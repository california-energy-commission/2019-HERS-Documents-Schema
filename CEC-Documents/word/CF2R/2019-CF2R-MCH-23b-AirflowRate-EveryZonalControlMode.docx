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5878"/>
        <w:gridCol w:w="4557"/>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r w:rsidRPr="00BD6432">
              <w:rPr>
                <w:rFonts w:asciiTheme="minorHAnsi" w:hAnsiTheme="minorHAnsi"/>
                <w:b/>
                <w:sz w:val="18"/>
                <w:szCs w:val="18"/>
              </w:rPr>
              <w:t>A. Ducted Cooling System Information</w:t>
            </w:r>
          </w:p>
        </w:tc>
      </w:tr>
      <w:tr w:rsidR="0076316E"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15990D1C" w:rsidR="0076316E" w:rsidRPr="00BD6432" w:rsidRDefault="0076316E" w:rsidP="0076316E">
            <w:pPr>
              <w:rPr>
                <w:rFonts w:asciiTheme="minorHAnsi" w:hAnsiTheme="minorHAnsi"/>
                <w:color w:val="000000"/>
                <w:sz w:val="18"/>
                <w:szCs w:val="18"/>
                <w:highlight w:val="yellow"/>
              </w:rPr>
            </w:pPr>
            <w:ins w:id="0" w:author="Smith, Alexis@Energy" w:date="2019-01-04T13:43:00Z">
              <w:r w:rsidRPr="00B2548D">
                <w:rPr>
                  <w:rFonts w:asciiTheme="minorHAnsi" w:hAnsiTheme="minorHAnsi"/>
                  <w:sz w:val="18"/>
                  <w:szCs w:val="18"/>
                </w:rPr>
                <w:t xml:space="preserve">Space Conditioning System Identification or Name </w:t>
              </w:r>
            </w:ins>
            <w:del w:id="1" w:author="Smith, Alexis@Energy" w:date="2019-01-04T13:43:00Z">
              <w:r w:rsidRPr="00BD6432" w:rsidDel="009611F7">
                <w:rPr>
                  <w:rFonts w:asciiTheme="minorHAnsi" w:hAnsiTheme="minorHAnsi"/>
                  <w:sz w:val="18"/>
                  <w:szCs w:val="18"/>
                </w:rPr>
                <w:delText>System Identification or Name</w:delText>
              </w:r>
            </w:del>
          </w:p>
        </w:tc>
        <w:tc>
          <w:tcPr>
            <w:tcW w:w="4615" w:type="dxa"/>
            <w:vAlign w:val="center"/>
          </w:tcPr>
          <w:p w14:paraId="1933E93E" w14:textId="77777777" w:rsidR="0076316E" w:rsidRPr="00BD6432" w:rsidRDefault="0076316E" w:rsidP="0076316E">
            <w:pPr>
              <w:rPr>
                <w:rFonts w:asciiTheme="minorHAnsi" w:hAnsiTheme="minorHAnsi"/>
                <w:color w:val="000000"/>
                <w:sz w:val="18"/>
                <w:szCs w:val="18"/>
                <w:highlight w:val="yellow"/>
              </w:rPr>
            </w:pPr>
          </w:p>
        </w:tc>
      </w:tr>
      <w:tr w:rsidR="0076316E"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1C105531" w:rsidR="0076316E" w:rsidRPr="00BD6432" w:rsidRDefault="0076316E" w:rsidP="0076316E">
            <w:pPr>
              <w:rPr>
                <w:rFonts w:asciiTheme="minorHAnsi" w:hAnsiTheme="minorHAnsi"/>
                <w:sz w:val="18"/>
                <w:szCs w:val="18"/>
              </w:rPr>
            </w:pPr>
            <w:ins w:id="2" w:author="Smith, Alexis@Energy" w:date="2019-01-04T13:43: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3:43:00Z">
              <w:r w:rsidRPr="00BD6432" w:rsidDel="009611F7">
                <w:rPr>
                  <w:rFonts w:asciiTheme="minorHAnsi" w:hAnsiTheme="minorHAnsi"/>
                  <w:sz w:val="18"/>
                  <w:szCs w:val="18"/>
                </w:rPr>
                <w:delText>System Location or Area Served</w:delText>
              </w:r>
            </w:del>
          </w:p>
        </w:tc>
        <w:tc>
          <w:tcPr>
            <w:tcW w:w="4615" w:type="dxa"/>
            <w:vAlign w:val="center"/>
          </w:tcPr>
          <w:p w14:paraId="1933E942" w14:textId="77777777" w:rsidR="0076316E" w:rsidRPr="00BD6432" w:rsidRDefault="0076316E" w:rsidP="0076316E">
            <w:pPr>
              <w:rPr>
                <w:rFonts w:asciiTheme="minorHAnsi" w:hAnsiTheme="minorHAnsi"/>
                <w:sz w:val="18"/>
                <w:szCs w:val="18"/>
              </w:rPr>
            </w:pPr>
          </w:p>
        </w:tc>
      </w:tr>
      <w:tr w:rsidR="0076316E" w:rsidRPr="00BD6432" w14:paraId="620B6B57" w14:textId="77777777" w:rsidTr="002B0777">
        <w:tblPrEx>
          <w:tblBorders>
            <w:top w:val="none" w:sz="0" w:space="0" w:color="auto"/>
          </w:tblBorders>
        </w:tblPrEx>
        <w:trPr>
          <w:cantSplit/>
          <w:trHeight w:val="144"/>
          <w:ins w:id="4" w:author="Smith, Alexis@Energy" w:date="2019-01-04T13:43:00Z"/>
        </w:trPr>
        <w:tc>
          <w:tcPr>
            <w:tcW w:w="475" w:type="dxa"/>
            <w:vAlign w:val="center"/>
          </w:tcPr>
          <w:p w14:paraId="5D6423F3" w14:textId="2728F285" w:rsidR="0076316E" w:rsidRPr="00BD6432" w:rsidRDefault="0076316E" w:rsidP="0076316E">
            <w:pPr>
              <w:pStyle w:val="FootnoteText"/>
              <w:jc w:val="center"/>
              <w:rPr>
                <w:ins w:id="5" w:author="Smith, Alexis@Energy" w:date="2019-01-04T13:43:00Z"/>
                <w:rFonts w:asciiTheme="minorHAnsi" w:hAnsiTheme="minorHAnsi"/>
                <w:sz w:val="18"/>
                <w:szCs w:val="18"/>
              </w:rPr>
            </w:pPr>
            <w:ins w:id="6" w:author="Smith, Alexis@Energy" w:date="2019-01-04T13:43:00Z">
              <w:r>
                <w:rPr>
                  <w:rFonts w:asciiTheme="minorHAnsi" w:hAnsiTheme="minorHAnsi"/>
                  <w:sz w:val="18"/>
                  <w:szCs w:val="18"/>
                </w:rPr>
                <w:t>03</w:t>
              </w:r>
            </w:ins>
          </w:p>
        </w:tc>
        <w:tc>
          <w:tcPr>
            <w:tcW w:w="5940" w:type="dxa"/>
            <w:vAlign w:val="center"/>
          </w:tcPr>
          <w:p w14:paraId="65C40A40" w14:textId="68ECAB7C" w:rsidR="0076316E" w:rsidRPr="00BD6432" w:rsidRDefault="0076316E" w:rsidP="0076316E">
            <w:pPr>
              <w:rPr>
                <w:ins w:id="7" w:author="Smith, Alexis@Energy" w:date="2019-01-04T13:43:00Z"/>
                <w:rFonts w:asciiTheme="minorHAnsi" w:hAnsiTheme="minorHAnsi"/>
                <w:sz w:val="18"/>
                <w:szCs w:val="18"/>
              </w:rPr>
            </w:pPr>
            <w:ins w:id="8" w:author="Smith, Alexis@Energy" w:date="2019-01-04T13:43:00Z">
              <w:r w:rsidRPr="00B2548D">
                <w:rPr>
                  <w:rFonts w:asciiTheme="minorHAnsi" w:hAnsiTheme="minorHAnsi"/>
                  <w:sz w:val="18"/>
                  <w:szCs w:val="18"/>
                </w:rPr>
                <w:t>Indoor Unit Name</w:t>
              </w:r>
            </w:ins>
          </w:p>
        </w:tc>
        <w:tc>
          <w:tcPr>
            <w:tcW w:w="4615" w:type="dxa"/>
            <w:vAlign w:val="center"/>
          </w:tcPr>
          <w:p w14:paraId="2CCA2573" w14:textId="77777777" w:rsidR="0076316E" w:rsidRPr="00BD6432" w:rsidRDefault="0076316E" w:rsidP="0076316E">
            <w:pPr>
              <w:rPr>
                <w:ins w:id="9" w:author="Smith, Alexis@Energy" w:date="2019-01-04T13:43:00Z"/>
                <w:rFonts w:asciiTheme="minorHAnsi" w:hAnsiTheme="minorHAnsi"/>
                <w:sz w:val="18"/>
                <w:szCs w:val="18"/>
              </w:rPr>
            </w:pPr>
          </w:p>
        </w:tc>
      </w:tr>
      <w:tr w:rsidR="0076316E" w:rsidRPr="00BD6432" w14:paraId="1933E947" w14:textId="77777777" w:rsidTr="002B0777">
        <w:tblPrEx>
          <w:tblBorders>
            <w:top w:val="none" w:sz="0" w:space="0" w:color="auto"/>
          </w:tblBorders>
        </w:tblPrEx>
        <w:trPr>
          <w:cantSplit/>
          <w:trHeight w:val="144"/>
        </w:trPr>
        <w:tc>
          <w:tcPr>
            <w:tcW w:w="475" w:type="dxa"/>
            <w:vAlign w:val="center"/>
          </w:tcPr>
          <w:p w14:paraId="1933E944" w14:textId="5518BEF3"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ins w:id="10" w:author="Smith, Alexis@Energy" w:date="2019-01-04T13:43:00Z">
              <w:r>
                <w:rPr>
                  <w:rFonts w:asciiTheme="minorHAnsi" w:hAnsiTheme="minorHAnsi"/>
                  <w:sz w:val="18"/>
                  <w:szCs w:val="18"/>
                </w:rPr>
                <w:t>4</w:t>
              </w:r>
            </w:ins>
            <w:del w:id="11" w:author="Smith, Alexis@Energy" w:date="2019-01-04T13:43:00Z">
              <w:r w:rsidRPr="00BD6432" w:rsidDel="0076316E">
                <w:rPr>
                  <w:rFonts w:asciiTheme="minorHAnsi" w:hAnsiTheme="minorHAnsi"/>
                  <w:sz w:val="18"/>
                  <w:szCs w:val="18"/>
                </w:rPr>
                <w:delText>3</w:delText>
              </w:r>
            </w:del>
          </w:p>
        </w:tc>
        <w:tc>
          <w:tcPr>
            <w:tcW w:w="5940" w:type="dxa"/>
            <w:vAlign w:val="center"/>
          </w:tcPr>
          <w:p w14:paraId="1933E945" w14:textId="42982E75" w:rsidR="0076316E" w:rsidRPr="00BD6432" w:rsidRDefault="0076316E" w:rsidP="0076316E">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76316E" w:rsidRPr="00BD6432" w:rsidRDefault="0076316E" w:rsidP="0076316E">
            <w:pPr>
              <w:pStyle w:val="ListParagraph"/>
              <w:ind w:left="0"/>
              <w:rPr>
                <w:rFonts w:asciiTheme="minorHAnsi" w:hAnsiTheme="minorHAnsi"/>
                <w:sz w:val="18"/>
                <w:szCs w:val="18"/>
              </w:rPr>
            </w:pPr>
          </w:p>
        </w:tc>
      </w:tr>
      <w:tr w:rsidR="0076316E" w:rsidRPr="00BD6432" w14:paraId="1933E94B" w14:textId="77777777" w:rsidTr="002B0777">
        <w:tblPrEx>
          <w:tblBorders>
            <w:top w:val="none" w:sz="0" w:space="0" w:color="auto"/>
          </w:tblBorders>
        </w:tblPrEx>
        <w:trPr>
          <w:cantSplit/>
          <w:trHeight w:val="144"/>
        </w:trPr>
        <w:tc>
          <w:tcPr>
            <w:tcW w:w="475" w:type="dxa"/>
            <w:vAlign w:val="center"/>
          </w:tcPr>
          <w:p w14:paraId="1933E948" w14:textId="13E758DC"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ins w:id="12" w:author="Smith, Alexis@Energy" w:date="2019-01-04T13:43:00Z">
              <w:r>
                <w:rPr>
                  <w:rFonts w:asciiTheme="minorHAnsi" w:hAnsiTheme="minorHAnsi"/>
                  <w:sz w:val="18"/>
                  <w:szCs w:val="18"/>
                </w:rPr>
                <w:t>5</w:t>
              </w:r>
            </w:ins>
            <w:del w:id="13" w:author="Smith, Alexis@Energy" w:date="2019-01-04T13:43:00Z">
              <w:r w:rsidRPr="00BD6432" w:rsidDel="0076316E">
                <w:rPr>
                  <w:rFonts w:asciiTheme="minorHAnsi" w:hAnsiTheme="minorHAnsi"/>
                  <w:sz w:val="18"/>
                  <w:szCs w:val="18"/>
                </w:rPr>
                <w:delText>4</w:delText>
              </w:r>
            </w:del>
          </w:p>
        </w:tc>
        <w:tc>
          <w:tcPr>
            <w:tcW w:w="5940" w:type="dxa"/>
          </w:tcPr>
          <w:p w14:paraId="1933E949" w14:textId="633B0BC1" w:rsidR="0076316E" w:rsidRPr="00BD6432" w:rsidRDefault="0076316E" w:rsidP="0076316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 of Condenser</w:t>
            </w:r>
          </w:p>
        </w:tc>
        <w:tc>
          <w:tcPr>
            <w:tcW w:w="4615" w:type="dxa"/>
            <w:vAlign w:val="center"/>
          </w:tcPr>
          <w:p w14:paraId="1933E94A" w14:textId="77777777" w:rsidR="0076316E" w:rsidRPr="00BD6432" w:rsidRDefault="0076316E" w:rsidP="0076316E">
            <w:pPr>
              <w:rPr>
                <w:rFonts w:asciiTheme="minorHAnsi" w:hAnsiTheme="minorHAnsi"/>
                <w:sz w:val="18"/>
                <w:szCs w:val="18"/>
              </w:rPr>
            </w:pPr>
          </w:p>
        </w:tc>
      </w:tr>
      <w:tr w:rsidR="0076316E" w:rsidRPr="00BD6432" w14:paraId="1933E94F" w14:textId="77777777" w:rsidTr="002B0777">
        <w:tblPrEx>
          <w:tblBorders>
            <w:top w:val="none" w:sz="0" w:space="0" w:color="auto"/>
          </w:tblBorders>
        </w:tblPrEx>
        <w:trPr>
          <w:cantSplit/>
          <w:trHeight w:val="144"/>
        </w:trPr>
        <w:tc>
          <w:tcPr>
            <w:tcW w:w="475" w:type="dxa"/>
            <w:vAlign w:val="center"/>
          </w:tcPr>
          <w:p w14:paraId="1933E94C" w14:textId="5BA9B63A" w:rsidR="0076316E" w:rsidRPr="00BD6432" w:rsidRDefault="0076316E" w:rsidP="0076316E">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4" w:author="Smith, Alexis@Energy" w:date="2019-01-04T13:43:00Z">
              <w:r>
                <w:rPr>
                  <w:rFonts w:asciiTheme="minorHAnsi" w:hAnsiTheme="minorHAnsi"/>
                  <w:sz w:val="18"/>
                  <w:szCs w:val="18"/>
                </w:rPr>
                <w:t>6</w:t>
              </w:r>
            </w:ins>
            <w:del w:id="15" w:author="Smith, Alexis@Energy" w:date="2019-01-04T13:43:00Z">
              <w:r w:rsidRPr="00BD6432" w:rsidDel="0076316E">
                <w:rPr>
                  <w:rFonts w:asciiTheme="minorHAnsi" w:hAnsiTheme="minorHAnsi"/>
                  <w:sz w:val="18"/>
                  <w:szCs w:val="18"/>
                </w:rPr>
                <w:delText>5</w:delText>
              </w:r>
            </w:del>
          </w:p>
        </w:tc>
        <w:tc>
          <w:tcPr>
            <w:tcW w:w="5940" w:type="dxa"/>
            <w:vAlign w:val="center"/>
          </w:tcPr>
          <w:p w14:paraId="1933E94D" w14:textId="6B3ECF5D" w:rsidR="0076316E" w:rsidRPr="00BD6432" w:rsidRDefault="0076316E" w:rsidP="0076316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76316E" w:rsidRPr="00BD6432" w:rsidRDefault="0076316E" w:rsidP="0076316E">
            <w:pPr>
              <w:rPr>
                <w:rFonts w:asciiTheme="minorHAnsi" w:hAnsiTheme="minorHAnsi"/>
                <w:sz w:val="18"/>
                <w:szCs w:val="18"/>
              </w:rPr>
            </w:pPr>
          </w:p>
        </w:tc>
      </w:tr>
      <w:tr w:rsidR="0076316E" w:rsidRPr="00BD6432" w14:paraId="1933E953" w14:textId="77777777" w:rsidTr="002B0777">
        <w:tblPrEx>
          <w:tblBorders>
            <w:top w:val="none" w:sz="0" w:space="0" w:color="auto"/>
          </w:tblBorders>
        </w:tblPrEx>
        <w:trPr>
          <w:cantSplit/>
          <w:trHeight w:val="144"/>
        </w:trPr>
        <w:tc>
          <w:tcPr>
            <w:tcW w:w="475" w:type="dxa"/>
            <w:vAlign w:val="center"/>
          </w:tcPr>
          <w:p w14:paraId="1933E950" w14:textId="04F51B39" w:rsidR="0076316E" w:rsidRPr="00BD6432" w:rsidRDefault="0076316E" w:rsidP="0076316E">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6" w:author="Smith, Alexis@Energy" w:date="2019-01-04T13:43:00Z">
              <w:r>
                <w:rPr>
                  <w:rFonts w:asciiTheme="minorHAnsi" w:hAnsiTheme="minorHAnsi"/>
                  <w:sz w:val="18"/>
                  <w:szCs w:val="18"/>
                </w:rPr>
                <w:t>7</w:t>
              </w:r>
            </w:ins>
            <w:del w:id="17" w:author="Smith, Alexis@Energy" w:date="2019-01-04T13:43:00Z">
              <w:r w:rsidRPr="00BD6432" w:rsidDel="0076316E">
                <w:rPr>
                  <w:rFonts w:asciiTheme="minorHAnsi" w:hAnsiTheme="minorHAnsi"/>
                  <w:sz w:val="18"/>
                  <w:szCs w:val="18"/>
                </w:rPr>
                <w:delText>6</w:delText>
              </w:r>
            </w:del>
          </w:p>
        </w:tc>
        <w:tc>
          <w:tcPr>
            <w:tcW w:w="5940" w:type="dxa"/>
            <w:vAlign w:val="center"/>
          </w:tcPr>
          <w:p w14:paraId="1933E951" w14:textId="63A62456" w:rsidR="0076316E" w:rsidRPr="00BD6432" w:rsidRDefault="0076316E" w:rsidP="0076316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76316E" w:rsidRPr="00BD6432" w:rsidRDefault="0076316E" w:rsidP="0076316E">
            <w:pPr>
              <w:rPr>
                <w:rFonts w:asciiTheme="minorHAnsi" w:hAnsiTheme="minorHAnsi"/>
                <w:sz w:val="18"/>
                <w:szCs w:val="18"/>
              </w:rPr>
            </w:pPr>
          </w:p>
        </w:tc>
      </w:tr>
      <w:tr w:rsidR="0076316E" w:rsidRPr="00BD6432" w14:paraId="1933E957" w14:textId="77777777" w:rsidTr="002B0777">
        <w:tblPrEx>
          <w:tblBorders>
            <w:top w:val="none" w:sz="0" w:space="0" w:color="auto"/>
          </w:tblBorders>
        </w:tblPrEx>
        <w:trPr>
          <w:cantSplit/>
          <w:trHeight w:val="144"/>
        </w:trPr>
        <w:tc>
          <w:tcPr>
            <w:tcW w:w="475" w:type="dxa"/>
            <w:vAlign w:val="center"/>
          </w:tcPr>
          <w:p w14:paraId="1933E954" w14:textId="4DA47D96"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ins w:id="18" w:author="Smith, Alexis@Energy" w:date="2019-01-04T13:43:00Z">
              <w:r>
                <w:rPr>
                  <w:rFonts w:asciiTheme="minorHAnsi" w:hAnsiTheme="minorHAnsi"/>
                  <w:sz w:val="18"/>
                  <w:szCs w:val="18"/>
                </w:rPr>
                <w:t>8</w:t>
              </w:r>
            </w:ins>
            <w:del w:id="19" w:author="Smith, Alexis@Energy" w:date="2019-01-04T13:43:00Z">
              <w:r w:rsidRPr="00BD6432" w:rsidDel="0076316E">
                <w:rPr>
                  <w:rFonts w:asciiTheme="minorHAnsi" w:hAnsiTheme="minorHAnsi"/>
                  <w:sz w:val="18"/>
                  <w:szCs w:val="18"/>
                </w:rPr>
                <w:delText>7</w:delText>
              </w:r>
            </w:del>
          </w:p>
        </w:tc>
        <w:tc>
          <w:tcPr>
            <w:tcW w:w="5940" w:type="dxa"/>
            <w:vAlign w:val="center"/>
          </w:tcPr>
          <w:p w14:paraId="1933E955" w14:textId="77CCD353"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76316E" w:rsidRPr="00BD6432" w:rsidRDefault="0076316E" w:rsidP="0076316E">
            <w:pPr>
              <w:rPr>
                <w:rFonts w:asciiTheme="minorHAnsi" w:hAnsiTheme="minorHAnsi"/>
                <w:sz w:val="18"/>
                <w:szCs w:val="18"/>
              </w:rPr>
            </w:pPr>
          </w:p>
        </w:tc>
      </w:tr>
      <w:tr w:rsidR="0076316E" w:rsidRPr="00BD6432" w14:paraId="1933E95B" w14:textId="77777777" w:rsidTr="002B0777">
        <w:tblPrEx>
          <w:tblBorders>
            <w:top w:val="none" w:sz="0" w:space="0" w:color="auto"/>
          </w:tblBorders>
        </w:tblPrEx>
        <w:trPr>
          <w:cantSplit/>
          <w:trHeight w:val="144"/>
        </w:trPr>
        <w:tc>
          <w:tcPr>
            <w:tcW w:w="475" w:type="dxa"/>
            <w:vAlign w:val="center"/>
          </w:tcPr>
          <w:p w14:paraId="1933E958" w14:textId="05521247" w:rsidR="0076316E" w:rsidRPr="00BD6432" w:rsidRDefault="0076316E" w:rsidP="0076316E">
            <w:pPr>
              <w:pStyle w:val="FootnoteText"/>
              <w:jc w:val="center"/>
              <w:rPr>
                <w:rFonts w:asciiTheme="minorHAnsi" w:hAnsiTheme="minorHAnsi"/>
                <w:sz w:val="18"/>
                <w:szCs w:val="18"/>
              </w:rPr>
            </w:pPr>
            <w:r w:rsidRPr="00BD6432">
              <w:rPr>
                <w:rFonts w:asciiTheme="minorHAnsi" w:hAnsiTheme="minorHAnsi"/>
                <w:sz w:val="18"/>
                <w:szCs w:val="18"/>
              </w:rPr>
              <w:t>0</w:t>
            </w:r>
            <w:ins w:id="20" w:author="Smith, Alexis@Energy" w:date="2019-01-04T13:43:00Z">
              <w:r>
                <w:rPr>
                  <w:rFonts w:asciiTheme="minorHAnsi" w:hAnsiTheme="minorHAnsi"/>
                  <w:sz w:val="18"/>
                  <w:szCs w:val="18"/>
                </w:rPr>
                <w:t>9</w:t>
              </w:r>
            </w:ins>
            <w:del w:id="21" w:author="Smith, Alexis@Energy" w:date="2019-01-04T13:43:00Z">
              <w:r w:rsidRPr="00BD6432" w:rsidDel="0076316E">
                <w:rPr>
                  <w:rFonts w:asciiTheme="minorHAnsi" w:hAnsiTheme="minorHAnsi"/>
                  <w:sz w:val="18"/>
                  <w:szCs w:val="18"/>
                </w:rPr>
                <w:delText>8</w:delText>
              </w:r>
            </w:del>
          </w:p>
        </w:tc>
        <w:tc>
          <w:tcPr>
            <w:tcW w:w="5940" w:type="dxa"/>
            <w:vAlign w:val="center"/>
          </w:tcPr>
          <w:p w14:paraId="1933E959" w14:textId="07D4206D"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76316E" w:rsidRPr="00BD6432" w:rsidRDefault="0076316E" w:rsidP="0076316E">
            <w:pPr>
              <w:pStyle w:val="ListParagraph"/>
              <w:keepNext/>
              <w:ind w:left="0"/>
              <w:rPr>
                <w:rFonts w:asciiTheme="minorHAnsi" w:hAnsiTheme="minorHAnsi"/>
                <w:sz w:val="18"/>
                <w:szCs w:val="18"/>
              </w:rPr>
            </w:pPr>
          </w:p>
        </w:tc>
      </w:tr>
      <w:tr w:rsidR="0076316E" w:rsidRPr="00BD6432" w14:paraId="1933E95F" w14:textId="77777777" w:rsidTr="002B0777">
        <w:tblPrEx>
          <w:tblBorders>
            <w:top w:val="none" w:sz="0" w:space="0" w:color="auto"/>
          </w:tblBorders>
        </w:tblPrEx>
        <w:trPr>
          <w:cantSplit/>
          <w:trHeight w:val="144"/>
        </w:trPr>
        <w:tc>
          <w:tcPr>
            <w:tcW w:w="475" w:type="dxa"/>
            <w:vAlign w:val="center"/>
          </w:tcPr>
          <w:p w14:paraId="1933E95C" w14:textId="046852FA" w:rsidR="0076316E" w:rsidRPr="00BD6432" w:rsidRDefault="0076316E" w:rsidP="0076316E">
            <w:pPr>
              <w:pStyle w:val="FootnoteText"/>
              <w:jc w:val="center"/>
              <w:rPr>
                <w:rFonts w:asciiTheme="minorHAnsi" w:hAnsiTheme="minorHAnsi"/>
                <w:sz w:val="18"/>
                <w:szCs w:val="18"/>
              </w:rPr>
            </w:pPr>
            <w:ins w:id="22" w:author="Smith, Alexis@Energy" w:date="2019-01-04T13:43:00Z">
              <w:r>
                <w:rPr>
                  <w:rFonts w:asciiTheme="minorHAnsi" w:hAnsiTheme="minorHAnsi"/>
                  <w:sz w:val="18"/>
                  <w:szCs w:val="18"/>
                </w:rPr>
                <w:t>10</w:t>
              </w:r>
            </w:ins>
            <w:del w:id="23" w:author="Smith, Alexis@Energy" w:date="2019-01-04T13:43:00Z">
              <w:r w:rsidRPr="00BD6432" w:rsidDel="0076316E">
                <w:rPr>
                  <w:rFonts w:asciiTheme="minorHAnsi" w:hAnsiTheme="minorHAnsi"/>
                  <w:sz w:val="18"/>
                  <w:szCs w:val="18"/>
                </w:rPr>
                <w:delText>09</w:delText>
              </w:r>
            </w:del>
          </w:p>
        </w:tc>
        <w:tc>
          <w:tcPr>
            <w:tcW w:w="5940" w:type="dxa"/>
            <w:vAlign w:val="center"/>
          </w:tcPr>
          <w:p w14:paraId="1933E95D" w14:textId="6FECA014"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76316E" w:rsidRPr="00BD6432" w:rsidRDefault="0076316E" w:rsidP="0076316E">
            <w:pPr>
              <w:keepNext/>
              <w:rPr>
                <w:rFonts w:asciiTheme="minorHAnsi" w:hAnsiTheme="minorHAnsi"/>
                <w:sz w:val="18"/>
                <w:szCs w:val="18"/>
              </w:rPr>
            </w:pPr>
          </w:p>
        </w:tc>
      </w:tr>
      <w:tr w:rsidR="0076316E" w:rsidRPr="00BD6432" w14:paraId="1933E963" w14:textId="77777777" w:rsidTr="002B0777">
        <w:tblPrEx>
          <w:tblBorders>
            <w:top w:val="none" w:sz="0" w:space="0" w:color="auto"/>
          </w:tblBorders>
        </w:tblPrEx>
        <w:trPr>
          <w:cantSplit/>
          <w:trHeight w:val="144"/>
        </w:trPr>
        <w:tc>
          <w:tcPr>
            <w:tcW w:w="475" w:type="dxa"/>
            <w:vAlign w:val="center"/>
          </w:tcPr>
          <w:p w14:paraId="1933E960" w14:textId="68794CAB" w:rsidR="0076316E" w:rsidRPr="00BD6432" w:rsidDel="006E5AE2" w:rsidRDefault="0076316E" w:rsidP="0076316E">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3:43:00Z">
              <w:r>
                <w:rPr>
                  <w:rFonts w:asciiTheme="minorHAnsi" w:hAnsiTheme="minorHAnsi"/>
                  <w:sz w:val="18"/>
                  <w:szCs w:val="18"/>
                </w:rPr>
                <w:t>1</w:t>
              </w:r>
            </w:ins>
            <w:del w:id="25" w:author="Smith, Alexis@Energy" w:date="2019-01-04T13:43:00Z">
              <w:r w:rsidDel="0076316E">
                <w:rPr>
                  <w:rFonts w:asciiTheme="minorHAnsi" w:hAnsiTheme="minorHAnsi"/>
                  <w:sz w:val="18"/>
                  <w:szCs w:val="18"/>
                </w:rPr>
                <w:delText>0</w:delText>
              </w:r>
            </w:del>
          </w:p>
        </w:tc>
        <w:tc>
          <w:tcPr>
            <w:tcW w:w="5940" w:type="dxa"/>
            <w:vAlign w:val="center"/>
          </w:tcPr>
          <w:p w14:paraId="1933E961" w14:textId="63C61F17" w:rsidR="0076316E" w:rsidRPr="00BD6432" w:rsidRDefault="0076316E" w:rsidP="0076316E">
            <w:pPr>
              <w:keepNext/>
              <w:rPr>
                <w:rFonts w:asciiTheme="minorHAnsi" w:hAnsiTheme="minorHAnsi"/>
                <w:sz w:val="18"/>
                <w:szCs w:val="18"/>
              </w:rPr>
            </w:pPr>
            <w:r w:rsidRPr="00BD6432">
              <w:rPr>
                <w:rFonts w:asciiTheme="minorHAnsi" w:hAnsiTheme="minorHAnsi"/>
                <w:sz w:val="18"/>
                <w:szCs w:val="18"/>
              </w:rPr>
              <w:t xml:space="preserve">Airflow Rate Protocol </w:t>
            </w:r>
            <w:r>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76316E" w:rsidRPr="00BD6432" w:rsidRDefault="0076316E" w:rsidP="0076316E">
            <w:pPr>
              <w:keepNext/>
              <w:rPr>
                <w:rFonts w:asciiTheme="minorHAnsi" w:hAnsiTheme="minorHAnsi"/>
                <w:sz w:val="18"/>
                <w:szCs w:val="18"/>
              </w:rPr>
            </w:pPr>
          </w:p>
        </w:tc>
      </w:tr>
      <w:tr w:rsidR="0076316E" w:rsidRPr="00BD6432" w14:paraId="46D1E8B0" w14:textId="77777777" w:rsidTr="002B0777">
        <w:tblPrEx>
          <w:tblBorders>
            <w:top w:val="none" w:sz="0" w:space="0" w:color="auto"/>
          </w:tblBorders>
        </w:tblPrEx>
        <w:trPr>
          <w:cantSplit/>
          <w:trHeight w:val="144"/>
          <w:ins w:id="26" w:author="Wichert, RJ@Energy" w:date="2018-10-18T07:32:00Z"/>
        </w:trPr>
        <w:tc>
          <w:tcPr>
            <w:tcW w:w="475" w:type="dxa"/>
            <w:vAlign w:val="center"/>
          </w:tcPr>
          <w:p w14:paraId="7F276F58" w14:textId="13870902" w:rsidR="0076316E" w:rsidRDefault="0076316E" w:rsidP="0076316E">
            <w:pPr>
              <w:pStyle w:val="FootnoteText"/>
              <w:jc w:val="center"/>
              <w:rPr>
                <w:ins w:id="27" w:author="Wichert, RJ@Energy" w:date="2018-10-18T07:32:00Z"/>
                <w:rFonts w:asciiTheme="minorHAnsi" w:hAnsiTheme="minorHAnsi"/>
                <w:sz w:val="18"/>
                <w:szCs w:val="18"/>
              </w:rPr>
            </w:pPr>
            <w:ins w:id="28" w:author="Wichert, RJ@Energy" w:date="2018-10-18T07:32:00Z">
              <w:r>
                <w:rPr>
                  <w:rFonts w:asciiTheme="minorHAnsi" w:hAnsiTheme="minorHAnsi"/>
                  <w:sz w:val="18"/>
                  <w:szCs w:val="18"/>
                </w:rPr>
                <w:t>1</w:t>
              </w:r>
            </w:ins>
            <w:ins w:id="29" w:author="Smith, Alexis@Energy" w:date="2019-01-04T13:43:00Z">
              <w:r>
                <w:rPr>
                  <w:rFonts w:asciiTheme="minorHAnsi" w:hAnsiTheme="minorHAnsi"/>
                  <w:sz w:val="18"/>
                  <w:szCs w:val="18"/>
                </w:rPr>
                <w:t>2</w:t>
              </w:r>
            </w:ins>
            <w:ins w:id="30" w:author="Wichert, RJ@Energy" w:date="2018-10-18T07:32:00Z">
              <w:del w:id="31" w:author="Smith, Alexis@Energy" w:date="2019-01-04T13:43:00Z">
                <w:r w:rsidDel="0076316E">
                  <w:rPr>
                    <w:rFonts w:asciiTheme="minorHAnsi" w:hAnsiTheme="minorHAnsi"/>
                    <w:sz w:val="18"/>
                    <w:szCs w:val="18"/>
                  </w:rPr>
                  <w:delText>1</w:delText>
                </w:r>
              </w:del>
            </w:ins>
          </w:p>
        </w:tc>
        <w:tc>
          <w:tcPr>
            <w:tcW w:w="5940" w:type="dxa"/>
            <w:vAlign w:val="center"/>
          </w:tcPr>
          <w:p w14:paraId="26E76E58" w14:textId="5F37A2C7" w:rsidR="0076316E" w:rsidRPr="00BD6432" w:rsidRDefault="0076316E" w:rsidP="0076316E">
            <w:pPr>
              <w:keepNext/>
              <w:rPr>
                <w:ins w:id="32" w:author="Wichert, RJ@Energy" w:date="2018-10-18T07:32:00Z"/>
                <w:rFonts w:asciiTheme="minorHAnsi" w:hAnsiTheme="minorHAnsi"/>
                <w:sz w:val="18"/>
                <w:szCs w:val="18"/>
              </w:rPr>
            </w:pPr>
            <w:ins w:id="33" w:author="Wichert, RJ@Energy" w:date="2018-10-18T07:32:00Z">
              <w:r>
                <w:rPr>
                  <w:rFonts w:asciiTheme="minorHAnsi" w:hAnsiTheme="minorHAnsi"/>
                  <w:sz w:val="18"/>
                  <w:szCs w:val="18"/>
                </w:rPr>
                <w:t>Central Fan Ventilation Cooling System Status</w:t>
              </w:r>
            </w:ins>
          </w:p>
        </w:tc>
        <w:tc>
          <w:tcPr>
            <w:tcW w:w="4615" w:type="dxa"/>
            <w:vAlign w:val="center"/>
          </w:tcPr>
          <w:p w14:paraId="1780E4B0" w14:textId="77777777" w:rsidR="0076316E" w:rsidRPr="00BD6432" w:rsidRDefault="0076316E" w:rsidP="0076316E">
            <w:pPr>
              <w:keepNext/>
              <w:rPr>
                <w:ins w:id="34" w:author="Wichert, RJ@Energy" w:date="2018-10-18T07:32:00Z"/>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D6432" w:rsidRPr="00BD6432" w14:paraId="1933E984" w14:textId="77777777" w:rsidTr="00BD6432">
        <w:trPr>
          <w:trHeight w:val="144"/>
        </w:trPr>
        <w:tc>
          <w:tcPr>
            <w:tcW w:w="5000" w:type="pct"/>
          </w:tcPr>
          <w:p w14:paraId="1933E983" w14:textId="4B8361A8"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 xml:space="preserve">MCH-23b Forced Air System Airflow Rate Measurement – Newly Installed Zoned Single-Speed Compressor Systems </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940"/>
        <w:gridCol w:w="4610"/>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736"/>
        <w:gridCol w:w="2763"/>
        <w:gridCol w:w="2747"/>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77777777" w:rsidR="001868E8" w:rsidRPr="00406C09" w:rsidRDefault="001868E8"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9C4"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9C3"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9DE" w14:textId="77777777" w:rsidTr="004A1875">
        <w:trPr>
          <w:trHeight w:val="144"/>
        </w:trPr>
        <w:tc>
          <w:tcPr>
            <w:tcW w:w="10998" w:type="dxa"/>
            <w:gridSpan w:val="2"/>
            <w:vAlign w:val="center"/>
          </w:tcPr>
          <w:p w14:paraId="1933E9DD"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9DF" w14:textId="77777777" w:rsidR="00C74B3C" w:rsidRPr="00BB611D" w:rsidRDefault="00C74B3C"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611D" w:rsidRPr="0005428C" w14:paraId="1933E9E3" w14:textId="77777777" w:rsidTr="00EA3860">
        <w:trPr>
          <w:trHeight w:val="305"/>
        </w:trPr>
        <w:tc>
          <w:tcPr>
            <w:tcW w:w="10950" w:type="dxa"/>
            <w:gridSpan w:val="4"/>
            <w:vAlign w:val="center"/>
          </w:tcPr>
          <w:p w14:paraId="1933E9E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BB611D" w:rsidRPr="0005428C" w14:paraId="1933E9E5" w14:textId="77777777" w:rsidTr="004A1875">
        <w:trPr>
          <w:trHeight w:val="206"/>
        </w:trPr>
        <w:tc>
          <w:tcPr>
            <w:tcW w:w="10950" w:type="dxa"/>
            <w:gridSpan w:val="4"/>
            <w:vAlign w:val="center"/>
          </w:tcPr>
          <w:p w14:paraId="1933E9E4" w14:textId="77777777" w:rsidR="00BB611D" w:rsidRPr="0005428C" w:rsidRDefault="00BB611D" w:rsidP="00EA3860">
            <w:pPr>
              <w:keepNext/>
              <w:numPr>
                <w:ilvl w:val="0"/>
                <w:numId w:val="37"/>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BB611D" w:rsidRPr="0005428C" w14:paraId="1933E9E8" w14:textId="77777777" w:rsidTr="004A1875">
        <w:trPr>
          <w:trHeight w:val="360"/>
        </w:trPr>
        <w:tc>
          <w:tcPr>
            <w:tcW w:w="5577" w:type="dxa"/>
            <w:gridSpan w:val="2"/>
          </w:tcPr>
          <w:p w14:paraId="1933E9E6"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1933E9E7"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Signature:</w:t>
            </w:r>
          </w:p>
        </w:tc>
      </w:tr>
      <w:tr w:rsidR="00BB611D" w:rsidRPr="0005428C" w14:paraId="1933E9EB" w14:textId="77777777" w:rsidTr="004A1875">
        <w:trPr>
          <w:trHeight w:val="360"/>
        </w:trPr>
        <w:tc>
          <w:tcPr>
            <w:tcW w:w="5577" w:type="dxa"/>
            <w:gridSpan w:val="2"/>
          </w:tcPr>
          <w:p w14:paraId="1933E9E9"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1933E9EA"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Date Signed:</w:t>
            </w:r>
          </w:p>
        </w:tc>
      </w:tr>
      <w:tr w:rsidR="00BB611D" w:rsidRPr="0005428C" w14:paraId="1933E9EE" w14:textId="77777777" w:rsidTr="004A1875">
        <w:trPr>
          <w:trHeight w:val="360"/>
        </w:trPr>
        <w:tc>
          <w:tcPr>
            <w:tcW w:w="5577" w:type="dxa"/>
            <w:gridSpan w:val="2"/>
          </w:tcPr>
          <w:p w14:paraId="1933E9EC"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1933E9ED" w14:textId="561DF616"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CEA/HERS Certification Identification (</w:t>
            </w:r>
            <w:r w:rsidR="00EA3860">
              <w:rPr>
                <w:rFonts w:asciiTheme="minorHAnsi" w:hAnsiTheme="minorHAnsi"/>
                <w:sz w:val="14"/>
                <w:szCs w:val="14"/>
              </w:rPr>
              <w:t>i</w:t>
            </w:r>
            <w:r w:rsidRPr="0005428C">
              <w:rPr>
                <w:rFonts w:asciiTheme="minorHAnsi" w:hAnsiTheme="minorHAnsi"/>
                <w:sz w:val="14"/>
                <w:szCs w:val="14"/>
              </w:rPr>
              <w:t>f applicable):</w:t>
            </w:r>
          </w:p>
        </w:tc>
      </w:tr>
      <w:tr w:rsidR="00BB611D" w:rsidRPr="0005428C" w14:paraId="1933E9F1" w14:textId="77777777" w:rsidTr="004A1875">
        <w:trPr>
          <w:trHeight w:val="360"/>
        </w:trPr>
        <w:tc>
          <w:tcPr>
            <w:tcW w:w="5577" w:type="dxa"/>
            <w:gridSpan w:val="2"/>
          </w:tcPr>
          <w:p w14:paraId="1933E9EF"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1933E9F0"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Phone:</w:t>
            </w:r>
          </w:p>
        </w:tc>
      </w:tr>
      <w:tr w:rsidR="00BB611D" w:rsidRPr="0005428C" w14:paraId="1933E9F3" w14:textId="77777777" w:rsidTr="004A1875">
        <w:tblPrEx>
          <w:tblCellMar>
            <w:left w:w="115" w:type="dxa"/>
            <w:right w:w="115" w:type="dxa"/>
          </w:tblCellMar>
        </w:tblPrEx>
        <w:trPr>
          <w:trHeight w:val="296"/>
        </w:trPr>
        <w:tc>
          <w:tcPr>
            <w:tcW w:w="10950" w:type="dxa"/>
            <w:gridSpan w:val="4"/>
            <w:vAlign w:val="center"/>
          </w:tcPr>
          <w:p w14:paraId="1933E9F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BB611D" w:rsidRPr="0005428C" w14:paraId="1933E9FB" w14:textId="77777777" w:rsidTr="004A1875">
        <w:tblPrEx>
          <w:tblCellMar>
            <w:left w:w="115" w:type="dxa"/>
            <w:right w:w="115" w:type="dxa"/>
          </w:tblCellMar>
        </w:tblPrEx>
        <w:trPr>
          <w:trHeight w:val="504"/>
        </w:trPr>
        <w:tc>
          <w:tcPr>
            <w:tcW w:w="10950" w:type="dxa"/>
            <w:gridSpan w:val="4"/>
          </w:tcPr>
          <w:p w14:paraId="1933E9F4" w14:textId="77777777" w:rsidR="00BB611D" w:rsidRPr="002A631E" w:rsidRDefault="00BB611D" w:rsidP="00EA3860">
            <w:pPr>
              <w:keepNext/>
              <w:tabs>
                <w:tab w:val="left" w:pos="-2600"/>
              </w:tabs>
              <w:ind w:right="86"/>
              <w:outlineLvl w:val="2"/>
              <w:rPr>
                <w:rFonts w:asciiTheme="minorHAnsi" w:hAnsiTheme="minorHAnsi"/>
                <w:sz w:val="18"/>
                <w:szCs w:val="18"/>
              </w:rPr>
            </w:pPr>
            <w:r w:rsidRPr="002A631E">
              <w:rPr>
                <w:rFonts w:asciiTheme="minorHAnsi" w:hAnsiTheme="minorHAnsi"/>
                <w:sz w:val="18"/>
                <w:szCs w:val="18"/>
              </w:rPr>
              <w:t xml:space="preserve">I certify the following under penalty of perjury, under the laws of the State of California: </w:t>
            </w:r>
          </w:p>
          <w:p w14:paraId="3143FBF7" w14:textId="77777777" w:rsidR="009D75A0" w:rsidRPr="002A631E" w:rsidRDefault="009D75A0" w:rsidP="009D75A0">
            <w:pPr>
              <w:pStyle w:val="Heading3"/>
              <w:numPr>
                <w:ilvl w:val="0"/>
                <w:numId w:val="45"/>
              </w:numPr>
              <w:spacing w:before="0"/>
              <w:ind w:right="90"/>
              <w:rPr>
                <w:rFonts w:asciiTheme="minorHAnsi" w:hAnsiTheme="minorHAnsi"/>
                <w:b/>
                <w:caps/>
                <w:sz w:val="18"/>
                <w:szCs w:val="18"/>
              </w:rPr>
            </w:pPr>
            <w:r w:rsidRPr="002A631E">
              <w:rPr>
                <w:rFonts w:asciiTheme="minorHAnsi" w:hAnsiTheme="minorHAnsi"/>
                <w:sz w:val="18"/>
                <w:szCs w:val="18"/>
              </w:rPr>
              <w:t xml:space="preserve">The information provided on this Certificate of Installation is true and correct. </w:t>
            </w:r>
          </w:p>
          <w:p w14:paraId="1825EF6D" w14:textId="77777777" w:rsidR="009D75A0" w:rsidRPr="002A631E" w:rsidRDefault="009D75A0" w:rsidP="009D75A0">
            <w:pPr>
              <w:pStyle w:val="Heading3"/>
              <w:numPr>
                <w:ilvl w:val="0"/>
                <w:numId w:val="45"/>
              </w:numPr>
              <w:spacing w:before="0"/>
              <w:ind w:right="90"/>
              <w:rPr>
                <w:rFonts w:asciiTheme="minorHAnsi" w:hAnsiTheme="minorHAnsi"/>
                <w:b/>
                <w:caps/>
                <w:sz w:val="18"/>
              </w:rPr>
            </w:pPr>
            <w:r w:rsidRPr="002A631E">
              <w:rPr>
                <w:rFonts w:asciiTheme="minorHAnsi" w:hAnsiTheme="minorHAnsi"/>
                <w:snapToGrid w:val="0"/>
                <w:sz w:val="18"/>
                <w:szCs w:val="18"/>
              </w:rPr>
              <w:t xml:space="preserve">I am either: a) a responsible person eligible under Division 3 of the Business and Professions Code </w:t>
            </w:r>
            <w:r w:rsidRPr="002A631E">
              <w:rPr>
                <w:rFonts w:asciiTheme="minorHAnsi" w:hAnsiTheme="minorHAnsi"/>
                <w:sz w:val="18"/>
                <w:szCs w:val="18"/>
              </w:rPr>
              <w:t xml:space="preserve">in the applicable classification to accept responsibility for the system design, construction, or installation </w:t>
            </w:r>
            <w:r w:rsidRPr="002A631E">
              <w:rPr>
                <w:rFonts w:asciiTheme="minorHAnsi" w:hAnsiTheme="minorHAnsi"/>
                <w:snapToGrid w:val="0"/>
                <w:sz w:val="18"/>
                <w:szCs w:val="18"/>
              </w:rPr>
              <w:t xml:space="preserve">of features, materials, components, or manufactured devices </w:t>
            </w:r>
            <w:r w:rsidRPr="002A631E">
              <w:rPr>
                <w:rFonts w:asciiTheme="minorHAnsi" w:hAnsiTheme="minorHAnsi"/>
                <w:sz w:val="18"/>
                <w:szCs w:val="18"/>
              </w:rPr>
              <w:t xml:space="preserve">for the scope of work identified on this Certificate of Installation </w:t>
            </w:r>
            <w:r w:rsidRPr="002A631E">
              <w:rPr>
                <w:rFonts w:asciiTheme="minorHAnsi" w:hAnsiTheme="minorHAnsi"/>
                <w:snapToGrid w:val="0"/>
                <w:sz w:val="18"/>
                <w:szCs w:val="18"/>
              </w:rPr>
              <w:t>and attest to the declarations in this statement</w:t>
            </w:r>
            <w:r w:rsidRPr="002A631E">
              <w:rPr>
                <w:rFonts w:asciiTheme="minorHAnsi" w:hAnsiTheme="minorHAnsi"/>
                <w:sz w:val="18"/>
                <w:szCs w:val="18"/>
              </w:rPr>
              <w:t>, or b) I am an authorized representative of the responsible person and attest to the declarations in this statement on the responsible person’s behalf</w:t>
            </w:r>
            <w:r w:rsidRPr="002A631E">
              <w:rPr>
                <w:rFonts w:asciiTheme="minorHAnsi" w:eastAsia="Calibri" w:hAnsiTheme="minorHAnsi"/>
                <w:sz w:val="18"/>
                <w:szCs w:val="18"/>
              </w:rPr>
              <w:t>.</w:t>
            </w:r>
          </w:p>
          <w:p w14:paraId="025EE106" w14:textId="77777777" w:rsidR="009D75A0" w:rsidRPr="002A631E" w:rsidRDefault="009D75A0" w:rsidP="009D75A0">
            <w:pPr>
              <w:keepNext/>
              <w:numPr>
                <w:ilvl w:val="0"/>
                <w:numId w:val="45"/>
              </w:numPr>
              <w:autoSpaceDE w:val="0"/>
              <w:autoSpaceDN w:val="0"/>
              <w:adjustRightInd w:val="0"/>
              <w:ind w:right="90"/>
              <w:rPr>
                <w:rFonts w:asciiTheme="minorHAnsi" w:hAnsiTheme="minorHAnsi"/>
                <w:sz w:val="18"/>
                <w:szCs w:val="18"/>
              </w:rPr>
            </w:pPr>
            <w:r w:rsidRPr="002A631E">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2A631E">
              <w:rPr>
                <w:rFonts w:asciiTheme="minorHAnsi" w:eastAsia="Calibri" w:hAnsiTheme="minorHAnsi" w:cs="TimesNewRomanPSMT"/>
                <w:sz w:val="18"/>
                <w:szCs w:val="18"/>
              </w:rPr>
              <w:t>.</w:t>
            </w:r>
          </w:p>
          <w:p w14:paraId="0CEB4E0B" w14:textId="77777777" w:rsidR="009D75A0" w:rsidRPr="002A631E" w:rsidRDefault="009D75A0" w:rsidP="009D75A0">
            <w:pPr>
              <w:pStyle w:val="ListParagraph"/>
              <w:keepNext/>
              <w:numPr>
                <w:ilvl w:val="0"/>
                <w:numId w:val="45"/>
              </w:numPr>
              <w:autoSpaceDE w:val="0"/>
              <w:autoSpaceDN w:val="0"/>
              <w:adjustRightInd w:val="0"/>
              <w:rPr>
                <w:rFonts w:asciiTheme="minorHAnsi" w:hAnsiTheme="minorHAnsi"/>
                <w:sz w:val="18"/>
              </w:rPr>
            </w:pPr>
            <w:r w:rsidRPr="002A631E">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933E9FA" w14:textId="047FE6A6" w:rsidR="00BB611D" w:rsidRPr="0005428C" w:rsidRDefault="009D75A0" w:rsidP="002A631E">
            <w:pPr>
              <w:pStyle w:val="ListParagraph"/>
              <w:numPr>
                <w:ilvl w:val="0"/>
                <w:numId w:val="45"/>
              </w:numPr>
              <w:rPr>
                <w:b/>
              </w:rPr>
            </w:pPr>
            <w:r w:rsidRPr="002A631E">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B611D" w:rsidRPr="0005428C" w14:paraId="1933E9FE" w14:textId="77777777" w:rsidTr="004A1875">
        <w:tblPrEx>
          <w:tblCellMar>
            <w:left w:w="108" w:type="dxa"/>
            <w:right w:w="108" w:type="dxa"/>
          </w:tblCellMar>
        </w:tblPrEx>
        <w:trPr>
          <w:trHeight w:val="360"/>
        </w:trPr>
        <w:tc>
          <w:tcPr>
            <w:tcW w:w="5307" w:type="dxa"/>
          </w:tcPr>
          <w:p w14:paraId="1933E9FC"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1933E9FD"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BB611D" w:rsidRPr="0005428C" w14:paraId="1933EA01"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9FF" w14:textId="4EDF46B8"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933EA00"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BB611D" w:rsidRPr="0005428C" w14:paraId="1933EA04"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2"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933EA03"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BB611D" w:rsidRPr="0005428C" w14:paraId="1933EA08"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5"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933EA06" w14:textId="695A1E16"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EA3860">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933EA07"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BB611D" w:rsidRPr="0005428C" w14:paraId="1933EA0B"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9"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933EA0A"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1933EA0C" w14:textId="77777777" w:rsidR="001868E8" w:rsidRPr="00BB611D" w:rsidRDefault="001868E8" w:rsidP="00DA2B2D">
      <w:pPr>
        <w:pStyle w:val="CommentText"/>
        <w:rPr>
          <w:rFonts w:asciiTheme="minorHAnsi" w:hAnsiTheme="minorHAnsi"/>
          <w:sz w:val="18"/>
          <w:szCs w:val="18"/>
        </w:rPr>
      </w:pPr>
    </w:p>
    <w:p w14:paraId="1933EA0D" w14:textId="77777777" w:rsidR="001868E8" w:rsidRPr="00D83E48" w:rsidRDefault="001868E8" w:rsidP="00DA2B2D">
      <w:pPr>
        <w:rPr>
          <w:rFonts w:ascii="Calibri" w:hAnsi="Calibri"/>
          <w:b/>
          <w:sz w:val="32"/>
          <w:szCs w:val="32"/>
        </w:rPr>
        <w:sectPr w:rsidR="001868E8" w:rsidRPr="00D83E48" w:rsidSect="008656B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1933EA0E" w14:textId="3EE8A53D" w:rsidR="001868E8" w:rsidRPr="00EA3860" w:rsidRDefault="00617914" w:rsidP="00F062C2">
      <w:pPr>
        <w:jc w:val="center"/>
        <w:rPr>
          <w:rFonts w:ascii="Calibri" w:hAnsi="Calibri"/>
          <w:b/>
        </w:rPr>
      </w:pPr>
      <w:r w:rsidRPr="00EA3860">
        <w:rPr>
          <w:rFonts w:ascii="Calibri" w:hAnsi="Calibri"/>
          <w:b/>
        </w:rPr>
        <w:lastRenderedPageBreak/>
        <w:t>CF2R-MCH-23b-H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1A58E568" w:rsidR="007759B2" w:rsidRDefault="0092178C" w:rsidP="007759B2">
      <w:pPr>
        <w:pStyle w:val="ListParagraph"/>
        <w:numPr>
          <w:ilvl w:val="0"/>
          <w:numId w:val="38"/>
        </w:numPr>
        <w:ind w:left="360" w:hanging="360"/>
        <w:rPr>
          <w:ins w:id="45" w:author="Smith, Alexis@Energy" w:date="2019-01-07T09:01:00Z"/>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5F65912F" w14:textId="15530477" w:rsidR="008C3387" w:rsidRPr="008C3387" w:rsidRDefault="008C3387" w:rsidP="008C3387">
      <w:pPr>
        <w:pStyle w:val="ListParagraph"/>
        <w:numPr>
          <w:ilvl w:val="0"/>
          <w:numId w:val="38"/>
        </w:numPr>
        <w:ind w:left="360" w:hanging="360"/>
        <w:rPr>
          <w:rFonts w:asciiTheme="minorHAnsi" w:hAnsiTheme="minorHAnsi"/>
        </w:rPr>
      </w:pPr>
      <w:ins w:id="46" w:author="Smith, Alexis@Energy" w:date="2019-01-07T09:01:00Z">
        <w:r w:rsidRPr="008C3387">
          <w:rPr>
            <w:rFonts w:asciiTheme="minorHAnsi" w:hAnsiTheme="minorHAnsi"/>
          </w:rPr>
          <w:t>Indoor Unit Name: This field is filled out automatically. It is referenced from the CF2R-MCH-01, which must be completed prior to this document.</w:t>
        </w:r>
      </w:ins>
      <w:bookmarkStart w:id="47" w:name="_GoBack"/>
      <w:bookmarkEnd w:id="47"/>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1933EA1B" w14:textId="06AC5DC1"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Nominal Cooling Capacity (tons) of Condenser:</w:t>
      </w:r>
      <w:r w:rsidR="007759B2" w:rsidRPr="00986CA4">
        <w:rPr>
          <w:rFonts w:ascii="Calibri" w:hAnsi="Calibri"/>
        </w:rPr>
        <w:t xml:space="preserve"> This field is filled out automatically. It is referenced from the CF2R-MCH-01, which must be completed prior to this document.</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ins w:id="48" w:author="Wichert, RJ@Energy" w:date="2019-01-02T15:29:00Z"/>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5181C986" w14:textId="1178DB80" w:rsidR="00952943" w:rsidRDefault="00952943" w:rsidP="007759B2">
      <w:pPr>
        <w:pStyle w:val="ListParagraph"/>
        <w:numPr>
          <w:ilvl w:val="0"/>
          <w:numId w:val="38"/>
        </w:numPr>
        <w:ind w:left="360" w:hanging="360"/>
        <w:rPr>
          <w:ins w:id="49" w:author="Wichert, RJ@Energy" w:date="2018-10-18T07:35:00Z"/>
          <w:rFonts w:ascii="Calibri" w:hAnsi="Calibri"/>
        </w:rPr>
      </w:pPr>
      <w:ins w:id="50" w:author="Wichert, RJ@Energy" w:date="2019-01-02T15:29:00Z">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ins>
      <w:ins w:id="51" w:author="Wichert, RJ@Energy" w:date="2019-01-02T15:30:00Z">
        <w:r>
          <w:rPr>
            <w:rFonts w:ascii="Calibri" w:hAnsi="Calibri"/>
          </w:rPr>
          <w:t>.</w:t>
        </w:r>
      </w:ins>
    </w:p>
    <w:p w14:paraId="3970808D" w14:textId="3DEBA0EB" w:rsidR="00E32A17" w:rsidRPr="00235FD7" w:rsidDel="00952943" w:rsidRDefault="00E32A17" w:rsidP="00E32A17">
      <w:pPr>
        <w:pStyle w:val="ListParagraph"/>
        <w:numPr>
          <w:ilvl w:val="0"/>
          <w:numId w:val="38"/>
        </w:numPr>
        <w:ind w:left="360" w:hanging="360"/>
        <w:rPr>
          <w:del w:id="52" w:author="Wichert, RJ@Energy" w:date="2019-01-02T15:29:00Z"/>
          <w:rFonts w:ascii="Calibri" w:hAnsi="Calibri"/>
        </w:rPr>
      </w:pP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lastRenderedPageBreak/>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5"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7777777" w:rsidR="007759B2" w:rsidRPr="00986CA4" w:rsidRDefault="007759B2" w:rsidP="007759B2">
      <w:pPr>
        <w:rPr>
          <w:rFonts w:ascii="Calibri" w:hAnsi="Calibri"/>
        </w:rPr>
      </w:pPr>
    </w:p>
    <w:p w14:paraId="1933EA44" w14:textId="77777777" w:rsidR="007759B2" w:rsidRPr="00986CA4" w:rsidRDefault="0092178C" w:rsidP="007759B2">
      <w:pPr>
        <w:rPr>
          <w:rFonts w:ascii="Calibri" w:hAnsi="Calibri"/>
        </w:rPr>
      </w:pPr>
      <w:r w:rsidRPr="0092178C">
        <w:rPr>
          <w:rFonts w:ascii="Calibri" w:hAnsi="Calibri"/>
          <w:b/>
        </w:rPr>
        <w:t>Section F.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F7C31D" w:rsidR="001868E8" w:rsidRPr="008656BC"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1933EA50" w14:textId="77777777" w:rsidR="001868E8" w:rsidRPr="00D83E48" w:rsidRDefault="001868E8" w:rsidP="0009456E">
      <w:pPr>
        <w:rPr>
          <w:rFonts w:ascii="Calibri" w:hAnsi="Calibri"/>
        </w:rPr>
        <w:sectPr w:rsidR="001868E8" w:rsidRPr="00D83E48" w:rsidSect="008656BC">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CF0182" w:rsidRPr="00966F61" w14:paraId="1933EA56" w14:textId="77777777" w:rsidTr="000D7943">
        <w:trPr>
          <w:cantSplit/>
          <w:trHeight w:val="144"/>
        </w:trPr>
        <w:tc>
          <w:tcPr>
            <w:tcW w:w="475" w:type="dxa"/>
            <w:vAlign w:val="center"/>
          </w:tcPr>
          <w:p w14:paraId="1933EA53" w14:textId="77777777" w:rsidR="00CF0182" w:rsidRPr="00966F61" w:rsidRDefault="00CF0182" w:rsidP="00CF0182">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59031938" w:rsidR="00CF0182" w:rsidRPr="00966F61" w:rsidRDefault="00CF0182" w:rsidP="00CF0182">
            <w:pPr>
              <w:rPr>
                <w:rFonts w:asciiTheme="minorHAnsi" w:hAnsiTheme="minorHAnsi"/>
                <w:color w:val="000000"/>
                <w:sz w:val="18"/>
                <w:szCs w:val="18"/>
                <w:highlight w:val="yellow"/>
              </w:rPr>
            </w:pPr>
            <w:ins w:id="60" w:author="Smith, Alexis@Energy" w:date="2019-01-04T13:50:00Z">
              <w:r w:rsidRPr="00B2548D">
                <w:rPr>
                  <w:rFonts w:asciiTheme="minorHAnsi" w:hAnsiTheme="minorHAnsi"/>
                  <w:sz w:val="18"/>
                  <w:szCs w:val="18"/>
                </w:rPr>
                <w:t xml:space="preserve">Space Conditioning System Identification or Name </w:t>
              </w:r>
            </w:ins>
            <w:del w:id="61" w:author="Smith, Alexis@Energy" w:date="2019-01-04T13:50:00Z">
              <w:r w:rsidRPr="00966F61" w:rsidDel="006759EB">
                <w:rPr>
                  <w:rFonts w:asciiTheme="minorHAnsi" w:hAnsiTheme="minorHAnsi"/>
                  <w:sz w:val="18"/>
                  <w:szCs w:val="18"/>
                </w:rPr>
                <w:delText>System Identification or Name</w:delText>
              </w:r>
            </w:del>
          </w:p>
        </w:tc>
        <w:tc>
          <w:tcPr>
            <w:tcW w:w="5605" w:type="dxa"/>
            <w:vAlign w:val="center"/>
          </w:tcPr>
          <w:p w14:paraId="1933EA55" w14:textId="77777777" w:rsidR="00CF0182" w:rsidRDefault="00CF0182" w:rsidP="00CF0182">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CF0182" w:rsidRPr="00966F61" w14:paraId="1933EA5A" w14:textId="77777777" w:rsidTr="000D7943">
        <w:trPr>
          <w:cantSplit/>
          <w:trHeight w:val="144"/>
        </w:trPr>
        <w:tc>
          <w:tcPr>
            <w:tcW w:w="475" w:type="dxa"/>
            <w:vAlign w:val="center"/>
          </w:tcPr>
          <w:p w14:paraId="1933EA57" w14:textId="77777777" w:rsidR="00CF0182" w:rsidRPr="00966F61" w:rsidRDefault="00CF0182" w:rsidP="00CF0182">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70301DB9" w:rsidR="00CF0182" w:rsidRPr="00966F61" w:rsidRDefault="00CF0182" w:rsidP="00CF0182">
            <w:pPr>
              <w:rPr>
                <w:rFonts w:asciiTheme="minorHAnsi" w:hAnsiTheme="minorHAnsi"/>
                <w:sz w:val="18"/>
                <w:szCs w:val="18"/>
              </w:rPr>
            </w:pPr>
            <w:ins w:id="62" w:author="Smith, Alexis@Energy" w:date="2019-01-04T13:50: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63" w:author="Smith, Alexis@Energy" w:date="2019-01-04T13:50:00Z">
              <w:r w:rsidRPr="00966F61" w:rsidDel="006759EB">
                <w:rPr>
                  <w:rFonts w:asciiTheme="minorHAnsi" w:hAnsiTheme="minorHAnsi"/>
                  <w:sz w:val="18"/>
                  <w:szCs w:val="18"/>
                </w:rPr>
                <w:delText>System Location or Area Served</w:delText>
              </w:r>
            </w:del>
          </w:p>
        </w:tc>
        <w:tc>
          <w:tcPr>
            <w:tcW w:w="5605" w:type="dxa"/>
            <w:vAlign w:val="center"/>
          </w:tcPr>
          <w:p w14:paraId="1933EA59" w14:textId="77777777" w:rsidR="00CF0182" w:rsidRDefault="00CF0182" w:rsidP="00CF0182">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76316E" w:rsidRPr="00966F61" w14:paraId="608F7228" w14:textId="77777777" w:rsidTr="000D7943">
        <w:trPr>
          <w:cantSplit/>
          <w:trHeight w:val="144"/>
          <w:ins w:id="64" w:author="Smith, Alexis@Energy" w:date="2019-01-04T11:16:00Z"/>
        </w:trPr>
        <w:tc>
          <w:tcPr>
            <w:tcW w:w="475" w:type="dxa"/>
            <w:vAlign w:val="center"/>
          </w:tcPr>
          <w:p w14:paraId="12DCF6CD" w14:textId="13493275" w:rsidR="0076316E" w:rsidRPr="00966F61" w:rsidRDefault="0076316E" w:rsidP="0076316E">
            <w:pPr>
              <w:pStyle w:val="FootnoteText"/>
              <w:jc w:val="center"/>
              <w:rPr>
                <w:ins w:id="65" w:author="Smith, Alexis@Energy" w:date="2019-01-04T11:16:00Z"/>
                <w:rFonts w:asciiTheme="minorHAnsi" w:hAnsiTheme="minorHAnsi"/>
                <w:sz w:val="18"/>
                <w:szCs w:val="18"/>
              </w:rPr>
            </w:pPr>
            <w:ins w:id="66" w:author="Smith, Alexis@Energy" w:date="2019-01-04T11:16:00Z">
              <w:r>
                <w:rPr>
                  <w:rFonts w:asciiTheme="minorHAnsi" w:hAnsiTheme="minorHAnsi"/>
                  <w:sz w:val="18"/>
                  <w:szCs w:val="18"/>
                </w:rPr>
                <w:t>03</w:t>
              </w:r>
            </w:ins>
          </w:p>
        </w:tc>
        <w:tc>
          <w:tcPr>
            <w:tcW w:w="4950" w:type="dxa"/>
            <w:vAlign w:val="center"/>
          </w:tcPr>
          <w:p w14:paraId="41F4DA0F" w14:textId="39D0A265" w:rsidR="0076316E" w:rsidRPr="00966F61" w:rsidRDefault="0076316E" w:rsidP="0076316E">
            <w:pPr>
              <w:rPr>
                <w:ins w:id="67" w:author="Smith, Alexis@Energy" w:date="2019-01-04T11:16:00Z"/>
                <w:rFonts w:asciiTheme="minorHAnsi" w:hAnsiTheme="minorHAnsi"/>
                <w:sz w:val="18"/>
                <w:szCs w:val="18"/>
              </w:rPr>
            </w:pPr>
            <w:ins w:id="68" w:author="Smith, Alexis@Energy" w:date="2019-01-04T13:44:00Z">
              <w:r w:rsidRPr="00B2548D">
                <w:rPr>
                  <w:rFonts w:asciiTheme="minorHAnsi" w:hAnsiTheme="minorHAnsi"/>
                  <w:sz w:val="18"/>
                  <w:szCs w:val="18"/>
                </w:rPr>
                <w:t>Indoor Unit Name</w:t>
              </w:r>
            </w:ins>
          </w:p>
        </w:tc>
        <w:tc>
          <w:tcPr>
            <w:tcW w:w="5605" w:type="dxa"/>
            <w:vAlign w:val="center"/>
          </w:tcPr>
          <w:p w14:paraId="695E4524" w14:textId="7552E621" w:rsidR="0076316E" w:rsidRPr="00966F61" w:rsidRDefault="0076316E" w:rsidP="0076316E">
            <w:pPr>
              <w:rPr>
                <w:ins w:id="69" w:author="Smith, Alexis@Energy" w:date="2019-01-04T11:16:00Z"/>
                <w:rFonts w:asciiTheme="minorHAnsi" w:hAnsiTheme="minorHAnsi"/>
                <w:sz w:val="18"/>
                <w:szCs w:val="18"/>
              </w:rPr>
            </w:pPr>
            <w:ins w:id="70" w:author="Smith, Alexis@Energy" w:date="2019-01-04T11:16:00Z">
              <w:r w:rsidRPr="00966F61">
                <w:rPr>
                  <w:rFonts w:asciiTheme="minorHAnsi" w:hAnsiTheme="minorHAnsi"/>
                  <w:sz w:val="18"/>
                  <w:szCs w:val="18"/>
                </w:rPr>
                <w:t>&lt;&lt;auto filled text: referenced from MCH01&gt;&gt;</w:t>
              </w:r>
            </w:ins>
          </w:p>
        </w:tc>
      </w:tr>
      <w:tr w:rsidR="0076316E" w:rsidRPr="00966F61" w14:paraId="1933EA5E" w14:textId="77777777" w:rsidTr="000D7943">
        <w:trPr>
          <w:cantSplit/>
          <w:trHeight w:val="144"/>
        </w:trPr>
        <w:tc>
          <w:tcPr>
            <w:tcW w:w="475" w:type="dxa"/>
            <w:vAlign w:val="center"/>
          </w:tcPr>
          <w:p w14:paraId="1933EA5B" w14:textId="35E4926D" w:rsidR="0076316E" w:rsidRPr="00966F61" w:rsidRDefault="0076316E" w:rsidP="0076316E">
            <w:pPr>
              <w:pStyle w:val="FootnoteText"/>
              <w:jc w:val="center"/>
              <w:rPr>
                <w:rFonts w:asciiTheme="minorHAnsi" w:hAnsiTheme="minorHAnsi"/>
                <w:sz w:val="18"/>
                <w:szCs w:val="18"/>
              </w:rPr>
            </w:pPr>
            <w:r w:rsidRPr="00966F61">
              <w:rPr>
                <w:rFonts w:asciiTheme="minorHAnsi" w:hAnsiTheme="minorHAnsi"/>
                <w:sz w:val="18"/>
                <w:szCs w:val="18"/>
              </w:rPr>
              <w:t>0</w:t>
            </w:r>
            <w:ins w:id="71" w:author="Smith, Alexis@Energy" w:date="2019-01-04T13:44:00Z">
              <w:r>
                <w:rPr>
                  <w:rFonts w:asciiTheme="minorHAnsi" w:hAnsiTheme="minorHAnsi"/>
                  <w:sz w:val="18"/>
                  <w:szCs w:val="18"/>
                </w:rPr>
                <w:t>4</w:t>
              </w:r>
            </w:ins>
            <w:del w:id="72" w:author="Smith, Alexis@Energy" w:date="2019-01-04T13:44:00Z">
              <w:r w:rsidRPr="00966F61" w:rsidDel="0076316E">
                <w:rPr>
                  <w:rFonts w:asciiTheme="minorHAnsi" w:hAnsiTheme="minorHAnsi"/>
                  <w:sz w:val="18"/>
                  <w:szCs w:val="18"/>
                </w:rPr>
                <w:delText>3</w:delText>
              </w:r>
            </w:del>
          </w:p>
        </w:tc>
        <w:tc>
          <w:tcPr>
            <w:tcW w:w="4950" w:type="dxa"/>
            <w:vAlign w:val="center"/>
          </w:tcPr>
          <w:p w14:paraId="1933EA5C" w14:textId="26867307" w:rsidR="0076316E" w:rsidRPr="00966F61" w:rsidRDefault="0076316E" w:rsidP="0076316E">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6F299C74" w:rsidR="0076316E" w:rsidRPr="00966F61" w:rsidRDefault="0076316E" w:rsidP="0076316E">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if the parent is a MCH-01b and a “yes” answer was given in B08 or B09, then A0</w:t>
            </w:r>
            <w:ins w:id="73" w:author="Smith, Alexis@Energy" w:date="2019-01-04T13:44:00Z">
              <w:r>
                <w:rPr>
                  <w:rFonts w:asciiTheme="minorHAnsi" w:hAnsiTheme="minorHAnsi"/>
                  <w:sz w:val="18"/>
                  <w:szCs w:val="18"/>
                </w:rPr>
                <w:t>4</w:t>
              </w:r>
            </w:ins>
            <w:del w:id="74" w:author="Smith, Alexis@Energy" w:date="2019-01-04T13:44:00Z">
              <w:r w:rsidDel="0076316E">
                <w:rPr>
                  <w:rFonts w:asciiTheme="minorHAnsi" w:hAnsiTheme="minorHAnsi"/>
                  <w:sz w:val="18"/>
                  <w:szCs w:val="18"/>
                </w:rPr>
                <w:delText>3</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76316E" w:rsidRPr="00966F61" w14:paraId="1933EA65" w14:textId="77777777" w:rsidTr="000D7943">
        <w:trPr>
          <w:cantSplit/>
          <w:trHeight w:val="144"/>
        </w:trPr>
        <w:tc>
          <w:tcPr>
            <w:tcW w:w="475" w:type="dxa"/>
            <w:vAlign w:val="center"/>
          </w:tcPr>
          <w:p w14:paraId="1933EA5F" w14:textId="41F1BED3" w:rsidR="0076316E" w:rsidRPr="00966F61" w:rsidRDefault="0076316E" w:rsidP="0076316E">
            <w:pPr>
              <w:pStyle w:val="FootnoteText"/>
              <w:jc w:val="center"/>
              <w:rPr>
                <w:rFonts w:asciiTheme="minorHAnsi" w:hAnsiTheme="minorHAnsi"/>
                <w:sz w:val="18"/>
                <w:szCs w:val="18"/>
              </w:rPr>
            </w:pPr>
            <w:r w:rsidRPr="00966F61">
              <w:rPr>
                <w:rFonts w:asciiTheme="minorHAnsi" w:hAnsiTheme="minorHAnsi"/>
                <w:sz w:val="18"/>
                <w:szCs w:val="18"/>
              </w:rPr>
              <w:t>0</w:t>
            </w:r>
            <w:ins w:id="75" w:author="Smith, Alexis@Energy" w:date="2019-01-04T13:44:00Z">
              <w:r>
                <w:rPr>
                  <w:rFonts w:asciiTheme="minorHAnsi" w:hAnsiTheme="minorHAnsi"/>
                  <w:sz w:val="18"/>
                  <w:szCs w:val="18"/>
                </w:rPr>
                <w:t>5</w:t>
              </w:r>
            </w:ins>
            <w:del w:id="76" w:author="Smith, Alexis@Energy" w:date="2019-01-04T13:44:00Z">
              <w:r w:rsidRPr="00966F61" w:rsidDel="0076316E">
                <w:rPr>
                  <w:rFonts w:asciiTheme="minorHAnsi" w:hAnsiTheme="minorHAnsi"/>
                  <w:sz w:val="18"/>
                  <w:szCs w:val="18"/>
                </w:rPr>
                <w:delText>4</w:delText>
              </w:r>
            </w:del>
          </w:p>
        </w:tc>
        <w:tc>
          <w:tcPr>
            <w:tcW w:w="4950" w:type="dxa"/>
            <w:vAlign w:val="center"/>
          </w:tcPr>
          <w:p w14:paraId="1933EA60" w14:textId="0EF78A8B" w:rsidR="0076316E" w:rsidRPr="00966F61" w:rsidRDefault="0076316E" w:rsidP="0076316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1933EA61" w14:textId="77777777" w:rsidR="0076316E" w:rsidRPr="00966F61" w:rsidRDefault="0076316E" w:rsidP="0076316E">
            <w:pPr>
              <w:rPr>
                <w:rFonts w:asciiTheme="minorHAnsi" w:hAnsiTheme="minorHAnsi"/>
                <w:sz w:val="18"/>
                <w:szCs w:val="18"/>
              </w:rPr>
            </w:pPr>
            <w:r w:rsidRPr="00966F61">
              <w:rPr>
                <w:rFonts w:asciiTheme="minorHAnsi" w:hAnsiTheme="minorHAnsi"/>
                <w:sz w:val="18"/>
                <w:szCs w:val="18"/>
              </w:rPr>
              <w:t xml:space="preserve">&lt;&lt;calculated field: </w:t>
            </w:r>
          </w:p>
          <w:p w14:paraId="1933EA62" w14:textId="77777777" w:rsidR="0076316E" w:rsidRDefault="0076316E" w:rsidP="0076316E">
            <w:pPr>
              <w:rPr>
                <w:rFonts w:asciiTheme="minorHAnsi" w:hAnsiTheme="minorHAnsi"/>
                <w:sz w:val="18"/>
                <w:szCs w:val="18"/>
              </w:rPr>
            </w:pPr>
            <w:r w:rsidRPr="00966F61">
              <w:rPr>
                <w:rFonts w:asciiTheme="minorHAnsi" w:hAnsiTheme="minorHAnsi"/>
                <w:sz w:val="18"/>
                <w:szCs w:val="18"/>
              </w:rPr>
              <w:t>if cooling system type</w:t>
            </w:r>
            <w:r>
              <w:rPr>
                <w:rFonts w:asciiTheme="minorHAnsi" w:hAnsiTheme="minorHAnsi"/>
                <w:sz w:val="18"/>
                <w:szCs w:val="18"/>
              </w:rPr>
              <w:t xml:space="preserve"> on MCH-01</w:t>
            </w:r>
            <w:r w:rsidRPr="00966F61">
              <w:rPr>
                <w:rFonts w:asciiTheme="minorHAnsi" w:hAnsiTheme="minorHAnsi"/>
                <w:sz w:val="18"/>
                <w:szCs w:val="18"/>
              </w:rPr>
              <w:t>=NoCooling</w:t>
            </w:r>
            <w:r>
              <w:rPr>
                <w:rFonts w:asciiTheme="minorHAnsi" w:hAnsiTheme="minorHAnsi"/>
                <w:sz w:val="18"/>
                <w:szCs w:val="18"/>
              </w:rPr>
              <w:t>,</w:t>
            </w:r>
          </w:p>
          <w:p w14:paraId="1933EA63" w14:textId="77777777" w:rsidR="0076316E" w:rsidRPr="00966F61" w:rsidRDefault="0076316E" w:rsidP="0076316E">
            <w:pPr>
              <w:rPr>
                <w:rFonts w:asciiTheme="minorHAnsi" w:hAnsiTheme="minorHAnsi"/>
                <w:sz w:val="18"/>
                <w:szCs w:val="18"/>
              </w:rPr>
            </w:pPr>
            <w:r w:rsidRPr="00966F61">
              <w:rPr>
                <w:rFonts w:asciiTheme="minorHAnsi" w:hAnsiTheme="minorHAnsi"/>
                <w:sz w:val="18"/>
                <w:szCs w:val="18"/>
              </w:rPr>
              <w:t xml:space="preserve">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1933EA64" w14:textId="77777777" w:rsidR="0076316E" w:rsidRPr="00966F61" w:rsidRDefault="0076316E" w:rsidP="0076316E">
            <w:pPr>
              <w:rPr>
                <w:rFonts w:asciiTheme="minorHAnsi" w:hAnsiTheme="minorHAnsi"/>
                <w:sz w:val="18"/>
                <w:szCs w:val="18"/>
              </w:rPr>
            </w:pPr>
            <w:r w:rsidRPr="00966F61">
              <w:rPr>
                <w:rFonts w:asciiTheme="minorHAnsi" w:hAnsiTheme="minorHAnsi"/>
                <w:sz w:val="18"/>
                <w:szCs w:val="18"/>
              </w:rPr>
              <w:t xml:space="preserve">else </w:t>
            </w:r>
            <w:r>
              <w:rPr>
                <w:rFonts w:asciiTheme="minorHAnsi" w:hAnsiTheme="minorHAnsi"/>
                <w:sz w:val="18"/>
                <w:szCs w:val="18"/>
              </w:rPr>
              <w:t xml:space="preserve"> user enter the nominal ton value: </w:t>
            </w:r>
            <w:r w:rsidRPr="00966F61">
              <w:rPr>
                <w:rFonts w:asciiTheme="minorHAnsi" w:hAnsiTheme="minorHAnsi"/>
                <w:sz w:val="18"/>
                <w:szCs w:val="18"/>
              </w:rPr>
              <w:t>numeric x.x&gt;&gt;</w:t>
            </w:r>
          </w:p>
        </w:tc>
      </w:tr>
      <w:tr w:rsidR="0076316E" w:rsidRPr="00966F61" w14:paraId="1933EA6E" w14:textId="77777777" w:rsidTr="000D7943">
        <w:trPr>
          <w:cantSplit/>
          <w:trHeight w:val="144"/>
        </w:trPr>
        <w:tc>
          <w:tcPr>
            <w:tcW w:w="475" w:type="dxa"/>
            <w:vAlign w:val="center"/>
          </w:tcPr>
          <w:p w14:paraId="1933EA66" w14:textId="24D4F95A" w:rsidR="0076316E" w:rsidRPr="00966F61" w:rsidRDefault="0076316E" w:rsidP="0076316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77" w:author="Smith, Alexis@Energy" w:date="2019-01-04T13:44:00Z">
              <w:r>
                <w:rPr>
                  <w:rFonts w:asciiTheme="minorHAnsi" w:hAnsiTheme="minorHAnsi"/>
                  <w:sz w:val="18"/>
                  <w:szCs w:val="18"/>
                </w:rPr>
                <w:t>6</w:t>
              </w:r>
            </w:ins>
            <w:del w:id="78" w:author="Smith, Alexis@Energy" w:date="2019-01-04T13:44:00Z">
              <w:r w:rsidRPr="00966F61" w:rsidDel="0076316E">
                <w:rPr>
                  <w:rFonts w:asciiTheme="minorHAnsi" w:hAnsiTheme="minorHAnsi"/>
                  <w:sz w:val="18"/>
                  <w:szCs w:val="18"/>
                </w:rPr>
                <w:delText>5</w:delText>
              </w:r>
            </w:del>
          </w:p>
        </w:tc>
        <w:tc>
          <w:tcPr>
            <w:tcW w:w="4950" w:type="dxa"/>
            <w:vAlign w:val="center"/>
          </w:tcPr>
          <w:p w14:paraId="1933EA67" w14:textId="498AB669" w:rsidR="0076316E" w:rsidRPr="00966F61" w:rsidRDefault="0076316E" w:rsidP="0076316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76316E" w:rsidRDefault="0076316E" w:rsidP="0076316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76316E" w:rsidRDefault="0076316E" w:rsidP="0076316E">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76316E" w:rsidRDefault="0076316E" w:rsidP="0076316E">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76316E" w:rsidRDefault="0076316E" w:rsidP="0076316E">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76316E" w:rsidRDefault="0076316E" w:rsidP="0076316E">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76316E" w:rsidRDefault="0076316E" w:rsidP="0076316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76316E" w:rsidRPr="00966F61" w14:paraId="1933EA77" w14:textId="77777777" w:rsidTr="000D7943">
        <w:trPr>
          <w:cantSplit/>
          <w:trHeight w:val="144"/>
        </w:trPr>
        <w:tc>
          <w:tcPr>
            <w:tcW w:w="475" w:type="dxa"/>
            <w:vAlign w:val="center"/>
          </w:tcPr>
          <w:p w14:paraId="1933EA6F" w14:textId="69ED0B06" w:rsidR="0076316E" w:rsidRPr="00966F61" w:rsidRDefault="0076316E" w:rsidP="0076316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79" w:author="Smith, Alexis@Energy" w:date="2019-01-04T13:44:00Z">
              <w:r>
                <w:rPr>
                  <w:rFonts w:asciiTheme="minorHAnsi" w:hAnsiTheme="minorHAnsi"/>
                  <w:sz w:val="18"/>
                  <w:szCs w:val="18"/>
                </w:rPr>
                <w:t>7</w:t>
              </w:r>
            </w:ins>
            <w:del w:id="80" w:author="Smith, Alexis@Energy" w:date="2019-01-04T13:44:00Z">
              <w:r w:rsidRPr="00966F61" w:rsidDel="0076316E">
                <w:rPr>
                  <w:rFonts w:asciiTheme="minorHAnsi" w:hAnsiTheme="minorHAnsi"/>
                  <w:sz w:val="18"/>
                  <w:szCs w:val="18"/>
                </w:rPr>
                <w:delText>6</w:delText>
              </w:r>
            </w:del>
          </w:p>
        </w:tc>
        <w:tc>
          <w:tcPr>
            <w:tcW w:w="4950" w:type="dxa"/>
            <w:vAlign w:val="center"/>
          </w:tcPr>
          <w:p w14:paraId="1933EA70" w14:textId="6984B1A9" w:rsidR="0076316E" w:rsidRPr="00966F61" w:rsidRDefault="0076316E" w:rsidP="0076316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706EBF0" w:rsidR="0076316E" w:rsidRDefault="0076316E" w:rsidP="0076316E">
            <w:pPr>
              <w:rPr>
                <w:rFonts w:asciiTheme="minorHAnsi" w:hAnsiTheme="minorHAnsi"/>
                <w:sz w:val="18"/>
                <w:szCs w:val="18"/>
              </w:rPr>
            </w:pPr>
            <w:r w:rsidRPr="00966F61">
              <w:rPr>
                <w:rFonts w:asciiTheme="minorHAnsi" w:hAnsiTheme="minorHAnsi"/>
                <w:sz w:val="18"/>
                <w:szCs w:val="18"/>
              </w:rPr>
              <w:t>&lt;&lt;calculated field:</w:t>
            </w:r>
            <w:del w:id="81" w:author="Wichert, RJ@Energy" w:date="2018-10-18T07:40:00Z">
              <w:r w:rsidDel="00E32A17">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76316E" w:rsidRDefault="0076316E" w:rsidP="0076316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76316E" w:rsidRDefault="0076316E" w:rsidP="0076316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76316E" w:rsidRDefault="0076316E" w:rsidP="0076316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76316E" w:rsidRDefault="0076316E" w:rsidP="0076316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76316E" w:rsidRDefault="0076316E" w:rsidP="0076316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76316E" w:rsidRPr="00966F61" w14:paraId="1933EA83" w14:textId="77777777" w:rsidTr="000D7943">
        <w:trPr>
          <w:cantSplit/>
          <w:trHeight w:val="144"/>
        </w:trPr>
        <w:tc>
          <w:tcPr>
            <w:tcW w:w="475" w:type="dxa"/>
            <w:vAlign w:val="center"/>
          </w:tcPr>
          <w:p w14:paraId="1933EA78" w14:textId="201AA081" w:rsidR="0076316E" w:rsidRPr="00966F61" w:rsidRDefault="0076316E" w:rsidP="0076316E">
            <w:pPr>
              <w:pStyle w:val="FootnoteText"/>
              <w:jc w:val="center"/>
              <w:rPr>
                <w:rFonts w:asciiTheme="minorHAnsi" w:hAnsiTheme="minorHAnsi"/>
                <w:sz w:val="18"/>
                <w:szCs w:val="18"/>
              </w:rPr>
            </w:pPr>
            <w:r w:rsidRPr="00966F61">
              <w:rPr>
                <w:rFonts w:asciiTheme="minorHAnsi" w:hAnsiTheme="minorHAnsi"/>
                <w:sz w:val="18"/>
                <w:szCs w:val="18"/>
              </w:rPr>
              <w:t>0</w:t>
            </w:r>
            <w:ins w:id="82" w:author="Smith, Alexis@Energy" w:date="2019-01-04T13:44:00Z">
              <w:r>
                <w:rPr>
                  <w:rFonts w:asciiTheme="minorHAnsi" w:hAnsiTheme="minorHAnsi"/>
                  <w:sz w:val="18"/>
                  <w:szCs w:val="18"/>
                </w:rPr>
                <w:t>8</w:t>
              </w:r>
            </w:ins>
            <w:del w:id="83" w:author="Smith, Alexis@Energy" w:date="2019-01-04T13:44:00Z">
              <w:r w:rsidRPr="00966F61" w:rsidDel="0076316E">
                <w:rPr>
                  <w:rFonts w:asciiTheme="minorHAnsi" w:hAnsiTheme="minorHAnsi"/>
                  <w:sz w:val="18"/>
                  <w:szCs w:val="18"/>
                </w:rPr>
                <w:delText>7</w:delText>
              </w:r>
            </w:del>
          </w:p>
        </w:tc>
        <w:tc>
          <w:tcPr>
            <w:tcW w:w="4950" w:type="dxa"/>
            <w:vAlign w:val="center"/>
          </w:tcPr>
          <w:p w14:paraId="1933EA79" w14:textId="22A0803B" w:rsidR="0076316E" w:rsidRPr="00966F61" w:rsidRDefault="0076316E" w:rsidP="0076316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76316E" w:rsidRDefault="0076316E" w:rsidP="0076316E">
            <w:pPr>
              <w:rPr>
                <w:rFonts w:asciiTheme="minorHAnsi" w:hAnsiTheme="minorHAnsi"/>
                <w:sz w:val="18"/>
                <w:szCs w:val="18"/>
              </w:rPr>
            </w:pPr>
            <w:r>
              <w:rPr>
                <w:rFonts w:asciiTheme="minorHAnsi" w:hAnsiTheme="minorHAnsi"/>
                <w:sz w:val="18"/>
                <w:szCs w:val="18"/>
              </w:rPr>
              <w:t>&lt;&lt;calculated field:</w:t>
            </w:r>
          </w:p>
          <w:p w14:paraId="1933EA7B" w14:textId="77777777" w:rsidR="0076316E" w:rsidRDefault="0076316E" w:rsidP="0076316E">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76316E" w:rsidRDefault="0076316E" w:rsidP="0076316E">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76316E" w:rsidRPr="00E3530C" w:rsidRDefault="0076316E" w:rsidP="0076316E">
            <w:pPr>
              <w:keepNext/>
              <w:rPr>
                <w:rFonts w:ascii="Calibri" w:hAnsi="Calibri"/>
                <w:sz w:val="18"/>
                <w:szCs w:val="18"/>
              </w:rPr>
            </w:pPr>
            <w:r w:rsidRPr="00E3530C">
              <w:rPr>
                <w:rFonts w:ascii="Calibri" w:hAnsi="Calibri"/>
                <w:sz w:val="18"/>
                <w:szCs w:val="18"/>
              </w:rPr>
              <w:t>*CFI System</w:t>
            </w:r>
          </w:p>
          <w:p w14:paraId="1933EA7E" w14:textId="77777777" w:rsidR="0076316E" w:rsidRPr="00E3530C" w:rsidRDefault="0076316E" w:rsidP="0076316E">
            <w:pPr>
              <w:rPr>
                <w:rFonts w:asciiTheme="minorHAnsi" w:hAnsiTheme="minorHAnsi"/>
                <w:sz w:val="18"/>
                <w:szCs w:val="18"/>
              </w:rPr>
            </w:pPr>
            <w:r w:rsidRPr="00E3530C">
              <w:rPr>
                <w:rFonts w:ascii="Calibri" w:hAnsi="Calibri"/>
                <w:sz w:val="18"/>
                <w:szCs w:val="18"/>
              </w:rPr>
              <w:t>*</w:t>
            </w:r>
            <w:r w:rsidRPr="00E3530C">
              <w:rPr>
                <w:rFonts w:asciiTheme="minorHAnsi" w:hAnsiTheme="minorHAnsi"/>
                <w:sz w:val="18"/>
                <w:szCs w:val="18"/>
              </w:rPr>
              <w:t>Not CFI&gt;&gt;</w:t>
            </w:r>
          </w:p>
          <w:p w14:paraId="1933EA82" w14:textId="77777777" w:rsidR="0076316E" w:rsidRDefault="0076316E" w:rsidP="0076316E">
            <w:pPr>
              <w:rPr>
                <w:rFonts w:asciiTheme="minorHAnsi" w:hAnsiTheme="minorHAnsi"/>
                <w:sz w:val="18"/>
                <w:szCs w:val="18"/>
              </w:rPr>
            </w:pPr>
          </w:p>
        </w:tc>
      </w:tr>
      <w:tr w:rsidR="0076316E" w:rsidRPr="00966F61" w14:paraId="1933EA8B" w14:textId="77777777" w:rsidTr="000D7943">
        <w:trPr>
          <w:cantSplit/>
          <w:trHeight w:val="144"/>
        </w:trPr>
        <w:tc>
          <w:tcPr>
            <w:tcW w:w="475" w:type="dxa"/>
            <w:vAlign w:val="center"/>
          </w:tcPr>
          <w:p w14:paraId="1933EA84" w14:textId="168F561E" w:rsidR="0076316E" w:rsidRPr="00966F61" w:rsidRDefault="0076316E" w:rsidP="0076316E">
            <w:pPr>
              <w:pStyle w:val="FootnoteText"/>
              <w:jc w:val="center"/>
              <w:rPr>
                <w:rFonts w:asciiTheme="minorHAnsi" w:hAnsiTheme="minorHAnsi"/>
                <w:sz w:val="18"/>
                <w:szCs w:val="18"/>
              </w:rPr>
            </w:pPr>
            <w:r w:rsidRPr="00966F61">
              <w:rPr>
                <w:rFonts w:asciiTheme="minorHAnsi" w:hAnsiTheme="minorHAnsi"/>
                <w:sz w:val="18"/>
                <w:szCs w:val="18"/>
              </w:rPr>
              <w:t>0</w:t>
            </w:r>
            <w:ins w:id="84" w:author="Smith, Alexis@Energy" w:date="2019-01-04T13:44:00Z">
              <w:r>
                <w:rPr>
                  <w:rFonts w:asciiTheme="minorHAnsi" w:hAnsiTheme="minorHAnsi"/>
                  <w:sz w:val="18"/>
                  <w:szCs w:val="18"/>
                </w:rPr>
                <w:t>9</w:t>
              </w:r>
            </w:ins>
            <w:del w:id="85" w:author="Smith, Alexis@Energy" w:date="2019-01-04T13:44:00Z">
              <w:r w:rsidRPr="00966F61" w:rsidDel="0076316E">
                <w:rPr>
                  <w:rFonts w:asciiTheme="minorHAnsi" w:hAnsiTheme="minorHAnsi"/>
                  <w:sz w:val="18"/>
                  <w:szCs w:val="18"/>
                </w:rPr>
                <w:delText>8</w:delText>
              </w:r>
            </w:del>
          </w:p>
        </w:tc>
        <w:tc>
          <w:tcPr>
            <w:tcW w:w="4950" w:type="dxa"/>
            <w:vAlign w:val="center"/>
          </w:tcPr>
          <w:p w14:paraId="1933EA85" w14:textId="02641720" w:rsidR="0076316E" w:rsidRPr="00966F61" w:rsidRDefault="0076316E" w:rsidP="0076316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76316E" w:rsidRDefault="0076316E" w:rsidP="0076316E">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58D52258" w:rsidR="0076316E" w:rsidRDefault="0076316E" w:rsidP="0076316E">
            <w:pPr>
              <w:rPr>
                <w:rFonts w:asciiTheme="minorHAnsi" w:hAnsiTheme="minorHAnsi"/>
                <w:sz w:val="18"/>
                <w:szCs w:val="18"/>
              </w:rPr>
            </w:pPr>
            <w:r>
              <w:rPr>
                <w:rFonts w:asciiTheme="minorHAnsi" w:hAnsiTheme="minorHAnsi"/>
                <w:sz w:val="18"/>
                <w:szCs w:val="18"/>
              </w:rPr>
              <w:t xml:space="preserve">If parent is MCH-01b, </w:t>
            </w:r>
            <w:ins w:id="86" w:author="Smith, Alexis@Energy" w:date="2018-12-13T15:16:00Z">
              <w:r>
                <w:rPr>
                  <w:rFonts w:asciiTheme="minorHAnsi" w:hAnsiTheme="minorHAnsi"/>
                  <w:sz w:val="18"/>
                  <w:szCs w:val="18"/>
                </w:rPr>
                <w:t xml:space="preserve">MCH-01c, or MCH-01d </w:t>
              </w:r>
            </w:ins>
            <w:r>
              <w:rPr>
                <w:rFonts w:asciiTheme="minorHAnsi" w:hAnsiTheme="minorHAnsi"/>
                <w:sz w:val="18"/>
                <w:szCs w:val="18"/>
              </w:rPr>
              <w:t>then value=N/A;</w:t>
            </w:r>
          </w:p>
          <w:p w14:paraId="1933EA88" w14:textId="2647982B" w:rsidR="0076316E" w:rsidRDefault="0076316E" w:rsidP="0076316E">
            <w:pPr>
              <w:rPr>
                <w:rFonts w:asciiTheme="minorHAnsi" w:hAnsiTheme="minorHAnsi"/>
                <w:sz w:val="18"/>
                <w:szCs w:val="18"/>
              </w:rPr>
            </w:pPr>
            <w:r>
              <w:rPr>
                <w:rFonts w:asciiTheme="minorHAnsi" w:hAnsiTheme="minorHAnsi"/>
                <w:sz w:val="18"/>
                <w:szCs w:val="18"/>
              </w:rPr>
              <w:t>elseif parent is MCH-01a, reference value from MCH-01a sectionJ</w:t>
            </w:r>
            <w:del w:id="87" w:author="Smith, Alexis@Energy" w:date="2018-12-13T15:17:00Z">
              <w:r w:rsidDel="001F2C23">
                <w:rPr>
                  <w:rFonts w:asciiTheme="minorHAnsi" w:hAnsiTheme="minorHAnsi"/>
                  <w:sz w:val="18"/>
                  <w:szCs w:val="18"/>
                </w:rPr>
                <w:delText xml:space="preserve"> field </w:delText>
              </w:r>
            </w:del>
            <w:r>
              <w:rPr>
                <w:rFonts w:asciiTheme="minorHAnsi" w:hAnsiTheme="minorHAnsi"/>
                <w:sz w:val="18"/>
                <w:szCs w:val="18"/>
              </w:rPr>
              <w:t>10;</w:t>
            </w:r>
          </w:p>
          <w:p w14:paraId="1933EA89" w14:textId="748EEA24" w:rsidR="0076316E" w:rsidDel="001F2C23" w:rsidRDefault="0076316E" w:rsidP="0076316E">
            <w:pPr>
              <w:rPr>
                <w:del w:id="88" w:author="Smith, Alexis@Energy" w:date="2018-12-13T15:16:00Z"/>
                <w:rFonts w:asciiTheme="minorHAnsi" w:hAnsiTheme="minorHAnsi"/>
                <w:sz w:val="18"/>
                <w:szCs w:val="18"/>
              </w:rPr>
            </w:pPr>
            <w:ins w:id="89" w:author="Smith, Alexis@Energy" w:date="2018-12-13T15:16:00Z">
              <w:r w:rsidDel="001F2C23">
                <w:rPr>
                  <w:rFonts w:asciiTheme="minorHAnsi" w:hAnsiTheme="minorHAnsi"/>
                  <w:sz w:val="18"/>
                  <w:szCs w:val="18"/>
                </w:rPr>
                <w:t xml:space="preserve"> </w:t>
              </w:r>
            </w:ins>
            <w:del w:id="90" w:author="Smith, Alexis@Energy" w:date="2018-12-13T15:16:00Z">
              <w:r w:rsidDel="001F2C23">
                <w:rPr>
                  <w:rFonts w:asciiTheme="minorHAnsi" w:hAnsiTheme="minorHAnsi"/>
                  <w:sz w:val="18"/>
                  <w:szCs w:val="18"/>
                </w:rPr>
                <w:delText>else for parent MCH-01c, reference value from MCH-01c Section I field 09</w:delText>
              </w:r>
            </w:del>
          </w:p>
          <w:p w14:paraId="1933EA8A" w14:textId="2BB2033C" w:rsidR="0076316E" w:rsidRPr="00966F61" w:rsidRDefault="0076316E" w:rsidP="0076316E">
            <w:pPr>
              <w:rPr>
                <w:rFonts w:asciiTheme="minorHAnsi" w:hAnsiTheme="minorHAnsi"/>
                <w:sz w:val="18"/>
                <w:szCs w:val="18"/>
              </w:rPr>
            </w:pPr>
            <w:r w:rsidRPr="00966F61">
              <w:rPr>
                <w:rFonts w:asciiTheme="minorHAnsi" w:hAnsiTheme="minorHAnsi"/>
                <w:sz w:val="18"/>
                <w:szCs w:val="18"/>
              </w:rPr>
              <w:t>(note: on the MCH01</w:t>
            </w:r>
            <w:r>
              <w:rPr>
                <w:rFonts w:asciiTheme="minorHAnsi" w:hAnsiTheme="minorHAnsi"/>
                <w:sz w:val="18"/>
                <w:szCs w:val="18"/>
              </w:rPr>
              <w:t xml:space="preserve">a </w:t>
            </w:r>
            <w:del w:id="91" w:author="Smith, Alexis@Energy" w:date="2018-12-13T15:16:00Z">
              <w:r w:rsidDel="001F2C23">
                <w:rPr>
                  <w:rFonts w:asciiTheme="minorHAnsi" w:hAnsiTheme="minorHAnsi"/>
                  <w:sz w:val="18"/>
                  <w:szCs w:val="18"/>
                </w:rPr>
                <w:delText>and MCH-01c</w:delText>
              </w:r>
              <w:r w:rsidRPr="00966F61" w:rsidDel="001F2C23">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76316E" w:rsidRPr="00966F61" w14:paraId="1933EA8F" w14:textId="77777777" w:rsidTr="000D7943">
        <w:trPr>
          <w:cantSplit/>
          <w:trHeight w:val="144"/>
        </w:trPr>
        <w:tc>
          <w:tcPr>
            <w:tcW w:w="475" w:type="dxa"/>
            <w:vAlign w:val="center"/>
          </w:tcPr>
          <w:p w14:paraId="1933EA8C" w14:textId="4E1FCEA9" w:rsidR="0076316E" w:rsidRPr="00966F61" w:rsidRDefault="0076316E" w:rsidP="0076316E">
            <w:pPr>
              <w:pStyle w:val="FootnoteText"/>
              <w:jc w:val="center"/>
              <w:rPr>
                <w:rFonts w:asciiTheme="minorHAnsi" w:hAnsiTheme="minorHAnsi"/>
                <w:sz w:val="18"/>
                <w:szCs w:val="18"/>
              </w:rPr>
            </w:pPr>
            <w:ins w:id="92" w:author="Smith, Alexis@Energy" w:date="2019-01-04T13:44:00Z">
              <w:r>
                <w:rPr>
                  <w:rFonts w:asciiTheme="minorHAnsi" w:hAnsiTheme="minorHAnsi"/>
                  <w:sz w:val="18"/>
                  <w:szCs w:val="18"/>
                </w:rPr>
                <w:t>10</w:t>
              </w:r>
            </w:ins>
            <w:del w:id="93" w:author="Smith, Alexis@Energy" w:date="2019-01-04T13:44:00Z">
              <w:r w:rsidRPr="00966F61" w:rsidDel="0076316E">
                <w:rPr>
                  <w:rFonts w:asciiTheme="minorHAnsi" w:hAnsiTheme="minorHAnsi"/>
                  <w:sz w:val="18"/>
                  <w:szCs w:val="18"/>
                </w:rPr>
                <w:delText>09</w:delText>
              </w:r>
            </w:del>
          </w:p>
        </w:tc>
        <w:tc>
          <w:tcPr>
            <w:tcW w:w="4950" w:type="dxa"/>
            <w:vAlign w:val="center"/>
          </w:tcPr>
          <w:p w14:paraId="1933EA8D" w14:textId="54D7E93C" w:rsidR="0076316E" w:rsidRPr="00966F61" w:rsidRDefault="0076316E" w:rsidP="0076316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76316E" w:rsidRDefault="0076316E" w:rsidP="0076316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76316E" w:rsidRPr="00966F61" w14:paraId="1933EA97" w14:textId="77777777" w:rsidTr="000D7943">
        <w:trPr>
          <w:cantSplit/>
          <w:trHeight w:val="144"/>
        </w:trPr>
        <w:tc>
          <w:tcPr>
            <w:tcW w:w="475" w:type="dxa"/>
            <w:vAlign w:val="center"/>
          </w:tcPr>
          <w:p w14:paraId="1933EA90" w14:textId="790DD212" w:rsidR="0076316E" w:rsidRPr="00966F61" w:rsidDel="006E5AE2" w:rsidRDefault="0076316E" w:rsidP="0076316E">
            <w:pPr>
              <w:pStyle w:val="FootnoteText"/>
              <w:jc w:val="center"/>
              <w:rPr>
                <w:rFonts w:asciiTheme="minorHAnsi" w:hAnsiTheme="minorHAnsi"/>
                <w:sz w:val="18"/>
                <w:szCs w:val="18"/>
              </w:rPr>
            </w:pPr>
            <w:r>
              <w:rPr>
                <w:rFonts w:asciiTheme="minorHAnsi" w:hAnsiTheme="minorHAnsi"/>
                <w:sz w:val="18"/>
                <w:szCs w:val="18"/>
              </w:rPr>
              <w:t>1</w:t>
            </w:r>
            <w:ins w:id="94" w:author="Smith, Alexis@Energy" w:date="2019-01-04T13:44:00Z">
              <w:r>
                <w:rPr>
                  <w:rFonts w:asciiTheme="minorHAnsi" w:hAnsiTheme="minorHAnsi"/>
                  <w:sz w:val="18"/>
                  <w:szCs w:val="18"/>
                </w:rPr>
                <w:t>1</w:t>
              </w:r>
            </w:ins>
            <w:del w:id="95" w:author="Smith, Alexis@Energy" w:date="2019-01-04T13:44:00Z">
              <w:r w:rsidDel="0076316E">
                <w:rPr>
                  <w:rFonts w:asciiTheme="minorHAnsi" w:hAnsiTheme="minorHAnsi"/>
                  <w:sz w:val="18"/>
                  <w:szCs w:val="18"/>
                </w:rPr>
                <w:delText>0</w:delText>
              </w:r>
            </w:del>
          </w:p>
        </w:tc>
        <w:tc>
          <w:tcPr>
            <w:tcW w:w="4950" w:type="dxa"/>
            <w:vAlign w:val="center"/>
          </w:tcPr>
          <w:p w14:paraId="1933EA91" w14:textId="7A1B8EFE" w:rsidR="0076316E" w:rsidRPr="00966F61" w:rsidRDefault="0076316E" w:rsidP="0076316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76316E" w:rsidRDefault="0076316E" w:rsidP="0076316E">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0BD2A64E" w:rsidR="0076316E" w:rsidRDefault="0076316E" w:rsidP="0076316E">
            <w:pPr>
              <w:keepNext/>
              <w:rPr>
                <w:rFonts w:asciiTheme="minorHAnsi" w:hAnsiTheme="minorHAnsi"/>
                <w:sz w:val="18"/>
                <w:szCs w:val="18"/>
              </w:rPr>
            </w:pPr>
            <w:r w:rsidRPr="00966F61">
              <w:rPr>
                <w:rFonts w:asciiTheme="minorHAnsi" w:hAnsiTheme="minorHAnsi"/>
                <w:sz w:val="18"/>
                <w:szCs w:val="18"/>
              </w:rPr>
              <w:t>If A0</w:t>
            </w:r>
            <w:ins w:id="96" w:author="Smith, Alexis@Energy" w:date="2019-01-04T13:45:00Z">
              <w:r>
                <w:rPr>
                  <w:rFonts w:asciiTheme="minorHAnsi" w:hAnsiTheme="minorHAnsi"/>
                  <w:sz w:val="18"/>
                  <w:szCs w:val="18"/>
                </w:rPr>
                <w:t>4</w:t>
              </w:r>
            </w:ins>
            <w:del w:id="97" w:author="Smith, Alexis@Energy" w:date="2019-01-04T13:45:00Z">
              <w:r w:rsidRPr="00966F61" w:rsidDel="0076316E">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1933D611" w:rsidR="0076316E" w:rsidRDefault="0076316E" w:rsidP="0076316E">
            <w:pPr>
              <w:keepNext/>
              <w:rPr>
                <w:rFonts w:asciiTheme="minorHAnsi" w:hAnsiTheme="minorHAnsi"/>
                <w:sz w:val="18"/>
                <w:szCs w:val="18"/>
              </w:rPr>
            </w:pPr>
            <w:r w:rsidRPr="00966F61">
              <w:rPr>
                <w:rFonts w:asciiTheme="minorHAnsi" w:hAnsiTheme="minorHAnsi"/>
                <w:sz w:val="18"/>
                <w:szCs w:val="18"/>
              </w:rPr>
              <w:t>elseif A0</w:t>
            </w:r>
            <w:ins w:id="98" w:author="Smith, Alexis@Energy" w:date="2019-01-04T13:45:00Z">
              <w:r>
                <w:rPr>
                  <w:rFonts w:asciiTheme="minorHAnsi" w:hAnsiTheme="minorHAnsi"/>
                  <w:sz w:val="18"/>
                  <w:szCs w:val="18"/>
                </w:rPr>
                <w:t>4</w:t>
              </w:r>
            </w:ins>
            <w:del w:id="99" w:author="Smith, Alexis@Energy" w:date="2019-01-04T13:45:00Z">
              <w:r w:rsidRPr="00966F61" w:rsidDel="0076316E">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1933EA95" w14:textId="1CC85137" w:rsidR="0076316E" w:rsidRDefault="0076316E" w:rsidP="0076316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76316E" w:rsidRDefault="0076316E" w:rsidP="0076316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76316E" w:rsidRPr="00966F61" w14:paraId="3A1F0E8C" w14:textId="77777777" w:rsidTr="000D7943">
        <w:trPr>
          <w:cantSplit/>
          <w:trHeight w:val="144"/>
          <w:ins w:id="100" w:author="Wichert, RJ@Energy" w:date="2018-10-18T07:40:00Z"/>
        </w:trPr>
        <w:tc>
          <w:tcPr>
            <w:tcW w:w="475" w:type="dxa"/>
            <w:vAlign w:val="center"/>
          </w:tcPr>
          <w:p w14:paraId="641E7BD6" w14:textId="19CC8407" w:rsidR="0076316E" w:rsidRDefault="0076316E" w:rsidP="0076316E">
            <w:pPr>
              <w:pStyle w:val="FootnoteText"/>
              <w:jc w:val="center"/>
              <w:rPr>
                <w:ins w:id="101" w:author="Wichert, RJ@Energy" w:date="2018-10-18T07:40:00Z"/>
                <w:rFonts w:asciiTheme="minorHAnsi" w:hAnsiTheme="minorHAnsi"/>
                <w:sz w:val="18"/>
                <w:szCs w:val="18"/>
              </w:rPr>
            </w:pPr>
            <w:ins w:id="102" w:author="Wichert, RJ@Energy" w:date="2018-10-18T07:40:00Z">
              <w:r>
                <w:rPr>
                  <w:rFonts w:asciiTheme="minorHAnsi" w:hAnsiTheme="minorHAnsi"/>
                  <w:sz w:val="18"/>
                  <w:szCs w:val="18"/>
                </w:rPr>
                <w:t>1</w:t>
              </w:r>
            </w:ins>
            <w:ins w:id="103" w:author="Smith, Alexis@Energy" w:date="2019-01-04T13:44:00Z">
              <w:r>
                <w:rPr>
                  <w:rFonts w:asciiTheme="minorHAnsi" w:hAnsiTheme="minorHAnsi"/>
                  <w:sz w:val="18"/>
                  <w:szCs w:val="18"/>
                </w:rPr>
                <w:t>2</w:t>
              </w:r>
            </w:ins>
            <w:ins w:id="104" w:author="Wichert, RJ@Energy" w:date="2018-10-18T07:40:00Z">
              <w:del w:id="105" w:author="Smith, Alexis@Energy" w:date="2019-01-04T13:44:00Z">
                <w:r w:rsidDel="0076316E">
                  <w:rPr>
                    <w:rFonts w:asciiTheme="minorHAnsi" w:hAnsiTheme="minorHAnsi"/>
                    <w:sz w:val="18"/>
                    <w:szCs w:val="18"/>
                  </w:rPr>
                  <w:delText>1</w:delText>
                </w:r>
              </w:del>
            </w:ins>
          </w:p>
        </w:tc>
        <w:tc>
          <w:tcPr>
            <w:tcW w:w="4950" w:type="dxa"/>
            <w:vAlign w:val="center"/>
          </w:tcPr>
          <w:p w14:paraId="0081ADFE" w14:textId="57665C32" w:rsidR="0076316E" w:rsidRPr="00966F61" w:rsidRDefault="0076316E" w:rsidP="0076316E">
            <w:pPr>
              <w:keepNext/>
              <w:rPr>
                <w:ins w:id="106" w:author="Wichert, RJ@Energy" w:date="2018-10-18T07:40:00Z"/>
                <w:rFonts w:asciiTheme="minorHAnsi" w:hAnsiTheme="minorHAnsi"/>
                <w:sz w:val="18"/>
                <w:szCs w:val="18"/>
              </w:rPr>
            </w:pPr>
            <w:ins w:id="107" w:author="Wichert, RJ@Energy" w:date="2018-10-18T07:40:00Z">
              <w:r>
                <w:rPr>
                  <w:rFonts w:asciiTheme="minorHAnsi" w:hAnsiTheme="minorHAnsi"/>
                  <w:sz w:val="18"/>
                  <w:szCs w:val="18"/>
                </w:rPr>
                <w:t>Central Fan Ventilation Cooling System Status</w:t>
              </w:r>
            </w:ins>
          </w:p>
        </w:tc>
        <w:tc>
          <w:tcPr>
            <w:tcW w:w="5605" w:type="dxa"/>
            <w:vAlign w:val="center"/>
          </w:tcPr>
          <w:p w14:paraId="0CEBD8C3" w14:textId="77777777" w:rsidR="0076316E" w:rsidRDefault="0076316E" w:rsidP="0076316E">
            <w:pPr>
              <w:keepNext/>
              <w:rPr>
                <w:ins w:id="108" w:author="Wichert, RJ@Energy" w:date="2019-01-02T15:31:00Z"/>
                <w:rFonts w:asciiTheme="minorHAnsi" w:hAnsiTheme="minorHAnsi"/>
                <w:sz w:val="18"/>
                <w:szCs w:val="18"/>
              </w:rPr>
            </w:pPr>
            <w:ins w:id="109" w:author="Wichert, RJ@Energy" w:date="2019-01-02T15:31:00Z">
              <w:r>
                <w:rPr>
                  <w:rFonts w:asciiTheme="minorHAnsi" w:hAnsiTheme="minorHAnsi"/>
                  <w:sz w:val="18"/>
                  <w:szCs w:val="18"/>
                </w:rPr>
                <w:t>&lt;&lt;Calculated Field:</w:t>
              </w:r>
            </w:ins>
          </w:p>
          <w:p w14:paraId="44435CE9" w14:textId="77777777" w:rsidR="0076316E" w:rsidRDefault="0076316E" w:rsidP="0076316E">
            <w:pPr>
              <w:keepNext/>
              <w:rPr>
                <w:ins w:id="110" w:author="Wichert, RJ@Energy" w:date="2019-01-02T15:31:00Z"/>
                <w:rFonts w:asciiTheme="minorHAnsi" w:hAnsiTheme="minorHAnsi"/>
                <w:sz w:val="18"/>
                <w:szCs w:val="18"/>
              </w:rPr>
            </w:pPr>
            <w:ins w:id="111" w:author="Wichert, RJ@Energy" w:date="2019-01-02T15:31:00Z">
              <w:r>
                <w:rPr>
                  <w:rFonts w:asciiTheme="minorHAnsi" w:hAnsiTheme="minorHAnsi"/>
                  <w:sz w:val="18"/>
                  <w:szCs w:val="18"/>
                </w:rPr>
                <w:t>Referenced from MCH-01, If B05 Central Fan Ventilation Cooling System Type = Variable, then display ‘Variable CFVCS’,</w:t>
              </w:r>
            </w:ins>
          </w:p>
          <w:p w14:paraId="67503128" w14:textId="77777777" w:rsidR="0076316E" w:rsidRDefault="0076316E" w:rsidP="0076316E">
            <w:pPr>
              <w:keepNext/>
              <w:rPr>
                <w:ins w:id="112" w:author="Wichert, RJ@Energy" w:date="2019-01-02T15:31:00Z"/>
                <w:rFonts w:asciiTheme="minorHAnsi" w:hAnsiTheme="minorHAnsi"/>
                <w:sz w:val="18"/>
                <w:szCs w:val="18"/>
              </w:rPr>
            </w:pPr>
            <w:ins w:id="113" w:author="Wichert, RJ@Energy" w:date="2019-01-02T15:31:00Z">
              <w:r>
                <w:rPr>
                  <w:rFonts w:asciiTheme="minorHAnsi" w:hAnsiTheme="minorHAnsi"/>
                  <w:sz w:val="18"/>
                  <w:szCs w:val="18"/>
                </w:rPr>
                <w:t>ElseIf Type = Fixed, then display ‘Fixed CFVCS’,</w:t>
              </w:r>
            </w:ins>
          </w:p>
          <w:p w14:paraId="09FC964F" w14:textId="0A7AB58F" w:rsidR="0076316E" w:rsidRPr="00966F61" w:rsidRDefault="0076316E" w:rsidP="0076316E">
            <w:pPr>
              <w:keepNext/>
              <w:rPr>
                <w:ins w:id="114" w:author="Wichert, RJ@Energy" w:date="2018-10-18T07:40:00Z"/>
                <w:rFonts w:asciiTheme="minorHAnsi" w:hAnsiTheme="minorHAnsi"/>
                <w:sz w:val="18"/>
                <w:szCs w:val="18"/>
              </w:rPr>
            </w:pPr>
            <w:ins w:id="115" w:author="Wichert, RJ@Energy" w:date="2019-01-02T15:31: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1868E8" w:rsidRPr="00D83E48" w14:paraId="1933EAAC" w14:textId="77777777" w:rsidTr="009A5573">
        <w:trPr>
          <w:cantSplit/>
          <w:trHeight w:val="432"/>
        </w:trPr>
        <w:tc>
          <w:tcPr>
            <w:tcW w:w="5000" w:type="pct"/>
            <w:gridSpan w:val="3"/>
            <w:vAlign w:val="center"/>
          </w:tcPr>
          <w:p w14:paraId="1933EAAA" w14:textId="6B7A2D7A" w:rsidR="001868E8" w:rsidRPr="002E17DB" w:rsidRDefault="001868E8" w:rsidP="009A557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9A5573">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9A5573">
        <w:trPr>
          <w:cantSplit/>
          <w:trHeight w:val="432"/>
        </w:trPr>
        <w:tc>
          <w:tcPr>
            <w:tcW w:w="181" w:type="pct"/>
            <w:vAlign w:val="center"/>
          </w:tcPr>
          <w:p w14:paraId="1933EAAD"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9A5573">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9A5573">
        <w:trPr>
          <w:cantSplit/>
          <w:trHeight w:val="432"/>
        </w:trPr>
        <w:tc>
          <w:tcPr>
            <w:tcW w:w="181" w:type="pct"/>
            <w:vAlign w:val="center"/>
          </w:tcPr>
          <w:p w14:paraId="1933EAB5"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9A5573">
        <w:trPr>
          <w:cantSplit/>
          <w:trHeight w:val="432"/>
        </w:trPr>
        <w:tc>
          <w:tcPr>
            <w:tcW w:w="181" w:type="pct"/>
            <w:vAlign w:val="center"/>
          </w:tcPr>
          <w:p w14:paraId="1933EAB9"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9A5573">
        <w:trPr>
          <w:cantSplit/>
          <w:trHeight w:val="432"/>
        </w:trPr>
        <w:tc>
          <w:tcPr>
            <w:tcW w:w="181" w:type="pct"/>
            <w:vAlign w:val="center"/>
          </w:tcPr>
          <w:p w14:paraId="1933EABD" w14:textId="77777777" w:rsidR="001868E8" w:rsidRPr="002E17DB" w:rsidRDefault="001868E8" w:rsidP="009A557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9A557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9A5573">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8C3387" w:rsidP="009A5573">
            <w:pPr>
              <w:pStyle w:val="ListParagraph"/>
              <w:keepNext/>
              <w:rPr>
                <w:rFonts w:asciiTheme="minorHAnsi" w:hAnsiTheme="minorHAnsi"/>
                <w:sz w:val="18"/>
                <w:szCs w:val="18"/>
              </w:rPr>
            </w:pPr>
            <w:hyperlink r:id="rId21"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9A5573">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E32A17" w:rsidRPr="00D83E48" w14:paraId="1933EADC" w14:textId="77777777" w:rsidTr="009A5573">
        <w:trPr>
          <w:cantSplit/>
          <w:trHeight w:val="432"/>
        </w:trPr>
        <w:tc>
          <w:tcPr>
            <w:tcW w:w="181" w:type="pct"/>
            <w:vAlign w:val="center"/>
          </w:tcPr>
          <w:p w14:paraId="1933EAC4" w14:textId="77777777" w:rsidR="00E32A17" w:rsidRPr="002E17DB" w:rsidRDefault="00E32A17" w:rsidP="009A5573">
            <w:pPr>
              <w:keepNext/>
              <w:jc w:val="center"/>
              <w:rPr>
                <w:rFonts w:asciiTheme="minorHAnsi" w:hAnsiTheme="minorHAnsi"/>
                <w:sz w:val="18"/>
                <w:szCs w:val="18"/>
              </w:rPr>
            </w:pPr>
            <w:r w:rsidRPr="002E17DB">
              <w:rPr>
                <w:rFonts w:asciiTheme="minorHAnsi" w:hAnsiTheme="minorHAnsi"/>
                <w:sz w:val="18"/>
                <w:szCs w:val="18"/>
              </w:rPr>
              <w:lastRenderedPageBreak/>
              <w:t>05</w:t>
            </w:r>
          </w:p>
        </w:tc>
        <w:tc>
          <w:tcPr>
            <w:tcW w:w="1977" w:type="pct"/>
            <w:vAlign w:val="center"/>
          </w:tcPr>
          <w:p w14:paraId="1933EAC5" w14:textId="77777777" w:rsidR="00E32A17" w:rsidRPr="002E17DB" w:rsidRDefault="00E32A17" w:rsidP="009A5573">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E32A17" w:rsidRDefault="00E32A17" w:rsidP="009A5573">
            <w:pPr>
              <w:keepNext/>
              <w:rPr>
                <w:ins w:id="116" w:author="Wichert, RJ@Energy" w:date="2018-10-18T07:41:00Z"/>
                <w:rFonts w:asciiTheme="minorHAnsi" w:hAnsiTheme="minorHAnsi"/>
                <w:sz w:val="18"/>
                <w:szCs w:val="18"/>
              </w:rPr>
            </w:pPr>
            <w:ins w:id="117" w:author="Wichert, RJ@Energy" w:date="2018-10-18T07:41:00Z">
              <w:r>
                <w:rPr>
                  <w:rFonts w:asciiTheme="minorHAnsi" w:hAnsiTheme="minorHAnsi"/>
                  <w:sz w:val="18"/>
                  <w:szCs w:val="18"/>
                </w:rPr>
                <w:t xml:space="preserve">&lt;&lt;calculated field: </w:t>
              </w:r>
            </w:ins>
          </w:p>
          <w:p w14:paraId="7363AFFB" w14:textId="4E5C3F53" w:rsidR="00E32A17" w:rsidRPr="00E00244" w:rsidRDefault="00E32A17" w:rsidP="009A5573">
            <w:pPr>
              <w:keepNext/>
              <w:rPr>
                <w:ins w:id="118" w:author="Wichert, RJ@Energy" w:date="2018-10-18T07:41:00Z"/>
                <w:rFonts w:asciiTheme="minorHAnsi" w:hAnsiTheme="minorHAnsi"/>
                <w:sz w:val="16"/>
                <w:szCs w:val="16"/>
              </w:rPr>
            </w:pPr>
            <w:ins w:id="119" w:author="Wichert, RJ@Energy" w:date="2018-10-18T07:41:00Z">
              <w:r w:rsidRPr="00E00244">
                <w:rPr>
                  <w:rFonts w:asciiTheme="minorHAnsi" w:hAnsiTheme="minorHAnsi"/>
                  <w:sz w:val="16"/>
                  <w:szCs w:val="16"/>
                </w:rPr>
                <w:t>If A1</w:t>
              </w:r>
            </w:ins>
            <w:ins w:id="120" w:author="Smith, Alexis@Energy" w:date="2019-01-04T13:36:00Z">
              <w:r w:rsidR="00B13833">
                <w:rPr>
                  <w:rFonts w:asciiTheme="minorHAnsi" w:hAnsiTheme="minorHAnsi"/>
                  <w:sz w:val="16"/>
                  <w:szCs w:val="16"/>
                </w:rPr>
                <w:t>1</w:t>
              </w:r>
            </w:ins>
            <w:ins w:id="121" w:author="Wichert, RJ@Energy" w:date="2018-10-18T07:41:00Z">
              <w:del w:id="122" w:author="Smith, Alexis@Energy" w:date="2019-01-04T13:36:00Z">
                <w:r w:rsidRPr="00E00244" w:rsidDel="00B13833">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26336FB" w14:textId="3D54C4DD" w:rsidR="00E32A17" w:rsidRPr="00E00244" w:rsidRDefault="00E32A17" w:rsidP="009A5573">
            <w:pPr>
              <w:keepNext/>
              <w:ind w:left="720"/>
              <w:rPr>
                <w:ins w:id="123" w:author="Wichert, RJ@Energy" w:date="2018-10-18T07:41:00Z"/>
                <w:rFonts w:asciiTheme="minorHAnsi" w:hAnsiTheme="minorHAnsi"/>
                <w:sz w:val="16"/>
                <w:szCs w:val="16"/>
              </w:rPr>
            </w:pPr>
            <w:ins w:id="124" w:author="Wichert, RJ@Energy" w:date="2018-10-18T07:41:00Z">
              <w:r w:rsidRPr="00E00244">
                <w:rPr>
                  <w:rFonts w:asciiTheme="minorHAnsi" w:hAnsiTheme="minorHAnsi"/>
                  <w:sz w:val="16"/>
                  <w:szCs w:val="16"/>
                </w:rPr>
                <w:t>If A0</w:t>
              </w:r>
            </w:ins>
            <w:ins w:id="125" w:author="Smith, Alexis@Energy" w:date="2019-01-04T13:40:00Z">
              <w:r w:rsidR="00B13833">
                <w:rPr>
                  <w:rFonts w:asciiTheme="minorHAnsi" w:hAnsiTheme="minorHAnsi"/>
                  <w:sz w:val="16"/>
                  <w:szCs w:val="16"/>
                </w:rPr>
                <w:t>4</w:t>
              </w:r>
            </w:ins>
            <w:ins w:id="126" w:author="Wichert, RJ@Energy" w:date="2018-10-18T07:41:00Z">
              <w:del w:id="127" w:author="Smith, Alexis@Energy" w:date="2019-01-04T13:40:00Z">
                <w:r w:rsidRPr="00E00244" w:rsidDel="00B13833">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ns w:id="128" w:author="Smith, Alexis@Energy" w:date="2019-01-02T13:21:00Z">
              <w:r w:rsidR="00695227">
                <w:rPr>
                  <w:rFonts w:asciiTheme="minorHAnsi" w:hAnsiTheme="minorHAnsi"/>
                  <w:sz w:val="16"/>
                  <w:szCs w:val="16"/>
                </w:rPr>
                <w:t>;</w:t>
              </w:r>
            </w:ins>
          </w:p>
          <w:p w14:paraId="43410C55" w14:textId="5539F312" w:rsidR="00E32A17" w:rsidRDefault="00E32A17" w:rsidP="009A5573">
            <w:pPr>
              <w:keepNext/>
              <w:rPr>
                <w:ins w:id="129" w:author="Smith, Alexis@Energy" w:date="2019-01-02T13:21:00Z"/>
                <w:rFonts w:asciiTheme="minorHAnsi" w:hAnsiTheme="minorHAnsi"/>
                <w:sz w:val="16"/>
                <w:szCs w:val="16"/>
              </w:rPr>
            </w:pPr>
            <w:ins w:id="130" w:author="Wichert, RJ@Energy" w:date="2018-10-18T07:41:00Z">
              <w:r>
                <w:rPr>
                  <w:rFonts w:asciiTheme="minorHAnsi" w:hAnsiTheme="minorHAnsi"/>
                  <w:sz w:val="16"/>
                  <w:szCs w:val="16"/>
                </w:rPr>
                <w:t>Else</w:t>
              </w:r>
              <w:r w:rsidRPr="00E00244">
                <w:rPr>
                  <w:rFonts w:asciiTheme="minorHAnsi" w:hAnsiTheme="minorHAnsi"/>
                  <w:sz w:val="16"/>
                  <w:szCs w:val="16"/>
                </w:rPr>
                <w:t>If A1</w:t>
              </w:r>
            </w:ins>
            <w:ins w:id="131" w:author="Smith, Alexis@Energy" w:date="2019-01-04T13:36:00Z">
              <w:r w:rsidR="00B13833">
                <w:rPr>
                  <w:rFonts w:asciiTheme="minorHAnsi" w:hAnsiTheme="minorHAnsi"/>
                  <w:sz w:val="16"/>
                  <w:szCs w:val="16"/>
                </w:rPr>
                <w:t>1</w:t>
              </w:r>
            </w:ins>
            <w:ins w:id="132" w:author="Wichert, RJ@Energy" w:date="2018-10-18T07:41:00Z">
              <w:del w:id="133" w:author="Smith, Alexis@Energy" w:date="2019-01-04T13:36:00Z">
                <w:r w:rsidRPr="00E00244" w:rsidDel="00B13833">
                  <w:rPr>
                    <w:rFonts w:asciiTheme="minorHAnsi" w:hAnsiTheme="minorHAnsi"/>
                    <w:sz w:val="16"/>
                    <w:szCs w:val="16"/>
                  </w:rPr>
                  <w:delText>0</w:delText>
                </w:r>
              </w:del>
              <w:r w:rsidRPr="00E00244">
                <w:rPr>
                  <w:rFonts w:asciiTheme="minorHAnsi" w:hAnsiTheme="minorHAnsi"/>
                  <w:sz w:val="16"/>
                  <w:szCs w:val="16"/>
                </w:rPr>
                <w:t xml:space="preserve"> </w:t>
              </w:r>
              <w:r w:rsidRPr="00695227">
                <w:rPr>
                  <w:rFonts w:asciiTheme="minorHAnsi" w:hAnsiTheme="minorHAnsi"/>
                  <w:sz w:val="16"/>
                  <w:szCs w:val="16"/>
                </w:rPr>
                <w:t>= 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3C4C8FEB" w14:textId="2055CC5D" w:rsidR="00695227" w:rsidRDefault="00B13833" w:rsidP="00695227">
            <w:pPr>
              <w:keepNext/>
              <w:ind w:left="720"/>
              <w:rPr>
                <w:ins w:id="134" w:author="Smith, Alexis@Energy" w:date="2019-01-02T13:21:00Z"/>
                <w:rFonts w:asciiTheme="minorHAnsi" w:hAnsiTheme="minorHAnsi"/>
                <w:sz w:val="16"/>
                <w:szCs w:val="16"/>
              </w:rPr>
            </w:pPr>
            <w:ins w:id="135" w:author="Smith, Alexis@Energy" w:date="2019-01-02T13:21:00Z">
              <w:r>
                <w:rPr>
                  <w:rFonts w:asciiTheme="minorHAnsi" w:hAnsiTheme="minorHAnsi"/>
                  <w:sz w:val="16"/>
                  <w:szCs w:val="16"/>
                </w:rPr>
                <w:t>If A04</w:t>
              </w:r>
              <w:r w:rsidR="00695227">
                <w:rPr>
                  <w:rFonts w:asciiTheme="minorHAnsi" w:hAnsiTheme="minorHAnsi"/>
                  <w:sz w:val="16"/>
                  <w:szCs w:val="16"/>
                </w:rPr>
                <w:t xml:space="preserve"> = a</w:t>
              </w:r>
              <w:r w:rsidR="00695227" w:rsidRPr="0004642F">
                <w:rPr>
                  <w:rFonts w:asciiTheme="minorHAnsi" w:hAnsiTheme="minorHAnsi"/>
                  <w:sz w:val="16"/>
                  <w:szCs w:val="16"/>
                </w:rPr>
                <w:t>lteration</w:t>
              </w:r>
              <w:r w:rsidR="00695227">
                <w:rPr>
                  <w:rFonts w:asciiTheme="minorHAnsi" w:hAnsiTheme="minorHAnsi"/>
                  <w:sz w:val="16"/>
                  <w:szCs w:val="16"/>
                </w:rPr>
                <w:t xml:space="preserve"> then</w:t>
              </w:r>
            </w:ins>
          </w:p>
          <w:p w14:paraId="603A01D0" w14:textId="27C18EFB" w:rsidR="00695227" w:rsidRDefault="00B13833" w:rsidP="00695227">
            <w:pPr>
              <w:keepNext/>
              <w:ind w:left="720"/>
              <w:rPr>
                <w:ins w:id="136" w:author="Smith, Alexis@Energy" w:date="2019-01-02T13:21:00Z"/>
                <w:rFonts w:asciiTheme="minorHAnsi" w:hAnsiTheme="minorHAnsi"/>
                <w:sz w:val="16"/>
                <w:szCs w:val="16"/>
              </w:rPr>
            </w:pPr>
            <w:ins w:id="137" w:author="Smith, Alexis@Energy" w:date="2019-01-02T13:21:00Z">
              <w:r>
                <w:rPr>
                  <w:rFonts w:asciiTheme="minorHAnsi" w:hAnsiTheme="minorHAnsi"/>
                  <w:sz w:val="16"/>
                  <w:szCs w:val="16"/>
                </w:rPr>
                <w:t>If A12</w:t>
              </w:r>
              <w:r w:rsidR="00695227">
                <w:rPr>
                  <w:rFonts w:asciiTheme="minorHAnsi" w:hAnsiTheme="minorHAnsi"/>
                  <w:sz w:val="16"/>
                  <w:szCs w:val="16"/>
                </w:rPr>
                <w:t xml:space="preserve"> = </w:t>
              </w:r>
            </w:ins>
            <w:ins w:id="138" w:author="Wichert, RJ@Energy" w:date="2019-01-02T15:47:00Z">
              <w:r w:rsidR="003E7CAF">
                <w:rPr>
                  <w:rFonts w:asciiTheme="minorHAnsi" w:hAnsiTheme="minorHAnsi"/>
                  <w:sz w:val="16"/>
                  <w:szCs w:val="16"/>
                </w:rPr>
                <w:t>Variable CFVCS or Fixed CFVCS</w:t>
              </w:r>
            </w:ins>
            <w:ins w:id="139" w:author="Smith, Alexis@Energy" w:date="2019-01-02T13:21:00Z">
              <w:del w:id="140" w:author="Wichert, RJ@Energy" w:date="2019-01-02T15:47:00Z">
                <w:r w:rsidR="00695227" w:rsidDel="003E7CAF">
                  <w:rPr>
                    <w:rFonts w:asciiTheme="minorHAnsi" w:hAnsiTheme="minorHAnsi"/>
                    <w:sz w:val="16"/>
                    <w:szCs w:val="16"/>
                  </w:rPr>
                  <w:delText>Central Fan Ventilation Cooling System</w:delText>
                </w:r>
              </w:del>
              <w:r w:rsidR="00695227">
                <w:rPr>
                  <w:rFonts w:asciiTheme="minorHAnsi" w:hAnsiTheme="minorHAnsi"/>
                  <w:sz w:val="16"/>
                  <w:szCs w:val="16"/>
                </w:rPr>
                <w:t>, then use variant MCH-23e,</w:t>
              </w:r>
            </w:ins>
          </w:p>
          <w:p w14:paraId="6D0E7AB5" w14:textId="2C64616E" w:rsidR="00695227" w:rsidRPr="00E00244" w:rsidRDefault="00695227" w:rsidP="00695227">
            <w:pPr>
              <w:keepNext/>
              <w:ind w:left="736"/>
              <w:rPr>
                <w:ins w:id="141" w:author="Wichert, RJ@Energy" w:date="2018-10-18T07:41:00Z"/>
                <w:rFonts w:asciiTheme="minorHAnsi" w:hAnsiTheme="minorHAnsi"/>
                <w:sz w:val="16"/>
                <w:szCs w:val="16"/>
              </w:rPr>
            </w:pPr>
            <w:ins w:id="142" w:author="Smith, Alexis@Energy" w:date="2019-01-02T13:21:00Z">
              <w:r>
                <w:rPr>
                  <w:rFonts w:asciiTheme="minorHAnsi" w:hAnsiTheme="minorHAnsi"/>
                  <w:sz w:val="16"/>
                  <w:szCs w:val="16"/>
                </w:rPr>
                <w:t>Else use MCH-23a;</w:t>
              </w:r>
            </w:ins>
          </w:p>
          <w:p w14:paraId="3182E7DB" w14:textId="577631F0" w:rsidR="00E32A17" w:rsidDel="00695227" w:rsidRDefault="00695227" w:rsidP="009A5573">
            <w:pPr>
              <w:keepNext/>
              <w:ind w:left="720"/>
              <w:rPr>
                <w:ins w:id="143" w:author="Wichert, RJ@Energy" w:date="2018-10-18T07:41:00Z"/>
                <w:del w:id="144" w:author="Smith, Alexis@Energy" w:date="2019-01-02T13:21:00Z"/>
                <w:rFonts w:asciiTheme="minorHAnsi" w:hAnsiTheme="minorHAnsi"/>
                <w:sz w:val="16"/>
                <w:szCs w:val="16"/>
              </w:rPr>
            </w:pPr>
            <w:ins w:id="145" w:author="Smith, Alexis@Energy" w:date="2019-01-02T13:21:00Z">
              <w:r>
                <w:rPr>
                  <w:rFonts w:asciiTheme="minorHAnsi" w:hAnsiTheme="minorHAnsi"/>
                  <w:sz w:val="16"/>
                  <w:szCs w:val="16"/>
                </w:rPr>
                <w:t>End</w:t>
              </w:r>
            </w:ins>
            <w:ins w:id="146" w:author="Wichert, RJ@Energy" w:date="2018-10-18T07:41:00Z">
              <w:del w:id="147" w:author="Smith, Alexis@Energy" w:date="2019-01-02T13:21:00Z">
                <w:r w:rsidR="00E32A17" w:rsidDel="00695227">
                  <w:rPr>
                    <w:rFonts w:asciiTheme="minorHAnsi" w:hAnsiTheme="minorHAnsi"/>
                    <w:sz w:val="16"/>
                    <w:szCs w:val="16"/>
                  </w:rPr>
                  <w:delText>If A03=a</w:delText>
                </w:r>
                <w:r w:rsidR="00E32A17" w:rsidRPr="0004642F" w:rsidDel="00695227">
                  <w:rPr>
                    <w:rFonts w:asciiTheme="minorHAnsi" w:hAnsiTheme="minorHAnsi"/>
                    <w:sz w:val="16"/>
                    <w:szCs w:val="16"/>
                  </w:rPr>
                  <w:delText>lteration</w:delText>
                </w:r>
                <w:r w:rsidR="00E32A17" w:rsidDel="00695227">
                  <w:rPr>
                    <w:rFonts w:asciiTheme="minorHAnsi" w:hAnsiTheme="minorHAnsi"/>
                    <w:sz w:val="16"/>
                    <w:szCs w:val="16"/>
                  </w:rPr>
                  <w:delText xml:space="preserve"> and A11 = Central Fan Ventilation Cooling System,</w:delText>
                </w:r>
                <w:r w:rsidR="00E32A17" w:rsidRPr="0004642F" w:rsidDel="00695227">
                  <w:rPr>
                    <w:rFonts w:asciiTheme="minorHAnsi" w:hAnsiTheme="minorHAnsi"/>
                    <w:sz w:val="16"/>
                    <w:szCs w:val="16"/>
                  </w:rPr>
                  <w:delText xml:space="preserve"> Then use variant MCH-23</w:delText>
                </w:r>
                <w:r w:rsidR="00E32A17" w:rsidDel="00695227">
                  <w:rPr>
                    <w:rFonts w:asciiTheme="minorHAnsi" w:hAnsiTheme="minorHAnsi"/>
                    <w:sz w:val="16"/>
                    <w:szCs w:val="16"/>
                  </w:rPr>
                  <w:delText>e</w:delText>
                </w:r>
              </w:del>
            </w:ins>
          </w:p>
          <w:p w14:paraId="06058146" w14:textId="192FF24A" w:rsidR="00E32A17" w:rsidDel="00695227" w:rsidRDefault="00E32A17" w:rsidP="009A5573">
            <w:pPr>
              <w:keepNext/>
              <w:ind w:left="720"/>
              <w:rPr>
                <w:ins w:id="148" w:author="Wichert, RJ@Energy" w:date="2018-10-18T07:41:00Z"/>
                <w:del w:id="149" w:author="Smith, Alexis@Energy" w:date="2019-01-02T13:21:00Z"/>
                <w:rFonts w:asciiTheme="minorHAnsi" w:hAnsiTheme="minorHAnsi"/>
                <w:sz w:val="16"/>
                <w:szCs w:val="16"/>
              </w:rPr>
            </w:pPr>
            <w:ins w:id="150" w:author="Wichert, RJ@Energy" w:date="2018-10-18T07:41:00Z">
              <w:del w:id="151" w:author="Smith, Alexis@Energy" w:date="2019-01-02T13:21:00Z">
                <w:r w:rsidDel="00695227">
                  <w:rPr>
                    <w:rFonts w:asciiTheme="minorHAnsi" w:hAnsiTheme="minorHAnsi"/>
                    <w:sz w:val="16"/>
                    <w:szCs w:val="16"/>
                  </w:rPr>
                  <w:delText>ElseIf A03 = Alteration, Then use variant MCH-23a</w:delText>
                </w:r>
              </w:del>
            </w:ins>
          </w:p>
          <w:p w14:paraId="1C3CFD33" w14:textId="77777777" w:rsidR="00E32A17" w:rsidRDefault="00E32A17" w:rsidP="009A5573">
            <w:pPr>
              <w:keepNext/>
              <w:rPr>
                <w:ins w:id="152" w:author="Wichert, RJ@Energy" w:date="2018-10-18T07:41:00Z"/>
                <w:rFonts w:asciiTheme="minorHAnsi" w:hAnsiTheme="minorHAnsi"/>
                <w:sz w:val="16"/>
                <w:szCs w:val="16"/>
              </w:rPr>
            </w:pPr>
            <w:ins w:id="153" w:author="Wichert, RJ@Energy" w:date="2018-10-18T07:41:00Z">
              <w:r w:rsidRPr="00E00244">
                <w:rPr>
                  <w:rFonts w:asciiTheme="minorHAnsi" w:hAnsiTheme="minorHAnsi"/>
                  <w:sz w:val="16"/>
                  <w:szCs w:val="16"/>
                </w:rPr>
                <w:t>E</w:t>
              </w:r>
              <w:r>
                <w:rPr>
                  <w:rFonts w:asciiTheme="minorHAnsi" w:hAnsiTheme="minorHAnsi"/>
                  <w:sz w:val="16"/>
                  <w:szCs w:val="16"/>
                </w:rPr>
                <w:t>nd</w:t>
              </w:r>
            </w:ins>
          </w:p>
          <w:p w14:paraId="6ACA4BCA" w14:textId="77777777" w:rsidR="00E32A17" w:rsidRPr="00E00244" w:rsidRDefault="00E32A17" w:rsidP="009A5573">
            <w:pPr>
              <w:keepNext/>
              <w:rPr>
                <w:ins w:id="154" w:author="Wichert, RJ@Energy" w:date="2018-10-18T07:41:00Z"/>
                <w:rFonts w:asciiTheme="minorHAnsi" w:hAnsiTheme="minorHAnsi"/>
                <w:sz w:val="16"/>
                <w:szCs w:val="16"/>
              </w:rPr>
            </w:pPr>
          </w:p>
          <w:p w14:paraId="6DCA8269" w14:textId="59B4B047" w:rsidR="00E32A17" w:rsidRPr="00E00244" w:rsidRDefault="00E32A17" w:rsidP="009A5573">
            <w:pPr>
              <w:keepNext/>
              <w:rPr>
                <w:ins w:id="155" w:author="Wichert, RJ@Energy" w:date="2018-10-18T07:41:00Z"/>
                <w:rFonts w:asciiTheme="minorHAnsi" w:hAnsiTheme="minorHAnsi"/>
                <w:sz w:val="16"/>
                <w:szCs w:val="16"/>
              </w:rPr>
            </w:pPr>
            <w:ins w:id="156" w:author="Wichert, RJ@Energy" w:date="2018-10-18T07:41:00Z">
              <w:r w:rsidRPr="00E00244">
                <w:rPr>
                  <w:rFonts w:asciiTheme="minorHAnsi" w:hAnsiTheme="minorHAnsi"/>
                  <w:sz w:val="16"/>
                  <w:szCs w:val="16"/>
                </w:rPr>
                <w:t>If A0</w:t>
              </w:r>
              <w:del w:id="157" w:author="Smith, Alexis@Energy" w:date="2019-01-04T13:37:00Z">
                <w:r w:rsidRPr="00E00244" w:rsidDel="00B13833">
                  <w:rPr>
                    <w:rFonts w:asciiTheme="minorHAnsi" w:hAnsiTheme="minorHAnsi"/>
                    <w:sz w:val="16"/>
                    <w:szCs w:val="16"/>
                  </w:rPr>
                  <w:delText>6</w:delText>
                </w:r>
              </w:del>
            </w:ins>
            <w:ins w:id="158" w:author="Smith, Alexis@Energy" w:date="2019-01-04T13:37:00Z">
              <w:r w:rsidR="00B13833">
                <w:rPr>
                  <w:rFonts w:asciiTheme="minorHAnsi" w:hAnsiTheme="minorHAnsi"/>
                  <w:sz w:val="16"/>
                  <w:szCs w:val="16"/>
                </w:rPr>
                <w:t>7</w:t>
              </w:r>
            </w:ins>
            <w:ins w:id="159" w:author="Wichert, RJ@Energy" w:date="2018-10-18T07:41:00Z">
              <w:r w:rsidRPr="00E00244">
                <w:rPr>
                  <w:rFonts w:asciiTheme="minorHAnsi" w:hAnsiTheme="minorHAnsi"/>
                  <w:sz w:val="16"/>
                  <w:szCs w:val="16"/>
                </w:rPr>
                <w:t xml:space="preserve"> =  ZonallyControlled Then</w:t>
              </w:r>
            </w:ins>
          </w:p>
          <w:p w14:paraId="739D9B07" w14:textId="5F269EA2" w:rsidR="00695227" w:rsidRDefault="00E32A17">
            <w:pPr>
              <w:keepNext/>
              <w:rPr>
                <w:ins w:id="160" w:author="Smith, Alexis@Energy" w:date="2019-01-02T13:22:00Z"/>
                <w:rFonts w:asciiTheme="minorHAnsi" w:hAnsiTheme="minorHAnsi"/>
                <w:sz w:val="16"/>
                <w:szCs w:val="16"/>
              </w:rPr>
              <w:pPrChange w:id="161" w:author="Smith, Alexis@Energy" w:date="2019-01-02T13:22:00Z">
                <w:pPr>
                  <w:keepNext/>
                  <w:framePr w:hSpace="180" w:wrap="around" w:vAnchor="text" w:hAnchor="text" w:y="1"/>
                  <w:ind w:left="646"/>
                  <w:suppressOverlap/>
                </w:pPr>
              </w:pPrChange>
            </w:pPr>
            <w:ins w:id="162" w:author="Wichert, RJ@Energy" w:date="2018-10-18T07:41:00Z">
              <w:r w:rsidRPr="00E00244">
                <w:rPr>
                  <w:rFonts w:asciiTheme="minorHAnsi" w:hAnsiTheme="minorHAnsi"/>
                  <w:sz w:val="16"/>
                  <w:szCs w:val="16"/>
                </w:rPr>
                <w:t>If A0</w:t>
              </w:r>
            </w:ins>
            <w:ins w:id="163" w:author="Smith, Alexis@Energy" w:date="2019-01-04T13:37:00Z">
              <w:r w:rsidR="00B13833">
                <w:rPr>
                  <w:rFonts w:asciiTheme="minorHAnsi" w:hAnsiTheme="minorHAnsi"/>
                  <w:sz w:val="16"/>
                  <w:szCs w:val="16"/>
                </w:rPr>
                <w:t>6</w:t>
              </w:r>
            </w:ins>
            <w:ins w:id="164" w:author="Wichert, RJ@Energy" w:date="2018-10-18T07:41:00Z">
              <w:del w:id="165" w:author="Smith, Alexis@Energy" w:date="2019-01-04T13:37:00Z">
                <w:r w:rsidRPr="00E00244" w:rsidDel="00B13833">
                  <w:rPr>
                    <w:rFonts w:asciiTheme="minorHAnsi" w:hAnsiTheme="minorHAnsi"/>
                    <w:sz w:val="16"/>
                    <w:szCs w:val="16"/>
                  </w:rPr>
                  <w:delText>5</w:delText>
                </w:r>
              </w:del>
              <w:r w:rsidRPr="00E00244">
                <w:rPr>
                  <w:rFonts w:asciiTheme="minorHAnsi" w:hAnsiTheme="minorHAnsi"/>
                  <w:sz w:val="16"/>
                  <w:szCs w:val="16"/>
                </w:rPr>
                <w:t xml:space="preserve"> = SingleSpeed </w:t>
              </w:r>
            </w:ins>
            <w:ins w:id="166" w:author="Smith, Alexis@Energy" w:date="2019-01-02T13:22:00Z">
              <w:r w:rsidR="00695227">
                <w:rPr>
                  <w:rFonts w:asciiTheme="minorHAnsi" w:hAnsiTheme="minorHAnsi"/>
                  <w:sz w:val="16"/>
                  <w:szCs w:val="16"/>
                </w:rPr>
                <w:t xml:space="preserve">then </w:t>
              </w:r>
            </w:ins>
          </w:p>
          <w:p w14:paraId="0CF9E411" w14:textId="4163B67A" w:rsidR="00E32A17" w:rsidRDefault="00E32A17" w:rsidP="00695227">
            <w:pPr>
              <w:keepNext/>
              <w:ind w:left="646"/>
              <w:rPr>
                <w:ins w:id="167" w:author="Wichert, RJ@Energy" w:date="2018-10-18T07:41:00Z"/>
                <w:rFonts w:asciiTheme="minorHAnsi" w:hAnsiTheme="minorHAnsi"/>
                <w:sz w:val="16"/>
                <w:szCs w:val="16"/>
              </w:rPr>
            </w:pPr>
            <w:ins w:id="168" w:author="Wichert, RJ@Energy" w:date="2018-10-18T07:41:00Z">
              <w:del w:id="169" w:author="Smith, Alexis@Energy" w:date="2019-01-02T13:22:00Z">
                <w:r w:rsidDel="00695227">
                  <w:rPr>
                    <w:rFonts w:asciiTheme="minorHAnsi" w:hAnsiTheme="minorHAnsi"/>
                    <w:sz w:val="16"/>
                    <w:szCs w:val="16"/>
                  </w:rPr>
                  <w:delText>and</w:delText>
                </w:r>
              </w:del>
            </w:ins>
            <w:ins w:id="170" w:author="Smith, Alexis@Energy" w:date="2019-01-02T13:22:00Z">
              <w:r w:rsidR="00695227">
                <w:rPr>
                  <w:rFonts w:asciiTheme="minorHAnsi" w:hAnsiTheme="minorHAnsi"/>
                  <w:sz w:val="16"/>
                  <w:szCs w:val="16"/>
                </w:rPr>
                <w:t>if</w:t>
              </w:r>
            </w:ins>
            <w:ins w:id="171" w:author="Wichert, RJ@Energy" w:date="2018-10-18T07:41:00Z">
              <w:r>
                <w:rPr>
                  <w:rFonts w:asciiTheme="minorHAnsi" w:hAnsiTheme="minorHAnsi"/>
                  <w:sz w:val="16"/>
                  <w:szCs w:val="16"/>
                </w:rPr>
                <w:t xml:space="preserve"> A1</w:t>
              </w:r>
            </w:ins>
            <w:ins w:id="172" w:author="Smith, Alexis@Energy" w:date="2019-01-04T13:40:00Z">
              <w:r w:rsidR="00B13833">
                <w:rPr>
                  <w:rFonts w:asciiTheme="minorHAnsi" w:hAnsiTheme="minorHAnsi"/>
                  <w:sz w:val="16"/>
                  <w:szCs w:val="16"/>
                </w:rPr>
                <w:t>2</w:t>
              </w:r>
            </w:ins>
            <w:ins w:id="173" w:author="Wichert, RJ@Energy" w:date="2018-10-18T07:41:00Z">
              <w:del w:id="174" w:author="Smith, Alexis@Energy" w:date="2019-01-04T13:40:00Z">
                <w:r w:rsidDel="00B13833">
                  <w:rPr>
                    <w:rFonts w:asciiTheme="minorHAnsi" w:hAnsiTheme="minorHAnsi"/>
                    <w:sz w:val="16"/>
                    <w:szCs w:val="16"/>
                  </w:rPr>
                  <w:delText>1</w:delText>
                </w:r>
              </w:del>
              <w:r>
                <w:rPr>
                  <w:rFonts w:asciiTheme="minorHAnsi" w:hAnsiTheme="minorHAnsi"/>
                  <w:sz w:val="16"/>
                  <w:szCs w:val="16"/>
                </w:rPr>
                <w:t xml:space="preserve"> = </w:t>
              </w:r>
            </w:ins>
            <w:ins w:id="175" w:author="Wichert, RJ@Energy" w:date="2019-01-02T15:47:00Z">
              <w:r w:rsidR="003E7CAF">
                <w:rPr>
                  <w:rFonts w:asciiTheme="minorHAnsi" w:hAnsiTheme="minorHAnsi"/>
                  <w:sz w:val="16"/>
                  <w:szCs w:val="16"/>
                </w:rPr>
                <w:t>Variable CFVCS or Fixed CFVCS</w:t>
              </w:r>
            </w:ins>
            <w:ins w:id="176"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f</w:t>
              </w:r>
            </w:ins>
            <w:ins w:id="177" w:author="Smith, Alexis@Energy" w:date="2019-01-02T13:22:00Z">
              <w:r w:rsidR="00695227">
                <w:rPr>
                  <w:rFonts w:asciiTheme="minorHAnsi" w:hAnsiTheme="minorHAnsi"/>
                  <w:sz w:val="16"/>
                  <w:szCs w:val="16"/>
                </w:rPr>
                <w:t>,</w:t>
              </w:r>
            </w:ins>
          </w:p>
          <w:p w14:paraId="69AF25A2" w14:textId="3EFD9EE2" w:rsidR="00E32A17" w:rsidRPr="00E00244" w:rsidRDefault="00E32A17" w:rsidP="009A5573">
            <w:pPr>
              <w:keepNext/>
              <w:ind w:left="646"/>
              <w:rPr>
                <w:ins w:id="178" w:author="Wichert, RJ@Energy" w:date="2018-10-18T07:41:00Z"/>
                <w:rFonts w:asciiTheme="minorHAnsi" w:hAnsiTheme="minorHAnsi"/>
                <w:sz w:val="16"/>
                <w:szCs w:val="16"/>
              </w:rPr>
            </w:pPr>
            <w:ins w:id="179" w:author="Wichert, RJ@Energy" w:date="2018-10-18T07:41:00Z">
              <w:r>
                <w:rPr>
                  <w:rFonts w:asciiTheme="minorHAnsi" w:hAnsiTheme="minorHAnsi"/>
                  <w:sz w:val="16"/>
                  <w:szCs w:val="16"/>
                </w:rPr>
                <w:t>Else</w:t>
              </w:r>
              <w:del w:id="180" w:author="Smith, Alexis@Energy" w:date="2019-01-02T13:23:00Z">
                <w:r w:rsidDel="00695227">
                  <w:rPr>
                    <w:rFonts w:asciiTheme="minorHAnsi" w:hAnsiTheme="minorHAnsi"/>
                    <w:sz w:val="16"/>
                    <w:szCs w:val="16"/>
                  </w:rPr>
                  <w:delText>If A05 = SingleSpeed, Then</w:delText>
                </w:r>
              </w:del>
              <w:r>
                <w:rPr>
                  <w:rFonts w:asciiTheme="minorHAnsi" w:hAnsiTheme="minorHAnsi"/>
                  <w:sz w:val="16"/>
                  <w:szCs w:val="16"/>
                </w:rPr>
                <w:t xml:space="preserve"> use variant MCH-23b</w:t>
              </w:r>
            </w:ins>
            <w:ins w:id="181" w:author="Smith, Alexis@Energy" w:date="2019-01-02T13:23:00Z">
              <w:r w:rsidR="00695227">
                <w:rPr>
                  <w:rFonts w:asciiTheme="minorHAnsi" w:hAnsiTheme="minorHAnsi"/>
                  <w:sz w:val="16"/>
                  <w:szCs w:val="16"/>
                </w:rPr>
                <w:t>;</w:t>
              </w:r>
            </w:ins>
          </w:p>
          <w:p w14:paraId="3B93C5DA" w14:textId="12CD0637" w:rsidR="00695227" w:rsidRDefault="00E32A17">
            <w:pPr>
              <w:keepNext/>
              <w:rPr>
                <w:ins w:id="182" w:author="Smith, Alexis@Energy" w:date="2019-01-02T13:23:00Z"/>
                <w:rFonts w:asciiTheme="minorHAnsi" w:hAnsiTheme="minorHAnsi"/>
                <w:sz w:val="16"/>
                <w:szCs w:val="16"/>
              </w:rPr>
              <w:pPrChange w:id="183" w:author="Smith, Alexis@Energy" w:date="2019-01-02T13:23:00Z">
                <w:pPr>
                  <w:keepNext/>
                  <w:framePr w:hSpace="180" w:wrap="around" w:vAnchor="text" w:hAnchor="text" w:y="1"/>
                  <w:ind w:left="646"/>
                  <w:suppressOverlap/>
                </w:pPr>
              </w:pPrChange>
            </w:pPr>
            <w:ins w:id="184" w:author="Wichert, RJ@Energy" w:date="2018-10-18T07:41:00Z">
              <w:r w:rsidRPr="00E00244">
                <w:rPr>
                  <w:rFonts w:asciiTheme="minorHAnsi" w:hAnsiTheme="minorHAnsi"/>
                  <w:sz w:val="16"/>
                  <w:szCs w:val="16"/>
                </w:rPr>
                <w:t>ElseIf A0</w:t>
              </w:r>
              <w:del w:id="185" w:author="Smith, Alexis@Energy" w:date="2019-01-04T13:37:00Z">
                <w:r w:rsidRPr="00E00244" w:rsidDel="00B13833">
                  <w:rPr>
                    <w:rFonts w:asciiTheme="minorHAnsi" w:hAnsiTheme="minorHAnsi"/>
                    <w:sz w:val="16"/>
                    <w:szCs w:val="16"/>
                  </w:rPr>
                  <w:delText>5</w:delText>
                </w:r>
              </w:del>
            </w:ins>
            <w:ins w:id="186" w:author="Smith, Alexis@Energy" w:date="2019-01-04T13:37:00Z">
              <w:r w:rsidR="00B13833">
                <w:rPr>
                  <w:rFonts w:asciiTheme="minorHAnsi" w:hAnsiTheme="minorHAnsi"/>
                  <w:sz w:val="16"/>
                  <w:szCs w:val="16"/>
                </w:rPr>
                <w:t>6</w:t>
              </w:r>
            </w:ins>
            <w:ins w:id="187" w:author="Wichert, RJ@Energy" w:date="2018-10-18T07:41:00Z">
              <w:r w:rsidRPr="00E00244">
                <w:rPr>
                  <w:rFonts w:asciiTheme="minorHAnsi" w:hAnsiTheme="minorHAnsi"/>
                  <w:sz w:val="16"/>
                  <w:szCs w:val="16"/>
                </w:rPr>
                <w:t xml:space="preserve"> = MultiSpeed </w:t>
              </w:r>
            </w:ins>
            <w:ins w:id="188" w:author="Smith, Alexis@Energy" w:date="2019-01-02T13:23:00Z">
              <w:r w:rsidR="00695227">
                <w:rPr>
                  <w:rFonts w:asciiTheme="minorHAnsi" w:hAnsiTheme="minorHAnsi"/>
                  <w:sz w:val="16"/>
                  <w:szCs w:val="16"/>
                </w:rPr>
                <w:t>then</w:t>
              </w:r>
            </w:ins>
          </w:p>
          <w:p w14:paraId="7F43A04C" w14:textId="07388853" w:rsidR="00E32A17" w:rsidRDefault="00695227" w:rsidP="00695227">
            <w:pPr>
              <w:keepNext/>
              <w:ind w:left="646"/>
              <w:rPr>
                <w:ins w:id="189" w:author="Wichert, RJ@Energy" w:date="2018-10-18T07:41:00Z"/>
                <w:rFonts w:asciiTheme="minorHAnsi" w:hAnsiTheme="minorHAnsi"/>
                <w:sz w:val="16"/>
                <w:szCs w:val="16"/>
              </w:rPr>
            </w:pPr>
            <w:ins w:id="190" w:author="Smith, Alexis@Energy" w:date="2019-01-02T13:23:00Z">
              <w:r>
                <w:rPr>
                  <w:rFonts w:asciiTheme="minorHAnsi" w:hAnsiTheme="minorHAnsi"/>
                  <w:sz w:val="16"/>
                  <w:szCs w:val="16"/>
                </w:rPr>
                <w:t xml:space="preserve">if </w:t>
              </w:r>
            </w:ins>
            <w:ins w:id="191" w:author="Wichert, RJ@Energy" w:date="2018-10-18T07:41:00Z">
              <w:del w:id="192" w:author="Smith, Alexis@Energy" w:date="2019-01-02T13:23:00Z">
                <w:r w:rsidR="00E32A17" w:rsidDel="00695227">
                  <w:rPr>
                    <w:rFonts w:asciiTheme="minorHAnsi" w:hAnsiTheme="minorHAnsi"/>
                    <w:sz w:val="16"/>
                    <w:szCs w:val="16"/>
                  </w:rPr>
                  <w:delText xml:space="preserve">and </w:delText>
                </w:r>
              </w:del>
              <w:r w:rsidR="00E32A17">
                <w:rPr>
                  <w:rFonts w:asciiTheme="minorHAnsi" w:hAnsiTheme="minorHAnsi"/>
                  <w:sz w:val="16"/>
                  <w:szCs w:val="16"/>
                </w:rPr>
                <w:t>A1</w:t>
              </w:r>
            </w:ins>
            <w:ins w:id="193" w:author="Smith, Alexis@Energy" w:date="2019-01-04T13:40:00Z">
              <w:r w:rsidR="00B13833">
                <w:rPr>
                  <w:rFonts w:asciiTheme="minorHAnsi" w:hAnsiTheme="minorHAnsi"/>
                  <w:sz w:val="16"/>
                  <w:szCs w:val="16"/>
                </w:rPr>
                <w:t>2</w:t>
              </w:r>
            </w:ins>
            <w:ins w:id="194" w:author="Wichert, RJ@Energy" w:date="2018-10-18T07:41:00Z">
              <w:del w:id="195" w:author="Smith, Alexis@Energy" w:date="2019-01-04T13:40:00Z">
                <w:r w:rsidR="00E32A17" w:rsidDel="00B13833">
                  <w:rPr>
                    <w:rFonts w:asciiTheme="minorHAnsi" w:hAnsiTheme="minorHAnsi"/>
                    <w:sz w:val="16"/>
                    <w:szCs w:val="16"/>
                  </w:rPr>
                  <w:delText>1</w:delText>
                </w:r>
              </w:del>
              <w:r w:rsidR="00E32A17">
                <w:rPr>
                  <w:rFonts w:asciiTheme="minorHAnsi" w:hAnsiTheme="minorHAnsi"/>
                  <w:sz w:val="16"/>
                  <w:szCs w:val="16"/>
                </w:rPr>
                <w:t xml:space="preserve"> = </w:t>
              </w:r>
            </w:ins>
            <w:ins w:id="196" w:author="Wichert, RJ@Energy" w:date="2019-01-02T15:47:00Z">
              <w:r w:rsidR="003E7CAF">
                <w:rPr>
                  <w:rFonts w:asciiTheme="minorHAnsi" w:hAnsiTheme="minorHAnsi"/>
                  <w:sz w:val="16"/>
                  <w:szCs w:val="16"/>
                </w:rPr>
                <w:t>Variable CFVCS or Fixed CFVCS</w:t>
              </w:r>
            </w:ins>
            <w:ins w:id="197" w:author="Wichert, RJ@Energy" w:date="2018-10-18T07:41:00Z">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ins>
            <w:ins w:id="198" w:author="Smith, Alexis@Energy" w:date="2019-01-02T13:23:00Z">
              <w:r>
                <w:rPr>
                  <w:rFonts w:asciiTheme="minorHAnsi" w:hAnsiTheme="minorHAnsi"/>
                  <w:sz w:val="16"/>
                  <w:szCs w:val="16"/>
                </w:rPr>
                <w:t>,</w:t>
              </w:r>
            </w:ins>
          </w:p>
          <w:p w14:paraId="60698BC1" w14:textId="22B1F836" w:rsidR="00E32A17" w:rsidRDefault="00E32A17" w:rsidP="009A5573">
            <w:pPr>
              <w:keepNext/>
              <w:ind w:left="646"/>
              <w:rPr>
                <w:ins w:id="199" w:author="Wichert, RJ@Energy" w:date="2018-10-18T07:41:00Z"/>
                <w:rFonts w:asciiTheme="minorHAnsi" w:hAnsiTheme="minorHAnsi"/>
                <w:sz w:val="16"/>
                <w:szCs w:val="16"/>
              </w:rPr>
            </w:pPr>
            <w:ins w:id="200" w:author="Wichert, RJ@Energy" w:date="2018-10-18T07:41:00Z">
              <w:r>
                <w:rPr>
                  <w:rFonts w:asciiTheme="minorHAnsi" w:hAnsiTheme="minorHAnsi"/>
                  <w:sz w:val="16"/>
                  <w:szCs w:val="16"/>
                </w:rPr>
                <w:t>Else</w:t>
              </w:r>
              <w:del w:id="201" w:author="Smith, Alexis@Energy" w:date="2019-01-02T13:23:00Z">
                <w:r w:rsidDel="00695227">
                  <w:rPr>
                    <w:rFonts w:asciiTheme="minorHAnsi" w:hAnsiTheme="minorHAnsi"/>
                    <w:sz w:val="16"/>
                    <w:szCs w:val="16"/>
                  </w:rPr>
                  <w:delText>If A05 = MultiSpeed, Then</w:delText>
                </w:r>
              </w:del>
              <w:r>
                <w:rPr>
                  <w:rFonts w:asciiTheme="minorHAnsi" w:hAnsiTheme="minorHAnsi"/>
                  <w:sz w:val="16"/>
                  <w:szCs w:val="16"/>
                </w:rPr>
                <w:t xml:space="preserve"> use variant MCH-23a</w:t>
              </w:r>
            </w:ins>
            <w:ins w:id="202" w:author="Smith, Alexis@Energy" w:date="2019-01-02T13:23:00Z">
              <w:r w:rsidR="00695227">
                <w:rPr>
                  <w:rFonts w:asciiTheme="minorHAnsi" w:hAnsiTheme="minorHAnsi"/>
                  <w:sz w:val="16"/>
                  <w:szCs w:val="16"/>
                </w:rPr>
                <w:t>;</w:t>
              </w:r>
            </w:ins>
          </w:p>
          <w:p w14:paraId="4C23469A" w14:textId="77777777" w:rsidR="00E32A17" w:rsidRPr="00E00244" w:rsidRDefault="00E32A17" w:rsidP="009A5573">
            <w:pPr>
              <w:keepNext/>
              <w:ind w:left="646"/>
              <w:rPr>
                <w:ins w:id="203" w:author="Wichert, RJ@Energy" w:date="2018-10-18T07:41:00Z"/>
                <w:rFonts w:asciiTheme="minorHAnsi" w:hAnsiTheme="minorHAnsi"/>
                <w:sz w:val="16"/>
                <w:szCs w:val="16"/>
              </w:rPr>
            </w:pPr>
          </w:p>
          <w:p w14:paraId="00585379" w14:textId="605F4954" w:rsidR="00E32A17" w:rsidRPr="00E00244" w:rsidRDefault="00E32A17" w:rsidP="009A5573">
            <w:pPr>
              <w:keepNext/>
              <w:rPr>
                <w:ins w:id="204" w:author="Wichert, RJ@Energy" w:date="2018-10-18T07:41:00Z"/>
                <w:rFonts w:asciiTheme="minorHAnsi" w:hAnsiTheme="minorHAnsi"/>
                <w:sz w:val="16"/>
                <w:szCs w:val="16"/>
              </w:rPr>
            </w:pPr>
            <w:ins w:id="205" w:author="Wichert, RJ@Energy" w:date="2018-10-18T07:41:00Z">
              <w:r w:rsidRPr="00E00244">
                <w:rPr>
                  <w:rFonts w:asciiTheme="minorHAnsi" w:hAnsiTheme="minorHAnsi"/>
                  <w:sz w:val="16"/>
                  <w:szCs w:val="16"/>
                </w:rPr>
                <w:t>ElseIf A0</w:t>
              </w:r>
              <w:del w:id="206" w:author="Smith, Alexis@Energy" w:date="2019-01-04T13:37:00Z">
                <w:r w:rsidRPr="00E00244" w:rsidDel="00B13833">
                  <w:rPr>
                    <w:rFonts w:asciiTheme="minorHAnsi" w:hAnsiTheme="minorHAnsi"/>
                    <w:sz w:val="16"/>
                    <w:szCs w:val="16"/>
                  </w:rPr>
                  <w:delText>6</w:delText>
                </w:r>
              </w:del>
            </w:ins>
            <w:ins w:id="207" w:author="Smith, Alexis@Energy" w:date="2019-01-04T13:37:00Z">
              <w:r w:rsidR="00B13833">
                <w:rPr>
                  <w:rFonts w:asciiTheme="minorHAnsi" w:hAnsiTheme="minorHAnsi"/>
                  <w:sz w:val="16"/>
                  <w:szCs w:val="16"/>
                </w:rPr>
                <w:t>7</w:t>
              </w:r>
            </w:ins>
            <w:ins w:id="208" w:author="Wichert, RJ@Energy" w:date="2018-10-18T07:41:00Z">
              <w:r w:rsidRPr="00E00244">
                <w:rPr>
                  <w:rFonts w:asciiTheme="minorHAnsi" w:hAnsiTheme="minorHAnsi"/>
                  <w:sz w:val="16"/>
                  <w:szCs w:val="16"/>
                </w:rPr>
                <w:t xml:space="preserve"> = NotZonal Then</w:t>
              </w:r>
            </w:ins>
          </w:p>
          <w:p w14:paraId="5786EE0C" w14:textId="070C8828" w:rsidR="00E32A17" w:rsidRPr="00E00244" w:rsidRDefault="00E32A17" w:rsidP="009A5573">
            <w:pPr>
              <w:keepNext/>
              <w:ind w:left="646"/>
              <w:rPr>
                <w:ins w:id="209" w:author="Wichert, RJ@Energy" w:date="2018-10-18T07:41:00Z"/>
                <w:rFonts w:asciiTheme="minorHAnsi" w:hAnsiTheme="minorHAnsi"/>
                <w:sz w:val="16"/>
                <w:szCs w:val="16"/>
              </w:rPr>
            </w:pPr>
            <w:ins w:id="210" w:author="Wichert, RJ@Energy" w:date="2018-10-18T07:41: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211" w:author="Smith, Alexis@Energy" w:date="2019-01-04T13:40:00Z">
              <w:r w:rsidR="00B13833">
                <w:rPr>
                  <w:rFonts w:asciiTheme="minorHAnsi" w:hAnsiTheme="minorHAnsi"/>
                  <w:sz w:val="16"/>
                  <w:szCs w:val="16"/>
                </w:rPr>
                <w:t>8</w:t>
              </w:r>
            </w:ins>
            <w:ins w:id="212" w:author="Wichert, RJ@Energy" w:date="2018-10-18T07:41:00Z">
              <w:del w:id="213" w:author="Smith, Alexis@Energy" w:date="2019-01-04T13:40:00Z">
                <w:r w:rsidRPr="00E00244" w:rsidDel="00B13833">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214" w:author="Smith, Alexis@Energy" w:date="2019-01-04T13:40:00Z">
              <w:r w:rsidR="00B13833">
                <w:rPr>
                  <w:rFonts w:asciiTheme="minorHAnsi" w:hAnsiTheme="minorHAnsi"/>
                  <w:sz w:val="16"/>
                  <w:szCs w:val="16"/>
                </w:rPr>
                <w:t>2</w:t>
              </w:r>
            </w:ins>
            <w:ins w:id="215" w:author="Wichert, RJ@Energy" w:date="2018-10-18T07:41:00Z">
              <w:del w:id="216" w:author="Smith, Alexis@Energy" w:date="2019-01-04T13:40:00Z">
                <w:r w:rsidDel="00B13833">
                  <w:rPr>
                    <w:rFonts w:asciiTheme="minorHAnsi" w:hAnsiTheme="minorHAnsi"/>
                    <w:sz w:val="16"/>
                    <w:szCs w:val="16"/>
                  </w:rPr>
                  <w:delText>1</w:delText>
                </w:r>
              </w:del>
              <w:r>
                <w:rPr>
                  <w:rFonts w:asciiTheme="minorHAnsi" w:hAnsiTheme="minorHAnsi"/>
                  <w:sz w:val="16"/>
                  <w:szCs w:val="16"/>
                </w:rPr>
                <w:t xml:space="preserve"> = </w:t>
              </w:r>
            </w:ins>
            <w:ins w:id="217" w:author="Wichert, RJ@Energy" w:date="2019-01-02T15:47:00Z">
              <w:r w:rsidR="003E7CAF">
                <w:rPr>
                  <w:rFonts w:asciiTheme="minorHAnsi" w:hAnsiTheme="minorHAnsi"/>
                  <w:sz w:val="16"/>
                  <w:szCs w:val="16"/>
                </w:rPr>
                <w:t>Variable CFVCS or Fixed CFVCS</w:t>
              </w:r>
            </w:ins>
            <w:ins w:id="218"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MCH-23d</w:t>
              </w:r>
            </w:ins>
            <w:ins w:id="219" w:author="Smith, Alexis@Energy" w:date="2019-01-03T09:22:00Z">
              <w:r w:rsidR="00930B35">
                <w:rPr>
                  <w:rFonts w:asciiTheme="minorHAnsi" w:hAnsiTheme="minorHAnsi"/>
                  <w:sz w:val="16"/>
                  <w:szCs w:val="16"/>
                </w:rPr>
                <w:t>;</w:t>
              </w:r>
            </w:ins>
          </w:p>
          <w:p w14:paraId="49455EEA" w14:textId="0E7E370A" w:rsidR="00FF0C6B" w:rsidRDefault="00695227" w:rsidP="009A5573">
            <w:pPr>
              <w:keepNext/>
              <w:ind w:left="646"/>
              <w:rPr>
                <w:ins w:id="220" w:author="Smith, Alexis@Energy" w:date="2019-01-02T13:32:00Z"/>
                <w:rFonts w:asciiTheme="minorHAnsi" w:hAnsiTheme="minorHAnsi"/>
                <w:sz w:val="16"/>
                <w:szCs w:val="16"/>
              </w:rPr>
            </w:pPr>
            <w:ins w:id="221" w:author="Smith, Alexis@Energy" w:date="2019-01-02T13:23:00Z">
              <w:r>
                <w:rPr>
                  <w:rFonts w:asciiTheme="minorHAnsi" w:hAnsiTheme="minorHAnsi"/>
                  <w:sz w:val="16"/>
                  <w:szCs w:val="16"/>
                </w:rPr>
                <w:t>else</w:t>
              </w:r>
            </w:ins>
            <w:ins w:id="222" w:author="Wichert, RJ@Energy" w:date="2018-10-18T07:41:00Z">
              <w:r w:rsidR="00E32A17" w:rsidRPr="00E00244">
                <w:rPr>
                  <w:rFonts w:asciiTheme="minorHAnsi" w:hAnsiTheme="minorHAnsi"/>
                  <w:sz w:val="16"/>
                  <w:szCs w:val="16"/>
                </w:rPr>
                <w:t>if A0</w:t>
              </w:r>
            </w:ins>
            <w:ins w:id="223" w:author="Smith, Alexis@Energy" w:date="2019-01-04T13:40:00Z">
              <w:r w:rsidR="00B13833">
                <w:rPr>
                  <w:rFonts w:asciiTheme="minorHAnsi" w:hAnsiTheme="minorHAnsi"/>
                  <w:sz w:val="16"/>
                  <w:szCs w:val="16"/>
                </w:rPr>
                <w:t>4</w:t>
              </w:r>
            </w:ins>
            <w:ins w:id="224" w:author="Wichert, RJ@Energy" w:date="2018-10-18T07:41:00Z">
              <w:del w:id="225" w:author="Smith, Alexis@Energy" w:date="2019-01-04T13:40:00Z">
                <w:r w:rsidR="00E32A17" w:rsidRPr="00E00244" w:rsidDel="00B13833">
                  <w:rPr>
                    <w:rFonts w:asciiTheme="minorHAnsi" w:hAnsiTheme="minorHAnsi"/>
                    <w:sz w:val="16"/>
                    <w:szCs w:val="16"/>
                  </w:rPr>
                  <w:delText>3</w:delText>
                </w:r>
              </w:del>
              <w:r w:rsidR="00E32A17" w:rsidRPr="00E00244">
                <w:rPr>
                  <w:rFonts w:asciiTheme="minorHAnsi" w:hAnsiTheme="minorHAnsi"/>
                  <w:sz w:val="16"/>
                  <w:szCs w:val="16"/>
                </w:rPr>
                <w:t xml:space="preserve"> = New or Replacement </w:t>
              </w:r>
            </w:ins>
            <w:ins w:id="226" w:author="Smith, Alexis@Energy" w:date="2019-01-02T13:32:00Z">
              <w:r w:rsidR="00FF0C6B">
                <w:rPr>
                  <w:rFonts w:asciiTheme="minorHAnsi" w:hAnsiTheme="minorHAnsi"/>
                  <w:sz w:val="16"/>
                  <w:szCs w:val="16"/>
                </w:rPr>
                <w:t xml:space="preserve">then </w:t>
              </w:r>
            </w:ins>
          </w:p>
          <w:p w14:paraId="6E6718D3" w14:textId="5EFBC4E2" w:rsidR="00E32A17" w:rsidRDefault="00E32A17" w:rsidP="009A5573">
            <w:pPr>
              <w:keepNext/>
              <w:ind w:left="646"/>
              <w:rPr>
                <w:ins w:id="227" w:author="Wichert, RJ@Energy" w:date="2018-10-18T07:41:00Z"/>
                <w:rFonts w:asciiTheme="minorHAnsi" w:hAnsiTheme="minorHAnsi"/>
                <w:sz w:val="16"/>
                <w:szCs w:val="16"/>
              </w:rPr>
            </w:pPr>
            <w:ins w:id="228" w:author="Wichert, RJ@Energy" w:date="2018-10-18T07:41:00Z">
              <w:del w:id="229" w:author="Smith, Alexis@Energy" w:date="2019-01-02T13:32:00Z">
                <w:r w:rsidDel="00FF0C6B">
                  <w:rPr>
                    <w:rFonts w:asciiTheme="minorHAnsi" w:hAnsiTheme="minorHAnsi"/>
                    <w:sz w:val="16"/>
                    <w:szCs w:val="16"/>
                  </w:rPr>
                  <w:delText>and</w:delText>
                </w:r>
              </w:del>
            </w:ins>
            <w:ins w:id="230" w:author="Smith, Alexis@Energy" w:date="2019-01-02T13:32:00Z">
              <w:r w:rsidR="00FF0C6B">
                <w:rPr>
                  <w:rFonts w:asciiTheme="minorHAnsi" w:hAnsiTheme="minorHAnsi"/>
                  <w:sz w:val="16"/>
                  <w:szCs w:val="16"/>
                </w:rPr>
                <w:t>if</w:t>
              </w:r>
            </w:ins>
            <w:ins w:id="231" w:author="Wichert, RJ@Energy" w:date="2018-10-18T07:41:00Z">
              <w:r>
                <w:rPr>
                  <w:rFonts w:asciiTheme="minorHAnsi" w:hAnsiTheme="minorHAnsi"/>
                  <w:sz w:val="16"/>
                  <w:szCs w:val="16"/>
                </w:rPr>
                <w:t xml:space="preserve"> A1</w:t>
              </w:r>
            </w:ins>
            <w:ins w:id="232" w:author="Smith, Alexis@Energy" w:date="2019-01-04T13:40:00Z">
              <w:r w:rsidR="00B13833">
                <w:rPr>
                  <w:rFonts w:asciiTheme="minorHAnsi" w:hAnsiTheme="minorHAnsi"/>
                  <w:sz w:val="16"/>
                  <w:szCs w:val="16"/>
                </w:rPr>
                <w:t>2</w:t>
              </w:r>
            </w:ins>
            <w:ins w:id="233" w:author="Wichert, RJ@Energy" w:date="2018-10-18T07:41:00Z">
              <w:del w:id="234" w:author="Smith, Alexis@Energy" w:date="2019-01-04T13:40:00Z">
                <w:r w:rsidDel="00B13833">
                  <w:rPr>
                    <w:rFonts w:asciiTheme="minorHAnsi" w:hAnsiTheme="minorHAnsi"/>
                    <w:sz w:val="16"/>
                    <w:szCs w:val="16"/>
                  </w:rPr>
                  <w:delText>1</w:delText>
                </w:r>
              </w:del>
              <w:r>
                <w:rPr>
                  <w:rFonts w:asciiTheme="minorHAnsi" w:hAnsiTheme="minorHAnsi"/>
                  <w:sz w:val="16"/>
                  <w:szCs w:val="16"/>
                </w:rPr>
                <w:t xml:space="preserve"> = </w:t>
              </w:r>
            </w:ins>
            <w:ins w:id="235" w:author="Wichert, RJ@Energy" w:date="2019-01-02T15:47:00Z">
              <w:r w:rsidR="003E7CAF">
                <w:rPr>
                  <w:rFonts w:asciiTheme="minorHAnsi" w:hAnsiTheme="minorHAnsi"/>
                  <w:sz w:val="16"/>
                  <w:szCs w:val="16"/>
                </w:rPr>
                <w:t>Variable CFVCS or Fixed CFVCS</w:t>
              </w:r>
            </w:ins>
            <w:ins w:id="236"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37" w:author="Smith, Alexis@Energy" w:date="2019-01-02T13:33:00Z">
              <w:r w:rsidR="00FF0C6B">
                <w:rPr>
                  <w:rFonts w:asciiTheme="minorHAnsi" w:hAnsiTheme="minorHAnsi"/>
                  <w:sz w:val="16"/>
                  <w:szCs w:val="16"/>
                </w:rPr>
                <w:t>,</w:t>
              </w:r>
            </w:ins>
          </w:p>
          <w:p w14:paraId="04305669" w14:textId="164DC4B0" w:rsidR="00E32A17" w:rsidRDefault="00E32A17" w:rsidP="009A5573">
            <w:pPr>
              <w:keepNext/>
              <w:ind w:left="646"/>
              <w:rPr>
                <w:ins w:id="238" w:author="Wichert, RJ@Energy" w:date="2018-10-18T07:41:00Z"/>
                <w:rFonts w:asciiTheme="minorHAnsi" w:hAnsiTheme="minorHAnsi"/>
                <w:sz w:val="16"/>
                <w:szCs w:val="16"/>
              </w:rPr>
            </w:pPr>
            <w:ins w:id="239" w:author="Wichert, RJ@Energy" w:date="2018-10-18T07:41:00Z">
              <w:del w:id="240" w:author="Smith, Alexis@Energy" w:date="2019-01-02T13:33:00Z">
                <w:r w:rsidDel="00FF0C6B">
                  <w:rPr>
                    <w:rFonts w:asciiTheme="minorHAnsi" w:hAnsiTheme="minorHAnsi"/>
                    <w:sz w:val="16"/>
                    <w:szCs w:val="16"/>
                  </w:rPr>
                  <w:delText>If A03 = New or Replacement, Then</w:delText>
                </w:r>
              </w:del>
            </w:ins>
            <w:ins w:id="241" w:author="Smith, Alexis@Energy" w:date="2019-01-02T13:33:00Z">
              <w:r w:rsidR="00FF0C6B">
                <w:rPr>
                  <w:rFonts w:asciiTheme="minorHAnsi" w:hAnsiTheme="minorHAnsi"/>
                  <w:sz w:val="16"/>
                  <w:szCs w:val="16"/>
                </w:rPr>
                <w:t>else</w:t>
              </w:r>
            </w:ins>
            <w:ins w:id="242" w:author="Wichert, RJ@Energy" w:date="2018-10-18T07:41:00Z">
              <w:r>
                <w:rPr>
                  <w:rFonts w:asciiTheme="minorHAnsi" w:hAnsiTheme="minorHAnsi"/>
                  <w:sz w:val="16"/>
                  <w:szCs w:val="16"/>
                </w:rPr>
                <w:t xml:space="preserve"> use variant MCH-23a</w:t>
              </w:r>
            </w:ins>
            <w:ins w:id="243" w:author="Smith, Alexis@Energy" w:date="2019-01-02T13:33:00Z">
              <w:r w:rsidR="00FF0C6B">
                <w:rPr>
                  <w:rFonts w:asciiTheme="minorHAnsi" w:hAnsiTheme="minorHAnsi"/>
                  <w:sz w:val="16"/>
                  <w:szCs w:val="16"/>
                </w:rPr>
                <w:t>;</w:t>
              </w:r>
            </w:ins>
          </w:p>
          <w:p w14:paraId="4D6FA215" w14:textId="77777777" w:rsidR="00E32A17" w:rsidRDefault="00E32A17" w:rsidP="009A5573">
            <w:pPr>
              <w:keepNext/>
              <w:ind w:left="646"/>
              <w:rPr>
                <w:ins w:id="244" w:author="Wichert, RJ@Energy" w:date="2018-10-18T07:41:00Z"/>
                <w:rFonts w:asciiTheme="minorHAnsi" w:hAnsiTheme="minorHAnsi"/>
                <w:sz w:val="16"/>
                <w:szCs w:val="16"/>
              </w:rPr>
            </w:pPr>
          </w:p>
          <w:p w14:paraId="4EA9D259" w14:textId="0A34D40D" w:rsidR="00E32A17" w:rsidRDefault="00E32A17" w:rsidP="009A5573">
            <w:pPr>
              <w:keepNext/>
              <w:rPr>
                <w:ins w:id="245" w:author="Wichert, RJ@Energy" w:date="2018-10-18T07:41:00Z"/>
                <w:rFonts w:ascii="Calibri" w:hAnsi="Calibri"/>
                <w:sz w:val="16"/>
                <w:szCs w:val="16"/>
              </w:rPr>
            </w:pPr>
            <w:ins w:id="246" w:author="Wichert, RJ@Energy" w:date="2018-10-18T07:41:00Z">
              <w:r w:rsidRPr="00E00244">
                <w:rPr>
                  <w:rFonts w:ascii="Calibri" w:hAnsi="Calibri"/>
                  <w:sz w:val="16"/>
                  <w:szCs w:val="16"/>
                </w:rPr>
                <w:t>ElseIf A0</w:t>
              </w:r>
            </w:ins>
            <w:ins w:id="247" w:author="Smith, Alexis@Energy" w:date="2019-01-04T13:37:00Z">
              <w:r w:rsidR="00B13833">
                <w:rPr>
                  <w:rFonts w:ascii="Calibri" w:hAnsi="Calibri"/>
                  <w:sz w:val="16"/>
                  <w:szCs w:val="16"/>
                </w:rPr>
                <w:t>7</w:t>
              </w:r>
            </w:ins>
            <w:ins w:id="248" w:author="Wichert, RJ@Energy" w:date="2018-10-18T07:41:00Z">
              <w:del w:id="249" w:author="Smith, Alexis@Energy" w:date="2019-01-04T13:37:00Z">
                <w:r w:rsidRPr="00E00244" w:rsidDel="00B13833">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63F78E8D" w14:textId="297D6B32" w:rsidR="00E32A17" w:rsidRDefault="00E32A17" w:rsidP="009A5573">
            <w:pPr>
              <w:keepNext/>
              <w:ind w:left="646"/>
              <w:rPr>
                <w:ins w:id="250" w:author="Wichert, RJ@Energy" w:date="2018-10-18T07:41:00Z"/>
                <w:rFonts w:ascii="Calibri" w:hAnsi="Calibri"/>
                <w:sz w:val="16"/>
                <w:szCs w:val="16"/>
              </w:rPr>
            </w:pPr>
            <w:ins w:id="251" w:author="Wichert, RJ@Energy" w:date="2018-10-18T07:41:00Z">
              <w:r w:rsidRPr="00E00244">
                <w:rPr>
                  <w:rFonts w:ascii="Calibri" w:hAnsi="Calibri"/>
                  <w:sz w:val="16"/>
                  <w:szCs w:val="16"/>
                </w:rPr>
                <w:t>if A0</w:t>
              </w:r>
            </w:ins>
            <w:ins w:id="252" w:author="Smith, Alexis@Energy" w:date="2019-01-04T13:40:00Z">
              <w:r w:rsidR="00B13833">
                <w:rPr>
                  <w:rFonts w:ascii="Calibri" w:hAnsi="Calibri"/>
                  <w:sz w:val="16"/>
                  <w:szCs w:val="16"/>
                </w:rPr>
                <w:t>4</w:t>
              </w:r>
            </w:ins>
            <w:ins w:id="253" w:author="Wichert, RJ@Energy" w:date="2018-10-18T07:41:00Z">
              <w:del w:id="254" w:author="Smith, Alexis@Energy" w:date="2019-01-04T13:40:00Z">
                <w:r w:rsidRPr="00E00244" w:rsidDel="00B13833">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2B24987B" w14:textId="3C65DAC4" w:rsidR="00E32A17" w:rsidRDefault="00E32A17" w:rsidP="00FF0C6B">
            <w:pPr>
              <w:keepNext/>
              <w:ind w:left="646"/>
              <w:rPr>
                <w:ins w:id="255" w:author="Wichert, RJ@Energy" w:date="2018-10-18T07:41:00Z"/>
                <w:rFonts w:ascii="Calibri" w:hAnsi="Calibri"/>
                <w:sz w:val="16"/>
                <w:szCs w:val="16"/>
              </w:rPr>
            </w:pPr>
            <w:ins w:id="256" w:author="Wichert, RJ@Energy" w:date="2018-10-18T07:41:00Z">
              <w:r w:rsidRPr="00E00244">
                <w:rPr>
                  <w:rFonts w:ascii="Calibri" w:hAnsi="Calibri"/>
                  <w:sz w:val="16"/>
                  <w:szCs w:val="16"/>
                </w:rPr>
                <w:t xml:space="preserve">If cooling system type on MCH-01 = No Cooling </w:t>
              </w:r>
              <w:r>
                <w:rPr>
                  <w:rFonts w:ascii="Calibri" w:hAnsi="Calibri"/>
                  <w:sz w:val="16"/>
                  <w:szCs w:val="16"/>
                </w:rPr>
                <w:t>And A0</w:t>
              </w:r>
            </w:ins>
            <w:ins w:id="257" w:author="Smith, Alexis@Energy" w:date="2019-01-04T13:40:00Z">
              <w:r w:rsidR="00B13833">
                <w:rPr>
                  <w:rFonts w:ascii="Calibri" w:hAnsi="Calibri"/>
                  <w:sz w:val="16"/>
                  <w:szCs w:val="16"/>
                </w:rPr>
                <w:t>8</w:t>
              </w:r>
            </w:ins>
            <w:ins w:id="258" w:author="Wichert, RJ@Energy" w:date="2018-10-18T07:41:00Z">
              <w:del w:id="259" w:author="Smith, Alexis@Energy" w:date="2019-01-04T13:40:00Z">
                <w:r w:rsidDel="00B13833">
                  <w:rPr>
                    <w:rFonts w:ascii="Calibri" w:hAnsi="Calibri"/>
                    <w:sz w:val="16"/>
                    <w:szCs w:val="16"/>
                  </w:rPr>
                  <w:delText>7</w:delText>
                </w:r>
              </w:del>
              <w:r>
                <w:rPr>
                  <w:rFonts w:ascii="Calibri" w:hAnsi="Calibri"/>
                  <w:sz w:val="16"/>
                  <w:szCs w:val="16"/>
                </w:rPr>
                <w:t xml:space="preserve"> = CFI System or A1</w:t>
              </w:r>
            </w:ins>
            <w:ins w:id="260" w:author="Smith, Alexis@Energy" w:date="2019-01-04T13:40:00Z">
              <w:r w:rsidR="00B13833">
                <w:rPr>
                  <w:rFonts w:ascii="Calibri" w:hAnsi="Calibri"/>
                  <w:sz w:val="16"/>
                  <w:szCs w:val="16"/>
                </w:rPr>
                <w:t>2</w:t>
              </w:r>
            </w:ins>
            <w:ins w:id="261" w:author="Wichert, RJ@Energy" w:date="2018-10-18T07:41:00Z">
              <w:del w:id="262" w:author="Smith, Alexis@Energy" w:date="2019-01-04T13:40:00Z">
                <w:r w:rsidDel="00B13833">
                  <w:rPr>
                    <w:rFonts w:ascii="Calibri" w:hAnsi="Calibri"/>
                    <w:sz w:val="16"/>
                    <w:szCs w:val="16"/>
                  </w:rPr>
                  <w:delText>1</w:delText>
                </w:r>
              </w:del>
              <w:r>
                <w:rPr>
                  <w:rFonts w:ascii="Calibri" w:hAnsi="Calibri"/>
                  <w:sz w:val="16"/>
                  <w:szCs w:val="16"/>
                </w:rPr>
                <w:t xml:space="preserve"> = </w:t>
              </w:r>
            </w:ins>
            <w:ins w:id="263" w:author="Wichert, RJ@Energy" w:date="2019-01-02T15:47:00Z">
              <w:r w:rsidR="003E7CAF">
                <w:rPr>
                  <w:rFonts w:asciiTheme="minorHAnsi" w:hAnsiTheme="minorHAnsi"/>
                  <w:sz w:val="16"/>
                  <w:szCs w:val="16"/>
                </w:rPr>
                <w:t>Variable CFVCS or Fixed CFVCS</w:t>
              </w:r>
            </w:ins>
            <w:ins w:id="264" w:author="Wichert, RJ@Energy" w:date="2018-10-18T07:41:00Z">
              <w:r>
                <w:rPr>
                  <w:rFonts w:ascii="Calibri" w:hAnsi="Calibri"/>
                  <w:sz w:val="16"/>
                  <w:szCs w:val="16"/>
                </w:rPr>
                <w:t xml:space="preserve">, </w:t>
              </w:r>
              <w:r w:rsidRPr="00E00244">
                <w:rPr>
                  <w:rFonts w:ascii="Calibri" w:hAnsi="Calibri"/>
                  <w:sz w:val="16"/>
                  <w:szCs w:val="16"/>
                </w:rPr>
                <w:t>Then use variant MCH-23d</w:t>
              </w:r>
            </w:ins>
            <w:ins w:id="265" w:author="Smith, Alexis@Energy" w:date="2019-01-02T13:32:00Z">
              <w:r w:rsidR="00FF0C6B">
                <w:rPr>
                  <w:rFonts w:ascii="Calibri" w:hAnsi="Calibri"/>
                  <w:sz w:val="16"/>
                  <w:szCs w:val="16"/>
                </w:rPr>
                <w:t>;</w:t>
              </w:r>
            </w:ins>
          </w:p>
          <w:p w14:paraId="35FA77AF" w14:textId="082D6A3E" w:rsidR="00E32A17" w:rsidRDefault="00E32A17" w:rsidP="00FF0C6B">
            <w:pPr>
              <w:keepNext/>
              <w:ind w:left="646"/>
              <w:rPr>
                <w:ins w:id="266" w:author="Wichert, RJ@Energy" w:date="2018-10-18T07:41:00Z"/>
                <w:rFonts w:ascii="Calibri" w:hAnsi="Calibri"/>
                <w:sz w:val="16"/>
                <w:szCs w:val="16"/>
              </w:rPr>
            </w:pPr>
            <w:ins w:id="267" w:author="Wichert, RJ@Energy" w:date="2018-10-18T07:41:00Z">
              <w:del w:id="268" w:author="Smith, Alexis@Energy" w:date="2019-01-02T13:32:00Z">
                <w:r w:rsidDel="00FF0C6B">
                  <w:rPr>
                    <w:rFonts w:ascii="Calibri" w:hAnsi="Calibri"/>
                    <w:sz w:val="16"/>
                    <w:szCs w:val="16"/>
                  </w:rPr>
                  <w:delText xml:space="preserve">Else </w:delText>
                </w:r>
              </w:del>
              <w:r>
                <w:rPr>
                  <w:rFonts w:ascii="Calibri" w:hAnsi="Calibri"/>
                  <w:sz w:val="16"/>
                  <w:szCs w:val="16"/>
                </w:rPr>
                <w:t>if A1</w:t>
              </w:r>
            </w:ins>
            <w:ins w:id="269" w:author="Smith, Alexis@Energy" w:date="2019-01-04T13:40:00Z">
              <w:r w:rsidR="00B13833">
                <w:rPr>
                  <w:rFonts w:ascii="Calibri" w:hAnsi="Calibri"/>
                  <w:sz w:val="16"/>
                  <w:szCs w:val="16"/>
                </w:rPr>
                <w:t>2</w:t>
              </w:r>
            </w:ins>
            <w:ins w:id="270" w:author="Wichert, RJ@Energy" w:date="2018-10-18T07:41:00Z">
              <w:del w:id="271" w:author="Smith, Alexis@Energy" w:date="2019-01-04T13:40:00Z">
                <w:r w:rsidDel="00B13833">
                  <w:rPr>
                    <w:rFonts w:ascii="Calibri" w:hAnsi="Calibri"/>
                    <w:sz w:val="16"/>
                    <w:szCs w:val="16"/>
                  </w:rPr>
                  <w:delText>1</w:delText>
                </w:r>
              </w:del>
              <w:r>
                <w:rPr>
                  <w:rFonts w:ascii="Calibri" w:hAnsi="Calibri"/>
                  <w:sz w:val="16"/>
                  <w:szCs w:val="16"/>
                </w:rPr>
                <w:t xml:space="preserve"> = </w:t>
              </w:r>
            </w:ins>
            <w:ins w:id="272" w:author="Wichert, RJ@Energy" w:date="2019-01-02T15:48:00Z">
              <w:r w:rsidR="003E7CAF">
                <w:rPr>
                  <w:rFonts w:asciiTheme="minorHAnsi" w:hAnsiTheme="minorHAnsi"/>
                  <w:sz w:val="16"/>
                  <w:szCs w:val="16"/>
                </w:rPr>
                <w:t xml:space="preserve">Variable CFVCS or Fixed CFVCS </w:t>
              </w:r>
            </w:ins>
            <w:ins w:id="273" w:author="Wichert, RJ@Energy" w:date="2018-10-18T07:41:00Z">
              <w:r>
                <w:rPr>
                  <w:rFonts w:ascii="Calibri" w:hAnsi="Calibri"/>
                  <w:sz w:val="16"/>
                  <w:szCs w:val="16"/>
                </w:rPr>
                <w:t>use variant MCH-23e</w:t>
              </w:r>
            </w:ins>
            <w:ins w:id="274" w:author="Smith, Alexis@Energy" w:date="2019-01-02T13:32:00Z">
              <w:r w:rsidR="00FF0C6B">
                <w:rPr>
                  <w:rFonts w:ascii="Calibri" w:hAnsi="Calibri"/>
                  <w:sz w:val="16"/>
                  <w:szCs w:val="16"/>
                </w:rPr>
                <w:t>,</w:t>
              </w:r>
            </w:ins>
          </w:p>
          <w:p w14:paraId="64CE359C" w14:textId="77777777" w:rsidR="00E32A17" w:rsidRPr="00E00244" w:rsidRDefault="00E32A17" w:rsidP="00FF0C6B">
            <w:pPr>
              <w:keepNext/>
              <w:ind w:left="646"/>
              <w:rPr>
                <w:ins w:id="275" w:author="Wichert, RJ@Energy" w:date="2018-10-18T07:41:00Z"/>
                <w:rFonts w:ascii="Calibri" w:hAnsi="Calibri"/>
                <w:sz w:val="16"/>
                <w:szCs w:val="16"/>
              </w:rPr>
            </w:pPr>
            <w:ins w:id="276" w:author="Wichert, RJ@Energy" w:date="2018-10-18T07:41:00Z">
              <w:r>
                <w:rPr>
                  <w:rFonts w:ascii="Calibri" w:hAnsi="Calibri"/>
                  <w:sz w:val="16"/>
                  <w:szCs w:val="16"/>
                </w:rPr>
                <w:t>Else use variant MCH-23-a</w:t>
              </w:r>
            </w:ins>
          </w:p>
          <w:p w14:paraId="55EB94FC" w14:textId="77777777" w:rsidR="00E32A17" w:rsidDel="00FF0C6B" w:rsidRDefault="00E32A17" w:rsidP="00FF0C6B">
            <w:pPr>
              <w:keepNext/>
              <w:ind w:left="1006"/>
              <w:rPr>
                <w:ins w:id="277" w:author="Wichert, RJ@Energy" w:date="2018-10-18T07:41:00Z"/>
                <w:del w:id="278" w:author="Smith, Alexis@Energy" w:date="2019-01-02T13:30:00Z"/>
                <w:rFonts w:asciiTheme="minorHAnsi" w:hAnsiTheme="minorHAnsi"/>
                <w:sz w:val="16"/>
                <w:szCs w:val="16"/>
              </w:rPr>
            </w:pPr>
            <w:ins w:id="279" w:author="Wichert, RJ@Energy" w:date="2018-10-18T07:41:00Z">
              <w:r w:rsidRPr="00E00244">
                <w:rPr>
                  <w:rFonts w:asciiTheme="minorHAnsi" w:hAnsiTheme="minorHAnsi"/>
                  <w:sz w:val="16"/>
                  <w:szCs w:val="16"/>
                </w:rPr>
                <w:t>End</w:t>
              </w:r>
            </w:ins>
          </w:p>
          <w:p w14:paraId="49BF764A" w14:textId="4FE4BF18" w:rsidR="00E32A17" w:rsidDel="00FF0C6B" w:rsidRDefault="00E32A17" w:rsidP="00FF0C6B">
            <w:pPr>
              <w:keepNext/>
              <w:ind w:left="1006"/>
              <w:rPr>
                <w:ins w:id="280" w:author="Wichert, RJ@Energy" w:date="2018-10-18T07:41:00Z"/>
                <w:del w:id="281" w:author="Smith, Alexis@Energy" w:date="2019-01-02T13:30:00Z"/>
                <w:rFonts w:asciiTheme="minorHAnsi" w:hAnsiTheme="minorHAnsi"/>
                <w:sz w:val="16"/>
                <w:szCs w:val="16"/>
              </w:rPr>
            </w:pPr>
            <w:ins w:id="282" w:author="Wichert, RJ@Energy" w:date="2018-10-18T07:41:00Z">
              <w:del w:id="283" w:author="Smith, Alexis@Energy" w:date="2019-01-02T13:30:00Z">
                <w:r w:rsidRPr="00E00244" w:rsidDel="00FF0C6B">
                  <w:rPr>
                    <w:rFonts w:asciiTheme="minorHAnsi" w:hAnsiTheme="minorHAnsi"/>
                    <w:sz w:val="16"/>
                    <w:szCs w:val="16"/>
                  </w:rPr>
                  <w:delText>End</w:delText>
                </w:r>
              </w:del>
            </w:ins>
          </w:p>
          <w:p w14:paraId="5129E08E" w14:textId="71E34144" w:rsidR="00E32A17" w:rsidRDefault="00E32A17">
            <w:pPr>
              <w:keepNext/>
              <w:ind w:left="1006"/>
              <w:rPr>
                <w:ins w:id="284" w:author="Wichert, RJ@Energy" w:date="2018-10-18T07:41:00Z"/>
                <w:rFonts w:asciiTheme="minorHAnsi" w:hAnsiTheme="minorHAnsi"/>
                <w:sz w:val="16"/>
                <w:szCs w:val="16"/>
              </w:rPr>
              <w:pPrChange w:id="285" w:author="Smith, Alexis@Energy" w:date="2019-01-02T13:30:00Z">
                <w:pPr>
                  <w:keepNext/>
                  <w:framePr w:hSpace="180" w:wrap="around" w:vAnchor="text" w:hAnchor="text" w:y="1"/>
                  <w:suppressOverlap/>
                </w:pPr>
              </w:pPrChange>
            </w:pPr>
          </w:p>
          <w:p w14:paraId="55670361" w14:textId="4E988219" w:rsidR="00E32A17" w:rsidDel="00AB001F" w:rsidRDefault="00E32A17" w:rsidP="009A5573">
            <w:pPr>
              <w:keepNext/>
              <w:rPr>
                <w:del w:id="286" w:author="Wichert, RJ@Energy" w:date="2018-10-18T07:41:00Z"/>
                <w:rFonts w:asciiTheme="minorHAnsi" w:hAnsiTheme="minorHAnsi"/>
                <w:sz w:val="18"/>
                <w:szCs w:val="18"/>
              </w:rPr>
            </w:pPr>
            <w:ins w:id="287" w:author="Wichert, RJ@Energy" w:date="2018-10-18T07:41:00Z">
              <w:r w:rsidRPr="00E00244">
                <w:rPr>
                  <w:rFonts w:asciiTheme="minorHAnsi" w:hAnsiTheme="minorHAnsi"/>
                  <w:sz w:val="16"/>
                  <w:szCs w:val="16"/>
                </w:rPr>
                <w:t>End</w:t>
              </w:r>
              <w:r>
                <w:rPr>
                  <w:rFonts w:asciiTheme="minorHAnsi" w:hAnsiTheme="minorHAnsi"/>
                  <w:sz w:val="16"/>
                  <w:szCs w:val="16"/>
                </w:rPr>
                <w:t>&gt;&gt;</w:t>
              </w:r>
            </w:ins>
            <w:del w:id="288" w:author="Wichert, RJ@Energy" w:date="2018-10-18T07:41:00Z">
              <w:r w:rsidDel="00AB001F">
                <w:rPr>
                  <w:rFonts w:asciiTheme="minorHAnsi" w:hAnsiTheme="minorHAnsi"/>
                  <w:sz w:val="18"/>
                  <w:szCs w:val="18"/>
                </w:rPr>
                <w:delText xml:space="preserve">&lt;&lt;calculated field: </w:delText>
              </w:r>
            </w:del>
          </w:p>
          <w:p w14:paraId="6BF98DC8" w14:textId="35081D34" w:rsidR="00E32A17" w:rsidDel="00AB001F" w:rsidRDefault="00E32A17" w:rsidP="009A5573">
            <w:pPr>
              <w:keepNext/>
              <w:rPr>
                <w:del w:id="289" w:author="Wichert, RJ@Energy" w:date="2018-10-18T07:41:00Z"/>
                <w:rFonts w:asciiTheme="minorHAnsi" w:hAnsiTheme="minorHAnsi"/>
                <w:sz w:val="16"/>
                <w:szCs w:val="16"/>
              </w:rPr>
            </w:pPr>
            <w:del w:id="290" w:author="Wichert, RJ@Energy" w:date="2018-10-18T07:41:00Z">
              <w:r w:rsidDel="00AB001F">
                <w:rPr>
                  <w:rFonts w:asciiTheme="minorHAnsi" w:hAnsiTheme="minorHAnsi"/>
                  <w:sz w:val="16"/>
                  <w:szCs w:val="16"/>
                </w:rPr>
                <w:delText>If A10 = RA3.3.3.1.5Then</w:delText>
              </w:r>
            </w:del>
          </w:p>
          <w:p w14:paraId="5FC120EC" w14:textId="443E6253" w:rsidR="00E32A17" w:rsidDel="00AB001F" w:rsidRDefault="00E32A17" w:rsidP="009A5573">
            <w:pPr>
              <w:keepNext/>
              <w:ind w:left="720"/>
              <w:rPr>
                <w:del w:id="291" w:author="Wichert, RJ@Energy" w:date="2018-10-18T07:41:00Z"/>
                <w:rFonts w:asciiTheme="minorHAnsi" w:hAnsiTheme="minorHAnsi"/>
                <w:sz w:val="16"/>
                <w:szCs w:val="16"/>
              </w:rPr>
            </w:pPr>
            <w:del w:id="292" w:author="Wichert, RJ@Energy" w:date="2018-10-18T07:41:00Z">
              <w:r w:rsidDel="00AB001F">
                <w:rPr>
                  <w:rFonts w:asciiTheme="minorHAnsi" w:hAnsiTheme="minorHAnsi"/>
                  <w:sz w:val="16"/>
                  <w:szCs w:val="16"/>
                </w:rPr>
                <w:delText>If A03 = alteration Then Use variant MCH-23c</w:delText>
              </w:r>
            </w:del>
          </w:p>
          <w:p w14:paraId="0F18F3E6" w14:textId="222CD118" w:rsidR="00E32A17" w:rsidDel="00AB001F" w:rsidRDefault="00E32A17" w:rsidP="009A5573">
            <w:pPr>
              <w:keepNext/>
              <w:rPr>
                <w:del w:id="293" w:author="Wichert, RJ@Energy" w:date="2018-10-18T07:41:00Z"/>
                <w:rFonts w:asciiTheme="minorHAnsi" w:hAnsiTheme="minorHAnsi"/>
                <w:sz w:val="16"/>
                <w:szCs w:val="16"/>
              </w:rPr>
            </w:pPr>
            <w:del w:id="294" w:author="Wichert, RJ@Energy" w:date="2018-10-18T07:41:00Z">
              <w:r w:rsidDel="00AB001F">
                <w:rPr>
                  <w:rFonts w:asciiTheme="minorHAnsi" w:hAnsiTheme="minorHAnsi"/>
                  <w:sz w:val="16"/>
                  <w:szCs w:val="16"/>
                </w:rPr>
                <w:delText xml:space="preserve">ElseIf A10 = </w:delText>
              </w:r>
              <w:r w:rsidDel="00AB001F">
                <w:rPr>
                  <w:rFonts w:asciiTheme="minorHAnsi" w:hAnsiTheme="minorHAnsi"/>
                  <w:sz w:val="18"/>
                  <w:szCs w:val="18"/>
                </w:rPr>
                <w:delText xml:space="preserve">RA3.3 procedures </w:delText>
              </w:r>
              <w:r w:rsidDel="00AB001F">
                <w:rPr>
                  <w:rFonts w:asciiTheme="minorHAnsi" w:hAnsiTheme="minorHAnsi"/>
                  <w:sz w:val="16"/>
                  <w:szCs w:val="16"/>
                </w:rPr>
                <w:delText>Then</w:delText>
              </w:r>
            </w:del>
          </w:p>
          <w:p w14:paraId="4B518330" w14:textId="3AB2EC10" w:rsidR="00E32A17" w:rsidDel="00AB001F" w:rsidRDefault="00E32A17" w:rsidP="009A5573">
            <w:pPr>
              <w:keepNext/>
              <w:ind w:left="720"/>
              <w:rPr>
                <w:del w:id="295" w:author="Wichert, RJ@Energy" w:date="2018-10-18T07:41:00Z"/>
                <w:rFonts w:asciiTheme="minorHAnsi" w:hAnsiTheme="minorHAnsi"/>
                <w:sz w:val="16"/>
                <w:szCs w:val="16"/>
              </w:rPr>
            </w:pPr>
            <w:del w:id="296" w:author="Wichert, RJ@Energy" w:date="2018-10-18T07:41:00Z">
              <w:r w:rsidDel="00AB001F">
                <w:rPr>
                  <w:rFonts w:asciiTheme="minorHAnsi" w:hAnsiTheme="minorHAnsi"/>
                  <w:sz w:val="16"/>
                  <w:szCs w:val="16"/>
                </w:rPr>
                <w:delText>If A03=alteration Then use variant MCH-23a</w:delText>
              </w:r>
            </w:del>
          </w:p>
          <w:p w14:paraId="1122B0F7" w14:textId="74C6F297" w:rsidR="00E32A17" w:rsidDel="00AB001F" w:rsidRDefault="00E32A17" w:rsidP="009A5573">
            <w:pPr>
              <w:keepNext/>
              <w:rPr>
                <w:del w:id="297" w:author="Wichert, RJ@Energy" w:date="2018-10-18T07:41:00Z"/>
                <w:rFonts w:asciiTheme="minorHAnsi" w:hAnsiTheme="minorHAnsi"/>
                <w:sz w:val="16"/>
                <w:szCs w:val="16"/>
              </w:rPr>
            </w:pPr>
            <w:del w:id="298" w:author="Wichert, RJ@Energy" w:date="2018-10-18T07:41:00Z">
              <w:r w:rsidDel="00AB001F">
                <w:rPr>
                  <w:rFonts w:asciiTheme="minorHAnsi" w:hAnsiTheme="minorHAnsi"/>
                  <w:sz w:val="16"/>
                  <w:szCs w:val="16"/>
                </w:rPr>
                <w:delText>End</w:delText>
              </w:r>
            </w:del>
          </w:p>
          <w:p w14:paraId="7AEBB61D" w14:textId="0F557196" w:rsidR="00E32A17" w:rsidDel="00AB001F" w:rsidRDefault="00E32A17" w:rsidP="009A5573">
            <w:pPr>
              <w:keepNext/>
              <w:rPr>
                <w:del w:id="299" w:author="Wichert, RJ@Energy" w:date="2018-10-18T07:41:00Z"/>
                <w:rFonts w:asciiTheme="minorHAnsi" w:hAnsiTheme="minorHAnsi"/>
                <w:sz w:val="16"/>
                <w:szCs w:val="16"/>
              </w:rPr>
            </w:pPr>
          </w:p>
          <w:p w14:paraId="3FB67431" w14:textId="55C58FD8" w:rsidR="00E32A17" w:rsidDel="00AB001F" w:rsidRDefault="00E32A17" w:rsidP="009A5573">
            <w:pPr>
              <w:keepNext/>
              <w:rPr>
                <w:del w:id="300" w:author="Wichert, RJ@Energy" w:date="2018-10-18T07:41:00Z"/>
                <w:rFonts w:asciiTheme="minorHAnsi" w:hAnsiTheme="minorHAnsi"/>
                <w:sz w:val="16"/>
                <w:szCs w:val="16"/>
              </w:rPr>
            </w:pPr>
            <w:del w:id="301" w:author="Wichert, RJ@Energy" w:date="2018-10-18T07:41:00Z">
              <w:r w:rsidDel="00AB001F">
                <w:rPr>
                  <w:rFonts w:asciiTheme="minorHAnsi" w:hAnsiTheme="minorHAnsi"/>
                  <w:sz w:val="16"/>
                  <w:szCs w:val="16"/>
                </w:rPr>
                <w:delText>If A06 =  ZonallyControlled Then</w:delText>
              </w:r>
            </w:del>
          </w:p>
          <w:p w14:paraId="559446CE" w14:textId="13AEB113" w:rsidR="00E32A17" w:rsidDel="00AB001F" w:rsidRDefault="00E32A17" w:rsidP="009A5573">
            <w:pPr>
              <w:keepNext/>
              <w:ind w:left="646"/>
              <w:rPr>
                <w:del w:id="302" w:author="Wichert, RJ@Energy" w:date="2018-10-18T07:41:00Z"/>
                <w:rFonts w:asciiTheme="minorHAnsi" w:hAnsiTheme="minorHAnsi"/>
                <w:sz w:val="16"/>
                <w:szCs w:val="16"/>
              </w:rPr>
            </w:pPr>
            <w:del w:id="303" w:author="Wichert, RJ@Energy" w:date="2018-10-18T07:41:00Z">
              <w:r w:rsidDel="00AB001F">
                <w:rPr>
                  <w:rFonts w:asciiTheme="minorHAnsi" w:hAnsiTheme="minorHAnsi"/>
                  <w:sz w:val="16"/>
                  <w:szCs w:val="16"/>
                </w:rPr>
                <w:delText>If A05 = SingleSpeed Then use variant MCH-23b</w:delText>
              </w:r>
            </w:del>
          </w:p>
          <w:p w14:paraId="346D1FDC" w14:textId="3AA14CF0" w:rsidR="00E32A17" w:rsidDel="00AB001F" w:rsidRDefault="00E32A17" w:rsidP="009A5573">
            <w:pPr>
              <w:keepNext/>
              <w:ind w:left="646"/>
              <w:rPr>
                <w:del w:id="304" w:author="Wichert, RJ@Energy" w:date="2018-10-18T07:41:00Z"/>
                <w:rFonts w:asciiTheme="minorHAnsi" w:hAnsiTheme="minorHAnsi"/>
                <w:sz w:val="16"/>
                <w:szCs w:val="16"/>
              </w:rPr>
            </w:pPr>
            <w:del w:id="305" w:author="Wichert, RJ@Energy" w:date="2018-10-18T07:41:00Z">
              <w:r w:rsidDel="00AB001F">
                <w:rPr>
                  <w:rFonts w:asciiTheme="minorHAnsi" w:hAnsiTheme="minorHAnsi"/>
                  <w:sz w:val="16"/>
                  <w:szCs w:val="16"/>
                </w:rPr>
                <w:delText>ElseIf A05 = MultiSpeed Then use variant MCH-23a</w:delText>
              </w:r>
            </w:del>
          </w:p>
          <w:p w14:paraId="596BF849" w14:textId="59115A85" w:rsidR="00E32A17" w:rsidDel="00AB001F" w:rsidRDefault="00E32A17" w:rsidP="009A5573">
            <w:pPr>
              <w:keepNext/>
              <w:ind w:left="646"/>
              <w:rPr>
                <w:del w:id="306" w:author="Wichert, RJ@Energy" w:date="2018-10-18T07:41:00Z"/>
                <w:rFonts w:asciiTheme="minorHAnsi" w:hAnsiTheme="minorHAnsi"/>
                <w:sz w:val="16"/>
                <w:szCs w:val="16"/>
              </w:rPr>
            </w:pPr>
          </w:p>
          <w:p w14:paraId="1E20FFA8" w14:textId="374A2761" w:rsidR="00E32A17" w:rsidDel="00AB001F" w:rsidRDefault="00E32A17" w:rsidP="009A5573">
            <w:pPr>
              <w:keepNext/>
              <w:rPr>
                <w:del w:id="307" w:author="Wichert, RJ@Energy" w:date="2018-10-18T07:41:00Z"/>
                <w:rFonts w:asciiTheme="minorHAnsi" w:hAnsiTheme="minorHAnsi"/>
                <w:sz w:val="16"/>
                <w:szCs w:val="16"/>
              </w:rPr>
            </w:pPr>
            <w:del w:id="308" w:author="Wichert, RJ@Energy" w:date="2018-10-18T07:41:00Z">
              <w:r w:rsidDel="00AB001F">
                <w:rPr>
                  <w:rFonts w:asciiTheme="minorHAnsi" w:hAnsiTheme="minorHAnsi"/>
                  <w:sz w:val="16"/>
                  <w:szCs w:val="16"/>
                </w:rPr>
                <w:delText>ElseIf A06 = NotZonal Then</w:delText>
              </w:r>
            </w:del>
          </w:p>
          <w:p w14:paraId="72FCA286" w14:textId="419C5645" w:rsidR="00E32A17" w:rsidDel="00AB001F" w:rsidRDefault="00E32A17" w:rsidP="009A5573">
            <w:pPr>
              <w:keepNext/>
              <w:ind w:left="646"/>
              <w:rPr>
                <w:del w:id="309" w:author="Wichert, RJ@Energy" w:date="2018-10-18T07:41:00Z"/>
                <w:rFonts w:asciiTheme="minorHAnsi" w:hAnsiTheme="minorHAnsi"/>
                <w:sz w:val="16"/>
                <w:szCs w:val="16"/>
              </w:rPr>
            </w:pPr>
            <w:del w:id="310" w:author="Wichert, RJ@Energy" w:date="2018-10-18T07:41:00Z">
              <w:r w:rsidDel="00AB001F">
                <w:rPr>
                  <w:rFonts w:asciiTheme="minorHAnsi" w:hAnsiTheme="minorHAnsi"/>
                  <w:sz w:val="16"/>
                  <w:szCs w:val="16"/>
                </w:rPr>
                <w:delText>If cooling system type on MCH-01 = No Cooling And A07 = CFI System Then use variant MCH-23d</w:delText>
              </w:r>
            </w:del>
          </w:p>
          <w:p w14:paraId="60F3EE5B" w14:textId="3F636FF9" w:rsidR="00E32A17" w:rsidDel="00AB001F" w:rsidRDefault="00E32A17" w:rsidP="009A5573">
            <w:pPr>
              <w:keepNext/>
              <w:ind w:left="646"/>
              <w:rPr>
                <w:del w:id="311" w:author="Wichert, RJ@Energy" w:date="2018-10-18T07:41:00Z"/>
                <w:rFonts w:asciiTheme="minorHAnsi" w:hAnsiTheme="minorHAnsi"/>
                <w:sz w:val="16"/>
                <w:szCs w:val="16"/>
              </w:rPr>
            </w:pPr>
            <w:del w:id="312" w:author="Wichert, RJ@Energy" w:date="2018-10-18T07:41:00Z">
              <w:r w:rsidDel="00AB001F">
                <w:rPr>
                  <w:rFonts w:asciiTheme="minorHAnsi" w:hAnsiTheme="minorHAnsi"/>
                  <w:sz w:val="16"/>
                  <w:szCs w:val="16"/>
                </w:rPr>
                <w:delText>if  A03 = New or Replacement Then use variant MCH-23a</w:delText>
              </w:r>
            </w:del>
          </w:p>
          <w:p w14:paraId="090C06AF" w14:textId="64CB85D6" w:rsidR="00E32A17" w:rsidDel="00AB001F" w:rsidRDefault="00E32A17" w:rsidP="009A5573">
            <w:pPr>
              <w:keepNext/>
              <w:ind w:left="646"/>
              <w:rPr>
                <w:del w:id="313" w:author="Wichert, RJ@Energy" w:date="2018-10-18T07:41:00Z"/>
                <w:rFonts w:asciiTheme="minorHAnsi" w:hAnsiTheme="minorHAnsi"/>
                <w:sz w:val="16"/>
                <w:szCs w:val="16"/>
              </w:rPr>
            </w:pPr>
          </w:p>
          <w:p w14:paraId="2D691116" w14:textId="482A3115" w:rsidR="00E32A17" w:rsidDel="00AB001F" w:rsidRDefault="00E32A17" w:rsidP="009A5573">
            <w:pPr>
              <w:keepNext/>
              <w:rPr>
                <w:del w:id="314" w:author="Wichert, RJ@Energy" w:date="2018-10-18T07:41:00Z"/>
                <w:rFonts w:ascii="Calibri" w:hAnsi="Calibri"/>
                <w:sz w:val="16"/>
                <w:szCs w:val="16"/>
              </w:rPr>
            </w:pPr>
            <w:del w:id="315" w:author="Wichert, RJ@Energy" w:date="2018-10-18T07:41:00Z">
              <w:r w:rsidDel="00AB001F">
                <w:rPr>
                  <w:rFonts w:ascii="Calibri" w:hAnsi="Calibri"/>
                  <w:sz w:val="16"/>
                  <w:szCs w:val="16"/>
                </w:rPr>
                <w:delText>ElseIf A06 = N/A Then</w:delText>
              </w:r>
            </w:del>
          </w:p>
          <w:p w14:paraId="32C14499" w14:textId="2D01F5AF" w:rsidR="00E32A17" w:rsidDel="00AB001F" w:rsidRDefault="00E32A17" w:rsidP="009A5573">
            <w:pPr>
              <w:keepNext/>
              <w:ind w:left="646"/>
              <w:rPr>
                <w:del w:id="316" w:author="Wichert, RJ@Energy" w:date="2018-10-18T07:41:00Z"/>
                <w:rFonts w:ascii="Calibri" w:hAnsi="Calibri"/>
                <w:sz w:val="16"/>
                <w:szCs w:val="16"/>
              </w:rPr>
            </w:pPr>
            <w:del w:id="317" w:author="Wichert, RJ@Energy" w:date="2018-10-18T07:41:00Z">
              <w:r w:rsidDel="00AB001F">
                <w:rPr>
                  <w:rFonts w:ascii="Calibri" w:hAnsi="Calibri"/>
                  <w:sz w:val="16"/>
                  <w:szCs w:val="16"/>
                </w:rPr>
                <w:delText>if  A03 = New or Replacement, Then</w:delText>
              </w:r>
            </w:del>
          </w:p>
          <w:p w14:paraId="3B715FA0" w14:textId="5485E67A" w:rsidR="00E32A17" w:rsidDel="00AB001F" w:rsidRDefault="00E32A17" w:rsidP="009A5573">
            <w:pPr>
              <w:keepNext/>
              <w:ind w:left="1186"/>
              <w:rPr>
                <w:del w:id="318" w:author="Wichert, RJ@Energy" w:date="2018-10-18T07:41:00Z"/>
                <w:rFonts w:ascii="Calibri" w:hAnsi="Calibri"/>
                <w:sz w:val="16"/>
                <w:szCs w:val="16"/>
              </w:rPr>
            </w:pPr>
            <w:del w:id="319" w:author="Wichert, RJ@Energy" w:date="2018-10-18T07:41:00Z">
              <w:r w:rsidDel="00AB001F">
                <w:rPr>
                  <w:rFonts w:ascii="Calibri" w:hAnsi="Calibri"/>
                  <w:sz w:val="16"/>
                  <w:szCs w:val="16"/>
                </w:rPr>
                <w:delText>If cooling system type on MCH-01 = No Cooling And A07 = CFI System, Then use variant MCH-23d</w:delText>
              </w:r>
            </w:del>
          </w:p>
          <w:p w14:paraId="076E3FE4" w14:textId="68ED4914" w:rsidR="00E32A17" w:rsidDel="00AB001F" w:rsidRDefault="00E32A17" w:rsidP="009A5573">
            <w:pPr>
              <w:keepNext/>
              <w:ind w:left="1186"/>
              <w:rPr>
                <w:del w:id="320" w:author="Wichert, RJ@Energy" w:date="2018-10-18T07:41:00Z"/>
                <w:rFonts w:ascii="Calibri" w:hAnsi="Calibri"/>
                <w:sz w:val="16"/>
                <w:szCs w:val="16"/>
              </w:rPr>
            </w:pPr>
            <w:del w:id="321" w:author="Wichert, RJ@Energy" w:date="2018-10-18T07:41:00Z">
              <w:r w:rsidDel="00AB001F">
                <w:rPr>
                  <w:rFonts w:ascii="Calibri" w:hAnsi="Calibri"/>
                  <w:sz w:val="16"/>
                  <w:szCs w:val="16"/>
                </w:rPr>
                <w:delText>Else use variant MCH-23a</w:delText>
              </w:r>
            </w:del>
          </w:p>
          <w:p w14:paraId="2B95BB3C" w14:textId="551622A1" w:rsidR="00E32A17" w:rsidDel="00AB001F" w:rsidRDefault="00E32A17" w:rsidP="009A5573">
            <w:pPr>
              <w:keepNext/>
              <w:ind w:left="1186"/>
              <w:rPr>
                <w:del w:id="322" w:author="Wichert, RJ@Energy" w:date="2018-10-18T07:41:00Z"/>
                <w:rFonts w:asciiTheme="minorHAnsi" w:hAnsiTheme="minorHAnsi"/>
                <w:sz w:val="16"/>
                <w:szCs w:val="16"/>
              </w:rPr>
            </w:pPr>
            <w:del w:id="323" w:author="Wichert, RJ@Energy" w:date="2018-10-18T07:41:00Z">
              <w:r w:rsidDel="00AB001F">
                <w:rPr>
                  <w:rFonts w:asciiTheme="minorHAnsi" w:hAnsiTheme="minorHAnsi"/>
                  <w:sz w:val="16"/>
                  <w:szCs w:val="16"/>
                </w:rPr>
                <w:delText>End</w:delText>
              </w:r>
            </w:del>
          </w:p>
          <w:p w14:paraId="2A3CC97C" w14:textId="7C29BDA0" w:rsidR="00E32A17" w:rsidDel="00AB001F" w:rsidRDefault="00E32A17" w:rsidP="009A5573">
            <w:pPr>
              <w:keepNext/>
              <w:ind w:left="646"/>
              <w:rPr>
                <w:del w:id="324" w:author="Wichert, RJ@Energy" w:date="2018-10-18T07:41:00Z"/>
                <w:rFonts w:asciiTheme="minorHAnsi" w:hAnsiTheme="minorHAnsi"/>
                <w:sz w:val="16"/>
                <w:szCs w:val="16"/>
              </w:rPr>
            </w:pPr>
            <w:del w:id="325" w:author="Wichert, RJ@Energy" w:date="2018-10-18T07:41:00Z">
              <w:r w:rsidDel="00AB001F">
                <w:rPr>
                  <w:rFonts w:asciiTheme="minorHAnsi" w:hAnsiTheme="minorHAnsi"/>
                  <w:sz w:val="16"/>
                  <w:szCs w:val="16"/>
                </w:rPr>
                <w:delText>End</w:delText>
              </w:r>
            </w:del>
          </w:p>
          <w:p w14:paraId="1933EADB" w14:textId="685CAF77" w:rsidR="00E32A17" w:rsidRDefault="00E32A17" w:rsidP="009A5573">
            <w:pPr>
              <w:keepNext/>
              <w:rPr>
                <w:rFonts w:asciiTheme="minorHAnsi" w:hAnsiTheme="minorHAnsi"/>
                <w:sz w:val="18"/>
                <w:szCs w:val="18"/>
              </w:rPr>
            </w:pPr>
            <w:del w:id="326" w:author="Wichert, RJ@Energy" w:date="2018-10-18T07:41:00Z">
              <w:r w:rsidDel="00AB001F">
                <w:rPr>
                  <w:rFonts w:asciiTheme="minorHAnsi" w:hAnsiTheme="minorHAnsi"/>
                  <w:sz w:val="16"/>
                  <w:szCs w:val="16"/>
                </w:rPr>
                <w:delText>End&gt;&gt;</w:delText>
              </w:r>
            </w:del>
          </w:p>
        </w:tc>
      </w:tr>
    </w:tbl>
    <w:p w14:paraId="1933EADD" w14:textId="77777777" w:rsidR="001868E8" w:rsidRPr="004B432B" w:rsidRDefault="001868E8" w:rsidP="00693010">
      <w:pPr>
        <w:rPr>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622F5527" w:rsidR="006B530D" w:rsidRDefault="001868E8" w:rsidP="002E17DB">
            <w:pPr>
              <w:rPr>
                <w:rFonts w:ascii="Calibri" w:hAnsi="Calibri"/>
                <w:b/>
              </w:rPr>
            </w:pPr>
            <w:r>
              <w:rPr>
                <w:rFonts w:ascii="Calibri" w:hAnsi="Calibri"/>
                <w:b/>
              </w:rPr>
              <w:t>MCH-23b</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ins w:id="327" w:author="Wichert, RJ@Energy" w:date="2018-10-18T07:42:00Z"/>
                <w:rFonts w:asciiTheme="minorHAnsi" w:hAnsiTheme="minorHAnsi"/>
                <w:sz w:val="18"/>
                <w:szCs w:val="18"/>
              </w:rPr>
            </w:pPr>
            <w:ins w:id="328"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65AA7C79" w14:textId="4C7D505C" w:rsidR="00E32A17" w:rsidRDefault="00E32A17" w:rsidP="00E32A17">
            <w:pPr>
              <w:keepNext/>
              <w:rPr>
                <w:ins w:id="329" w:author="Wichert, RJ@Energy" w:date="2018-10-18T07:42:00Z"/>
                <w:rFonts w:asciiTheme="minorHAnsi" w:hAnsiTheme="minorHAnsi"/>
                <w:sz w:val="18"/>
                <w:szCs w:val="18"/>
              </w:rPr>
            </w:pPr>
            <w:ins w:id="330" w:author="Wichert, RJ@Energy" w:date="2018-10-18T07:42:00Z">
              <w:r>
                <w:rPr>
                  <w:rFonts w:asciiTheme="minorHAnsi" w:hAnsiTheme="minorHAnsi"/>
                  <w:sz w:val="18"/>
                  <w:szCs w:val="18"/>
                </w:rPr>
                <w:t>If MCH-01 – ResidentialCoolingSystemType = Small Duct High Velocity</w:t>
              </w:r>
            </w:ins>
            <w:ins w:id="331" w:author="Wichert, RJ@Energy" w:date="2019-01-02T15:32:00Z">
              <w:r w:rsidR="00952943">
                <w:rPr>
                  <w:rFonts w:asciiTheme="minorHAnsi" w:hAnsiTheme="minorHAnsi"/>
                  <w:sz w:val="18"/>
                  <w:szCs w:val="18"/>
                </w:rPr>
                <w:t xml:space="preserve"> AC or Small Duct High Velocity HP</w:t>
              </w:r>
            </w:ins>
            <w:ins w:id="332" w:author="Wichert, RJ@Energy" w:date="2018-10-18T07:42:00Z">
              <w:r>
                <w:rPr>
                  <w:rFonts w:asciiTheme="minorHAnsi" w:hAnsiTheme="minorHAnsi"/>
                  <w:sz w:val="18"/>
                  <w:szCs w:val="18"/>
                </w:rPr>
                <w:t>, then value = 250</w:t>
              </w:r>
            </w:ins>
          </w:p>
          <w:p w14:paraId="58760CD1" w14:textId="77777777" w:rsidR="00E32A17" w:rsidRDefault="00E32A17" w:rsidP="00E32A17">
            <w:pPr>
              <w:keepNext/>
              <w:rPr>
                <w:ins w:id="333" w:author="Wichert, RJ@Energy" w:date="2018-10-18T07:42:00Z"/>
                <w:rFonts w:asciiTheme="minorHAnsi" w:hAnsiTheme="minorHAnsi"/>
                <w:sz w:val="18"/>
                <w:szCs w:val="18"/>
              </w:rPr>
            </w:pPr>
          </w:p>
          <w:p w14:paraId="43D6861E" w14:textId="683FD4CF" w:rsidR="00E32A17" w:rsidRDefault="00E32A17" w:rsidP="00E32A17">
            <w:pPr>
              <w:keepNext/>
              <w:rPr>
                <w:ins w:id="334" w:author="Wichert, RJ@Energy" w:date="2018-10-18T07:42:00Z"/>
                <w:rFonts w:asciiTheme="minorHAnsi" w:hAnsiTheme="minorHAnsi"/>
                <w:sz w:val="18"/>
                <w:szCs w:val="18"/>
              </w:rPr>
            </w:pPr>
            <w:ins w:id="335" w:author="Wichert, RJ@Energy" w:date="2018-10-18T07:42:00Z">
              <w:r>
                <w:rPr>
                  <w:rFonts w:asciiTheme="minorHAnsi" w:hAnsiTheme="minorHAnsi"/>
                  <w:sz w:val="18"/>
                  <w:szCs w:val="18"/>
                </w:rPr>
                <w:t>Elseif, A0</w:t>
              </w:r>
            </w:ins>
            <w:ins w:id="336" w:author="Smith, Alexis@Energy" w:date="2019-01-04T13:46:00Z">
              <w:r w:rsidR="0076316E">
                <w:rPr>
                  <w:rFonts w:asciiTheme="minorHAnsi" w:hAnsiTheme="minorHAnsi"/>
                  <w:sz w:val="18"/>
                  <w:szCs w:val="18"/>
                </w:rPr>
                <w:t>4</w:t>
              </w:r>
            </w:ins>
            <w:ins w:id="337" w:author="Wichert, RJ@Energy" w:date="2018-10-18T07:42:00Z">
              <w:del w:id="338" w:author="Smith, Alexis@Energy" w:date="2019-01-04T13:46:00Z">
                <w:r w:rsidDel="0076316E">
                  <w:rPr>
                    <w:rFonts w:asciiTheme="minorHAnsi" w:hAnsiTheme="minorHAnsi"/>
                    <w:sz w:val="18"/>
                    <w:szCs w:val="18"/>
                  </w:rPr>
                  <w:delText>3</w:delText>
                </w:r>
              </w:del>
              <w:r>
                <w:rPr>
                  <w:rFonts w:asciiTheme="minorHAnsi" w:hAnsiTheme="minorHAnsi"/>
                  <w:sz w:val="18"/>
                  <w:szCs w:val="18"/>
                </w:rPr>
                <w:t xml:space="preserve"> = Alteration, then value = 300;</w:t>
              </w:r>
            </w:ins>
          </w:p>
          <w:p w14:paraId="17E3FEB9" w14:textId="77777777" w:rsidR="00E32A17" w:rsidRDefault="00E32A17" w:rsidP="00E32A17">
            <w:pPr>
              <w:keepNext/>
              <w:rPr>
                <w:ins w:id="339" w:author="Wichert, RJ@Energy" w:date="2018-10-18T07:42:00Z"/>
                <w:rFonts w:asciiTheme="minorHAnsi" w:hAnsiTheme="minorHAnsi"/>
                <w:sz w:val="18"/>
                <w:szCs w:val="18"/>
              </w:rPr>
            </w:pPr>
          </w:p>
          <w:p w14:paraId="20AFC02C" w14:textId="77777777" w:rsidR="00E32A17" w:rsidRDefault="00E32A17" w:rsidP="00E32A17">
            <w:pPr>
              <w:keepNext/>
              <w:rPr>
                <w:ins w:id="340" w:author="Wichert, RJ@Energy" w:date="2018-10-18T07:42:00Z"/>
                <w:rFonts w:asciiTheme="minorHAnsi" w:hAnsiTheme="minorHAnsi"/>
                <w:sz w:val="18"/>
                <w:szCs w:val="18"/>
              </w:rPr>
            </w:pPr>
            <w:ins w:id="341"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116C1DF8" w14:textId="77777777" w:rsidR="00E32A17" w:rsidRDefault="00E32A17" w:rsidP="00E32A17">
            <w:pPr>
              <w:keepNext/>
              <w:rPr>
                <w:ins w:id="342" w:author="Wichert, RJ@Energy" w:date="2018-10-18T07:42:00Z"/>
                <w:rFonts w:asciiTheme="minorHAnsi" w:hAnsiTheme="minorHAnsi"/>
                <w:sz w:val="18"/>
                <w:szCs w:val="18"/>
              </w:rPr>
            </w:pPr>
          </w:p>
          <w:p w14:paraId="7BC67F98" w14:textId="77777777" w:rsidR="00E32A17" w:rsidRDefault="00E32A17" w:rsidP="00E32A17">
            <w:pPr>
              <w:keepNext/>
              <w:rPr>
                <w:ins w:id="343" w:author="Wichert, RJ@Energy" w:date="2018-10-18T07:42:00Z"/>
                <w:rFonts w:asciiTheme="minorHAnsi" w:hAnsiTheme="minorHAnsi"/>
                <w:sz w:val="18"/>
                <w:szCs w:val="18"/>
              </w:rPr>
            </w:pPr>
            <w:ins w:id="344"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0919D585" w14:textId="77777777" w:rsidR="00E32A17" w:rsidRDefault="00E32A17" w:rsidP="00E32A17">
            <w:pPr>
              <w:keepNext/>
              <w:rPr>
                <w:ins w:id="345" w:author="Wichert, RJ@Energy" w:date="2018-10-18T07:42:00Z"/>
                <w:rFonts w:asciiTheme="minorHAnsi" w:hAnsiTheme="minorHAnsi"/>
                <w:sz w:val="18"/>
                <w:szCs w:val="18"/>
              </w:rPr>
            </w:pPr>
          </w:p>
          <w:p w14:paraId="1933EAE8" w14:textId="3F2106FD" w:rsidR="00E32A17" w:rsidRPr="00966F61" w:rsidDel="009B2419" w:rsidRDefault="00E32A17" w:rsidP="00E32A17">
            <w:pPr>
              <w:keepNext/>
              <w:rPr>
                <w:del w:id="346" w:author="Wichert, RJ@Energy" w:date="2018-10-18T07:42:00Z"/>
                <w:rFonts w:asciiTheme="minorHAnsi" w:hAnsiTheme="minorHAnsi"/>
                <w:sz w:val="18"/>
                <w:szCs w:val="18"/>
              </w:rPr>
            </w:pPr>
            <w:ins w:id="347" w:author="Wichert, RJ@Energy" w:date="2018-10-18T07:42:00Z">
              <w:r>
                <w:rPr>
                  <w:rFonts w:asciiTheme="minorHAnsi" w:hAnsiTheme="minorHAnsi"/>
                  <w:sz w:val="18"/>
                  <w:szCs w:val="18"/>
                </w:rPr>
                <w:t>Else value = 350&gt;&gt;</w:t>
              </w:r>
            </w:ins>
            <w:del w:id="348" w:author="Wichert, RJ@Energy" w:date="2018-10-18T07:42:00Z">
              <w:r w:rsidRPr="00966F61" w:rsidDel="009B2419">
                <w:rPr>
                  <w:rFonts w:asciiTheme="minorHAnsi" w:hAnsiTheme="minorHAnsi"/>
                  <w:sz w:val="18"/>
                  <w:szCs w:val="18"/>
                </w:rPr>
                <w:delText xml:space="preserve">&lt;&lt;calculated </w:delText>
              </w:r>
              <w:r w:rsidDel="009B2419">
                <w:rPr>
                  <w:rFonts w:asciiTheme="minorHAnsi" w:hAnsiTheme="minorHAnsi"/>
                  <w:sz w:val="18"/>
                  <w:szCs w:val="18"/>
                </w:rPr>
                <w:delText>field</w:delText>
              </w:r>
              <w:r w:rsidRPr="00966F61" w:rsidDel="009B2419">
                <w:rPr>
                  <w:rFonts w:asciiTheme="minorHAnsi" w:hAnsiTheme="minorHAnsi"/>
                  <w:sz w:val="18"/>
                  <w:szCs w:val="18"/>
                </w:rPr>
                <w:delText xml:space="preserve">: </w:delText>
              </w:r>
            </w:del>
          </w:p>
          <w:p w14:paraId="1933EAE9" w14:textId="3ECCCF27" w:rsidR="00E32A17" w:rsidDel="009B2419" w:rsidRDefault="00E32A17" w:rsidP="00E32A17">
            <w:pPr>
              <w:keepNext/>
              <w:rPr>
                <w:del w:id="349" w:author="Wichert, RJ@Energy" w:date="2018-10-18T07:42:00Z"/>
                <w:rFonts w:asciiTheme="minorHAnsi" w:hAnsiTheme="minorHAnsi"/>
                <w:sz w:val="18"/>
                <w:szCs w:val="18"/>
              </w:rPr>
            </w:pPr>
            <w:del w:id="350" w:author="Wichert, RJ@Energy" w:date="2018-10-18T07:42:00Z">
              <w:r w:rsidDel="009B2419">
                <w:rPr>
                  <w:rFonts w:asciiTheme="minorHAnsi" w:hAnsiTheme="minorHAnsi"/>
                  <w:sz w:val="18"/>
                  <w:szCs w:val="18"/>
                </w:rPr>
                <w:delText xml:space="preserve">If parent is MCH-01a, then </w:delText>
              </w:r>
            </w:del>
          </w:p>
          <w:p w14:paraId="1933EAEA" w14:textId="3284B2CC" w:rsidR="00E32A17" w:rsidDel="009B2419" w:rsidRDefault="00E32A17" w:rsidP="00E32A17">
            <w:pPr>
              <w:keepNext/>
              <w:ind w:left="720"/>
              <w:rPr>
                <w:del w:id="351" w:author="Wichert, RJ@Energy" w:date="2018-10-18T07:42:00Z"/>
                <w:rFonts w:asciiTheme="minorHAnsi" w:hAnsiTheme="minorHAnsi"/>
                <w:sz w:val="18"/>
                <w:szCs w:val="18"/>
              </w:rPr>
            </w:pPr>
            <w:del w:id="352" w:author="Wichert, RJ@Energy" w:date="2018-10-18T07:42:00Z">
              <w:r w:rsidDel="009B2419">
                <w:rPr>
                  <w:rFonts w:asciiTheme="minorHAnsi" w:hAnsiTheme="minorHAnsi"/>
                  <w:sz w:val="18"/>
                  <w:szCs w:val="18"/>
                </w:rPr>
                <w:delText>if value from MCH-01a Section C field 08 is &gt;350,</w:delText>
              </w:r>
            </w:del>
          </w:p>
          <w:p w14:paraId="1933EAEB" w14:textId="59C97017" w:rsidR="00E32A17" w:rsidDel="009B2419" w:rsidRDefault="00E32A17" w:rsidP="00E32A17">
            <w:pPr>
              <w:keepNext/>
              <w:ind w:left="720"/>
              <w:rPr>
                <w:del w:id="353" w:author="Wichert, RJ@Energy" w:date="2018-10-18T07:42:00Z"/>
                <w:rFonts w:asciiTheme="minorHAnsi" w:hAnsiTheme="minorHAnsi"/>
                <w:sz w:val="18"/>
                <w:szCs w:val="18"/>
              </w:rPr>
            </w:pPr>
            <w:del w:id="354" w:author="Wichert, RJ@Energy" w:date="2018-10-18T07:42:00Z">
              <w:r w:rsidDel="009B2419">
                <w:rPr>
                  <w:rFonts w:asciiTheme="minorHAnsi" w:hAnsiTheme="minorHAnsi"/>
                  <w:sz w:val="18"/>
                  <w:szCs w:val="18"/>
                </w:rPr>
                <w:delText>then value in this field = value from MCH-01a Section C field 08</w:delText>
              </w:r>
            </w:del>
          </w:p>
          <w:p w14:paraId="1933EAEC" w14:textId="1FDDF7DA" w:rsidR="00E32A17" w:rsidRPr="002E17DB" w:rsidRDefault="00E32A17" w:rsidP="00E32A17">
            <w:pPr>
              <w:keepNext/>
              <w:rPr>
                <w:rFonts w:asciiTheme="minorHAnsi" w:hAnsiTheme="minorHAnsi"/>
                <w:sz w:val="18"/>
                <w:szCs w:val="18"/>
              </w:rPr>
            </w:pPr>
            <w:del w:id="355" w:author="Wichert, RJ@Energy" w:date="2018-10-18T07:42:00Z">
              <w:r w:rsidDel="009B2419">
                <w:rPr>
                  <w:rFonts w:asciiTheme="minorHAnsi" w:hAnsiTheme="minorHAnsi"/>
                  <w:sz w:val="18"/>
                  <w:szCs w:val="18"/>
                </w:rPr>
                <w:delText>else value=350&gt;&gt;</w:delText>
              </w:r>
            </w:del>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3D144E7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ins w:id="356" w:author="Smith, Alexis@Energy" w:date="2019-01-04T13:47:00Z">
              <w:r w:rsidR="0076316E">
                <w:rPr>
                  <w:rFonts w:asciiTheme="minorHAnsi" w:hAnsiTheme="minorHAnsi"/>
                  <w:sz w:val="18"/>
                  <w:szCs w:val="18"/>
                </w:rPr>
                <w:t>5</w:t>
              </w:r>
            </w:ins>
            <w:del w:id="357" w:author="Smith, Alexis@Energy" w:date="2019-01-04T13:47:00Z">
              <w:r w:rsidRPr="002E17DB" w:rsidDel="0076316E">
                <w:rPr>
                  <w:rFonts w:asciiTheme="minorHAnsi" w:hAnsiTheme="minorHAnsi"/>
                  <w:sz w:val="18"/>
                  <w:szCs w:val="18"/>
                </w:rPr>
                <w:delText>4</w:delText>
              </w:r>
            </w:del>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646"/>
        <w:gridCol w:w="2853"/>
        <w:gridCol w:w="2747"/>
      </w:tblGrid>
      <w:tr w:rsidR="001868E8" w:rsidRPr="00D83E48" w14:paraId="1933EAFE" w14:textId="77777777" w:rsidTr="00061C0F">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3C66D5">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3C66D5">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ins w:id="358" w:author="Wichert, RJ@Energy" w:date="2018-10-18T07:42:00Z"/>
                <w:rFonts w:asciiTheme="minorHAnsi" w:hAnsiTheme="minorHAnsi"/>
                <w:sz w:val="18"/>
                <w:szCs w:val="18"/>
              </w:rPr>
            </w:pPr>
            <w:ins w:id="359"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BB3D49" w14:textId="3E92C50D" w:rsidR="00235FD7" w:rsidRDefault="00235FD7" w:rsidP="00235FD7">
            <w:pPr>
              <w:keepNext/>
              <w:rPr>
                <w:ins w:id="360" w:author="Wichert, RJ@Energy" w:date="2018-10-18T07:42:00Z"/>
                <w:rFonts w:asciiTheme="minorHAnsi" w:hAnsiTheme="minorHAnsi"/>
                <w:sz w:val="18"/>
                <w:szCs w:val="18"/>
              </w:rPr>
            </w:pPr>
            <w:ins w:id="361" w:author="Wichert, RJ@Energy" w:date="2018-10-18T07:42:00Z">
              <w:r>
                <w:rPr>
                  <w:rFonts w:asciiTheme="minorHAnsi" w:hAnsiTheme="minorHAnsi"/>
                  <w:sz w:val="18"/>
                  <w:szCs w:val="18"/>
                </w:rPr>
                <w:t>If MCH-01 – ResidentialCoolingSystemType = Small Duct High Velocity</w:t>
              </w:r>
            </w:ins>
            <w:ins w:id="362" w:author="Wichert, RJ@Energy" w:date="2019-01-02T15:32:00Z">
              <w:r w:rsidR="00952943">
                <w:rPr>
                  <w:rFonts w:asciiTheme="minorHAnsi" w:hAnsiTheme="minorHAnsi"/>
                  <w:sz w:val="18"/>
                  <w:szCs w:val="18"/>
                </w:rPr>
                <w:t xml:space="preserve"> AC or Small Duct High Velocity HP</w:t>
              </w:r>
            </w:ins>
            <w:ins w:id="363" w:author="Wichert, RJ@Energy" w:date="2018-10-18T07:42:00Z">
              <w:r>
                <w:rPr>
                  <w:rFonts w:asciiTheme="minorHAnsi" w:hAnsiTheme="minorHAnsi"/>
                  <w:sz w:val="18"/>
                  <w:szCs w:val="18"/>
                </w:rPr>
                <w:t>, then value = 250</w:t>
              </w:r>
            </w:ins>
          </w:p>
          <w:p w14:paraId="172AF71C" w14:textId="77777777" w:rsidR="00235FD7" w:rsidRDefault="00235FD7" w:rsidP="00235FD7">
            <w:pPr>
              <w:keepNext/>
              <w:rPr>
                <w:ins w:id="364" w:author="Wichert, RJ@Energy" w:date="2018-10-18T07:42:00Z"/>
                <w:rFonts w:asciiTheme="minorHAnsi" w:hAnsiTheme="minorHAnsi"/>
                <w:sz w:val="18"/>
                <w:szCs w:val="18"/>
              </w:rPr>
            </w:pPr>
          </w:p>
          <w:p w14:paraId="66569BA0" w14:textId="7E281E8D" w:rsidR="00235FD7" w:rsidRDefault="00235FD7" w:rsidP="00235FD7">
            <w:pPr>
              <w:keepNext/>
              <w:rPr>
                <w:ins w:id="365" w:author="Wichert, RJ@Energy" w:date="2018-10-18T07:42:00Z"/>
                <w:rFonts w:asciiTheme="minorHAnsi" w:hAnsiTheme="minorHAnsi"/>
                <w:sz w:val="18"/>
                <w:szCs w:val="18"/>
              </w:rPr>
            </w:pPr>
            <w:ins w:id="366" w:author="Wichert, RJ@Energy" w:date="2018-10-18T07:42:00Z">
              <w:r>
                <w:rPr>
                  <w:rFonts w:asciiTheme="minorHAnsi" w:hAnsiTheme="minorHAnsi"/>
                  <w:sz w:val="18"/>
                  <w:szCs w:val="18"/>
                </w:rPr>
                <w:t>Elseif, A0</w:t>
              </w:r>
            </w:ins>
            <w:ins w:id="367" w:author="Smith, Alexis@Energy" w:date="2019-01-04T13:47:00Z">
              <w:r w:rsidR="0076316E">
                <w:rPr>
                  <w:rFonts w:asciiTheme="minorHAnsi" w:hAnsiTheme="minorHAnsi"/>
                  <w:sz w:val="18"/>
                  <w:szCs w:val="18"/>
                </w:rPr>
                <w:t>4</w:t>
              </w:r>
            </w:ins>
            <w:ins w:id="368" w:author="Wichert, RJ@Energy" w:date="2018-10-18T07:42:00Z">
              <w:del w:id="369" w:author="Smith, Alexis@Energy" w:date="2019-01-04T13:47:00Z">
                <w:r w:rsidDel="0076316E">
                  <w:rPr>
                    <w:rFonts w:asciiTheme="minorHAnsi" w:hAnsiTheme="minorHAnsi"/>
                    <w:sz w:val="18"/>
                    <w:szCs w:val="18"/>
                  </w:rPr>
                  <w:delText>3</w:delText>
                </w:r>
              </w:del>
              <w:r>
                <w:rPr>
                  <w:rFonts w:asciiTheme="minorHAnsi" w:hAnsiTheme="minorHAnsi"/>
                  <w:sz w:val="18"/>
                  <w:szCs w:val="18"/>
                </w:rPr>
                <w:t xml:space="preserve"> = Alteration, then value = 300;</w:t>
              </w:r>
            </w:ins>
          </w:p>
          <w:p w14:paraId="239D3AA5" w14:textId="77777777" w:rsidR="00235FD7" w:rsidRDefault="00235FD7" w:rsidP="00235FD7">
            <w:pPr>
              <w:keepNext/>
              <w:rPr>
                <w:ins w:id="370" w:author="Wichert, RJ@Energy" w:date="2018-10-18T07:42:00Z"/>
                <w:rFonts w:asciiTheme="minorHAnsi" w:hAnsiTheme="minorHAnsi"/>
                <w:sz w:val="18"/>
                <w:szCs w:val="18"/>
              </w:rPr>
            </w:pPr>
          </w:p>
          <w:p w14:paraId="61DF8689" w14:textId="77777777" w:rsidR="00235FD7" w:rsidRDefault="00235FD7" w:rsidP="00235FD7">
            <w:pPr>
              <w:keepNext/>
              <w:rPr>
                <w:ins w:id="371" w:author="Wichert, RJ@Energy" w:date="2018-10-18T07:42:00Z"/>
                <w:rFonts w:asciiTheme="minorHAnsi" w:hAnsiTheme="minorHAnsi"/>
                <w:sz w:val="18"/>
                <w:szCs w:val="18"/>
              </w:rPr>
            </w:pPr>
            <w:ins w:id="372"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57391142" w14:textId="77777777" w:rsidR="00235FD7" w:rsidRDefault="00235FD7" w:rsidP="00235FD7">
            <w:pPr>
              <w:keepNext/>
              <w:rPr>
                <w:ins w:id="373" w:author="Wichert, RJ@Energy" w:date="2018-10-18T07:42:00Z"/>
                <w:rFonts w:asciiTheme="minorHAnsi" w:hAnsiTheme="minorHAnsi"/>
                <w:sz w:val="18"/>
                <w:szCs w:val="18"/>
              </w:rPr>
            </w:pPr>
          </w:p>
          <w:p w14:paraId="4357E280" w14:textId="77777777" w:rsidR="00235FD7" w:rsidRDefault="00235FD7" w:rsidP="00235FD7">
            <w:pPr>
              <w:keepNext/>
              <w:rPr>
                <w:ins w:id="374" w:author="Wichert, RJ@Energy" w:date="2018-10-18T07:42:00Z"/>
                <w:rFonts w:asciiTheme="minorHAnsi" w:hAnsiTheme="minorHAnsi"/>
                <w:sz w:val="18"/>
                <w:szCs w:val="18"/>
              </w:rPr>
            </w:pPr>
            <w:ins w:id="375"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1D9913F5" w14:textId="77777777" w:rsidR="00235FD7" w:rsidRDefault="00235FD7" w:rsidP="00235FD7">
            <w:pPr>
              <w:keepNext/>
              <w:rPr>
                <w:ins w:id="376" w:author="Wichert, RJ@Energy" w:date="2018-10-18T07:42:00Z"/>
                <w:rFonts w:asciiTheme="minorHAnsi" w:hAnsiTheme="minorHAnsi"/>
                <w:sz w:val="18"/>
                <w:szCs w:val="18"/>
              </w:rPr>
            </w:pPr>
          </w:p>
          <w:p w14:paraId="1933EB06" w14:textId="149F4E1C" w:rsidR="00235FD7" w:rsidRPr="00966F61" w:rsidDel="002A2BC3" w:rsidRDefault="00235FD7" w:rsidP="00235FD7">
            <w:pPr>
              <w:keepNext/>
              <w:rPr>
                <w:del w:id="377" w:author="Wichert, RJ@Energy" w:date="2018-10-18T07:42:00Z"/>
                <w:rFonts w:asciiTheme="minorHAnsi" w:hAnsiTheme="minorHAnsi"/>
                <w:sz w:val="18"/>
                <w:szCs w:val="18"/>
              </w:rPr>
            </w:pPr>
            <w:ins w:id="378" w:author="Wichert, RJ@Energy" w:date="2018-10-18T07:42:00Z">
              <w:r>
                <w:rPr>
                  <w:rFonts w:asciiTheme="minorHAnsi" w:hAnsiTheme="minorHAnsi"/>
                  <w:sz w:val="18"/>
                  <w:szCs w:val="18"/>
                </w:rPr>
                <w:t>Else value = 350&gt;&gt;</w:t>
              </w:r>
            </w:ins>
            <w:del w:id="379" w:author="Wichert, RJ@Energy" w:date="2018-10-18T07:42:00Z">
              <w:r w:rsidRPr="00966F61" w:rsidDel="002A2BC3">
                <w:rPr>
                  <w:rFonts w:asciiTheme="minorHAnsi" w:hAnsiTheme="minorHAnsi"/>
                  <w:sz w:val="18"/>
                  <w:szCs w:val="18"/>
                </w:rPr>
                <w:delText xml:space="preserve">&lt;&lt;calculated </w:delText>
              </w:r>
              <w:r w:rsidDel="002A2BC3">
                <w:rPr>
                  <w:rFonts w:asciiTheme="minorHAnsi" w:hAnsiTheme="minorHAnsi"/>
                  <w:sz w:val="18"/>
                  <w:szCs w:val="18"/>
                </w:rPr>
                <w:delText>field</w:delText>
              </w:r>
              <w:r w:rsidRPr="00966F61" w:rsidDel="002A2BC3">
                <w:rPr>
                  <w:rFonts w:asciiTheme="minorHAnsi" w:hAnsiTheme="minorHAnsi"/>
                  <w:sz w:val="18"/>
                  <w:szCs w:val="18"/>
                </w:rPr>
                <w:delText xml:space="preserve">: </w:delText>
              </w:r>
            </w:del>
          </w:p>
          <w:p w14:paraId="1933EB07" w14:textId="1569A4D2" w:rsidR="00235FD7" w:rsidDel="002A2BC3" w:rsidRDefault="00235FD7" w:rsidP="00235FD7">
            <w:pPr>
              <w:keepNext/>
              <w:rPr>
                <w:del w:id="380" w:author="Wichert, RJ@Energy" w:date="2018-10-18T07:42:00Z"/>
                <w:rFonts w:asciiTheme="minorHAnsi" w:hAnsiTheme="minorHAnsi"/>
                <w:sz w:val="18"/>
                <w:szCs w:val="18"/>
              </w:rPr>
            </w:pPr>
            <w:del w:id="381" w:author="Wichert, RJ@Energy" w:date="2018-10-18T07:42:00Z">
              <w:r w:rsidDel="002A2BC3">
                <w:rPr>
                  <w:rFonts w:asciiTheme="minorHAnsi" w:hAnsiTheme="minorHAnsi"/>
                  <w:sz w:val="18"/>
                  <w:szCs w:val="18"/>
                </w:rPr>
                <w:delText>If parent is MCH-01a,</w:delText>
              </w:r>
            </w:del>
          </w:p>
          <w:p w14:paraId="1933EB08" w14:textId="10E4C6BD" w:rsidR="00235FD7" w:rsidDel="002A2BC3" w:rsidRDefault="00235FD7" w:rsidP="00235FD7">
            <w:pPr>
              <w:keepNext/>
              <w:ind w:left="720"/>
              <w:rPr>
                <w:del w:id="382" w:author="Wichert, RJ@Energy" w:date="2018-10-18T07:42:00Z"/>
                <w:rFonts w:asciiTheme="minorHAnsi" w:hAnsiTheme="minorHAnsi"/>
                <w:sz w:val="18"/>
                <w:szCs w:val="18"/>
              </w:rPr>
            </w:pPr>
            <w:del w:id="383" w:author="Wichert, RJ@Energy" w:date="2018-10-18T07:42:00Z">
              <w:r w:rsidDel="002A2BC3">
                <w:rPr>
                  <w:rFonts w:asciiTheme="minorHAnsi" w:hAnsiTheme="minorHAnsi"/>
                  <w:sz w:val="18"/>
                  <w:szCs w:val="18"/>
                </w:rPr>
                <w:delText>then value in this field = value from MCH-01a Section C field 08</w:delText>
              </w:r>
            </w:del>
          </w:p>
          <w:p w14:paraId="1933EB09" w14:textId="33A8E7D9" w:rsidR="00235FD7" w:rsidRPr="00966F61" w:rsidRDefault="00235FD7" w:rsidP="00235FD7">
            <w:pPr>
              <w:keepNext/>
              <w:rPr>
                <w:rFonts w:asciiTheme="minorHAnsi" w:hAnsiTheme="minorHAnsi"/>
                <w:sz w:val="18"/>
                <w:szCs w:val="18"/>
              </w:rPr>
            </w:pPr>
            <w:del w:id="384" w:author="Wichert, RJ@Energy" w:date="2018-10-18T07:42:00Z">
              <w:r w:rsidDel="002A2BC3">
                <w:rPr>
                  <w:rFonts w:asciiTheme="minorHAnsi" w:hAnsiTheme="minorHAnsi"/>
                  <w:sz w:val="18"/>
                  <w:szCs w:val="18"/>
                </w:rPr>
                <w:delText>else value=350&gt;&gt;</w:delText>
              </w:r>
            </w:del>
          </w:p>
        </w:tc>
      </w:tr>
      <w:tr w:rsidR="00ED5A86" w:rsidRPr="00D83E48" w14:paraId="1933EB10" w14:textId="77777777" w:rsidTr="003C66D5">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4FA344C0"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ins w:id="385" w:author="Smith, Alexis@Energy" w:date="2019-01-04T13:47:00Z">
              <w:r w:rsidR="0076316E">
                <w:rPr>
                  <w:rFonts w:asciiTheme="minorHAnsi" w:hAnsiTheme="minorHAnsi"/>
                  <w:sz w:val="18"/>
                  <w:szCs w:val="18"/>
                </w:rPr>
                <w:t>5</w:t>
              </w:r>
            </w:ins>
            <w:del w:id="386" w:author="Smith, Alexis@Energy" w:date="2019-01-04T13:47:00Z">
              <w:r w:rsidRPr="002E17DB" w:rsidDel="0076316E">
                <w:rPr>
                  <w:rFonts w:asciiTheme="minorHAnsi" w:hAnsiTheme="minorHAnsi"/>
                  <w:sz w:val="18"/>
                  <w:szCs w:val="18"/>
                </w:rPr>
                <w:delText>4</w:delText>
              </w:r>
            </w:del>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A1629E">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0E395B">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A14AF1">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3C66D5">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933EB2B" w14:textId="77777777" w:rsidR="001868E8" w:rsidRPr="004B432B" w:rsidRDefault="001868E8"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B2D"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B2C" w14:textId="77777777" w:rsidR="00B22990" w:rsidRPr="00FA0024" w:rsidRDefault="001664C1" w:rsidP="001664C1">
            <w:pPr>
              <w:keepNext/>
              <w:rPr>
                <w:rFonts w:asciiTheme="minorHAnsi" w:hAnsiTheme="minorHAnsi"/>
                <w:b/>
                <w:sz w:val="18"/>
                <w:szCs w:val="18"/>
              </w:rPr>
            </w:pPr>
            <w:r>
              <w:rPr>
                <w:rFonts w:asciiTheme="minorHAnsi" w:hAnsiTheme="minorHAnsi"/>
                <w:b/>
                <w:sz w:val="18"/>
                <w:szCs w:val="18"/>
              </w:rPr>
              <w:t>F</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B47" w14:textId="77777777" w:rsidTr="004A1875">
        <w:trPr>
          <w:trHeight w:val="144"/>
        </w:trPr>
        <w:tc>
          <w:tcPr>
            <w:tcW w:w="10998" w:type="dxa"/>
            <w:gridSpan w:val="2"/>
            <w:vAlign w:val="center"/>
          </w:tcPr>
          <w:p w14:paraId="1933EB46"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B48" w14:textId="77777777" w:rsidR="001868E8" w:rsidRPr="00D83E48" w:rsidRDefault="001868E8" w:rsidP="0009456E">
      <w:pPr>
        <w:rPr>
          <w:rFonts w:ascii="Calibri" w:hAnsi="Calibri"/>
        </w:rPr>
      </w:pPr>
    </w:p>
    <w:sectPr w:rsidR="001868E8" w:rsidRPr="00D83E48" w:rsidSect="008656BC">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8F9E0" w14:textId="77777777" w:rsidR="00930B35" w:rsidRDefault="00930B35">
      <w:r>
        <w:separator/>
      </w:r>
    </w:p>
  </w:endnote>
  <w:endnote w:type="continuationSeparator" w:id="0">
    <w:p w14:paraId="621D8BA4" w14:textId="77777777" w:rsidR="00930B35" w:rsidRDefault="00930B35">
      <w:r>
        <w:continuationSeparator/>
      </w:r>
    </w:p>
  </w:endnote>
  <w:endnote w:type="continuationNotice" w:id="1">
    <w:p w14:paraId="17802AD5" w14:textId="77777777" w:rsidR="00930B35" w:rsidRDefault="00930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A1B4A" w14:textId="77777777" w:rsidR="00930B35" w:rsidRDefault="00930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930B35" w:rsidRPr="00CB64DD" w:rsidRDefault="00930B35" w:rsidP="007B33F2">
    <w:pPr>
      <w:pStyle w:val="Footer"/>
    </w:pPr>
    <w:r w:rsidRPr="00CB64DD">
      <w:t xml:space="preserve">Registration Number:                                                           Registration Date/Time:                                           HERS Provider:                       </w:t>
    </w:r>
  </w:p>
  <w:p w14:paraId="1933EB62" w14:textId="0EF557D3" w:rsidR="00930B35" w:rsidRPr="00CB64DD" w:rsidRDefault="00930B35">
    <w:pPr>
      <w:pStyle w:val="Footer"/>
    </w:pPr>
    <w:r w:rsidRPr="00CB64DD">
      <w:t>CA Building Energy Efficiency Standards - 201</w:t>
    </w:r>
    <w:del w:id="38" w:author="Ferris, Elizabeth@Energy" w:date="2018-08-13T11:04:00Z">
      <w:r w:rsidDel="008E4834">
        <w:delText>6</w:delText>
      </w:r>
    </w:del>
    <w:ins w:id="39" w:author="Ferris, Elizabeth@Energy" w:date="2018-08-13T11:04:00Z">
      <w:r>
        <w:t>9</w:t>
      </w:r>
    </w:ins>
    <w:r w:rsidRPr="00CB64DD">
      <w:t xml:space="preserve"> Residential Compliance</w:t>
    </w:r>
    <w:r w:rsidRPr="00CB64DD">
      <w:tab/>
    </w:r>
    <w:del w:id="40" w:author="Ferris, Elizabeth@Energy" w:date="2018-08-13T11:04:00Z">
      <w:r w:rsidDel="008E4834">
        <w:delText>October 2016</w:delText>
      </w:r>
    </w:del>
    <w:ins w:id="41" w:author="Ferris, Elizabeth@Energy" w:date="2018-08-13T11:04:00Z">
      <w:r>
        <w:t>January 20</w:t>
      </w:r>
    </w:ins>
    <w:ins w:id="42" w:author="Smith, Alexis@Energy" w:date="2018-12-06T13:22:00Z">
      <w:r>
        <w:t>19</w:t>
      </w:r>
    </w:ins>
    <w:ins w:id="43" w:author="Ferris, Elizabeth@Energy" w:date="2018-08-13T11:04:00Z">
      <w:del w:id="44" w:author="Smith, Alexis@Energy" w:date="2018-12-06T13:22:00Z">
        <w:r w:rsidDel="00D10F27">
          <w:delText>20</w:delText>
        </w:r>
      </w:del>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930B35" w:rsidRPr="00CB64DD" w:rsidRDefault="00930B35">
    <w:pPr>
      <w:pStyle w:val="Footer"/>
    </w:pPr>
    <w:r w:rsidRPr="00CB64DD">
      <w:t xml:space="preserve">Registration Number:                                                           Registration Date/Time:                                           HERS Provider:                       </w:t>
    </w:r>
  </w:p>
  <w:p w14:paraId="1933EB73" w14:textId="77777777" w:rsidR="00930B35" w:rsidRPr="00CB64DD" w:rsidRDefault="00930B35">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29EA774A" w:rsidR="00930B35" w:rsidRPr="00CB64DD" w:rsidRDefault="00930B35" w:rsidP="007B33F2">
    <w:pPr>
      <w:pStyle w:val="Footer"/>
    </w:pPr>
    <w:r w:rsidRPr="00CB64DD">
      <w:t>CA Building Energy Efficiency Standards - 201</w:t>
    </w:r>
    <w:del w:id="53" w:author="Ferris, Elizabeth@Energy" w:date="2018-08-13T11:05:00Z">
      <w:r w:rsidDel="008E4834">
        <w:delText>6</w:delText>
      </w:r>
    </w:del>
    <w:ins w:id="54" w:author="Ferris, Elizabeth@Energy" w:date="2018-08-13T11:05:00Z">
      <w:r>
        <w:t>9</w:t>
      </w:r>
    </w:ins>
    <w:r w:rsidRPr="00CB64DD">
      <w:t xml:space="preserve"> Residential Compliance</w:t>
    </w:r>
    <w:r w:rsidRPr="00CB64DD">
      <w:tab/>
    </w:r>
    <w:del w:id="55" w:author="Ferris, Elizabeth@Energy" w:date="2018-08-13T11:05:00Z">
      <w:r w:rsidDel="008E4834">
        <w:delText>October 2016</w:delText>
      </w:r>
    </w:del>
    <w:ins w:id="56" w:author="Ferris, Elizabeth@Energy" w:date="2018-08-13T11:05:00Z">
      <w:r>
        <w:t>January 20</w:t>
      </w:r>
    </w:ins>
    <w:ins w:id="57" w:author="Smith, Alexis@Energy" w:date="2018-12-06T13:22:00Z">
      <w:r>
        <w:t>19</w:t>
      </w:r>
    </w:ins>
    <w:ins w:id="58" w:author="Ferris, Elizabeth@Energy" w:date="2018-08-13T11:05:00Z">
      <w:del w:id="59" w:author="Smith, Alexis@Energy" w:date="2018-12-06T13:22:00Z">
        <w:r w:rsidDel="00D10F27">
          <w:delText>20</w:delText>
        </w:r>
      </w:del>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930B35" w:rsidRPr="00CB64DD" w:rsidRDefault="00930B3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CC6B4" w14:textId="77777777" w:rsidR="00930B35" w:rsidRDefault="00930B35">
      <w:r>
        <w:separator/>
      </w:r>
    </w:p>
  </w:footnote>
  <w:footnote w:type="continuationSeparator" w:id="0">
    <w:p w14:paraId="564266DD" w14:textId="77777777" w:rsidR="00930B35" w:rsidRDefault="00930B35">
      <w:r>
        <w:continuationSeparator/>
      </w:r>
    </w:p>
  </w:footnote>
  <w:footnote w:type="continuationNotice" w:id="1">
    <w:p w14:paraId="29A84CE8" w14:textId="77777777" w:rsidR="00930B35" w:rsidRDefault="00930B3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930B35" w:rsidRDefault="008C3387">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930B35" w:rsidRPr="007770C5" w:rsidRDefault="00930B35"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8C3387">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930B35" w:rsidRPr="007770C5" w:rsidRDefault="00930B35"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68EEF6C5" w:rsidR="00930B35" w:rsidRPr="007770C5" w:rsidRDefault="00930B35"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ins w:id="35" w:author="Ferris, Elizabeth@Energy" w:date="2018-08-13T11:04:00Z">
      <w:r>
        <w:rPr>
          <w:rFonts w:ascii="Arial" w:hAnsi="Arial" w:cs="Arial"/>
          <w:sz w:val="14"/>
          <w:szCs w:val="14"/>
        </w:rPr>
        <w:t>0</w:t>
      </w:r>
    </w:ins>
    <w:r>
      <w:rPr>
        <w:rFonts w:ascii="Arial" w:hAnsi="Arial" w:cs="Arial"/>
        <w:sz w:val="14"/>
        <w:szCs w:val="14"/>
      </w:rPr>
      <w:t>1</w:t>
    </w:r>
    <w:ins w:id="36" w:author="Ferris, Elizabeth@Energy" w:date="2018-08-13T11:04:00Z">
      <w:r>
        <w:rPr>
          <w:rFonts w:ascii="Arial" w:hAnsi="Arial" w:cs="Arial"/>
          <w:sz w:val="14"/>
          <w:szCs w:val="14"/>
        </w:rPr>
        <w:t>/</w:t>
      </w:r>
    </w:ins>
    <w:ins w:id="37" w:author="Smith, Alexis@Energy" w:date="2018-12-06T13:22: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930B35" w:rsidRPr="00F85124" w14:paraId="1933EB53" w14:textId="77777777" w:rsidTr="00986D7B">
      <w:trPr>
        <w:cantSplit/>
        <w:trHeight w:val="288"/>
      </w:trPr>
      <w:tc>
        <w:tcPr>
          <w:tcW w:w="4016" w:type="pct"/>
          <w:gridSpan w:val="3"/>
          <w:tcBorders>
            <w:right w:val="nil"/>
          </w:tcBorders>
          <w:vAlign w:val="center"/>
        </w:tcPr>
        <w:p w14:paraId="1933EB51" w14:textId="77777777" w:rsidR="00930B35" w:rsidRPr="00F85124" w:rsidRDefault="00930B35"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1933EB52" w14:textId="77777777" w:rsidR="00930B35" w:rsidRPr="00F85124" w:rsidRDefault="00930B35" w:rsidP="007924C2">
          <w:pPr>
            <w:pStyle w:val="Heading1"/>
            <w:jc w:val="right"/>
            <w:rPr>
              <w:rFonts w:ascii="Calibri" w:hAnsi="Calibri"/>
              <w:b w:val="0"/>
              <w:bCs/>
              <w:sz w:val="20"/>
            </w:rPr>
          </w:pPr>
          <w:r>
            <w:rPr>
              <w:rFonts w:ascii="Calibri" w:hAnsi="Calibri"/>
              <w:b w:val="0"/>
              <w:bCs/>
              <w:sz w:val="20"/>
            </w:rPr>
            <w:t>CF2R-MCH-23-H</w:t>
          </w:r>
        </w:p>
      </w:tc>
    </w:tr>
    <w:tr w:rsidR="00930B35" w:rsidRPr="00F85124" w14:paraId="1933EB56" w14:textId="77777777" w:rsidTr="007924C2">
      <w:trPr>
        <w:cantSplit/>
        <w:trHeight w:val="288"/>
      </w:trPr>
      <w:tc>
        <w:tcPr>
          <w:tcW w:w="2500" w:type="pct"/>
          <w:gridSpan w:val="2"/>
          <w:tcBorders>
            <w:right w:val="nil"/>
          </w:tcBorders>
        </w:tcPr>
        <w:p w14:paraId="1933EB54" w14:textId="77777777" w:rsidR="00930B35" w:rsidRPr="002E105D" w:rsidRDefault="00930B35"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31B1A86F" w:rsidR="00930B35" w:rsidRPr="00F85124" w:rsidRDefault="00930B3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C3387">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C3387">
            <w:rPr>
              <w:rFonts w:ascii="Calibri" w:hAnsi="Calibri"/>
              <w:bCs/>
              <w:noProof/>
            </w:rPr>
            <w:t>3</w:t>
          </w:r>
          <w:r>
            <w:rPr>
              <w:rFonts w:ascii="Calibri" w:hAnsi="Calibri"/>
              <w:bCs/>
              <w:noProof/>
            </w:rPr>
            <w:fldChar w:fldCharType="end"/>
          </w:r>
          <w:r w:rsidRPr="00F85124">
            <w:rPr>
              <w:rFonts w:ascii="Calibri" w:hAnsi="Calibri"/>
              <w:bCs/>
            </w:rPr>
            <w:t>)</w:t>
          </w:r>
        </w:p>
      </w:tc>
    </w:tr>
    <w:tr w:rsidR="00930B35" w:rsidRPr="00F85124" w14:paraId="1933EB5A" w14:textId="77777777" w:rsidTr="00986D7B">
      <w:trPr>
        <w:cantSplit/>
        <w:trHeight w:val="288"/>
      </w:trPr>
      <w:tc>
        <w:tcPr>
          <w:tcW w:w="0" w:type="auto"/>
        </w:tcPr>
        <w:p w14:paraId="1933EB57" w14:textId="77777777" w:rsidR="00930B35" w:rsidRPr="00F85124" w:rsidRDefault="00930B35"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930B35" w:rsidRPr="00F85124" w:rsidRDefault="00930B35"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930B35" w:rsidRPr="00F85124" w:rsidRDefault="00930B35" w:rsidP="007924C2">
          <w:pPr>
            <w:rPr>
              <w:rFonts w:ascii="Calibri" w:hAnsi="Calibri"/>
              <w:sz w:val="12"/>
              <w:szCs w:val="12"/>
            </w:rPr>
          </w:pPr>
          <w:r w:rsidRPr="00F85124">
            <w:rPr>
              <w:rFonts w:ascii="Calibri" w:hAnsi="Calibri"/>
              <w:sz w:val="12"/>
              <w:szCs w:val="12"/>
            </w:rPr>
            <w:t>Permit Number:</w:t>
          </w:r>
        </w:p>
      </w:tc>
    </w:tr>
    <w:tr w:rsidR="00930B35" w:rsidRPr="00F85124" w14:paraId="1933EB5E" w14:textId="77777777" w:rsidTr="00986D7B">
      <w:trPr>
        <w:cantSplit/>
        <w:trHeight w:val="288"/>
      </w:trPr>
      <w:tc>
        <w:tcPr>
          <w:tcW w:w="0" w:type="auto"/>
        </w:tcPr>
        <w:p w14:paraId="1933EB5B" w14:textId="77777777" w:rsidR="00930B35" w:rsidRPr="00F85124" w:rsidRDefault="00930B35"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930B35" w:rsidRPr="00F85124" w:rsidRDefault="00930B35"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930B35" w:rsidRPr="00F85124" w:rsidRDefault="00930B35"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930B35" w:rsidRDefault="00930B35"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930B35" w:rsidRPr="00F85124" w14:paraId="1933EB65" w14:textId="77777777" w:rsidTr="002E105D">
      <w:trPr>
        <w:cantSplit/>
        <w:trHeight w:val="288"/>
      </w:trPr>
      <w:tc>
        <w:tcPr>
          <w:tcW w:w="3738" w:type="pct"/>
          <w:gridSpan w:val="3"/>
          <w:tcBorders>
            <w:right w:val="nil"/>
          </w:tcBorders>
          <w:vAlign w:val="center"/>
        </w:tcPr>
        <w:p w14:paraId="1933EB63" w14:textId="77777777" w:rsidR="00930B35" w:rsidRPr="00F85124" w:rsidRDefault="008C3387" w:rsidP="007924C2">
          <w:pPr>
            <w:pStyle w:val="Heading1"/>
            <w:rPr>
              <w:rFonts w:ascii="Calibri" w:hAnsi="Calibri"/>
              <w:b w:val="0"/>
              <w:bCs/>
              <w:sz w:val="20"/>
            </w:rPr>
          </w:pPr>
          <w:r>
            <w:rPr>
              <w:rFonts w:ascii="Calibri" w:hAnsi="Calibri"/>
              <w:b w:val="0"/>
              <w:bCs/>
              <w:noProof/>
              <w:sz w:val="20"/>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930B35">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930B35" w:rsidRPr="00F85124" w:rsidRDefault="00930B35" w:rsidP="002E105D">
          <w:pPr>
            <w:pStyle w:val="Heading1"/>
            <w:jc w:val="right"/>
            <w:rPr>
              <w:rFonts w:ascii="Calibri" w:hAnsi="Calibri"/>
              <w:b w:val="0"/>
              <w:bCs/>
              <w:sz w:val="20"/>
            </w:rPr>
          </w:pPr>
          <w:r>
            <w:rPr>
              <w:rFonts w:ascii="Calibri" w:hAnsi="Calibri"/>
              <w:b w:val="0"/>
              <w:bCs/>
              <w:sz w:val="20"/>
            </w:rPr>
            <w:t>CF2R-MCH-23-H</w:t>
          </w:r>
        </w:p>
      </w:tc>
    </w:tr>
    <w:tr w:rsidR="00930B35" w:rsidRPr="00F85124" w14:paraId="1933EB68" w14:textId="77777777" w:rsidTr="007924C2">
      <w:trPr>
        <w:cantSplit/>
        <w:trHeight w:val="288"/>
      </w:trPr>
      <w:tc>
        <w:tcPr>
          <w:tcW w:w="2500" w:type="pct"/>
          <w:gridSpan w:val="2"/>
          <w:tcBorders>
            <w:right w:val="nil"/>
          </w:tcBorders>
        </w:tcPr>
        <w:p w14:paraId="1933EB66" w14:textId="77777777" w:rsidR="00930B35" w:rsidRPr="002E105D" w:rsidRDefault="00930B3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930B35" w:rsidRPr="00F85124" w:rsidRDefault="00930B3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30B35" w:rsidRPr="00F85124" w14:paraId="1933EB6C" w14:textId="77777777" w:rsidTr="002E105D">
      <w:trPr>
        <w:cantSplit/>
        <w:trHeight w:val="288"/>
      </w:trPr>
      <w:tc>
        <w:tcPr>
          <w:tcW w:w="0" w:type="auto"/>
        </w:tcPr>
        <w:p w14:paraId="1933EB69" w14:textId="77777777" w:rsidR="00930B35" w:rsidRPr="00F85124" w:rsidRDefault="00930B35"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930B35" w:rsidRPr="00F85124" w:rsidRDefault="00930B35"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930B35" w:rsidRPr="00F85124" w:rsidRDefault="00930B35" w:rsidP="007924C2">
          <w:pPr>
            <w:rPr>
              <w:rFonts w:ascii="Calibri" w:hAnsi="Calibri"/>
              <w:sz w:val="12"/>
              <w:szCs w:val="12"/>
            </w:rPr>
          </w:pPr>
          <w:r w:rsidRPr="00F85124">
            <w:rPr>
              <w:rFonts w:ascii="Calibri" w:hAnsi="Calibri"/>
              <w:sz w:val="12"/>
              <w:szCs w:val="12"/>
            </w:rPr>
            <w:t>Permit Number:</w:t>
          </w:r>
        </w:p>
      </w:tc>
    </w:tr>
    <w:tr w:rsidR="00930B35" w:rsidRPr="00F85124" w14:paraId="1933EB70" w14:textId="77777777" w:rsidTr="002E105D">
      <w:trPr>
        <w:cantSplit/>
        <w:trHeight w:val="288"/>
      </w:trPr>
      <w:tc>
        <w:tcPr>
          <w:tcW w:w="0" w:type="auto"/>
        </w:tcPr>
        <w:p w14:paraId="1933EB6D" w14:textId="77777777" w:rsidR="00930B35" w:rsidRPr="00F85124" w:rsidRDefault="00930B35"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930B35" w:rsidRPr="00F85124" w:rsidRDefault="00930B35"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930B35" w:rsidRPr="00F85124" w:rsidRDefault="00930B35" w:rsidP="007924C2">
          <w:pPr>
            <w:rPr>
              <w:rFonts w:ascii="Calibri" w:hAnsi="Calibri"/>
              <w:sz w:val="12"/>
              <w:szCs w:val="12"/>
              <w:vertAlign w:val="superscript"/>
            </w:rPr>
          </w:pPr>
          <w:r w:rsidRPr="00F85124">
            <w:rPr>
              <w:rFonts w:ascii="Calibri" w:hAnsi="Calibri"/>
              <w:sz w:val="12"/>
              <w:szCs w:val="12"/>
            </w:rPr>
            <w:t>Zip Code</w:t>
          </w:r>
        </w:p>
      </w:tc>
    </w:tr>
  </w:tbl>
  <w:p w14:paraId="1933EB71" w14:textId="77777777" w:rsidR="00930B35" w:rsidRDefault="00930B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930B35" w:rsidRDefault="008C3387">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30B35" w:rsidRPr="00F85124" w14:paraId="1933EB77" w14:textId="77777777" w:rsidTr="00CB64DD">
      <w:trPr>
        <w:cantSplit/>
        <w:trHeight w:val="288"/>
      </w:trPr>
      <w:tc>
        <w:tcPr>
          <w:tcW w:w="4016" w:type="pct"/>
          <w:gridSpan w:val="2"/>
          <w:tcBorders>
            <w:right w:val="nil"/>
          </w:tcBorders>
          <w:vAlign w:val="center"/>
        </w:tcPr>
        <w:p w14:paraId="1933EB75" w14:textId="77777777" w:rsidR="00930B35" w:rsidRPr="00F85124" w:rsidRDefault="008C3387" w:rsidP="007924C2">
          <w:pPr>
            <w:pStyle w:val="Heading1"/>
            <w:rPr>
              <w:rFonts w:ascii="Calibri" w:hAnsi="Calibri"/>
              <w:b w:val="0"/>
              <w:bCs/>
              <w:sz w:val="20"/>
            </w:rPr>
          </w:pPr>
          <w:r>
            <w:rPr>
              <w:rFonts w:ascii="Calibri" w:hAnsi="Calibri"/>
              <w:b w:val="0"/>
              <w:bCs/>
              <w:noProof/>
              <w:sz w:val="20"/>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930B35">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6" w14:textId="77777777" w:rsidR="00930B35" w:rsidRPr="00F85124" w:rsidRDefault="00930B35" w:rsidP="007924C2">
          <w:pPr>
            <w:pStyle w:val="Heading1"/>
            <w:jc w:val="right"/>
            <w:rPr>
              <w:rFonts w:ascii="Calibri" w:hAnsi="Calibri"/>
              <w:b w:val="0"/>
              <w:bCs/>
              <w:sz w:val="20"/>
            </w:rPr>
          </w:pPr>
          <w:r>
            <w:rPr>
              <w:rFonts w:ascii="Calibri" w:hAnsi="Calibri"/>
              <w:b w:val="0"/>
              <w:bCs/>
              <w:sz w:val="20"/>
            </w:rPr>
            <w:t>CF2R-MCH-23-H</w:t>
          </w:r>
        </w:p>
      </w:tc>
    </w:tr>
    <w:tr w:rsidR="00930B35" w:rsidRPr="00F85124" w14:paraId="1933EB7A" w14:textId="77777777" w:rsidTr="007924C2">
      <w:trPr>
        <w:cantSplit/>
        <w:trHeight w:val="288"/>
      </w:trPr>
      <w:tc>
        <w:tcPr>
          <w:tcW w:w="2500" w:type="pct"/>
          <w:tcBorders>
            <w:right w:val="nil"/>
          </w:tcBorders>
        </w:tcPr>
        <w:p w14:paraId="1933EB78" w14:textId="77777777" w:rsidR="00930B35" w:rsidRPr="002E105D" w:rsidRDefault="00930B35"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5B8BF192" w:rsidR="00930B35" w:rsidRPr="00F85124" w:rsidRDefault="00930B3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C3387">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C3387">
            <w:rPr>
              <w:rFonts w:ascii="Calibri" w:hAnsi="Calibri"/>
              <w:bCs/>
              <w:noProof/>
            </w:rPr>
            <w:t>2</w:t>
          </w:r>
          <w:r>
            <w:rPr>
              <w:rFonts w:ascii="Calibri" w:hAnsi="Calibri"/>
              <w:bCs/>
              <w:noProof/>
            </w:rPr>
            <w:fldChar w:fldCharType="end"/>
          </w:r>
          <w:r w:rsidRPr="00F85124">
            <w:rPr>
              <w:rFonts w:ascii="Calibri" w:hAnsi="Calibri"/>
              <w:bCs/>
            </w:rPr>
            <w:t>)</w:t>
          </w:r>
        </w:p>
      </w:tc>
    </w:tr>
  </w:tbl>
  <w:p w14:paraId="1933EB7B" w14:textId="77777777" w:rsidR="00930B35" w:rsidRDefault="00930B35"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30B35" w:rsidRPr="00F85124" w14:paraId="1933EB7F" w14:textId="77777777" w:rsidTr="002E105D">
      <w:trPr>
        <w:cantSplit/>
        <w:trHeight w:val="288"/>
      </w:trPr>
      <w:tc>
        <w:tcPr>
          <w:tcW w:w="4016" w:type="pct"/>
          <w:gridSpan w:val="2"/>
          <w:tcBorders>
            <w:right w:val="nil"/>
          </w:tcBorders>
          <w:vAlign w:val="center"/>
        </w:tcPr>
        <w:p w14:paraId="1933EB7D" w14:textId="77777777" w:rsidR="00930B35" w:rsidRPr="00F85124" w:rsidRDefault="008C3387" w:rsidP="007924C2">
          <w:pPr>
            <w:pStyle w:val="Heading1"/>
            <w:rPr>
              <w:rFonts w:ascii="Calibri" w:hAnsi="Calibri"/>
              <w:b w:val="0"/>
              <w:bCs/>
              <w:sz w:val="20"/>
            </w:rPr>
          </w:pPr>
          <w:r>
            <w:rPr>
              <w:rFonts w:ascii="Calibri" w:hAnsi="Calibri"/>
              <w:b w:val="0"/>
              <w:bCs/>
              <w:noProof/>
              <w:sz w:val="20"/>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930B35">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930B35" w:rsidRPr="00F85124" w:rsidRDefault="00930B35" w:rsidP="002E105D">
          <w:pPr>
            <w:pStyle w:val="Heading1"/>
            <w:jc w:val="right"/>
            <w:rPr>
              <w:rFonts w:ascii="Calibri" w:hAnsi="Calibri"/>
              <w:b w:val="0"/>
              <w:bCs/>
              <w:sz w:val="20"/>
            </w:rPr>
          </w:pPr>
          <w:r>
            <w:rPr>
              <w:rFonts w:ascii="Calibri" w:hAnsi="Calibri"/>
              <w:b w:val="0"/>
              <w:bCs/>
              <w:sz w:val="20"/>
            </w:rPr>
            <w:t>CF2R-MCH-23-H</w:t>
          </w:r>
        </w:p>
      </w:tc>
    </w:tr>
    <w:tr w:rsidR="00930B35" w:rsidRPr="00F85124" w14:paraId="1933EB82" w14:textId="77777777" w:rsidTr="007924C2">
      <w:trPr>
        <w:cantSplit/>
        <w:trHeight w:val="288"/>
      </w:trPr>
      <w:tc>
        <w:tcPr>
          <w:tcW w:w="2500" w:type="pct"/>
          <w:tcBorders>
            <w:right w:val="nil"/>
          </w:tcBorders>
        </w:tcPr>
        <w:p w14:paraId="1933EB80" w14:textId="77777777" w:rsidR="00930B35" w:rsidRPr="002E105D" w:rsidRDefault="00930B3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930B35" w:rsidRPr="00F85124" w:rsidRDefault="00930B3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77777777" w:rsidR="00930B35" w:rsidRDefault="00930B3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930B35" w:rsidRDefault="008C3387">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30B35" w:rsidRPr="00F85124" w14:paraId="1933EB88" w14:textId="77777777" w:rsidTr="00CB64DD">
      <w:trPr>
        <w:cantSplit/>
        <w:trHeight w:val="288"/>
      </w:trPr>
      <w:tc>
        <w:tcPr>
          <w:tcW w:w="4016" w:type="pct"/>
          <w:gridSpan w:val="2"/>
          <w:tcBorders>
            <w:right w:val="nil"/>
          </w:tcBorders>
          <w:vAlign w:val="center"/>
        </w:tcPr>
        <w:p w14:paraId="1933EB86" w14:textId="77777777" w:rsidR="00930B35" w:rsidRPr="00F85124" w:rsidRDefault="008C3387" w:rsidP="00CB64DD">
          <w:pPr>
            <w:pStyle w:val="Heading1"/>
            <w:rPr>
              <w:rFonts w:ascii="Calibri" w:hAnsi="Calibri"/>
              <w:b w:val="0"/>
              <w:bCs/>
              <w:sz w:val="20"/>
            </w:rPr>
          </w:pPr>
          <w:r>
            <w:rPr>
              <w:rFonts w:ascii="Calibri" w:hAnsi="Calibri"/>
              <w:b w:val="0"/>
              <w:bCs/>
              <w:noProof/>
              <w:sz w:val="20"/>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930B35">
            <w:rPr>
              <w:rFonts w:ascii="Calibri" w:hAnsi="Calibri"/>
              <w:b w:val="0"/>
              <w:bCs/>
              <w:sz w:val="20"/>
            </w:rPr>
            <w:t xml:space="preserve">CERTIFICATE OF INSTALLATION – </w:t>
          </w:r>
          <w:r w:rsidR="00930B35"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930B35" w:rsidRPr="00F85124" w:rsidRDefault="00930B35" w:rsidP="007924C2">
          <w:pPr>
            <w:pStyle w:val="Heading1"/>
            <w:jc w:val="right"/>
            <w:rPr>
              <w:rFonts w:ascii="Calibri" w:hAnsi="Calibri"/>
              <w:b w:val="0"/>
              <w:bCs/>
              <w:sz w:val="20"/>
            </w:rPr>
          </w:pPr>
          <w:r>
            <w:rPr>
              <w:rFonts w:ascii="Calibri" w:hAnsi="Calibri"/>
              <w:b w:val="0"/>
              <w:bCs/>
              <w:sz w:val="20"/>
            </w:rPr>
            <w:t>CF2R-MCH-23-H</w:t>
          </w:r>
        </w:p>
      </w:tc>
    </w:tr>
    <w:tr w:rsidR="00930B35" w:rsidRPr="00F85124" w14:paraId="1933EB8B" w14:textId="77777777" w:rsidTr="007924C2">
      <w:trPr>
        <w:cantSplit/>
        <w:trHeight w:val="288"/>
      </w:trPr>
      <w:tc>
        <w:tcPr>
          <w:tcW w:w="2500" w:type="pct"/>
          <w:tcBorders>
            <w:right w:val="nil"/>
          </w:tcBorders>
        </w:tcPr>
        <w:p w14:paraId="1933EB89" w14:textId="77777777" w:rsidR="00930B35" w:rsidRPr="002E105D" w:rsidRDefault="00930B35"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4D3B4D9A" w:rsidR="00930B35" w:rsidRPr="00F85124" w:rsidRDefault="00930B3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C3387">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C3387">
            <w:rPr>
              <w:rFonts w:ascii="Calibri" w:hAnsi="Calibri"/>
              <w:bCs/>
              <w:noProof/>
            </w:rPr>
            <w:t>6</w:t>
          </w:r>
          <w:r>
            <w:rPr>
              <w:rFonts w:ascii="Calibri" w:hAnsi="Calibri"/>
              <w:bCs/>
              <w:noProof/>
            </w:rPr>
            <w:fldChar w:fldCharType="end"/>
          </w:r>
          <w:r w:rsidRPr="00F85124">
            <w:rPr>
              <w:rFonts w:ascii="Calibri" w:hAnsi="Calibri"/>
              <w:bCs/>
            </w:rPr>
            <w:t>)</w:t>
          </w:r>
        </w:p>
      </w:tc>
    </w:tr>
  </w:tbl>
  <w:p w14:paraId="1933EB8C" w14:textId="77777777" w:rsidR="00930B35" w:rsidRDefault="00930B35"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930B35" w:rsidRDefault="008C3387">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8"/>
  </w:num>
  <w:num w:numId="21">
    <w:abstractNumId w:val="15"/>
  </w:num>
  <w:num w:numId="22">
    <w:abstractNumId w:val="27"/>
  </w:num>
  <w:num w:numId="23">
    <w:abstractNumId w:val="17"/>
  </w:num>
  <w:num w:numId="24">
    <w:abstractNumId w:val="23"/>
  </w:num>
  <w:num w:numId="25">
    <w:abstractNumId w:val="22"/>
  </w:num>
  <w:num w:numId="26">
    <w:abstractNumId w:val="21"/>
  </w:num>
  <w:num w:numId="27">
    <w:abstractNumId w:val="7"/>
  </w:num>
  <w:num w:numId="28">
    <w:abstractNumId w:val="14"/>
  </w:num>
  <w:num w:numId="29">
    <w:abstractNumId w:val="24"/>
  </w:num>
  <w:num w:numId="30">
    <w:abstractNumId w:val="20"/>
  </w:num>
  <w:num w:numId="31">
    <w:abstractNumId w:val="16"/>
  </w:num>
  <w:num w:numId="32">
    <w:abstractNumId w:val="11"/>
  </w:num>
  <w:num w:numId="33">
    <w:abstractNumId w:val="26"/>
  </w:num>
  <w:num w:numId="34">
    <w:abstractNumId w:val="8"/>
  </w:num>
  <w:num w:numId="35">
    <w:abstractNumId w:val="13"/>
  </w:num>
  <w:num w:numId="36">
    <w:abstractNumId w:val="9"/>
  </w:num>
  <w:num w:numId="37">
    <w:abstractNumId w:val="19"/>
  </w:num>
  <w:num w:numId="38">
    <w:abstractNumId w:val="5"/>
  </w:num>
  <w:num w:numId="39">
    <w:abstractNumId w:val="4"/>
  </w:num>
  <w:num w:numId="40">
    <w:abstractNumId w:val="25"/>
  </w:num>
  <w:num w:numId="41">
    <w:abstractNumId w:val="2"/>
  </w:num>
  <w:num w:numId="42">
    <w:abstractNumId w:val="12"/>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E0FFB"/>
    <w:rsid w:val="001E3C52"/>
    <w:rsid w:val="001F0E8D"/>
    <w:rsid w:val="001F20EE"/>
    <w:rsid w:val="001F2C23"/>
    <w:rsid w:val="00200E53"/>
    <w:rsid w:val="0020229C"/>
    <w:rsid w:val="00202608"/>
    <w:rsid w:val="00203852"/>
    <w:rsid w:val="00206039"/>
    <w:rsid w:val="0020619B"/>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E5BF0"/>
    <w:rsid w:val="003E7CAF"/>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4F9A"/>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1BD2"/>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C73F3"/>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5227"/>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16E"/>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6A8D"/>
    <w:rsid w:val="008A715A"/>
    <w:rsid w:val="008A7891"/>
    <w:rsid w:val="008A7F5C"/>
    <w:rsid w:val="008A7FD4"/>
    <w:rsid w:val="008B05CC"/>
    <w:rsid w:val="008B21EC"/>
    <w:rsid w:val="008B324C"/>
    <w:rsid w:val="008B416B"/>
    <w:rsid w:val="008B7031"/>
    <w:rsid w:val="008B71F6"/>
    <w:rsid w:val="008C10F1"/>
    <w:rsid w:val="008C23D7"/>
    <w:rsid w:val="008C338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0B35"/>
    <w:rsid w:val="00931348"/>
    <w:rsid w:val="0093223E"/>
    <w:rsid w:val="009379DB"/>
    <w:rsid w:val="0094050E"/>
    <w:rsid w:val="009412E7"/>
    <w:rsid w:val="00941530"/>
    <w:rsid w:val="00941E17"/>
    <w:rsid w:val="009437C6"/>
    <w:rsid w:val="009461BE"/>
    <w:rsid w:val="00946688"/>
    <w:rsid w:val="00947D28"/>
    <w:rsid w:val="009518DA"/>
    <w:rsid w:val="00952943"/>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573"/>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3833"/>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8FF"/>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3C65"/>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0182"/>
    <w:rsid w:val="00CF3659"/>
    <w:rsid w:val="00CF6791"/>
    <w:rsid w:val="00D00777"/>
    <w:rsid w:val="00D01766"/>
    <w:rsid w:val="00D05A28"/>
    <w:rsid w:val="00D06E4B"/>
    <w:rsid w:val="00D0788B"/>
    <w:rsid w:val="00D10F27"/>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30C"/>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662"/>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D1218"/>
    <w:rsid w:val="00FD3283"/>
    <w:rsid w:val="00FD3686"/>
    <w:rsid w:val="00FD380D"/>
    <w:rsid w:val="00FD3F8A"/>
    <w:rsid w:val="00FE0622"/>
    <w:rsid w:val="00FE153B"/>
    <w:rsid w:val="00FE3982"/>
    <w:rsid w:val="00FE5E48"/>
    <w:rsid w:val="00FE61C1"/>
    <w:rsid w:val="00FF0C6B"/>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8"/>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4B756-08FD-4A72-BA83-1F0B86C36BCA}">
  <ds:schemaRefs>
    <ds:schemaRef ds:uri="http://schemas.openxmlformats.org/officeDocument/2006/bibliography"/>
  </ds:schemaRefs>
</ds:datastoreItem>
</file>

<file path=customXml/itemProps2.xml><?xml version="1.0" encoding="utf-8"?>
<ds:datastoreItem xmlns:ds="http://schemas.openxmlformats.org/officeDocument/2006/customXml" ds:itemID="{A7F89438-F854-4992-8D44-913E8243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38</cp:revision>
  <dcterms:created xsi:type="dcterms:W3CDTF">2015-06-09T16:56:00Z</dcterms:created>
  <dcterms:modified xsi:type="dcterms:W3CDTF">2019-01-07T17:01:00Z</dcterms:modified>
</cp:coreProperties>
</file>
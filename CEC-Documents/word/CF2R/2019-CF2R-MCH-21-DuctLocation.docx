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5.xml" ContentType="application/vnd.openxmlformats-officedocument.wordprocessingml.footer+xml"/>
  <Override PartName="/word/header9.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13"/>
        <w:gridCol w:w="5731"/>
        <w:gridCol w:w="631"/>
        <w:gridCol w:w="4255"/>
      </w:tblGrid>
      <w:tr w:rsidR="00D363E5" w:rsidRPr="007167EB" w:rsidDel="00CE3C71" w14:paraId="56DC01E9" w14:textId="380DC83A" w:rsidTr="00D363E5">
        <w:trPr>
          <w:cantSplit/>
          <w:trHeight w:val="288"/>
          <w:del w:id="0" w:author="Wichert, RJ@Energy" w:date="2018-10-25T07:41:00Z"/>
        </w:trPr>
        <w:tc>
          <w:tcPr>
            <w:tcW w:w="5000" w:type="pct"/>
            <w:gridSpan w:val="4"/>
            <w:vAlign w:val="center"/>
          </w:tcPr>
          <w:p w14:paraId="56DC01E7" w14:textId="77316DCE" w:rsidR="00D363E5" w:rsidRPr="00573B76" w:rsidDel="00CE3C71" w:rsidRDefault="00D363E5" w:rsidP="00D363E5">
            <w:pPr>
              <w:rPr>
                <w:del w:id="1" w:author="Wichert, RJ@Energy" w:date="2018-10-25T07:41:00Z"/>
                <w:rFonts w:asciiTheme="minorHAnsi" w:hAnsiTheme="minorHAnsi"/>
                <w:b/>
                <w:bCs/>
                <w:iCs/>
                <w:szCs w:val="18"/>
              </w:rPr>
            </w:pPr>
            <w:del w:id="2" w:author="Wichert, RJ@Energy" w:date="2018-10-25T07:41:00Z">
              <w:r w:rsidRPr="00573B76" w:rsidDel="00CE3C71">
                <w:rPr>
                  <w:rFonts w:asciiTheme="minorHAnsi" w:hAnsiTheme="minorHAnsi"/>
                  <w:b/>
                  <w:bCs/>
                  <w:iCs/>
                  <w:szCs w:val="18"/>
                </w:rPr>
                <w:delText>A.</w:delText>
              </w:r>
              <w:r w:rsidR="00837191" w:rsidRPr="00573B76" w:rsidDel="00CE3C71">
                <w:rPr>
                  <w:rFonts w:asciiTheme="minorHAnsi" w:hAnsiTheme="minorHAnsi"/>
                  <w:b/>
                  <w:bCs/>
                  <w:iCs/>
                  <w:szCs w:val="18"/>
                </w:rPr>
                <w:delText xml:space="preserve"> </w:delText>
              </w:r>
              <w:r w:rsidRPr="00573B76" w:rsidDel="00CE3C71">
                <w:rPr>
                  <w:rFonts w:asciiTheme="minorHAnsi" w:hAnsiTheme="minorHAnsi"/>
                  <w:b/>
                  <w:bCs/>
                  <w:iCs/>
                  <w:szCs w:val="18"/>
                </w:rPr>
                <w:delText>General Information</w:delText>
              </w:r>
            </w:del>
          </w:p>
          <w:p w14:paraId="56DC01E8" w14:textId="0EB104B2" w:rsidR="00D363E5" w:rsidRPr="00837191" w:rsidDel="00CE3C71" w:rsidRDefault="00D363E5" w:rsidP="00D363E5">
            <w:pPr>
              <w:rPr>
                <w:del w:id="3" w:author="Wichert, RJ@Energy" w:date="2018-10-25T07:41:00Z"/>
                <w:rFonts w:asciiTheme="minorHAnsi" w:hAnsiTheme="minorHAnsi"/>
                <w:sz w:val="18"/>
                <w:szCs w:val="18"/>
              </w:rPr>
            </w:pPr>
            <w:del w:id="4" w:author="Wichert, RJ@Energy" w:date="2018-10-25T07:41:00Z">
              <w:r w:rsidRPr="00E570BA" w:rsidDel="00CE3C71">
                <w:rPr>
                  <w:rFonts w:asciiTheme="minorHAnsi" w:hAnsiTheme="minorHAnsi"/>
                  <w:sz w:val="18"/>
                  <w:szCs w:val="18"/>
                </w:rPr>
                <w:delText>Note:</w:delText>
              </w:r>
              <w:r w:rsidR="00837191" w:rsidRPr="00E570BA" w:rsidDel="00CE3C71">
                <w:rPr>
                  <w:rFonts w:asciiTheme="minorHAnsi" w:hAnsiTheme="minorHAnsi"/>
                  <w:sz w:val="18"/>
                  <w:szCs w:val="18"/>
                </w:rPr>
                <w:delText xml:space="preserve"> </w:delText>
              </w:r>
              <w:r w:rsidRPr="00E570BA" w:rsidDel="00CE3C71">
                <w:rPr>
                  <w:rFonts w:asciiTheme="minorHAnsi" w:hAnsiTheme="minorHAnsi"/>
                  <w:sz w:val="18"/>
                  <w:szCs w:val="18"/>
                </w:rPr>
                <w:delText>Submit one Installation Certificate for each duct system that is taking credit for duct location.</w:delText>
              </w:r>
            </w:del>
          </w:p>
        </w:tc>
      </w:tr>
      <w:tr w:rsidR="009430FF" w:rsidRPr="007167EB" w:rsidDel="00CE3C71" w14:paraId="56DC01ED" w14:textId="565AA734" w:rsidTr="0003306F">
        <w:trPr>
          <w:cantSplit/>
          <w:trHeight w:val="288"/>
          <w:del w:id="5" w:author="Wichert, RJ@Energy" w:date="2018-10-25T07:41:00Z"/>
        </w:trPr>
        <w:tc>
          <w:tcPr>
            <w:tcW w:w="187" w:type="pct"/>
            <w:vAlign w:val="center"/>
          </w:tcPr>
          <w:p w14:paraId="56DC01EA" w14:textId="0B6EEC87" w:rsidR="009430FF" w:rsidRPr="007167EB" w:rsidDel="00CE3C71" w:rsidRDefault="009430FF" w:rsidP="00EC4D51">
            <w:pPr>
              <w:jc w:val="center"/>
              <w:rPr>
                <w:del w:id="6" w:author="Wichert, RJ@Energy" w:date="2018-10-25T07:41:00Z"/>
                <w:rFonts w:asciiTheme="minorHAnsi" w:hAnsiTheme="minorHAnsi"/>
                <w:sz w:val="18"/>
                <w:szCs w:val="18"/>
              </w:rPr>
            </w:pPr>
            <w:del w:id="7" w:author="Wichert, RJ@Energy" w:date="2018-10-25T07:41:00Z">
              <w:r w:rsidRPr="007167EB" w:rsidDel="00CE3C71">
                <w:rPr>
                  <w:rFonts w:asciiTheme="minorHAnsi" w:hAnsiTheme="minorHAnsi"/>
                  <w:sz w:val="18"/>
                  <w:szCs w:val="18"/>
                </w:rPr>
                <w:delText>01</w:delText>
              </w:r>
            </w:del>
          </w:p>
        </w:tc>
        <w:tc>
          <w:tcPr>
            <w:tcW w:w="2598" w:type="pct"/>
            <w:vAlign w:val="center"/>
          </w:tcPr>
          <w:p w14:paraId="56DC01EB" w14:textId="4C93386B" w:rsidR="009430FF" w:rsidRPr="007167EB" w:rsidDel="00CE3C71" w:rsidRDefault="009430FF" w:rsidP="00EC4D51">
            <w:pPr>
              <w:rPr>
                <w:del w:id="8" w:author="Wichert, RJ@Energy" w:date="2018-10-25T07:41:00Z"/>
                <w:rFonts w:asciiTheme="minorHAnsi" w:hAnsiTheme="minorHAnsi"/>
                <w:sz w:val="18"/>
                <w:szCs w:val="18"/>
              </w:rPr>
            </w:pPr>
            <w:del w:id="9" w:author="Wichert, RJ@Energy" w:date="2018-10-25T07:41:00Z">
              <w:r w:rsidRPr="007167EB" w:rsidDel="00CE3C71">
                <w:rPr>
                  <w:rFonts w:asciiTheme="minorHAnsi" w:hAnsiTheme="minorHAnsi"/>
                  <w:sz w:val="18"/>
                  <w:szCs w:val="18"/>
                </w:rPr>
                <w:delText>SC System Identification or Name</w:delText>
              </w:r>
            </w:del>
          </w:p>
        </w:tc>
        <w:tc>
          <w:tcPr>
            <w:tcW w:w="2215" w:type="pct"/>
            <w:gridSpan w:val="2"/>
            <w:vAlign w:val="center"/>
          </w:tcPr>
          <w:p w14:paraId="56DC01EC" w14:textId="46E83C35" w:rsidR="009430FF" w:rsidRPr="007167EB" w:rsidDel="00CE3C71" w:rsidRDefault="009430FF" w:rsidP="00EC4D51">
            <w:pPr>
              <w:rPr>
                <w:del w:id="10" w:author="Wichert, RJ@Energy" w:date="2018-10-25T07:41:00Z"/>
                <w:rFonts w:asciiTheme="minorHAnsi" w:hAnsiTheme="minorHAnsi"/>
                <w:sz w:val="18"/>
                <w:szCs w:val="18"/>
              </w:rPr>
            </w:pPr>
          </w:p>
        </w:tc>
      </w:tr>
      <w:tr w:rsidR="009430FF" w:rsidRPr="007167EB" w:rsidDel="00CE3C71" w14:paraId="56DC01F1" w14:textId="522934D7" w:rsidTr="0003306F">
        <w:trPr>
          <w:cantSplit/>
          <w:trHeight w:val="288"/>
          <w:del w:id="11" w:author="Wichert, RJ@Energy" w:date="2018-10-25T07:41:00Z"/>
        </w:trPr>
        <w:tc>
          <w:tcPr>
            <w:tcW w:w="187" w:type="pct"/>
            <w:vAlign w:val="center"/>
          </w:tcPr>
          <w:p w14:paraId="56DC01EE" w14:textId="548CD536" w:rsidR="009430FF" w:rsidRPr="007167EB" w:rsidDel="00CE3C71" w:rsidRDefault="009430FF" w:rsidP="00EC4D51">
            <w:pPr>
              <w:jc w:val="center"/>
              <w:rPr>
                <w:del w:id="12" w:author="Wichert, RJ@Energy" w:date="2018-10-25T07:41:00Z"/>
                <w:rFonts w:asciiTheme="minorHAnsi" w:hAnsiTheme="minorHAnsi"/>
                <w:sz w:val="18"/>
                <w:szCs w:val="18"/>
              </w:rPr>
            </w:pPr>
            <w:del w:id="13" w:author="Wichert, RJ@Energy" w:date="2018-10-25T07:41:00Z">
              <w:r w:rsidRPr="007167EB" w:rsidDel="00CE3C71">
                <w:rPr>
                  <w:rFonts w:asciiTheme="minorHAnsi" w:hAnsiTheme="minorHAnsi"/>
                  <w:sz w:val="18"/>
                  <w:szCs w:val="18"/>
                </w:rPr>
                <w:delText>02</w:delText>
              </w:r>
            </w:del>
          </w:p>
        </w:tc>
        <w:tc>
          <w:tcPr>
            <w:tcW w:w="2598" w:type="pct"/>
            <w:vAlign w:val="center"/>
          </w:tcPr>
          <w:p w14:paraId="56DC01EF" w14:textId="6E61A71B" w:rsidR="009430FF" w:rsidRPr="007167EB" w:rsidDel="00CE3C71" w:rsidRDefault="009430FF" w:rsidP="00EC4D51">
            <w:pPr>
              <w:rPr>
                <w:del w:id="14" w:author="Wichert, RJ@Energy" w:date="2018-10-25T07:41:00Z"/>
                <w:rFonts w:asciiTheme="minorHAnsi" w:hAnsiTheme="minorHAnsi"/>
                <w:sz w:val="18"/>
                <w:szCs w:val="18"/>
              </w:rPr>
            </w:pPr>
            <w:del w:id="15" w:author="Wichert, RJ@Energy" w:date="2018-10-25T07:41:00Z">
              <w:r w:rsidRPr="007167EB" w:rsidDel="00CE3C71">
                <w:rPr>
                  <w:rFonts w:asciiTheme="minorHAnsi" w:hAnsiTheme="minorHAnsi"/>
                  <w:sz w:val="18"/>
                  <w:szCs w:val="18"/>
                </w:rPr>
                <w:delText>SC System Location or Area Served</w:delText>
              </w:r>
            </w:del>
          </w:p>
        </w:tc>
        <w:tc>
          <w:tcPr>
            <w:tcW w:w="2215" w:type="pct"/>
            <w:gridSpan w:val="2"/>
            <w:vAlign w:val="center"/>
          </w:tcPr>
          <w:p w14:paraId="56DC01F0" w14:textId="3354AACC" w:rsidR="009430FF" w:rsidRPr="007167EB" w:rsidDel="00CE3C71" w:rsidRDefault="009430FF" w:rsidP="00EC4D51">
            <w:pPr>
              <w:rPr>
                <w:del w:id="16" w:author="Wichert, RJ@Energy" w:date="2018-10-25T07:41:00Z"/>
                <w:rFonts w:asciiTheme="minorHAnsi" w:hAnsiTheme="minorHAnsi"/>
                <w:sz w:val="18"/>
                <w:szCs w:val="18"/>
              </w:rPr>
            </w:pPr>
          </w:p>
        </w:tc>
      </w:tr>
      <w:tr w:rsidR="009430FF" w:rsidRPr="007167EB" w:rsidDel="00CE3C71" w14:paraId="56DC01F5" w14:textId="1A0C0938" w:rsidTr="0003306F">
        <w:trPr>
          <w:cantSplit/>
          <w:trHeight w:val="288"/>
          <w:del w:id="17" w:author="Wichert, RJ@Energy" w:date="2018-10-25T07:41:00Z"/>
        </w:trPr>
        <w:tc>
          <w:tcPr>
            <w:tcW w:w="187" w:type="pct"/>
            <w:vAlign w:val="center"/>
          </w:tcPr>
          <w:p w14:paraId="56DC01F2" w14:textId="67B1159B" w:rsidR="009430FF" w:rsidRPr="007167EB" w:rsidDel="00CE3C71" w:rsidRDefault="009430FF" w:rsidP="00EC4D51">
            <w:pPr>
              <w:jc w:val="center"/>
              <w:rPr>
                <w:del w:id="18" w:author="Wichert, RJ@Energy" w:date="2018-10-25T07:41:00Z"/>
                <w:rFonts w:asciiTheme="minorHAnsi" w:hAnsiTheme="minorHAnsi"/>
                <w:sz w:val="18"/>
                <w:szCs w:val="18"/>
              </w:rPr>
            </w:pPr>
            <w:del w:id="19" w:author="Wichert, RJ@Energy" w:date="2018-10-25T07:41:00Z">
              <w:r w:rsidRPr="007167EB" w:rsidDel="00CE3C71">
                <w:rPr>
                  <w:rFonts w:asciiTheme="minorHAnsi" w:hAnsiTheme="minorHAnsi"/>
                  <w:sz w:val="18"/>
                  <w:szCs w:val="18"/>
                </w:rPr>
                <w:delText>03</w:delText>
              </w:r>
            </w:del>
          </w:p>
        </w:tc>
        <w:tc>
          <w:tcPr>
            <w:tcW w:w="2598" w:type="pct"/>
            <w:vAlign w:val="center"/>
          </w:tcPr>
          <w:p w14:paraId="56DC01F3" w14:textId="7AE97FCD" w:rsidR="009430FF" w:rsidRPr="007167EB" w:rsidDel="00CE3C71" w:rsidRDefault="009430FF" w:rsidP="006B0379">
            <w:pPr>
              <w:rPr>
                <w:del w:id="20" w:author="Wichert, RJ@Energy" w:date="2018-10-25T07:41:00Z"/>
                <w:rFonts w:asciiTheme="minorHAnsi" w:hAnsiTheme="minorHAnsi"/>
                <w:sz w:val="18"/>
                <w:szCs w:val="18"/>
              </w:rPr>
            </w:pPr>
            <w:del w:id="21" w:author="Wichert, RJ@Energy" w:date="2018-10-25T07:41:00Z">
              <w:r w:rsidRPr="007167EB" w:rsidDel="00CE3C71">
                <w:rPr>
                  <w:rFonts w:asciiTheme="minorHAnsi" w:hAnsiTheme="minorHAnsi"/>
                  <w:sz w:val="18"/>
                  <w:szCs w:val="18"/>
                </w:rPr>
                <w:delText>Status</w:delText>
              </w:r>
            </w:del>
            <w:del w:id="22" w:author="Wichert, RJ@Energy" w:date="2018-10-24T14:59:00Z">
              <w:r w:rsidRPr="007167EB" w:rsidDel="006B0379">
                <w:rPr>
                  <w:rFonts w:asciiTheme="minorHAnsi" w:hAnsiTheme="minorHAnsi"/>
                  <w:sz w:val="18"/>
                  <w:szCs w:val="18"/>
                </w:rPr>
                <w:delText xml:space="preserve"> - </w:delText>
              </w:r>
            </w:del>
            <w:del w:id="23" w:author="Wichert, RJ@Energy" w:date="2018-10-25T07:41:00Z">
              <w:r w:rsidDel="00CE3C71">
                <w:rPr>
                  <w:rFonts w:asciiTheme="minorHAnsi" w:hAnsiTheme="minorHAnsi"/>
                  <w:sz w:val="18"/>
                  <w:szCs w:val="18"/>
                </w:rPr>
                <w:delText>L</w:delText>
              </w:r>
              <w:r w:rsidRPr="007167EB" w:rsidDel="00CE3C71">
                <w:rPr>
                  <w:rFonts w:asciiTheme="minorHAnsi" w:hAnsiTheme="minorHAnsi"/>
                  <w:sz w:val="18"/>
                  <w:szCs w:val="18"/>
                </w:rPr>
                <w:delText>ess</w:delText>
              </w:r>
            </w:del>
            <w:del w:id="24" w:author="Wichert, RJ@Energy" w:date="2018-10-24T14:59:00Z">
              <w:r w:rsidRPr="007167EB" w:rsidDel="006B0379">
                <w:rPr>
                  <w:rFonts w:asciiTheme="minorHAnsi" w:hAnsiTheme="minorHAnsi"/>
                  <w:sz w:val="18"/>
                  <w:szCs w:val="18"/>
                </w:rPr>
                <w:delText xml:space="preserve"> </w:delText>
              </w:r>
            </w:del>
            <w:del w:id="25" w:author="Wichert, RJ@Energy" w:date="2018-10-25T07:41:00Z">
              <w:r w:rsidRPr="007167EB" w:rsidDel="00CE3C71">
                <w:rPr>
                  <w:rFonts w:asciiTheme="minorHAnsi" w:hAnsiTheme="minorHAnsi"/>
                  <w:sz w:val="18"/>
                  <w:szCs w:val="18"/>
                </w:rPr>
                <w:delText xml:space="preserve">than 12 ft </w:delText>
              </w:r>
              <w:r w:rsidDel="00CE3C71">
                <w:rPr>
                  <w:rFonts w:asciiTheme="minorHAnsi" w:hAnsiTheme="minorHAnsi"/>
                  <w:sz w:val="18"/>
                  <w:szCs w:val="18"/>
                </w:rPr>
                <w:delText>D</w:delText>
              </w:r>
              <w:r w:rsidRPr="007167EB" w:rsidDel="00CE3C71">
                <w:rPr>
                  <w:rFonts w:asciiTheme="minorHAnsi" w:hAnsiTheme="minorHAnsi"/>
                  <w:sz w:val="18"/>
                  <w:szCs w:val="18"/>
                </w:rPr>
                <w:delText xml:space="preserve">ucts in </w:delText>
              </w:r>
              <w:r w:rsidDel="00CE3C71">
                <w:rPr>
                  <w:rFonts w:asciiTheme="minorHAnsi" w:hAnsiTheme="minorHAnsi"/>
                  <w:sz w:val="18"/>
                  <w:szCs w:val="18"/>
                </w:rPr>
                <w:delText>C</w:delText>
              </w:r>
              <w:r w:rsidRPr="007167EB" w:rsidDel="00CE3C71">
                <w:rPr>
                  <w:rFonts w:asciiTheme="minorHAnsi" w:hAnsiTheme="minorHAnsi"/>
                  <w:sz w:val="18"/>
                  <w:szCs w:val="18"/>
                </w:rPr>
                <w:delText xml:space="preserve">onditioned </w:delText>
              </w:r>
              <w:r w:rsidDel="00CE3C71">
                <w:rPr>
                  <w:rFonts w:asciiTheme="minorHAnsi" w:hAnsiTheme="minorHAnsi"/>
                  <w:sz w:val="18"/>
                  <w:szCs w:val="18"/>
                </w:rPr>
                <w:delText>S</w:delText>
              </w:r>
              <w:r w:rsidRPr="007167EB" w:rsidDel="00CE3C71">
                <w:rPr>
                  <w:rFonts w:asciiTheme="minorHAnsi" w:hAnsiTheme="minorHAnsi"/>
                  <w:sz w:val="18"/>
                  <w:szCs w:val="18"/>
                </w:rPr>
                <w:delText>pace Performance Credit</w:delText>
              </w:r>
            </w:del>
          </w:p>
        </w:tc>
        <w:tc>
          <w:tcPr>
            <w:tcW w:w="2215" w:type="pct"/>
            <w:gridSpan w:val="2"/>
            <w:vAlign w:val="center"/>
          </w:tcPr>
          <w:p w14:paraId="56DC01F4" w14:textId="6AD8CBB7" w:rsidR="009430FF" w:rsidRPr="007167EB" w:rsidDel="00CE3C71" w:rsidRDefault="009430FF" w:rsidP="00EC4D51">
            <w:pPr>
              <w:rPr>
                <w:del w:id="26" w:author="Wichert, RJ@Energy" w:date="2018-10-25T07:41:00Z"/>
                <w:rFonts w:asciiTheme="minorHAnsi" w:hAnsiTheme="minorHAnsi"/>
                <w:sz w:val="18"/>
                <w:szCs w:val="18"/>
              </w:rPr>
            </w:pPr>
          </w:p>
        </w:tc>
      </w:tr>
      <w:tr w:rsidR="009430FF" w:rsidRPr="007167EB" w:rsidDel="00CE3C71" w14:paraId="56DC01F9" w14:textId="3AC3C17B" w:rsidTr="0003306F">
        <w:trPr>
          <w:cantSplit/>
          <w:trHeight w:val="288"/>
          <w:del w:id="27" w:author="Wichert, RJ@Energy" w:date="2018-10-25T07:41:00Z"/>
        </w:trPr>
        <w:tc>
          <w:tcPr>
            <w:tcW w:w="187" w:type="pct"/>
            <w:vAlign w:val="center"/>
          </w:tcPr>
          <w:p w14:paraId="56DC01F6" w14:textId="21B0A672" w:rsidR="009430FF" w:rsidRPr="007167EB" w:rsidDel="00CE3C71" w:rsidRDefault="009430FF" w:rsidP="00EC4D51">
            <w:pPr>
              <w:jc w:val="center"/>
              <w:rPr>
                <w:del w:id="28" w:author="Wichert, RJ@Energy" w:date="2018-10-25T07:41:00Z"/>
                <w:rFonts w:asciiTheme="minorHAnsi" w:hAnsiTheme="minorHAnsi"/>
                <w:sz w:val="18"/>
                <w:szCs w:val="18"/>
              </w:rPr>
            </w:pPr>
            <w:del w:id="29" w:author="Wichert, RJ@Energy" w:date="2018-10-25T07:41:00Z">
              <w:r w:rsidRPr="007167EB" w:rsidDel="00CE3C71">
                <w:rPr>
                  <w:rFonts w:asciiTheme="minorHAnsi" w:hAnsiTheme="minorHAnsi"/>
                  <w:sz w:val="18"/>
                  <w:szCs w:val="18"/>
                </w:rPr>
                <w:delText>04</w:delText>
              </w:r>
            </w:del>
          </w:p>
        </w:tc>
        <w:tc>
          <w:tcPr>
            <w:tcW w:w="2598" w:type="pct"/>
            <w:vAlign w:val="center"/>
          </w:tcPr>
          <w:p w14:paraId="56DC01F7" w14:textId="5C30D0BE" w:rsidR="009430FF" w:rsidRPr="007167EB" w:rsidDel="00CE3C71" w:rsidRDefault="009430FF" w:rsidP="00CE3C71">
            <w:pPr>
              <w:rPr>
                <w:del w:id="30" w:author="Wichert, RJ@Energy" w:date="2018-10-25T07:41:00Z"/>
                <w:rFonts w:asciiTheme="minorHAnsi" w:hAnsiTheme="minorHAnsi"/>
                <w:sz w:val="18"/>
                <w:szCs w:val="18"/>
              </w:rPr>
            </w:pPr>
            <w:del w:id="31" w:author="Wichert, RJ@Energy" w:date="2018-10-25T07:41:00Z">
              <w:r w:rsidRPr="007167EB" w:rsidDel="00CE3C71">
                <w:rPr>
                  <w:rFonts w:asciiTheme="minorHAnsi" w:hAnsiTheme="minorHAnsi"/>
                  <w:sz w:val="18"/>
                  <w:szCs w:val="18"/>
                </w:rPr>
                <w:delText>Status</w:delText>
              </w:r>
            </w:del>
            <w:del w:id="32" w:author="Wichert, RJ@Energy" w:date="2018-10-24T14:59:00Z">
              <w:r w:rsidRPr="007167EB" w:rsidDel="006B0379">
                <w:rPr>
                  <w:rFonts w:asciiTheme="minorHAnsi" w:hAnsiTheme="minorHAnsi"/>
                  <w:sz w:val="18"/>
                  <w:szCs w:val="18"/>
                </w:rPr>
                <w:delText xml:space="preserve"> - </w:delText>
              </w:r>
            </w:del>
            <w:del w:id="33" w:author="Wichert, RJ@Energy" w:date="2018-10-25T07:41:00Z">
              <w:r w:rsidRPr="007167EB" w:rsidDel="00CE3C71">
                <w:rPr>
                  <w:rFonts w:asciiTheme="minorHAnsi" w:hAnsiTheme="minorHAnsi"/>
                  <w:sz w:val="18"/>
                  <w:szCs w:val="18"/>
                </w:rPr>
                <w:delText>Ducts</w:delText>
              </w:r>
            </w:del>
            <w:del w:id="34" w:author="Wichert, RJ@Energy" w:date="2018-10-24T14:59:00Z">
              <w:r w:rsidRPr="007167EB" w:rsidDel="006B0379">
                <w:rPr>
                  <w:rFonts w:asciiTheme="minorHAnsi" w:hAnsiTheme="minorHAnsi"/>
                  <w:sz w:val="18"/>
                  <w:szCs w:val="18"/>
                </w:rPr>
                <w:delText xml:space="preserve"> </w:delText>
              </w:r>
            </w:del>
            <w:del w:id="35" w:author="Wichert, RJ@Energy" w:date="2018-10-25T07:41:00Z">
              <w:r w:rsidRPr="007167EB" w:rsidDel="00CE3C71">
                <w:rPr>
                  <w:rFonts w:asciiTheme="minorHAnsi" w:hAnsiTheme="minorHAnsi"/>
                  <w:sz w:val="18"/>
                  <w:szCs w:val="18"/>
                </w:rPr>
                <w:delText>Located In Conditioned Space Performance Credit</w:delText>
              </w:r>
            </w:del>
          </w:p>
        </w:tc>
        <w:tc>
          <w:tcPr>
            <w:tcW w:w="2215" w:type="pct"/>
            <w:gridSpan w:val="2"/>
            <w:vAlign w:val="center"/>
          </w:tcPr>
          <w:p w14:paraId="56DC01F8" w14:textId="57C4FA50" w:rsidR="009430FF" w:rsidRPr="007167EB" w:rsidDel="00CE3C71" w:rsidRDefault="009430FF" w:rsidP="00EC4D51">
            <w:pPr>
              <w:rPr>
                <w:del w:id="36" w:author="Wichert, RJ@Energy" w:date="2018-10-25T07:41:00Z"/>
                <w:rFonts w:asciiTheme="minorHAnsi" w:hAnsiTheme="minorHAnsi"/>
                <w:sz w:val="18"/>
                <w:szCs w:val="18"/>
              </w:rPr>
            </w:pPr>
          </w:p>
        </w:tc>
      </w:tr>
      <w:tr w:rsidR="009430FF" w:rsidRPr="007167EB" w:rsidDel="00CE3C71" w14:paraId="56DC01FD" w14:textId="2E5E2DAF" w:rsidTr="0003306F">
        <w:trPr>
          <w:cantSplit/>
          <w:trHeight w:val="288"/>
          <w:del w:id="37" w:author="Wichert, RJ@Energy" w:date="2018-10-25T07:41:00Z"/>
        </w:trPr>
        <w:tc>
          <w:tcPr>
            <w:tcW w:w="187" w:type="pct"/>
            <w:vAlign w:val="center"/>
          </w:tcPr>
          <w:p w14:paraId="56DC01FA" w14:textId="3EB76162" w:rsidR="009430FF" w:rsidRPr="007167EB" w:rsidDel="00CE3C71" w:rsidRDefault="009430FF" w:rsidP="00EC4D51">
            <w:pPr>
              <w:jc w:val="center"/>
              <w:rPr>
                <w:del w:id="38" w:author="Wichert, RJ@Energy" w:date="2018-10-25T07:41:00Z"/>
                <w:rFonts w:asciiTheme="minorHAnsi" w:hAnsiTheme="minorHAnsi"/>
                <w:sz w:val="18"/>
                <w:szCs w:val="18"/>
              </w:rPr>
            </w:pPr>
            <w:del w:id="39" w:author="Wichert, RJ@Energy" w:date="2018-10-25T07:41:00Z">
              <w:r w:rsidRPr="007167EB" w:rsidDel="00CE3C71">
                <w:rPr>
                  <w:rFonts w:asciiTheme="minorHAnsi" w:hAnsiTheme="minorHAnsi"/>
                  <w:sz w:val="18"/>
                  <w:szCs w:val="18"/>
                </w:rPr>
                <w:delText>05</w:delText>
              </w:r>
            </w:del>
          </w:p>
        </w:tc>
        <w:tc>
          <w:tcPr>
            <w:tcW w:w="2598" w:type="pct"/>
            <w:vAlign w:val="center"/>
          </w:tcPr>
          <w:p w14:paraId="56DC01FB" w14:textId="20360E62" w:rsidR="009430FF" w:rsidRPr="007167EB" w:rsidDel="00CE3C71" w:rsidRDefault="009430FF" w:rsidP="00EC4D51">
            <w:pPr>
              <w:rPr>
                <w:del w:id="40" w:author="Wichert, RJ@Energy" w:date="2018-10-25T07:41:00Z"/>
                <w:rFonts w:asciiTheme="minorHAnsi" w:hAnsiTheme="minorHAnsi"/>
                <w:sz w:val="18"/>
                <w:szCs w:val="18"/>
              </w:rPr>
            </w:pPr>
            <w:del w:id="41" w:author="Wichert, RJ@Energy" w:date="2018-10-25T07:41:00Z">
              <w:r w:rsidRPr="007167EB" w:rsidDel="00CE3C71">
                <w:rPr>
                  <w:rFonts w:asciiTheme="minorHAnsi" w:hAnsiTheme="minorHAnsi"/>
                  <w:sz w:val="18"/>
                  <w:szCs w:val="18"/>
                </w:rPr>
                <w:delText xml:space="preserve">Status </w:delText>
              </w:r>
              <w:r w:rsidDel="00CE3C71">
                <w:rPr>
                  <w:rFonts w:asciiTheme="minorHAnsi" w:hAnsiTheme="minorHAnsi"/>
                  <w:sz w:val="18"/>
                  <w:szCs w:val="18"/>
                </w:rPr>
                <w:delText>–</w:delText>
              </w:r>
              <w:r w:rsidRPr="007167EB" w:rsidDel="00CE3C71">
                <w:rPr>
                  <w:rFonts w:asciiTheme="minorHAnsi" w:hAnsiTheme="minorHAnsi"/>
                  <w:sz w:val="18"/>
                  <w:szCs w:val="18"/>
                </w:rPr>
                <w:delText xml:space="preserve"> </w:delText>
              </w:r>
              <w:r w:rsidDel="00CE3C71">
                <w:rPr>
                  <w:rFonts w:asciiTheme="minorHAnsi" w:hAnsiTheme="minorHAnsi"/>
                  <w:sz w:val="18"/>
                  <w:szCs w:val="18"/>
                </w:rPr>
                <w:delText>All Ducts Entirely in Directly Conditioned Space R-value Exception</w:delText>
              </w:r>
            </w:del>
          </w:p>
        </w:tc>
        <w:tc>
          <w:tcPr>
            <w:tcW w:w="2215" w:type="pct"/>
            <w:gridSpan w:val="2"/>
            <w:vAlign w:val="center"/>
          </w:tcPr>
          <w:p w14:paraId="56DC01FC" w14:textId="54D299AC" w:rsidR="009430FF" w:rsidRPr="007167EB" w:rsidDel="00CE3C71" w:rsidRDefault="009430FF" w:rsidP="00EC4D51">
            <w:pPr>
              <w:rPr>
                <w:del w:id="42" w:author="Wichert, RJ@Energy" w:date="2018-10-25T07:41:00Z"/>
                <w:rFonts w:asciiTheme="minorHAnsi" w:hAnsiTheme="minorHAnsi"/>
                <w:sz w:val="18"/>
                <w:szCs w:val="18"/>
              </w:rPr>
            </w:pPr>
          </w:p>
        </w:tc>
      </w:tr>
      <w:tr w:rsidR="0003306F" w:rsidRPr="007167EB" w:rsidDel="00CE3C71" w14:paraId="5F6A857F" w14:textId="4D011B6D" w:rsidTr="0003306F">
        <w:trPr>
          <w:cantSplit/>
          <w:trHeight w:val="288"/>
          <w:ins w:id="43" w:author="Balneg, Ronald@Energy" w:date="2018-07-02T15:22:00Z"/>
          <w:del w:id="44" w:author="Wichert, RJ@Energy" w:date="2018-10-25T07:41:00Z"/>
        </w:trPr>
        <w:tc>
          <w:tcPr>
            <w:tcW w:w="187" w:type="pct"/>
            <w:vAlign w:val="center"/>
          </w:tcPr>
          <w:p w14:paraId="69D99BC6" w14:textId="5EAE299D" w:rsidR="0003306F" w:rsidRPr="007167EB" w:rsidDel="00CE3C71" w:rsidRDefault="0003306F" w:rsidP="0003306F">
            <w:pPr>
              <w:jc w:val="center"/>
              <w:rPr>
                <w:ins w:id="45" w:author="Balneg, Ronald@Energy" w:date="2018-07-02T15:22:00Z"/>
                <w:del w:id="46" w:author="Wichert, RJ@Energy" w:date="2018-10-25T07:41:00Z"/>
                <w:rFonts w:asciiTheme="minorHAnsi" w:hAnsiTheme="minorHAnsi"/>
                <w:sz w:val="18"/>
                <w:szCs w:val="18"/>
              </w:rPr>
            </w:pPr>
            <w:ins w:id="47" w:author="Balneg, Ronald@Energy" w:date="2018-07-02T15:22:00Z">
              <w:del w:id="48" w:author="Wichert, RJ@Energy" w:date="2018-10-25T07:41:00Z">
                <w:r w:rsidRPr="00F8787A" w:rsidDel="00CE3C71">
                  <w:rPr>
                    <w:rFonts w:asciiTheme="minorHAnsi" w:hAnsiTheme="minorHAnsi"/>
                    <w:sz w:val="18"/>
                    <w:szCs w:val="18"/>
                  </w:rPr>
                  <w:delText>0</w:delText>
                </w:r>
                <w:r w:rsidDel="00CE3C71">
                  <w:rPr>
                    <w:rFonts w:asciiTheme="minorHAnsi" w:hAnsiTheme="minorHAnsi"/>
                    <w:sz w:val="18"/>
                    <w:szCs w:val="18"/>
                  </w:rPr>
                  <w:delText>6</w:delText>
                </w:r>
              </w:del>
            </w:ins>
          </w:p>
        </w:tc>
        <w:tc>
          <w:tcPr>
            <w:tcW w:w="2598" w:type="pct"/>
            <w:vAlign w:val="center"/>
          </w:tcPr>
          <w:p w14:paraId="5C39EA0C" w14:textId="60AE0847" w:rsidR="0003306F" w:rsidRPr="007167EB" w:rsidDel="00CE3C71" w:rsidRDefault="0003306F" w:rsidP="0003306F">
            <w:pPr>
              <w:rPr>
                <w:ins w:id="49" w:author="Balneg, Ronald@Energy" w:date="2018-07-02T15:22:00Z"/>
                <w:del w:id="50" w:author="Wichert, RJ@Energy" w:date="2018-10-25T07:41:00Z"/>
                <w:rFonts w:asciiTheme="minorHAnsi" w:hAnsiTheme="minorHAnsi"/>
                <w:sz w:val="18"/>
                <w:szCs w:val="18"/>
              </w:rPr>
            </w:pPr>
            <w:ins w:id="51" w:author="Balneg, Ronald@Energy" w:date="2018-07-02T15:22:00Z">
              <w:del w:id="52" w:author="Wichert, RJ@Energy" w:date="2018-10-25T07:41:00Z">
                <w:r w:rsidDel="00CE3C71">
                  <w:rPr>
                    <w:rFonts w:asciiTheme="minorHAnsi" w:hAnsiTheme="minorHAnsi"/>
                    <w:sz w:val="18"/>
                    <w:szCs w:val="18"/>
                  </w:rPr>
                  <w:delText>Status – Ducts Located in Wall Cavities R-Value Exception</w:delText>
                </w:r>
              </w:del>
            </w:ins>
          </w:p>
        </w:tc>
        <w:tc>
          <w:tcPr>
            <w:tcW w:w="2215" w:type="pct"/>
            <w:gridSpan w:val="2"/>
            <w:vAlign w:val="center"/>
          </w:tcPr>
          <w:p w14:paraId="34D4B683" w14:textId="0F806DCD" w:rsidR="0003306F" w:rsidRPr="007167EB" w:rsidDel="00CE3C71" w:rsidRDefault="0003306F" w:rsidP="0003306F">
            <w:pPr>
              <w:rPr>
                <w:ins w:id="53" w:author="Balneg, Ronald@Energy" w:date="2018-07-02T15:22:00Z"/>
                <w:del w:id="54" w:author="Wichert, RJ@Energy" w:date="2018-10-25T07:41:00Z"/>
                <w:rFonts w:asciiTheme="minorHAnsi" w:hAnsiTheme="minorHAnsi"/>
                <w:sz w:val="18"/>
                <w:szCs w:val="18"/>
              </w:rPr>
            </w:pPr>
          </w:p>
        </w:tc>
      </w:tr>
      <w:tr w:rsidR="00CE3C71" w:rsidRPr="007167EB" w14:paraId="63479592" w14:textId="77777777" w:rsidTr="005012B0">
        <w:trPr>
          <w:cantSplit/>
          <w:trHeight w:val="288"/>
          <w:ins w:id="55" w:author="Wichert, RJ@Energy" w:date="2018-10-25T07:41:00Z"/>
        </w:trPr>
        <w:tc>
          <w:tcPr>
            <w:tcW w:w="5000" w:type="pct"/>
            <w:gridSpan w:val="4"/>
            <w:vAlign w:val="center"/>
          </w:tcPr>
          <w:p w14:paraId="0C2EE544" w14:textId="77777777" w:rsidR="00CE3C71" w:rsidRPr="007167EB" w:rsidRDefault="00CE3C71" w:rsidP="005012B0">
            <w:pPr>
              <w:rPr>
                <w:ins w:id="56" w:author="Wichert, RJ@Energy" w:date="2018-10-25T07:41:00Z"/>
                <w:rFonts w:asciiTheme="minorHAnsi" w:hAnsiTheme="minorHAnsi"/>
                <w:b/>
                <w:bCs/>
                <w:iCs/>
                <w:sz w:val="18"/>
                <w:szCs w:val="18"/>
              </w:rPr>
            </w:pPr>
            <w:ins w:id="57" w:author="Wichert, RJ@Energy" w:date="2018-10-25T07:41:00Z">
              <w:r w:rsidRPr="00573B76">
                <w:rPr>
                  <w:rFonts w:asciiTheme="minorHAnsi" w:hAnsiTheme="minorHAnsi"/>
                  <w:b/>
                  <w:bCs/>
                  <w:iCs/>
                  <w:szCs w:val="18"/>
                </w:rPr>
                <w:t>A. General Information</w:t>
              </w:r>
            </w:ins>
          </w:p>
          <w:p w14:paraId="7E1E1639" w14:textId="77777777" w:rsidR="00CE3C71" w:rsidRPr="00837191" w:rsidRDefault="00CE3C71" w:rsidP="005012B0">
            <w:pPr>
              <w:rPr>
                <w:ins w:id="58" w:author="Wichert, RJ@Energy" w:date="2018-10-25T07:41:00Z"/>
                <w:rFonts w:asciiTheme="minorHAnsi" w:hAnsiTheme="minorHAnsi"/>
                <w:sz w:val="18"/>
                <w:szCs w:val="18"/>
              </w:rPr>
            </w:pPr>
            <w:ins w:id="59" w:author="Wichert, RJ@Energy" w:date="2018-10-25T07:41:00Z">
              <w:r w:rsidRPr="00E570BA">
                <w:rPr>
                  <w:rFonts w:asciiTheme="minorHAnsi" w:hAnsiTheme="minorHAnsi"/>
                  <w:sz w:val="18"/>
                  <w:szCs w:val="18"/>
                </w:rPr>
                <w:t>Note: Submit one Installation Certificate for each duct system that is taking credit for duct location.</w:t>
              </w:r>
            </w:ins>
          </w:p>
        </w:tc>
      </w:tr>
      <w:tr w:rsidR="00CE3C71" w:rsidRPr="007167EB" w14:paraId="3F9F0148" w14:textId="77777777" w:rsidTr="008B0A61">
        <w:trPr>
          <w:cantSplit/>
          <w:trHeight w:val="288"/>
          <w:ins w:id="60" w:author="Wichert, RJ@Energy" w:date="2018-10-25T07:41:00Z"/>
        </w:trPr>
        <w:tc>
          <w:tcPr>
            <w:tcW w:w="187" w:type="pct"/>
            <w:vAlign w:val="center"/>
          </w:tcPr>
          <w:p w14:paraId="4C41EE76" w14:textId="77777777" w:rsidR="00CE3C71" w:rsidRPr="00F8787A" w:rsidRDefault="00CE3C71" w:rsidP="005012B0">
            <w:pPr>
              <w:jc w:val="center"/>
              <w:rPr>
                <w:ins w:id="61" w:author="Wichert, RJ@Energy" w:date="2018-10-25T07:41:00Z"/>
                <w:rFonts w:asciiTheme="minorHAnsi" w:hAnsiTheme="minorHAnsi"/>
                <w:sz w:val="18"/>
                <w:szCs w:val="18"/>
              </w:rPr>
            </w:pPr>
            <w:ins w:id="62" w:author="Wichert, RJ@Energy" w:date="2018-10-25T07:41:00Z">
              <w:r w:rsidRPr="00F8787A">
                <w:rPr>
                  <w:rFonts w:asciiTheme="minorHAnsi" w:hAnsiTheme="minorHAnsi"/>
                  <w:sz w:val="18"/>
                  <w:szCs w:val="18"/>
                </w:rPr>
                <w:t>01</w:t>
              </w:r>
            </w:ins>
          </w:p>
        </w:tc>
        <w:tc>
          <w:tcPr>
            <w:tcW w:w="2884" w:type="pct"/>
            <w:gridSpan w:val="2"/>
            <w:vAlign w:val="center"/>
          </w:tcPr>
          <w:p w14:paraId="1865F857" w14:textId="77777777" w:rsidR="00CE3C71" w:rsidRPr="00F8787A" w:rsidRDefault="00CE3C71" w:rsidP="005012B0">
            <w:pPr>
              <w:rPr>
                <w:ins w:id="63" w:author="Wichert, RJ@Energy" w:date="2018-10-25T07:41:00Z"/>
                <w:rFonts w:asciiTheme="minorHAnsi" w:hAnsiTheme="minorHAnsi"/>
                <w:sz w:val="18"/>
                <w:szCs w:val="18"/>
              </w:rPr>
            </w:pPr>
            <w:ins w:id="64" w:author="Wichert, RJ@Energy" w:date="2018-10-25T07:41:00Z">
              <w:r>
                <w:rPr>
                  <w:rFonts w:asciiTheme="minorHAnsi" w:hAnsiTheme="minorHAnsi"/>
                  <w:sz w:val="18"/>
                  <w:szCs w:val="18"/>
                </w:rPr>
                <w:t>SC System Identification or Name</w:t>
              </w:r>
            </w:ins>
          </w:p>
        </w:tc>
        <w:tc>
          <w:tcPr>
            <w:tcW w:w="1929" w:type="pct"/>
            <w:vAlign w:val="center"/>
          </w:tcPr>
          <w:p w14:paraId="1AF4E26C" w14:textId="688D08A5" w:rsidR="00CE3C71" w:rsidRPr="00F8787A" w:rsidRDefault="00CE3C71" w:rsidP="005012B0">
            <w:pPr>
              <w:rPr>
                <w:ins w:id="65" w:author="Wichert, RJ@Energy" w:date="2018-10-25T07:41:00Z"/>
                <w:rFonts w:asciiTheme="minorHAnsi" w:hAnsiTheme="minorHAnsi"/>
                <w:sz w:val="18"/>
                <w:szCs w:val="18"/>
              </w:rPr>
            </w:pPr>
          </w:p>
        </w:tc>
      </w:tr>
      <w:tr w:rsidR="00CE3C71" w:rsidRPr="007167EB" w14:paraId="1EE12ACB" w14:textId="77777777" w:rsidTr="008B0A61">
        <w:trPr>
          <w:cantSplit/>
          <w:trHeight w:val="288"/>
          <w:ins w:id="66" w:author="Wichert, RJ@Energy" w:date="2018-10-25T07:41:00Z"/>
        </w:trPr>
        <w:tc>
          <w:tcPr>
            <w:tcW w:w="187" w:type="pct"/>
            <w:vAlign w:val="center"/>
          </w:tcPr>
          <w:p w14:paraId="5200FBE6" w14:textId="77777777" w:rsidR="00CE3C71" w:rsidRPr="00F8787A" w:rsidRDefault="00CE3C71" w:rsidP="005012B0">
            <w:pPr>
              <w:jc w:val="center"/>
              <w:rPr>
                <w:ins w:id="67" w:author="Wichert, RJ@Energy" w:date="2018-10-25T07:41:00Z"/>
                <w:rFonts w:asciiTheme="minorHAnsi" w:hAnsiTheme="minorHAnsi"/>
                <w:sz w:val="18"/>
                <w:szCs w:val="18"/>
              </w:rPr>
            </w:pPr>
            <w:ins w:id="68" w:author="Wichert, RJ@Energy" w:date="2018-10-25T07:41:00Z">
              <w:r w:rsidRPr="00F8787A">
                <w:rPr>
                  <w:rFonts w:asciiTheme="minorHAnsi" w:hAnsiTheme="minorHAnsi"/>
                  <w:sz w:val="18"/>
                  <w:szCs w:val="18"/>
                </w:rPr>
                <w:t>02</w:t>
              </w:r>
            </w:ins>
          </w:p>
        </w:tc>
        <w:tc>
          <w:tcPr>
            <w:tcW w:w="2884" w:type="pct"/>
            <w:gridSpan w:val="2"/>
            <w:vAlign w:val="center"/>
          </w:tcPr>
          <w:p w14:paraId="0ACC911B" w14:textId="77777777" w:rsidR="00CE3C71" w:rsidRPr="00F8787A" w:rsidRDefault="00CE3C71" w:rsidP="005012B0">
            <w:pPr>
              <w:rPr>
                <w:ins w:id="69" w:author="Wichert, RJ@Energy" w:date="2018-10-25T07:41:00Z"/>
                <w:rFonts w:asciiTheme="minorHAnsi" w:hAnsiTheme="minorHAnsi"/>
                <w:sz w:val="18"/>
                <w:szCs w:val="18"/>
              </w:rPr>
            </w:pPr>
            <w:ins w:id="70" w:author="Wichert, RJ@Energy" w:date="2018-10-25T07:41:00Z">
              <w:r>
                <w:rPr>
                  <w:rFonts w:asciiTheme="minorHAnsi" w:hAnsiTheme="minorHAnsi"/>
                  <w:sz w:val="18"/>
                  <w:szCs w:val="18"/>
                </w:rPr>
                <w:t>SC System Location or Area Served</w:t>
              </w:r>
            </w:ins>
          </w:p>
        </w:tc>
        <w:tc>
          <w:tcPr>
            <w:tcW w:w="1929" w:type="pct"/>
            <w:vAlign w:val="center"/>
          </w:tcPr>
          <w:p w14:paraId="64E77786" w14:textId="0591966C" w:rsidR="00CE3C71" w:rsidRPr="00F8787A" w:rsidRDefault="00CE3C71" w:rsidP="005012B0">
            <w:pPr>
              <w:rPr>
                <w:ins w:id="71" w:author="Wichert, RJ@Energy" w:date="2018-10-25T07:41:00Z"/>
                <w:rFonts w:asciiTheme="minorHAnsi" w:hAnsiTheme="minorHAnsi"/>
                <w:sz w:val="18"/>
                <w:szCs w:val="18"/>
              </w:rPr>
            </w:pPr>
          </w:p>
        </w:tc>
      </w:tr>
      <w:tr w:rsidR="00CE3C71" w:rsidRPr="007167EB" w14:paraId="49AA048D" w14:textId="77777777" w:rsidTr="008B0A61">
        <w:trPr>
          <w:cantSplit/>
          <w:trHeight w:val="288"/>
          <w:ins w:id="72" w:author="Wichert, RJ@Energy" w:date="2018-10-25T07:41:00Z"/>
        </w:trPr>
        <w:tc>
          <w:tcPr>
            <w:tcW w:w="187" w:type="pct"/>
            <w:vAlign w:val="center"/>
          </w:tcPr>
          <w:p w14:paraId="3F3382CA" w14:textId="77777777" w:rsidR="00CE3C71" w:rsidRPr="00F8787A" w:rsidRDefault="00CE3C71" w:rsidP="005012B0">
            <w:pPr>
              <w:jc w:val="center"/>
              <w:rPr>
                <w:ins w:id="73" w:author="Wichert, RJ@Energy" w:date="2018-10-25T07:41:00Z"/>
                <w:rFonts w:asciiTheme="minorHAnsi" w:hAnsiTheme="minorHAnsi"/>
                <w:sz w:val="18"/>
                <w:szCs w:val="18"/>
              </w:rPr>
            </w:pPr>
            <w:ins w:id="74" w:author="Wichert, RJ@Energy" w:date="2018-10-25T07:41:00Z">
              <w:r w:rsidRPr="00F8787A">
                <w:rPr>
                  <w:rFonts w:asciiTheme="minorHAnsi" w:hAnsiTheme="minorHAnsi"/>
                  <w:sz w:val="18"/>
                  <w:szCs w:val="18"/>
                </w:rPr>
                <w:t>03</w:t>
              </w:r>
            </w:ins>
          </w:p>
        </w:tc>
        <w:tc>
          <w:tcPr>
            <w:tcW w:w="2884" w:type="pct"/>
            <w:gridSpan w:val="2"/>
            <w:vAlign w:val="center"/>
          </w:tcPr>
          <w:p w14:paraId="362D5F71" w14:textId="77777777" w:rsidR="00CE3C71" w:rsidRPr="00F8787A" w:rsidRDefault="00CE3C71" w:rsidP="005012B0">
            <w:pPr>
              <w:rPr>
                <w:ins w:id="75" w:author="Wichert, RJ@Energy" w:date="2018-10-25T07:41:00Z"/>
                <w:rFonts w:asciiTheme="minorHAnsi" w:hAnsiTheme="minorHAnsi"/>
                <w:sz w:val="18"/>
                <w:szCs w:val="18"/>
              </w:rPr>
            </w:pPr>
            <w:ins w:id="76" w:author="Wichert, RJ@Energy" w:date="2018-10-25T07:41:00Z">
              <w:r>
                <w:rPr>
                  <w:rFonts w:asciiTheme="minorHAnsi" w:hAnsiTheme="minorHAnsi"/>
                  <w:sz w:val="18"/>
                  <w:szCs w:val="18"/>
                </w:rPr>
                <w:t>Status – Less than 12 ft Ducts in Conditioned Space Performance Credit</w:t>
              </w:r>
            </w:ins>
          </w:p>
        </w:tc>
        <w:tc>
          <w:tcPr>
            <w:tcW w:w="1929" w:type="pct"/>
            <w:vAlign w:val="center"/>
          </w:tcPr>
          <w:p w14:paraId="05B346A6" w14:textId="4B2151B9" w:rsidR="00CE3C71" w:rsidRPr="00F8787A" w:rsidRDefault="00CE3C71" w:rsidP="005012B0">
            <w:pPr>
              <w:rPr>
                <w:ins w:id="77" w:author="Wichert, RJ@Energy" w:date="2018-10-25T07:41:00Z"/>
                <w:rFonts w:asciiTheme="minorHAnsi" w:hAnsiTheme="minorHAnsi"/>
                <w:sz w:val="18"/>
                <w:szCs w:val="18"/>
              </w:rPr>
            </w:pPr>
          </w:p>
        </w:tc>
      </w:tr>
      <w:tr w:rsidR="00CE3C71" w:rsidRPr="007167EB" w14:paraId="7D165BA1" w14:textId="77777777" w:rsidTr="008B0A61">
        <w:trPr>
          <w:cantSplit/>
          <w:trHeight w:val="288"/>
          <w:ins w:id="78" w:author="Wichert, RJ@Energy" w:date="2018-10-25T07:41:00Z"/>
        </w:trPr>
        <w:tc>
          <w:tcPr>
            <w:tcW w:w="187" w:type="pct"/>
            <w:vAlign w:val="center"/>
          </w:tcPr>
          <w:p w14:paraId="1A7D828C" w14:textId="77777777" w:rsidR="00CE3C71" w:rsidRPr="00F8787A" w:rsidRDefault="00CE3C71" w:rsidP="005012B0">
            <w:pPr>
              <w:jc w:val="center"/>
              <w:rPr>
                <w:ins w:id="79" w:author="Wichert, RJ@Energy" w:date="2018-10-25T07:41:00Z"/>
                <w:rFonts w:asciiTheme="minorHAnsi" w:hAnsiTheme="minorHAnsi"/>
                <w:sz w:val="18"/>
                <w:szCs w:val="18"/>
              </w:rPr>
            </w:pPr>
            <w:ins w:id="80" w:author="Wichert, RJ@Energy" w:date="2018-10-25T07:41:00Z">
              <w:r w:rsidRPr="00F8787A">
                <w:rPr>
                  <w:rFonts w:asciiTheme="minorHAnsi" w:hAnsiTheme="minorHAnsi"/>
                  <w:sz w:val="18"/>
                  <w:szCs w:val="18"/>
                </w:rPr>
                <w:t>04</w:t>
              </w:r>
            </w:ins>
          </w:p>
        </w:tc>
        <w:tc>
          <w:tcPr>
            <w:tcW w:w="2884" w:type="pct"/>
            <w:gridSpan w:val="2"/>
            <w:vAlign w:val="center"/>
          </w:tcPr>
          <w:p w14:paraId="5C05E8DC" w14:textId="77777777" w:rsidR="00CE3C71" w:rsidRPr="00F8787A" w:rsidRDefault="00CE3C71" w:rsidP="005012B0">
            <w:pPr>
              <w:rPr>
                <w:ins w:id="81" w:author="Wichert, RJ@Energy" w:date="2018-10-25T07:41:00Z"/>
                <w:rFonts w:asciiTheme="minorHAnsi" w:hAnsiTheme="minorHAnsi"/>
                <w:sz w:val="18"/>
                <w:szCs w:val="18"/>
              </w:rPr>
            </w:pPr>
            <w:ins w:id="82" w:author="Wichert, RJ@Energy" w:date="2018-10-25T07:41:00Z">
              <w:r>
                <w:rPr>
                  <w:rFonts w:asciiTheme="minorHAnsi" w:hAnsiTheme="minorHAnsi"/>
                  <w:sz w:val="18"/>
                  <w:szCs w:val="18"/>
                </w:rPr>
                <w:t>Status – Ducts Located In Conditioned Space Performance Credit</w:t>
              </w:r>
            </w:ins>
          </w:p>
        </w:tc>
        <w:tc>
          <w:tcPr>
            <w:tcW w:w="1929" w:type="pct"/>
            <w:vAlign w:val="center"/>
          </w:tcPr>
          <w:p w14:paraId="69C31C02" w14:textId="0A674137" w:rsidR="00CE3C71" w:rsidRPr="00F8787A" w:rsidRDefault="00CE3C71" w:rsidP="005012B0">
            <w:pPr>
              <w:rPr>
                <w:ins w:id="83" w:author="Wichert, RJ@Energy" w:date="2018-10-25T07:41:00Z"/>
                <w:rFonts w:asciiTheme="minorHAnsi" w:hAnsiTheme="minorHAnsi"/>
                <w:sz w:val="18"/>
                <w:szCs w:val="18"/>
              </w:rPr>
            </w:pPr>
          </w:p>
        </w:tc>
      </w:tr>
      <w:tr w:rsidR="00CE3C71" w:rsidRPr="007167EB" w14:paraId="7DB2439D" w14:textId="77777777" w:rsidTr="008B0A61">
        <w:trPr>
          <w:cantSplit/>
          <w:trHeight w:val="288"/>
          <w:ins w:id="84" w:author="Wichert, RJ@Energy" w:date="2018-10-25T07:41:00Z"/>
        </w:trPr>
        <w:tc>
          <w:tcPr>
            <w:tcW w:w="187" w:type="pct"/>
            <w:vAlign w:val="center"/>
          </w:tcPr>
          <w:p w14:paraId="5DC626B3" w14:textId="77777777" w:rsidR="00CE3C71" w:rsidRPr="00F8787A" w:rsidRDefault="00CE3C71" w:rsidP="005012B0">
            <w:pPr>
              <w:jc w:val="center"/>
              <w:rPr>
                <w:ins w:id="85" w:author="Wichert, RJ@Energy" w:date="2018-10-25T07:41:00Z"/>
                <w:rFonts w:asciiTheme="minorHAnsi" w:hAnsiTheme="minorHAnsi"/>
                <w:sz w:val="18"/>
                <w:szCs w:val="18"/>
              </w:rPr>
            </w:pPr>
            <w:ins w:id="86" w:author="Wichert, RJ@Energy" w:date="2018-10-25T07:41:00Z">
              <w:r w:rsidRPr="00F8787A">
                <w:rPr>
                  <w:rFonts w:asciiTheme="minorHAnsi" w:hAnsiTheme="minorHAnsi"/>
                  <w:sz w:val="18"/>
                  <w:szCs w:val="18"/>
                </w:rPr>
                <w:t>05</w:t>
              </w:r>
            </w:ins>
          </w:p>
        </w:tc>
        <w:tc>
          <w:tcPr>
            <w:tcW w:w="2884" w:type="pct"/>
            <w:gridSpan w:val="2"/>
            <w:vAlign w:val="center"/>
          </w:tcPr>
          <w:p w14:paraId="15C77A92" w14:textId="77777777" w:rsidR="00CE3C71" w:rsidRPr="00F8787A" w:rsidRDefault="00CE3C71" w:rsidP="005012B0">
            <w:pPr>
              <w:rPr>
                <w:ins w:id="87" w:author="Wichert, RJ@Energy" w:date="2018-10-25T07:41:00Z"/>
                <w:rFonts w:asciiTheme="minorHAnsi" w:hAnsiTheme="minorHAnsi"/>
                <w:sz w:val="18"/>
                <w:szCs w:val="18"/>
              </w:rPr>
            </w:pPr>
            <w:ins w:id="88" w:author="Wichert, RJ@Energy" w:date="2018-10-25T07:41:00Z">
              <w:r>
                <w:rPr>
                  <w:rFonts w:asciiTheme="minorHAnsi" w:hAnsiTheme="minorHAnsi"/>
                  <w:sz w:val="18"/>
                  <w:szCs w:val="18"/>
                </w:rPr>
                <w:t>Status – All Ducts Entirely in Directly Conditioned Space R-value Exception</w:t>
              </w:r>
            </w:ins>
          </w:p>
        </w:tc>
        <w:tc>
          <w:tcPr>
            <w:tcW w:w="1929" w:type="pct"/>
            <w:vAlign w:val="center"/>
          </w:tcPr>
          <w:p w14:paraId="20B5E8D7" w14:textId="3B1E778A" w:rsidR="00CE3C71" w:rsidRPr="00F8787A" w:rsidRDefault="00CE3C71" w:rsidP="005012B0">
            <w:pPr>
              <w:rPr>
                <w:ins w:id="89" w:author="Wichert, RJ@Energy" w:date="2018-10-25T07:41:00Z"/>
                <w:rFonts w:asciiTheme="minorHAnsi" w:hAnsiTheme="minorHAnsi"/>
                <w:sz w:val="18"/>
                <w:szCs w:val="18"/>
              </w:rPr>
            </w:pPr>
          </w:p>
        </w:tc>
      </w:tr>
      <w:tr w:rsidR="00CE3C71" w:rsidRPr="007167EB" w14:paraId="3125674F" w14:textId="77777777" w:rsidTr="008B0A61">
        <w:trPr>
          <w:cantSplit/>
          <w:trHeight w:val="288"/>
          <w:ins w:id="90" w:author="Wichert, RJ@Energy" w:date="2018-10-25T07:41:00Z"/>
        </w:trPr>
        <w:tc>
          <w:tcPr>
            <w:tcW w:w="187" w:type="pct"/>
            <w:vAlign w:val="center"/>
          </w:tcPr>
          <w:p w14:paraId="3AD8D120" w14:textId="77777777" w:rsidR="00CE3C71" w:rsidRPr="00F8787A" w:rsidRDefault="00CE3C71" w:rsidP="005012B0">
            <w:pPr>
              <w:jc w:val="center"/>
              <w:rPr>
                <w:ins w:id="91" w:author="Wichert, RJ@Energy" w:date="2018-10-25T07:41:00Z"/>
                <w:rFonts w:asciiTheme="minorHAnsi" w:hAnsiTheme="minorHAnsi"/>
                <w:sz w:val="18"/>
                <w:szCs w:val="18"/>
              </w:rPr>
            </w:pPr>
            <w:ins w:id="92" w:author="Wichert, RJ@Energy" w:date="2018-10-25T07:41:00Z">
              <w:r w:rsidRPr="00F8787A">
                <w:rPr>
                  <w:rFonts w:asciiTheme="minorHAnsi" w:hAnsiTheme="minorHAnsi"/>
                  <w:sz w:val="18"/>
                  <w:szCs w:val="18"/>
                </w:rPr>
                <w:t>0</w:t>
              </w:r>
              <w:r>
                <w:rPr>
                  <w:rFonts w:asciiTheme="minorHAnsi" w:hAnsiTheme="minorHAnsi"/>
                  <w:sz w:val="18"/>
                  <w:szCs w:val="18"/>
                </w:rPr>
                <w:t>6</w:t>
              </w:r>
            </w:ins>
          </w:p>
        </w:tc>
        <w:tc>
          <w:tcPr>
            <w:tcW w:w="2884" w:type="pct"/>
            <w:gridSpan w:val="2"/>
            <w:vAlign w:val="center"/>
          </w:tcPr>
          <w:p w14:paraId="2ADB9277" w14:textId="77777777" w:rsidR="00CE3C71" w:rsidRDefault="00CE3C71" w:rsidP="005012B0">
            <w:pPr>
              <w:rPr>
                <w:ins w:id="93" w:author="Wichert, RJ@Energy" w:date="2018-10-25T07:41:00Z"/>
                <w:rFonts w:asciiTheme="minorHAnsi" w:hAnsiTheme="minorHAnsi"/>
                <w:sz w:val="18"/>
                <w:szCs w:val="18"/>
              </w:rPr>
            </w:pPr>
            <w:ins w:id="94" w:author="Wichert, RJ@Energy" w:date="2018-10-25T07:41:00Z">
              <w:r>
                <w:rPr>
                  <w:rFonts w:asciiTheme="minorHAnsi" w:hAnsiTheme="minorHAnsi"/>
                  <w:sz w:val="18"/>
                  <w:szCs w:val="18"/>
                </w:rPr>
                <w:t>Status – Ducts Located in Wall Cavities R-Value Exception</w:t>
              </w:r>
            </w:ins>
          </w:p>
        </w:tc>
        <w:tc>
          <w:tcPr>
            <w:tcW w:w="1929" w:type="pct"/>
            <w:vAlign w:val="center"/>
          </w:tcPr>
          <w:p w14:paraId="448EB0E7" w14:textId="037CE2A8" w:rsidR="00CE3C71" w:rsidRDefault="00CE3C71" w:rsidP="005012B0">
            <w:pPr>
              <w:rPr>
                <w:ins w:id="95" w:author="Wichert, RJ@Energy" w:date="2018-10-25T07:41:00Z"/>
                <w:rFonts w:asciiTheme="minorHAnsi" w:hAnsiTheme="minorHAnsi"/>
                <w:sz w:val="18"/>
                <w:szCs w:val="18"/>
              </w:rPr>
            </w:pPr>
          </w:p>
        </w:tc>
      </w:tr>
      <w:tr w:rsidR="00CE3C71" w:rsidRPr="007167EB" w14:paraId="2E181CDF" w14:textId="77777777" w:rsidTr="008B0A61">
        <w:trPr>
          <w:cantSplit/>
          <w:trHeight w:val="288"/>
          <w:ins w:id="96" w:author="Wichert, RJ@Energy" w:date="2018-10-25T07:41:00Z"/>
        </w:trPr>
        <w:tc>
          <w:tcPr>
            <w:tcW w:w="187" w:type="pct"/>
            <w:vAlign w:val="center"/>
          </w:tcPr>
          <w:p w14:paraId="02F90FEE" w14:textId="77777777" w:rsidR="00CE3C71" w:rsidRPr="00F8787A" w:rsidRDefault="00CE3C71" w:rsidP="005012B0">
            <w:pPr>
              <w:jc w:val="center"/>
              <w:rPr>
                <w:ins w:id="97" w:author="Wichert, RJ@Energy" w:date="2018-10-25T07:41:00Z"/>
                <w:rFonts w:asciiTheme="minorHAnsi" w:hAnsiTheme="minorHAnsi"/>
                <w:sz w:val="18"/>
                <w:szCs w:val="18"/>
              </w:rPr>
            </w:pPr>
            <w:ins w:id="98" w:author="Wichert, RJ@Energy" w:date="2018-10-25T07:41:00Z">
              <w:r>
                <w:rPr>
                  <w:rFonts w:asciiTheme="minorHAnsi" w:hAnsiTheme="minorHAnsi"/>
                  <w:sz w:val="18"/>
                  <w:szCs w:val="18"/>
                </w:rPr>
                <w:t>07</w:t>
              </w:r>
            </w:ins>
          </w:p>
        </w:tc>
        <w:tc>
          <w:tcPr>
            <w:tcW w:w="2884" w:type="pct"/>
            <w:gridSpan w:val="2"/>
            <w:vAlign w:val="center"/>
          </w:tcPr>
          <w:p w14:paraId="27E4C2DA" w14:textId="77777777" w:rsidR="00CE3C71" w:rsidRDefault="00CE3C71" w:rsidP="005012B0">
            <w:pPr>
              <w:rPr>
                <w:ins w:id="99" w:author="Wichert, RJ@Energy" w:date="2018-10-25T07:41:00Z"/>
                <w:rFonts w:asciiTheme="minorHAnsi" w:hAnsiTheme="minorHAnsi"/>
                <w:sz w:val="18"/>
                <w:szCs w:val="18"/>
              </w:rPr>
            </w:pPr>
            <w:ins w:id="100" w:author="Wichert, RJ@Energy" w:date="2018-10-25T07:41:00Z">
              <w:r>
                <w:rPr>
                  <w:rFonts w:asciiTheme="minorHAnsi" w:hAnsiTheme="minorHAnsi"/>
                  <w:sz w:val="18"/>
                  <w:szCs w:val="18"/>
                </w:rPr>
                <w:t>Status – Portions of Exposed Ducts in Directly Conditioned Space R-Value Exception</w:t>
              </w:r>
            </w:ins>
          </w:p>
        </w:tc>
        <w:tc>
          <w:tcPr>
            <w:tcW w:w="1929" w:type="pct"/>
            <w:vAlign w:val="center"/>
          </w:tcPr>
          <w:p w14:paraId="0E13F12E" w14:textId="7614F70E" w:rsidR="00CE3C71" w:rsidRDefault="00CE3C71" w:rsidP="005012B0">
            <w:pPr>
              <w:rPr>
                <w:ins w:id="101" w:author="Wichert, RJ@Energy" w:date="2018-10-25T07:41:00Z"/>
                <w:rFonts w:asciiTheme="minorHAnsi" w:hAnsiTheme="minorHAnsi"/>
                <w:sz w:val="18"/>
                <w:szCs w:val="18"/>
              </w:rPr>
            </w:pPr>
          </w:p>
        </w:tc>
      </w:tr>
    </w:tbl>
    <w:p w14:paraId="01FC2595" w14:textId="77777777" w:rsidR="00CE3C71" w:rsidRPr="00573B76" w:rsidRDefault="00CE3C71" w:rsidP="009430FF">
      <w:pPr>
        <w:rPr>
          <w:rFonts w:asciiTheme="minorHAnsi" w:hAnsiTheme="minorHAnsi"/>
          <w:i/>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000" w:firstRow="0" w:lastRow="0" w:firstColumn="0" w:lastColumn="0" w:noHBand="0" w:noVBand="0"/>
      </w:tblPr>
      <w:tblGrid>
        <w:gridCol w:w="413"/>
        <w:gridCol w:w="10617"/>
      </w:tblGrid>
      <w:tr w:rsidR="009430FF" w:rsidRPr="007167EB" w14:paraId="56DC0200" w14:textId="77777777" w:rsidTr="00EC4D51">
        <w:trPr>
          <w:trHeight w:val="233"/>
        </w:trPr>
        <w:tc>
          <w:tcPr>
            <w:tcW w:w="11030" w:type="dxa"/>
            <w:gridSpan w:val="2"/>
          </w:tcPr>
          <w:p w14:paraId="56DC01FF" w14:textId="08E1BF2B" w:rsidR="009430FF" w:rsidRPr="007167EB" w:rsidRDefault="009430FF" w:rsidP="00EC4D51">
            <w:pPr>
              <w:rPr>
                <w:rFonts w:asciiTheme="minorHAnsi" w:hAnsiTheme="minorHAnsi"/>
                <w:b/>
                <w:sz w:val="18"/>
                <w:szCs w:val="18"/>
              </w:rPr>
            </w:pPr>
            <w:r w:rsidRPr="00573B76">
              <w:rPr>
                <w:rFonts w:asciiTheme="minorHAnsi" w:hAnsiTheme="minorHAnsi"/>
                <w:b/>
                <w:szCs w:val="18"/>
              </w:rPr>
              <w:t>B.</w:t>
            </w:r>
            <w:r w:rsidR="00837191" w:rsidRPr="00573B76">
              <w:rPr>
                <w:rFonts w:asciiTheme="minorHAnsi" w:hAnsiTheme="minorHAnsi"/>
                <w:b/>
                <w:szCs w:val="18"/>
              </w:rPr>
              <w:t xml:space="preserve"> </w:t>
            </w:r>
            <w:r w:rsidRPr="00573B76">
              <w:rPr>
                <w:rFonts w:asciiTheme="minorHAnsi" w:hAnsiTheme="minorHAnsi"/>
                <w:b/>
                <w:szCs w:val="18"/>
              </w:rPr>
              <w:t>12 Linear Feet or Less of Duct Located Outside of Conditioned Space</w:t>
            </w:r>
            <w:r w:rsidRPr="00573B76">
              <w:rPr>
                <w:rFonts w:asciiTheme="minorHAnsi" w:hAnsiTheme="minorHAnsi"/>
              </w:rPr>
              <w:t xml:space="preserve"> </w:t>
            </w:r>
            <w:r w:rsidRPr="00573B76">
              <w:rPr>
                <w:rFonts w:asciiTheme="minorHAnsi" w:hAnsiTheme="minorHAnsi"/>
                <w:b/>
                <w:szCs w:val="18"/>
              </w:rPr>
              <w:t xml:space="preserve">- RA3.1.4.1.2 </w:t>
            </w:r>
          </w:p>
        </w:tc>
      </w:tr>
      <w:tr w:rsidR="009430FF" w:rsidRPr="007167EB" w14:paraId="56DC0203" w14:textId="77777777" w:rsidTr="00573B76">
        <w:trPr>
          <w:trHeight w:val="233"/>
        </w:trPr>
        <w:tc>
          <w:tcPr>
            <w:tcW w:w="413" w:type="dxa"/>
            <w:vAlign w:val="center"/>
          </w:tcPr>
          <w:p w14:paraId="56DC0201" w14:textId="77777777" w:rsidR="009430FF" w:rsidRPr="007167EB" w:rsidRDefault="009430FF" w:rsidP="00573B76">
            <w:pPr>
              <w:jc w:val="center"/>
              <w:rPr>
                <w:rFonts w:asciiTheme="minorHAnsi" w:hAnsiTheme="minorHAnsi"/>
                <w:sz w:val="18"/>
                <w:szCs w:val="18"/>
              </w:rPr>
            </w:pPr>
            <w:r w:rsidRPr="007167EB">
              <w:rPr>
                <w:rFonts w:asciiTheme="minorHAnsi" w:hAnsiTheme="minorHAnsi"/>
                <w:sz w:val="18"/>
                <w:szCs w:val="18"/>
              </w:rPr>
              <w:t>01</w:t>
            </w:r>
          </w:p>
        </w:tc>
        <w:tc>
          <w:tcPr>
            <w:tcW w:w="10617" w:type="dxa"/>
          </w:tcPr>
          <w:p w14:paraId="56DC0202" w14:textId="77777777" w:rsidR="009430FF" w:rsidRPr="007167EB" w:rsidRDefault="009430FF" w:rsidP="00EC4D51">
            <w:pPr>
              <w:rPr>
                <w:rFonts w:asciiTheme="minorHAnsi" w:hAnsiTheme="minorHAnsi"/>
                <w:sz w:val="18"/>
                <w:szCs w:val="18"/>
              </w:rPr>
            </w:pPr>
            <w:r w:rsidRPr="007167EB">
              <w:rPr>
                <w:rFonts w:asciiTheme="minorHAnsi" w:hAnsiTheme="minorHAnsi"/>
                <w:sz w:val="18"/>
                <w:szCs w:val="18"/>
              </w:rPr>
              <w:t xml:space="preserve">A visual inspection shall confirm space conditioning systems with air handlers located outside the conditioned space have 12 linear feet or less of duct located outside the conditioned space including air handler and plenum. </w:t>
            </w:r>
          </w:p>
        </w:tc>
      </w:tr>
      <w:tr w:rsidR="009430FF" w:rsidRPr="007167EB" w14:paraId="56DC0205" w14:textId="77777777" w:rsidTr="00EC4D51">
        <w:trPr>
          <w:trHeight w:val="233"/>
        </w:trPr>
        <w:tc>
          <w:tcPr>
            <w:tcW w:w="11030" w:type="dxa"/>
            <w:gridSpan w:val="2"/>
            <w:vAlign w:val="center"/>
          </w:tcPr>
          <w:p w14:paraId="56DC0204" w14:textId="0C6E8D7A" w:rsidR="009430FF" w:rsidRPr="007167EB" w:rsidRDefault="009430FF" w:rsidP="00EC4D51">
            <w:pPr>
              <w:rPr>
                <w:rFonts w:asciiTheme="minorHAnsi" w:hAnsiTheme="minorHAnsi"/>
                <w:b/>
                <w:sz w:val="18"/>
                <w:szCs w:val="18"/>
              </w:rPr>
            </w:pPr>
            <w:r w:rsidRPr="007167EB">
              <w:rPr>
                <w:rFonts w:asciiTheme="minorHAnsi" w:hAnsiTheme="minorHAnsi"/>
                <w:b/>
                <w:sz w:val="18"/>
                <w:szCs w:val="18"/>
              </w:rPr>
              <w:t>The responsible person’s signature on this compliance document affirms that all applicable requirements in this table have been met.</w:t>
            </w:r>
            <w:r w:rsidR="00837191">
              <w:rPr>
                <w:rFonts w:asciiTheme="minorHAnsi" w:hAnsiTheme="minorHAnsi"/>
                <w:b/>
                <w:sz w:val="18"/>
                <w:szCs w:val="18"/>
              </w:rPr>
              <w:t xml:space="preserve"> </w:t>
            </w:r>
          </w:p>
        </w:tc>
      </w:tr>
    </w:tbl>
    <w:p w14:paraId="56DC0206" w14:textId="77777777" w:rsidR="009430FF" w:rsidRPr="00573B76" w:rsidRDefault="009430FF" w:rsidP="009430FF">
      <w:pPr>
        <w:rPr>
          <w:rFonts w:asciiTheme="minorHAnsi" w:hAnsiTheme="minorHAnsi"/>
          <w:i/>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000" w:firstRow="0" w:lastRow="0" w:firstColumn="0" w:lastColumn="0" w:noHBand="0" w:noVBand="0"/>
      </w:tblPr>
      <w:tblGrid>
        <w:gridCol w:w="413"/>
        <w:gridCol w:w="10617"/>
      </w:tblGrid>
      <w:tr w:rsidR="009430FF" w:rsidRPr="007167EB" w14:paraId="56DC0208" w14:textId="77777777" w:rsidTr="00EC4D51">
        <w:trPr>
          <w:trHeight w:val="233"/>
        </w:trPr>
        <w:tc>
          <w:tcPr>
            <w:tcW w:w="11030" w:type="dxa"/>
            <w:gridSpan w:val="2"/>
          </w:tcPr>
          <w:p w14:paraId="56DC0207" w14:textId="302E98EC" w:rsidR="009430FF" w:rsidRPr="007167EB" w:rsidRDefault="009430FF" w:rsidP="00EC4D51">
            <w:pPr>
              <w:rPr>
                <w:rFonts w:asciiTheme="minorHAnsi" w:hAnsiTheme="minorHAnsi"/>
                <w:b/>
                <w:sz w:val="18"/>
                <w:szCs w:val="18"/>
              </w:rPr>
            </w:pPr>
            <w:r w:rsidRPr="00573B76">
              <w:rPr>
                <w:rFonts w:asciiTheme="minorHAnsi" w:hAnsiTheme="minorHAnsi"/>
                <w:b/>
                <w:szCs w:val="18"/>
              </w:rPr>
              <w:t>C.</w:t>
            </w:r>
            <w:r w:rsidR="00837191" w:rsidRPr="00573B76">
              <w:rPr>
                <w:rFonts w:asciiTheme="minorHAnsi" w:hAnsiTheme="minorHAnsi"/>
                <w:b/>
                <w:szCs w:val="18"/>
              </w:rPr>
              <w:t xml:space="preserve"> </w:t>
            </w:r>
            <w:r w:rsidRPr="00573B76">
              <w:rPr>
                <w:rFonts w:asciiTheme="minorHAnsi" w:hAnsiTheme="minorHAnsi"/>
                <w:b/>
                <w:szCs w:val="18"/>
              </w:rPr>
              <w:t xml:space="preserve">Ducts Located In Conditioned Space - RA3.1.4.1.3 </w:t>
            </w:r>
          </w:p>
        </w:tc>
      </w:tr>
      <w:tr w:rsidR="009430FF" w:rsidRPr="007167EB" w14:paraId="56DC020B" w14:textId="77777777" w:rsidTr="00EC4D51">
        <w:trPr>
          <w:trHeight w:val="233"/>
        </w:trPr>
        <w:tc>
          <w:tcPr>
            <w:tcW w:w="413" w:type="dxa"/>
            <w:vAlign w:val="center"/>
          </w:tcPr>
          <w:p w14:paraId="56DC0209" w14:textId="77777777" w:rsidR="009430FF" w:rsidRPr="007167EB" w:rsidRDefault="009430FF" w:rsidP="00EC4D51">
            <w:pPr>
              <w:jc w:val="center"/>
              <w:rPr>
                <w:rFonts w:asciiTheme="minorHAnsi" w:hAnsiTheme="minorHAnsi"/>
                <w:sz w:val="18"/>
                <w:szCs w:val="18"/>
              </w:rPr>
            </w:pPr>
            <w:r w:rsidRPr="007167EB">
              <w:rPr>
                <w:rFonts w:asciiTheme="minorHAnsi" w:hAnsiTheme="minorHAnsi"/>
                <w:sz w:val="18"/>
                <w:szCs w:val="18"/>
              </w:rPr>
              <w:t>01</w:t>
            </w:r>
          </w:p>
        </w:tc>
        <w:tc>
          <w:tcPr>
            <w:tcW w:w="10617" w:type="dxa"/>
            <w:vAlign w:val="center"/>
          </w:tcPr>
          <w:p w14:paraId="56DC020A" w14:textId="77777777" w:rsidR="009430FF" w:rsidRPr="007167EB" w:rsidRDefault="009430FF" w:rsidP="00EC4D51">
            <w:pPr>
              <w:rPr>
                <w:rFonts w:asciiTheme="minorHAnsi" w:hAnsiTheme="minorHAnsi"/>
                <w:sz w:val="18"/>
                <w:szCs w:val="18"/>
              </w:rPr>
            </w:pPr>
            <w:r w:rsidRPr="007167EB">
              <w:rPr>
                <w:rFonts w:asciiTheme="minorHAnsi" w:hAnsiTheme="minorHAnsi"/>
                <w:sz w:val="18"/>
                <w:szCs w:val="18"/>
              </w:rPr>
              <w:t>A visual inspection shall confirm the space conditioning system is located entirely in conditioned space.</w:t>
            </w:r>
          </w:p>
        </w:tc>
      </w:tr>
      <w:tr w:rsidR="009430FF" w:rsidRPr="007167EB" w14:paraId="56DC020D" w14:textId="77777777" w:rsidTr="00EC4D51">
        <w:trPr>
          <w:trHeight w:val="233"/>
        </w:trPr>
        <w:tc>
          <w:tcPr>
            <w:tcW w:w="11030" w:type="dxa"/>
            <w:gridSpan w:val="2"/>
            <w:vAlign w:val="center"/>
          </w:tcPr>
          <w:p w14:paraId="56DC020C" w14:textId="356AAF1B" w:rsidR="009430FF" w:rsidRPr="007167EB" w:rsidRDefault="009430FF" w:rsidP="00EC4D51">
            <w:pPr>
              <w:rPr>
                <w:rFonts w:asciiTheme="minorHAnsi" w:hAnsiTheme="minorHAnsi"/>
                <w:b/>
                <w:sz w:val="18"/>
                <w:szCs w:val="18"/>
              </w:rPr>
            </w:pPr>
            <w:r w:rsidRPr="007167EB">
              <w:rPr>
                <w:rFonts w:asciiTheme="minorHAnsi" w:hAnsiTheme="minorHAnsi"/>
                <w:b/>
                <w:sz w:val="18"/>
                <w:szCs w:val="18"/>
              </w:rPr>
              <w:t>The responsible person’s signature on this compliance document affirms that all applicable requirements in this table have been met.</w:t>
            </w:r>
            <w:r w:rsidR="00837191">
              <w:rPr>
                <w:rFonts w:asciiTheme="minorHAnsi" w:hAnsiTheme="minorHAnsi"/>
                <w:b/>
                <w:sz w:val="18"/>
                <w:szCs w:val="18"/>
              </w:rPr>
              <w:t xml:space="preserve"> </w:t>
            </w:r>
          </w:p>
        </w:tc>
      </w:tr>
    </w:tbl>
    <w:p w14:paraId="56DC020E" w14:textId="77777777" w:rsidR="009430FF" w:rsidRPr="00573B76" w:rsidRDefault="009430FF" w:rsidP="009430FF">
      <w:pPr>
        <w:rPr>
          <w:rFonts w:asciiTheme="minorHAnsi" w:hAnsiTheme="minorHAnsi"/>
          <w:i/>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000" w:firstRow="0" w:lastRow="0" w:firstColumn="0" w:lastColumn="0" w:noHBand="0" w:noVBand="0"/>
      </w:tblPr>
      <w:tblGrid>
        <w:gridCol w:w="413"/>
        <w:gridCol w:w="5732"/>
        <w:gridCol w:w="4885"/>
      </w:tblGrid>
      <w:tr w:rsidR="009430FF" w:rsidRPr="007167EB" w14:paraId="56DC0210" w14:textId="77777777" w:rsidTr="00EC4D51">
        <w:trPr>
          <w:trHeight w:val="233"/>
        </w:trPr>
        <w:tc>
          <w:tcPr>
            <w:tcW w:w="11030" w:type="dxa"/>
            <w:gridSpan w:val="3"/>
          </w:tcPr>
          <w:p w14:paraId="56DC020F" w14:textId="0494BCA4" w:rsidR="009430FF" w:rsidRPr="007167EB" w:rsidRDefault="009430FF" w:rsidP="00EC4D51">
            <w:pPr>
              <w:rPr>
                <w:rFonts w:asciiTheme="minorHAnsi" w:hAnsiTheme="minorHAnsi"/>
                <w:b/>
                <w:sz w:val="18"/>
                <w:szCs w:val="18"/>
              </w:rPr>
            </w:pPr>
            <w:r w:rsidRPr="00573B76">
              <w:rPr>
                <w:rFonts w:asciiTheme="minorHAnsi" w:hAnsiTheme="minorHAnsi"/>
                <w:b/>
                <w:szCs w:val="18"/>
              </w:rPr>
              <w:t>D.</w:t>
            </w:r>
            <w:r w:rsidR="00837191" w:rsidRPr="00573B76">
              <w:rPr>
                <w:rFonts w:asciiTheme="minorHAnsi" w:hAnsiTheme="minorHAnsi"/>
                <w:b/>
                <w:szCs w:val="18"/>
              </w:rPr>
              <w:t xml:space="preserve"> </w:t>
            </w:r>
            <w:r w:rsidRPr="00573B76">
              <w:rPr>
                <w:rFonts w:asciiTheme="minorHAnsi" w:hAnsiTheme="minorHAnsi"/>
                <w:b/>
                <w:szCs w:val="18"/>
              </w:rPr>
              <w:t>All Ducts Located Entirely in Directly Conditioned Space R-Value Exception - RA3.1.4.3.8</w:t>
            </w:r>
          </w:p>
        </w:tc>
      </w:tr>
      <w:tr w:rsidR="009430FF" w:rsidRPr="007167EB" w14:paraId="56DC0214" w14:textId="77777777" w:rsidTr="00573B76">
        <w:trPr>
          <w:trHeight w:val="233"/>
        </w:trPr>
        <w:tc>
          <w:tcPr>
            <w:tcW w:w="413" w:type="dxa"/>
            <w:vAlign w:val="center"/>
          </w:tcPr>
          <w:p w14:paraId="56DC0211" w14:textId="77777777" w:rsidR="009430FF" w:rsidRPr="00F8787A" w:rsidRDefault="009430FF" w:rsidP="00EC4D51">
            <w:pPr>
              <w:jc w:val="center"/>
              <w:rPr>
                <w:rFonts w:asciiTheme="minorHAnsi" w:hAnsiTheme="minorHAnsi"/>
                <w:sz w:val="18"/>
                <w:szCs w:val="18"/>
              </w:rPr>
            </w:pPr>
            <w:r w:rsidRPr="00F8787A">
              <w:rPr>
                <w:rFonts w:asciiTheme="minorHAnsi" w:hAnsiTheme="minorHAnsi"/>
                <w:sz w:val="18"/>
                <w:szCs w:val="18"/>
              </w:rPr>
              <w:t>01</w:t>
            </w:r>
          </w:p>
        </w:tc>
        <w:tc>
          <w:tcPr>
            <w:tcW w:w="5732" w:type="dxa"/>
            <w:vAlign w:val="center"/>
          </w:tcPr>
          <w:p w14:paraId="56DC0212" w14:textId="1B78B326" w:rsidR="009430FF" w:rsidRPr="00F8787A" w:rsidRDefault="00743CF8" w:rsidP="00567464">
            <w:pPr>
              <w:rPr>
                <w:rFonts w:asciiTheme="minorHAnsi" w:hAnsiTheme="minorHAnsi"/>
                <w:sz w:val="18"/>
                <w:szCs w:val="18"/>
              </w:rPr>
            </w:pPr>
            <w:r>
              <w:rPr>
                <w:rFonts w:asciiTheme="minorHAnsi" w:hAnsiTheme="minorHAnsi"/>
                <w:sz w:val="18"/>
                <w:szCs w:val="18"/>
              </w:rPr>
              <w:t xml:space="preserve">A </w:t>
            </w:r>
            <w:r w:rsidR="00567464">
              <w:rPr>
                <w:rFonts w:asciiTheme="minorHAnsi" w:hAnsiTheme="minorHAnsi"/>
                <w:sz w:val="18"/>
                <w:szCs w:val="18"/>
              </w:rPr>
              <w:t>V</w:t>
            </w:r>
            <w:r>
              <w:rPr>
                <w:rFonts w:asciiTheme="minorHAnsi" w:hAnsiTheme="minorHAnsi"/>
                <w:sz w:val="18"/>
                <w:szCs w:val="18"/>
              </w:rPr>
              <w:t xml:space="preserve">isual </w:t>
            </w:r>
            <w:r w:rsidR="00567464">
              <w:rPr>
                <w:rFonts w:asciiTheme="minorHAnsi" w:hAnsiTheme="minorHAnsi"/>
                <w:sz w:val="18"/>
                <w:szCs w:val="18"/>
              </w:rPr>
              <w:t>I</w:t>
            </w:r>
            <w:r>
              <w:rPr>
                <w:rFonts w:asciiTheme="minorHAnsi" w:hAnsiTheme="minorHAnsi"/>
                <w:sz w:val="18"/>
                <w:szCs w:val="18"/>
              </w:rPr>
              <w:t xml:space="preserve">nspection </w:t>
            </w:r>
            <w:r w:rsidR="00567464">
              <w:rPr>
                <w:rFonts w:asciiTheme="minorHAnsi" w:hAnsiTheme="minorHAnsi"/>
                <w:sz w:val="18"/>
                <w:szCs w:val="18"/>
              </w:rPr>
              <w:t>S</w:t>
            </w:r>
            <w:r>
              <w:rPr>
                <w:rFonts w:asciiTheme="minorHAnsi" w:hAnsiTheme="minorHAnsi"/>
                <w:sz w:val="18"/>
                <w:szCs w:val="18"/>
              </w:rPr>
              <w:t xml:space="preserve">hall </w:t>
            </w:r>
            <w:r w:rsidR="00567464">
              <w:rPr>
                <w:rFonts w:asciiTheme="minorHAnsi" w:hAnsiTheme="minorHAnsi"/>
                <w:sz w:val="18"/>
                <w:szCs w:val="18"/>
              </w:rPr>
              <w:t>C</w:t>
            </w:r>
            <w:r>
              <w:rPr>
                <w:rFonts w:asciiTheme="minorHAnsi" w:hAnsiTheme="minorHAnsi"/>
                <w:sz w:val="18"/>
                <w:szCs w:val="18"/>
              </w:rPr>
              <w:t xml:space="preserve">onfirm the </w:t>
            </w:r>
            <w:r w:rsidR="00567464">
              <w:rPr>
                <w:rFonts w:asciiTheme="minorHAnsi" w:hAnsiTheme="minorHAnsi"/>
                <w:sz w:val="18"/>
                <w:szCs w:val="18"/>
              </w:rPr>
              <w:t>S</w:t>
            </w:r>
            <w:r>
              <w:rPr>
                <w:rFonts w:asciiTheme="minorHAnsi" w:hAnsiTheme="minorHAnsi"/>
                <w:sz w:val="18"/>
                <w:szCs w:val="18"/>
              </w:rPr>
              <w:t xml:space="preserve">pace </w:t>
            </w:r>
            <w:r w:rsidR="00567464">
              <w:rPr>
                <w:rFonts w:asciiTheme="minorHAnsi" w:hAnsiTheme="minorHAnsi"/>
                <w:sz w:val="18"/>
                <w:szCs w:val="18"/>
              </w:rPr>
              <w:t>C</w:t>
            </w:r>
            <w:r>
              <w:rPr>
                <w:rFonts w:asciiTheme="minorHAnsi" w:hAnsiTheme="minorHAnsi"/>
                <w:sz w:val="18"/>
                <w:szCs w:val="18"/>
              </w:rPr>
              <w:t xml:space="preserve">onditioning </w:t>
            </w:r>
            <w:r w:rsidR="00567464">
              <w:rPr>
                <w:rFonts w:asciiTheme="minorHAnsi" w:hAnsiTheme="minorHAnsi"/>
                <w:sz w:val="18"/>
                <w:szCs w:val="18"/>
              </w:rPr>
              <w:t>D</w:t>
            </w:r>
            <w:r w:rsidR="007975E6">
              <w:rPr>
                <w:rFonts w:asciiTheme="minorHAnsi" w:hAnsiTheme="minorHAnsi"/>
                <w:sz w:val="18"/>
                <w:szCs w:val="18"/>
              </w:rPr>
              <w:t xml:space="preserve">istribution </w:t>
            </w:r>
            <w:r w:rsidR="00567464">
              <w:rPr>
                <w:rFonts w:asciiTheme="minorHAnsi" w:hAnsiTheme="minorHAnsi"/>
                <w:sz w:val="18"/>
                <w:szCs w:val="18"/>
              </w:rPr>
              <w:t>S</w:t>
            </w:r>
            <w:r>
              <w:rPr>
                <w:rFonts w:asciiTheme="minorHAnsi" w:hAnsiTheme="minorHAnsi"/>
                <w:sz w:val="18"/>
                <w:szCs w:val="18"/>
              </w:rPr>
              <w:t xml:space="preserve">ystem </w:t>
            </w:r>
            <w:r w:rsidR="00567464">
              <w:rPr>
                <w:rFonts w:asciiTheme="minorHAnsi" w:hAnsiTheme="minorHAnsi"/>
                <w:sz w:val="18"/>
                <w:szCs w:val="18"/>
              </w:rPr>
              <w:t>L</w:t>
            </w:r>
            <w:r>
              <w:rPr>
                <w:rFonts w:asciiTheme="minorHAnsi" w:hAnsiTheme="minorHAnsi"/>
                <w:sz w:val="18"/>
                <w:szCs w:val="18"/>
              </w:rPr>
              <w:t>ocation</w:t>
            </w:r>
          </w:p>
        </w:tc>
        <w:tc>
          <w:tcPr>
            <w:tcW w:w="4885" w:type="dxa"/>
            <w:vAlign w:val="center"/>
          </w:tcPr>
          <w:p w14:paraId="56DC0213" w14:textId="77777777" w:rsidR="009430FF" w:rsidRPr="00F8787A" w:rsidRDefault="009430FF" w:rsidP="00EC4D51">
            <w:pPr>
              <w:rPr>
                <w:rFonts w:asciiTheme="minorHAnsi" w:hAnsiTheme="minorHAnsi"/>
                <w:sz w:val="18"/>
                <w:szCs w:val="18"/>
              </w:rPr>
            </w:pPr>
          </w:p>
        </w:tc>
      </w:tr>
      <w:tr w:rsidR="009430FF" w:rsidRPr="007167EB" w14:paraId="56DC0218" w14:textId="77777777" w:rsidTr="00573B76">
        <w:trPr>
          <w:trHeight w:val="233"/>
        </w:trPr>
        <w:tc>
          <w:tcPr>
            <w:tcW w:w="413" w:type="dxa"/>
            <w:vAlign w:val="center"/>
          </w:tcPr>
          <w:p w14:paraId="56DC0215" w14:textId="77777777" w:rsidR="009430FF" w:rsidRPr="00F8787A" w:rsidRDefault="009430FF" w:rsidP="00EC4D51">
            <w:pPr>
              <w:jc w:val="center"/>
              <w:rPr>
                <w:rFonts w:asciiTheme="minorHAnsi" w:hAnsiTheme="minorHAnsi"/>
                <w:sz w:val="18"/>
                <w:szCs w:val="18"/>
              </w:rPr>
            </w:pPr>
            <w:r w:rsidRPr="00F8787A">
              <w:rPr>
                <w:rFonts w:asciiTheme="minorHAnsi" w:hAnsiTheme="minorHAnsi"/>
                <w:sz w:val="18"/>
                <w:szCs w:val="18"/>
              </w:rPr>
              <w:t>02</w:t>
            </w:r>
          </w:p>
        </w:tc>
        <w:tc>
          <w:tcPr>
            <w:tcW w:w="5732" w:type="dxa"/>
            <w:vAlign w:val="center"/>
          </w:tcPr>
          <w:p w14:paraId="56DC0216" w14:textId="64542879" w:rsidR="009430FF" w:rsidRPr="00F8787A" w:rsidRDefault="00743CF8" w:rsidP="00567464">
            <w:pPr>
              <w:rPr>
                <w:rFonts w:asciiTheme="minorHAnsi" w:hAnsiTheme="minorHAnsi"/>
                <w:sz w:val="18"/>
                <w:szCs w:val="18"/>
              </w:rPr>
            </w:pPr>
            <w:r>
              <w:rPr>
                <w:rFonts w:asciiTheme="minorHAnsi" w:hAnsiTheme="minorHAnsi"/>
                <w:sz w:val="18"/>
                <w:szCs w:val="18"/>
              </w:rPr>
              <w:t xml:space="preserve">Actual </w:t>
            </w:r>
            <w:r w:rsidR="00567464">
              <w:rPr>
                <w:rFonts w:asciiTheme="minorHAnsi" w:hAnsiTheme="minorHAnsi"/>
                <w:sz w:val="18"/>
                <w:szCs w:val="18"/>
              </w:rPr>
              <w:t>S</w:t>
            </w:r>
            <w:r>
              <w:rPr>
                <w:rFonts w:asciiTheme="minorHAnsi" w:hAnsiTheme="minorHAnsi"/>
                <w:sz w:val="18"/>
                <w:szCs w:val="18"/>
              </w:rPr>
              <w:t xml:space="preserve">ystem </w:t>
            </w:r>
            <w:r w:rsidR="00567464">
              <w:rPr>
                <w:rFonts w:asciiTheme="minorHAnsi" w:hAnsiTheme="minorHAnsi"/>
                <w:sz w:val="18"/>
                <w:szCs w:val="18"/>
              </w:rPr>
              <w:t>D</w:t>
            </w:r>
            <w:r>
              <w:rPr>
                <w:rFonts w:asciiTheme="minorHAnsi" w:hAnsiTheme="minorHAnsi"/>
                <w:sz w:val="18"/>
                <w:szCs w:val="18"/>
              </w:rPr>
              <w:t xml:space="preserve">uct </w:t>
            </w:r>
            <w:r w:rsidR="00567464">
              <w:rPr>
                <w:rFonts w:asciiTheme="minorHAnsi" w:hAnsiTheme="minorHAnsi"/>
                <w:sz w:val="18"/>
                <w:szCs w:val="18"/>
              </w:rPr>
              <w:t>L</w:t>
            </w:r>
            <w:r>
              <w:rPr>
                <w:rFonts w:asciiTheme="minorHAnsi" w:hAnsiTheme="minorHAnsi"/>
                <w:sz w:val="18"/>
                <w:szCs w:val="18"/>
              </w:rPr>
              <w:t xml:space="preserve">eakage </w:t>
            </w:r>
            <w:r w:rsidR="00567464">
              <w:rPr>
                <w:rFonts w:asciiTheme="minorHAnsi" w:hAnsiTheme="minorHAnsi"/>
                <w:sz w:val="18"/>
                <w:szCs w:val="18"/>
              </w:rPr>
              <w:t>R</w:t>
            </w:r>
            <w:r>
              <w:rPr>
                <w:rFonts w:asciiTheme="minorHAnsi" w:hAnsiTheme="minorHAnsi"/>
                <w:sz w:val="18"/>
                <w:szCs w:val="18"/>
              </w:rPr>
              <w:t xml:space="preserve">ate (cfm) </w:t>
            </w:r>
            <w:r w:rsidR="00567464">
              <w:rPr>
                <w:rFonts w:asciiTheme="minorHAnsi" w:hAnsiTheme="minorHAnsi"/>
                <w:sz w:val="18"/>
                <w:szCs w:val="18"/>
              </w:rPr>
              <w:t>M</w:t>
            </w:r>
            <w:r>
              <w:rPr>
                <w:rFonts w:asciiTheme="minorHAnsi" w:hAnsiTheme="minorHAnsi"/>
                <w:sz w:val="18"/>
                <w:szCs w:val="18"/>
              </w:rPr>
              <w:t xml:space="preserve">easured </w:t>
            </w:r>
            <w:r w:rsidR="00567464">
              <w:rPr>
                <w:rFonts w:asciiTheme="minorHAnsi" w:hAnsiTheme="minorHAnsi"/>
                <w:sz w:val="18"/>
                <w:szCs w:val="18"/>
              </w:rPr>
              <w:t>U</w:t>
            </w:r>
            <w:r>
              <w:rPr>
                <w:rFonts w:asciiTheme="minorHAnsi" w:hAnsiTheme="minorHAnsi"/>
                <w:sz w:val="18"/>
                <w:szCs w:val="18"/>
              </w:rPr>
              <w:t>sing RA3.1.4.3.4 Duct Leakage to Outside from Fan Pressurization of Ducts</w:t>
            </w:r>
          </w:p>
        </w:tc>
        <w:tc>
          <w:tcPr>
            <w:tcW w:w="4885" w:type="dxa"/>
            <w:vAlign w:val="center"/>
          </w:tcPr>
          <w:p w14:paraId="56DC0217" w14:textId="77777777" w:rsidR="009430FF" w:rsidRPr="00F8787A" w:rsidRDefault="009430FF" w:rsidP="00EC4D51">
            <w:pPr>
              <w:rPr>
                <w:rFonts w:asciiTheme="minorHAnsi" w:hAnsiTheme="minorHAnsi"/>
                <w:sz w:val="18"/>
                <w:szCs w:val="18"/>
              </w:rPr>
            </w:pPr>
          </w:p>
        </w:tc>
      </w:tr>
      <w:tr w:rsidR="00567464" w:rsidRPr="007167EB" w14:paraId="56DC021B" w14:textId="77777777" w:rsidTr="00567464">
        <w:trPr>
          <w:trHeight w:val="233"/>
        </w:trPr>
        <w:tc>
          <w:tcPr>
            <w:tcW w:w="413" w:type="dxa"/>
            <w:vAlign w:val="center"/>
          </w:tcPr>
          <w:p w14:paraId="56DC0219" w14:textId="77777777" w:rsidR="00567464" w:rsidRPr="00F8787A" w:rsidRDefault="00567464" w:rsidP="00EC4D51">
            <w:pPr>
              <w:jc w:val="center"/>
              <w:rPr>
                <w:rFonts w:asciiTheme="minorHAnsi" w:hAnsiTheme="minorHAnsi"/>
                <w:sz w:val="18"/>
                <w:szCs w:val="18"/>
              </w:rPr>
            </w:pPr>
            <w:r w:rsidRPr="00F8787A">
              <w:rPr>
                <w:rFonts w:asciiTheme="minorHAnsi" w:hAnsiTheme="minorHAnsi"/>
                <w:sz w:val="18"/>
                <w:szCs w:val="18"/>
              </w:rPr>
              <w:t>03</w:t>
            </w:r>
          </w:p>
        </w:tc>
        <w:tc>
          <w:tcPr>
            <w:tcW w:w="5732" w:type="dxa"/>
            <w:vAlign w:val="center"/>
          </w:tcPr>
          <w:p w14:paraId="4C1081A7" w14:textId="77777777" w:rsidR="00567464" w:rsidRPr="00F8787A" w:rsidRDefault="00567464" w:rsidP="002B0A9B">
            <w:pPr>
              <w:rPr>
                <w:rFonts w:asciiTheme="minorHAnsi" w:hAnsiTheme="minorHAnsi"/>
                <w:sz w:val="18"/>
                <w:szCs w:val="18"/>
              </w:rPr>
            </w:pPr>
            <w:r w:rsidRPr="00F8787A">
              <w:rPr>
                <w:rFonts w:asciiTheme="minorHAnsi" w:hAnsiTheme="minorHAnsi"/>
                <w:sz w:val="18"/>
                <w:szCs w:val="18"/>
              </w:rPr>
              <w:t>Compliance Statement:</w:t>
            </w:r>
            <w:r>
              <w:rPr>
                <w:rFonts w:asciiTheme="minorHAnsi" w:hAnsiTheme="minorHAnsi"/>
                <w:sz w:val="18"/>
                <w:szCs w:val="18"/>
              </w:rPr>
              <w:t xml:space="preserve"> </w:t>
            </w:r>
          </w:p>
        </w:tc>
        <w:tc>
          <w:tcPr>
            <w:tcW w:w="4885" w:type="dxa"/>
            <w:vAlign w:val="center"/>
          </w:tcPr>
          <w:p w14:paraId="56DC021A" w14:textId="4B4909F9" w:rsidR="00567464" w:rsidRPr="00F8787A" w:rsidRDefault="00567464" w:rsidP="002B0A9B">
            <w:pPr>
              <w:rPr>
                <w:rFonts w:asciiTheme="minorHAnsi" w:hAnsiTheme="minorHAnsi"/>
                <w:sz w:val="18"/>
                <w:szCs w:val="18"/>
              </w:rPr>
            </w:pPr>
          </w:p>
        </w:tc>
      </w:tr>
      <w:tr w:rsidR="00CE3C71" w:rsidRPr="007167EB" w14:paraId="50D25B69" w14:textId="77777777" w:rsidTr="005012B0">
        <w:trPr>
          <w:trHeight w:val="233"/>
          <w:ins w:id="102" w:author="Wichert, RJ@Energy" w:date="2018-10-25T07:41:00Z"/>
        </w:trPr>
        <w:tc>
          <w:tcPr>
            <w:tcW w:w="11030" w:type="dxa"/>
            <w:gridSpan w:val="3"/>
            <w:vAlign w:val="center"/>
          </w:tcPr>
          <w:p w14:paraId="78C5A185" w14:textId="067B92CC" w:rsidR="00CE3C71" w:rsidRPr="00F8787A" w:rsidRDefault="00CE3C71" w:rsidP="00CE3C71">
            <w:pPr>
              <w:rPr>
                <w:ins w:id="103" w:author="Wichert, RJ@Energy" w:date="2018-10-25T07:41:00Z"/>
                <w:rFonts w:asciiTheme="minorHAnsi" w:hAnsiTheme="minorHAnsi"/>
                <w:sz w:val="18"/>
                <w:szCs w:val="18"/>
              </w:rPr>
            </w:pPr>
            <w:ins w:id="104" w:author="Wichert, RJ@Energy" w:date="2018-10-25T07:41:00Z">
              <w:r w:rsidRPr="007167EB">
                <w:rPr>
                  <w:rFonts w:asciiTheme="minorHAnsi" w:hAnsiTheme="minorHAnsi"/>
                  <w:b/>
                  <w:sz w:val="18"/>
                  <w:szCs w:val="18"/>
                </w:rPr>
                <w:t>The responsible person’s signature on this compliance document affirms that all applicable requirements in this table have been met.</w:t>
              </w:r>
              <w:r>
                <w:rPr>
                  <w:rFonts w:asciiTheme="minorHAnsi" w:hAnsiTheme="minorHAnsi"/>
                  <w:b/>
                  <w:sz w:val="18"/>
                  <w:szCs w:val="18"/>
                </w:rPr>
                <w:t xml:space="preserve"> </w:t>
              </w:r>
            </w:ins>
          </w:p>
        </w:tc>
      </w:tr>
    </w:tbl>
    <w:p w14:paraId="56DC021C" w14:textId="65194DFD" w:rsidR="00B6413D" w:rsidRPr="007167EB" w:rsidDel="007A7BEE" w:rsidRDefault="00B6413D" w:rsidP="0078718F">
      <w:pPr>
        <w:rPr>
          <w:del w:id="105" w:author="Wichert, RJ@Energy" w:date="2018-10-24T14:18:00Z"/>
          <w:rFonts w:asciiTheme="minorHAnsi" w:hAnsiTheme="minorHAnsi"/>
          <w:b/>
          <w:bCs/>
          <w:iCs/>
          <w:sz w:val="18"/>
          <w:szCs w:val="18"/>
        </w:rPr>
      </w:pPr>
    </w:p>
    <w:p w14:paraId="56DC021D" w14:textId="77777777" w:rsidR="00645ECF" w:rsidRPr="007167EB" w:rsidRDefault="00645ECF" w:rsidP="0078718F">
      <w:pPr>
        <w:rPr>
          <w:rFonts w:asciiTheme="minorHAnsi" w:hAnsiTheme="minorHAnsi"/>
          <w: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000" w:firstRow="0" w:lastRow="0" w:firstColumn="0" w:lastColumn="0" w:noHBand="0" w:noVBand="0"/>
      </w:tblPr>
      <w:tblGrid>
        <w:gridCol w:w="413"/>
        <w:gridCol w:w="10617"/>
      </w:tblGrid>
      <w:tr w:rsidR="0003306F" w:rsidRPr="007167EB" w:rsidDel="00CE3C71" w14:paraId="7527C98B" w14:textId="72AA9943" w:rsidTr="005012B0">
        <w:trPr>
          <w:trHeight w:val="233"/>
          <w:ins w:id="106" w:author="Balneg, Ronald@Energy" w:date="2018-07-02T15:21:00Z"/>
          <w:del w:id="107" w:author="Wichert, RJ@Energy" w:date="2018-10-25T07:42:00Z"/>
        </w:trPr>
        <w:tc>
          <w:tcPr>
            <w:tcW w:w="11030" w:type="dxa"/>
            <w:gridSpan w:val="2"/>
          </w:tcPr>
          <w:p w14:paraId="192FC305" w14:textId="3673FC36" w:rsidR="0003306F" w:rsidDel="00CE3C71" w:rsidRDefault="0003306F" w:rsidP="005012B0">
            <w:pPr>
              <w:rPr>
                <w:ins w:id="108" w:author="Balneg, Ronald@Energy" w:date="2018-07-02T15:21:00Z"/>
                <w:del w:id="109" w:author="Wichert, RJ@Energy" w:date="2018-10-25T07:42:00Z"/>
                <w:rFonts w:asciiTheme="minorHAnsi" w:hAnsiTheme="minorHAnsi"/>
                <w:b/>
              </w:rPr>
            </w:pPr>
            <w:ins w:id="110" w:author="Balneg, Ronald@Energy" w:date="2018-07-02T15:21:00Z">
              <w:del w:id="111" w:author="Wichert, RJ@Energy" w:date="2018-10-25T07:42:00Z">
                <w:r w:rsidDel="00CE3C71">
                  <w:rPr>
                    <w:rFonts w:asciiTheme="minorHAnsi" w:hAnsiTheme="minorHAnsi"/>
                    <w:b/>
                  </w:rPr>
                  <w:delText>E</w:delText>
                </w:r>
                <w:r w:rsidRPr="00573B76" w:rsidDel="00CE3C71">
                  <w:rPr>
                    <w:rFonts w:asciiTheme="minorHAnsi" w:hAnsiTheme="minorHAnsi"/>
                    <w:b/>
                  </w:rPr>
                  <w:delText xml:space="preserve">. </w:delText>
                </w:r>
                <w:r w:rsidDel="00CE3C71">
                  <w:rPr>
                    <w:rFonts w:asciiTheme="minorHAnsi" w:hAnsiTheme="minorHAnsi"/>
                    <w:b/>
                  </w:rPr>
                  <w:delText>Ducts Located in Wall Cavities R-Value Exception</w:delText>
                </w:r>
              </w:del>
            </w:ins>
          </w:p>
          <w:p w14:paraId="58594E90" w14:textId="74155D56" w:rsidR="0003306F" w:rsidRPr="00573B76" w:rsidDel="00CE3C71" w:rsidRDefault="0003306F" w:rsidP="005012B0">
            <w:pPr>
              <w:rPr>
                <w:ins w:id="112" w:author="Balneg, Ronald@Energy" w:date="2018-07-02T15:21:00Z"/>
                <w:del w:id="113" w:author="Wichert, RJ@Energy" w:date="2018-10-25T07:42:00Z"/>
                <w:rFonts w:asciiTheme="minorHAnsi" w:hAnsiTheme="minorHAnsi"/>
                <w:b/>
              </w:rPr>
            </w:pPr>
            <w:ins w:id="114" w:author="Balneg, Ronald@Energy" w:date="2018-07-02T15:21:00Z">
              <w:del w:id="115" w:author="Wichert, RJ@Energy" w:date="2018-10-25T07:42:00Z">
                <w:r w:rsidDel="00CE3C71">
                  <w:rPr>
                    <w:rFonts w:asciiTheme="minorHAnsi" w:hAnsiTheme="minorHAnsi"/>
                    <w:i/>
                    <w:sz w:val="18"/>
                    <w:szCs w:val="18"/>
                  </w:rPr>
                  <w:delText>&lt;&lt;This table only shown if A06</w:delText>
                </w:r>
                <w:r w:rsidRPr="007167EB" w:rsidDel="00CE3C71">
                  <w:rPr>
                    <w:rFonts w:asciiTheme="minorHAnsi" w:hAnsiTheme="minorHAnsi"/>
                    <w:i/>
                    <w:sz w:val="18"/>
                    <w:szCs w:val="18"/>
                  </w:rPr>
                  <w:delText xml:space="preserve"> indicates the table is applicable &gt;&gt;</w:delText>
                </w:r>
              </w:del>
            </w:ins>
          </w:p>
        </w:tc>
      </w:tr>
      <w:tr w:rsidR="0003306F" w:rsidRPr="007167EB" w:rsidDel="00CE3C71" w14:paraId="1ED3D6B4" w14:textId="10A845E6" w:rsidTr="005012B0">
        <w:trPr>
          <w:trHeight w:val="233"/>
          <w:ins w:id="116" w:author="Balneg, Ronald@Energy" w:date="2018-07-02T15:21:00Z"/>
          <w:del w:id="117" w:author="Wichert, RJ@Energy" w:date="2018-10-25T07:42:00Z"/>
        </w:trPr>
        <w:tc>
          <w:tcPr>
            <w:tcW w:w="413" w:type="dxa"/>
            <w:vAlign w:val="center"/>
          </w:tcPr>
          <w:p w14:paraId="126BD488" w14:textId="7BCD1850" w:rsidR="0003306F" w:rsidRPr="007167EB" w:rsidDel="00CE3C71" w:rsidRDefault="0003306F" w:rsidP="005012B0">
            <w:pPr>
              <w:jc w:val="center"/>
              <w:rPr>
                <w:ins w:id="118" w:author="Balneg, Ronald@Energy" w:date="2018-07-02T15:21:00Z"/>
                <w:del w:id="119" w:author="Wichert, RJ@Energy" w:date="2018-10-25T07:42:00Z"/>
                <w:rFonts w:asciiTheme="minorHAnsi" w:hAnsiTheme="minorHAnsi"/>
                <w:sz w:val="18"/>
                <w:szCs w:val="18"/>
              </w:rPr>
            </w:pPr>
            <w:ins w:id="120" w:author="Balneg, Ronald@Energy" w:date="2018-07-02T15:21:00Z">
              <w:del w:id="121" w:author="Wichert, RJ@Energy" w:date="2018-10-25T07:42:00Z">
                <w:r w:rsidRPr="007167EB" w:rsidDel="00CE3C71">
                  <w:rPr>
                    <w:rFonts w:asciiTheme="minorHAnsi" w:hAnsiTheme="minorHAnsi"/>
                    <w:sz w:val="18"/>
                    <w:szCs w:val="18"/>
                  </w:rPr>
                  <w:delText>01</w:delText>
                </w:r>
              </w:del>
            </w:ins>
          </w:p>
        </w:tc>
        <w:tc>
          <w:tcPr>
            <w:tcW w:w="10617" w:type="dxa"/>
            <w:vAlign w:val="center"/>
          </w:tcPr>
          <w:p w14:paraId="4DC522C6" w14:textId="272D51CF" w:rsidR="0003306F" w:rsidRPr="007167EB" w:rsidDel="00CE3C71" w:rsidRDefault="0003306F" w:rsidP="005012B0">
            <w:pPr>
              <w:rPr>
                <w:ins w:id="122" w:author="Balneg, Ronald@Energy" w:date="2018-07-02T15:21:00Z"/>
                <w:del w:id="123" w:author="Wichert, RJ@Energy" w:date="2018-10-25T07:42:00Z"/>
                <w:rFonts w:asciiTheme="minorHAnsi" w:hAnsiTheme="minorHAnsi"/>
                <w:sz w:val="18"/>
                <w:szCs w:val="18"/>
              </w:rPr>
            </w:pPr>
            <w:ins w:id="124" w:author="Balneg, Ronald@Energy" w:date="2018-07-02T15:21:00Z">
              <w:del w:id="125" w:author="Wichert, RJ@Energy" w:date="2018-10-25T07:42:00Z">
                <w:r w:rsidRPr="007167EB" w:rsidDel="00CE3C71">
                  <w:rPr>
                    <w:rFonts w:asciiTheme="minorHAnsi" w:hAnsiTheme="minorHAnsi"/>
                    <w:sz w:val="18"/>
                    <w:szCs w:val="18"/>
                  </w:rPr>
                  <w:delText xml:space="preserve">A visual inspection shall confirm </w:delText>
                </w:r>
                <w:r w:rsidDel="00CE3C71">
                  <w:rPr>
                    <w:rFonts w:asciiTheme="minorHAnsi" w:hAnsiTheme="minorHAnsi"/>
                    <w:sz w:val="18"/>
                    <w:szCs w:val="18"/>
                  </w:rPr>
                  <w:delText xml:space="preserve">portions of the duct system with less than minimum R-value insulation located in wall cavities are entirely inside the building’s thermal envelope, and transitions to unconditioned space are air-sealed and insulated to a minimum of R-6. </w:delText>
                </w:r>
              </w:del>
            </w:ins>
          </w:p>
        </w:tc>
      </w:tr>
      <w:tr w:rsidR="0003306F" w:rsidRPr="007167EB" w:rsidDel="00CE3C71" w14:paraId="2416A2C8" w14:textId="690C43EF" w:rsidTr="005012B0">
        <w:trPr>
          <w:trHeight w:val="233"/>
          <w:ins w:id="126" w:author="Balneg, Ronald@Energy" w:date="2018-07-02T15:21:00Z"/>
          <w:del w:id="127" w:author="Wichert, RJ@Energy" w:date="2018-10-25T07:42:00Z"/>
        </w:trPr>
        <w:tc>
          <w:tcPr>
            <w:tcW w:w="11030" w:type="dxa"/>
            <w:gridSpan w:val="2"/>
            <w:vAlign w:val="center"/>
          </w:tcPr>
          <w:p w14:paraId="3FE089E3" w14:textId="470D6C9B" w:rsidR="0003306F" w:rsidRPr="007167EB" w:rsidDel="00CE3C71" w:rsidRDefault="0003306F" w:rsidP="005012B0">
            <w:pPr>
              <w:rPr>
                <w:ins w:id="128" w:author="Balneg, Ronald@Energy" w:date="2018-07-02T15:21:00Z"/>
                <w:del w:id="129" w:author="Wichert, RJ@Energy" w:date="2018-10-25T07:42:00Z"/>
                <w:rFonts w:asciiTheme="minorHAnsi" w:hAnsiTheme="minorHAnsi"/>
                <w:b/>
                <w:sz w:val="18"/>
                <w:szCs w:val="18"/>
              </w:rPr>
            </w:pPr>
            <w:ins w:id="130" w:author="Balneg, Ronald@Energy" w:date="2018-07-02T15:21:00Z">
              <w:del w:id="131" w:author="Wichert, RJ@Energy" w:date="2018-10-25T07:42:00Z">
                <w:r w:rsidRPr="007167EB" w:rsidDel="00CE3C71">
                  <w:rPr>
                    <w:rFonts w:asciiTheme="minorHAnsi" w:hAnsiTheme="minorHAnsi"/>
                    <w:b/>
                    <w:sz w:val="18"/>
                    <w:szCs w:val="18"/>
                  </w:rPr>
                  <w:delText>The responsible person’s signature on this compliance document affirms that all applicable requirements in this table have been met.</w:delText>
                </w:r>
                <w:r w:rsidDel="00CE3C71">
                  <w:rPr>
                    <w:rFonts w:asciiTheme="minorHAnsi" w:hAnsiTheme="minorHAnsi"/>
                    <w:b/>
                    <w:sz w:val="18"/>
                    <w:szCs w:val="18"/>
                  </w:rPr>
                  <w:delText xml:space="preserve"> </w:delText>
                </w:r>
              </w:del>
            </w:ins>
          </w:p>
        </w:tc>
      </w:tr>
      <w:tr w:rsidR="00CE3C71" w:rsidRPr="007167EB" w14:paraId="5DDEF33A" w14:textId="77777777" w:rsidTr="00CE3C71">
        <w:trPr>
          <w:trHeight w:val="233"/>
          <w:ins w:id="132" w:author="Wichert, RJ@Energy" w:date="2018-10-25T07:42:00Z"/>
        </w:trPr>
        <w:tc>
          <w:tcPr>
            <w:tcW w:w="11030" w:type="dxa"/>
            <w:gridSpan w:val="2"/>
            <w:tcBorders>
              <w:top w:val="single" w:sz="4" w:space="0" w:color="auto"/>
              <w:left w:val="single" w:sz="4" w:space="0" w:color="auto"/>
              <w:bottom w:val="single" w:sz="4" w:space="0" w:color="auto"/>
              <w:right w:val="single" w:sz="4" w:space="0" w:color="auto"/>
            </w:tcBorders>
            <w:vAlign w:val="center"/>
          </w:tcPr>
          <w:p w14:paraId="2904ABA9" w14:textId="4991595B" w:rsidR="00CE3C71" w:rsidRPr="008B0A61" w:rsidRDefault="00CE3C71" w:rsidP="005012B0">
            <w:pPr>
              <w:rPr>
                <w:ins w:id="133" w:author="Wichert, RJ@Energy" w:date="2018-10-25T07:42:00Z"/>
                <w:rFonts w:asciiTheme="minorHAnsi" w:hAnsiTheme="minorHAnsi"/>
                <w:b/>
                <w:szCs w:val="18"/>
              </w:rPr>
            </w:pPr>
            <w:ins w:id="134" w:author="Wichert, RJ@Energy" w:date="2018-10-25T07:43:00Z">
              <w:r>
                <w:rPr>
                  <w:rFonts w:asciiTheme="minorHAnsi" w:hAnsiTheme="minorHAnsi"/>
                  <w:b/>
                  <w:szCs w:val="18"/>
                </w:rPr>
                <w:t>E</w:t>
              </w:r>
            </w:ins>
            <w:ins w:id="135" w:author="Wichert, RJ@Energy" w:date="2018-10-25T07:42:00Z">
              <w:r w:rsidRPr="008B0A61">
                <w:rPr>
                  <w:rFonts w:asciiTheme="minorHAnsi" w:hAnsiTheme="minorHAnsi"/>
                  <w:b/>
                  <w:szCs w:val="18"/>
                </w:rPr>
                <w:t>. Exceptions to Minimum Duct R-Value Requirement</w:t>
              </w:r>
            </w:ins>
          </w:p>
          <w:p w14:paraId="333A47BD" w14:textId="77777777" w:rsidR="00CE3C71" w:rsidRPr="00CE3C71" w:rsidRDefault="00CE3C71" w:rsidP="005012B0">
            <w:pPr>
              <w:rPr>
                <w:ins w:id="136" w:author="Wichert, RJ@Energy" w:date="2018-10-25T07:42:00Z"/>
                <w:rFonts w:asciiTheme="minorHAnsi" w:hAnsiTheme="minorHAnsi"/>
                <w:b/>
                <w:sz w:val="18"/>
                <w:szCs w:val="18"/>
              </w:rPr>
            </w:pPr>
            <w:ins w:id="137" w:author="Wichert, RJ@Energy" w:date="2018-10-25T07:42:00Z">
              <w:r w:rsidRPr="008B0A61">
                <w:rPr>
                  <w:rFonts w:asciiTheme="minorHAnsi" w:hAnsiTheme="minorHAnsi"/>
                  <w:i/>
                  <w:sz w:val="18"/>
                  <w:szCs w:val="18"/>
                </w:rPr>
                <w:t>The following shall be confirmed by visual inspection when applicable.</w:t>
              </w:r>
            </w:ins>
          </w:p>
        </w:tc>
      </w:tr>
      <w:tr w:rsidR="00CE3C71" w:rsidRPr="007167EB" w14:paraId="1F66358B" w14:textId="77777777" w:rsidTr="005012B0">
        <w:trPr>
          <w:trHeight w:val="233"/>
          <w:ins w:id="138" w:author="Wichert, RJ@Energy" w:date="2018-10-25T07:42:00Z"/>
        </w:trPr>
        <w:tc>
          <w:tcPr>
            <w:tcW w:w="413" w:type="dxa"/>
            <w:vAlign w:val="center"/>
          </w:tcPr>
          <w:p w14:paraId="4D25E28B" w14:textId="77777777" w:rsidR="00CE3C71" w:rsidRPr="007167EB" w:rsidRDefault="00CE3C71" w:rsidP="005012B0">
            <w:pPr>
              <w:jc w:val="center"/>
              <w:rPr>
                <w:ins w:id="139" w:author="Wichert, RJ@Energy" w:date="2018-10-25T07:42:00Z"/>
                <w:rFonts w:asciiTheme="minorHAnsi" w:hAnsiTheme="minorHAnsi"/>
                <w:sz w:val="18"/>
                <w:szCs w:val="18"/>
              </w:rPr>
            </w:pPr>
            <w:ins w:id="140" w:author="Wichert, RJ@Energy" w:date="2018-10-25T07:42:00Z">
              <w:r>
                <w:rPr>
                  <w:rFonts w:asciiTheme="minorHAnsi" w:hAnsiTheme="minorHAnsi"/>
                  <w:sz w:val="18"/>
                  <w:szCs w:val="18"/>
                </w:rPr>
                <w:t>01</w:t>
              </w:r>
            </w:ins>
          </w:p>
        </w:tc>
        <w:tc>
          <w:tcPr>
            <w:tcW w:w="10617" w:type="dxa"/>
            <w:vAlign w:val="center"/>
          </w:tcPr>
          <w:p w14:paraId="4170CC9B" w14:textId="77777777" w:rsidR="00CE3C71" w:rsidRPr="007167EB" w:rsidRDefault="00CE3C71" w:rsidP="005012B0">
            <w:pPr>
              <w:rPr>
                <w:ins w:id="141" w:author="Wichert, RJ@Energy" w:date="2018-10-25T07:42:00Z"/>
                <w:rFonts w:asciiTheme="minorHAnsi" w:hAnsiTheme="minorHAnsi"/>
                <w:sz w:val="18"/>
                <w:szCs w:val="18"/>
              </w:rPr>
            </w:pPr>
            <w:ins w:id="142" w:author="Wichert, RJ@Energy" w:date="2018-10-25T07:42:00Z">
              <w:r>
                <w:rPr>
                  <w:rFonts w:asciiTheme="minorHAnsi" w:hAnsiTheme="minorHAnsi"/>
                  <w:sz w:val="18"/>
                  <w:szCs w:val="18"/>
                </w:rPr>
                <w:t>Portions of the duct system with less than minimum R-value insulation located in wall cavities are entirely inside the building’s thermal envelope.</w:t>
              </w:r>
            </w:ins>
          </w:p>
        </w:tc>
      </w:tr>
      <w:tr w:rsidR="00CE3C71" w:rsidRPr="007167EB" w14:paraId="2D926AF1" w14:textId="77777777" w:rsidTr="005012B0">
        <w:trPr>
          <w:trHeight w:val="233"/>
          <w:ins w:id="143" w:author="Wichert, RJ@Energy" w:date="2018-10-25T07:42:00Z"/>
        </w:trPr>
        <w:tc>
          <w:tcPr>
            <w:tcW w:w="413" w:type="dxa"/>
            <w:vAlign w:val="center"/>
          </w:tcPr>
          <w:p w14:paraId="2F20EA2B" w14:textId="77777777" w:rsidR="00CE3C71" w:rsidRPr="007167EB" w:rsidRDefault="00CE3C71" w:rsidP="005012B0">
            <w:pPr>
              <w:jc w:val="center"/>
              <w:rPr>
                <w:ins w:id="144" w:author="Wichert, RJ@Energy" w:date="2018-10-25T07:42:00Z"/>
                <w:rFonts w:asciiTheme="minorHAnsi" w:hAnsiTheme="minorHAnsi"/>
                <w:sz w:val="18"/>
                <w:szCs w:val="18"/>
              </w:rPr>
            </w:pPr>
            <w:ins w:id="145" w:author="Wichert, RJ@Energy" w:date="2018-10-25T07:42:00Z">
              <w:r>
                <w:rPr>
                  <w:rFonts w:asciiTheme="minorHAnsi" w:hAnsiTheme="minorHAnsi"/>
                  <w:sz w:val="18"/>
                  <w:szCs w:val="18"/>
                </w:rPr>
                <w:lastRenderedPageBreak/>
                <w:t>02</w:t>
              </w:r>
            </w:ins>
          </w:p>
        </w:tc>
        <w:tc>
          <w:tcPr>
            <w:tcW w:w="10617" w:type="dxa"/>
            <w:vAlign w:val="center"/>
          </w:tcPr>
          <w:p w14:paraId="1CC430D7" w14:textId="77777777" w:rsidR="00CE3C71" w:rsidRPr="007167EB" w:rsidRDefault="00CE3C71" w:rsidP="005012B0">
            <w:pPr>
              <w:rPr>
                <w:ins w:id="146" w:author="Wichert, RJ@Energy" w:date="2018-10-25T07:42:00Z"/>
                <w:rFonts w:asciiTheme="minorHAnsi" w:hAnsiTheme="minorHAnsi"/>
                <w:sz w:val="18"/>
                <w:szCs w:val="18"/>
              </w:rPr>
            </w:pPr>
            <w:ins w:id="147" w:author="Wichert, RJ@Energy" w:date="2018-10-25T07:42:00Z">
              <w:r>
                <w:rPr>
                  <w:rFonts w:asciiTheme="minorHAnsi" w:hAnsiTheme="minorHAnsi"/>
                  <w:sz w:val="18"/>
                  <w:szCs w:val="18"/>
                </w:rPr>
                <w:t>Portions of the duct system with less than minimum R-value insulation located in directly conditioned space are completely exposed and surrounded by directly conditioned space.</w:t>
              </w:r>
            </w:ins>
          </w:p>
        </w:tc>
      </w:tr>
      <w:tr w:rsidR="00CE3C71" w:rsidRPr="007167EB" w14:paraId="2D80A714" w14:textId="77777777" w:rsidTr="005012B0">
        <w:trPr>
          <w:trHeight w:val="233"/>
          <w:ins w:id="148" w:author="Wichert, RJ@Energy" w:date="2018-10-25T07:42:00Z"/>
        </w:trPr>
        <w:tc>
          <w:tcPr>
            <w:tcW w:w="413" w:type="dxa"/>
            <w:vAlign w:val="center"/>
          </w:tcPr>
          <w:p w14:paraId="651D7A49" w14:textId="77777777" w:rsidR="00CE3C71" w:rsidRDefault="00CE3C71" w:rsidP="005012B0">
            <w:pPr>
              <w:jc w:val="center"/>
              <w:rPr>
                <w:ins w:id="149" w:author="Wichert, RJ@Energy" w:date="2018-10-25T07:42:00Z"/>
                <w:rFonts w:asciiTheme="minorHAnsi" w:hAnsiTheme="minorHAnsi"/>
                <w:sz w:val="18"/>
                <w:szCs w:val="18"/>
              </w:rPr>
            </w:pPr>
            <w:ins w:id="150" w:author="Wichert, RJ@Energy" w:date="2018-10-25T07:42:00Z">
              <w:r>
                <w:rPr>
                  <w:rFonts w:asciiTheme="minorHAnsi" w:hAnsiTheme="minorHAnsi"/>
                  <w:sz w:val="18"/>
                  <w:szCs w:val="18"/>
                </w:rPr>
                <w:t>03</w:t>
              </w:r>
            </w:ins>
          </w:p>
        </w:tc>
        <w:tc>
          <w:tcPr>
            <w:tcW w:w="10617" w:type="dxa"/>
            <w:vAlign w:val="center"/>
          </w:tcPr>
          <w:p w14:paraId="36E94173" w14:textId="77777777" w:rsidR="00CE3C71" w:rsidRPr="007167EB" w:rsidRDefault="00CE3C71" w:rsidP="005012B0">
            <w:pPr>
              <w:rPr>
                <w:ins w:id="151" w:author="Wichert, RJ@Energy" w:date="2018-10-25T07:42:00Z"/>
                <w:rFonts w:asciiTheme="minorHAnsi" w:hAnsiTheme="minorHAnsi"/>
                <w:sz w:val="18"/>
                <w:szCs w:val="18"/>
              </w:rPr>
            </w:pPr>
            <w:ins w:id="152" w:author="Wichert, RJ@Energy" w:date="2018-10-25T07:42:00Z">
              <w:r>
                <w:rPr>
                  <w:rFonts w:asciiTheme="minorHAnsi" w:hAnsiTheme="minorHAnsi"/>
                  <w:sz w:val="18"/>
                  <w:szCs w:val="18"/>
                </w:rPr>
                <w:t>Duct transitions to unconditioned space are air-sealed and insulated to a minimum of R-6.</w:t>
              </w:r>
            </w:ins>
          </w:p>
        </w:tc>
      </w:tr>
      <w:tr w:rsidR="00CE3C71" w:rsidRPr="007167EB" w14:paraId="1745BDC5" w14:textId="77777777" w:rsidTr="005012B0">
        <w:trPr>
          <w:trHeight w:val="233"/>
          <w:ins w:id="153" w:author="Wichert, RJ@Energy" w:date="2018-10-25T07:42:00Z"/>
        </w:trPr>
        <w:tc>
          <w:tcPr>
            <w:tcW w:w="11030" w:type="dxa"/>
            <w:gridSpan w:val="2"/>
            <w:vAlign w:val="center"/>
          </w:tcPr>
          <w:p w14:paraId="3B967CFD" w14:textId="77777777" w:rsidR="00CE3C71" w:rsidRPr="007167EB" w:rsidRDefault="00CE3C71" w:rsidP="005012B0">
            <w:pPr>
              <w:rPr>
                <w:ins w:id="154" w:author="Wichert, RJ@Energy" w:date="2018-10-25T07:42:00Z"/>
                <w:rFonts w:asciiTheme="minorHAnsi" w:hAnsiTheme="minorHAnsi"/>
                <w:b/>
                <w:sz w:val="18"/>
                <w:szCs w:val="18"/>
              </w:rPr>
            </w:pPr>
            <w:ins w:id="155" w:author="Wichert, RJ@Energy" w:date="2018-10-25T07:42:00Z">
              <w:r w:rsidRPr="007167EB">
                <w:rPr>
                  <w:rFonts w:asciiTheme="minorHAnsi" w:hAnsiTheme="minorHAnsi"/>
                  <w:b/>
                  <w:sz w:val="18"/>
                  <w:szCs w:val="18"/>
                </w:rPr>
                <w:t>The responsible person’s signature on this compliance document affirms that all applicable requirements in this table have been met.</w:t>
              </w:r>
              <w:r>
                <w:rPr>
                  <w:rFonts w:asciiTheme="minorHAnsi" w:hAnsiTheme="minorHAnsi"/>
                  <w:b/>
                  <w:sz w:val="18"/>
                  <w:szCs w:val="18"/>
                </w:rPr>
                <w:t xml:space="preserve"> </w:t>
              </w:r>
            </w:ins>
          </w:p>
        </w:tc>
      </w:tr>
    </w:tbl>
    <w:p w14:paraId="56DC021E" w14:textId="7E29000E" w:rsidR="0005428C" w:rsidRPr="007167EB" w:rsidRDefault="0005428C" w:rsidP="003044D3">
      <w:pPr>
        <w:rPr>
          <w:rFonts w:asciiTheme="minorHAnsi" w:hAnsiTheme="minorHAnsi"/>
        </w:rPr>
      </w:pPr>
      <w:r w:rsidRPr="007167EB">
        <w:rPr>
          <w:rFonts w:asciiTheme="minorHAnsi" w:hAnsiTheme="minorHAnsi"/>
        </w:rPr>
        <w:br w:type="page"/>
      </w:r>
    </w:p>
    <w:tbl>
      <w:tblPr>
        <w:tblW w:w="4990"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307"/>
        <w:gridCol w:w="270"/>
        <w:gridCol w:w="2551"/>
        <w:gridCol w:w="2822"/>
      </w:tblGrid>
      <w:tr w:rsidR="0005428C" w:rsidRPr="0005428C" w14:paraId="56DC0220" w14:textId="77777777" w:rsidTr="00EC4D51">
        <w:trPr>
          <w:trHeight w:val="206"/>
        </w:trPr>
        <w:tc>
          <w:tcPr>
            <w:tcW w:w="10950" w:type="dxa"/>
            <w:gridSpan w:val="4"/>
            <w:vAlign w:val="center"/>
          </w:tcPr>
          <w:p w14:paraId="56DC021F" w14:textId="77777777" w:rsidR="0005428C" w:rsidRPr="0005428C" w:rsidRDefault="0005428C" w:rsidP="0005428C">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cs="Arial"/>
                <w:b/>
              </w:rPr>
            </w:pPr>
            <w:r w:rsidRPr="0005428C">
              <w:rPr>
                <w:rFonts w:asciiTheme="minorHAnsi" w:hAnsiTheme="minorHAnsi" w:cs="Arial"/>
                <w:b/>
                <w:caps/>
                <w:sz w:val="18"/>
                <w:szCs w:val="18"/>
              </w:rPr>
              <w:lastRenderedPageBreak/>
              <w:t>Documentation Author's Declaration Statement</w:t>
            </w:r>
          </w:p>
        </w:tc>
      </w:tr>
      <w:tr w:rsidR="0005428C" w:rsidRPr="0005428C" w14:paraId="56DC0222" w14:textId="77777777" w:rsidTr="00EC4D51">
        <w:trPr>
          <w:trHeight w:val="206"/>
        </w:trPr>
        <w:tc>
          <w:tcPr>
            <w:tcW w:w="10950" w:type="dxa"/>
            <w:gridSpan w:val="4"/>
            <w:vAlign w:val="center"/>
          </w:tcPr>
          <w:p w14:paraId="56DC0221" w14:textId="77777777" w:rsidR="0005428C" w:rsidRPr="0005428C" w:rsidRDefault="0005428C" w:rsidP="00573B76">
            <w:pPr>
              <w:keepNext/>
              <w:numPr>
                <w:ilvl w:val="0"/>
                <w:numId w:val="32"/>
              </w:numPr>
              <w:ind w:left="271" w:hanging="270"/>
              <w:rPr>
                <w:rFonts w:asciiTheme="minorHAnsi" w:hAnsiTheme="minorHAnsi"/>
                <w:sz w:val="18"/>
                <w:szCs w:val="18"/>
              </w:rPr>
            </w:pPr>
            <w:r w:rsidRPr="0005428C">
              <w:rPr>
                <w:rFonts w:asciiTheme="minorHAnsi" w:hAnsiTheme="minorHAnsi"/>
                <w:sz w:val="18"/>
                <w:szCs w:val="18"/>
              </w:rPr>
              <w:t>I certify that this Certificate of Installation documentation is accurate and complete.</w:t>
            </w:r>
          </w:p>
        </w:tc>
      </w:tr>
      <w:tr w:rsidR="0005428C" w:rsidRPr="0005428C" w14:paraId="56DC0225" w14:textId="77777777" w:rsidTr="00EC4D51">
        <w:trPr>
          <w:trHeight w:val="360"/>
        </w:trPr>
        <w:tc>
          <w:tcPr>
            <w:tcW w:w="5577" w:type="dxa"/>
            <w:gridSpan w:val="2"/>
          </w:tcPr>
          <w:p w14:paraId="56DC0223" w14:textId="77777777" w:rsidR="0005428C" w:rsidRPr="0005428C" w:rsidRDefault="0005428C" w:rsidP="0005428C">
            <w:pPr>
              <w:keepNext/>
              <w:rPr>
                <w:rFonts w:asciiTheme="minorHAnsi" w:hAnsiTheme="minorHAnsi"/>
                <w:sz w:val="14"/>
                <w:szCs w:val="14"/>
              </w:rPr>
            </w:pPr>
            <w:r w:rsidRPr="0005428C">
              <w:rPr>
                <w:rFonts w:asciiTheme="minorHAnsi" w:hAnsiTheme="minorHAnsi"/>
                <w:sz w:val="14"/>
                <w:szCs w:val="14"/>
              </w:rPr>
              <w:t>Documentation Author Name:</w:t>
            </w:r>
          </w:p>
        </w:tc>
        <w:tc>
          <w:tcPr>
            <w:tcW w:w="5373" w:type="dxa"/>
            <w:gridSpan w:val="2"/>
          </w:tcPr>
          <w:p w14:paraId="56DC0224" w14:textId="77777777" w:rsidR="0005428C" w:rsidRPr="0005428C" w:rsidRDefault="0005428C" w:rsidP="0005428C">
            <w:pPr>
              <w:keepNext/>
              <w:rPr>
                <w:rFonts w:asciiTheme="minorHAnsi" w:hAnsiTheme="minorHAnsi"/>
                <w:sz w:val="14"/>
                <w:szCs w:val="14"/>
              </w:rPr>
            </w:pPr>
            <w:r w:rsidRPr="0005428C">
              <w:rPr>
                <w:rFonts w:asciiTheme="minorHAnsi" w:hAnsiTheme="minorHAnsi"/>
                <w:sz w:val="14"/>
                <w:szCs w:val="14"/>
              </w:rPr>
              <w:t>Documentation Author Signature:</w:t>
            </w:r>
          </w:p>
        </w:tc>
      </w:tr>
      <w:tr w:rsidR="0005428C" w:rsidRPr="0005428C" w14:paraId="56DC0228" w14:textId="77777777" w:rsidTr="00EC4D51">
        <w:trPr>
          <w:trHeight w:val="360"/>
        </w:trPr>
        <w:tc>
          <w:tcPr>
            <w:tcW w:w="5577" w:type="dxa"/>
            <w:gridSpan w:val="2"/>
          </w:tcPr>
          <w:p w14:paraId="56DC0226" w14:textId="77777777" w:rsidR="0005428C" w:rsidRPr="0005428C" w:rsidRDefault="0005428C" w:rsidP="0005428C">
            <w:pPr>
              <w:keepNext/>
              <w:rPr>
                <w:rFonts w:asciiTheme="minorHAnsi" w:hAnsiTheme="minorHAnsi"/>
                <w:sz w:val="14"/>
                <w:szCs w:val="14"/>
              </w:rPr>
            </w:pPr>
            <w:r w:rsidRPr="0005428C">
              <w:rPr>
                <w:rFonts w:asciiTheme="minorHAnsi" w:hAnsiTheme="minorHAnsi"/>
                <w:sz w:val="14"/>
                <w:szCs w:val="14"/>
              </w:rPr>
              <w:t>Documentation Author Company Name:</w:t>
            </w:r>
          </w:p>
        </w:tc>
        <w:tc>
          <w:tcPr>
            <w:tcW w:w="5373" w:type="dxa"/>
            <w:gridSpan w:val="2"/>
          </w:tcPr>
          <w:p w14:paraId="56DC0227" w14:textId="77777777" w:rsidR="0005428C" w:rsidRPr="0005428C" w:rsidRDefault="0005428C" w:rsidP="0005428C">
            <w:pPr>
              <w:keepNext/>
              <w:rPr>
                <w:rFonts w:asciiTheme="minorHAnsi" w:hAnsiTheme="minorHAnsi"/>
                <w:sz w:val="14"/>
                <w:szCs w:val="14"/>
              </w:rPr>
            </w:pPr>
            <w:r w:rsidRPr="0005428C">
              <w:rPr>
                <w:rFonts w:asciiTheme="minorHAnsi" w:hAnsiTheme="minorHAnsi"/>
                <w:sz w:val="14"/>
                <w:szCs w:val="14"/>
              </w:rPr>
              <w:t>Date Signed:</w:t>
            </w:r>
          </w:p>
        </w:tc>
      </w:tr>
      <w:tr w:rsidR="0005428C" w:rsidRPr="0005428C" w14:paraId="56DC022B" w14:textId="77777777" w:rsidTr="00EC4D51">
        <w:trPr>
          <w:trHeight w:val="360"/>
        </w:trPr>
        <w:tc>
          <w:tcPr>
            <w:tcW w:w="5577" w:type="dxa"/>
            <w:gridSpan w:val="2"/>
          </w:tcPr>
          <w:p w14:paraId="56DC0229" w14:textId="77777777" w:rsidR="0005428C" w:rsidRPr="0005428C" w:rsidRDefault="0005428C" w:rsidP="0005428C">
            <w:pPr>
              <w:keepNext/>
              <w:rPr>
                <w:rFonts w:asciiTheme="minorHAnsi" w:hAnsiTheme="minorHAnsi"/>
                <w:sz w:val="14"/>
                <w:szCs w:val="14"/>
              </w:rPr>
            </w:pPr>
            <w:r w:rsidRPr="0005428C">
              <w:rPr>
                <w:rFonts w:asciiTheme="minorHAnsi" w:hAnsiTheme="minorHAnsi"/>
                <w:sz w:val="14"/>
                <w:szCs w:val="14"/>
              </w:rPr>
              <w:t>Address:</w:t>
            </w:r>
          </w:p>
        </w:tc>
        <w:tc>
          <w:tcPr>
            <w:tcW w:w="5373" w:type="dxa"/>
            <w:gridSpan w:val="2"/>
          </w:tcPr>
          <w:p w14:paraId="56DC022A" w14:textId="4DBCEFE5" w:rsidR="0005428C" w:rsidRPr="0005428C" w:rsidRDefault="0005428C" w:rsidP="0005428C">
            <w:pPr>
              <w:keepNext/>
              <w:rPr>
                <w:rFonts w:asciiTheme="minorHAnsi" w:hAnsiTheme="minorHAnsi"/>
                <w:sz w:val="14"/>
                <w:szCs w:val="14"/>
              </w:rPr>
            </w:pPr>
            <w:r w:rsidRPr="0005428C">
              <w:rPr>
                <w:rFonts w:asciiTheme="minorHAnsi" w:hAnsiTheme="minorHAnsi"/>
                <w:sz w:val="14"/>
                <w:szCs w:val="14"/>
              </w:rPr>
              <w:t>CEA/HERS Certification Identification (</w:t>
            </w:r>
            <w:r w:rsidR="00573B76">
              <w:rPr>
                <w:rFonts w:asciiTheme="minorHAnsi" w:hAnsiTheme="minorHAnsi"/>
                <w:sz w:val="14"/>
                <w:szCs w:val="14"/>
              </w:rPr>
              <w:t>i</w:t>
            </w:r>
            <w:r w:rsidRPr="0005428C">
              <w:rPr>
                <w:rFonts w:asciiTheme="minorHAnsi" w:hAnsiTheme="minorHAnsi"/>
                <w:sz w:val="14"/>
                <w:szCs w:val="14"/>
              </w:rPr>
              <w:t>f applicable):</w:t>
            </w:r>
          </w:p>
        </w:tc>
      </w:tr>
      <w:tr w:rsidR="0005428C" w:rsidRPr="0005428C" w14:paraId="56DC022E" w14:textId="77777777" w:rsidTr="00EC4D51">
        <w:trPr>
          <w:trHeight w:val="360"/>
        </w:trPr>
        <w:tc>
          <w:tcPr>
            <w:tcW w:w="5577" w:type="dxa"/>
            <w:gridSpan w:val="2"/>
          </w:tcPr>
          <w:p w14:paraId="56DC022C" w14:textId="77777777" w:rsidR="0005428C" w:rsidRPr="0005428C" w:rsidRDefault="0005428C" w:rsidP="0005428C">
            <w:pPr>
              <w:keepNext/>
              <w:rPr>
                <w:rFonts w:asciiTheme="minorHAnsi" w:hAnsiTheme="minorHAnsi"/>
                <w:sz w:val="14"/>
                <w:szCs w:val="14"/>
              </w:rPr>
            </w:pPr>
            <w:r w:rsidRPr="0005428C">
              <w:rPr>
                <w:rFonts w:asciiTheme="minorHAnsi" w:hAnsiTheme="minorHAnsi"/>
                <w:sz w:val="14"/>
                <w:szCs w:val="14"/>
              </w:rPr>
              <w:t>City/State/Zip:</w:t>
            </w:r>
          </w:p>
        </w:tc>
        <w:tc>
          <w:tcPr>
            <w:tcW w:w="5373" w:type="dxa"/>
            <w:gridSpan w:val="2"/>
          </w:tcPr>
          <w:p w14:paraId="56DC022D" w14:textId="77777777" w:rsidR="0005428C" w:rsidRPr="0005428C" w:rsidRDefault="0005428C" w:rsidP="0005428C">
            <w:pPr>
              <w:keepNext/>
              <w:rPr>
                <w:rFonts w:asciiTheme="minorHAnsi" w:hAnsiTheme="minorHAnsi"/>
                <w:sz w:val="14"/>
                <w:szCs w:val="14"/>
              </w:rPr>
            </w:pPr>
            <w:r w:rsidRPr="0005428C">
              <w:rPr>
                <w:rFonts w:asciiTheme="minorHAnsi" w:hAnsiTheme="minorHAnsi"/>
                <w:sz w:val="14"/>
                <w:szCs w:val="14"/>
              </w:rPr>
              <w:t>Phone:</w:t>
            </w:r>
          </w:p>
        </w:tc>
      </w:tr>
      <w:tr w:rsidR="0005428C" w:rsidRPr="0005428C" w14:paraId="56DC0230" w14:textId="77777777" w:rsidTr="00EC4D51">
        <w:tblPrEx>
          <w:tblCellMar>
            <w:left w:w="115" w:type="dxa"/>
            <w:right w:w="115" w:type="dxa"/>
          </w:tblCellMar>
        </w:tblPrEx>
        <w:trPr>
          <w:trHeight w:val="296"/>
        </w:trPr>
        <w:tc>
          <w:tcPr>
            <w:tcW w:w="10950" w:type="dxa"/>
            <w:gridSpan w:val="4"/>
            <w:vAlign w:val="center"/>
          </w:tcPr>
          <w:p w14:paraId="56DC022F" w14:textId="77777777" w:rsidR="0005428C" w:rsidRPr="0005428C" w:rsidRDefault="0005428C" w:rsidP="0005428C">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05428C">
              <w:rPr>
                <w:rFonts w:asciiTheme="minorHAnsi" w:hAnsiTheme="minorHAnsi" w:cs="Arial"/>
                <w:b/>
                <w:caps/>
                <w:sz w:val="18"/>
                <w:szCs w:val="18"/>
              </w:rPr>
              <w:t xml:space="preserve">Responsible Person's Declaration statement  </w:t>
            </w:r>
          </w:p>
        </w:tc>
      </w:tr>
      <w:tr w:rsidR="0005428C" w:rsidRPr="0005428C" w14:paraId="56DC0238" w14:textId="77777777" w:rsidTr="00EC4D51">
        <w:tblPrEx>
          <w:tblCellMar>
            <w:left w:w="115" w:type="dxa"/>
            <w:right w:w="115" w:type="dxa"/>
          </w:tblCellMar>
        </w:tblPrEx>
        <w:trPr>
          <w:trHeight w:val="504"/>
        </w:trPr>
        <w:tc>
          <w:tcPr>
            <w:tcW w:w="10950" w:type="dxa"/>
            <w:gridSpan w:val="4"/>
          </w:tcPr>
          <w:p w14:paraId="56DC0231" w14:textId="77777777" w:rsidR="0005428C" w:rsidRPr="00453B04" w:rsidRDefault="0005428C" w:rsidP="00573B76">
            <w:pPr>
              <w:keepNext/>
              <w:tabs>
                <w:tab w:val="left" w:pos="-2600"/>
              </w:tabs>
              <w:ind w:right="86"/>
              <w:outlineLvl w:val="2"/>
              <w:rPr>
                <w:rFonts w:asciiTheme="minorHAnsi" w:hAnsiTheme="minorHAnsi"/>
                <w:sz w:val="18"/>
                <w:szCs w:val="18"/>
              </w:rPr>
            </w:pPr>
            <w:r w:rsidRPr="00453B04">
              <w:rPr>
                <w:rFonts w:asciiTheme="minorHAnsi" w:hAnsiTheme="minorHAnsi"/>
                <w:sz w:val="18"/>
                <w:szCs w:val="18"/>
              </w:rPr>
              <w:t xml:space="preserve">I certify the following under penalty of perjury, under the laws of the State of California: </w:t>
            </w:r>
          </w:p>
          <w:p w14:paraId="2A4E4041" w14:textId="77777777" w:rsidR="00BE0421" w:rsidRPr="00453B04" w:rsidRDefault="00BE0421" w:rsidP="00BE0421">
            <w:pPr>
              <w:pStyle w:val="Heading3"/>
              <w:numPr>
                <w:ilvl w:val="0"/>
                <w:numId w:val="43"/>
              </w:numPr>
              <w:spacing w:before="0"/>
              <w:ind w:right="90"/>
              <w:rPr>
                <w:rFonts w:asciiTheme="minorHAnsi" w:hAnsiTheme="minorHAnsi"/>
                <w:b/>
                <w:caps/>
                <w:sz w:val="18"/>
                <w:szCs w:val="18"/>
              </w:rPr>
            </w:pPr>
            <w:r w:rsidRPr="00453B04">
              <w:rPr>
                <w:rFonts w:asciiTheme="minorHAnsi" w:hAnsiTheme="minorHAnsi"/>
                <w:sz w:val="18"/>
                <w:szCs w:val="18"/>
              </w:rPr>
              <w:t xml:space="preserve">The information provided on this Certificate of Installation is true and correct. </w:t>
            </w:r>
          </w:p>
          <w:p w14:paraId="1703C180" w14:textId="77777777" w:rsidR="00BE0421" w:rsidRPr="00453B04" w:rsidRDefault="00BE0421" w:rsidP="00BE0421">
            <w:pPr>
              <w:pStyle w:val="Heading3"/>
              <w:numPr>
                <w:ilvl w:val="0"/>
                <w:numId w:val="43"/>
              </w:numPr>
              <w:spacing w:before="0"/>
              <w:ind w:right="90"/>
              <w:rPr>
                <w:rFonts w:asciiTheme="minorHAnsi" w:hAnsiTheme="minorHAnsi"/>
                <w:b/>
                <w:caps/>
                <w:sz w:val="18"/>
              </w:rPr>
            </w:pPr>
            <w:r w:rsidRPr="00453B04">
              <w:rPr>
                <w:rFonts w:asciiTheme="minorHAnsi" w:hAnsiTheme="minorHAnsi"/>
                <w:snapToGrid w:val="0"/>
                <w:sz w:val="18"/>
                <w:szCs w:val="18"/>
              </w:rPr>
              <w:t xml:space="preserve">I am either: a) a responsible person eligible under Division 3 of the Business and Professions Code </w:t>
            </w:r>
            <w:r w:rsidRPr="00453B04">
              <w:rPr>
                <w:rFonts w:asciiTheme="minorHAnsi" w:hAnsiTheme="minorHAnsi"/>
                <w:sz w:val="18"/>
                <w:szCs w:val="18"/>
              </w:rPr>
              <w:t xml:space="preserve">in the applicable classification to accept responsibility for the system design, construction, or installation </w:t>
            </w:r>
            <w:r w:rsidRPr="00453B04">
              <w:rPr>
                <w:rFonts w:asciiTheme="minorHAnsi" w:hAnsiTheme="minorHAnsi"/>
                <w:snapToGrid w:val="0"/>
                <w:sz w:val="18"/>
                <w:szCs w:val="18"/>
              </w:rPr>
              <w:t xml:space="preserve">of features, materials, components, or manufactured devices </w:t>
            </w:r>
            <w:r w:rsidRPr="00453B04">
              <w:rPr>
                <w:rFonts w:asciiTheme="minorHAnsi" w:hAnsiTheme="minorHAnsi"/>
                <w:sz w:val="18"/>
                <w:szCs w:val="18"/>
              </w:rPr>
              <w:t xml:space="preserve">for the scope of work identified on this Certificate of Installation </w:t>
            </w:r>
            <w:r w:rsidRPr="00453B04">
              <w:rPr>
                <w:rFonts w:asciiTheme="minorHAnsi" w:hAnsiTheme="minorHAnsi"/>
                <w:snapToGrid w:val="0"/>
                <w:sz w:val="18"/>
                <w:szCs w:val="18"/>
              </w:rPr>
              <w:t>and attest to the declarations in this statement</w:t>
            </w:r>
            <w:r w:rsidRPr="00453B04">
              <w:rPr>
                <w:rFonts w:asciiTheme="minorHAnsi" w:hAnsiTheme="minorHAnsi"/>
                <w:sz w:val="18"/>
                <w:szCs w:val="18"/>
              </w:rPr>
              <w:t>, or b) I am an authorized representative of the responsible person and attest to the declarations in this statement on the responsible person’s behalf</w:t>
            </w:r>
            <w:r w:rsidRPr="00453B04">
              <w:rPr>
                <w:rFonts w:asciiTheme="minorHAnsi" w:eastAsia="Calibri" w:hAnsiTheme="minorHAnsi"/>
                <w:sz w:val="18"/>
                <w:szCs w:val="18"/>
              </w:rPr>
              <w:t>.</w:t>
            </w:r>
          </w:p>
          <w:p w14:paraId="062314B5" w14:textId="77777777" w:rsidR="00BE0421" w:rsidRPr="00453B04" w:rsidRDefault="00BE0421" w:rsidP="00453B04">
            <w:pPr>
              <w:keepNext/>
              <w:numPr>
                <w:ilvl w:val="0"/>
                <w:numId w:val="43"/>
              </w:numPr>
              <w:autoSpaceDE w:val="0"/>
              <w:autoSpaceDN w:val="0"/>
              <w:adjustRightInd w:val="0"/>
              <w:ind w:right="90"/>
              <w:rPr>
                <w:rFonts w:asciiTheme="minorHAnsi" w:hAnsiTheme="minorHAnsi"/>
                <w:sz w:val="18"/>
                <w:szCs w:val="18"/>
              </w:rPr>
            </w:pPr>
            <w:r w:rsidRPr="00453B04">
              <w:rPr>
                <w:rFonts w:asciiTheme="minorHAnsi" w:hAnsiTheme="minorHAnsi"/>
                <w:sz w:val="18"/>
                <w:szCs w:val="18"/>
              </w:rPr>
              <w:t>The constructed or installed features, materials, components or manufactured devices (the installation) identified on this Certificate of Installation conforms to all applicable codes and regulations and the installation conforms to the requirements given on the Certificate of Compliance, plans, and specifications approved by the enforcement agency</w:t>
            </w:r>
            <w:r w:rsidRPr="00453B04">
              <w:rPr>
                <w:rFonts w:asciiTheme="minorHAnsi" w:eastAsia="Calibri" w:hAnsiTheme="minorHAnsi" w:cs="TimesNewRomanPSMT"/>
                <w:sz w:val="18"/>
                <w:szCs w:val="18"/>
              </w:rPr>
              <w:t>.</w:t>
            </w:r>
          </w:p>
          <w:p w14:paraId="0ADE28FE" w14:textId="77777777" w:rsidR="00BE0421" w:rsidRPr="00453B04" w:rsidRDefault="00BE0421" w:rsidP="00BE0421">
            <w:pPr>
              <w:pStyle w:val="ListParagraph"/>
              <w:keepNext/>
              <w:numPr>
                <w:ilvl w:val="0"/>
                <w:numId w:val="43"/>
              </w:numPr>
              <w:autoSpaceDE w:val="0"/>
              <w:autoSpaceDN w:val="0"/>
              <w:adjustRightInd w:val="0"/>
              <w:rPr>
                <w:rFonts w:asciiTheme="minorHAnsi" w:hAnsiTheme="minorHAnsi"/>
                <w:sz w:val="18"/>
              </w:rPr>
            </w:pPr>
            <w:r w:rsidRPr="00453B04">
              <w:rPr>
                <w:rFonts w:asciiTheme="minorHAnsi" w:hAnsiTheme="minorHAnsi"/>
                <w:sz w:val="18"/>
                <w:szCs w:val="18"/>
              </w:rPr>
              <w:t xml:space="preserve">I understand that a HERS rater will check the installation to verify compliance and if such checking determines the installation fails to comply, I am required to offer any necessary corrective action at no charge to the building owner.  </w:t>
            </w:r>
          </w:p>
          <w:p w14:paraId="56DC0237" w14:textId="307DE6E7" w:rsidR="0005428C" w:rsidRPr="0005428C" w:rsidRDefault="00BE0421" w:rsidP="00453B04">
            <w:pPr>
              <w:pStyle w:val="ListParagraph"/>
              <w:numPr>
                <w:ilvl w:val="0"/>
                <w:numId w:val="43"/>
              </w:numPr>
              <w:rPr>
                <w:b/>
              </w:rPr>
            </w:pPr>
            <w:r w:rsidRPr="00453B04">
              <w:rPr>
                <w:rFonts w:asciiTheme="minorHAnsi" w:hAnsiTheme="minorHAnsi"/>
                <w:sz w:val="18"/>
                <w:szCs w:val="18"/>
              </w:rPr>
              <w:t>I will ensure that a registered copy of this Certificate of Installation shall be posted, or made available with the building permit(s) issued for the building, and made available to the enforcement agency for all applicable inspections. I understand that a registered copy of this Certificate of Installation is required to be included with the documentation the builder provides to the building owner at occupancy.</w:t>
            </w:r>
          </w:p>
        </w:tc>
      </w:tr>
      <w:tr w:rsidR="0005428C" w:rsidRPr="0005428C" w14:paraId="56DC023B" w14:textId="77777777" w:rsidTr="00EC4D51">
        <w:tblPrEx>
          <w:tblCellMar>
            <w:left w:w="108" w:type="dxa"/>
            <w:right w:w="108" w:type="dxa"/>
          </w:tblCellMar>
        </w:tblPrEx>
        <w:trPr>
          <w:trHeight w:val="360"/>
        </w:trPr>
        <w:tc>
          <w:tcPr>
            <w:tcW w:w="5307" w:type="dxa"/>
          </w:tcPr>
          <w:p w14:paraId="56DC0239" w14:textId="77777777" w:rsidR="0005428C" w:rsidRPr="0005428C" w:rsidRDefault="0005428C" w:rsidP="0005428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05428C">
              <w:rPr>
                <w:rFonts w:asciiTheme="minorHAnsi" w:hAnsiTheme="minorHAnsi"/>
                <w:sz w:val="14"/>
                <w:szCs w:val="14"/>
              </w:rPr>
              <w:t>Responsible Builder/Installer Name:</w:t>
            </w:r>
          </w:p>
        </w:tc>
        <w:tc>
          <w:tcPr>
            <w:tcW w:w="5643" w:type="dxa"/>
            <w:gridSpan w:val="3"/>
          </w:tcPr>
          <w:p w14:paraId="56DC023A" w14:textId="77777777" w:rsidR="0005428C" w:rsidRPr="0005428C" w:rsidRDefault="0005428C" w:rsidP="0005428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05428C">
              <w:rPr>
                <w:rFonts w:asciiTheme="minorHAnsi" w:hAnsiTheme="minorHAnsi"/>
                <w:sz w:val="14"/>
                <w:szCs w:val="14"/>
              </w:rPr>
              <w:t>Responsible Builder/Installer Signature:</w:t>
            </w:r>
          </w:p>
        </w:tc>
      </w:tr>
      <w:tr w:rsidR="0005428C" w:rsidRPr="0005428C" w14:paraId="56DC023E" w14:textId="77777777" w:rsidTr="00EC4D51">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56DC023C" w14:textId="644C066C" w:rsidR="0005428C" w:rsidRPr="0005428C" w:rsidRDefault="0005428C" w:rsidP="0005428C">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05428C">
              <w:rPr>
                <w:rFonts w:asciiTheme="minorHAnsi" w:hAnsiTheme="minorHAnsi"/>
                <w:sz w:val="14"/>
                <w:szCs w:val="14"/>
              </w:rPr>
              <w:t>Company Name: (Installing Subcontractor or General Contractor or Builder/Owner)</w:t>
            </w:r>
          </w:p>
        </w:tc>
        <w:tc>
          <w:tcPr>
            <w:tcW w:w="5643" w:type="dxa"/>
            <w:gridSpan w:val="3"/>
            <w:tcBorders>
              <w:top w:val="single" w:sz="4" w:space="0" w:color="auto"/>
              <w:left w:val="single" w:sz="4" w:space="0" w:color="auto"/>
              <w:bottom w:val="single" w:sz="4" w:space="0" w:color="auto"/>
              <w:right w:val="single" w:sz="4" w:space="0" w:color="auto"/>
            </w:tcBorders>
          </w:tcPr>
          <w:p w14:paraId="56DC023D" w14:textId="77777777" w:rsidR="0005428C" w:rsidRPr="0005428C" w:rsidRDefault="0005428C" w:rsidP="0005428C">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05428C">
              <w:rPr>
                <w:rFonts w:asciiTheme="minorHAnsi" w:hAnsiTheme="minorHAnsi"/>
                <w:sz w:val="14"/>
                <w:szCs w:val="14"/>
              </w:rPr>
              <w:t>Position With Company (Title):</w:t>
            </w:r>
          </w:p>
        </w:tc>
      </w:tr>
      <w:tr w:rsidR="0005428C" w:rsidRPr="0005428C" w14:paraId="56DC0241" w14:textId="77777777" w:rsidTr="00EC4D51">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56DC023F" w14:textId="77777777" w:rsidR="0005428C" w:rsidRPr="0005428C" w:rsidRDefault="0005428C" w:rsidP="0005428C">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05428C">
              <w:rPr>
                <w:rFonts w:asciiTheme="minorHAnsi" w:hAnsiTheme="minorHAnsi"/>
                <w:sz w:val="14"/>
                <w:szCs w:val="14"/>
              </w:rPr>
              <w:t>Address:</w:t>
            </w:r>
          </w:p>
        </w:tc>
        <w:tc>
          <w:tcPr>
            <w:tcW w:w="5643" w:type="dxa"/>
            <w:gridSpan w:val="3"/>
            <w:tcBorders>
              <w:top w:val="single" w:sz="4" w:space="0" w:color="auto"/>
              <w:left w:val="single" w:sz="4" w:space="0" w:color="auto"/>
              <w:bottom w:val="single" w:sz="4" w:space="0" w:color="auto"/>
              <w:right w:val="single" w:sz="4" w:space="0" w:color="auto"/>
            </w:tcBorders>
          </w:tcPr>
          <w:p w14:paraId="56DC0240" w14:textId="77777777" w:rsidR="0005428C" w:rsidRPr="0005428C" w:rsidRDefault="0005428C" w:rsidP="0005428C">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05428C">
              <w:rPr>
                <w:rFonts w:asciiTheme="minorHAnsi" w:hAnsiTheme="minorHAnsi"/>
                <w:sz w:val="14"/>
                <w:szCs w:val="14"/>
              </w:rPr>
              <w:t>CSLB License:</w:t>
            </w:r>
          </w:p>
        </w:tc>
      </w:tr>
      <w:tr w:rsidR="0005428C" w:rsidRPr="0005428C" w14:paraId="56DC0245" w14:textId="77777777" w:rsidTr="00EC4D51">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56DC0242" w14:textId="77777777" w:rsidR="0005428C" w:rsidRPr="0005428C" w:rsidRDefault="0005428C" w:rsidP="0005428C">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05428C">
              <w:rPr>
                <w:rFonts w:asciiTheme="minorHAnsi" w:hAnsiTheme="minorHAnsi"/>
                <w:sz w:val="14"/>
                <w:szCs w:val="14"/>
              </w:rPr>
              <w:t>City/State/Zip:</w:t>
            </w:r>
          </w:p>
        </w:tc>
        <w:tc>
          <w:tcPr>
            <w:tcW w:w="2821" w:type="dxa"/>
            <w:gridSpan w:val="2"/>
            <w:tcBorders>
              <w:top w:val="single" w:sz="4" w:space="0" w:color="auto"/>
              <w:left w:val="single" w:sz="4" w:space="0" w:color="auto"/>
              <w:bottom w:val="single" w:sz="4" w:space="0" w:color="auto"/>
              <w:right w:val="single" w:sz="4" w:space="0" w:color="auto"/>
            </w:tcBorders>
          </w:tcPr>
          <w:p w14:paraId="56DC0243" w14:textId="52F09DA1" w:rsidR="0005428C" w:rsidRPr="0005428C" w:rsidRDefault="0005428C" w:rsidP="0005428C">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05428C">
              <w:rPr>
                <w:rFonts w:asciiTheme="minorHAnsi" w:hAnsiTheme="minorHAnsi"/>
                <w:sz w:val="14"/>
                <w:szCs w:val="14"/>
              </w:rPr>
              <w:t>Phone</w:t>
            </w:r>
            <w:r w:rsidR="00573B76">
              <w:rPr>
                <w:rFonts w:asciiTheme="minorHAnsi" w:hAnsiTheme="minorHAnsi"/>
                <w:sz w:val="14"/>
                <w:szCs w:val="14"/>
              </w:rPr>
              <w:t>:</w:t>
            </w:r>
          </w:p>
        </w:tc>
        <w:tc>
          <w:tcPr>
            <w:tcW w:w="2822" w:type="dxa"/>
            <w:tcBorders>
              <w:top w:val="single" w:sz="4" w:space="0" w:color="auto"/>
              <w:left w:val="single" w:sz="4" w:space="0" w:color="auto"/>
              <w:bottom w:val="single" w:sz="4" w:space="0" w:color="auto"/>
              <w:right w:val="single" w:sz="4" w:space="0" w:color="auto"/>
            </w:tcBorders>
          </w:tcPr>
          <w:p w14:paraId="56DC0244" w14:textId="77777777" w:rsidR="0005428C" w:rsidRPr="0005428C" w:rsidRDefault="0005428C" w:rsidP="0005428C">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05428C">
              <w:rPr>
                <w:rFonts w:asciiTheme="minorHAnsi" w:hAnsiTheme="minorHAnsi"/>
                <w:sz w:val="14"/>
                <w:szCs w:val="14"/>
              </w:rPr>
              <w:t>Date Signed:</w:t>
            </w:r>
          </w:p>
        </w:tc>
      </w:tr>
      <w:tr w:rsidR="0005428C" w:rsidRPr="0005428C" w14:paraId="56DC0248" w14:textId="77777777" w:rsidTr="00EC4D51">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56DC0246" w14:textId="77777777" w:rsidR="0005428C" w:rsidRPr="0005428C" w:rsidRDefault="0005428C" w:rsidP="0005428C">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05428C">
              <w:rPr>
                <w:rFonts w:asciiTheme="minorHAnsi" w:hAnsiTheme="minorHAnsi"/>
                <w:sz w:val="14"/>
                <w:szCs w:val="14"/>
              </w:rPr>
              <w:t>Third Party Quality Control Program (TPQCP) Status:</w:t>
            </w:r>
          </w:p>
        </w:tc>
        <w:tc>
          <w:tcPr>
            <w:tcW w:w="5643" w:type="dxa"/>
            <w:gridSpan w:val="3"/>
            <w:tcBorders>
              <w:top w:val="single" w:sz="4" w:space="0" w:color="auto"/>
              <w:left w:val="single" w:sz="4" w:space="0" w:color="auto"/>
              <w:bottom w:val="single" w:sz="4" w:space="0" w:color="auto"/>
              <w:right w:val="single" w:sz="4" w:space="0" w:color="auto"/>
            </w:tcBorders>
          </w:tcPr>
          <w:p w14:paraId="56DC0247" w14:textId="77777777" w:rsidR="0005428C" w:rsidRPr="0005428C" w:rsidRDefault="0005428C" w:rsidP="0005428C">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05428C">
              <w:rPr>
                <w:rFonts w:asciiTheme="minorHAnsi" w:hAnsiTheme="minorHAnsi"/>
                <w:sz w:val="14"/>
                <w:szCs w:val="14"/>
              </w:rPr>
              <w:t xml:space="preserve">Name of TPQCP (if applicable): </w:t>
            </w:r>
          </w:p>
        </w:tc>
      </w:tr>
    </w:tbl>
    <w:p w14:paraId="56DC0249" w14:textId="77777777" w:rsidR="008F2201" w:rsidRPr="007167EB" w:rsidRDefault="008F2201" w:rsidP="003044D3">
      <w:pPr>
        <w:rPr>
          <w:rFonts w:asciiTheme="minorHAnsi" w:hAnsiTheme="minorHAnsi"/>
        </w:rPr>
      </w:pPr>
    </w:p>
    <w:p w14:paraId="56DC024A" w14:textId="77777777" w:rsidR="008F2201" w:rsidRPr="007167EB" w:rsidRDefault="008F2201" w:rsidP="003044D3">
      <w:pPr>
        <w:rPr>
          <w:rFonts w:asciiTheme="minorHAnsi" w:hAnsiTheme="minorHAnsi"/>
        </w:rPr>
      </w:pPr>
    </w:p>
    <w:p w14:paraId="56DC024B" w14:textId="77777777" w:rsidR="008F2201" w:rsidRPr="007167EB" w:rsidRDefault="008F2201" w:rsidP="003044D3">
      <w:pPr>
        <w:rPr>
          <w:rFonts w:asciiTheme="minorHAnsi" w:hAnsiTheme="minorHAnsi"/>
        </w:rPr>
        <w:sectPr w:rsidR="008F2201" w:rsidRPr="007167EB" w:rsidSect="008748FA">
          <w:headerReference w:type="even" r:id="rId9"/>
          <w:headerReference w:type="default" r:id="rId10"/>
          <w:footerReference w:type="even" r:id="rId11"/>
          <w:footerReference w:type="default" r:id="rId12"/>
          <w:headerReference w:type="first" r:id="rId13"/>
          <w:footerReference w:type="first" r:id="rId14"/>
          <w:pgSz w:w="12240" w:h="15840" w:code="1"/>
          <w:pgMar w:top="720" w:right="720" w:bottom="720" w:left="720" w:header="432" w:footer="432" w:gutter="0"/>
          <w:cols w:space="720"/>
          <w:docGrid w:linePitch="272"/>
        </w:sectPr>
      </w:pPr>
    </w:p>
    <w:p w14:paraId="56DC024C" w14:textId="0232D959" w:rsidR="00BE3F84" w:rsidRPr="00E570BA" w:rsidRDefault="00E570BA" w:rsidP="00E570BA">
      <w:pPr>
        <w:jc w:val="center"/>
        <w:rPr>
          <w:rFonts w:asciiTheme="minorHAnsi" w:hAnsiTheme="minorHAnsi"/>
          <w:b/>
          <w:sz w:val="28"/>
        </w:rPr>
      </w:pPr>
      <w:r w:rsidRPr="00573B76">
        <w:rPr>
          <w:rFonts w:asciiTheme="minorHAnsi" w:hAnsiTheme="minorHAnsi"/>
          <w:b/>
        </w:rPr>
        <w:lastRenderedPageBreak/>
        <w:t>CF2R-MCH-21-H User Instructions</w:t>
      </w:r>
    </w:p>
    <w:p w14:paraId="49104042" w14:textId="77777777" w:rsidR="00E570BA" w:rsidRPr="007167EB" w:rsidRDefault="00E570BA" w:rsidP="003044D3">
      <w:pPr>
        <w:rPr>
          <w:rFonts w:asciiTheme="minorHAnsi" w:hAnsiTheme="minorHAnsi"/>
        </w:rPr>
      </w:pPr>
    </w:p>
    <w:p w14:paraId="56DC024D" w14:textId="567F0FA3" w:rsidR="009317E9" w:rsidRPr="007167EB" w:rsidRDefault="0051084F" w:rsidP="003044D3">
      <w:pPr>
        <w:rPr>
          <w:rFonts w:asciiTheme="minorHAnsi" w:hAnsiTheme="minorHAnsi"/>
          <w:b/>
        </w:rPr>
      </w:pPr>
      <w:r w:rsidRPr="007167EB">
        <w:rPr>
          <w:rFonts w:asciiTheme="minorHAnsi" w:hAnsiTheme="minorHAnsi"/>
          <w:b/>
        </w:rPr>
        <w:t>Section A. General Information</w:t>
      </w:r>
    </w:p>
    <w:p w14:paraId="56DC024E" w14:textId="13B3644C" w:rsidR="008D199F" w:rsidRDefault="008D199F" w:rsidP="008B0A61">
      <w:pPr>
        <w:pStyle w:val="ListParagraph"/>
        <w:numPr>
          <w:ilvl w:val="0"/>
          <w:numId w:val="47"/>
        </w:numPr>
        <w:ind w:left="360" w:hanging="360"/>
        <w:rPr>
          <w:rFonts w:ascii="Calibri" w:hAnsi="Calibri"/>
          <w:szCs w:val="18"/>
        </w:rPr>
      </w:pPr>
      <w:r>
        <w:rPr>
          <w:rFonts w:asciiTheme="minorHAnsi" w:hAnsiTheme="minorHAnsi"/>
          <w:i/>
        </w:rPr>
        <w:t>HVAC System Identification or Name</w:t>
      </w:r>
      <w:r>
        <w:rPr>
          <w:rFonts w:asciiTheme="minorHAnsi" w:hAnsiTheme="minorHAnsi"/>
        </w:rPr>
        <w:t xml:space="preserve">: </w:t>
      </w:r>
      <w:r w:rsidRPr="009A7747">
        <w:rPr>
          <w:rFonts w:ascii="Calibri" w:hAnsi="Calibri"/>
          <w:szCs w:val="18"/>
        </w:rPr>
        <w:t>This field is filled out automatically. It is referenced from the CF2R-MCH-01, which must be completed prior to this document.</w:t>
      </w:r>
    </w:p>
    <w:p w14:paraId="56DC024F" w14:textId="641B8575" w:rsidR="008D199F" w:rsidRDefault="008D199F" w:rsidP="008B0A61">
      <w:pPr>
        <w:pStyle w:val="ListParagraph"/>
        <w:numPr>
          <w:ilvl w:val="0"/>
          <w:numId w:val="47"/>
        </w:numPr>
        <w:ind w:left="360" w:hanging="360"/>
        <w:rPr>
          <w:rFonts w:ascii="Calibri" w:hAnsi="Calibri"/>
          <w:szCs w:val="18"/>
        </w:rPr>
      </w:pPr>
      <w:r>
        <w:rPr>
          <w:rFonts w:asciiTheme="minorHAnsi" w:hAnsiTheme="minorHAnsi"/>
          <w:i/>
        </w:rPr>
        <w:t>HVAC System Location or Area Served</w:t>
      </w:r>
      <w:r>
        <w:rPr>
          <w:rFonts w:asciiTheme="minorHAnsi" w:hAnsiTheme="minorHAnsi"/>
        </w:rPr>
        <w:t xml:space="preserve">: </w:t>
      </w:r>
      <w:r w:rsidRPr="009A7747">
        <w:rPr>
          <w:rFonts w:ascii="Calibri" w:hAnsi="Calibri"/>
          <w:szCs w:val="18"/>
        </w:rPr>
        <w:t>This field is filled out automatically. It is referenced from the CF2R-MCH-01, which must be completed prior to this document.</w:t>
      </w:r>
    </w:p>
    <w:p w14:paraId="56DC0250" w14:textId="0BA1A48B" w:rsidR="008D199F" w:rsidRDefault="008D199F" w:rsidP="008B0A61">
      <w:pPr>
        <w:numPr>
          <w:ilvl w:val="0"/>
          <w:numId w:val="47"/>
        </w:numPr>
        <w:ind w:left="360" w:hanging="360"/>
        <w:rPr>
          <w:rFonts w:asciiTheme="minorHAnsi" w:hAnsiTheme="minorHAnsi"/>
        </w:rPr>
      </w:pPr>
      <w:r>
        <w:rPr>
          <w:rFonts w:asciiTheme="minorHAnsi" w:hAnsiTheme="minorHAnsi"/>
          <w:i/>
        </w:rPr>
        <w:t>Status – Less than 12 ft Ducts in Conditioned Space Performance Credit:</w:t>
      </w:r>
      <w:r>
        <w:rPr>
          <w:rFonts w:asciiTheme="minorHAnsi" w:hAnsiTheme="minorHAnsi"/>
        </w:rPr>
        <w:t xml:space="preserve"> This field is automatically filled based on the information given on the CF1R.</w:t>
      </w:r>
      <w:r w:rsidR="00837191">
        <w:rPr>
          <w:rFonts w:asciiTheme="minorHAnsi" w:hAnsiTheme="minorHAnsi"/>
        </w:rPr>
        <w:t xml:space="preserve"> </w:t>
      </w:r>
      <w:r>
        <w:rPr>
          <w:rFonts w:asciiTheme="minorHAnsi" w:hAnsiTheme="minorHAnsi"/>
        </w:rPr>
        <w:t>If “True” appears here, it means that this credit was taken in the performance calculations, is required for compliance and must be field verified.</w:t>
      </w:r>
    </w:p>
    <w:p w14:paraId="56DC0251" w14:textId="77777777" w:rsidR="008D199F" w:rsidRDefault="008D199F" w:rsidP="008B0A61">
      <w:pPr>
        <w:numPr>
          <w:ilvl w:val="0"/>
          <w:numId w:val="47"/>
        </w:numPr>
        <w:ind w:left="360" w:hanging="360"/>
        <w:rPr>
          <w:rFonts w:asciiTheme="minorHAnsi" w:hAnsiTheme="minorHAnsi"/>
        </w:rPr>
      </w:pPr>
      <w:r w:rsidRPr="007167EB">
        <w:rPr>
          <w:rFonts w:asciiTheme="minorHAnsi" w:hAnsiTheme="minorHAnsi"/>
          <w:i/>
        </w:rPr>
        <w:t>Status – Ducts Located in Conditioned Space Performance Credit:</w:t>
      </w:r>
      <w:r w:rsidRPr="007167EB">
        <w:rPr>
          <w:rFonts w:asciiTheme="minorHAnsi" w:hAnsiTheme="minorHAnsi"/>
        </w:rPr>
        <w:t xml:space="preserve"> This field is automatically filled based on the information given on the CF1R.</w:t>
      </w:r>
      <w:r>
        <w:rPr>
          <w:rFonts w:asciiTheme="minorHAnsi" w:hAnsiTheme="minorHAnsi"/>
        </w:rPr>
        <w:t xml:space="preserve"> If “True” appears here, it means that this credit was taken in the performance calculations, is required for compliance and must be field verified.</w:t>
      </w:r>
    </w:p>
    <w:p w14:paraId="56DC0252" w14:textId="388550A4" w:rsidR="008D199F" w:rsidRDefault="008D199F" w:rsidP="008B0A61">
      <w:pPr>
        <w:numPr>
          <w:ilvl w:val="0"/>
          <w:numId w:val="47"/>
        </w:numPr>
        <w:ind w:left="360" w:hanging="360"/>
        <w:rPr>
          <w:ins w:id="165" w:author="Balneg, Ronald@Energy" w:date="2018-07-25T12:43:00Z"/>
          <w:rFonts w:asciiTheme="minorHAnsi" w:hAnsiTheme="minorHAnsi"/>
        </w:rPr>
      </w:pPr>
      <w:r w:rsidRPr="007167EB">
        <w:rPr>
          <w:rFonts w:asciiTheme="minorHAnsi" w:hAnsiTheme="minorHAnsi"/>
          <w:i/>
        </w:rPr>
        <w:t>Status – All Ducts Located Entirely in Directly Conditioned Space R-</w:t>
      </w:r>
      <w:r>
        <w:rPr>
          <w:rFonts w:asciiTheme="minorHAnsi" w:hAnsiTheme="minorHAnsi"/>
          <w:i/>
        </w:rPr>
        <w:t>V</w:t>
      </w:r>
      <w:r w:rsidRPr="007167EB">
        <w:rPr>
          <w:rFonts w:asciiTheme="minorHAnsi" w:hAnsiTheme="minorHAnsi"/>
          <w:i/>
        </w:rPr>
        <w:t>alue Exception:</w:t>
      </w:r>
      <w:r w:rsidRPr="007167EB">
        <w:rPr>
          <w:rFonts w:asciiTheme="minorHAnsi" w:hAnsiTheme="minorHAnsi"/>
        </w:rPr>
        <w:t xml:space="preserve"> This field is automatically filled based on the information given on the CF1R.</w:t>
      </w:r>
      <w:r>
        <w:rPr>
          <w:rFonts w:asciiTheme="minorHAnsi" w:hAnsiTheme="minorHAnsi"/>
        </w:rPr>
        <w:t xml:space="preserve"> If “True” appears here, it means that this credit was taken in the performance calculations, is required for compliance and must be field verified.</w:t>
      </w:r>
    </w:p>
    <w:p w14:paraId="6D736DE8" w14:textId="14FE2689" w:rsidR="00944ED1" w:rsidRPr="008B0A61" w:rsidRDefault="00944ED1" w:rsidP="008B0A61">
      <w:pPr>
        <w:numPr>
          <w:ilvl w:val="0"/>
          <w:numId w:val="47"/>
        </w:numPr>
        <w:ind w:left="360" w:hanging="360"/>
        <w:rPr>
          <w:ins w:id="166" w:author="Wichert, RJ@Energy" w:date="2018-10-25T07:43:00Z"/>
          <w:rFonts w:asciiTheme="minorHAnsi" w:hAnsiTheme="minorHAnsi"/>
          <w:i/>
        </w:rPr>
      </w:pPr>
      <w:ins w:id="167" w:author="Balneg, Ronald@Energy" w:date="2018-07-25T12:43:00Z">
        <w:r w:rsidRPr="00944ED1">
          <w:rPr>
            <w:rFonts w:asciiTheme="minorHAnsi" w:hAnsiTheme="minorHAnsi"/>
            <w:i/>
          </w:rPr>
          <w:t>Status –</w:t>
        </w:r>
        <w:r w:rsidRPr="008B0A61">
          <w:rPr>
            <w:rFonts w:asciiTheme="minorHAnsi" w:hAnsiTheme="minorHAnsi"/>
            <w:i/>
          </w:rPr>
          <w:t xml:space="preserve"> Ducts Located in Wall Cavities R-</w:t>
        </w:r>
      </w:ins>
      <w:ins w:id="168" w:author="Balneg, Ronald@Energy" w:date="2018-07-25T12:44:00Z">
        <w:r w:rsidRPr="008B0A61">
          <w:rPr>
            <w:rFonts w:asciiTheme="minorHAnsi" w:hAnsiTheme="minorHAnsi"/>
            <w:i/>
          </w:rPr>
          <w:t>Value Exception</w:t>
        </w:r>
        <w:r>
          <w:rPr>
            <w:rFonts w:asciiTheme="minorHAnsi" w:hAnsiTheme="minorHAnsi"/>
            <w:i/>
          </w:rPr>
          <w:t xml:space="preserve"> </w:t>
        </w:r>
        <w:r>
          <w:rPr>
            <w:rFonts w:asciiTheme="minorHAnsi" w:hAnsiTheme="minorHAnsi"/>
          </w:rPr>
          <w:t xml:space="preserve">– This field is automatically filled based on the information given on the CF1R. If “True” appears here, it means that </w:t>
        </w:r>
      </w:ins>
      <w:ins w:id="169" w:author="Wichert, RJ@Energy" w:date="2018-10-25T07:46:00Z">
        <w:r w:rsidR="00CE3C71">
          <w:rPr>
            <w:rFonts w:asciiTheme="minorHAnsi" w:hAnsiTheme="minorHAnsi"/>
          </w:rPr>
          <w:t xml:space="preserve">portions of the </w:t>
        </w:r>
      </w:ins>
      <w:ins w:id="170" w:author="Balneg, Ronald@Energy" w:date="2018-07-25T12:44:00Z">
        <w:r>
          <w:rPr>
            <w:rFonts w:asciiTheme="minorHAnsi" w:hAnsiTheme="minorHAnsi"/>
          </w:rPr>
          <w:t>duct</w:t>
        </w:r>
      </w:ins>
      <w:ins w:id="171" w:author="Wichert, RJ@Energy" w:date="2018-10-25T07:48:00Z">
        <w:r w:rsidR="00CE3C71">
          <w:rPr>
            <w:rFonts w:asciiTheme="minorHAnsi" w:hAnsiTheme="minorHAnsi"/>
          </w:rPr>
          <w:t xml:space="preserve"> </w:t>
        </w:r>
      </w:ins>
      <w:ins w:id="172" w:author="Balneg, Ronald@Energy" w:date="2018-07-25T12:44:00Z">
        <w:r>
          <w:rPr>
            <w:rFonts w:asciiTheme="minorHAnsi" w:hAnsiTheme="minorHAnsi"/>
          </w:rPr>
          <w:t>s</w:t>
        </w:r>
      </w:ins>
      <w:ins w:id="173" w:author="Wichert, RJ@Energy" w:date="2018-10-25T07:48:00Z">
        <w:r w:rsidR="00CE3C71">
          <w:rPr>
            <w:rFonts w:asciiTheme="minorHAnsi" w:hAnsiTheme="minorHAnsi"/>
          </w:rPr>
          <w:t>ystem</w:t>
        </w:r>
      </w:ins>
      <w:ins w:id="174" w:author="Balneg, Ronald@Energy" w:date="2018-07-25T12:44:00Z">
        <w:r>
          <w:rPr>
            <w:rFonts w:asciiTheme="minorHAnsi" w:hAnsiTheme="minorHAnsi"/>
          </w:rPr>
          <w:t xml:space="preserve"> are located in wall cavities and are allowed to be installed with</w:t>
        </w:r>
      </w:ins>
      <w:ins w:id="175" w:author="Balneg, Ronald@Energy" w:date="2018-07-25T12:46:00Z">
        <w:r>
          <w:rPr>
            <w:rFonts w:asciiTheme="minorHAnsi" w:hAnsiTheme="minorHAnsi"/>
          </w:rPr>
          <w:t xml:space="preserve"> insulation</w:t>
        </w:r>
      </w:ins>
      <w:ins w:id="176" w:author="Balneg, Ronald@Energy" w:date="2018-07-25T12:44:00Z">
        <w:r>
          <w:rPr>
            <w:rFonts w:asciiTheme="minorHAnsi" w:hAnsiTheme="minorHAnsi"/>
          </w:rPr>
          <w:t xml:space="preserve"> less than </w:t>
        </w:r>
      </w:ins>
      <w:ins w:id="177" w:author="Balneg, Ronald@Energy" w:date="2018-07-25T12:46:00Z">
        <w:r>
          <w:rPr>
            <w:rFonts w:asciiTheme="minorHAnsi" w:hAnsiTheme="minorHAnsi"/>
          </w:rPr>
          <w:t>the minimum R-Value.</w:t>
        </w:r>
      </w:ins>
    </w:p>
    <w:p w14:paraId="517E5A46" w14:textId="39A5E134" w:rsidR="00CE3C71" w:rsidRPr="008B0A61" w:rsidRDefault="00CE3C71" w:rsidP="008B0A61">
      <w:pPr>
        <w:numPr>
          <w:ilvl w:val="0"/>
          <w:numId w:val="47"/>
        </w:numPr>
        <w:ind w:left="360" w:hanging="360"/>
        <w:rPr>
          <w:rFonts w:asciiTheme="minorHAnsi" w:hAnsiTheme="minorHAnsi"/>
          <w:i/>
        </w:rPr>
      </w:pPr>
      <w:ins w:id="178" w:author="Wichert, RJ@Energy" w:date="2018-10-25T07:43:00Z">
        <w:r>
          <w:rPr>
            <w:rFonts w:asciiTheme="minorHAnsi" w:hAnsiTheme="minorHAnsi"/>
            <w:i/>
          </w:rPr>
          <w:t>Status – Portions of Exposed Ducts in Directly Conditioned Space R-</w:t>
        </w:r>
      </w:ins>
      <w:ins w:id="179" w:author="Wichert, RJ@Energy" w:date="2018-10-25T07:44:00Z">
        <w:r>
          <w:rPr>
            <w:rFonts w:asciiTheme="minorHAnsi" w:hAnsiTheme="minorHAnsi"/>
            <w:i/>
          </w:rPr>
          <w:t>Value Exception – This field is automatically filled based on the information given on the CF1R. If “True” appears here, it means that portions of the duct</w:t>
        </w:r>
      </w:ins>
      <w:ins w:id="180" w:author="Wichert, RJ@Energy" w:date="2018-10-25T07:48:00Z">
        <w:r>
          <w:rPr>
            <w:rFonts w:asciiTheme="minorHAnsi" w:hAnsiTheme="minorHAnsi"/>
            <w:i/>
          </w:rPr>
          <w:t xml:space="preserve"> </w:t>
        </w:r>
      </w:ins>
      <w:ins w:id="181" w:author="Wichert, RJ@Energy" w:date="2018-10-25T07:44:00Z">
        <w:r>
          <w:rPr>
            <w:rFonts w:asciiTheme="minorHAnsi" w:hAnsiTheme="minorHAnsi"/>
            <w:i/>
          </w:rPr>
          <w:t>s</w:t>
        </w:r>
      </w:ins>
      <w:ins w:id="182" w:author="Wichert, RJ@Energy" w:date="2018-10-25T07:48:00Z">
        <w:r>
          <w:rPr>
            <w:rFonts w:asciiTheme="minorHAnsi" w:hAnsiTheme="minorHAnsi"/>
            <w:i/>
          </w:rPr>
          <w:t>ystem</w:t>
        </w:r>
      </w:ins>
      <w:ins w:id="183" w:author="Wichert, RJ@Energy" w:date="2018-10-25T07:44:00Z">
        <w:r>
          <w:rPr>
            <w:rFonts w:asciiTheme="minorHAnsi" w:hAnsiTheme="minorHAnsi"/>
            <w:i/>
          </w:rPr>
          <w:t xml:space="preserve"> are located in directly conditioned space and are allowed to be installed with insulation less than the minimum R-Value.</w:t>
        </w:r>
      </w:ins>
    </w:p>
    <w:p w14:paraId="56DC0253" w14:textId="77777777" w:rsidR="008D199F" w:rsidRDefault="008D199F" w:rsidP="008D199F">
      <w:pPr>
        <w:pStyle w:val="ListParagraph"/>
        <w:ind w:left="360"/>
        <w:rPr>
          <w:rFonts w:ascii="Calibri" w:hAnsi="Calibri"/>
          <w:szCs w:val="18"/>
        </w:rPr>
      </w:pPr>
    </w:p>
    <w:p w14:paraId="56DC0254" w14:textId="53322244" w:rsidR="008D199F" w:rsidRPr="007167EB" w:rsidRDefault="008D199F" w:rsidP="008D199F">
      <w:pPr>
        <w:rPr>
          <w:rFonts w:asciiTheme="minorHAnsi" w:hAnsiTheme="minorHAnsi"/>
          <w:b/>
        </w:rPr>
      </w:pPr>
      <w:r w:rsidRPr="007167EB">
        <w:rPr>
          <w:rFonts w:asciiTheme="minorHAnsi" w:hAnsiTheme="minorHAnsi"/>
          <w:b/>
        </w:rPr>
        <w:t>Section B.</w:t>
      </w:r>
      <w:r w:rsidR="00837191">
        <w:rPr>
          <w:rFonts w:asciiTheme="minorHAnsi" w:hAnsiTheme="minorHAnsi"/>
          <w:b/>
        </w:rPr>
        <w:t xml:space="preserve"> </w:t>
      </w:r>
      <w:r w:rsidRPr="007167EB">
        <w:rPr>
          <w:rFonts w:asciiTheme="minorHAnsi" w:hAnsiTheme="minorHAnsi"/>
          <w:b/>
        </w:rPr>
        <w:t>12 Linear Feet or Less of Duct Located Outside of Conditioned Space</w:t>
      </w:r>
    </w:p>
    <w:p w14:paraId="56DC0255" w14:textId="77777777" w:rsidR="008D199F" w:rsidRDefault="008D199F" w:rsidP="008B0A61">
      <w:pPr>
        <w:numPr>
          <w:ilvl w:val="0"/>
          <w:numId w:val="48"/>
        </w:numPr>
        <w:ind w:left="360" w:hanging="360"/>
        <w:rPr>
          <w:rFonts w:asciiTheme="minorHAnsi" w:hAnsiTheme="minorHAnsi"/>
        </w:rPr>
      </w:pPr>
      <w:r>
        <w:rPr>
          <w:rFonts w:asciiTheme="minorHAnsi" w:hAnsiTheme="minorHAnsi"/>
        </w:rPr>
        <w:t>This field is automatically filled.</w:t>
      </w:r>
    </w:p>
    <w:p w14:paraId="56DC0256" w14:textId="77777777" w:rsidR="008D199F" w:rsidRPr="007167EB" w:rsidRDefault="008D199F" w:rsidP="008D199F">
      <w:pPr>
        <w:rPr>
          <w:rFonts w:asciiTheme="minorHAnsi" w:hAnsiTheme="minorHAnsi"/>
        </w:rPr>
      </w:pPr>
    </w:p>
    <w:p w14:paraId="56DC0257" w14:textId="21A678AA" w:rsidR="008D199F" w:rsidRPr="007167EB" w:rsidRDefault="008D199F" w:rsidP="008D199F">
      <w:pPr>
        <w:rPr>
          <w:rFonts w:asciiTheme="minorHAnsi" w:hAnsiTheme="minorHAnsi"/>
        </w:rPr>
      </w:pPr>
      <w:r w:rsidRPr="007167EB">
        <w:rPr>
          <w:rFonts w:asciiTheme="minorHAnsi" w:hAnsiTheme="minorHAnsi"/>
          <w:b/>
        </w:rPr>
        <w:t>Section C.</w:t>
      </w:r>
      <w:r w:rsidR="00837191">
        <w:rPr>
          <w:rFonts w:asciiTheme="minorHAnsi" w:hAnsiTheme="minorHAnsi"/>
          <w:b/>
        </w:rPr>
        <w:t xml:space="preserve"> </w:t>
      </w:r>
      <w:r w:rsidRPr="007167EB">
        <w:rPr>
          <w:rFonts w:asciiTheme="minorHAnsi" w:hAnsiTheme="minorHAnsi"/>
          <w:b/>
        </w:rPr>
        <w:t>Ducts Located in Conditioned Space</w:t>
      </w:r>
      <w:r w:rsidRPr="007167EB">
        <w:rPr>
          <w:rFonts w:asciiTheme="minorHAnsi" w:hAnsiTheme="minorHAnsi"/>
        </w:rPr>
        <w:t xml:space="preserve"> </w:t>
      </w:r>
    </w:p>
    <w:p w14:paraId="56DC0258" w14:textId="77777777" w:rsidR="008D199F" w:rsidRDefault="008D199F" w:rsidP="008B0A61">
      <w:pPr>
        <w:numPr>
          <w:ilvl w:val="0"/>
          <w:numId w:val="49"/>
        </w:numPr>
        <w:ind w:left="360" w:hanging="360"/>
        <w:rPr>
          <w:rFonts w:asciiTheme="minorHAnsi" w:hAnsiTheme="minorHAnsi"/>
        </w:rPr>
      </w:pPr>
      <w:r>
        <w:rPr>
          <w:rFonts w:asciiTheme="minorHAnsi" w:hAnsiTheme="minorHAnsi"/>
        </w:rPr>
        <w:t>This</w:t>
      </w:r>
      <w:r w:rsidRPr="007167EB">
        <w:rPr>
          <w:rFonts w:asciiTheme="minorHAnsi" w:hAnsiTheme="minorHAnsi"/>
        </w:rPr>
        <w:t xml:space="preserve"> field is automatically filled.</w:t>
      </w:r>
    </w:p>
    <w:p w14:paraId="56DC0259" w14:textId="77777777" w:rsidR="008D199F" w:rsidRPr="007167EB" w:rsidRDefault="008D199F" w:rsidP="008D199F">
      <w:pPr>
        <w:rPr>
          <w:rFonts w:asciiTheme="minorHAnsi" w:hAnsiTheme="minorHAnsi"/>
        </w:rPr>
      </w:pPr>
    </w:p>
    <w:p w14:paraId="56DC025A" w14:textId="0A6FCA68" w:rsidR="008D199F" w:rsidRPr="007167EB" w:rsidRDefault="008D199F" w:rsidP="008D199F">
      <w:pPr>
        <w:rPr>
          <w:rFonts w:asciiTheme="minorHAnsi" w:hAnsiTheme="minorHAnsi"/>
        </w:rPr>
      </w:pPr>
      <w:r w:rsidRPr="007167EB">
        <w:rPr>
          <w:rFonts w:asciiTheme="minorHAnsi" w:hAnsiTheme="minorHAnsi"/>
          <w:b/>
        </w:rPr>
        <w:t>Section D. All Ducts Located Entirely in Directly Conditioned Space</w:t>
      </w:r>
      <w:r>
        <w:rPr>
          <w:rFonts w:asciiTheme="minorHAnsi" w:hAnsiTheme="minorHAnsi"/>
          <w:b/>
        </w:rPr>
        <w:t xml:space="preserve"> R-Value Exception</w:t>
      </w:r>
    </w:p>
    <w:p w14:paraId="56DC025B" w14:textId="45596644" w:rsidR="008D199F" w:rsidRDefault="008D199F" w:rsidP="008B0A61">
      <w:pPr>
        <w:numPr>
          <w:ilvl w:val="0"/>
          <w:numId w:val="46"/>
        </w:numPr>
        <w:ind w:left="360" w:hanging="360"/>
        <w:rPr>
          <w:rFonts w:asciiTheme="minorHAnsi" w:hAnsiTheme="minorHAnsi"/>
        </w:rPr>
      </w:pPr>
      <w:r>
        <w:rPr>
          <w:rFonts w:asciiTheme="minorHAnsi" w:hAnsiTheme="minorHAnsi"/>
          <w:i/>
        </w:rPr>
        <w:t xml:space="preserve">A Visual Inspection Shall Confirm the </w:t>
      </w:r>
      <w:r w:rsidR="000352E6">
        <w:rPr>
          <w:rFonts w:asciiTheme="minorHAnsi" w:hAnsiTheme="minorHAnsi"/>
          <w:i/>
        </w:rPr>
        <w:t>Dis</w:t>
      </w:r>
      <w:r w:rsidR="00F21C97">
        <w:rPr>
          <w:rFonts w:asciiTheme="minorHAnsi" w:hAnsiTheme="minorHAnsi"/>
          <w:i/>
        </w:rPr>
        <w:t xml:space="preserve">tribution </w:t>
      </w:r>
      <w:r w:rsidR="000352E6">
        <w:rPr>
          <w:rFonts w:asciiTheme="minorHAnsi" w:hAnsiTheme="minorHAnsi"/>
          <w:i/>
        </w:rPr>
        <w:t>S</w:t>
      </w:r>
      <w:r w:rsidR="00F21C97">
        <w:rPr>
          <w:rFonts w:asciiTheme="minorHAnsi" w:hAnsiTheme="minorHAnsi"/>
          <w:i/>
        </w:rPr>
        <w:t xml:space="preserve">ystem is in </w:t>
      </w:r>
      <w:r w:rsidR="000352E6">
        <w:rPr>
          <w:rFonts w:asciiTheme="minorHAnsi" w:hAnsiTheme="minorHAnsi"/>
          <w:i/>
        </w:rPr>
        <w:t>C</w:t>
      </w:r>
      <w:r w:rsidR="00F21C97">
        <w:rPr>
          <w:rFonts w:asciiTheme="minorHAnsi" w:hAnsiTheme="minorHAnsi"/>
          <w:i/>
        </w:rPr>
        <w:t xml:space="preserve">onditioned </w:t>
      </w:r>
      <w:r w:rsidR="000352E6">
        <w:rPr>
          <w:rFonts w:asciiTheme="minorHAnsi" w:hAnsiTheme="minorHAnsi"/>
          <w:i/>
        </w:rPr>
        <w:t>S</w:t>
      </w:r>
      <w:r w:rsidR="00F21C97">
        <w:rPr>
          <w:rFonts w:asciiTheme="minorHAnsi" w:hAnsiTheme="minorHAnsi"/>
          <w:i/>
        </w:rPr>
        <w:t>pace</w:t>
      </w:r>
      <w:r>
        <w:rPr>
          <w:rFonts w:asciiTheme="minorHAnsi" w:hAnsiTheme="minorHAnsi"/>
          <w:i/>
        </w:rPr>
        <w:t>:</w:t>
      </w:r>
      <w:r w:rsidRPr="007167EB">
        <w:rPr>
          <w:rFonts w:asciiTheme="minorHAnsi" w:hAnsiTheme="minorHAnsi"/>
        </w:rPr>
        <w:t xml:space="preserve"> </w:t>
      </w:r>
      <w:r>
        <w:rPr>
          <w:rFonts w:asciiTheme="minorHAnsi" w:hAnsiTheme="minorHAnsi"/>
        </w:rPr>
        <w:t xml:space="preserve">If a visual inspection confirms that the ducts appear to be entirely within conditioned space, then select </w:t>
      </w:r>
      <w:r w:rsidRPr="007167EB">
        <w:rPr>
          <w:rFonts w:asciiTheme="minorHAnsi" w:hAnsiTheme="minorHAnsi"/>
        </w:rPr>
        <w:t>“entirely in conditioned space”</w:t>
      </w:r>
      <w:r>
        <w:rPr>
          <w:rFonts w:asciiTheme="minorHAnsi" w:hAnsiTheme="minorHAnsi"/>
        </w:rPr>
        <w:t>,</w:t>
      </w:r>
      <w:r w:rsidRPr="007167EB">
        <w:rPr>
          <w:rFonts w:asciiTheme="minorHAnsi" w:hAnsiTheme="minorHAnsi"/>
        </w:rPr>
        <w:t xml:space="preserve"> </w:t>
      </w:r>
      <w:r>
        <w:rPr>
          <w:rFonts w:asciiTheme="minorHAnsi" w:hAnsiTheme="minorHAnsi"/>
        </w:rPr>
        <w:t>otherwise select</w:t>
      </w:r>
      <w:r w:rsidRPr="007167EB">
        <w:rPr>
          <w:rFonts w:asciiTheme="minorHAnsi" w:hAnsiTheme="minorHAnsi"/>
        </w:rPr>
        <w:t xml:space="preserve"> “</w:t>
      </w:r>
      <w:r w:rsidR="00567464">
        <w:rPr>
          <w:rFonts w:asciiTheme="minorHAnsi" w:hAnsiTheme="minorHAnsi"/>
        </w:rPr>
        <w:t>n</w:t>
      </w:r>
      <w:r w:rsidRPr="007167EB">
        <w:rPr>
          <w:rFonts w:asciiTheme="minorHAnsi" w:hAnsiTheme="minorHAnsi"/>
        </w:rPr>
        <w:t>ot entirely in conditioned space”.</w:t>
      </w:r>
      <w:r w:rsidR="00837191">
        <w:rPr>
          <w:rFonts w:asciiTheme="minorHAnsi" w:hAnsiTheme="minorHAnsi"/>
        </w:rPr>
        <w:t xml:space="preserve"> </w:t>
      </w:r>
      <w:r>
        <w:rPr>
          <w:rFonts w:asciiTheme="minorHAnsi" w:hAnsiTheme="minorHAnsi"/>
        </w:rPr>
        <w:t>The latter selection means that the system does not meet the requirements and the CF1R will have to be revised or the system will need to be modified such that the ducts are located entirely within conditioned space.</w:t>
      </w:r>
    </w:p>
    <w:p w14:paraId="56DC025C" w14:textId="77777777" w:rsidR="008D199F" w:rsidRDefault="008D199F" w:rsidP="008B0A61">
      <w:pPr>
        <w:numPr>
          <w:ilvl w:val="0"/>
          <w:numId w:val="46"/>
        </w:numPr>
        <w:ind w:left="360" w:hanging="360"/>
        <w:rPr>
          <w:rFonts w:asciiTheme="minorHAnsi" w:hAnsiTheme="minorHAnsi"/>
        </w:rPr>
      </w:pPr>
      <w:r>
        <w:rPr>
          <w:rFonts w:asciiTheme="minorHAnsi" w:hAnsiTheme="minorHAnsi"/>
          <w:i/>
        </w:rPr>
        <w:t>Actual System Duct Leakage Rate (cfm) Measured using RA3.1.4.3.4 Duct Leakage to Outside from Fan Pressurization of Ducts:</w:t>
      </w:r>
      <w:r w:rsidRPr="004422F0">
        <w:rPr>
          <w:rFonts w:asciiTheme="minorHAnsi" w:hAnsiTheme="minorHAnsi"/>
        </w:rPr>
        <w:t xml:space="preserve"> Enter the measured duct leakage rate (</w:t>
      </w:r>
      <w:r>
        <w:rPr>
          <w:rFonts w:asciiTheme="minorHAnsi" w:hAnsiTheme="minorHAnsi"/>
        </w:rPr>
        <w:t>cfm) using the procedures found in RA3.1.4.3.4.</w:t>
      </w:r>
    </w:p>
    <w:p w14:paraId="6EA581C5" w14:textId="75E16CF2" w:rsidR="00CE3C71" w:rsidRPr="00CE3C71" w:rsidRDefault="008D199F" w:rsidP="008B0A61">
      <w:pPr>
        <w:numPr>
          <w:ilvl w:val="0"/>
          <w:numId w:val="46"/>
        </w:numPr>
        <w:ind w:left="360" w:hanging="360"/>
        <w:rPr>
          <w:rFonts w:asciiTheme="minorHAnsi" w:hAnsiTheme="minorHAnsi"/>
        </w:rPr>
      </w:pPr>
      <w:r w:rsidRPr="004422F0">
        <w:rPr>
          <w:rFonts w:asciiTheme="minorHAnsi" w:hAnsiTheme="minorHAnsi"/>
          <w:i/>
        </w:rPr>
        <w:t>Compliance Statement:</w:t>
      </w:r>
      <w:r w:rsidRPr="007167EB">
        <w:rPr>
          <w:rFonts w:asciiTheme="minorHAnsi" w:hAnsiTheme="minorHAnsi"/>
        </w:rPr>
        <w:t xml:space="preserve"> This field is automatically filled.</w:t>
      </w:r>
    </w:p>
    <w:p w14:paraId="56DC0271" w14:textId="77777777" w:rsidR="0026446F" w:rsidRPr="007167EB" w:rsidRDefault="0026446F" w:rsidP="003044D3">
      <w:pPr>
        <w:rPr>
          <w:rFonts w:asciiTheme="minorHAnsi" w:hAnsiTheme="minorHAnsi"/>
        </w:rPr>
      </w:pPr>
    </w:p>
    <w:p w14:paraId="44D8FE0E" w14:textId="02026E19" w:rsidR="00CE3C71" w:rsidRDefault="00CE3C71" w:rsidP="00CE3C71">
      <w:pPr>
        <w:rPr>
          <w:ins w:id="184" w:author="Wichert, RJ@Energy" w:date="2018-10-25T07:49:00Z"/>
          <w:rFonts w:asciiTheme="minorHAnsi" w:hAnsiTheme="minorHAnsi"/>
          <w:b/>
          <w:szCs w:val="18"/>
        </w:rPr>
      </w:pPr>
      <w:ins w:id="185" w:author="Wichert, RJ@Energy" w:date="2018-10-25T07:48:00Z">
        <w:r w:rsidRPr="007167EB">
          <w:rPr>
            <w:rFonts w:asciiTheme="minorHAnsi" w:hAnsiTheme="minorHAnsi"/>
            <w:b/>
          </w:rPr>
          <w:t xml:space="preserve">Section </w:t>
        </w:r>
        <w:r>
          <w:rPr>
            <w:rFonts w:asciiTheme="minorHAnsi" w:hAnsiTheme="minorHAnsi"/>
            <w:b/>
          </w:rPr>
          <w:t>E</w:t>
        </w:r>
        <w:r w:rsidRPr="007167EB">
          <w:rPr>
            <w:rFonts w:asciiTheme="minorHAnsi" w:hAnsiTheme="minorHAnsi"/>
            <w:b/>
          </w:rPr>
          <w:t xml:space="preserve">. </w:t>
        </w:r>
      </w:ins>
      <w:ins w:id="186" w:author="Wichert, RJ@Energy" w:date="2018-10-25T07:49:00Z">
        <w:r w:rsidRPr="00A2424F">
          <w:rPr>
            <w:rFonts w:asciiTheme="minorHAnsi" w:hAnsiTheme="minorHAnsi"/>
            <w:b/>
            <w:szCs w:val="18"/>
          </w:rPr>
          <w:t>Exceptions to Minimum Duct R-Value Requirement</w:t>
        </w:r>
      </w:ins>
    </w:p>
    <w:p w14:paraId="3246700D" w14:textId="0B27DDB5" w:rsidR="00CE3C71" w:rsidRPr="008B0A61" w:rsidRDefault="00CE3C71" w:rsidP="008B0A61">
      <w:pPr>
        <w:pStyle w:val="ListParagraph"/>
        <w:numPr>
          <w:ilvl w:val="0"/>
          <w:numId w:val="45"/>
        </w:numPr>
        <w:ind w:left="360"/>
        <w:rPr>
          <w:ins w:id="187" w:author="Wichert, RJ@Energy" w:date="2018-10-25T07:50:00Z"/>
          <w:rFonts w:asciiTheme="minorHAnsi" w:hAnsiTheme="minorHAnsi"/>
          <w:szCs w:val="18"/>
        </w:rPr>
      </w:pPr>
      <w:ins w:id="188" w:author="Wichert, RJ@Energy" w:date="2018-10-25T07:50:00Z">
        <w:r w:rsidRPr="008B0A61">
          <w:rPr>
            <w:rFonts w:asciiTheme="minorHAnsi" w:hAnsiTheme="minorHAnsi"/>
            <w:szCs w:val="18"/>
          </w:rPr>
          <w:t>This field must be a true statement (or not applicable) for the system to comply</w:t>
        </w:r>
      </w:ins>
      <w:ins w:id="189" w:author="Wichert, RJ@Energy" w:date="2018-10-25T07:51:00Z">
        <w:r w:rsidR="00734067" w:rsidRPr="008B0A61">
          <w:rPr>
            <w:rFonts w:asciiTheme="minorHAnsi" w:hAnsiTheme="minorHAnsi"/>
            <w:szCs w:val="18"/>
          </w:rPr>
          <w:t>.</w:t>
        </w:r>
      </w:ins>
    </w:p>
    <w:p w14:paraId="2FDCDDFC" w14:textId="1809E906" w:rsidR="00734067" w:rsidRPr="008B0A61" w:rsidRDefault="00CE3C71" w:rsidP="008B0A61">
      <w:pPr>
        <w:pStyle w:val="ListParagraph"/>
        <w:numPr>
          <w:ilvl w:val="0"/>
          <w:numId w:val="45"/>
        </w:numPr>
        <w:ind w:left="360"/>
        <w:rPr>
          <w:ins w:id="190" w:author="Wichert, RJ@Energy" w:date="2018-10-25T07:51:00Z"/>
          <w:rFonts w:asciiTheme="minorHAnsi" w:hAnsiTheme="minorHAnsi"/>
          <w:szCs w:val="18"/>
        </w:rPr>
      </w:pPr>
      <w:ins w:id="191" w:author="Wichert, RJ@Energy" w:date="2018-10-25T07:50:00Z">
        <w:r w:rsidRPr="008B0A61">
          <w:rPr>
            <w:rFonts w:asciiTheme="minorHAnsi" w:hAnsiTheme="minorHAnsi"/>
            <w:szCs w:val="18"/>
          </w:rPr>
          <w:t>This field must be a true statement (or not</w:t>
        </w:r>
      </w:ins>
      <w:ins w:id="192" w:author="Wichert, RJ@Energy" w:date="2018-10-25T07:51:00Z">
        <w:r w:rsidR="00734067" w:rsidRPr="008B0A61">
          <w:rPr>
            <w:rFonts w:asciiTheme="minorHAnsi" w:hAnsiTheme="minorHAnsi"/>
            <w:szCs w:val="18"/>
          </w:rPr>
          <w:t xml:space="preserve"> applicable) for the system to comply.</w:t>
        </w:r>
      </w:ins>
    </w:p>
    <w:p w14:paraId="00D8E7D0" w14:textId="58920A93" w:rsidR="00CE3C71" w:rsidRPr="008B0A61" w:rsidRDefault="00734067" w:rsidP="008B0A61">
      <w:pPr>
        <w:pStyle w:val="ListParagraph"/>
        <w:numPr>
          <w:ilvl w:val="0"/>
          <w:numId w:val="45"/>
        </w:numPr>
        <w:ind w:left="360"/>
        <w:rPr>
          <w:ins w:id="193" w:author="Wichert, RJ@Energy" w:date="2018-10-25T07:49:00Z"/>
          <w:rFonts w:asciiTheme="minorHAnsi" w:hAnsiTheme="minorHAnsi"/>
          <w:szCs w:val="18"/>
        </w:rPr>
      </w:pPr>
      <w:ins w:id="194" w:author="Wichert, RJ@Energy" w:date="2018-10-25T07:51:00Z">
        <w:r w:rsidRPr="008B0A61">
          <w:rPr>
            <w:rFonts w:asciiTheme="minorHAnsi" w:hAnsiTheme="minorHAnsi"/>
            <w:szCs w:val="18"/>
          </w:rPr>
          <w:t>This field must be a true statement (or not applicable) for the system to comply.</w:t>
        </w:r>
      </w:ins>
      <w:ins w:id="195" w:author="Wichert, RJ@Energy" w:date="2018-10-25T07:50:00Z">
        <w:r w:rsidR="00CE3C71" w:rsidRPr="008B0A61">
          <w:rPr>
            <w:rFonts w:asciiTheme="minorHAnsi" w:hAnsiTheme="minorHAnsi"/>
            <w:szCs w:val="18"/>
          </w:rPr>
          <w:t xml:space="preserve"> </w:t>
        </w:r>
      </w:ins>
    </w:p>
    <w:p w14:paraId="3A85505B" w14:textId="4E8E517D" w:rsidR="00CE3C71" w:rsidRPr="007167EB" w:rsidRDefault="00CE3C71" w:rsidP="00CE3C71">
      <w:pPr>
        <w:rPr>
          <w:ins w:id="196" w:author="Wichert, RJ@Energy" w:date="2018-10-25T07:48:00Z"/>
          <w:rFonts w:asciiTheme="minorHAnsi" w:hAnsiTheme="minorHAnsi"/>
        </w:rPr>
      </w:pPr>
    </w:p>
    <w:p w14:paraId="5FEA46C1" w14:textId="77777777" w:rsidR="00CE3C71" w:rsidRPr="007167EB" w:rsidRDefault="00CE3C71" w:rsidP="003044D3">
      <w:pPr>
        <w:rPr>
          <w:rFonts w:asciiTheme="minorHAnsi" w:hAnsiTheme="minorHAnsi"/>
        </w:rPr>
        <w:sectPr w:rsidR="00CE3C71" w:rsidRPr="007167EB" w:rsidSect="002878B9">
          <w:headerReference w:type="even" r:id="rId15"/>
          <w:headerReference w:type="default" r:id="rId16"/>
          <w:footerReference w:type="default" r:id="rId17"/>
          <w:headerReference w:type="first" r:id="rId18"/>
          <w:pgSz w:w="12240" w:h="15840" w:code="1"/>
          <w:pgMar w:top="720" w:right="1008" w:bottom="720" w:left="1296" w:header="720" w:footer="576" w:gutter="0"/>
          <w:cols w:space="720"/>
          <w:docGrid w:linePitch="272"/>
        </w:sect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13"/>
        <w:gridCol w:w="4921"/>
        <w:gridCol w:w="5696"/>
      </w:tblGrid>
      <w:tr w:rsidR="00727B75" w:rsidRPr="007167EB" w14:paraId="56DC0275" w14:textId="77777777" w:rsidTr="00727B75">
        <w:trPr>
          <w:cantSplit/>
          <w:trHeight w:val="288"/>
        </w:trPr>
        <w:tc>
          <w:tcPr>
            <w:tcW w:w="5000" w:type="pct"/>
            <w:gridSpan w:val="3"/>
            <w:vAlign w:val="center"/>
          </w:tcPr>
          <w:p w14:paraId="56DC0273" w14:textId="472691AB" w:rsidR="00727B75" w:rsidRPr="007167EB" w:rsidRDefault="00727B75" w:rsidP="00727B75">
            <w:pPr>
              <w:rPr>
                <w:rFonts w:asciiTheme="minorHAnsi" w:hAnsiTheme="minorHAnsi"/>
                <w:b/>
                <w:bCs/>
                <w:iCs/>
                <w:sz w:val="18"/>
                <w:szCs w:val="18"/>
              </w:rPr>
            </w:pPr>
            <w:r w:rsidRPr="00573B76">
              <w:rPr>
                <w:rFonts w:asciiTheme="minorHAnsi" w:hAnsiTheme="minorHAnsi"/>
                <w:b/>
                <w:bCs/>
                <w:iCs/>
                <w:szCs w:val="18"/>
              </w:rPr>
              <w:lastRenderedPageBreak/>
              <w:t>A.</w:t>
            </w:r>
            <w:r w:rsidR="00837191" w:rsidRPr="00573B76">
              <w:rPr>
                <w:rFonts w:asciiTheme="minorHAnsi" w:hAnsiTheme="minorHAnsi"/>
                <w:b/>
                <w:bCs/>
                <w:iCs/>
                <w:szCs w:val="18"/>
              </w:rPr>
              <w:t xml:space="preserve"> </w:t>
            </w:r>
            <w:r w:rsidRPr="00573B76">
              <w:rPr>
                <w:rFonts w:asciiTheme="minorHAnsi" w:hAnsiTheme="minorHAnsi"/>
                <w:b/>
                <w:bCs/>
                <w:iCs/>
                <w:szCs w:val="18"/>
              </w:rPr>
              <w:t>General Information</w:t>
            </w:r>
          </w:p>
          <w:p w14:paraId="56DC0274" w14:textId="2C822143" w:rsidR="00727B75" w:rsidRPr="00837191" w:rsidRDefault="00727B75" w:rsidP="00727B75">
            <w:pPr>
              <w:rPr>
                <w:rFonts w:asciiTheme="minorHAnsi" w:hAnsiTheme="minorHAnsi"/>
                <w:sz w:val="18"/>
                <w:szCs w:val="18"/>
              </w:rPr>
            </w:pPr>
            <w:r w:rsidRPr="00E570BA">
              <w:rPr>
                <w:rFonts w:asciiTheme="minorHAnsi" w:hAnsiTheme="minorHAnsi"/>
                <w:sz w:val="18"/>
                <w:szCs w:val="18"/>
              </w:rPr>
              <w:t>Note:</w:t>
            </w:r>
            <w:r w:rsidR="00837191" w:rsidRPr="00E570BA">
              <w:rPr>
                <w:rFonts w:asciiTheme="minorHAnsi" w:hAnsiTheme="minorHAnsi"/>
                <w:sz w:val="18"/>
                <w:szCs w:val="18"/>
              </w:rPr>
              <w:t xml:space="preserve"> </w:t>
            </w:r>
            <w:r w:rsidRPr="00E570BA">
              <w:rPr>
                <w:rFonts w:asciiTheme="minorHAnsi" w:hAnsiTheme="minorHAnsi"/>
                <w:sz w:val="18"/>
                <w:szCs w:val="18"/>
              </w:rPr>
              <w:t>Submit one Installation Certificate for each duct system that is taking credit for duct location.</w:t>
            </w:r>
          </w:p>
        </w:tc>
      </w:tr>
      <w:tr w:rsidR="009317E9" w:rsidRPr="007167EB" w14:paraId="56DC0279" w14:textId="77777777" w:rsidTr="00645ECF">
        <w:trPr>
          <w:cantSplit/>
          <w:trHeight w:val="288"/>
        </w:trPr>
        <w:tc>
          <w:tcPr>
            <w:tcW w:w="187" w:type="pct"/>
            <w:vAlign w:val="center"/>
          </w:tcPr>
          <w:p w14:paraId="56DC0276" w14:textId="77777777" w:rsidR="009317E9" w:rsidRPr="00F8787A" w:rsidRDefault="009317E9" w:rsidP="009317E9">
            <w:pPr>
              <w:jc w:val="center"/>
              <w:rPr>
                <w:rFonts w:asciiTheme="minorHAnsi" w:hAnsiTheme="minorHAnsi"/>
                <w:sz w:val="18"/>
                <w:szCs w:val="18"/>
              </w:rPr>
            </w:pPr>
            <w:r w:rsidRPr="00F8787A">
              <w:rPr>
                <w:rFonts w:asciiTheme="minorHAnsi" w:hAnsiTheme="minorHAnsi"/>
                <w:sz w:val="18"/>
                <w:szCs w:val="18"/>
              </w:rPr>
              <w:t>01</w:t>
            </w:r>
          </w:p>
        </w:tc>
        <w:tc>
          <w:tcPr>
            <w:tcW w:w="2231" w:type="pct"/>
            <w:vAlign w:val="center"/>
          </w:tcPr>
          <w:p w14:paraId="56DC0277" w14:textId="30E9FBC6" w:rsidR="009317E9" w:rsidRPr="00F8787A" w:rsidRDefault="00743CF8" w:rsidP="009317E9">
            <w:pPr>
              <w:rPr>
                <w:rFonts w:asciiTheme="minorHAnsi" w:hAnsiTheme="minorHAnsi"/>
                <w:sz w:val="18"/>
                <w:szCs w:val="18"/>
              </w:rPr>
            </w:pPr>
            <w:r>
              <w:rPr>
                <w:rFonts w:asciiTheme="minorHAnsi" w:hAnsiTheme="minorHAnsi"/>
                <w:sz w:val="18"/>
                <w:szCs w:val="18"/>
              </w:rPr>
              <w:t>SC System Identification or Name</w:t>
            </w:r>
          </w:p>
        </w:tc>
        <w:tc>
          <w:tcPr>
            <w:tcW w:w="2582" w:type="pct"/>
            <w:vAlign w:val="center"/>
          </w:tcPr>
          <w:p w14:paraId="56DC0278" w14:textId="77777777" w:rsidR="009317E9" w:rsidRPr="00F8787A" w:rsidRDefault="00743CF8" w:rsidP="005B2CD7">
            <w:pPr>
              <w:rPr>
                <w:rFonts w:asciiTheme="minorHAnsi" w:hAnsiTheme="minorHAnsi"/>
                <w:sz w:val="18"/>
                <w:szCs w:val="18"/>
              </w:rPr>
            </w:pPr>
            <w:r>
              <w:rPr>
                <w:rFonts w:asciiTheme="minorHAnsi" w:hAnsiTheme="minorHAnsi"/>
                <w:sz w:val="18"/>
                <w:szCs w:val="18"/>
              </w:rPr>
              <w:t>&lt;&lt;Text referenced from MCH-01&gt;&gt;</w:t>
            </w:r>
          </w:p>
        </w:tc>
      </w:tr>
      <w:tr w:rsidR="009317E9" w:rsidRPr="007167EB" w14:paraId="56DC027D" w14:textId="77777777" w:rsidTr="00645ECF">
        <w:trPr>
          <w:cantSplit/>
          <w:trHeight w:val="288"/>
        </w:trPr>
        <w:tc>
          <w:tcPr>
            <w:tcW w:w="187" w:type="pct"/>
            <w:vAlign w:val="center"/>
          </w:tcPr>
          <w:p w14:paraId="56DC027A" w14:textId="77777777" w:rsidR="009317E9" w:rsidRPr="00F8787A" w:rsidRDefault="009317E9" w:rsidP="009317E9">
            <w:pPr>
              <w:jc w:val="center"/>
              <w:rPr>
                <w:rFonts w:asciiTheme="minorHAnsi" w:hAnsiTheme="minorHAnsi"/>
                <w:sz w:val="18"/>
                <w:szCs w:val="18"/>
              </w:rPr>
            </w:pPr>
            <w:r w:rsidRPr="00F8787A">
              <w:rPr>
                <w:rFonts w:asciiTheme="minorHAnsi" w:hAnsiTheme="minorHAnsi"/>
                <w:sz w:val="18"/>
                <w:szCs w:val="18"/>
              </w:rPr>
              <w:t>02</w:t>
            </w:r>
          </w:p>
        </w:tc>
        <w:tc>
          <w:tcPr>
            <w:tcW w:w="2231" w:type="pct"/>
            <w:vAlign w:val="center"/>
          </w:tcPr>
          <w:p w14:paraId="56DC027B" w14:textId="1B6CB239" w:rsidR="009317E9" w:rsidRPr="00F8787A" w:rsidRDefault="00743CF8" w:rsidP="009317E9">
            <w:pPr>
              <w:rPr>
                <w:rFonts w:asciiTheme="minorHAnsi" w:hAnsiTheme="minorHAnsi"/>
                <w:sz w:val="18"/>
                <w:szCs w:val="18"/>
              </w:rPr>
            </w:pPr>
            <w:r>
              <w:rPr>
                <w:rFonts w:asciiTheme="minorHAnsi" w:hAnsiTheme="minorHAnsi"/>
                <w:sz w:val="18"/>
                <w:szCs w:val="18"/>
              </w:rPr>
              <w:t>SC System Location or Area Served</w:t>
            </w:r>
          </w:p>
        </w:tc>
        <w:tc>
          <w:tcPr>
            <w:tcW w:w="2582" w:type="pct"/>
            <w:vAlign w:val="center"/>
          </w:tcPr>
          <w:p w14:paraId="56DC027C" w14:textId="77777777" w:rsidR="009317E9" w:rsidRPr="00F8787A" w:rsidRDefault="00743CF8" w:rsidP="009317E9">
            <w:pPr>
              <w:rPr>
                <w:rFonts w:asciiTheme="minorHAnsi" w:hAnsiTheme="minorHAnsi"/>
                <w:sz w:val="18"/>
                <w:szCs w:val="18"/>
              </w:rPr>
            </w:pPr>
            <w:r>
              <w:rPr>
                <w:rFonts w:asciiTheme="minorHAnsi" w:hAnsiTheme="minorHAnsi"/>
                <w:sz w:val="18"/>
                <w:szCs w:val="18"/>
              </w:rPr>
              <w:t>&lt;&lt;Text referenced from MCH-01&gt;&gt;</w:t>
            </w:r>
          </w:p>
        </w:tc>
      </w:tr>
      <w:tr w:rsidR="00B546B0" w:rsidRPr="007167EB" w14:paraId="56DC0281" w14:textId="77777777" w:rsidTr="00645ECF">
        <w:trPr>
          <w:cantSplit/>
          <w:trHeight w:val="288"/>
        </w:trPr>
        <w:tc>
          <w:tcPr>
            <w:tcW w:w="187" w:type="pct"/>
            <w:vAlign w:val="center"/>
          </w:tcPr>
          <w:p w14:paraId="56DC027E" w14:textId="77777777" w:rsidR="00B546B0" w:rsidRPr="00F8787A" w:rsidRDefault="00B05397" w:rsidP="009317E9">
            <w:pPr>
              <w:jc w:val="center"/>
              <w:rPr>
                <w:rFonts w:asciiTheme="minorHAnsi" w:hAnsiTheme="minorHAnsi"/>
                <w:sz w:val="18"/>
                <w:szCs w:val="18"/>
              </w:rPr>
            </w:pPr>
            <w:r w:rsidRPr="00F8787A">
              <w:rPr>
                <w:rFonts w:asciiTheme="minorHAnsi" w:hAnsiTheme="minorHAnsi"/>
                <w:sz w:val="18"/>
                <w:szCs w:val="18"/>
              </w:rPr>
              <w:t>03</w:t>
            </w:r>
          </w:p>
        </w:tc>
        <w:tc>
          <w:tcPr>
            <w:tcW w:w="2231" w:type="pct"/>
            <w:vAlign w:val="center"/>
          </w:tcPr>
          <w:p w14:paraId="56DC027F" w14:textId="16A339D4" w:rsidR="00B546B0" w:rsidRPr="00F8787A" w:rsidRDefault="00743CF8" w:rsidP="00CE3C71">
            <w:pPr>
              <w:rPr>
                <w:rFonts w:asciiTheme="minorHAnsi" w:hAnsiTheme="minorHAnsi"/>
                <w:sz w:val="18"/>
                <w:szCs w:val="18"/>
              </w:rPr>
            </w:pPr>
            <w:r>
              <w:rPr>
                <w:rFonts w:asciiTheme="minorHAnsi" w:hAnsiTheme="minorHAnsi"/>
                <w:sz w:val="18"/>
                <w:szCs w:val="18"/>
              </w:rPr>
              <w:t>Status</w:t>
            </w:r>
            <w:ins w:id="203" w:author="Wichert, RJ@Energy" w:date="2018-10-24T16:04:00Z">
              <w:r w:rsidR="0057406C">
                <w:rPr>
                  <w:rFonts w:asciiTheme="minorHAnsi" w:hAnsiTheme="minorHAnsi"/>
                  <w:sz w:val="18"/>
                  <w:szCs w:val="18"/>
                </w:rPr>
                <w:t xml:space="preserve"> – </w:t>
              </w:r>
            </w:ins>
            <w:del w:id="204" w:author="Wichert, RJ@Energy" w:date="2018-10-24T16:04:00Z">
              <w:r w:rsidDel="0057406C">
                <w:rPr>
                  <w:rFonts w:asciiTheme="minorHAnsi" w:hAnsiTheme="minorHAnsi"/>
                  <w:sz w:val="18"/>
                  <w:szCs w:val="18"/>
                </w:rPr>
                <w:delText xml:space="preserve"> - </w:delText>
              </w:r>
            </w:del>
            <w:r>
              <w:rPr>
                <w:rFonts w:asciiTheme="minorHAnsi" w:hAnsiTheme="minorHAnsi"/>
                <w:sz w:val="18"/>
                <w:szCs w:val="18"/>
              </w:rPr>
              <w:t>Less</w:t>
            </w:r>
            <w:ins w:id="205" w:author="Wichert, RJ@Energy" w:date="2018-10-24T16:04:00Z">
              <w:r w:rsidR="0057406C">
                <w:rPr>
                  <w:rFonts w:asciiTheme="minorHAnsi" w:hAnsiTheme="minorHAnsi"/>
                  <w:sz w:val="18"/>
                  <w:szCs w:val="18"/>
                </w:rPr>
                <w:t xml:space="preserve"> </w:t>
              </w:r>
            </w:ins>
            <w:del w:id="206" w:author="Wichert, RJ@Energy" w:date="2018-10-24T16:04:00Z">
              <w:r w:rsidDel="0057406C">
                <w:rPr>
                  <w:rFonts w:asciiTheme="minorHAnsi" w:hAnsiTheme="minorHAnsi"/>
                  <w:sz w:val="18"/>
                  <w:szCs w:val="18"/>
                </w:rPr>
                <w:delText xml:space="preserve"> </w:delText>
              </w:r>
            </w:del>
            <w:r>
              <w:rPr>
                <w:rFonts w:asciiTheme="minorHAnsi" w:hAnsiTheme="minorHAnsi"/>
                <w:sz w:val="18"/>
                <w:szCs w:val="18"/>
              </w:rPr>
              <w:t>than 12 ft Ducts in Conditioned Space Performance Credit</w:t>
            </w:r>
          </w:p>
        </w:tc>
        <w:tc>
          <w:tcPr>
            <w:tcW w:w="2582" w:type="pct"/>
            <w:vAlign w:val="center"/>
          </w:tcPr>
          <w:p w14:paraId="56DC0280" w14:textId="1742E53A" w:rsidR="00B546B0" w:rsidRPr="00F8787A" w:rsidRDefault="009E4D86" w:rsidP="00727B75">
            <w:pPr>
              <w:rPr>
                <w:rFonts w:asciiTheme="minorHAnsi" w:hAnsiTheme="minorHAnsi"/>
                <w:sz w:val="18"/>
                <w:szCs w:val="18"/>
              </w:rPr>
            </w:pPr>
            <w:r w:rsidRPr="00F8787A">
              <w:rPr>
                <w:rFonts w:asciiTheme="minorHAnsi" w:hAnsiTheme="minorHAnsi"/>
                <w:sz w:val="18"/>
                <w:szCs w:val="18"/>
              </w:rPr>
              <w:t xml:space="preserve">&lt;&lt;calculated </w:t>
            </w:r>
            <w:r w:rsidR="005B2CD7" w:rsidRPr="00F8787A">
              <w:rPr>
                <w:rFonts w:asciiTheme="minorHAnsi" w:hAnsiTheme="minorHAnsi"/>
                <w:sz w:val="18"/>
                <w:szCs w:val="18"/>
              </w:rPr>
              <w:t>field:</w:t>
            </w:r>
            <w:r w:rsidRPr="00F8787A">
              <w:rPr>
                <w:rFonts w:asciiTheme="minorHAnsi" w:hAnsiTheme="minorHAnsi"/>
                <w:sz w:val="18"/>
                <w:szCs w:val="18"/>
              </w:rPr>
              <w:t xml:space="preserve"> if </w:t>
            </w:r>
            <w:r w:rsidR="00780478" w:rsidRPr="00F8787A">
              <w:rPr>
                <w:rFonts w:asciiTheme="minorHAnsi" w:hAnsiTheme="minorHAnsi"/>
                <w:sz w:val="18"/>
                <w:szCs w:val="18"/>
              </w:rPr>
              <w:t>L</w:t>
            </w:r>
            <w:r w:rsidR="00F60BCC" w:rsidRPr="00F8787A">
              <w:rPr>
                <w:rFonts w:asciiTheme="minorHAnsi" w:hAnsiTheme="minorHAnsi"/>
                <w:sz w:val="18"/>
                <w:szCs w:val="18"/>
                <w:u w:val="single"/>
              </w:rPr>
              <w:t xml:space="preserve">ess than </w:t>
            </w:r>
            <w:r w:rsidRPr="00F8787A">
              <w:rPr>
                <w:rFonts w:asciiTheme="minorHAnsi" w:hAnsiTheme="minorHAnsi"/>
                <w:sz w:val="18"/>
                <w:szCs w:val="18"/>
                <w:u w:val="single"/>
              </w:rPr>
              <w:t xml:space="preserve">12ft </w:t>
            </w:r>
            <w:r w:rsidR="00780478" w:rsidRPr="00F8787A">
              <w:rPr>
                <w:rFonts w:asciiTheme="minorHAnsi" w:hAnsiTheme="minorHAnsi"/>
                <w:sz w:val="18"/>
                <w:szCs w:val="18"/>
                <w:u w:val="single"/>
              </w:rPr>
              <w:t>D</w:t>
            </w:r>
            <w:r w:rsidRPr="00F8787A">
              <w:rPr>
                <w:rFonts w:asciiTheme="minorHAnsi" w:hAnsiTheme="minorHAnsi"/>
                <w:sz w:val="18"/>
                <w:szCs w:val="18"/>
                <w:u w:val="single"/>
              </w:rPr>
              <w:t xml:space="preserve">ucts </w:t>
            </w:r>
            <w:r w:rsidR="00780478" w:rsidRPr="00F8787A">
              <w:rPr>
                <w:rFonts w:asciiTheme="minorHAnsi" w:hAnsiTheme="minorHAnsi"/>
                <w:sz w:val="18"/>
                <w:szCs w:val="18"/>
                <w:u w:val="single"/>
              </w:rPr>
              <w:t>O</w:t>
            </w:r>
            <w:r w:rsidRPr="00F8787A">
              <w:rPr>
                <w:rFonts w:asciiTheme="minorHAnsi" w:hAnsiTheme="minorHAnsi"/>
                <w:sz w:val="18"/>
                <w:szCs w:val="18"/>
                <w:u w:val="single"/>
              </w:rPr>
              <w:t xml:space="preserve">utside of </w:t>
            </w:r>
            <w:r w:rsidR="00780478" w:rsidRPr="00F8787A">
              <w:rPr>
                <w:rFonts w:asciiTheme="minorHAnsi" w:hAnsiTheme="minorHAnsi"/>
                <w:sz w:val="18"/>
                <w:szCs w:val="18"/>
                <w:u w:val="single"/>
              </w:rPr>
              <w:t>C</w:t>
            </w:r>
            <w:r w:rsidRPr="00F8787A">
              <w:rPr>
                <w:rFonts w:asciiTheme="minorHAnsi" w:hAnsiTheme="minorHAnsi"/>
                <w:sz w:val="18"/>
                <w:szCs w:val="18"/>
                <w:u w:val="single"/>
              </w:rPr>
              <w:t xml:space="preserve">onditioned </w:t>
            </w:r>
            <w:r w:rsidR="00780478" w:rsidRPr="00F8787A">
              <w:rPr>
                <w:rFonts w:asciiTheme="minorHAnsi" w:hAnsiTheme="minorHAnsi"/>
                <w:sz w:val="18"/>
                <w:szCs w:val="18"/>
                <w:u w:val="single"/>
              </w:rPr>
              <w:t>S</w:t>
            </w:r>
            <w:r w:rsidRPr="00F8787A">
              <w:rPr>
                <w:rFonts w:asciiTheme="minorHAnsi" w:hAnsiTheme="minorHAnsi"/>
                <w:sz w:val="18"/>
                <w:szCs w:val="18"/>
                <w:u w:val="single"/>
              </w:rPr>
              <w:t xml:space="preserve">pace </w:t>
            </w:r>
            <w:r w:rsidR="00780478" w:rsidRPr="00F8787A">
              <w:rPr>
                <w:rFonts w:asciiTheme="minorHAnsi" w:hAnsiTheme="minorHAnsi"/>
                <w:sz w:val="18"/>
                <w:szCs w:val="18"/>
                <w:u w:val="single"/>
              </w:rPr>
              <w:t>F</w:t>
            </w:r>
            <w:r w:rsidRPr="00F8787A">
              <w:rPr>
                <w:rFonts w:asciiTheme="minorHAnsi" w:hAnsiTheme="minorHAnsi"/>
                <w:sz w:val="18"/>
                <w:szCs w:val="18"/>
                <w:u w:val="single"/>
              </w:rPr>
              <w:t xml:space="preserve">lagged on CF1R = true </w:t>
            </w:r>
            <w:r w:rsidRPr="00F8787A">
              <w:rPr>
                <w:rFonts w:asciiTheme="minorHAnsi" w:hAnsiTheme="minorHAnsi"/>
                <w:sz w:val="18"/>
                <w:szCs w:val="18"/>
              </w:rPr>
              <w:t>, then display message</w:t>
            </w:r>
            <w:r w:rsidR="00727B75" w:rsidRPr="00F8787A">
              <w:rPr>
                <w:rFonts w:asciiTheme="minorHAnsi" w:hAnsiTheme="minorHAnsi"/>
                <w:sz w:val="18"/>
                <w:szCs w:val="18"/>
              </w:rPr>
              <w:t xml:space="preserve"> “true”</w:t>
            </w:r>
            <w:r w:rsidRPr="00F8787A">
              <w:rPr>
                <w:rFonts w:asciiTheme="minorHAnsi" w:hAnsiTheme="minorHAnsi"/>
                <w:sz w:val="18"/>
                <w:szCs w:val="18"/>
              </w:rPr>
              <w:t xml:space="preserve"> and display Table B below;</w:t>
            </w:r>
            <w:r w:rsidR="00837191">
              <w:rPr>
                <w:rFonts w:asciiTheme="minorHAnsi" w:hAnsiTheme="minorHAnsi"/>
                <w:sz w:val="18"/>
                <w:szCs w:val="18"/>
              </w:rPr>
              <w:t xml:space="preserve"> </w:t>
            </w:r>
            <w:r w:rsidRPr="00F8787A">
              <w:rPr>
                <w:rFonts w:asciiTheme="minorHAnsi" w:hAnsiTheme="minorHAnsi"/>
                <w:sz w:val="18"/>
                <w:szCs w:val="18"/>
              </w:rPr>
              <w:t>else display message "</w:t>
            </w:r>
            <w:r w:rsidR="00727B75" w:rsidRPr="00F8787A">
              <w:rPr>
                <w:rFonts w:asciiTheme="minorHAnsi" w:hAnsiTheme="minorHAnsi"/>
                <w:sz w:val="18"/>
                <w:szCs w:val="18"/>
              </w:rPr>
              <w:t>not applicable”</w:t>
            </w:r>
            <w:r w:rsidR="00727B75" w:rsidRPr="00F8787A" w:rsidDel="00727B75">
              <w:rPr>
                <w:rFonts w:asciiTheme="minorHAnsi" w:hAnsiTheme="minorHAnsi"/>
                <w:sz w:val="18"/>
                <w:szCs w:val="18"/>
              </w:rPr>
              <w:t xml:space="preserve"> </w:t>
            </w:r>
            <w:r w:rsidRPr="00F8787A">
              <w:rPr>
                <w:rFonts w:asciiTheme="minorHAnsi" w:hAnsiTheme="minorHAnsi"/>
                <w:sz w:val="18"/>
                <w:szCs w:val="18"/>
              </w:rPr>
              <w:t>&gt;&gt;</w:t>
            </w:r>
          </w:p>
        </w:tc>
      </w:tr>
      <w:tr w:rsidR="00B546B0" w:rsidRPr="007167EB" w14:paraId="56DC0285" w14:textId="77777777" w:rsidTr="00645ECF">
        <w:trPr>
          <w:cantSplit/>
          <w:trHeight w:val="288"/>
        </w:trPr>
        <w:tc>
          <w:tcPr>
            <w:tcW w:w="187" w:type="pct"/>
            <w:vAlign w:val="center"/>
          </w:tcPr>
          <w:p w14:paraId="56DC0282" w14:textId="77777777" w:rsidR="00B546B0" w:rsidRPr="00F8787A" w:rsidRDefault="00CB146D" w:rsidP="009317E9">
            <w:pPr>
              <w:jc w:val="center"/>
              <w:rPr>
                <w:rFonts w:asciiTheme="minorHAnsi" w:hAnsiTheme="minorHAnsi"/>
                <w:sz w:val="18"/>
                <w:szCs w:val="18"/>
              </w:rPr>
            </w:pPr>
            <w:r w:rsidRPr="00F8787A">
              <w:rPr>
                <w:rFonts w:asciiTheme="minorHAnsi" w:hAnsiTheme="minorHAnsi"/>
                <w:sz w:val="18"/>
                <w:szCs w:val="18"/>
              </w:rPr>
              <w:t>04</w:t>
            </w:r>
          </w:p>
        </w:tc>
        <w:tc>
          <w:tcPr>
            <w:tcW w:w="2231" w:type="pct"/>
            <w:vAlign w:val="center"/>
          </w:tcPr>
          <w:p w14:paraId="56DC0283" w14:textId="3FB5DA9C" w:rsidR="00B546B0" w:rsidRPr="00F8787A" w:rsidRDefault="00743CF8" w:rsidP="00CE3C71">
            <w:pPr>
              <w:rPr>
                <w:rFonts w:asciiTheme="minorHAnsi" w:hAnsiTheme="minorHAnsi"/>
                <w:sz w:val="18"/>
                <w:szCs w:val="18"/>
              </w:rPr>
            </w:pPr>
            <w:r>
              <w:rPr>
                <w:rFonts w:asciiTheme="minorHAnsi" w:hAnsiTheme="minorHAnsi"/>
                <w:sz w:val="18"/>
                <w:szCs w:val="18"/>
              </w:rPr>
              <w:t>Status</w:t>
            </w:r>
            <w:ins w:id="207" w:author="Wichert, RJ@Energy" w:date="2018-10-24T16:04:00Z">
              <w:r w:rsidR="0057406C">
                <w:rPr>
                  <w:rFonts w:asciiTheme="minorHAnsi" w:hAnsiTheme="minorHAnsi"/>
                  <w:sz w:val="18"/>
                  <w:szCs w:val="18"/>
                </w:rPr>
                <w:t xml:space="preserve"> </w:t>
              </w:r>
            </w:ins>
            <w:ins w:id="208" w:author="Wichert, RJ@Energy" w:date="2018-10-24T16:05:00Z">
              <w:r w:rsidR="0057406C">
                <w:rPr>
                  <w:rFonts w:asciiTheme="minorHAnsi" w:hAnsiTheme="minorHAnsi"/>
                  <w:sz w:val="18"/>
                  <w:szCs w:val="18"/>
                </w:rPr>
                <w:t>–</w:t>
              </w:r>
            </w:ins>
            <w:ins w:id="209" w:author="Wichert, RJ@Energy" w:date="2018-10-24T16:04:00Z">
              <w:r w:rsidR="0057406C">
                <w:rPr>
                  <w:rFonts w:asciiTheme="minorHAnsi" w:hAnsiTheme="minorHAnsi"/>
                  <w:sz w:val="18"/>
                  <w:szCs w:val="18"/>
                </w:rPr>
                <w:t xml:space="preserve"> </w:t>
              </w:r>
            </w:ins>
            <w:del w:id="210" w:author="Wichert, RJ@Energy" w:date="2018-10-24T16:04:00Z">
              <w:r w:rsidDel="0057406C">
                <w:rPr>
                  <w:rFonts w:asciiTheme="minorHAnsi" w:hAnsiTheme="minorHAnsi"/>
                  <w:sz w:val="18"/>
                  <w:szCs w:val="18"/>
                </w:rPr>
                <w:delText xml:space="preserve"> - </w:delText>
              </w:r>
            </w:del>
            <w:r>
              <w:rPr>
                <w:rFonts w:asciiTheme="minorHAnsi" w:hAnsiTheme="minorHAnsi"/>
                <w:sz w:val="18"/>
                <w:szCs w:val="18"/>
              </w:rPr>
              <w:t>Ducts</w:t>
            </w:r>
            <w:ins w:id="211" w:author="Wichert, RJ@Energy" w:date="2018-10-24T16:05:00Z">
              <w:r w:rsidR="0057406C">
                <w:rPr>
                  <w:rFonts w:asciiTheme="minorHAnsi" w:hAnsiTheme="minorHAnsi"/>
                  <w:sz w:val="18"/>
                  <w:szCs w:val="18"/>
                </w:rPr>
                <w:t xml:space="preserve"> </w:t>
              </w:r>
            </w:ins>
            <w:del w:id="212" w:author="Wichert, RJ@Energy" w:date="2018-10-24T16:05:00Z">
              <w:r w:rsidDel="0057406C">
                <w:rPr>
                  <w:rFonts w:asciiTheme="minorHAnsi" w:hAnsiTheme="minorHAnsi"/>
                  <w:sz w:val="18"/>
                  <w:szCs w:val="18"/>
                </w:rPr>
                <w:delText xml:space="preserve"> </w:delText>
              </w:r>
            </w:del>
            <w:r>
              <w:rPr>
                <w:rFonts w:asciiTheme="minorHAnsi" w:hAnsiTheme="minorHAnsi"/>
                <w:sz w:val="18"/>
                <w:szCs w:val="18"/>
              </w:rPr>
              <w:t>Located In Conditioned Space Performance Credit</w:t>
            </w:r>
          </w:p>
        </w:tc>
        <w:tc>
          <w:tcPr>
            <w:tcW w:w="2582" w:type="pct"/>
            <w:vAlign w:val="center"/>
          </w:tcPr>
          <w:p w14:paraId="56DC0284" w14:textId="7C60AC65" w:rsidR="00B546B0" w:rsidRPr="00F8787A" w:rsidRDefault="005B2CD7" w:rsidP="00727B75">
            <w:pPr>
              <w:rPr>
                <w:rFonts w:asciiTheme="minorHAnsi" w:hAnsiTheme="minorHAnsi"/>
                <w:sz w:val="18"/>
                <w:szCs w:val="18"/>
              </w:rPr>
            </w:pPr>
            <w:r w:rsidRPr="00F8787A">
              <w:rPr>
                <w:rFonts w:asciiTheme="minorHAnsi" w:hAnsiTheme="minorHAnsi"/>
                <w:sz w:val="18"/>
                <w:szCs w:val="18"/>
              </w:rPr>
              <w:t xml:space="preserve">&lt;&lt;calculated field: if </w:t>
            </w:r>
            <w:r w:rsidRPr="00F8787A">
              <w:rPr>
                <w:rFonts w:asciiTheme="minorHAnsi" w:hAnsiTheme="minorHAnsi"/>
                <w:sz w:val="18"/>
                <w:szCs w:val="18"/>
                <w:u w:val="single"/>
              </w:rPr>
              <w:t xml:space="preserve">Ducts Located In Conditioned Space </w:t>
            </w:r>
            <w:r w:rsidR="00780478" w:rsidRPr="00F8787A">
              <w:rPr>
                <w:rFonts w:asciiTheme="minorHAnsi" w:hAnsiTheme="minorHAnsi"/>
                <w:sz w:val="18"/>
                <w:szCs w:val="18"/>
                <w:u w:val="single"/>
              </w:rPr>
              <w:t>C</w:t>
            </w:r>
            <w:r w:rsidR="00370D80" w:rsidRPr="00F8787A">
              <w:rPr>
                <w:rFonts w:asciiTheme="minorHAnsi" w:hAnsiTheme="minorHAnsi"/>
                <w:sz w:val="18"/>
                <w:szCs w:val="18"/>
                <w:u w:val="single"/>
              </w:rPr>
              <w:t xml:space="preserve">ompliance </w:t>
            </w:r>
            <w:r w:rsidR="00780478" w:rsidRPr="00F8787A">
              <w:rPr>
                <w:rFonts w:asciiTheme="minorHAnsi" w:hAnsiTheme="minorHAnsi"/>
                <w:sz w:val="18"/>
                <w:szCs w:val="18"/>
                <w:u w:val="single"/>
              </w:rPr>
              <w:t>C</w:t>
            </w:r>
            <w:r w:rsidR="00370D80" w:rsidRPr="00F8787A">
              <w:rPr>
                <w:rFonts w:asciiTheme="minorHAnsi" w:hAnsiTheme="minorHAnsi"/>
                <w:sz w:val="18"/>
                <w:szCs w:val="18"/>
                <w:u w:val="single"/>
              </w:rPr>
              <w:t xml:space="preserve">redit </w:t>
            </w:r>
            <w:r w:rsidR="00780478" w:rsidRPr="00F8787A">
              <w:rPr>
                <w:rFonts w:asciiTheme="minorHAnsi" w:hAnsiTheme="minorHAnsi"/>
                <w:sz w:val="18"/>
                <w:szCs w:val="18"/>
                <w:u w:val="single"/>
              </w:rPr>
              <w:t>C</w:t>
            </w:r>
            <w:r w:rsidR="00370D80" w:rsidRPr="00F8787A">
              <w:rPr>
                <w:rFonts w:asciiTheme="minorHAnsi" w:hAnsiTheme="minorHAnsi"/>
                <w:sz w:val="18"/>
                <w:szCs w:val="18"/>
                <w:u w:val="single"/>
              </w:rPr>
              <w:t xml:space="preserve">laimed </w:t>
            </w:r>
            <w:r w:rsidRPr="00F8787A">
              <w:rPr>
                <w:rFonts w:asciiTheme="minorHAnsi" w:hAnsiTheme="minorHAnsi"/>
                <w:sz w:val="18"/>
                <w:szCs w:val="18"/>
                <w:u w:val="single"/>
              </w:rPr>
              <w:t>on CF1R = true</w:t>
            </w:r>
            <w:r w:rsidRPr="00F8787A">
              <w:rPr>
                <w:rFonts w:asciiTheme="minorHAnsi" w:hAnsiTheme="minorHAnsi"/>
                <w:sz w:val="18"/>
                <w:szCs w:val="18"/>
              </w:rPr>
              <w:t xml:space="preserve"> , then display message</w:t>
            </w:r>
            <w:r w:rsidR="00727B75" w:rsidRPr="00F8787A">
              <w:rPr>
                <w:rFonts w:asciiTheme="minorHAnsi" w:hAnsiTheme="minorHAnsi"/>
                <w:sz w:val="18"/>
                <w:szCs w:val="18"/>
              </w:rPr>
              <w:t xml:space="preserve"> “true”</w:t>
            </w:r>
            <w:r w:rsidRPr="00F8787A">
              <w:rPr>
                <w:rFonts w:asciiTheme="minorHAnsi" w:hAnsiTheme="minorHAnsi"/>
                <w:sz w:val="18"/>
                <w:szCs w:val="18"/>
              </w:rPr>
              <w:t xml:space="preserve"> and display Table C below;</w:t>
            </w:r>
            <w:r w:rsidR="00837191">
              <w:rPr>
                <w:rFonts w:asciiTheme="minorHAnsi" w:hAnsiTheme="minorHAnsi"/>
                <w:sz w:val="18"/>
                <w:szCs w:val="18"/>
              </w:rPr>
              <w:t xml:space="preserve"> </w:t>
            </w:r>
            <w:r w:rsidRPr="00F8787A">
              <w:rPr>
                <w:rFonts w:asciiTheme="minorHAnsi" w:hAnsiTheme="minorHAnsi"/>
                <w:sz w:val="18"/>
                <w:szCs w:val="18"/>
              </w:rPr>
              <w:t>else display message "</w:t>
            </w:r>
            <w:r w:rsidR="00727B75" w:rsidRPr="00F8787A">
              <w:rPr>
                <w:rFonts w:asciiTheme="minorHAnsi" w:hAnsiTheme="minorHAnsi"/>
                <w:sz w:val="18"/>
                <w:szCs w:val="18"/>
              </w:rPr>
              <w:t>not applicable”</w:t>
            </w:r>
            <w:r w:rsidR="00727B75" w:rsidRPr="00F8787A" w:rsidDel="00727B75">
              <w:rPr>
                <w:rFonts w:asciiTheme="minorHAnsi" w:hAnsiTheme="minorHAnsi"/>
                <w:sz w:val="18"/>
                <w:szCs w:val="18"/>
              </w:rPr>
              <w:t xml:space="preserve"> </w:t>
            </w:r>
            <w:r w:rsidRPr="00F8787A">
              <w:rPr>
                <w:rFonts w:asciiTheme="minorHAnsi" w:hAnsiTheme="minorHAnsi"/>
                <w:sz w:val="18"/>
                <w:szCs w:val="18"/>
              </w:rPr>
              <w:t>&gt;&gt;</w:t>
            </w:r>
          </w:p>
        </w:tc>
      </w:tr>
      <w:tr w:rsidR="005B2CD7" w:rsidRPr="007167EB" w14:paraId="56DC0289" w14:textId="77777777" w:rsidTr="00645ECF">
        <w:trPr>
          <w:cantSplit/>
          <w:trHeight w:val="288"/>
        </w:trPr>
        <w:tc>
          <w:tcPr>
            <w:tcW w:w="187" w:type="pct"/>
            <w:vAlign w:val="center"/>
          </w:tcPr>
          <w:p w14:paraId="56DC0286" w14:textId="77777777" w:rsidR="005B2CD7" w:rsidRPr="00F8787A" w:rsidRDefault="00CB146D" w:rsidP="009317E9">
            <w:pPr>
              <w:jc w:val="center"/>
              <w:rPr>
                <w:rFonts w:asciiTheme="minorHAnsi" w:hAnsiTheme="minorHAnsi"/>
                <w:sz w:val="18"/>
                <w:szCs w:val="18"/>
              </w:rPr>
            </w:pPr>
            <w:r w:rsidRPr="00F8787A">
              <w:rPr>
                <w:rFonts w:asciiTheme="minorHAnsi" w:hAnsiTheme="minorHAnsi"/>
                <w:sz w:val="18"/>
                <w:szCs w:val="18"/>
              </w:rPr>
              <w:t>05</w:t>
            </w:r>
          </w:p>
        </w:tc>
        <w:tc>
          <w:tcPr>
            <w:tcW w:w="2231" w:type="pct"/>
            <w:vAlign w:val="center"/>
          </w:tcPr>
          <w:p w14:paraId="56DC0287" w14:textId="33FDFFA3" w:rsidR="005B2CD7" w:rsidRPr="00F8787A" w:rsidRDefault="00743CF8" w:rsidP="007E7E9B">
            <w:pPr>
              <w:rPr>
                <w:rFonts w:asciiTheme="minorHAnsi" w:hAnsiTheme="minorHAnsi"/>
                <w:sz w:val="18"/>
                <w:szCs w:val="18"/>
              </w:rPr>
            </w:pPr>
            <w:r>
              <w:rPr>
                <w:rFonts w:asciiTheme="minorHAnsi" w:hAnsiTheme="minorHAnsi"/>
                <w:sz w:val="18"/>
                <w:szCs w:val="18"/>
              </w:rPr>
              <w:t>Status – All Ducts Entirely in Directly Conditioned Space R-value Exception</w:t>
            </w:r>
          </w:p>
        </w:tc>
        <w:tc>
          <w:tcPr>
            <w:tcW w:w="2582" w:type="pct"/>
            <w:vAlign w:val="center"/>
          </w:tcPr>
          <w:p w14:paraId="56DC0288" w14:textId="3384DD6C" w:rsidR="005B2CD7" w:rsidRPr="00F8787A" w:rsidRDefault="00743CF8" w:rsidP="002B0A9B">
            <w:pPr>
              <w:rPr>
                <w:rFonts w:asciiTheme="minorHAnsi" w:hAnsiTheme="minorHAnsi"/>
                <w:sz w:val="18"/>
                <w:szCs w:val="18"/>
              </w:rPr>
            </w:pPr>
            <w:r>
              <w:rPr>
                <w:rFonts w:asciiTheme="minorHAnsi" w:hAnsiTheme="minorHAnsi"/>
                <w:sz w:val="18"/>
                <w:szCs w:val="18"/>
              </w:rPr>
              <w:t>&lt;&lt;calulated Field:</w:t>
            </w:r>
            <w:r w:rsidR="00837191">
              <w:rPr>
                <w:rFonts w:asciiTheme="minorHAnsi" w:hAnsiTheme="minorHAnsi"/>
                <w:sz w:val="18"/>
                <w:szCs w:val="18"/>
              </w:rPr>
              <w:t xml:space="preserve"> </w:t>
            </w:r>
            <w:r>
              <w:rPr>
                <w:rFonts w:asciiTheme="minorHAnsi" w:hAnsiTheme="minorHAnsi"/>
                <w:sz w:val="18"/>
                <w:szCs w:val="18"/>
              </w:rPr>
              <w:t xml:space="preserve">if </w:t>
            </w:r>
            <w:r>
              <w:rPr>
                <w:rFonts w:ascii="Calibri" w:hAnsi="Calibri"/>
                <w:sz w:val="18"/>
                <w:szCs w:val="18"/>
              </w:rPr>
              <w:t>Exemption from Minimum R-Value for Ducts In Conditioned Space</w:t>
            </w:r>
            <w:r>
              <w:rPr>
                <w:rFonts w:asciiTheme="minorHAnsi" w:hAnsiTheme="minorHAnsi"/>
                <w:sz w:val="18"/>
                <w:szCs w:val="18"/>
              </w:rPr>
              <w:t xml:space="preserve"> reported on MCH-01 = yes, then display message “true” and display Table D below;</w:t>
            </w:r>
            <w:r w:rsidR="00C56EAA" w:rsidRPr="00F8787A">
              <w:rPr>
                <w:rFonts w:asciiTheme="minorHAnsi" w:hAnsiTheme="minorHAnsi"/>
                <w:sz w:val="18"/>
                <w:szCs w:val="18"/>
              </w:rPr>
              <w:t xml:space="preserve"> else display message "</w:t>
            </w:r>
            <w:r w:rsidR="002B0A9B" w:rsidRPr="00F8787A">
              <w:rPr>
                <w:rFonts w:asciiTheme="minorHAnsi" w:hAnsiTheme="minorHAnsi"/>
                <w:sz w:val="18"/>
                <w:szCs w:val="18"/>
              </w:rPr>
              <w:t>not applicable</w:t>
            </w:r>
            <w:r>
              <w:rPr>
                <w:rFonts w:asciiTheme="minorHAnsi" w:hAnsiTheme="minorHAnsi"/>
                <w:sz w:val="18"/>
                <w:szCs w:val="18"/>
              </w:rPr>
              <w:t>” &gt;&gt;</w:t>
            </w:r>
          </w:p>
        </w:tc>
      </w:tr>
      <w:tr w:rsidR="000974A1" w:rsidRPr="007167EB" w14:paraId="7CF0F073" w14:textId="77777777" w:rsidTr="00645ECF">
        <w:trPr>
          <w:cantSplit/>
          <w:trHeight w:val="288"/>
          <w:ins w:id="213" w:author="Balneg, Ronald@Energy" w:date="2018-06-29T14:28:00Z"/>
        </w:trPr>
        <w:tc>
          <w:tcPr>
            <w:tcW w:w="187" w:type="pct"/>
            <w:vAlign w:val="center"/>
          </w:tcPr>
          <w:p w14:paraId="0E6C36A3" w14:textId="5D2D6F5E" w:rsidR="000974A1" w:rsidRPr="00F8787A" w:rsidRDefault="000974A1" w:rsidP="000974A1">
            <w:pPr>
              <w:jc w:val="center"/>
              <w:rPr>
                <w:ins w:id="214" w:author="Balneg, Ronald@Energy" w:date="2018-06-29T14:28:00Z"/>
                <w:rFonts w:asciiTheme="minorHAnsi" w:hAnsiTheme="minorHAnsi"/>
                <w:sz w:val="18"/>
                <w:szCs w:val="18"/>
              </w:rPr>
            </w:pPr>
            <w:ins w:id="215" w:author="Balneg, Ronald@Energy" w:date="2018-06-29T14:29:00Z">
              <w:r w:rsidRPr="00F8787A">
                <w:rPr>
                  <w:rFonts w:asciiTheme="minorHAnsi" w:hAnsiTheme="minorHAnsi"/>
                  <w:sz w:val="18"/>
                  <w:szCs w:val="18"/>
                </w:rPr>
                <w:t>0</w:t>
              </w:r>
              <w:r>
                <w:rPr>
                  <w:rFonts w:asciiTheme="minorHAnsi" w:hAnsiTheme="minorHAnsi"/>
                  <w:sz w:val="18"/>
                  <w:szCs w:val="18"/>
                </w:rPr>
                <w:t>6</w:t>
              </w:r>
            </w:ins>
          </w:p>
        </w:tc>
        <w:tc>
          <w:tcPr>
            <w:tcW w:w="2231" w:type="pct"/>
            <w:vAlign w:val="center"/>
          </w:tcPr>
          <w:p w14:paraId="6878D385" w14:textId="13B9B40D" w:rsidR="000974A1" w:rsidRDefault="000974A1" w:rsidP="00EE46D1">
            <w:pPr>
              <w:rPr>
                <w:ins w:id="216" w:author="Balneg, Ronald@Energy" w:date="2018-06-29T14:28:00Z"/>
                <w:rFonts w:asciiTheme="minorHAnsi" w:hAnsiTheme="minorHAnsi"/>
                <w:sz w:val="18"/>
                <w:szCs w:val="18"/>
              </w:rPr>
            </w:pPr>
            <w:ins w:id="217" w:author="Balneg, Ronald@Energy" w:date="2018-06-29T14:29:00Z">
              <w:r>
                <w:rPr>
                  <w:rFonts w:asciiTheme="minorHAnsi" w:hAnsiTheme="minorHAnsi"/>
                  <w:sz w:val="18"/>
                  <w:szCs w:val="18"/>
                </w:rPr>
                <w:t xml:space="preserve">Status </w:t>
              </w:r>
            </w:ins>
            <w:ins w:id="218" w:author="Balneg, Ronald@Energy" w:date="2018-06-29T15:08:00Z">
              <w:r>
                <w:rPr>
                  <w:rFonts w:asciiTheme="minorHAnsi" w:hAnsiTheme="minorHAnsi"/>
                  <w:sz w:val="18"/>
                  <w:szCs w:val="18"/>
                </w:rPr>
                <w:t>–</w:t>
              </w:r>
            </w:ins>
            <w:ins w:id="219" w:author="Balneg, Ronald@Energy" w:date="2018-06-29T14:29:00Z">
              <w:r>
                <w:rPr>
                  <w:rFonts w:asciiTheme="minorHAnsi" w:hAnsiTheme="minorHAnsi"/>
                  <w:sz w:val="18"/>
                  <w:szCs w:val="18"/>
                </w:rPr>
                <w:t xml:space="preserve"> Ducts </w:t>
              </w:r>
            </w:ins>
            <w:ins w:id="220" w:author="Balneg, Ronald@Energy" w:date="2018-06-29T15:09:00Z">
              <w:r>
                <w:rPr>
                  <w:rFonts w:asciiTheme="minorHAnsi" w:hAnsiTheme="minorHAnsi"/>
                  <w:sz w:val="18"/>
                  <w:szCs w:val="18"/>
                </w:rPr>
                <w:t>L</w:t>
              </w:r>
            </w:ins>
            <w:ins w:id="221" w:author="Balneg, Ronald@Energy" w:date="2018-06-29T15:08:00Z">
              <w:r>
                <w:rPr>
                  <w:rFonts w:asciiTheme="minorHAnsi" w:hAnsiTheme="minorHAnsi"/>
                  <w:sz w:val="18"/>
                  <w:szCs w:val="18"/>
                </w:rPr>
                <w:t xml:space="preserve">ocated </w:t>
              </w:r>
            </w:ins>
            <w:ins w:id="222" w:author="Balneg, Ronald@Energy" w:date="2018-07-02T15:14:00Z">
              <w:r w:rsidR="00EE46D1">
                <w:rPr>
                  <w:rFonts w:asciiTheme="minorHAnsi" w:hAnsiTheme="minorHAnsi"/>
                  <w:sz w:val="18"/>
                  <w:szCs w:val="18"/>
                </w:rPr>
                <w:t>in Wall Cavities</w:t>
              </w:r>
              <w:r w:rsidR="00B3213E">
                <w:rPr>
                  <w:rFonts w:asciiTheme="minorHAnsi" w:hAnsiTheme="minorHAnsi"/>
                  <w:sz w:val="18"/>
                  <w:szCs w:val="18"/>
                </w:rPr>
                <w:t xml:space="preserve"> R-V</w:t>
              </w:r>
              <w:r w:rsidR="00EE46D1">
                <w:rPr>
                  <w:rFonts w:asciiTheme="minorHAnsi" w:hAnsiTheme="minorHAnsi"/>
                  <w:sz w:val="18"/>
                  <w:szCs w:val="18"/>
                </w:rPr>
                <w:t>alue</w:t>
              </w:r>
            </w:ins>
            <w:ins w:id="223" w:author="Balneg, Ronald@Energy" w:date="2018-06-29T15:08:00Z">
              <w:r>
                <w:rPr>
                  <w:rFonts w:asciiTheme="minorHAnsi" w:hAnsiTheme="minorHAnsi"/>
                  <w:sz w:val="18"/>
                  <w:szCs w:val="18"/>
                </w:rPr>
                <w:t xml:space="preserve"> Exception</w:t>
              </w:r>
            </w:ins>
          </w:p>
        </w:tc>
        <w:tc>
          <w:tcPr>
            <w:tcW w:w="2582" w:type="pct"/>
            <w:vAlign w:val="center"/>
          </w:tcPr>
          <w:p w14:paraId="7E577A04" w14:textId="2197471C" w:rsidR="000974A1" w:rsidRDefault="000974A1" w:rsidP="00B3213E">
            <w:pPr>
              <w:rPr>
                <w:ins w:id="224" w:author="Balneg, Ronald@Energy" w:date="2018-06-29T14:28:00Z"/>
                <w:rFonts w:asciiTheme="minorHAnsi" w:hAnsiTheme="minorHAnsi"/>
                <w:sz w:val="18"/>
                <w:szCs w:val="18"/>
              </w:rPr>
            </w:pPr>
            <w:ins w:id="225" w:author="Balneg, Ronald@Energy" w:date="2018-06-29T15:09:00Z">
              <w:r>
                <w:rPr>
                  <w:rFonts w:asciiTheme="minorHAnsi" w:hAnsiTheme="minorHAnsi"/>
                  <w:sz w:val="18"/>
                  <w:szCs w:val="18"/>
                </w:rPr>
                <w:t>&lt;&lt;</w:t>
              </w:r>
            </w:ins>
            <w:ins w:id="226" w:author="Balneg, Ronald@Energy" w:date="2018-07-02T15:19:00Z">
              <w:r w:rsidR="00B3213E">
                <w:rPr>
                  <w:rFonts w:asciiTheme="minorHAnsi" w:hAnsiTheme="minorHAnsi"/>
                  <w:sz w:val="18"/>
                  <w:szCs w:val="18"/>
                </w:rPr>
                <w:t>calculated</w:t>
              </w:r>
            </w:ins>
            <w:ins w:id="227" w:author="Balneg, Ronald@Energy" w:date="2018-06-29T15:09:00Z">
              <w:r>
                <w:rPr>
                  <w:rFonts w:asciiTheme="minorHAnsi" w:hAnsiTheme="minorHAnsi"/>
                  <w:sz w:val="18"/>
                  <w:szCs w:val="18"/>
                </w:rPr>
                <w:t xml:space="preserve"> Field: if </w:t>
              </w:r>
              <w:r>
                <w:rPr>
                  <w:rFonts w:ascii="Calibri" w:hAnsi="Calibri"/>
                  <w:sz w:val="18"/>
                  <w:szCs w:val="18"/>
                </w:rPr>
                <w:t>Exemption from Minimum R-Value for Duct</w:t>
              </w:r>
            </w:ins>
            <w:ins w:id="228" w:author="Balneg, Ronald@Energy" w:date="2018-07-02T14:55:00Z">
              <w:r w:rsidR="00A40621">
                <w:rPr>
                  <w:rFonts w:ascii="Calibri" w:hAnsi="Calibri"/>
                  <w:sz w:val="18"/>
                  <w:szCs w:val="18"/>
                </w:rPr>
                <w:t xml:space="preserve"> Portions</w:t>
              </w:r>
            </w:ins>
            <w:ins w:id="229" w:author="Balneg, Ronald@Energy" w:date="2018-06-29T15:09:00Z">
              <w:r>
                <w:rPr>
                  <w:rFonts w:ascii="Calibri" w:hAnsi="Calibri"/>
                  <w:sz w:val="18"/>
                  <w:szCs w:val="18"/>
                </w:rPr>
                <w:t xml:space="preserve"> </w:t>
              </w:r>
            </w:ins>
            <w:ins w:id="230" w:author="Balneg, Ronald@Energy" w:date="2018-07-02T14:55:00Z">
              <w:r w:rsidR="00A40621">
                <w:rPr>
                  <w:rFonts w:ascii="Calibri" w:hAnsi="Calibri"/>
                  <w:sz w:val="18"/>
                  <w:szCs w:val="18"/>
                </w:rPr>
                <w:t>L</w:t>
              </w:r>
            </w:ins>
            <w:ins w:id="231" w:author="Balneg, Ronald@Energy" w:date="2018-06-29T15:09:00Z">
              <w:r>
                <w:rPr>
                  <w:rFonts w:ascii="Calibri" w:hAnsi="Calibri"/>
                  <w:sz w:val="18"/>
                  <w:szCs w:val="18"/>
                </w:rPr>
                <w:t xml:space="preserve">ocated </w:t>
              </w:r>
            </w:ins>
            <w:ins w:id="232" w:author="Balneg, Ronald@Energy" w:date="2018-07-02T15:19:00Z">
              <w:r w:rsidR="00B3213E">
                <w:rPr>
                  <w:rFonts w:ascii="Calibri" w:hAnsi="Calibri"/>
                  <w:sz w:val="18"/>
                  <w:szCs w:val="18"/>
                </w:rPr>
                <w:t>in Wall Cavities</w:t>
              </w:r>
            </w:ins>
            <w:ins w:id="233" w:author="Balneg, Ronald@Energy" w:date="2018-06-29T15:09:00Z">
              <w:r>
                <w:rPr>
                  <w:rFonts w:ascii="Calibri" w:hAnsi="Calibri"/>
                  <w:sz w:val="18"/>
                  <w:szCs w:val="18"/>
                </w:rPr>
                <w:t xml:space="preserve"> </w:t>
              </w:r>
            </w:ins>
            <w:ins w:id="234" w:author="Balneg, Ronald@Energy" w:date="2018-07-02T15:19:00Z">
              <w:r w:rsidR="00B3213E">
                <w:rPr>
                  <w:rFonts w:ascii="Calibri" w:hAnsi="Calibri"/>
                  <w:sz w:val="18"/>
                  <w:szCs w:val="18"/>
                </w:rPr>
                <w:t>reported on</w:t>
              </w:r>
            </w:ins>
            <w:ins w:id="235" w:author="Balneg, Ronald@Energy" w:date="2018-06-29T15:09:00Z">
              <w:r>
                <w:rPr>
                  <w:rFonts w:ascii="Calibri" w:hAnsi="Calibri"/>
                  <w:sz w:val="18"/>
                  <w:szCs w:val="18"/>
                </w:rPr>
                <w:t xml:space="preserve"> </w:t>
              </w:r>
              <w:r>
                <w:rPr>
                  <w:rFonts w:asciiTheme="minorHAnsi" w:hAnsiTheme="minorHAnsi"/>
                  <w:sz w:val="18"/>
                  <w:szCs w:val="18"/>
                </w:rPr>
                <w:t xml:space="preserve">MCH-01 = yes, then display message “true” and display Table </w:t>
              </w:r>
            </w:ins>
            <w:ins w:id="236" w:author="Balneg, Ronald@Energy" w:date="2018-06-29T15:12:00Z">
              <w:r>
                <w:rPr>
                  <w:rFonts w:asciiTheme="minorHAnsi" w:hAnsiTheme="minorHAnsi"/>
                  <w:sz w:val="18"/>
                  <w:szCs w:val="18"/>
                </w:rPr>
                <w:t>E</w:t>
              </w:r>
            </w:ins>
            <w:ins w:id="237" w:author="Balneg, Ronald@Energy" w:date="2018-06-29T15:09:00Z">
              <w:r>
                <w:rPr>
                  <w:rFonts w:asciiTheme="minorHAnsi" w:hAnsiTheme="minorHAnsi"/>
                  <w:sz w:val="18"/>
                  <w:szCs w:val="18"/>
                </w:rPr>
                <w:t xml:space="preserve"> below;</w:t>
              </w:r>
              <w:r w:rsidRPr="00F8787A">
                <w:rPr>
                  <w:rFonts w:asciiTheme="minorHAnsi" w:hAnsiTheme="minorHAnsi"/>
                  <w:sz w:val="18"/>
                  <w:szCs w:val="18"/>
                </w:rPr>
                <w:t xml:space="preserve"> else display message "not applicable</w:t>
              </w:r>
              <w:r>
                <w:rPr>
                  <w:rFonts w:asciiTheme="minorHAnsi" w:hAnsiTheme="minorHAnsi"/>
                  <w:sz w:val="18"/>
                  <w:szCs w:val="18"/>
                </w:rPr>
                <w:t>” &gt;&gt;</w:t>
              </w:r>
            </w:ins>
          </w:p>
        </w:tc>
      </w:tr>
      <w:tr w:rsidR="0057406C" w:rsidRPr="007167EB" w14:paraId="13B588E0" w14:textId="77777777" w:rsidTr="00645ECF">
        <w:trPr>
          <w:cantSplit/>
          <w:trHeight w:val="288"/>
          <w:ins w:id="238" w:author="Wichert, RJ@Energy" w:date="2018-10-24T16:07:00Z"/>
        </w:trPr>
        <w:tc>
          <w:tcPr>
            <w:tcW w:w="187" w:type="pct"/>
            <w:vAlign w:val="center"/>
          </w:tcPr>
          <w:p w14:paraId="7F8801B1" w14:textId="4572DD11" w:rsidR="0057406C" w:rsidRPr="00F8787A" w:rsidRDefault="0057406C" w:rsidP="000974A1">
            <w:pPr>
              <w:jc w:val="center"/>
              <w:rPr>
                <w:ins w:id="239" w:author="Wichert, RJ@Energy" w:date="2018-10-24T16:07:00Z"/>
                <w:rFonts w:asciiTheme="minorHAnsi" w:hAnsiTheme="minorHAnsi"/>
                <w:sz w:val="18"/>
                <w:szCs w:val="18"/>
              </w:rPr>
            </w:pPr>
            <w:ins w:id="240" w:author="Wichert, RJ@Energy" w:date="2018-10-24T16:07:00Z">
              <w:r>
                <w:rPr>
                  <w:rFonts w:asciiTheme="minorHAnsi" w:hAnsiTheme="minorHAnsi"/>
                  <w:sz w:val="18"/>
                  <w:szCs w:val="18"/>
                </w:rPr>
                <w:t>07</w:t>
              </w:r>
            </w:ins>
          </w:p>
        </w:tc>
        <w:tc>
          <w:tcPr>
            <w:tcW w:w="2231" w:type="pct"/>
            <w:vAlign w:val="center"/>
          </w:tcPr>
          <w:p w14:paraId="1FB5E18F" w14:textId="1EEE8B8C" w:rsidR="0057406C" w:rsidRDefault="0057406C" w:rsidP="00EE46D1">
            <w:pPr>
              <w:rPr>
                <w:ins w:id="241" w:author="Wichert, RJ@Energy" w:date="2018-10-24T16:07:00Z"/>
                <w:rFonts w:asciiTheme="minorHAnsi" w:hAnsiTheme="minorHAnsi"/>
                <w:sz w:val="18"/>
                <w:szCs w:val="18"/>
              </w:rPr>
            </w:pPr>
            <w:ins w:id="242" w:author="Wichert, RJ@Energy" w:date="2018-10-24T16:07:00Z">
              <w:r>
                <w:rPr>
                  <w:rFonts w:asciiTheme="minorHAnsi" w:hAnsiTheme="minorHAnsi"/>
                  <w:sz w:val="18"/>
                  <w:szCs w:val="18"/>
                </w:rPr>
                <w:t xml:space="preserve">Status </w:t>
              </w:r>
            </w:ins>
            <w:ins w:id="243" w:author="Wichert, RJ@Energy" w:date="2018-10-24T16:08:00Z">
              <w:r>
                <w:rPr>
                  <w:rFonts w:asciiTheme="minorHAnsi" w:hAnsiTheme="minorHAnsi"/>
                  <w:sz w:val="18"/>
                  <w:szCs w:val="18"/>
                </w:rPr>
                <w:t>–</w:t>
              </w:r>
            </w:ins>
            <w:ins w:id="244" w:author="Wichert, RJ@Energy" w:date="2018-10-24T16:07:00Z">
              <w:r>
                <w:rPr>
                  <w:rFonts w:asciiTheme="minorHAnsi" w:hAnsiTheme="minorHAnsi"/>
                  <w:sz w:val="18"/>
                  <w:szCs w:val="18"/>
                </w:rPr>
                <w:t xml:space="preserve"> Portions </w:t>
              </w:r>
            </w:ins>
            <w:ins w:id="245" w:author="Wichert, RJ@Energy" w:date="2018-10-24T16:08:00Z">
              <w:r>
                <w:rPr>
                  <w:rFonts w:asciiTheme="minorHAnsi" w:hAnsiTheme="minorHAnsi"/>
                  <w:sz w:val="18"/>
                  <w:szCs w:val="18"/>
                </w:rPr>
                <w:t>of Exposed Ducts in Directly Conditioned Space R-Value Exception</w:t>
              </w:r>
            </w:ins>
          </w:p>
        </w:tc>
        <w:tc>
          <w:tcPr>
            <w:tcW w:w="2582" w:type="pct"/>
            <w:vAlign w:val="center"/>
          </w:tcPr>
          <w:p w14:paraId="1F9AE0FA" w14:textId="7E1F5BB2" w:rsidR="0057406C" w:rsidRDefault="0057406C" w:rsidP="00AD6291">
            <w:pPr>
              <w:rPr>
                <w:ins w:id="246" w:author="Wichert, RJ@Energy" w:date="2018-10-24T16:07:00Z"/>
                <w:rFonts w:asciiTheme="minorHAnsi" w:hAnsiTheme="minorHAnsi"/>
                <w:sz w:val="18"/>
                <w:szCs w:val="18"/>
              </w:rPr>
            </w:pPr>
            <w:ins w:id="247" w:author="Wichert, RJ@Energy" w:date="2018-10-24T16:12:00Z">
              <w:r>
                <w:rPr>
                  <w:rFonts w:asciiTheme="minorHAnsi" w:hAnsiTheme="minorHAnsi"/>
                  <w:sz w:val="18"/>
                  <w:szCs w:val="18"/>
                </w:rPr>
                <w:t xml:space="preserve">&lt;&lt;calculated Field: if </w:t>
              </w:r>
              <w:r>
                <w:rPr>
                  <w:rFonts w:ascii="Calibri" w:hAnsi="Calibri"/>
                  <w:sz w:val="18"/>
                  <w:szCs w:val="18"/>
                </w:rPr>
                <w:t xml:space="preserve">Exemption from Minimum R-Value for Duct Portions Located in Directly Conditioned Space reported on </w:t>
              </w:r>
              <w:r>
                <w:rPr>
                  <w:rFonts w:asciiTheme="minorHAnsi" w:hAnsiTheme="minorHAnsi"/>
                  <w:sz w:val="18"/>
                  <w:szCs w:val="18"/>
                </w:rPr>
                <w:t xml:space="preserve">MCH-01 = yes, then display message “true” and display Table </w:t>
              </w:r>
              <w:del w:id="248" w:author="Smith, Alexis@Energy" w:date="2018-12-18T11:35:00Z">
                <w:r w:rsidDel="00AD6291">
                  <w:rPr>
                    <w:rFonts w:asciiTheme="minorHAnsi" w:hAnsiTheme="minorHAnsi"/>
                    <w:sz w:val="18"/>
                    <w:szCs w:val="18"/>
                  </w:rPr>
                  <w:delText>F</w:delText>
                </w:r>
              </w:del>
            </w:ins>
            <w:ins w:id="249" w:author="Smith, Alexis@Energy" w:date="2018-12-18T11:35:00Z">
              <w:r w:rsidR="00AD6291">
                <w:rPr>
                  <w:rFonts w:asciiTheme="minorHAnsi" w:hAnsiTheme="minorHAnsi"/>
                  <w:sz w:val="18"/>
                  <w:szCs w:val="18"/>
                </w:rPr>
                <w:t>E</w:t>
              </w:r>
            </w:ins>
            <w:ins w:id="250" w:author="Wichert, RJ@Energy" w:date="2018-10-24T16:12:00Z">
              <w:r>
                <w:rPr>
                  <w:rFonts w:asciiTheme="minorHAnsi" w:hAnsiTheme="minorHAnsi"/>
                  <w:sz w:val="18"/>
                  <w:szCs w:val="18"/>
                </w:rPr>
                <w:t xml:space="preserve"> below;</w:t>
              </w:r>
              <w:r w:rsidRPr="00F8787A">
                <w:rPr>
                  <w:rFonts w:asciiTheme="minorHAnsi" w:hAnsiTheme="minorHAnsi"/>
                  <w:sz w:val="18"/>
                  <w:szCs w:val="18"/>
                </w:rPr>
                <w:t xml:space="preserve"> else display message "not applicable</w:t>
              </w:r>
              <w:r>
                <w:rPr>
                  <w:rFonts w:asciiTheme="minorHAnsi" w:hAnsiTheme="minorHAnsi"/>
                  <w:sz w:val="18"/>
                  <w:szCs w:val="18"/>
                </w:rPr>
                <w:t>” &gt;&gt;</w:t>
              </w:r>
            </w:ins>
          </w:p>
        </w:tc>
      </w:tr>
    </w:tbl>
    <w:p w14:paraId="56DC028A" w14:textId="77777777" w:rsidR="009317E9" w:rsidRPr="007167EB" w:rsidRDefault="009317E9" w:rsidP="009317E9">
      <w:pPr>
        <w:rPr>
          <w:rFonts w:asciiTheme="minorHAnsi" w:hAnsiTheme="minorHAnsi"/>
          <w: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000" w:firstRow="0" w:lastRow="0" w:firstColumn="0" w:lastColumn="0" w:noHBand="0" w:noVBand="0"/>
      </w:tblPr>
      <w:tblGrid>
        <w:gridCol w:w="413"/>
        <w:gridCol w:w="10617"/>
      </w:tblGrid>
      <w:tr w:rsidR="009317E9" w:rsidRPr="007167EB" w14:paraId="56DC028D" w14:textId="77777777" w:rsidTr="00645ECF">
        <w:trPr>
          <w:trHeight w:val="233"/>
        </w:trPr>
        <w:tc>
          <w:tcPr>
            <w:tcW w:w="11030" w:type="dxa"/>
            <w:gridSpan w:val="2"/>
          </w:tcPr>
          <w:p w14:paraId="5BAC1159" w14:textId="35E4FEFB" w:rsidR="009317E9" w:rsidRDefault="005E1E03" w:rsidP="00DB4E0C">
            <w:pPr>
              <w:rPr>
                <w:rFonts w:asciiTheme="minorHAnsi" w:hAnsiTheme="minorHAnsi"/>
                <w:b/>
                <w:szCs w:val="18"/>
              </w:rPr>
            </w:pPr>
            <w:r w:rsidRPr="00573B76">
              <w:rPr>
                <w:rFonts w:asciiTheme="minorHAnsi" w:hAnsiTheme="minorHAnsi"/>
                <w:b/>
                <w:szCs w:val="18"/>
              </w:rPr>
              <w:t>B</w:t>
            </w:r>
            <w:r w:rsidR="009317E9" w:rsidRPr="00573B76">
              <w:rPr>
                <w:rFonts w:asciiTheme="minorHAnsi" w:hAnsiTheme="minorHAnsi"/>
                <w:b/>
                <w:szCs w:val="18"/>
              </w:rPr>
              <w:t>.</w:t>
            </w:r>
            <w:r w:rsidR="00837191" w:rsidRPr="00573B76">
              <w:rPr>
                <w:rFonts w:asciiTheme="minorHAnsi" w:hAnsiTheme="minorHAnsi"/>
                <w:b/>
                <w:szCs w:val="18"/>
              </w:rPr>
              <w:t xml:space="preserve"> </w:t>
            </w:r>
            <w:r w:rsidR="009317E9" w:rsidRPr="00573B76">
              <w:rPr>
                <w:rFonts w:asciiTheme="minorHAnsi" w:hAnsiTheme="minorHAnsi"/>
                <w:b/>
                <w:szCs w:val="18"/>
              </w:rPr>
              <w:t>12 Linear Feet or Less of Duct Located Outside of Conditioned Space</w:t>
            </w:r>
            <w:r w:rsidR="002E7879" w:rsidRPr="00573B76">
              <w:rPr>
                <w:rFonts w:asciiTheme="minorHAnsi" w:hAnsiTheme="minorHAnsi"/>
              </w:rPr>
              <w:t xml:space="preserve"> </w:t>
            </w:r>
            <w:r w:rsidR="003C2F77" w:rsidRPr="00573B76">
              <w:rPr>
                <w:rFonts w:asciiTheme="minorHAnsi" w:hAnsiTheme="minorHAnsi"/>
                <w:b/>
                <w:szCs w:val="18"/>
              </w:rPr>
              <w:t>- RA3.1.4.1.2</w:t>
            </w:r>
            <w:r w:rsidR="00461C19" w:rsidRPr="00573B76">
              <w:rPr>
                <w:rFonts w:asciiTheme="minorHAnsi" w:hAnsiTheme="minorHAnsi"/>
                <w:b/>
                <w:szCs w:val="18"/>
              </w:rPr>
              <w:t xml:space="preserve"> </w:t>
            </w:r>
          </w:p>
          <w:p w14:paraId="56DC028C" w14:textId="5049A422" w:rsidR="00573B76" w:rsidRPr="00AD6291" w:rsidRDefault="00573B76" w:rsidP="00AD6291">
            <w:pPr>
              <w:rPr>
                <w:rFonts w:asciiTheme="minorHAnsi" w:hAnsiTheme="minorHAnsi" w:cstheme="minorHAnsi"/>
                <w:b/>
                <w:i/>
                <w:sz w:val="18"/>
                <w:szCs w:val="18"/>
                <w:rPrChange w:id="251" w:author="Smith, Alexis@Energy" w:date="2018-12-18T11:39:00Z">
                  <w:rPr>
                    <w:rFonts w:asciiTheme="minorHAnsi" w:hAnsiTheme="minorHAnsi"/>
                    <w:b/>
                    <w:sz w:val="18"/>
                    <w:szCs w:val="18"/>
                  </w:rPr>
                </w:rPrChange>
              </w:rPr>
              <w:pPrChange w:id="252" w:author="Smith, Alexis@Energy" w:date="2018-12-18T11:39:00Z">
                <w:pPr/>
              </w:pPrChange>
            </w:pPr>
            <w:r w:rsidRPr="00AD6291">
              <w:rPr>
                <w:rFonts w:asciiTheme="minorHAnsi" w:hAnsiTheme="minorHAnsi" w:cstheme="minorHAnsi"/>
                <w:i/>
                <w:sz w:val="18"/>
                <w:szCs w:val="18"/>
                <w:rPrChange w:id="253" w:author="Smith, Alexis@Energy" w:date="2018-12-18T11:39:00Z">
                  <w:rPr>
                    <w:rFonts w:asciiTheme="minorHAnsi" w:hAnsiTheme="minorHAnsi"/>
                    <w:i/>
                    <w:sz w:val="18"/>
                    <w:szCs w:val="18"/>
                  </w:rPr>
                </w:rPrChange>
              </w:rPr>
              <w:t>&lt;&lt;This table only shown if A03 indicates the table is applicable</w:t>
            </w:r>
            <w:ins w:id="254" w:author="Smith, Alexis@Energy" w:date="2018-12-18T11:38:00Z">
              <w:r w:rsidR="00AD6291" w:rsidRPr="00AD6291">
                <w:rPr>
                  <w:rFonts w:asciiTheme="minorHAnsi" w:hAnsiTheme="minorHAnsi" w:cstheme="minorHAnsi"/>
                  <w:i/>
                  <w:sz w:val="18"/>
                  <w:szCs w:val="18"/>
                  <w:rPrChange w:id="255" w:author="Smith, Alexis@Energy" w:date="2018-12-18T11:39:00Z">
                    <w:rPr>
                      <w:rFonts w:asciiTheme="minorHAnsi" w:hAnsiTheme="minorHAnsi"/>
                      <w:i/>
                      <w:sz w:val="18"/>
                      <w:szCs w:val="18"/>
                    </w:rPr>
                  </w:rPrChange>
                </w:rPr>
                <w:t xml:space="preserve">, else display </w:t>
              </w:r>
            </w:ins>
            <w:ins w:id="256" w:author="Smith, Alexis@Energy" w:date="2018-12-18T11:39:00Z">
              <w:r w:rsidR="00AD6291" w:rsidRPr="00AD6291">
                <w:rPr>
                  <w:rFonts w:asciiTheme="minorHAnsi" w:hAnsiTheme="minorHAnsi" w:cstheme="minorHAnsi"/>
                  <w:i/>
                  <w:sz w:val="18"/>
                  <w:rPrChange w:id="257" w:author="Smith, Alexis@Energy" w:date="2018-12-18T11:39:00Z">
                    <w:rPr>
                      <w:rFonts w:cstheme="minorHAnsi"/>
                      <w:sz w:val="18"/>
                    </w:rPr>
                  </w:rPrChange>
                </w:rPr>
                <w:t>the "section does not apply" message</w:t>
              </w:r>
              <w:r w:rsidR="00AD6291" w:rsidRPr="00AD6291">
                <w:rPr>
                  <w:rFonts w:asciiTheme="minorHAnsi" w:hAnsiTheme="minorHAnsi" w:cstheme="minorHAnsi"/>
                  <w:i/>
                  <w:sz w:val="18"/>
                  <w:szCs w:val="18"/>
                  <w:rPrChange w:id="258" w:author="Smith, Alexis@Energy" w:date="2018-12-18T11:39:00Z">
                    <w:rPr>
                      <w:rFonts w:asciiTheme="minorHAnsi" w:hAnsiTheme="minorHAnsi"/>
                      <w:i/>
                      <w:sz w:val="18"/>
                      <w:szCs w:val="18"/>
                    </w:rPr>
                  </w:rPrChange>
                </w:rPr>
                <w:t xml:space="preserve"> </w:t>
              </w:r>
            </w:ins>
            <w:r w:rsidRPr="00AD6291">
              <w:rPr>
                <w:rFonts w:asciiTheme="minorHAnsi" w:hAnsiTheme="minorHAnsi" w:cstheme="minorHAnsi"/>
                <w:i/>
                <w:sz w:val="18"/>
                <w:szCs w:val="18"/>
                <w:rPrChange w:id="259" w:author="Smith, Alexis@Energy" w:date="2018-12-18T11:39:00Z">
                  <w:rPr>
                    <w:rFonts w:asciiTheme="minorHAnsi" w:hAnsiTheme="minorHAnsi"/>
                    <w:i/>
                    <w:sz w:val="18"/>
                    <w:szCs w:val="18"/>
                  </w:rPr>
                </w:rPrChange>
              </w:rPr>
              <w:t>&gt;&gt;</w:t>
            </w:r>
          </w:p>
        </w:tc>
      </w:tr>
      <w:tr w:rsidR="009317E9" w:rsidRPr="007167EB" w14:paraId="56DC0290" w14:textId="77777777" w:rsidTr="00573B76">
        <w:trPr>
          <w:trHeight w:val="233"/>
        </w:trPr>
        <w:tc>
          <w:tcPr>
            <w:tcW w:w="413" w:type="dxa"/>
            <w:vAlign w:val="center"/>
          </w:tcPr>
          <w:p w14:paraId="56DC028E" w14:textId="77777777" w:rsidR="009317E9" w:rsidRPr="007167EB" w:rsidRDefault="009317E9" w:rsidP="00573B76">
            <w:pPr>
              <w:jc w:val="center"/>
              <w:rPr>
                <w:rFonts w:asciiTheme="minorHAnsi" w:hAnsiTheme="minorHAnsi"/>
                <w:sz w:val="18"/>
                <w:szCs w:val="18"/>
              </w:rPr>
            </w:pPr>
            <w:r w:rsidRPr="007167EB">
              <w:rPr>
                <w:rFonts w:asciiTheme="minorHAnsi" w:hAnsiTheme="minorHAnsi"/>
                <w:sz w:val="18"/>
                <w:szCs w:val="18"/>
              </w:rPr>
              <w:t>01</w:t>
            </w:r>
          </w:p>
        </w:tc>
        <w:tc>
          <w:tcPr>
            <w:tcW w:w="10617" w:type="dxa"/>
          </w:tcPr>
          <w:p w14:paraId="56DC028F" w14:textId="77777777" w:rsidR="009317E9" w:rsidRPr="007167EB" w:rsidRDefault="003C2F77" w:rsidP="003C2F77">
            <w:pPr>
              <w:rPr>
                <w:rFonts w:asciiTheme="minorHAnsi" w:hAnsiTheme="minorHAnsi"/>
                <w:sz w:val="18"/>
                <w:szCs w:val="18"/>
              </w:rPr>
            </w:pPr>
            <w:r w:rsidRPr="007167EB">
              <w:rPr>
                <w:rFonts w:asciiTheme="minorHAnsi" w:hAnsiTheme="minorHAnsi"/>
                <w:sz w:val="18"/>
                <w:szCs w:val="18"/>
              </w:rPr>
              <w:t xml:space="preserve">A visual inspection shall confirm space conditioning systems with air handlers located outside the conditioned space have 12 linear feet or less of duct located outside the conditioned space including air handler and plenum. </w:t>
            </w:r>
          </w:p>
        </w:tc>
      </w:tr>
      <w:tr w:rsidR="007167EB" w:rsidRPr="007167EB" w14:paraId="56DC0292" w14:textId="77777777" w:rsidTr="00EC4D51">
        <w:trPr>
          <w:trHeight w:val="233"/>
        </w:trPr>
        <w:tc>
          <w:tcPr>
            <w:tcW w:w="11030" w:type="dxa"/>
            <w:gridSpan w:val="2"/>
            <w:vAlign w:val="center"/>
          </w:tcPr>
          <w:p w14:paraId="56DC0291" w14:textId="7937F50C" w:rsidR="007167EB" w:rsidRPr="007167EB" w:rsidRDefault="007167EB" w:rsidP="00EC4D51">
            <w:pPr>
              <w:rPr>
                <w:rFonts w:asciiTheme="minorHAnsi" w:hAnsiTheme="minorHAnsi"/>
                <w:b/>
                <w:sz w:val="18"/>
                <w:szCs w:val="18"/>
              </w:rPr>
            </w:pPr>
            <w:r w:rsidRPr="007167EB">
              <w:rPr>
                <w:rFonts w:asciiTheme="minorHAnsi" w:hAnsiTheme="minorHAnsi"/>
                <w:b/>
                <w:sz w:val="18"/>
                <w:szCs w:val="18"/>
              </w:rPr>
              <w:t>The responsible person’s signature on this compliance document affirms that all applicable requirements in this table have been met.</w:t>
            </w:r>
            <w:r w:rsidR="00837191">
              <w:rPr>
                <w:rFonts w:asciiTheme="minorHAnsi" w:hAnsiTheme="minorHAnsi"/>
                <w:b/>
                <w:sz w:val="18"/>
                <w:szCs w:val="18"/>
              </w:rPr>
              <w:t xml:space="preserve"> </w:t>
            </w:r>
          </w:p>
        </w:tc>
      </w:tr>
    </w:tbl>
    <w:p w14:paraId="56DC0293" w14:textId="77777777" w:rsidR="009317E9" w:rsidRPr="007167EB" w:rsidRDefault="009317E9" w:rsidP="009317E9">
      <w:pPr>
        <w:rPr>
          <w:rFonts w:asciiTheme="minorHAnsi" w:hAnsiTheme="minorHAnsi"/>
          <w: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000" w:firstRow="0" w:lastRow="0" w:firstColumn="0" w:lastColumn="0" w:noHBand="0" w:noVBand="0"/>
      </w:tblPr>
      <w:tblGrid>
        <w:gridCol w:w="413"/>
        <w:gridCol w:w="10617"/>
      </w:tblGrid>
      <w:tr w:rsidR="009317E9" w:rsidRPr="007167EB" w14:paraId="56DC0296" w14:textId="77777777" w:rsidTr="00645ECF">
        <w:trPr>
          <w:trHeight w:val="233"/>
        </w:trPr>
        <w:tc>
          <w:tcPr>
            <w:tcW w:w="11030" w:type="dxa"/>
            <w:gridSpan w:val="2"/>
          </w:tcPr>
          <w:p w14:paraId="5AC62CAE" w14:textId="77777777" w:rsidR="009317E9" w:rsidRDefault="005E1E03" w:rsidP="00DB4E0C">
            <w:pPr>
              <w:rPr>
                <w:rFonts w:asciiTheme="minorHAnsi" w:hAnsiTheme="minorHAnsi"/>
                <w:b/>
              </w:rPr>
            </w:pPr>
            <w:r w:rsidRPr="00573B76">
              <w:rPr>
                <w:rFonts w:asciiTheme="minorHAnsi" w:hAnsiTheme="minorHAnsi"/>
                <w:b/>
              </w:rPr>
              <w:t>C</w:t>
            </w:r>
            <w:r w:rsidR="009317E9" w:rsidRPr="00573B76">
              <w:rPr>
                <w:rFonts w:asciiTheme="minorHAnsi" w:hAnsiTheme="minorHAnsi"/>
                <w:b/>
              </w:rPr>
              <w:t>.</w:t>
            </w:r>
            <w:r w:rsidR="00837191" w:rsidRPr="00573B76">
              <w:rPr>
                <w:rFonts w:asciiTheme="minorHAnsi" w:hAnsiTheme="minorHAnsi"/>
                <w:b/>
              </w:rPr>
              <w:t xml:space="preserve"> </w:t>
            </w:r>
            <w:r w:rsidR="002E7879" w:rsidRPr="00573B76">
              <w:rPr>
                <w:rFonts w:asciiTheme="minorHAnsi" w:hAnsiTheme="minorHAnsi"/>
                <w:b/>
              </w:rPr>
              <w:t xml:space="preserve">Ducts Located In Conditioned Space </w:t>
            </w:r>
            <w:r w:rsidR="003C2F77" w:rsidRPr="00573B76">
              <w:rPr>
                <w:rFonts w:asciiTheme="minorHAnsi" w:hAnsiTheme="minorHAnsi"/>
                <w:b/>
              </w:rPr>
              <w:t>-</w:t>
            </w:r>
            <w:r w:rsidR="00461C19" w:rsidRPr="00573B76">
              <w:rPr>
                <w:rFonts w:asciiTheme="minorHAnsi" w:hAnsiTheme="minorHAnsi"/>
                <w:b/>
              </w:rPr>
              <w:t xml:space="preserve"> </w:t>
            </w:r>
            <w:r w:rsidR="003C2F77" w:rsidRPr="00573B76">
              <w:rPr>
                <w:rFonts w:asciiTheme="minorHAnsi" w:hAnsiTheme="minorHAnsi"/>
                <w:b/>
              </w:rPr>
              <w:t>RA3.1.4.1.3</w:t>
            </w:r>
            <w:r w:rsidR="00461C19" w:rsidRPr="00573B76">
              <w:rPr>
                <w:rFonts w:asciiTheme="minorHAnsi" w:hAnsiTheme="minorHAnsi"/>
                <w:b/>
              </w:rPr>
              <w:t xml:space="preserve"> </w:t>
            </w:r>
          </w:p>
          <w:p w14:paraId="56DC0295" w14:textId="3B16092E" w:rsidR="00573B76" w:rsidRPr="00573B76" w:rsidRDefault="00573B76" w:rsidP="00DB4E0C">
            <w:pPr>
              <w:rPr>
                <w:rFonts w:asciiTheme="minorHAnsi" w:hAnsiTheme="minorHAnsi"/>
                <w:b/>
              </w:rPr>
            </w:pPr>
            <w:r w:rsidRPr="007167EB">
              <w:rPr>
                <w:rFonts w:asciiTheme="minorHAnsi" w:hAnsiTheme="minorHAnsi"/>
                <w:i/>
                <w:sz w:val="18"/>
                <w:szCs w:val="18"/>
              </w:rPr>
              <w:t>&lt;&lt;This table only shown if A04 indicates the table is applicable</w:t>
            </w:r>
            <w:ins w:id="260" w:author="Smith, Alexis@Energy" w:date="2018-12-18T11:39:00Z">
              <w:r w:rsidR="00AD6291">
                <w:rPr>
                  <w:rFonts w:asciiTheme="minorHAnsi" w:hAnsiTheme="minorHAnsi"/>
                  <w:i/>
                  <w:sz w:val="18"/>
                  <w:szCs w:val="18"/>
                </w:rPr>
                <w:t>,</w:t>
              </w:r>
              <w:r w:rsidR="00AD6291" w:rsidRPr="004356D2">
                <w:rPr>
                  <w:rFonts w:asciiTheme="minorHAnsi" w:hAnsiTheme="minorHAnsi" w:cstheme="minorHAnsi"/>
                  <w:i/>
                  <w:sz w:val="18"/>
                  <w:szCs w:val="18"/>
                </w:rPr>
                <w:t xml:space="preserve"> </w:t>
              </w:r>
              <w:r w:rsidR="00AD6291" w:rsidRPr="004356D2">
                <w:rPr>
                  <w:rFonts w:asciiTheme="minorHAnsi" w:hAnsiTheme="minorHAnsi" w:cstheme="minorHAnsi"/>
                  <w:i/>
                  <w:sz w:val="18"/>
                  <w:szCs w:val="18"/>
                </w:rPr>
                <w:t xml:space="preserve">else display </w:t>
              </w:r>
              <w:r w:rsidR="00AD6291" w:rsidRPr="004356D2">
                <w:rPr>
                  <w:rFonts w:asciiTheme="minorHAnsi" w:hAnsiTheme="minorHAnsi" w:cstheme="minorHAnsi"/>
                  <w:i/>
                  <w:sz w:val="18"/>
                </w:rPr>
                <w:t>the "section does not apply" message</w:t>
              </w:r>
            </w:ins>
            <w:r w:rsidRPr="007167EB">
              <w:rPr>
                <w:rFonts w:asciiTheme="minorHAnsi" w:hAnsiTheme="minorHAnsi"/>
                <w:i/>
                <w:sz w:val="18"/>
                <w:szCs w:val="18"/>
              </w:rPr>
              <w:t xml:space="preserve"> &gt;&gt;</w:t>
            </w:r>
          </w:p>
        </w:tc>
      </w:tr>
      <w:tr w:rsidR="009317E9" w:rsidRPr="007167EB" w14:paraId="56DC0299" w14:textId="77777777" w:rsidTr="00645ECF">
        <w:trPr>
          <w:trHeight w:val="233"/>
        </w:trPr>
        <w:tc>
          <w:tcPr>
            <w:tcW w:w="413" w:type="dxa"/>
            <w:vAlign w:val="center"/>
          </w:tcPr>
          <w:p w14:paraId="56DC0297" w14:textId="77777777" w:rsidR="009317E9" w:rsidRPr="007167EB" w:rsidRDefault="009317E9" w:rsidP="009317E9">
            <w:pPr>
              <w:jc w:val="center"/>
              <w:rPr>
                <w:rFonts w:asciiTheme="minorHAnsi" w:hAnsiTheme="minorHAnsi"/>
                <w:sz w:val="18"/>
                <w:szCs w:val="18"/>
              </w:rPr>
            </w:pPr>
            <w:r w:rsidRPr="007167EB">
              <w:rPr>
                <w:rFonts w:asciiTheme="minorHAnsi" w:hAnsiTheme="minorHAnsi"/>
                <w:sz w:val="18"/>
                <w:szCs w:val="18"/>
              </w:rPr>
              <w:t>01</w:t>
            </w:r>
          </w:p>
        </w:tc>
        <w:tc>
          <w:tcPr>
            <w:tcW w:w="10617" w:type="dxa"/>
            <w:vAlign w:val="center"/>
          </w:tcPr>
          <w:p w14:paraId="56DC0298" w14:textId="77777777" w:rsidR="009317E9" w:rsidRPr="007167EB" w:rsidRDefault="003C2F77" w:rsidP="003C2F77">
            <w:pPr>
              <w:rPr>
                <w:rFonts w:asciiTheme="minorHAnsi" w:hAnsiTheme="minorHAnsi"/>
                <w:sz w:val="18"/>
                <w:szCs w:val="18"/>
              </w:rPr>
            </w:pPr>
            <w:r w:rsidRPr="007167EB">
              <w:rPr>
                <w:rFonts w:asciiTheme="minorHAnsi" w:hAnsiTheme="minorHAnsi"/>
                <w:sz w:val="18"/>
                <w:szCs w:val="18"/>
              </w:rPr>
              <w:t>A visual inspection shall confirm the space conditioning system is located entirely in conditioned space.</w:t>
            </w:r>
          </w:p>
        </w:tc>
      </w:tr>
      <w:tr w:rsidR="007167EB" w:rsidRPr="007167EB" w14:paraId="56DC029B" w14:textId="77777777" w:rsidTr="00645ECF">
        <w:trPr>
          <w:trHeight w:val="233"/>
        </w:trPr>
        <w:tc>
          <w:tcPr>
            <w:tcW w:w="11030" w:type="dxa"/>
            <w:gridSpan w:val="2"/>
            <w:vAlign w:val="center"/>
          </w:tcPr>
          <w:p w14:paraId="56DC029A" w14:textId="66E33E5B" w:rsidR="007167EB" w:rsidRPr="007167EB" w:rsidRDefault="007167EB" w:rsidP="00EC4D51">
            <w:pPr>
              <w:rPr>
                <w:rFonts w:asciiTheme="minorHAnsi" w:hAnsiTheme="minorHAnsi"/>
                <w:b/>
                <w:sz w:val="18"/>
                <w:szCs w:val="18"/>
              </w:rPr>
            </w:pPr>
            <w:r w:rsidRPr="007167EB">
              <w:rPr>
                <w:rFonts w:asciiTheme="minorHAnsi" w:hAnsiTheme="minorHAnsi"/>
                <w:b/>
                <w:sz w:val="18"/>
                <w:szCs w:val="18"/>
              </w:rPr>
              <w:t>The responsible person’s signature on this compliance document affirms that all applicable requirements in this table have been met.</w:t>
            </w:r>
            <w:r w:rsidR="00837191">
              <w:rPr>
                <w:rFonts w:asciiTheme="minorHAnsi" w:hAnsiTheme="minorHAnsi"/>
                <w:b/>
                <w:sz w:val="18"/>
                <w:szCs w:val="18"/>
              </w:rPr>
              <w:t xml:space="preserve"> </w:t>
            </w:r>
          </w:p>
        </w:tc>
      </w:tr>
    </w:tbl>
    <w:p w14:paraId="56DC029C" w14:textId="77777777" w:rsidR="009317E9" w:rsidRPr="007167EB" w:rsidRDefault="009317E9" w:rsidP="009317E9">
      <w:pPr>
        <w:rPr>
          <w:rFonts w:asciiTheme="minorHAnsi" w:hAnsiTheme="minorHAnsi"/>
          <w: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000" w:firstRow="0" w:lastRow="0" w:firstColumn="0" w:lastColumn="0" w:noHBand="0" w:noVBand="0"/>
      </w:tblPr>
      <w:tblGrid>
        <w:gridCol w:w="413"/>
        <w:gridCol w:w="5308"/>
        <w:gridCol w:w="5309"/>
      </w:tblGrid>
      <w:tr w:rsidR="00B52239" w:rsidRPr="007167EB" w14:paraId="56DC029F" w14:textId="77777777" w:rsidTr="00645ECF">
        <w:trPr>
          <w:trHeight w:val="233"/>
        </w:trPr>
        <w:tc>
          <w:tcPr>
            <w:tcW w:w="11030" w:type="dxa"/>
            <w:gridSpan w:val="3"/>
          </w:tcPr>
          <w:p w14:paraId="5E839FEC" w14:textId="77777777" w:rsidR="00B52239" w:rsidRDefault="00B52239" w:rsidP="00DB4E0C">
            <w:pPr>
              <w:rPr>
                <w:rFonts w:asciiTheme="minorHAnsi" w:hAnsiTheme="minorHAnsi"/>
                <w:b/>
                <w:szCs w:val="18"/>
              </w:rPr>
            </w:pPr>
            <w:r w:rsidRPr="00573B76">
              <w:rPr>
                <w:rFonts w:asciiTheme="minorHAnsi" w:hAnsiTheme="minorHAnsi"/>
                <w:b/>
                <w:szCs w:val="18"/>
              </w:rPr>
              <w:t>D.</w:t>
            </w:r>
            <w:r w:rsidR="00837191" w:rsidRPr="00573B76">
              <w:rPr>
                <w:rFonts w:asciiTheme="minorHAnsi" w:hAnsiTheme="minorHAnsi"/>
                <w:b/>
                <w:szCs w:val="18"/>
              </w:rPr>
              <w:t xml:space="preserve"> </w:t>
            </w:r>
            <w:r w:rsidRPr="00573B76">
              <w:rPr>
                <w:rFonts w:asciiTheme="minorHAnsi" w:hAnsiTheme="minorHAnsi"/>
                <w:b/>
                <w:szCs w:val="18"/>
              </w:rPr>
              <w:t>All Ducts Located Entirely in Directly Conditioned Space</w:t>
            </w:r>
            <w:r w:rsidR="002E7879" w:rsidRPr="00573B76">
              <w:rPr>
                <w:rFonts w:asciiTheme="minorHAnsi" w:hAnsiTheme="minorHAnsi"/>
                <w:b/>
                <w:szCs w:val="18"/>
              </w:rPr>
              <w:t xml:space="preserve"> R-</w:t>
            </w:r>
            <w:r w:rsidR="00DB4E0C" w:rsidRPr="00573B76">
              <w:rPr>
                <w:rFonts w:asciiTheme="minorHAnsi" w:hAnsiTheme="minorHAnsi"/>
                <w:b/>
                <w:szCs w:val="18"/>
              </w:rPr>
              <w:t>V</w:t>
            </w:r>
            <w:r w:rsidR="002E7879" w:rsidRPr="00573B76">
              <w:rPr>
                <w:rFonts w:asciiTheme="minorHAnsi" w:hAnsiTheme="minorHAnsi"/>
                <w:b/>
                <w:szCs w:val="18"/>
              </w:rPr>
              <w:t xml:space="preserve">alue </w:t>
            </w:r>
            <w:r w:rsidR="00645ECF" w:rsidRPr="00573B76">
              <w:rPr>
                <w:rFonts w:asciiTheme="minorHAnsi" w:hAnsiTheme="minorHAnsi"/>
                <w:b/>
                <w:szCs w:val="18"/>
              </w:rPr>
              <w:t>Exception</w:t>
            </w:r>
            <w:r w:rsidR="003A53FA" w:rsidRPr="00573B76">
              <w:rPr>
                <w:rFonts w:asciiTheme="minorHAnsi" w:hAnsiTheme="minorHAnsi"/>
                <w:b/>
                <w:szCs w:val="18"/>
              </w:rPr>
              <w:t xml:space="preserve"> </w:t>
            </w:r>
            <w:r w:rsidR="00461C19" w:rsidRPr="00573B76">
              <w:rPr>
                <w:rFonts w:asciiTheme="minorHAnsi" w:hAnsiTheme="minorHAnsi"/>
                <w:b/>
                <w:szCs w:val="18"/>
              </w:rPr>
              <w:t>- RA3.1.4.3.8</w:t>
            </w:r>
          </w:p>
          <w:p w14:paraId="56DC029E" w14:textId="3B1FCC86" w:rsidR="00573B76" w:rsidRPr="007167EB" w:rsidRDefault="00573B76" w:rsidP="00DB4E0C">
            <w:pPr>
              <w:rPr>
                <w:rFonts w:asciiTheme="minorHAnsi" w:hAnsiTheme="minorHAnsi"/>
                <w:b/>
                <w:sz w:val="18"/>
                <w:szCs w:val="18"/>
              </w:rPr>
            </w:pPr>
            <w:r w:rsidRPr="007167EB">
              <w:rPr>
                <w:rFonts w:asciiTheme="minorHAnsi" w:hAnsiTheme="minorHAnsi"/>
                <w:i/>
                <w:sz w:val="18"/>
                <w:szCs w:val="18"/>
              </w:rPr>
              <w:t>&lt;&lt;This table only shown if A05 indicates the table is applicable</w:t>
            </w:r>
            <w:ins w:id="261" w:author="Smith, Alexis@Energy" w:date="2018-12-18T11:39:00Z">
              <w:r w:rsidR="00AD6291">
                <w:rPr>
                  <w:rFonts w:asciiTheme="minorHAnsi" w:hAnsiTheme="minorHAnsi"/>
                  <w:i/>
                  <w:sz w:val="18"/>
                  <w:szCs w:val="18"/>
                </w:rPr>
                <w:t xml:space="preserve">, </w:t>
              </w:r>
              <w:r w:rsidR="00AD6291" w:rsidRPr="004356D2">
                <w:rPr>
                  <w:rFonts w:asciiTheme="minorHAnsi" w:hAnsiTheme="minorHAnsi" w:cstheme="minorHAnsi"/>
                  <w:i/>
                  <w:sz w:val="18"/>
                  <w:szCs w:val="18"/>
                </w:rPr>
                <w:t xml:space="preserve">else display </w:t>
              </w:r>
              <w:r w:rsidR="00AD6291" w:rsidRPr="004356D2">
                <w:rPr>
                  <w:rFonts w:asciiTheme="minorHAnsi" w:hAnsiTheme="minorHAnsi" w:cstheme="minorHAnsi"/>
                  <w:i/>
                  <w:sz w:val="18"/>
                </w:rPr>
                <w:t>the "section does not apply" message</w:t>
              </w:r>
            </w:ins>
            <w:r w:rsidRPr="007167EB">
              <w:rPr>
                <w:rFonts w:asciiTheme="minorHAnsi" w:hAnsiTheme="minorHAnsi"/>
                <w:i/>
                <w:sz w:val="18"/>
                <w:szCs w:val="18"/>
              </w:rPr>
              <w:t xml:space="preserve"> &gt;&gt;</w:t>
            </w:r>
          </w:p>
        </w:tc>
      </w:tr>
      <w:tr w:rsidR="003A53FA" w:rsidRPr="007167EB" w14:paraId="56DC02A5" w14:textId="77777777" w:rsidTr="003A53FA">
        <w:trPr>
          <w:trHeight w:val="233"/>
        </w:trPr>
        <w:tc>
          <w:tcPr>
            <w:tcW w:w="413" w:type="dxa"/>
            <w:vAlign w:val="center"/>
          </w:tcPr>
          <w:p w14:paraId="56DC02A0" w14:textId="77777777" w:rsidR="003A53FA" w:rsidRPr="00F8787A" w:rsidRDefault="003A53FA" w:rsidP="008D6F5F">
            <w:pPr>
              <w:jc w:val="center"/>
              <w:rPr>
                <w:rFonts w:asciiTheme="minorHAnsi" w:hAnsiTheme="minorHAnsi"/>
                <w:sz w:val="18"/>
                <w:szCs w:val="18"/>
              </w:rPr>
            </w:pPr>
            <w:r w:rsidRPr="00F8787A">
              <w:rPr>
                <w:rFonts w:asciiTheme="minorHAnsi" w:hAnsiTheme="minorHAnsi"/>
                <w:sz w:val="18"/>
                <w:szCs w:val="18"/>
              </w:rPr>
              <w:t>01</w:t>
            </w:r>
          </w:p>
        </w:tc>
        <w:tc>
          <w:tcPr>
            <w:tcW w:w="5308" w:type="dxa"/>
            <w:vAlign w:val="center"/>
          </w:tcPr>
          <w:p w14:paraId="56DC02A1" w14:textId="3EB74CAE" w:rsidR="003A53FA" w:rsidRPr="00F8787A" w:rsidRDefault="003A53FA" w:rsidP="00EC7018">
            <w:pPr>
              <w:rPr>
                <w:rFonts w:asciiTheme="minorHAnsi" w:hAnsiTheme="minorHAnsi"/>
                <w:sz w:val="18"/>
                <w:szCs w:val="18"/>
              </w:rPr>
            </w:pPr>
            <w:r w:rsidRPr="00F8787A">
              <w:rPr>
                <w:rFonts w:asciiTheme="minorHAnsi" w:hAnsiTheme="minorHAnsi"/>
                <w:sz w:val="18"/>
                <w:szCs w:val="18"/>
              </w:rPr>
              <w:t xml:space="preserve">A </w:t>
            </w:r>
            <w:r w:rsidR="00EC7018">
              <w:rPr>
                <w:rFonts w:asciiTheme="minorHAnsi" w:hAnsiTheme="minorHAnsi"/>
                <w:sz w:val="18"/>
                <w:szCs w:val="18"/>
              </w:rPr>
              <w:t>V</w:t>
            </w:r>
            <w:r w:rsidRPr="00F8787A">
              <w:rPr>
                <w:rFonts w:asciiTheme="minorHAnsi" w:hAnsiTheme="minorHAnsi"/>
                <w:sz w:val="18"/>
                <w:szCs w:val="18"/>
              </w:rPr>
              <w:t xml:space="preserve">isual </w:t>
            </w:r>
            <w:r w:rsidR="00EC7018">
              <w:rPr>
                <w:rFonts w:asciiTheme="minorHAnsi" w:hAnsiTheme="minorHAnsi"/>
                <w:sz w:val="18"/>
                <w:szCs w:val="18"/>
              </w:rPr>
              <w:t>I</w:t>
            </w:r>
            <w:r w:rsidRPr="00F8787A">
              <w:rPr>
                <w:rFonts w:asciiTheme="minorHAnsi" w:hAnsiTheme="minorHAnsi"/>
                <w:sz w:val="18"/>
                <w:szCs w:val="18"/>
              </w:rPr>
              <w:t xml:space="preserve">nspection </w:t>
            </w:r>
            <w:r w:rsidR="00EC7018">
              <w:rPr>
                <w:rFonts w:asciiTheme="minorHAnsi" w:hAnsiTheme="minorHAnsi"/>
                <w:sz w:val="18"/>
                <w:szCs w:val="18"/>
              </w:rPr>
              <w:t>S</w:t>
            </w:r>
            <w:r w:rsidRPr="00F8787A">
              <w:rPr>
                <w:rFonts w:asciiTheme="minorHAnsi" w:hAnsiTheme="minorHAnsi"/>
                <w:sz w:val="18"/>
                <w:szCs w:val="18"/>
              </w:rPr>
              <w:t xml:space="preserve">hall </w:t>
            </w:r>
            <w:r w:rsidR="00EC7018">
              <w:rPr>
                <w:rFonts w:asciiTheme="minorHAnsi" w:hAnsiTheme="minorHAnsi"/>
                <w:sz w:val="18"/>
                <w:szCs w:val="18"/>
              </w:rPr>
              <w:t>C</w:t>
            </w:r>
            <w:r w:rsidRPr="00F8787A">
              <w:rPr>
                <w:rFonts w:asciiTheme="minorHAnsi" w:hAnsiTheme="minorHAnsi"/>
                <w:sz w:val="18"/>
                <w:szCs w:val="18"/>
              </w:rPr>
              <w:t xml:space="preserve">onfirm the </w:t>
            </w:r>
            <w:r w:rsidR="00EC7018">
              <w:rPr>
                <w:rFonts w:asciiTheme="minorHAnsi" w:hAnsiTheme="minorHAnsi"/>
                <w:sz w:val="18"/>
                <w:szCs w:val="18"/>
              </w:rPr>
              <w:t>S</w:t>
            </w:r>
            <w:r w:rsidRPr="00F8787A">
              <w:rPr>
                <w:rFonts w:asciiTheme="minorHAnsi" w:hAnsiTheme="minorHAnsi"/>
                <w:sz w:val="18"/>
                <w:szCs w:val="18"/>
              </w:rPr>
              <w:t xml:space="preserve">pace </w:t>
            </w:r>
            <w:r w:rsidR="00EC7018">
              <w:rPr>
                <w:rFonts w:asciiTheme="minorHAnsi" w:hAnsiTheme="minorHAnsi"/>
                <w:sz w:val="18"/>
                <w:szCs w:val="18"/>
              </w:rPr>
              <w:t>C</w:t>
            </w:r>
            <w:r w:rsidRPr="00F8787A">
              <w:rPr>
                <w:rFonts w:asciiTheme="minorHAnsi" w:hAnsiTheme="minorHAnsi"/>
                <w:sz w:val="18"/>
                <w:szCs w:val="18"/>
              </w:rPr>
              <w:t xml:space="preserve">onditioning </w:t>
            </w:r>
            <w:r w:rsidR="00EC7018">
              <w:rPr>
                <w:rFonts w:asciiTheme="minorHAnsi" w:hAnsiTheme="minorHAnsi"/>
                <w:sz w:val="18"/>
                <w:szCs w:val="18"/>
              </w:rPr>
              <w:t>D</w:t>
            </w:r>
            <w:r w:rsidR="007975E6">
              <w:rPr>
                <w:rFonts w:asciiTheme="minorHAnsi" w:hAnsiTheme="minorHAnsi"/>
                <w:sz w:val="18"/>
                <w:szCs w:val="18"/>
              </w:rPr>
              <w:t xml:space="preserve">istribution </w:t>
            </w:r>
            <w:r w:rsidR="00EC7018">
              <w:rPr>
                <w:rFonts w:asciiTheme="minorHAnsi" w:hAnsiTheme="minorHAnsi"/>
                <w:sz w:val="18"/>
                <w:szCs w:val="18"/>
              </w:rPr>
              <w:t>S</w:t>
            </w:r>
            <w:r w:rsidRPr="00F8787A">
              <w:rPr>
                <w:rFonts w:asciiTheme="minorHAnsi" w:hAnsiTheme="minorHAnsi"/>
                <w:sz w:val="18"/>
                <w:szCs w:val="18"/>
              </w:rPr>
              <w:t xml:space="preserve">ystem </w:t>
            </w:r>
            <w:r w:rsidR="00EC7018">
              <w:rPr>
                <w:rFonts w:asciiTheme="minorHAnsi" w:hAnsiTheme="minorHAnsi"/>
                <w:sz w:val="18"/>
                <w:szCs w:val="18"/>
              </w:rPr>
              <w:t>L</w:t>
            </w:r>
            <w:r w:rsidRPr="00F8787A">
              <w:rPr>
                <w:rFonts w:asciiTheme="minorHAnsi" w:hAnsiTheme="minorHAnsi"/>
                <w:sz w:val="18"/>
                <w:szCs w:val="18"/>
              </w:rPr>
              <w:t>ocation</w:t>
            </w:r>
          </w:p>
        </w:tc>
        <w:tc>
          <w:tcPr>
            <w:tcW w:w="5309" w:type="dxa"/>
            <w:vAlign w:val="center"/>
          </w:tcPr>
          <w:p w14:paraId="56DC02A2" w14:textId="325F381B" w:rsidR="003A53FA" w:rsidRPr="00F8787A" w:rsidRDefault="00743CF8" w:rsidP="003C2F77">
            <w:pPr>
              <w:rPr>
                <w:rFonts w:asciiTheme="minorHAnsi" w:hAnsiTheme="minorHAnsi"/>
                <w:sz w:val="18"/>
                <w:szCs w:val="18"/>
              </w:rPr>
            </w:pPr>
            <w:r>
              <w:rPr>
                <w:rFonts w:asciiTheme="minorHAnsi" w:hAnsiTheme="minorHAnsi"/>
                <w:sz w:val="18"/>
                <w:szCs w:val="18"/>
              </w:rPr>
              <w:t>&lt;&lt;user pick from list:</w:t>
            </w:r>
            <w:r w:rsidR="00837191">
              <w:rPr>
                <w:rFonts w:asciiTheme="minorHAnsi" w:hAnsiTheme="minorHAnsi"/>
                <w:sz w:val="18"/>
                <w:szCs w:val="18"/>
              </w:rPr>
              <w:t xml:space="preserve"> </w:t>
            </w:r>
          </w:p>
          <w:p w14:paraId="56DC02A3" w14:textId="09F8340F" w:rsidR="003A53FA" w:rsidRPr="00F8787A" w:rsidRDefault="00743CF8" w:rsidP="003C2F77">
            <w:pPr>
              <w:rPr>
                <w:rFonts w:asciiTheme="minorHAnsi" w:hAnsiTheme="minorHAnsi"/>
                <w:sz w:val="18"/>
                <w:szCs w:val="18"/>
              </w:rPr>
            </w:pPr>
            <w:r>
              <w:rPr>
                <w:rFonts w:asciiTheme="minorHAnsi" w:hAnsiTheme="minorHAnsi"/>
                <w:sz w:val="18"/>
                <w:szCs w:val="18"/>
              </w:rPr>
              <w:t>***E</w:t>
            </w:r>
            <w:r>
              <w:rPr>
                <w:rFonts w:asciiTheme="minorHAnsi" w:hAnsiTheme="minorHAnsi"/>
                <w:sz w:val="18"/>
                <w:szCs w:val="18"/>
                <w:u w:val="single"/>
              </w:rPr>
              <w:t>ntirely in conditioned space</w:t>
            </w:r>
            <w:r>
              <w:rPr>
                <w:rFonts w:asciiTheme="minorHAnsi" w:hAnsiTheme="minorHAnsi"/>
                <w:sz w:val="18"/>
                <w:szCs w:val="18"/>
              </w:rPr>
              <w:t>;</w:t>
            </w:r>
            <w:r w:rsidR="00837191">
              <w:rPr>
                <w:rFonts w:asciiTheme="minorHAnsi" w:hAnsiTheme="minorHAnsi"/>
                <w:sz w:val="18"/>
                <w:szCs w:val="18"/>
              </w:rPr>
              <w:t xml:space="preserve"> </w:t>
            </w:r>
            <w:r>
              <w:rPr>
                <w:rFonts w:asciiTheme="minorHAnsi" w:hAnsiTheme="minorHAnsi"/>
                <w:sz w:val="18"/>
                <w:szCs w:val="18"/>
              </w:rPr>
              <w:t>or</w:t>
            </w:r>
          </w:p>
          <w:p w14:paraId="56DC02A4" w14:textId="77777777" w:rsidR="003A53FA" w:rsidRPr="00F8787A" w:rsidRDefault="00743CF8" w:rsidP="00461C19">
            <w:pPr>
              <w:rPr>
                <w:rFonts w:asciiTheme="minorHAnsi" w:hAnsiTheme="minorHAnsi"/>
                <w:sz w:val="18"/>
                <w:szCs w:val="18"/>
              </w:rPr>
            </w:pPr>
            <w:r>
              <w:rPr>
                <w:rFonts w:asciiTheme="minorHAnsi" w:hAnsiTheme="minorHAnsi"/>
                <w:sz w:val="18"/>
                <w:szCs w:val="18"/>
              </w:rPr>
              <w:t>***</w:t>
            </w:r>
            <w:r>
              <w:rPr>
                <w:rFonts w:asciiTheme="minorHAnsi" w:hAnsiTheme="minorHAnsi"/>
                <w:sz w:val="18"/>
                <w:szCs w:val="18"/>
                <w:u w:val="single"/>
              </w:rPr>
              <w:t>Not entirely in conditioned space</w:t>
            </w:r>
            <w:r>
              <w:rPr>
                <w:rFonts w:asciiTheme="minorHAnsi" w:hAnsiTheme="minorHAnsi"/>
                <w:sz w:val="18"/>
                <w:szCs w:val="18"/>
              </w:rPr>
              <w:t xml:space="preserve"> - does not comply&gt;&gt;</w:t>
            </w:r>
          </w:p>
        </w:tc>
      </w:tr>
      <w:tr w:rsidR="00BB0C44" w:rsidRPr="007167EB" w14:paraId="56DC02A9" w14:textId="77777777" w:rsidTr="003A53FA">
        <w:trPr>
          <w:trHeight w:val="233"/>
        </w:trPr>
        <w:tc>
          <w:tcPr>
            <w:tcW w:w="413" w:type="dxa"/>
            <w:vAlign w:val="center"/>
          </w:tcPr>
          <w:p w14:paraId="56DC02A6" w14:textId="45C89792" w:rsidR="00BB0C44" w:rsidRPr="00F8787A" w:rsidRDefault="00BB0C44" w:rsidP="00960A34">
            <w:pPr>
              <w:jc w:val="center"/>
              <w:rPr>
                <w:rFonts w:asciiTheme="minorHAnsi" w:hAnsiTheme="minorHAnsi"/>
                <w:sz w:val="18"/>
                <w:szCs w:val="18"/>
              </w:rPr>
            </w:pPr>
            <w:r w:rsidRPr="00F8787A">
              <w:rPr>
                <w:rFonts w:asciiTheme="minorHAnsi" w:hAnsiTheme="minorHAnsi"/>
                <w:sz w:val="18"/>
                <w:szCs w:val="18"/>
              </w:rPr>
              <w:t>02</w:t>
            </w:r>
          </w:p>
        </w:tc>
        <w:tc>
          <w:tcPr>
            <w:tcW w:w="5308" w:type="dxa"/>
            <w:vAlign w:val="center"/>
          </w:tcPr>
          <w:p w14:paraId="56DC02A7" w14:textId="41ECFC06" w:rsidR="00BB0C44" w:rsidRPr="00F8787A" w:rsidRDefault="00BB0C44" w:rsidP="00BB0C44">
            <w:pPr>
              <w:rPr>
                <w:rFonts w:asciiTheme="minorHAnsi" w:hAnsiTheme="minorHAnsi"/>
                <w:sz w:val="18"/>
                <w:szCs w:val="18"/>
              </w:rPr>
            </w:pPr>
            <w:r w:rsidRPr="00F8787A">
              <w:rPr>
                <w:rFonts w:asciiTheme="minorHAnsi" w:hAnsiTheme="minorHAnsi"/>
                <w:sz w:val="18"/>
                <w:szCs w:val="18"/>
              </w:rPr>
              <w:t xml:space="preserve">Actual </w:t>
            </w:r>
            <w:r>
              <w:rPr>
                <w:rFonts w:asciiTheme="minorHAnsi" w:hAnsiTheme="minorHAnsi"/>
                <w:sz w:val="18"/>
                <w:szCs w:val="18"/>
              </w:rPr>
              <w:t>S</w:t>
            </w:r>
            <w:r w:rsidRPr="00F8787A">
              <w:rPr>
                <w:rFonts w:asciiTheme="minorHAnsi" w:hAnsiTheme="minorHAnsi"/>
                <w:sz w:val="18"/>
                <w:szCs w:val="18"/>
              </w:rPr>
              <w:t xml:space="preserve">ystem </w:t>
            </w:r>
            <w:r>
              <w:rPr>
                <w:rFonts w:asciiTheme="minorHAnsi" w:hAnsiTheme="minorHAnsi"/>
                <w:sz w:val="18"/>
                <w:szCs w:val="18"/>
              </w:rPr>
              <w:t>D</w:t>
            </w:r>
            <w:r w:rsidRPr="00F8787A">
              <w:rPr>
                <w:rFonts w:asciiTheme="minorHAnsi" w:hAnsiTheme="minorHAnsi"/>
                <w:sz w:val="18"/>
                <w:szCs w:val="18"/>
              </w:rPr>
              <w:t xml:space="preserve">uct </w:t>
            </w:r>
            <w:r>
              <w:rPr>
                <w:rFonts w:asciiTheme="minorHAnsi" w:hAnsiTheme="minorHAnsi"/>
                <w:sz w:val="18"/>
                <w:szCs w:val="18"/>
              </w:rPr>
              <w:t>L</w:t>
            </w:r>
            <w:r w:rsidRPr="00F8787A">
              <w:rPr>
                <w:rFonts w:asciiTheme="minorHAnsi" w:hAnsiTheme="minorHAnsi"/>
                <w:sz w:val="18"/>
                <w:szCs w:val="18"/>
              </w:rPr>
              <w:t xml:space="preserve">eakage </w:t>
            </w:r>
            <w:r>
              <w:rPr>
                <w:rFonts w:asciiTheme="minorHAnsi" w:hAnsiTheme="minorHAnsi"/>
                <w:sz w:val="18"/>
                <w:szCs w:val="18"/>
              </w:rPr>
              <w:t>R</w:t>
            </w:r>
            <w:r w:rsidRPr="00F8787A">
              <w:rPr>
                <w:rFonts w:asciiTheme="minorHAnsi" w:hAnsiTheme="minorHAnsi"/>
                <w:sz w:val="18"/>
                <w:szCs w:val="18"/>
              </w:rPr>
              <w:t xml:space="preserve">ate (cfm) </w:t>
            </w:r>
            <w:r>
              <w:rPr>
                <w:rFonts w:asciiTheme="minorHAnsi" w:hAnsiTheme="minorHAnsi"/>
                <w:sz w:val="18"/>
                <w:szCs w:val="18"/>
              </w:rPr>
              <w:t>M</w:t>
            </w:r>
            <w:r w:rsidRPr="00F8787A">
              <w:rPr>
                <w:rFonts w:asciiTheme="minorHAnsi" w:hAnsiTheme="minorHAnsi"/>
                <w:sz w:val="18"/>
                <w:szCs w:val="18"/>
              </w:rPr>
              <w:t xml:space="preserve">easured </w:t>
            </w:r>
            <w:r>
              <w:rPr>
                <w:rFonts w:asciiTheme="minorHAnsi" w:hAnsiTheme="minorHAnsi"/>
                <w:sz w:val="18"/>
                <w:szCs w:val="18"/>
              </w:rPr>
              <w:t>U</w:t>
            </w:r>
            <w:r w:rsidRPr="00F8787A">
              <w:rPr>
                <w:rFonts w:asciiTheme="minorHAnsi" w:hAnsiTheme="minorHAnsi"/>
                <w:sz w:val="18"/>
                <w:szCs w:val="18"/>
              </w:rPr>
              <w:t>sing RA3.1.4.3.4 Duct Leakage to Outside from Fan Pressurization of Ducts</w:t>
            </w:r>
          </w:p>
        </w:tc>
        <w:tc>
          <w:tcPr>
            <w:tcW w:w="5309" w:type="dxa"/>
            <w:vAlign w:val="center"/>
          </w:tcPr>
          <w:p w14:paraId="56DC02A8" w14:textId="77777777" w:rsidR="00BB0C44" w:rsidRPr="00F8787A" w:rsidRDefault="00BB0C44" w:rsidP="00BB0C44">
            <w:pPr>
              <w:rPr>
                <w:rFonts w:asciiTheme="minorHAnsi" w:hAnsiTheme="minorHAnsi"/>
                <w:sz w:val="18"/>
                <w:szCs w:val="18"/>
              </w:rPr>
            </w:pPr>
            <w:r>
              <w:rPr>
                <w:rFonts w:asciiTheme="minorHAnsi" w:hAnsiTheme="minorHAnsi"/>
                <w:sz w:val="18"/>
                <w:szCs w:val="18"/>
              </w:rPr>
              <w:t>&lt;&lt;user input, numeric xxx.x&gt;&gt;</w:t>
            </w:r>
          </w:p>
        </w:tc>
      </w:tr>
      <w:tr w:rsidR="00BB0C44" w:rsidRPr="007167EB" w14:paraId="56DC02AC" w14:textId="77777777" w:rsidTr="00645ECF">
        <w:trPr>
          <w:trHeight w:val="233"/>
        </w:trPr>
        <w:tc>
          <w:tcPr>
            <w:tcW w:w="413" w:type="dxa"/>
            <w:vAlign w:val="center"/>
          </w:tcPr>
          <w:p w14:paraId="56DC02AA" w14:textId="54AE7580" w:rsidR="00BB0C44" w:rsidRPr="00F8787A" w:rsidRDefault="00BB0C44" w:rsidP="00BB0C44">
            <w:pPr>
              <w:jc w:val="center"/>
              <w:rPr>
                <w:rFonts w:asciiTheme="minorHAnsi" w:hAnsiTheme="minorHAnsi"/>
                <w:sz w:val="18"/>
                <w:szCs w:val="18"/>
              </w:rPr>
            </w:pPr>
            <w:r w:rsidRPr="00F8787A">
              <w:rPr>
                <w:rFonts w:asciiTheme="minorHAnsi" w:hAnsiTheme="minorHAnsi"/>
                <w:sz w:val="18"/>
                <w:szCs w:val="18"/>
              </w:rPr>
              <w:t>03</w:t>
            </w:r>
          </w:p>
        </w:tc>
        <w:tc>
          <w:tcPr>
            <w:tcW w:w="10617" w:type="dxa"/>
            <w:gridSpan w:val="2"/>
            <w:vAlign w:val="center"/>
          </w:tcPr>
          <w:p w14:paraId="56DC02AB" w14:textId="60A504DF" w:rsidR="00BB0C44" w:rsidRPr="00F8787A" w:rsidRDefault="00BB0C44" w:rsidP="00BB0C44">
            <w:pPr>
              <w:rPr>
                <w:rFonts w:asciiTheme="minorHAnsi" w:hAnsiTheme="minorHAnsi"/>
                <w:sz w:val="18"/>
                <w:szCs w:val="18"/>
              </w:rPr>
            </w:pPr>
            <w:r w:rsidRPr="00F8787A">
              <w:rPr>
                <w:rFonts w:asciiTheme="minorHAnsi" w:hAnsiTheme="minorHAnsi"/>
                <w:sz w:val="18"/>
                <w:szCs w:val="18"/>
              </w:rPr>
              <w:t>Compliance Statement:</w:t>
            </w:r>
            <w:r>
              <w:rPr>
                <w:rFonts w:asciiTheme="minorHAnsi" w:hAnsiTheme="minorHAnsi"/>
                <w:sz w:val="18"/>
                <w:szCs w:val="18"/>
              </w:rPr>
              <w:t xml:space="preserve"> </w:t>
            </w:r>
            <w:r w:rsidRPr="00F8787A">
              <w:rPr>
                <w:rFonts w:asciiTheme="minorHAnsi" w:hAnsiTheme="minorHAnsi"/>
                <w:sz w:val="18"/>
                <w:szCs w:val="18"/>
              </w:rPr>
              <w:t>&lt;&lt;if measured duct leakage in D02 is less than or equal to 25 cfm,</w:t>
            </w:r>
            <w:r>
              <w:rPr>
                <w:rFonts w:asciiTheme="minorHAnsi" w:hAnsiTheme="minorHAnsi"/>
                <w:sz w:val="18"/>
                <w:szCs w:val="18"/>
              </w:rPr>
              <w:t xml:space="preserve"> </w:t>
            </w:r>
            <w:r w:rsidRPr="00F8787A">
              <w:rPr>
                <w:rFonts w:asciiTheme="minorHAnsi" w:hAnsiTheme="minorHAnsi"/>
                <w:sz w:val="18"/>
                <w:szCs w:val="18"/>
              </w:rPr>
              <w:t>and visual inspection result in D01 =</w:t>
            </w:r>
            <w:r w:rsidRPr="00F8787A">
              <w:rPr>
                <w:rFonts w:asciiTheme="minorHAnsi" w:hAnsiTheme="minorHAnsi"/>
                <w:sz w:val="18"/>
                <w:szCs w:val="18"/>
                <w:u w:val="single"/>
              </w:rPr>
              <w:t xml:space="preserve"> Entirely in conditioned space</w:t>
            </w:r>
            <w:r w:rsidRPr="00F8787A">
              <w:rPr>
                <w:rFonts w:asciiTheme="minorHAnsi" w:hAnsiTheme="minorHAnsi"/>
                <w:sz w:val="18"/>
                <w:szCs w:val="18"/>
              </w:rPr>
              <w:t>;</w:t>
            </w:r>
            <w:r>
              <w:rPr>
                <w:rFonts w:asciiTheme="minorHAnsi" w:hAnsiTheme="minorHAnsi"/>
                <w:sz w:val="18"/>
                <w:szCs w:val="18"/>
              </w:rPr>
              <w:t xml:space="preserve"> </w:t>
            </w:r>
            <w:r w:rsidRPr="00F8787A">
              <w:rPr>
                <w:rFonts w:asciiTheme="minorHAnsi" w:hAnsiTheme="minorHAnsi"/>
                <w:sz w:val="18"/>
                <w:szCs w:val="18"/>
              </w:rPr>
              <w:t>then display text:</w:t>
            </w:r>
            <w:r>
              <w:rPr>
                <w:rFonts w:asciiTheme="minorHAnsi" w:hAnsiTheme="minorHAnsi"/>
                <w:sz w:val="18"/>
                <w:szCs w:val="18"/>
              </w:rPr>
              <w:t xml:space="preserve"> </w:t>
            </w:r>
            <w:r w:rsidRPr="00F8787A">
              <w:rPr>
                <w:rFonts w:asciiTheme="minorHAnsi" w:hAnsiTheme="minorHAnsi"/>
                <w:sz w:val="18"/>
                <w:szCs w:val="18"/>
              </w:rPr>
              <w:t>"the space conditioning system is considered to be entirely in conditioned space and Duct R-Value less than minimum is allowable</w:t>
            </w:r>
            <w:r>
              <w:rPr>
                <w:rFonts w:asciiTheme="minorHAnsi" w:hAnsiTheme="minorHAnsi"/>
                <w:sz w:val="18"/>
                <w:szCs w:val="18"/>
              </w:rPr>
              <w:t>", else the system does not meet the criteria for ducts entirely in conditioned space.&gt;&gt;</w:t>
            </w:r>
          </w:p>
        </w:tc>
      </w:tr>
      <w:tr w:rsidR="004E5F88" w:rsidRPr="007167EB" w14:paraId="13FCB469" w14:textId="77777777" w:rsidTr="005012B0">
        <w:trPr>
          <w:trHeight w:val="233"/>
          <w:ins w:id="262" w:author="Wichert, RJ@Energy" w:date="2018-10-24T15:49:00Z"/>
        </w:trPr>
        <w:tc>
          <w:tcPr>
            <w:tcW w:w="11030" w:type="dxa"/>
            <w:gridSpan w:val="3"/>
            <w:vAlign w:val="center"/>
          </w:tcPr>
          <w:p w14:paraId="7044A1B6" w14:textId="778AD836" w:rsidR="004E5F88" w:rsidRPr="00F8787A" w:rsidRDefault="004E5F88" w:rsidP="004E5F88">
            <w:pPr>
              <w:rPr>
                <w:ins w:id="263" w:author="Wichert, RJ@Energy" w:date="2018-10-24T15:49:00Z"/>
                <w:rFonts w:asciiTheme="minorHAnsi" w:hAnsiTheme="minorHAnsi"/>
                <w:sz w:val="18"/>
                <w:szCs w:val="18"/>
              </w:rPr>
            </w:pPr>
            <w:ins w:id="264" w:author="Wichert, RJ@Energy" w:date="2018-10-24T15:49:00Z">
              <w:r w:rsidRPr="007167EB">
                <w:rPr>
                  <w:rFonts w:asciiTheme="minorHAnsi" w:hAnsiTheme="minorHAnsi"/>
                  <w:b/>
                  <w:sz w:val="18"/>
                  <w:szCs w:val="18"/>
                </w:rPr>
                <w:t>The responsible person’s signature on this compliance document affirms that all applicable requirements in this table have been met.</w:t>
              </w:r>
              <w:r>
                <w:rPr>
                  <w:rFonts w:asciiTheme="minorHAnsi" w:hAnsiTheme="minorHAnsi"/>
                  <w:b/>
                  <w:sz w:val="18"/>
                  <w:szCs w:val="18"/>
                </w:rPr>
                <w:t xml:space="preserve"> </w:t>
              </w:r>
            </w:ins>
          </w:p>
        </w:tc>
      </w:tr>
    </w:tbl>
    <w:p w14:paraId="2D10DAB2" w14:textId="55A9EC07" w:rsidR="000E3470" w:rsidRDefault="000E3470">
      <w:pPr>
        <w:rPr>
          <w:ins w:id="265" w:author="Wichert, RJ@Energy" w:date="2018-10-25T06:40:00Z"/>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000" w:firstRow="0" w:lastRow="0" w:firstColumn="0" w:lastColumn="0" w:noHBand="0" w:noVBand="0"/>
      </w:tblPr>
      <w:tblGrid>
        <w:gridCol w:w="413"/>
        <w:gridCol w:w="10617"/>
      </w:tblGrid>
      <w:tr w:rsidR="00AD60F8" w:rsidRPr="007167EB" w14:paraId="194DD2DE" w14:textId="77777777" w:rsidTr="005012B0">
        <w:trPr>
          <w:trHeight w:val="233"/>
          <w:ins w:id="266" w:author="Wichert, RJ@Energy" w:date="2018-10-25T06:40:00Z"/>
        </w:trPr>
        <w:tc>
          <w:tcPr>
            <w:tcW w:w="11030" w:type="dxa"/>
            <w:gridSpan w:val="2"/>
          </w:tcPr>
          <w:p w14:paraId="6D730273" w14:textId="27536C78" w:rsidR="00AD60F8" w:rsidRDefault="00B80D05" w:rsidP="00CE3C71">
            <w:pPr>
              <w:rPr>
                <w:ins w:id="267" w:author="Wichert, RJ@Energy" w:date="2018-10-25T06:45:00Z"/>
                <w:rFonts w:asciiTheme="minorHAnsi" w:hAnsiTheme="minorHAnsi"/>
                <w:b/>
              </w:rPr>
            </w:pPr>
            <w:ins w:id="268" w:author="Wichert, RJ@Energy" w:date="2018-10-25T08:02:00Z">
              <w:r>
                <w:rPr>
                  <w:rFonts w:asciiTheme="minorHAnsi" w:hAnsiTheme="minorHAnsi"/>
                  <w:b/>
                </w:rPr>
                <w:t>E</w:t>
              </w:r>
            </w:ins>
            <w:ins w:id="269" w:author="Wichert, RJ@Energy" w:date="2018-10-25T06:40:00Z">
              <w:r w:rsidR="00AD60F8" w:rsidRPr="00573B76">
                <w:rPr>
                  <w:rFonts w:asciiTheme="minorHAnsi" w:hAnsiTheme="minorHAnsi"/>
                  <w:b/>
                </w:rPr>
                <w:t xml:space="preserve">. </w:t>
              </w:r>
            </w:ins>
            <w:ins w:id="270" w:author="Wichert, RJ@Energy" w:date="2018-10-25T06:42:00Z">
              <w:r w:rsidR="00AD60F8">
                <w:rPr>
                  <w:rFonts w:asciiTheme="minorHAnsi" w:hAnsiTheme="minorHAnsi"/>
                  <w:b/>
                </w:rPr>
                <w:t>Exception</w:t>
              </w:r>
            </w:ins>
            <w:ins w:id="271" w:author="Wichert, RJ@Energy" w:date="2018-10-25T06:43:00Z">
              <w:r w:rsidR="00AD60F8">
                <w:rPr>
                  <w:rFonts w:asciiTheme="minorHAnsi" w:hAnsiTheme="minorHAnsi"/>
                  <w:b/>
                </w:rPr>
                <w:t>s</w:t>
              </w:r>
            </w:ins>
            <w:ins w:id="272" w:author="Wichert, RJ@Energy" w:date="2018-10-25T06:42:00Z">
              <w:r w:rsidR="00AD60F8">
                <w:rPr>
                  <w:rFonts w:asciiTheme="minorHAnsi" w:hAnsiTheme="minorHAnsi"/>
                  <w:b/>
                </w:rPr>
                <w:t xml:space="preserve"> to Minimum </w:t>
              </w:r>
            </w:ins>
            <w:ins w:id="273" w:author="Wichert, RJ@Energy" w:date="2018-10-25T06:57:00Z">
              <w:r w:rsidR="00A10DBF">
                <w:rPr>
                  <w:rFonts w:asciiTheme="minorHAnsi" w:hAnsiTheme="minorHAnsi"/>
                  <w:b/>
                </w:rPr>
                <w:t xml:space="preserve">Duct </w:t>
              </w:r>
            </w:ins>
            <w:ins w:id="274" w:author="Wichert, RJ@Energy" w:date="2018-10-25T06:42:00Z">
              <w:r w:rsidR="00AD60F8">
                <w:rPr>
                  <w:rFonts w:asciiTheme="minorHAnsi" w:hAnsiTheme="minorHAnsi"/>
                  <w:b/>
                </w:rPr>
                <w:t>R-Value</w:t>
              </w:r>
            </w:ins>
            <w:ins w:id="275" w:author="Wichert, RJ@Energy" w:date="2018-10-25T06:40:00Z">
              <w:r w:rsidR="00AD60F8">
                <w:rPr>
                  <w:rFonts w:asciiTheme="minorHAnsi" w:hAnsiTheme="minorHAnsi"/>
                  <w:b/>
                </w:rPr>
                <w:t xml:space="preserve"> Requirement</w:t>
              </w:r>
            </w:ins>
          </w:p>
          <w:p w14:paraId="2BCAACA4" w14:textId="3E9A2D2B" w:rsidR="00AD60F8" w:rsidRPr="00573B76" w:rsidRDefault="00AD6291" w:rsidP="00AD6291">
            <w:pPr>
              <w:rPr>
                <w:ins w:id="276" w:author="Wichert, RJ@Energy" w:date="2018-10-25T06:40:00Z"/>
                <w:rFonts w:asciiTheme="minorHAnsi" w:hAnsiTheme="minorHAnsi"/>
                <w:b/>
              </w:rPr>
              <w:pPrChange w:id="277" w:author="Smith, Alexis@Energy" w:date="2018-12-18T11:41:00Z">
                <w:pPr/>
              </w:pPrChange>
            </w:pPr>
            <w:ins w:id="278" w:author="Smith, Alexis@Energy" w:date="2018-12-18T11:40:00Z">
              <w:r w:rsidRPr="007167EB">
                <w:rPr>
                  <w:rFonts w:asciiTheme="minorHAnsi" w:hAnsiTheme="minorHAnsi"/>
                  <w:i/>
                  <w:sz w:val="18"/>
                  <w:szCs w:val="18"/>
                </w:rPr>
                <w:t>&lt;&lt;This table only shown if A0</w:t>
              </w:r>
            </w:ins>
            <w:ins w:id="279" w:author="Smith, Alexis@Energy" w:date="2018-12-18T11:41:00Z">
              <w:r>
                <w:rPr>
                  <w:rFonts w:asciiTheme="minorHAnsi" w:hAnsiTheme="minorHAnsi"/>
                  <w:i/>
                  <w:sz w:val="18"/>
                  <w:szCs w:val="18"/>
                </w:rPr>
                <w:t>6</w:t>
              </w:r>
            </w:ins>
            <w:bookmarkStart w:id="280" w:name="_GoBack"/>
            <w:bookmarkEnd w:id="280"/>
            <w:ins w:id="281" w:author="Smith, Alexis@Energy" w:date="2018-12-18T11:40:00Z">
              <w:r w:rsidRPr="007167EB">
                <w:rPr>
                  <w:rFonts w:asciiTheme="minorHAnsi" w:hAnsiTheme="minorHAnsi"/>
                  <w:i/>
                  <w:sz w:val="18"/>
                  <w:szCs w:val="18"/>
                </w:rPr>
                <w:t xml:space="preserve"> indicates the table is applicable</w:t>
              </w:r>
              <w:r>
                <w:rPr>
                  <w:rFonts w:asciiTheme="minorHAnsi" w:hAnsiTheme="minorHAnsi"/>
                  <w:i/>
                  <w:sz w:val="18"/>
                  <w:szCs w:val="18"/>
                </w:rPr>
                <w:t xml:space="preserve">, </w:t>
              </w:r>
              <w:r w:rsidRPr="004356D2">
                <w:rPr>
                  <w:rFonts w:asciiTheme="minorHAnsi" w:hAnsiTheme="minorHAnsi" w:cstheme="minorHAnsi"/>
                  <w:i/>
                  <w:sz w:val="18"/>
                  <w:szCs w:val="18"/>
                </w:rPr>
                <w:t xml:space="preserve">else display </w:t>
              </w:r>
              <w:r w:rsidRPr="004356D2">
                <w:rPr>
                  <w:rFonts w:asciiTheme="minorHAnsi" w:hAnsiTheme="minorHAnsi" w:cstheme="minorHAnsi"/>
                  <w:i/>
                  <w:sz w:val="18"/>
                </w:rPr>
                <w:t>the "section does not apply" message</w:t>
              </w:r>
              <w:r w:rsidRPr="007167EB">
                <w:rPr>
                  <w:rFonts w:asciiTheme="minorHAnsi" w:hAnsiTheme="minorHAnsi"/>
                  <w:i/>
                  <w:sz w:val="18"/>
                  <w:szCs w:val="18"/>
                </w:rPr>
                <w:t xml:space="preserve"> &gt;&gt;</w:t>
              </w:r>
            </w:ins>
            <w:ins w:id="282" w:author="Wichert, RJ@Energy" w:date="2018-10-25T06:45:00Z">
              <w:del w:id="283" w:author="Smith, Alexis@Energy" w:date="2018-12-18T11:40:00Z">
                <w:r w:rsidR="00AD60F8" w:rsidRPr="008B0A61" w:rsidDel="00AD6291">
                  <w:rPr>
                    <w:rFonts w:asciiTheme="minorHAnsi" w:hAnsiTheme="minorHAnsi"/>
                    <w:i/>
                    <w:sz w:val="18"/>
                    <w:szCs w:val="18"/>
                  </w:rPr>
                  <w:delText xml:space="preserve">The following shall be confirmed by visual </w:delText>
                </w:r>
              </w:del>
            </w:ins>
            <w:ins w:id="284" w:author="Wichert, RJ@Energy" w:date="2018-10-25T06:46:00Z">
              <w:del w:id="285" w:author="Smith, Alexis@Energy" w:date="2018-12-18T11:40:00Z">
                <w:r w:rsidR="00AD60F8" w:rsidRPr="00CE3C71" w:rsidDel="00AD6291">
                  <w:rPr>
                    <w:rFonts w:asciiTheme="minorHAnsi" w:hAnsiTheme="minorHAnsi"/>
                    <w:i/>
                    <w:sz w:val="18"/>
                    <w:szCs w:val="18"/>
                  </w:rPr>
                  <w:delText>inspection</w:delText>
                </w:r>
              </w:del>
            </w:ins>
            <w:ins w:id="286" w:author="Wichert, RJ@Energy" w:date="2018-10-25T06:49:00Z">
              <w:del w:id="287" w:author="Smith, Alexis@Energy" w:date="2018-12-18T11:40:00Z">
                <w:r w:rsidR="00AD60F8" w:rsidDel="00AD6291">
                  <w:rPr>
                    <w:rFonts w:asciiTheme="minorHAnsi" w:hAnsiTheme="minorHAnsi"/>
                    <w:i/>
                    <w:sz w:val="18"/>
                    <w:szCs w:val="18"/>
                  </w:rPr>
                  <w:delText xml:space="preserve"> when applicable.</w:delText>
                </w:r>
              </w:del>
            </w:ins>
          </w:p>
        </w:tc>
      </w:tr>
      <w:tr w:rsidR="00AD60F8" w:rsidRPr="007167EB" w14:paraId="779561EA" w14:textId="77777777" w:rsidTr="005012B0">
        <w:trPr>
          <w:trHeight w:val="233"/>
          <w:ins w:id="288" w:author="Wichert, RJ@Energy" w:date="2018-10-25T06:41:00Z"/>
        </w:trPr>
        <w:tc>
          <w:tcPr>
            <w:tcW w:w="413" w:type="dxa"/>
            <w:vAlign w:val="center"/>
          </w:tcPr>
          <w:p w14:paraId="45FD750B" w14:textId="2DFD6808" w:rsidR="00AD60F8" w:rsidRPr="007167EB" w:rsidRDefault="00AD60F8" w:rsidP="005012B0">
            <w:pPr>
              <w:jc w:val="center"/>
              <w:rPr>
                <w:ins w:id="289" w:author="Wichert, RJ@Energy" w:date="2018-10-25T06:41:00Z"/>
                <w:rFonts w:asciiTheme="minorHAnsi" w:hAnsiTheme="minorHAnsi"/>
                <w:sz w:val="18"/>
                <w:szCs w:val="18"/>
              </w:rPr>
            </w:pPr>
            <w:ins w:id="290" w:author="Wichert, RJ@Energy" w:date="2018-10-25T06:44:00Z">
              <w:r>
                <w:rPr>
                  <w:rFonts w:asciiTheme="minorHAnsi" w:hAnsiTheme="minorHAnsi"/>
                  <w:sz w:val="18"/>
                  <w:szCs w:val="18"/>
                </w:rPr>
                <w:t>01</w:t>
              </w:r>
            </w:ins>
          </w:p>
        </w:tc>
        <w:tc>
          <w:tcPr>
            <w:tcW w:w="10617" w:type="dxa"/>
            <w:vAlign w:val="center"/>
          </w:tcPr>
          <w:p w14:paraId="2780143E" w14:textId="431A8AA0" w:rsidR="00AD60F8" w:rsidRPr="007167EB" w:rsidRDefault="00AD60F8" w:rsidP="00CE3C71">
            <w:pPr>
              <w:rPr>
                <w:ins w:id="291" w:author="Wichert, RJ@Energy" w:date="2018-10-25T06:41:00Z"/>
                <w:rFonts w:asciiTheme="minorHAnsi" w:hAnsiTheme="minorHAnsi"/>
                <w:sz w:val="18"/>
                <w:szCs w:val="18"/>
              </w:rPr>
            </w:pPr>
            <w:ins w:id="292" w:author="Wichert, RJ@Energy" w:date="2018-10-25T06:47:00Z">
              <w:r>
                <w:rPr>
                  <w:rFonts w:asciiTheme="minorHAnsi" w:hAnsiTheme="minorHAnsi"/>
                  <w:sz w:val="18"/>
                  <w:szCs w:val="18"/>
                </w:rPr>
                <w:t>P</w:t>
              </w:r>
            </w:ins>
            <w:ins w:id="293" w:author="Wichert, RJ@Energy" w:date="2018-10-25T06:41:00Z">
              <w:r>
                <w:rPr>
                  <w:rFonts w:asciiTheme="minorHAnsi" w:hAnsiTheme="minorHAnsi"/>
                  <w:sz w:val="18"/>
                  <w:szCs w:val="18"/>
                </w:rPr>
                <w:t>ortions of the duct system with less than minimum R-value insulation located in wall cavities are entirely inside the building’s thermal envelope</w:t>
              </w:r>
            </w:ins>
            <w:ins w:id="294" w:author="Wichert, RJ@Energy" w:date="2018-10-25T06:44:00Z">
              <w:r>
                <w:rPr>
                  <w:rFonts w:asciiTheme="minorHAnsi" w:hAnsiTheme="minorHAnsi"/>
                  <w:sz w:val="18"/>
                  <w:szCs w:val="18"/>
                </w:rPr>
                <w:t>.</w:t>
              </w:r>
            </w:ins>
          </w:p>
        </w:tc>
      </w:tr>
      <w:tr w:rsidR="00AD60F8" w:rsidRPr="007167EB" w14:paraId="3A021E08" w14:textId="77777777" w:rsidTr="005012B0">
        <w:trPr>
          <w:trHeight w:val="233"/>
          <w:ins w:id="295" w:author="Wichert, RJ@Energy" w:date="2018-10-25T06:40:00Z"/>
        </w:trPr>
        <w:tc>
          <w:tcPr>
            <w:tcW w:w="413" w:type="dxa"/>
            <w:vAlign w:val="center"/>
          </w:tcPr>
          <w:p w14:paraId="50B14B8D" w14:textId="66BB2858" w:rsidR="00AD60F8" w:rsidRPr="007167EB" w:rsidRDefault="00AD60F8" w:rsidP="00AD60F8">
            <w:pPr>
              <w:jc w:val="center"/>
              <w:rPr>
                <w:ins w:id="296" w:author="Wichert, RJ@Energy" w:date="2018-10-25T06:40:00Z"/>
                <w:rFonts w:asciiTheme="minorHAnsi" w:hAnsiTheme="minorHAnsi"/>
                <w:sz w:val="18"/>
                <w:szCs w:val="18"/>
              </w:rPr>
            </w:pPr>
            <w:ins w:id="297" w:author="Wichert, RJ@Energy" w:date="2018-10-25T06:41:00Z">
              <w:r>
                <w:rPr>
                  <w:rFonts w:asciiTheme="minorHAnsi" w:hAnsiTheme="minorHAnsi"/>
                  <w:sz w:val="18"/>
                  <w:szCs w:val="18"/>
                </w:rPr>
                <w:t>02</w:t>
              </w:r>
            </w:ins>
          </w:p>
        </w:tc>
        <w:tc>
          <w:tcPr>
            <w:tcW w:w="10617" w:type="dxa"/>
            <w:vAlign w:val="center"/>
          </w:tcPr>
          <w:p w14:paraId="3CAC533D" w14:textId="76D99835" w:rsidR="00AD60F8" w:rsidRPr="007167EB" w:rsidRDefault="00AD60F8" w:rsidP="00AD60F8">
            <w:pPr>
              <w:rPr>
                <w:ins w:id="298" w:author="Wichert, RJ@Energy" w:date="2018-10-25T06:40:00Z"/>
                <w:rFonts w:asciiTheme="minorHAnsi" w:hAnsiTheme="minorHAnsi"/>
                <w:sz w:val="18"/>
                <w:szCs w:val="18"/>
              </w:rPr>
            </w:pPr>
            <w:ins w:id="299" w:author="Wichert, RJ@Energy" w:date="2018-10-25T06:47:00Z">
              <w:r>
                <w:rPr>
                  <w:rFonts w:asciiTheme="minorHAnsi" w:hAnsiTheme="minorHAnsi"/>
                  <w:sz w:val="18"/>
                  <w:szCs w:val="18"/>
                </w:rPr>
                <w:t>P</w:t>
              </w:r>
            </w:ins>
            <w:ins w:id="300" w:author="Wichert, RJ@Energy" w:date="2018-10-25T06:43:00Z">
              <w:r>
                <w:rPr>
                  <w:rFonts w:asciiTheme="minorHAnsi" w:hAnsiTheme="minorHAnsi"/>
                  <w:sz w:val="18"/>
                  <w:szCs w:val="18"/>
                </w:rPr>
                <w:t>ortions of the duct system with less than minimum R-value insulation located in directly conditioned space are completely exposed and surrounded by directly conditioned space.</w:t>
              </w:r>
            </w:ins>
          </w:p>
        </w:tc>
      </w:tr>
      <w:tr w:rsidR="00AD60F8" w:rsidRPr="007167EB" w14:paraId="378533D0" w14:textId="77777777" w:rsidTr="005012B0">
        <w:trPr>
          <w:trHeight w:val="233"/>
          <w:ins w:id="301" w:author="Wichert, RJ@Energy" w:date="2018-10-25T06:44:00Z"/>
        </w:trPr>
        <w:tc>
          <w:tcPr>
            <w:tcW w:w="413" w:type="dxa"/>
            <w:vAlign w:val="center"/>
          </w:tcPr>
          <w:p w14:paraId="750B8579" w14:textId="662F5E84" w:rsidR="00AD60F8" w:rsidRDefault="00AD60F8" w:rsidP="00AD60F8">
            <w:pPr>
              <w:jc w:val="center"/>
              <w:rPr>
                <w:ins w:id="302" w:author="Wichert, RJ@Energy" w:date="2018-10-25T06:44:00Z"/>
                <w:rFonts w:asciiTheme="minorHAnsi" w:hAnsiTheme="minorHAnsi"/>
                <w:sz w:val="18"/>
                <w:szCs w:val="18"/>
              </w:rPr>
            </w:pPr>
            <w:ins w:id="303" w:author="Wichert, RJ@Energy" w:date="2018-10-25T06:47:00Z">
              <w:r>
                <w:rPr>
                  <w:rFonts w:asciiTheme="minorHAnsi" w:hAnsiTheme="minorHAnsi"/>
                  <w:sz w:val="18"/>
                  <w:szCs w:val="18"/>
                </w:rPr>
                <w:t>03</w:t>
              </w:r>
            </w:ins>
          </w:p>
        </w:tc>
        <w:tc>
          <w:tcPr>
            <w:tcW w:w="10617" w:type="dxa"/>
            <w:vAlign w:val="center"/>
          </w:tcPr>
          <w:p w14:paraId="560C78DA" w14:textId="4DFC3FCB" w:rsidR="00AD60F8" w:rsidRPr="007167EB" w:rsidRDefault="00AD60F8" w:rsidP="00CE3C71">
            <w:pPr>
              <w:rPr>
                <w:ins w:id="304" w:author="Wichert, RJ@Energy" w:date="2018-10-25T06:44:00Z"/>
                <w:rFonts w:asciiTheme="minorHAnsi" w:hAnsiTheme="minorHAnsi"/>
                <w:sz w:val="18"/>
                <w:szCs w:val="18"/>
              </w:rPr>
            </w:pPr>
            <w:ins w:id="305" w:author="Wichert, RJ@Energy" w:date="2018-10-25T06:47:00Z">
              <w:r>
                <w:rPr>
                  <w:rFonts w:asciiTheme="minorHAnsi" w:hAnsiTheme="minorHAnsi"/>
                  <w:sz w:val="18"/>
                  <w:szCs w:val="18"/>
                </w:rPr>
                <w:t>D</w:t>
              </w:r>
            </w:ins>
            <w:ins w:id="306" w:author="Wichert, RJ@Energy" w:date="2018-10-25T06:45:00Z">
              <w:r>
                <w:rPr>
                  <w:rFonts w:asciiTheme="minorHAnsi" w:hAnsiTheme="minorHAnsi"/>
                  <w:sz w:val="18"/>
                  <w:szCs w:val="18"/>
                </w:rPr>
                <w:t>uct t</w:t>
              </w:r>
            </w:ins>
            <w:ins w:id="307" w:author="Wichert, RJ@Energy" w:date="2018-10-25T06:44:00Z">
              <w:r>
                <w:rPr>
                  <w:rFonts w:asciiTheme="minorHAnsi" w:hAnsiTheme="minorHAnsi"/>
                  <w:sz w:val="18"/>
                  <w:szCs w:val="18"/>
                </w:rPr>
                <w:t>ransitions to unconditioned space are air-sealed and insulated to a minimum of R-6.</w:t>
              </w:r>
            </w:ins>
          </w:p>
        </w:tc>
      </w:tr>
      <w:tr w:rsidR="00AD60F8" w:rsidRPr="007167EB" w14:paraId="3364F63A" w14:textId="77777777" w:rsidTr="005012B0">
        <w:trPr>
          <w:trHeight w:val="233"/>
          <w:ins w:id="308" w:author="Wichert, RJ@Energy" w:date="2018-10-25T06:40:00Z"/>
        </w:trPr>
        <w:tc>
          <w:tcPr>
            <w:tcW w:w="11030" w:type="dxa"/>
            <w:gridSpan w:val="2"/>
            <w:vAlign w:val="center"/>
          </w:tcPr>
          <w:p w14:paraId="419CB1FC" w14:textId="77777777" w:rsidR="00AD60F8" w:rsidRPr="007167EB" w:rsidRDefault="00AD60F8" w:rsidP="00AD60F8">
            <w:pPr>
              <w:rPr>
                <w:ins w:id="309" w:author="Wichert, RJ@Energy" w:date="2018-10-25T06:40:00Z"/>
                <w:rFonts w:asciiTheme="minorHAnsi" w:hAnsiTheme="minorHAnsi"/>
                <w:b/>
                <w:sz w:val="18"/>
                <w:szCs w:val="18"/>
              </w:rPr>
            </w:pPr>
            <w:ins w:id="310" w:author="Wichert, RJ@Energy" w:date="2018-10-25T06:40:00Z">
              <w:r w:rsidRPr="007167EB">
                <w:rPr>
                  <w:rFonts w:asciiTheme="minorHAnsi" w:hAnsiTheme="minorHAnsi"/>
                  <w:b/>
                  <w:sz w:val="18"/>
                  <w:szCs w:val="18"/>
                </w:rPr>
                <w:t>The responsible person’s signature on this compliance document affirms that all applicable requirements in this table have been met.</w:t>
              </w:r>
              <w:r>
                <w:rPr>
                  <w:rFonts w:asciiTheme="minorHAnsi" w:hAnsiTheme="minorHAnsi"/>
                  <w:b/>
                  <w:sz w:val="18"/>
                  <w:szCs w:val="18"/>
                </w:rPr>
                <w:t xml:space="preserve"> </w:t>
              </w:r>
            </w:ins>
          </w:p>
        </w:tc>
      </w:tr>
    </w:tbl>
    <w:p w14:paraId="7DF3A0BE" w14:textId="70250477" w:rsidR="00AD60F8" w:rsidDel="00AD60F8" w:rsidRDefault="00AD60F8">
      <w:pPr>
        <w:rPr>
          <w:ins w:id="311" w:author="Balneg, Ronald@Energy" w:date="2018-06-29T09:35:00Z"/>
          <w:del w:id="312" w:author="Wichert, RJ@Energy" w:date="2018-10-25T06:49:00Z"/>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000" w:firstRow="0" w:lastRow="0" w:firstColumn="0" w:lastColumn="0" w:noHBand="0" w:noVBand="0"/>
      </w:tblPr>
      <w:tblGrid>
        <w:gridCol w:w="413"/>
        <w:gridCol w:w="10617"/>
      </w:tblGrid>
      <w:tr w:rsidR="00960A34" w:rsidRPr="007167EB" w:rsidDel="00AD60F8" w14:paraId="1E8812EB" w14:textId="0A9A062B" w:rsidTr="005012B0">
        <w:trPr>
          <w:trHeight w:val="233"/>
          <w:ins w:id="313" w:author="Balneg, Ronald@Energy" w:date="2018-06-29T14:25:00Z"/>
          <w:del w:id="314" w:author="Wichert, RJ@Energy" w:date="2018-10-25T06:49:00Z"/>
        </w:trPr>
        <w:tc>
          <w:tcPr>
            <w:tcW w:w="11030" w:type="dxa"/>
            <w:gridSpan w:val="2"/>
          </w:tcPr>
          <w:p w14:paraId="55EDFEF9" w14:textId="6FAFB5C5" w:rsidR="00960A34" w:rsidDel="00AD60F8" w:rsidRDefault="000974A1" w:rsidP="005012B0">
            <w:pPr>
              <w:rPr>
                <w:ins w:id="315" w:author="Balneg, Ronald@Energy" w:date="2018-06-29T14:25:00Z"/>
                <w:del w:id="316" w:author="Wichert, RJ@Energy" w:date="2018-10-25T06:49:00Z"/>
                <w:rFonts w:asciiTheme="minorHAnsi" w:hAnsiTheme="minorHAnsi"/>
                <w:b/>
              </w:rPr>
            </w:pPr>
            <w:ins w:id="317" w:author="Balneg, Ronald@Energy" w:date="2018-06-29T14:25:00Z">
              <w:del w:id="318" w:author="Wichert, RJ@Energy" w:date="2018-10-25T06:49:00Z">
                <w:r w:rsidDel="00AD60F8">
                  <w:rPr>
                    <w:rFonts w:asciiTheme="minorHAnsi" w:hAnsiTheme="minorHAnsi"/>
                    <w:b/>
                  </w:rPr>
                  <w:delText>E</w:delText>
                </w:r>
                <w:r w:rsidR="00960A34" w:rsidRPr="00573B76" w:rsidDel="00AD60F8">
                  <w:rPr>
                    <w:rFonts w:asciiTheme="minorHAnsi" w:hAnsiTheme="minorHAnsi"/>
                    <w:b/>
                  </w:rPr>
                  <w:delText xml:space="preserve">. </w:delText>
                </w:r>
                <w:r w:rsidDel="00AD60F8">
                  <w:rPr>
                    <w:rFonts w:asciiTheme="minorHAnsi" w:hAnsiTheme="minorHAnsi"/>
                    <w:b/>
                  </w:rPr>
                  <w:delText xml:space="preserve">Ducts Located </w:delText>
                </w:r>
              </w:del>
            </w:ins>
            <w:ins w:id="319" w:author="Balneg, Ronald@Energy" w:date="2018-07-02T15:18:00Z">
              <w:del w:id="320" w:author="Wichert, RJ@Energy" w:date="2018-10-25T06:49:00Z">
                <w:r w:rsidR="00B3213E" w:rsidDel="00AD60F8">
                  <w:rPr>
                    <w:rFonts w:asciiTheme="minorHAnsi" w:hAnsiTheme="minorHAnsi"/>
                    <w:b/>
                  </w:rPr>
                  <w:delText>in Wall Cavities R-Value</w:delText>
                </w:r>
              </w:del>
            </w:ins>
            <w:ins w:id="321" w:author="Balneg, Ronald@Energy" w:date="2018-06-29T14:25:00Z">
              <w:del w:id="322" w:author="Wichert, RJ@Energy" w:date="2018-10-25T06:49:00Z">
                <w:r w:rsidDel="00AD60F8">
                  <w:rPr>
                    <w:rFonts w:asciiTheme="minorHAnsi" w:hAnsiTheme="minorHAnsi"/>
                    <w:b/>
                  </w:rPr>
                  <w:delText xml:space="preserve"> Exception</w:delText>
                </w:r>
              </w:del>
            </w:ins>
          </w:p>
          <w:p w14:paraId="265B7AF0" w14:textId="6B3FD34C" w:rsidR="00960A34" w:rsidRPr="00573B76" w:rsidDel="00AD60F8" w:rsidRDefault="00126531" w:rsidP="005012B0">
            <w:pPr>
              <w:rPr>
                <w:ins w:id="323" w:author="Balneg, Ronald@Energy" w:date="2018-06-29T14:25:00Z"/>
                <w:del w:id="324" w:author="Wichert, RJ@Energy" w:date="2018-10-25T06:49:00Z"/>
                <w:rFonts w:asciiTheme="minorHAnsi" w:hAnsiTheme="minorHAnsi"/>
                <w:b/>
              </w:rPr>
            </w:pPr>
            <w:ins w:id="325" w:author="Balneg, Ronald@Energy" w:date="2018-06-29T14:25:00Z">
              <w:del w:id="326" w:author="Wichert, RJ@Energy" w:date="2018-10-25T06:49:00Z">
                <w:r w:rsidDel="00AD60F8">
                  <w:rPr>
                    <w:rFonts w:asciiTheme="minorHAnsi" w:hAnsiTheme="minorHAnsi"/>
                    <w:i/>
                    <w:sz w:val="18"/>
                    <w:szCs w:val="18"/>
                  </w:rPr>
                  <w:lastRenderedPageBreak/>
                  <w:delText>&lt;&lt;This table only shown if A06</w:delText>
                </w:r>
                <w:r w:rsidR="00960A34" w:rsidRPr="007167EB" w:rsidDel="00AD60F8">
                  <w:rPr>
                    <w:rFonts w:asciiTheme="minorHAnsi" w:hAnsiTheme="minorHAnsi"/>
                    <w:i/>
                    <w:sz w:val="18"/>
                    <w:szCs w:val="18"/>
                  </w:rPr>
                  <w:delText xml:space="preserve"> indicates the table is applicable &gt;&gt;</w:delText>
                </w:r>
              </w:del>
            </w:ins>
          </w:p>
        </w:tc>
      </w:tr>
      <w:tr w:rsidR="00960A34" w:rsidRPr="007167EB" w:rsidDel="00AD60F8" w14:paraId="37E10725" w14:textId="6B8866D7" w:rsidTr="005012B0">
        <w:trPr>
          <w:trHeight w:val="233"/>
          <w:ins w:id="327" w:author="Balneg, Ronald@Energy" w:date="2018-06-29T14:25:00Z"/>
          <w:del w:id="328" w:author="Wichert, RJ@Energy" w:date="2018-10-25T06:49:00Z"/>
        </w:trPr>
        <w:tc>
          <w:tcPr>
            <w:tcW w:w="413" w:type="dxa"/>
            <w:vAlign w:val="center"/>
          </w:tcPr>
          <w:p w14:paraId="654A9105" w14:textId="4EE7D4D6" w:rsidR="00960A34" w:rsidRPr="007167EB" w:rsidDel="00AD60F8" w:rsidRDefault="00960A34" w:rsidP="005012B0">
            <w:pPr>
              <w:jc w:val="center"/>
              <w:rPr>
                <w:ins w:id="329" w:author="Balneg, Ronald@Energy" w:date="2018-06-29T14:25:00Z"/>
                <w:del w:id="330" w:author="Wichert, RJ@Energy" w:date="2018-10-25T06:49:00Z"/>
                <w:rFonts w:asciiTheme="minorHAnsi" w:hAnsiTheme="minorHAnsi"/>
                <w:sz w:val="18"/>
                <w:szCs w:val="18"/>
              </w:rPr>
            </w:pPr>
            <w:ins w:id="331" w:author="Balneg, Ronald@Energy" w:date="2018-06-29T14:25:00Z">
              <w:del w:id="332" w:author="Wichert, RJ@Energy" w:date="2018-10-25T06:49:00Z">
                <w:r w:rsidRPr="007167EB" w:rsidDel="00AD60F8">
                  <w:rPr>
                    <w:rFonts w:asciiTheme="minorHAnsi" w:hAnsiTheme="minorHAnsi"/>
                    <w:sz w:val="18"/>
                    <w:szCs w:val="18"/>
                  </w:rPr>
                  <w:lastRenderedPageBreak/>
                  <w:delText>01</w:delText>
                </w:r>
              </w:del>
            </w:ins>
          </w:p>
        </w:tc>
        <w:tc>
          <w:tcPr>
            <w:tcW w:w="10617" w:type="dxa"/>
            <w:vAlign w:val="center"/>
          </w:tcPr>
          <w:p w14:paraId="78AA49E0" w14:textId="704D9635" w:rsidR="00960A34" w:rsidRPr="007167EB" w:rsidDel="00AD60F8" w:rsidRDefault="00960A34" w:rsidP="00B3213E">
            <w:pPr>
              <w:rPr>
                <w:ins w:id="333" w:author="Balneg, Ronald@Energy" w:date="2018-06-29T14:25:00Z"/>
                <w:del w:id="334" w:author="Wichert, RJ@Energy" w:date="2018-10-25T06:49:00Z"/>
                <w:rFonts w:asciiTheme="minorHAnsi" w:hAnsiTheme="minorHAnsi"/>
                <w:sz w:val="18"/>
                <w:szCs w:val="18"/>
              </w:rPr>
            </w:pPr>
            <w:ins w:id="335" w:author="Balneg, Ronald@Energy" w:date="2018-06-29T14:25:00Z">
              <w:del w:id="336" w:author="Wichert, RJ@Energy" w:date="2018-10-25T06:49:00Z">
                <w:r w:rsidRPr="007167EB" w:rsidDel="00AD60F8">
                  <w:rPr>
                    <w:rFonts w:asciiTheme="minorHAnsi" w:hAnsiTheme="minorHAnsi"/>
                    <w:sz w:val="18"/>
                    <w:szCs w:val="18"/>
                  </w:rPr>
                  <w:delText xml:space="preserve">A visual inspection shall confirm </w:delText>
                </w:r>
              </w:del>
            </w:ins>
            <w:ins w:id="337" w:author="Balneg, Ronald@Energy" w:date="2018-06-29T15:31:00Z">
              <w:del w:id="338" w:author="Wichert, RJ@Energy" w:date="2018-10-25T06:49:00Z">
                <w:r w:rsidR="005C3844" w:rsidDel="00AD60F8">
                  <w:rPr>
                    <w:rFonts w:asciiTheme="minorHAnsi" w:hAnsiTheme="minorHAnsi"/>
                    <w:sz w:val="18"/>
                    <w:szCs w:val="18"/>
                  </w:rPr>
                  <w:delText>portions of</w:delText>
                </w:r>
              </w:del>
            </w:ins>
            <w:ins w:id="339" w:author="Balneg, Ronald@Energy" w:date="2018-06-29T15:30:00Z">
              <w:del w:id="340" w:author="Wichert, RJ@Energy" w:date="2018-10-25T06:49:00Z">
                <w:r w:rsidR="004A3604" w:rsidDel="00AD60F8">
                  <w:rPr>
                    <w:rFonts w:asciiTheme="minorHAnsi" w:hAnsiTheme="minorHAnsi"/>
                    <w:sz w:val="18"/>
                    <w:szCs w:val="18"/>
                  </w:rPr>
                  <w:delText xml:space="preserve"> the duct system</w:delText>
                </w:r>
              </w:del>
            </w:ins>
            <w:ins w:id="341" w:author="Balneg, Ronald@Energy" w:date="2018-07-02T15:17:00Z">
              <w:del w:id="342" w:author="Wichert, RJ@Energy" w:date="2018-10-25T06:49:00Z">
                <w:r w:rsidR="00B3213E" w:rsidDel="00AD60F8">
                  <w:rPr>
                    <w:rFonts w:asciiTheme="minorHAnsi" w:hAnsiTheme="minorHAnsi"/>
                    <w:sz w:val="18"/>
                    <w:szCs w:val="18"/>
                  </w:rPr>
                  <w:delText xml:space="preserve"> with less than minimum R-value insulation</w:delText>
                </w:r>
              </w:del>
            </w:ins>
            <w:ins w:id="343" w:author="Balneg, Ronald@Energy" w:date="2018-06-29T15:30:00Z">
              <w:del w:id="344" w:author="Wichert, RJ@Energy" w:date="2018-10-25T06:49:00Z">
                <w:r w:rsidR="005C3844" w:rsidDel="00AD60F8">
                  <w:rPr>
                    <w:rFonts w:asciiTheme="minorHAnsi" w:hAnsiTheme="minorHAnsi"/>
                    <w:sz w:val="18"/>
                    <w:szCs w:val="18"/>
                  </w:rPr>
                  <w:delText xml:space="preserve"> located </w:delText>
                </w:r>
              </w:del>
            </w:ins>
            <w:ins w:id="345" w:author="Balneg, Ronald@Energy" w:date="2018-07-02T15:11:00Z">
              <w:del w:id="346" w:author="Wichert, RJ@Energy" w:date="2018-10-25T06:49:00Z">
                <w:r w:rsidR="004A3604" w:rsidDel="00AD60F8">
                  <w:rPr>
                    <w:rFonts w:asciiTheme="minorHAnsi" w:hAnsiTheme="minorHAnsi"/>
                    <w:sz w:val="18"/>
                    <w:szCs w:val="18"/>
                  </w:rPr>
                  <w:delText>in wall cavities</w:delText>
                </w:r>
              </w:del>
            </w:ins>
            <w:ins w:id="347" w:author="Balneg, Ronald@Energy" w:date="2018-06-29T15:30:00Z">
              <w:del w:id="348" w:author="Wichert, RJ@Energy" w:date="2018-10-25T06:49:00Z">
                <w:r w:rsidR="005C3844" w:rsidDel="00AD60F8">
                  <w:rPr>
                    <w:rFonts w:asciiTheme="minorHAnsi" w:hAnsiTheme="minorHAnsi"/>
                    <w:sz w:val="18"/>
                    <w:szCs w:val="18"/>
                  </w:rPr>
                  <w:delText xml:space="preserve"> are</w:delText>
                </w:r>
              </w:del>
            </w:ins>
            <w:ins w:id="349" w:author="Balneg, Ronald@Energy" w:date="2018-07-02T15:12:00Z">
              <w:del w:id="350" w:author="Wichert, RJ@Energy" w:date="2018-10-25T06:49:00Z">
                <w:r w:rsidR="004A3604" w:rsidDel="00AD60F8">
                  <w:rPr>
                    <w:rFonts w:asciiTheme="minorHAnsi" w:hAnsiTheme="minorHAnsi"/>
                    <w:sz w:val="18"/>
                    <w:szCs w:val="18"/>
                  </w:rPr>
                  <w:delText xml:space="preserve"> entirely inside </w:delText>
                </w:r>
              </w:del>
            </w:ins>
            <w:ins w:id="351" w:author="Balneg, Ronald@Energy" w:date="2018-06-29T15:30:00Z">
              <w:del w:id="352" w:author="Wichert, RJ@Energy" w:date="2018-10-25T06:49:00Z">
                <w:r w:rsidR="004A3604" w:rsidDel="00AD60F8">
                  <w:rPr>
                    <w:rFonts w:asciiTheme="minorHAnsi" w:hAnsiTheme="minorHAnsi"/>
                    <w:sz w:val="18"/>
                    <w:szCs w:val="18"/>
                  </w:rPr>
                  <w:delText>the building</w:delText>
                </w:r>
              </w:del>
            </w:ins>
            <w:ins w:id="353" w:author="Balneg, Ronald@Energy" w:date="2018-07-02T15:13:00Z">
              <w:del w:id="354" w:author="Wichert, RJ@Energy" w:date="2018-10-25T06:49:00Z">
                <w:r w:rsidR="004A3604" w:rsidDel="00AD60F8">
                  <w:rPr>
                    <w:rFonts w:asciiTheme="minorHAnsi" w:hAnsiTheme="minorHAnsi"/>
                    <w:sz w:val="18"/>
                    <w:szCs w:val="18"/>
                  </w:rPr>
                  <w:delText>’s thermal envelope</w:delText>
                </w:r>
              </w:del>
            </w:ins>
            <w:ins w:id="355" w:author="Balneg, Ronald@Energy" w:date="2018-07-02T15:17:00Z">
              <w:del w:id="356" w:author="Wichert, RJ@Energy" w:date="2018-10-25T06:49:00Z">
                <w:r w:rsidR="00B3213E" w:rsidDel="00AD60F8">
                  <w:rPr>
                    <w:rFonts w:asciiTheme="minorHAnsi" w:hAnsiTheme="minorHAnsi"/>
                    <w:sz w:val="18"/>
                    <w:szCs w:val="18"/>
                  </w:rPr>
                  <w:delText>,</w:delText>
                </w:r>
              </w:del>
            </w:ins>
            <w:ins w:id="357" w:author="Balneg, Ronald@Energy" w:date="2018-07-02T15:13:00Z">
              <w:del w:id="358" w:author="Wichert, RJ@Energy" w:date="2018-10-25T06:49:00Z">
                <w:r w:rsidR="004A3604" w:rsidDel="00AD60F8">
                  <w:rPr>
                    <w:rFonts w:asciiTheme="minorHAnsi" w:hAnsiTheme="minorHAnsi"/>
                    <w:sz w:val="18"/>
                    <w:szCs w:val="18"/>
                  </w:rPr>
                  <w:delText xml:space="preserve"> and transitions to</w:delText>
                </w:r>
              </w:del>
            </w:ins>
            <w:ins w:id="359" w:author="Balneg, Ronald@Energy" w:date="2018-06-29T15:30:00Z">
              <w:del w:id="360" w:author="Wichert, RJ@Energy" w:date="2018-10-25T06:49:00Z">
                <w:r w:rsidR="005C3844" w:rsidDel="00AD60F8">
                  <w:rPr>
                    <w:rFonts w:asciiTheme="minorHAnsi" w:hAnsiTheme="minorHAnsi"/>
                    <w:sz w:val="18"/>
                    <w:szCs w:val="18"/>
                  </w:rPr>
                  <w:delText xml:space="preserve"> unconditioned space</w:delText>
                </w:r>
              </w:del>
            </w:ins>
            <w:ins w:id="361" w:author="Balneg, Ronald@Energy" w:date="2018-07-02T15:13:00Z">
              <w:del w:id="362" w:author="Wichert, RJ@Energy" w:date="2018-10-25T06:49:00Z">
                <w:r w:rsidR="004A3604" w:rsidDel="00AD60F8">
                  <w:rPr>
                    <w:rFonts w:asciiTheme="minorHAnsi" w:hAnsiTheme="minorHAnsi"/>
                    <w:sz w:val="18"/>
                    <w:szCs w:val="18"/>
                  </w:rPr>
                  <w:delText xml:space="preserve"> are air-sealed</w:delText>
                </w:r>
              </w:del>
            </w:ins>
            <w:ins w:id="363" w:author="Balneg, Ronald@Energy" w:date="2018-06-29T15:30:00Z">
              <w:del w:id="364" w:author="Wichert, RJ@Energy" w:date="2018-10-25T06:49:00Z">
                <w:r w:rsidR="005C3844" w:rsidDel="00AD60F8">
                  <w:rPr>
                    <w:rFonts w:asciiTheme="minorHAnsi" w:hAnsiTheme="minorHAnsi"/>
                    <w:sz w:val="18"/>
                    <w:szCs w:val="18"/>
                  </w:rPr>
                  <w:delText xml:space="preserve"> </w:delText>
                </w:r>
              </w:del>
            </w:ins>
            <w:ins w:id="365" w:author="Balneg, Ronald@Energy" w:date="2018-06-29T15:31:00Z">
              <w:del w:id="366" w:author="Wichert, RJ@Energy" w:date="2018-10-25T06:49:00Z">
                <w:r w:rsidR="005C3844" w:rsidDel="00AD60F8">
                  <w:rPr>
                    <w:rFonts w:asciiTheme="minorHAnsi" w:hAnsiTheme="minorHAnsi"/>
                    <w:sz w:val="18"/>
                    <w:szCs w:val="18"/>
                  </w:rPr>
                  <w:delText>and insulated to a minimum of R-6.</w:delText>
                </w:r>
              </w:del>
            </w:ins>
            <w:ins w:id="367" w:author="Balneg, Ronald@Energy" w:date="2018-06-29T15:55:00Z">
              <w:del w:id="368" w:author="Wichert, RJ@Energy" w:date="2018-10-25T06:49:00Z">
                <w:r w:rsidR="00792D5F" w:rsidDel="00AD60F8">
                  <w:rPr>
                    <w:rFonts w:asciiTheme="minorHAnsi" w:hAnsiTheme="minorHAnsi"/>
                    <w:sz w:val="18"/>
                    <w:szCs w:val="18"/>
                  </w:rPr>
                  <w:delText xml:space="preserve"> </w:delText>
                </w:r>
              </w:del>
            </w:ins>
          </w:p>
        </w:tc>
      </w:tr>
      <w:tr w:rsidR="00960A34" w:rsidRPr="007167EB" w:rsidDel="00AD60F8" w14:paraId="63003578" w14:textId="5C8868FF" w:rsidTr="005012B0">
        <w:trPr>
          <w:trHeight w:val="233"/>
          <w:ins w:id="369" w:author="Balneg, Ronald@Energy" w:date="2018-06-29T14:25:00Z"/>
          <w:del w:id="370" w:author="Wichert, RJ@Energy" w:date="2018-10-25T06:49:00Z"/>
        </w:trPr>
        <w:tc>
          <w:tcPr>
            <w:tcW w:w="11030" w:type="dxa"/>
            <w:gridSpan w:val="2"/>
            <w:vAlign w:val="center"/>
          </w:tcPr>
          <w:p w14:paraId="4EDBD827" w14:textId="11CC0FD7" w:rsidR="00960A34" w:rsidRPr="007167EB" w:rsidDel="00AD60F8" w:rsidRDefault="00960A34" w:rsidP="005012B0">
            <w:pPr>
              <w:rPr>
                <w:ins w:id="371" w:author="Balneg, Ronald@Energy" w:date="2018-06-29T14:25:00Z"/>
                <w:del w:id="372" w:author="Wichert, RJ@Energy" w:date="2018-10-25T06:49:00Z"/>
                <w:rFonts w:asciiTheme="minorHAnsi" w:hAnsiTheme="minorHAnsi"/>
                <w:b/>
                <w:sz w:val="18"/>
                <w:szCs w:val="18"/>
              </w:rPr>
            </w:pPr>
            <w:ins w:id="373" w:author="Balneg, Ronald@Energy" w:date="2018-06-29T14:25:00Z">
              <w:del w:id="374" w:author="Wichert, RJ@Energy" w:date="2018-10-25T06:49:00Z">
                <w:r w:rsidRPr="007167EB" w:rsidDel="00AD60F8">
                  <w:rPr>
                    <w:rFonts w:asciiTheme="minorHAnsi" w:hAnsiTheme="minorHAnsi"/>
                    <w:b/>
                    <w:sz w:val="18"/>
                    <w:szCs w:val="18"/>
                  </w:rPr>
                  <w:delText>The responsible person’s signature on this compliance document affirms that all applicable requirements in this table have been met.</w:delText>
                </w:r>
                <w:r w:rsidDel="00AD60F8">
                  <w:rPr>
                    <w:rFonts w:asciiTheme="minorHAnsi" w:hAnsiTheme="minorHAnsi"/>
                    <w:b/>
                    <w:sz w:val="18"/>
                    <w:szCs w:val="18"/>
                  </w:rPr>
                  <w:delText xml:space="preserve"> </w:delText>
                </w:r>
              </w:del>
            </w:ins>
          </w:p>
        </w:tc>
      </w:tr>
    </w:tbl>
    <w:p w14:paraId="56DC02AD" w14:textId="41456B1A" w:rsidR="00506446" w:rsidRDefault="00506446" w:rsidP="003044D3">
      <w:pPr>
        <w:rPr>
          <w:ins w:id="375" w:author="Wichert, RJ@Energy" w:date="2018-10-24T15:49:00Z"/>
          <w:rFonts w:asciiTheme="minorHAnsi" w:hAnsiTheme="minorHAnsi"/>
        </w:rPr>
      </w:pPr>
    </w:p>
    <w:p w14:paraId="1F2A9200" w14:textId="77777777" w:rsidR="004E5F88" w:rsidRPr="007167EB" w:rsidRDefault="004E5F88" w:rsidP="00CE3C71">
      <w:pPr>
        <w:rPr>
          <w:rFonts w:asciiTheme="minorHAnsi" w:hAnsiTheme="minorHAnsi"/>
        </w:rPr>
      </w:pPr>
    </w:p>
    <w:sectPr w:rsidR="004E5F88" w:rsidRPr="007167EB" w:rsidSect="008748FA">
      <w:headerReference w:type="even" r:id="rId19"/>
      <w:headerReference w:type="default" r:id="rId20"/>
      <w:footerReference w:type="default" r:id="rId21"/>
      <w:headerReference w:type="first" r:id="rId22"/>
      <w:pgSz w:w="12240" w:h="15840" w:code="1"/>
      <w:pgMar w:top="720" w:right="720" w:bottom="720" w:left="720" w:header="576" w:footer="576"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EBA9667" w14:textId="77777777" w:rsidR="005012B0" w:rsidRDefault="005012B0">
      <w:r>
        <w:separator/>
      </w:r>
    </w:p>
  </w:endnote>
  <w:endnote w:type="continuationSeparator" w:id="0">
    <w:p w14:paraId="4792A58C" w14:textId="77777777" w:rsidR="005012B0" w:rsidRDefault="005012B0">
      <w:r>
        <w:continuationSeparator/>
      </w:r>
    </w:p>
  </w:endnote>
  <w:endnote w:type="continuationNotice" w:id="1">
    <w:p w14:paraId="0C45DC8F" w14:textId="77777777" w:rsidR="005012B0" w:rsidRDefault="005012B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BlackItalic">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B7DCEE" w14:textId="77777777" w:rsidR="005012B0" w:rsidRDefault="005012B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DC02C8" w14:textId="77777777" w:rsidR="005012B0" w:rsidRPr="00F235B5" w:rsidRDefault="005012B0" w:rsidP="008F2201">
    <w:pPr>
      <w:pStyle w:val="cf6rfooter20081113"/>
      <w:rPr>
        <w:rFonts w:ascii="Calibri" w:hAnsi="Calibri"/>
        <w:i w:val="0"/>
        <w:sz w:val="18"/>
        <w:szCs w:val="18"/>
      </w:rPr>
    </w:pPr>
    <w:r w:rsidRPr="00F235B5">
      <w:rPr>
        <w:rFonts w:ascii="Calibri" w:hAnsi="Calibri"/>
        <w:i w:val="0"/>
        <w:sz w:val="18"/>
        <w:szCs w:val="18"/>
      </w:rPr>
      <w:t xml:space="preserve">Registration Number:                                       </w:t>
    </w:r>
    <w:r>
      <w:rPr>
        <w:rFonts w:ascii="Calibri" w:hAnsi="Calibri"/>
        <w:i w:val="0"/>
        <w:sz w:val="18"/>
        <w:szCs w:val="18"/>
      </w:rPr>
      <w:t xml:space="preserve">             </w:t>
    </w:r>
    <w:r w:rsidRPr="00F235B5">
      <w:rPr>
        <w:rFonts w:ascii="Calibri" w:hAnsi="Calibri"/>
        <w:i w:val="0"/>
        <w:sz w:val="18"/>
        <w:szCs w:val="18"/>
      </w:rPr>
      <w:t xml:space="preserve">                    Registration Date/Time:                                           HERS Provider:                       </w:t>
    </w:r>
  </w:p>
  <w:p w14:paraId="56DC02C9" w14:textId="466B3997" w:rsidR="005012B0" w:rsidRDefault="005012B0" w:rsidP="009D300F">
    <w:pPr>
      <w:pStyle w:val="cf6rfooter20081113"/>
      <w:tabs>
        <w:tab w:val="clear" w:pos="9900"/>
        <w:tab w:val="right" w:pos="10800"/>
      </w:tabs>
      <w:rPr>
        <w:rFonts w:ascii="Calibri" w:hAnsi="Calibri"/>
        <w:i w:val="0"/>
      </w:rPr>
    </w:pPr>
    <w:r w:rsidRPr="00F235B5">
      <w:rPr>
        <w:rFonts w:ascii="Calibri" w:hAnsi="Calibri"/>
        <w:i w:val="0"/>
        <w:sz w:val="18"/>
        <w:szCs w:val="18"/>
      </w:rPr>
      <w:t xml:space="preserve">CA Building Energy Efficiency Standards - </w:t>
    </w:r>
    <w:del w:id="160" w:author="Balneg, Ronald@Energy" w:date="2018-06-28T13:29:00Z">
      <w:r w:rsidRPr="00F235B5" w:rsidDel="004B0BC2">
        <w:rPr>
          <w:rFonts w:ascii="Calibri" w:hAnsi="Calibri"/>
          <w:i w:val="0"/>
          <w:sz w:val="18"/>
          <w:szCs w:val="18"/>
        </w:rPr>
        <w:delText>201</w:delText>
      </w:r>
      <w:r w:rsidDel="004B0BC2">
        <w:rPr>
          <w:rFonts w:ascii="Calibri" w:hAnsi="Calibri"/>
          <w:i w:val="0"/>
          <w:sz w:val="18"/>
          <w:szCs w:val="18"/>
        </w:rPr>
        <w:delText>6</w:delText>
      </w:r>
      <w:r w:rsidRPr="00F235B5" w:rsidDel="004B0BC2">
        <w:rPr>
          <w:rFonts w:ascii="Calibri" w:hAnsi="Calibri"/>
          <w:i w:val="0"/>
          <w:sz w:val="18"/>
          <w:szCs w:val="18"/>
        </w:rPr>
        <w:delText xml:space="preserve"> </w:delText>
      </w:r>
    </w:del>
    <w:ins w:id="161" w:author="Balneg, Ronald@Energy" w:date="2018-06-28T13:29:00Z">
      <w:r>
        <w:rPr>
          <w:rFonts w:ascii="Calibri" w:hAnsi="Calibri"/>
          <w:i w:val="0"/>
          <w:sz w:val="18"/>
          <w:szCs w:val="18"/>
        </w:rPr>
        <w:t>2019</w:t>
      </w:r>
      <w:r w:rsidRPr="00F235B5">
        <w:rPr>
          <w:rFonts w:ascii="Calibri" w:hAnsi="Calibri"/>
          <w:i w:val="0"/>
          <w:sz w:val="18"/>
          <w:szCs w:val="18"/>
        </w:rPr>
        <w:t xml:space="preserve"> </w:t>
      </w:r>
    </w:ins>
    <w:r w:rsidRPr="00F235B5">
      <w:rPr>
        <w:rFonts w:ascii="Calibri" w:hAnsi="Calibri"/>
        <w:i w:val="0"/>
        <w:sz w:val="18"/>
        <w:szCs w:val="18"/>
      </w:rPr>
      <w:t>Residential Compliance</w:t>
    </w:r>
    <w:r w:rsidRPr="00F235B5">
      <w:rPr>
        <w:rFonts w:ascii="Calibri" w:hAnsi="Calibri"/>
        <w:i w:val="0"/>
        <w:sz w:val="18"/>
        <w:szCs w:val="18"/>
      </w:rPr>
      <w:tab/>
    </w:r>
    <w:del w:id="162" w:author="Balneg, Ronald@Energy" w:date="2018-06-28T13:29:00Z">
      <w:r w:rsidDel="004B0BC2">
        <w:rPr>
          <w:rFonts w:ascii="Calibri" w:hAnsi="Calibri"/>
          <w:i w:val="0"/>
          <w:sz w:val="18"/>
          <w:szCs w:val="18"/>
        </w:rPr>
        <w:delText>October 2016</w:delText>
      </w:r>
    </w:del>
    <w:ins w:id="163" w:author="Balneg, Ronald@Energy" w:date="2018-06-28T13:29:00Z">
      <w:r>
        <w:rPr>
          <w:rFonts w:ascii="Calibri" w:hAnsi="Calibri"/>
          <w:i w:val="0"/>
          <w:sz w:val="18"/>
          <w:szCs w:val="18"/>
        </w:rPr>
        <w:t>January 20</w:t>
      </w:r>
    </w:ins>
    <w:ins w:id="164" w:author="Smith, Alexis@Energy" w:date="2018-12-06T09:16:00Z">
      <w:r>
        <w:rPr>
          <w:rFonts w:ascii="Calibri" w:hAnsi="Calibri"/>
          <w:i w:val="0"/>
          <w:sz w:val="18"/>
          <w:szCs w:val="18"/>
        </w:rPr>
        <w:t>19</w:t>
      </w:r>
    </w:ins>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A4B9CC" w14:textId="77777777" w:rsidR="005012B0" w:rsidRDefault="005012B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DC02D4" w14:textId="5946106A" w:rsidR="005012B0" w:rsidRPr="00F235B5" w:rsidRDefault="005012B0" w:rsidP="008748FA">
    <w:pPr>
      <w:pStyle w:val="cf6rfooter20081113"/>
      <w:rPr>
        <w:rFonts w:ascii="Calibri" w:hAnsi="Calibri"/>
        <w:i w:val="0"/>
      </w:rPr>
    </w:pPr>
    <w:r w:rsidRPr="00F235B5">
      <w:rPr>
        <w:rFonts w:ascii="Calibri" w:hAnsi="Calibri"/>
        <w:i w:val="0"/>
      </w:rPr>
      <w:t>CA Building Energy Efficiency Standards - 201</w:t>
    </w:r>
    <w:ins w:id="197" w:author="Balneg, Ronald@Energy" w:date="2018-07-02T15:21:00Z">
      <w:r>
        <w:rPr>
          <w:rFonts w:ascii="Calibri" w:hAnsi="Calibri"/>
          <w:i w:val="0"/>
        </w:rPr>
        <w:t>9</w:t>
      </w:r>
    </w:ins>
    <w:del w:id="198" w:author="Balneg, Ronald@Energy" w:date="2018-07-02T15:21:00Z">
      <w:r w:rsidDel="0003306F">
        <w:rPr>
          <w:rFonts w:ascii="Calibri" w:hAnsi="Calibri"/>
          <w:i w:val="0"/>
        </w:rPr>
        <w:delText>6</w:delText>
      </w:r>
    </w:del>
    <w:r w:rsidRPr="00F235B5">
      <w:rPr>
        <w:rFonts w:ascii="Calibri" w:hAnsi="Calibri"/>
        <w:i w:val="0"/>
      </w:rPr>
      <w:t xml:space="preserve"> Residential Compliance</w:t>
    </w:r>
    <w:r w:rsidRPr="00F235B5">
      <w:rPr>
        <w:rFonts w:ascii="Calibri" w:hAnsi="Calibri"/>
        <w:i w:val="0"/>
      </w:rPr>
      <w:tab/>
    </w:r>
    <w:del w:id="199" w:author="Balneg, Ronald@Energy" w:date="2018-07-02T15:21:00Z">
      <w:r w:rsidDel="0003306F">
        <w:rPr>
          <w:rFonts w:ascii="Calibri" w:hAnsi="Calibri"/>
          <w:i w:val="0"/>
        </w:rPr>
        <w:delText xml:space="preserve">October </w:delText>
      </w:r>
    </w:del>
    <w:ins w:id="200" w:author="Balneg, Ronald@Energy" w:date="2018-07-02T15:21:00Z">
      <w:r>
        <w:rPr>
          <w:rFonts w:ascii="Calibri" w:hAnsi="Calibri"/>
          <w:i w:val="0"/>
        </w:rPr>
        <w:t xml:space="preserve">January </w:t>
      </w:r>
    </w:ins>
    <w:r>
      <w:rPr>
        <w:rFonts w:ascii="Calibri" w:hAnsi="Calibri"/>
        <w:i w:val="0"/>
      </w:rPr>
      <w:t>20</w:t>
    </w:r>
    <w:ins w:id="201" w:author="Smith, Alexis@Energy" w:date="2018-12-06T09:16:00Z">
      <w:r>
        <w:rPr>
          <w:rFonts w:ascii="Calibri" w:hAnsi="Calibri"/>
          <w:i w:val="0"/>
        </w:rPr>
        <w:t>19</w:t>
      </w:r>
    </w:ins>
    <w:del w:id="202" w:author="Balneg, Ronald@Energy" w:date="2018-07-02T15:21:00Z">
      <w:r w:rsidDel="0003306F">
        <w:rPr>
          <w:rFonts w:ascii="Calibri" w:hAnsi="Calibri"/>
          <w:i w:val="0"/>
        </w:rPr>
        <w:delText>16</w:delText>
      </w:r>
    </w:del>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B8852B" w14:textId="1009A8E8" w:rsidR="005012B0" w:rsidRPr="00F235B5" w:rsidRDefault="005012B0" w:rsidP="008748FA">
    <w:pPr>
      <w:pStyle w:val="cf6rfooter20081113"/>
      <w:tabs>
        <w:tab w:val="clear" w:pos="9900"/>
        <w:tab w:val="right" w:pos="10800"/>
      </w:tabs>
      <w:rPr>
        <w:rFonts w:ascii="Calibri" w:hAnsi="Calibri"/>
        <w:i w:val="0"/>
      </w:rPr>
    </w:pPr>
    <w:r w:rsidRPr="00F235B5">
      <w:rPr>
        <w:rFonts w:ascii="Calibri" w:hAnsi="Calibri"/>
        <w:i w:val="0"/>
      </w:rPr>
      <w:t>CA Building Energy Efficiency Standards - 201</w:t>
    </w:r>
    <w:del w:id="376" w:author="Ferris, Elizabeth@Energy" w:date="2018-08-13T10:59:00Z">
      <w:r w:rsidDel="00710DA4">
        <w:rPr>
          <w:rFonts w:ascii="Calibri" w:hAnsi="Calibri"/>
          <w:i w:val="0"/>
        </w:rPr>
        <w:delText>6</w:delText>
      </w:r>
    </w:del>
    <w:ins w:id="377" w:author="Ferris, Elizabeth@Energy" w:date="2018-08-13T10:59:00Z">
      <w:r>
        <w:rPr>
          <w:rFonts w:ascii="Calibri" w:hAnsi="Calibri"/>
          <w:i w:val="0"/>
        </w:rPr>
        <w:t>9</w:t>
      </w:r>
    </w:ins>
    <w:r w:rsidRPr="00F235B5">
      <w:rPr>
        <w:rFonts w:ascii="Calibri" w:hAnsi="Calibri"/>
        <w:i w:val="0"/>
      </w:rPr>
      <w:t xml:space="preserve"> Residential Compliance</w:t>
    </w:r>
    <w:r w:rsidRPr="00F235B5">
      <w:rPr>
        <w:rFonts w:ascii="Calibri" w:hAnsi="Calibri"/>
        <w:i w:val="0"/>
      </w:rPr>
      <w:tab/>
    </w:r>
    <w:del w:id="378" w:author="Ferris, Elizabeth@Energy" w:date="2018-08-13T11:00:00Z">
      <w:r w:rsidDel="00710DA4">
        <w:rPr>
          <w:rFonts w:ascii="Calibri" w:hAnsi="Calibri"/>
          <w:i w:val="0"/>
        </w:rPr>
        <w:delText>October 2016</w:delText>
      </w:r>
    </w:del>
    <w:ins w:id="379" w:author="Ferris, Elizabeth@Energy" w:date="2018-08-13T11:00:00Z">
      <w:r>
        <w:rPr>
          <w:rFonts w:ascii="Calibri" w:hAnsi="Calibri"/>
          <w:i w:val="0"/>
        </w:rPr>
        <w:t>January 20</w:t>
      </w:r>
    </w:ins>
    <w:ins w:id="380" w:author="Smith, Alexis@Energy" w:date="2018-12-06T09:16:00Z">
      <w:r>
        <w:rPr>
          <w:rFonts w:ascii="Calibri" w:hAnsi="Calibri"/>
          <w:i w:val="0"/>
        </w:rPr>
        <w:t>19</w:t>
      </w:r>
    </w:ins>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6D354F2" w14:textId="77777777" w:rsidR="005012B0" w:rsidRDefault="005012B0">
      <w:r>
        <w:separator/>
      </w:r>
    </w:p>
  </w:footnote>
  <w:footnote w:type="continuationSeparator" w:id="0">
    <w:p w14:paraId="03A4D643" w14:textId="77777777" w:rsidR="005012B0" w:rsidRDefault="005012B0">
      <w:r>
        <w:continuationSeparator/>
      </w:r>
    </w:p>
  </w:footnote>
  <w:footnote w:type="continuationNotice" w:id="1">
    <w:p w14:paraId="0C372378" w14:textId="77777777" w:rsidR="005012B0" w:rsidRDefault="005012B0"/>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DC02B4" w14:textId="77777777" w:rsidR="005012B0" w:rsidRDefault="00AD6291">
    <w:pPr>
      <w:pStyle w:val="Header"/>
    </w:pPr>
    <w:r>
      <w:rPr>
        <w:noProof/>
      </w:rPr>
      <w:pict w14:anchorId="56DC02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559969" o:spid="_x0000_s2050" type="#_x0000_t75" style="position:absolute;margin-left:0;margin-top:0;width:10in;height:540pt;z-index:-251658239;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DC02B5" w14:textId="3F257BA9" w:rsidR="005012B0" w:rsidRPr="007770C5" w:rsidRDefault="005012B0" w:rsidP="00592625">
    <w:pPr>
      <w:suppressAutoHyphens/>
      <w:ind w:left="-90"/>
      <w:rPr>
        <w:rFonts w:ascii="Arial" w:hAnsi="Arial" w:cs="Arial"/>
        <w:sz w:val="14"/>
        <w:szCs w:val="14"/>
      </w:rPr>
    </w:pPr>
    <w:r>
      <w:rPr>
        <w:rFonts w:ascii="Arial" w:hAnsi="Arial" w:cs="Arial"/>
        <w:noProof/>
        <w:sz w:val="14"/>
        <w:szCs w:val="14"/>
      </w:rPr>
      <w:drawing>
        <wp:anchor distT="0" distB="0" distL="114300" distR="114300" simplePos="0" relativeHeight="251658249" behindDoc="0" locked="0" layoutInCell="1" allowOverlap="1" wp14:anchorId="56DC02E0" wp14:editId="7B910148">
          <wp:simplePos x="0" y="0"/>
          <wp:positionH relativeFrom="margin">
            <wp:posOffset>6531610</wp:posOffset>
          </wp:positionH>
          <wp:positionV relativeFrom="margin">
            <wp:posOffset>-1238885</wp:posOffset>
          </wp:positionV>
          <wp:extent cx="320040" cy="280670"/>
          <wp:effectExtent l="0" t="0" r="0" b="0"/>
          <wp:wrapSquare wrapText="bothSides"/>
          <wp:docPr id="2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EC_Seal-75x72"/>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320040" cy="280670"/>
                  </a:xfrm>
                  <a:prstGeom prst="rect">
                    <a:avLst/>
                  </a:prstGeom>
                  <a:noFill/>
                </pic:spPr>
              </pic:pic>
            </a:graphicData>
          </a:graphic>
          <wp14:sizeRelV relativeFrom="margin">
            <wp14:pctHeight>0</wp14:pctHeight>
          </wp14:sizeRelV>
        </wp:anchor>
      </w:drawing>
    </w:r>
    <w:r w:rsidR="00AD6291">
      <w:rPr>
        <w:rFonts w:ascii="Arial" w:hAnsi="Arial" w:cs="Arial"/>
        <w:noProof/>
        <w:sz w:val="14"/>
        <w:szCs w:val="14"/>
      </w:rPr>
      <w:pict w14:anchorId="56DC02E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559970" o:spid="_x0000_s2051" type="#_x0000_t75" style="position:absolute;left:0;text-align:left;margin-left:0;margin-top:0;width:10in;height:540pt;z-index:-251658238;mso-position-horizontal:center;mso-position-horizontal-relative:margin;mso-position-vertical:center;mso-position-vertical-relative:margin" o:allowincell="f">
          <v:imagedata r:id="rId2" o:title="For information and data collection only" gain="19661f" blacklevel="22938f"/>
          <w10:wrap anchorx="margin" anchory="margin"/>
        </v:shape>
      </w:pict>
    </w:r>
    <w:r w:rsidRPr="007770C5">
      <w:rPr>
        <w:rFonts w:ascii="Arial" w:hAnsi="Arial" w:cs="Arial"/>
        <w:sz w:val="14"/>
        <w:szCs w:val="14"/>
      </w:rPr>
      <w:t>STATE OF CALIFORNIA</w:t>
    </w:r>
  </w:p>
  <w:p w14:paraId="56DC02B6" w14:textId="77777777" w:rsidR="005012B0" w:rsidRPr="007770C5" w:rsidRDefault="005012B0" w:rsidP="00592625">
    <w:pPr>
      <w:suppressAutoHyphens/>
      <w:ind w:left="-90"/>
      <w:rPr>
        <w:rFonts w:ascii="Arial" w:hAnsi="Arial" w:cs="Arial"/>
        <w:b/>
        <w:sz w:val="24"/>
        <w:szCs w:val="24"/>
      </w:rPr>
    </w:pPr>
    <w:r>
      <w:rPr>
        <w:rFonts w:ascii="Arial" w:hAnsi="Arial" w:cs="Arial"/>
        <w:b/>
        <w:sz w:val="24"/>
        <w:szCs w:val="24"/>
      </w:rPr>
      <w:t>DUCT LOCATION</w:t>
    </w:r>
  </w:p>
  <w:p w14:paraId="56DC02B7" w14:textId="68FB40AD" w:rsidR="005012B0" w:rsidRPr="007770C5" w:rsidRDefault="005012B0" w:rsidP="00592625">
    <w:pPr>
      <w:suppressAutoHyphens/>
      <w:ind w:left="-90"/>
      <w:rPr>
        <w:rFonts w:ascii="Arial" w:hAnsi="Arial" w:cs="Arial"/>
        <w:sz w:val="14"/>
        <w:szCs w:val="14"/>
      </w:rPr>
    </w:pPr>
    <w:r>
      <w:rPr>
        <w:rFonts w:ascii="Arial" w:hAnsi="Arial" w:cs="Arial"/>
        <w:sz w:val="14"/>
        <w:szCs w:val="14"/>
      </w:rPr>
      <w:t>CEC-CF2R-MCH-21-H</w:t>
    </w:r>
    <w:r w:rsidRPr="007770C5">
      <w:rPr>
        <w:rFonts w:ascii="Arial" w:hAnsi="Arial" w:cs="Arial"/>
        <w:sz w:val="14"/>
        <w:szCs w:val="14"/>
      </w:rPr>
      <w:t xml:space="preserve"> (Revised </w:t>
    </w:r>
    <w:del w:id="156" w:author="Balneg, Ronald@Energy" w:date="2018-06-28T13:29:00Z">
      <w:r w:rsidDel="004B0BC2">
        <w:rPr>
          <w:rFonts w:ascii="Arial" w:hAnsi="Arial" w:cs="Arial"/>
          <w:sz w:val="14"/>
          <w:szCs w:val="14"/>
        </w:rPr>
        <w:delText>1</w:delText>
      </w:r>
    </w:del>
    <w:r>
      <w:rPr>
        <w:rFonts w:ascii="Arial" w:hAnsi="Arial" w:cs="Arial"/>
        <w:sz w:val="14"/>
        <w:szCs w:val="14"/>
      </w:rPr>
      <w:t>0</w:t>
    </w:r>
    <w:ins w:id="157" w:author="Balneg, Ronald@Energy" w:date="2018-06-28T13:29:00Z">
      <w:r>
        <w:rPr>
          <w:rFonts w:ascii="Arial" w:hAnsi="Arial" w:cs="Arial"/>
          <w:sz w:val="14"/>
          <w:szCs w:val="14"/>
        </w:rPr>
        <w:t>1</w:t>
      </w:r>
    </w:ins>
    <w:r>
      <w:rPr>
        <w:rFonts w:ascii="Arial" w:hAnsi="Arial" w:cs="Arial"/>
        <w:sz w:val="14"/>
        <w:szCs w:val="14"/>
      </w:rPr>
      <w:t>/</w:t>
    </w:r>
    <w:del w:id="158" w:author="Balneg, Ronald@Energy" w:date="2018-06-28T13:29:00Z">
      <w:r w:rsidDel="004B0BC2">
        <w:rPr>
          <w:rFonts w:ascii="Arial" w:hAnsi="Arial" w:cs="Arial"/>
          <w:sz w:val="14"/>
          <w:szCs w:val="14"/>
        </w:rPr>
        <w:delText>16</w:delText>
      </w:r>
    </w:del>
    <w:ins w:id="159" w:author="Smith, Alexis@Energy" w:date="2018-12-06T09:16:00Z">
      <w:r>
        <w:rPr>
          <w:rFonts w:ascii="Arial" w:hAnsi="Arial" w:cs="Arial"/>
          <w:sz w:val="14"/>
          <w:szCs w:val="14"/>
        </w:rPr>
        <w:t>19</w:t>
      </w:r>
    </w:ins>
    <w:r w:rsidRPr="007770C5">
      <w:rPr>
        <w:rFonts w:ascii="Arial" w:hAnsi="Arial" w:cs="Arial"/>
        <w:sz w:val="14"/>
        <w:szCs w:val="14"/>
      </w:rPr>
      <w:t xml:space="preserve">)                                                                                                   </w:t>
    </w:r>
    <w:r>
      <w:rPr>
        <w:rFonts w:ascii="Arial" w:hAnsi="Arial" w:cs="Arial"/>
        <w:sz w:val="14"/>
        <w:szCs w:val="14"/>
      </w:rPr>
      <w:t xml:space="preserve">                                       </w:t>
    </w:r>
    <w:r w:rsidRPr="007770C5">
      <w:rPr>
        <w:rFonts w:ascii="Arial" w:hAnsi="Arial" w:cs="Arial"/>
        <w:sz w:val="14"/>
        <w:szCs w:val="14"/>
      </w:rPr>
      <w:t>CALIFORNIA ENERGY COMMISSION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515"/>
      <w:gridCol w:w="3038"/>
      <w:gridCol w:w="2477"/>
    </w:tblGrid>
    <w:tr w:rsidR="005012B0" w:rsidRPr="008F2201" w14:paraId="56DC02BA" w14:textId="77777777" w:rsidTr="00E76D0C">
      <w:trPr>
        <w:cantSplit/>
        <w:trHeight w:val="288"/>
      </w:trPr>
      <w:tc>
        <w:tcPr>
          <w:tcW w:w="3877" w:type="pct"/>
          <w:gridSpan w:val="2"/>
          <w:tcBorders>
            <w:bottom w:val="single" w:sz="4" w:space="0" w:color="auto"/>
            <w:right w:val="nil"/>
          </w:tcBorders>
          <w:vAlign w:val="center"/>
        </w:tcPr>
        <w:p w14:paraId="56DC02B8" w14:textId="77777777" w:rsidR="005012B0" w:rsidRPr="00F235B5" w:rsidRDefault="005012B0" w:rsidP="008F2201">
          <w:pPr>
            <w:keepNext/>
            <w:outlineLvl w:val="0"/>
            <w:rPr>
              <w:rFonts w:ascii="Calibri" w:hAnsi="Calibri"/>
              <w:bCs/>
            </w:rPr>
          </w:pPr>
          <w:r w:rsidRPr="00F235B5">
            <w:rPr>
              <w:rFonts w:ascii="Calibri" w:hAnsi="Calibri"/>
              <w:bCs/>
            </w:rPr>
            <w:t>CERTIFICATE OF INSTALLATION</w:t>
          </w:r>
        </w:p>
      </w:tc>
      <w:tc>
        <w:tcPr>
          <w:tcW w:w="1123" w:type="pct"/>
          <w:tcBorders>
            <w:left w:val="nil"/>
            <w:bottom w:val="single" w:sz="4" w:space="0" w:color="auto"/>
          </w:tcBorders>
          <w:tcMar>
            <w:left w:w="115" w:type="dxa"/>
            <w:right w:w="115" w:type="dxa"/>
          </w:tcMar>
          <w:vAlign w:val="center"/>
        </w:tcPr>
        <w:p w14:paraId="56DC02B9" w14:textId="77777777" w:rsidR="005012B0" w:rsidRPr="00F235B5" w:rsidRDefault="005012B0" w:rsidP="008F2201">
          <w:pPr>
            <w:keepNext/>
            <w:jc w:val="right"/>
            <w:outlineLvl w:val="0"/>
            <w:rPr>
              <w:rFonts w:ascii="Calibri" w:hAnsi="Calibri"/>
              <w:bCs/>
            </w:rPr>
          </w:pPr>
          <w:r w:rsidRPr="00F235B5">
            <w:rPr>
              <w:rFonts w:ascii="Calibri" w:hAnsi="Calibri"/>
              <w:bCs/>
            </w:rPr>
            <w:t>CF2R-MCH-21-H</w:t>
          </w:r>
        </w:p>
      </w:tc>
    </w:tr>
    <w:tr w:rsidR="005012B0" w:rsidRPr="008F2201" w14:paraId="56DC02BD" w14:textId="77777777" w:rsidTr="00E76D0C">
      <w:trPr>
        <w:cantSplit/>
        <w:trHeight w:val="288"/>
      </w:trPr>
      <w:tc>
        <w:tcPr>
          <w:tcW w:w="2500" w:type="pct"/>
          <w:tcBorders>
            <w:right w:val="nil"/>
          </w:tcBorders>
        </w:tcPr>
        <w:p w14:paraId="56DC02BB" w14:textId="77777777" w:rsidR="005012B0" w:rsidRPr="00F235B5" w:rsidRDefault="005012B0">
          <w:pPr>
            <w:tabs>
              <w:tab w:val="right" w:pos="10543"/>
            </w:tabs>
            <w:rPr>
              <w:rFonts w:ascii="Calibri" w:hAnsi="Calibri"/>
              <w:sz w:val="12"/>
              <w:szCs w:val="12"/>
            </w:rPr>
          </w:pPr>
          <w:r w:rsidRPr="00F235B5">
            <w:rPr>
              <w:rFonts w:ascii="Calibri" w:hAnsi="Calibri"/>
              <w:bCs/>
            </w:rPr>
            <w:t>Duct Location</w:t>
          </w:r>
        </w:p>
      </w:tc>
      <w:tc>
        <w:tcPr>
          <w:tcW w:w="2500" w:type="pct"/>
          <w:gridSpan w:val="2"/>
          <w:tcBorders>
            <w:left w:val="nil"/>
          </w:tcBorders>
        </w:tcPr>
        <w:p w14:paraId="56DC02BC" w14:textId="1456CB5D" w:rsidR="005012B0" w:rsidRPr="00F235B5" w:rsidRDefault="005012B0" w:rsidP="008F2201">
          <w:pPr>
            <w:tabs>
              <w:tab w:val="right" w:pos="10543"/>
            </w:tabs>
            <w:jc w:val="right"/>
            <w:rPr>
              <w:rFonts w:ascii="Calibri" w:hAnsi="Calibri"/>
              <w:sz w:val="12"/>
              <w:szCs w:val="12"/>
            </w:rPr>
          </w:pPr>
          <w:r w:rsidRPr="00F235B5">
            <w:rPr>
              <w:rFonts w:ascii="Calibri" w:hAnsi="Calibri"/>
              <w:bCs/>
            </w:rPr>
            <w:t xml:space="preserve">(Page </w:t>
          </w:r>
          <w:r w:rsidRPr="00F235B5">
            <w:rPr>
              <w:rFonts w:ascii="Calibri" w:hAnsi="Calibri"/>
              <w:bCs/>
            </w:rPr>
            <w:fldChar w:fldCharType="begin"/>
          </w:r>
          <w:r w:rsidRPr="00F235B5">
            <w:rPr>
              <w:rFonts w:ascii="Calibri" w:hAnsi="Calibri"/>
              <w:bCs/>
            </w:rPr>
            <w:instrText xml:space="preserve"> PAGE   \* MERGEFORMAT </w:instrText>
          </w:r>
          <w:r w:rsidRPr="00F235B5">
            <w:rPr>
              <w:rFonts w:ascii="Calibri" w:hAnsi="Calibri"/>
              <w:bCs/>
            </w:rPr>
            <w:fldChar w:fldCharType="separate"/>
          </w:r>
          <w:r w:rsidR="00AD6291">
            <w:rPr>
              <w:rFonts w:ascii="Calibri" w:hAnsi="Calibri"/>
              <w:bCs/>
              <w:noProof/>
            </w:rPr>
            <w:t>2</w:t>
          </w:r>
          <w:r w:rsidRPr="00F235B5">
            <w:rPr>
              <w:rFonts w:ascii="Calibri" w:hAnsi="Calibri"/>
              <w:bCs/>
            </w:rPr>
            <w:fldChar w:fldCharType="end"/>
          </w:r>
          <w:r w:rsidRPr="00F235B5">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AD6291">
            <w:rPr>
              <w:rFonts w:ascii="Calibri" w:hAnsi="Calibri"/>
              <w:bCs/>
              <w:noProof/>
            </w:rPr>
            <w:t>2</w:t>
          </w:r>
          <w:r>
            <w:rPr>
              <w:rFonts w:ascii="Calibri" w:hAnsi="Calibri"/>
              <w:bCs/>
              <w:noProof/>
            </w:rPr>
            <w:fldChar w:fldCharType="end"/>
          </w:r>
          <w:r w:rsidRPr="00F235B5">
            <w:rPr>
              <w:rFonts w:ascii="Calibri" w:hAnsi="Calibri"/>
              <w:bCs/>
            </w:rPr>
            <w:t>)</w:t>
          </w:r>
        </w:p>
      </w:tc>
    </w:tr>
    <w:tr w:rsidR="005012B0" w:rsidRPr="008F2201" w14:paraId="56DC02C1" w14:textId="77777777" w:rsidTr="00E76D0C">
      <w:trPr>
        <w:cantSplit/>
        <w:trHeight w:val="288"/>
      </w:trPr>
      <w:tc>
        <w:tcPr>
          <w:tcW w:w="0" w:type="auto"/>
        </w:tcPr>
        <w:p w14:paraId="56DC02BE" w14:textId="77777777" w:rsidR="005012B0" w:rsidRPr="00F235B5" w:rsidRDefault="005012B0" w:rsidP="008F2201">
          <w:pPr>
            <w:rPr>
              <w:rFonts w:ascii="Calibri" w:hAnsi="Calibri"/>
              <w:sz w:val="12"/>
              <w:szCs w:val="12"/>
            </w:rPr>
          </w:pPr>
          <w:r w:rsidRPr="00F235B5">
            <w:rPr>
              <w:rFonts w:ascii="Calibri" w:hAnsi="Calibri"/>
              <w:sz w:val="12"/>
              <w:szCs w:val="12"/>
            </w:rPr>
            <w:t>Project Name:</w:t>
          </w:r>
        </w:p>
      </w:tc>
      <w:tc>
        <w:tcPr>
          <w:tcW w:w="1377" w:type="pct"/>
        </w:tcPr>
        <w:p w14:paraId="56DC02BF" w14:textId="77777777" w:rsidR="005012B0" w:rsidRPr="00F235B5" w:rsidRDefault="005012B0" w:rsidP="008F2201">
          <w:pPr>
            <w:rPr>
              <w:rFonts w:ascii="Calibri" w:hAnsi="Calibri"/>
              <w:sz w:val="12"/>
              <w:szCs w:val="12"/>
            </w:rPr>
          </w:pPr>
          <w:r w:rsidRPr="00F235B5">
            <w:rPr>
              <w:rFonts w:ascii="Calibri" w:hAnsi="Calibri"/>
              <w:sz w:val="12"/>
              <w:szCs w:val="12"/>
            </w:rPr>
            <w:t>Enforcement Agency:</w:t>
          </w:r>
        </w:p>
      </w:tc>
      <w:tc>
        <w:tcPr>
          <w:tcW w:w="1123" w:type="pct"/>
        </w:tcPr>
        <w:p w14:paraId="56DC02C0" w14:textId="77777777" w:rsidR="005012B0" w:rsidRPr="00F235B5" w:rsidRDefault="005012B0" w:rsidP="008F2201">
          <w:pPr>
            <w:rPr>
              <w:rFonts w:ascii="Calibri" w:hAnsi="Calibri"/>
              <w:sz w:val="12"/>
              <w:szCs w:val="12"/>
            </w:rPr>
          </w:pPr>
          <w:r w:rsidRPr="00F235B5">
            <w:rPr>
              <w:rFonts w:ascii="Calibri" w:hAnsi="Calibri"/>
              <w:sz w:val="12"/>
              <w:szCs w:val="12"/>
            </w:rPr>
            <w:t>Permit Number:</w:t>
          </w:r>
        </w:p>
      </w:tc>
    </w:tr>
    <w:tr w:rsidR="005012B0" w:rsidRPr="008F2201" w14:paraId="56DC02C5" w14:textId="77777777" w:rsidTr="00E76D0C">
      <w:trPr>
        <w:cantSplit/>
        <w:trHeight w:val="288"/>
      </w:trPr>
      <w:tc>
        <w:tcPr>
          <w:tcW w:w="0" w:type="auto"/>
        </w:tcPr>
        <w:p w14:paraId="56DC02C2" w14:textId="77777777" w:rsidR="005012B0" w:rsidRPr="00F235B5" w:rsidRDefault="005012B0" w:rsidP="008F2201">
          <w:pPr>
            <w:rPr>
              <w:rFonts w:ascii="Calibri" w:hAnsi="Calibri"/>
              <w:sz w:val="12"/>
              <w:szCs w:val="12"/>
              <w:vertAlign w:val="superscript"/>
            </w:rPr>
          </w:pPr>
          <w:r w:rsidRPr="00F235B5">
            <w:rPr>
              <w:rFonts w:ascii="Calibri" w:hAnsi="Calibri"/>
              <w:sz w:val="12"/>
              <w:szCs w:val="12"/>
            </w:rPr>
            <w:t>Dwelling Address:</w:t>
          </w:r>
        </w:p>
      </w:tc>
      <w:tc>
        <w:tcPr>
          <w:tcW w:w="1377" w:type="pct"/>
        </w:tcPr>
        <w:p w14:paraId="56DC02C3" w14:textId="2EA0A0E5" w:rsidR="005012B0" w:rsidRPr="00F235B5" w:rsidRDefault="005012B0" w:rsidP="008F2201">
          <w:pPr>
            <w:rPr>
              <w:rFonts w:ascii="Calibri" w:hAnsi="Calibri"/>
              <w:sz w:val="12"/>
              <w:szCs w:val="12"/>
              <w:vertAlign w:val="superscript"/>
            </w:rPr>
          </w:pPr>
          <w:r w:rsidRPr="00F235B5">
            <w:rPr>
              <w:rFonts w:ascii="Calibri" w:hAnsi="Calibri"/>
              <w:sz w:val="12"/>
              <w:szCs w:val="12"/>
            </w:rPr>
            <w:t>City</w:t>
          </w:r>
          <w:r>
            <w:rPr>
              <w:rFonts w:ascii="Calibri" w:hAnsi="Calibri"/>
              <w:sz w:val="12"/>
              <w:szCs w:val="12"/>
            </w:rPr>
            <w:t>:</w:t>
          </w:r>
        </w:p>
      </w:tc>
      <w:tc>
        <w:tcPr>
          <w:tcW w:w="1123" w:type="pct"/>
        </w:tcPr>
        <w:p w14:paraId="56DC02C4" w14:textId="63493560" w:rsidR="005012B0" w:rsidRPr="00F235B5" w:rsidRDefault="005012B0" w:rsidP="008F2201">
          <w:pPr>
            <w:rPr>
              <w:rFonts w:ascii="Calibri" w:hAnsi="Calibri"/>
              <w:sz w:val="12"/>
              <w:szCs w:val="12"/>
              <w:vertAlign w:val="superscript"/>
            </w:rPr>
          </w:pPr>
          <w:r w:rsidRPr="00F235B5">
            <w:rPr>
              <w:rFonts w:ascii="Calibri" w:hAnsi="Calibri"/>
              <w:sz w:val="12"/>
              <w:szCs w:val="12"/>
            </w:rPr>
            <w:t>Zip Code</w:t>
          </w:r>
          <w:r>
            <w:rPr>
              <w:rFonts w:ascii="Calibri" w:hAnsi="Calibri"/>
              <w:sz w:val="12"/>
              <w:szCs w:val="12"/>
            </w:rPr>
            <w:t>:</w:t>
          </w:r>
        </w:p>
      </w:tc>
    </w:tr>
  </w:tbl>
  <w:p w14:paraId="56DC02C6" w14:textId="77777777" w:rsidR="005012B0" w:rsidRDefault="005012B0" w:rsidP="008F220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DC02CA" w14:textId="77777777" w:rsidR="005012B0" w:rsidRDefault="00AD6291">
    <w:pPr>
      <w:pStyle w:val="Header"/>
    </w:pPr>
    <w:r>
      <w:rPr>
        <w:noProof/>
      </w:rPr>
      <w:pict w14:anchorId="56DC02E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559968" o:spid="_x0000_s2049" type="#_x0000_t75" style="position:absolute;margin-left:0;margin-top:0;width:10in;height:540pt;z-index:-251658240;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DC02CC" w14:textId="77777777" w:rsidR="005012B0" w:rsidRDefault="00AD6291">
    <w:pPr>
      <w:pStyle w:val="Header"/>
    </w:pPr>
    <w:r>
      <w:rPr>
        <w:noProof/>
      </w:rPr>
      <w:pict w14:anchorId="56DC02E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559972" o:spid="_x0000_s2053" type="#_x0000_t75" style="position:absolute;margin-left:0;margin-top:0;width:10in;height:540pt;z-index:-251658236;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083"/>
      <w:gridCol w:w="2800"/>
      <w:gridCol w:w="2283"/>
    </w:tblGrid>
    <w:tr w:rsidR="005012B0" w:rsidRPr="008F2201" w14:paraId="56DC02CF" w14:textId="77777777" w:rsidTr="00E76D0C">
      <w:trPr>
        <w:cantSplit/>
        <w:trHeight w:val="288"/>
      </w:trPr>
      <w:tc>
        <w:tcPr>
          <w:tcW w:w="3877" w:type="pct"/>
          <w:gridSpan w:val="2"/>
          <w:tcBorders>
            <w:bottom w:val="single" w:sz="4" w:space="0" w:color="auto"/>
            <w:right w:val="nil"/>
          </w:tcBorders>
          <w:vAlign w:val="center"/>
        </w:tcPr>
        <w:p w14:paraId="56DC02CD" w14:textId="77777777" w:rsidR="005012B0" w:rsidRPr="00F235B5" w:rsidRDefault="00AD6291" w:rsidP="008F2201">
          <w:pPr>
            <w:keepNext/>
            <w:outlineLvl w:val="0"/>
            <w:rPr>
              <w:rFonts w:ascii="Calibri" w:hAnsi="Calibri"/>
              <w:bCs/>
            </w:rPr>
          </w:pPr>
          <w:r>
            <w:rPr>
              <w:rFonts w:ascii="Calibri" w:hAnsi="Calibri"/>
              <w:bCs/>
              <w:noProof/>
            </w:rPr>
            <w:pict w14:anchorId="56DC02E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559973" o:spid="_x0000_s2054" type="#_x0000_t75" style="position:absolute;margin-left:0;margin-top:0;width:10in;height:540pt;z-index:-251658235;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r w:rsidR="005012B0" w:rsidRPr="00F235B5">
            <w:rPr>
              <w:rFonts w:ascii="Calibri" w:hAnsi="Calibri"/>
              <w:bCs/>
            </w:rPr>
            <w:t>CERTIFICATE OF INSTALLATION - USER INSTRUCTIONS</w:t>
          </w:r>
        </w:p>
      </w:tc>
      <w:tc>
        <w:tcPr>
          <w:tcW w:w="1123" w:type="pct"/>
          <w:tcBorders>
            <w:left w:val="nil"/>
            <w:bottom w:val="single" w:sz="4" w:space="0" w:color="auto"/>
          </w:tcBorders>
          <w:tcMar>
            <w:left w:w="115" w:type="dxa"/>
            <w:right w:w="115" w:type="dxa"/>
          </w:tcMar>
          <w:vAlign w:val="center"/>
        </w:tcPr>
        <w:p w14:paraId="56DC02CE" w14:textId="77777777" w:rsidR="005012B0" w:rsidRPr="00F235B5" w:rsidRDefault="005012B0" w:rsidP="008F2201">
          <w:pPr>
            <w:keepNext/>
            <w:jc w:val="right"/>
            <w:outlineLvl w:val="0"/>
            <w:rPr>
              <w:rFonts w:ascii="Calibri" w:hAnsi="Calibri"/>
              <w:bCs/>
            </w:rPr>
          </w:pPr>
          <w:r w:rsidRPr="00F235B5">
            <w:rPr>
              <w:rFonts w:ascii="Calibri" w:hAnsi="Calibri"/>
              <w:bCs/>
            </w:rPr>
            <w:t>CF2R-MCH-21-H</w:t>
          </w:r>
        </w:p>
      </w:tc>
    </w:tr>
    <w:tr w:rsidR="005012B0" w:rsidRPr="008F2201" w14:paraId="56DC02D2" w14:textId="77777777" w:rsidTr="00E76D0C">
      <w:trPr>
        <w:cantSplit/>
        <w:trHeight w:val="288"/>
      </w:trPr>
      <w:tc>
        <w:tcPr>
          <w:tcW w:w="2500" w:type="pct"/>
          <w:tcBorders>
            <w:right w:val="nil"/>
          </w:tcBorders>
        </w:tcPr>
        <w:p w14:paraId="56DC02D0" w14:textId="77777777" w:rsidR="005012B0" w:rsidRPr="00F235B5" w:rsidRDefault="005012B0">
          <w:pPr>
            <w:tabs>
              <w:tab w:val="right" w:pos="10543"/>
            </w:tabs>
            <w:rPr>
              <w:rFonts w:ascii="Calibri" w:hAnsi="Calibri"/>
              <w:sz w:val="12"/>
              <w:szCs w:val="12"/>
            </w:rPr>
          </w:pPr>
          <w:r w:rsidRPr="00F235B5">
            <w:rPr>
              <w:rFonts w:ascii="Calibri" w:hAnsi="Calibri"/>
              <w:bCs/>
            </w:rPr>
            <w:t>Duct Location - MCH21</w:t>
          </w:r>
        </w:p>
      </w:tc>
      <w:tc>
        <w:tcPr>
          <w:tcW w:w="2500" w:type="pct"/>
          <w:gridSpan w:val="2"/>
          <w:tcBorders>
            <w:left w:val="nil"/>
          </w:tcBorders>
        </w:tcPr>
        <w:p w14:paraId="56DC02D1" w14:textId="09B4A9E6" w:rsidR="005012B0" w:rsidRPr="00F235B5" w:rsidRDefault="005012B0" w:rsidP="008F2201">
          <w:pPr>
            <w:tabs>
              <w:tab w:val="right" w:pos="10543"/>
            </w:tabs>
            <w:jc w:val="right"/>
            <w:rPr>
              <w:rFonts w:ascii="Calibri" w:hAnsi="Calibri"/>
              <w:sz w:val="12"/>
              <w:szCs w:val="12"/>
            </w:rPr>
          </w:pPr>
          <w:r w:rsidRPr="00F235B5">
            <w:rPr>
              <w:rFonts w:ascii="Calibri" w:hAnsi="Calibri"/>
              <w:bCs/>
            </w:rPr>
            <w:t xml:space="preserve">(Page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AD6291">
            <w:rPr>
              <w:rFonts w:ascii="Calibri" w:hAnsi="Calibri"/>
              <w:bCs/>
              <w:noProof/>
            </w:rPr>
            <w:t>1</w:t>
          </w:r>
          <w:r>
            <w:rPr>
              <w:rFonts w:ascii="Calibri" w:hAnsi="Calibri"/>
              <w:bCs/>
              <w:noProof/>
            </w:rPr>
            <w:fldChar w:fldCharType="end"/>
          </w:r>
          <w:r w:rsidRPr="00F235B5">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AD6291">
            <w:rPr>
              <w:rFonts w:ascii="Calibri" w:hAnsi="Calibri"/>
              <w:bCs/>
              <w:noProof/>
            </w:rPr>
            <w:t>1</w:t>
          </w:r>
          <w:r>
            <w:rPr>
              <w:rFonts w:ascii="Calibri" w:hAnsi="Calibri"/>
              <w:bCs/>
              <w:noProof/>
            </w:rPr>
            <w:fldChar w:fldCharType="end"/>
          </w:r>
          <w:r w:rsidRPr="00F235B5">
            <w:rPr>
              <w:rFonts w:ascii="Calibri" w:hAnsi="Calibri"/>
              <w:bCs/>
            </w:rPr>
            <w:t>)</w:t>
          </w:r>
        </w:p>
      </w:tc>
    </w:tr>
  </w:tbl>
  <w:p w14:paraId="56DC02D3" w14:textId="77777777" w:rsidR="005012B0" w:rsidRDefault="005012B0" w:rsidP="008F2201">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DC02D5" w14:textId="77777777" w:rsidR="005012B0" w:rsidRDefault="00AD6291">
    <w:pPr>
      <w:pStyle w:val="Header"/>
    </w:pPr>
    <w:r>
      <w:rPr>
        <w:noProof/>
      </w:rPr>
      <w:pict w14:anchorId="56DC02E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559971" o:spid="_x0000_s2052" type="#_x0000_t75" style="position:absolute;margin-left:0;margin-top:0;width:10in;height:540pt;z-index:-251658237;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DC02D6" w14:textId="77777777" w:rsidR="005012B0" w:rsidRDefault="00AD6291">
    <w:pPr>
      <w:pStyle w:val="Header"/>
    </w:pPr>
    <w:r>
      <w:rPr>
        <w:noProof/>
      </w:rPr>
      <w:pict w14:anchorId="56DC02E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559975" o:spid="_x0000_s2056" type="#_x0000_t75" style="position:absolute;margin-left:0;margin-top:0;width:10in;height:540pt;z-index:-251658233;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515"/>
      <w:gridCol w:w="3038"/>
      <w:gridCol w:w="2477"/>
    </w:tblGrid>
    <w:tr w:rsidR="005012B0" w:rsidRPr="008F2201" w14:paraId="56DC02D9" w14:textId="77777777" w:rsidTr="00E76D0C">
      <w:trPr>
        <w:cantSplit/>
        <w:trHeight w:val="288"/>
      </w:trPr>
      <w:tc>
        <w:tcPr>
          <w:tcW w:w="3877" w:type="pct"/>
          <w:gridSpan w:val="2"/>
          <w:tcBorders>
            <w:bottom w:val="single" w:sz="4" w:space="0" w:color="auto"/>
            <w:right w:val="nil"/>
          </w:tcBorders>
          <w:vAlign w:val="center"/>
        </w:tcPr>
        <w:p w14:paraId="56DC02D7" w14:textId="77777777" w:rsidR="005012B0" w:rsidRPr="00F235B5" w:rsidRDefault="00AD6291" w:rsidP="008F2201">
          <w:pPr>
            <w:keepNext/>
            <w:outlineLvl w:val="0"/>
            <w:rPr>
              <w:rFonts w:ascii="Calibri" w:hAnsi="Calibri"/>
              <w:bCs/>
            </w:rPr>
          </w:pPr>
          <w:r>
            <w:rPr>
              <w:rFonts w:ascii="Calibri" w:hAnsi="Calibri"/>
              <w:bCs/>
              <w:noProof/>
            </w:rPr>
            <w:pict w14:anchorId="56DC02E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559976" o:spid="_x0000_s2057" type="#_x0000_t75" style="position:absolute;margin-left:0;margin-top:0;width:10in;height:540pt;z-index:-251658232;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r w:rsidR="005012B0" w:rsidRPr="00F235B5">
            <w:rPr>
              <w:rFonts w:ascii="Calibri" w:hAnsi="Calibri"/>
              <w:bCs/>
            </w:rPr>
            <w:t xml:space="preserve">CERTIFICATE OF INSTALLATION - </w:t>
          </w:r>
          <w:r w:rsidR="005012B0" w:rsidRPr="00506446">
            <w:rPr>
              <w:rFonts w:ascii="Calibri" w:hAnsi="Calibri"/>
              <w:bCs/>
            </w:rPr>
            <w:t>DATA FIELD DEFINITIONS AND CALCULATIONS</w:t>
          </w:r>
        </w:p>
      </w:tc>
      <w:tc>
        <w:tcPr>
          <w:tcW w:w="1123" w:type="pct"/>
          <w:tcBorders>
            <w:left w:val="nil"/>
            <w:bottom w:val="single" w:sz="4" w:space="0" w:color="auto"/>
          </w:tcBorders>
          <w:tcMar>
            <w:left w:w="115" w:type="dxa"/>
            <w:right w:w="115" w:type="dxa"/>
          </w:tcMar>
          <w:vAlign w:val="center"/>
        </w:tcPr>
        <w:p w14:paraId="56DC02D8" w14:textId="77777777" w:rsidR="005012B0" w:rsidRPr="00F235B5" w:rsidRDefault="005012B0" w:rsidP="008F2201">
          <w:pPr>
            <w:keepNext/>
            <w:jc w:val="right"/>
            <w:outlineLvl w:val="0"/>
            <w:rPr>
              <w:rFonts w:ascii="Calibri" w:hAnsi="Calibri"/>
              <w:bCs/>
            </w:rPr>
          </w:pPr>
          <w:r w:rsidRPr="00F235B5">
            <w:rPr>
              <w:rFonts w:ascii="Calibri" w:hAnsi="Calibri"/>
              <w:bCs/>
            </w:rPr>
            <w:t>CF2R-MCH-21-H</w:t>
          </w:r>
        </w:p>
      </w:tc>
    </w:tr>
    <w:tr w:rsidR="005012B0" w:rsidRPr="008F2201" w14:paraId="56DC02DC" w14:textId="77777777" w:rsidTr="00E76D0C">
      <w:trPr>
        <w:cantSplit/>
        <w:trHeight w:val="288"/>
      </w:trPr>
      <w:tc>
        <w:tcPr>
          <w:tcW w:w="2500" w:type="pct"/>
          <w:tcBorders>
            <w:right w:val="nil"/>
          </w:tcBorders>
        </w:tcPr>
        <w:p w14:paraId="56DC02DA" w14:textId="77777777" w:rsidR="005012B0" w:rsidRPr="00F235B5" w:rsidRDefault="005012B0">
          <w:pPr>
            <w:tabs>
              <w:tab w:val="right" w:pos="10543"/>
            </w:tabs>
            <w:rPr>
              <w:rFonts w:ascii="Calibri" w:hAnsi="Calibri"/>
              <w:sz w:val="12"/>
              <w:szCs w:val="12"/>
            </w:rPr>
          </w:pPr>
          <w:r>
            <w:rPr>
              <w:rFonts w:ascii="Calibri" w:hAnsi="Calibri"/>
              <w:bCs/>
            </w:rPr>
            <w:t>Duct Location</w:t>
          </w:r>
        </w:p>
      </w:tc>
      <w:tc>
        <w:tcPr>
          <w:tcW w:w="2500" w:type="pct"/>
          <w:gridSpan w:val="2"/>
          <w:tcBorders>
            <w:left w:val="nil"/>
          </w:tcBorders>
        </w:tcPr>
        <w:p w14:paraId="56DC02DB" w14:textId="7A8E471F" w:rsidR="005012B0" w:rsidRPr="00F235B5" w:rsidRDefault="005012B0" w:rsidP="008F2201">
          <w:pPr>
            <w:tabs>
              <w:tab w:val="right" w:pos="10543"/>
            </w:tabs>
            <w:jc w:val="right"/>
            <w:rPr>
              <w:rFonts w:ascii="Calibri" w:hAnsi="Calibri"/>
              <w:sz w:val="12"/>
              <w:szCs w:val="12"/>
            </w:rPr>
          </w:pPr>
          <w:r w:rsidRPr="00F235B5">
            <w:rPr>
              <w:rFonts w:ascii="Calibri" w:hAnsi="Calibri"/>
              <w:bCs/>
            </w:rPr>
            <w:t xml:space="preserve">(Page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AD6291">
            <w:rPr>
              <w:rFonts w:ascii="Calibri" w:hAnsi="Calibri"/>
              <w:bCs/>
              <w:noProof/>
            </w:rPr>
            <w:t>1</w:t>
          </w:r>
          <w:r>
            <w:rPr>
              <w:rFonts w:ascii="Calibri" w:hAnsi="Calibri"/>
              <w:bCs/>
              <w:noProof/>
            </w:rPr>
            <w:fldChar w:fldCharType="end"/>
          </w:r>
          <w:r w:rsidRPr="00F235B5">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AD6291">
            <w:rPr>
              <w:rFonts w:ascii="Calibri" w:hAnsi="Calibri"/>
              <w:bCs/>
              <w:noProof/>
            </w:rPr>
            <w:t>1</w:t>
          </w:r>
          <w:r>
            <w:rPr>
              <w:rFonts w:ascii="Calibri" w:hAnsi="Calibri"/>
              <w:bCs/>
              <w:noProof/>
            </w:rPr>
            <w:fldChar w:fldCharType="end"/>
          </w:r>
          <w:r w:rsidRPr="00F235B5">
            <w:rPr>
              <w:rFonts w:ascii="Calibri" w:hAnsi="Calibri"/>
              <w:bCs/>
            </w:rPr>
            <w:t>)</w:t>
          </w:r>
        </w:p>
      </w:tc>
    </w:tr>
  </w:tbl>
  <w:p w14:paraId="56DC02DD" w14:textId="77777777" w:rsidR="005012B0" w:rsidRDefault="005012B0" w:rsidP="008F2201">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DC02DE" w14:textId="77777777" w:rsidR="005012B0" w:rsidRDefault="00AD6291">
    <w:pPr>
      <w:pStyle w:val="Header"/>
    </w:pPr>
    <w:r>
      <w:rPr>
        <w:noProof/>
      </w:rPr>
      <w:pict w14:anchorId="56DC02E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559974" o:spid="_x0000_s2055" type="#_x0000_t75" style="position:absolute;margin-left:0;margin-top:0;width:10in;height:540pt;z-index:-251658234;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E"/>
    <w:multiLevelType w:val="singleLevel"/>
    <w:tmpl w:val="D9040760"/>
    <w:lvl w:ilvl="0">
      <w:start w:val="1"/>
      <w:numFmt w:val="decimal"/>
      <w:lvlText w:val="%1."/>
      <w:lvlJc w:val="left"/>
      <w:pPr>
        <w:tabs>
          <w:tab w:val="num" w:pos="1080"/>
        </w:tabs>
        <w:ind w:left="1080" w:hanging="360"/>
      </w:pPr>
      <w:rPr>
        <w:rFonts w:cs="Times New Roman"/>
      </w:rPr>
    </w:lvl>
  </w:abstractNum>
  <w:abstractNum w:abstractNumId="1" w15:restartNumberingAfterBreak="0">
    <w:nsid w:val="FFFFFF80"/>
    <w:multiLevelType w:val="singleLevel"/>
    <w:tmpl w:val="C91CF59E"/>
    <w:lvl w:ilvl="0">
      <w:start w:val="1"/>
      <w:numFmt w:val="bullet"/>
      <w:lvlText w:val=""/>
      <w:lvlJc w:val="left"/>
      <w:pPr>
        <w:tabs>
          <w:tab w:val="num" w:pos="1800"/>
        </w:tabs>
        <w:ind w:left="1800" w:hanging="360"/>
      </w:pPr>
      <w:rPr>
        <w:rFonts w:ascii="Symbol" w:hAnsi="Symbol" w:hint="default"/>
      </w:rPr>
    </w:lvl>
  </w:abstractNum>
  <w:abstractNum w:abstractNumId="2" w15:restartNumberingAfterBreak="0">
    <w:nsid w:val="00654FF0"/>
    <w:multiLevelType w:val="hybridMultilevel"/>
    <w:tmpl w:val="06486910"/>
    <w:lvl w:ilvl="0" w:tplc="0409000F">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1861E38"/>
    <w:multiLevelType w:val="hybridMultilevel"/>
    <w:tmpl w:val="E5AEE204"/>
    <w:lvl w:ilvl="0" w:tplc="0409000F">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7700AD6"/>
    <w:multiLevelType w:val="hybridMultilevel"/>
    <w:tmpl w:val="0AE2F2F6"/>
    <w:lvl w:ilvl="0" w:tplc="A7469F62">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9000707"/>
    <w:multiLevelType w:val="hybridMultilevel"/>
    <w:tmpl w:val="0AE2F2F6"/>
    <w:lvl w:ilvl="0" w:tplc="A7469F62">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A767CAD"/>
    <w:multiLevelType w:val="multilevel"/>
    <w:tmpl w:val="26588134"/>
    <w:lvl w:ilvl="0">
      <w:start w:val="3"/>
      <w:numFmt w:val="decimal"/>
      <w:pStyle w:val="Style4"/>
      <w:lvlText w:val="%1."/>
      <w:lvlJc w:val="left"/>
      <w:pPr>
        <w:tabs>
          <w:tab w:val="num" w:pos="360"/>
        </w:tabs>
      </w:pPr>
      <w:rPr>
        <w:rFonts w:cs="Times New Roman" w:hint="default"/>
      </w:rPr>
    </w:lvl>
    <w:lvl w:ilvl="1">
      <w:start w:val="7"/>
      <w:numFmt w:val="decimal"/>
      <w:lvlText w:val="%1.%2"/>
      <w:lvlJc w:val="left"/>
      <w:pPr>
        <w:tabs>
          <w:tab w:val="num" w:pos="720"/>
        </w:tabs>
      </w:pPr>
      <w:rPr>
        <w:rFonts w:cs="Times New Roman" w:hint="default"/>
      </w:rPr>
    </w:lvl>
    <w:lvl w:ilvl="2">
      <w:start w:val="3"/>
      <w:numFmt w:val="decimal"/>
      <w:lvlText w:val="%1.%2.%3"/>
      <w:lvlJc w:val="left"/>
      <w:pPr>
        <w:tabs>
          <w:tab w:val="num" w:pos="1080"/>
        </w:tabs>
      </w:pPr>
      <w:rPr>
        <w:rFonts w:cs="Times New Roman" w:hint="default"/>
      </w:rPr>
    </w:lvl>
    <w:lvl w:ilvl="3">
      <w:start w:val="1"/>
      <w:numFmt w:val="decimal"/>
      <w:suff w:val="nothing"/>
      <w:lvlText w:val="%4.1.1.1"/>
      <w:lvlJc w:val="left"/>
      <w:pPr>
        <w:ind w:left="-6646"/>
      </w:pPr>
      <w:rPr>
        <w:rFonts w:cs="Times New Roman" w:hint="default"/>
      </w:rPr>
    </w:lvl>
    <w:lvl w:ilvl="4">
      <w:start w:val="1"/>
      <w:numFmt w:val="none"/>
      <w:suff w:val="nothing"/>
      <w:lvlText w:val=""/>
      <w:lvlJc w:val="left"/>
      <w:pPr>
        <w:ind w:left="-6646"/>
      </w:pPr>
      <w:rPr>
        <w:rFonts w:cs="Times New Roman" w:hint="default"/>
      </w:rPr>
    </w:lvl>
    <w:lvl w:ilvl="5">
      <w:numFmt w:val="decimal"/>
      <w:lvlText w:val="%6"/>
      <w:lvlJc w:val="left"/>
      <w:pPr>
        <w:tabs>
          <w:tab w:val="num" w:pos="-6646"/>
        </w:tabs>
        <w:ind w:left="-6646"/>
      </w:pPr>
      <w:rPr>
        <w:rFonts w:ascii="Times New Roman" w:hAnsi="Times New Roman" w:cs="Times New Roman" w:hint="default"/>
      </w:rPr>
    </w:lvl>
    <w:lvl w:ilvl="6">
      <w:start w:val="1"/>
      <w:numFmt w:val="none"/>
      <w:suff w:val="nothing"/>
      <w:lvlText w:val=""/>
      <w:lvlJc w:val="left"/>
      <w:pPr>
        <w:ind w:left="-6646"/>
      </w:pPr>
      <w:rPr>
        <w:rFonts w:cs="Times New Roman" w:hint="default"/>
      </w:rPr>
    </w:lvl>
    <w:lvl w:ilvl="7">
      <w:start w:val="1"/>
      <w:numFmt w:val="none"/>
      <w:suff w:val="nothing"/>
      <w:lvlText w:val=""/>
      <w:lvlJc w:val="left"/>
      <w:pPr>
        <w:ind w:left="-6646"/>
      </w:pPr>
      <w:rPr>
        <w:rFonts w:cs="Times New Roman" w:hint="default"/>
      </w:rPr>
    </w:lvl>
    <w:lvl w:ilvl="8">
      <w:start w:val="1"/>
      <w:numFmt w:val="none"/>
      <w:suff w:val="nothing"/>
      <w:lvlText w:val=""/>
      <w:lvlJc w:val="left"/>
      <w:pPr>
        <w:ind w:left="-6646"/>
      </w:pPr>
      <w:rPr>
        <w:rFonts w:cs="Times New Roman" w:hint="default"/>
      </w:rPr>
    </w:lvl>
  </w:abstractNum>
  <w:abstractNum w:abstractNumId="7" w15:restartNumberingAfterBreak="0">
    <w:nsid w:val="0FCE02D6"/>
    <w:multiLevelType w:val="hybridMultilevel"/>
    <w:tmpl w:val="0F50AC3A"/>
    <w:lvl w:ilvl="0" w:tplc="11A06F88">
      <w:start w:val="1"/>
      <w:numFmt w:val="decimalZero"/>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FA6AD3"/>
    <w:multiLevelType w:val="hybridMultilevel"/>
    <w:tmpl w:val="03202170"/>
    <w:lvl w:ilvl="0" w:tplc="11A06F88">
      <w:start w:val="1"/>
      <w:numFmt w:val="decimalZero"/>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7E148D6"/>
    <w:multiLevelType w:val="hybridMultilevel"/>
    <w:tmpl w:val="B5B6842A"/>
    <w:lvl w:ilvl="0" w:tplc="5A04D816">
      <w:start w:val="7"/>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0" w15:restartNumberingAfterBreak="0">
    <w:nsid w:val="1EE739BE"/>
    <w:multiLevelType w:val="hybridMultilevel"/>
    <w:tmpl w:val="CDB675CA"/>
    <w:lvl w:ilvl="0" w:tplc="11A06F88">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D72DE3"/>
    <w:multiLevelType w:val="hybridMultilevel"/>
    <w:tmpl w:val="4142ED52"/>
    <w:lvl w:ilvl="0" w:tplc="C3CE5CBE">
      <w:start w:val="1"/>
      <w:numFmt w:val="decimal"/>
      <w:lvlText w:val="%1."/>
      <w:lvlJc w:val="left"/>
      <w:pPr>
        <w:ind w:left="360" w:hanging="360"/>
      </w:pPr>
      <w:rPr>
        <w:rFonts w:asciiTheme="minorHAnsi" w:hAnsiTheme="minorHAnsi" w:hint="default"/>
        <w:b w:val="0"/>
        <w:sz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4237D73"/>
    <w:multiLevelType w:val="hybridMultilevel"/>
    <w:tmpl w:val="2932BB5C"/>
    <w:lvl w:ilvl="0" w:tplc="779AB0F4">
      <w:numFmt w:val="bullet"/>
      <w:lvlText w:val=""/>
      <w:lvlJc w:val="left"/>
      <w:pPr>
        <w:ind w:left="720" w:hanging="360"/>
      </w:pPr>
      <w:rPr>
        <w:rFonts w:ascii="Wingdings" w:eastAsia="Times New Roman" w:hAnsi="Wingdings" w:hint="default"/>
        <w:sz w:val="2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455D8B"/>
    <w:multiLevelType w:val="multilevel"/>
    <w:tmpl w:val="38DE0982"/>
    <w:lvl w:ilvl="0">
      <w:start w:val="2"/>
      <w:numFmt w:val="decimal"/>
      <w:lvlText w:val="%1."/>
      <w:lvlJc w:val="left"/>
      <w:pPr>
        <w:tabs>
          <w:tab w:val="num" w:pos="-2966"/>
        </w:tabs>
        <w:ind w:left="-3326"/>
      </w:pPr>
      <w:rPr>
        <w:rFonts w:cs="Times New Roman" w:hint="default"/>
      </w:rPr>
    </w:lvl>
    <w:lvl w:ilvl="1">
      <w:start w:val="5"/>
      <w:numFmt w:val="decimal"/>
      <w:lvlText w:val="%1.%2"/>
      <w:lvlJc w:val="left"/>
      <w:pPr>
        <w:tabs>
          <w:tab w:val="num" w:pos="-2606"/>
        </w:tabs>
        <w:ind w:left="-3326"/>
      </w:pPr>
      <w:rPr>
        <w:rFonts w:cs="Times New Roman" w:hint="default"/>
      </w:rPr>
    </w:lvl>
    <w:lvl w:ilvl="2">
      <w:start w:val="1"/>
      <w:numFmt w:val="decimal"/>
      <w:pStyle w:val="Heading3"/>
      <w:lvlText w:val="%1.%2.%3"/>
      <w:lvlJc w:val="left"/>
      <w:pPr>
        <w:tabs>
          <w:tab w:val="num" w:pos="-2606"/>
        </w:tabs>
        <w:ind w:left="-3326"/>
      </w:pPr>
      <w:rPr>
        <w:rFonts w:cs="Times New Roman" w:hint="default"/>
      </w:rPr>
    </w:lvl>
    <w:lvl w:ilvl="3">
      <w:start w:val="1"/>
      <w:numFmt w:val="decimal"/>
      <w:suff w:val="nothing"/>
      <w:lvlText w:val="%4.1.1.1"/>
      <w:lvlJc w:val="left"/>
      <w:pPr>
        <w:ind w:left="-9972"/>
      </w:pPr>
      <w:rPr>
        <w:rFonts w:cs="Times New Roman" w:hint="default"/>
      </w:rPr>
    </w:lvl>
    <w:lvl w:ilvl="4">
      <w:start w:val="1"/>
      <w:numFmt w:val="none"/>
      <w:suff w:val="nothing"/>
      <w:lvlText w:val=""/>
      <w:lvlJc w:val="left"/>
      <w:pPr>
        <w:ind w:left="-9972"/>
      </w:pPr>
      <w:rPr>
        <w:rFonts w:cs="Times New Roman" w:hint="default"/>
      </w:rPr>
    </w:lvl>
    <w:lvl w:ilvl="5">
      <w:numFmt w:val="decimal"/>
      <w:lvlText w:val="%6"/>
      <w:lvlJc w:val="left"/>
      <w:pPr>
        <w:tabs>
          <w:tab w:val="num" w:pos="-9972"/>
        </w:tabs>
        <w:ind w:left="-9972"/>
      </w:pPr>
      <w:rPr>
        <w:rFonts w:ascii="Times New Roman" w:hAnsi="Times New Roman" w:cs="Times New Roman" w:hint="default"/>
      </w:rPr>
    </w:lvl>
    <w:lvl w:ilvl="6">
      <w:start w:val="1"/>
      <w:numFmt w:val="none"/>
      <w:suff w:val="nothing"/>
      <w:lvlText w:val=""/>
      <w:lvlJc w:val="left"/>
      <w:pPr>
        <w:ind w:left="-9972"/>
      </w:pPr>
      <w:rPr>
        <w:rFonts w:cs="Times New Roman" w:hint="default"/>
      </w:rPr>
    </w:lvl>
    <w:lvl w:ilvl="7">
      <w:start w:val="1"/>
      <w:numFmt w:val="none"/>
      <w:suff w:val="nothing"/>
      <w:lvlText w:val=""/>
      <w:lvlJc w:val="left"/>
      <w:pPr>
        <w:ind w:left="-9972"/>
      </w:pPr>
      <w:rPr>
        <w:rFonts w:cs="Times New Roman" w:hint="default"/>
      </w:rPr>
    </w:lvl>
    <w:lvl w:ilvl="8">
      <w:start w:val="1"/>
      <w:numFmt w:val="none"/>
      <w:suff w:val="nothing"/>
      <w:lvlText w:val=""/>
      <w:lvlJc w:val="left"/>
      <w:pPr>
        <w:ind w:left="-9972"/>
      </w:pPr>
      <w:rPr>
        <w:rFonts w:cs="Times New Roman" w:hint="default"/>
      </w:rPr>
    </w:lvl>
  </w:abstractNum>
  <w:abstractNum w:abstractNumId="14" w15:restartNumberingAfterBreak="0">
    <w:nsid w:val="26D03FC9"/>
    <w:multiLevelType w:val="hybridMultilevel"/>
    <w:tmpl w:val="0AE2F2F6"/>
    <w:lvl w:ilvl="0" w:tplc="A7469F62">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B675B33"/>
    <w:multiLevelType w:val="hybridMultilevel"/>
    <w:tmpl w:val="A2D434C8"/>
    <w:lvl w:ilvl="0" w:tplc="04090001">
      <w:start w:val="8"/>
      <w:numFmt w:val="bullet"/>
      <w:lvlText w:val=""/>
      <w:lvlJc w:val="left"/>
      <w:pPr>
        <w:ind w:left="720" w:hanging="360"/>
      </w:pPr>
      <w:rPr>
        <w:rFonts w:ascii="Symbol" w:eastAsia="Times New Roman"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E315BC5"/>
    <w:multiLevelType w:val="hybridMultilevel"/>
    <w:tmpl w:val="BBA400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F9112F1"/>
    <w:multiLevelType w:val="singleLevel"/>
    <w:tmpl w:val="A50E7AAC"/>
    <w:lvl w:ilvl="0">
      <w:start w:val="1"/>
      <w:numFmt w:val="decimal"/>
      <w:lvlText w:val="%1."/>
      <w:lvlJc w:val="left"/>
      <w:pPr>
        <w:tabs>
          <w:tab w:val="num" w:pos="360"/>
        </w:tabs>
        <w:ind w:left="360" w:hanging="360"/>
      </w:pPr>
      <w:rPr>
        <w:rFonts w:cs="Times New Roman" w:hint="default"/>
      </w:rPr>
    </w:lvl>
  </w:abstractNum>
  <w:abstractNum w:abstractNumId="18" w15:restartNumberingAfterBreak="0">
    <w:nsid w:val="30C363B6"/>
    <w:multiLevelType w:val="hybridMultilevel"/>
    <w:tmpl w:val="0B0AED76"/>
    <w:lvl w:ilvl="0" w:tplc="0409000F">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32855E0C"/>
    <w:multiLevelType w:val="hybridMultilevel"/>
    <w:tmpl w:val="71B49748"/>
    <w:lvl w:ilvl="0" w:tplc="0409000F">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3BAA1BAF"/>
    <w:multiLevelType w:val="hybridMultilevel"/>
    <w:tmpl w:val="1728BA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3CAC4AA9"/>
    <w:multiLevelType w:val="hybridMultilevel"/>
    <w:tmpl w:val="C6649616"/>
    <w:lvl w:ilvl="0" w:tplc="3956E97A">
      <w:start w:val="1"/>
      <w:numFmt w:val="decimal"/>
      <w:lvlText w:val="%1."/>
      <w:lvlJc w:val="left"/>
      <w:pPr>
        <w:tabs>
          <w:tab w:val="num" w:pos="765"/>
        </w:tabs>
        <w:ind w:left="765" w:hanging="405"/>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2" w15:restartNumberingAfterBreak="0">
    <w:nsid w:val="40483AA1"/>
    <w:multiLevelType w:val="hybridMultilevel"/>
    <w:tmpl w:val="A3FEEE98"/>
    <w:lvl w:ilvl="0" w:tplc="C76E700C">
      <w:start w:val="1"/>
      <w:numFmt w:val="bullet"/>
      <w:pStyle w:val="ListBullet5"/>
      <w:lvlText w:val=""/>
      <w:legacy w:legacy="1" w:legacySpace="120" w:legacyIndent="360"/>
      <w:lvlJc w:val="left"/>
      <w:pPr>
        <w:ind w:left="1440" w:hanging="360"/>
      </w:pPr>
      <w:rPr>
        <w:rFonts w:ascii="Symbol" w:hAnsi="Symbol" w:hint="default"/>
      </w:rPr>
    </w:lvl>
    <w:lvl w:ilvl="1" w:tplc="10027426">
      <w:start w:val="1"/>
      <w:numFmt w:val="bullet"/>
      <w:lvlText w:val="o"/>
      <w:lvlJc w:val="left"/>
      <w:pPr>
        <w:tabs>
          <w:tab w:val="num" w:pos="2520"/>
        </w:tabs>
        <w:ind w:left="2520" w:hanging="360"/>
      </w:pPr>
      <w:rPr>
        <w:rFonts w:ascii="Courier New" w:hAnsi="Courier New" w:hint="default"/>
      </w:rPr>
    </w:lvl>
    <w:lvl w:ilvl="2" w:tplc="5C189F9E" w:tentative="1">
      <w:start w:val="1"/>
      <w:numFmt w:val="bullet"/>
      <w:lvlText w:val=""/>
      <w:lvlJc w:val="left"/>
      <w:pPr>
        <w:tabs>
          <w:tab w:val="num" w:pos="3240"/>
        </w:tabs>
        <w:ind w:left="3240" w:hanging="360"/>
      </w:pPr>
      <w:rPr>
        <w:rFonts w:ascii="Wingdings" w:hAnsi="Wingdings" w:hint="default"/>
      </w:rPr>
    </w:lvl>
    <w:lvl w:ilvl="3" w:tplc="DE749958" w:tentative="1">
      <w:start w:val="1"/>
      <w:numFmt w:val="bullet"/>
      <w:lvlText w:val=""/>
      <w:lvlJc w:val="left"/>
      <w:pPr>
        <w:tabs>
          <w:tab w:val="num" w:pos="3960"/>
        </w:tabs>
        <w:ind w:left="3960" w:hanging="360"/>
      </w:pPr>
      <w:rPr>
        <w:rFonts w:ascii="Symbol" w:hAnsi="Symbol" w:hint="default"/>
      </w:rPr>
    </w:lvl>
    <w:lvl w:ilvl="4" w:tplc="3374635E" w:tentative="1">
      <w:start w:val="1"/>
      <w:numFmt w:val="bullet"/>
      <w:lvlText w:val="o"/>
      <w:lvlJc w:val="left"/>
      <w:pPr>
        <w:tabs>
          <w:tab w:val="num" w:pos="4680"/>
        </w:tabs>
        <w:ind w:left="4680" w:hanging="360"/>
      </w:pPr>
      <w:rPr>
        <w:rFonts w:ascii="Courier New" w:hAnsi="Courier New" w:hint="default"/>
      </w:rPr>
    </w:lvl>
    <w:lvl w:ilvl="5" w:tplc="957E9596" w:tentative="1">
      <w:start w:val="1"/>
      <w:numFmt w:val="bullet"/>
      <w:lvlText w:val=""/>
      <w:lvlJc w:val="left"/>
      <w:pPr>
        <w:tabs>
          <w:tab w:val="num" w:pos="5400"/>
        </w:tabs>
        <w:ind w:left="5400" w:hanging="360"/>
      </w:pPr>
      <w:rPr>
        <w:rFonts w:ascii="Wingdings" w:hAnsi="Wingdings" w:hint="default"/>
      </w:rPr>
    </w:lvl>
    <w:lvl w:ilvl="6" w:tplc="2F88F650" w:tentative="1">
      <w:start w:val="1"/>
      <w:numFmt w:val="bullet"/>
      <w:lvlText w:val=""/>
      <w:lvlJc w:val="left"/>
      <w:pPr>
        <w:tabs>
          <w:tab w:val="num" w:pos="6120"/>
        </w:tabs>
        <w:ind w:left="6120" w:hanging="360"/>
      </w:pPr>
      <w:rPr>
        <w:rFonts w:ascii="Symbol" w:hAnsi="Symbol" w:hint="default"/>
      </w:rPr>
    </w:lvl>
    <w:lvl w:ilvl="7" w:tplc="074C37B8" w:tentative="1">
      <w:start w:val="1"/>
      <w:numFmt w:val="bullet"/>
      <w:lvlText w:val="o"/>
      <w:lvlJc w:val="left"/>
      <w:pPr>
        <w:tabs>
          <w:tab w:val="num" w:pos="6840"/>
        </w:tabs>
        <w:ind w:left="6840" w:hanging="360"/>
      </w:pPr>
      <w:rPr>
        <w:rFonts w:ascii="Courier New" w:hAnsi="Courier New" w:hint="default"/>
      </w:rPr>
    </w:lvl>
    <w:lvl w:ilvl="8" w:tplc="1CF666E2" w:tentative="1">
      <w:start w:val="1"/>
      <w:numFmt w:val="bullet"/>
      <w:lvlText w:val=""/>
      <w:lvlJc w:val="left"/>
      <w:pPr>
        <w:tabs>
          <w:tab w:val="num" w:pos="7560"/>
        </w:tabs>
        <w:ind w:left="7560" w:hanging="360"/>
      </w:pPr>
      <w:rPr>
        <w:rFonts w:ascii="Wingdings" w:hAnsi="Wingdings" w:hint="default"/>
      </w:rPr>
    </w:lvl>
  </w:abstractNum>
  <w:abstractNum w:abstractNumId="23" w15:restartNumberingAfterBreak="0">
    <w:nsid w:val="4B802F71"/>
    <w:multiLevelType w:val="hybridMultilevel"/>
    <w:tmpl w:val="2674A796"/>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hint="default"/>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4" w15:restartNumberingAfterBreak="0">
    <w:nsid w:val="504D5A9E"/>
    <w:multiLevelType w:val="hybridMultilevel"/>
    <w:tmpl w:val="A40A97EC"/>
    <w:lvl w:ilvl="0" w:tplc="75E42DB4">
      <w:start w:val="1"/>
      <w:numFmt w:val="bullet"/>
      <w:lvlText w:val=""/>
      <w:lvlJc w:val="left"/>
      <w:pPr>
        <w:tabs>
          <w:tab w:val="num" w:pos="720"/>
        </w:tabs>
        <w:ind w:left="720" w:hanging="360"/>
      </w:pPr>
      <w:rPr>
        <w:rFonts w:ascii="Symbol" w:hAnsi="Symbol" w:hint="default"/>
      </w:rPr>
    </w:lvl>
    <w:lvl w:ilvl="1" w:tplc="FFFFFFFF">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1B3090A"/>
    <w:multiLevelType w:val="hybridMultilevel"/>
    <w:tmpl w:val="742E95B8"/>
    <w:lvl w:ilvl="0" w:tplc="401844C0">
      <w:start w:val="1"/>
      <w:numFmt w:val="decimal"/>
      <w:lvlText w:val="%1."/>
      <w:lvlJc w:val="left"/>
      <w:pPr>
        <w:ind w:left="630" w:hanging="360"/>
      </w:pPr>
      <w:rPr>
        <w:rFonts w:hint="default"/>
        <w:sz w:val="18"/>
        <w:szCs w:val="20"/>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6" w15:restartNumberingAfterBreak="0">
    <w:nsid w:val="54BA3BEB"/>
    <w:multiLevelType w:val="hybridMultilevel"/>
    <w:tmpl w:val="EAA4378E"/>
    <w:lvl w:ilvl="0" w:tplc="11A06F88">
      <w:start w:val="1"/>
      <w:numFmt w:val="decimalZero"/>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6802345"/>
    <w:multiLevelType w:val="hybridMultilevel"/>
    <w:tmpl w:val="A4DC0C28"/>
    <w:lvl w:ilvl="0" w:tplc="5A04D816">
      <w:start w:val="7"/>
      <w:numFmt w:val="decimal"/>
      <w:lvlText w:val="%1."/>
      <w:lvlJc w:val="left"/>
      <w:pPr>
        <w:tabs>
          <w:tab w:val="num" w:pos="1080"/>
        </w:tabs>
        <w:ind w:left="1080" w:hanging="360"/>
      </w:pPr>
      <w:rPr>
        <w:rFonts w:cs="Times New Roman" w:hint="default"/>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28" w15:restartNumberingAfterBreak="0">
    <w:nsid w:val="57D312C9"/>
    <w:multiLevelType w:val="hybridMultilevel"/>
    <w:tmpl w:val="302C4E2A"/>
    <w:lvl w:ilvl="0" w:tplc="0409000F">
      <w:start w:val="1"/>
      <w:numFmt w:val="decimal"/>
      <w:pStyle w:val="ListNumber3"/>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9" w15:restartNumberingAfterBreak="0">
    <w:nsid w:val="5BF9297C"/>
    <w:multiLevelType w:val="hybridMultilevel"/>
    <w:tmpl w:val="EAA4378E"/>
    <w:lvl w:ilvl="0" w:tplc="11A06F88">
      <w:start w:val="1"/>
      <w:numFmt w:val="decimalZero"/>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CC259DD"/>
    <w:multiLevelType w:val="hybridMultilevel"/>
    <w:tmpl w:val="EBFCA68A"/>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1" w15:restartNumberingAfterBreak="0">
    <w:nsid w:val="62EA658C"/>
    <w:multiLevelType w:val="hybridMultilevel"/>
    <w:tmpl w:val="0AE2F2F6"/>
    <w:lvl w:ilvl="0" w:tplc="A7469F62">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65F417A3"/>
    <w:multiLevelType w:val="hybridMultilevel"/>
    <w:tmpl w:val="EAA4378E"/>
    <w:lvl w:ilvl="0" w:tplc="11A06F88">
      <w:start w:val="1"/>
      <w:numFmt w:val="decimalZero"/>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7B839B5"/>
    <w:multiLevelType w:val="hybridMultilevel"/>
    <w:tmpl w:val="B3C4FCCA"/>
    <w:lvl w:ilvl="0" w:tplc="5A04D816">
      <w:start w:val="7"/>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4" w15:restartNumberingAfterBreak="0">
    <w:nsid w:val="6C0C4A90"/>
    <w:multiLevelType w:val="hybridMultilevel"/>
    <w:tmpl w:val="71B6B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D8A1329"/>
    <w:multiLevelType w:val="hybridMultilevel"/>
    <w:tmpl w:val="CA28D3D0"/>
    <w:lvl w:ilvl="0" w:tplc="C35E6C84">
      <w:start w:val="1"/>
      <w:numFmt w:val="decimal"/>
      <w:lvlText w:val="%1"/>
      <w:lvlJc w:val="left"/>
      <w:pPr>
        <w:tabs>
          <w:tab w:val="num" w:pos="720"/>
        </w:tabs>
        <w:ind w:left="720" w:hanging="720"/>
      </w:pPr>
      <w:rPr>
        <w:rFonts w:cs="Times New Roman" w:hint="default"/>
      </w:rPr>
    </w:lvl>
    <w:lvl w:ilvl="1" w:tplc="D506EA6C">
      <w:start w:val="2"/>
      <w:numFmt w:val="bullet"/>
      <w:lvlText w:val=""/>
      <w:lvlJc w:val="left"/>
      <w:pPr>
        <w:tabs>
          <w:tab w:val="num" w:pos="1080"/>
        </w:tabs>
        <w:ind w:left="1080" w:hanging="360"/>
      </w:pPr>
      <w:rPr>
        <w:rFonts w:ascii="Wingdings" w:eastAsia="Times New Roman" w:hAnsi="Wingdings" w:hint="default"/>
      </w:rPr>
    </w:lvl>
    <w:lvl w:ilvl="2" w:tplc="5AC49D58">
      <w:start w:val="1"/>
      <w:numFmt w:val="decimal"/>
      <w:lvlText w:val="%3."/>
      <w:lvlJc w:val="left"/>
      <w:pPr>
        <w:tabs>
          <w:tab w:val="num" w:pos="1980"/>
        </w:tabs>
        <w:ind w:left="1980" w:hanging="360"/>
      </w:pPr>
      <w:rPr>
        <w:rFonts w:cs="Times New Roman" w:hint="default"/>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num w:numId="1">
    <w:abstractNumId w:val="1"/>
  </w:num>
  <w:num w:numId="2">
    <w:abstractNumId w:val="0"/>
  </w:num>
  <w:num w:numId="3">
    <w:abstractNumId w:val="1"/>
  </w:num>
  <w:num w:numId="4">
    <w:abstractNumId w:val="0"/>
  </w:num>
  <w:num w:numId="5">
    <w:abstractNumId w:val="6"/>
  </w:num>
  <w:num w:numId="6">
    <w:abstractNumId w:val="13"/>
  </w:num>
  <w:num w:numId="7">
    <w:abstractNumId w:val="13"/>
  </w:num>
  <w:num w:numId="8">
    <w:abstractNumId w:val="13"/>
  </w:num>
  <w:num w:numId="9">
    <w:abstractNumId w:val="6"/>
  </w:num>
  <w:num w:numId="10">
    <w:abstractNumId w:val="6"/>
  </w:num>
  <w:num w:numId="11">
    <w:abstractNumId w:val="6"/>
  </w:num>
  <w:num w:numId="12">
    <w:abstractNumId w:val="22"/>
  </w:num>
  <w:num w:numId="13">
    <w:abstractNumId w:val="24"/>
  </w:num>
  <w:num w:numId="14">
    <w:abstractNumId w:val="24"/>
  </w:num>
  <w:num w:numId="15">
    <w:abstractNumId w:val="22"/>
  </w:num>
  <w:num w:numId="16">
    <w:abstractNumId w:val="22"/>
  </w:num>
  <w:num w:numId="17">
    <w:abstractNumId w:val="17"/>
  </w:num>
  <w:num w:numId="18">
    <w:abstractNumId w:val="1"/>
  </w:num>
  <w:num w:numId="19">
    <w:abstractNumId w:val="35"/>
  </w:num>
  <w:num w:numId="20">
    <w:abstractNumId w:val="9"/>
  </w:num>
  <w:num w:numId="21">
    <w:abstractNumId w:val="27"/>
  </w:num>
  <w:num w:numId="22">
    <w:abstractNumId w:val="33"/>
  </w:num>
  <w:num w:numId="23">
    <w:abstractNumId w:val="21"/>
  </w:num>
  <w:num w:numId="24">
    <w:abstractNumId w:val="30"/>
  </w:num>
  <w:num w:numId="25">
    <w:abstractNumId w:val="28"/>
  </w:num>
  <w:num w:numId="26">
    <w:abstractNumId w:val="23"/>
  </w:num>
  <w:num w:numId="27">
    <w:abstractNumId w:val="0"/>
  </w:num>
  <w:num w:numId="28">
    <w:abstractNumId w:val="12"/>
  </w:num>
  <w:num w:numId="29">
    <w:abstractNumId w:val="20"/>
  </w:num>
  <w:num w:numId="30">
    <w:abstractNumId w:val="15"/>
  </w:num>
  <w:num w:numId="31">
    <w:abstractNumId w:val="11"/>
  </w:num>
  <w:num w:numId="32">
    <w:abstractNumId w:val="25"/>
  </w:num>
  <w:num w:numId="33">
    <w:abstractNumId w:val="8"/>
  </w:num>
  <w:num w:numId="34">
    <w:abstractNumId w:val="7"/>
  </w:num>
  <w:num w:numId="35">
    <w:abstractNumId w:val="32"/>
  </w:num>
  <w:num w:numId="36">
    <w:abstractNumId w:val="26"/>
  </w:num>
  <w:num w:numId="37">
    <w:abstractNumId w:val="29"/>
  </w:num>
  <w:num w:numId="38">
    <w:abstractNumId w:val="10"/>
  </w:num>
  <w:num w:numId="39">
    <w:abstractNumId w:val="14"/>
  </w:num>
  <w:num w:numId="40">
    <w:abstractNumId w:val="4"/>
  </w:num>
  <w:num w:numId="41">
    <w:abstractNumId w:val="31"/>
  </w:num>
  <w:num w:numId="42">
    <w:abstractNumId w:val="5"/>
  </w:num>
  <w:num w:numId="43">
    <w:abstractNumId w:val="11"/>
  </w:num>
  <w:num w:numId="44">
    <w:abstractNumId w:val="34"/>
  </w:num>
  <w:num w:numId="45">
    <w:abstractNumId w:val="16"/>
  </w:num>
  <w:num w:numId="46">
    <w:abstractNumId w:val="3"/>
  </w:num>
  <w:num w:numId="47">
    <w:abstractNumId w:val="19"/>
  </w:num>
  <w:num w:numId="48">
    <w:abstractNumId w:val="18"/>
  </w:num>
  <w:num w:numId="49">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Wichert, RJ@Energy">
    <w15:presenceInfo w15:providerId="AD" w15:userId="S-1-5-21-606747145-1060284298-682003330-86877"/>
  </w15:person>
  <w15:person w15:author="Balneg, Ronald@Energy">
    <w15:presenceInfo w15:providerId="AD" w15:userId="S-1-5-21-606747145-1060284298-682003330-90538"/>
  </w15:person>
  <w15:person w15:author="Smith, Alexis@Energy">
    <w15:presenceInfo w15:providerId="AD" w15:userId="S-1-5-21-606747145-1060284298-682003330-86948"/>
  </w15:person>
  <w15:person w15:author="Ferris, Elizabeth@Energy">
    <w15:presenceInfo w15:providerId="AD" w15:userId="S-1-5-21-606747145-1060284298-682003330-8973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markup="0"/>
  <w:trackRevisions/>
  <w:defaultTabStop w:val="720"/>
  <w:drawingGridHorizontalSpacing w:val="100"/>
  <w:drawingGridVerticalSpacing w:val="109"/>
  <w:displayHorizontalDrawingGridEvery w:val="0"/>
  <w:displayVerticalDrawingGridEvery w:val="2"/>
  <w:characterSpacingControl w:val="doNotCompress"/>
  <w:doNotValidateAgainstSchema/>
  <w:doNotDemarcateInvalidXml/>
  <w:hdrShapeDefaults>
    <o:shapedefaults v:ext="edit" spidmax="2058"/>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7B2F"/>
    <w:rsid w:val="000016CE"/>
    <w:rsid w:val="00003076"/>
    <w:rsid w:val="000036FF"/>
    <w:rsid w:val="00025538"/>
    <w:rsid w:val="00026750"/>
    <w:rsid w:val="0003306F"/>
    <w:rsid w:val="000334F7"/>
    <w:rsid w:val="000352E6"/>
    <w:rsid w:val="00035A79"/>
    <w:rsid w:val="00035B8C"/>
    <w:rsid w:val="00037926"/>
    <w:rsid w:val="000414B1"/>
    <w:rsid w:val="000470D7"/>
    <w:rsid w:val="000471F6"/>
    <w:rsid w:val="00051F14"/>
    <w:rsid w:val="00053A0E"/>
    <w:rsid w:val="0005428C"/>
    <w:rsid w:val="00055010"/>
    <w:rsid w:val="0006016B"/>
    <w:rsid w:val="000631C6"/>
    <w:rsid w:val="000644B7"/>
    <w:rsid w:val="000652EE"/>
    <w:rsid w:val="00074C93"/>
    <w:rsid w:val="00074F6C"/>
    <w:rsid w:val="00076F08"/>
    <w:rsid w:val="00080936"/>
    <w:rsid w:val="00080A37"/>
    <w:rsid w:val="00080EEE"/>
    <w:rsid w:val="000837C4"/>
    <w:rsid w:val="000861F1"/>
    <w:rsid w:val="00087CBE"/>
    <w:rsid w:val="00091D81"/>
    <w:rsid w:val="00094EF2"/>
    <w:rsid w:val="000974A1"/>
    <w:rsid w:val="000A0D18"/>
    <w:rsid w:val="000A105B"/>
    <w:rsid w:val="000A1F02"/>
    <w:rsid w:val="000A35C7"/>
    <w:rsid w:val="000A4A99"/>
    <w:rsid w:val="000A5FE8"/>
    <w:rsid w:val="000A6B6D"/>
    <w:rsid w:val="000B4491"/>
    <w:rsid w:val="000B4CFB"/>
    <w:rsid w:val="000B7F1D"/>
    <w:rsid w:val="000C1A4A"/>
    <w:rsid w:val="000C204F"/>
    <w:rsid w:val="000C4C97"/>
    <w:rsid w:val="000C6426"/>
    <w:rsid w:val="000C6B8F"/>
    <w:rsid w:val="000C7320"/>
    <w:rsid w:val="000D25DB"/>
    <w:rsid w:val="000D3B16"/>
    <w:rsid w:val="000D4826"/>
    <w:rsid w:val="000D7DA8"/>
    <w:rsid w:val="000E0BE1"/>
    <w:rsid w:val="000E3470"/>
    <w:rsid w:val="000E53E9"/>
    <w:rsid w:val="000E7ABD"/>
    <w:rsid w:val="000F070F"/>
    <w:rsid w:val="000F0BA7"/>
    <w:rsid w:val="000F67E7"/>
    <w:rsid w:val="000F754C"/>
    <w:rsid w:val="00101126"/>
    <w:rsid w:val="00110FB5"/>
    <w:rsid w:val="001131A2"/>
    <w:rsid w:val="001177F0"/>
    <w:rsid w:val="00121740"/>
    <w:rsid w:val="00126531"/>
    <w:rsid w:val="00126F26"/>
    <w:rsid w:val="001305CE"/>
    <w:rsid w:val="001315EE"/>
    <w:rsid w:val="00135763"/>
    <w:rsid w:val="00137AA4"/>
    <w:rsid w:val="00140ABA"/>
    <w:rsid w:val="00142FD3"/>
    <w:rsid w:val="00155ACD"/>
    <w:rsid w:val="0015743C"/>
    <w:rsid w:val="001577AB"/>
    <w:rsid w:val="001615D7"/>
    <w:rsid w:val="00162081"/>
    <w:rsid w:val="00171597"/>
    <w:rsid w:val="001739FA"/>
    <w:rsid w:val="00173CE6"/>
    <w:rsid w:val="00174BD1"/>
    <w:rsid w:val="00175D42"/>
    <w:rsid w:val="0018018E"/>
    <w:rsid w:val="00181190"/>
    <w:rsid w:val="0018439C"/>
    <w:rsid w:val="0019624F"/>
    <w:rsid w:val="001A5583"/>
    <w:rsid w:val="001B2176"/>
    <w:rsid w:val="001B5BA4"/>
    <w:rsid w:val="001B6559"/>
    <w:rsid w:val="001C18CE"/>
    <w:rsid w:val="001E3C52"/>
    <w:rsid w:val="001F0E8D"/>
    <w:rsid w:val="001F0FFE"/>
    <w:rsid w:val="001F20EE"/>
    <w:rsid w:val="001F362F"/>
    <w:rsid w:val="001F6F8D"/>
    <w:rsid w:val="001F7E44"/>
    <w:rsid w:val="00200E53"/>
    <w:rsid w:val="00201175"/>
    <w:rsid w:val="00202608"/>
    <w:rsid w:val="00206039"/>
    <w:rsid w:val="002108CC"/>
    <w:rsid w:val="00213E8E"/>
    <w:rsid w:val="00216C55"/>
    <w:rsid w:val="00222F6D"/>
    <w:rsid w:val="002241A5"/>
    <w:rsid w:val="00224E10"/>
    <w:rsid w:val="00232A1A"/>
    <w:rsid w:val="00237C30"/>
    <w:rsid w:val="002420D2"/>
    <w:rsid w:val="00243047"/>
    <w:rsid w:val="00245AF0"/>
    <w:rsid w:val="00251B09"/>
    <w:rsid w:val="00252C20"/>
    <w:rsid w:val="002532A8"/>
    <w:rsid w:val="002562A4"/>
    <w:rsid w:val="002615BC"/>
    <w:rsid w:val="00262721"/>
    <w:rsid w:val="002641C7"/>
    <w:rsid w:val="0026446F"/>
    <w:rsid w:val="002710BB"/>
    <w:rsid w:val="002719D2"/>
    <w:rsid w:val="00271E1D"/>
    <w:rsid w:val="00274618"/>
    <w:rsid w:val="00277212"/>
    <w:rsid w:val="0028466E"/>
    <w:rsid w:val="00284AFC"/>
    <w:rsid w:val="00284C8F"/>
    <w:rsid w:val="00285A7C"/>
    <w:rsid w:val="00287573"/>
    <w:rsid w:val="002878B9"/>
    <w:rsid w:val="00291F72"/>
    <w:rsid w:val="00295ED5"/>
    <w:rsid w:val="002A1004"/>
    <w:rsid w:val="002A199B"/>
    <w:rsid w:val="002A3F41"/>
    <w:rsid w:val="002A5D5F"/>
    <w:rsid w:val="002A6A1F"/>
    <w:rsid w:val="002B0A9B"/>
    <w:rsid w:val="002B15AE"/>
    <w:rsid w:val="002B2393"/>
    <w:rsid w:val="002B4F6F"/>
    <w:rsid w:val="002C131A"/>
    <w:rsid w:val="002C3B42"/>
    <w:rsid w:val="002C586B"/>
    <w:rsid w:val="002D0D5B"/>
    <w:rsid w:val="002D1475"/>
    <w:rsid w:val="002D3BA6"/>
    <w:rsid w:val="002D680A"/>
    <w:rsid w:val="002D7DB8"/>
    <w:rsid w:val="002E3676"/>
    <w:rsid w:val="002E7879"/>
    <w:rsid w:val="002E7941"/>
    <w:rsid w:val="002F377F"/>
    <w:rsid w:val="002F40A7"/>
    <w:rsid w:val="002F666D"/>
    <w:rsid w:val="002F6775"/>
    <w:rsid w:val="00301FFD"/>
    <w:rsid w:val="003044D3"/>
    <w:rsid w:val="003051D0"/>
    <w:rsid w:val="00306026"/>
    <w:rsid w:val="0031246A"/>
    <w:rsid w:val="00314D52"/>
    <w:rsid w:val="00314EC3"/>
    <w:rsid w:val="0031774C"/>
    <w:rsid w:val="0032018D"/>
    <w:rsid w:val="00320F01"/>
    <w:rsid w:val="003247CA"/>
    <w:rsid w:val="003247CD"/>
    <w:rsid w:val="0033152E"/>
    <w:rsid w:val="0033165B"/>
    <w:rsid w:val="00337397"/>
    <w:rsid w:val="00340CE9"/>
    <w:rsid w:val="00344BA0"/>
    <w:rsid w:val="003500C8"/>
    <w:rsid w:val="00350A8C"/>
    <w:rsid w:val="00351525"/>
    <w:rsid w:val="00353C3B"/>
    <w:rsid w:val="0035603C"/>
    <w:rsid w:val="00357343"/>
    <w:rsid w:val="003670C9"/>
    <w:rsid w:val="003677C0"/>
    <w:rsid w:val="00370D80"/>
    <w:rsid w:val="00371157"/>
    <w:rsid w:val="003715CF"/>
    <w:rsid w:val="00372700"/>
    <w:rsid w:val="00376EAA"/>
    <w:rsid w:val="003809C0"/>
    <w:rsid w:val="00381C81"/>
    <w:rsid w:val="003834E9"/>
    <w:rsid w:val="003850E9"/>
    <w:rsid w:val="00385341"/>
    <w:rsid w:val="00386209"/>
    <w:rsid w:val="0038684E"/>
    <w:rsid w:val="0039142A"/>
    <w:rsid w:val="00392915"/>
    <w:rsid w:val="00394C8C"/>
    <w:rsid w:val="003A53FA"/>
    <w:rsid w:val="003B3641"/>
    <w:rsid w:val="003B5B3C"/>
    <w:rsid w:val="003B68B3"/>
    <w:rsid w:val="003C2F77"/>
    <w:rsid w:val="003C7B7A"/>
    <w:rsid w:val="003D2DE6"/>
    <w:rsid w:val="003D349A"/>
    <w:rsid w:val="003D5183"/>
    <w:rsid w:val="003D5350"/>
    <w:rsid w:val="003E1E09"/>
    <w:rsid w:val="003E22AB"/>
    <w:rsid w:val="003F064C"/>
    <w:rsid w:val="003F1C6F"/>
    <w:rsid w:val="003F49BD"/>
    <w:rsid w:val="003F6A76"/>
    <w:rsid w:val="00400321"/>
    <w:rsid w:val="0040359C"/>
    <w:rsid w:val="004115C0"/>
    <w:rsid w:val="00412C49"/>
    <w:rsid w:val="00415FD0"/>
    <w:rsid w:val="00417EC3"/>
    <w:rsid w:val="004262C2"/>
    <w:rsid w:val="00430CEA"/>
    <w:rsid w:val="00432098"/>
    <w:rsid w:val="0043390E"/>
    <w:rsid w:val="0043422C"/>
    <w:rsid w:val="00435279"/>
    <w:rsid w:val="00440841"/>
    <w:rsid w:val="004507D3"/>
    <w:rsid w:val="004510F5"/>
    <w:rsid w:val="00452004"/>
    <w:rsid w:val="00453B04"/>
    <w:rsid w:val="00454C3D"/>
    <w:rsid w:val="00461C19"/>
    <w:rsid w:val="00462AC1"/>
    <w:rsid w:val="0046705B"/>
    <w:rsid w:val="00470951"/>
    <w:rsid w:val="004737C4"/>
    <w:rsid w:val="00474509"/>
    <w:rsid w:val="00474A7A"/>
    <w:rsid w:val="00475987"/>
    <w:rsid w:val="00477D56"/>
    <w:rsid w:val="0048031E"/>
    <w:rsid w:val="004809EE"/>
    <w:rsid w:val="00483E28"/>
    <w:rsid w:val="00486F0B"/>
    <w:rsid w:val="004916D7"/>
    <w:rsid w:val="004944D6"/>
    <w:rsid w:val="004948E2"/>
    <w:rsid w:val="0049512C"/>
    <w:rsid w:val="004973B8"/>
    <w:rsid w:val="004A1BEB"/>
    <w:rsid w:val="004A264A"/>
    <w:rsid w:val="004A3604"/>
    <w:rsid w:val="004A5C7F"/>
    <w:rsid w:val="004A6E7F"/>
    <w:rsid w:val="004B0BC2"/>
    <w:rsid w:val="004B1012"/>
    <w:rsid w:val="004B2BB6"/>
    <w:rsid w:val="004B4582"/>
    <w:rsid w:val="004B62FE"/>
    <w:rsid w:val="004B7BD2"/>
    <w:rsid w:val="004B7E34"/>
    <w:rsid w:val="004C23D9"/>
    <w:rsid w:val="004C2C61"/>
    <w:rsid w:val="004C644A"/>
    <w:rsid w:val="004D1CE3"/>
    <w:rsid w:val="004D287C"/>
    <w:rsid w:val="004E049F"/>
    <w:rsid w:val="004E112A"/>
    <w:rsid w:val="004E230B"/>
    <w:rsid w:val="004E5F88"/>
    <w:rsid w:val="004F0A7F"/>
    <w:rsid w:val="004F40C1"/>
    <w:rsid w:val="004F52DC"/>
    <w:rsid w:val="004F681D"/>
    <w:rsid w:val="005012B0"/>
    <w:rsid w:val="00504A69"/>
    <w:rsid w:val="00504DD3"/>
    <w:rsid w:val="00506446"/>
    <w:rsid w:val="0051084F"/>
    <w:rsid w:val="00513D83"/>
    <w:rsid w:val="00514ADB"/>
    <w:rsid w:val="00520412"/>
    <w:rsid w:val="0052091E"/>
    <w:rsid w:val="005222CB"/>
    <w:rsid w:val="0052417A"/>
    <w:rsid w:val="00527ACC"/>
    <w:rsid w:val="00530F4C"/>
    <w:rsid w:val="00531044"/>
    <w:rsid w:val="005340A2"/>
    <w:rsid w:val="0053430F"/>
    <w:rsid w:val="00536AA4"/>
    <w:rsid w:val="00541293"/>
    <w:rsid w:val="005437EB"/>
    <w:rsid w:val="00551599"/>
    <w:rsid w:val="00552A3E"/>
    <w:rsid w:val="00555884"/>
    <w:rsid w:val="00562BA8"/>
    <w:rsid w:val="00567464"/>
    <w:rsid w:val="005678C7"/>
    <w:rsid w:val="00572B72"/>
    <w:rsid w:val="00573417"/>
    <w:rsid w:val="00573B76"/>
    <w:rsid w:val="0057406C"/>
    <w:rsid w:val="00574E6A"/>
    <w:rsid w:val="005813CE"/>
    <w:rsid w:val="005821CB"/>
    <w:rsid w:val="005877FC"/>
    <w:rsid w:val="0059070E"/>
    <w:rsid w:val="00592625"/>
    <w:rsid w:val="00594C36"/>
    <w:rsid w:val="00596CDF"/>
    <w:rsid w:val="005A012D"/>
    <w:rsid w:val="005B0163"/>
    <w:rsid w:val="005B2CD7"/>
    <w:rsid w:val="005C08A5"/>
    <w:rsid w:val="005C3844"/>
    <w:rsid w:val="005C4233"/>
    <w:rsid w:val="005C5038"/>
    <w:rsid w:val="005C73C7"/>
    <w:rsid w:val="005D2752"/>
    <w:rsid w:val="005D2B30"/>
    <w:rsid w:val="005D30D4"/>
    <w:rsid w:val="005D3251"/>
    <w:rsid w:val="005D55BB"/>
    <w:rsid w:val="005E1E03"/>
    <w:rsid w:val="005E23CD"/>
    <w:rsid w:val="005E2724"/>
    <w:rsid w:val="005E3E55"/>
    <w:rsid w:val="005E3EEA"/>
    <w:rsid w:val="005E68FF"/>
    <w:rsid w:val="005F178B"/>
    <w:rsid w:val="005F4CDC"/>
    <w:rsid w:val="006016EB"/>
    <w:rsid w:val="006019F9"/>
    <w:rsid w:val="00601C19"/>
    <w:rsid w:val="00605485"/>
    <w:rsid w:val="00605944"/>
    <w:rsid w:val="006066A3"/>
    <w:rsid w:val="00611910"/>
    <w:rsid w:val="00613F4A"/>
    <w:rsid w:val="00614268"/>
    <w:rsid w:val="00616C4D"/>
    <w:rsid w:val="00617B42"/>
    <w:rsid w:val="006200D7"/>
    <w:rsid w:val="006227B1"/>
    <w:rsid w:val="00622990"/>
    <w:rsid w:val="00631115"/>
    <w:rsid w:val="00631620"/>
    <w:rsid w:val="00632F51"/>
    <w:rsid w:val="00632F73"/>
    <w:rsid w:val="006411CF"/>
    <w:rsid w:val="00641C71"/>
    <w:rsid w:val="0064300C"/>
    <w:rsid w:val="00644727"/>
    <w:rsid w:val="00645ECF"/>
    <w:rsid w:val="00654F37"/>
    <w:rsid w:val="00661E78"/>
    <w:rsid w:val="00663AF7"/>
    <w:rsid w:val="00667362"/>
    <w:rsid w:val="00674FED"/>
    <w:rsid w:val="0068226F"/>
    <w:rsid w:val="00682CBA"/>
    <w:rsid w:val="00683EEF"/>
    <w:rsid w:val="00685D72"/>
    <w:rsid w:val="00685FB2"/>
    <w:rsid w:val="00686B8B"/>
    <w:rsid w:val="0069288C"/>
    <w:rsid w:val="00692EDF"/>
    <w:rsid w:val="006930E5"/>
    <w:rsid w:val="00697E29"/>
    <w:rsid w:val="006A156C"/>
    <w:rsid w:val="006A57F1"/>
    <w:rsid w:val="006A722E"/>
    <w:rsid w:val="006B0379"/>
    <w:rsid w:val="006B0F22"/>
    <w:rsid w:val="006B4081"/>
    <w:rsid w:val="006C0044"/>
    <w:rsid w:val="006C0E98"/>
    <w:rsid w:val="006C3AC7"/>
    <w:rsid w:val="006C5D16"/>
    <w:rsid w:val="006C7335"/>
    <w:rsid w:val="006C7406"/>
    <w:rsid w:val="006D21DC"/>
    <w:rsid w:val="006D4D01"/>
    <w:rsid w:val="006D7492"/>
    <w:rsid w:val="006D7CAB"/>
    <w:rsid w:val="006E1FC1"/>
    <w:rsid w:val="006F0652"/>
    <w:rsid w:val="006F20E1"/>
    <w:rsid w:val="006F2C70"/>
    <w:rsid w:val="0070354F"/>
    <w:rsid w:val="007108CC"/>
    <w:rsid w:val="00710DA4"/>
    <w:rsid w:val="0071235D"/>
    <w:rsid w:val="00714442"/>
    <w:rsid w:val="00714CBC"/>
    <w:rsid w:val="00714DAD"/>
    <w:rsid w:val="007167EB"/>
    <w:rsid w:val="0071761E"/>
    <w:rsid w:val="00717DEA"/>
    <w:rsid w:val="00720306"/>
    <w:rsid w:val="00723136"/>
    <w:rsid w:val="00724A25"/>
    <w:rsid w:val="00727B75"/>
    <w:rsid w:val="00734067"/>
    <w:rsid w:val="00743217"/>
    <w:rsid w:val="00743CF8"/>
    <w:rsid w:val="0074424A"/>
    <w:rsid w:val="00746633"/>
    <w:rsid w:val="007470BB"/>
    <w:rsid w:val="00751673"/>
    <w:rsid w:val="00753CFA"/>
    <w:rsid w:val="00755170"/>
    <w:rsid w:val="007551EC"/>
    <w:rsid w:val="00755865"/>
    <w:rsid w:val="00756D69"/>
    <w:rsid w:val="007635A5"/>
    <w:rsid w:val="0076441C"/>
    <w:rsid w:val="00765F67"/>
    <w:rsid w:val="00771250"/>
    <w:rsid w:val="007755D6"/>
    <w:rsid w:val="007756F6"/>
    <w:rsid w:val="00776799"/>
    <w:rsid w:val="00777B2F"/>
    <w:rsid w:val="00780478"/>
    <w:rsid w:val="00785B34"/>
    <w:rsid w:val="0078718F"/>
    <w:rsid w:val="00792D5F"/>
    <w:rsid w:val="00793E1C"/>
    <w:rsid w:val="00795EB8"/>
    <w:rsid w:val="00797224"/>
    <w:rsid w:val="00797290"/>
    <w:rsid w:val="007975E6"/>
    <w:rsid w:val="00797860"/>
    <w:rsid w:val="007A4603"/>
    <w:rsid w:val="007A7BEE"/>
    <w:rsid w:val="007B087F"/>
    <w:rsid w:val="007B2CB9"/>
    <w:rsid w:val="007B4BEA"/>
    <w:rsid w:val="007B645E"/>
    <w:rsid w:val="007C12FC"/>
    <w:rsid w:val="007C22ED"/>
    <w:rsid w:val="007C24A3"/>
    <w:rsid w:val="007C256A"/>
    <w:rsid w:val="007C3A8E"/>
    <w:rsid w:val="007D060B"/>
    <w:rsid w:val="007D0D8F"/>
    <w:rsid w:val="007D19B2"/>
    <w:rsid w:val="007D2DD3"/>
    <w:rsid w:val="007D726A"/>
    <w:rsid w:val="007E26E9"/>
    <w:rsid w:val="007E32B3"/>
    <w:rsid w:val="007E588B"/>
    <w:rsid w:val="007E7E4E"/>
    <w:rsid w:val="007E7E9B"/>
    <w:rsid w:val="007F3E17"/>
    <w:rsid w:val="007F57DC"/>
    <w:rsid w:val="007F7DAC"/>
    <w:rsid w:val="00804C36"/>
    <w:rsid w:val="00807045"/>
    <w:rsid w:val="0080711A"/>
    <w:rsid w:val="00815AA1"/>
    <w:rsid w:val="0081628C"/>
    <w:rsid w:val="00820127"/>
    <w:rsid w:val="0082120B"/>
    <w:rsid w:val="00821F42"/>
    <w:rsid w:val="0082448D"/>
    <w:rsid w:val="008353B6"/>
    <w:rsid w:val="00837191"/>
    <w:rsid w:val="00841186"/>
    <w:rsid w:val="008459F6"/>
    <w:rsid w:val="00847582"/>
    <w:rsid w:val="00847E91"/>
    <w:rsid w:val="00847EF3"/>
    <w:rsid w:val="0085268F"/>
    <w:rsid w:val="00853177"/>
    <w:rsid w:val="008531D0"/>
    <w:rsid w:val="008540F3"/>
    <w:rsid w:val="00857939"/>
    <w:rsid w:val="00860E60"/>
    <w:rsid w:val="00861BF8"/>
    <w:rsid w:val="008639C9"/>
    <w:rsid w:val="00865861"/>
    <w:rsid w:val="00873A16"/>
    <w:rsid w:val="008748FA"/>
    <w:rsid w:val="00886660"/>
    <w:rsid w:val="00890DB2"/>
    <w:rsid w:val="008941C5"/>
    <w:rsid w:val="00894E3E"/>
    <w:rsid w:val="008A1CAE"/>
    <w:rsid w:val="008A5B91"/>
    <w:rsid w:val="008A7891"/>
    <w:rsid w:val="008A7F5C"/>
    <w:rsid w:val="008B05CC"/>
    <w:rsid w:val="008B0A61"/>
    <w:rsid w:val="008B220B"/>
    <w:rsid w:val="008C10F1"/>
    <w:rsid w:val="008C23D7"/>
    <w:rsid w:val="008D0B8D"/>
    <w:rsid w:val="008D199F"/>
    <w:rsid w:val="008D3743"/>
    <w:rsid w:val="008D3813"/>
    <w:rsid w:val="008D6F5F"/>
    <w:rsid w:val="008E429B"/>
    <w:rsid w:val="008E4542"/>
    <w:rsid w:val="008E7A13"/>
    <w:rsid w:val="008F1900"/>
    <w:rsid w:val="008F2201"/>
    <w:rsid w:val="008F27E0"/>
    <w:rsid w:val="00900C86"/>
    <w:rsid w:val="00901093"/>
    <w:rsid w:val="0090193D"/>
    <w:rsid w:val="00910674"/>
    <w:rsid w:val="009119ED"/>
    <w:rsid w:val="00915BCF"/>
    <w:rsid w:val="0092041F"/>
    <w:rsid w:val="00924BB4"/>
    <w:rsid w:val="00925E2D"/>
    <w:rsid w:val="00926632"/>
    <w:rsid w:val="009317E9"/>
    <w:rsid w:val="009379DB"/>
    <w:rsid w:val="00937BB9"/>
    <w:rsid w:val="009410F5"/>
    <w:rsid w:val="00941530"/>
    <w:rsid w:val="00941E17"/>
    <w:rsid w:val="009430FF"/>
    <w:rsid w:val="009437C6"/>
    <w:rsid w:val="00944ED1"/>
    <w:rsid w:val="00946688"/>
    <w:rsid w:val="009476BF"/>
    <w:rsid w:val="00955A9A"/>
    <w:rsid w:val="009564C7"/>
    <w:rsid w:val="00960A34"/>
    <w:rsid w:val="00972766"/>
    <w:rsid w:val="009727B8"/>
    <w:rsid w:val="00973822"/>
    <w:rsid w:val="0097558E"/>
    <w:rsid w:val="009764A9"/>
    <w:rsid w:val="00976637"/>
    <w:rsid w:val="00980FB6"/>
    <w:rsid w:val="00982535"/>
    <w:rsid w:val="00992035"/>
    <w:rsid w:val="00992EF8"/>
    <w:rsid w:val="009A059F"/>
    <w:rsid w:val="009A1F14"/>
    <w:rsid w:val="009A3318"/>
    <w:rsid w:val="009A698F"/>
    <w:rsid w:val="009A6F10"/>
    <w:rsid w:val="009A799A"/>
    <w:rsid w:val="009B2C03"/>
    <w:rsid w:val="009C1F4E"/>
    <w:rsid w:val="009C44B1"/>
    <w:rsid w:val="009C4B49"/>
    <w:rsid w:val="009C4F9A"/>
    <w:rsid w:val="009C6B70"/>
    <w:rsid w:val="009D0F10"/>
    <w:rsid w:val="009D300F"/>
    <w:rsid w:val="009D53FC"/>
    <w:rsid w:val="009E162C"/>
    <w:rsid w:val="009E2E57"/>
    <w:rsid w:val="009E3BB5"/>
    <w:rsid w:val="009E4D86"/>
    <w:rsid w:val="009E6B59"/>
    <w:rsid w:val="009F2090"/>
    <w:rsid w:val="00A0027A"/>
    <w:rsid w:val="00A00AE7"/>
    <w:rsid w:val="00A02090"/>
    <w:rsid w:val="00A05D8F"/>
    <w:rsid w:val="00A07D19"/>
    <w:rsid w:val="00A10DBF"/>
    <w:rsid w:val="00A12015"/>
    <w:rsid w:val="00A16546"/>
    <w:rsid w:val="00A2307F"/>
    <w:rsid w:val="00A24BE2"/>
    <w:rsid w:val="00A24F9F"/>
    <w:rsid w:val="00A2734E"/>
    <w:rsid w:val="00A33A50"/>
    <w:rsid w:val="00A3438B"/>
    <w:rsid w:val="00A36613"/>
    <w:rsid w:val="00A40621"/>
    <w:rsid w:val="00A42C60"/>
    <w:rsid w:val="00A44A18"/>
    <w:rsid w:val="00A46AEC"/>
    <w:rsid w:val="00A50ACC"/>
    <w:rsid w:val="00A51851"/>
    <w:rsid w:val="00A51943"/>
    <w:rsid w:val="00A51D87"/>
    <w:rsid w:val="00A5318E"/>
    <w:rsid w:val="00A55365"/>
    <w:rsid w:val="00A55444"/>
    <w:rsid w:val="00A64443"/>
    <w:rsid w:val="00A677BB"/>
    <w:rsid w:val="00A702F0"/>
    <w:rsid w:val="00A70722"/>
    <w:rsid w:val="00A742B3"/>
    <w:rsid w:val="00A75B9B"/>
    <w:rsid w:val="00A81137"/>
    <w:rsid w:val="00A816FC"/>
    <w:rsid w:val="00A87572"/>
    <w:rsid w:val="00A9074E"/>
    <w:rsid w:val="00A93DBB"/>
    <w:rsid w:val="00AA01C1"/>
    <w:rsid w:val="00AA18EC"/>
    <w:rsid w:val="00AA767E"/>
    <w:rsid w:val="00AB1578"/>
    <w:rsid w:val="00AB4166"/>
    <w:rsid w:val="00AC2C0E"/>
    <w:rsid w:val="00AC348D"/>
    <w:rsid w:val="00AC4755"/>
    <w:rsid w:val="00AC4B5E"/>
    <w:rsid w:val="00AC5DE9"/>
    <w:rsid w:val="00AC65B1"/>
    <w:rsid w:val="00AD4FAE"/>
    <w:rsid w:val="00AD5A7C"/>
    <w:rsid w:val="00AD60F8"/>
    <w:rsid w:val="00AD6291"/>
    <w:rsid w:val="00AD67BC"/>
    <w:rsid w:val="00AE39CC"/>
    <w:rsid w:val="00AF4004"/>
    <w:rsid w:val="00AF7F9C"/>
    <w:rsid w:val="00B02E79"/>
    <w:rsid w:val="00B05397"/>
    <w:rsid w:val="00B17F24"/>
    <w:rsid w:val="00B23304"/>
    <w:rsid w:val="00B273D8"/>
    <w:rsid w:val="00B27A2A"/>
    <w:rsid w:val="00B3213E"/>
    <w:rsid w:val="00B33471"/>
    <w:rsid w:val="00B34290"/>
    <w:rsid w:val="00B35C45"/>
    <w:rsid w:val="00B401EA"/>
    <w:rsid w:val="00B4146E"/>
    <w:rsid w:val="00B4216F"/>
    <w:rsid w:val="00B429F3"/>
    <w:rsid w:val="00B43424"/>
    <w:rsid w:val="00B446FE"/>
    <w:rsid w:val="00B44CA5"/>
    <w:rsid w:val="00B47B99"/>
    <w:rsid w:val="00B51352"/>
    <w:rsid w:val="00B52239"/>
    <w:rsid w:val="00B538B2"/>
    <w:rsid w:val="00B546B0"/>
    <w:rsid w:val="00B55F60"/>
    <w:rsid w:val="00B6238C"/>
    <w:rsid w:val="00B6413D"/>
    <w:rsid w:val="00B6647D"/>
    <w:rsid w:val="00B778B9"/>
    <w:rsid w:val="00B80D05"/>
    <w:rsid w:val="00B82CAC"/>
    <w:rsid w:val="00B82F48"/>
    <w:rsid w:val="00B83114"/>
    <w:rsid w:val="00B867D6"/>
    <w:rsid w:val="00BA2927"/>
    <w:rsid w:val="00BA2D4B"/>
    <w:rsid w:val="00BA3419"/>
    <w:rsid w:val="00BA49D1"/>
    <w:rsid w:val="00BA6ECD"/>
    <w:rsid w:val="00BA6FA0"/>
    <w:rsid w:val="00BB0C44"/>
    <w:rsid w:val="00BB2767"/>
    <w:rsid w:val="00BB4010"/>
    <w:rsid w:val="00BB5003"/>
    <w:rsid w:val="00BC2F64"/>
    <w:rsid w:val="00BC6F83"/>
    <w:rsid w:val="00BC7549"/>
    <w:rsid w:val="00BD71C5"/>
    <w:rsid w:val="00BD7DA4"/>
    <w:rsid w:val="00BE0421"/>
    <w:rsid w:val="00BE3F84"/>
    <w:rsid w:val="00BE5A88"/>
    <w:rsid w:val="00BE794E"/>
    <w:rsid w:val="00BE7F99"/>
    <w:rsid w:val="00BF2635"/>
    <w:rsid w:val="00BF34F5"/>
    <w:rsid w:val="00BF530C"/>
    <w:rsid w:val="00BF5C62"/>
    <w:rsid w:val="00C00AE5"/>
    <w:rsid w:val="00C04EA8"/>
    <w:rsid w:val="00C06085"/>
    <w:rsid w:val="00C060F0"/>
    <w:rsid w:val="00C06AE0"/>
    <w:rsid w:val="00C072DB"/>
    <w:rsid w:val="00C107D2"/>
    <w:rsid w:val="00C107D9"/>
    <w:rsid w:val="00C13757"/>
    <w:rsid w:val="00C14210"/>
    <w:rsid w:val="00C173DB"/>
    <w:rsid w:val="00C175DF"/>
    <w:rsid w:val="00C2497D"/>
    <w:rsid w:val="00C30FB6"/>
    <w:rsid w:val="00C30FDD"/>
    <w:rsid w:val="00C35471"/>
    <w:rsid w:val="00C367B7"/>
    <w:rsid w:val="00C36879"/>
    <w:rsid w:val="00C42195"/>
    <w:rsid w:val="00C477A7"/>
    <w:rsid w:val="00C50E08"/>
    <w:rsid w:val="00C51617"/>
    <w:rsid w:val="00C56EAA"/>
    <w:rsid w:val="00C5702B"/>
    <w:rsid w:val="00C60365"/>
    <w:rsid w:val="00C6068F"/>
    <w:rsid w:val="00C62CBF"/>
    <w:rsid w:val="00C64D2A"/>
    <w:rsid w:val="00C64E39"/>
    <w:rsid w:val="00C65399"/>
    <w:rsid w:val="00C65957"/>
    <w:rsid w:val="00C66EAB"/>
    <w:rsid w:val="00C67305"/>
    <w:rsid w:val="00C6783F"/>
    <w:rsid w:val="00C70352"/>
    <w:rsid w:val="00C71EA2"/>
    <w:rsid w:val="00C73E32"/>
    <w:rsid w:val="00C762B5"/>
    <w:rsid w:val="00C874DA"/>
    <w:rsid w:val="00CA129C"/>
    <w:rsid w:val="00CA1A3D"/>
    <w:rsid w:val="00CA1FA3"/>
    <w:rsid w:val="00CA236D"/>
    <w:rsid w:val="00CA2CCA"/>
    <w:rsid w:val="00CA58DF"/>
    <w:rsid w:val="00CA6C34"/>
    <w:rsid w:val="00CB146D"/>
    <w:rsid w:val="00CB3D99"/>
    <w:rsid w:val="00CB7159"/>
    <w:rsid w:val="00CC211E"/>
    <w:rsid w:val="00CC2F36"/>
    <w:rsid w:val="00CC3614"/>
    <w:rsid w:val="00CC6E96"/>
    <w:rsid w:val="00CD394A"/>
    <w:rsid w:val="00CD3EBD"/>
    <w:rsid w:val="00CD4F1F"/>
    <w:rsid w:val="00CD7D13"/>
    <w:rsid w:val="00CE2183"/>
    <w:rsid w:val="00CE2409"/>
    <w:rsid w:val="00CE33A8"/>
    <w:rsid w:val="00CE3B8E"/>
    <w:rsid w:val="00CE3C71"/>
    <w:rsid w:val="00CE4301"/>
    <w:rsid w:val="00CE4AF0"/>
    <w:rsid w:val="00CE6EA5"/>
    <w:rsid w:val="00CF6791"/>
    <w:rsid w:val="00D01766"/>
    <w:rsid w:val="00D05A28"/>
    <w:rsid w:val="00D06E4B"/>
    <w:rsid w:val="00D165AA"/>
    <w:rsid w:val="00D16640"/>
    <w:rsid w:val="00D17E5B"/>
    <w:rsid w:val="00D2673F"/>
    <w:rsid w:val="00D3186F"/>
    <w:rsid w:val="00D32BE4"/>
    <w:rsid w:val="00D35026"/>
    <w:rsid w:val="00D353F2"/>
    <w:rsid w:val="00D363E5"/>
    <w:rsid w:val="00D430F6"/>
    <w:rsid w:val="00D462C2"/>
    <w:rsid w:val="00D47F2D"/>
    <w:rsid w:val="00D508F3"/>
    <w:rsid w:val="00D50B07"/>
    <w:rsid w:val="00D53733"/>
    <w:rsid w:val="00D56CD8"/>
    <w:rsid w:val="00D62DB5"/>
    <w:rsid w:val="00D65404"/>
    <w:rsid w:val="00D65CD2"/>
    <w:rsid w:val="00D67071"/>
    <w:rsid w:val="00D77E2E"/>
    <w:rsid w:val="00D81ED4"/>
    <w:rsid w:val="00D82516"/>
    <w:rsid w:val="00D83CD6"/>
    <w:rsid w:val="00D84532"/>
    <w:rsid w:val="00D86D3C"/>
    <w:rsid w:val="00D87559"/>
    <w:rsid w:val="00D916A4"/>
    <w:rsid w:val="00DA0908"/>
    <w:rsid w:val="00DA23E0"/>
    <w:rsid w:val="00DA3D14"/>
    <w:rsid w:val="00DA41D8"/>
    <w:rsid w:val="00DA7914"/>
    <w:rsid w:val="00DB17CA"/>
    <w:rsid w:val="00DB2B09"/>
    <w:rsid w:val="00DB44FE"/>
    <w:rsid w:val="00DB49D1"/>
    <w:rsid w:val="00DB4E0C"/>
    <w:rsid w:val="00DB5125"/>
    <w:rsid w:val="00DB5FCC"/>
    <w:rsid w:val="00DC0505"/>
    <w:rsid w:val="00DC20F2"/>
    <w:rsid w:val="00DC242D"/>
    <w:rsid w:val="00DC7484"/>
    <w:rsid w:val="00DD256B"/>
    <w:rsid w:val="00DD2B0C"/>
    <w:rsid w:val="00DD2DEB"/>
    <w:rsid w:val="00DE0768"/>
    <w:rsid w:val="00DE0AD3"/>
    <w:rsid w:val="00DE3113"/>
    <w:rsid w:val="00DE4647"/>
    <w:rsid w:val="00DF1740"/>
    <w:rsid w:val="00DF6544"/>
    <w:rsid w:val="00DF6ADD"/>
    <w:rsid w:val="00E00E2C"/>
    <w:rsid w:val="00E00F00"/>
    <w:rsid w:val="00E074BC"/>
    <w:rsid w:val="00E12FCC"/>
    <w:rsid w:val="00E1414A"/>
    <w:rsid w:val="00E224A4"/>
    <w:rsid w:val="00E23A7C"/>
    <w:rsid w:val="00E25F01"/>
    <w:rsid w:val="00E336A6"/>
    <w:rsid w:val="00E33B46"/>
    <w:rsid w:val="00E36AEC"/>
    <w:rsid w:val="00E40256"/>
    <w:rsid w:val="00E419F7"/>
    <w:rsid w:val="00E41DC9"/>
    <w:rsid w:val="00E4422E"/>
    <w:rsid w:val="00E47FB6"/>
    <w:rsid w:val="00E510FF"/>
    <w:rsid w:val="00E52697"/>
    <w:rsid w:val="00E55A11"/>
    <w:rsid w:val="00E570A4"/>
    <w:rsid w:val="00E570BA"/>
    <w:rsid w:val="00E61ADA"/>
    <w:rsid w:val="00E6616C"/>
    <w:rsid w:val="00E70479"/>
    <w:rsid w:val="00E719F4"/>
    <w:rsid w:val="00E72366"/>
    <w:rsid w:val="00E756C6"/>
    <w:rsid w:val="00E76912"/>
    <w:rsid w:val="00E76D0C"/>
    <w:rsid w:val="00E779B8"/>
    <w:rsid w:val="00E829EB"/>
    <w:rsid w:val="00E9540C"/>
    <w:rsid w:val="00EB1719"/>
    <w:rsid w:val="00EB19D1"/>
    <w:rsid w:val="00EB27FA"/>
    <w:rsid w:val="00EB42BF"/>
    <w:rsid w:val="00EB6A58"/>
    <w:rsid w:val="00EC4D51"/>
    <w:rsid w:val="00EC7018"/>
    <w:rsid w:val="00ED0EBB"/>
    <w:rsid w:val="00ED6286"/>
    <w:rsid w:val="00EE19D8"/>
    <w:rsid w:val="00EE2A79"/>
    <w:rsid w:val="00EE35D0"/>
    <w:rsid w:val="00EE46D1"/>
    <w:rsid w:val="00EE567C"/>
    <w:rsid w:val="00EE7347"/>
    <w:rsid w:val="00EE77ED"/>
    <w:rsid w:val="00EF00B4"/>
    <w:rsid w:val="00EF0C30"/>
    <w:rsid w:val="00EF1254"/>
    <w:rsid w:val="00F00493"/>
    <w:rsid w:val="00F00B7C"/>
    <w:rsid w:val="00F03C64"/>
    <w:rsid w:val="00F12F4F"/>
    <w:rsid w:val="00F21C97"/>
    <w:rsid w:val="00F230AF"/>
    <w:rsid w:val="00F235B5"/>
    <w:rsid w:val="00F23B4A"/>
    <w:rsid w:val="00F25D56"/>
    <w:rsid w:val="00F44004"/>
    <w:rsid w:val="00F45CAA"/>
    <w:rsid w:val="00F512AC"/>
    <w:rsid w:val="00F53F9A"/>
    <w:rsid w:val="00F541FA"/>
    <w:rsid w:val="00F5614E"/>
    <w:rsid w:val="00F6064D"/>
    <w:rsid w:val="00F60828"/>
    <w:rsid w:val="00F60BCC"/>
    <w:rsid w:val="00F6376C"/>
    <w:rsid w:val="00F725F3"/>
    <w:rsid w:val="00F739C8"/>
    <w:rsid w:val="00F74FE8"/>
    <w:rsid w:val="00F81046"/>
    <w:rsid w:val="00F821B1"/>
    <w:rsid w:val="00F8787A"/>
    <w:rsid w:val="00FA1346"/>
    <w:rsid w:val="00FA2F41"/>
    <w:rsid w:val="00FA777D"/>
    <w:rsid w:val="00FB2FA7"/>
    <w:rsid w:val="00FB3189"/>
    <w:rsid w:val="00FB3217"/>
    <w:rsid w:val="00FB3890"/>
    <w:rsid w:val="00FB50F9"/>
    <w:rsid w:val="00FB5D35"/>
    <w:rsid w:val="00FB74A8"/>
    <w:rsid w:val="00FC0300"/>
    <w:rsid w:val="00FC25BE"/>
    <w:rsid w:val="00FC2A0E"/>
    <w:rsid w:val="00FC35CB"/>
    <w:rsid w:val="00FD1218"/>
    <w:rsid w:val="00FD3283"/>
    <w:rsid w:val="00FD3686"/>
    <w:rsid w:val="00FD380D"/>
    <w:rsid w:val="00FD3F8A"/>
    <w:rsid w:val="00FE065B"/>
    <w:rsid w:val="00FE153B"/>
    <w:rsid w:val="00FE3982"/>
    <w:rsid w:val="00FF011E"/>
    <w:rsid w:val="00FF6C8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8"/>
    <o:shapelayout v:ext="edit">
      <o:idmap v:ext="edit" data="1"/>
    </o:shapelayout>
  </w:shapeDefaults>
  <w:decimalSymbol w:val="."/>
  <w:listSeparator w:val=","/>
  <w14:docId w14:val="56DC01E6"/>
  <w15:docId w15:val="{BD9DB1D2-8E57-4D13-81EE-7A753A00D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semiHidden="1" w:uiPriority="9" w:unhideWhenUsed="1"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lsdException w:name="footer" w:semiHidden="1"/>
    <w:lsdException w:name="index heading" w:semiHidden="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lsdException w:name="List Number 2" w:semiHidden="1" w:unhideWhenUsed="1"/>
    <w:lsdException w:name="List Number 3" w:semiHidden="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7B2F"/>
  </w:style>
  <w:style w:type="paragraph" w:styleId="Heading1">
    <w:name w:val="heading 1"/>
    <w:basedOn w:val="Normal"/>
    <w:next w:val="Normal"/>
    <w:link w:val="Heading1Char"/>
    <w:uiPriority w:val="99"/>
    <w:qFormat/>
    <w:rsid w:val="00777B2F"/>
    <w:pPr>
      <w:keepNext/>
      <w:outlineLvl w:val="0"/>
    </w:pPr>
    <w:rPr>
      <w:b/>
      <w:sz w:val="30"/>
    </w:rPr>
  </w:style>
  <w:style w:type="paragraph" w:styleId="Heading2">
    <w:name w:val="heading 2"/>
    <w:aliases w:val="h2,h21,h22"/>
    <w:basedOn w:val="Normal"/>
    <w:next w:val="Normal"/>
    <w:link w:val="Heading2Char"/>
    <w:uiPriority w:val="99"/>
    <w:qFormat/>
    <w:rsid w:val="000C204F"/>
    <w:pPr>
      <w:keepNext/>
      <w:pBdr>
        <w:top w:val="single" w:sz="4" w:space="1" w:color="auto"/>
      </w:pBdr>
      <w:tabs>
        <w:tab w:val="num" w:pos="-2606"/>
      </w:tabs>
      <w:spacing w:before="720"/>
      <w:ind w:left="-3326"/>
      <w:outlineLvl w:val="1"/>
    </w:pPr>
    <w:rPr>
      <w:rFonts w:ascii="Arial" w:hAnsi="Arial"/>
      <w:b/>
      <w:i/>
      <w:sz w:val="22"/>
    </w:rPr>
  </w:style>
  <w:style w:type="paragraph" w:styleId="Heading3">
    <w:name w:val="heading 3"/>
    <w:aliases w:val="h3,h31,h32"/>
    <w:basedOn w:val="Normal"/>
    <w:next w:val="Normal"/>
    <w:link w:val="Heading3Char"/>
    <w:uiPriority w:val="99"/>
    <w:qFormat/>
    <w:rsid w:val="000C204F"/>
    <w:pPr>
      <w:keepNext/>
      <w:numPr>
        <w:ilvl w:val="2"/>
        <w:numId w:val="7"/>
      </w:numPr>
      <w:tabs>
        <w:tab w:val="clear" w:pos="-2606"/>
        <w:tab w:val="left" w:pos="-2600"/>
        <w:tab w:val="num" w:pos="1080"/>
      </w:tabs>
      <w:spacing w:before="480"/>
      <w:ind w:left="0"/>
      <w:outlineLvl w:val="2"/>
    </w:pPr>
    <w:rPr>
      <w:rFonts w:ascii="Arial Black" w:hAnsi="Arial Black"/>
      <w:sz w:val="22"/>
    </w:rPr>
  </w:style>
  <w:style w:type="paragraph" w:styleId="Heading5">
    <w:name w:val="heading 5"/>
    <w:basedOn w:val="Normal"/>
    <w:next w:val="Normal"/>
    <w:link w:val="Heading5Char"/>
    <w:uiPriority w:val="99"/>
    <w:qFormat/>
    <w:rsid w:val="00D353F2"/>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rsid w:val="00DB5FCC"/>
    <w:rPr>
      <w:rFonts w:cs="Times New Roman"/>
      <w:b/>
      <w:sz w:val="30"/>
    </w:rPr>
  </w:style>
  <w:style w:type="character" w:customStyle="1" w:styleId="Heading2Char">
    <w:name w:val="Heading 2 Char"/>
    <w:aliases w:val="h2 Char,h21 Char,h22 Char"/>
    <w:link w:val="Heading2"/>
    <w:uiPriority w:val="99"/>
    <w:rsid w:val="00665A55"/>
    <w:rPr>
      <w:rFonts w:ascii="Arial" w:hAnsi="Arial"/>
      <w:b/>
      <w:i/>
      <w:sz w:val="22"/>
    </w:rPr>
  </w:style>
  <w:style w:type="character" w:customStyle="1" w:styleId="Heading3Char">
    <w:name w:val="Heading 3 Char"/>
    <w:aliases w:val="h3 Char,h31 Char,h32 Char"/>
    <w:link w:val="Heading3"/>
    <w:uiPriority w:val="99"/>
    <w:rsid w:val="00B4146E"/>
    <w:rPr>
      <w:rFonts w:ascii="Arial Black" w:hAnsi="Arial Black" w:cs="Times New Roman"/>
      <w:sz w:val="22"/>
    </w:rPr>
  </w:style>
  <w:style w:type="character" w:customStyle="1" w:styleId="Heading5Char">
    <w:name w:val="Heading 5 Char"/>
    <w:link w:val="Heading5"/>
    <w:uiPriority w:val="9"/>
    <w:semiHidden/>
    <w:rsid w:val="00665A55"/>
    <w:rPr>
      <w:rFonts w:ascii="Calibri" w:eastAsia="Times New Roman" w:hAnsi="Calibri" w:cs="Times New Roman"/>
      <w:b/>
      <w:bCs/>
      <w:i/>
      <w:iCs/>
      <w:sz w:val="26"/>
      <w:szCs w:val="26"/>
    </w:rPr>
  </w:style>
  <w:style w:type="paragraph" w:customStyle="1" w:styleId="Style2">
    <w:name w:val="Style2"/>
    <w:basedOn w:val="Normal"/>
    <w:uiPriority w:val="99"/>
    <w:rsid w:val="007E26E9"/>
    <w:pPr>
      <w:spacing w:before="120"/>
    </w:pPr>
  </w:style>
  <w:style w:type="paragraph" w:customStyle="1" w:styleId="Style3">
    <w:name w:val="Style3"/>
    <w:basedOn w:val="Normal"/>
    <w:autoRedefine/>
    <w:uiPriority w:val="99"/>
    <w:rsid w:val="007E26E9"/>
    <w:pPr>
      <w:spacing w:before="120"/>
    </w:pPr>
  </w:style>
  <w:style w:type="paragraph" w:customStyle="1" w:styleId="Style4">
    <w:name w:val="Style4"/>
    <w:basedOn w:val="Normal"/>
    <w:uiPriority w:val="99"/>
    <w:rsid w:val="007E26E9"/>
    <w:pPr>
      <w:numPr>
        <w:numId w:val="10"/>
      </w:numPr>
      <w:tabs>
        <w:tab w:val="clear" w:pos="360"/>
        <w:tab w:val="num" w:pos="720"/>
      </w:tabs>
      <w:spacing w:before="120"/>
      <w:ind w:left="720" w:hanging="360"/>
    </w:pPr>
    <w:rPr>
      <w:sz w:val="22"/>
    </w:rPr>
  </w:style>
  <w:style w:type="paragraph" w:customStyle="1" w:styleId="Style5">
    <w:name w:val="Style5"/>
    <w:basedOn w:val="Normal"/>
    <w:autoRedefine/>
    <w:uiPriority w:val="99"/>
    <w:rsid w:val="007E26E9"/>
    <w:pPr>
      <w:spacing w:before="120"/>
    </w:pPr>
    <w:rPr>
      <w:sz w:val="22"/>
    </w:rPr>
  </w:style>
  <w:style w:type="paragraph" w:customStyle="1" w:styleId="Style6">
    <w:name w:val="Style6"/>
    <w:basedOn w:val="Normal"/>
    <w:uiPriority w:val="99"/>
    <w:rsid w:val="007E26E9"/>
    <w:pPr>
      <w:spacing w:before="120"/>
    </w:pPr>
    <w:rPr>
      <w:sz w:val="22"/>
      <w:szCs w:val="22"/>
    </w:rPr>
  </w:style>
  <w:style w:type="paragraph" w:customStyle="1" w:styleId="Style8">
    <w:name w:val="Style8"/>
    <w:basedOn w:val="Heading2"/>
    <w:uiPriority w:val="99"/>
    <w:rsid w:val="000A1F02"/>
    <w:pPr>
      <w:pBdr>
        <w:top w:val="none" w:sz="0" w:space="0" w:color="auto"/>
      </w:pBdr>
      <w:tabs>
        <w:tab w:val="clear" w:pos="-2606"/>
      </w:tabs>
      <w:autoSpaceDE w:val="0"/>
      <w:autoSpaceDN w:val="0"/>
      <w:adjustRightInd w:val="0"/>
      <w:spacing w:before="0"/>
      <w:ind w:left="0"/>
    </w:pPr>
    <w:rPr>
      <w:rFonts w:ascii="Arial-BlackItalic" w:hAnsi="Arial-BlackItalic"/>
      <w:b w:val="0"/>
      <w:iCs/>
      <w:szCs w:val="22"/>
    </w:rPr>
  </w:style>
  <w:style w:type="paragraph" w:styleId="Footer">
    <w:name w:val="footer"/>
    <w:basedOn w:val="Normal"/>
    <w:link w:val="FooterChar"/>
    <w:autoRedefine/>
    <w:uiPriority w:val="99"/>
    <w:rsid w:val="00371157"/>
    <w:pPr>
      <w:pBdr>
        <w:top w:val="single" w:sz="4" w:space="1" w:color="auto"/>
      </w:pBdr>
      <w:tabs>
        <w:tab w:val="center" w:pos="4320"/>
        <w:tab w:val="right" w:pos="10620"/>
      </w:tabs>
    </w:pPr>
    <w:rPr>
      <w:i/>
    </w:rPr>
  </w:style>
  <w:style w:type="character" w:customStyle="1" w:styleId="FooterChar">
    <w:name w:val="Footer Char"/>
    <w:link w:val="Footer"/>
    <w:uiPriority w:val="99"/>
    <w:rsid w:val="00371157"/>
    <w:rPr>
      <w:rFonts w:cs="Times New Roman"/>
      <w:i/>
    </w:rPr>
  </w:style>
  <w:style w:type="paragraph" w:styleId="Index1">
    <w:name w:val="index 1"/>
    <w:basedOn w:val="Normal"/>
    <w:next w:val="Normal"/>
    <w:autoRedefine/>
    <w:uiPriority w:val="99"/>
    <w:semiHidden/>
    <w:rsid w:val="00777B2F"/>
    <w:pPr>
      <w:ind w:left="200" w:hanging="200"/>
    </w:pPr>
  </w:style>
  <w:style w:type="paragraph" w:styleId="IndexHeading">
    <w:name w:val="index heading"/>
    <w:basedOn w:val="Normal"/>
    <w:next w:val="Index1"/>
    <w:uiPriority w:val="99"/>
    <w:semiHidden/>
    <w:rsid w:val="00777B2F"/>
    <w:rPr>
      <w:rFonts w:ascii="Arial" w:hAnsi="Arial"/>
      <w:b/>
    </w:rPr>
  </w:style>
  <w:style w:type="paragraph" w:styleId="ListBullet5">
    <w:name w:val="List Bullet 5"/>
    <w:basedOn w:val="Normal"/>
    <w:autoRedefine/>
    <w:uiPriority w:val="99"/>
    <w:rsid w:val="00777B2F"/>
    <w:pPr>
      <w:numPr>
        <w:numId w:val="16"/>
      </w:numPr>
      <w:tabs>
        <w:tab w:val="num" w:pos="1800"/>
      </w:tabs>
      <w:ind w:left="1800"/>
    </w:pPr>
  </w:style>
  <w:style w:type="paragraph" w:styleId="CommentText">
    <w:name w:val="annotation text"/>
    <w:basedOn w:val="Normal"/>
    <w:link w:val="CommentTextChar"/>
    <w:uiPriority w:val="99"/>
    <w:semiHidden/>
    <w:rsid w:val="00777B2F"/>
  </w:style>
  <w:style w:type="character" w:customStyle="1" w:styleId="CommentTextChar">
    <w:name w:val="Comment Text Char"/>
    <w:link w:val="CommentText"/>
    <w:uiPriority w:val="99"/>
    <w:rsid w:val="007635A5"/>
    <w:rPr>
      <w:rFonts w:cs="Times New Roman"/>
    </w:rPr>
  </w:style>
  <w:style w:type="paragraph" w:styleId="CommentSubject">
    <w:name w:val="annotation subject"/>
    <w:basedOn w:val="CommentText"/>
    <w:next w:val="CommentText"/>
    <w:link w:val="CommentSubjectChar"/>
    <w:uiPriority w:val="99"/>
    <w:semiHidden/>
    <w:rsid w:val="00777B2F"/>
    <w:rPr>
      <w:b/>
      <w:bCs/>
    </w:rPr>
  </w:style>
  <w:style w:type="character" w:customStyle="1" w:styleId="CommentSubjectChar">
    <w:name w:val="Comment Subject Char"/>
    <w:link w:val="CommentSubject"/>
    <w:uiPriority w:val="99"/>
    <w:semiHidden/>
    <w:rsid w:val="007635A5"/>
    <w:rPr>
      <w:rFonts w:cs="Times New Roman"/>
      <w:b/>
      <w:bCs/>
    </w:rPr>
  </w:style>
  <w:style w:type="paragraph" w:styleId="Header">
    <w:name w:val="header"/>
    <w:basedOn w:val="Normal"/>
    <w:link w:val="HeaderChar"/>
    <w:uiPriority w:val="99"/>
    <w:rsid w:val="00AC65B1"/>
    <w:pPr>
      <w:tabs>
        <w:tab w:val="center" w:pos="4320"/>
        <w:tab w:val="right" w:pos="8640"/>
      </w:tabs>
    </w:pPr>
  </w:style>
  <w:style w:type="character" w:customStyle="1" w:styleId="HeaderChar">
    <w:name w:val="Header Char"/>
    <w:link w:val="Header"/>
    <w:uiPriority w:val="99"/>
    <w:rsid w:val="007635A5"/>
    <w:rPr>
      <w:rFonts w:cs="Times New Roman"/>
    </w:rPr>
  </w:style>
  <w:style w:type="paragraph" w:styleId="FootnoteText">
    <w:name w:val="footnote text"/>
    <w:basedOn w:val="Normal"/>
    <w:link w:val="FootnoteTextChar"/>
    <w:uiPriority w:val="99"/>
    <w:semiHidden/>
    <w:rsid w:val="00A75B9B"/>
  </w:style>
  <w:style w:type="character" w:customStyle="1" w:styleId="FootnoteTextChar">
    <w:name w:val="Footnote Text Char"/>
    <w:link w:val="FootnoteText"/>
    <w:uiPriority w:val="99"/>
    <w:semiHidden/>
    <w:rsid w:val="00665A55"/>
    <w:rPr>
      <w:sz w:val="20"/>
      <w:szCs w:val="20"/>
    </w:rPr>
  </w:style>
  <w:style w:type="paragraph" w:styleId="ListNumber3">
    <w:name w:val="List Number 3"/>
    <w:basedOn w:val="Normal"/>
    <w:uiPriority w:val="99"/>
    <w:rsid w:val="00A75B9B"/>
    <w:pPr>
      <w:numPr>
        <w:numId w:val="25"/>
      </w:numPr>
      <w:tabs>
        <w:tab w:val="clear" w:pos="720"/>
        <w:tab w:val="num" w:pos="1080"/>
      </w:tabs>
      <w:ind w:left="1080"/>
    </w:pPr>
  </w:style>
  <w:style w:type="paragraph" w:customStyle="1" w:styleId="doublelineabove">
    <w:name w:val="double line above"/>
    <w:basedOn w:val="Normal"/>
    <w:uiPriority w:val="99"/>
    <w:rsid w:val="00F5614E"/>
    <w:pPr>
      <w:pBdr>
        <w:top w:val="double" w:sz="4" w:space="1" w:color="auto"/>
      </w:pBdr>
      <w:tabs>
        <w:tab w:val="left" w:pos="360"/>
        <w:tab w:val="left" w:pos="3600"/>
        <w:tab w:val="left" w:pos="4680"/>
        <w:tab w:val="left" w:pos="5940"/>
        <w:tab w:val="left" w:pos="6930"/>
        <w:tab w:val="left" w:pos="8100"/>
        <w:tab w:val="left" w:pos="9090"/>
      </w:tabs>
    </w:pPr>
    <w:rPr>
      <w:b/>
      <w:szCs w:val="24"/>
    </w:rPr>
  </w:style>
  <w:style w:type="paragraph" w:customStyle="1" w:styleId="p2">
    <w:name w:val="p2"/>
    <w:basedOn w:val="Normal"/>
    <w:rsid w:val="00A75B9B"/>
    <w:pPr>
      <w:widowControl w:val="0"/>
      <w:tabs>
        <w:tab w:val="left" w:pos="357"/>
      </w:tabs>
      <w:spacing w:line="255" w:lineRule="atLeast"/>
      <w:ind w:left="1083" w:hanging="357"/>
    </w:pPr>
    <w:rPr>
      <w:sz w:val="24"/>
    </w:rPr>
  </w:style>
  <w:style w:type="paragraph" w:styleId="BlockText">
    <w:name w:val="Block Text"/>
    <w:basedOn w:val="Normal"/>
    <w:uiPriority w:val="99"/>
    <w:rsid w:val="00A75B9B"/>
    <w:pPr>
      <w:spacing w:after="120"/>
      <w:ind w:left="1440" w:right="1440"/>
    </w:pPr>
  </w:style>
  <w:style w:type="paragraph" w:styleId="BalloonText">
    <w:name w:val="Balloon Text"/>
    <w:basedOn w:val="Normal"/>
    <w:link w:val="BalloonTextChar"/>
    <w:uiPriority w:val="99"/>
    <w:semiHidden/>
    <w:rsid w:val="00262721"/>
    <w:rPr>
      <w:rFonts w:ascii="Tahoma" w:hAnsi="Tahoma" w:cs="Tahoma"/>
      <w:sz w:val="16"/>
      <w:szCs w:val="16"/>
    </w:rPr>
  </w:style>
  <w:style w:type="character" w:customStyle="1" w:styleId="BalloonTextChar">
    <w:name w:val="Balloon Text Char"/>
    <w:link w:val="BalloonText"/>
    <w:uiPriority w:val="99"/>
    <w:semiHidden/>
    <w:rsid w:val="00665A55"/>
    <w:rPr>
      <w:sz w:val="0"/>
      <w:szCs w:val="0"/>
    </w:rPr>
  </w:style>
  <w:style w:type="character" w:styleId="CommentReference">
    <w:name w:val="annotation reference"/>
    <w:uiPriority w:val="99"/>
    <w:semiHidden/>
    <w:rsid w:val="00262721"/>
    <w:rPr>
      <w:rFonts w:cs="Times New Roman"/>
      <w:sz w:val="16"/>
      <w:szCs w:val="16"/>
    </w:rPr>
  </w:style>
  <w:style w:type="paragraph" w:styleId="Revision">
    <w:name w:val="Revision"/>
    <w:hidden/>
    <w:uiPriority w:val="99"/>
    <w:semiHidden/>
    <w:rsid w:val="000470D7"/>
  </w:style>
  <w:style w:type="table" w:styleId="TableGrid">
    <w:name w:val="Table Grid"/>
    <w:basedOn w:val="TableNormal"/>
    <w:uiPriority w:val="99"/>
    <w:rsid w:val="009727B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Emphasis">
    <w:name w:val="Emphasis"/>
    <w:uiPriority w:val="99"/>
    <w:qFormat/>
    <w:rsid w:val="00F5614E"/>
    <w:rPr>
      <w:rFonts w:cs="Times New Roman"/>
      <w:i/>
      <w:iCs/>
    </w:rPr>
  </w:style>
  <w:style w:type="paragraph" w:customStyle="1" w:styleId="Style1">
    <w:name w:val="Style1"/>
    <w:link w:val="Style1Char"/>
    <w:uiPriority w:val="99"/>
    <w:rsid w:val="00080A37"/>
    <w:rPr>
      <w:b/>
      <w:szCs w:val="24"/>
    </w:rPr>
  </w:style>
  <w:style w:type="character" w:customStyle="1" w:styleId="Style1Char">
    <w:name w:val="Style1 Char"/>
    <w:link w:val="Style1"/>
    <w:uiPriority w:val="99"/>
    <w:rsid w:val="00080A37"/>
    <w:rPr>
      <w:rFonts w:cs="Times New Roman"/>
      <w:b/>
      <w:sz w:val="24"/>
      <w:szCs w:val="24"/>
      <w:lang w:val="en-US" w:eastAsia="en-US" w:bidi="ar-SA"/>
    </w:rPr>
  </w:style>
  <w:style w:type="paragraph" w:customStyle="1" w:styleId="cf6rfooter20081113">
    <w:name w:val="cf6rfooter20081113"/>
    <w:basedOn w:val="Footer"/>
    <w:link w:val="cf6rfooter20081113Char"/>
    <w:uiPriority w:val="99"/>
    <w:rsid w:val="007C3A8E"/>
    <w:pPr>
      <w:tabs>
        <w:tab w:val="clear" w:pos="10620"/>
        <w:tab w:val="right" w:pos="9900"/>
      </w:tabs>
    </w:pPr>
  </w:style>
  <w:style w:type="character" w:customStyle="1" w:styleId="cf6rfooter20081113Char">
    <w:name w:val="cf6rfooter20081113 Char"/>
    <w:link w:val="cf6rfooter20081113"/>
    <w:uiPriority w:val="99"/>
    <w:rsid w:val="007C3A8E"/>
    <w:rPr>
      <w:rFonts w:cs="Times New Roman"/>
      <w:i/>
    </w:rPr>
  </w:style>
  <w:style w:type="paragraph" w:styleId="ListParagraph">
    <w:name w:val="List Paragraph"/>
    <w:basedOn w:val="Normal"/>
    <w:uiPriority w:val="34"/>
    <w:qFormat/>
    <w:rsid w:val="00E661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4734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eader" Target="header6.xml"/><Relationship Id="rId3" Type="http://schemas.openxmlformats.org/officeDocument/2006/relationships/numbering" Target="numbering.xml"/><Relationship Id="rId21" Type="http://schemas.openxmlformats.org/officeDocument/2006/relationships/footer" Target="footer5.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5.xml"/><Relationship Id="rId20"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microsoft.com/office/2011/relationships/people" Target="people.xm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eader" Target="header7.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9.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1" Type="http://schemas.openxmlformats.org/officeDocument/2006/relationships/image" Target="media/image1.jpeg"/></Relationships>
</file>

<file path=word/_rels/header8.xml.rels><?xml version="1.0" encoding="UTF-8" standalone="yes"?>
<Relationships xmlns="http://schemas.openxmlformats.org/package/2006/relationships"><Relationship Id="rId1" Type="http://schemas.openxmlformats.org/officeDocument/2006/relationships/image" Target="media/image1.jpeg"/></Relationships>
</file>

<file path=word/_rels/head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8834A30-0CCB-4B97-BB17-BAA790F50C41}">
  <ds:schemaRefs>
    <ds:schemaRef ds:uri="http://schemas.openxmlformats.org/officeDocument/2006/bibliography"/>
  </ds:schemaRefs>
</ds:datastoreItem>
</file>

<file path=customXml/itemProps2.xml><?xml version="1.0" encoding="utf-8"?>
<ds:datastoreItem xmlns:ds="http://schemas.openxmlformats.org/officeDocument/2006/customXml" ds:itemID="{21FEAC3D-CC78-4C39-8ADE-C7CDF4B9B2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1396</TotalTime>
  <Pages>4</Pages>
  <Words>2151</Words>
  <Characters>12263</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California Energy Commission</Company>
  <LinksUpToDate>false</LinksUpToDate>
  <CharactersWithSpaces>14386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Shewmaker, Michael@Energy</dc:creator>
  <cp:lastModifiedBy>Smith, Alexis@Energy</cp:lastModifiedBy>
  <cp:revision>37</cp:revision>
  <cp:lastPrinted>2013-06-06T22:22:00Z</cp:lastPrinted>
  <dcterms:created xsi:type="dcterms:W3CDTF">2015-06-10T17:02:00Z</dcterms:created>
  <dcterms:modified xsi:type="dcterms:W3CDTF">2018-12-18T19:41:00Z</dcterms:modified>
</cp:coreProperties>
</file>
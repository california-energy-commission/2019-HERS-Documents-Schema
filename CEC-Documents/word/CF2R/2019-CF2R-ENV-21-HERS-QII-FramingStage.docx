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4"/>
        <w:gridCol w:w="4594"/>
        <w:gridCol w:w="5642"/>
      </w:tblGrid>
      <w:tr w:rsidR="00A80D78" w14:paraId="1B56CFAB" w14:textId="77777777" w:rsidTr="00A932D7">
        <w:tc>
          <w:tcPr>
            <w:tcW w:w="10790" w:type="dxa"/>
            <w:gridSpan w:val="3"/>
          </w:tcPr>
          <w:p w14:paraId="57E5861C" w14:textId="27D94159" w:rsidR="00A80D78" w:rsidRPr="00A932D7" w:rsidRDefault="00A80D78" w:rsidP="00A80D78">
            <w:pPr>
              <w:rPr>
                <w:rFonts w:asciiTheme="minorHAnsi" w:hAnsiTheme="minorHAnsi"/>
                <w:b/>
                <w:sz w:val="18"/>
                <w:szCs w:val="18"/>
              </w:rPr>
            </w:pPr>
            <w:r w:rsidRPr="00A932D7">
              <w:rPr>
                <w:rFonts w:asciiTheme="minorHAnsi" w:hAnsiTheme="minorHAnsi"/>
                <w:b/>
                <w:sz w:val="18"/>
                <w:szCs w:val="18"/>
              </w:rPr>
              <w:t>A. Air Barrier Materials</w:t>
            </w:r>
          </w:p>
        </w:tc>
      </w:tr>
      <w:tr w:rsidR="00A80D78" w14:paraId="06229713" w14:textId="77777777" w:rsidTr="00A932D7">
        <w:tc>
          <w:tcPr>
            <w:tcW w:w="554" w:type="dxa"/>
            <w:vAlign w:val="center"/>
          </w:tcPr>
          <w:p w14:paraId="6C699162" w14:textId="7C819B79" w:rsidR="00A80D78" w:rsidRDefault="00A80D78" w:rsidP="00A932D7">
            <w:pPr>
              <w:jc w:val="center"/>
              <w:rPr>
                <w:rFonts w:asciiTheme="minorHAnsi" w:hAnsiTheme="minorHAnsi"/>
                <w:sz w:val="18"/>
                <w:szCs w:val="18"/>
              </w:rPr>
            </w:pPr>
            <w:r>
              <w:rPr>
                <w:rFonts w:asciiTheme="minorHAnsi" w:hAnsiTheme="minorHAnsi"/>
                <w:sz w:val="18"/>
                <w:szCs w:val="18"/>
              </w:rPr>
              <w:t>01</w:t>
            </w:r>
          </w:p>
        </w:tc>
        <w:tc>
          <w:tcPr>
            <w:tcW w:w="10236" w:type="dxa"/>
            <w:gridSpan w:val="2"/>
          </w:tcPr>
          <w:p w14:paraId="23F736CD" w14:textId="7D77D0F8" w:rsidR="00A80D78" w:rsidRDefault="00A80D78">
            <w:pPr>
              <w:rPr>
                <w:rFonts w:asciiTheme="minorHAnsi" w:hAnsiTheme="minorHAnsi"/>
                <w:sz w:val="18"/>
                <w:szCs w:val="18"/>
              </w:rPr>
            </w:pPr>
            <w:r>
              <w:rPr>
                <w:rFonts w:asciiTheme="minorHAnsi" w:hAnsiTheme="minorHAnsi"/>
                <w:sz w:val="18"/>
                <w:szCs w:val="18"/>
              </w:rPr>
              <w:t xml:space="preserve">A continuous sealed exterior air barrier is required in all thermal envelope assemblies to limit air movement between unconditioned/outside spaces and conditioned/inside spaces, </w:t>
            </w:r>
            <w:r w:rsidR="00677C94">
              <w:rPr>
                <w:rFonts w:asciiTheme="minorHAnsi" w:hAnsiTheme="minorHAnsi"/>
                <w:sz w:val="18"/>
                <w:szCs w:val="18"/>
              </w:rPr>
              <w:t>and must comply using one of the following methods</w:t>
            </w:r>
            <w:r>
              <w:rPr>
                <w:rFonts w:asciiTheme="minorHAnsi" w:hAnsiTheme="minorHAnsi"/>
                <w:sz w:val="18"/>
                <w:szCs w:val="18"/>
              </w:rPr>
              <w:t>:</w:t>
            </w:r>
          </w:p>
          <w:p w14:paraId="063347C7" w14:textId="2AE9B7F7" w:rsidR="00A80D78" w:rsidRDefault="00C27F83" w:rsidP="00A932D7">
            <w:pPr>
              <w:pStyle w:val="ListParagraph"/>
              <w:numPr>
                <w:ilvl w:val="0"/>
                <w:numId w:val="52"/>
              </w:numPr>
              <w:rPr>
                <w:rFonts w:asciiTheme="minorHAnsi" w:hAnsiTheme="minorHAnsi"/>
                <w:sz w:val="18"/>
                <w:szCs w:val="18"/>
              </w:rPr>
            </w:pPr>
            <w:r>
              <w:rPr>
                <w:rFonts w:asciiTheme="minorHAnsi" w:hAnsiTheme="minorHAnsi"/>
                <w:sz w:val="18"/>
                <w:szCs w:val="18"/>
              </w:rPr>
              <w:t>Using individual materials that have an air permeance not exceeding 0.004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E2178; or</w:t>
            </w:r>
          </w:p>
          <w:p w14:paraId="06558731" w14:textId="77777777" w:rsidR="00C27F83" w:rsidRDefault="00C27F83">
            <w:pPr>
              <w:pStyle w:val="ListParagraph"/>
              <w:numPr>
                <w:ilvl w:val="0"/>
                <w:numId w:val="52"/>
              </w:numPr>
              <w:rPr>
                <w:rFonts w:asciiTheme="minorHAnsi" w:hAnsiTheme="minorHAnsi"/>
                <w:sz w:val="18"/>
                <w:szCs w:val="18"/>
              </w:rPr>
            </w:pPr>
            <w:r>
              <w:rPr>
                <w:rFonts w:asciiTheme="minorHAnsi" w:hAnsiTheme="minorHAnsi"/>
                <w:sz w:val="18"/>
                <w:szCs w:val="18"/>
              </w:rPr>
              <w:t>Using assemblies of materials and components that have an average air leakage not to exceed 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E2357, ASTM E1677, ASTM E1680, or ASTM E283; or</w:t>
            </w:r>
          </w:p>
          <w:p w14:paraId="53A543B0" w14:textId="36413D8D" w:rsidR="00C27F83" w:rsidRPr="00DA0E66" w:rsidRDefault="00196B3D">
            <w:pPr>
              <w:pStyle w:val="ListParagraph"/>
              <w:numPr>
                <w:ilvl w:val="0"/>
                <w:numId w:val="52"/>
              </w:numPr>
              <w:rPr>
                <w:rFonts w:asciiTheme="minorHAnsi" w:hAnsiTheme="minorHAnsi"/>
                <w:sz w:val="18"/>
                <w:szCs w:val="18"/>
              </w:rPr>
            </w:pPr>
            <w:r>
              <w:rPr>
                <w:rFonts w:asciiTheme="minorHAnsi" w:hAnsiTheme="minorHAnsi"/>
                <w:sz w:val="18"/>
                <w:szCs w:val="18"/>
              </w:rPr>
              <w:t>Testing</w:t>
            </w:r>
            <w:r w:rsidR="00C27F83">
              <w:rPr>
                <w:rFonts w:asciiTheme="minorHAnsi" w:hAnsiTheme="minorHAnsi"/>
                <w:sz w:val="18"/>
                <w:szCs w:val="18"/>
              </w:rPr>
              <w:t xml:space="preserve"> the complete building and demonstrating that the air leakage rate of the building envelope does not exceed 0.40 cfm/ft</w:t>
            </w:r>
            <w:r w:rsidR="00C27F83">
              <w:rPr>
                <w:rFonts w:asciiTheme="minorHAnsi" w:hAnsiTheme="minorHAnsi"/>
                <w:sz w:val="18"/>
                <w:szCs w:val="18"/>
                <w:vertAlign w:val="superscript"/>
              </w:rPr>
              <w:t>2</w:t>
            </w:r>
            <w:r w:rsidR="00C27F83">
              <w:rPr>
                <w:rFonts w:asciiTheme="minorHAnsi" w:hAnsiTheme="minorHAnsi"/>
                <w:sz w:val="18"/>
                <w:szCs w:val="18"/>
              </w:rPr>
              <w:t xml:space="preserve"> at a pressure differential of 0.3 in. w.g.</w:t>
            </w:r>
            <w:r>
              <w:rPr>
                <w:rFonts w:asciiTheme="minorHAnsi" w:hAnsiTheme="minorHAnsi"/>
                <w:sz w:val="18"/>
                <w:szCs w:val="18"/>
              </w:rPr>
              <w:t xml:space="preserve"> (1.57 pcf) (2.0 L/s.m</w:t>
            </w:r>
            <w:r>
              <w:rPr>
                <w:rFonts w:asciiTheme="minorHAnsi" w:hAnsiTheme="minorHAnsi"/>
                <w:sz w:val="18"/>
                <w:szCs w:val="18"/>
                <w:vertAlign w:val="superscript"/>
              </w:rPr>
              <w:t>2</w:t>
            </w:r>
            <w:r>
              <w:rPr>
                <w:rFonts w:asciiTheme="minorHAnsi" w:hAnsiTheme="minorHAnsi"/>
                <w:sz w:val="18"/>
                <w:szCs w:val="18"/>
              </w:rPr>
              <w:t xml:space="preserve"> at 75 pa) in accordance with ASTM E779 or an equivalent approved method.</w:t>
            </w:r>
          </w:p>
        </w:tc>
      </w:tr>
      <w:tr w:rsidR="00A80D78" w14:paraId="4F9AA98F" w14:textId="77777777" w:rsidTr="00A932D7">
        <w:tc>
          <w:tcPr>
            <w:tcW w:w="554" w:type="dxa"/>
            <w:vAlign w:val="center"/>
          </w:tcPr>
          <w:p w14:paraId="780A6919" w14:textId="12AAF530" w:rsidR="00A80D78" w:rsidRDefault="00A80D78" w:rsidP="00A932D7">
            <w:pPr>
              <w:jc w:val="center"/>
              <w:rPr>
                <w:rFonts w:asciiTheme="minorHAnsi" w:hAnsiTheme="minorHAnsi"/>
                <w:sz w:val="18"/>
                <w:szCs w:val="18"/>
              </w:rPr>
            </w:pPr>
            <w:r>
              <w:rPr>
                <w:rFonts w:asciiTheme="minorHAnsi" w:hAnsiTheme="minorHAnsi"/>
                <w:sz w:val="18"/>
                <w:szCs w:val="18"/>
              </w:rPr>
              <w:t>02</w:t>
            </w:r>
          </w:p>
        </w:tc>
        <w:tc>
          <w:tcPr>
            <w:tcW w:w="4594" w:type="dxa"/>
          </w:tcPr>
          <w:p w14:paraId="1B73F191" w14:textId="1CDC4EF7" w:rsidR="00A80D78" w:rsidRDefault="00196B3D">
            <w:pPr>
              <w:rPr>
                <w:rFonts w:asciiTheme="minorHAnsi" w:hAnsiTheme="minorHAnsi"/>
                <w:sz w:val="18"/>
                <w:szCs w:val="18"/>
              </w:rPr>
            </w:pPr>
            <w:r>
              <w:rPr>
                <w:rFonts w:asciiTheme="minorHAnsi" w:hAnsiTheme="minorHAnsi"/>
                <w:sz w:val="18"/>
                <w:szCs w:val="18"/>
              </w:rPr>
              <w:t>Method of Compliance</w:t>
            </w:r>
          </w:p>
        </w:tc>
        <w:tc>
          <w:tcPr>
            <w:tcW w:w="5642" w:type="dxa"/>
          </w:tcPr>
          <w:p w14:paraId="0F4E72E6" w14:textId="1D6DE196" w:rsidR="00A80D78" w:rsidRDefault="00A80D78">
            <w:pPr>
              <w:rPr>
                <w:rFonts w:asciiTheme="minorHAnsi" w:hAnsiTheme="minorHAnsi"/>
                <w:sz w:val="18"/>
                <w:szCs w:val="18"/>
              </w:rPr>
            </w:pPr>
          </w:p>
        </w:tc>
      </w:tr>
      <w:tr w:rsidR="00A80D78" w14:paraId="1DA3E43D" w14:textId="77777777" w:rsidTr="00A932D7">
        <w:tc>
          <w:tcPr>
            <w:tcW w:w="10790" w:type="dxa"/>
            <w:gridSpan w:val="3"/>
          </w:tcPr>
          <w:p w14:paraId="5B9F5D68" w14:textId="77777777" w:rsidR="00A80D78" w:rsidRDefault="00A80D78">
            <w:pPr>
              <w:rPr>
                <w:rFonts w:asciiTheme="minorHAnsi" w:hAnsiTheme="minorHAnsi"/>
                <w:sz w:val="18"/>
                <w:szCs w:val="18"/>
              </w:rPr>
            </w:pPr>
            <w:r>
              <w:rPr>
                <w:rFonts w:asciiTheme="minorHAnsi" w:hAnsiTheme="minorHAnsi"/>
                <w:sz w:val="18"/>
                <w:szCs w:val="18"/>
              </w:rPr>
              <w:t>Note:</w:t>
            </w:r>
          </w:p>
          <w:p w14:paraId="3345F3BA" w14:textId="34C2A9AB" w:rsidR="00A80D78" w:rsidRPr="00642262" w:rsidRDefault="00A80D78" w:rsidP="00642262">
            <w:pPr>
              <w:ind w:left="180"/>
              <w:rPr>
                <w:rFonts w:asciiTheme="minorHAnsi" w:hAnsiTheme="minorHAnsi"/>
                <w:sz w:val="18"/>
                <w:szCs w:val="18"/>
              </w:rPr>
            </w:pPr>
            <w:r>
              <w:rPr>
                <w:rFonts w:asciiTheme="minorHAnsi" w:hAnsiTheme="minorHAnsi"/>
                <w:sz w:val="18"/>
                <w:szCs w:val="18"/>
              </w:rPr>
              <w:t>SPF insulation is an acceptable air barrier and sealant when installed to a minimum thickness of 2 inches for closed cell and 5.5 inches for open cell, except where not allowed by manufacturer (e.g., flues, vents, can lights, etc.).</w:t>
            </w:r>
          </w:p>
        </w:tc>
      </w:tr>
      <w:tr w:rsidR="005145ED" w14:paraId="57224200" w14:textId="77777777" w:rsidTr="00A932D7">
        <w:tc>
          <w:tcPr>
            <w:tcW w:w="10790" w:type="dxa"/>
            <w:gridSpan w:val="3"/>
          </w:tcPr>
          <w:p w14:paraId="331210FB" w14:textId="23679523" w:rsidR="005145ED" w:rsidRPr="00A60386" w:rsidRDefault="005145ED">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F52B819" w14:textId="2722C55C" w:rsidR="003C6964" w:rsidRPr="003D714A" w:rsidRDefault="003C6964">
      <w:pPr>
        <w:rPr>
          <w:rFonts w:asciiTheme="minorHAnsi" w:hAnsiTheme="minorHAnsi"/>
          <w:sz w:val="18"/>
          <w:szCs w:val="18"/>
        </w:rPr>
      </w:pPr>
    </w:p>
    <w:tbl>
      <w:tblPr>
        <w:tblStyle w:val="TableGrid"/>
        <w:tblW w:w="0" w:type="auto"/>
        <w:tblLook w:val="04A0" w:firstRow="1" w:lastRow="0" w:firstColumn="1" w:lastColumn="0" w:noHBand="0" w:noVBand="1"/>
      </w:tblPr>
      <w:tblGrid>
        <w:gridCol w:w="554"/>
        <w:gridCol w:w="10236"/>
      </w:tblGrid>
      <w:tr w:rsidR="00642262" w14:paraId="7ED3249D" w14:textId="77777777" w:rsidTr="00DA0E66">
        <w:tc>
          <w:tcPr>
            <w:tcW w:w="10790" w:type="dxa"/>
            <w:gridSpan w:val="2"/>
          </w:tcPr>
          <w:p w14:paraId="359DB91C" w14:textId="4B5FD5D8" w:rsidR="00642262" w:rsidRPr="00A932D7" w:rsidRDefault="00642262">
            <w:pPr>
              <w:rPr>
                <w:rFonts w:asciiTheme="minorHAnsi" w:hAnsiTheme="minorHAnsi" w:cstheme="minorHAnsi"/>
                <w:b/>
                <w:sz w:val="18"/>
              </w:rPr>
            </w:pPr>
            <w:r>
              <w:rPr>
                <w:rFonts w:asciiTheme="minorHAnsi" w:hAnsiTheme="minorHAnsi" w:cstheme="minorHAnsi"/>
                <w:b/>
                <w:sz w:val="18"/>
              </w:rPr>
              <w:t>B. Raised Floor Adjacent to Unconditioned Space or Separate Dwelling Units</w:t>
            </w:r>
          </w:p>
        </w:tc>
      </w:tr>
      <w:tr w:rsidR="00642262" w14:paraId="7D363487" w14:textId="77777777" w:rsidTr="00DA0E66">
        <w:tc>
          <w:tcPr>
            <w:tcW w:w="554" w:type="dxa"/>
            <w:vAlign w:val="center"/>
          </w:tcPr>
          <w:p w14:paraId="053089C8" w14:textId="45F3F7FD"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17784D32" w14:textId="7EE80A69" w:rsidR="00642262" w:rsidRPr="00A932D7" w:rsidRDefault="00642262">
            <w:pPr>
              <w:rPr>
                <w:rFonts w:asciiTheme="minorHAnsi" w:hAnsiTheme="minorHAnsi" w:cstheme="minorHAnsi"/>
                <w:sz w:val="18"/>
              </w:rPr>
            </w:pPr>
            <w:r>
              <w:rPr>
                <w:rFonts w:asciiTheme="minorHAnsi" w:hAnsiTheme="minorHAnsi" w:cstheme="minorHAnsi"/>
                <w:sz w:val="18"/>
              </w:rPr>
              <w:t>All gaps in the raised floor are sealed.</w:t>
            </w:r>
          </w:p>
        </w:tc>
      </w:tr>
      <w:tr w:rsidR="00642262" w14:paraId="62CD6FE2" w14:textId="77777777" w:rsidTr="00DA0E66">
        <w:tc>
          <w:tcPr>
            <w:tcW w:w="554" w:type="dxa"/>
            <w:vAlign w:val="center"/>
          </w:tcPr>
          <w:p w14:paraId="238A162E" w14:textId="37A097D9"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16E82483" w14:textId="5B3338BA" w:rsidR="00642262" w:rsidRPr="00A932D7" w:rsidRDefault="00642262">
            <w:pPr>
              <w:rPr>
                <w:rFonts w:asciiTheme="minorHAnsi" w:hAnsiTheme="minorHAnsi" w:cstheme="minorHAnsi"/>
                <w:sz w:val="18"/>
              </w:rPr>
            </w:pPr>
            <w:r>
              <w:rPr>
                <w:rFonts w:asciiTheme="minorHAnsi" w:hAnsiTheme="minorHAnsi" w:cstheme="minorHAnsi"/>
                <w:sz w:val="18"/>
              </w:rPr>
              <w:t>A</w:t>
            </w:r>
            <w:r w:rsidR="00677C94">
              <w:rPr>
                <w:rFonts w:asciiTheme="minorHAnsi" w:hAnsiTheme="minorHAnsi" w:cstheme="minorHAnsi"/>
                <w:sz w:val="18"/>
              </w:rPr>
              <w:t>l</w:t>
            </w:r>
            <w:r>
              <w:rPr>
                <w:rFonts w:asciiTheme="minorHAnsi" w:hAnsiTheme="minorHAnsi" w:cstheme="minorHAnsi"/>
                <w:sz w:val="18"/>
              </w:rPr>
              <w:t xml:space="preserve">l chases </w:t>
            </w:r>
            <w:r w:rsidR="00677C94">
              <w:rPr>
                <w:rFonts w:asciiTheme="minorHAnsi" w:hAnsiTheme="minorHAnsi" w:cstheme="minorHAnsi"/>
                <w:sz w:val="18"/>
              </w:rPr>
              <w:t xml:space="preserve">are </w:t>
            </w:r>
            <w:r>
              <w:rPr>
                <w:rFonts w:asciiTheme="minorHAnsi" w:hAnsiTheme="minorHAnsi" w:cstheme="minorHAnsi"/>
                <w:sz w:val="18"/>
              </w:rPr>
              <w:t>sealed at floor level using a sealed hard cover.</w:t>
            </w:r>
          </w:p>
        </w:tc>
      </w:tr>
      <w:tr w:rsidR="00642262" w14:paraId="510A8A9A" w14:textId="77777777" w:rsidTr="00DA0E66">
        <w:tc>
          <w:tcPr>
            <w:tcW w:w="554" w:type="dxa"/>
            <w:vAlign w:val="center"/>
          </w:tcPr>
          <w:p w14:paraId="7E4A1713" w14:textId="76777B3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510BE986" w14:textId="6BDBAF4E" w:rsidR="00642262" w:rsidRPr="00A932D7" w:rsidRDefault="00642262">
            <w:pPr>
              <w:rPr>
                <w:rFonts w:asciiTheme="minorHAnsi" w:hAnsiTheme="minorHAnsi" w:cstheme="minorHAnsi"/>
                <w:sz w:val="18"/>
              </w:rPr>
            </w:pPr>
            <w:r>
              <w:rPr>
                <w:rFonts w:asciiTheme="minorHAnsi" w:hAnsiTheme="minorHAnsi" w:cstheme="minorHAnsi"/>
                <w:sz w:val="18"/>
              </w:rPr>
              <w:t>All holes (e.g., for plumbing and electrical wires) that penetrate the floor or bottom plates of walls are sealed.</w:t>
            </w:r>
          </w:p>
        </w:tc>
      </w:tr>
      <w:tr w:rsidR="00642262" w14:paraId="3B3827F8" w14:textId="77777777" w:rsidTr="00DA0E66">
        <w:tc>
          <w:tcPr>
            <w:tcW w:w="554" w:type="dxa"/>
            <w:vAlign w:val="center"/>
          </w:tcPr>
          <w:p w14:paraId="1C741661" w14:textId="58547F6A"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151AABA9" w14:textId="7B14BF8B" w:rsidR="00642262" w:rsidRPr="00A932D7" w:rsidRDefault="00642262">
            <w:pPr>
              <w:rPr>
                <w:rFonts w:asciiTheme="minorHAnsi" w:hAnsiTheme="minorHAnsi" w:cstheme="minorHAnsi"/>
                <w:sz w:val="18"/>
              </w:rPr>
            </w:pPr>
            <w:r>
              <w:rPr>
                <w:rFonts w:asciiTheme="minorHAnsi" w:hAnsiTheme="minorHAnsi" w:cstheme="minorHAnsi"/>
                <w:sz w:val="18"/>
              </w:rPr>
              <w:t>Subfloor sheathing is glued or sealed at all panel edges to create a continuous air tight subfloor air barrier.</w:t>
            </w:r>
          </w:p>
        </w:tc>
      </w:tr>
      <w:tr w:rsidR="005145ED" w14:paraId="287C0A27" w14:textId="77777777" w:rsidTr="00A60386">
        <w:tc>
          <w:tcPr>
            <w:tcW w:w="10790" w:type="dxa"/>
            <w:gridSpan w:val="2"/>
          </w:tcPr>
          <w:p w14:paraId="444F1240" w14:textId="2344685A" w:rsidR="005145ED" w:rsidRDefault="005145ED" w:rsidP="005145ED">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46096B40" w14:textId="58E64B32" w:rsidR="00A943E1" w:rsidRDefault="00A943E1"/>
    <w:tbl>
      <w:tblPr>
        <w:tblStyle w:val="TableGrid"/>
        <w:tblW w:w="0" w:type="auto"/>
        <w:tblLook w:val="04A0" w:firstRow="1" w:lastRow="0" w:firstColumn="1" w:lastColumn="0" w:noHBand="0" w:noVBand="1"/>
      </w:tblPr>
      <w:tblGrid>
        <w:gridCol w:w="554"/>
        <w:gridCol w:w="10236"/>
      </w:tblGrid>
      <w:tr w:rsidR="00642262" w14:paraId="2BCE7033" w14:textId="77777777" w:rsidTr="005145ED">
        <w:tc>
          <w:tcPr>
            <w:tcW w:w="10790" w:type="dxa"/>
            <w:gridSpan w:val="2"/>
          </w:tcPr>
          <w:p w14:paraId="21C2088B" w14:textId="143073A7" w:rsidR="00642262" w:rsidRPr="00A932D7" w:rsidRDefault="00642262">
            <w:pPr>
              <w:rPr>
                <w:rFonts w:asciiTheme="minorHAnsi" w:hAnsiTheme="minorHAnsi" w:cstheme="minorHAnsi"/>
                <w:b/>
                <w:sz w:val="18"/>
              </w:rPr>
            </w:pPr>
            <w:r>
              <w:rPr>
                <w:rFonts w:asciiTheme="minorHAnsi" w:hAnsiTheme="minorHAnsi" w:cstheme="minorHAnsi"/>
                <w:b/>
                <w:sz w:val="18"/>
              </w:rPr>
              <w:t>C. Walls Adjacent to Unconditioned Space</w:t>
            </w:r>
          </w:p>
        </w:tc>
      </w:tr>
      <w:tr w:rsidR="00642262" w14:paraId="5D852199" w14:textId="77777777" w:rsidTr="005145ED">
        <w:tc>
          <w:tcPr>
            <w:tcW w:w="554" w:type="dxa"/>
            <w:vAlign w:val="center"/>
          </w:tcPr>
          <w:p w14:paraId="29B314BE" w14:textId="593CCBD4"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49D723CC" w14:textId="71B91BA6" w:rsidR="00642262" w:rsidRPr="00A932D7" w:rsidRDefault="005B42B0">
            <w:pPr>
              <w:rPr>
                <w:rFonts w:asciiTheme="minorHAnsi" w:hAnsiTheme="minorHAnsi" w:cstheme="minorHAnsi"/>
                <w:sz w:val="18"/>
              </w:rPr>
            </w:pPr>
            <w:r>
              <w:rPr>
                <w:rFonts w:asciiTheme="minorHAnsi" w:hAnsiTheme="minorHAnsi" w:cstheme="minorHAnsi"/>
                <w:sz w:val="18"/>
              </w:rPr>
              <w:t>All penetrations through the exterior wall air barrier are sealed to provide an air tight envelope to unconditioned spaces such as the outdoors, attic, garage, and crawlspace.</w:t>
            </w:r>
          </w:p>
        </w:tc>
      </w:tr>
      <w:tr w:rsidR="00642262" w14:paraId="2A8381C3" w14:textId="77777777" w:rsidTr="005145ED">
        <w:tc>
          <w:tcPr>
            <w:tcW w:w="554" w:type="dxa"/>
            <w:vAlign w:val="center"/>
          </w:tcPr>
          <w:p w14:paraId="5766D847" w14:textId="47011448"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4C170765" w14:textId="7BA49EB6" w:rsidR="00642262" w:rsidRPr="00A932D7" w:rsidRDefault="005B42B0">
            <w:pPr>
              <w:rPr>
                <w:rFonts w:asciiTheme="minorHAnsi" w:hAnsiTheme="minorHAnsi" w:cstheme="minorHAnsi"/>
                <w:sz w:val="18"/>
              </w:rPr>
            </w:pPr>
            <w:r>
              <w:rPr>
                <w:rFonts w:asciiTheme="minorHAnsi" w:hAnsiTheme="minorHAnsi" w:cstheme="minorHAnsi"/>
                <w:sz w:val="18"/>
              </w:rPr>
              <w:t>Exterior wall air barrier is sealed to the top plate and bottom plate in each stud bay.</w:t>
            </w:r>
          </w:p>
        </w:tc>
      </w:tr>
      <w:tr w:rsidR="00642262" w14:paraId="7814B93D" w14:textId="77777777" w:rsidTr="005145ED">
        <w:tc>
          <w:tcPr>
            <w:tcW w:w="554" w:type="dxa"/>
            <w:vAlign w:val="center"/>
          </w:tcPr>
          <w:p w14:paraId="1215E80A" w14:textId="2ADB49E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079EF474" w14:textId="23829EBE" w:rsidR="00642262" w:rsidRPr="00A932D7" w:rsidRDefault="005B42B0">
            <w:pPr>
              <w:rPr>
                <w:rFonts w:asciiTheme="minorHAnsi" w:hAnsiTheme="minorHAnsi" w:cstheme="minorHAnsi"/>
                <w:sz w:val="18"/>
              </w:rPr>
            </w:pPr>
            <w:r>
              <w:rPr>
                <w:rFonts w:asciiTheme="minorHAnsi" w:hAnsiTheme="minorHAnsi" w:cstheme="minorHAnsi"/>
                <w:sz w:val="18"/>
              </w:rPr>
              <w:t>All electrical boxes</w:t>
            </w:r>
            <w:r w:rsidR="005F667E">
              <w:rPr>
                <w:rFonts w:asciiTheme="minorHAnsi" w:hAnsiTheme="minorHAnsi" w:cstheme="minorHAnsi"/>
                <w:sz w:val="18"/>
              </w:rPr>
              <w:t>,</w:t>
            </w:r>
            <w:r>
              <w:rPr>
                <w:rFonts w:asciiTheme="minorHAnsi" w:hAnsiTheme="minorHAnsi" w:cstheme="minorHAnsi"/>
                <w:sz w:val="18"/>
              </w:rPr>
              <w:t xml:space="preserve"> including knockouts</w:t>
            </w:r>
            <w:r w:rsidR="005F667E">
              <w:rPr>
                <w:rFonts w:asciiTheme="minorHAnsi" w:hAnsiTheme="minorHAnsi" w:cstheme="minorHAnsi"/>
                <w:sz w:val="18"/>
              </w:rPr>
              <w:t>,</w:t>
            </w:r>
            <w:r>
              <w:rPr>
                <w:rFonts w:asciiTheme="minorHAnsi" w:hAnsiTheme="minorHAnsi" w:cstheme="minorHAnsi"/>
                <w:sz w:val="18"/>
              </w:rPr>
              <w:t xml:space="preserve"> that penetrate the air barrier to unconditioned space are sealed.</w:t>
            </w:r>
          </w:p>
        </w:tc>
      </w:tr>
      <w:tr w:rsidR="00642262" w14:paraId="700A7713" w14:textId="77777777" w:rsidTr="005145ED">
        <w:tc>
          <w:tcPr>
            <w:tcW w:w="554" w:type="dxa"/>
            <w:vAlign w:val="center"/>
          </w:tcPr>
          <w:p w14:paraId="4E1354B7" w14:textId="236E67A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45808F69" w14:textId="797CFE13" w:rsidR="00642262" w:rsidRPr="00A932D7" w:rsidRDefault="005B42B0">
            <w:pPr>
              <w:rPr>
                <w:rFonts w:asciiTheme="minorHAnsi" w:hAnsiTheme="minorHAnsi" w:cstheme="minorHAnsi"/>
                <w:sz w:val="18"/>
              </w:rPr>
            </w:pPr>
            <w:r>
              <w:rPr>
                <w:rFonts w:asciiTheme="minorHAnsi" w:hAnsiTheme="minorHAnsi" w:cstheme="minorHAnsi"/>
                <w:sz w:val="18"/>
              </w:rPr>
              <w:t>All openings in the top and bottom plate, including all interior and exterior walls, to unconditioned space are sealed; such as holes drilled for electrical and plumbing.</w:t>
            </w:r>
          </w:p>
        </w:tc>
      </w:tr>
      <w:tr w:rsidR="00642262" w14:paraId="4B4C359D" w14:textId="77777777" w:rsidTr="005145ED">
        <w:tc>
          <w:tcPr>
            <w:tcW w:w="554" w:type="dxa"/>
            <w:vAlign w:val="center"/>
          </w:tcPr>
          <w:p w14:paraId="4079017B" w14:textId="14FCEE57"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05</w:t>
            </w:r>
          </w:p>
        </w:tc>
        <w:tc>
          <w:tcPr>
            <w:tcW w:w="10236" w:type="dxa"/>
          </w:tcPr>
          <w:p w14:paraId="7D3A93FC" w14:textId="758B830C" w:rsidR="00642262" w:rsidRPr="00671E4D" w:rsidRDefault="005B42B0">
            <w:pPr>
              <w:rPr>
                <w:rFonts w:asciiTheme="minorHAnsi" w:hAnsiTheme="minorHAnsi" w:cstheme="minorHAnsi"/>
                <w:sz w:val="18"/>
              </w:rPr>
            </w:pPr>
            <w:r>
              <w:rPr>
                <w:rFonts w:asciiTheme="minorHAnsi" w:hAnsiTheme="minorHAnsi" w:cstheme="minorHAnsi"/>
                <w:sz w:val="18"/>
              </w:rPr>
              <w:t>Exterior bottom plates (all stories) are sealed to the floor.</w:t>
            </w:r>
          </w:p>
        </w:tc>
      </w:tr>
      <w:tr w:rsidR="00642262" w14:paraId="55D6481D" w14:textId="77777777" w:rsidTr="005145ED">
        <w:tc>
          <w:tcPr>
            <w:tcW w:w="554" w:type="dxa"/>
            <w:vAlign w:val="center"/>
          </w:tcPr>
          <w:p w14:paraId="723CAF13" w14:textId="60E56E03"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06</w:t>
            </w:r>
          </w:p>
        </w:tc>
        <w:tc>
          <w:tcPr>
            <w:tcW w:w="10236" w:type="dxa"/>
          </w:tcPr>
          <w:p w14:paraId="1D155122" w14:textId="3130BCD0" w:rsidR="00642262" w:rsidRPr="00671E4D" w:rsidRDefault="005B42B0">
            <w:pPr>
              <w:rPr>
                <w:rFonts w:asciiTheme="minorHAnsi" w:hAnsiTheme="minorHAnsi" w:cstheme="minorHAnsi"/>
                <w:sz w:val="18"/>
              </w:rPr>
            </w:pPr>
            <w:r>
              <w:rPr>
                <w:rFonts w:asciiTheme="minorHAnsi" w:hAnsiTheme="minorHAnsi" w:cstheme="minorHAnsi"/>
                <w:sz w:val="18"/>
              </w:rPr>
              <w:t>All gaps around windows and doors are sealed. The sealant used follows manufacturer specifications.</w:t>
            </w:r>
          </w:p>
        </w:tc>
      </w:tr>
      <w:tr w:rsidR="00642262" w14:paraId="40CDA3F0" w14:textId="77777777" w:rsidTr="005145ED">
        <w:tc>
          <w:tcPr>
            <w:tcW w:w="554" w:type="dxa"/>
            <w:vAlign w:val="center"/>
          </w:tcPr>
          <w:p w14:paraId="30F36E78" w14:textId="4EB929E0"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07</w:t>
            </w:r>
          </w:p>
        </w:tc>
        <w:tc>
          <w:tcPr>
            <w:tcW w:w="10236" w:type="dxa"/>
          </w:tcPr>
          <w:p w14:paraId="05E1C19F" w14:textId="5DD0CEE4" w:rsidR="00642262" w:rsidRPr="00671E4D" w:rsidRDefault="005B42B0" w:rsidP="002B7CCE">
            <w:pPr>
              <w:rPr>
                <w:rFonts w:asciiTheme="minorHAnsi" w:hAnsiTheme="minorHAnsi" w:cstheme="minorHAnsi"/>
                <w:sz w:val="18"/>
              </w:rPr>
            </w:pPr>
            <w:r>
              <w:rPr>
                <w:rFonts w:asciiTheme="minorHAnsi" w:hAnsiTheme="minorHAnsi" w:cstheme="minorHAnsi"/>
                <w:sz w:val="18"/>
              </w:rPr>
              <w:t>Rim joist gaps</w:t>
            </w:r>
            <w:r w:rsidR="002B7CCE">
              <w:rPr>
                <w:rFonts w:asciiTheme="minorHAnsi" w:hAnsiTheme="minorHAnsi" w:cstheme="minorHAnsi"/>
                <w:sz w:val="18"/>
              </w:rPr>
              <w:t xml:space="preserve"> and </w:t>
            </w:r>
            <w:r>
              <w:rPr>
                <w:rFonts w:asciiTheme="minorHAnsi" w:hAnsiTheme="minorHAnsi" w:cstheme="minorHAnsi"/>
                <w:sz w:val="18"/>
              </w:rPr>
              <w:t>openings a</w:t>
            </w:r>
            <w:r w:rsidR="005F667E">
              <w:rPr>
                <w:rFonts w:asciiTheme="minorHAnsi" w:hAnsiTheme="minorHAnsi" w:cstheme="minorHAnsi"/>
                <w:sz w:val="18"/>
              </w:rPr>
              <w:t>r</w:t>
            </w:r>
            <w:r>
              <w:rPr>
                <w:rFonts w:asciiTheme="minorHAnsi" w:hAnsiTheme="minorHAnsi" w:cstheme="minorHAnsi"/>
                <w:sz w:val="18"/>
              </w:rPr>
              <w:t>e fully sealed.</w:t>
            </w:r>
          </w:p>
        </w:tc>
      </w:tr>
      <w:tr w:rsidR="00642262" w14:paraId="7B769A87" w14:textId="77777777" w:rsidTr="005145ED">
        <w:tc>
          <w:tcPr>
            <w:tcW w:w="554" w:type="dxa"/>
            <w:vAlign w:val="center"/>
          </w:tcPr>
          <w:p w14:paraId="10315C27" w14:textId="43B84C24"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08</w:t>
            </w:r>
          </w:p>
        </w:tc>
        <w:tc>
          <w:tcPr>
            <w:tcW w:w="10236" w:type="dxa"/>
          </w:tcPr>
          <w:p w14:paraId="50A8EC1B" w14:textId="42C718BC" w:rsidR="00642262" w:rsidRPr="00671E4D" w:rsidRDefault="005B42B0">
            <w:pPr>
              <w:rPr>
                <w:rFonts w:asciiTheme="minorHAnsi" w:hAnsiTheme="minorHAnsi" w:cstheme="minorHAnsi"/>
                <w:sz w:val="18"/>
              </w:rPr>
            </w:pPr>
            <w:r>
              <w:rPr>
                <w:rFonts w:asciiTheme="minorHAnsi" w:hAnsiTheme="minorHAnsi" w:cstheme="minorHAnsi"/>
                <w:sz w:val="18"/>
              </w:rPr>
              <w:t>Fan exhaust duct outlet/damper at the exterior wall are sealed.</w:t>
            </w:r>
          </w:p>
        </w:tc>
      </w:tr>
      <w:tr w:rsidR="00642262" w14:paraId="748519D7" w14:textId="77777777" w:rsidTr="005145ED">
        <w:tc>
          <w:tcPr>
            <w:tcW w:w="554" w:type="dxa"/>
            <w:vAlign w:val="center"/>
          </w:tcPr>
          <w:p w14:paraId="512532A2" w14:textId="42F49CB7"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09</w:t>
            </w:r>
          </w:p>
        </w:tc>
        <w:tc>
          <w:tcPr>
            <w:tcW w:w="10236" w:type="dxa"/>
          </w:tcPr>
          <w:p w14:paraId="1B144AC5" w14:textId="5CBAC547" w:rsidR="00642262" w:rsidRPr="00671E4D" w:rsidRDefault="005B42B0">
            <w:pPr>
              <w:rPr>
                <w:rFonts w:asciiTheme="minorHAnsi" w:hAnsiTheme="minorHAnsi" w:cstheme="minorHAnsi"/>
                <w:sz w:val="18"/>
              </w:rPr>
            </w:pPr>
            <w:r>
              <w:rPr>
                <w:rFonts w:asciiTheme="minorHAnsi" w:hAnsiTheme="minorHAnsi" w:cstheme="minorHAnsi"/>
                <w:sz w:val="18"/>
              </w:rPr>
              <w:t xml:space="preserve">Knee walls have solid and sealed blocking at the bottom, top, left and right </w:t>
            </w:r>
            <w:r w:rsidR="005F667E">
              <w:rPr>
                <w:rFonts w:asciiTheme="minorHAnsi" w:hAnsiTheme="minorHAnsi" w:cstheme="minorHAnsi"/>
                <w:sz w:val="18"/>
              </w:rPr>
              <w:t>s</w:t>
            </w:r>
            <w:r>
              <w:rPr>
                <w:rFonts w:asciiTheme="minorHAnsi" w:hAnsiTheme="minorHAnsi" w:cstheme="minorHAnsi"/>
                <w:sz w:val="18"/>
              </w:rPr>
              <w:t>ides to prevent air movement into insulation.</w:t>
            </w:r>
          </w:p>
        </w:tc>
      </w:tr>
      <w:tr w:rsidR="005145ED" w14:paraId="1BAF280A" w14:textId="77777777" w:rsidTr="00A60386">
        <w:tc>
          <w:tcPr>
            <w:tcW w:w="10790" w:type="dxa"/>
            <w:gridSpan w:val="2"/>
          </w:tcPr>
          <w:p w14:paraId="56F8A3C2" w14:textId="6BE7F395" w:rsidR="005145ED" w:rsidRDefault="005145ED" w:rsidP="005145ED">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15DF98BB" w14:textId="77777777" w:rsidR="00A80D78" w:rsidRDefault="00A80D78"/>
    <w:p w14:paraId="00B8ACA4" w14:textId="77777777" w:rsidR="005145ED" w:rsidRDefault="005145ED">
      <w:r>
        <w:br w:type="page"/>
      </w:r>
    </w:p>
    <w:tbl>
      <w:tblPr>
        <w:tblStyle w:val="TableGrid"/>
        <w:tblW w:w="0" w:type="auto"/>
        <w:tblLook w:val="04A0" w:firstRow="1" w:lastRow="0" w:firstColumn="1" w:lastColumn="0" w:noHBand="0" w:noVBand="1"/>
      </w:tblPr>
      <w:tblGrid>
        <w:gridCol w:w="554"/>
        <w:gridCol w:w="10236"/>
      </w:tblGrid>
      <w:tr w:rsidR="00642262" w14:paraId="21A0DB35" w14:textId="77777777" w:rsidTr="005145ED">
        <w:tc>
          <w:tcPr>
            <w:tcW w:w="10790" w:type="dxa"/>
            <w:gridSpan w:val="2"/>
          </w:tcPr>
          <w:p w14:paraId="320FC261" w14:textId="65BF8E08" w:rsidR="00642262" w:rsidRPr="00A932D7" w:rsidRDefault="005B42B0">
            <w:pPr>
              <w:rPr>
                <w:rFonts w:asciiTheme="minorHAnsi" w:hAnsiTheme="minorHAnsi" w:cstheme="minorHAnsi"/>
                <w:b/>
                <w:sz w:val="18"/>
              </w:rPr>
            </w:pPr>
            <w:r>
              <w:rPr>
                <w:rFonts w:asciiTheme="minorHAnsi" w:hAnsiTheme="minorHAnsi" w:cstheme="minorHAnsi"/>
                <w:b/>
                <w:sz w:val="18"/>
              </w:rPr>
              <w:lastRenderedPageBreak/>
              <w:t>D. Ceiling Air Barrier Adjacent to Unconditioned Space</w:t>
            </w:r>
          </w:p>
        </w:tc>
      </w:tr>
      <w:tr w:rsidR="005B42B0" w14:paraId="5896B37C" w14:textId="77777777" w:rsidTr="005145ED">
        <w:tc>
          <w:tcPr>
            <w:tcW w:w="554" w:type="dxa"/>
            <w:vAlign w:val="center"/>
          </w:tcPr>
          <w:p w14:paraId="33063D2C" w14:textId="193AF55A"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39F3C9EF" w14:textId="49EE428C" w:rsidR="005B42B0" w:rsidRPr="00A932D7" w:rsidRDefault="005B42B0">
            <w:pPr>
              <w:rPr>
                <w:rFonts w:asciiTheme="minorHAnsi" w:hAnsiTheme="minorHAnsi" w:cstheme="minorHAnsi"/>
                <w:sz w:val="18"/>
              </w:rPr>
            </w:pPr>
            <w:r>
              <w:rPr>
                <w:rFonts w:asciiTheme="minorHAnsi" w:hAnsiTheme="minorHAnsi" w:cstheme="minorHAnsi"/>
                <w:sz w:val="18"/>
              </w:rPr>
              <w:t xml:space="preserve">There is a continuous air barrier at the ceiling level. All openings into walls, drops, chases </w:t>
            </w:r>
            <w:r w:rsidRPr="00DA0E66">
              <w:rPr>
                <w:rFonts w:asciiTheme="minorHAnsi" w:hAnsiTheme="minorHAnsi" w:cstheme="minorHAnsi"/>
                <w:sz w:val="18"/>
              </w:rPr>
              <w:t>or double walls</w:t>
            </w:r>
            <w:r>
              <w:rPr>
                <w:rFonts w:asciiTheme="minorHAnsi" w:hAnsiTheme="minorHAnsi" w:cstheme="minorHAnsi"/>
                <w:sz w:val="18"/>
              </w:rPr>
              <w:t xml:space="preserve"> are sealed.</w:t>
            </w:r>
          </w:p>
        </w:tc>
      </w:tr>
      <w:tr w:rsidR="005B42B0" w14:paraId="3CB8D51A" w14:textId="77777777" w:rsidTr="005145ED">
        <w:tc>
          <w:tcPr>
            <w:tcW w:w="554" w:type="dxa"/>
            <w:vAlign w:val="center"/>
          </w:tcPr>
          <w:p w14:paraId="287077D6" w14:textId="66D7BCDC"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586F3108" w14:textId="7B39C82F" w:rsidR="005B42B0" w:rsidRPr="00A932D7" w:rsidRDefault="005B42B0">
            <w:pPr>
              <w:rPr>
                <w:rFonts w:asciiTheme="minorHAnsi" w:hAnsiTheme="minorHAnsi" w:cstheme="minorHAnsi"/>
                <w:sz w:val="18"/>
              </w:rPr>
            </w:pPr>
            <w:r>
              <w:rPr>
                <w:rFonts w:asciiTheme="minorHAnsi" w:hAnsiTheme="minorHAnsi" w:cstheme="minorHAnsi"/>
                <w:sz w:val="18"/>
              </w:rPr>
              <w:t>All penetrations through the top plate of interior and exterior walls are sealed.</w:t>
            </w:r>
          </w:p>
        </w:tc>
      </w:tr>
      <w:tr w:rsidR="005B42B0" w14:paraId="516F8660" w14:textId="77777777" w:rsidTr="005145ED">
        <w:tc>
          <w:tcPr>
            <w:tcW w:w="554" w:type="dxa"/>
            <w:vAlign w:val="center"/>
          </w:tcPr>
          <w:p w14:paraId="55A0FC5E" w14:textId="463199A4"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6DDCF9FE" w14:textId="28C3B9EB" w:rsidR="005B42B0" w:rsidRPr="00671E4D" w:rsidRDefault="005B42B0">
            <w:pPr>
              <w:rPr>
                <w:rFonts w:asciiTheme="minorHAnsi" w:hAnsiTheme="minorHAnsi" w:cstheme="minorHAnsi"/>
                <w:sz w:val="18"/>
              </w:rPr>
            </w:pPr>
            <w:r>
              <w:rPr>
                <w:rFonts w:asciiTheme="minorHAnsi" w:hAnsiTheme="minorHAnsi" w:cstheme="minorHAnsi"/>
                <w:sz w:val="18"/>
              </w:rPr>
              <w:t>Fire sprinklers penetrating a ceiling air barrier shall be sealed to prevent air movement according to</w:t>
            </w:r>
            <w:r w:rsidR="002B7CCE">
              <w:rPr>
                <w:rFonts w:asciiTheme="minorHAnsi" w:hAnsiTheme="minorHAnsi" w:cstheme="minorHAnsi"/>
                <w:sz w:val="18"/>
              </w:rPr>
              <w:t xml:space="preserve"> the</w:t>
            </w:r>
            <w:r>
              <w:rPr>
                <w:rFonts w:asciiTheme="minorHAnsi" w:hAnsiTheme="minorHAnsi" w:cstheme="minorHAnsi"/>
                <w:sz w:val="18"/>
              </w:rPr>
              <w:t xml:space="preserve"> manufacturer’s instructions. </w:t>
            </w:r>
          </w:p>
        </w:tc>
      </w:tr>
      <w:tr w:rsidR="005B42B0" w14:paraId="45CFBDCF" w14:textId="77777777" w:rsidTr="005145ED">
        <w:tc>
          <w:tcPr>
            <w:tcW w:w="554" w:type="dxa"/>
            <w:vAlign w:val="center"/>
          </w:tcPr>
          <w:p w14:paraId="616228AE" w14:textId="0589044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46124437" w14:textId="4F234699" w:rsidR="005B42B0" w:rsidRPr="00671E4D" w:rsidRDefault="005B42B0">
            <w:pPr>
              <w:rPr>
                <w:rFonts w:asciiTheme="minorHAnsi" w:hAnsiTheme="minorHAnsi" w:cstheme="minorHAnsi"/>
                <w:sz w:val="18"/>
              </w:rPr>
            </w:pPr>
            <w:r>
              <w:rPr>
                <w:rFonts w:asciiTheme="minorHAnsi" w:hAnsiTheme="minorHAnsi" w:cstheme="minorHAnsi"/>
                <w:sz w:val="18"/>
              </w:rPr>
              <w:t>All fixtures cut into ceiling air barrier (e.g., HVAC registers, electrical boxes, fire alarm boxes, exhaust fan housing, and recessed lighting fixtures) are sealed to the surrounding dry wall. If it is not possible to seal the fixture directly, a secondary air barrier shall be created around the fixture.</w:t>
            </w:r>
          </w:p>
        </w:tc>
      </w:tr>
      <w:tr w:rsidR="005B42B0" w14:paraId="560CF905" w14:textId="77777777" w:rsidTr="005145ED">
        <w:tc>
          <w:tcPr>
            <w:tcW w:w="554" w:type="dxa"/>
            <w:vAlign w:val="center"/>
          </w:tcPr>
          <w:p w14:paraId="0682B540" w14:textId="4238608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05</w:t>
            </w:r>
          </w:p>
        </w:tc>
        <w:tc>
          <w:tcPr>
            <w:tcW w:w="10236" w:type="dxa"/>
          </w:tcPr>
          <w:p w14:paraId="30916CF0" w14:textId="7C3F95B5" w:rsidR="005B42B0" w:rsidRPr="00671E4D" w:rsidRDefault="005B42B0">
            <w:pPr>
              <w:rPr>
                <w:rFonts w:asciiTheme="minorHAnsi" w:hAnsiTheme="minorHAnsi" w:cstheme="minorHAnsi"/>
                <w:sz w:val="18"/>
              </w:rPr>
            </w:pPr>
            <w:r>
              <w:rPr>
                <w:rFonts w:asciiTheme="minorHAnsi" w:hAnsiTheme="minorHAnsi" w:cstheme="minorHAnsi"/>
                <w:sz w:val="18"/>
              </w:rPr>
              <w:t xml:space="preserve">All installed recessed lighting fixtures </w:t>
            </w:r>
            <w:r w:rsidR="00D27F7F">
              <w:rPr>
                <w:rFonts w:asciiTheme="minorHAnsi" w:hAnsiTheme="minorHAnsi" w:cstheme="minorHAnsi"/>
                <w:sz w:val="18"/>
              </w:rPr>
              <w:t>that penetrate the ceiling to unconditioned space are rated to be Insulation Contact and Airtight (IC and AT) which allow direct contact with insulation.</w:t>
            </w:r>
          </w:p>
        </w:tc>
      </w:tr>
      <w:tr w:rsidR="005B42B0" w14:paraId="1AD036F2" w14:textId="77777777" w:rsidTr="005145ED">
        <w:tc>
          <w:tcPr>
            <w:tcW w:w="554" w:type="dxa"/>
            <w:vAlign w:val="center"/>
          </w:tcPr>
          <w:p w14:paraId="19D40E14" w14:textId="218B5994"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06</w:t>
            </w:r>
          </w:p>
        </w:tc>
        <w:tc>
          <w:tcPr>
            <w:tcW w:w="10236" w:type="dxa"/>
          </w:tcPr>
          <w:p w14:paraId="128887D8" w14:textId="40D893E5" w:rsidR="005B42B0" w:rsidRPr="00A932D7" w:rsidRDefault="00D27F7F">
            <w:pPr>
              <w:rPr>
                <w:rFonts w:asciiTheme="minorHAnsi" w:hAnsiTheme="minorHAnsi" w:cstheme="minorHAnsi"/>
                <w:sz w:val="18"/>
              </w:rPr>
            </w:pPr>
            <w:r>
              <w:rPr>
                <w:rFonts w:asciiTheme="minorHAnsi" w:hAnsiTheme="minorHAnsi" w:cstheme="minorHAnsi"/>
                <w:sz w:val="18"/>
              </w:rPr>
              <w:t>All dropped ceiling areas are covered with hard covers that are sealed to</w:t>
            </w:r>
            <w:r w:rsidR="002B7CCE">
              <w:rPr>
                <w:rFonts w:asciiTheme="minorHAnsi" w:hAnsiTheme="minorHAnsi" w:cstheme="minorHAnsi"/>
                <w:sz w:val="18"/>
              </w:rPr>
              <w:t xml:space="preserve"> the</w:t>
            </w:r>
            <w:r>
              <w:rPr>
                <w:rFonts w:asciiTheme="minorHAnsi" w:hAnsiTheme="minorHAnsi" w:cstheme="minorHAnsi"/>
                <w:sz w:val="18"/>
              </w:rPr>
              <w:t xml:space="preserve"> framing, or </w:t>
            </w:r>
            <w:r w:rsidR="002B7CCE">
              <w:rPr>
                <w:rFonts w:asciiTheme="minorHAnsi" w:hAnsiTheme="minorHAnsi" w:cstheme="minorHAnsi"/>
                <w:sz w:val="18"/>
              </w:rPr>
              <w:t xml:space="preserve">else the </w:t>
            </w:r>
            <w:r>
              <w:rPr>
                <w:rFonts w:asciiTheme="minorHAnsi" w:hAnsiTheme="minorHAnsi" w:cstheme="minorHAnsi"/>
                <w:sz w:val="18"/>
              </w:rPr>
              <w:t xml:space="preserve">bottom and sides of dropped </w:t>
            </w:r>
            <w:r w:rsidR="00CB03B8">
              <w:rPr>
                <w:rFonts w:asciiTheme="minorHAnsi" w:hAnsiTheme="minorHAnsi" w:cstheme="minorHAnsi"/>
                <w:sz w:val="18"/>
              </w:rPr>
              <w:t xml:space="preserve">ceiling </w:t>
            </w:r>
            <w:r>
              <w:rPr>
                <w:rFonts w:asciiTheme="minorHAnsi" w:hAnsiTheme="minorHAnsi" w:cstheme="minorHAnsi"/>
                <w:sz w:val="18"/>
              </w:rPr>
              <w:t>area</w:t>
            </w:r>
            <w:r w:rsidR="00CB03B8">
              <w:rPr>
                <w:rFonts w:asciiTheme="minorHAnsi" w:hAnsiTheme="minorHAnsi" w:cstheme="minorHAnsi"/>
                <w:sz w:val="18"/>
              </w:rPr>
              <w:t>s</w:t>
            </w:r>
            <w:r>
              <w:rPr>
                <w:rFonts w:asciiTheme="minorHAnsi" w:hAnsiTheme="minorHAnsi" w:cstheme="minorHAnsi"/>
                <w:sz w:val="18"/>
              </w:rPr>
              <w:t xml:space="preserve"> are all insulated and sealed as ceilings and </w:t>
            </w:r>
            <w:r w:rsidRPr="00FD311D">
              <w:rPr>
                <w:rFonts w:asciiTheme="minorHAnsi" w:hAnsiTheme="minorHAnsi" w:cstheme="minorHAnsi"/>
                <w:sz w:val="18"/>
              </w:rPr>
              <w:t xml:space="preserve">walls </w:t>
            </w:r>
            <w:r w:rsidRPr="00DA0E66">
              <w:rPr>
                <w:rFonts w:asciiTheme="minorHAnsi" w:hAnsiTheme="minorHAnsi" w:cstheme="minorHAnsi"/>
                <w:sz w:val="18"/>
              </w:rPr>
              <w:t xml:space="preserve">as required </w:t>
            </w:r>
            <w:r w:rsidR="00583A3D" w:rsidRPr="00FD311D">
              <w:rPr>
                <w:rFonts w:asciiTheme="minorHAnsi" w:hAnsiTheme="minorHAnsi" w:cstheme="minorHAnsi"/>
                <w:sz w:val="18"/>
              </w:rPr>
              <w:t>on the Certificate of Compliance</w:t>
            </w:r>
            <w:r w:rsidRPr="00FD311D">
              <w:rPr>
                <w:rFonts w:asciiTheme="minorHAnsi" w:hAnsiTheme="minorHAnsi" w:cstheme="minorHAnsi"/>
                <w:sz w:val="18"/>
              </w:rPr>
              <w:t>.</w:t>
            </w:r>
          </w:p>
        </w:tc>
      </w:tr>
      <w:tr w:rsidR="005B42B0" w14:paraId="60A514C8" w14:textId="77777777" w:rsidTr="005145ED">
        <w:tc>
          <w:tcPr>
            <w:tcW w:w="554" w:type="dxa"/>
            <w:vAlign w:val="center"/>
          </w:tcPr>
          <w:p w14:paraId="0F295D95" w14:textId="71EE120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07</w:t>
            </w:r>
          </w:p>
        </w:tc>
        <w:tc>
          <w:tcPr>
            <w:tcW w:w="10236" w:type="dxa"/>
          </w:tcPr>
          <w:p w14:paraId="1D870A5B" w14:textId="0C0277CF" w:rsidR="005B42B0" w:rsidRPr="00671E4D" w:rsidRDefault="00D27F7F">
            <w:pPr>
              <w:rPr>
                <w:rFonts w:asciiTheme="minorHAnsi" w:hAnsiTheme="minorHAnsi" w:cstheme="minorHAnsi"/>
                <w:sz w:val="18"/>
              </w:rPr>
            </w:pPr>
            <w:r>
              <w:rPr>
                <w:rFonts w:asciiTheme="minorHAnsi" w:hAnsiTheme="minorHAnsi" w:cstheme="minorHAnsi"/>
                <w:sz w:val="18"/>
              </w:rPr>
              <w:t xml:space="preserve">All vertical chases (e.g., HVAC ducts and plumbing) </w:t>
            </w:r>
            <w:r w:rsidR="00196B3D">
              <w:rPr>
                <w:rFonts w:asciiTheme="minorHAnsi" w:hAnsiTheme="minorHAnsi" w:cstheme="minorHAnsi"/>
                <w:sz w:val="18"/>
              </w:rPr>
              <w:t xml:space="preserve">and soffits </w:t>
            </w:r>
            <w:r>
              <w:rPr>
                <w:rFonts w:asciiTheme="minorHAnsi" w:hAnsiTheme="minorHAnsi" w:cstheme="minorHAnsi"/>
                <w:sz w:val="18"/>
              </w:rPr>
              <w:t>are sealed at the ceiling level.</w:t>
            </w:r>
          </w:p>
        </w:tc>
      </w:tr>
      <w:tr w:rsidR="005B42B0" w14:paraId="749B58A1" w14:textId="77777777" w:rsidTr="005145ED">
        <w:tc>
          <w:tcPr>
            <w:tcW w:w="554" w:type="dxa"/>
            <w:vAlign w:val="center"/>
          </w:tcPr>
          <w:p w14:paraId="07600366" w14:textId="29916109"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08</w:t>
            </w:r>
          </w:p>
        </w:tc>
        <w:tc>
          <w:tcPr>
            <w:tcW w:w="10236" w:type="dxa"/>
          </w:tcPr>
          <w:p w14:paraId="4C0EF35F" w14:textId="335AE19E" w:rsidR="005B42B0" w:rsidRPr="00671E4D" w:rsidRDefault="00D27F7F">
            <w:pPr>
              <w:rPr>
                <w:rFonts w:asciiTheme="minorHAnsi" w:hAnsiTheme="minorHAnsi" w:cstheme="minorHAnsi"/>
                <w:sz w:val="18"/>
              </w:rPr>
            </w:pPr>
            <w:r>
              <w:rPr>
                <w:rFonts w:asciiTheme="minorHAnsi" w:hAnsiTheme="minorHAnsi" w:cstheme="minorHAnsi"/>
                <w:sz w:val="18"/>
              </w:rPr>
              <w:t>Chimneys and flues require sheet metal flashing at the ceiling level. The flashing shall be sealed to the chimney/flue with fire rated caulk. The flashing shall be sealed to the surrounding framing.</w:t>
            </w:r>
          </w:p>
        </w:tc>
      </w:tr>
      <w:tr w:rsidR="005B42B0" w14:paraId="2F6017B4" w14:textId="77777777" w:rsidTr="005145ED">
        <w:tc>
          <w:tcPr>
            <w:tcW w:w="554" w:type="dxa"/>
            <w:vAlign w:val="center"/>
          </w:tcPr>
          <w:p w14:paraId="40D8B4B6" w14:textId="3BE13260"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09</w:t>
            </w:r>
          </w:p>
        </w:tc>
        <w:tc>
          <w:tcPr>
            <w:tcW w:w="10236" w:type="dxa"/>
          </w:tcPr>
          <w:p w14:paraId="2C46B37A" w14:textId="42A88689" w:rsidR="005B42B0" w:rsidRPr="00A932D7" w:rsidRDefault="00D27F7F">
            <w:pPr>
              <w:rPr>
                <w:rFonts w:asciiTheme="minorHAnsi" w:hAnsiTheme="minorHAnsi" w:cstheme="minorHAnsi"/>
                <w:sz w:val="18"/>
              </w:rPr>
            </w:pPr>
            <w:r>
              <w:rPr>
                <w:rFonts w:asciiTheme="minorHAnsi" w:hAnsiTheme="minorHAnsi" w:cstheme="minorHAnsi"/>
                <w:sz w:val="18"/>
              </w:rPr>
              <w:t xml:space="preserve">Framing locations where air may move down into </w:t>
            </w:r>
            <w:r w:rsidR="002B7CCE">
              <w:rPr>
                <w:rFonts w:asciiTheme="minorHAnsi" w:hAnsiTheme="minorHAnsi" w:cstheme="minorHAnsi"/>
                <w:sz w:val="18"/>
              </w:rPr>
              <w:t xml:space="preserve">the </w:t>
            </w:r>
            <w:r>
              <w:rPr>
                <w:rFonts w:asciiTheme="minorHAnsi" w:hAnsiTheme="minorHAnsi" w:cstheme="minorHAnsi"/>
                <w:sz w:val="18"/>
              </w:rPr>
              <w:t xml:space="preserve">walls from </w:t>
            </w:r>
            <w:r w:rsidR="002B7CCE">
              <w:rPr>
                <w:rFonts w:asciiTheme="minorHAnsi" w:hAnsiTheme="minorHAnsi" w:cstheme="minorHAnsi"/>
                <w:sz w:val="18"/>
              </w:rPr>
              <w:t xml:space="preserve">the </w:t>
            </w:r>
            <w:r>
              <w:rPr>
                <w:rFonts w:asciiTheme="minorHAnsi" w:hAnsiTheme="minorHAnsi" w:cstheme="minorHAnsi"/>
                <w:sz w:val="18"/>
              </w:rPr>
              <w:t xml:space="preserve">attic (e.g., </w:t>
            </w:r>
            <w:r w:rsidRPr="00DA0E66">
              <w:rPr>
                <w:rFonts w:asciiTheme="minorHAnsi" w:hAnsiTheme="minorHAnsi" w:cstheme="minorHAnsi"/>
                <w:sz w:val="18"/>
              </w:rPr>
              <w:t>double walls</w:t>
            </w:r>
            <w:r>
              <w:rPr>
                <w:rFonts w:asciiTheme="minorHAnsi" w:hAnsiTheme="minorHAnsi" w:cstheme="minorHAnsi"/>
                <w:sz w:val="18"/>
              </w:rPr>
              <w:t>, pocket doors, architectural bump-outs</w:t>
            </w:r>
            <w:r w:rsidR="005F667E">
              <w:rPr>
                <w:rFonts w:asciiTheme="minorHAnsi" w:hAnsiTheme="minorHAnsi" w:cstheme="minorHAnsi"/>
                <w:sz w:val="18"/>
              </w:rPr>
              <w:t>, etc.</w:t>
            </w:r>
            <w:r>
              <w:rPr>
                <w:rFonts w:asciiTheme="minorHAnsi" w:hAnsiTheme="minorHAnsi" w:cstheme="minorHAnsi"/>
                <w:sz w:val="18"/>
              </w:rPr>
              <w:t>) have a sealed hard cover to prevent air movement.</w:t>
            </w:r>
          </w:p>
        </w:tc>
      </w:tr>
      <w:tr w:rsidR="005B42B0" w14:paraId="25ED2EC2" w14:textId="77777777" w:rsidTr="005145ED">
        <w:tc>
          <w:tcPr>
            <w:tcW w:w="554" w:type="dxa"/>
            <w:vAlign w:val="center"/>
          </w:tcPr>
          <w:p w14:paraId="51344719" w14:textId="5508D7F7"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10</w:t>
            </w:r>
          </w:p>
        </w:tc>
        <w:tc>
          <w:tcPr>
            <w:tcW w:w="10236" w:type="dxa"/>
          </w:tcPr>
          <w:p w14:paraId="72619DBC" w14:textId="507BA438" w:rsidR="005B42B0" w:rsidRPr="00671E4D" w:rsidRDefault="00D27F7F">
            <w:pPr>
              <w:rPr>
                <w:rFonts w:asciiTheme="minorHAnsi" w:hAnsiTheme="minorHAnsi" w:cstheme="minorHAnsi"/>
                <w:sz w:val="18"/>
              </w:rPr>
            </w:pPr>
            <w:r>
              <w:rPr>
                <w:rFonts w:asciiTheme="minorHAnsi" w:hAnsiTheme="minorHAnsi" w:cstheme="minorHAnsi"/>
                <w:sz w:val="18"/>
              </w:rPr>
              <w:t>Attic access forms an airtight seal between</w:t>
            </w:r>
            <w:r w:rsidR="002B7CCE">
              <w:rPr>
                <w:rFonts w:asciiTheme="minorHAnsi" w:hAnsiTheme="minorHAnsi" w:cstheme="minorHAnsi"/>
                <w:sz w:val="18"/>
              </w:rPr>
              <w:t xml:space="preserve"> the</w:t>
            </w:r>
            <w:r>
              <w:rPr>
                <w:rFonts w:asciiTheme="minorHAnsi" w:hAnsiTheme="minorHAnsi" w:cstheme="minorHAnsi"/>
                <w:sz w:val="18"/>
              </w:rPr>
              <w:t xml:space="preserve"> conditioned space and unconditioned space. Vertical attic access requires mechanical compression using screws or latches.</w:t>
            </w:r>
          </w:p>
        </w:tc>
      </w:tr>
      <w:tr w:rsidR="005145ED" w14:paraId="5D383B81" w14:textId="77777777" w:rsidTr="00A60386">
        <w:tc>
          <w:tcPr>
            <w:tcW w:w="10790" w:type="dxa"/>
            <w:gridSpan w:val="2"/>
          </w:tcPr>
          <w:p w14:paraId="179F8183" w14:textId="7419F7B4" w:rsidR="005145ED" w:rsidRDefault="005145ED" w:rsidP="005145ED">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22F96FB5" w14:textId="7EF55D1C" w:rsidR="00D27F7F" w:rsidRDefault="00D27F7F"/>
    <w:tbl>
      <w:tblPr>
        <w:tblStyle w:val="TableGrid"/>
        <w:tblW w:w="0" w:type="auto"/>
        <w:tblLook w:val="04A0" w:firstRow="1" w:lastRow="0" w:firstColumn="1" w:lastColumn="0" w:noHBand="0" w:noVBand="1"/>
      </w:tblPr>
      <w:tblGrid>
        <w:gridCol w:w="554"/>
        <w:gridCol w:w="10236"/>
      </w:tblGrid>
      <w:tr w:rsidR="00642262" w14:paraId="784D7596" w14:textId="77777777" w:rsidTr="005145ED">
        <w:tc>
          <w:tcPr>
            <w:tcW w:w="10790" w:type="dxa"/>
            <w:gridSpan w:val="2"/>
          </w:tcPr>
          <w:p w14:paraId="2E8D283D" w14:textId="27AEE222" w:rsidR="00642262" w:rsidRPr="00A932D7" w:rsidRDefault="00D27F7F">
            <w:pPr>
              <w:rPr>
                <w:rFonts w:asciiTheme="minorHAnsi" w:hAnsiTheme="minorHAnsi" w:cstheme="minorHAnsi"/>
                <w:b/>
                <w:sz w:val="18"/>
                <w:szCs w:val="18"/>
              </w:rPr>
            </w:pPr>
            <w:r>
              <w:rPr>
                <w:rFonts w:asciiTheme="minorHAnsi" w:hAnsiTheme="minorHAnsi" w:cstheme="minorHAnsi"/>
                <w:b/>
                <w:sz w:val="18"/>
                <w:szCs w:val="18"/>
              </w:rPr>
              <w:t>E. Roof Air Barrier – Unvented Attics Adjacent to Unconditioned Space</w:t>
            </w:r>
          </w:p>
        </w:tc>
      </w:tr>
      <w:tr w:rsidR="00D27F7F" w14:paraId="2991AD59" w14:textId="77777777" w:rsidTr="005145ED">
        <w:tc>
          <w:tcPr>
            <w:tcW w:w="554" w:type="dxa"/>
            <w:vAlign w:val="center"/>
          </w:tcPr>
          <w:p w14:paraId="4EA4FBFE" w14:textId="3C8DD024"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tcPr>
          <w:p w14:paraId="6A110249" w14:textId="79756CAD" w:rsidR="00D27F7F" w:rsidRPr="00A932D7" w:rsidRDefault="00D27F7F">
            <w:pPr>
              <w:rPr>
                <w:rFonts w:asciiTheme="minorHAnsi" w:hAnsiTheme="minorHAnsi" w:cstheme="minorHAnsi"/>
                <w:sz w:val="18"/>
                <w:szCs w:val="18"/>
              </w:rPr>
            </w:pPr>
            <w:r>
              <w:rPr>
                <w:rFonts w:asciiTheme="minorHAnsi" w:hAnsiTheme="minorHAnsi" w:cstheme="minorHAnsi"/>
                <w:sz w:val="18"/>
                <w:szCs w:val="18"/>
              </w:rPr>
              <w:t>There is a continuous air barrier at the roof deck and gable ends.</w:t>
            </w:r>
          </w:p>
        </w:tc>
      </w:tr>
      <w:tr w:rsidR="00D27F7F" w14:paraId="30025D20" w14:textId="77777777" w:rsidTr="005145ED">
        <w:tc>
          <w:tcPr>
            <w:tcW w:w="554" w:type="dxa"/>
            <w:vAlign w:val="center"/>
          </w:tcPr>
          <w:p w14:paraId="54B3E85A" w14:textId="688029A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tcPr>
          <w:p w14:paraId="2752D6AC" w14:textId="27955FC5"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Chimneys and flues require sheet metal flashing at the roof deck. The flashing is sealed to the chimney/flue with fire rated caulk. The flashing is sealed to the surrounding framing.</w:t>
            </w:r>
          </w:p>
        </w:tc>
      </w:tr>
      <w:tr w:rsidR="00D27F7F" w14:paraId="50D01903" w14:textId="77777777" w:rsidTr="005145ED">
        <w:tc>
          <w:tcPr>
            <w:tcW w:w="554" w:type="dxa"/>
            <w:vAlign w:val="center"/>
          </w:tcPr>
          <w:p w14:paraId="65BB69E4" w14:textId="106C5FA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tcPr>
          <w:p w14:paraId="303733EF" w14:textId="2E9DD6EC" w:rsidR="00D27F7F" w:rsidRPr="00A932D7"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All penetrations </w:t>
            </w:r>
            <w:r w:rsidR="00B20575">
              <w:rPr>
                <w:rFonts w:asciiTheme="minorHAnsi" w:hAnsiTheme="minorHAnsi" w:cstheme="minorHAnsi"/>
                <w:sz w:val="18"/>
                <w:szCs w:val="18"/>
              </w:rPr>
              <w:t xml:space="preserve">in the roof deck and gable ends </w:t>
            </w:r>
            <w:r>
              <w:rPr>
                <w:rFonts w:asciiTheme="minorHAnsi" w:hAnsiTheme="minorHAnsi" w:cstheme="minorHAnsi"/>
                <w:sz w:val="18"/>
                <w:szCs w:val="18"/>
              </w:rPr>
              <w:t>for plumbing, electrical, etc. are sealed.</w:t>
            </w:r>
          </w:p>
        </w:tc>
      </w:tr>
      <w:tr w:rsidR="005145ED" w14:paraId="049BA603" w14:textId="77777777" w:rsidTr="00A60386">
        <w:tc>
          <w:tcPr>
            <w:tcW w:w="10790" w:type="dxa"/>
            <w:gridSpan w:val="2"/>
          </w:tcPr>
          <w:p w14:paraId="110EECB5" w14:textId="12FE757F" w:rsidR="005145ED" w:rsidRDefault="005145ED" w:rsidP="005145ED">
            <w:pPr>
              <w:rPr>
                <w:rFonts w:asciiTheme="minorHAnsi" w:hAnsiTheme="minorHAnsi" w:cstheme="minorHAnsi"/>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60466F3F" w14:textId="679F5953" w:rsidR="00642262" w:rsidRDefault="00642262"/>
    <w:tbl>
      <w:tblPr>
        <w:tblStyle w:val="TableGrid"/>
        <w:tblW w:w="0" w:type="auto"/>
        <w:tblLook w:val="04A0" w:firstRow="1" w:lastRow="0" w:firstColumn="1" w:lastColumn="0" w:noHBand="0" w:noVBand="1"/>
      </w:tblPr>
      <w:tblGrid>
        <w:gridCol w:w="535"/>
        <w:gridCol w:w="10255"/>
      </w:tblGrid>
      <w:tr w:rsidR="00503A62" w14:paraId="2F69B214" w14:textId="77777777" w:rsidTr="00D24D5A">
        <w:tc>
          <w:tcPr>
            <w:tcW w:w="10790" w:type="dxa"/>
            <w:gridSpan w:val="2"/>
          </w:tcPr>
          <w:p w14:paraId="715D9D55" w14:textId="1C9C2927" w:rsidR="00503A62" w:rsidRPr="00DA0E66" w:rsidRDefault="00503A62">
            <w:pPr>
              <w:rPr>
                <w:rFonts w:asciiTheme="minorHAnsi" w:hAnsiTheme="minorHAnsi" w:cstheme="minorHAnsi"/>
                <w:b/>
                <w:sz w:val="18"/>
              </w:rPr>
            </w:pPr>
            <w:r w:rsidRPr="00DA0E66">
              <w:rPr>
                <w:rFonts w:asciiTheme="minorHAnsi" w:hAnsiTheme="minorHAnsi" w:cstheme="minorHAnsi"/>
                <w:b/>
                <w:sz w:val="18"/>
              </w:rPr>
              <w:t>F. Conditioned Space Above or Adjacent to Garage Air Barrier</w:t>
            </w:r>
          </w:p>
        </w:tc>
      </w:tr>
      <w:tr w:rsidR="00503A62" w14:paraId="5FF19BEB" w14:textId="77777777" w:rsidTr="00FD311D">
        <w:tc>
          <w:tcPr>
            <w:tcW w:w="535" w:type="dxa"/>
            <w:vAlign w:val="center"/>
          </w:tcPr>
          <w:p w14:paraId="4D3727A0" w14:textId="6D188A78" w:rsidR="00503A62" w:rsidRDefault="00503A62" w:rsidP="00FD311D">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57F7FEAA" w14:textId="7898BD11" w:rsidR="00503A62" w:rsidRDefault="00503A62">
            <w:pPr>
              <w:rPr>
                <w:rFonts w:asciiTheme="minorHAnsi" w:hAnsiTheme="minorHAnsi" w:cstheme="minorHAnsi"/>
                <w:sz w:val="18"/>
              </w:rPr>
            </w:pPr>
            <w:r>
              <w:rPr>
                <w:rFonts w:asciiTheme="minorHAnsi" w:hAnsiTheme="minorHAnsi" w:cstheme="minorHAnsi"/>
                <w:sz w:val="18"/>
              </w:rPr>
              <w:t>All penetrations in the subfloor above the garage into conditioned space must follow the raised floor air barrier requirements.</w:t>
            </w:r>
          </w:p>
        </w:tc>
      </w:tr>
      <w:tr w:rsidR="00503A62" w14:paraId="34B5DBDF" w14:textId="77777777" w:rsidTr="00DA0E66">
        <w:tc>
          <w:tcPr>
            <w:tcW w:w="535" w:type="dxa"/>
            <w:vAlign w:val="center"/>
          </w:tcPr>
          <w:p w14:paraId="04E167D6" w14:textId="4A15F7AC"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726AA79C" w14:textId="5BB7B33E" w:rsidR="00503A62" w:rsidRDefault="00503A62">
            <w:pPr>
              <w:rPr>
                <w:rFonts w:asciiTheme="minorHAnsi" w:hAnsiTheme="minorHAnsi" w:cstheme="minorHAnsi"/>
                <w:sz w:val="18"/>
              </w:rPr>
            </w:pPr>
            <w:r>
              <w:rPr>
                <w:rFonts w:asciiTheme="minorHAnsi" w:hAnsiTheme="minorHAnsi" w:cstheme="minorHAnsi"/>
                <w:sz w:val="18"/>
              </w:rPr>
              <w:t xml:space="preserve">Infiltration between the space above the garage and </w:t>
            </w:r>
            <w:r w:rsidR="00B20575">
              <w:rPr>
                <w:rFonts w:asciiTheme="minorHAnsi" w:hAnsiTheme="minorHAnsi" w:cstheme="minorHAnsi"/>
                <w:sz w:val="18"/>
              </w:rPr>
              <w:t xml:space="preserve">the </w:t>
            </w:r>
            <w:r>
              <w:rPr>
                <w:rFonts w:asciiTheme="minorHAnsi" w:hAnsiTheme="minorHAnsi" w:cstheme="minorHAnsi"/>
                <w:sz w:val="18"/>
              </w:rPr>
              <w:t>subfloor is prevented by one of the following methods:</w:t>
            </w:r>
          </w:p>
          <w:p w14:paraId="74F32C48" w14:textId="69D1C1D1" w:rsidR="00503A62" w:rsidRDefault="00503A62" w:rsidP="00DA0E66">
            <w:pPr>
              <w:pStyle w:val="ListParagraph"/>
              <w:numPr>
                <w:ilvl w:val="0"/>
                <w:numId w:val="53"/>
              </w:numPr>
              <w:rPr>
                <w:rFonts w:asciiTheme="minorHAnsi" w:hAnsiTheme="minorHAnsi" w:cstheme="minorHAnsi"/>
                <w:sz w:val="18"/>
              </w:rPr>
            </w:pPr>
            <w:r>
              <w:rPr>
                <w:rFonts w:asciiTheme="minorHAnsi" w:hAnsiTheme="minorHAnsi" w:cstheme="minorHAnsi"/>
                <w:sz w:val="18"/>
              </w:rPr>
              <w:t xml:space="preserve">Seal all edges of the garage ceiling (typically drywall) at the perimeter of the garage to create a continuous air tight surface between the garage and adjacent conditioned envelope. Seal all plumbing, electrical, and mechanical penetrations between the garage and adjacent conditioned space. For an open-web truss, airtight blocking is added on </w:t>
            </w:r>
            <w:r w:rsidR="00B20575">
              <w:rPr>
                <w:rFonts w:asciiTheme="minorHAnsi" w:hAnsiTheme="minorHAnsi" w:cstheme="minorHAnsi"/>
                <w:sz w:val="18"/>
              </w:rPr>
              <w:t xml:space="preserve">all </w:t>
            </w:r>
            <w:r>
              <w:rPr>
                <w:rFonts w:asciiTheme="minorHAnsi" w:hAnsiTheme="minorHAnsi" w:cstheme="minorHAnsi"/>
                <w:sz w:val="18"/>
              </w:rPr>
              <w:t>four sides of the garage perimeter. Insulation can be placed on the garage ceiling.</w:t>
            </w:r>
          </w:p>
          <w:p w14:paraId="5659238E" w14:textId="5B95D397" w:rsidR="00503A62" w:rsidRPr="00DA0E66" w:rsidRDefault="00503A62" w:rsidP="00DA0E66">
            <w:pPr>
              <w:pStyle w:val="ListParagraph"/>
              <w:numPr>
                <w:ilvl w:val="0"/>
                <w:numId w:val="53"/>
              </w:numPr>
              <w:rPr>
                <w:rFonts w:asciiTheme="minorHAnsi" w:hAnsiTheme="minorHAnsi" w:cstheme="minorHAnsi"/>
                <w:sz w:val="18"/>
              </w:rPr>
            </w:pPr>
            <w:r>
              <w:rPr>
                <w:rFonts w:asciiTheme="minorHAnsi" w:hAnsiTheme="minorHAnsi" w:cstheme="minorHAnsi"/>
                <w:sz w:val="18"/>
              </w:rPr>
              <w:t>Seal the band joist above the wall at the garage to conditioned space transition. Seal all subfloor seams and penetrations between the garage and adjacent conditioned space. Insulation must be placed in contact with the subfloor below the conditioned space.</w:t>
            </w:r>
          </w:p>
        </w:tc>
      </w:tr>
      <w:tr w:rsidR="005145ED" w14:paraId="6400439D" w14:textId="77777777" w:rsidTr="00A60386">
        <w:tc>
          <w:tcPr>
            <w:tcW w:w="10790" w:type="dxa"/>
            <w:gridSpan w:val="2"/>
          </w:tcPr>
          <w:p w14:paraId="59927E33" w14:textId="1635F225" w:rsidR="005145ED" w:rsidRDefault="005145ED" w:rsidP="005145ED">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11F5DF6B" w14:textId="77777777" w:rsidR="00DA0E66" w:rsidRDefault="00DA0E66"/>
    <w:tbl>
      <w:tblPr>
        <w:tblStyle w:val="TableGrid"/>
        <w:tblW w:w="0" w:type="auto"/>
        <w:tblLook w:val="04A0" w:firstRow="1" w:lastRow="0" w:firstColumn="1" w:lastColumn="0" w:noHBand="0" w:noVBand="1"/>
      </w:tblPr>
      <w:tblGrid>
        <w:gridCol w:w="535"/>
        <w:gridCol w:w="10255"/>
      </w:tblGrid>
      <w:tr w:rsidR="00DA0E66" w:rsidRPr="00DA0E66" w14:paraId="6072F02F" w14:textId="77777777" w:rsidTr="00D24D5A">
        <w:tc>
          <w:tcPr>
            <w:tcW w:w="10790" w:type="dxa"/>
            <w:gridSpan w:val="2"/>
          </w:tcPr>
          <w:p w14:paraId="4655B0F8" w14:textId="5B1D666B" w:rsidR="00DA0E66" w:rsidRPr="00DA0E66" w:rsidRDefault="00DA0E66" w:rsidP="00D24D5A">
            <w:pPr>
              <w:rPr>
                <w:rFonts w:asciiTheme="minorHAnsi" w:hAnsiTheme="minorHAnsi" w:cstheme="minorHAnsi"/>
                <w:b/>
                <w:sz w:val="18"/>
              </w:rPr>
            </w:pPr>
            <w:r>
              <w:rPr>
                <w:rFonts w:asciiTheme="minorHAnsi" w:hAnsiTheme="minorHAnsi" w:cstheme="minorHAnsi"/>
                <w:b/>
                <w:sz w:val="18"/>
              </w:rPr>
              <w:t>G. Cantilevered Floor Air Barrier</w:t>
            </w:r>
          </w:p>
        </w:tc>
      </w:tr>
      <w:tr w:rsidR="00DA0E66" w:rsidRPr="00DA0E66" w14:paraId="24140D22" w14:textId="77777777" w:rsidTr="00D24D5A">
        <w:tc>
          <w:tcPr>
            <w:tcW w:w="535" w:type="dxa"/>
            <w:vAlign w:val="center"/>
          </w:tcPr>
          <w:p w14:paraId="34752FF7" w14:textId="77777777" w:rsidR="00DA0E66" w:rsidRPr="00DA0E66" w:rsidRDefault="00DA0E66" w:rsidP="00D24D5A">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0EBDD7FF" w14:textId="77777777" w:rsidR="00DA0E66" w:rsidRPr="00DA0E66" w:rsidRDefault="00DA0E66" w:rsidP="00D24D5A">
            <w:pPr>
              <w:rPr>
                <w:rFonts w:asciiTheme="minorHAnsi" w:hAnsiTheme="minorHAnsi" w:cstheme="minorHAnsi"/>
                <w:sz w:val="18"/>
              </w:rPr>
            </w:pPr>
            <w:r>
              <w:rPr>
                <w:rFonts w:asciiTheme="minorHAnsi" w:hAnsiTheme="minorHAnsi" w:cstheme="minorHAnsi"/>
                <w:sz w:val="18"/>
              </w:rPr>
              <w:t>Airtight blocking is installed between joists where the wall rim joist would have been located in the absence of a cantilever.</w:t>
            </w:r>
          </w:p>
        </w:tc>
      </w:tr>
      <w:tr w:rsidR="00DA0E66" w:rsidRPr="00DA0E66" w14:paraId="225C82DD" w14:textId="77777777" w:rsidTr="00D24D5A">
        <w:tc>
          <w:tcPr>
            <w:tcW w:w="535" w:type="dxa"/>
            <w:vAlign w:val="center"/>
          </w:tcPr>
          <w:p w14:paraId="30488D5F" w14:textId="77777777" w:rsidR="00DA0E66" w:rsidRPr="00DA0E66" w:rsidRDefault="00DA0E66" w:rsidP="00D24D5A">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6A643BF1" w14:textId="77777777" w:rsidR="00DA0E66" w:rsidRPr="00DA0E66" w:rsidRDefault="00DA0E66" w:rsidP="00D24D5A">
            <w:pPr>
              <w:rPr>
                <w:rFonts w:asciiTheme="minorHAnsi" w:hAnsiTheme="minorHAnsi" w:cstheme="minorHAnsi"/>
                <w:sz w:val="18"/>
              </w:rPr>
            </w:pPr>
            <w:r>
              <w:rPr>
                <w:rFonts w:asciiTheme="minorHAnsi" w:hAnsiTheme="minorHAnsi" w:cstheme="minorHAnsi"/>
                <w:sz w:val="18"/>
              </w:rPr>
              <w:t>Exterior sheathing is installed to the bottom of the cantilever so that there is a continuous air and weather barrier for the cantilever. The cantilevered joist must be insulated to the same R-value as would be required for the subfloor prior to closing.</w:t>
            </w:r>
          </w:p>
        </w:tc>
      </w:tr>
      <w:tr w:rsidR="00DA0E66" w:rsidRPr="00DA0E66" w14:paraId="2BAC689B" w14:textId="77777777" w:rsidTr="00D24D5A">
        <w:tc>
          <w:tcPr>
            <w:tcW w:w="535" w:type="dxa"/>
            <w:vAlign w:val="center"/>
          </w:tcPr>
          <w:p w14:paraId="52152ADB" w14:textId="77777777" w:rsidR="00DA0E66" w:rsidRPr="00DA0E66" w:rsidRDefault="00DA0E66" w:rsidP="00D24D5A">
            <w:pPr>
              <w:jc w:val="center"/>
              <w:rPr>
                <w:rFonts w:asciiTheme="minorHAnsi" w:hAnsiTheme="minorHAnsi" w:cstheme="minorHAnsi"/>
                <w:sz w:val="18"/>
              </w:rPr>
            </w:pPr>
            <w:r>
              <w:rPr>
                <w:rFonts w:asciiTheme="minorHAnsi" w:hAnsiTheme="minorHAnsi" w:cstheme="minorHAnsi"/>
                <w:sz w:val="18"/>
              </w:rPr>
              <w:t>03</w:t>
            </w:r>
          </w:p>
        </w:tc>
        <w:tc>
          <w:tcPr>
            <w:tcW w:w="10255" w:type="dxa"/>
          </w:tcPr>
          <w:p w14:paraId="1119F3D8" w14:textId="77777777" w:rsidR="00DA0E66" w:rsidRPr="00DA0E66" w:rsidRDefault="00DA0E66" w:rsidP="00D24D5A">
            <w:pPr>
              <w:rPr>
                <w:rFonts w:asciiTheme="minorHAnsi" w:hAnsiTheme="minorHAnsi" w:cstheme="minorHAnsi"/>
                <w:sz w:val="18"/>
              </w:rPr>
            </w:pPr>
            <w:r>
              <w:rPr>
                <w:rFonts w:asciiTheme="minorHAnsi" w:hAnsiTheme="minorHAnsi" w:cstheme="minorHAnsi"/>
                <w:sz w:val="18"/>
              </w:rPr>
              <w:t>Any gaps, cracks or penetrations in the air barrier of the cantilever are sealed. Recessed can lights in the cantilever are IC and AT and properly sealed to the sheathing.</w:t>
            </w:r>
          </w:p>
        </w:tc>
      </w:tr>
      <w:tr w:rsidR="005145ED" w:rsidRPr="00DA0E66" w14:paraId="4B823611" w14:textId="77777777" w:rsidTr="00A60386">
        <w:tc>
          <w:tcPr>
            <w:tcW w:w="10790" w:type="dxa"/>
            <w:gridSpan w:val="2"/>
          </w:tcPr>
          <w:p w14:paraId="6211449D" w14:textId="1059B2B2" w:rsidR="005145ED" w:rsidRDefault="005145ED" w:rsidP="005145ED">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6732BDEF" w14:textId="70A56656" w:rsidR="00503A62" w:rsidRDefault="00503A62"/>
    <w:tbl>
      <w:tblPr>
        <w:tblStyle w:val="TableGrid"/>
        <w:tblW w:w="0" w:type="auto"/>
        <w:tblLook w:val="04A0" w:firstRow="1" w:lastRow="0" w:firstColumn="1" w:lastColumn="0" w:noHBand="0" w:noVBand="1"/>
      </w:tblPr>
      <w:tblGrid>
        <w:gridCol w:w="535"/>
        <w:gridCol w:w="10255"/>
      </w:tblGrid>
      <w:tr w:rsidR="00503A62" w14:paraId="06D52CFE" w14:textId="77777777" w:rsidTr="00D24D5A">
        <w:tc>
          <w:tcPr>
            <w:tcW w:w="10790" w:type="dxa"/>
            <w:gridSpan w:val="2"/>
          </w:tcPr>
          <w:p w14:paraId="637E7ED9" w14:textId="4D22CFBB" w:rsidR="00503A62" w:rsidRPr="00DA0E66" w:rsidRDefault="00DA0E66">
            <w:pPr>
              <w:rPr>
                <w:rFonts w:asciiTheme="minorHAnsi" w:hAnsiTheme="minorHAnsi" w:cstheme="minorHAnsi"/>
                <w:b/>
                <w:sz w:val="18"/>
              </w:rPr>
            </w:pPr>
            <w:r>
              <w:rPr>
                <w:rFonts w:asciiTheme="minorHAnsi" w:hAnsiTheme="minorHAnsi" w:cstheme="minorHAnsi"/>
                <w:b/>
                <w:sz w:val="18"/>
              </w:rPr>
              <w:t>H</w:t>
            </w:r>
            <w:r w:rsidR="00503A62">
              <w:rPr>
                <w:rFonts w:asciiTheme="minorHAnsi" w:hAnsiTheme="minorHAnsi" w:cstheme="minorHAnsi"/>
                <w:b/>
                <w:sz w:val="18"/>
              </w:rPr>
              <w:t>. Walls for Attached Porch, Attic, Double Wall Air Barrier</w:t>
            </w:r>
          </w:p>
        </w:tc>
      </w:tr>
      <w:tr w:rsidR="00503A62" w14:paraId="34D81978" w14:textId="77777777" w:rsidTr="00DA0E66">
        <w:tc>
          <w:tcPr>
            <w:tcW w:w="535" w:type="dxa"/>
            <w:vAlign w:val="center"/>
          </w:tcPr>
          <w:p w14:paraId="3B2BBDCD" w14:textId="2CA674B2"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181D3DC9" w14:textId="35B59481" w:rsidR="00503A62" w:rsidRPr="00DA0E66" w:rsidRDefault="00FD311D">
            <w:pPr>
              <w:rPr>
                <w:rFonts w:asciiTheme="minorHAnsi" w:hAnsiTheme="minorHAnsi" w:cstheme="minorHAnsi"/>
                <w:sz w:val="18"/>
              </w:rPr>
            </w:pPr>
            <w:r>
              <w:rPr>
                <w:rFonts w:asciiTheme="minorHAnsi" w:hAnsiTheme="minorHAnsi" w:cstheme="minorHAnsi"/>
                <w:sz w:val="18"/>
              </w:rPr>
              <w:t>An exterior wall air barrier is required at the intersection of the porch and exterior wall when there is conditioned space on the other side. The exterior wall includes an air barrier where the attic attaches to the conditioned space.</w:t>
            </w:r>
          </w:p>
        </w:tc>
      </w:tr>
      <w:tr w:rsidR="00503A62" w14:paraId="7FCAAE2F" w14:textId="77777777" w:rsidTr="00DA0E66">
        <w:tc>
          <w:tcPr>
            <w:tcW w:w="535" w:type="dxa"/>
            <w:vAlign w:val="center"/>
          </w:tcPr>
          <w:p w14:paraId="6155D514" w14:textId="74844EF7"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34DC3ADB" w14:textId="4EFA49AD" w:rsidR="00503A62" w:rsidRPr="00DA0E66" w:rsidRDefault="00FD311D">
            <w:pPr>
              <w:rPr>
                <w:rFonts w:asciiTheme="minorHAnsi" w:hAnsiTheme="minorHAnsi" w:cstheme="minorHAnsi"/>
                <w:sz w:val="18"/>
              </w:rPr>
            </w:pPr>
            <w:r>
              <w:rPr>
                <w:rFonts w:asciiTheme="minorHAnsi" w:hAnsiTheme="minorHAnsi" w:cstheme="minorHAnsi"/>
                <w:sz w:val="18"/>
              </w:rPr>
              <w:t>Truss framing blocking is used at the top and bottom of each wall/roof section.</w:t>
            </w:r>
          </w:p>
        </w:tc>
      </w:tr>
      <w:tr w:rsidR="005145ED" w14:paraId="65A08F33" w14:textId="77777777" w:rsidTr="00A60386">
        <w:tc>
          <w:tcPr>
            <w:tcW w:w="10790" w:type="dxa"/>
            <w:gridSpan w:val="2"/>
          </w:tcPr>
          <w:p w14:paraId="372D72F9" w14:textId="3563A6F4" w:rsidR="005145ED" w:rsidRDefault="005145ED" w:rsidP="005145ED">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01606C08" w14:textId="77777777" w:rsidR="00FD311D" w:rsidRDefault="00FD311D"/>
    <w:p w14:paraId="03F440F0" w14:textId="77777777" w:rsidR="005145ED" w:rsidRDefault="005145ED">
      <w:r>
        <w:br w:type="page"/>
      </w:r>
    </w:p>
    <w:tbl>
      <w:tblPr>
        <w:tblStyle w:val="TableGrid"/>
        <w:tblW w:w="0" w:type="auto"/>
        <w:tblLook w:val="04A0" w:firstRow="1" w:lastRow="0" w:firstColumn="1" w:lastColumn="0" w:noHBand="0" w:noVBand="1"/>
      </w:tblPr>
      <w:tblGrid>
        <w:gridCol w:w="554"/>
        <w:gridCol w:w="10236"/>
      </w:tblGrid>
      <w:tr w:rsidR="00642262" w14:paraId="176B2211" w14:textId="77777777" w:rsidTr="00B50B36">
        <w:tc>
          <w:tcPr>
            <w:tcW w:w="10790" w:type="dxa"/>
            <w:gridSpan w:val="2"/>
          </w:tcPr>
          <w:p w14:paraId="748E6FFD" w14:textId="3E740518" w:rsidR="00642262" w:rsidRPr="00A932D7" w:rsidRDefault="00DA0E66" w:rsidP="00105E07">
            <w:pPr>
              <w:rPr>
                <w:rFonts w:asciiTheme="minorHAnsi" w:hAnsiTheme="minorHAnsi" w:cstheme="minorHAnsi"/>
                <w:b/>
                <w:sz w:val="18"/>
                <w:szCs w:val="18"/>
              </w:rPr>
            </w:pPr>
            <w:r>
              <w:rPr>
                <w:rFonts w:asciiTheme="minorHAnsi" w:hAnsiTheme="minorHAnsi" w:cstheme="minorHAnsi"/>
                <w:b/>
                <w:sz w:val="18"/>
                <w:szCs w:val="18"/>
              </w:rPr>
              <w:lastRenderedPageBreak/>
              <w:t>I</w:t>
            </w:r>
            <w:r w:rsidR="00D27F7F">
              <w:rPr>
                <w:rFonts w:asciiTheme="minorHAnsi" w:hAnsiTheme="minorHAnsi" w:cstheme="minorHAnsi"/>
                <w:b/>
                <w:sz w:val="18"/>
                <w:szCs w:val="18"/>
              </w:rPr>
              <w:t>. Air Barriers in Multifamily Dwellings</w:t>
            </w:r>
          </w:p>
        </w:tc>
      </w:tr>
      <w:tr w:rsidR="00D27F7F" w14:paraId="58CFA955" w14:textId="77777777" w:rsidTr="00B50B36">
        <w:tc>
          <w:tcPr>
            <w:tcW w:w="554" w:type="dxa"/>
            <w:vAlign w:val="center"/>
          </w:tcPr>
          <w:p w14:paraId="0406A20C" w14:textId="330E5FD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tcPr>
          <w:p w14:paraId="2A56A39E" w14:textId="169A2280"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Each dwelling unit must be sealed to stop air movement between dwelling units. Treat adjacent dwelling units as unconditioned space for air sealing.</w:t>
            </w:r>
          </w:p>
        </w:tc>
      </w:tr>
      <w:tr w:rsidR="00D27F7F" w14:paraId="26F8F9DB" w14:textId="77777777" w:rsidTr="00B50B36">
        <w:tc>
          <w:tcPr>
            <w:tcW w:w="554" w:type="dxa"/>
            <w:vAlign w:val="center"/>
          </w:tcPr>
          <w:p w14:paraId="319FFFEA" w14:textId="5FF3A0AD"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tcPr>
          <w:p w14:paraId="3FF4A209" w14:textId="6A314895"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All penetrations through the floor and ceiling of each dwelling unit are sealed, including electric and gas utilities, water pipes, drain pipes, fire protection service pipes, and communication wiring.</w:t>
            </w:r>
          </w:p>
        </w:tc>
      </w:tr>
      <w:tr w:rsidR="00D27F7F" w14:paraId="5DCE96F0" w14:textId="77777777" w:rsidTr="00B50B36">
        <w:tc>
          <w:tcPr>
            <w:tcW w:w="554" w:type="dxa"/>
            <w:vAlign w:val="center"/>
          </w:tcPr>
          <w:p w14:paraId="3895FE15" w14:textId="2A1646FB"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tcPr>
          <w:p w14:paraId="75C9E7CD" w14:textId="40A9834F"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Elevator penthouse, mechanical penthouse, stairwell doors, roof access hatches, and plumbing stacks that separate conditioned and unconditioned space are all sealed.</w:t>
            </w:r>
          </w:p>
        </w:tc>
      </w:tr>
      <w:tr w:rsidR="00D27F7F" w14:paraId="694B0838" w14:textId="77777777" w:rsidTr="00B50B36">
        <w:tc>
          <w:tcPr>
            <w:tcW w:w="554" w:type="dxa"/>
            <w:vAlign w:val="center"/>
          </w:tcPr>
          <w:p w14:paraId="59814B94" w14:textId="1586A239"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04</w:t>
            </w:r>
          </w:p>
        </w:tc>
        <w:tc>
          <w:tcPr>
            <w:tcW w:w="10236" w:type="dxa"/>
          </w:tcPr>
          <w:p w14:paraId="77E00C76" w14:textId="784AEA42" w:rsidR="00D27F7F" w:rsidRPr="00A932D7"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Vertical chases for garbage chutes, elevator shafts, HVAC ducting and plumbing </w:t>
            </w:r>
            <w:r w:rsidR="00B20575">
              <w:rPr>
                <w:rFonts w:asciiTheme="minorHAnsi" w:hAnsiTheme="minorHAnsi" w:cstheme="minorHAnsi"/>
                <w:sz w:val="18"/>
                <w:szCs w:val="18"/>
              </w:rPr>
              <w:t xml:space="preserve">shall </w:t>
            </w:r>
            <w:r>
              <w:rPr>
                <w:rFonts w:asciiTheme="minorHAnsi" w:hAnsiTheme="minorHAnsi" w:cstheme="minorHAnsi"/>
                <w:sz w:val="18"/>
                <w:szCs w:val="18"/>
              </w:rPr>
              <w:t>be treated as unconditioned space for sealing.</w:t>
            </w:r>
          </w:p>
        </w:tc>
      </w:tr>
      <w:tr w:rsidR="00D27F7F" w14:paraId="2ED1DBB2" w14:textId="77777777" w:rsidTr="00B50B36">
        <w:tc>
          <w:tcPr>
            <w:tcW w:w="554" w:type="dxa"/>
            <w:vAlign w:val="center"/>
          </w:tcPr>
          <w:p w14:paraId="605422BC" w14:textId="4983C31F" w:rsidR="00D27F7F" w:rsidRDefault="00D27F7F" w:rsidP="00A932D7">
            <w:pPr>
              <w:jc w:val="center"/>
              <w:rPr>
                <w:rFonts w:asciiTheme="minorHAnsi" w:hAnsiTheme="minorHAnsi" w:cstheme="minorHAnsi"/>
                <w:sz w:val="18"/>
                <w:szCs w:val="18"/>
              </w:rPr>
            </w:pPr>
            <w:r>
              <w:rPr>
                <w:rFonts w:asciiTheme="minorHAnsi" w:hAnsiTheme="minorHAnsi" w:cstheme="minorHAnsi"/>
                <w:sz w:val="18"/>
                <w:szCs w:val="18"/>
              </w:rPr>
              <w:t>05</w:t>
            </w:r>
          </w:p>
        </w:tc>
        <w:tc>
          <w:tcPr>
            <w:tcW w:w="10236" w:type="dxa"/>
          </w:tcPr>
          <w:p w14:paraId="16C56C21" w14:textId="6D09CD9A" w:rsidR="00D27F7F" w:rsidRPr="00671E4D"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Common hallways </w:t>
            </w:r>
            <w:r w:rsidR="00B20575">
              <w:rPr>
                <w:rFonts w:asciiTheme="minorHAnsi" w:hAnsiTheme="minorHAnsi" w:cstheme="minorHAnsi"/>
                <w:sz w:val="18"/>
                <w:szCs w:val="18"/>
              </w:rPr>
              <w:t xml:space="preserve">shall </w:t>
            </w:r>
            <w:r>
              <w:rPr>
                <w:rFonts w:asciiTheme="minorHAnsi" w:hAnsiTheme="minorHAnsi" w:cstheme="minorHAnsi"/>
                <w:sz w:val="18"/>
                <w:szCs w:val="18"/>
              </w:rPr>
              <w:t>be treated as unconditioned space for sealing.</w:t>
            </w:r>
          </w:p>
        </w:tc>
      </w:tr>
      <w:tr w:rsidR="005145ED" w14:paraId="2524C14A" w14:textId="77777777" w:rsidTr="00A60386">
        <w:tc>
          <w:tcPr>
            <w:tcW w:w="10790" w:type="dxa"/>
            <w:gridSpan w:val="2"/>
          </w:tcPr>
          <w:p w14:paraId="406606EE" w14:textId="5A3209EA" w:rsidR="005145ED" w:rsidRDefault="005145ED" w:rsidP="005145ED">
            <w:pPr>
              <w:rPr>
                <w:rFonts w:asciiTheme="minorHAnsi" w:hAnsiTheme="minorHAnsi" w:cstheme="minorHAnsi"/>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6043D7C1" w14:textId="77777777" w:rsidR="00B50B36" w:rsidRDefault="00B50B36"/>
    <w:tbl>
      <w:tblPr>
        <w:tblStyle w:val="TableGrid"/>
        <w:tblW w:w="0" w:type="auto"/>
        <w:tblLook w:val="04A0" w:firstRow="1" w:lastRow="0" w:firstColumn="1" w:lastColumn="0" w:noHBand="0" w:noVBand="1"/>
      </w:tblPr>
      <w:tblGrid>
        <w:gridCol w:w="554"/>
        <w:gridCol w:w="10236"/>
      </w:tblGrid>
      <w:tr w:rsidR="00B50B36" w:rsidRPr="00E93981" w14:paraId="7772A14F" w14:textId="77777777" w:rsidTr="00B50B36">
        <w:tc>
          <w:tcPr>
            <w:tcW w:w="10790" w:type="dxa"/>
            <w:gridSpan w:val="2"/>
          </w:tcPr>
          <w:p w14:paraId="2311A84F" w14:textId="4BBDD713" w:rsidR="00B50B36" w:rsidRPr="00E93981" w:rsidRDefault="00B50B36" w:rsidP="00D24D5A">
            <w:pPr>
              <w:rPr>
                <w:rFonts w:ascii="Calibri" w:hAnsi="Calibri"/>
                <w:b/>
                <w:sz w:val="18"/>
                <w:szCs w:val="16"/>
              </w:rPr>
            </w:pPr>
            <w:r>
              <w:rPr>
                <w:rFonts w:ascii="Calibri" w:hAnsi="Calibri"/>
                <w:b/>
                <w:sz w:val="18"/>
                <w:szCs w:val="16"/>
              </w:rPr>
              <w:t>J</w:t>
            </w:r>
            <w:r w:rsidRPr="00E93981">
              <w:rPr>
                <w:rFonts w:ascii="Calibri" w:hAnsi="Calibri"/>
                <w:b/>
                <w:sz w:val="18"/>
                <w:szCs w:val="16"/>
              </w:rPr>
              <w:t>. Special Requirements for SIPs</w:t>
            </w:r>
          </w:p>
        </w:tc>
      </w:tr>
      <w:tr w:rsidR="00B50B36" w:rsidRPr="00E93981" w14:paraId="5EEB8770" w14:textId="77777777" w:rsidTr="00B50B36">
        <w:tc>
          <w:tcPr>
            <w:tcW w:w="554" w:type="dxa"/>
            <w:vAlign w:val="center"/>
          </w:tcPr>
          <w:p w14:paraId="03A33FE6" w14:textId="77777777" w:rsidR="00B50B36" w:rsidRPr="00E93981" w:rsidRDefault="00B50B36" w:rsidP="00D24D5A">
            <w:pPr>
              <w:jc w:val="center"/>
              <w:rPr>
                <w:rFonts w:ascii="Calibri" w:hAnsi="Calibri"/>
                <w:sz w:val="18"/>
                <w:szCs w:val="16"/>
              </w:rPr>
            </w:pPr>
            <w:r w:rsidRPr="00E93981">
              <w:rPr>
                <w:rFonts w:ascii="Calibri" w:hAnsi="Calibri"/>
                <w:sz w:val="18"/>
                <w:szCs w:val="16"/>
              </w:rPr>
              <w:t>01</w:t>
            </w:r>
          </w:p>
        </w:tc>
        <w:tc>
          <w:tcPr>
            <w:tcW w:w="10236" w:type="dxa"/>
          </w:tcPr>
          <w:p w14:paraId="28D7191F" w14:textId="77777777" w:rsidR="00B50B36" w:rsidRPr="00E93981" w:rsidRDefault="00B50B36" w:rsidP="00D24D5A">
            <w:pPr>
              <w:rPr>
                <w:rFonts w:ascii="Calibri" w:hAnsi="Calibri"/>
                <w:sz w:val="18"/>
                <w:szCs w:val="16"/>
              </w:rPr>
            </w:pPr>
            <w:r w:rsidRPr="00E93981">
              <w:rPr>
                <w:rFonts w:ascii="Calibri" w:hAnsi="Calibri"/>
                <w:sz w:val="18"/>
                <w:szCs w:val="16"/>
              </w:rPr>
              <w:t>SIPs are considered an air barrier when properly sealed at top, bottom, sides and all penetrations.</w:t>
            </w:r>
          </w:p>
        </w:tc>
      </w:tr>
      <w:tr w:rsidR="00B50B36" w:rsidRPr="00E93981" w14:paraId="58887DD7" w14:textId="77777777" w:rsidTr="00B50B36">
        <w:tc>
          <w:tcPr>
            <w:tcW w:w="554" w:type="dxa"/>
            <w:vAlign w:val="center"/>
          </w:tcPr>
          <w:p w14:paraId="0CB7B0FA" w14:textId="77777777" w:rsidR="00B50B36" w:rsidRPr="00E93981" w:rsidRDefault="00B50B36" w:rsidP="00D24D5A">
            <w:pPr>
              <w:jc w:val="center"/>
              <w:rPr>
                <w:rFonts w:ascii="Calibri" w:hAnsi="Calibri"/>
                <w:sz w:val="18"/>
                <w:szCs w:val="16"/>
              </w:rPr>
            </w:pPr>
            <w:r w:rsidRPr="00E93981">
              <w:rPr>
                <w:rFonts w:ascii="Calibri" w:hAnsi="Calibri"/>
                <w:sz w:val="18"/>
                <w:szCs w:val="16"/>
              </w:rPr>
              <w:t>02</w:t>
            </w:r>
          </w:p>
        </w:tc>
        <w:tc>
          <w:tcPr>
            <w:tcW w:w="10236" w:type="dxa"/>
          </w:tcPr>
          <w:p w14:paraId="7E0D1FC3" w14:textId="77777777" w:rsidR="00B50B36" w:rsidRPr="00E93981" w:rsidRDefault="00B50B36" w:rsidP="00D24D5A">
            <w:pPr>
              <w:rPr>
                <w:rFonts w:ascii="Calibri" w:hAnsi="Calibri"/>
                <w:sz w:val="18"/>
                <w:szCs w:val="16"/>
              </w:rPr>
            </w:pPr>
            <w:r w:rsidRPr="00E93981">
              <w:rPr>
                <w:rFonts w:ascii="Calibri" w:hAnsi="Calibri"/>
                <w:sz w:val="18"/>
                <w:szCs w:val="16"/>
              </w:rPr>
              <w:t>Air barrier is continuous across all surfaces, including between SIPs and non-SIP sections.</w:t>
            </w:r>
          </w:p>
        </w:tc>
      </w:tr>
      <w:tr w:rsidR="005145ED" w:rsidRPr="00E93981" w14:paraId="6E408571" w14:textId="77777777" w:rsidTr="00A60386">
        <w:tc>
          <w:tcPr>
            <w:tcW w:w="10790" w:type="dxa"/>
            <w:gridSpan w:val="2"/>
          </w:tcPr>
          <w:p w14:paraId="622CDDA9" w14:textId="6510F801" w:rsidR="005145ED" w:rsidRPr="00E93981" w:rsidRDefault="005145ED" w:rsidP="005145ED">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w:t>
            </w:r>
          </w:p>
        </w:tc>
      </w:tr>
    </w:tbl>
    <w:p w14:paraId="075080A5" w14:textId="77777777" w:rsidR="00B50B36" w:rsidRPr="00E93981" w:rsidRDefault="00B50B36" w:rsidP="00B50B36">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B50B36" w:rsidRPr="00E93981" w14:paraId="303F2E93" w14:textId="77777777" w:rsidTr="005145ED">
        <w:tc>
          <w:tcPr>
            <w:tcW w:w="10790" w:type="dxa"/>
            <w:gridSpan w:val="2"/>
          </w:tcPr>
          <w:p w14:paraId="3663DDC2" w14:textId="1342F5C0" w:rsidR="00B50B36" w:rsidRPr="00E93981" w:rsidRDefault="00B50B36" w:rsidP="00D24D5A">
            <w:pPr>
              <w:rPr>
                <w:rFonts w:ascii="Calibri" w:hAnsi="Calibri"/>
                <w:b/>
                <w:sz w:val="18"/>
                <w:szCs w:val="16"/>
              </w:rPr>
            </w:pPr>
            <w:r>
              <w:rPr>
                <w:rFonts w:ascii="Calibri" w:hAnsi="Calibri"/>
                <w:b/>
                <w:sz w:val="18"/>
                <w:szCs w:val="16"/>
              </w:rPr>
              <w:t>K</w:t>
            </w:r>
            <w:r w:rsidRPr="00E93981">
              <w:rPr>
                <w:rFonts w:ascii="Calibri" w:hAnsi="Calibri"/>
                <w:b/>
                <w:sz w:val="18"/>
                <w:szCs w:val="16"/>
              </w:rPr>
              <w:t>. Special Requirements for ICF</w:t>
            </w:r>
          </w:p>
        </w:tc>
      </w:tr>
      <w:tr w:rsidR="00B50B36" w:rsidRPr="00E93981" w14:paraId="3DFF5BF0" w14:textId="77777777" w:rsidTr="005145ED">
        <w:tc>
          <w:tcPr>
            <w:tcW w:w="554" w:type="dxa"/>
            <w:vAlign w:val="center"/>
          </w:tcPr>
          <w:p w14:paraId="02EA81BE" w14:textId="77777777" w:rsidR="00B50B36" w:rsidRPr="00E93981" w:rsidRDefault="00B50B36" w:rsidP="00D24D5A">
            <w:pPr>
              <w:jc w:val="center"/>
              <w:rPr>
                <w:rFonts w:ascii="Calibri" w:hAnsi="Calibri"/>
                <w:sz w:val="18"/>
                <w:szCs w:val="16"/>
              </w:rPr>
            </w:pPr>
            <w:r w:rsidRPr="00E93981">
              <w:rPr>
                <w:rFonts w:ascii="Calibri" w:hAnsi="Calibri"/>
                <w:sz w:val="18"/>
                <w:szCs w:val="16"/>
              </w:rPr>
              <w:t>01</w:t>
            </w:r>
          </w:p>
        </w:tc>
        <w:tc>
          <w:tcPr>
            <w:tcW w:w="10236" w:type="dxa"/>
          </w:tcPr>
          <w:p w14:paraId="797FFC4F" w14:textId="77777777" w:rsidR="00B50B36" w:rsidRPr="00E93981" w:rsidRDefault="00B50B36" w:rsidP="00D24D5A">
            <w:pPr>
              <w:rPr>
                <w:rFonts w:ascii="Calibri" w:hAnsi="Calibri"/>
                <w:sz w:val="18"/>
                <w:szCs w:val="16"/>
              </w:rPr>
            </w:pPr>
            <w:r w:rsidRPr="00E93981">
              <w:rPr>
                <w:rFonts w:ascii="Calibri" w:hAnsi="Calibri"/>
                <w:sz w:val="18"/>
                <w:szCs w:val="16"/>
              </w:rPr>
              <w:t>ICF sections are considered an air barrier when properly sealed at top, bottom, sides and all penetrations.</w:t>
            </w:r>
          </w:p>
        </w:tc>
      </w:tr>
      <w:tr w:rsidR="00B50B36" w:rsidRPr="00E93981" w14:paraId="63D1E594" w14:textId="77777777" w:rsidTr="005145ED">
        <w:tc>
          <w:tcPr>
            <w:tcW w:w="554" w:type="dxa"/>
            <w:vAlign w:val="center"/>
          </w:tcPr>
          <w:p w14:paraId="0876CCB3" w14:textId="77777777" w:rsidR="00B50B36" w:rsidRPr="00E93981" w:rsidRDefault="00B50B36" w:rsidP="00D24D5A">
            <w:pPr>
              <w:jc w:val="center"/>
              <w:rPr>
                <w:rFonts w:ascii="Calibri" w:hAnsi="Calibri"/>
                <w:sz w:val="18"/>
                <w:szCs w:val="16"/>
              </w:rPr>
            </w:pPr>
            <w:r w:rsidRPr="00E93981">
              <w:rPr>
                <w:rFonts w:ascii="Calibri" w:hAnsi="Calibri"/>
                <w:sz w:val="18"/>
                <w:szCs w:val="16"/>
              </w:rPr>
              <w:t>02</w:t>
            </w:r>
          </w:p>
        </w:tc>
        <w:tc>
          <w:tcPr>
            <w:tcW w:w="10236" w:type="dxa"/>
          </w:tcPr>
          <w:p w14:paraId="50979F95" w14:textId="77777777" w:rsidR="00B50B36" w:rsidRPr="00E93981" w:rsidRDefault="00B50B36" w:rsidP="00D24D5A">
            <w:pPr>
              <w:rPr>
                <w:rFonts w:ascii="Calibri" w:hAnsi="Calibri"/>
                <w:sz w:val="18"/>
                <w:szCs w:val="16"/>
              </w:rPr>
            </w:pPr>
            <w:r w:rsidRPr="00E93981">
              <w:rPr>
                <w:rFonts w:ascii="Calibri" w:hAnsi="Calibri"/>
                <w:sz w:val="18"/>
                <w:szCs w:val="16"/>
              </w:rPr>
              <w:t>Air barrier is continuous across all surfaces, including between ICF and non-ICF sections.</w:t>
            </w:r>
          </w:p>
        </w:tc>
      </w:tr>
      <w:tr w:rsidR="005145ED" w:rsidRPr="00E93981" w14:paraId="7DCC25C4" w14:textId="77777777" w:rsidTr="00A60386">
        <w:tc>
          <w:tcPr>
            <w:tcW w:w="10790" w:type="dxa"/>
            <w:gridSpan w:val="2"/>
          </w:tcPr>
          <w:p w14:paraId="3A44D5D5" w14:textId="612C31CB" w:rsidR="005145ED" w:rsidRPr="00E93981" w:rsidRDefault="005145ED" w:rsidP="005145ED">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w:t>
            </w:r>
          </w:p>
        </w:tc>
      </w:tr>
    </w:tbl>
    <w:p w14:paraId="4CFDA271" w14:textId="6CDBCB02" w:rsidR="00671E4D" w:rsidRDefault="00671E4D"/>
    <w:p w14:paraId="4B74EE5D" w14:textId="77777777" w:rsidR="00105E07" w:rsidRDefault="00105E07"/>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D46447" w:rsidRPr="00D46447" w14:paraId="5F52B81B" w14:textId="77777777" w:rsidTr="007C038F">
        <w:trPr>
          <w:trHeight w:val="206"/>
        </w:trPr>
        <w:tc>
          <w:tcPr>
            <w:tcW w:w="10950" w:type="dxa"/>
            <w:gridSpan w:val="4"/>
            <w:vAlign w:val="center"/>
          </w:tcPr>
          <w:p w14:paraId="5F52B81A" w14:textId="64FC81B8" w:rsidR="00D46447" w:rsidRPr="00D46447" w:rsidRDefault="00D46447" w:rsidP="00D464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D46447">
              <w:rPr>
                <w:rFonts w:asciiTheme="minorHAnsi" w:hAnsiTheme="minorHAnsi" w:cs="Arial"/>
                <w:b/>
                <w:caps/>
                <w:sz w:val="18"/>
                <w:szCs w:val="18"/>
              </w:rPr>
              <w:t>Documentation Author's Declaration Statement</w:t>
            </w:r>
          </w:p>
        </w:tc>
      </w:tr>
      <w:tr w:rsidR="00D46447" w:rsidRPr="00D46447" w14:paraId="5F52B81D" w14:textId="77777777" w:rsidTr="007C038F">
        <w:trPr>
          <w:trHeight w:val="206"/>
        </w:trPr>
        <w:tc>
          <w:tcPr>
            <w:tcW w:w="10950" w:type="dxa"/>
            <w:gridSpan w:val="4"/>
            <w:vAlign w:val="center"/>
          </w:tcPr>
          <w:p w14:paraId="5F52B81C" w14:textId="77777777" w:rsidR="00D46447" w:rsidRPr="00D46447" w:rsidRDefault="00D46447" w:rsidP="00D46447">
            <w:pPr>
              <w:keepNext/>
              <w:numPr>
                <w:ilvl w:val="0"/>
                <w:numId w:val="31"/>
              </w:numPr>
              <w:ind w:left="360" w:hanging="270"/>
              <w:rPr>
                <w:rFonts w:asciiTheme="minorHAnsi" w:hAnsiTheme="minorHAnsi"/>
                <w:sz w:val="18"/>
                <w:szCs w:val="18"/>
              </w:rPr>
            </w:pPr>
            <w:r w:rsidRPr="00D46447">
              <w:rPr>
                <w:rFonts w:asciiTheme="minorHAnsi" w:hAnsiTheme="minorHAnsi"/>
                <w:sz w:val="18"/>
                <w:szCs w:val="18"/>
              </w:rPr>
              <w:t>I certify that this Certificate of Installation documentation is accurate and complete.</w:t>
            </w:r>
          </w:p>
        </w:tc>
      </w:tr>
      <w:tr w:rsidR="00D46447" w:rsidRPr="00D46447" w14:paraId="5F52B820" w14:textId="77777777" w:rsidTr="007C038F">
        <w:trPr>
          <w:trHeight w:val="360"/>
        </w:trPr>
        <w:tc>
          <w:tcPr>
            <w:tcW w:w="5577" w:type="dxa"/>
            <w:gridSpan w:val="2"/>
          </w:tcPr>
          <w:p w14:paraId="5F52B81E"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Documentation Author Name:</w:t>
            </w:r>
          </w:p>
        </w:tc>
        <w:tc>
          <w:tcPr>
            <w:tcW w:w="5373" w:type="dxa"/>
            <w:gridSpan w:val="2"/>
          </w:tcPr>
          <w:p w14:paraId="5F52B81F"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Documentation Author Signature:</w:t>
            </w:r>
          </w:p>
        </w:tc>
      </w:tr>
      <w:tr w:rsidR="00D46447" w:rsidRPr="00D46447" w14:paraId="5F52B823" w14:textId="77777777" w:rsidTr="007C038F">
        <w:trPr>
          <w:trHeight w:val="360"/>
        </w:trPr>
        <w:tc>
          <w:tcPr>
            <w:tcW w:w="5577" w:type="dxa"/>
            <w:gridSpan w:val="2"/>
          </w:tcPr>
          <w:p w14:paraId="5F52B821"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Documentation Author Company Name:</w:t>
            </w:r>
          </w:p>
        </w:tc>
        <w:tc>
          <w:tcPr>
            <w:tcW w:w="5373" w:type="dxa"/>
            <w:gridSpan w:val="2"/>
          </w:tcPr>
          <w:p w14:paraId="5F52B822"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Date Signed:</w:t>
            </w:r>
          </w:p>
        </w:tc>
      </w:tr>
      <w:tr w:rsidR="00D46447" w:rsidRPr="00D46447" w14:paraId="5F52B826" w14:textId="77777777" w:rsidTr="007C038F">
        <w:trPr>
          <w:trHeight w:val="360"/>
        </w:trPr>
        <w:tc>
          <w:tcPr>
            <w:tcW w:w="5577" w:type="dxa"/>
            <w:gridSpan w:val="2"/>
          </w:tcPr>
          <w:p w14:paraId="5F52B824"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Address:</w:t>
            </w:r>
          </w:p>
        </w:tc>
        <w:tc>
          <w:tcPr>
            <w:tcW w:w="5373" w:type="dxa"/>
            <w:gridSpan w:val="2"/>
          </w:tcPr>
          <w:p w14:paraId="5F52B825"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CEA/HERS Certification Identification (If applicable):</w:t>
            </w:r>
          </w:p>
        </w:tc>
      </w:tr>
      <w:tr w:rsidR="00D46447" w:rsidRPr="00D46447" w14:paraId="5F52B829" w14:textId="77777777" w:rsidTr="007C038F">
        <w:trPr>
          <w:trHeight w:val="360"/>
        </w:trPr>
        <w:tc>
          <w:tcPr>
            <w:tcW w:w="5577" w:type="dxa"/>
            <w:gridSpan w:val="2"/>
          </w:tcPr>
          <w:p w14:paraId="5F52B827"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City/State/Zip:</w:t>
            </w:r>
          </w:p>
        </w:tc>
        <w:tc>
          <w:tcPr>
            <w:tcW w:w="5373" w:type="dxa"/>
            <w:gridSpan w:val="2"/>
          </w:tcPr>
          <w:p w14:paraId="5F52B828"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Phone:</w:t>
            </w:r>
          </w:p>
        </w:tc>
      </w:tr>
      <w:tr w:rsidR="00D46447" w:rsidRPr="00D46447" w14:paraId="5F52B82B" w14:textId="77777777" w:rsidTr="007C038F">
        <w:tblPrEx>
          <w:tblCellMar>
            <w:left w:w="115" w:type="dxa"/>
            <w:right w:w="115" w:type="dxa"/>
          </w:tblCellMar>
        </w:tblPrEx>
        <w:trPr>
          <w:trHeight w:val="296"/>
        </w:trPr>
        <w:tc>
          <w:tcPr>
            <w:tcW w:w="10950" w:type="dxa"/>
            <w:gridSpan w:val="4"/>
            <w:vAlign w:val="center"/>
          </w:tcPr>
          <w:p w14:paraId="5F52B82A" w14:textId="77777777" w:rsidR="00D46447" w:rsidRPr="00D46447" w:rsidRDefault="00D46447" w:rsidP="00D464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46447">
              <w:rPr>
                <w:rFonts w:asciiTheme="minorHAnsi" w:hAnsiTheme="minorHAnsi" w:cs="Arial"/>
                <w:b/>
                <w:caps/>
                <w:sz w:val="18"/>
                <w:szCs w:val="18"/>
              </w:rPr>
              <w:t xml:space="preserve">Responsible Person's Declaration statement  </w:t>
            </w:r>
          </w:p>
        </w:tc>
      </w:tr>
      <w:tr w:rsidR="00D46447" w:rsidRPr="00D46447" w14:paraId="5F52B833" w14:textId="77777777" w:rsidTr="007C038F">
        <w:tblPrEx>
          <w:tblCellMar>
            <w:left w:w="115" w:type="dxa"/>
            <w:right w:w="115" w:type="dxa"/>
          </w:tblCellMar>
        </w:tblPrEx>
        <w:trPr>
          <w:trHeight w:val="504"/>
        </w:trPr>
        <w:tc>
          <w:tcPr>
            <w:tcW w:w="10950" w:type="dxa"/>
            <w:gridSpan w:val="4"/>
          </w:tcPr>
          <w:p w14:paraId="5123EF9A" w14:textId="0EA8AB1C" w:rsidR="00BA78B0" w:rsidRPr="0019159B" w:rsidRDefault="00BA78B0" w:rsidP="00BA78B0">
            <w:pPr>
              <w:pStyle w:val="Heading3"/>
              <w:numPr>
                <w:ilvl w:val="0"/>
                <w:numId w:val="0"/>
              </w:numPr>
              <w:spacing w:before="60"/>
              <w:ind w:right="86"/>
              <w:rPr>
                <w:rFonts w:asciiTheme="minorHAnsi" w:hAnsiTheme="minorHAnsi"/>
                <w:b/>
                <w:caps/>
                <w:sz w:val="18"/>
                <w:szCs w:val="18"/>
              </w:rPr>
            </w:pPr>
            <w:r w:rsidRPr="0019159B">
              <w:rPr>
                <w:rFonts w:asciiTheme="minorHAnsi" w:hAnsiTheme="minorHAnsi"/>
                <w:sz w:val="18"/>
                <w:szCs w:val="18"/>
              </w:rPr>
              <w:t xml:space="preserve">I certify the following under penalty of perjury, under the laws of the State of California: </w:t>
            </w:r>
          </w:p>
          <w:p w14:paraId="6AABD7C9" w14:textId="77777777" w:rsidR="00BA78B0" w:rsidRPr="0019159B" w:rsidRDefault="00BA78B0" w:rsidP="0019159B">
            <w:pPr>
              <w:pStyle w:val="Heading3"/>
              <w:numPr>
                <w:ilvl w:val="0"/>
                <w:numId w:val="30"/>
              </w:numPr>
              <w:spacing w:before="0"/>
              <w:ind w:left="504"/>
              <w:rPr>
                <w:rFonts w:asciiTheme="minorHAnsi" w:hAnsiTheme="minorHAnsi"/>
                <w:b/>
                <w:caps/>
                <w:sz w:val="18"/>
                <w:szCs w:val="18"/>
              </w:rPr>
            </w:pPr>
            <w:r w:rsidRPr="0019159B">
              <w:rPr>
                <w:rFonts w:asciiTheme="minorHAnsi" w:hAnsiTheme="minorHAnsi"/>
                <w:sz w:val="18"/>
                <w:szCs w:val="18"/>
              </w:rPr>
              <w:t xml:space="preserve">The information provided on this Certificate of Installation is true and correct. </w:t>
            </w:r>
          </w:p>
          <w:p w14:paraId="5D8228FD" w14:textId="77777777" w:rsidR="00BA78B0" w:rsidRPr="0019159B" w:rsidRDefault="00BA78B0" w:rsidP="0019159B">
            <w:pPr>
              <w:pStyle w:val="Heading3"/>
              <w:numPr>
                <w:ilvl w:val="0"/>
                <w:numId w:val="30"/>
              </w:numPr>
              <w:spacing w:before="0"/>
              <w:ind w:left="504"/>
              <w:rPr>
                <w:rFonts w:asciiTheme="minorHAnsi" w:hAnsiTheme="minorHAnsi"/>
                <w:b/>
                <w:sz w:val="18"/>
                <w:szCs w:val="18"/>
              </w:rPr>
            </w:pPr>
            <w:r w:rsidRPr="0019159B">
              <w:rPr>
                <w:rFonts w:asciiTheme="minorHAnsi" w:hAnsiTheme="minorHAnsi"/>
                <w:snapToGrid w:val="0"/>
                <w:sz w:val="18"/>
                <w:szCs w:val="18"/>
              </w:rPr>
              <w:t xml:space="preserve">I am either: a) a responsible person eligible under Division 3 of the Business and Professions Code </w:t>
            </w:r>
            <w:r w:rsidRPr="0019159B">
              <w:rPr>
                <w:rFonts w:asciiTheme="minorHAnsi" w:hAnsiTheme="minorHAnsi"/>
                <w:sz w:val="18"/>
                <w:szCs w:val="18"/>
              </w:rPr>
              <w:t xml:space="preserve">in the applicable classification to accept responsibility for the system design, construction, or installation </w:t>
            </w:r>
            <w:r w:rsidRPr="0019159B">
              <w:rPr>
                <w:rFonts w:asciiTheme="minorHAnsi" w:hAnsiTheme="minorHAnsi"/>
                <w:snapToGrid w:val="0"/>
                <w:sz w:val="18"/>
                <w:szCs w:val="18"/>
              </w:rPr>
              <w:t xml:space="preserve">of features, materials, components, or manufactured devices </w:t>
            </w:r>
            <w:r w:rsidRPr="0019159B">
              <w:rPr>
                <w:rFonts w:asciiTheme="minorHAnsi" w:hAnsiTheme="minorHAnsi"/>
                <w:sz w:val="18"/>
                <w:szCs w:val="18"/>
              </w:rPr>
              <w:t xml:space="preserve">for the scope of work identified on this Certificate of Installation </w:t>
            </w:r>
            <w:r w:rsidRPr="0019159B">
              <w:rPr>
                <w:rFonts w:asciiTheme="minorHAnsi" w:hAnsiTheme="minorHAnsi"/>
                <w:snapToGrid w:val="0"/>
                <w:sz w:val="18"/>
                <w:szCs w:val="18"/>
              </w:rPr>
              <w:t>and attest to the declarations in this statement</w:t>
            </w:r>
            <w:r w:rsidRPr="0019159B">
              <w:rPr>
                <w:rFonts w:asciiTheme="minorHAnsi" w:hAnsiTheme="minorHAnsi"/>
                <w:sz w:val="18"/>
                <w:szCs w:val="18"/>
              </w:rPr>
              <w:t>, or b) I am an authorized representative of the responsible person and attest to the declarations in this statement on the responsible person’s behalf</w:t>
            </w:r>
            <w:r w:rsidRPr="0019159B">
              <w:rPr>
                <w:rFonts w:asciiTheme="minorHAnsi" w:eastAsia="Calibri" w:hAnsiTheme="minorHAnsi"/>
                <w:sz w:val="18"/>
                <w:szCs w:val="18"/>
              </w:rPr>
              <w:t>.</w:t>
            </w:r>
          </w:p>
          <w:p w14:paraId="656B4C1F" w14:textId="77777777" w:rsidR="00BA78B0" w:rsidRPr="0019159B" w:rsidRDefault="00BA78B0" w:rsidP="0019159B">
            <w:pPr>
              <w:keepNext/>
              <w:numPr>
                <w:ilvl w:val="0"/>
                <w:numId w:val="30"/>
              </w:numPr>
              <w:autoSpaceDE w:val="0"/>
              <w:autoSpaceDN w:val="0"/>
              <w:adjustRightInd w:val="0"/>
              <w:ind w:left="504"/>
              <w:rPr>
                <w:rFonts w:asciiTheme="minorHAnsi" w:hAnsiTheme="minorHAnsi"/>
                <w:sz w:val="18"/>
                <w:szCs w:val="18"/>
              </w:rPr>
            </w:pPr>
            <w:r w:rsidRPr="0019159B">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19159B">
              <w:rPr>
                <w:rFonts w:asciiTheme="minorHAnsi" w:eastAsia="Calibri" w:hAnsiTheme="minorHAnsi" w:cs="TimesNewRomanPSMT"/>
                <w:sz w:val="18"/>
                <w:szCs w:val="18"/>
              </w:rPr>
              <w:t>.</w:t>
            </w:r>
          </w:p>
          <w:p w14:paraId="605435C6" w14:textId="77777777" w:rsidR="00BA78B0" w:rsidRPr="0019159B" w:rsidRDefault="00BA78B0" w:rsidP="0019159B">
            <w:pPr>
              <w:pStyle w:val="ListParagraph"/>
              <w:keepNext/>
              <w:numPr>
                <w:ilvl w:val="0"/>
                <w:numId w:val="30"/>
              </w:numPr>
              <w:autoSpaceDE w:val="0"/>
              <w:autoSpaceDN w:val="0"/>
              <w:adjustRightInd w:val="0"/>
              <w:ind w:left="504"/>
              <w:rPr>
                <w:rFonts w:asciiTheme="minorHAnsi" w:hAnsiTheme="minorHAnsi"/>
                <w:sz w:val="18"/>
                <w:szCs w:val="18"/>
              </w:rPr>
            </w:pPr>
            <w:r w:rsidRPr="0019159B">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19159B" w:rsidDel="001D633D">
              <w:rPr>
                <w:rFonts w:asciiTheme="minorHAnsi" w:hAnsiTheme="minorHAnsi"/>
                <w:sz w:val="18"/>
                <w:szCs w:val="18"/>
              </w:rPr>
              <w:t xml:space="preserve"> </w:t>
            </w:r>
          </w:p>
          <w:p w14:paraId="5F52B832" w14:textId="341116E9" w:rsidR="00D46447" w:rsidRPr="0019159B" w:rsidRDefault="00BA78B0" w:rsidP="0019159B">
            <w:pPr>
              <w:pStyle w:val="ListParagraph"/>
              <w:numPr>
                <w:ilvl w:val="0"/>
                <w:numId w:val="30"/>
              </w:numPr>
              <w:ind w:left="504"/>
              <w:rPr>
                <w:rFonts w:asciiTheme="minorHAnsi" w:hAnsiTheme="minorHAnsi"/>
                <w:sz w:val="18"/>
                <w:szCs w:val="18"/>
              </w:rPr>
            </w:pPr>
            <w:r w:rsidRPr="0019159B">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46447" w:rsidRPr="00D46447" w14:paraId="5F52B836" w14:textId="77777777" w:rsidTr="007C038F">
        <w:tblPrEx>
          <w:tblCellMar>
            <w:left w:w="108" w:type="dxa"/>
            <w:right w:w="108" w:type="dxa"/>
          </w:tblCellMar>
        </w:tblPrEx>
        <w:trPr>
          <w:trHeight w:val="360"/>
        </w:trPr>
        <w:tc>
          <w:tcPr>
            <w:tcW w:w="5307" w:type="dxa"/>
          </w:tcPr>
          <w:p w14:paraId="5F52B834" w14:textId="77777777" w:rsidR="00D46447" w:rsidRPr="00D46447" w:rsidRDefault="00D46447" w:rsidP="00D464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Responsible Builder/Installer Name:</w:t>
            </w:r>
          </w:p>
        </w:tc>
        <w:tc>
          <w:tcPr>
            <w:tcW w:w="5643" w:type="dxa"/>
            <w:gridSpan w:val="3"/>
          </w:tcPr>
          <w:p w14:paraId="5F52B835" w14:textId="77777777" w:rsidR="00D46447" w:rsidRPr="00D46447" w:rsidRDefault="00D46447" w:rsidP="00D464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Responsible Builder/Installer Signature:</w:t>
            </w:r>
          </w:p>
        </w:tc>
      </w:tr>
      <w:tr w:rsidR="00D46447" w:rsidRPr="00D46447" w14:paraId="5F52B839" w14:textId="77777777" w:rsidTr="007C038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F52B837"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5F52B838"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Position With Company (Title):</w:t>
            </w:r>
          </w:p>
        </w:tc>
      </w:tr>
      <w:tr w:rsidR="00D46447" w:rsidRPr="00D46447" w14:paraId="5F52B83C" w14:textId="77777777" w:rsidTr="007C038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F52B83A"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5F52B83B"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CSLB License:</w:t>
            </w:r>
          </w:p>
        </w:tc>
      </w:tr>
      <w:tr w:rsidR="00D46447" w:rsidRPr="00D46447" w14:paraId="5F52B840" w14:textId="77777777" w:rsidTr="007C038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F52B83D"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5F52B83E"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5F52B83F"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Date Signed:</w:t>
            </w:r>
          </w:p>
        </w:tc>
      </w:tr>
      <w:tr w:rsidR="00D46447" w:rsidRPr="00D46447" w14:paraId="5F52B843" w14:textId="77777777" w:rsidTr="007C038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F52B841"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5F52B842"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 xml:space="preserve">Name of TPQCP (if applicable): </w:t>
            </w:r>
          </w:p>
        </w:tc>
      </w:tr>
    </w:tbl>
    <w:p w14:paraId="5F52B844" w14:textId="77777777" w:rsidR="003E0D24" w:rsidRPr="003D714A" w:rsidRDefault="003E0D24" w:rsidP="003E0D24">
      <w:pPr>
        <w:ind w:hanging="677"/>
        <w:rPr>
          <w:rFonts w:asciiTheme="minorHAnsi" w:hAnsiTheme="minorHAnsi"/>
          <w:sz w:val="18"/>
          <w:szCs w:val="18"/>
        </w:rPr>
      </w:pPr>
    </w:p>
    <w:p w14:paraId="5F52B845" w14:textId="77777777" w:rsidR="00811831" w:rsidRPr="003D714A" w:rsidRDefault="00811831" w:rsidP="00136442">
      <w:pPr>
        <w:pStyle w:val="ListParagraph"/>
        <w:autoSpaceDE w:val="0"/>
        <w:autoSpaceDN w:val="0"/>
        <w:adjustRightInd w:val="0"/>
        <w:spacing w:after="120"/>
        <w:ind w:left="270"/>
        <w:contextualSpacing/>
        <w:rPr>
          <w:rFonts w:asciiTheme="minorHAnsi" w:hAnsiTheme="minorHAnsi"/>
          <w:b/>
          <w:sz w:val="18"/>
          <w:szCs w:val="18"/>
        </w:rPr>
      </w:pPr>
    </w:p>
    <w:p w14:paraId="5F52B846"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7"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8" w14:textId="77777777" w:rsidR="009F5631" w:rsidRDefault="009F5631" w:rsidP="00136442">
      <w:pPr>
        <w:pStyle w:val="ListParagraph"/>
        <w:autoSpaceDE w:val="0"/>
        <w:autoSpaceDN w:val="0"/>
        <w:adjustRightInd w:val="0"/>
        <w:spacing w:after="120"/>
        <w:ind w:left="270"/>
        <w:contextualSpacing/>
        <w:rPr>
          <w:rFonts w:asciiTheme="minorHAnsi" w:hAnsiTheme="minorHAnsi"/>
          <w:b/>
          <w:sz w:val="18"/>
          <w:szCs w:val="18"/>
        </w:rPr>
        <w:sectPr w:rsidR="009F5631" w:rsidSect="00C604D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750E17EF" w14:textId="0F36DBBB" w:rsidR="00131923" w:rsidRPr="00D24D5A" w:rsidRDefault="00E76871">
      <w:pPr>
        <w:jc w:val="center"/>
        <w:rPr>
          <w:ins w:id="3" w:author="Author" w:date="2018-11-15T08:42:00Z"/>
          <w:rFonts w:ascii="Calibri" w:hAnsi="Calibri" w:cs="Calibri"/>
          <w:b/>
          <w:rPrChange w:id="4" w:author="Author" w:date="2018-11-15T08:42:00Z">
            <w:rPr>
              <w:ins w:id="5" w:author="Author" w:date="2018-11-15T08:42:00Z"/>
              <w:rFonts w:ascii="Calibri" w:hAnsi="Calibri" w:cs="Calibri"/>
            </w:rPr>
          </w:rPrChange>
        </w:rPr>
        <w:pPrChange w:id="6" w:author="Author" w:date="2018-11-15T08:41:00Z">
          <w:pPr/>
        </w:pPrChange>
      </w:pPr>
      <w:ins w:id="7" w:author="Author" w:date="2018-11-15T08:42:00Z">
        <w:r w:rsidRPr="00D24D5A">
          <w:rPr>
            <w:rFonts w:ascii="Calibri" w:hAnsi="Calibri" w:cs="Calibri"/>
            <w:b/>
            <w:rPrChange w:id="8" w:author="Author" w:date="2018-11-15T08:42:00Z">
              <w:rPr>
                <w:rFonts w:ascii="Calibri" w:hAnsi="Calibri" w:cs="Calibri"/>
              </w:rPr>
            </w:rPrChange>
          </w:rPr>
          <w:t>CF2R-ENV-21 User Instructions</w:t>
        </w:r>
      </w:ins>
    </w:p>
    <w:p w14:paraId="46985F43" w14:textId="51C8C3D9" w:rsidR="00E76871" w:rsidRDefault="00E76871">
      <w:pPr>
        <w:jc w:val="center"/>
        <w:rPr>
          <w:ins w:id="9" w:author="Author" w:date="2018-11-15T08:55:00Z"/>
          <w:rFonts w:ascii="Calibri" w:hAnsi="Calibri" w:cs="Calibri"/>
        </w:rPr>
        <w:pPrChange w:id="10" w:author="Author" w:date="2018-11-15T08:41:00Z">
          <w:pPr/>
        </w:pPrChange>
      </w:pPr>
    </w:p>
    <w:p w14:paraId="1E0E47CE" w14:textId="42D835A9" w:rsidR="00CB560E" w:rsidRDefault="00CB560E">
      <w:pPr>
        <w:rPr>
          <w:ins w:id="11" w:author="Author" w:date="2018-11-15T08:55:00Z"/>
          <w:rFonts w:ascii="Calibri" w:hAnsi="Calibri" w:cs="Calibri"/>
        </w:rPr>
      </w:pPr>
      <w:ins w:id="12" w:author="Author" w:date="2018-11-15T08:56:00Z">
        <w:r>
          <w:rPr>
            <w:rFonts w:ascii="Calibri" w:hAnsi="Calibri" w:cs="Calibri"/>
          </w:rPr>
          <w:t xml:space="preserve">Quality Insulation Installation (QII) applies to the entire </w:t>
        </w:r>
      </w:ins>
      <w:ins w:id="13" w:author="Author" w:date="2018-11-15T09:18:00Z">
        <w:r w:rsidR="00951C03">
          <w:rPr>
            <w:rFonts w:ascii="Calibri" w:hAnsi="Calibri" w:cs="Calibri"/>
          </w:rPr>
          <w:t xml:space="preserve">building (roof/ceiling, walls, and floor) </w:t>
        </w:r>
      </w:ins>
      <w:ins w:id="14" w:author="Author" w:date="2018-11-15T09:19:00Z">
        <w:r w:rsidR="00951C03">
          <w:rPr>
            <w:rFonts w:ascii="Calibri" w:hAnsi="Calibri" w:cs="Calibri"/>
          </w:rPr>
          <w:t xml:space="preserve">for new construction </w:t>
        </w:r>
      </w:ins>
      <w:ins w:id="15" w:author="Author" w:date="2018-11-15T09:18:00Z">
        <w:r w:rsidR="00951C03">
          <w:rPr>
            <w:rFonts w:ascii="Calibri" w:hAnsi="Calibri" w:cs="Calibri"/>
          </w:rPr>
          <w:t xml:space="preserve">and requires field verification </w:t>
        </w:r>
      </w:ins>
      <w:ins w:id="16" w:author="Author" w:date="2018-11-15T09:19:00Z">
        <w:r w:rsidR="00951C03">
          <w:rPr>
            <w:rFonts w:ascii="Calibri" w:hAnsi="Calibri" w:cs="Calibri"/>
          </w:rPr>
          <w:t>by a third-party HERS Rater. For Alterations</w:t>
        </w:r>
      </w:ins>
      <w:ins w:id="17" w:author="Author" w:date="2018-11-15T09:20:00Z">
        <w:r w:rsidR="00D24D5A">
          <w:rPr>
            <w:rFonts w:ascii="Calibri" w:hAnsi="Calibri" w:cs="Calibri"/>
          </w:rPr>
          <w:t xml:space="preserve"> to existing buildings</w:t>
        </w:r>
      </w:ins>
      <w:ins w:id="18" w:author="Author" w:date="2018-11-15T09:19:00Z">
        <w:r w:rsidR="00951C03">
          <w:rPr>
            <w:rFonts w:ascii="Calibri" w:hAnsi="Calibri" w:cs="Calibri"/>
          </w:rPr>
          <w:t xml:space="preserve">, </w:t>
        </w:r>
        <w:r w:rsidR="00D24D5A">
          <w:rPr>
            <w:rFonts w:ascii="Calibri" w:hAnsi="Calibri" w:cs="Calibri"/>
          </w:rPr>
          <w:t xml:space="preserve">compliance credit can only be taken when the </w:t>
        </w:r>
      </w:ins>
      <w:ins w:id="19" w:author="Author" w:date="2018-11-15T09:20:00Z">
        <w:r w:rsidR="00D24D5A">
          <w:rPr>
            <w:rFonts w:ascii="Calibri" w:hAnsi="Calibri" w:cs="Calibri"/>
          </w:rPr>
          <w:t>“existing, plus addition, plus alteration” approach is used, but credit will only apply to the new surfaces in the new zone.</w:t>
        </w:r>
      </w:ins>
    </w:p>
    <w:p w14:paraId="00C09918" w14:textId="77777777" w:rsidR="00CB560E" w:rsidRDefault="00CB560E">
      <w:pPr>
        <w:jc w:val="center"/>
        <w:rPr>
          <w:ins w:id="20" w:author="Author" w:date="2018-11-15T08:42:00Z"/>
          <w:rFonts w:ascii="Calibri" w:hAnsi="Calibri" w:cs="Calibri"/>
        </w:rPr>
        <w:pPrChange w:id="21" w:author="Author" w:date="2018-11-15T08:41:00Z">
          <w:pPr/>
        </w:pPrChange>
      </w:pPr>
    </w:p>
    <w:p w14:paraId="1F59B3C7" w14:textId="2B95DF0C" w:rsidR="00E76871" w:rsidRPr="00D24D5A" w:rsidRDefault="00E76871">
      <w:pPr>
        <w:rPr>
          <w:ins w:id="22" w:author="Author" w:date="2018-11-15T08:44:00Z"/>
          <w:rFonts w:ascii="Calibri" w:hAnsi="Calibri" w:cs="Calibri"/>
          <w:b/>
          <w:rPrChange w:id="23" w:author="Author" w:date="2018-11-15T08:51:00Z">
            <w:rPr>
              <w:ins w:id="24" w:author="Author" w:date="2018-11-15T08:44:00Z"/>
              <w:rFonts w:ascii="Calibri" w:hAnsi="Calibri" w:cs="Calibri"/>
            </w:rPr>
          </w:rPrChange>
        </w:rPr>
      </w:pPr>
      <w:ins w:id="25" w:author="Author" w:date="2018-11-15T08:44:00Z">
        <w:r w:rsidRPr="00D24D5A">
          <w:rPr>
            <w:rFonts w:ascii="Calibri" w:hAnsi="Calibri" w:cs="Calibri"/>
            <w:b/>
            <w:rPrChange w:id="26" w:author="Author" w:date="2018-11-15T08:51:00Z">
              <w:rPr>
                <w:rFonts w:ascii="Calibri" w:hAnsi="Calibri" w:cs="Calibri"/>
              </w:rPr>
            </w:rPrChange>
          </w:rPr>
          <w:t>A. Air Barrier Materials</w:t>
        </w:r>
      </w:ins>
    </w:p>
    <w:p w14:paraId="2F9A9C9D" w14:textId="11E943FE" w:rsidR="00E76871" w:rsidRPr="00D24D5A" w:rsidRDefault="00CB560E">
      <w:pPr>
        <w:pStyle w:val="ListParagraph"/>
        <w:numPr>
          <w:ilvl w:val="0"/>
          <w:numId w:val="58"/>
        </w:numPr>
        <w:rPr>
          <w:ins w:id="27" w:author="Author" w:date="2018-11-15T08:44:00Z"/>
          <w:rFonts w:ascii="Calibri" w:hAnsi="Calibri" w:cs="Calibri"/>
          <w:rPrChange w:id="28" w:author="Author" w:date="2018-11-15T08:51:00Z">
            <w:rPr>
              <w:ins w:id="29" w:author="Author" w:date="2018-11-15T08:44:00Z"/>
            </w:rPr>
          </w:rPrChange>
        </w:rPr>
        <w:pPrChange w:id="30" w:author="Author" w:date="2018-11-15T08:51:00Z">
          <w:pPr/>
        </w:pPrChange>
      </w:pPr>
      <w:ins w:id="31" w:author="Author" w:date="2018-11-15T08:51:00Z">
        <w:r>
          <w:rPr>
            <w:rFonts w:ascii="Calibri" w:hAnsi="Calibri" w:cs="Calibri"/>
          </w:rPr>
          <w:t>Using the drop down menu, indicate which method is being used to comply with t</w:t>
        </w:r>
      </w:ins>
      <w:ins w:id="32" w:author="Author" w:date="2018-11-15T08:52:00Z">
        <w:r>
          <w:rPr>
            <w:rFonts w:ascii="Calibri" w:hAnsi="Calibri" w:cs="Calibri"/>
          </w:rPr>
          <w:t>h</w:t>
        </w:r>
      </w:ins>
      <w:ins w:id="33" w:author="Author" w:date="2018-11-15T08:51:00Z">
        <w:r>
          <w:rPr>
            <w:rFonts w:ascii="Calibri" w:hAnsi="Calibri" w:cs="Calibri"/>
          </w:rPr>
          <w:t xml:space="preserve">e continuous air barrier requirements </w:t>
        </w:r>
      </w:ins>
      <w:ins w:id="34" w:author="Author" w:date="2018-11-15T08:53:00Z">
        <w:r>
          <w:rPr>
            <w:rFonts w:ascii="Calibri" w:hAnsi="Calibri" w:cs="Calibri"/>
          </w:rPr>
          <w:t>[</w:t>
        </w:r>
      </w:ins>
      <w:ins w:id="35" w:author="Author" w:date="2018-11-15T08:52:00Z">
        <w:r>
          <w:rPr>
            <w:rFonts w:ascii="Calibri" w:hAnsi="Calibri" w:cs="Calibri"/>
          </w:rPr>
          <w:t>e.g., Method 1 (Individual Materials), Method 2 (Assemblies of Materials), Method 3 (Complete Building)</w:t>
        </w:r>
      </w:ins>
      <w:ins w:id="36" w:author="Author" w:date="2018-11-15T08:53:00Z">
        <w:r>
          <w:rPr>
            <w:rFonts w:ascii="Calibri" w:hAnsi="Calibri" w:cs="Calibri"/>
          </w:rPr>
          <w:t>].</w:t>
        </w:r>
      </w:ins>
    </w:p>
    <w:p w14:paraId="7A2477D4" w14:textId="081EEADF" w:rsidR="00E76871" w:rsidRDefault="00E76871">
      <w:pPr>
        <w:rPr>
          <w:ins w:id="37" w:author="Author" w:date="2018-11-15T08:44:00Z"/>
          <w:rFonts w:ascii="Calibri" w:hAnsi="Calibri" w:cs="Calibri"/>
        </w:rPr>
      </w:pPr>
    </w:p>
    <w:p w14:paraId="25253458" w14:textId="42571321" w:rsidR="00E76871" w:rsidRPr="00D24D5A" w:rsidRDefault="00E76871">
      <w:pPr>
        <w:rPr>
          <w:ins w:id="38" w:author="Author" w:date="2018-11-15T08:45:00Z"/>
          <w:rFonts w:ascii="Calibri" w:hAnsi="Calibri" w:cs="Calibri"/>
          <w:b/>
          <w:rPrChange w:id="39" w:author="Author" w:date="2018-11-15T08:51:00Z">
            <w:rPr>
              <w:ins w:id="40" w:author="Author" w:date="2018-11-15T08:45:00Z"/>
              <w:rFonts w:ascii="Calibri" w:hAnsi="Calibri" w:cs="Calibri"/>
            </w:rPr>
          </w:rPrChange>
        </w:rPr>
      </w:pPr>
      <w:ins w:id="41" w:author="Author" w:date="2018-11-15T08:45:00Z">
        <w:r w:rsidRPr="00D24D5A">
          <w:rPr>
            <w:rFonts w:ascii="Calibri" w:hAnsi="Calibri" w:cs="Calibri"/>
            <w:b/>
            <w:rPrChange w:id="42" w:author="Author" w:date="2018-11-15T08:51:00Z">
              <w:rPr>
                <w:rFonts w:ascii="Calibri" w:hAnsi="Calibri" w:cs="Calibri"/>
              </w:rPr>
            </w:rPrChange>
          </w:rPr>
          <w:t>B. Raised Floor Adjacent to Unconditioned Space or Separate Dwelling Unit</w:t>
        </w:r>
      </w:ins>
    </w:p>
    <w:p w14:paraId="2185BF6B" w14:textId="7F5E23C7" w:rsidR="00E76871" w:rsidRDefault="00CB560E">
      <w:pPr>
        <w:rPr>
          <w:ins w:id="43" w:author="Author" w:date="2018-11-15T08:45:00Z"/>
          <w:rFonts w:ascii="Calibri" w:hAnsi="Calibri" w:cs="Calibri"/>
        </w:rPr>
      </w:pPr>
      <w:ins w:id="44" w:author="Author" w:date="2018-11-15T08:53:00Z">
        <w:r>
          <w:rPr>
            <w:rFonts w:ascii="Calibri" w:hAnsi="Calibri" w:cs="Calibri"/>
          </w:rPr>
          <w:t>The responsible person’s signature on this compliance document affirms that all applicable requirements in this table have been met.</w:t>
        </w:r>
      </w:ins>
    </w:p>
    <w:p w14:paraId="47CA2C22" w14:textId="539898F0" w:rsidR="00E76871" w:rsidRDefault="00E76871">
      <w:pPr>
        <w:rPr>
          <w:ins w:id="45" w:author="Author" w:date="2018-11-15T08:45:00Z"/>
          <w:rFonts w:ascii="Calibri" w:hAnsi="Calibri" w:cs="Calibri"/>
        </w:rPr>
      </w:pPr>
    </w:p>
    <w:p w14:paraId="20302185" w14:textId="28931847" w:rsidR="00E76871" w:rsidRPr="00D24D5A" w:rsidRDefault="00E76871">
      <w:pPr>
        <w:rPr>
          <w:ins w:id="46" w:author="Author" w:date="2018-11-15T08:45:00Z"/>
          <w:rFonts w:ascii="Calibri" w:hAnsi="Calibri" w:cs="Calibri"/>
          <w:b/>
          <w:rPrChange w:id="47" w:author="Author" w:date="2018-11-15T08:51:00Z">
            <w:rPr>
              <w:ins w:id="48" w:author="Author" w:date="2018-11-15T08:45:00Z"/>
              <w:rFonts w:ascii="Calibri" w:hAnsi="Calibri" w:cs="Calibri"/>
            </w:rPr>
          </w:rPrChange>
        </w:rPr>
      </w:pPr>
      <w:ins w:id="49" w:author="Author" w:date="2018-11-15T08:45:00Z">
        <w:r w:rsidRPr="00D24D5A">
          <w:rPr>
            <w:rFonts w:ascii="Calibri" w:hAnsi="Calibri" w:cs="Calibri"/>
            <w:b/>
            <w:rPrChange w:id="50" w:author="Author" w:date="2018-11-15T08:51:00Z">
              <w:rPr>
                <w:rFonts w:ascii="Calibri" w:hAnsi="Calibri" w:cs="Calibri"/>
              </w:rPr>
            </w:rPrChange>
          </w:rPr>
          <w:t>C. Walls Adjacent to Unconditioned Space</w:t>
        </w:r>
      </w:ins>
    </w:p>
    <w:p w14:paraId="2C9BC839" w14:textId="77777777" w:rsidR="00CB560E" w:rsidRDefault="00CB560E" w:rsidP="00CB560E">
      <w:pPr>
        <w:rPr>
          <w:ins w:id="51" w:author="Author" w:date="2018-11-15T08:54:00Z"/>
          <w:rFonts w:ascii="Calibri" w:hAnsi="Calibri" w:cs="Calibri"/>
        </w:rPr>
      </w:pPr>
      <w:ins w:id="52" w:author="Author" w:date="2018-11-15T08:54:00Z">
        <w:r>
          <w:rPr>
            <w:rFonts w:ascii="Calibri" w:hAnsi="Calibri" w:cs="Calibri"/>
          </w:rPr>
          <w:t>The responsible person’s signature on this compliance document affirms that all applicable requirements in this table have been met.</w:t>
        </w:r>
      </w:ins>
    </w:p>
    <w:p w14:paraId="6D34175D" w14:textId="16497DF0" w:rsidR="00E76871" w:rsidRDefault="00E76871">
      <w:pPr>
        <w:rPr>
          <w:ins w:id="53" w:author="Author" w:date="2018-11-15T08:45:00Z"/>
          <w:rFonts w:ascii="Calibri" w:hAnsi="Calibri" w:cs="Calibri"/>
        </w:rPr>
      </w:pPr>
    </w:p>
    <w:p w14:paraId="1C71105E" w14:textId="6F469E8D" w:rsidR="00E76871" w:rsidRPr="00D24D5A" w:rsidRDefault="00E76871">
      <w:pPr>
        <w:rPr>
          <w:ins w:id="54" w:author="Author" w:date="2018-11-15T08:45:00Z"/>
          <w:rFonts w:ascii="Calibri" w:hAnsi="Calibri" w:cs="Calibri"/>
          <w:b/>
          <w:rPrChange w:id="55" w:author="Author" w:date="2018-11-15T08:51:00Z">
            <w:rPr>
              <w:ins w:id="56" w:author="Author" w:date="2018-11-15T08:45:00Z"/>
              <w:rFonts w:ascii="Calibri" w:hAnsi="Calibri" w:cs="Calibri"/>
            </w:rPr>
          </w:rPrChange>
        </w:rPr>
      </w:pPr>
      <w:ins w:id="57" w:author="Author" w:date="2018-11-15T08:45:00Z">
        <w:r w:rsidRPr="00D24D5A">
          <w:rPr>
            <w:rFonts w:ascii="Calibri" w:hAnsi="Calibri" w:cs="Calibri"/>
            <w:b/>
            <w:rPrChange w:id="58" w:author="Author" w:date="2018-11-15T08:51:00Z">
              <w:rPr>
                <w:rFonts w:ascii="Calibri" w:hAnsi="Calibri" w:cs="Calibri"/>
              </w:rPr>
            </w:rPrChange>
          </w:rPr>
          <w:t>D. Ceiling Air Barrier Adjacent to Unconditioned Space</w:t>
        </w:r>
      </w:ins>
    </w:p>
    <w:p w14:paraId="114FB40C" w14:textId="77777777" w:rsidR="00CB560E" w:rsidRDefault="00CB560E" w:rsidP="00CB560E">
      <w:pPr>
        <w:rPr>
          <w:ins w:id="59" w:author="Author" w:date="2018-11-15T08:54:00Z"/>
          <w:rFonts w:ascii="Calibri" w:hAnsi="Calibri" w:cs="Calibri"/>
        </w:rPr>
      </w:pPr>
      <w:ins w:id="60" w:author="Author" w:date="2018-11-15T08:54:00Z">
        <w:r>
          <w:rPr>
            <w:rFonts w:ascii="Calibri" w:hAnsi="Calibri" w:cs="Calibri"/>
          </w:rPr>
          <w:t>The responsible person’s signature on this compliance document affirms that all applicable requirements in this table have been met.</w:t>
        </w:r>
      </w:ins>
    </w:p>
    <w:p w14:paraId="5D893DE4" w14:textId="3FF4CC90" w:rsidR="00E76871" w:rsidRDefault="00E76871">
      <w:pPr>
        <w:rPr>
          <w:ins w:id="61" w:author="Author" w:date="2018-11-15T08:45:00Z"/>
          <w:rFonts w:ascii="Calibri" w:hAnsi="Calibri" w:cs="Calibri"/>
        </w:rPr>
      </w:pPr>
    </w:p>
    <w:p w14:paraId="2D589804" w14:textId="519BBB61" w:rsidR="00E76871" w:rsidRPr="00D24D5A" w:rsidRDefault="00E76871">
      <w:pPr>
        <w:rPr>
          <w:ins w:id="62" w:author="Author" w:date="2018-11-15T08:46:00Z"/>
          <w:rFonts w:ascii="Calibri" w:hAnsi="Calibri" w:cs="Calibri"/>
          <w:b/>
          <w:rPrChange w:id="63" w:author="Author" w:date="2018-11-15T08:51:00Z">
            <w:rPr>
              <w:ins w:id="64" w:author="Author" w:date="2018-11-15T08:46:00Z"/>
              <w:rFonts w:ascii="Calibri" w:hAnsi="Calibri" w:cs="Calibri"/>
            </w:rPr>
          </w:rPrChange>
        </w:rPr>
      </w:pPr>
      <w:ins w:id="65" w:author="Author" w:date="2018-11-15T08:45:00Z">
        <w:r w:rsidRPr="00D24D5A">
          <w:rPr>
            <w:rFonts w:ascii="Calibri" w:hAnsi="Calibri" w:cs="Calibri"/>
            <w:b/>
            <w:rPrChange w:id="66" w:author="Author" w:date="2018-11-15T08:51:00Z">
              <w:rPr>
                <w:rFonts w:ascii="Calibri" w:hAnsi="Calibri" w:cs="Calibri"/>
              </w:rPr>
            </w:rPrChange>
          </w:rPr>
          <w:t xml:space="preserve">E. Roof Air Barrier </w:t>
        </w:r>
      </w:ins>
      <w:ins w:id="67" w:author="Author" w:date="2018-11-15T08:46:00Z">
        <w:r w:rsidRPr="00D24D5A">
          <w:rPr>
            <w:rFonts w:ascii="Calibri" w:hAnsi="Calibri" w:cs="Calibri"/>
            <w:b/>
            <w:rPrChange w:id="68" w:author="Author" w:date="2018-11-15T08:51:00Z">
              <w:rPr>
                <w:rFonts w:ascii="Calibri" w:hAnsi="Calibri" w:cs="Calibri"/>
              </w:rPr>
            </w:rPrChange>
          </w:rPr>
          <w:t>–</w:t>
        </w:r>
      </w:ins>
      <w:ins w:id="69" w:author="Author" w:date="2018-11-15T08:45:00Z">
        <w:r w:rsidRPr="00D24D5A">
          <w:rPr>
            <w:rFonts w:ascii="Calibri" w:hAnsi="Calibri" w:cs="Calibri"/>
            <w:b/>
            <w:rPrChange w:id="70" w:author="Author" w:date="2018-11-15T08:51:00Z">
              <w:rPr>
                <w:rFonts w:ascii="Calibri" w:hAnsi="Calibri" w:cs="Calibri"/>
              </w:rPr>
            </w:rPrChange>
          </w:rPr>
          <w:t xml:space="preserve"> Unvented </w:t>
        </w:r>
      </w:ins>
      <w:ins w:id="71" w:author="Author" w:date="2018-11-15T08:46:00Z">
        <w:r w:rsidRPr="00D24D5A">
          <w:rPr>
            <w:rFonts w:ascii="Calibri" w:hAnsi="Calibri" w:cs="Calibri"/>
            <w:b/>
            <w:rPrChange w:id="72" w:author="Author" w:date="2018-11-15T08:51:00Z">
              <w:rPr>
                <w:rFonts w:ascii="Calibri" w:hAnsi="Calibri" w:cs="Calibri"/>
              </w:rPr>
            </w:rPrChange>
          </w:rPr>
          <w:t>Attics Adjacent to Unconditioned Space</w:t>
        </w:r>
      </w:ins>
    </w:p>
    <w:p w14:paraId="391EDDB7" w14:textId="77777777" w:rsidR="00CB560E" w:rsidRDefault="00CB560E" w:rsidP="00CB560E">
      <w:pPr>
        <w:rPr>
          <w:ins w:id="73" w:author="Author" w:date="2018-11-15T08:54:00Z"/>
          <w:rFonts w:ascii="Calibri" w:hAnsi="Calibri" w:cs="Calibri"/>
        </w:rPr>
      </w:pPr>
      <w:ins w:id="74" w:author="Author" w:date="2018-11-15T08:54:00Z">
        <w:r>
          <w:rPr>
            <w:rFonts w:ascii="Calibri" w:hAnsi="Calibri" w:cs="Calibri"/>
          </w:rPr>
          <w:t>The responsible person’s signature on this compliance document affirms that all applicable requirements in this table have been met.</w:t>
        </w:r>
      </w:ins>
    </w:p>
    <w:p w14:paraId="32576400" w14:textId="24BC25C8" w:rsidR="00E76871" w:rsidRDefault="00E76871">
      <w:pPr>
        <w:rPr>
          <w:ins w:id="75" w:author="Author" w:date="2018-11-15T08:46:00Z"/>
          <w:rFonts w:ascii="Calibri" w:hAnsi="Calibri" w:cs="Calibri"/>
        </w:rPr>
      </w:pPr>
    </w:p>
    <w:p w14:paraId="61022812" w14:textId="0EE4342A" w:rsidR="00E76871" w:rsidRPr="00D24D5A" w:rsidRDefault="00E76871">
      <w:pPr>
        <w:rPr>
          <w:ins w:id="76" w:author="Author" w:date="2018-11-15T08:46:00Z"/>
          <w:rFonts w:ascii="Calibri" w:hAnsi="Calibri" w:cs="Calibri"/>
          <w:b/>
          <w:rPrChange w:id="77" w:author="Author" w:date="2018-11-15T08:51:00Z">
            <w:rPr>
              <w:ins w:id="78" w:author="Author" w:date="2018-11-15T08:46:00Z"/>
              <w:rFonts w:ascii="Calibri" w:hAnsi="Calibri" w:cs="Calibri"/>
            </w:rPr>
          </w:rPrChange>
        </w:rPr>
      </w:pPr>
      <w:ins w:id="79" w:author="Author" w:date="2018-11-15T08:46:00Z">
        <w:r w:rsidRPr="00D24D5A">
          <w:rPr>
            <w:rFonts w:ascii="Calibri" w:hAnsi="Calibri" w:cs="Calibri"/>
            <w:b/>
            <w:rPrChange w:id="80" w:author="Author" w:date="2018-11-15T08:51:00Z">
              <w:rPr>
                <w:rFonts w:ascii="Calibri" w:hAnsi="Calibri" w:cs="Calibri"/>
              </w:rPr>
            </w:rPrChange>
          </w:rPr>
          <w:t>F. Conditioned Space Above or Adjacent to Garage Air Barrier</w:t>
        </w:r>
      </w:ins>
    </w:p>
    <w:p w14:paraId="32786B5F" w14:textId="77777777" w:rsidR="00CB560E" w:rsidRDefault="00CB560E" w:rsidP="00CB560E">
      <w:pPr>
        <w:rPr>
          <w:ins w:id="81" w:author="Author" w:date="2018-11-15T08:54:00Z"/>
          <w:rFonts w:ascii="Calibri" w:hAnsi="Calibri" w:cs="Calibri"/>
        </w:rPr>
      </w:pPr>
      <w:ins w:id="82" w:author="Author" w:date="2018-11-15T08:54:00Z">
        <w:r>
          <w:rPr>
            <w:rFonts w:ascii="Calibri" w:hAnsi="Calibri" w:cs="Calibri"/>
          </w:rPr>
          <w:t>The responsible person’s signature on this compliance document affirms that all applicable requirements in this table have been met.</w:t>
        </w:r>
      </w:ins>
    </w:p>
    <w:p w14:paraId="32FB8463" w14:textId="7788B1BC" w:rsidR="00E76871" w:rsidRDefault="00E76871">
      <w:pPr>
        <w:rPr>
          <w:ins w:id="83" w:author="Author" w:date="2018-11-15T08:46:00Z"/>
          <w:rFonts w:ascii="Calibri" w:hAnsi="Calibri" w:cs="Calibri"/>
        </w:rPr>
      </w:pPr>
    </w:p>
    <w:p w14:paraId="52176F9C" w14:textId="21D0B58E" w:rsidR="00E76871" w:rsidRPr="00D24D5A" w:rsidRDefault="00E76871">
      <w:pPr>
        <w:rPr>
          <w:ins w:id="84" w:author="Author" w:date="2018-11-15T08:46:00Z"/>
          <w:rFonts w:ascii="Calibri" w:hAnsi="Calibri" w:cs="Calibri"/>
          <w:b/>
          <w:rPrChange w:id="85" w:author="Author" w:date="2018-11-15T08:51:00Z">
            <w:rPr>
              <w:ins w:id="86" w:author="Author" w:date="2018-11-15T08:46:00Z"/>
              <w:rFonts w:ascii="Calibri" w:hAnsi="Calibri" w:cs="Calibri"/>
            </w:rPr>
          </w:rPrChange>
        </w:rPr>
      </w:pPr>
      <w:ins w:id="87" w:author="Author" w:date="2018-11-15T08:46:00Z">
        <w:r w:rsidRPr="00D24D5A">
          <w:rPr>
            <w:rFonts w:ascii="Calibri" w:hAnsi="Calibri" w:cs="Calibri"/>
            <w:b/>
            <w:rPrChange w:id="88" w:author="Author" w:date="2018-11-15T08:51:00Z">
              <w:rPr>
                <w:rFonts w:ascii="Calibri" w:hAnsi="Calibri" w:cs="Calibri"/>
              </w:rPr>
            </w:rPrChange>
          </w:rPr>
          <w:t>G. Cantilevered Floor Air Barrier</w:t>
        </w:r>
      </w:ins>
    </w:p>
    <w:p w14:paraId="41D90D57" w14:textId="77777777" w:rsidR="00CB560E" w:rsidRDefault="00CB560E" w:rsidP="00CB560E">
      <w:pPr>
        <w:rPr>
          <w:ins w:id="89" w:author="Author" w:date="2018-11-15T08:54:00Z"/>
          <w:rFonts w:ascii="Calibri" w:hAnsi="Calibri" w:cs="Calibri"/>
        </w:rPr>
      </w:pPr>
      <w:ins w:id="90" w:author="Author" w:date="2018-11-15T08:54:00Z">
        <w:r>
          <w:rPr>
            <w:rFonts w:ascii="Calibri" w:hAnsi="Calibri" w:cs="Calibri"/>
          </w:rPr>
          <w:t>The responsible person’s signature on this compliance document affirms that all applicable requirements in this table have been met.</w:t>
        </w:r>
      </w:ins>
    </w:p>
    <w:p w14:paraId="0490285A" w14:textId="520245CB" w:rsidR="00E76871" w:rsidRDefault="00E76871">
      <w:pPr>
        <w:rPr>
          <w:ins w:id="91" w:author="Author" w:date="2018-11-15T08:46:00Z"/>
          <w:rFonts w:ascii="Calibri" w:hAnsi="Calibri" w:cs="Calibri"/>
        </w:rPr>
      </w:pPr>
    </w:p>
    <w:p w14:paraId="3C3C5576" w14:textId="543F8AE3" w:rsidR="00E76871" w:rsidRPr="00D24D5A" w:rsidRDefault="00E76871">
      <w:pPr>
        <w:rPr>
          <w:ins w:id="92" w:author="Author" w:date="2018-11-15T08:46:00Z"/>
          <w:rFonts w:ascii="Calibri" w:hAnsi="Calibri" w:cs="Calibri"/>
          <w:b/>
          <w:rPrChange w:id="93" w:author="Author" w:date="2018-11-15T08:51:00Z">
            <w:rPr>
              <w:ins w:id="94" w:author="Author" w:date="2018-11-15T08:46:00Z"/>
              <w:rFonts w:ascii="Calibri" w:hAnsi="Calibri" w:cs="Calibri"/>
            </w:rPr>
          </w:rPrChange>
        </w:rPr>
      </w:pPr>
      <w:ins w:id="95" w:author="Author" w:date="2018-11-15T08:46:00Z">
        <w:r w:rsidRPr="00D24D5A">
          <w:rPr>
            <w:rFonts w:ascii="Calibri" w:hAnsi="Calibri" w:cs="Calibri"/>
            <w:b/>
            <w:rPrChange w:id="96" w:author="Author" w:date="2018-11-15T08:51:00Z">
              <w:rPr>
                <w:rFonts w:ascii="Calibri" w:hAnsi="Calibri" w:cs="Calibri"/>
              </w:rPr>
            </w:rPrChange>
          </w:rPr>
          <w:t>H. Walls for Attached Porch, Attic, Double Wall Air Barrier</w:t>
        </w:r>
      </w:ins>
    </w:p>
    <w:p w14:paraId="4D5F47BE" w14:textId="77777777" w:rsidR="00CB560E" w:rsidRDefault="00CB560E" w:rsidP="00CB560E">
      <w:pPr>
        <w:rPr>
          <w:ins w:id="97" w:author="Author" w:date="2018-11-15T08:55:00Z"/>
          <w:rFonts w:ascii="Calibri" w:hAnsi="Calibri" w:cs="Calibri"/>
        </w:rPr>
      </w:pPr>
      <w:ins w:id="98" w:author="Author" w:date="2018-11-15T08:55:00Z">
        <w:r>
          <w:rPr>
            <w:rFonts w:ascii="Calibri" w:hAnsi="Calibri" w:cs="Calibri"/>
          </w:rPr>
          <w:t>The responsible person’s signature on this compliance document affirms that all applicable requirements in this table have been met.</w:t>
        </w:r>
      </w:ins>
    </w:p>
    <w:p w14:paraId="6A3238A3" w14:textId="11009A2B" w:rsidR="00E76871" w:rsidRDefault="00E76871">
      <w:pPr>
        <w:rPr>
          <w:ins w:id="99" w:author="Author" w:date="2018-11-15T08:47:00Z"/>
          <w:rFonts w:ascii="Calibri" w:hAnsi="Calibri" w:cs="Calibri"/>
        </w:rPr>
      </w:pPr>
    </w:p>
    <w:p w14:paraId="5F272003" w14:textId="4112C1F3" w:rsidR="00E76871" w:rsidRPr="00D24D5A" w:rsidRDefault="00E76871">
      <w:pPr>
        <w:rPr>
          <w:ins w:id="100" w:author="Author" w:date="2018-11-15T08:47:00Z"/>
          <w:rFonts w:ascii="Calibri" w:hAnsi="Calibri" w:cs="Calibri"/>
          <w:b/>
          <w:rPrChange w:id="101" w:author="Author" w:date="2018-11-15T08:51:00Z">
            <w:rPr>
              <w:ins w:id="102" w:author="Author" w:date="2018-11-15T08:47:00Z"/>
              <w:rFonts w:ascii="Calibri" w:hAnsi="Calibri" w:cs="Calibri"/>
            </w:rPr>
          </w:rPrChange>
        </w:rPr>
      </w:pPr>
      <w:ins w:id="103" w:author="Author" w:date="2018-11-15T08:47:00Z">
        <w:r w:rsidRPr="00D24D5A">
          <w:rPr>
            <w:rFonts w:ascii="Calibri" w:hAnsi="Calibri" w:cs="Calibri"/>
            <w:b/>
            <w:rPrChange w:id="104" w:author="Author" w:date="2018-11-15T08:51:00Z">
              <w:rPr>
                <w:rFonts w:ascii="Calibri" w:hAnsi="Calibri" w:cs="Calibri"/>
              </w:rPr>
            </w:rPrChange>
          </w:rPr>
          <w:t xml:space="preserve">I. </w:t>
        </w:r>
        <w:r w:rsidRPr="00D24D5A">
          <w:rPr>
            <w:rFonts w:ascii="Calibri" w:hAnsi="Calibri" w:cs="Calibri"/>
            <w:b/>
            <w:rPrChange w:id="105" w:author="Author" w:date="2018-11-15T08:51:00Z">
              <w:rPr/>
            </w:rPrChange>
          </w:rPr>
          <w:t>Air Barrier in Multifamily Dwellings</w:t>
        </w:r>
      </w:ins>
    </w:p>
    <w:p w14:paraId="0822BA37" w14:textId="77777777" w:rsidR="00CB560E" w:rsidRDefault="00CB560E" w:rsidP="00CB560E">
      <w:pPr>
        <w:rPr>
          <w:ins w:id="106" w:author="Author" w:date="2018-11-15T08:55:00Z"/>
          <w:rFonts w:ascii="Calibri" w:hAnsi="Calibri" w:cs="Calibri"/>
        </w:rPr>
      </w:pPr>
      <w:ins w:id="107" w:author="Author" w:date="2018-11-15T08:55:00Z">
        <w:r>
          <w:rPr>
            <w:rFonts w:ascii="Calibri" w:hAnsi="Calibri" w:cs="Calibri"/>
          </w:rPr>
          <w:t>The responsible person’s signature on this compliance document affirms that all applicable requirements in this table have been met.</w:t>
        </w:r>
      </w:ins>
    </w:p>
    <w:p w14:paraId="19A7C032" w14:textId="7B89BED6" w:rsidR="00E76871" w:rsidRDefault="00E76871">
      <w:pPr>
        <w:rPr>
          <w:ins w:id="108" w:author="Author" w:date="2018-11-15T08:47:00Z"/>
          <w:rFonts w:ascii="Calibri" w:hAnsi="Calibri" w:cs="Calibri"/>
        </w:rPr>
      </w:pPr>
    </w:p>
    <w:p w14:paraId="6E6B0E47" w14:textId="4852AD9B" w:rsidR="00E76871" w:rsidRPr="00D24D5A" w:rsidRDefault="00E76871">
      <w:pPr>
        <w:rPr>
          <w:ins w:id="109" w:author="Author" w:date="2018-11-15T08:47:00Z"/>
          <w:rFonts w:ascii="Calibri" w:hAnsi="Calibri" w:cs="Calibri"/>
          <w:b/>
          <w:rPrChange w:id="110" w:author="Author" w:date="2018-11-15T08:51:00Z">
            <w:rPr>
              <w:ins w:id="111" w:author="Author" w:date="2018-11-15T08:47:00Z"/>
              <w:rFonts w:ascii="Calibri" w:hAnsi="Calibri" w:cs="Calibri"/>
            </w:rPr>
          </w:rPrChange>
        </w:rPr>
      </w:pPr>
      <w:ins w:id="112" w:author="Author" w:date="2018-11-15T08:47:00Z">
        <w:r w:rsidRPr="00D24D5A">
          <w:rPr>
            <w:rFonts w:ascii="Calibri" w:hAnsi="Calibri" w:cs="Calibri"/>
            <w:b/>
            <w:rPrChange w:id="113" w:author="Author" w:date="2018-11-15T08:51:00Z">
              <w:rPr>
                <w:rFonts w:ascii="Calibri" w:hAnsi="Calibri" w:cs="Calibri"/>
              </w:rPr>
            </w:rPrChange>
          </w:rPr>
          <w:t>J. Special Requirements for SIPs</w:t>
        </w:r>
      </w:ins>
    </w:p>
    <w:p w14:paraId="518B7010" w14:textId="77777777" w:rsidR="00CB560E" w:rsidRDefault="00CB560E" w:rsidP="00CB560E">
      <w:pPr>
        <w:rPr>
          <w:ins w:id="114" w:author="Author" w:date="2018-11-15T08:55:00Z"/>
          <w:rFonts w:ascii="Calibri" w:hAnsi="Calibri" w:cs="Calibri"/>
        </w:rPr>
      </w:pPr>
      <w:ins w:id="115" w:author="Author" w:date="2018-11-15T08:55:00Z">
        <w:r>
          <w:rPr>
            <w:rFonts w:ascii="Calibri" w:hAnsi="Calibri" w:cs="Calibri"/>
          </w:rPr>
          <w:t>The responsible person’s signature on this compliance document affirms that all applicable requirements in this table have been met.</w:t>
        </w:r>
      </w:ins>
    </w:p>
    <w:p w14:paraId="1F804467" w14:textId="0BBBBC22" w:rsidR="00E76871" w:rsidRDefault="00E76871">
      <w:pPr>
        <w:rPr>
          <w:ins w:id="116" w:author="Author" w:date="2018-11-15T08:47:00Z"/>
          <w:rFonts w:ascii="Calibri" w:hAnsi="Calibri" w:cs="Calibri"/>
        </w:rPr>
      </w:pPr>
    </w:p>
    <w:p w14:paraId="3C2D173A" w14:textId="0DA5203F" w:rsidR="00E76871" w:rsidRPr="00D24D5A" w:rsidRDefault="00E76871">
      <w:pPr>
        <w:rPr>
          <w:ins w:id="117" w:author="Author" w:date="2018-11-15T08:47:00Z"/>
          <w:rFonts w:ascii="Calibri" w:hAnsi="Calibri" w:cs="Calibri"/>
          <w:b/>
          <w:rPrChange w:id="118" w:author="Author" w:date="2018-11-15T08:51:00Z">
            <w:rPr>
              <w:ins w:id="119" w:author="Author" w:date="2018-11-15T08:47:00Z"/>
              <w:rFonts w:ascii="Calibri" w:hAnsi="Calibri" w:cs="Calibri"/>
            </w:rPr>
          </w:rPrChange>
        </w:rPr>
      </w:pPr>
      <w:ins w:id="120" w:author="Author" w:date="2018-11-15T08:47:00Z">
        <w:r w:rsidRPr="00D24D5A">
          <w:rPr>
            <w:rFonts w:ascii="Calibri" w:hAnsi="Calibri" w:cs="Calibri"/>
            <w:b/>
            <w:rPrChange w:id="121" w:author="Author" w:date="2018-11-15T08:51:00Z">
              <w:rPr>
                <w:rFonts w:ascii="Calibri" w:hAnsi="Calibri" w:cs="Calibri"/>
              </w:rPr>
            </w:rPrChange>
          </w:rPr>
          <w:t>K. Special Requirements for ICF</w:t>
        </w:r>
      </w:ins>
    </w:p>
    <w:p w14:paraId="30EDFEFA" w14:textId="77777777" w:rsidR="00CB560E" w:rsidRDefault="00CB560E" w:rsidP="00CB560E">
      <w:pPr>
        <w:rPr>
          <w:ins w:id="122" w:author="Author" w:date="2018-11-15T08:55:00Z"/>
          <w:rFonts w:ascii="Calibri" w:hAnsi="Calibri" w:cs="Calibri"/>
        </w:rPr>
      </w:pPr>
      <w:ins w:id="123" w:author="Author" w:date="2018-11-15T08:55:00Z">
        <w:r>
          <w:rPr>
            <w:rFonts w:ascii="Calibri" w:hAnsi="Calibri" w:cs="Calibri"/>
          </w:rPr>
          <w:t>The responsible person’s signature on this compliance document affirms that all applicable requirements in this table have been met.</w:t>
        </w:r>
      </w:ins>
    </w:p>
    <w:p w14:paraId="12D2CB8F" w14:textId="2D2BB547" w:rsidR="00E76871" w:rsidRPr="00D24D5A" w:rsidDel="00CB560E" w:rsidRDefault="00E76871">
      <w:pPr>
        <w:rPr>
          <w:del w:id="124" w:author="Author" w:date="2018-11-15T08:55:00Z"/>
          <w:rFonts w:ascii="Calibri" w:hAnsi="Calibri" w:cs="Calibri"/>
          <w:rPrChange w:id="125" w:author="Author" w:date="2018-11-15T08:47:00Z">
            <w:rPr>
              <w:del w:id="126" w:author="Author" w:date="2018-11-15T08:55:00Z"/>
            </w:rPr>
          </w:rPrChange>
        </w:rPr>
      </w:pPr>
    </w:p>
    <w:p w14:paraId="2B0314EA" w14:textId="77777777" w:rsidR="0035122F" w:rsidRPr="00B60FF2" w:rsidRDefault="0035122F" w:rsidP="00131923"/>
    <w:p w14:paraId="5F52B849" w14:textId="77777777" w:rsidR="009F5631" w:rsidRDefault="009F5631" w:rsidP="00136442">
      <w:pPr>
        <w:pStyle w:val="ListParagraph"/>
        <w:autoSpaceDE w:val="0"/>
        <w:autoSpaceDN w:val="0"/>
        <w:adjustRightInd w:val="0"/>
        <w:spacing w:after="120"/>
        <w:ind w:left="270"/>
        <w:contextualSpacing/>
        <w:rPr>
          <w:rFonts w:asciiTheme="minorHAnsi" w:hAnsiTheme="minorHAnsi"/>
          <w:b/>
          <w:sz w:val="18"/>
          <w:szCs w:val="18"/>
        </w:rPr>
        <w:sectPr w:rsidR="009F5631" w:rsidSect="009F5631">
          <w:headerReference w:type="default" r:id="rId15"/>
          <w:footerReference w:type="default" r:id="rId16"/>
          <w:pgSz w:w="12240" w:h="15840" w:code="1"/>
          <w:pgMar w:top="720" w:right="720" w:bottom="720" w:left="720" w:header="180" w:footer="576" w:gutter="0"/>
          <w:pgNumType w:start="1"/>
          <w:cols w:space="720"/>
          <w:docGrid w:linePitch="272"/>
        </w:sectPr>
      </w:pPr>
    </w:p>
    <w:tbl>
      <w:tblPr>
        <w:tblStyle w:val="TableGrid"/>
        <w:tblW w:w="0" w:type="auto"/>
        <w:tblLook w:val="04A0" w:firstRow="1" w:lastRow="0" w:firstColumn="1" w:lastColumn="0" w:noHBand="0" w:noVBand="1"/>
      </w:tblPr>
      <w:tblGrid>
        <w:gridCol w:w="554"/>
        <w:gridCol w:w="4594"/>
        <w:gridCol w:w="5642"/>
      </w:tblGrid>
      <w:tr w:rsidR="00D71462" w:rsidRPr="00A932D7" w14:paraId="767E7FD2" w14:textId="77777777" w:rsidTr="00D24D5A">
        <w:tc>
          <w:tcPr>
            <w:tcW w:w="10790" w:type="dxa"/>
            <w:gridSpan w:val="3"/>
          </w:tcPr>
          <w:p w14:paraId="18E3CEBA" w14:textId="77777777" w:rsidR="00D71462" w:rsidRPr="00A932D7" w:rsidRDefault="00D71462" w:rsidP="00D24D5A">
            <w:pPr>
              <w:rPr>
                <w:rFonts w:asciiTheme="minorHAnsi" w:hAnsiTheme="minorHAnsi"/>
                <w:b/>
                <w:sz w:val="18"/>
                <w:szCs w:val="18"/>
              </w:rPr>
            </w:pPr>
            <w:r w:rsidRPr="00A932D7">
              <w:rPr>
                <w:rFonts w:asciiTheme="minorHAnsi" w:hAnsiTheme="minorHAnsi"/>
                <w:b/>
                <w:sz w:val="18"/>
                <w:szCs w:val="18"/>
              </w:rPr>
              <w:t>A. Air Barrier Materials</w:t>
            </w:r>
          </w:p>
        </w:tc>
      </w:tr>
      <w:tr w:rsidR="00D71462" w:rsidRPr="00DA0E66" w14:paraId="4FF8F80E" w14:textId="77777777" w:rsidTr="00D24D5A">
        <w:tc>
          <w:tcPr>
            <w:tcW w:w="554" w:type="dxa"/>
            <w:vAlign w:val="center"/>
          </w:tcPr>
          <w:p w14:paraId="6DFA9BB7" w14:textId="77777777" w:rsidR="00D71462" w:rsidRDefault="00D71462" w:rsidP="00D24D5A">
            <w:pPr>
              <w:jc w:val="center"/>
              <w:rPr>
                <w:rFonts w:asciiTheme="minorHAnsi" w:hAnsiTheme="minorHAnsi"/>
                <w:sz w:val="18"/>
                <w:szCs w:val="18"/>
              </w:rPr>
            </w:pPr>
            <w:r>
              <w:rPr>
                <w:rFonts w:asciiTheme="minorHAnsi" w:hAnsiTheme="minorHAnsi"/>
                <w:sz w:val="18"/>
                <w:szCs w:val="18"/>
              </w:rPr>
              <w:t>01</w:t>
            </w:r>
          </w:p>
        </w:tc>
        <w:tc>
          <w:tcPr>
            <w:tcW w:w="10236" w:type="dxa"/>
            <w:gridSpan w:val="2"/>
          </w:tcPr>
          <w:p w14:paraId="4234A235" w14:textId="77777777" w:rsidR="00D71462" w:rsidRDefault="00D71462" w:rsidP="00D24D5A">
            <w:pPr>
              <w:rPr>
                <w:rFonts w:asciiTheme="minorHAnsi" w:hAnsiTheme="minorHAnsi"/>
                <w:sz w:val="18"/>
                <w:szCs w:val="18"/>
              </w:rPr>
            </w:pPr>
            <w:r>
              <w:rPr>
                <w:rFonts w:asciiTheme="minorHAnsi" w:hAnsiTheme="minorHAnsi"/>
                <w:sz w:val="18"/>
                <w:szCs w:val="18"/>
              </w:rPr>
              <w:t>A continuous sealed exterior air barrier is required in all thermal envelope assemblies to limit air movement between unconditioned/outside spaces and conditioned/inside spaces, and must comply using one of the following methods:</w:t>
            </w:r>
          </w:p>
          <w:p w14:paraId="783FA64A" w14:textId="77777777" w:rsidR="00D71462" w:rsidRDefault="00D71462" w:rsidP="00D71462">
            <w:pPr>
              <w:pStyle w:val="ListParagraph"/>
              <w:numPr>
                <w:ilvl w:val="0"/>
                <w:numId w:val="54"/>
              </w:numPr>
              <w:rPr>
                <w:rFonts w:asciiTheme="minorHAnsi" w:hAnsiTheme="minorHAnsi"/>
                <w:sz w:val="18"/>
                <w:szCs w:val="18"/>
              </w:rPr>
            </w:pPr>
            <w:r>
              <w:rPr>
                <w:rFonts w:asciiTheme="minorHAnsi" w:hAnsiTheme="minorHAnsi"/>
                <w:sz w:val="18"/>
                <w:szCs w:val="18"/>
              </w:rPr>
              <w:t>Using individual materials that have an air permeance not exceeding 0.004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E2178; or</w:t>
            </w:r>
          </w:p>
          <w:p w14:paraId="3CDB5952" w14:textId="77777777" w:rsidR="00D71462" w:rsidRDefault="00D71462" w:rsidP="00D71462">
            <w:pPr>
              <w:pStyle w:val="ListParagraph"/>
              <w:numPr>
                <w:ilvl w:val="0"/>
                <w:numId w:val="54"/>
              </w:numPr>
              <w:rPr>
                <w:rFonts w:asciiTheme="minorHAnsi" w:hAnsiTheme="minorHAnsi"/>
                <w:sz w:val="18"/>
                <w:szCs w:val="18"/>
              </w:rPr>
            </w:pPr>
            <w:r>
              <w:rPr>
                <w:rFonts w:asciiTheme="minorHAnsi" w:hAnsiTheme="minorHAnsi"/>
                <w:sz w:val="18"/>
                <w:szCs w:val="18"/>
              </w:rPr>
              <w:t>Using assemblies of materials and components that have an average air leakage not to exceed 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E2357, ASTM E1677, ASTM E1680, or ASTM E283; or</w:t>
            </w:r>
          </w:p>
          <w:p w14:paraId="45FE831E" w14:textId="77777777" w:rsidR="00D71462" w:rsidRPr="00DA0E66" w:rsidRDefault="00D71462" w:rsidP="00D71462">
            <w:pPr>
              <w:pStyle w:val="ListParagraph"/>
              <w:numPr>
                <w:ilvl w:val="0"/>
                <w:numId w:val="54"/>
              </w:numPr>
              <w:rPr>
                <w:rFonts w:asciiTheme="minorHAnsi" w:hAnsiTheme="minorHAnsi"/>
                <w:sz w:val="18"/>
                <w:szCs w:val="18"/>
              </w:rPr>
            </w:pPr>
            <w:r>
              <w:rPr>
                <w:rFonts w:asciiTheme="minorHAnsi" w:hAnsiTheme="minorHAnsi"/>
                <w:sz w:val="18"/>
                <w:szCs w:val="18"/>
              </w:rPr>
              <w:t>Testing the complete building and demonstrating that the air leakage rate of the building envelope does not exceed 0.40 cfm/ft</w:t>
            </w:r>
            <w:r>
              <w:rPr>
                <w:rFonts w:asciiTheme="minorHAnsi" w:hAnsiTheme="minorHAnsi"/>
                <w:sz w:val="18"/>
                <w:szCs w:val="18"/>
                <w:vertAlign w:val="superscript"/>
              </w:rPr>
              <w:t>2</w:t>
            </w:r>
            <w:r>
              <w:rPr>
                <w:rFonts w:asciiTheme="minorHAnsi" w:hAnsiTheme="minorHAnsi"/>
                <w:sz w:val="18"/>
                <w:szCs w:val="18"/>
              </w:rPr>
              <w:t xml:space="preserve"> at a pressure differential of 0.3 in. w.g. (1.57 pcf) (2.0 L/s.m</w:t>
            </w:r>
            <w:r>
              <w:rPr>
                <w:rFonts w:asciiTheme="minorHAnsi" w:hAnsiTheme="minorHAnsi"/>
                <w:sz w:val="18"/>
                <w:szCs w:val="18"/>
                <w:vertAlign w:val="superscript"/>
              </w:rPr>
              <w:t>2</w:t>
            </w:r>
            <w:r>
              <w:rPr>
                <w:rFonts w:asciiTheme="minorHAnsi" w:hAnsiTheme="minorHAnsi"/>
                <w:sz w:val="18"/>
                <w:szCs w:val="18"/>
              </w:rPr>
              <w:t xml:space="preserve"> at 75 pa) in accordance with ASTM E779 or an equivalent approved method.</w:t>
            </w:r>
          </w:p>
        </w:tc>
      </w:tr>
      <w:tr w:rsidR="00D71462" w14:paraId="00E274F6" w14:textId="77777777" w:rsidTr="00D71462">
        <w:tc>
          <w:tcPr>
            <w:tcW w:w="554" w:type="dxa"/>
            <w:vAlign w:val="center"/>
          </w:tcPr>
          <w:p w14:paraId="1D5108FB" w14:textId="77777777" w:rsidR="00D71462" w:rsidRDefault="00D71462" w:rsidP="00D24D5A">
            <w:pPr>
              <w:jc w:val="center"/>
              <w:rPr>
                <w:rFonts w:asciiTheme="minorHAnsi" w:hAnsiTheme="minorHAnsi"/>
                <w:sz w:val="18"/>
                <w:szCs w:val="18"/>
              </w:rPr>
            </w:pPr>
            <w:r>
              <w:rPr>
                <w:rFonts w:asciiTheme="minorHAnsi" w:hAnsiTheme="minorHAnsi"/>
                <w:sz w:val="18"/>
                <w:szCs w:val="18"/>
              </w:rPr>
              <w:t>02</w:t>
            </w:r>
          </w:p>
        </w:tc>
        <w:tc>
          <w:tcPr>
            <w:tcW w:w="4594" w:type="dxa"/>
            <w:vAlign w:val="center"/>
          </w:tcPr>
          <w:p w14:paraId="48D23B22" w14:textId="77777777" w:rsidR="00D71462" w:rsidRDefault="00D71462" w:rsidP="00D71462">
            <w:pPr>
              <w:rPr>
                <w:rFonts w:asciiTheme="minorHAnsi" w:hAnsiTheme="minorHAnsi"/>
                <w:sz w:val="18"/>
                <w:szCs w:val="18"/>
              </w:rPr>
            </w:pPr>
            <w:r>
              <w:rPr>
                <w:rFonts w:asciiTheme="minorHAnsi" w:hAnsiTheme="minorHAnsi"/>
                <w:sz w:val="18"/>
                <w:szCs w:val="18"/>
              </w:rPr>
              <w:t>Method of Compliance</w:t>
            </w:r>
          </w:p>
        </w:tc>
        <w:tc>
          <w:tcPr>
            <w:tcW w:w="5642" w:type="dxa"/>
          </w:tcPr>
          <w:p w14:paraId="342FDB1B" w14:textId="77777777" w:rsidR="00D71462" w:rsidRDefault="00D71462" w:rsidP="00D24D5A">
            <w:pPr>
              <w:rPr>
                <w:rFonts w:asciiTheme="minorHAnsi" w:hAnsiTheme="minorHAnsi"/>
                <w:sz w:val="18"/>
                <w:szCs w:val="18"/>
              </w:rPr>
            </w:pPr>
            <w:r>
              <w:rPr>
                <w:rFonts w:asciiTheme="minorHAnsi" w:hAnsiTheme="minorHAnsi"/>
                <w:sz w:val="18"/>
                <w:szCs w:val="18"/>
              </w:rPr>
              <w:t>&lt;&lt;user select one from list:</w:t>
            </w:r>
          </w:p>
          <w:p w14:paraId="40B119ED" w14:textId="2053A61E" w:rsidR="00D71462" w:rsidRDefault="00D71462" w:rsidP="00D24D5A">
            <w:pPr>
              <w:rPr>
                <w:rFonts w:asciiTheme="minorHAnsi" w:hAnsiTheme="minorHAnsi"/>
                <w:sz w:val="18"/>
                <w:szCs w:val="18"/>
              </w:rPr>
            </w:pPr>
            <w:r>
              <w:rPr>
                <w:rFonts w:asciiTheme="minorHAnsi" w:hAnsiTheme="minorHAnsi"/>
                <w:sz w:val="18"/>
                <w:szCs w:val="18"/>
              </w:rPr>
              <w:t>*Method 1 (Individual Materials);</w:t>
            </w:r>
          </w:p>
          <w:p w14:paraId="68416C54" w14:textId="1AE65B1C" w:rsidR="00D71462" w:rsidRDefault="00D71462" w:rsidP="00D24D5A">
            <w:pPr>
              <w:rPr>
                <w:rFonts w:asciiTheme="minorHAnsi" w:hAnsiTheme="minorHAnsi"/>
                <w:sz w:val="18"/>
                <w:szCs w:val="18"/>
              </w:rPr>
            </w:pPr>
            <w:r>
              <w:rPr>
                <w:rFonts w:asciiTheme="minorHAnsi" w:hAnsiTheme="minorHAnsi"/>
                <w:sz w:val="18"/>
                <w:szCs w:val="18"/>
              </w:rPr>
              <w:t>*Method 2 (Assemblies of Materials); or</w:t>
            </w:r>
          </w:p>
          <w:p w14:paraId="443358CC" w14:textId="52331D16" w:rsidR="00D71462" w:rsidRDefault="00D71462" w:rsidP="00D24D5A">
            <w:pPr>
              <w:rPr>
                <w:rFonts w:asciiTheme="minorHAnsi" w:hAnsiTheme="minorHAnsi"/>
                <w:sz w:val="18"/>
                <w:szCs w:val="18"/>
              </w:rPr>
            </w:pPr>
            <w:r>
              <w:rPr>
                <w:rFonts w:asciiTheme="minorHAnsi" w:hAnsiTheme="minorHAnsi"/>
                <w:sz w:val="18"/>
                <w:szCs w:val="18"/>
              </w:rPr>
              <w:t>*Method 3 (Complete Building)&gt;&gt;</w:t>
            </w:r>
          </w:p>
        </w:tc>
      </w:tr>
      <w:tr w:rsidR="00D71462" w:rsidRPr="00642262" w14:paraId="6AA330E0" w14:textId="77777777" w:rsidTr="00D24D5A">
        <w:tc>
          <w:tcPr>
            <w:tcW w:w="10790" w:type="dxa"/>
            <w:gridSpan w:val="3"/>
          </w:tcPr>
          <w:p w14:paraId="0AADB599" w14:textId="77777777" w:rsidR="00D71462" w:rsidRDefault="00D71462" w:rsidP="00D24D5A">
            <w:pPr>
              <w:rPr>
                <w:rFonts w:asciiTheme="minorHAnsi" w:hAnsiTheme="minorHAnsi"/>
                <w:sz w:val="18"/>
                <w:szCs w:val="18"/>
              </w:rPr>
            </w:pPr>
            <w:r>
              <w:rPr>
                <w:rFonts w:asciiTheme="minorHAnsi" w:hAnsiTheme="minorHAnsi"/>
                <w:sz w:val="18"/>
                <w:szCs w:val="18"/>
              </w:rPr>
              <w:t>Note:</w:t>
            </w:r>
          </w:p>
          <w:p w14:paraId="451C52D9" w14:textId="77777777" w:rsidR="00D71462" w:rsidRPr="00642262" w:rsidRDefault="00D71462" w:rsidP="00D24D5A">
            <w:pPr>
              <w:ind w:left="180"/>
              <w:rPr>
                <w:rFonts w:asciiTheme="minorHAnsi" w:hAnsiTheme="minorHAnsi"/>
                <w:sz w:val="18"/>
                <w:szCs w:val="18"/>
              </w:rPr>
            </w:pPr>
            <w:r>
              <w:rPr>
                <w:rFonts w:asciiTheme="minorHAnsi" w:hAnsiTheme="minorHAnsi"/>
                <w:sz w:val="18"/>
                <w:szCs w:val="18"/>
              </w:rPr>
              <w:t>SPF insulation is an acceptable air barrier and sealant when installed to a minimum thickness of 2 inches for closed cell and 5.5 inches for open cell, except where not allowed by manufacturer (e.g., flues, vents, can lights, etc.).</w:t>
            </w:r>
          </w:p>
        </w:tc>
      </w:tr>
      <w:tr w:rsidR="00DB2F39" w:rsidRPr="00642262" w14:paraId="4A597A24" w14:textId="77777777" w:rsidTr="00D24D5A">
        <w:tc>
          <w:tcPr>
            <w:tcW w:w="10790" w:type="dxa"/>
            <w:gridSpan w:val="3"/>
          </w:tcPr>
          <w:p w14:paraId="08A55924" w14:textId="1DE953D8" w:rsidR="00DB2F39" w:rsidRDefault="00DB2F39" w:rsidP="00DB2F39">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CA69E72" w14:textId="77777777" w:rsidR="002725BF" w:rsidRPr="003D714A" w:rsidRDefault="002725BF" w:rsidP="002725BF">
      <w:pPr>
        <w:rPr>
          <w:rFonts w:asciiTheme="minorHAnsi" w:hAnsiTheme="minorHAnsi"/>
          <w:sz w:val="18"/>
          <w:szCs w:val="18"/>
        </w:rPr>
      </w:pPr>
    </w:p>
    <w:tbl>
      <w:tblPr>
        <w:tblStyle w:val="TableGrid"/>
        <w:tblW w:w="0" w:type="auto"/>
        <w:tblLook w:val="04A0" w:firstRow="1" w:lastRow="0" w:firstColumn="1" w:lastColumn="0" w:noHBand="0" w:noVBand="1"/>
      </w:tblPr>
      <w:tblGrid>
        <w:gridCol w:w="554"/>
        <w:gridCol w:w="10236"/>
      </w:tblGrid>
      <w:tr w:rsidR="002725BF" w14:paraId="0A166E38" w14:textId="77777777" w:rsidTr="00D24D5A">
        <w:tc>
          <w:tcPr>
            <w:tcW w:w="10790" w:type="dxa"/>
            <w:gridSpan w:val="2"/>
          </w:tcPr>
          <w:p w14:paraId="7F195673" w14:textId="77777777" w:rsidR="002725BF" w:rsidRPr="00A932D7" w:rsidRDefault="002725BF" w:rsidP="00D24D5A">
            <w:pPr>
              <w:rPr>
                <w:rFonts w:asciiTheme="minorHAnsi" w:hAnsiTheme="minorHAnsi" w:cstheme="minorHAnsi"/>
                <w:b/>
                <w:sz w:val="18"/>
              </w:rPr>
            </w:pPr>
            <w:r>
              <w:rPr>
                <w:rFonts w:asciiTheme="minorHAnsi" w:hAnsiTheme="minorHAnsi" w:cstheme="minorHAnsi"/>
                <w:b/>
                <w:sz w:val="18"/>
              </w:rPr>
              <w:t>B. Raised Floor Adjacent to Unconditioned Space or Separate Dwelling Units</w:t>
            </w:r>
          </w:p>
        </w:tc>
      </w:tr>
      <w:tr w:rsidR="002725BF" w14:paraId="3C8A5973" w14:textId="77777777" w:rsidTr="00D24D5A">
        <w:tc>
          <w:tcPr>
            <w:tcW w:w="554" w:type="dxa"/>
            <w:vAlign w:val="center"/>
          </w:tcPr>
          <w:p w14:paraId="198F1850"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21A470DC"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gaps in the raised floor are sealed.</w:t>
            </w:r>
          </w:p>
        </w:tc>
      </w:tr>
      <w:tr w:rsidR="002725BF" w14:paraId="639A8F52" w14:textId="77777777" w:rsidTr="00D24D5A">
        <w:tc>
          <w:tcPr>
            <w:tcW w:w="554" w:type="dxa"/>
            <w:vAlign w:val="center"/>
          </w:tcPr>
          <w:p w14:paraId="22966D17"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7FE3DCCD"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chases are sealed at floor level using a sealed hard cover.</w:t>
            </w:r>
          </w:p>
        </w:tc>
      </w:tr>
      <w:tr w:rsidR="002725BF" w14:paraId="200824F9" w14:textId="77777777" w:rsidTr="00D24D5A">
        <w:tc>
          <w:tcPr>
            <w:tcW w:w="554" w:type="dxa"/>
            <w:vAlign w:val="center"/>
          </w:tcPr>
          <w:p w14:paraId="3B791787"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2F886E9C"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holes (e.g., for plumbing and electrical wires) that penetrate the floor or bottom plates of walls are sealed.</w:t>
            </w:r>
          </w:p>
        </w:tc>
      </w:tr>
      <w:tr w:rsidR="002725BF" w14:paraId="004D4703" w14:textId="77777777" w:rsidTr="00D24D5A">
        <w:tc>
          <w:tcPr>
            <w:tcW w:w="554" w:type="dxa"/>
            <w:vAlign w:val="center"/>
          </w:tcPr>
          <w:p w14:paraId="737F372D"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7274A790"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Subfloor sheathing is glued or sealed at all panel edges to create a continuous air tight subfloor air barrier.</w:t>
            </w:r>
          </w:p>
        </w:tc>
      </w:tr>
      <w:tr w:rsidR="00DB2F39" w14:paraId="043BC00C" w14:textId="77777777" w:rsidTr="00A60386">
        <w:tc>
          <w:tcPr>
            <w:tcW w:w="10790" w:type="dxa"/>
            <w:gridSpan w:val="2"/>
          </w:tcPr>
          <w:p w14:paraId="6014422E" w14:textId="00E157C8" w:rsidR="00DB2F39" w:rsidRDefault="00DB2F39" w:rsidP="00DB2F39">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2FA9EFC5" w14:textId="77777777" w:rsidR="002725BF" w:rsidRDefault="002725BF" w:rsidP="002725BF"/>
    <w:tbl>
      <w:tblPr>
        <w:tblStyle w:val="TableGrid"/>
        <w:tblW w:w="0" w:type="auto"/>
        <w:tblLook w:val="04A0" w:firstRow="1" w:lastRow="0" w:firstColumn="1" w:lastColumn="0" w:noHBand="0" w:noVBand="1"/>
      </w:tblPr>
      <w:tblGrid>
        <w:gridCol w:w="554"/>
        <w:gridCol w:w="10236"/>
      </w:tblGrid>
      <w:tr w:rsidR="002725BF" w14:paraId="733065BB" w14:textId="77777777" w:rsidTr="00DB2F39">
        <w:tc>
          <w:tcPr>
            <w:tcW w:w="10790" w:type="dxa"/>
            <w:gridSpan w:val="2"/>
          </w:tcPr>
          <w:p w14:paraId="25601C74" w14:textId="77777777" w:rsidR="002725BF" w:rsidRPr="00A932D7" w:rsidRDefault="002725BF" w:rsidP="00D24D5A">
            <w:pPr>
              <w:rPr>
                <w:rFonts w:asciiTheme="minorHAnsi" w:hAnsiTheme="minorHAnsi" w:cstheme="minorHAnsi"/>
                <w:b/>
                <w:sz w:val="18"/>
              </w:rPr>
            </w:pPr>
            <w:r>
              <w:rPr>
                <w:rFonts w:asciiTheme="minorHAnsi" w:hAnsiTheme="minorHAnsi" w:cstheme="minorHAnsi"/>
                <w:b/>
                <w:sz w:val="18"/>
              </w:rPr>
              <w:t>C. Walls Adjacent to Unconditioned Space</w:t>
            </w:r>
          </w:p>
        </w:tc>
      </w:tr>
      <w:tr w:rsidR="002725BF" w14:paraId="7C4AF56B" w14:textId="77777777" w:rsidTr="00DB2F39">
        <w:tc>
          <w:tcPr>
            <w:tcW w:w="554" w:type="dxa"/>
            <w:vAlign w:val="center"/>
          </w:tcPr>
          <w:p w14:paraId="22BB9DBD"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129F173B"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penetrations through the exterior wall air barrier are sealed to provide an air tight envelope to unconditioned spaces such as the outdoors, attic, garage, and crawlspace.</w:t>
            </w:r>
          </w:p>
        </w:tc>
      </w:tr>
      <w:tr w:rsidR="002725BF" w14:paraId="5D047AFE" w14:textId="77777777" w:rsidTr="00DB2F39">
        <w:tc>
          <w:tcPr>
            <w:tcW w:w="554" w:type="dxa"/>
            <w:vAlign w:val="center"/>
          </w:tcPr>
          <w:p w14:paraId="62B5F28B"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7926B541"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Exterior wall air barrier is sealed to the top plate and bottom plate in each stud bay.</w:t>
            </w:r>
          </w:p>
        </w:tc>
      </w:tr>
      <w:tr w:rsidR="002725BF" w14:paraId="54660357" w14:textId="77777777" w:rsidTr="00DB2F39">
        <w:tc>
          <w:tcPr>
            <w:tcW w:w="554" w:type="dxa"/>
            <w:vAlign w:val="center"/>
          </w:tcPr>
          <w:p w14:paraId="0FEF5032"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6AE4538C"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electrical boxes, including knockouts, that penetrate the air barrier to unconditioned space are sealed.</w:t>
            </w:r>
          </w:p>
        </w:tc>
      </w:tr>
      <w:tr w:rsidR="002725BF" w14:paraId="40065CAB" w14:textId="77777777" w:rsidTr="00DB2F39">
        <w:tc>
          <w:tcPr>
            <w:tcW w:w="554" w:type="dxa"/>
            <w:vAlign w:val="center"/>
          </w:tcPr>
          <w:p w14:paraId="689B0695"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1E586423"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openings in the top and bottom plate, including all interior and exterior walls, to unconditioned space are sealed; such as holes drilled for electrical and plumbing.</w:t>
            </w:r>
          </w:p>
        </w:tc>
      </w:tr>
      <w:tr w:rsidR="002725BF" w14:paraId="00F3DF64" w14:textId="77777777" w:rsidTr="00DB2F39">
        <w:tc>
          <w:tcPr>
            <w:tcW w:w="554" w:type="dxa"/>
            <w:vAlign w:val="center"/>
          </w:tcPr>
          <w:p w14:paraId="4F1DF0AD"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05</w:t>
            </w:r>
          </w:p>
        </w:tc>
        <w:tc>
          <w:tcPr>
            <w:tcW w:w="10236" w:type="dxa"/>
          </w:tcPr>
          <w:p w14:paraId="4AA6ED8C"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Exterior bottom plates (all stories) are sealed to the floor.</w:t>
            </w:r>
          </w:p>
        </w:tc>
      </w:tr>
      <w:tr w:rsidR="002725BF" w14:paraId="453DECDF" w14:textId="77777777" w:rsidTr="00DB2F39">
        <w:tc>
          <w:tcPr>
            <w:tcW w:w="554" w:type="dxa"/>
            <w:vAlign w:val="center"/>
          </w:tcPr>
          <w:p w14:paraId="26CDB667"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06</w:t>
            </w:r>
          </w:p>
        </w:tc>
        <w:tc>
          <w:tcPr>
            <w:tcW w:w="10236" w:type="dxa"/>
          </w:tcPr>
          <w:p w14:paraId="3CDB544D"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All gaps around windows and doors are sealed. The sealant used follows manufacturer specifications.</w:t>
            </w:r>
          </w:p>
        </w:tc>
      </w:tr>
      <w:tr w:rsidR="002725BF" w14:paraId="33AF9D5F" w14:textId="77777777" w:rsidTr="00DB2F39">
        <w:tc>
          <w:tcPr>
            <w:tcW w:w="554" w:type="dxa"/>
            <w:vAlign w:val="center"/>
          </w:tcPr>
          <w:p w14:paraId="73B4EF8A"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07</w:t>
            </w:r>
          </w:p>
        </w:tc>
        <w:tc>
          <w:tcPr>
            <w:tcW w:w="10236" w:type="dxa"/>
          </w:tcPr>
          <w:p w14:paraId="7F567ABD"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Rim joist gaps and openings are fully sealed.</w:t>
            </w:r>
          </w:p>
        </w:tc>
      </w:tr>
      <w:tr w:rsidR="002725BF" w14:paraId="740631AD" w14:textId="77777777" w:rsidTr="00DB2F39">
        <w:tc>
          <w:tcPr>
            <w:tcW w:w="554" w:type="dxa"/>
            <w:vAlign w:val="center"/>
          </w:tcPr>
          <w:p w14:paraId="733510F6"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08</w:t>
            </w:r>
          </w:p>
        </w:tc>
        <w:tc>
          <w:tcPr>
            <w:tcW w:w="10236" w:type="dxa"/>
          </w:tcPr>
          <w:p w14:paraId="55D8AA32"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Fan exhaust duct outlet/damper at the exterior wall are sealed.</w:t>
            </w:r>
          </w:p>
        </w:tc>
      </w:tr>
      <w:tr w:rsidR="002725BF" w14:paraId="6BA8456F" w14:textId="77777777" w:rsidTr="00DB2F39">
        <w:tc>
          <w:tcPr>
            <w:tcW w:w="554" w:type="dxa"/>
            <w:vAlign w:val="center"/>
          </w:tcPr>
          <w:p w14:paraId="2CACC12B"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09</w:t>
            </w:r>
          </w:p>
        </w:tc>
        <w:tc>
          <w:tcPr>
            <w:tcW w:w="10236" w:type="dxa"/>
          </w:tcPr>
          <w:p w14:paraId="7A7B6A41"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Knee walls have solid and sealed blocking at the bottom, top, left and right sides to prevent air movement into insulation.</w:t>
            </w:r>
          </w:p>
        </w:tc>
      </w:tr>
      <w:tr w:rsidR="00DB2F39" w14:paraId="3333BB2A" w14:textId="77777777" w:rsidTr="00A60386">
        <w:tc>
          <w:tcPr>
            <w:tcW w:w="10790" w:type="dxa"/>
            <w:gridSpan w:val="2"/>
          </w:tcPr>
          <w:p w14:paraId="40F2870C" w14:textId="323796FC" w:rsidR="00DB2F39" w:rsidRDefault="00DB2F39" w:rsidP="00DB2F39">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317C9D0D" w14:textId="77777777" w:rsidR="002725BF" w:rsidRDefault="002725BF" w:rsidP="002725BF"/>
    <w:tbl>
      <w:tblPr>
        <w:tblStyle w:val="TableGrid"/>
        <w:tblW w:w="0" w:type="auto"/>
        <w:tblLook w:val="04A0" w:firstRow="1" w:lastRow="0" w:firstColumn="1" w:lastColumn="0" w:noHBand="0" w:noVBand="1"/>
      </w:tblPr>
      <w:tblGrid>
        <w:gridCol w:w="554"/>
        <w:gridCol w:w="10236"/>
      </w:tblGrid>
      <w:tr w:rsidR="002725BF" w14:paraId="1B7FF58B" w14:textId="77777777" w:rsidTr="00DB2F39">
        <w:tc>
          <w:tcPr>
            <w:tcW w:w="10790" w:type="dxa"/>
            <w:gridSpan w:val="2"/>
          </w:tcPr>
          <w:p w14:paraId="14A1BA97" w14:textId="77777777" w:rsidR="002725BF" w:rsidRPr="00A932D7" w:rsidRDefault="002725BF" w:rsidP="00D24D5A">
            <w:pPr>
              <w:rPr>
                <w:rFonts w:asciiTheme="minorHAnsi" w:hAnsiTheme="minorHAnsi" w:cstheme="minorHAnsi"/>
                <w:b/>
                <w:sz w:val="18"/>
              </w:rPr>
            </w:pPr>
            <w:r>
              <w:rPr>
                <w:rFonts w:asciiTheme="minorHAnsi" w:hAnsiTheme="minorHAnsi" w:cstheme="minorHAnsi"/>
                <w:b/>
                <w:sz w:val="18"/>
              </w:rPr>
              <w:t>D. Ceiling Air Barrier Adjacent to Unconditioned Space</w:t>
            </w:r>
          </w:p>
        </w:tc>
      </w:tr>
      <w:tr w:rsidR="002725BF" w14:paraId="3D31BC6C" w14:textId="77777777" w:rsidTr="00DB2F39">
        <w:tc>
          <w:tcPr>
            <w:tcW w:w="554" w:type="dxa"/>
            <w:vAlign w:val="center"/>
          </w:tcPr>
          <w:p w14:paraId="16FBA24D"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4E8E1E6B"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There is a continuous air barrier at the ceiling level. All openings into walls, drops, chases </w:t>
            </w:r>
            <w:r w:rsidRPr="00DA0E66">
              <w:rPr>
                <w:rFonts w:asciiTheme="minorHAnsi" w:hAnsiTheme="minorHAnsi" w:cstheme="minorHAnsi"/>
                <w:sz w:val="18"/>
              </w:rPr>
              <w:t>or double walls</w:t>
            </w:r>
            <w:r>
              <w:rPr>
                <w:rFonts w:asciiTheme="minorHAnsi" w:hAnsiTheme="minorHAnsi" w:cstheme="minorHAnsi"/>
                <w:sz w:val="18"/>
              </w:rPr>
              <w:t xml:space="preserve"> are sealed.</w:t>
            </w:r>
          </w:p>
        </w:tc>
      </w:tr>
      <w:tr w:rsidR="002725BF" w14:paraId="4612F5E7" w14:textId="77777777" w:rsidTr="00DB2F39">
        <w:tc>
          <w:tcPr>
            <w:tcW w:w="554" w:type="dxa"/>
            <w:vAlign w:val="center"/>
          </w:tcPr>
          <w:p w14:paraId="38165500"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4BC7ABB4"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penetrations through the top plate of interior and exterior walls are sealed.</w:t>
            </w:r>
          </w:p>
        </w:tc>
      </w:tr>
      <w:tr w:rsidR="002725BF" w14:paraId="0E0668B1" w14:textId="77777777" w:rsidTr="00DB2F39">
        <w:tc>
          <w:tcPr>
            <w:tcW w:w="554" w:type="dxa"/>
            <w:vAlign w:val="center"/>
          </w:tcPr>
          <w:p w14:paraId="60706CC4"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540990D7"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 xml:space="preserve">Fire sprinklers penetrating a ceiling air barrier shall be sealed to prevent air movement according to the manufacturer’s instructions. </w:t>
            </w:r>
          </w:p>
        </w:tc>
      </w:tr>
      <w:tr w:rsidR="002725BF" w14:paraId="541C6793" w14:textId="77777777" w:rsidTr="00DB2F39">
        <w:tc>
          <w:tcPr>
            <w:tcW w:w="554" w:type="dxa"/>
            <w:vAlign w:val="center"/>
          </w:tcPr>
          <w:p w14:paraId="26EB06F3"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2176580B"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All fixtures cut into ceiling air barrier (e.g., HVAC registers, electrical boxes, fire alarm boxes, exhaust fan housing, and recessed lighting fixtures) are sealed to the surrounding dry wall. If it is not possible to seal the fixture directly, a secondary air barrier shall be created around the fixture.</w:t>
            </w:r>
          </w:p>
        </w:tc>
      </w:tr>
      <w:tr w:rsidR="002725BF" w14:paraId="3A0CC6C8" w14:textId="77777777" w:rsidTr="00DB2F39">
        <w:tc>
          <w:tcPr>
            <w:tcW w:w="554" w:type="dxa"/>
            <w:vAlign w:val="center"/>
          </w:tcPr>
          <w:p w14:paraId="60BE5A7A"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05</w:t>
            </w:r>
          </w:p>
        </w:tc>
        <w:tc>
          <w:tcPr>
            <w:tcW w:w="10236" w:type="dxa"/>
          </w:tcPr>
          <w:p w14:paraId="01A1DFA1"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All installed recessed lighting fixtures that penetrate the ceiling to unconditioned space are rated to be Insulation Contact and Airtight (IC and AT) which allow direct contact with insulation.</w:t>
            </w:r>
          </w:p>
        </w:tc>
      </w:tr>
      <w:tr w:rsidR="002725BF" w14:paraId="7B4786D6" w14:textId="77777777" w:rsidTr="00DB2F39">
        <w:tc>
          <w:tcPr>
            <w:tcW w:w="554" w:type="dxa"/>
            <w:vAlign w:val="center"/>
          </w:tcPr>
          <w:p w14:paraId="1732AF57"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06</w:t>
            </w:r>
          </w:p>
        </w:tc>
        <w:tc>
          <w:tcPr>
            <w:tcW w:w="10236" w:type="dxa"/>
          </w:tcPr>
          <w:p w14:paraId="0E7D62E4"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All dropped ceiling areas are covered with hard covers that are sealed to the framing, or else the bottom and sides of dropped ceiling areas are all insulated and sealed as ceilings and </w:t>
            </w:r>
            <w:r w:rsidRPr="00FD311D">
              <w:rPr>
                <w:rFonts w:asciiTheme="minorHAnsi" w:hAnsiTheme="minorHAnsi" w:cstheme="minorHAnsi"/>
                <w:sz w:val="18"/>
              </w:rPr>
              <w:t xml:space="preserve">walls </w:t>
            </w:r>
            <w:r w:rsidRPr="00DA0E66">
              <w:rPr>
                <w:rFonts w:asciiTheme="minorHAnsi" w:hAnsiTheme="minorHAnsi" w:cstheme="minorHAnsi"/>
                <w:sz w:val="18"/>
              </w:rPr>
              <w:t xml:space="preserve">as required </w:t>
            </w:r>
            <w:r w:rsidRPr="00FD311D">
              <w:rPr>
                <w:rFonts w:asciiTheme="minorHAnsi" w:hAnsiTheme="minorHAnsi" w:cstheme="minorHAnsi"/>
                <w:sz w:val="18"/>
              </w:rPr>
              <w:t>on the Certificate of Compliance.</w:t>
            </w:r>
          </w:p>
        </w:tc>
      </w:tr>
      <w:tr w:rsidR="002725BF" w14:paraId="64AE4C76" w14:textId="77777777" w:rsidTr="00DB2F39">
        <w:tc>
          <w:tcPr>
            <w:tcW w:w="554" w:type="dxa"/>
            <w:vAlign w:val="center"/>
          </w:tcPr>
          <w:p w14:paraId="020CC0EC"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07</w:t>
            </w:r>
          </w:p>
        </w:tc>
        <w:tc>
          <w:tcPr>
            <w:tcW w:w="10236" w:type="dxa"/>
          </w:tcPr>
          <w:p w14:paraId="3E51D6E8"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All vertical chases (e.g., HVAC ducts and plumbing) and soffits are sealed at the ceiling level.</w:t>
            </w:r>
          </w:p>
        </w:tc>
      </w:tr>
      <w:tr w:rsidR="002725BF" w14:paraId="743DC242" w14:textId="77777777" w:rsidTr="00DB2F39">
        <w:tc>
          <w:tcPr>
            <w:tcW w:w="554" w:type="dxa"/>
            <w:vAlign w:val="center"/>
          </w:tcPr>
          <w:p w14:paraId="0DB834F8"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08</w:t>
            </w:r>
          </w:p>
        </w:tc>
        <w:tc>
          <w:tcPr>
            <w:tcW w:w="10236" w:type="dxa"/>
          </w:tcPr>
          <w:p w14:paraId="6ED4C95C"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Chimneys and flues require sheet metal flashing at the ceiling level. The flashing shall be sealed to the chimney/flue with fire rated caulk. The flashing shall be sealed to the surrounding framing.</w:t>
            </w:r>
          </w:p>
        </w:tc>
      </w:tr>
      <w:tr w:rsidR="002725BF" w14:paraId="6F0F46EB" w14:textId="77777777" w:rsidTr="00DB2F39">
        <w:tc>
          <w:tcPr>
            <w:tcW w:w="554" w:type="dxa"/>
            <w:vAlign w:val="center"/>
          </w:tcPr>
          <w:p w14:paraId="0052574A"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09</w:t>
            </w:r>
          </w:p>
        </w:tc>
        <w:tc>
          <w:tcPr>
            <w:tcW w:w="10236" w:type="dxa"/>
          </w:tcPr>
          <w:p w14:paraId="71EB685A"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Framing locations where air may move down into the walls from the attic (e.g., </w:t>
            </w:r>
            <w:r w:rsidRPr="00DA0E66">
              <w:rPr>
                <w:rFonts w:asciiTheme="minorHAnsi" w:hAnsiTheme="minorHAnsi" w:cstheme="minorHAnsi"/>
                <w:sz w:val="18"/>
              </w:rPr>
              <w:t>double walls</w:t>
            </w:r>
            <w:r>
              <w:rPr>
                <w:rFonts w:asciiTheme="minorHAnsi" w:hAnsiTheme="minorHAnsi" w:cstheme="minorHAnsi"/>
                <w:sz w:val="18"/>
              </w:rPr>
              <w:t>, pocket doors, architectural bump-outs, etc.) have a sealed hard cover to prevent air movement.</w:t>
            </w:r>
          </w:p>
        </w:tc>
      </w:tr>
      <w:tr w:rsidR="002725BF" w14:paraId="0EBE0473" w14:textId="77777777" w:rsidTr="00DB2F39">
        <w:tc>
          <w:tcPr>
            <w:tcW w:w="554" w:type="dxa"/>
            <w:vAlign w:val="center"/>
          </w:tcPr>
          <w:p w14:paraId="3820A81F"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10</w:t>
            </w:r>
          </w:p>
        </w:tc>
        <w:tc>
          <w:tcPr>
            <w:tcW w:w="10236" w:type="dxa"/>
          </w:tcPr>
          <w:p w14:paraId="57DE85C0"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Attic access forms an airtight seal between the conditioned space and unconditioned space. Vertical attic access requires mechanical compression using screws or latches.</w:t>
            </w:r>
          </w:p>
        </w:tc>
      </w:tr>
      <w:tr w:rsidR="00DB2F39" w14:paraId="51B8DE36" w14:textId="77777777" w:rsidTr="00A60386">
        <w:tc>
          <w:tcPr>
            <w:tcW w:w="10790" w:type="dxa"/>
            <w:gridSpan w:val="2"/>
          </w:tcPr>
          <w:p w14:paraId="34D104FB" w14:textId="46B0D00F" w:rsidR="00DB2F39" w:rsidRDefault="00DB2F39" w:rsidP="00DB2F39">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13E7BDD1" w14:textId="1712856D" w:rsidR="00B20575" w:rsidRDefault="00B20575"/>
    <w:tbl>
      <w:tblPr>
        <w:tblStyle w:val="TableGrid"/>
        <w:tblW w:w="0" w:type="auto"/>
        <w:tblLook w:val="04A0" w:firstRow="1" w:lastRow="0" w:firstColumn="1" w:lastColumn="0" w:noHBand="0" w:noVBand="1"/>
      </w:tblPr>
      <w:tblGrid>
        <w:gridCol w:w="554"/>
        <w:gridCol w:w="10236"/>
      </w:tblGrid>
      <w:tr w:rsidR="00B20575" w14:paraId="3DC14480" w14:textId="77777777" w:rsidTr="00B20575">
        <w:tc>
          <w:tcPr>
            <w:tcW w:w="10790" w:type="dxa"/>
            <w:gridSpan w:val="2"/>
          </w:tcPr>
          <w:p w14:paraId="1C1DC953" w14:textId="2DBF0320" w:rsidR="00B20575" w:rsidRPr="00A932D7" w:rsidRDefault="00B20575" w:rsidP="00D24D5A">
            <w:pPr>
              <w:rPr>
                <w:rFonts w:asciiTheme="minorHAnsi" w:hAnsiTheme="minorHAnsi" w:cstheme="minorHAnsi"/>
                <w:b/>
                <w:sz w:val="18"/>
                <w:szCs w:val="18"/>
              </w:rPr>
            </w:pPr>
            <w:r>
              <w:rPr>
                <w:rFonts w:asciiTheme="minorHAnsi" w:hAnsiTheme="minorHAnsi" w:cstheme="minorHAnsi"/>
                <w:b/>
                <w:sz w:val="18"/>
                <w:szCs w:val="18"/>
              </w:rPr>
              <w:t>E. Roof Air Barrier – Unvented Attics Adjacent to Unconditioned Space</w:t>
            </w:r>
          </w:p>
        </w:tc>
      </w:tr>
      <w:tr w:rsidR="00B20575" w14:paraId="46485A2C" w14:textId="77777777" w:rsidTr="00B20575">
        <w:tc>
          <w:tcPr>
            <w:tcW w:w="554" w:type="dxa"/>
            <w:vAlign w:val="center"/>
          </w:tcPr>
          <w:p w14:paraId="3A6DCA0D"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tcPr>
          <w:p w14:paraId="20ED2F9D"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There is a continuous air barrier at the roof deck and gable ends.</w:t>
            </w:r>
          </w:p>
        </w:tc>
      </w:tr>
      <w:tr w:rsidR="00B20575" w14:paraId="667F096D" w14:textId="77777777" w:rsidTr="00B20575">
        <w:tc>
          <w:tcPr>
            <w:tcW w:w="554" w:type="dxa"/>
            <w:vAlign w:val="center"/>
          </w:tcPr>
          <w:p w14:paraId="60B83667"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tcPr>
          <w:p w14:paraId="160C0741"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Chimneys and flues require sheet metal flashing at the roof deck. The flashing is sealed to the chimney/flue with fire rated caulk. The flashing is sealed to the surrounding framing.</w:t>
            </w:r>
          </w:p>
        </w:tc>
      </w:tr>
      <w:tr w:rsidR="00B20575" w14:paraId="319EE425" w14:textId="77777777" w:rsidTr="00B20575">
        <w:tc>
          <w:tcPr>
            <w:tcW w:w="554" w:type="dxa"/>
            <w:vAlign w:val="center"/>
          </w:tcPr>
          <w:p w14:paraId="32997902"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tcPr>
          <w:p w14:paraId="44C41678"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All penetrations in the roof deck and gable ends for plumbing, electrical, etc. are sealed.</w:t>
            </w:r>
          </w:p>
        </w:tc>
      </w:tr>
      <w:tr w:rsidR="00DB2F39" w14:paraId="0FAF5E2A" w14:textId="77777777" w:rsidTr="00A60386">
        <w:tc>
          <w:tcPr>
            <w:tcW w:w="10790" w:type="dxa"/>
            <w:gridSpan w:val="2"/>
          </w:tcPr>
          <w:p w14:paraId="62B688EA" w14:textId="4E299231" w:rsidR="00DB2F39" w:rsidRDefault="00DB2F39" w:rsidP="00DB2F39">
            <w:pPr>
              <w:rPr>
                <w:rFonts w:asciiTheme="minorHAnsi" w:hAnsiTheme="minorHAnsi" w:cstheme="minorHAnsi"/>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37A31E28" w14:textId="77777777" w:rsidR="00B20575" w:rsidRDefault="00B20575" w:rsidP="00B20575"/>
    <w:tbl>
      <w:tblPr>
        <w:tblStyle w:val="TableGrid"/>
        <w:tblW w:w="0" w:type="auto"/>
        <w:tblLook w:val="04A0" w:firstRow="1" w:lastRow="0" w:firstColumn="1" w:lastColumn="0" w:noHBand="0" w:noVBand="1"/>
      </w:tblPr>
      <w:tblGrid>
        <w:gridCol w:w="535"/>
        <w:gridCol w:w="10255"/>
      </w:tblGrid>
      <w:tr w:rsidR="00B20575" w14:paraId="3B6CF1FC" w14:textId="77777777" w:rsidTr="00D24D5A">
        <w:tc>
          <w:tcPr>
            <w:tcW w:w="10790" w:type="dxa"/>
            <w:gridSpan w:val="2"/>
          </w:tcPr>
          <w:p w14:paraId="07C8BFA6" w14:textId="77777777" w:rsidR="00B20575" w:rsidRPr="00DA0E66" w:rsidRDefault="00B20575" w:rsidP="00D24D5A">
            <w:pPr>
              <w:rPr>
                <w:rFonts w:asciiTheme="minorHAnsi" w:hAnsiTheme="minorHAnsi" w:cstheme="minorHAnsi"/>
                <w:b/>
                <w:sz w:val="18"/>
              </w:rPr>
            </w:pPr>
            <w:r w:rsidRPr="00DA0E66">
              <w:rPr>
                <w:rFonts w:asciiTheme="minorHAnsi" w:hAnsiTheme="minorHAnsi" w:cstheme="minorHAnsi"/>
                <w:b/>
                <w:sz w:val="18"/>
              </w:rPr>
              <w:t>F. Conditioned Space Above or Adjacent to Garage Air Barrier</w:t>
            </w:r>
          </w:p>
        </w:tc>
      </w:tr>
      <w:tr w:rsidR="00B20575" w14:paraId="13DE4088" w14:textId="77777777" w:rsidTr="00D24D5A">
        <w:tc>
          <w:tcPr>
            <w:tcW w:w="535" w:type="dxa"/>
            <w:vAlign w:val="center"/>
          </w:tcPr>
          <w:p w14:paraId="5D8C309A" w14:textId="77777777" w:rsidR="00B20575" w:rsidRDefault="00B20575" w:rsidP="00D24D5A">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66317EE7" w14:textId="77777777" w:rsidR="00B20575" w:rsidRDefault="00B20575" w:rsidP="00D24D5A">
            <w:pPr>
              <w:rPr>
                <w:rFonts w:asciiTheme="minorHAnsi" w:hAnsiTheme="minorHAnsi" w:cstheme="minorHAnsi"/>
                <w:sz w:val="18"/>
              </w:rPr>
            </w:pPr>
            <w:r>
              <w:rPr>
                <w:rFonts w:asciiTheme="minorHAnsi" w:hAnsiTheme="minorHAnsi" w:cstheme="minorHAnsi"/>
                <w:sz w:val="18"/>
              </w:rPr>
              <w:t>All penetrations in the subfloor above the garage into conditioned space must follow the raised floor air barrier requirements.</w:t>
            </w:r>
          </w:p>
        </w:tc>
      </w:tr>
      <w:tr w:rsidR="00B20575" w14:paraId="2A194525" w14:textId="77777777" w:rsidTr="00D24D5A">
        <w:tc>
          <w:tcPr>
            <w:tcW w:w="535" w:type="dxa"/>
            <w:vAlign w:val="center"/>
          </w:tcPr>
          <w:p w14:paraId="505E685D"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50D69226" w14:textId="77777777" w:rsidR="00B20575" w:rsidRDefault="00B20575" w:rsidP="00D24D5A">
            <w:pPr>
              <w:rPr>
                <w:rFonts w:asciiTheme="minorHAnsi" w:hAnsiTheme="minorHAnsi" w:cstheme="minorHAnsi"/>
                <w:sz w:val="18"/>
              </w:rPr>
            </w:pPr>
            <w:r>
              <w:rPr>
                <w:rFonts w:asciiTheme="minorHAnsi" w:hAnsiTheme="minorHAnsi" w:cstheme="minorHAnsi"/>
                <w:sz w:val="18"/>
              </w:rPr>
              <w:t>Infiltration between the space above the garage and the subfloor is prevented by one of the following methods:</w:t>
            </w:r>
          </w:p>
          <w:p w14:paraId="52B197E4" w14:textId="77777777" w:rsidR="00B20575" w:rsidRDefault="00B20575" w:rsidP="00D24D5A">
            <w:pPr>
              <w:pStyle w:val="ListParagraph"/>
              <w:numPr>
                <w:ilvl w:val="0"/>
                <w:numId w:val="53"/>
              </w:numPr>
              <w:rPr>
                <w:rFonts w:asciiTheme="minorHAnsi" w:hAnsiTheme="minorHAnsi" w:cstheme="minorHAnsi"/>
                <w:sz w:val="18"/>
              </w:rPr>
            </w:pPr>
            <w:r>
              <w:rPr>
                <w:rFonts w:asciiTheme="minorHAnsi" w:hAnsiTheme="minorHAnsi" w:cstheme="minorHAnsi"/>
                <w:sz w:val="18"/>
              </w:rPr>
              <w:t>Seal all edges of the garage ceiling (typically drywall) at the perimeter of the garage to create a continuous air tight surface between the garage and adjacent conditioned envelope. Seal all plumbing, electrical, and mechanical penetrations between the garage and adjacent conditioned space. For an open-web truss, airtight blocking is added on all four sides of the garage perimeter. Insulation can be placed on the garage ceiling.</w:t>
            </w:r>
          </w:p>
          <w:p w14:paraId="021CE8BD" w14:textId="77777777" w:rsidR="00B20575" w:rsidRPr="00DA0E66" w:rsidRDefault="00B20575" w:rsidP="00D24D5A">
            <w:pPr>
              <w:pStyle w:val="ListParagraph"/>
              <w:numPr>
                <w:ilvl w:val="0"/>
                <w:numId w:val="53"/>
              </w:numPr>
              <w:rPr>
                <w:rFonts w:asciiTheme="minorHAnsi" w:hAnsiTheme="minorHAnsi" w:cstheme="minorHAnsi"/>
                <w:sz w:val="18"/>
              </w:rPr>
            </w:pPr>
            <w:r>
              <w:rPr>
                <w:rFonts w:asciiTheme="minorHAnsi" w:hAnsiTheme="minorHAnsi" w:cstheme="minorHAnsi"/>
                <w:sz w:val="18"/>
              </w:rPr>
              <w:t>Seal the band joist above the wall at the garage to conditioned space transition. Seal all subfloor seams and penetrations between the garage and adjacent conditioned space. Insulation must be placed in contact with the subfloor below the conditioned space.</w:t>
            </w:r>
          </w:p>
        </w:tc>
      </w:tr>
      <w:tr w:rsidR="00DB2F39" w14:paraId="1F8091B8" w14:textId="77777777" w:rsidTr="00A60386">
        <w:tc>
          <w:tcPr>
            <w:tcW w:w="10790" w:type="dxa"/>
            <w:gridSpan w:val="2"/>
          </w:tcPr>
          <w:p w14:paraId="76867698" w14:textId="69980CAC" w:rsidR="00DB2F39" w:rsidRDefault="00DB2F39" w:rsidP="00DB2F39">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267E75E9" w14:textId="77777777" w:rsidR="00B20575" w:rsidRDefault="00B20575" w:rsidP="00B20575"/>
    <w:tbl>
      <w:tblPr>
        <w:tblStyle w:val="TableGrid"/>
        <w:tblW w:w="0" w:type="auto"/>
        <w:tblLook w:val="04A0" w:firstRow="1" w:lastRow="0" w:firstColumn="1" w:lastColumn="0" w:noHBand="0" w:noVBand="1"/>
      </w:tblPr>
      <w:tblGrid>
        <w:gridCol w:w="535"/>
        <w:gridCol w:w="10255"/>
      </w:tblGrid>
      <w:tr w:rsidR="00B20575" w:rsidRPr="00DA0E66" w14:paraId="703CFA3F" w14:textId="77777777" w:rsidTr="00D24D5A">
        <w:tc>
          <w:tcPr>
            <w:tcW w:w="10790" w:type="dxa"/>
            <w:gridSpan w:val="2"/>
          </w:tcPr>
          <w:p w14:paraId="5C7E317A" w14:textId="77777777" w:rsidR="00B20575" w:rsidRPr="00DA0E66" w:rsidRDefault="00B20575" w:rsidP="00D24D5A">
            <w:pPr>
              <w:rPr>
                <w:rFonts w:asciiTheme="minorHAnsi" w:hAnsiTheme="minorHAnsi" w:cstheme="minorHAnsi"/>
                <w:b/>
                <w:sz w:val="18"/>
              </w:rPr>
            </w:pPr>
            <w:r>
              <w:rPr>
                <w:rFonts w:asciiTheme="minorHAnsi" w:hAnsiTheme="minorHAnsi" w:cstheme="minorHAnsi"/>
                <w:b/>
                <w:sz w:val="18"/>
              </w:rPr>
              <w:t>G. Cantilevered Floor Air Barrier</w:t>
            </w:r>
          </w:p>
        </w:tc>
      </w:tr>
      <w:tr w:rsidR="00B20575" w:rsidRPr="00DA0E66" w14:paraId="15250D3B" w14:textId="77777777" w:rsidTr="00D24D5A">
        <w:tc>
          <w:tcPr>
            <w:tcW w:w="535" w:type="dxa"/>
            <w:vAlign w:val="center"/>
          </w:tcPr>
          <w:p w14:paraId="6E59366C"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6F89D108"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Airtight blocking is installed between joists where the wall rim joist would have been located in the absence of a cantilever.</w:t>
            </w:r>
          </w:p>
        </w:tc>
      </w:tr>
      <w:tr w:rsidR="00B20575" w:rsidRPr="00DA0E66" w14:paraId="373832F1" w14:textId="77777777" w:rsidTr="00D24D5A">
        <w:tc>
          <w:tcPr>
            <w:tcW w:w="535" w:type="dxa"/>
            <w:vAlign w:val="center"/>
          </w:tcPr>
          <w:p w14:paraId="49794482"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4C461248"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Exterior sheathing is installed to the bottom of the cantilever so that there is a continuous air and weather barrier for the cantilever. The cantilevered joist must be insulated to the same R-value as would be required for the subfloor prior to closing.</w:t>
            </w:r>
          </w:p>
        </w:tc>
      </w:tr>
      <w:tr w:rsidR="00B20575" w:rsidRPr="00DA0E66" w14:paraId="050F06F8" w14:textId="77777777" w:rsidTr="00D24D5A">
        <w:tc>
          <w:tcPr>
            <w:tcW w:w="535" w:type="dxa"/>
            <w:vAlign w:val="center"/>
          </w:tcPr>
          <w:p w14:paraId="020718C7"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03</w:t>
            </w:r>
          </w:p>
        </w:tc>
        <w:tc>
          <w:tcPr>
            <w:tcW w:w="10255" w:type="dxa"/>
          </w:tcPr>
          <w:p w14:paraId="654E39DF"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Any gaps, cracks or penetrations in the air barrier of the cantilever are sealed. Recessed can lights in the cantilever are IC and AT and properly sealed to the sheathing.</w:t>
            </w:r>
          </w:p>
        </w:tc>
      </w:tr>
      <w:tr w:rsidR="00DB2F39" w:rsidRPr="00DA0E66" w14:paraId="62CB4686" w14:textId="77777777" w:rsidTr="00A60386">
        <w:tc>
          <w:tcPr>
            <w:tcW w:w="10790" w:type="dxa"/>
            <w:gridSpan w:val="2"/>
          </w:tcPr>
          <w:p w14:paraId="634ED842" w14:textId="012FEE52" w:rsidR="00DB2F39" w:rsidRDefault="00DB2F39" w:rsidP="00DB2F39">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2C8B123D" w14:textId="77777777" w:rsidR="00B20575" w:rsidRDefault="00B20575" w:rsidP="00B20575"/>
    <w:tbl>
      <w:tblPr>
        <w:tblStyle w:val="TableGrid"/>
        <w:tblW w:w="0" w:type="auto"/>
        <w:tblLook w:val="04A0" w:firstRow="1" w:lastRow="0" w:firstColumn="1" w:lastColumn="0" w:noHBand="0" w:noVBand="1"/>
      </w:tblPr>
      <w:tblGrid>
        <w:gridCol w:w="535"/>
        <w:gridCol w:w="10255"/>
      </w:tblGrid>
      <w:tr w:rsidR="00B20575" w14:paraId="48F43CC7" w14:textId="77777777" w:rsidTr="00D24D5A">
        <w:tc>
          <w:tcPr>
            <w:tcW w:w="10790" w:type="dxa"/>
            <w:gridSpan w:val="2"/>
          </w:tcPr>
          <w:p w14:paraId="6E478633" w14:textId="77777777" w:rsidR="00B20575" w:rsidRPr="00DA0E66" w:rsidRDefault="00B20575" w:rsidP="00D24D5A">
            <w:pPr>
              <w:rPr>
                <w:rFonts w:asciiTheme="minorHAnsi" w:hAnsiTheme="minorHAnsi" w:cstheme="minorHAnsi"/>
                <w:b/>
                <w:sz w:val="18"/>
              </w:rPr>
            </w:pPr>
            <w:r>
              <w:rPr>
                <w:rFonts w:asciiTheme="minorHAnsi" w:hAnsiTheme="minorHAnsi" w:cstheme="minorHAnsi"/>
                <w:b/>
                <w:sz w:val="18"/>
              </w:rPr>
              <w:t>H. Walls for Attached Porch, Attic, Double Wall Air Barrier</w:t>
            </w:r>
          </w:p>
        </w:tc>
      </w:tr>
      <w:tr w:rsidR="00B20575" w14:paraId="2DEAF9A0" w14:textId="77777777" w:rsidTr="00D24D5A">
        <w:tc>
          <w:tcPr>
            <w:tcW w:w="535" w:type="dxa"/>
            <w:vAlign w:val="center"/>
          </w:tcPr>
          <w:p w14:paraId="5CCC67A5"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28B11E7A"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An exterior wall air barrier is required at the intersection of the porch and exterior wall when there is conditioned space on the other side. The exterior wall includes an air barrier where the attic attaches to the conditioned space.</w:t>
            </w:r>
          </w:p>
        </w:tc>
      </w:tr>
      <w:tr w:rsidR="00B20575" w14:paraId="001AA512" w14:textId="77777777" w:rsidTr="00D24D5A">
        <w:tc>
          <w:tcPr>
            <w:tcW w:w="535" w:type="dxa"/>
            <w:vAlign w:val="center"/>
          </w:tcPr>
          <w:p w14:paraId="2A7737A8"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3A9EFB47"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Truss framing blocking is used at the top and bottom of each wall/roof section.</w:t>
            </w:r>
          </w:p>
        </w:tc>
      </w:tr>
      <w:tr w:rsidR="00113D05" w14:paraId="64B73A0C" w14:textId="77777777" w:rsidTr="00A60386">
        <w:tc>
          <w:tcPr>
            <w:tcW w:w="10790" w:type="dxa"/>
            <w:gridSpan w:val="2"/>
          </w:tcPr>
          <w:p w14:paraId="3903E00E" w14:textId="38AA4C88" w:rsidR="00113D05" w:rsidRDefault="00113D05" w:rsidP="00113D05">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w:t>
            </w:r>
          </w:p>
        </w:tc>
      </w:tr>
    </w:tbl>
    <w:p w14:paraId="193B4197" w14:textId="77777777" w:rsidR="00B20575" w:rsidRDefault="00B20575" w:rsidP="00B20575"/>
    <w:tbl>
      <w:tblPr>
        <w:tblStyle w:val="TableGrid"/>
        <w:tblW w:w="0" w:type="auto"/>
        <w:tblLook w:val="04A0" w:firstRow="1" w:lastRow="0" w:firstColumn="1" w:lastColumn="0" w:noHBand="0" w:noVBand="1"/>
      </w:tblPr>
      <w:tblGrid>
        <w:gridCol w:w="554"/>
        <w:gridCol w:w="10236"/>
      </w:tblGrid>
      <w:tr w:rsidR="00B20575" w14:paraId="41FB94A7" w14:textId="77777777" w:rsidTr="00113D05">
        <w:tc>
          <w:tcPr>
            <w:tcW w:w="10790" w:type="dxa"/>
            <w:gridSpan w:val="2"/>
          </w:tcPr>
          <w:p w14:paraId="114FEB1E" w14:textId="77777777" w:rsidR="00B20575" w:rsidRPr="00A932D7" w:rsidRDefault="00B20575" w:rsidP="00D24D5A">
            <w:pPr>
              <w:rPr>
                <w:rFonts w:asciiTheme="minorHAnsi" w:hAnsiTheme="minorHAnsi" w:cstheme="minorHAnsi"/>
                <w:b/>
                <w:sz w:val="18"/>
                <w:szCs w:val="18"/>
              </w:rPr>
            </w:pPr>
            <w:r>
              <w:rPr>
                <w:rFonts w:asciiTheme="minorHAnsi" w:hAnsiTheme="minorHAnsi" w:cstheme="minorHAnsi"/>
                <w:b/>
                <w:sz w:val="18"/>
                <w:szCs w:val="18"/>
              </w:rPr>
              <w:t>I. Air Barriers in Multifamily Dwellings</w:t>
            </w:r>
          </w:p>
        </w:tc>
      </w:tr>
      <w:tr w:rsidR="00B20575" w14:paraId="6C157F63" w14:textId="77777777" w:rsidTr="00113D05">
        <w:tc>
          <w:tcPr>
            <w:tcW w:w="554" w:type="dxa"/>
            <w:vAlign w:val="center"/>
          </w:tcPr>
          <w:p w14:paraId="6B82A3E3"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tcPr>
          <w:p w14:paraId="0DD629FD"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Each dwelling unit must be sealed to stop air movement between dwelling units. Treat adjacent dwelling units as unconditioned space for air sealing.</w:t>
            </w:r>
          </w:p>
        </w:tc>
      </w:tr>
      <w:tr w:rsidR="00B20575" w14:paraId="5828572A" w14:textId="77777777" w:rsidTr="00113D05">
        <w:tc>
          <w:tcPr>
            <w:tcW w:w="554" w:type="dxa"/>
            <w:vAlign w:val="center"/>
          </w:tcPr>
          <w:p w14:paraId="0FC4E6D0"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tcPr>
          <w:p w14:paraId="0FD77822"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All penetrations through the floor and ceiling of each dwelling unit are sealed, including electric and gas utilities, water pipes, drain pipes, fire protection service pipes, and communication wiring.</w:t>
            </w:r>
          </w:p>
        </w:tc>
      </w:tr>
      <w:tr w:rsidR="00B20575" w14:paraId="274FDC7A" w14:textId="77777777" w:rsidTr="00113D05">
        <w:tc>
          <w:tcPr>
            <w:tcW w:w="554" w:type="dxa"/>
            <w:vAlign w:val="center"/>
          </w:tcPr>
          <w:p w14:paraId="1EA4C38C"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tcPr>
          <w:p w14:paraId="31EE8ACE"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Elevator penthouse, mechanical penthouse, stairwell doors, roof access hatches, and plumbing stacks that separate conditioned and unconditioned space are all sealed.</w:t>
            </w:r>
          </w:p>
        </w:tc>
      </w:tr>
      <w:tr w:rsidR="00B20575" w14:paraId="25522DD9" w14:textId="77777777" w:rsidTr="00113D05">
        <w:tc>
          <w:tcPr>
            <w:tcW w:w="554" w:type="dxa"/>
            <w:vAlign w:val="center"/>
          </w:tcPr>
          <w:p w14:paraId="3DC9ED6B"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04</w:t>
            </w:r>
          </w:p>
        </w:tc>
        <w:tc>
          <w:tcPr>
            <w:tcW w:w="10236" w:type="dxa"/>
          </w:tcPr>
          <w:p w14:paraId="06A5E516"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Vertical chases for garbage chutes, elevator shafts, HVAC ducting and plumbing shall be treated as unconditioned space for sealing.</w:t>
            </w:r>
          </w:p>
        </w:tc>
      </w:tr>
      <w:tr w:rsidR="00B20575" w14:paraId="661EF6D8" w14:textId="77777777" w:rsidTr="00113D05">
        <w:tc>
          <w:tcPr>
            <w:tcW w:w="554" w:type="dxa"/>
            <w:vAlign w:val="center"/>
          </w:tcPr>
          <w:p w14:paraId="5CB5A1CA" w14:textId="77777777" w:rsidR="00B20575" w:rsidRDefault="00B20575" w:rsidP="00D24D5A">
            <w:pPr>
              <w:jc w:val="center"/>
              <w:rPr>
                <w:rFonts w:asciiTheme="minorHAnsi" w:hAnsiTheme="minorHAnsi" w:cstheme="minorHAnsi"/>
                <w:sz w:val="18"/>
                <w:szCs w:val="18"/>
              </w:rPr>
            </w:pPr>
            <w:r>
              <w:rPr>
                <w:rFonts w:asciiTheme="minorHAnsi" w:hAnsiTheme="minorHAnsi" w:cstheme="minorHAnsi"/>
                <w:sz w:val="18"/>
                <w:szCs w:val="18"/>
              </w:rPr>
              <w:t>05</w:t>
            </w:r>
          </w:p>
        </w:tc>
        <w:tc>
          <w:tcPr>
            <w:tcW w:w="10236" w:type="dxa"/>
          </w:tcPr>
          <w:p w14:paraId="3F0CB8EB" w14:textId="77777777" w:rsidR="00B20575" w:rsidRPr="00671E4D" w:rsidRDefault="00B20575" w:rsidP="00D24D5A">
            <w:pPr>
              <w:rPr>
                <w:rFonts w:asciiTheme="minorHAnsi" w:hAnsiTheme="minorHAnsi" w:cstheme="minorHAnsi"/>
                <w:sz w:val="18"/>
                <w:szCs w:val="18"/>
              </w:rPr>
            </w:pPr>
            <w:r>
              <w:rPr>
                <w:rFonts w:asciiTheme="minorHAnsi" w:hAnsiTheme="minorHAnsi" w:cstheme="minorHAnsi"/>
                <w:sz w:val="18"/>
                <w:szCs w:val="18"/>
              </w:rPr>
              <w:t>Common hallways shall be treated as unconditioned space for sealing.</w:t>
            </w:r>
          </w:p>
        </w:tc>
      </w:tr>
      <w:tr w:rsidR="00113D05" w14:paraId="4B6CB2D4" w14:textId="77777777" w:rsidTr="00A60386">
        <w:tc>
          <w:tcPr>
            <w:tcW w:w="10790" w:type="dxa"/>
            <w:gridSpan w:val="2"/>
          </w:tcPr>
          <w:p w14:paraId="393899AF" w14:textId="7E4F4EA3" w:rsidR="00113D05" w:rsidRDefault="00113D05" w:rsidP="00113D05">
            <w:pPr>
              <w:rPr>
                <w:rFonts w:asciiTheme="minorHAnsi" w:hAnsiTheme="minorHAnsi" w:cstheme="minorHAnsi"/>
                <w:sz w:val="18"/>
                <w:szCs w:val="18"/>
              </w:rPr>
            </w:pPr>
            <w:r>
              <w:rPr>
                <w:rFonts w:asciiTheme="minorHAnsi" w:hAnsiTheme="minorHAnsi"/>
                <w:b/>
                <w:sz w:val="18"/>
                <w:szCs w:val="18"/>
              </w:rPr>
              <w:t>The responsible person’s signature on this compliance document affirms that all applicable requirements in this table have been met.</w:t>
            </w:r>
          </w:p>
        </w:tc>
      </w:tr>
    </w:tbl>
    <w:p w14:paraId="5F52B84B" w14:textId="77777777" w:rsidR="00447C24" w:rsidRPr="003D714A" w:rsidRDefault="00447C24" w:rsidP="00CF4A1D">
      <w:pPr>
        <w:pStyle w:val="ListParagraph"/>
        <w:autoSpaceDE w:val="0"/>
        <w:autoSpaceDN w:val="0"/>
        <w:adjustRightInd w:val="0"/>
        <w:ind w:left="270"/>
        <w:contextualSpacing/>
        <w:rPr>
          <w:rFonts w:asciiTheme="minorHAnsi" w:hAnsiTheme="minorHAnsi"/>
          <w:b/>
          <w:sz w:val="18"/>
          <w:szCs w:val="18"/>
        </w:rPr>
      </w:pPr>
    </w:p>
    <w:tbl>
      <w:tblPr>
        <w:tblStyle w:val="TableGrid"/>
        <w:tblW w:w="0" w:type="auto"/>
        <w:tblLook w:val="04A0" w:firstRow="1" w:lastRow="0" w:firstColumn="1" w:lastColumn="0" w:noHBand="0" w:noVBand="1"/>
      </w:tblPr>
      <w:tblGrid>
        <w:gridCol w:w="554"/>
        <w:gridCol w:w="10236"/>
      </w:tblGrid>
      <w:tr w:rsidR="00CF4A1D" w:rsidRPr="00E93981" w14:paraId="1D662A4A" w14:textId="77777777" w:rsidTr="00113D05">
        <w:tc>
          <w:tcPr>
            <w:tcW w:w="10790" w:type="dxa"/>
            <w:gridSpan w:val="2"/>
          </w:tcPr>
          <w:p w14:paraId="36A61AFD" w14:textId="51DD32A1" w:rsidR="00CF4A1D" w:rsidRPr="00E93981" w:rsidRDefault="00CF4A1D" w:rsidP="00D24D5A">
            <w:pPr>
              <w:rPr>
                <w:rFonts w:ascii="Calibri" w:hAnsi="Calibri"/>
                <w:b/>
                <w:sz w:val="18"/>
                <w:szCs w:val="16"/>
              </w:rPr>
            </w:pPr>
            <w:r>
              <w:rPr>
                <w:rFonts w:ascii="Calibri" w:hAnsi="Calibri"/>
                <w:b/>
                <w:sz w:val="18"/>
                <w:szCs w:val="16"/>
              </w:rPr>
              <w:t>J</w:t>
            </w:r>
            <w:r w:rsidRPr="00E93981">
              <w:rPr>
                <w:rFonts w:ascii="Calibri" w:hAnsi="Calibri"/>
                <w:b/>
                <w:sz w:val="18"/>
                <w:szCs w:val="16"/>
              </w:rPr>
              <w:t>. Special Requirements for SIPs</w:t>
            </w:r>
          </w:p>
        </w:tc>
      </w:tr>
      <w:tr w:rsidR="00CF4A1D" w:rsidRPr="00E93981" w14:paraId="17CE5954" w14:textId="77777777" w:rsidTr="00113D05">
        <w:tc>
          <w:tcPr>
            <w:tcW w:w="554" w:type="dxa"/>
            <w:vAlign w:val="center"/>
          </w:tcPr>
          <w:p w14:paraId="73710C35" w14:textId="77777777" w:rsidR="00CF4A1D" w:rsidRPr="00E93981" w:rsidRDefault="00CF4A1D" w:rsidP="00D24D5A">
            <w:pPr>
              <w:jc w:val="center"/>
              <w:rPr>
                <w:rFonts w:ascii="Calibri" w:hAnsi="Calibri"/>
                <w:sz w:val="18"/>
                <w:szCs w:val="16"/>
              </w:rPr>
            </w:pPr>
            <w:r w:rsidRPr="00E93981">
              <w:rPr>
                <w:rFonts w:ascii="Calibri" w:hAnsi="Calibri"/>
                <w:sz w:val="18"/>
                <w:szCs w:val="16"/>
              </w:rPr>
              <w:t>01</w:t>
            </w:r>
          </w:p>
        </w:tc>
        <w:tc>
          <w:tcPr>
            <w:tcW w:w="10236" w:type="dxa"/>
          </w:tcPr>
          <w:p w14:paraId="52EE375A" w14:textId="77777777" w:rsidR="00CF4A1D" w:rsidRPr="00E93981" w:rsidRDefault="00CF4A1D" w:rsidP="00D24D5A">
            <w:pPr>
              <w:rPr>
                <w:rFonts w:ascii="Calibri" w:hAnsi="Calibri"/>
                <w:sz w:val="18"/>
                <w:szCs w:val="16"/>
              </w:rPr>
            </w:pPr>
            <w:r w:rsidRPr="00E93981">
              <w:rPr>
                <w:rFonts w:ascii="Calibri" w:hAnsi="Calibri"/>
                <w:sz w:val="18"/>
                <w:szCs w:val="16"/>
              </w:rPr>
              <w:t>SIPs are considered an air barrier when properly sealed at top, bottom, sides and all penetrations.</w:t>
            </w:r>
          </w:p>
        </w:tc>
      </w:tr>
      <w:tr w:rsidR="00CF4A1D" w:rsidRPr="00E93981" w14:paraId="73D3705C" w14:textId="77777777" w:rsidTr="00113D05">
        <w:tc>
          <w:tcPr>
            <w:tcW w:w="554" w:type="dxa"/>
            <w:vAlign w:val="center"/>
          </w:tcPr>
          <w:p w14:paraId="6245B8FD" w14:textId="77777777" w:rsidR="00CF4A1D" w:rsidRPr="00E93981" w:rsidRDefault="00CF4A1D" w:rsidP="00D24D5A">
            <w:pPr>
              <w:jc w:val="center"/>
              <w:rPr>
                <w:rFonts w:ascii="Calibri" w:hAnsi="Calibri"/>
                <w:sz w:val="18"/>
                <w:szCs w:val="16"/>
              </w:rPr>
            </w:pPr>
            <w:r w:rsidRPr="00E93981">
              <w:rPr>
                <w:rFonts w:ascii="Calibri" w:hAnsi="Calibri"/>
                <w:sz w:val="18"/>
                <w:szCs w:val="16"/>
              </w:rPr>
              <w:t>02</w:t>
            </w:r>
          </w:p>
        </w:tc>
        <w:tc>
          <w:tcPr>
            <w:tcW w:w="10236" w:type="dxa"/>
          </w:tcPr>
          <w:p w14:paraId="27D6BB12" w14:textId="77777777" w:rsidR="00CF4A1D" w:rsidRPr="00E93981" w:rsidRDefault="00CF4A1D" w:rsidP="00D24D5A">
            <w:pPr>
              <w:rPr>
                <w:rFonts w:ascii="Calibri" w:hAnsi="Calibri"/>
                <w:sz w:val="18"/>
                <w:szCs w:val="16"/>
              </w:rPr>
            </w:pPr>
            <w:r w:rsidRPr="00E93981">
              <w:rPr>
                <w:rFonts w:ascii="Calibri" w:hAnsi="Calibri"/>
                <w:sz w:val="18"/>
                <w:szCs w:val="16"/>
              </w:rPr>
              <w:t>Air barrier is continuous across all surfaces, including between SIPs and non-SIP sections.</w:t>
            </w:r>
          </w:p>
        </w:tc>
      </w:tr>
      <w:tr w:rsidR="00113D05" w:rsidRPr="00E93981" w14:paraId="40008572" w14:textId="77777777" w:rsidTr="00A60386">
        <w:tc>
          <w:tcPr>
            <w:tcW w:w="10790" w:type="dxa"/>
            <w:gridSpan w:val="2"/>
          </w:tcPr>
          <w:p w14:paraId="6315378A" w14:textId="6409ECAE" w:rsidR="00113D05" w:rsidRPr="00E93981" w:rsidRDefault="00113D05" w:rsidP="00113D05">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w:t>
            </w:r>
          </w:p>
        </w:tc>
      </w:tr>
    </w:tbl>
    <w:p w14:paraId="118A7CED" w14:textId="77777777" w:rsidR="00CF4A1D" w:rsidRPr="00E93981" w:rsidRDefault="00CF4A1D" w:rsidP="00CF4A1D">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CF4A1D" w:rsidRPr="00E93981" w14:paraId="29D63E8F" w14:textId="77777777" w:rsidTr="00113D05">
        <w:tc>
          <w:tcPr>
            <w:tcW w:w="10790" w:type="dxa"/>
            <w:gridSpan w:val="2"/>
          </w:tcPr>
          <w:p w14:paraId="08E73B2F" w14:textId="22D0EC55" w:rsidR="00CF4A1D" w:rsidRPr="00E93981" w:rsidRDefault="00CF4A1D" w:rsidP="00D24D5A">
            <w:pPr>
              <w:rPr>
                <w:rFonts w:ascii="Calibri" w:hAnsi="Calibri"/>
                <w:b/>
                <w:sz w:val="18"/>
                <w:szCs w:val="16"/>
              </w:rPr>
            </w:pPr>
            <w:r>
              <w:rPr>
                <w:rFonts w:ascii="Calibri" w:hAnsi="Calibri"/>
                <w:b/>
                <w:sz w:val="18"/>
                <w:szCs w:val="16"/>
              </w:rPr>
              <w:t>K</w:t>
            </w:r>
            <w:r w:rsidRPr="00E93981">
              <w:rPr>
                <w:rFonts w:ascii="Calibri" w:hAnsi="Calibri"/>
                <w:b/>
                <w:sz w:val="18"/>
                <w:szCs w:val="16"/>
              </w:rPr>
              <w:t>. Special Requirements for ICF</w:t>
            </w:r>
          </w:p>
        </w:tc>
      </w:tr>
      <w:tr w:rsidR="00CF4A1D" w:rsidRPr="00E93981" w14:paraId="0ED46563" w14:textId="77777777" w:rsidTr="00113D05">
        <w:tc>
          <w:tcPr>
            <w:tcW w:w="554" w:type="dxa"/>
            <w:vAlign w:val="center"/>
          </w:tcPr>
          <w:p w14:paraId="1B2ACE8A" w14:textId="77777777" w:rsidR="00CF4A1D" w:rsidRPr="00E93981" w:rsidRDefault="00CF4A1D" w:rsidP="00D24D5A">
            <w:pPr>
              <w:jc w:val="center"/>
              <w:rPr>
                <w:rFonts w:ascii="Calibri" w:hAnsi="Calibri"/>
                <w:sz w:val="18"/>
                <w:szCs w:val="16"/>
              </w:rPr>
            </w:pPr>
            <w:r w:rsidRPr="00E93981">
              <w:rPr>
                <w:rFonts w:ascii="Calibri" w:hAnsi="Calibri"/>
                <w:sz w:val="18"/>
                <w:szCs w:val="16"/>
              </w:rPr>
              <w:t>01</w:t>
            </w:r>
          </w:p>
        </w:tc>
        <w:tc>
          <w:tcPr>
            <w:tcW w:w="10236" w:type="dxa"/>
          </w:tcPr>
          <w:p w14:paraId="54424EC3" w14:textId="77777777" w:rsidR="00CF4A1D" w:rsidRPr="00E93981" w:rsidRDefault="00CF4A1D" w:rsidP="00D24D5A">
            <w:pPr>
              <w:rPr>
                <w:rFonts w:ascii="Calibri" w:hAnsi="Calibri"/>
                <w:sz w:val="18"/>
                <w:szCs w:val="16"/>
              </w:rPr>
            </w:pPr>
            <w:r w:rsidRPr="00E93981">
              <w:rPr>
                <w:rFonts w:ascii="Calibri" w:hAnsi="Calibri"/>
                <w:sz w:val="18"/>
                <w:szCs w:val="16"/>
              </w:rPr>
              <w:t>ICF sections are considered an air barrier when properly sealed at top, bottom, sides and all penetrations.</w:t>
            </w:r>
          </w:p>
        </w:tc>
      </w:tr>
      <w:tr w:rsidR="00CF4A1D" w:rsidRPr="00E93981" w14:paraId="70676E13" w14:textId="77777777" w:rsidTr="00113D05">
        <w:tc>
          <w:tcPr>
            <w:tcW w:w="554" w:type="dxa"/>
            <w:vAlign w:val="center"/>
          </w:tcPr>
          <w:p w14:paraId="05423294" w14:textId="77777777" w:rsidR="00CF4A1D" w:rsidRPr="00E93981" w:rsidRDefault="00CF4A1D" w:rsidP="00D24D5A">
            <w:pPr>
              <w:jc w:val="center"/>
              <w:rPr>
                <w:rFonts w:ascii="Calibri" w:hAnsi="Calibri"/>
                <w:sz w:val="18"/>
                <w:szCs w:val="16"/>
              </w:rPr>
            </w:pPr>
            <w:r w:rsidRPr="00E93981">
              <w:rPr>
                <w:rFonts w:ascii="Calibri" w:hAnsi="Calibri"/>
                <w:sz w:val="18"/>
                <w:szCs w:val="16"/>
              </w:rPr>
              <w:t>02</w:t>
            </w:r>
          </w:p>
        </w:tc>
        <w:tc>
          <w:tcPr>
            <w:tcW w:w="10236" w:type="dxa"/>
          </w:tcPr>
          <w:p w14:paraId="579B004D" w14:textId="77777777" w:rsidR="00CF4A1D" w:rsidRPr="00E93981" w:rsidRDefault="00CF4A1D" w:rsidP="00D24D5A">
            <w:pPr>
              <w:rPr>
                <w:rFonts w:ascii="Calibri" w:hAnsi="Calibri"/>
                <w:sz w:val="18"/>
                <w:szCs w:val="16"/>
              </w:rPr>
            </w:pPr>
            <w:r w:rsidRPr="00E93981">
              <w:rPr>
                <w:rFonts w:ascii="Calibri" w:hAnsi="Calibri"/>
                <w:sz w:val="18"/>
                <w:szCs w:val="16"/>
              </w:rPr>
              <w:t>Air barrier is continuous across all surfaces, including between ICF and non-ICF sections.</w:t>
            </w:r>
          </w:p>
        </w:tc>
      </w:tr>
      <w:tr w:rsidR="00113D05" w:rsidRPr="00E93981" w14:paraId="2DBC657D" w14:textId="77777777" w:rsidTr="00A60386">
        <w:tc>
          <w:tcPr>
            <w:tcW w:w="10790" w:type="dxa"/>
            <w:gridSpan w:val="2"/>
          </w:tcPr>
          <w:p w14:paraId="46F12F9D" w14:textId="3D6CE22E" w:rsidR="00113D05" w:rsidRPr="00E93981" w:rsidRDefault="00113D05" w:rsidP="00113D05">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w:t>
            </w:r>
          </w:p>
        </w:tc>
      </w:tr>
    </w:tbl>
    <w:p w14:paraId="5F52B84C"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D"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sectPr w:rsidR="00447C24" w:rsidRPr="003D714A" w:rsidSect="009F5631">
      <w:headerReference w:type="default" r:id="rId17"/>
      <w:pgSz w:w="12240" w:h="15840" w:code="1"/>
      <w:pgMar w:top="720" w:right="720" w:bottom="720" w:left="720" w:header="18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BC554" w14:textId="77777777" w:rsidR="008C6DAE" w:rsidRDefault="008C6DAE" w:rsidP="000C31FB">
      <w:pPr>
        <w:pStyle w:val="FootnoteText"/>
      </w:pPr>
      <w:r>
        <w:separator/>
      </w:r>
    </w:p>
  </w:endnote>
  <w:endnote w:type="continuationSeparator" w:id="0">
    <w:p w14:paraId="2F1FC236" w14:textId="77777777" w:rsidR="008C6DAE" w:rsidRDefault="008C6DAE" w:rsidP="000C31FB">
      <w:pPr>
        <w:pStyle w:val="FootnoteText"/>
      </w:pPr>
      <w:r>
        <w:continuationSeparator/>
      </w:r>
    </w:p>
  </w:endnote>
  <w:endnote w:type="continuationNotice" w:id="1">
    <w:p w14:paraId="3E38F2B6" w14:textId="77777777" w:rsidR="008C6DAE" w:rsidRDefault="008C6D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Courier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C483" w14:textId="77777777" w:rsidR="008C6DAE" w:rsidRDefault="008C6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4" w14:textId="77777777" w:rsidR="008C6DAE" w:rsidRPr="009D5B35" w:rsidRDefault="008C6DAE" w:rsidP="009F5631">
    <w:pPr>
      <w:pStyle w:val="Style7"/>
    </w:pPr>
    <w:r w:rsidRPr="009D5B35">
      <w:t xml:space="preserve">Registration Number:                                                           Registration Date/Time:                                           HERS Provider:                       </w:t>
    </w:r>
  </w:p>
  <w:p w14:paraId="5F52B865" w14:textId="63AC2350" w:rsidR="008C6DAE" w:rsidRPr="009F5631" w:rsidRDefault="008C6DAE" w:rsidP="009F5631">
    <w:pPr>
      <w:pStyle w:val="Style7"/>
    </w:pPr>
    <w:r w:rsidRPr="009D5B35">
      <w:t xml:space="preserve">CA Building Energy Efficiency Standards - </w:t>
    </w:r>
    <w:r>
      <w:t>2019</w:t>
    </w:r>
    <w:r w:rsidRPr="009D5B35">
      <w:t xml:space="preserve"> Residential Compliance</w:t>
    </w:r>
    <w:r w:rsidRPr="009D5B35">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5291D" w14:textId="77777777" w:rsidR="008C6DAE" w:rsidRDefault="008C6D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D" w14:textId="5DD39851" w:rsidR="008C6DAE" w:rsidRPr="009F5631" w:rsidRDefault="008C6DAE" w:rsidP="009F5631">
    <w:pPr>
      <w:pStyle w:val="Style7"/>
    </w:pPr>
    <w:r w:rsidRPr="009D5B35">
      <w:t xml:space="preserve">CA Building Energy Efficiency Standards - </w:t>
    </w:r>
    <w:r>
      <w:t>2019</w:t>
    </w:r>
    <w:r w:rsidRPr="009D5B35">
      <w:t xml:space="preserve"> Residential Compliance</w:t>
    </w:r>
    <w:r w:rsidRPr="009D5B35">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0ABBA" w14:textId="77777777" w:rsidR="008C6DAE" w:rsidRDefault="008C6DAE" w:rsidP="000C31FB">
      <w:pPr>
        <w:pStyle w:val="FootnoteText"/>
      </w:pPr>
      <w:r>
        <w:separator/>
      </w:r>
    </w:p>
  </w:footnote>
  <w:footnote w:type="continuationSeparator" w:id="0">
    <w:p w14:paraId="44C41FAE" w14:textId="77777777" w:rsidR="008C6DAE" w:rsidRDefault="008C6DAE" w:rsidP="000C31FB">
      <w:pPr>
        <w:pStyle w:val="FootnoteText"/>
      </w:pPr>
      <w:r>
        <w:continuationSeparator/>
      </w:r>
    </w:p>
  </w:footnote>
  <w:footnote w:type="continuationNotice" w:id="1">
    <w:p w14:paraId="2BFD94D7" w14:textId="77777777" w:rsidR="008C6DAE" w:rsidRDefault="008C6DA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52" w14:textId="77777777" w:rsidR="008C6DAE" w:rsidRDefault="008C6DAE">
    <w:pPr>
      <w:pStyle w:val="Header"/>
    </w:pPr>
    <w:r>
      <w:rPr>
        <w:noProof/>
      </w:rPr>
      <w:pict w14:anchorId="5F52B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2" o:spid="_x0000_s2050"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53" w14:textId="353ED6C7" w:rsidR="008C6DAE" w:rsidRPr="007770C5" w:rsidRDefault="008C6DAE" w:rsidP="00D46447">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3" behindDoc="0" locked="0" layoutInCell="1" allowOverlap="1" wp14:anchorId="5F52B875" wp14:editId="557E02C0">
          <wp:simplePos x="0" y="0"/>
          <wp:positionH relativeFrom="margin">
            <wp:posOffset>6633210</wp:posOffset>
          </wp:positionH>
          <wp:positionV relativeFrom="margin">
            <wp:posOffset>-1248410</wp:posOffset>
          </wp:positionV>
          <wp:extent cx="314960" cy="276225"/>
          <wp:effectExtent l="0" t="0" r="0" b="0"/>
          <wp:wrapSquare wrapText="bothSides"/>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5F52B854" w14:textId="2D68B75F" w:rsidR="008C6DAE" w:rsidRPr="007770C5" w:rsidRDefault="008C6DAE" w:rsidP="00D46447">
    <w:pPr>
      <w:suppressAutoHyphens/>
      <w:ind w:left="-90"/>
      <w:rPr>
        <w:rFonts w:ascii="Arial" w:hAnsi="Arial" w:cs="Arial"/>
        <w:b/>
        <w:sz w:val="24"/>
        <w:szCs w:val="24"/>
      </w:rPr>
    </w:pPr>
    <w:bookmarkStart w:id="0" w:name="_GoBack"/>
    <w:bookmarkEnd w:id="0"/>
    <w:ins w:id="1" w:author="Author" w:date="2018-12-17T09:48:00Z">
      <w:r>
        <w:rPr>
          <w:rFonts w:ascii="Arial" w:hAnsi="Arial" w:cs="Arial"/>
          <w:b/>
          <w:sz w:val="24"/>
          <w:szCs w:val="24"/>
        </w:rPr>
        <w:t xml:space="preserve">QII - </w:t>
      </w:r>
    </w:ins>
    <w:r>
      <w:rPr>
        <w:rFonts w:ascii="Arial" w:hAnsi="Arial" w:cs="Arial"/>
        <w:b/>
        <w:sz w:val="24"/>
        <w:szCs w:val="24"/>
      </w:rPr>
      <w:t>AIR INFILTRATION SEALING – FRAMING STAGE</w:t>
    </w:r>
  </w:p>
  <w:p w14:paraId="5F52B855" w14:textId="61D92D4F" w:rsidR="008C6DAE" w:rsidRPr="007770C5" w:rsidRDefault="008C6DAE" w:rsidP="00D46447">
    <w:pPr>
      <w:suppressAutoHyphens/>
      <w:ind w:left="-90"/>
      <w:rPr>
        <w:rFonts w:ascii="Arial" w:hAnsi="Arial" w:cs="Arial"/>
        <w:sz w:val="14"/>
        <w:szCs w:val="14"/>
      </w:rPr>
    </w:pPr>
    <w:r>
      <w:rPr>
        <w:rFonts w:ascii="Arial" w:hAnsi="Arial" w:cs="Arial"/>
        <w:sz w:val="14"/>
        <w:szCs w:val="14"/>
      </w:rPr>
      <w:t>CEC-CF2R-ENV-21-H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2974"/>
      <w:gridCol w:w="2726"/>
    </w:tblGrid>
    <w:tr w:rsidR="008C6DAE" w:rsidRPr="00F85124" w14:paraId="5F52B858" w14:textId="77777777" w:rsidTr="00981D8D">
      <w:trPr>
        <w:cantSplit/>
        <w:trHeight w:val="288"/>
      </w:trPr>
      <w:tc>
        <w:tcPr>
          <w:tcW w:w="3738" w:type="pct"/>
          <w:gridSpan w:val="2"/>
          <w:tcBorders>
            <w:bottom w:val="single" w:sz="4" w:space="0" w:color="auto"/>
            <w:right w:val="nil"/>
          </w:tcBorders>
          <w:vAlign w:val="center"/>
        </w:tcPr>
        <w:p w14:paraId="5F52B856" w14:textId="10A8A200" w:rsidR="008C6DAE" w:rsidRPr="00F85124" w:rsidRDefault="008C6DAE" w:rsidP="00981D8D">
          <w:pPr>
            <w:pStyle w:val="Style17"/>
            <w:rPr>
              <w:b/>
            </w:rPr>
          </w:pPr>
          <w:r>
            <w:t>CERTIFICATE OF INSTALLATION</w:t>
          </w:r>
        </w:p>
      </w:tc>
      <w:tc>
        <w:tcPr>
          <w:tcW w:w="1262" w:type="pct"/>
          <w:tcBorders>
            <w:left w:val="nil"/>
            <w:bottom w:val="single" w:sz="4" w:space="0" w:color="auto"/>
          </w:tcBorders>
          <w:tcMar>
            <w:left w:w="115" w:type="dxa"/>
            <w:right w:w="115" w:type="dxa"/>
          </w:tcMar>
          <w:vAlign w:val="center"/>
        </w:tcPr>
        <w:p w14:paraId="5F52B857" w14:textId="77777777" w:rsidR="008C6DAE" w:rsidRPr="00F85124" w:rsidRDefault="008C6DAE" w:rsidP="00981D8D">
          <w:pPr>
            <w:pStyle w:val="Style18"/>
            <w:rPr>
              <w:b/>
            </w:rPr>
          </w:pPr>
          <w:r>
            <w:t>CF2R-ENV-21-H</w:t>
          </w:r>
        </w:p>
      </w:tc>
    </w:tr>
    <w:tr w:rsidR="008C6DAE" w:rsidRPr="00F85124" w14:paraId="5F52B85A" w14:textId="77777777" w:rsidTr="00981D8D">
      <w:trPr>
        <w:cantSplit/>
        <w:trHeight w:val="288"/>
      </w:trPr>
      <w:tc>
        <w:tcPr>
          <w:tcW w:w="5000" w:type="pct"/>
          <w:gridSpan w:val="3"/>
        </w:tcPr>
        <w:p w14:paraId="5F52B859" w14:textId="4C2658AA" w:rsidR="008C6DAE" w:rsidRPr="00F85124" w:rsidRDefault="008C6DAE" w:rsidP="00A932D7">
          <w:pPr>
            <w:pStyle w:val="Style19"/>
            <w:tabs>
              <w:tab w:val="clear" w:pos="10543"/>
              <w:tab w:val="right" w:pos="10809"/>
            </w:tabs>
            <w:rPr>
              <w:sz w:val="12"/>
              <w:szCs w:val="12"/>
            </w:rPr>
          </w:pPr>
          <w:bookmarkStart w:id="2" w:name="OLE_LINK2"/>
          <w:r w:rsidRPr="0081650A">
            <w:t xml:space="preserve">Quality Insulation Installation (QII) </w:t>
          </w:r>
          <w:r>
            <w:t>–Air Infiltration Sealing - Framing Stage</w:t>
          </w:r>
          <w:bookmarkEnd w:id="2"/>
          <w:r>
            <w:tab/>
          </w:r>
          <w:r w:rsidRPr="00F85124">
            <w:t xml:space="preserve">(Page </w:t>
          </w:r>
          <w:r>
            <w:fldChar w:fldCharType="begin"/>
          </w:r>
          <w:r>
            <w:instrText xml:space="preserve"> PAGE   \* MERGEFORMAT </w:instrText>
          </w:r>
          <w:r>
            <w:fldChar w:fldCharType="separate"/>
          </w:r>
          <w:r w:rsidR="00C35E8A" w:rsidRPr="00C35E8A">
            <w:rPr>
              <w:bCs w:val="0"/>
              <w:noProof/>
            </w:rPr>
            <w:t>3</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4</w:t>
          </w:r>
          <w:r>
            <w:rPr>
              <w:noProof/>
            </w:rPr>
            <w:fldChar w:fldCharType="end"/>
          </w:r>
          <w:r w:rsidRPr="00F85124">
            <w:t>)</w:t>
          </w:r>
        </w:p>
      </w:tc>
    </w:tr>
    <w:tr w:rsidR="008C6DAE" w:rsidRPr="00F85124" w14:paraId="5F52B85E" w14:textId="77777777" w:rsidTr="00981D8D">
      <w:trPr>
        <w:cantSplit/>
        <w:trHeight w:val="288"/>
      </w:trPr>
      <w:tc>
        <w:tcPr>
          <w:tcW w:w="0" w:type="auto"/>
        </w:tcPr>
        <w:p w14:paraId="5F52B85B" w14:textId="77777777" w:rsidR="008C6DAE" w:rsidRPr="00F85124" w:rsidRDefault="008C6DAE" w:rsidP="00981D8D">
          <w:pPr>
            <w:pStyle w:val="Style20"/>
          </w:pPr>
          <w:r w:rsidRPr="00F85124">
            <w:t>Project Name:</w:t>
          </w:r>
        </w:p>
      </w:tc>
      <w:tc>
        <w:tcPr>
          <w:tcW w:w="1377" w:type="pct"/>
        </w:tcPr>
        <w:p w14:paraId="5F52B85C" w14:textId="77777777" w:rsidR="008C6DAE" w:rsidRPr="00F85124" w:rsidRDefault="008C6DAE" w:rsidP="00981D8D">
          <w:pPr>
            <w:pStyle w:val="Style20"/>
          </w:pPr>
          <w:r w:rsidRPr="00F85124">
            <w:t>Enforcement Agency:</w:t>
          </w:r>
        </w:p>
      </w:tc>
      <w:tc>
        <w:tcPr>
          <w:tcW w:w="1262" w:type="pct"/>
        </w:tcPr>
        <w:p w14:paraId="5F52B85D" w14:textId="77777777" w:rsidR="008C6DAE" w:rsidRPr="00F85124" w:rsidRDefault="008C6DAE" w:rsidP="00981D8D">
          <w:pPr>
            <w:pStyle w:val="Style20"/>
          </w:pPr>
          <w:r w:rsidRPr="00F85124">
            <w:t>Permit Number:</w:t>
          </w:r>
        </w:p>
      </w:tc>
    </w:tr>
    <w:tr w:rsidR="008C6DAE" w:rsidRPr="00F85124" w14:paraId="5F52B862" w14:textId="77777777" w:rsidTr="00981D8D">
      <w:trPr>
        <w:cantSplit/>
        <w:trHeight w:val="288"/>
      </w:trPr>
      <w:tc>
        <w:tcPr>
          <w:tcW w:w="0" w:type="auto"/>
        </w:tcPr>
        <w:p w14:paraId="5F52B85F" w14:textId="77777777" w:rsidR="008C6DAE" w:rsidRPr="00F85124" w:rsidRDefault="008C6DAE" w:rsidP="00981D8D">
          <w:pPr>
            <w:pStyle w:val="Style20"/>
            <w:rPr>
              <w:vertAlign w:val="superscript"/>
            </w:rPr>
          </w:pPr>
          <w:r w:rsidRPr="00F85124">
            <w:t>Dwelling Address:</w:t>
          </w:r>
        </w:p>
      </w:tc>
      <w:tc>
        <w:tcPr>
          <w:tcW w:w="1377" w:type="pct"/>
        </w:tcPr>
        <w:p w14:paraId="5F52B860" w14:textId="77777777" w:rsidR="008C6DAE" w:rsidRPr="00F85124" w:rsidRDefault="008C6DAE" w:rsidP="00981D8D">
          <w:pPr>
            <w:pStyle w:val="Style20"/>
            <w:rPr>
              <w:vertAlign w:val="superscript"/>
            </w:rPr>
          </w:pPr>
          <w:r w:rsidRPr="00F85124">
            <w:t>City</w:t>
          </w:r>
        </w:p>
      </w:tc>
      <w:tc>
        <w:tcPr>
          <w:tcW w:w="1262" w:type="pct"/>
        </w:tcPr>
        <w:p w14:paraId="5F52B861" w14:textId="77777777" w:rsidR="008C6DAE" w:rsidRPr="00F85124" w:rsidRDefault="008C6DAE" w:rsidP="00981D8D">
          <w:pPr>
            <w:pStyle w:val="Style20"/>
            <w:rPr>
              <w:vertAlign w:val="superscript"/>
            </w:rPr>
          </w:pPr>
          <w:r w:rsidRPr="00F85124">
            <w:t>Zip Code</w:t>
          </w:r>
        </w:p>
      </w:tc>
    </w:tr>
  </w:tbl>
  <w:p w14:paraId="5F52B863" w14:textId="305B9DF6" w:rsidR="008C6DAE" w:rsidRDefault="008C6DAE" w:rsidP="003E0D24">
    <w:pPr>
      <w:pStyle w:val="Header"/>
    </w:pPr>
    <w:r>
      <w:rPr>
        <w:noProof/>
      </w:rPr>
      <w:pict w14:anchorId="5F52B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3" o:spid="_x0000_s2052" type="#_x0000_t75" style="position:absolute;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6" w14:textId="77777777" w:rsidR="008C6DAE" w:rsidRDefault="008C6DAE">
    <w:pPr>
      <w:pStyle w:val="Header"/>
    </w:pPr>
    <w:r>
      <w:rPr>
        <w:noProof/>
      </w:rPr>
      <w:pict w14:anchorId="5F52B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1" o:spid="_x0000_s2049"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8C6DAE" w:rsidRPr="009F5631" w14:paraId="5F52B869" w14:textId="77777777" w:rsidTr="007C038F">
      <w:trPr>
        <w:cantSplit/>
        <w:trHeight w:val="288"/>
      </w:trPr>
      <w:tc>
        <w:tcPr>
          <w:tcW w:w="3738" w:type="pct"/>
          <w:tcBorders>
            <w:bottom w:val="single" w:sz="4" w:space="0" w:color="auto"/>
            <w:right w:val="nil"/>
          </w:tcBorders>
          <w:vAlign w:val="center"/>
        </w:tcPr>
        <w:p w14:paraId="5F52B867" w14:textId="77777777" w:rsidR="008C6DAE" w:rsidRPr="009F5631" w:rsidRDefault="008C6DAE" w:rsidP="009F5631">
          <w:pPr>
            <w:keepNext/>
            <w:outlineLvl w:val="0"/>
            <w:rPr>
              <w:rFonts w:asciiTheme="minorHAnsi" w:hAnsiTheme="minorHAnsi"/>
              <w:bCs/>
            </w:rPr>
          </w:pPr>
          <w:r w:rsidRPr="009F5631">
            <w:rPr>
              <w:rFonts w:asciiTheme="minorHAnsi" w:hAnsiTheme="minorHAnsi"/>
              <w:bCs/>
            </w:rPr>
            <w:t>CERTIFICATE OF INSTALLATION - USER INSTRUCTIONS</w:t>
          </w:r>
        </w:p>
      </w:tc>
      <w:tc>
        <w:tcPr>
          <w:tcW w:w="1262" w:type="pct"/>
          <w:tcBorders>
            <w:left w:val="nil"/>
            <w:bottom w:val="single" w:sz="4" w:space="0" w:color="auto"/>
          </w:tcBorders>
          <w:tcMar>
            <w:left w:w="115" w:type="dxa"/>
            <w:right w:w="115" w:type="dxa"/>
          </w:tcMar>
          <w:vAlign w:val="center"/>
        </w:tcPr>
        <w:p w14:paraId="5F52B868" w14:textId="77777777" w:rsidR="008C6DAE" w:rsidRPr="009F5631" w:rsidRDefault="008C6DAE" w:rsidP="008C1E17">
          <w:pPr>
            <w:keepNext/>
            <w:jc w:val="right"/>
            <w:outlineLvl w:val="0"/>
            <w:rPr>
              <w:rFonts w:asciiTheme="minorHAnsi" w:hAnsiTheme="minorHAnsi"/>
              <w:bCs/>
            </w:rPr>
          </w:pPr>
          <w:r w:rsidRPr="009F5631">
            <w:rPr>
              <w:rFonts w:asciiTheme="minorHAnsi" w:hAnsiTheme="minorHAnsi"/>
              <w:bCs/>
            </w:rPr>
            <w:t>CF2R-</w:t>
          </w:r>
          <w:r>
            <w:rPr>
              <w:rFonts w:asciiTheme="minorHAnsi" w:hAnsiTheme="minorHAnsi"/>
              <w:bCs/>
            </w:rPr>
            <w:t>ENV</w:t>
          </w:r>
          <w:r w:rsidRPr="009F5631">
            <w:rPr>
              <w:rFonts w:asciiTheme="minorHAnsi" w:hAnsiTheme="minorHAnsi"/>
              <w:bCs/>
            </w:rPr>
            <w:t>-</w:t>
          </w:r>
          <w:r>
            <w:rPr>
              <w:rFonts w:asciiTheme="minorHAnsi" w:hAnsiTheme="minorHAnsi"/>
              <w:bCs/>
            </w:rPr>
            <w:t>21</w:t>
          </w:r>
          <w:r w:rsidRPr="009F5631">
            <w:rPr>
              <w:rFonts w:asciiTheme="minorHAnsi" w:hAnsiTheme="minorHAnsi"/>
              <w:bCs/>
            </w:rPr>
            <w:t>-E</w:t>
          </w:r>
        </w:p>
      </w:tc>
    </w:tr>
    <w:tr w:rsidR="008C6DAE" w:rsidRPr="009F5631" w14:paraId="5F52B86B" w14:textId="77777777" w:rsidTr="009F5631">
      <w:trPr>
        <w:cantSplit/>
        <w:trHeight w:val="288"/>
      </w:trPr>
      <w:tc>
        <w:tcPr>
          <w:tcW w:w="5000" w:type="pct"/>
          <w:gridSpan w:val="2"/>
        </w:tcPr>
        <w:p w14:paraId="5F52B86A" w14:textId="07D5FAE5" w:rsidR="008C6DAE" w:rsidRPr="009F5631" w:rsidRDefault="008C6DAE" w:rsidP="00A932D7">
          <w:pPr>
            <w:tabs>
              <w:tab w:val="right" w:pos="5289"/>
              <w:tab w:val="right" w:pos="10800"/>
            </w:tabs>
            <w:rPr>
              <w:rFonts w:asciiTheme="minorHAnsi" w:hAnsiTheme="minorHAnsi"/>
              <w:sz w:val="12"/>
              <w:szCs w:val="12"/>
            </w:rPr>
          </w:pPr>
          <w:r w:rsidRPr="009F5631">
            <w:rPr>
              <w:rFonts w:asciiTheme="minorHAnsi" w:hAnsiTheme="minorHAnsi"/>
              <w:sz w:val="22"/>
              <w:szCs w:val="22"/>
            </w:rPr>
            <w:t>Quality Insulation Installation (QII) –Air Infiltration Sealing - Framing Stage</w:t>
          </w:r>
          <w:r w:rsidRPr="009F5631">
            <w:rPr>
              <w:rFonts w:asciiTheme="minorHAnsi" w:hAnsiTheme="minorHAnsi"/>
              <w:bCs/>
            </w:rPr>
            <w:tab/>
            <w:t xml:space="preserve">(Page </w:t>
          </w:r>
          <w:r w:rsidRPr="009F5631">
            <w:rPr>
              <w:rFonts w:asciiTheme="minorHAnsi" w:hAnsiTheme="minorHAnsi"/>
              <w:bCs/>
            </w:rPr>
            <w:fldChar w:fldCharType="begin"/>
          </w:r>
          <w:r w:rsidRPr="009F5631">
            <w:rPr>
              <w:rFonts w:asciiTheme="minorHAnsi" w:hAnsiTheme="minorHAnsi"/>
              <w:bCs/>
            </w:rPr>
            <w:instrText xml:space="preserve"> PAGE   \* MERGEFORMAT </w:instrText>
          </w:r>
          <w:r w:rsidRPr="009F5631">
            <w:rPr>
              <w:rFonts w:asciiTheme="minorHAnsi" w:hAnsiTheme="minorHAnsi"/>
              <w:bCs/>
            </w:rPr>
            <w:fldChar w:fldCharType="separate"/>
          </w:r>
          <w:r>
            <w:rPr>
              <w:rFonts w:asciiTheme="minorHAnsi" w:hAnsiTheme="minorHAnsi"/>
              <w:bCs/>
              <w:noProof/>
            </w:rPr>
            <w:t>1</w:t>
          </w:r>
          <w:r w:rsidRPr="009F5631">
            <w:rPr>
              <w:rFonts w:asciiTheme="minorHAnsi" w:hAnsiTheme="minorHAnsi"/>
              <w:bCs/>
            </w:rPr>
            <w:fldChar w:fldCharType="end"/>
          </w:r>
          <w:r w:rsidRPr="009F5631">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1</w:t>
          </w:r>
          <w:r>
            <w:rPr>
              <w:rFonts w:asciiTheme="minorHAnsi" w:hAnsiTheme="minorHAnsi"/>
              <w:bCs/>
              <w:noProof/>
            </w:rPr>
            <w:fldChar w:fldCharType="end"/>
          </w:r>
          <w:r w:rsidRPr="009F5631">
            <w:rPr>
              <w:rFonts w:asciiTheme="minorHAnsi" w:hAnsiTheme="minorHAnsi"/>
              <w:bCs/>
            </w:rPr>
            <w:t>)</w:t>
          </w:r>
        </w:p>
      </w:tc>
    </w:tr>
  </w:tbl>
  <w:p w14:paraId="5F52B86C" w14:textId="77777777" w:rsidR="008C6DAE" w:rsidRDefault="008C6DAE" w:rsidP="003E0D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8C6DAE" w:rsidRPr="009F5631" w14:paraId="5F52B870" w14:textId="77777777" w:rsidTr="007C038F">
      <w:trPr>
        <w:cantSplit/>
        <w:trHeight w:val="288"/>
      </w:trPr>
      <w:tc>
        <w:tcPr>
          <w:tcW w:w="3738" w:type="pct"/>
          <w:tcBorders>
            <w:bottom w:val="single" w:sz="4" w:space="0" w:color="auto"/>
            <w:right w:val="nil"/>
          </w:tcBorders>
          <w:vAlign w:val="center"/>
        </w:tcPr>
        <w:p w14:paraId="5F52B86E" w14:textId="77777777" w:rsidR="008C6DAE" w:rsidRPr="009F5631" w:rsidRDefault="008C6DAE" w:rsidP="008C1E17">
          <w:pPr>
            <w:keepNext/>
            <w:outlineLvl w:val="0"/>
            <w:rPr>
              <w:rFonts w:asciiTheme="minorHAnsi" w:hAnsiTheme="minorHAnsi"/>
              <w:bCs/>
            </w:rPr>
          </w:pPr>
          <w:r w:rsidRPr="009F5631">
            <w:rPr>
              <w:rFonts w:asciiTheme="minorHAnsi" w:hAnsiTheme="minorHAnsi"/>
              <w:bCs/>
            </w:rPr>
            <w:t xml:space="preserve">CERTIFICATE OF INSTALLATION </w:t>
          </w:r>
          <w:r>
            <w:rPr>
              <w:rFonts w:asciiTheme="minorHAnsi" w:hAnsiTheme="minorHAnsi"/>
              <w:bCs/>
            </w:rPr>
            <w:t>–</w:t>
          </w:r>
          <w:r w:rsidRPr="009F5631">
            <w:rPr>
              <w:rFonts w:asciiTheme="minorHAnsi" w:hAnsiTheme="minorHAnsi"/>
              <w:bCs/>
            </w:rPr>
            <w:t xml:space="preserve"> </w:t>
          </w:r>
          <w:r>
            <w:rPr>
              <w:rFonts w:asciiTheme="minorHAnsi" w:hAnsiTheme="minorHAnsi"/>
              <w:bCs/>
            </w:rPr>
            <w:t>DATA FIELD DEFINITIONS AND CALCULATIONS</w:t>
          </w:r>
        </w:p>
      </w:tc>
      <w:tc>
        <w:tcPr>
          <w:tcW w:w="1262" w:type="pct"/>
          <w:tcBorders>
            <w:left w:val="nil"/>
            <w:bottom w:val="single" w:sz="4" w:space="0" w:color="auto"/>
          </w:tcBorders>
          <w:tcMar>
            <w:left w:w="115" w:type="dxa"/>
            <w:right w:w="115" w:type="dxa"/>
          </w:tcMar>
          <w:vAlign w:val="center"/>
        </w:tcPr>
        <w:p w14:paraId="5F52B86F" w14:textId="77777777" w:rsidR="008C6DAE" w:rsidRPr="009F5631" w:rsidRDefault="008C6DAE" w:rsidP="008C1E17">
          <w:pPr>
            <w:keepNext/>
            <w:jc w:val="right"/>
            <w:outlineLvl w:val="0"/>
            <w:rPr>
              <w:rFonts w:asciiTheme="minorHAnsi" w:hAnsiTheme="minorHAnsi"/>
              <w:bCs/>
            </w:rPr>
          </w:pPr>
          <w:r w:rsidRPr="009F5631">
            <w:rPr>
              <w:rFonts w:asciiTheme="minorHAnsi" w:hAnsiTheme="minorHAnsi"/>
              <w:bCs/>
            </w:rPr>
            <w:t>CF2R-</w:t>
          </w:r>
          <w:r>
            <w:rPr>
              <w:rFonts w:asciiTheme="minorHAnsi" w:hAnsiTheme="minorHAnsi"/>
              <w:bCs/>
            </w:rPr>
            <w:t>ENV</w:t>
          </w:r>
          <w:r w:rsidRPr="009F5631">
            <w:rPr>
              <w:rFonts w:asciiTheme="minorHAnsi" w:hAnsiTheme="minorHAnsi"/>
              <w:bCs/>
            </w:rPr>
            <w:t>-</w:t>
          </w:r>
          <w:r>
            <w:rPr>
              <w:rFonts w:asciiTheme="minorHAnsi" w:hAnsiTheme="minorHAnsi"/>
              <w:bCs/>
            </w:rPr>
            <w:t>21</w:t>
          </w:r>
          <w:r w:rsidRPr="009F5631">
            <w:rPr>
              <w:rFonts w:asciiTheme="minorHAnsi" w:hAnsiTheme="minorHAnsi"/>
              <w:bCs/>
            </w:rPr>
            <w:t>-E</w:t>
          </w:r>
        </w:p>
      </w:tc>
    </w:tr>
    <w:tr w:rsidR="008C6DAE" w:rsidRPr="009F5631" w14:paraId="5F52B872" w14:textId="77777777" w:rsidTr="007C038F">
      <w:trPr>
        <w:cantSplit/>
        <w:trHeight w:val="288"/>
      </w:trPr>
      <w:tc>
        <w:tcPr>
          <w:tcW w:w="5000" w:type="pct"/>
          <w:gridSpan w:val="2"/>
        </w:tcPr>
        <w:p w14:paraId="5F52B871" w14:textId="52FC3C0E" w:rsidR="008C6DAE" w:rsidRPr="009F5631" w:rsidRDefault="008C6DAE" w:rsidP="00A932D7">
          <w:pPr>
            <w:tabs>
              <w:tab w:val="right" w:pos="5289"/>
              <w:tab w:val="right" w:pos="10800"/>
            </w:tabs>
            <w:rPr>
              <w:rFonts w:asciiTheme="minorHAnsi" w:hAnsiTheme="minorHAnsi"/>
              <w:sz w:val="12"/>
              <w:szCs w:val="12"/>
            </w:rPr>
          </w:pPr>
          <w:r w:rsidRPr="009F5631">
            <w:rPr>
              <w:rFonts w:asciiTheme="minorHAnsi" w:hAnsiTheme="minorHAnsi"/>
              <w:sz w:val="22"/>
              <w:szCs w:val="22"/>
            </w:rPr>
            <w:t>Quality Insulation Installation (QII) –Air Infiltration Sealing - Framing Stage</w:t>
          </w:r>
          <w:r w:rsidRPr="009F5631">
            <w:rPr>
              <w:rFonts w:asciiTheme="minorHAnsi" w:hAnsiTheme="minorHAnsi"/>
              <w:bCs/>
            </w:rPr>
            <w:tab/>
            <w:t xml:space="preserve">(Page </w:t>
          </w:r>
          <w:r w:rsidRPr="009F5631">
            <w:rPr>
              <w:rFonts w:asciiTheme="minorHAnsi" w:hAnsiTheme="minorHAnsi"/>
              <w:bCs/>
            </w:rPr>
            <w:fldChar w:fldCharType="begin"/>
          </w:r>
          <w:r w:rsidRPr="009F5631">
            <w:rPr>
              <w:rFonts w:asciiTheme="minorHAnsi" w:hAnsiTheme="minorHAnsi"/>
              <w:bCs/>
            </w:rPr>
            <w:instrText xml:space="preserve"> PAGE   \* MERGEFORMAT </w:instrText>
          </w:r>
          <w:r w:rsidRPr="009F5631">
            <w:rPr>
              <w:rFonts w:asciiTheme="minorHAnsi" w:hAnsiTheme="minorHAnsi"/>
              <w:bCs/>
            </w:rPr>
            <w:fldChar w:fldCharType="separate"/>
          </w:r>
          <w:r w:rsidR="00C35E8A">
            <w:rPr>
              <w:rFonts w:asciiTheme="minorHAnsi" w:hAnsiTheme="minorHAnsi"/>
              <w:bCs/>
              <w:noProof/>
            </w:rPr>
            <w:t>3</w:t>
          </w:r>
          <w:r w:rsidRPr="009F5631">
            <w:rPr>
              <w:rFonts w:asciiTheme="minorHAnsi" w:hAnsiTheme="minorHAnsi"/>
              <w:bCs/>
            </w:rPr>
            <w:fldChar w:fldCharType="end"/>
          </w:r>
          <w:r w:rsidRPr="009F5631">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2</w:t>
          </w:r>
          <w:r>
            <w:rPr>
              <w:rFonts w:asciiTheme="minorHAnsi" w:hAnsiTheme="minorHAnsi"/>
              <w:bCs/>
              <w:noProof/>
            </w:rPr>
            <w:fldChar w:fldCharType="end"/>
          </w:r>
          <w:r w:rsidRPr="009F5631">
            <w:rPr>
              <w:rFonts w:asciiTheme="minorHAnsi" w:hAnsiTheme="minorHAnsi"/>
              <w:bCs/>
            </w:rPr>
            <w:t>)</w:t>
          </w:r>
        </w:p>
      </w:tc>
    </w:tr>
  </w:tbl>
  <w:p w14:paraId="5F52B873" w14:textId="77777777" w:rsidR="008C6DAE" w:rsidRDefault="008C6DAE" w:rsidP="003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1887CE4"/>
    <w:multiLevelType w:val="hybridMultilevel"/>
    <w:tmpl w:val="EF507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53741"/>
    <w:multiLevelType w:val="hybridMultilevel"/>
    <w:tmpl w:val="9D9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102D49D1"/>
    <w:multiLevelType w:val="hybridMultilevel"/>
    <w:tmpl w:val="16984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C7002"/>
    <w:multiLevelType w:val="hybridMultilevel"/>
    <w:tmpl w:val="6D6AF812"/>
    <w:lvl w:ilvl="0" w:tplc="85DCE6DE">
      <w:start w:val="1"/>
      <w:numFmt w:val="upperLetter"/>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172C17FF"/>
    <w:multiLevelType w:val="hybridMultilevel"/>
    <w:tmpl w:val="9E60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4236E"/>
    <w:multiLevelType w:val="hybridMultilevel"/>
    <w:tmpl w:val="C836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2748E"/>
    <w:multiLevelType w:val="hybridMultilevel"/>
    <w:tmpl w:val="76BA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3D72DE3"/>
    <w:multiLevelType w:val="hybridMultilevel"/>
    <w:tmpl w:val="90D245EE"/>
    <w:lvl w:ilvl="0" w:tplc="0FCA3122">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D75E9C"/>
    <w:multiLevelType w:val="hybridMultilevel"/>
    <w:tmpl w:val="BBE6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4" w15:restartNumberingAfterBreak="0">
    <w:nsid w:val="28174350"/>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6E5DD9"/>
    <w:multiLevelType w:val="hybridMultilevel"/>
    <w:tmpl w:val="4AD41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655B1"/>
    <w:multiLevelType w:val="hybridMultilevel"/>
    <w:tmpl w:val="72E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A5311"/>
    <w:multiLevelType w:val="hybridMultilevel"/>
    <w:tmpl w:val="5574CA4E"/>
    <w:lvl w:ilvl="0" w:tplc="CC5C6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A1BAF"/>
    <w:multiLevelType w:val="hybridMultilevel"/>
    <w:tmpl w:val="95DCA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pStyle w:val="ListNumber3"/>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11E6E50"/>
    <w:multiLevelType w:val="hybridMultilevel"/>
    <w:tmpl w:val="A2540FB0"/>
    <w:lvl w:ilvl="0" w:tplc="B874CA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84AE6"/>
    <w:multiLevelType w:val="hybridMultilevel"/>
    <w:tmpl w:val="26E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C1796"/>
    <w:multiLevelType w:val="hybridMultilevel"/>
    <w:tmpl w:val="1F1A9762"/>
    <w:lvl w:ilvl="0" w:tplc="21F2B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F6405"/>
    <w:multiLevelType w:val="multilevel"/>
    <w:tmpl w:val="91D896B0"/>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5"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31440"/>
    <w:multiLevelType w:val="hybridMultilevel"/>
    <w:tmpl w:val="095A1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BD2C1B"/>
    <w:multiLevelType w:val="multilevel"/>
    <w:tmpl w:val="B4B2978A"/>
    <w:lvl w:ilvl="0">
      <w:start w:val="1"/>
      <w:numFmt w:val="lowerLetter"/>
      <w:lvlText w:val="(%1)"/>
      <w:lvlJc w:val="left"/>
      <w:pPr>
        <w:tabs>
          <w:tab w:val="num" w:pos="360"/>
        </w:tabs>
        <w:ind w:left="360" w:hanging="360"/>
      </w:pPr>
      <w:rPr>
        <w:rFonts w:cs="Times New Roman" w:hint="default"/>
        <w:i w:val="0"/>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8" w15:restartNumberingAfterBreak="0">
    <w:nsid w:val="4E847546"/>
    <w:multiLevelType w:val="hybridMultilevel"/>
    <w:tmpl w:val="83BA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B3090A"/>
    <w:multiLevelType w:val="hybridMultilevel"/>
    <w:tmpl w:val="0BE4717E"/>
    <w:lvl w:ilvl="0" w:tplc="548CEEB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33022FB"/>
    <w:multiLevelType w:val="hybridMultilevel"/>
    <w:tmpl w:val="75D855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9E39E7"/>
    <w:multiLevelType w:val="hybridMultilevel"/>
    <w:tmpl w:val="C2A8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A238E"/>
    <w:multiLevelType w:val="hybridMultilevel"/>
    <w:tmpl w:val="288E3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E77D7"/>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D26FF3"/>
    <w:multiLevelType w:val="hybridMultilevel"/>
    <w:tmpl w:val="718A1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81319"/>
    <w:multiLevelType w:val="hybridMultilevel"/>
    <w:tmpl w:val="40624098"/>
    <w:lvl w:ilvl="0" w:tplc="842C0D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9" w15:restartNumberingAfterBreak="0">
    <w:nsid w:val="6EA6148F"/>
    <w:multiLevelType w:val="hybridMultilevel"/>
    <w:tmpl w:val="80F23DEE"/>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2F91881"/>
    <w:multiLevelType w:val="hybridMultilevel"/>
    <w:tmpl w:val="1A46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D839EA"/>
    <w:multiLevelType w:val="hybridMultilevel"/>
    <w:tmpl w:val="0A42F0C6"/>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0B684D"/>
    <w:multiLevelType w:val="hybridMultilevel"/>
    <w:tmpl w:val="28C227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6E32E65"/>
    <w:multiLevelType w:val="hybridMultilevel"/>
    <w:tmpl w:val="1D4C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D26C49"/>
    <w:multiLevelType w:val="hybridMultilevel"/>
    <w:tmpl w:val="01FCA3D6"/>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380989"/>
    <w:multiLevelType w:val="hybridMultilevel"/>
    <w:tmpl w:val="BD7A9340"/>
    <w:lvl w:ilvl="0" w:tplc="58182B8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num>
  <w:num w:numId="4">
    <w:abstractNumId w:val="1"/>
  </w:num>
  <w:num w:numId="5">
    <w:abstractNumId w:val="4"/>
  </w:num>
  <w:num w:numId="6">
    <w:abstractNumId w:val="13"/>
  </w:num>
  <w:num w:numId="7">
    <w:abstractNumId w:val="13"/>
  </w:num>
  <w:num w:numId="8">
    <w:abstractNumId w:val="13"/>
  </w:num>
  <w:num w:numId="9">
    <w:abstractNumId w:val="4"/>
  </w:num>
  <w:num w:numId="10">
    <w:abstractNumId w:val="4"/>
  </w:num>
  <w:num w:numId="11">
    <w:abstractNumId w:val="4"/>
  </w:num>
  <w:num w:numId="12">
    <w:abstractNumId w:val="20"/>
  </w:num>
  <w:num w:numId="13">
    <w:abstractNumId w:val="29"/>
  </w:num>
  <w:num w:numId="14">
    <w:abstractNumId w:val="29"/>
  </w:num>
  <w:num w:numId="15">
    <w:abstractNumId w:val="20"/>
  </w:num>
  <w:num w:numId="16">
    <w:abstractNumId w:val="20"/>
  </w:num>
  <w:num w:numId="17">
    <w:abstractNumId w:val="0"/>
  </w:num>
  <w:num w:numId="18">
    <w:abstractNumId w:val="1"/>
  </w:num>
  <w:num w:numId="19">
    <w:abstractNumId w:val="38"/>
  </w:num>
  <w:num w:numId="20">
    <w:abstractNumId w:val="10"/>
  </w:num>
  <w:num w:numId="21">
    <w:abstractNumId w:val="25"/>
  </w:num>
  <w:num w:numId="22">
    <w:abstractNumId w:val="19"/>
  </w:num>
  <w:num w:numId="23">
    <w:abstractNumId w:val="9"/>
  </w:num>
  <w:num w:numId="24">
    <w:abstractNumId w:val="37"/>
  </w:num>
  <w:num w:numId="25">
    <w:abstractNumId w:val="15"/>
  </w:num>
  <w:num w:numId="26">
    <w:abstractNumId w:val="44"/>
  </w:num>
  <w:num w:numId="27">
    <w:abstractNumId w:val="39"/>
  </w:num>
  <w:num w:numId="28">
    <w:abstractNumId w:val="24"/>
  </w:num>
  <w:num w:numId="29">
    <w:abstractNumId w:val="27"/>
  </w:num>
  <w:num w:numId="30">
    <w:abstractNumId w:val="11"/>
  </w:num>
  <w:num w:numId="31">
    <w:abstractNumId w:val="30"/>
  </w:num>
  <w:num w:numId="32">
    <w:abstractNumId w:val="31"/>
  </w:num>
  <w:num w:numId="33">
    <w:abstractNumId w:val="45"/>
  </w:num>
  <w:num w:numId="34">
    <w:abstractNumId w:val="41"/>
  </w:num>
  <w:num w:numId="35">
    <w:abstractNumId w:val="6"/>
  </w:num>
  <w:num w:numId="36">
    <w:abstractNumId w:val="22"/>
  </w:num>
  <w:num w:numId="37">
    <w:abstractNumId w:val="21"/>
  </w:num>
  <w:num w:numId="38">
    <w:abstractNumId w:val="36"/>
  </w:num>
  <w:num w:numId="39">
    <w:abstractNumId w:val="3"/>
  </w:num>
  <w:num w:numId="40">
    <w:abstractNumId w:val="40"/>
  </w:num>
  <w:num w:numId="41">
    <w:abstractNumId w:val="2"/>
  </w:num>
  <w:num w:numId="42">
    <w:abstractNumId w:val="5"/>
  </w:num>
  <w:num w:numId="43">
    <w:abstractNumId w:val="7"/>
  </w:num>
  <w:num w:numId="44">
    <w:abstractNumId w:val="33"/>
  </w:num>
  <w:num w:numId="45">
    <w:abstractNumId w:val="28"/>
  </w:num>
  <w:num w:numId="46">
    <w:abstractNumId w:val="32"/>
  </w:num>
  <w:num w:numId="47">
    <w:abstractNumId w:val="42"/>
  </w:num>
  <w:num w:numId="48">
    <w:abstractNumId w:val="12"/>
  </w:num>
  <w:num w:numId="49">
    <w:abstractNumId w:val="43"/>
  </w:num>
  <w:num w:numId="50">
    <w:abstractNumId w:val="8"/>
  </w:num>
  <w:num w:numId="51">
    <w:abstractNumId w:val="35"/>
  </w:num>
  <w:num w:numId="52">
    <w:abstractNumId w:val="14"/>
  </w:num>
  <w:num w:numId="53">
    <w:abstractNumId w:val="17"/>
  </w:num>
  <w:num w:numId="54">
    <w:abstractNumId w:val="34"/>
  </w:num>
  <w:num w:numId="55">
    <w:abstractNumId w:val="26"/>
  </w:num>
  <w:num w:numId="56">
    <w:abstractNumId w:val="18"/>
  </w:num>
  <w:num w:numId="57">
    <w:abstractNumId w:val="16"/>
  </w:num>
  <w:num w:numId="58">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5948"/>
    <w:rsid w:val="00005AC0"/>
    <w:rsid w:val="0001185D"/>
    <w:rsid w:val="00011F7D"/>
    <w:rsid w:val="00020148"/>
    <w:rsid w:val="00026C33"/>
    <w:rsid w:val="00026E5B"/>
    <w:rsid w:val="00034CAB"/>
    <w:rsid w:val="00041DE3"/>
    <w:rsid w:val="00051A12"/>
    <w:rsid w:val="000660B9"/>
    <w:rsid w:val="000662B5"/>
    <w:rsid w:val="000736F5"/>
    <w:rsid w:val="000764EA"/>
    <w:rsid w:val="00076986"/>
    <w:rsid w:val="000842FA"/>
    <w:rsid w:val="00084F41"/>
    <w:rsid w:val="0008620E"/>
    <w:rsid w:val="000905D3"/>
    <w:rsid w:val="000947BB"/>
    <w:rsid w:val="00094E45"/>
    <w:rsid w:val="000966DA"/>
    <w:rsid w:val="000A0105"/>
    <w:rsid w:val="000A065F"/>
    <w:rsid w:val="000A0AF8"/>
    <w:rsid w:val="000A1F02"/>
    <w:rsid w:val="000A5896"/>
    <w:rsid w:val="000A7683"/>
    <w:rsid w:val="000C1CC7"/>
    <w:rsid w:val="000C31FB"/>
    <w:rsid w:val="000C3AF6"/>
    <w:rsid w:val="000C46BB"/>
    <w:rsid w:val="000C59D0"/>
    <w:rsid w:val="000D1370"/>
    <w:rsid w:val="000D385C"/>
    <w:rsid w:val="000D49A2"/>
    <w:rsid w:val="000D75C3"/>
    <w:rsid w:val="000D7866"/>
    <w:rsid w:val="000E0760"/>
    <w:rsid w:val="000E1A7B"/>
    <w:rsid w:val="000E72AB"/>
    <w:rsid w:val="000F014C"/>
    <w:rsid w:val="000F0BEA"/>
    <w:rsid w:val="000F2DE1"/>
    <w:rsid w:val="000F3F77"/>
    <w:rsid w:val="00102AFD"/>
    <w:rsid w:val="00102D5B"/>
    <w:rsid w:val="00104458"/>
    <w:rsid w:val="00104D18"/>
    <w:rsid w:val="001050AC"/>
    <w:rsid w:val="00105E07"/>
    <w:rsid w:val="00107879"/>
    <w:rsid w:val="001078C2"/>
    <w:rsid w:val="00113D05"/>
    <w:rsid w:val="00114CA6"/>
    <w:rsid w:val="00117A2E"/>
    <w:rsid w:val="001221EB"/>
    <w:rsid w:val="00123C66"/>
    <w:rsid w:val="001276C2"/>
    <w:rsid w:val="00127AE3"/>
    <w:rsid w:val="00131923"/>
    <w:rsid w:val="001323B0"/>
    <w:rsid w:val="00132D06"/>
    <w:rsid w:val="001355F8"/>
    <w:rsid w:val="00136442"/>
    <w:rsid w:val="00136832"/>
    <w:rsid w:val="0014456F"/>
    <w:rsid w:val="00146030"/>
    <w:rsid w:val="0014789B"/>
    <w:rsid w:val="001551DF"/>
    <w:rsid w:val="00161F23"/>
    <w:rsid w:val="0016687B"/>
    <w:rsid w:val="001675BB"/>
    <w:rsid w:val="0016780F"/>
    <w:rsid w:val="001721D9"/>
    <w:rsid w:val="00175749"/>
    <w:rsid w:val="00176F47"/>
    <w:rsid w:val="0018012C"/>
    <w:rsid w:val="001855AC"/>
    <w:rsid w:val="00186FA6"/>
    <w:rsid w:val="0019159B"/>
    <w:rsid w:val="00195357"/>
    <w:rsid w:val="00196B3D"/>
    <w:rsid w:val="001A1947"/>
    <w:rsid w:val="001A4BBA"/>
    <w:rsid w:val="001A54D0"/>
    <w:rsid w:val="001A662D"/>
    <w:rsid w:val="001A7B49"/>
    <w:rsid w:val="001B14D6"/>
    <w:rsid w:val="001B52D7"/>
    <w:rsid w:val="001B7F15"/>
    <w:rsid w:val="001C49F7"/>
    <w:rsid w:val="001C5BB5"/>
    <w:rsid w:val="001C5F5B"/>
    <w:rsid w:val="001D439E"/>
    <w:rsid w:val="001D4DFE"/>
    <w:rsid w:val="001D734D"/>
    <w:rsid w:val="001E3649"/>
    <w:rsid w:val="001E6B58"/>
    <w:rsid w:val="001E7B17"/>
    <w:rsid w:val="001F1F0C"/>
    <w:rsid w:val="001F6F4A"/>
    <w:rsid w:val="002034B7"/>
    <w:rsid w:val="00207273"/>
    <w:rsid w:val="0021206B"/>
    <w:rsid w:val="00212FDC"/>
    <w:rsid w:val="00216A20"/>
    <w:rsid w:val="00221150"/>
    <w:rsid w:val="0022476D"/>
    <w:rsid w:val="00225776"/>
    <w:rsid w:val="002274B2"/>
    <w:rsid w:val="00227B1F"/>
    <w:rsid w:val="00237D35"/>
    <w:rsid w:val="00237F8B"/>
    <w:rsid w:val="00244ED1"/>
    <w:rsid w:val="002464FB"/>
    <w:rsid w:val="002511BE"/>
    <w:rsid w:val="00252439"/>
    <w:rsid w:val="00252999"/>
    <w:rsid w:val="00253B8A"/>
    <w:rsid w:val="0025574F"/>
    <w:rsid w:val="002610EF"/>
    <w:rsid w:val="002664B7"/>
    <w:rsid w:val="0027235F"/>
    <w:rsid w:val="002725BF"/>
    <w:rsid w:val="00274D69"/>
    <w:rsid w:val="00277489"/>
    <w:rsid w:val="00277872"/>
    <w:rsid w:val="002821A5"/>
    <w:rsid w:val="00284A3D"/>
    <w:rsid w:val="002A2C32"/>
    <w:rsid w:val="002A6691"/>
    <w:rsid w:val="002B0B83"/>
    <w:rsid w:val="002B47EE"/>
    <w:rsid w:val="002B5609"/>
    <w:rsid w:val="002B66B2"/>
    <w:rsid w:val="002B7CCE"/>
    <w:rsid w:val="002C6C15"/>
    <w:rsid w:val="002C753C"/>
    <w:rsid w:val="002C7973"/>
    <w:rsid w:val="002D11C9"/>
    <w:rsid w:val="002D7E7C"/>
    <w:rsid w:val="002E0AF1"/>
    <w:rsid w:val="002E1951"/>
    <w:rsid w:val="002E685F"/>
    <w:rsid w:val="002F2BFC"/>
    <w:rsid w:val="002F659B"/>
    <w:rsid w:val="00301937"/>
    <w:rsid w:val="003117ED"/>
    <w:rsid w:val="003150BB"/>
    <w:rsid w:val="00317E09"/>
    <w:rsid w:val="003239C0"/>
    <w:rsid w:val="003301B6"/>
    <w:rsid w:val="00333BE1"/>
    <w:rsid w:val="003419A5"/>
    <w:rsid w:val="00345EA7"/>
    <w:rsid w:val="00347A58"/>
    <w:rsid w:val="00347E25"/>
    <w:rsid w:val="0035122F"/>
    <w:rsid w:val="003529C5"/>
    <w:rsid w:val="003570BA"/>
    <w:rsid w:val="003608EB"/>
    <w:rsid w:val="0036198C"/>
    <w:rsid w:val="0036257D"/>
    <w:rsid w:val="003677C0"/>
    <w:rsid w:val="00367A02"/>
    <w:rsid w:val="0037105E"/>
    <w:rsid w:val="00375436"/>
    <w:rsid w:val="00375867"/>
    <w:rsid w:val="00375D57"/>
    <w:rsid w:val="0038302B"/>
    <w:rsid w:val="00383773"/>
    <w:rsid w:val="0038502C"/>
    <w:rsid w:val="003870E3"/>
    <w:rsid w:val="003904F1"/>
    <w:rsid w:val="00392624"/>
    <w:rsid w:val="003936A5"/>
    <w:rsid w:val="003965B7"/>
    <w:rsid w:val="00396F70"/>
    <w:rsid w:val="003A25CD"/>
    <w:rsid w:val="003A4D35"/>
    <w:rsid w:val="003B1E5D"/>
    <w:rsid w:val="003B3995"/>
    <w:rsid w:val="003B57AB"/>
    <w:rsid w:val="003B5ACE"/>
    <w:rsid w:val="003B5B20"/>
    <w:rsid w:val="003B61DF"/>
    <w:rsid w:val="003B7E9A"/>
    <w:rsid w:val="003C60FC"/>
    <w:rsid w:val="003C6964"/>
    <w:rsid w:val="003C6D4A"/>
    <w:rsid w:val="003C7F15"/>
    <w:rsid w:val="003D00DC"/>
    <w:rsid w:val="003D714A"/>
    <w:rsid w:val="003E09F0"/>
    <w:rsid w:val="003E0D24"/>
    <w:rsid w:val="003E17BB"/>
    <w:rsid w:val="003E1BF4"/>
    <w:rsid w:val="003E1D40"/>
    <w:rsid w:val="003E1DE2"/>
    <w:rsid w:val="003E59A1"/>
    <w:rsid w:val="003E77E0"/>
    <w:rsid w:val="003F008D"/>
    <w:rsid w:val="003F2102"/>
    <w:rsid w:val="003F2C7D"/>
    <w:rsid w:val="003F30BD"/>
    <w:rsid w:val="003F3F27"/>
    <w:rsid w:val="003F6003"/>
    <w:rsid w:val="00401545"/>
    <w:rsid w:val="00401ECB"/>
    <w:rsid w:val="004055B2"/>
    <w:rsid w:val="00405DE0"/>
    <w:rsid w:val="00406031"/>
    <w:rsid w:val="00406A74"/>
    <w:rsid w:val="0041569E"/>
    <w:rsid w:val="00425E58"/>
    <w:rsid w:val="004351BB"/>
    <w:rsid w:val="00437B6C"/>
    <w:rsid w:val="00447427"/>
    <w:rsid w:val="00447C24"/>
    <w:rsid w:val="00456581"/>
    <w:rsid w:val="00460C96"/>
    <w:rsid w:val="004661F8"/>
    <w:rsid w:val="00467C43"/>
    <w:rsid w:val="00467D3C"/>
    <w:rsid w:val="00470223"/>
    <w:rsid w:val="00473C99"/>
    <w:rsid w:val="00473FEE"/>
    <w:rsid w:val="00474189"/>
    <w:rsid w:val="00474580"/>
    <w:rsid w:val="00475A71"/>
    <w:rsid w:val="00477D31"/>
    <w:rsid w:val="00480BC8"/>
    <w:rsid w:val="00481BCC"/>
    <w:rsid w:val="00483B0E"/>
    <w:rsid w:val="00486C5C"/>
    <w:rsid w:val="00493030"/>
    <w:rsid w:val="004931E1"/>
    <w:rsid w:val="00495299"/>
    <w:rsid w:val="0049575F"/>
    <w:rsid w:val="0049685A"/>
    <w:rsid w:val="004A0512"/>
    <w:rsid w:val="004A13D2"/>
    <w:rsid w:val="004A202C"/>
    <w:rsid w:val="004B0433"/>
    <w:rsid w:val="004B0B8A"/>
    <w:rsid w:val="004B1FF1"/>
    <w:rsid w:val="004C206F"/>
    <w:rsid w:val="004C289C"/>
    <w:rsid w:val="004D2923"/>
    <w:rsid w:val="004D3606"/>
    <w:rsid w:val="004D6EEA"/>
    <w:rsid w:val="004D70E0"/>
    <w:rsid w:val="004E0BDA"/>
    <w:rsid w:val="004F1DBB"/>
    <w:rsid w:val="004F5F16"/>
    <w:rsid w:val="00501973"/>
    <w:rsid w:val="005020E0"/>
    <w:rsid w:val="00503A62"/>
    <w:rsid w:val="00503CFD"/>
    <w:rsid w:val="00512D29"/>
    <w:rsid w:val="005145ED"/>
    <w:rsid w:val="00514A91"/>
    <w:rsid w:val="00523976"/>
    <w:rsid w:val="00534562"/>
    <w:rsid w:val="0054344D"/>
    <w:rsid w:val="00545779"/>
    <w:rsid w:val="00547BCB"/>
    <w:rsid w:val="0055079A"/>
    <w:rsid w:val="005607D9"/>
    <w:rsid w:val="00561ADF"/>
    <w:rsid w:val="00565DA4"/>
    <w:rsid w:val="005714C0"/>
    <w:rsid w:val="005764CB"/>
    <w:rsid w:val="00582C7A"/>
    <w:rsid w:val="0058399E"/>
    <w:rsid w:val="00583A3D"/>
    <w:rsid w:val="00584840"/>
    <w:rsid w:val="00593A9D"/>
    <w:rsid w:val="005945DB"/>
    <w:rsid w:val="005953A1"/>
    <w:rsid w:val="005958F4"/>
    <w:rsid w:val="005A3736"/>
    <w:rsid w:val="005A67EF"/>
    <w:rsid w:val="005A7FB3"/>
    <w:rsid w:val="005B07E1"/>
    <w:rsid w:val="005B42B0"/>
    <w:rsid w:val="005C1E7C"/>
    <w:rsid w:val="005C20F3"/>
    <w:rsid w:val="005C2501"/>
    <w:rsid w:val="005C3644"/>
    <w:rsid w:val="005C3715"/>
    <w:rsid w:val="005C4DB4"/>
    <w:rsid w:val="005D72B5"/>
    <w:rsid w:val="005E1566"/>
    <w:rsid w:val="005F0BFD"/>
    <w:rsid w:val="005F5F60"/>
    <w:rsid w:val="005F667E"/>
    <w:rsid w:val="005F7A9E"/>
    <w:rsid w:val="006039CC"/>
    <w:rsid w:val="00604622"/>
    <w:rsid w:val="00605609"/>
    <w:rsid w:val="00610329"/>
    <w:rsid w:val="006103D3"/>
    <w:rsid w:val="0062058E"/>
    <w:rsid w:val="0062677F"/>
    <w:rsid w:val="006317DA"/>
    <w:rsid w:val="00633F05"/>
    <w:rsid w:val="00634515"/>
    <w:rsid w:val="00642262"/>
    <w:rsid w:val="00643429"/>
    <w:rsid w:val="00644D5D"/>
    <w:rsid w:val="00652CE9"/>
    <w:rsid w:val="00660040"/>
    <w:rsid w:val="006621ED"/>
    <w:rsid w:val="00662DC3"/>
    <w:rsid w:val="006654E6"/>
    <w:rsid w:val="006717D8"/>
    <w:rsid w:val="0067188C"/>
    <w:rsid w:val="00671E4D"/>
    <w:rsid w:val="0067374E"/>
    <w:rsid w:val="00675F1C"/>
    <w:rsid w:val="00677C94"/>
    <w:rsid w:val="00684D12"/>
    <w:rsid w:val="0068558B"/>
    <w:rsid w:val="006921D3"/>
    <w:rsid w:val="006966C9"/>
    <w:rsid w:val="006A29C9"/>
    <w:rsid w:val="006A559E"/>
    <w:rsid w:val="006B090D"/>
    <w:rsid w:val="006B256C"/>
    <w:rsid w:val="006B2624"/>
    <w:rsid w:val="006B5925"/>
    <w:rsid w:val="006B69A3"/>
    <w:rsid w:val="006B6E93"/>
    <w:rsid w:val="006C07FF"/>
    <w:rsid w:val="006C5986"/>
    <w:rsid w:val="006C797A"/>
    <w:rsid w:val="006D46D2"/>
    <w:rsid w:val="006D612D"/>
    <w:rsid w:val="006D6508"/>
    <w:rsid w:val="006E0B0D"/>
    <w:rsid w:val="006E3968"/>
    <w:rsid w:val="006E792D"/>
    <w:rsid w:val="006F1521"/>
    <w:rsid w:val="006F2B2B"/>
    <w:rsid w:val="006F3706"/>
    <w:rsid w:val="006F7A6E"/>
    <w:rsid w:val="00702AA3"/>
    <w:rsid w:val="00702D22"/>
    <w:rsid w:val="0070531C"/>
    <w:rsid w:val="00707370"/>
    <w:rsid w:val="0070737C"/>
    <w:rsid w:val="0071386D"/>
    <w:rsid w:val="00717787"/>
    <w:rsid w:val="00720C04"/>
    <w:rsid w:val="00723959"/>
    <w:rsid w:val="00730103"/>
    <w:rsid w:val="00733FA3"/>
    <w:rsid w:val="007347AB"/>
    <w:rsid w:val="00736228"/>
    <w:rsid w:val="00737140"/>
    <w:rsid w:val="00740697"/>
    <w:rsid w:val="00740A9B"/>
    <w:rsid w:val="00740C64"/>
    <w:rsid w:val="00740D06"/>
    <w:rsid w:val="007415B9"/>
    <w:rsid w:val="0074161E"/>
    <w:rsid w:val="00742CC3"/>
    <w:rsid w:val="00743547"/>
    <w:rsid w:val="00752CF1"/>
    <w:rsid w:val="007530D5"/>
    <w:rsid w:val="0075353D"/>
    <w:rsid w:val="00754631"/>
    <w:rsid w:val="007563D8"/>
    <w:rsid w:val="00762A3E"/>
    <w:rsid w:val="00762C21"/>
    <w:rsid w:val="00765712"/>
    <w:rsid w:val="0076725B"/>
    <w:rsid w:val="00774795"/>
    <w:rsid w:val="0077716F"/>
    <w:rsid w:val="00792022"/>
    <w:rsid w:val="00794565"/>
    <w:rsid w:val="00796889"/>
    <w:rsid w:val="007A3B16"/>
    <w:rsid w:val="007A3F3B"/>
    <w:rsid w:val="007A533F"/>
    <w:rsid w:val="007B00E4"/>
    <w:rsid w:val="007B0832"/>
    <w:rsid w:val="007B09EF"/>
    <w:rsid w:val="007C038F"/>
    <w:rsid w:val="007C07E6"/>
    <w:rsid w:val="007C0C5F"/>
    <w:rsid w:val="007C22E6"/>
    <w:rsid w:val="007C4584"/>
    <w:rsid w:val="007C7783"/>
    <w:rsid w:val="007D228D"/>
    <w:rsid w:val="007D3BFC"/>
    <w:rsid w:val="007E0349"/>
    <w:rsid w:val="007E1D12"/>
    <w:rsid w:val="007E26E9"/>
    <w:rsid w:val="007E2781"/>
    <w:rsid w:val="007E3A15"/>
    <w:rsid w:val="007E480B"/>
    <w:rsid w:val="007E480C"/>
    <w:rsid w:val="007F0979"/>
    <w:rsid w:val="007F11A6"/>
    <w:rsid w:val="007F2983"/>
    <w:rsid w:val="007F30D2"/>
    <w:rsid w:val="007F6C33"/>
    <w:rsid w:val="007F7169"/>
    <w:rsid w:val="0080376A"/>
    <w:rsid w:val="00804187"/>
    <w:rsid w:val="00804200"/>
    <w:rsid w:val="008108AA"/>
    <w:rsid w:val="00811831"/>
    <w:rsid w:val="00812257"/>
    <w:rsid w:val="008122F2"/>
    <w:rsid w:val="0081650A"/>
    <w:rsid w:val="00826FD6"/>
    <w:rsid w:val="00827B38"/>
    <w:rsid w:val="00830002"/>
    <w:rsid w:val="00830849"/>
    <w:rsid w:val="00830DE6"/>
    <w:rsid w:val="00833EF8"/>
    <w:rsid w:val="0083456E"/>
    <w:rsid w:val="008350D9"/>
    <w:rsid w:val="00836606"/>
    <w:rsid w:val="00837B52"/>
    <w:rsid w:val="00837FBC"/>
    <w:rsid w:val="008420A8"/>
    <w:rsid w:val="00842831"/>
    <w:rsid w:val="00851024"/>
    <w:rsid w:val="008518C9"/>
    <w:rsid w:val="008528F5"/>
    <w:rsid w:val="0085484B"/>
    <w:rsid w:val="00860835"/>
    <w:rsid w:val="00864739"/>
    <w:rsid w:val="00873261"/>
    <w:rsid w:val="0087677E"/>
    <w:rsid w:val="00880C50"/>
    <w:rsid w:val="008820D2"/>
    <w:rsid w:val="008848E7"/>
    <w:rsid w:val="00896AA1"/>
    <w:rsid w:val="00897216"/>
    <w:rsid w:val="00897AC5"/>
    <w:rsid w:val="008A1438"/>
    <w:rsid w:val="008A2903"/>
    <w:rsid w:val="008A5A82"/>
    <w:rsid w:val="008B12B7"/>
    <w:rsid w:val="008C0C8A"/>
    <w:rsid w:val="008C1E17"/>
    <w:rsid w:val="008C6DAE"/>
    <w:rsid w:val="008D17F5"/>
    <w:rsid w:val="008D30E4"/>
    <w:rsid w:val="008D37BE"/>
    <w:rsid w:val="008D57FB"/>
    <w:rsid w:val="008E0684"/>
    <w:rsid w:val="008E3C23"/>
    <w:rsid w:val="008E4D94"/>
    <w:rsid w:val="008E6C57"/>
    <w:rsid w:val="008F1644"/>
    <w:rsid w:val="0090152A"/>
    <w:rsid w:val="00901F00"/>
    <w:rsid w:val="00902360"/>
    <w:rsid w:val="00903468"/>
    <w:rsid w:val="00913B38"/>
    <w:rsid w:val="0091692F"/>
    <w:rsid w:val="0092024C"/>
    <w:rsid w:val="009209BA"/>
    <w:rsid w:val="00920D4C"/>
    <w:rsid w:val="00924A63"/>
    <w:rsid w:val="009250DE"/>
    <w:rsid w:val="009347D7"/>
    <w:rsid w:val="009351D2"/>
    <w:rsid w:val="00950E09"/>
    <w:rsid w:val="00951C03"/>
    <w:rsid w:val="00954F03"/>
    <w:rsid w:val="0095503F"/>
    <w:rsid w:val="009600B4"/>
    <w:rsid w:val="00975296"/>
    <w:rsid w:val="00976AD7"/>
    <w:rsid w:val="00981D8D"/>
    <w:rsid w:val="00986557"/>
    <w:rsid w:val="00990864"/>
    <w:rsid w:val="009944D9"/>
    <w:rsid w:val="00995B77"/>
    <w:rsid w:val="009A0526"/>
    <w:rsid w:val="009A0FAA"/>
    <w:rsid w:val="009A5784"/>
    <w:rsid w:val="009B3813"/>
    <w:rsid w:val="009B3F53"/>
    <w:rsid w:val="009B449F"/>
    <w:rsid w:val="009B53A9"/>
    <w:rsid w:val="009B5530"/>
    <w:rsid w:val="009B638F"/>
    <w:rsid w:val="009B6FC8"/>
    <w:rsid w:val="009B7DC3"/>
    <w:rsid w:val="009C0556"/>
    <w:rsid w:val="009C145C"/>
    <w:rsid w:val="009D1D10"/>
    <w:rsid w:val="009D24DC"/>
    <w:rsid w:val="009D2DD6"/>
    <w:rsid w:val="009E2015"/>
    <w:rsid w:val="009E2C1C"/>
    <w:rsid w:val="009E7F61"/>
    <w:rsid w:val="009F05B3"/>
    <w:rsid w:val="009F5631"/>
    <w:rsid w:val="009F72BF"/>
    <w:rsid w:val="00A00D76"/>
    <w:rsid w:val="00A0399D"/>
    <w:rsid w:val="00A049C5"/>
    <w:rsid w:val="00A04E10"/>
    <w:rsid w:val="00A06EEA"/>
    <w:rsid w:val="00A153F2"/>
    <w:rsid w:val="00A2097E"/>
    <w:rsid w:val="00A23A1D"/>
    <w:rsid w:val="00A270E6"/>
    <w:rsid w:val="00A31513"/>
    <w:rsid w:val="00A31842"/>
    <w:rsid w:val="00A40F83"/>
    <w:rsid w:val="00A43AFF"/>
    <w:rsid w:val="00A44E2C"/>
    <w:rsid w:val="00A539BE"/>
    <w:rsid w:val="00A541A6"/>
    <w:rsid w:val="00A60386"/>
    <w:rsid w:val="00A75F72"/>
    <w:rsid w:val="00A80D78"/>
    <w:rsid w:val="00A81BAE"/>
    <w:rsid w:val="00A86E86"/>
    <w:rsid w:val="00A925F2"/>
    <w:rsid w:val="00A930CE"/>
    <w:rsid w:val="00A932D7"/>
    <w:rsid w:val="00A943E1"/>
    <w:rsid w:val="00A950F3"/>
    <w:rsid w:val="00A955B0"/>
    <w:rsid w:val="00A957DC"/>
    <w:rsid w:val="00A9734F"/>
    <w:rsid w:val="00AA0FE6"/>
    <w:rsid w:val="00AA28DD"/>
    <w:rsid w:val="00AA5A53"/>
    <w:rsid w:val="00AB027B"/>
    <w:rsid w:val="00AB2724"/>
    <w:rsid w:val="00AC33DD"/>
    <w:rsid w:val="00AC4734"/>
    <w:rsid w:val="00AD0F29"/>
    <w:rsid w:val="00AD160D"/>
    <w:rsid w:val="00AD4B11"/>
    <w:rsid w:val="00AD7977"/>
    <w:rsid w:val="00AE1DDD"/>
    <w:rsid w:val="00AE407B"/>
    <w:rsid w:val="00AE4522"/>
    <w:rsid w:val="00AE71FC"/>
    <w:rsid w:val="00AE7828"/>
    <w:rsid w:val="00AF4DFF"/>
    <w:rsid w:val="00AF62A8"/>
    <w:rsid w:val="00B01548"/>
    <w:rsid w:val="00B04E3E"/>
    <w:rsid w:val="00B05BD7"/>
    <w:rsid w:val="00B1520B"/>
    <w:rsid w:val="00B176F3"/>
    <w:rsid w:val="00B20575"/>
    <w:rsid w:val="00B210AA"/>
    <w:rsid w:val="00B24895"/>
    <w:rsid w:val="00B25237"/>
    <w:rsid w:val="00B25D63"/>
    <w:rsid w:val="00B301C8"/>
    <w:rsid w:val="00B314E8"/>
    <w:rsid w:val="00B35277"/>
    <w:rsid w:val="00B36356"/>
    <w:rsid w:val="00B4024A"/>
    <w:rsid w:val="00B42BC5"/>
    <w:rsid w:val="00B4316D"/>
    <w:rsid w:val="00B44541"/>
    <w:rsid w:val="00B50B36"/>
    <w:rsid w:val="00B537B1"/>
    <w:rsid w:val="00B54F2D"/>
    <w:rsid w:val="00B56B9A"/>
    <w:rsid w:val="00B57780"/>
    <w:rsid w:val="00B63FC1"/>
    <w:rsid w:val="00B73148"/>
    <w:rsid w:val="00B74299"/>
    <w:rsid w:val="00B75468"/>
    <w:rsid w:val="00B75711"/>
    <w:rsid w:val="00B75AB0"/>
    <w:rsid w:val="00B81443"/>
    <w:rsid w:val="00B81596"/>
    <w:rsid w:val="00B8293A"/>
    <w:rsid w:val="00B8554D"/>
    <w:rsid w:val="00B87A00"/>
    <w:rsid w:val="00B94A57"/>
    <w:rsid w:val="00BA041B"/>
    <w:rsid w:val="00BA2A6D"/>
    <w:rsid w:val="00BA32E5"/>
    <w:rsid w:val="00BA78B0"/>
    <w:rsid w:val="00BB7BC2"/>
    <w:rsid w:val="00BC277F"/>
    <w:rsid w:val="00BC4E02"/>
    <w:rsid w:val="00BC7FBB"/>
    <w:rsid w:val="00BD237B"/>
    <w:rsid w:val="00BD308F"/>
    <w:rsid w:val="00BD58AE"/>
    <w:rsid w:val="00BE1134"/>
    <w:rsid w:val="00BE45D4"/>
    <w:rsid w:val="00BF1C64"/>
    <w:rsid w:val="00BF31DC"/>
    <w:rsid w:val="00BF4F96"/>
    <w:rsid w:val="00BF54FA"/>
    <w:rsid w:val="00BF7BE5"/>
    <w:rsid w:val="00C023B1"/>
    <w:rsid w:val="00C03988"/>
    <w:rsid w:val="00C041A1"/>
    <w:rsid w:val="00C055D4"/>
    <w:rsid w:val="00C07D0C"/>
    <w:rsid w:val="00C10D96"/>
    <w:rsid w:val="00C213E4"/>
    <w:rsid w:val="00C23E63"/>
    <w:rsid w:val="00C25739"/>
    <w:rsid w:val="00C27F83"/>
    <w:rsid w:val="00C31A99"/>
    <w:rsid w:val="00C31DF4"/>
    <w:rsid w:val="00C3468A"/>
    <w:rsid w:val="00C35E8A"/>
    <w:rsid w:val="00C46525"/>
    <w:rsid w:val="00C604D1"/>
    <w:rsid w:val="00C60686"/>
    <w:rsid w:val="00C61D78"/>
    <w:rsid w:val="00C633AE"/>
    <w:rsid w:val="00C73EF1"/>
    <w:rsid w:val="00C75C88"/>
    <w:rsid w:val="00C77EC0"/>
    <w:rsid w:val="00C85A60"/>
    <w:rsid w:val="00C87110"/>
    <w:rsid w:val="00C93CAB"/>
    <w:rsid w:val="00C96D84"/>
    <w:rsid w:val="00C97BF2"/>
    <w:rsid w:val="00CA6E89"/>
    <w:rsid w:val="00CB03B8"/>
    <w:rsid w:val="00CB0A11"/>
    <w:rsid w:val="00CB560E"/>
    <w:rsid w:val="00CB7853"/>
    <w:rsid w:val="00CC4276"/>
    <w:rsid w:val="00CC66D9"/>
    <w:rsid w:val="00CC7723"/>
    <w:rsid w:val="00CD0B0A"/>
    <w:rsid w:val="00CD1750"/>
    <w:rsid w:val="00CD181C"/>
    <w:rsid w:val="00CD4981"/>
    <w:rsid w:val="00CE072D"/>
    <w:rsid w:val="00CE689B"/>
    <w:rsid w:val="00CF3482"/>
    <w:rsid w:val="00CF4A1D"/>
    <w:rsid w:val="00D00E0D"/>
    <w:rsid w:val="00D0154C"/>
    <w:rsid w:val="00D02292"/>
    <w:rsid w:val="00D03B01"/>
    <w:rsid w:val="00D04290"/>
    <w:rsid w:val="00D07664"/>
    <w:rsid w:val="00D12E0E"/>
    <w:rsid w:val="00D175B1"/>
    <w:rsid w:val="00D17A34"/>
    <w:rsid w:val="00D20CA0"/>
    <w:rsid w:val="00D21D1A"/>
    <w:rsid w:val="00D22906"/>
    <w:rsid w:val="00D2370D"/>
    <w:rsid w:val="00D24D5A"/>
    <w:rsid w:val="00D27AF1"/>
    <w:rsid w:val="00D27F7F"/>
    <w:rsid w:val="00D3037D"/>
    <w:rsid w:val="00D30965"/>
    <w:rsid w:val="00D34B6C"/>
    <w:rsid w:val="00D404C4"/>
    <w:rsid w:val="00D405BF"/>
    <w:rsid w:val="00D45DF1"/>
    <w:rsid w:val="00D46447"/>
    <w:rsid w:val="00D46449"/>
    <w:rsid w:val="00D506D1"/>
    <w:rsid w:val="00D55F4E"/>
    <w:rsid w:val="00D63361"/>
    <w:rsid w:val="00D71462"/>
    <w:rsid w:val="00D806DD"/>
    <w:rsid w:val="00D8455C"/>
    <w:rsid w:val="00D96F77"/>
    <w:rsid w:val="00DA0E66"/>
    <w:rsid w:val="00DA32F6"/>
    <w:rsid w:val="00DA71A3"/>
    <w:rsid w:val="00DB1048"/>
    <w:rsid w:val="00DB2F39"/>
    <w:rsid w:val="00DB5084"/>
    <w:rsid w:val="00DC1D9C"/>
    <w:rsid w:val="00DC2170"/>
    <w:rsid w:val="00DC2A1F"/>
    <w:rsid w:val="00DC520A"/>
    <w:rsid w:val="00DC6DB0"/>
    <w:rsid w:val="00DD4C83"/>
    <w:rsid w:val="00DD6B31"/>
    <w:rsid w:val="00DE2053"/>
    <w:rsid w:val="00DF0E2B"/>
    <w:rsid w:val="00DF16DE"/>
    <w:rsid w:val="00E00F5A"/>
    <w:rsid w:val="00E01F11"/>
    <w:rsid w:val="00E021EE"/>
    <w:rsid w:val="00E04B87"/>
    <w:rsid w:val="00E07890"/>
    <w:rsid w:val="00E107C9"/>
    <w:rsid w:val="00E136A4"/>
    <w:rsid w:val="00E13F58"/>
    <w:rsid w:val="00E15E4D"/>
    <w:rsid w:val="00E2401B"/>
    <w:rsid w:val="00E248AE"/>
    <w:rsid w:val="00E248D9"/>
    <w:rsid w:val="00E2624E"/>
    <w:rsid w:val="00E274C9"/>
    <w:rsid w:val="00E32776"/>
    <w:rsid w:val="00E402DC"/>
    <w:rsid w:val="00E41F89"/>
    <w:rsid w:val="00E44733"/>
    <w:rsid w:val="00E5132F"/>
    <w:rsid w:val="00E531B6"/>
    <w:rsid w:val="00E55F8A"/>
    <w:rsid w:val="00E56732"/>
    <w:rsid w:val="00E5765E"/>
    <w:rsid w:val="00E64CE2"/>
    <w:rsid w:val="00E70E16"/>
    <w:rsid w:val="00E75FB8"/>
    <w:rsid w:val="00E76871"/>
    <w:rsid w:val="00E819D4"/>
    <w:rsid w:val="00E8234D"/>
    <w:rsid w:val="00E8552E"/>
    <w:rsid w:val="00E8785A"/>
    <w:rsid w:val="00E90AC9"/>
    <w:rsid w:val="00E90B36"/>
    <w:rsid w:val="00E94442"/>
    <w:rsid w:val="00E9655F"/>
    <w:rsid w:val="00E96684"/>
    <w:rsid w:val="00EA49C9"/>
    <w:rsid w:val="00EA7224"/>
    <w:rsid w:val="00EB2A55"/>
    <w:rsid w:val="00EB2FA5"/>
    <w:rsid w:val="00EC248E"/>
    <w:rsid w:val="00EC3E92"/>
    <w:rsid w:val="00EC5BE0"/>
    <w:rsid w:val="00EC7C50"/>
    <w:rsid w:val="00ED64B7"/>
    <w:rsid w:val="00EE3C92"/>
    <w:rsid w:val="00EE5181"/>
    <w:rsid w:val="00EE708A"/>
    <w:rsid w:val="00EE7CC6"/>
    <w:rsid w:val="00EF2B66"/>
    <w:rsid w:val="00EF3265"/>
    <w:rsid w:val="00EF7443"/>
    <w:rsid w:val="00F0090B"/>
    <w:rsid w:val="00F00CF5"/>
    <w:rsid w:val="00F01ED5"/>
    <w:rsid w:val="00F036C6"/>
    <w:rsid w:val="00F05FC1"/>
    <w:rsid w:val="00F07F14"/>
    <w:rsid w:val="00F11625"/>
    <w:rsid w:val="00F14660"/>
    <w:rsid w:val="00F1790B"/>
    <w:rsid w:val="00F17E1D"/>
    <w:rsid w:val="00F20B12"/>
    <w:rsid w:val="00F22401"/>
    <w:rsid w:val="00F23484"/>
    <w:rsid w:val="00F23B30"/>
    <w:rsid w:val="00F245A1"/>
    <w:rsid w:val="00F330F2"/>
    <w:rsid w:val="00F35372"/>
    <w:rsid w:val="00F362AF"/>
    <w:rsid w:val="00F43B9A"/>
    <w:rsid w:val="00F461D7"/>
    <w:rsid w:val="00F47B3C"/>
    <w:rsid w:val="00F529E8"/>
    <w:rsid w:val="00F541D5"/>
    <w:rsid w:val="00F54A3B"/>
    <w:rsid w:val="00F558A4"/>
    <w:rsid w:val="00F5775D"/>
    <w:rsid w:val="00F61B2B"/>
    <w:rsid w:val="00F67A82"/>
    <w:rsid w:val="00F70D50"/>
    <w:rsid w:val="00F77443"/>
    <w:rsid w:val="00F80B77"/>
    <w:rsid w:val="00F82BFF"/>
    <w:rsid w:val="00F85E8A"/>
    <w:rsid w:val="00F872E5"/>
    <w:rsid w:val="00F90C91"/>
    <w:rsid w:val="00F914CB"/>
    <w:rsid w:val="00F96ABA"/>
    <w:rsid w:val="00F96C8C"/>
    <w:rsid w:val="00F96F4F"/>
    <w:rsid w:val="00F97691"/>
    <w:rsid w:val="00FA0363"/>
    <w:rsid w:val="00FA4DC3"/>
    <w:rsid w:val="00FA7FAC"/>
    <w:rsid w:val="00FB0230"/>
    <w:rsid w:val="00FB1660"/>
    <w:rsid w:val="00FB16F5"/>
    <w:rsid w:val="00FB6A5E"/>
    <w:rsid w:val="00FB6FC9"/>
    <w:rsid w:val="00FC5D73"/>
    <w:rsid w:val="00FD1052"/>
    <w:rsid w:val="00FD1AA4"/>
    <w:rsid w:val="00FD1FD8"/>
    <w:rsid w:val="00FD311D"/>
    <w:rsid w:val="00FD71CE"/>
    <w:rsid w:val="00FD7A7F"/>
    <w:rsid w:val="00FE1C0E"/>
    <w:rsid w:val="00FF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5F52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rPr>
      <w:sz w:val="20"/>
      <w:szCs w:val="20"/>
    </w:rPr>
  </w:style>
  <w:style w:type="paragraph" w:styleId="Heading1">
    <w:name w:val="heading 1"/>
    <w:basedOn w:val="Normal"/>
    <w:next w:val="Normal"/>
    <w:link w:val="Heading1Char"/>
    <w:uiPriority w:val="99"/>
    <w:qFormat/>
    <w:rsid w:val="00277489"/>
    <w:pPr>
      <w:keepNext/>
      <w:outlineLvl w:val="0"/>
    </w:pPr>
    <w:rPr>
      <w:b/>
      <w:sz w:val="30"/>
    </w:rPr>
  </w:style>
  <w:style w:type="paragraph" w:styleId="Heading2">
    <w:name w:val="heading 2"/>
    <w:aliases w:val="h2,h21,h22"/>
    <w:basedOn w:val="Normal"/>
    <w:next w:val="Normal"/>
    <w:link w:val="Heading2Char"/>
    <w:uiPriority w:val="99"/>
    <w:qFormat/>
    <w:rsid w:val="00F330F2"/>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F330F2"/>
    <w:pPr>
      <w:keepNext/>
      <w:numPr>
        <w:ilvl w:val="2"/>
        <w:numId w:val="7"/>
      </w:numPr>
      <w:tabs>
        <w:tab w:val="clear" w:pos="-2606"/>
        <w:tab w:val="left" w:pos="-2600"/>
        <w:tab w:val="num" w:pos="1080"/>
      </w:tabs>
      <w:spacing w:before="480"/>
      <w:ind w:left="0"/>
      <w:outlineLvl w:val="2"/>
    </w:pPr>
    <w:rPr>
      <w:rFonts w:ascii="Arial Black" w:hAnsi="Arial Black"/>
      <w:sz w:val="22"/>
    </w:rPr>
  </w:style>
  <w:style w:type="paragraph" w:styleId="Heading7">
    <w:name w:val="heading 7"/>
    <w:basedOn w:val="Normal"/>
    <w:next w:val="Normal"/>
    <w:link w:val="Heading7Char"/>
    <w:uiPriority w:val="99"/>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3E4"/>
    <w:rPr>
      <w:rFonts w:cs="Times New Roman"/>
      <w:b/>
      <w:sz w:val="30"/>
    </w:rPr>
  </w:style>
  <w:style w:type="character" w:customStyle="1" w:styleId="Heading2Char">
    <w:name w:val="Heading 2 Char"/>
    <w:aliases w:val="h2 Char,h21 Char,h22 Char"/>
    <w:basedOn w:val="DefaultParagraphFont"/>
    <w:link w:val="Heading2"/>
    <w:uiPriority w:val="99"/>
    <w:rsid w:val="007C009C"/>
    <w:rPr>
      <w:rFonts w:ascii="Arial" w:hAnsi="Arial"/>
      <w:b/>
      <w:i/>
      <w:szCs w:val="20"/>
    </w:rPr>
  </w:style>
  <w:style w:type="character" w:customStyle="1" w:styleId="Heading3Char">
    <w:name w:val="Heading 3 Char"/>
    <w:aliases w:val="h3 Char,h31 Char,h32 Char"/>
    <w:basedOn w:val="DefaultParagraphFont"/>
    <w:link w:val="Heading3"/>
    <w:uiPriority w:val="99"/>
    <w:rsid w:val="003150BB"/>
    <w:rPr>
      <w:rFonts w:ascii="Arial Black" w:hAnsi="Arial Black" w:cs="Times New Roman"/>
      <w:sz w:val="22"/>
    </w:rPr>
  </w:style>
  <w:style w:type="character" w:customStyle="1" w:styleId="Heading7Char">
    <w:name w:val="Heading 7 Char"/>
    <w:basedOn w:val="DefaultParagraphFont"/>
    <w:link w:val="Heading7"/>
    <w:uiPriority w:val="99"/>
    <w:rsid w:val="001E3649"/>
    <w:rPr>
      <w:rFonts w:ascii="Calibri" w:hAnsi="Calibri" w:cs="Times New Roman"/>
      <w:sz w:val="24"/>
      <w:szCs w:val="24"/>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0"/>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Header">
    <w:name w:val="header"/>
    <w:basedOn w:val="Normal"/>
    <w:link w:val="HeaderChar"/>
    <w:uiPriority w:val="99"/>
    <w:rsid w:val="00277489"/>
    <w:pPr>
      <w:tabs>
        <w:tab w:val="center" w:pos="4320"/>
        <w:tab w:val="right" w:pos="8640"/>
      </w:tabs>
    </w:pPr>
  </w:style>
  <w:style w:type="character" w:customStyle="1" w:styleId="HeaderChar">
    <w:name w:val="Header Char"/>
    <w:basedOn w:val="DefaultParagraphFont"/>
    <w:link w:val="Header"/>
    <w:uiPriority w:val="99"/>
    <w:semiHidden/>
    <w:rsid w:val="007C009C"/>
    <w:rPr>
      <w:sz w:val="20"/>
      <w:szCs w:val="20"/>
    </w:rPr>
  </w:style>
  <w:style w:type="paragraph" w:styleId="Footer">
    <w:name w:val="footer"/>
    <w:basedOn w:val="Normal"/>
    <w:link w:val="FooterChar"/>
    <w:uiPriority w:val="99"/>
    <w:rsid w:val="00D2370D"/>
    <w:pPr>
      <w:pBdr>
        <w:top w:val="single" w:sz="4" w:space="1" w:color="auto"/>
      </w:pBdr>
      <w:tabs>
        <w:tab w:val="center" w:pos="4320"/>
      </w:tabs>
    </w:pPr>
    <w:rPr>
      <w:i/>
    </w:rPr>
  </w:style>
  <w:style w:type="character" w:customStyle="1" w:styleId="FooterChar">
    <w:name w:val="Footer Char"/>
    <w:basedOn w:val="DefaultParagraphFont"/>
    <w:link w:val="Footer"/>
    <w:uiPriority w:val="99"/>
    <w:rsid w:val="008E4D94"/>
    <w:rPr>
      <w:rFonts w:cs="Times New Roman"/>
      <w:i/>
    </w:rPr>
  </w:style>
  <w:style w:type="paragraph" w:styleId="FootnoteText">
    <w:name w:val="footnote text"/>
    <w:basedOn w:val="Normal"/>
    <w:link w:val="FootnoteTextChar"/>
    <w:uiPriority w:val="99"/>
    <w:semiHidden/>
    <w:rsid w:val="004C289C"/>
  </w:style>
  <w:style w:type="character" w:customStyle="1" w:styleId="FootnoteTextChar">
    <w:name w:val="Footnote Text Char"/>
    <w:basedOn w:val="DefaultParagraphFont"/>
    <w:link w:val="FootnoteText"/>
    <w:uiPriority w:val="99"/>
    <w:semiHidden/>
    <w:rsid w:val="007C009C"/>
    <w:rPr>
      <w:sz w:val="20"/>
      <w:szCs w:val="20"/>
    </w:rPr>
  </w:style>
  <w:style w:type="paragraph" w:styleId="Index1">
    <w:name w:val="index 1"/>
    <w:basedOn w:val="Normal"/>
    <w:next w:val="Normal"/>
    <w:autoRedefine/>
    <w:uiPriority w:val="99"/>
    <w:semiHidden/>
    <w:rsid w:val="004C289C"/>
    <w:pPr>
      <w:ind w:left="200" w:hanging="200"/>
    </w:pPr>
  </w:style>
  <w:style w:type="paragraph" w:styleId="IndexHeading">
    <w:name w:val="index heading"/>
    <w:basedOn w:val="Normal"/>
    <w:next w:val="Index1"/>
    <w:uiPriority w:val="99"/>
    <w:semiHidden/>
    <w:rsid w:val="004C289C"/>
    <w:rPr>
      <w:rFonts w:ascii="Arial" w:hAnsi="Arial"/>
      <w:b/>
    </w:rPr>
  </w:style>
  <w:style w:type="paragraph" w:styleId="ListNumber3">
    <w:name w:val="List Number 3"/>
    <w:basedOn w:val="Normal"/>
    <w:uiPriority w:val="99"/>
    <w:rsid w:val="004C289C"/>
    <w:pPr>
      <w:numPr>
        <w:numId w:val="15"/>
      </w:numPr>
      <w:tabs>
        <w:tab w:val="num" w:pos="1080"/>
      </w:tabs>
      <w:ind w:left="1080"/>
    </w:pPr>
  </w:style>
  <w:style w:type="paragraph" w:styleId="CommentText">
    <w:name w:val="annotation text"/>
    <w:basedOn w:val="Normal"/>
    <w:link w:val="CommentTextChar"/>
    <w:uiPriority w:val="99"/>
    <w:semiHidden/>
    <w:rsid w:val="004C289C"/>
  </w:style>
  <w:style w:type="character" w:customStyle="1" w:styleId="CommentTextChar">
    <w:name w:val="Comment Text Char"/>
    <w:basedOn w:val="DefaultParagraphFont"/>
    <w:link w:val="CommentText"/>
    <w:uiPriority w:val="99"/>
    <w:semiHidden/>
    <w:rsid w:val="003F6003"/>
    <w:rPr>
      <w:rFonts w:cs="Times New Roman"/>
    </w:rPr>
  </w:style>
  <w:style w:type="paragraph" w:styleId="CommentSubject">
    <w:name w:val="annotation subject"/>
    <w:basedOn w:val="CommentText"/>
    <w:next w:val="CommentText"/>
    <w:link w:val="CommentSubjectChar"/>
    <w:uiPriority w:val="99"/>
    <w:semiHidden/>
    <w:rsid w:val="004C289C"/>
    <w:rPr>
      <w:b/>
      <w:bCs/>
    </w:rPr>
  </w:style>
  <w:style w:type="character" w:customStyle="1" w:styleId="CommentSubjectChar">
    <w:name w:val="Comment Subject Char"/>
    <w:basedOn w:val="CommentTextChar"/>
    <w:link w:val="CommentSubject"/>
    <w:uiPriority w:val="99"/>
    <w:semiHidden/>
    <w:rsid w:val="007C009C"/>
    <w:rPr>
      <w:rFonts w:cs="Times New Roman"/>
      <w:b/>
      <w:bCs/>
      <w:sz w:val="20"/>
      <w:szCs w:val="20"/>
    </w:rPr>
  </w:style>
  <w:style w:type="paragraph" w:customStyle="1" w:styleId="doublelineabove">
    <w:name w:val="double line above"/>
    <w:basedOn w:val="Normal"/>
    <w:uiPriority w:val="99"/>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4C289C"/>
    <w:pPr>
      <w:tabs>
        <w:tab w:val="num" w:pos="1800"/>
      </w:tabs>
      <w:ind w:left="1800" w:hanging="360"/>
    </w:pPr>
  </w:style>
  <w:style w:type="paragraph" w:customStyle="1" w:styleId="p2">
    <w:name w:val="p2"/>
    <w:basedOn w:val="Normal"/>
    <w:rsid w:val="004C289C"/>
    <w:pPr>
      <w:widowControl w:val="0"/>
      <w:tabs>
        <w:tab w:val="left" w:pos="357"/>
      </w:tabs>
      <w:spacing w:line="255" w:lineRule="atLeast"/>
      <w:ind w:left="1083" w:hanging="357"/>
    </w:pPr>
    <w:rPr>
      <w:sz w:val="24"/>
    </w:rPr>
  </w:style>
  <w:style w:type="paragraph" w:styleId="BlockText">
    <w:name w:val="Block Text"/>
    <w:basedOn w:val="Normal"/>
    <w:uiPriority w:val="99"/>
    <w:rsid w:val="004C289C"/>
    <w:pPr>
      <w:spacing w:after="120"/>
      <w:ind w:left="1440" w:right="1440"/>
    </w:pPr>
  </w:style>
  <w:style w:type="paragraph" w:styleId="BalloonText">
    <w:name w:val="Balloon Text"/>
    <w:basedOn w:val="Normal"/>
    <w:link w:val="BalloonTextChar"/>
    <w:uiPriority w:val="99"/>
    <w:semiHidden/>
    <w:rsid w:val="00DC2170"/>
    <w:rPr>
      <w:rFonts w:ascii="Tahoma" w:hAnsi="Tahoma" w:cs="Tahoma"/>
      <w:sz w:val="16"/>
      <w:szCs w:val="16"/>
    </w:rPr>
  </w:style>
  <w:style w:type="character" w:customStyle="1" w:styleId="BalloonTextChar">
    <w:name w:val="Balloon Text Char"/>
    <w:basedOn w:val="DefaultParagraphFont"/>
    <w:link w:val="BalloonText"/>
    <w:uiPriority w:val="99"/>
    <w:semiHidden/>
    <w:rsid w:val="007C009C"/>
    <w:rPr>
      <w:sz w:val="0"/>
      <w:szCs w:val="0"/>
    </w:rPr>
  </w:style>
  <w:style w:type="character" w:styleId="CommentReference">
    <w:name w:val="annotation reference"/>
    <w:basedOn w:val="DefaultParagraphFont"/>
    <w:uiPriority w:val="99"/>
    <w:semiHidden/>
    <w:rsid w:val="00FB6FC9"/>
    <w:rPr>
      <w:rFonts w:cs="Times New Roman"/>
      <w:sz w:val="16"/>
      <w:szCs w:val="16"/>
    </w:rPr>
  </w:style>
  <w:style w:type="table" w:styleId="TableGrid">
    <w:name w:val="Table Grid"/>
    <w:basedOn w:val="TableNormal"/>
    <w:uiPriority w:val="99"/>
    <w:rsid w:val="0001185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E3649"/>
    <w:pPr>
      <w:ind w:left="720"/>
    </w:pPr>
  </w:style>
  <w:style w:type="paragraph" w:styleId="Revision">
    <w:name w:val="Revision"/>
    <w:hidden/>
    <w:uiPriority w:val="99"/>
    <w:semiHidden/>
    <w:rsid w:val="000C59D0"/>
    <w:rPr>
      <w:sz w:val="20"/>
      <w:szCs w:val="20"/>
    </w:rPr>
  </w:style>
  <w:style w:type="paragraph" w:customStyle="1" w:styleId="Default">
    <w:name w:val="Default"/>
    <w:rsid w:val="00BD308F"/>
    <w:pPr>
      <w:autoSpaceDE w:val="0"/>
      <w:autoSpaceDN w:val="0"/>
      <w:adjustRightInd w:val="0"/>
    </w:pPr>
    <w:rPr>
      <w:rFonts w:ascii="Wingdings" w:hAnsi="Wingdings" w:cs="Wingdings"/>
      <w:color w:val="000000"/>
      <w:sz w:val="24"/>
      <w:szCs w:val="24"/>
    </w:rPr>
  </w:style>
  <w:style w:type="paragraph" w:styleId="NoSpacing">
    <w:name w:val="No Spacing"/>
    <w:uiPriority w:val="99"/>
    <w:qFormat/>
    <w:rsid w:val="00425E58"/>
    <w:rPr>
      <w:rFonts w:ascii="Calibri" w:hAnsi="Calibri"/>
    </w:rPr>
  </w:style>
  <w:style w:type="paragraph" w:customStyle="1" w:styleId="NormalBullet">
    <w:name w:val="Normal Bullet"/>
    <w:basedOn w:val="Normal"/>
    <w:uiPriority w:val="99"/>
    <w:rsid w:val="00D02292"/>
    <w:pPr>
      <w:numPr>
        <w:numId w:val="24"/>
      </w:numPr>
      <w:spacing w:before="120"/>
    </w:pPr>
    <w:rPr>
      <w:rFonts w:ascii="Arial" w:hAnsi="Arial"/>
    </w:rPr>
  </w:style>
  <w:style w:type="paragraph" w:customStyle="1" w:styleId="BulletB1Number">
    <w:name w:val="Bullet B (1. Number)"/>
    <w:basedOn w:val="Normal"/>
    <w:uiPriority w:val="99"/>
    <w:rsid w:val="00D02292"/>
    <w:pPr>
      <w:suppressAutoHyphens/>
      <w:spacing w:before="120"/>
      <w:ind w:left="720" w:hanging="360"/>
    </w:pPr>
  </w:style>
  <w:style w:type="paragraph" w:customStyle="1" w:styleId="Style17">
    <w:name w:val="Style17"/>
    <w:basedOn w:val="Heading1"/>
    <w:link w:val="Style17Char"/>
    <w:qFormat/>
    <w:rsid w:val="003E0D24"/>
    <w:rPr>
      <w:rFonts w:asciiTheme="minorHAnsi" w:hAnsiTheme="minorHAnsi"/>
      <w:b w:val="0"/>
      <w:bCs/>
      <w:sz w:val="20"/>
    </w:rPr>
  </w:style>
  <w:style w:type="paragraph" w:customStyle="1" w:styleId="Style18">
    <w:name w:val="Style18"/>
    <w:basedOn w:val="Heading1"/>
    <w:link w:val="Style18Char"/>
    <w:qFormat/>
    <w:rsid w:val="003E0D24"/>
    <w:pPr>
      <w:jc w:val="right"/>
    </w:pPr>
    <w:rPr>
      <w:rFonts w:asciiTheme="minorHAnsi" w:hAnsiTheme="minorHAnsi"/>
      <w:b w:val="0"/>
      <w:bCs/>
      <w:sz w:val="20"/>
    </w:rPr>
  </w:style>
  <w:style w:type="character" w:customStyle="1" w:styleId="Style17Char">
    <w:name w:val="Style17 Char"/>
    <w:basedOn w:val="Heading1Char"/>
    <w:link w:val="Style17"/>
    <w:rsid w:val="003E0D24"/>
    <w:rPr>
      <w:rFonts w:asciiTheme="minorHAnsi" w:hAnsiTheme="minorHAnsi" w:cs="Times New Roman"/>
      <w:b w:val="0"/>
      <w:bCs/>
      <w:sz w:val="20"/>
      <w:szCs w:val="20"/>
    </w:rPr>
  </w:style>
  <w:style w:type="paragraph" w:customStyle="1" w:styleId="Style19">
    <w:name w:val="Style19"/>
    <w:basedOn w:val="Normal"/>
    <w:link w:val="Style19Char"/>
    <w:qFormat/>
    <w:rsid w:val="003E0D24"/>
    <w:pPr>
      <w:tabs>
        <w:tab w:val="right" w:pos="10543"/>
      </w:tabs>
    </w:pPr>
    <w:rPr>
      <w:rFonts w:asciiTheme="minorHAnsi" w:hAnsiTheme="minorHAnsi"/>
      <w:bCs/>
    </w:rPr>
  </w:style>
  <w:style w:type="character" w:customStyle="1" w:styleId="Style18Char">
    <w:name w:val="Style18 Char"/>
    <w:basedOn w:val="Heading1Char"/>
    <w:link w:val="Style18"/>
    <w:rsid w:val="003E0D24"/>
    <w:rPr>
      <w:rFonts w:asciiTheme="minorHAnsi" w:hAnsiTheme="minorHAnsi" w:cs="Times New Roman"/>
      <w:b w:val="0"/>
      <w:bCs/>
      <w:sz w:val="20"/>
      <w:szCs w:val="20"/>
    </w:rPr>
  </w:style>
  <w:style w:type="paragraph" w:customStyle="1" w:styleId="Style20">
    <w:name w:val="Style20"/>
    <w:basedOn w:val="Normal"/>
    <w:link w:val="Style20Char"/>
    <w:qFormat/>
    <w:rsid w:val="003E0D24"/>
    <w:rPr>
      <w:rFonts w:asciiTheme="minorHAnsi" w:hAnsiTheme="minorHAnsi"/>
      <w:sz w:val="12"/>
      <w:szCs w:val="12"/>
    </w:rPr>
  </w:style>
  <w:style w:type="character" w:customStyle="1" w:styleId="Style19Char">
    <w:name w:val="Style19 Char"/>
    <w:basedOn w:val="DefaultParagraphFont"/>
    <w:link w:val="Style19"/>
    <w:rsid w:val="003E0D24"/>
    <w:rPr>
      <w:rFonts w:asciiTheme="minorHAnsi" w:hAnsiTheme="minorHAnsi"/>
      <w:bCs/>
      <w:sz w:val="20"/>
      <w:szCs w:val="20"/>
    </w:rPr>
  </w:style>
  <w:style w:type="character" w:customStyle="1" w:styleId="Style20Char">
    <w:name w:val="Style20 Char"/>
    <w:basedOn w:val="DefaultParagraphFont"/>
    <w:link w:val="Style20"/>
    <w:rsid w:val="003E0D24"/>
    <w:rPr>
      <w:rFonts w:asciiTheme="minorHAnsi" w:hAnsiTheme="minorHAnsi"/>
      <w:sz w:val="12"/>
      <w:szCs w:val="12"/>
    </w:rPr>
  </w:style>
  <w:style w:type="paragraph" w:customStyle="1" w:styleId="Style7">
    <w:name w:val="Style7"/>
    <w:basedOn w:val="Footer"/>
    <w:link w:val="Style7Char"/>
    <w:qFormat/>
    <w:rsid w:val="009F5631"/>
    <w:pPr>
      <w:tabs>
        <w:tab w:val="right" w:pos="10800"/>
      </w:tabs>
    </w:pPr>
    <w:rPr>
      <w:rFonts w:asciiTheme="minorHAnsi" w:hAnsiTheme="minorHAnsi"/>
      <w:i w:val="0"/>
    </w:rPr>
  </w:style>
  <w:style w:type="character" w:customStyle="1" w:styleId="Style7Char">
    <w:name w:val="Style7 Char"/>
    <w:basedOn w:val="FooterChar"/>
    <w:link w:val="Style7"/>
    <w:rsid w:val="009F5631"/>
    <w:rPr>
      <w:rFonts w:asciiTheme="minorHAnsi" w:hAnsiTheme="minorHAnsi" w:cs="Times New Roman"/>
      <w:i/>
      <w:sz w:val="20"/>
      <w:szCs w:val="20"/>
    </w:rPr>
  </w:style>
  <w:style w:type="character" w:styleId="Hyperlink">
    <w:name w:val="Hyperlink"/>
    <w:basedOn w:val="DefaultParagraphFont"/>
    <w:uiPriority w:val="99"/>
    <w:semiHidden/>
    <w:unhideWhenUsed/>
    <w:rsid w:val="00131923"/>
    <w:rPr>
      <w:color w:val="0000FF" w:themeColor="hyperlink"/>
      <w:u w:val="single"/>
    </w:rPr>
  </w:style>
  <w:style w:type="paragraph" w:styleId="PlainText">
    <w:name w:val="Plain Text"/>
    <w:basedOn w:val="Normal"/>
    <w:link w:val="PlainTextChar"/>
    <w:uiPriority w:val="99"/>
    <w:semiHidden/>
    <w:unhideWhenUsed/>
    <w:rsid w:val="00131923"/>
    <w:rPr>
      <w:rFonts w:ascii="Calibri" w:eastAsiaTheme="minorEastAsia" w:hAnsi="Calibri" w:cs="Consolas"/>
      <w:sz w:val="22"/>
      <w:szCs w:val="21"/>
    </w:rPr>
  </w:style>
  <w:style w:type="character" w:customStyle="1" w:styleId="PlainTextChar">
    <w:name w:val="Plain Text Char"/>
    <w:basedOn w:val="DefaultParagraphFont"/>
    <w:link w:val="PlainText"/>
    <w:uiPriority w:val="99"/>
    <w:semiHidden/>
    <w:rsid w:val="00131923"/>
    <w:rPr>
      <w:rFonts w:ascii="Calibri" w:eastAsiaTheme="minorEastAsia" w:hAnsi="Calibri" w:cs="Consolas"/>
      <w:szCs w:val="21"/>
    </w:rPr>
  </w:style>
  <w:style w:type="character" w:customStyle="1" w:styleId="apple-converted-space">
    <w:name w:val="apple-converted-space"/>
    <w:basedOn w:val="DefaultParagraphFont"/>
    <w:rsid w:val="0013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01336">
      <w:bodyDiv w:val="1"/>
      <w:marLeft w:val="0"/>
      <w:marRight w:val="0"/>
      <w:marTop w:val="0"/>
      <w:marBottom w:val="0"/>
      <w:divBdr>
        <w:top w:val="none" w:sz="0" w:space="0" w:color="auto"/>
        <w:left w:val="none" w:sz="0" w:space="0" w:color="auto"/>
        <w:bottom w:val="none" w:sz="0" w:space="0" w:color="auto"/>
        <w:right w:val="none" w:sz="0" w:space="0" w:color="auto"/>
      </w:divBdr>
    </w:div>
    <w:div w:id="4948796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77BCA-86A3-43B5-8FFE-3FD95BD43913}">
  <ds:schemaRefs>
    <ds:schemaRef ds:uri="http://schemas.openxmlformats.org/officeDocument/2006/bibliography"/>
  </ds:schemaRefs>
</ds:datastoreItem>
</file>

<file path=customXml/itemProps2.xml><?xml version="1.0" encoding="utf-8"?>
<ds:datastoreItem xmlns:ds="http://schemas.openxmlformats.org/officeDocument/2006/customXml" ds:itemID="{FA42B29E-3BD1-474E-AFEA-D9BBEC1B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2018-10-18T22:14:00Z</dcterms:created>
  <dcterms:modified xsi:type="dcterms:W3CDTF">2018-12-17T17:49:00Z</dcterms:modified>
</cp:coreProperties>
</file>
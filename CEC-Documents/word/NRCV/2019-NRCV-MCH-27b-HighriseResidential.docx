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78291366" w14:textId="77777777" w:rsidTr="003952E1">
        <w:tc>
          <w:tcPr>
            <w:tcW w:w="11016" w:type="dxa"/>
          </w:tcPr>
          <w:p w14:paraId="78291365" w14:textId="45C025EF" w:rsidR="007056D7" w:rsidRDefault="00487151" w:rsidP="00406EED">
            <w:pPr>
              <w:rPr>
                <w:rFonts w:asciiTheme="minorHAnsi" w:hAnsiTheme="minorHAnsi"/>
                <w:sz w:val="18"/>
                <w:szCs w:val="18"/>
              </w:rPr>
            </w:pPr>
            <w:r w:rsidRPr="00CB00C9">
              <w:rPr>
                <w:rFonts w:asciiTheme="minorHAnsi" w:hAnsiTheme="minorHAnsi" w:cs="font78"/>
                <w:sz w:val="18"/>
                <w:szCs w:val="18"/>
              </w:rPr>
              <w:t xml:space="preserve">Title 24, Part 6, Section </w:t>
            </w:r>
            <w:ins w:id="0" w:author="Ferris, Todd@Energy" w:date="2018-11-20T14:26:00Z">
              <w:r>
                <w:rPr>
                  <w:rFonts w:asciiTheme="minorHAnsi" w:hAnsiTheme="minorHAnsi" w:cs="font78"/>
                  <w:sz w:val="18"/>
                  <w:szCs w:val="18"/>
                </w:rPr>
                <w:t>1</w:t>
              </w:r>
            </w:ins>
            <w:r>
              <w:rPr>
                <w:rFonts w:asciiTheme="minorHAnsi" w:hAnsiTheme="minorHAnsi" w:cs="font78"/>
                <w:sz w:val="18"/>
                <w:szCs w:val="18"/>
              </w:rPr>
              <w:t>20.1</w:t>
            </w:r>
            <w:ins w:id="1" w:author="Ferris, Todd@Energy" w:date="2018-11-20T14:26:00Z">
              <w:r>
                <w:rPr>
                  <w:rFonts w:asciiTheme="minorHAnsi" w:hAnsiTheme="minorHAnsi" w:cs="font78"/>
                  <w:sz w:val="18"/>
                  <w:szCs w:val="18"/>
                </w:rPr>
                <w:t>(</w:t>
              </w:r>
            </w:ins>
            <w:r>
              <w:rPr>
                <w:rFonts w:asciiTheme="minorHAnsi" w:hAnsiTheme="minorHAnsi" w:cs="font78"/>
                <w:sz w:val="18"/>
                <w:szCs w:val="18"/>
              </w:rPr>
              <w:t>b</w:t>
            </w:r>
            <w:ins w:id="2" w:author="Ferris, Todd@Energy" w:date="2018-11-20T14:26:00Z">
              <w:r>
                <w:rPr>
                  <w:rFonts w:asciiTheme="minorHAnsi" w:hAnsiTheme="minorHAnsi" w:cs="font78"/>
                  <w:sz w:val="18"/>
                  <w:szCs w:val="18"/>
                </w:rPr>
                <w:t>)</w:t>
              </w:r>
            </w:ins>
            <w:r>
              <w:rPr>
                <w:rFonts w:asciiTheme="minorHAnsi" w:hAnsiTheme="minorHAnsi" w:cs="font78"/>
                <w:sz w:val="18"/>
                <w:szCs w:val="18"/>
              </w:rPr>
              <w:t>2</w:t>
            </w:r>
            <w:r w:rsidRPr="00CB00C9">
              <w:rPr>
                <w:rFonts w:asciiTheme="minorHAnsi" w:hAnsiTheme="minorHAnsi" w:cs="font78"/>
                <w:sz w:val="18"/>
                <w:szCs w:val="18"/>
              </w:rPr>
              <w:t xml:space="preserve"> </w:t>
            </w:r>
            <w:r w:rsidRPr="00186E32">
              <w:rPr>
                <w:rFonts w:asciiTheme="minorHAnsi" w:hAnsiTheme="minorHAnsi" w:cs="font78"/>
                <w:b/>
                <w:sz w:val="18"/>
                <w:szCs w:val="18"/>
              </w:rPr>
              <w:t>Attached Dwelling Unit</w:t>
            </w:r>
            <w:r>
              <w:rPr>
                <w:rFonts w:asciiTheme="minorHAnsi" w:hAnsiTheme="minorHAnsi" w:cs="font78"/>
                <w:sz w:val="18"/>
                <w:szCs w:val="18"/>
              </w:rPr>
              <w:t xml:space="preserve"> (</w:t>
            </w:r>
            <w:r w:rsidRPr="00186E32">
              <w:rPr>
                <w:rFonts w:asciiTheme="minorHAnsi" w:hAnsiTheme="minorHAnsi" w:cs="font78"/>
                <w:bCs/>
                <w:sz w:val="18"/>
                <w:szCs w:val="18"/>
              </w:rPr>
              <w:t>Ventilation</w:t>
            </w:r>
            <w:r w:rsidRPr="00487151">
              <w:rPr>
                <w:rFonts w:asciiTheme="minorHAnsi" w:hAnsiTheme="minorHAnsi" w:cs="font78"/>
                <w:bCs/>
                <w:sz w:val="18"/>
                <w:szCs w:val="18"/>
              </w:rPr>
              <w:t>)</w:t>
            </w:r>
            <w:r>
              <w:rPr>
                <w:rFonts w:asciiTheme="minorHAnsi" w:hAnsiTheme="minorHAnsi" w:cs="font78"/>
                <w:b/>
                <w:bCs/>
                <w:sz w:val="18"/>
                <w:szCs w:val="18"/>
              </w:rPr>
              <w:t>.</w:t>
            </w:r>
            <w:r w:rsidRPr="00CB00C9">
              <w:rPr>
                <w:rFonts w:asciiTheme="minorHAnsi" w:hAnsiTheme="minorHAnsi" w:cs="font78"/>
                <w:b/>
                <w:bCs/>
                <w:sz w:val="18"/>
                <w:szCs w:val="18"/>
              </w:rPr>
              <w:t xml:space="preserve"> </w:t>
            </w:r>
            <w:r w:rsidRPr="00CB00C9">
              <w:rPr>
                <w:rFonts w:asciiTheme="minorHAnsi" w:hAnsiTheme="minorHAnsi" w:cs="font78"/>
                <w:sz w:val="18"/>
                <w:szCs w:val="18"/>
              </w:rPr>
              <w:t>All dwelling units shall meet the requirements of ANSI/ASHRAE Standard</w:t>
            </w:r>
            <w:r w:rsidR="00406EED">
              <w:rPr>
                <w:rFonts w:asciiTheme="minorHAnsi" w:hAnsiTheme="minorHAnsi" w:cs="font78"/>
                <w:sz w:val="18"/>
                <w:szCs w:val="18"/>
              </w:rPr>
              <w:t xml:space="preserve"> </w:t>
            </w:r>
            <w:r w:rsidRPr="00CB00C9">
              <w:rPr>
                <w:rFonts w:asciiTheme="minorHAnsi" w:hAnsiTheme="minorHAnsi" w:cs="font78"/>
                <w:sz w:val="18"/>
                <w:szCs w:val="18"/>
              </w:rPr>
              <w:t>62.2</w:t>
            </w:r>
            <w:ins w:id="3" w:author="Ferris, Todd@Energy" w:date="2018-11-20T14:17:00Z">
              <w:r>
                <w:rPr>
                  <w:rFonts w:asciiTheme="minorHAnsi" w:hAnsiTheme="minorHAnsi" w:cs="font78"/>
                  <w:sz w:val="18"/>
                  <w:szCs w:val="18"/>
                </w:rPr>
                <w:t>-2016</w:t>
              </w:r>
            </w:ins>
            <w:del w:id="4"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Residential Buildings</w:t>
            </w:r>
            <w:ins w:id="5" w:author="Ferris, Todd@Energy" w:date="2018-11-20T14:26:00Z">
              <w:r>
                <w:rPr>
                  <w:rFonts w:asciiTheme="minorHAnsi" w:hAnsiTheme="minorHAnsi" w:cs="font78"/>
                  <w:sz w:val="18"/>
                  <w:szCs w:val="18"/>
                </w:rPr>
                <w:t xml:space="preserve"> subject to the amendments specified by Title 24, Part 6, Section 1</w:t>
              </w:r>
            </w:ins>
            <w:r>
              <w:rPr>
                <w:rFonts w:asciiTheme="minorHAnsi" w:hAnsiTheme="minorHAnsi" w:cs="font78"/>
                <w:sz w:val="18"/>
                <w:szCs w:val="18"/>
              </w:rPr>
              <w:t>20.1</w:t>
            </w:r>
            <w:ins w:id="6" w:author="Ferris, Todd@Energy" w:date="2018-11-20T14:26:00Z">
              <w:r>
                <w:rPr>
                  <w:rFonts w:asciiTheme="minorHAnsi" w:hAnsiTheme="minorHAnsi" w:cs="font78"/>
                  <w:sz w:val="18"/>
                  <w:szCs w:val="18"/>
                </w:rPr>
                <w:t>(</w:t>
              </w:r>
            </w:ins>
            <w:r>
              <w:rPr>
                <w:rFonts w:asciiTheme="minorHAnsi" w:hAnsiTheme="minorHAnsi" w:cs="font78"/>
                <w:sz w:val="18"/>
                <w:szCs w:val="18"/>
              </w:rPr>
              <w:t>b</w:t>
            </w:r>
            <w:ins w:id="7" w:author="Ferris, Todd@Energy" w:date="2018-11-20T14:26:00Z">
              <w:r>
                <w:rPr>
                  <w:rFonts w:asciiTheme="minorHAnsi" w:hAnsiTheme="minorHAnsi" w:cs="font78"/>
                  <w:sz w:val="18"/>
                  <w:szCs w:val="18"/>
                </w:rPr>
                <w:t>)</w:t>
              </w:r>
            </w:ins>
            <w:r>
              <w:rPr>
                <w:rFonts w:asciiTheme="minorHAnsi" w:hAnsiTheme="minorHAnsi" w:cs="font78"/>
                <w:sz w:val="18"/>
                <w:szCs w:val="18"/>
              </w:rPr>
              <w:t>2A.iv</w:t>
            </w:r>
            <w:del w:id="8" w:author="Ferris, Todd@Energy" w:date="2018-11-20T14:26:00Z">
              <w:r w:rsidDel="00D27AE0">
                <w:rPr>
                  <w:rFonts w:asciiTheme="minorHAnsi" w:hAnsiTheme="minorHAnsi" w:cs="font78"/>
                  <w:sz w:val="18"/>
                  <w:szCs w:val="18"/>
                </w:rPr>
                <w:delText xml:space="preserve">. </w:delText>
              </w:r>
              <w:r w:rsidRPr="00CB00C9" w:rsidDel="00D27AE0">
                <w:rPr>
                  <w:rStyle w:val="Emphasis"/>
                  <w:rFonts w:asciiTheme="minorHAnsi" w:hAnsiTheme="minorHAnsi"/>
                  <w:b/>
                  <w:sz w:val="18"/>
                  <w:szCs w:val="18"/>
                </w:rPr>
                <w:delText xml:space="preserve">Equation </w:delText>
              </w:r>
              <w:r w:rsidDel="00D27AE0">
                <w:rPr>
                  <w:rStyle w:val="Emphasis"/>
                  <w:rFonts w:asciiTheme="minorHAnsi" w:hAnsiTheme="minorHAnsi"/>
                  <w:b/>
                  <w:sz w:val="18"/>
                  <w:szCs w:val="18"/>
                </w:rPr>
                <w:delText>and table numbering on this form</w:delText>
              </w:r>
              <w:r w:rsidRPr="00CB00C9" w:rsidDel="00D27AE0">
                <w:rPr>
                  <w:rStyle w:val="Emphasis"/>
                  <w:rFonts w:asciiTheme="minorHAnsi" w:hAnsiTheme="minorHAnsi"/>
                  <w:b/>
                  <w:sz w:val="18"/>
                  <w:szCs w:val="18"/>
                </w:rPr>
                <w:delText xml:space="preserve"> corresponds to the numbering for that information in the published ANSI/ASHRAE Standard 62.2-2010.</w:delText>
              </w:r>
              <w:r w:rsidR="007056D7" w:rsidDel="00D27AE0">
                <w:rPr>
                  <w:rFonts w:asciiTheme="minorHAnsi" w:hAnsiTheme="minorHAnsi" w:cs="font78"/>
                  <w:sz w:val="18"/>
                  <w:szCs w:val="18"/>
                </w:rPr>
                <w:delText xml:space="preserve">. </w:delText>
              </w:r>
              <w:r w:rsidR="007056D7" w:rsidRPr="00CB00C9" w:rsidDel="00D27AE0">
                <w:rPr>
                  <w:rStyle w:val="Emphasis"/>
                  <w:rFonts w:asciiTheme="minorHAnsi" w:hAnsiTheme="minorHAnsi"/>
                  <w:b/>
                  <w:sz w:val="18"/>
                  <w:szCs w:val="18"/>
                </w:rPr>
                <w:delText xml:space="preserve">Equation </w:delText>
              </w:r>
              <w:r w:rsidR="007056D7" w:rsidDel="00D27AE0">
                <w:rPr>
                  <w:rStyle w:val="Emphasis"/>
                  <w:rFonts w:asciiTheme="minorHAnsi" w:hAnsiTheme="minorHAnsi"/>
                  <w:b/>
                  <w:sz w:val="18"/>
                  <w:szCs w:val="18"/>
                </w:rPr>
                <w:delText>and table numbering on this form</w:delText>
              </w:r>
              <w:r w:rsidR="007056D7"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3"/>
        <w:gridCol w:w="4542"/>
        <w:gridCol w:w="5455"/>
      </w:tblGrid>
      <w:tr w:rsidR="007056D7" w:rsidRPr="00D2491C" w14:paraId="78291369" w14:textId="77777777" w:rsidTr="004E0C14">
        <w:tc>
          <w:tcPr>
            <w:tcW w:w="10790" w:type="dxa"/>
            <w:gridSpan w:val="3"/>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4E0C14">
        <w:trPr>
          <w:trHeight w:val="158"/>
        </w:trPr>
        <w:tc>
          <w:tcPr>
            <w:tcW w:w="793" w:type="dxa"/>
            <w:vAlign w:val="center"/>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542" w:type="dxa"/>
            <w:vAlign w:val="center"/>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455" w:type="dxa"/>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4E0C14">
        <w:trPr>
          <w:trHeight w:val="158"/>
        </w:trPr>
        <w:tc>
          <w:tcPr>
            <w:tcW w:w="793" w:type="dxa"/>
            <w:vAlign w:val="center"/>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42" w:type="dxa"/>
            <w:vAlign w:val="center"/>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455" w:type="dxa"/>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4E0C14">
        <w:trPr>
          <w:trHeight w:val="158"/>
        </w:trPr>
        <w:tc>
          <w:tcPr>
            <w:tcW w:w="793" w:type="dxa"/>
            <w:vAlign w:val="center"/>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42" w:type="dxa"/>
            <w:vAlign w:val="center"/>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455" w:type="dxa"/>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4E0C14">
        <w:trPr>
          <w:trHeight w:val="158"/>
        </w:trPr>
        <w:tc>
          <w:tcPr>
            <w:tcW w:w="793" w:type="dxa"/>
            <w:vAlign w:val="center"/>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542" w:type="dxa"/>
            <w:vAlign w:val="center"/>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455" w:type="dxa"/>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4E0C14">
        <w:trPr>
          <w:trHeight w:val="158"/>
        </w:trPr>
        <w:tc>
          <w:tcPr>
            <w:tcW w:w="793" w:type="dxa"/>
            <w:vAlign w:val="center"/>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542" w:type="dxa"/>
            <w:vAlign w:val="center"/>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455" w:type="dxa"/>
          </w:tcPr>
          <w:p w14:paraId="7829137E" w14:textId="77777777" w:rsidR="007056D7" w:rsidRPr="00F5715E" w:rsidRDefault="007056D7" w:rsidP="003952E1">
            <w:pPr>
              <w:rPr>
                <w:rFonts w:asciiTheme="minorHAnsi" w:hAnsiTheme="minorHAnsi"/>
                <w:sz w:val="18"/>
                <w:szCs w:val="18"/>
              </w:rPr>
            </w:pPr>
          </w:p>
        </w:tc>
      </w:tr>
      <w:tr w:rsidR="007056D7" w:rsidRPr="00D2491C" w:rsidDel="00EE3065" w14:paraId="78291383" w14:textId="77777777" w:rsidTr="004E0C14">
        <w:trPr>
          <w:trHeight w:val="158"/>
          <w:del w:id="9" w:author="Ferris, Todd@Energy" w:date="2018-11-20T15:56:00Z"/>
        </w:trPr>
        <w:tc>
          <w:tcPr>
            <w:tcW w:w="793" w:type="dxa"/>
            <w:vAlign w:val="center"/>
          </w:tcPr>
          <w:p w14:paraId="78291380" w14:textId="77777777" w:rsidR="007056D7" w:rsidRPr="00F5715E" w:rsidDel="00EE3065" w:rsidRDefault="007056D7" w:rsidP="003952E1">
            <w:pPr>
              <w:jc w:val="center"/>
              <w:rPr>
                <w:del w:id="10" w:author="Ferris, Todd@Energy" w:date="2018-11-20T15:56:00Z"/>
                <w:rFonts w:asciiTheme="minorHAnsi" w:hAnsiTheme="minorHAnsi"/>
                <w:sz w:val="18"/>
                <w:szCs w:val="18"/>
              </w:rPr>
            </w:pPr>
            <w:del w:id="11" w:author="Ferris, Todd@Energy" w:date="2018-11-20T15:56:00Z">
              <w:r w:rsidRPr="00F5715E" w:rsidDel="00EE3065">
                <w:rPr>
                  <w:rFonts w:asciiTheme="minorHAnsi" w:hAnsiTheme="minorHAnsi"/>
                  <w:sz w:val="18"/>
                  <w:szCs w:val="18"/>
                </w:rPr>
                <w:delText>06</w:delText>
              </w:r>
            </w:del>
          </w:p>
        </w:tc>
        <w:tc>
          <w:tcPr>
            <w:tcW w:w="4542" w:type="dxa"/>
            <w:vAlign w:val="center"/>
          </w:tcPr>
          <w:p w14:paraId="78291381" w14:textId="77777777" w:rsidR="007056D7" w:rsidRPr="00F5715E" w:rsidDel="00EE3065" w:rsidRDefault="007056D7" w:rsidP="003952E1">
            <w:pPr>
              <w:rPr>
                <w:del w:id="12" w:author="Ferris, Todd@Energy" w:date="2018-11-20T15:56:00Z"/>
                <w:rFonts w:asciiTheme="minorHAnsi" w:hAnsiTheme="minorHAnsi"/>
                <w:sz w:val="18"/>
                <w:szCs w:val="18"/>
              </w:rPr>
            </w:pPr>
            <w:del w:id="13" w:author="Ferris, Todd@Energy" w:date="2018-11-20T15:56:00Z">
              <w:r w:rsidDel="00EE3065">
                <w:rPr>
                  <w:rFonts w:asciiTheme="minorHAnsi" w:hAnsiTheme="minorHAnsi"/>
                  <w:sz w:val="18"/>
                  <w:szCs w:val="18"/>
                </w:rPr>
                <w:delText>Ventilation Operation Schedule</w:delText>
              </w:r>
            </w:del>
          </w:p>
        </w:tc>
        <w:tc>
          <w:tcPr>
            <w:tcW w:w="5455" w:type="dxa"/>
          </w:tcPr>
          <w:p w14:paraId="78291382" w14:textId="77777777" w:rsidR="007056D7" w:rsidRPr="006121C5" w:rsidDel="00EE3065" w:rsidRDefault="007056D7" w:rsidP="003952E1">
            <w:pPr>
              <w:rPr>
                <w:del w:id="14" w:author="Ferris, Todd@Energy" w:date="2018-11-20T15:56:00Z"/>
                <w:rFonts w:asciiTheme="minorHAnsi" w:hAnsiTheme="minorHAnsi"/>
                <w:sz w:val="18"/>
                <w:szCs w:val="18"/>
              </w:rPr>
            </w:pPr>
          </w:p>
        </w:tc>
      </w:tr>
      <w:tr w:rsidR="007056D7" w:rsidRPr="00D2491C" w14:paraId="782913A0" w14:textId="77777777" w:rsidTr="004E0C14">
        <w:trPr>
          <w:trHeight w:val="158"/>
          <w:ins w:id="15" w:author="Ferris, Todd@Energy" w:date="2018-11-20T15:29:00Z"/>
        </w:trPr>
        <w:tc>
          <w:tcPr>
            <w:tcW w:w="793" w:type="dxa"/>
            <w:vAlign w:val="center"/>
          </w:tcPr>
          <w:p w14:paraId="7829139D" w14:textId="2D3523A6" w:rsidR="007056D7" w:rsidRPr="00F5715E" w:rsidRDefault="00F37662" w:rsidP="00F37662">
            <w:pPr>
              <w:jc w:val="center"/>
              <w:rPr>
                <w:ins w:id="16" w:author="Ferris, Todd@Energy" w:date="2018-11-20T15:29:00Z"/>
                <w:rFonts w:asciiTheme="minorHAnsi" w:hAnsiTheme="minorHAnsi"/>
                <w:sz w:val="18"/>
                <w:szCs w:val="18"/>
              </w:rPr>
            </w:pPr>
            <w:r>
              <w:rPr>
                <w:rFonts w:asciiTheme="minorHAnsi" w:hAnsiTheme="minorHAnsi" w:cstheme="minorHAnsi"/>
                <w:sz w:val="18"/>
                <w:szCs w:val="18"/>
              </w:rPr>
              <w:t>06</w:t>
            </w:r>
          </w:p>
        </w:tc>
        <w:tc>
          <w:tcPr>
            <w:tcW w:w="4542" w:type="dxa"/>
            <w:vAlign w:val="center"/>
          </w:tcPr>
          <w:p w14:paraId="7829139E" w14:textId="77777777" w:rsidR="007056D7" w:rsidRDefault="007056D7" w:rsidP="003952E1">
            <w:pPr>
              <w:rPr>
                <w:ins w:id="17" w:author="Ferris, Todd@Energy" w:date="2018-11-20T15:29:00Z"/>
                <w:rFonts w:asciiTheme="minorHAnsi" w:hAnsiTheme="minorHAnsi"/>
                <w:sz w:val="18"/>
                <w:szCs w:val="18"/>
              </w:rPr>
            </w:pPr>
            <w:ins w:id="18" w:author="Ferris, Todd@Energy" w:date="2018-11-20T15:30:00Z">
              <w:r w:rsidRPr="007A5D38">
                <w:rPr>
                  <w:rFonts w:asciiTheme="minorHAnsi" w:hAnsiTheme="minorHAnsi" w:cstheme="minorHAnsi"/>
                  <w:sz w:val="18"/>
                  <w:szCs w:val="18"/>
                </w:rPr>
                <w:t>Ventilation System Type</w:t>
              </w:r>
            </w:ins>
          </w:p>
        </w:tc>
        <w:tc>
          <w:tcPr>
            <w:tcW w:w="5455" w:type="dxa"/>
          </w:tcPr>
          <w:p w14:paraId="7829139F" w14:textId="77777777" w:rsidR="007056D7" w:rsidRDefault="007056D7" w:rsidP="003952E1">
            <w:pPr>
              <w:rPr>
                <w:ins w:id="19" w:author="Ferris, Todd@Energy" w:date="2018-11-20T15:29:00Z"/>
                <w:rFonts w:asciiTheme="minorHAnsi" w:hAnsiTheme="minorHAnsi"/>
                <w:sz w:val="18"/>
                <w:szCs w:val="18"/>
              </w:rPr>
            </w:pPr>
          </w:p>
        </w:tc>
      </w:tr>
      <w:tr w:rsidR="007056D7" w:rsidRPr="00D2491C" w14:paraId="782913A4" w14:textId="77777777" w:rsidTr="004E0C14">
        <w:trPr>
          <w:trHeight w:val="158"/>
          <w:ins w:id="20" w:author="Ferris, Todd@Energy" w:date="2018-11-20T15:31:00Z"/>
        </w:trPr>
        <w:tc>
          <w:tcPr>
            <w:tcW w:w="793" w:type="dxa"/>
            <w:vAlign w:val="center"/>
          </w:tcPr>
          <w:p w14:paraId="782913A1" w14:textId="6F451F23" w:rsidR="007056D7" w:rsidRPr="00F5715E" w:rsidRDefault="00F37662" w:rsidP="00F37662">
            <w:pPr>
              <w:jc w:val="center"/>
              <w:rPr>
                <w:ins w:id="21" w:author="Ferris, Todd@Energy" w:date="2018-11-20T15:31:00Z"/>
                <w:rFonts w:asciiTheme="minorHAnsi" w:hAnsiTheme="minorHAnsi"/>
                <w:sz w:val="18"/>
                <w:szCs w:val="18"/>
              </w:rPr>
            </w:pPr>
            <w:r>
              <w:rPr>
                <w:rFonts w:asciiTheme="minorHAnsi" w:hAnsiTheme="minorHAnsi" w:cstheme="minorHAnsi"/>
                <w:sz w:val="18"/>
                <w:szCs w:val="18"/>
              </w:rPr>
              <w:t>07</w:t>
            </w:r>
          </w:p>
        </w:tc>
        <w:tc>
          <w:tcPr>
            <w:tcW w:w="4542" w:type="dxa"/>
            <w:vAlign w:val="center"/>
          </w:tcPr>
          <w:p w14:paraId="782913A2" w14:textId="77777777" w:rsidR="007056D7" w:rsidRDefault="007056D7" w:rsidP="003952E1">
            <w:pPr>
              <w:rPr>
                <w:ins w:id="22" w:author="Ferris, Todd@Energy" w:date="2018-11-20T15:31:00Z"/>
                <w:rFonts w:asciiTheme="minorHAnsi" w:hAnsiTheme="minorHAnsi"/>
                <w:sz w:val="18"/>
                <w:szCs w:val="18"/>
              </w:rPr>
            </w:pPr>
            <w:ins w:id="23" w:author="Ferris, Todd@Energy" w:date="2018-11-20T15:34:00Z">
              <w:r w:rsidRPr="007A5D38">
                <w:rPr>
                  <w:rFonts w:asciiTheme="minorHAnsi" w:hAnsiTheme="minorHAnsi" w:cstheme="minorHAnsi"/>
                  <w:sz w:val="18"/>
                  <w:szCs w:val="18"/>
                </w:rPr>
                <w:t>Ventilation Operation Schedule</w:t>
              </w:r>
            </w:ins>
          </w:p>
        </w:tc>
        <w:tc>
          <w:tcPr>
            <w:tcW w:w="5455" w:type="dxa"/>
          </w:tcPr>
          <w:p w14:paraId="782913A3" w14:textId="77777777" w:rsidR="007056D7" w:rsidRDefault="007056D7" w:rsidP="003952E1">
            <w:pPr>
              <w:rPr>
                <w:ins w:id="24" w:author="Ferris, Todd@Energy" w:date="2018-11-20T15:31:00Z"/>
                <w:rFonts w:asciiTheme="minorHAnsi" w:hAnsiTheme="minorHAnsi"/>
                <w:sz w:val="18"/>
                <w:szCs w:val="18"/>
              </w:rPr>
            </w:pPr>
          </w:p>
        </w:tc>
      </w:tr>
      <w:tr w:rsidR="007056D7" w:rsidRPr="00D2491C" w:rsidDel="00CF3857" w14:paraId="782913A8" w14:textId="77777777" w:rsidTr="004E0C14">
        <w:trPr>
          <w:trHeight w:val="158"/>
          <w:del w:id="25" w:author="Ferris, Todd@Energy" w:date="2018-11-20T15:35:00Z"/>
        </w:trPr>
        <w:tc>
          <w:tcPr>
            <w:tcW w:w="793" w:type="dxa"/>
            <w:vAlign w:val="center"/>
          </w:tcPr>
          <w:p w14:paraId="782913A5" w14:textId="77777777" w:rsidR="007056D7" w:rsidRPr="00F5715E" w:rsidDel="00CF3857" w:rsidRDefault="007056D7" w:rsidP="003952E1">
            <w:pPr>
              <w:jc w:val="center"/>
              <w:rPr>
                <w:del w:id="26" w:author="Ferris, Todd@Energy" w:date="2018-11-20T15:35:00Z"/>
                <w:rFonts w:asciiTheme="minorHAnsi" w:hAnsiTheme="minorHAnsi"/>
                <w:sz w:val="18"/>
                <w:szCs w:val="18"/>
              </w:rPr>
            </w:pPr>
            <w:del w:id="27" w:author="Ferris, Todd@Energy" w:date="2018-11-20T15:35:00Z">
              <w:r w:rsidRPr="00F5715E" w:rsidDel="00CF3857">
                <w:rPr>
                  <w:rFonts w:asciiTheme="minorHAnsi" w:hAnsiTheme="minorHAnsi"/>
                  <w:sz w:val="18"/>
                  <w:szCs w:val="18"/>
                </w:rPr>
                <w:delText>07</w:delText>
              </w:r>
            </w:del>
          </w:p>
        </w:tc>
        <w:tc>
          <w:tcPr>
            <w:tcW w:w="4542" w:type="dxa"/>
            <w:vAlign w:val="center"/>
          </w:tcPr>
          <w:p w14:paraId="782913A6" w14:textId="77777777" w:rsidR="007056D7" w:rsidRPr="00F5715E" w:rsidDel="00CF3857" w:rsidRDefault="007056D7" w:rsidP="003952E1">
            <w:pPr>
              <w:rPr>
                <w:del w:id="28" w:author="Ferris, Todd@Energy" w:date="2018-11-20T15:35:00Z"/>
                <w:rFonts w:asciiTheme="minorHAnsi" w:hAnsiTheme="minorHAnsi"/>
                <w:sz w:val="18"/>
                <w:szCs w:val="18"/>
              </w:rPr>
            </w:pPr>
            <w:del w:id="29" w:author="Ferris, Todd@Energy" w:date="2018-11-20T15:35:00Z">
              <w:r w:rsidDel="00CF3857">
                <w:rPr>
                  <w:rFonts w:asciiTheme="minorHAnsi" w:hAnsiTheme="minorHAnsi"/>
                  <w:sz w:val="18"/>
                  <w:szCs w:val="18"/>
                </w:rPr>
                <w:delText>Whole-Building Ventilation Rate Calculation Method</w:delText>
              </w:r>
            </w:del>
          </w:p>
        </w:tc>
        <w:tc>
          <w:tcPr>
            <w:tcW w:w="5455" w:type="dxa"/>
          </w:tcPr>
          <w:p w14:paraId="782913A7" w14:textId="77777777" w:rsidR="007056D7" w:rsidRPr="00F5715E" w:rsidDel="00CF3857" w:rsidRDefault="007056D7" w:rsidP="003952E1">
            <w:pPr>
              <w:rPr>
                <w:del w:id="30" w:author="Ferris, Todd@Energy" w:date="2018-11-20T15:35:00Z"/>
                <w:rFonts w:asciiTheme="minorHAnsi" w:hAnsiTheme="minorHAnsi"/>
                <w:sz w:val="18"/>
                <w:szCs w:val="18"/>
              </w:rPr>
            </w:pPr>
          </w:p>
        </w:tc>
      </w:tr>
      <w:tr w:rsidR="007056D7" w:rsidRPr="00D2491C" w:rsidDel="00CF3857" w14:paraId="782913AC" w14:textId="77777777" w:rsidTr="004E0C14">
        <w:trPr>
          <w:trHeight w:val="158"/>
          <w:del w:id="31" w:author="Ferris, Todd@Energy" w:date="2018-11-20T15:35:00Z"/>
        </w:trPr>
        <w:tc>
          <w:tcPr>
            <w:tcW w:w="793" w:type="dxa"/>
            <w:vAlign w:val="center"/>
          </w:tcPr>
          <w:p w14:paraId="782913A9" w14:textId="77777777" w:rsidR="007056D7" w:rsidRPr="00F5715E" w:rsidDel="00CF3857" w:rsidRDefault="007056D7" w:rsidP="003952E1">
            <w:pPr>
              <w:jc w:val="center"/>
              <w:rPr>
                <w:del w:id="32" w:author="Ferris, Todd@Energy" w:date="2018-11-20T15:35:00Z"/>
                <w:rFonts w:asciiTheme="minorHAnsi" w:hAnsiTheme="minorHAnsi"/>
                <w:sz w:val="18"/>
                <w:szCs w:val="18"/>
              </w:rPr>
            </w:pPr>
            <w:del w:id="33" w:author="Ferris, Todd@Energy" w:date="2018-11-20T15:35:00Z">
              <w:r w:rsidRPr="00F5715E" w:rsidDel="00CF3857">
                <w:rPr>
                  <w:rFonts w:asciiTheme="minorHAnsi" w:hAnsiTheme="minorHAnsi"/>
                  <w:sz w:val="18"/>
                  <w:szCs w:val="18"/>
                </w:rPr>
                <w:delText>08</w:delText>
              </w:r>
            </w:del>
          </w:p>
        </w:tc>
        <w:tc>
          <w:tcPr>
            <w:tcW w:w="4542" w:type="dxa"/>
            <w:vAlign w:val="center"/>
          </w:tcPr>
          <w:p w14:paraId="782913AA" w14:textId="77777777" w:rsidR="007056D7" w:rsidRPr="00F5715E" w:rsidDel="00CF3857" w:rsidRDefault="007056D7" w:rsidP="003952E1">
            <w:pPr>
              <w:rPr>
                <w:del w:id="34" w:author="Ferris, Todd@Energy" w:date="2018-11-20T15:35:00Z"/>
                <w:rFonts w:asciiTheme="minorHAnsi" w:hAnsiTheme="minorHAnsi"/>
                <w:sz w:val="18"/>
                <w:szCs w:val="18"/>
              </w:rPr>
            </w:pPr>
            <w:del w:id="35" w:author="Ferris, Todd@Energy" w:date="2018-11-20T15:35:00Z">
              <w:r w:rsidDel="00CF3857">
                <w:rPr>
                  <w:rFonts w:asciiTheme="minorHAnsi" w:hAnsiTheme="minorHAnsi"/>
                  <w:sz w:val="18"/>
                  <w:szCs w:val="18"/>
                </w:rPr>
                <w:delText>Whole Building Ventilation System Type</w:delText>
              </w:r>
            </w:del>
          </w:p>
        </w:tc>
        <w:tc>
          <w:tcPr>
            <w:tcW w:w="5455" w:type="dxa"/>
          </w:tcPr>
          <w:p w14:paraId="782913AB" w14:textId="77777777" w:rsidR="007056D7" w:rsidRPr="00F5715E" w:rsidDel="00CF3857" w:rsidRDefault="007056D7" w:rsidP="003952E1">
            <w:pPr>
              <w:rPr>
                <w:del w:id="36" w:author="Ferris, Todd@Energy" w:date="2018-11-20T15:35:00Z"/>
                <w:rFonts w:asciiTheme="minorHAnsi" w:hAnsiTheme="minorHAnsi"/>
                <w:sz w:val="18"/>
                <w:szCs w:val="18"/>
              </w:rPr>
            </w:pPr>
          </w:p>
        </w:tc>
      </w:tr>
      <w:tr w:rsidR="007056D7" w:rsidRPr="00D2491C" w:rsidDel="00AD4907" w14:paraId="782913B0" w14:textId="77777777" w:rsidTr="004E0C14">
        <w:trPr>
          <w:trHeight w:val="158"/>
          <w:del w:id="37" w:author="Balneg, Ronald@Energy" w:date="2018-11-26T10:44:00Z"/>
        </w:trPr>
        <w:tc>
          <w:tcPr>
            <w:tcW w:w="793" w:type="dxa"/>
            <w:vAlign w:val="center"/>
          </w:tcPr>
          <w:p w14:paraId="782913AD" w14:textId="77777777" w:rsidR="007056D7" w:rsidRPr="009E3031" w:rsidDel="00AD4907" w:rsidRDefault="007056D7" w:rsidP="003952E1">
            <w:pPr>
              <w:jc w:val="center"/>
              <w:rPr>
                <w:del w:id="38" w:author="Balneg, Ronald@Energy" w:date="2018-11-26T10:44:00Z"/>
                <w:rFonts w:asciiTheme="minorHAnsi" w:hAnsiTheme="minorHAnsi"/>
                <w:sz w:val="18"/>
                <w:szCs w:val="18"/>
              </w:rPr>
            </w:pPr>
            <w:ins w:id="39" w:author="Ferris, Todd@Energy" w:date="2018-11-20T15:35:00Z">
              <w:del w:id="40" w:author="Balneg, Ronald@Energy" w:date="2018-11-26T10:44:00Z">
                <w:r w:rsidDel="00AD4907">
                  <w:rPr>
                    <w:rFonts w:asciiTheme="minorHAnsi" w:hAnsiTheme="minorHAnsi"/>
                    <w:sz w:val="18"/>
                    <w:szCs w:val="18"/>
                  </w:rPr>
                  <w:delText>14</w:delText>
                </w:r>
              </w:del>
            </w:ins>
            <w:del w:id="41" w:author="Balneg, Ronald@Energy" w:date="2018-11-26T10:44:00Z">
              <w:r w:rsidRPr="009E3031" w:rsidDel="00AD4907">
                <w:rPr>
                  <w:rFonts w:asciiTheme="minorHAnsi" w:hAnsiTheme="minorHAnsi"/>
                  <w:sz w:val="18"/>
                  <w:szCs w:val="18"/>
                </w:rPr>
                <w:delText>09</w:delText>
              </w:r>
            </w:del>
          </w:p>
        </w:tc>
        <w:tc>
          <w:tcPr>
            <w:tcW w:w="4542" w:type="dxa"/>
            <w:vAlign w:val="center"/>
          </w:tcPr>
          <w:p w14:paraId="782913AE" w14:textId="77777777" w:rsidR="007056D7" w:rsidRPr="004F4818" w:rsidDel="00AD4907" w:rsidRDefault="007056D7" w:rsidP="003952E1">
            <w:pPr>
              <w:rPr>
                <w:del w:id="42" w:author="Balneg, Ronald@Energy" w:date="2018-11-26T10:44:00Z"/>
                <w:rFonts w:asciiTheme="minorHAnsi" w:hAnsiTheme="minorHAnsi"/>
                <w:sz w:val="18"/>
                <w:szCs w:val="18"/>
              </w:rPr>
            </w:pPr>
            <w:del w:id="43" w:author="Balneg, Ronald@Energy" w:date="2018-11-26T10:44:00Z">
              <w:r w:rsidRPr="004F4818" w:rsidDel="00AD4907">
                <w:rPr>
                  <w:rFonts w:asciiTheme="minorHAnsi" w:hAnsiTheme="minorHAnsi"/>
                  <w:sz w:val="18"/>
                  <w:szCs w:val="18"/>
                </w:rPr>
                <w:delText>IAQ Fan Location</w:delText>
              </w:r>
            </w:del>
          </w:p>
        </w:tc>
        <w:tc>
          <w:tcPr>
            <w:tcW w:w="5455" w:type="dxa"/>
          </w:tcPr>
          <w:p w14:paraId="782913AF" w14:textId="77777777" w:rsidR="007056D7" w:rsidRPr="009E3031" w:rsidDel="00AD4907" w:rsidRDefault="007056D7" w:rsidP="003952E1">
            <w:pPr>
              <w:rPr>
                <w:del w:id="44" w:author="Balneg, Ronald@Energy" w:date="2018-11-26T10:44:00Z"/>
                <w:rFonts w:asciiTheme="minorHAnsi" w:hAnsiTheme="minorHAnsi"/>
                <w:sz w:val="18"/>
                <w:szCs w:val="18"/>
              </w:rPr>
            </w:pPr>
          </w:p>
        </w:tc>
      </w:tr>
      <w:tr w:rsidR="007056D7" w:rsidRPr="00D2491C" w:rsidDel="00EA7933" w14:paraId="782913B5" w14:textId="77777777" w:rsidTr="004E0C14">
        <w:trPr>
          <w:trHeight w:val="158"/>
          <w:ins w:id="45" w:author="Ferris, Todd@Energy" w:date="2018-11-20T15:36:00Z"/>
          <w:del w:id="46" w:author="TF 112518" w:date="2018-11-26T22:36:00Z"/>
        </w:trPr>
        <w:tc>
          <w:tcPr>
            <w:tcW w:w="793" w:type="dxa"/>
            <w:vAlign w:val="center"/>
          </w:tcPr>
          <w:p w14:paraId="782913B1" w14:textId="77777777" w:rsidR="007056D7" w:rsidDel="00EA7933" w:rsidRDefault="007056D7" w:rsidP="003952E1">
            <w:pPr>
              <w:jc w:val="center"/>
              <w:rPr>
                <w:ins w:id="47" w:author="Ferris, Todd@Energy" w:date="2018-11-20T15:36:00Z"/>
                <w:del w:id="48" w:author="TF 112518" w:date="2018-11-26T22:36:00Z"/>
                <w:rFonts w:asciiTheme="minorHAnsi" w:hAnsiTheme="minorHAnsi"/>
                <w:sz w:val="18"/>
                <w:szCs w:val="18"/>
              </w:rPr>
            </w:pPr>
            <w:ins w:id="49" w:author="Ferris, Todd@Energy" w:date="2018-11-20T15:36:00Z">
              <w:del w:id="50" w:author="TF 112518" w:date="2018-11-26T22:36:00Z">
                <w:r w:rsidRPr="007A5D38" w:rsidDel="00EA7933">
                  <w:rPr>
                    <w:rFonts w:asciiTheme="minorHAnsi" w:hAnsiTheme="minorHAnsi" w:cstheme="minorHAnsi"/>
                    <w:sz w:val="18"/>
                    <w:szCs w:val="18"/>
                  </w:rPr>
                  <w:delText>15</w:delText>
                </w:r>
              </w:del>
            </w:ins>
          </w:p>
        </w:tc>
        <w:tc>
          <w:tcPr>
            <w:tcW w:w="4542" w:type="dxa"/>
            <w:vAlign w:val="center"/>
          </w:tcPr>
          <w:p w14:paraId="782913B2" w14:textId="77777777" w:rsidR="007056D7" w:rsidRPr="007A5D38" w:rsidDel="00EA7933" w:rsidRDefault="007056D7" w:rsidP="003952E1">
            <w:pPr>
              <w:rPr>
                <w:ins w:id="51" w:author="Ferris, Todd@Energy" w:date="2018-11-20T15:36:00Z"/>
                <w:del w:id="52" w:author="TF 112518" w:date="2018-11-26T22:36:00Z"/>
                <w:rFonts w:asciiTheme="minorHAnsi" w:hAnsiTheme="minorHAnsi" w:cstheme="minorHAnsi"/>
                <w:sz w:val="18"/>
                <w:szCs w:val="18"/>
              </w:rPr>
            </w:pPr>
            <w:ins w:id="53" w:author="Ferris, Todd@Energy" w:date="2018-11-20T15:36:00Z">
              <w:del w:id="54" w:author="TF 112518" w:date="2018-11-26T22:36:00Z">
                <w:r w:rsidRPr="007A5D38" w:rsidDel="00EA7933">
                  <w:rPr>
                    <w:rFonts w:asciiTheme="minorHAnsi" w:hAnsiTheme="minorHAnsi" w:cstheme="minorHAnsi"/>
                    <w:sz w:val="18"/>
                    <w:szCs w:val="18"/>
                  </w:rPr>
                  <w:delText>determine compliance method for this document; display applicable tables below;</w:delText>
                </w:r>
              </w:del>
            </w:ins>
          </w:p>
          <w:p w14:paraId="782913B3" w14:textId="77777777" w:rsidR="007056D7" w:rsidRPr="004F4818" w:rsidDel="00EA7933" w:rsidRDefault="007056D7" w:rsidP="003952E1">
            <w:pPr>
              <w:rPr>
                <w:ins w:id="55" w:author="Ferris, Todd@Energy" w:date="2018-11-20T15:36:00Z"/>
                <w:del w:id="56" w:author="TF 112518" w:date="2018-11-26T22:36:00Z"/>
                <w:rFonts w:asciiTheme="minorHAnsi" w:hAnsiTheme="minorHAnsi"/>
                <w:sz w:val="18"/>
                <w:szCs w:val="18"/>
              </w:rPr>
            </w:pPr>
            <w:ins w:id="57" w:author="Ferris, Todd@Energy" w:date="2018-11-20T15:36:00Z">
              <w:del w:id="58" w:author="TF 112518" w:date="2018-11-26T22:36:00Z">
                <w:r w:rsidRPr="007A5D38" w:rsidDel="00EA7933">
                  <w:rPr>
                    <w:rFonts w:asciiTheme="minorHAnsi" w:hAnsiTheme="minorHAnsi" w:cstheme="minorHAnsi"/>
                    <w:sz w:val="18"/>
                    <w:szCs w:val="18"/>
                  </w:rPr>
                  <w:delText>(this row not visible to user)</w:delText>
                </w:r>
              </w:del>
            </w:ins>
          </w:p>
        </w:tc>
        <w:tc>
          <w:tcPr>
            <w:tcW w:w="5455" w:type="dxa"/>
          </w:tcPr>
          <w:p w14:paraId="782913B4" w14:textId="77777777" w:rsidR="007056D7" w:rsidRPr="007A5D38" w:rsidDel="00EA7933" w:rsidRDefault="007056D7" w:rsidP="003952E1">
            <w:pPr>
              <w:rPr>
                <w:ins w:id="59" w:author="Ferris, Todd@Energy" w:date="2018-11-20T15:36:00Z"/>
                <w:del w:id="60" w:author="TF 112518" w:date="2018-11-26T22:36:00Z"/>
                <w:rFonts w:asciiTheme="minorHAnsi" w:hAnsiTheme="minorHAnsi" w:cstheme="minorHAnsi"/>
                <w:sz w:val="18"/>
                <w:szCs w:val="18"/>
              </w:rPr>
            </w:pPr>
          </w:p>
        </w:tc>
      </w:tr>
      <w:tr w:rsidR="007056D7" w:rsidRPr="00D2491C" w:rsidDel="00CF3857" w14:paraId="782913BA" w14:textId="77777777" w:rsidTr="004E0C14">
        <w:trPr>
          <w:trHeight w:val="158"/>
          <w:del w:id="61" w:author="Ferris, Todd@Energy" w:date="2018-11-20T15:37:00Z"/>
        </w:trPr>
        <w:tc>
          <w:tcPr>
            <w:tcW w:w="793" w:type="dxa"/>
            <w:vAlign w:val="center"/>
          </w:tcPr>
          <w:p w14:paraId="782913B6" w14:textId="77777777" w:rsidR="007056D7" w:rsidRPr="00F5715E" w:rsidDel="00CF3857" w:rsidRDefault="007056D7" w:rsidP="003952E1">
            <w:pPr>
              <w:jc w:val="center"/>
              <w:rPr>
                <w:del w:id="62" w:author="Ferris, Todd@Energy" w:date="2018-11-20T15:37:00Z"/>
                <w:rFonts w:asciiTheme="minorHAnsi" w:hAnsiTheme="minorHAnsi"/>
                <w:sz w:val="18"/>
                <w:szCs w:val="18"/>
              </w:rPr>
            </w:pPr>
            <w:del w:id="63" w:author="Ferris, Todd@Energy" w:date="2018-11-20T15:37:00Z">
              <w:r w:rsidDel="00CF3857">
                <w:rPr>
                  <w:rFonts w:asciiTheme="minorHAnsi" w:hAnsiTheme="minorHAnsi"/>
                  <w:sz w:val="18"/>
                  <w:szCs w:val="18"/>
                </w:rPr>
                <w:delText>10</w:delText>
              </w:r>
            </w:del>
          </w:p>
        </w:tc>
        <w:tc>
          <w:tcPr>
            <w:tcW w:w="4542" w:type="dxa"/>
            <w:vAlign w:val="center"/>
          </w:tcPr>
          <w:p w14:paraId="782913B7" w14:textId="77777777" w:rsidR="007056D7" w:rsidRPr="00F5715E" w:rsidDel="00CF3857" w:rsidRDefault="007056D7" w:rsidP="003952E1">
            <w:pPr>
              <w:rPr>
                <w:del w:id="64" w:author="Ferris, Todd@Energy" w:date="2018-11-20T15:37:00Z"/>
                <w:rFonts w:asciiTheme="minorHAnsi" w:hAnsiTheme="minorHAnsi"/>
                <w:sz w:val="18"/>
                <w:szCs w:val="18"/>
              </w:rPr>
            </w:pPr>
            <w:del w:id="65" w:author="Ferris, Todd@Energy" w:date="2018-11-20T15:37:00Z">
              <w:r w:rsidDel="00CF3857">
                <w:rPr>
                  <w:rFonts w:asciiTheme="minorHAnsi" w:hAnsiTheme="minorHAnsi"/>
                  <w:sz w:val="18"/>
                  <w:szCs w:val="18"/>
                </w:rPr>
                <w:delText>determine compliance method for this document;  display applicable tables below;</w:delText>
              </w:r>
            </w:del>
          </w:p>
          <w:p w14:paraId="782913B8" w14:textId="77777777" w:rsidR="007056D7" w:rsidRPr="00F5715E" w:rsidDel="00CF3857" w:rsidRDefault="007056D7" w:rsidP="003952E1">
            <w:pPr>
              <w:rPr>
                <w:del w:id="66" w:author="Ferris, Todd@Energy" w:date="2018-11-20T15:37:00Z"/>
                <w:rFonts w:asciiTheme="minorHAnsi" w:hAnsiTheme="minorHAnsi"/>
                <w:sz w:val="18"/>
                <w:szCs w:val="18"/>
              </w:rPr>
            </w:pPr>
            <w:del w:id="67" w:author="Ferris, Todd@Energy" w:date="2018-11-20T15:37:00Z">
              <w:r w:rsidDel="00CF3857">
                <w:rPr>
                  <w:rFonts w:asciiTheme="minorHAnsi" w:hAnsiTheme="minorHAnsi"/>
                  <w:sz w:val="18"/>
                  <w:szCs w:val="18"/>
                </w:rPr>
                <w:delText>(this row not visible to user)</w:delText>
              </w:r>
            </w:del>
          </w:p>
        </w:tc>
        <w:tc>
          <w:tcPr>
            <w:tcW w:w="5455" w:type="dxa"/>
          </w:tcPr>
          <w:p w14:paraId="782913B9" w14:textId="77777777" w:rsidR="007056D7" w:rsidRPr="00F5715E" w:rsidDel="00CF3857" w:rsidRDefault="007056D7" w:rsidP="003952E1">
            <w:pPr>
              <w:rPr>
                <w:del w:id="68" w:author="Ferris, Todd@Energy" w:date="2018-11-20T15:37:00Z"/>
                <w:rFonts w:asciiTheme="minorHAnsi" w:hAnsiTheme="minorHAnsi"/>
                <w:b/>
                <w:sz w:val="18"/>
                <w:szCs w:val="18"/>
              </w:rPr>
            </w:pPr>
          </w:p>
        </w:tc>
      </w:tr>
    </w:tbl>
    <w:p w14:paraId="782913BE" w14:textId="7F636613" w:rsidR="007056D7" w:rsidRPr="001B7F7E" w:rsidDel="00A53F25" w:rsidRDefault="007056D7" w:rsidP="007056D7">
      <w:pPr>
        <w:rPr>
          <w:del w:id="69" w:author="Ferris, Todd@Energy" w:date="2018-11-29T08:47:00Z"/>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rsidRPr="000A18ED" w:rsidDel="00A53F25" w14:paraId="782913C0" w14:textId="1FDBAE5A" w:rsidTr="003952E1">
        <w:trPr>
          <w:del w:id="70" w:author="Ferris, Todd@Energy" w:date="2018-11-29T08:47:00Z"/>
        </w:trPr>
        <w:tc>
          <w:tcPr>
            <w:tcW w:w="11016" w:type="dxa"/>
          </w:tcPr>
          <w:p w14:paraId="782913BF" w14:textId="6A56D2A3" w:rsidR="00D12B47" w:rsidDel="00A53F25" w:rsidRDefault="007056D7" w:rsidP="00D578D5">
            <w:pPr>
              <w:rPr>
                <w:del w:id="71" w:author="Ferris, Todd@Energy" w:date="2018-11-29T08:47:00Z"/>
                <w:rFonts w:asciiTheme="minorHAnsi" w:hAnsiTheme="minorHAnsi"/>
                <w:b/>
                <w:szCs w:val="18"/>
              </w:rPr>
            </w:pPr>
            <w:del w:id="72" w:author="Ferris, Todd@Energy" w:date="2018-11-29T08:47:00Z">
              <w:r w:rsidDel="00A53F25">
                <w:rPr>
                  <w:rFonts w:asciiTheme="minorHAnsi" w:hAnsiTheme="minorHAnsi"/>
                  <w:b/>
                  <w:szCs w:val="18"/>
                </w:rPr>
                <w:delText>MCH-</w:delText>
              </w:r>
              <w:r w:rsidRPr="0029047D" w:rsidDel="00A53F25">
                <w:rPr>
                  <w:rFonts w:asciiTheme="minorHAnsi" w:hAnsiTheme="minorHAnsi"/>
                  <w:b/>
                  <w:szCs w:val="18"/>
                </w:rPr>
                <w:delText>27</w:delText>
              </w:r>
            </w:del>
            <w:ins w:id="73" w:author="TF 112518" w:date="2018-11-25T12:15:00Z">
              <w:del w:id="74" w:author="Ferris, Todd@Energy" w:date="2018-11-29T08:47:00Z">
                <w:r w:rsidR="00D578D5" w:rsidDel="00A53F25">
                  <w:rPr>
                    <w:rFonts w:asciiTheme="minorHAnsi" w:hAnsiTheme="minorHAnsi"/>
                    <w:b/>
                    <w:szCs w:val="18"/>
                  </w:rPr>
                  <w:delText>b</w:delText>
                </w:r>
              </w:del>
            </w:ins>
            <w:del w:id="75" w:author="Ferris, Todd@Energy" w:date="2018-11-29T08:47:00Z">
              <w:r w:rsidDel="00A53F25">
                <w:rPr>
                  <w:rFonts w:asciiTheme="minorHAnsi" w:hAnsiTheme="minorHAnsi"/>
                  <w:b/>
                  <w:szCs w:val="18"/>
                </w:rPr>
                <w:delText>a</w:delText>
              </w:r>
            </w:del>
            <w:del w:id="76" w:author="Ferris, Todd@Energy" w:date="2018-11-21T08:45:00Z">
              <w:r w:rsidRPr="00500C2C" w:rsidDel="00A11558">
                <w:rPr>
                  <w:rFonts w:asciiTheme="minorHAnsi" w:hAnsiTheme="minorHAnsi"/>
                  <w:b/>
                  <w:szCs w:val="18"/>
                </w:rPr>
                <w:delText xml:space="preserve"> - Continuous Ventilation Airflow - Fan Vent</w:delText>
              </w:r>
              <w:r w:rsidDel="00A11558">
                <w:rPr>
                  <w:rFonts w:asciiTheme="minorHAnsi" w:hAnsiTheme="minorHAnsi"/>
                  <w:b/>
                  <w:szCs w:val="18"/>
                </w:rPr>
                <w:delText>ilation</w:delText>
              </w:r>
              <w:r w:rsidRPr="00500C2C" w:rsidDel="00A11558">
                <w:rPr>
                  <w:rFonts w:asciiTheme="minorHAnsi" w:hAnsiTheme="minorHAnsi"/>
                  <w:b/>
                  <w:szCs w:val="18"/>
                </w:rPr>
                <w:delText xml:space="preserve"> Rate Method</w:delText>
              </w:r>
            </w:del>
            <w:del w:id="77" w:author="Ferris, Todd@Energy" w:date="2018-11-29T08:47:00Z">
              <w:r w:rsidDel="00A53F25">
                <w:rPr>
                  <w:rFonts w:asciiTheme="minorHAnsi" w:hAnsiTheme="minorHAnsi"/>
                  <w:b/>
                  <w:szCs w:val="18"/>
                </w:rPr>
                <w:delText xml:space="preserve"> – </w:delText>
              </w:r>
            </w:del>
            <w:ins w:id="78" w:author="TF 112318" w:date="2018-11-23T17:01:00Z">
              <w:del w:id="79" w:author="Ferris, Todd@Energy" w:date="2018-11-29T08:47:00Z">
                <w:r w:rsidR="008F10D8" w:rsidDel="00A53F25">
                  <w:rPr>
                    <w:rFonts w:asciiTheme="minorHAnsi" w:hAnsiTheme="minorHAnsi"/>
                    <w:b/>
                    <w:szCs w:val="18"/>
                  </w:rPr>
                  <w:delText>Multif</w:delText>
                </w:r>
              </w:del>
            </w:ins>
            <w:ins w:id="80" w:author="TF 112318" w:date="2018-11-23T17:02:00Z">
              <w:del w:id="81" w:author="Ferris, Todd@Energy" w:date="2018-11-29T08:47:00Z">
                <w:r w:rsidR="008F10D8" w:rsidDel="00A53F25">
                  <w:rPr>
                    <w:rFonts w:asciiTheme="minorHAnsi" w:hAnsiTheme="minorHAnsi"/>
                    <w:b/>
                    <w:szCs w:val="18"/>
                  </w:rPr>
                  <w:delText>amily</w:delText>
                </w:r>
              </w:del>
            </w:ins>
            <w:ins w:id="82" w:author="TF 112518" w:date="2018-11-25T12:56:00Z">
              <w:del w:id="83" w:author="Ferris, Todd@Energy" w:date="2018-11-29T08:47:00Z">
                <w:r w:rsidR="007715C6" w:rsidDel="00A53F25">
                  <w:rPr>
                    <w:rFonts w:asciiTheme="minorHAnsi" w:hAnsiTheme="minorHAnsi"/>
                    <w:b/>
                    <w:szCs w:val="18"/>
                  </w:rPr>
                  <w:delText xml:space="preserve"> Ventilation</w:delText>
                </w:r>
              </w:del>
            </w:ins>
            <w:ins w:id="84" w:author="TF 112318" w:date="2018-11-23T17:01:00Z">
              <w:del w:id="85" w:author="Ferris, Todd@Energy" w:date="2018-11-29T08:47:00Z">
                <w:r w:rsidR="008F10D8" w:rsidDel="00A53F25">
                  <w:rPr>
                    <w:rFonts w:asciiTheme="minorHAnsi" w:hAnsiTheme="minorHAnsi"/>
                    <w:b/>
                    <w:szCs w:val="18"/>
                  </w:rPr>
                  <w:delText xml:space="preserve"> </w:delText>
                </w:r>
              </w:del>
            </w:ins>
            <w:ins w:id="86" w:author="TF 112318" w:date="2018-11-23T17:49:00Z">
              <w:del w:id="87" w:author="Ferris, Todd@Energy" w:date="2018-11-29T08:47:00Z">
                <w:r w:rsidR="00E860B2" w:rsidRPr="00E860B2" w:rsidDel="00A53F25">
                  <w:rPr>
                    <w:rFonts w:asciiTheme="minorHAnsi" w:hAnsiTheme="minorHAnsi"/>
                    <w:b/>
                    <w:szCs w:val="18"/>
                  </w:rPr>
                  <w:delText>System Supply or Exhaust</w:delText>
                </w:r>
              </w:del>
            </w:ins>
            <w:ins w:id="88" w:author="TF 112318" w:date="2018-11-23T17:01:00Z">
              <w:del w:id="89" w:author="Ferris, Todd@Energy" w:date="2018-11-29T08:47:00Z">
                <w:r w:rsidR="008F10D8" w:rsidRPr="008F10D8" w:rsidDel="00A53F25">
                  <w:rPr>
                    <w:rFonts w:asciiTheme="minorHAnsi" w:hAnsiTheme="minorHAnsi"/>
                    <w:b/>
                    <w:szCs w:val="18"/>
                  </w:rPr>
                  <w:delText xml:space="preserve"> Ventilation</w:delText>
                </w:r>
              </w:del>
            </w:ins>
          </w:p>
        </w:tc>
      </w:tr>
    </w:tbl>
    <w:p w14:paraId="782913C1" w14:textId="77777777" w:rsidR="007056D7" w:rsidRPr="004E0C14" w:rsidRDefault="007056D7" w:rsidP="007056D7">
      <w:pPr>
        <w:rPr>
          <w:rFonts w:asciiTheme="minorHAnsi" w:hAnsiTheme="minorHAnsi"/>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0"/>
        <w:gridCol w:w="44"/>
        <w:gridCol w:w="4590"/>
        <w:gridCol w:w="17"/>
        <w:gridCol w:w="5549"/>
      </w:tblGrid>
      <w:tr w:rsidR="007056D7" w:rsidRPr="00D2491C" w:rsidDel="00F51F71" w14:paraId="782913C4" w14:textId="77777777" w:rsidTr="004E0C14">
        <w:trPr>
          <w:del w:id="90" w:author="Ferris, Todd@Energy" w:date="2018-11-21T08:53:00Z"/>
        </w:trPr>
        <w:tc>
          <w:tcPr>
            <w:tcW w:w="11016" w:type="dxa"/>
            <w:gridSpan w:val="5"/>
          </w:tcPr>
          <w:p w14:paraId="782913C2" w14:textId="77777777" w:rsidR="007056D7" w:rsidDel="00F51F71" w:rsidRDefault="007056D7" w:rsidP="003952E1">
            <w:pPr>
              <w:rPr>
                <w:del w:id="91" w:author="Ferris, Todd@Energy" w:date="2018-11-21T08:53:00Z"/>
                <w:rFonts w:asciiTheme="minorHAnsi" w:hAnsiTheme="minorHAnsi"/>
                <w:b/>
                <w:sz w:val="18"/>
                <w:szCs w:val="18"/>
              </w:rPr>
            </w:pPr>
            <w:del w:id="92" w:author="Ferris, Todd@Energy" w:date="2018-11-21T08:53:00Z">
              <w:r w:rsidRPr="00500C2C" w:rsidDel="00F51F71">
                <w:rPr>
                  <w:rFonts w:asciiTheme="minorHAnsi" w:hAnsiTheme="minorHAnsi"/>
                  <w:b/>
                  <w:szCs w:val="18"/>
                </w:rPr>
                <w:delText>B. Whole-Building Continuous Ventilation - Fan Ventilation Rate Method</w:delText>
              </w:r>
            </w:del>
          </w:p>
          <w:p w14:paraId="782913C3" w14:textId="77777777" w:rsidR="007056D7" w:rsidRPr="00D2491C" w:rsidDel="00F51F71" w:rsidRDefault="007056D7" w:rsidP="003952E1">
            <w:pPr>
              <w:rPr>
                <w:del w:id="93" w:author="Ferris, Todd@Energy" w:date="2018-11-21T08:53:00Z"/>
                <w:rFonts w:asciiTheme="minorHAnsi" w:hAnsiTheme="minorHAnsi"/>
                <w:sz w:val="18"/>
                <w:szCs w:val="18"/>
              </w:rPr>
            </w:pPr>
            <w:del w:id="94"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7056D7" w:rsidRPr="00D2491C" w:rsidDel="00F51F71" w14:paraId="782913C8" w14:textId="77777777" w:rsidTr="004E0C14">
        <w:trPr>
          <w:trHeight w:val="158"/>
          <w:del w:id="95" w:author="Ferris, Todd@Energy" w:date="2018-11-21T08:53:00Z"/>
        </w:trPr>
        <w:tc>
          <w:tcPr>
            <w:tcW w:w="637" w:type="dxa"/>
            <w:gridSpan w:val="2"/>
            <w:vAlign w:val="center"/>
          </w:tcPr>
          <w:p w14:paraId="782913C5" w14:textId="77777777" w:rsidR="007056D7" w:rsidRPr="00D2491C" w:rsidDel="00F51F71" w:rsidRDefault="007056D7" w:rsidP="003952E1">
            <w:pPr>
              <w:jc w:val="center"/>
              <w:rPr>
                <w:del w:id="96" w:author="Ferris, Todd@Energy" w:date="2018-11-21T08:53:00Z"/>
                <w:rFonts w:asciiTheme="minorHAnsi" w:hAnsiTheme="minorHAnsi"/>
                <w:sz w:val="18"/>
                <w:szCs w:val="18"/>
              </w:rPr>
            </w:pPr>
            <w:del w:id="97" w:author="Ferris, Todd@Energy" w:date="2018-11-21T08:53:00Z">
              <w:r w:rsidRPr="00D2491C" w:rsidDel="00F51F71">
                <w:rPr>
                  <w:rFonts w:asciiTheme="minorHAnsi" w:hAnsiTheme="minorHAnsi"/>
                  <w:sz w:val="18"/>
                  <w:szCs w:val="18"/>
                </w:rPr>
                <w:delText>01</w:delText>
              </w:r>
            </w:del>
          </w:p>
        </w:tc>
        <w:tc>
          <w:tcPr>
            <w:tcW w:w="4698" w:type="dxa"/>
            <w:gridSpan w:val="2"/>
            <w:vAlign w:val="center"/>
          </w:tcPr>
          <w:p w14:paraId="782913C6" w14:textId="77777777" w:rsidR="007056D7" w:rsidRPr="00D2491C" w:rsidDel="00F51F71" w:rsidRDefault="007056D7" w:rsidP="003952E1">
            <w:pPr>
              <w:rPr>
                <w:del w:id="98" w:author="Ferris, Todd@Energy" w:date="2018-11-21T08:53:00Z"/>
                <w:rFonts w:asciiTheme="minorHAnsi" w:hAnsiTheme="minorHAnsi"/>
                <w:sz w:val="18"/>
                <w:szCs w:val="18"/>
              </w:rPr>
            </w:pPr>
            <w:del w:id="99"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681" w:type="dxa"/>
          </w:tcPr>
          <w:p w14:paraId="782913C7" w14:textId="77777777" w:rsidR="007056D7" w:rsidRPr="00D2491C" w:rsidDel="00F51F71" w:rsidRDefault="007056D7" w:rsidP="003952E1">
            <w:pPr>
              <w:rPr>
                <w:del w:id="100" w:author="Ferris, Todd@Energy" w:date="2018-11-21T08:53:00Z"/>
                <w:rFonts w:asciiTheme="minorHAnsi" w:hAnsiTheme="minorHAnsi"/>
                <w:sz w:val="18"/>
                <w:szCs w:val="18"/>
              </w:rPr>
            </w:pPr>
          </w:p>
        </w:tc>
      </w:tr>
      <w:tr w:rsidR="007056D7" w:rsidRPr="00D2491C" w:rsidDel="00F51F71" w14:paraId="782913CC" w14:textId="77777777" w:rsidTr="004E0C14">
        <w:trPr>
          <w:trHeight w:val="158"/>
          <w:del w:id="101" w:author="Ferris, Todd@Energy" w:date="2018-11-21T08:53:00Z"/>
        </w:trPr>
        <w:tc>
          <w:tcPr>
            <w:tcW w:w="637" w:type="dxa"/>
            <w:gridSpan w:val="2"/>
            <w:vAlign w:val="center"/>
          </w:tcPr>
          <w:p w14:paraId="782913C9" w14:textId="77777777" w:rsidR="007056D7" w:rsidRPr="00D2491C" w:rsidDel="00F51F71" w:rsidRDefault="007056D7" w:rsidP="003952E1">
            <w:pPr>
              <w:jc w:val="center"/>
              <w:rPr>
                <w:del w:id="102" w:author="Ferris, Todd@Energy" w:date="2018-11-21T08:53:00Z"/>
                <w:rFonts w:asciiTheme="minorHAnsi" w:hAnsiTheme="minorHAnsi"/>
                <w:sz w:val="18"/>
                <w:szCs w:val="18"/>
              </w:rPr>
            </w:pPr>
            <w:del w:id="103" w:author="Ferris, Todd@Energy" w:date="2018-11-21T08:53:00Z">
              <w:r w:rsidRPr="00D2491C" w:rsidDel="00F51F71">
                <w:rPr>
                  <w:rFonts w:asciiTheme="minorHAnsi" w:hAnsiTheme="minorHAnsi"/>
                  <w:sz w:val="18"/>
                  <w:szCs w:val="18"/>
                </w:rPr>
                <w:delText>02</w:delText>
              </w:r>
            </w:del>
          </w:p>
        </w:tc>
        <w:tc>
          <w:tcPr>
            <w:tcW w:w="4698" w:type="dxa"/>
            <w:gridSpan w:val="2"/>
            <w:vAlign w:val="center"/>
          </w:tcPr>
          <w:p w14:paraId="782913CA" w14:textId="77777777" w:rsidR="007056D7" w:rsidRPr="00D2491C" w:rsidDel="00F51F71" w:rsidRDefault="007056D7" w:rsidP="003952E1">
            <w:pPr>
              <w:rPr>
                <w:del w:id="104" w:author="Ferris, Todd@Energy" w:date="2018-11-21T08:53:00Z"/>
                <w:rFonts w:asciiTheme="minorHAnsi" w:hAnsiTheme="minorHAnsi"/>
                <w:sz w:val="18"/>
                <w:szCs w:val="18"/>
              </w:rPr>
            </w:pPr>
            <w:del w:id="105" w:author="Ferris, Todd@Energy" w:date="2018-11-21T08:53:00Z">
              <w:r w:rsidRPr="00D2491C" w:rsidDel="00F51F71">
                <w:rPr>
                  <w:rFonts w:asciiTheme="minorHAnsi" w:hAnsiTheme="minorHAnsi"/>
                  <w:sz w:val="18"/>
                  <w:szCs w:val="18"/>
                </w:rPr>
                <w:delText>Installed Continuous Whole-Building Ventilation Rate</w:delText>
              </w:r>
            </w:del>
          </w:p>
        </w:tc>
        <w:tc>
          <w:tcPr>
            <w:tcW w:w="5681" w:type="dxa"/>
          </w:tcPr>
          <w:p w14:paraId="782913CB" w14:textId="77777777" w:rsidR="007056D7" w:rsidRPr="00D2491C" w:rsidDel="00F51F71" w:rsidRDefault="007056D7" w:rsidP="003952E1">
            <w:pPr>
              <w:rPr>
                <w:del w:id="106" w:author="Ferris, Todd@Energy" w:date="2018-11-21T08:53:00Z"/>
                <w:rFonts w:asciiTheme="minorHAnsi" w:hAnsiTheme="minorHAnsi"/>
                <w:sz w:val="18"/>
                <w:szCs w:val="18"/>
              </w:rPr>
            </w:pPr>
          </w:p>
        </w:tc>
      </w:tr>
      <w:tr w:rsidR="007056D7" w:rsidRPr="00CB00C9" w14:paraId="782913CF" w14:textId="77777777" w:rsidTr="004E0C14">
        <w:trPr>
          <w:ins w:id="107" w:author="Ferris, Todd@Energy" w:date="2018-11-21T08:54:00Z"/>
        </w:trPr>
        <w:tc>
          <w:tcPr>
            <w:tcW w:w="11016" w:type="dxa"/>
            <w:gridSpan w:val="5"/>
          </w:tcPr>
          <w:p w14:paraId="782913CD" w14:textId="2141BA9B" w:rsidR="007056D7" w:rsidRPr="0029047D" w:rsidRDefault="007056D7" w:rsidP="003952E1">
            <w:pPr>
              <w:keepNext/>
              <w:rPr>
                <w:ins w:id="108" w:author="Ferris, Todd@Energy" w:date="2018-11-21T08:54:00Z"/>
                <w:rFonts w:asciiTheme="minorHAnsi" w:hAnsiTheme="minorHAnsi"/>
                <w:b/>
                <w:szCs w:val="18"/>
              </w:rPr>
            </w:pPr>
            <w:ins w:id="109" w:author="Ferris, Todd@Energy" w:date="2018-11-21T08:54:00Z">
              <w:r w:rsidRPr="0029047D">
                <w:rPr>
                  <w:rFonts w:asciiTheme="minorHAnsi" w:hAnsiTheme="minorHAnsi"/>
                  <w:b/>
                  <w:szCs w:val="18"/>
                </w:rPr>
                <w:t>B. Ventilation - Total Ventilation Rate</w:t>
              </w:r>
            </w:ins>
            <w:ins w:id="110" w:author="Ferris, Todd@Energy" w:date="2018-11-29T08:46:00Z">
              <w:r w:rsidR="00A53F25">
                <w:rPr>
                  <w:rFonts w:asciiTheme="minorHAnsi" w:hAnsiTheme="minorHAnsi"/>
                  <w:b/>
                  <w:szCs w:val="18"/>
                </w:rPr>
                <w:t xml:space="preserve"> - MCH-</w:t>
              </w:r>
              <w:r w:rsidR="00A53F25" w:rsidRPr="0029047D">
                <w:rPr>
                  <w:rFonts w:asciiTheme="minorHAnsi" w:hAnsiTheme="minorHAnsi"/>
                  <w:b/>
                  <w:szCs w:val="18"/>
                </w:rPr>
                <w:t>27</w:t>
              </w:r>
              <w:r w:rsidR="00A53F25">
                <w:rPr>
                  <w:rFonts w:asciiTheme="minorHAnsi" w:hAnsiTheme="minorHAnsi"/>
                  <w:b/>
                  <w:szCs w:val="18"/>
                </w:rPr>
                <w:t xml:space="preserve">b </w:t>
              </w:r>
            </w:ins>
            <w:ins w:id="111" w:author="Ferris, Todd@Energy" w:date="2018-11-29T09:00:00Z">
              <w:r w:rsidR="00A53F25">
                <w:rPr>
                  <w:rFonts w:asciiTheme="minorHAnsi" w:hAnsiTheme="minorHAnsi"/>
                  <w:b/>
                  <w:szCs w:val="18"/>
                </w:rPr>
                <w:t>–</w:t>
              </w:r>
            </w:ins>
            <w:ins w:id="112" w:author="Ferris, Todd@Energy" w:date="2018-11-29T08:46:00Z">
              <w:r w:rsidR="00A53F25">
                <w:rPr>
                  <w:rFonts w:asciiTheme="minorHAnsi" w:hAnsiTheme="minorHAnsi"/>
                  <w:b/>
                  <w:szCs w:val="18"/>
                </w:rPr>
                <w:t xml:space="preserve"> </w:t>
              </w:r>
            </w:ins>
            <w:ins w:id="113" w:author="Ferris, Todd@Energy" w:date="2018-11-29T08:47:00Z">
              <w:r w:rsidR="00A53F25">
                <w:rPr>
                  <w:rFonts w:asciiTheme="minorHAnsi" w:hAnsiTheme="minorHAnsi"/>
                  <w:b/>
                  <w:szCs w:val="18"/>
                </w:rPr>
                <w:t>High</w:t>
              </w:r>
            </w:ins>
            <w:ins w:id="114" w:author="Ferris, Todd@Energy" w:date="2018-11-29T09:00:00Z">
              <w:r w:rsidR="00A53F25">
                <w:rPr>
                  <w:rFonts w:asciiTheme="minorHAnsi" w:hAnsiTheme="minorHAnsi"/>
                  <w:b/>
                  <w:szCs w:val="18"/>
                </w:rPr>
                <w:t>-</w:t>
              </w:r>
            </w:ins>
            <w:ins w:id="115" w:author="Ferris, Todd@Energy" w:date="2018-11-29T08:47:00Z">
              <w:r w:rsidR="00A53F25">
                <w:rPr>
                  <w:rFonts w:asciiTheme="minorHAnsi" w:hAnsiTheme="minorHAnsi"/>
                  <w:b/>
                  <w:szCs w:val="18"/>
                </w:rPr>
                <w:t xml:space="preserve">rise Residential </w:t>
              </w:r>
            </w:ins>
            <w:ins w:id="116" w:author="Ferris, Todd@Energy" w:date="2018-11-29T08:46:00Z">
              <w:r w:rsidR="00A53F25">
                <w:rPr>
                  <w:rFonts w:asciiTheme="minorHAnsi" w:hAnsiTheme="minorHAnsi"/>
                  <w:b/>
                  <w:szCs w:val="18"/>
                </w:rPr>
                <w:t>Multifamily Ventilation</w:t>
              </w:r>
            </w:ins>
          </w:p>
          <w:p w14:paraId="782913CE" w14:textId="37E5D8FC" w:rsidR="007056D7" w:rsidRPr="00CB00C9" w:rsidRDefault="007056D7" w:rsidP="00186E32">
            <w:pPr>
              <w:keepNext/>
              <w:rPr>
                <w:ins w:id="117" w:author="Ferris, Todd@Energy" w:date="2018-11-21T08:54:00Z"/>
                <w:rFonts w:asciiTheme="minorHAnsi" w:hAnsiTheme="minorHAnsi"/>
                <w:sz w:val="18"/>
                <w:szCs w:val="18"/>
              </w:rPr>
            </w:pPr>
            <w:ins w:id="118"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ins>
            <w:ins w:id="119" w:author="Ferris, Todd@Energy" w:date="2018-11-20T14:26:00Z">
              <w:r w:rsidR="00186E32">
                <w:rPr>
                  <w:rFonts w:asciiTheme="minorHAnsi" w:hAnsiTheme="minorHAnsi" w:cs="font78"/>
                  <w:sz w:val="18"/>
                  <w:szCs w:val="18"/>
                </w:rPr>
                <w:t>1</w:t>
              </w:r>
            </w:ins>
            <w:r w:rsidR="00186E32">
              <w:rPr>
                <w:rFonts w:asciiTheme="minorHAnsi" w:hAnsiTheme="minorHAnsi" w:cs="font78"/>
                <w:sz w:val="18"/>
                <w:szCs w:val="18"/>
              </w:rPr>
              <w:t>20.1</w:t>
            </w:r>
            <w:ins w:id="120" w:author="Ferris, Todd@Energy" w:date="2018-11-20T14:26:00Z">
              <w:r w:rsidR="00186E32">
                <w:rPr>
                  <w:rFonts w:asciiTheme="minorHAnsi" w:hAnsiTheme="minorHAnsi" w:cs="font78"/>
                  <w:sz w:val="18"/>
                  <w:szCs w:val="18"/>
                </w:rPr>
                <w:t>(</w:t>
              </w:r>
            </w:ins>
            <w:r w:rsidR="00186E32">
              <w:rPr>
                <w:rFonts w:asciiTheme="minorHAnsi" w:hAnsiTheme="minorHAnsi" w:cs="font78"/>
                <w:sz w:val="18"/>
                <w:szCs w:val="18"/>
              </w:rPr>
              <w:t>b</w:t>
            </w:r>
            <w:ins w:id="121" w:author="Ferris, Todd@Energy" w:date="2018-11-20T14:26:00Z">
              <w:r w:rsidR="00186E32">
                <w:rPr>
                  <w:rFonts w:asciiTheme="minorHAnsi" w:hAnsiTheme="minorHAnsi" w:cs="font78"/>
                  <w:sz w:val="18"/>
                  <w:szCs w:val="18"/>
                </w:rPr>
                <w:t>)</w:t>
              </w:r>
            </w:ins>
            <w:r w:rsidR="00186E32">
              <w:rPr>
                <w:rFonts w:asciiTheme="minorHAnsi" w:hAnsiTheme="minorHAnsi" w:cs="font78"/>
                <w:sz w:val="18"/>
                <w:szCs w:val="18"/>
              </w:rPr>
              <w:t>2A.iv</w:t>
            </w:r>
          </w:p>
        </w:tc>
      </w:tr>
      <w:tr w:rsidR="007056D7" w:rsidRPr="00CB00C9" w14:paraId="782913D3" w14:textId="77777777" w:rsidTr="004E0C14">
        <w:trPr>
          <w:ins w:id="122" w:author="Ferris, Todd@Energy" w:date="2018-11-21T08:54:00Z"/>
        </w:trPr>
        <w:tc>
          <w:tcPr>
            <w:tcW w:w="593" w:type="dxa"/>
            <w:vAlign w:val="center"/>
          </w:tcPr>
          <w:p w14:paraId="782913D0" w14:textId="77777777" w:rsidR="007056D7" w:rsidRPr="00CB00C9" w:rsidRDefault="007056D7" w:rsidP="003952E1">
            <w:pPr>
              <w:keepNext/>
              <w:jc w:val="center"/>
              <w:rPr>
                <w:ins w:id="123" w:author="Ferris, Todd@Energy" w:date="2018-11-21T08:54:00Z"/>
                <w:rFonts w:asciiTheme="minorHAnsi" w:hAnsiTheme="minorHAnsi"/>
                <w:sz w:val="18"/>
                <w:szCs w:val="18"/>
              </w:rPr>
            </w:pPr>
            <w:ins w:id="124" w:author="Ferris, Todd@Energy" w:date="2018-11-21T08:54:00Z">
              <w:r>
                <w:rPr>
                  <w:rFonts w:asciiTheme="minorHAnsi" w:hAnsiTheme="minorHAnsi"/>
                  <w:sz w:val="18"/>
                  <w:szCs w:val="18"/>
                </w:rPr>
                <w:t>01</w:t>
              </w:r>
            </w:ins>
          </w:p>
        </w:tc>
        <w:tc>
          <w:tcPr>
            <w:tcW w:w="4725" w:type="dxa"/>
            <w:gridSpan w:val="2"/>
            <w:vAlign w:val="center"/>
          </w:tcPr>
          <w:p w14:paraId="782913D1" w14:textId="77777777" w:rsidR="007056D7" w:rsidRPr="00CB00C9" w:rsidRDefault="007056D7" w:rsidP="003952E1">
            <w:pPr>
              <w:keepNext/>
              <w:rPr>
                <w:ins w:id="125" w:author="Ferris, Todd@Energy" w:date="2018-11-21T08:54:00Z"/>
                <w:rFonts w:asciiTheme="minorHAnsi" w:hAnsiTheme="minorHAnsi"/>
                <w:sz w:val="18"/>
                <w:szCs w:val="18"/>
              </w:rPr>
            </w:pPr>
            <w:ins w:id="126" w:author="Ferris, Todd@Energy" w:date="2018-11-21T08:54:00Z">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w:t>
              </w:r>
              <w:proofErr w:type="spellStart"/>
              <w:r w:rsidRPr="00CB00C9">
                <w:rPr>
                  <w:rFonts w:asciiTheme="minorHAnsi" w:hAnsiTheme="minorHAnsi"/>
                  <w:sz w:val="18"/>
                  <w:szCs w:val="18"/>
                </w:rPr>
                <w:t>Q</w:t>
              </w:r>
              <w:r w:rsidRPr="001D331F">
                <w:rPr>
                  <w:rFonts w:asciiTheme="minorHAnsi" w:hAnsiTheme="minorHAnsi"/>
                  <w:sz w:val="18"/>
                  <w:szCs w:val="18"/>
                  <w:vertAlign w:val="subscript"/>
                </w:rPr>
                <w:t>tot</w:t>
              </w:r>
              <w:proofErr w:type="spellEnd"/>
              <w:r w:rsidRPr="00CB00C9">
                <w:rPr>
                  <w:rFonts w:asciiTheme="minorHAnsi" w:hAnsiTheme="minorHAnsi"/>
                  <w:sz w:val="18"/>
                  <w:szCs w:val="18"/>
                </w:rPr>
                <w:t>)</w:t>
              </w:r>
            </w:ins>
          </w:p>
        </w:tc>
        <w:tc>
          <w:tcPr>
            <w:tcW w:w="5698" w:type="dxa"/>
            <w:gridSpan w:val="2"/>
          </w:tcPr>
          <w:p w14:paraId="782913D2" w14:textId="77777777" w:rsidR="007056D7" w:rsidRPr="007F6151" w:rsidRDefault="007056D7" w:rsidP="003952E1">
            <w:pPr>
              <w:keepNext/>
              <w:rPr>
                <w:ins w:id="127" w:author="Ferris, Todd@Energy" w:date="2018-11-21T08:54:00Z"/>
                <w:rFonts w:asciiTheme="minorHAnsi" w:hAnsiTheme="minorHAnsi"/>
                <w:sz w:val="18"/>
                <w:szCs w:val="18"/>
              </w:rPr>
            </w:pPr>
          </w:p>
        </w:tc>
      </w:tr>
      <w:tr w:rsidR="007056D7" w:rsidRPr="00CB00C9" w:rsidDel="00EA7933" w14:paraId="782913D7" w14:textId="77777777" w:rsidTr="004E0C14">
        <w:trPr>
          <w:ins w:id="128" w:author="Ferris, Todd@Energy" w:date="2018-11-21T08:54:00Z"/>
          <w:del w:id="129" w:author="TF 112518" w:date="2018-11-26T22:38:00Z"/>
        </w:trPr>
        <w:tc>
          <w:tcPr>
            <w:tcW w:w="593" w:type="dxa"/>
            <w:vAlign w:val="center"/>
          </w:tcPr>
          <w:p w14:paraId="782913D4" w14:textId="77777777" w:rsidR="007056D7" w:rsidDel="00EA7933" w:rsidRDefault="007056D7" w:rsidP="003952E1">
            <w:pPr>
              <w:keepNext/>
              <w:jc w:val="center"/>
              <w:rPr>
                <w:ins w:id="130" w:author="Ferris, Todd@Energy" w:date="2018-11-21T08:54:00Z"/>
                <w:del w:id="131" w:author="TF 112518" w:date="2018-11-26T22:38:00Z"/>
                <w:rFonts w:asciiTheme="minorHAnsi" w:hAnsiTheme="minorHAnsi"/>
                <w:sz w:val="18"/>
                <w:szCs w:val="18"/>
              </w:rPr>
            </w:pPr>
            <w:ins w:id="132" w:author="Ferris, Todd@Energy" w:date="2018-11-21T08:54:00Z">
              <w:del w:id="133" w:author="TF 112518" w:date="2018-11-26T22:38:00Z">
                <w:r w:rsidDel="00EA7933">
                  <w:rPr>
                    <w:rFonts w:asciiTheme="minorHAnsi" w:hAnsiTheme="minorHAnsi"/>
                    <w:sz w:val="18"/>
                    <w:szCs w:val="18"/>
                  </w:rPr>
                  <w:delText>02</w:delText>
                </w:r>
              </w:del>
            </w:ins>
          </w:p>
        </w:tc>
        <w:tc>
          <w:tcPr>
            <w:tcW w:w="4725" w:type="dxa"/>
            <w:gridSpan w:val="2"/>
            <w:vAlign w:val="center"/>
          </w:tcPr>
          <w:p w14:paraId="782913D5" w14:textId="77777777" w:rsidR="007056D7" w:rsidRPr="00CB00C9" w:rsidDel="00EA7933" w:rsidRDefault="007056D7" w:rsidP="003952E1">
            <w:pPr>
              <w:keepNext/>
              <w:rPr>
                <w:ins w:id="134" w:author="Ferris, Todd@Energy" w:date="2018-11-21T08:54:00Z"/>
                <w:del w:id="135" w:author="TF 112518" w:date="2018-11-26T22:38:00Z"/>
                <w:rFonts w:asciiTheme="minorHAnsi" w:hAnsiTheme="minorHAnsi"/>
                <w:sz w:val="18"/>
                <w:szCs w:val="18"/>
              </w:rPr>
            </w:pPr>
            <w:ins w:id="136" w:author="Ferris, Todd@Energy" w:date="2018-11-21T08:54:00Z">
              <w:del w:id="137" w:author="TF 112518" w:date="2018-11-26T22:38:00Z">
                <w:r w:rsidDel="00EA7933">
                  <w:rPr>
                    <w:rFonts w:asciiTheme="minorHAnsi" w:hAnsiTheme="minorHAnsi"/>
                    <w:sz w:val="18"/>
                    <w:szCs w:val="18"/>
                  </w:rPr>
                  <w:delText>Enclosure Leakage Rate (Q</w:delText>
                </w:r>
                <w:r w:rsidRPr="001947AA" w:rsidDel="00EA7933">
                  <w:rPr>
                    <w:rFonts w:asciiTheme="minorHAnsi" w:hAnsiTheme="minorHAnsi"/>
                    <w:sz w:val="18"/>
                    <w:szCs w:val="18"/>
                    <w:vertAlign w:val="subscript"/>
                  </w:rPr>
                  <w:delText>50</w:delText>
                </w:r>
                <w:r w:rsidDel="00EA7933">
                  <w:rPr>
                    <w:rFonts w:asciiTheme="minorHAnsi" w:hAnsiTheme="minorHAnsi"/>
                    <w:sz w:val="18"/>
                    <w:szCs w:val="18"/>
                  </w:rPr>
                  <w:delText>)</w:delText>
                </w:r>
              </w:del>
            </w:ins>
          </w:p>
        </w:tc>
        <w:tc>
          <w:tcPr>
            <w:tcW w:w="5698" w:type="dxa"/>
            <w:gridSpan w:val="2"/>
          </w:tcPr>
          <w:p w14:paraId="782913D6" w14:textId="77777777" w:rsidR="007056D7" w:rsidDel="00EA7933" w:rsidRDefault="007056D7" w:rsidP="003952E1">
            <w:pPr>
              <w:keepNext/>
              <w:rPr>
                <w:ins w:id="138" w:author="Ferris, Todd@Energy" w:date="2018-11-21T08:54:00Z"/>
                <w:del w:id="139" w:author="TF 112518" w:date="2018-11-26T22:38:00Z"/>
                <w:rFonts w:asciiTheme="minorHAnsi" w:hAnsiTheme="minorHAnsi"/>
                <w:sz w:val="18"/>
                <w:szCs w:val="18"/>
              </w:rPr>
            </w:pPr>
          </w:p>
        </w:tc>
      </w:tr>
      <w:tr w:rsidR="007056D7" w:rsidRPr="00CB00C9" w:rsidDel="00EA7933" w14:paraId="782913DB" w14:textId="77777777" w:rsidTr="004E0C14">
        <w:trPr>
          <w:ins w:id="140" w:author="Ferris, Todd@Energy" w:date="2018-11-21T08:54:00Z"/>
          <w:del w:id="141" w:author="TF 112518" w:date="2018-11-26T22:38:00Z"/>
        </w:trPr>
        <w:tc>
          <w:tcPr>
            <w:tcW w:w="593" w:type="dxa"/>
            <w:vAlign w:val="center"/>
          </w:tcPr>
          <w:p w14:paraId="782913D8" w14:textId="77777777" w:rsidR="007056D7" w:rsidDel="00EA7933" w:rsidRDefault="007056D7" w:rsidP="003952E1">
            <w:pPr>
              <w:keepNext/>
              <w:jc w:val="center"/>
              <w:rPr>
                <w:ins w:id="142" w:author="Ferris, Todd@Energy" w:date="2018-11-21T08:54:00Z"/>
                <w:del w:id="143" w:author="TF 112518" w:date="2018-11-26T22:38:00Z"/>
                <w:rFonts w:asciiTheme="minorHAnsi" w:hAnsiTheme="minorHAnsi"/>
                <w:sz w:val="18"/>
                <w:szCs w:val="18"/>
              </w:rPr>
            </w:pPr>
            <w:ins w:id="144" w:author="Ferris, Todd@Energy" w:date="2018-11-21T08:54:00Z">
              <w:del w:id="145" w:author="TF 112518" w:date="2018-11-26T22:38:00Z">
                <w:r w:rsidDel="00EA7933">
                  <w:rPr>
                    <w:rFonts w:asciiTheme="minorHAnsi" w:hAnsiTheme="minorHAnsi"/>
                    <w:sz w:val="18"/>
                    <w:szCs w:val="18"/>
                  </w:rPr>
                  <w:delText>03</w:delText>
                </w:r>
              </w:del>
            </w:ins>
          </w:p>
        </w:tc>
        <w:tc>
          <w:tcPr>
            <w:tcW w:w="4725" w:type="dxa"/>
            <w:gridSpan w:val="2"/>
            <w:vAlign w:val="center"/>
          </w:tcPr>
          <w:p w14:paraId="782913D9" w14:textId="77777777" w:rsidR="007056D7" w:rsidDel="00EA7933" w:rsidRDefault="007056D7" w:rsidP="003952E1">
            <w:pPr>
              <w:keepNext/>
              <w:rPr>
                <w:ins w:id="146" w:author="Ferris, Todd@Energy" w:date="2018-11-21T08:54:00Z"/>
                <w:del w:id="147" w:author="TF 112518" w:date="2018-11-26T22:38:00Z"/>
                <w:rFonts w:asciiTheme="minorHAnsi" w:hAnsiTheme="minorHAnsi"/>
                <w:sz w:val="18"/>
                <w:szCs w:val="18"/>
              </w:rPr>
            </w:pPr>
            <w:ins w:id="148" w:author="Ferris, Todd@Energy" w:date="2018-11-21T08:54:00Z">
              <w:del w:id="149" w:author="TF 112518" w:date="2018-11-26T22:38:00Z">
                <w:r w:rsidDel="00EA7933">
                  <w:rPr>
                    <w:rFonts w:asciiTheme="minorHAnsi" w:hAnsiTheme="minorHAnsi"/>
                    <w:sz w:val="18"/>
                    <w:szCs w:val="18"/>
                  </w:rPr>
                  <w:delText>Effective Annual Average Infiltration Rate (Q</w:delText>
                </w:r>
                <w:r w:rsidRPr="001947AA" w:rsidDel="00EA7933">
                  <w:rPr>
                    <w:rFonts w:asciiTheme="minorHAnsi" w:hAnsiTheme="minorHAnsi"/>
                    <w:sz w:val="18"/>
                    <w:szCs w:val="18"/>
                    <w:vertAlign w:val="subscript"/>
                  </w:rPr>
                  <w:delText>inf</w:delText>
                </w:r>
                <w:r w:rsidDel="00EA7933">
                  <w:rPr>
                    <w:rFonts w:asciiTheme="minorHAnsi" w:hAnsiTheme="minorHAnsi"/>
                    <w:sz w:val="18"/>
                    <w:szCs w:val="18"/>
                  </w:rPr>
                  <w:delText>)</w:delText>
                </w:r>
              </w:del>
            </w:ins>
          </w:p>
        </w:tc>
        <w:tc>
          <w:tcPr>
            <w:tcW w:w="5698" w:type="dxa"/>
            <w:gridSpan w:val="2"/>
          </w:tcPr>
          <w:p w14:paraId="782913DA" w14:textId="77777777" w:rsidR="007056D7" w:rsidDel="00EA7933" w:rsidRDefault="007056D7" w:rsidP="003952E1">
            <w:pPr>
              <w:keepNext/>
              <w:rPr>
                <w:ins w:id="150" w:author="Ferris, Todd@Energy" w:date="2018-11-21T08:54:00Z"/>
                <w:del w:id="151" w:author="TF 112518" w:date="2018-11-26T22:38:00Z"/>
                <w:rFonts w:asciiTheme="minorHAnsi" w:hAnsiTheme="minorHAnsi"/>
                <w:sz w:val="18"/>
                <w:szCs w:val="18"/>
              </w:rPr>
            </w:pPr>
          </w:p>
        </w:tc>
      </w:tr>
      <w:tr w:rsidR="007056D7" w:rsidRPr="00CB00C9" w:rsidDel="00EA7933" w14:paraId="782913DF" w14:textId="77777777" w:rsidTr="004E0C14">
        <w:trPr>
          <w:ins w:id="152" w:author="Ferris, Todd@Energy" w:date="2018-11-21T08:54:00Z"/>
          <w:del w:id="153" w:author="TF 112518" w:date="2018-11-26T22:38:00Z"/>
        </w:trPr>
        <w:tc>
          <w:tcPr>
            <w:tcW w:w="593" w:type="dxa"/>
            <w:vAlign w:val="center"/>
          </w:tcPr>
          <w:p w14:paraId="782913DC" w14:textId="77777777" w:rsidR="007056D7" w:rsidDel="00EA7933" w:rsidRDefault="007056D7" w:rsidP="003952E1">
            <w:pPr>
              <w:keepNext/>
              <w:jc w:val="center"/>
              <w:rPr>
                <w:ins w:id="154" w:author="Ferris, Todd@Energy" w:date="2018-11-21T08:54:00Z"/>
                <w:del w:id="155" w:author="TF 112518" w:date="2018-11-26T22:38:00Z"/>
                <w:rFonts w:asciiTheme="minorHAnsi" w:hAnsiTheme="minorHAnsi"/>
                <w:sz w:val="18"/>
                <w:szCs w:val="18"/>
              </w:rPr>
            </w:pPr>
            <w:ins w:id="156" w:author="Ferris, Todd@Energy" w:date="2018-11-21T08:54:00Z">
              <w:del w:id="157" w:author="TF 112518" w:date="2018-11-26T22:38:00Z">
                <w:r w:rsidDel="00EA7933">
                  <w:rPr>
                    <w:rFonts w:asciiTheme="minorHAnsi" w:hAnsiTheme="minorHAnsi"/>
                    <w:sz w:val="18"/>
                    <w:szCs w:val="18"/>
                  </w:rPr>
                  <w:delText>04</w:delText>
                </w:r>
              </w:del>
            </w:ins>
          </w:p>
        </w:tc>
        <w:tc>
          <w:tcPr>
            <w:tcW w:w="4725" w:type="dxa"/>
            <w:gridSpan w:val="2"/>
            <w:vAlign w:val="center"/>
          </w:tcPr>
          <w:p w14:paraId="782913DD" w14:textId="77777777" w:rsidR="007056D7" w:rsidDel="00EA7933" w:rsidRDefault="007056D7" w:rsidP="003952E1">
            <w:pPr>
              <w:keepNext/>
              <w:rPr>
                <w:ins w:id="158" w:author="Ferris, Todd@Energy" w:date="2018-11-21T08:54:00Z"/>
                <w:del w:id="159" w:author="TF 112518" w:date="2018-11-26T22:38:00Z"/>
                <w:rFonts w:asciiTheme="minorHAnsi" w:hAnsiTheme="minorHAnsi"/>
                <w:sz w:val="18"/>
                <w:szCs w:val="18"/>
              </w:rPr>
            </w:pPr>
            <w:ins w:id="160" w:author="Ferris, Todd@Energy" w:date="2018-11-21T08:54:00Z">
              <w:del w:id="161" w:author="TF 112518" w:date="2018-11-26T22:38:00Z">
                <w:r w:rsidDel="00EA7933">
                  <w:rPr>
                    <w:rFonts w:asciiTheme="minorHAnsi" w:hAnsiTheme="minorHAnsi"/>
                    <w:sz w:val="18"/>
                    <w:szCs w:val="18"/>
                  </w:rPr>
                  <w:delText xml:space="preserve">Total Exterior Envelope Surface Area </w:delText>
                </w:r>
              </w:del>
            </w:ins>
          </w:p>
        </w:tc>
        <w:tc>
          <w:tcPr>
            <w:tcW w:w="5698" w:type="dxa"/>
            <w:gridSpan w:val="2"/>
          </w:tcPr>
          <w:p w14:paraId="782913DE" w14:textId="77777777" w:rsidR="007056D7" w:rsidRPr="00467A82" w:rsidDel="00EA7933" w:rsidRDefault="007056D7" w:rsidP="003952E1">
            <w:pPr>
              <w:keepNext/>
              <w:rPr>
                <w:ins w:id="162" w:author="Ferris, Todd@Energy" w:date="2018-11-21T08:54:00Z"/>
                <w:del w:id="163" w:author="TF 112518" w:date="2018-11-26T22:38:00Z"/>
                <w:rFonts w:ascii="Calibri" w:hAnsi="Calibri"/>
                <w:sz w:val="18"/>
                <w:szCs w:val="18"/>
              </w:rPr>
            </w:pPr>
          </w:p>
        </w:tc>
      </w:tr>
      <w:tr w:rsidR="007056D7" w:rsidRPr="00CB00C9" w:rsidDel="00EA7933" w14:paraId="782913E4" w14:textId="77777777" w:rsidTr="004E0C14">
        <w:trPr>
          <w:ins w:id="164" w:author="Ferris, Todd@Energy" w:date="2018-11-21T08:54:00Z"/>
          <w:del w:id="165" w:author="TF 112518" w:date="2018-11-26T22:38:00Z"/>
        </w:trPr>
        <w:tc>
          <w:tcPr>
            <w:tcW w:w="593" w:type="dxa"/>
            <w:vAlign w:val="center"/>
          </w:tcPr>
          <w:p w14:paraId="782913E0" w14:textId="77777777" w:rsidR="007056D7" w:rsidDel="00EA7933" w:rsidRDefault="007056D7" w:rsidP="003952E1">
            <w:pPr>
              <w:keepNext/>
              <w:jc w:val="center"/>
              <w:rPr>
                <w:ins w:id="166" w:author="Ferris, Todd@Energy" w:date="2018-11-21T08:54:00Z"/>
                <w:del w:id="167" w:author="TF 112518" w:date="2018-11-26T22:38:00Z"/>
                <w:rFonts w:asciiTheme="minorHAnsi" w:hAnsiTheme="minorHAnsi"/>
                <w:sz w:val="18"/>
                <w:szCs w:val="18"/>
              </w:rPr>
            </w:pPr>
            <w:ins w:id="168" w:author="Ferris, Todd@Energy" w:date="2018-11-21T08:54:00Z">
              <w:del w:id="169" w:author="TF 112518" w:date="2018-11-26T22:38:00Z">
                <w:r w:rsidDel="00EA7933">
                  <w:rPr>
                    <w:rFonts w:asciiTheme="minorHAnsi" w:hAnsiTheme="minorHAnsi"/>
                    <w:sz w:val="18"/>
                    <w:szCs w:val="18"/>
                  </w:rPr>
                  <w:delText>05</w:delText>
                </w:r>
              </w:del>
            </w:ins>
          </w:p>
        </w:tc>
        <w:tc>
          <w:tcPr>
            <w:tcW w:w="4725" w:type="dxa"/>
            <w:gridSpan w:val="2"/>
            <w:vAlign w:val="center"/>
          </w:tcPr>
          <w:p w14:paraId="782913E1" w14:textId="77777777" w:rsidR="007056D7" w:rsidDel="00EA7933" w:rsidRDefault="007056D7" w:rsidP="003952E1">
            <w:pPr>
              <w:keepNext/>
              <w:rPr>
                <w:ins w:id="170" w:author="Ferris, Todd@Energy" w:date="2018-11-21T08:54:00Z"/>
                <w:del w:id="171" w:author="TF 112518" w:date="2018-11-26T22:38:00Z"/>
                <w:rFonts w:asciiTheme="minorHAnsi" w:hAnsiTheme="minorHAnsi"/>
                <w:sz w:val="18"/>
                <w:szCs w:val="18"/>
              </w:rPr>
            </w:pPr>
            <w:ins w:id="172" w:author="Ferris, Todd@Energy" w:date="2018-11-21T08:54:00Z">
              <w:del w:id="173" w:author="TF 112518" w:date="2018-11-26T22:38:00Z">
                <w:r w:rsidDel="00EA7933">
                  <w:rPr>
                    <w:rFonts w:asciiTheme="minorHAnsi" w:hAnsiTheme="minorHAnsi"/>
                    <w:sz w:val="18"/>
                    <w:szCs w:val="18"/>
                  </w:rPr>
                  <w:delText>Unshared Exterior Envelope Surface Area</w:delText>
                </w:r>
              </w:del>
            </w:ins>
          </w:p>
          <w:p w14:paraId="782913E2" w14:textId="77777777" w:rsidR="007056D7" w:rsidDel="00EA7933" w:rsidRDefault="007056D7" w:rsidP="003952E1">
            <w:pPr>
              <w:keepNext/>
              <w:rPr>
                <w:ins w:id="174" w:author="Ferris, Todd@Energy" w:date="2018-11-21T08:54:00Z"/>
                <w:del w:id="175" w:author="TF 112518" w:date="2018-11-26T22:38:00Z"/>
                <w:rFonts w:asciiTheme="minorHAnsi" w:hAnsiTheme="minorHAnsi"/>
                <w:sz w:val="18"/>
                <w:szCs w:val="18"/>
              </w:rPr>
            </w:pPr>
            <w:ins w:id="176" w:author="Ferris, Todd@Energy" w:date="2018-11-21T08:54:00Z">
              <w:del w:id="177" w:author="TF 112518" w:date="2018-11-26T22:38:00Z">
                <w:r w:rsidDel="00EA7933">
                  <w:rPr>
                    <w:rFonts w:asciiTheme="minorHAnsi" w:hAnsiTheme="minorHAnsi"/>
                    <w:sz w:val="18"/>
                    <w:szCs w:val="18"/>
                  </w:rPr>
                  <w:delText>(exclude surface areas attached to garages or other dwelling units)</w:delText>
                </w:r>
              </w:del>
            </w:ins>
          </w:p>
        </w:tc>
        <w:tc>
          <w:tcPr>
            <w:tcW w:w="5698" w:type="dxa"/>
            <w:gridSpan w:val="2"/>
          </w:tcPr>
          <w:p w14:paraId="782913E3" w14:textId="77777777" w:rsidR="007056D7" w:rsidRPr="00467A82" w:rsidDel="00EA7933" w:rsidRDefault="007056D7" w:rsidP="003952E1">
            <w:pPr>
              <w:keepNext/>
              <w:rPr>
                <w:ins w:id="178" w:author="Ferris, Todd@Energy" w:date="2018-11-21T08:54:00Z"/>
                <w:del w:id="179" w:author="TF 112518" w:date="2018-11-26T22:38:00Z"/>
                <w:rFonts w:ascii="Calibri" w:hAnsi="Calibri"/>
                <w:sz w:val="18"/>
                <w:szCs w:val="18"/>
              </w:rPr>
            </w:pPr>
          </w:p>
        </w:tc>
      </w:tr>
      <w:tr w:rsidR="007056D7" w:rsidRPr="00CB00C9" w:rsidDel="00EA7933" w14:paraId="782913E8" w14:textId="77777777" w:rsidTr="004E0C14">
        <w:trPr>
          <w:ins w:id="180" w:author="Ferris, Todd@Energy" w:date="2018-11-21T08:54:00Z"/>
          <w:del w:id="181" w:author="TF 112518" w:date="2018-11-26T22:38:00Z"/>
        </w:trPr>
        <w:tc>
          <w:tcPr>
            <w:tcW w:w="593" w:type="dxa"/>
            <w:vAlign w:val="center"/>
          </w:tcPr>
          <w:p w14:paraId="782913E5" w14:textId="77777777" w:rsidR="007056D7" w:rsidRPr="00CB00C9" w:rsidDel="00EA7933" w:rsidRDefault="007056D7" w:rsidP="003952E1">
            <w:pPr>
              <w:keepNext/>
              <w:jc w:val="center"/>
              <w:rPr>
                <w:ins w:id="182" w:author="Ferris, Todd@Energy" w:date="2018-11-21T08:54:00Z"/>
                <w:del w:id="183" w:author="TF 112518" w:date="2018-11-26T22:38:00Z"/>
                <w:rFonts w:asciiTheme="minorHAnsi" w:hAnsiTheme="minorHAnsi"/>
                <w:sz w:val="18"/>
                <w:szCs w:val="18"/>
              </w:rPr>
            </w:pPr>
            <w:ins w:id="184" w:author="Ferris, Todd@Energy" w:date="2018-11-21T08:54:00Z">
              <w:del w:id="185" w:author="TF 112518" w:date="2018-11-26T22:38:00Z">
                <w:r w:rsidDel="00EA7933">
                  <w:rPr>
                    <w:rFonts w:asciiTheme="minorHAnsi" w:hAnsiTheme="minorHAnsi"/>
                    <w:sz w:val="18"/>
                    <w:szCs w:val="18"/>
                  </w:rPr>
                  <w:delText>06</w:delText>
                </w:r>
              </w:del>
            </w:ins>
          </w:p>
        </w:tc>
        <w:tc>
          <w:tcPr>
            <w:tcW w:w="4725" w:type="dxa"/>
            <w:gridSpan w:val="2"/>
            <w:vAlign w:val="center"/>
          </w:tcPr>
          <w:p w14:paraId="782913E6" w14:textId="77777777" w:rsidR="007056D7" w:rsidRPr="00CB00C9" w:rsidDel="00EA7933" w:rsidRDefault="007056D7" w:rsidP="003952E1">
            <w:pPr>
              <w:keepNext/>
              <w:rPr>
                <w:ins w:id="186" w:author="Ferris, Todd@Energy" w:date="2018-11-21T08:54:00Z"/>
                <w:del w:id="187" w:author="TF 112518" w:date="2018-11-26T22:38:00Z"/>
                <w:rFonts w:asciiTheme="minorHAnsi" w:hAnsiTheme="minorHAnsi"/>
                <w:sz w:val="18"/>
                <w:szCs w:val="18"/>
              </w:rPr>
            </w:pPr>
            <w:ins w:id="188" w:author="Ferris, Todd@Energy" w:date="2018-11-21T08:54:00Z">
              <w:del w:id="189" w:author="TF 112518" w:date="2018-11-26T22:38:00Z">
                <w:r w:rsidDel="00EA7933">
                  <w:rPr>
                    <w:rFonts w:asciiTheme="minorHAnsi" w:hAnsiTheme="minorHAnsi"/>
                    <w:sz w:val="18"/>
                    <w:szCs w:val="18"/>
                  </w:rPr>
                  <w:delText>Required Mechanical</w:delText>
                </w:r>
                <w:r w:rsidRPr="00CB00C9" w:rsidDel="00EA7933">
                  <w:rPr>
                    <w:rFonts w:asciiTheme="minorHAnsi" w:hAnsiTheme="minorHAnsi"/>
                    <w:sz w:val="18"/>
                    <w:szCs w:val="18"/>
                  </w:rPr>
                  <w:delText xml:space="preserve"> Ventilation Rate</w:delText>
                </w:r>
                <w:r w:rsidDel="00EA7933">
                  <w:rPr>
                    <w:rFonts w:asciiTheme="minorHAnsi" w:hAnsiTheme="minorHAnsi"/>
                    <w:sz w:val="18"/>
                    <w:szCs w:val="18"/>
                  </w:rPr>
                  <w:delText xml:space="preserve"> </w:delText>
                </w:r>
                <w:r w:rsidRPr="00CB00C9" w:rsidDel="00EA7933">
                  <w:rPr>
                    <w:rFonts w:asciiTheme="minorHAnsi" w:hAnsiTheme="minorHAnsi"/>
                    <w:sz w:val="18"/>
                    <w:szCs w:val="18"/>
                  </w:rPr>
                  <w:delText>(Q</w:delText>
                </w:r>
                <w:r w:rsidRPr="00CB00C9" w:rsidDel="00EA7933">
                  <w:rPr>
                    <w:rFonts w:asciiTheme="minorHAnsi" w:hAnsiTheme="minorHAnsi"/>
                    <w:sz w:val="18"/>
                    <w:szCs w:val="18"/>
                    <w:vertAlign w:val="subscript"/>
                  </w:rPr>
                  <w:delText>fan</w:delText>
                </w:r>
                <w:r w:rsidRPr="00CB00C9" w:rsidDel="00EA7933">
                  <w:rPr>
                    <w:rFonts w:asciiTheme="minorHAnsi" w:hAnsiTheme="minorHAnsi"/>
                    <w:sz w:val="18"/>
                    <w:szCs w:val="18"/>
                  </w:rPr>
                  <w:delText>)</w:delText>
                </w:r>
              </w:del>
            </w:ins>
          </w:p>
        </w:tc>
        <w:tc>
          <w:tcPr>
            <w:tcW w:w="5698" w:type="dxa"/>
            <w:gridSpan w:val="2"/>
          </w:tcPr>
          <w:p w14:paraId="782913E7" w14:textId="77777777" w:rsidR="007056D7" w:rsidRPr="007F6151" w:rsidDel="00EA7933" w:rsidRDefault="007056D7" w:rsidP="003952E1">
            <w:pPr>
              <w:keepNext/>
              <w:rPr>
                <w:ins w:id="190" w:author="Ferris, Todd@Energy" w:date="2018-11-21T08:54:00Z"/>
                <w:del w:id="191" w:author="TF 112518" w:date="2018-11-26T22:38:00Z"/>
                <w:rFonts w:asciiTheme="minorHAnsi" w:hAnsiTheme="minorHAnsi"/>
                <w:sz w:val="18"/>
                <w:szCs w:val="18"/>
              </w:rPr>
            </w:pPr>
          </w:p>
        </w:tc>
      </w:tr>
    </w:tbl>
    <w:p w14:paraId="782913E9" w14:textId="77777777" w:rsidR="00D12B47" w:rsidRPr="001B7F7E" w:rsidDel="00EA7933" w:rsidRDefault="00D12B47">
      <w:pPr>
        <w:rPr>
          <w:del w:id="192" w:author="TF 112518" w:date="2018-11-25T12:13:00Z"/>
          <w:rFonts w:asciiTheme="minorHAnsi" w:hAnsiTheme="minorHAnsi" w:cstheme="minorHAnsi"/>
          <w:sz w:val="18"/>
          <w:szCs w:val="18"/>
        </w:rPr>
      </w:pPr>
    </w:p>
    <w:p w14:paraId="782913EA" w14:textId="77777777" w:rsidR="00EA7933" w:rsidRPr="001B7F7E" w:rsidRDefault="00EA7933">
      <w:pPr>
        <w:rPr>
          <w:ins w:id="193" w:author="TF 112518" w:date="2018-11-26T22:38:00Z"/>
          <w:rFonts w:asciiTheme="minorHAnsi" w:hAnsiTheme="minorHAnsi" w:cstheme="minorHAnsi"/>
          <w:sz w:val="18"/>
          <w:szCs w:val="18"/>
        </w:rPr>
      </w:pPr>
    </w:p>
    <w:tbl>
      <w:tblPr>
        <w:tblStyle w:val="TableGrid"/>
        <w:tblW w:w="10795" w:type="dxa"/>
        <w:tblLook w:val="04A0" w:firstRow="1" w:lastRow="0" w:firstColumn="1" w:lastColumn="0" w:noHBand="0" w:noVBand="1"/>
      </w:tblPr>
      <w:tblGrid>
        <w:gridCol w:w="2145"/>
        <w:gridCol w:w="2146"/>
        <w:gridCol w:w="2146"/>
        <w:gridCol w:w="2146"/>
        <w:gridCol w:w="2212"/>
      </w:tblGrid>
      <w:tr w:rsidR="007056D7" w14:paraId="782913ED" w14:textId="77777777" w:rsidTr="004E0C14">
        <w:trPr>
          <w:ins w:id="194" w:author="Ferris, Todd@Energy" w:date="2018-11-21T09:22:00Z"/>
        </w:trPr>
        <w:tc>
          <w:tcPr>
            <w:tcW w:w="10795" w:type="dxa"/>
            <w:gridSpan w:val="5"/>
          </w:tcPr>
          <w:p w14:paraId="782913EB" w14:textId="77777777" w:rsidR="007056D7" w:rsidRPr="0029047D" w:rsidRDefault="007056D7" w:rsidP="003952E1">
            <w:pPr>
              <w:keepNext/>
              <w:rPr>
                <w:ins w:id="195" w:author="Ferris, Todd@Energy" w:date="2018-11-21T09:22:00Z"/>
                <w:rFonts w:asciiTheme="minorHAnsi" w:hAnsiTheme="minorHAnsi"/>
                <w:b/>
                <w:szCs w:val="18"/>
              </w:rPr>
            </w:pPr>
            <w:ins w:id="196" w:author="Ferris, Todd@Energy" w:date="2018-11-21T09:22:00Z">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ins>
          </w:p>
          <w:p w14:paraId="782913EC" w14:textId="58E086B3" w:rsidR="007056D7" w:rsidRDefault="007056D7" w:rsidP="003952E1">
            <w:pPr>
              <w:keepNext/>
              <w:rPr>
                <w:ins w:id="197" w:author="Ferris, Todd@Energy" w:date="2018-11-21T09:22:00Z"/>
                <w:rFonts w:asciiTheme="minorHAnsi" w:hAnsiTheme="minorHAnsi"/>
                <w:szCs w:val="18"/>
              </w:rPr>
            </w:pPr>
            <w:ins w:id="198" w:author="Ferris, Todd@Energy" w:date="2018-11-21T09:22: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ins>
            <w:ins w:id="199" w:author="Ferris, Todd@Energy" w:date="2018-11-20T14:26:00Z">
              <w:r w:rsidR="00186E32">
                <w:rPr>
                  <w:rFonts w:asciiTheme="minorHAnsi" w:hAnsiTheme="minorHAnsi" w:cs="font78"/>
                  <w:sz w:val="18"/>
                  <w:szCs w:val="18"/>
                </w:rPr>
                <w:t xml:space="preserve"> 1</w:t>
              </w:r>
            </w:ins>
            <w:r w:rsidR="00186E32">
              <w:rPr>
                <w:rFonts w:asciiTheme="minorHAnsi" w:hAnsiTheme="minorHAnsi" w:cs="font78"/>
                <w:sz w:val="18"/>
                <w:szCs w:val="18"/>
              </w:rPr>
              <w:t>20.1</w:t>
            </w:r>
            <w:ins w:id="200" w:author="Ferris, Todd@Energy" w:date="2018-11-20T14:26:00Z">
              <w:r w:rsidR="00186E32">
                <w:rPr>
                  <w:rFonts w:asciiTheme="minorHAnsi" w:hAnsiTheme="minorHAnsi" w:cs="font78"/>
                  <w:sz w:val="18"/>
                  <w:szCs w:val="18"/>
                </w:rPr>
                <w:t>(</w:t>
              </w:r>
            </w:ins>
            <w:r w:rsidR="00186E32">
              <w:rPr>
                <w:rFonts w:asciiTheme="minorHAnsi" w:hAnsiTheme="minorHAnsi" w:cs="font78"/>
                <w:sz w:val="18"/>
                <w:szCs w:val="18"/>
              </w:rPr>
              <w:t>b</w:t>
            </w:r>
            <w:ins w:id="201" w:author="Ferris, Todd@Energy" w:date="2018-11-20T14:26:00Z">
              <w:r w:rsidR="00186E32">
                <w:rPr>
                  <w:rFonts w:asciiTheme="minorHAnsi" w:hAnsiTheme="minorHAnsi" w:cs="font78"/>
                  <w:sz w:val="18"/>
                  <w:szCs w:val="18"/>
                </w:rPr>
                <w:t>)</w:t>
              </w:r>
            </w:ins>
            <w:r w:rsidR="00186E32">
              <w:rPr>
                <w:rFonts w:asciiTheme="minorHAnsi" w:hAnsiTheme="minorHAnsi" w:cs="font78"/>
                <w:sz w:val="18"/>
                <w:szCs w:val="18"/>
              </w:rPr>
              <w:t>2A.iv</w:t>
            </w:r>
          </w:p>
        </w:tc>
      </w:tr>
      <w:tr w:rsidR="007056D7" w14:paraId="782913F3" w14:textId="77777777" w:rsidTr="004E0C14">
        <w:trPr>
          <w:ins w:id="202" w:author="Ferris, Todd@Energy" w:date="2018-11-21T09:22:00Z"/>
        </w:trPr>
        <w:tc>
          <w:tcPr>
            <w:tcW w:w="2145" w:type="dxa"/>
            <w:vAlign w:val="center"/>
          </w:tcPr>
          <w:p w14:paraId="782913EE" w14:textId="77777777" w:rsidR="007056D7" w:rsidRPr="00BF496A" w:rsidRDefault="007056D7" w:rsidP="003952E1">
            <w:pPr>
              <w:jc w:val="center"/>
              <w:rPr>
                <w:ins w:id="203" w:author="Ferris, Todd@Energy" w:date="2018-11-21T09:22:00Z"/>
                <w:rFonts w:asciiTheme="minorHAnsi" w:hAnsiTheme="minorHAnsi"/>
                <w:sz w:val="18"/>
                <w:szCs w:val="18"/>
              </w:rPr>
            </w:pPr>
            <w:ins w:id="204" w:author="Ferris, Todd@Energy" w:date="2018-11-21T09:22:00Z">
              <w:r w:rsidRPr="00BF496A">
                <w:rPr>
                  <w:rFonts w:asciiTheme="minorHAnsi" w:hAnsiTheme="minorHAnsi"/>
                  <w:sz w:val="18"/>
                  <w:szCs w:val="18"/>
                </w:rPr>
                <w:t>01</w:t>
              </w:r>
            </w:ins>
          </w:p>
        </w:tc>
        <w:tc>
          <w:tcPr>
            <w:tcW w:w="2146" w:type="dxa"/>
            <w:vAlign w:val="center"/>
          </w:tcPr>
          <w:p w14:paraId="782913EF" w14:textId="77777777" w:rsidR="007056D7" w:rsidRPr="00607053" w:rsidRDefault="007056D7" w:rsidP="003952E1">
            <w:pPr>
              <w:jc w:val="center"/>
              <w:rPr>
                <w:ins w:id="205" w:author="Ferris, Todd@Energy" w:date="2018-11-21T09:22:00Z"/>
                <w:rFonts w:asciiTheme="minorHAnsi" w:hAnsiTheme="minorHAnsi"/>
                <w:sz w:val="18"/>
                <w:szCs w:val="18"/>
              </w:rPr>
            </w:pPr>
            <w:ins w:id="206" w:author="Ferris, Todd@Energy" w:date="2018-11-21T09:22:00Z">
              <w:r w:rsidRPr="00607053">
                <w:rPr>
                  <w:rFonts w:asciiTheme="minorHAnsi" w:hAnsiTheme="minorHAnsi"/>
                  <w:sz w:val="18"/>
                  <w:szCs w:val="18"/>
                </w:rPr>
                <w:t>02</w:t>
              </w:r>
            </w:ins>
          </w:p>
        </w:tc>
        <w:tc>
          <w:tcPr>
            <w:tcW w:w="2146" w:type="dxa"/>
            <w:vAlign w:val="center"/>
          </w:tcPr>
          <w:p w14:paraId="782913F0" w14:textId="77777777" w:rsidR="007056D7" w:rsidRPr="00607053" w:rsidRDefault="007056D7" w:rsidP="003952E1">
            <w:pPr>
              <w:jc w:val="center"/>
              <w:rPr>
                <w:ins w:id="207" w:author="Ferris, Todd@Energy" w:date="2018-11-21T09:22:00Z"/>
                <w:rFonts w:asciiTheme="minorHAnsi" w:hAnsiTheme="minorHAnsi"/>
                <w:sz w:val="18"/>
                <w:szCs w:val="18"/>
              </w:rPr>
            </w:pPr>
            <w:ins w:id="208" w:author="Ferris, Todd@Energy" w:date="2018-11-21T09:22:00Z">
              <w:r w:rsidRPr="00607053">
                <w:rPr>
                  <w:rFonts w:asciiTheme="minorHAnsi" w:hAnsiTheme="minorHAnsi"/>
                  <w:sz w:val="18"/>
                  <w:szCs w:val="18"/>
                </w:rPr>
                <w:t>03</w:t>
              </w:r>
            </w:ins>
          </w:p>
        </w:tc>
        <w:tc>
          <w:tcPr>
            <w:tcW w:w="2146" w:type="dxa"/>
            <w:vAlign w:val="center"/>
          </w:tcPr>
          <w:p w14:paraId="782913F1" w14:textId="77777777" w:rsidR="007056D7" w:rsidRPr="00607053" w:rsidRDefault="007056D7" w:rsidP="003952E1">
            <w:pPr>
              <w:jc w:val="center"/>
              <w:rPr>
                <w:ins w:id="209" w:author="Ferris, Todd@Energy" w:date="2018-11-21T09:22:00Z"/>
                <w:rFonts w:asciiTheme="minorHAnsi" w:hAnsiTheme="minorHAnsi"/>
                <w:sz w:val="18"/>
                <w:szCs w:val="18"/>
              </w:rPr>
            </w:pPr>
            <w:ins w:id="210" w:author="Ferris, Todd@Energy" w:date="2018-11-21T09:22:00Z">
              <w:r w:rsidRPr="00607053">
                <w:rPr>
                  <w:rFonts w:asciiTheme="minorHAnsi" w:hAnsiTheme="minorHAnsi"/>
                  <w:sz w:val="18"/>
                  <w:szCs w:val="18"/>
                </w:rPr>
                <w:t>04</w:t>
              </w:r>
            </w:ins>
          </w:p>
        </w:tc>
        <w:tc>
          <w:tcPr>
            <w:tcW w:w="2212" w:type="dxa"/>
            <w:vAlign w:val="center"/>
          </w:tcPr>
          <w:p w14:paraId="782913F2" w14:textId="77777777" w:rsidR="007056D7" w:rsidRPr="00741660" w:rsidRDefault="007056D7" w:rsidP="003952E1">
            <w:pPr>
              <w:jc w:val="center"/>
              <w:rPr>
                <w:ins w:id="211" w:author="Ferris, Todd@Energy" w:date="2018-11-21T09:22:00Z"/>
                <w:rFonts w:asciiTheme="minorHAnsi" w:hAnsiTheme="minorHAnsi"/>
                <w:sz w:val="18"/>
                <w:szCs w:val="18"/>
              </w:rPr>
            </w:pPr>
            <w:ins w:id="212" w:author="Ferris, Todd@Energy" w:date="2018-11-21T09:22:00Z">
              <w:r w:rsidRPr="00741660">
                <w:rPr>
                  <w:rFonts w:asciiTheme="minorHAnsi" w:hAnsiTheme="minorHAnsi"/>
                  <w:sz w:val="18"/>
                  <w:szCs w:val="18"/>
                </w:rPr>
                <w:t>05</w:t>
              </w:r>
            </w:ins>
          </w:p>
        </w:tc>
      </w:tr>
      <w:tr w:rsidR="007056D7" w14:paraId="782913F9" w14:textId="77777777" w:rsidTr="004E0C14">
        <w:trPr>
          <w:ins w:id="213" w:author="Ferris, Todd@Energy" w:date="2018-11-21T09:22:00Z"/>
        </w:trPr>
        <w:tc>
          <w:tcPr>
            <w:tcW w:w="2145" w:type="dxa"/>
            <w:vAlign w:val="bottom"/>
          </w:tcPr>
          <w:p w14:paraId="782913F4" w14:textId="77777777" w:rsidR="007056D7" w:rsidRPr="00BF496A" w:rsidRDefault="007056D7" w:rsidP="003952E1">
            <w:pPr>
              <w:jc w:val="center"/>
              <w:rPr>
                <w:ins w:id="214" w:author="Ferris, Todd@Energy" w:date="2018-11-21T09:22:00Z"/>
                <w:rFonts w:asciiTheme="minorHAnsi" w:hAnsiTheme="minorHAnsi"/>
                <w:sz w:val="18"/>
                <w:szCs w:val="18"/>
              </w:rPr>
            </w:pPr>
            <w:ins w:id="215" w:author="Ferris, Todd@Energy" w:date="2018-11-21T09:22:00Z">
              <w:r w:rsidRPr="00BF496A">
                <w:rPr>
                  <w:rFonts w:asciiTheme="minorHAnsi" w:hAnsiTheme="minorHAnsi"/>
                  <w:sz w:val="18"/>
                  <w:szCs w:val="18"/>
                </w:rPr>
                <w:t>Fan Name</w:t>
              </w:r>
            </w:ins>
          </w:p>
        </w:tc>
        <w:tc>
          <w:tcPr>
            <w:tcW w:w="2146" w:type="dxa"/>
            <w:vAlign w:val="bottom"/>
          </w:tcPr>
          <w:p w14:paraId="782913F5" w14:textId="77777777" w:rsidR="007056D7" w:rsidRPr="00BF496A" w:rsidRDefault="007056D7" w:rsidP="003952E1">
            <w:pPr>
              <w:jc w:val="center"/>
              <w:rPr>
                <w:ins w:id="216" w:author="Ferris, Todd@Energy" w:date="2018-11-21T09:22:00Z"/>
                <w:rFonts w:asciiTheme="minorHAnsi" w:hAnsiTheme="minorHAnsi"/>
                <w:sz w:val="18"/>
                <w:szCs w:val="18"/>
              </w:rPr>
            </w:pPr>
            <w:ins w:id="217" w:author="Ferris, Todd@Energy" w:date="2018-11-21T09:22:00Z">
              <w:r w:rsidRPr="00BF496A">
                <w:rPr>
                  <w:rFonts w:asciiTheme="minorHAnsi" w:hAnsiTheme="minorHAnsi"/>
                  <w:sz w:val="18"/>
                  <w:szCs w:val="18"/>
                </w:rPr>
                <w:t>Fan Location</w:t>
              </w:r>
            </w:ins>
          </w:p>
        </w:tc>
        <w:tc>
          <w:tcPr>
            <w:tcW w:w="2146" w:type="dxa"/>
            <w:vAlign w:val="bottom"/>
          </w:tcPr>
          <w:p w14:paraId="782913F6" w14:textId="77777777" w:rsidR="007056D7" w:rsidRPr="00BF496A" w:rsidRDefault="007056D7" w:rsidP="003952E1">
            <w:pPr>
              <w:jc w:val="center"/>
              <w:rPr>
                <w:ins w:id="218" w:author="Ferris, Todd@Energy" w:date="2018-11-21T09:22:00Z"/>
                <w:rFonts w:asciiTheme="minorHAnsi" w:hAnsiTheme="minorHAnsi"/>
                <w:sz w:val="18"/>
                <w:szCs w:val="18"/>
              </w:rPr>
            </w:pPr>
            <w:ins w:id="219" w:author="Ferris, Todd@Energy" w:date="2018-11-21T09:22:00Z">
              <w:r w:rsidRPr="00BF496A">
                <w:rPr>
                  <w:rFonts w:asciiTheme="minorHAnsi" w:hAnsiTheme="minorHAnsi"/>
                  <w:sz w:val="18"/>
                  <w:szCs w:val="18"/>
                </w:rPr>
                <w:t>Runtime (Min/</w:t>
              </w:r>
              <w:proofErr w:type="spellStart"/>
              <w:r w:rsidRPr="00BF496A">
                <w:rPr>
                  <w:rFonts w:asciiTheme="minorHAnsi" w:hAnsiTheme="minorHAnsi"/>
                  <w:sz w:val="18"/>
                  <w:szCs w:val="18"/>
                </w:rPr>
                <w:t>Hr</w:t>
              </w:r>
              <w:proofErr w:type="spellEnd"/>
              <w:r w:rsidRPr="00BF496A">
                <w:rPr>
                  <w:rFonts w:asciiTheme="minorHAnsi" w:hAnsiTheme="minorHAnsi"/>
                  <w:sz w:val="18"/>
                  <w:szCs w:val="18"/>
                </w:rPr>
                <w:t>)</w:t>
              </w:r>
            </w:ins>
          </w:p>
        </w:tc>
        <w:tc>
          <w:tcPr>
            <w:tcW w:w="2146" w:type="dxa"/>
            <w:vAlign w:val="bottom"/>
          </w:tcPr>
          <w:p w14:paraId="782913F7" w14:textId="77777777" w:rsidR="007056D7" w:rsidRPr="00BF496A" w:rsidRDefault="007056D7" w:rsidP="003952E1">
            <w:pPr>
              <w:jc w:val="center"/>
              <w:rPr>
                <w:ins w:id="220" w:author="Ferris, Todd@Energy" w:date="2018-11-21T09:22:00Z"/>
                <w:rFonts w:asciiTheme="minorHAnsi" w:hAnsiTheme="minorHAnsi"/>
                <w:sz w:val="18"/>
                <w:szCs w:val="18"/>
              </w:rPr>
            </w:pPr>
            <w:ins w:id="221" w:author="Ferris, Todd@Energy" w:date="2018-11-21T09:22:00Z">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ins>
          </w:p>
        </w:tc>
        <w:tc>
          <w:tcPr>
            <w:tcW w:w="2212" w:type="dxa"/>
            <w:vAlign w:val="bottom"/>
          </w:tcPr>
          <w:p w14:paraId="782913F8" w14:textId="77777777" w:rsidR="007056D7" w:rsidRPr="00BF496A" w:rsidRDefault="007056D7" w:rsidP="003952E1">
            <w:pPr>
              <w:jc w:val="center"/>
              <w:rPr>
                <w:ins w:id="222" w:author="Ferris, Todd@Energy" w:date="2018-11-21T09:22:00Z"/>
                <w:rFonts w:asciiTheme="minorHAnsi" w:hAnsiTheme="minorHAnsi"/>
                <w:sz w:val="18"/>
                <w:szCs w:val="18"/>
              </w:rPr>
            </w:pPr>
            <w:ins w:id="223" w:author="Ferris, Todd@Energy" w:date="2018-11-21T09:22:00Z">
              <w:r w:rsidRPr="00BF496A">
                <w:rPr>
                  <w:rFonts w:asciiTheme="minorHAnsi" w:hAnsiTheme="minorHAnsi"/>
                  <w:sz w:val="18"/>
                  <w:szCs w:val="18"/>
                </w:rPr>
                <w:t>Equivalent Continuous Ventilation (CFM)</w:t>
              </w:r>
            </w:ins>
          </w:p>
        </w:tc>
      </w:tr>
      <w:tr w:rsidR="007056D7" w14:paraId="782913FF" w14:textId="77777777" w:rsidTr="004E0C14">
        <w:trPr>
          <w:ins w:id="224" w:author="Ferris, Todd@Energy" w:date="2018-11-21T09:22:00Z"/>
        </w:trPr>
        <w:tc>
          <w:tcPr>
            <w:tcW w:w="2145" w:type="dxa"/>
            <w:vAlign w:val="bottom"/>
          </w:tcPr>
          <w:p w14:paraId="782913FA" w14:textId="77777777" w:rsidR="007056D7" w:rsidRPr="00BF496A" w:rsidRDefault="007056D7" w:rsidP="003952E1">
            <w:pPr>
              <w:jc w:val="center"/>
              <w:rPr>
                <w:ins w:id="225" w:author="Ferris, Todd@Energy" w:date="2018-11-21T09:22:00Z"/>
                <w:rFonts w:asciiTheme="minorHAnsi" w:hAnsiTheme="minorHAnsi"/>
                <w:sz w:val="18"/>
                <w:szCs w:val="18"/>
              </w:rPr>
            </w:pPr>
          </w:p>
        </w:tc>
        <w:tc>
          <w:tcPr>
            <w:tcW w:w="2146" w:type="dxa"/>
            <w:vAlign w:val="bottom"/>
          </w:tcPr>
          <w:p w14:paraId="782913FB" w14:textId="77777777" w:rsidR="007056D7" w:rsidRPr="00BF496A" w:rsidRDefault="007056D7" w:rsidP="003952E1">
            <w:pPr>
              <w:jc w:val="center"/>
              <w:rPr>
                <w:ins w:id="226" w:author="Ferris, Todd@Energy" w:date="2018-11-21T09:22:00Z"/>
                <w:rFonts w:asciiTheme="minorHAnsi" w:hAnsiTheme="minorHAnsi"/>
                <w:sz w:val="18"/>
                <w:szCs w:val="18"/>
              </w:rPr>
            </w:pPr>
          </w:p>
        </w:tc>
        <w:tc>
          <w:tcPr>
            <w:tcW w:w="2146" w:type="dxa"/>
            <w:vAlign w:val="bottom"/>
          </w:tcPr>
          <w:p w14:paraId="782913FC" w14:textId="77777777" w:rsidR="007056D7" w:rsidRPr="00BF496A" w:rsidRDefault="007056D7" w:rsidP="003952E1">
            <w:pPr>
              <w:jc w:val="center"/>
              <w:rPr>
                <w:ins w:id="227" w:author="Ferris, Todd@Energy" w:date="2018-11-21T09:22:00Z"/>
                <w:rFonts w:asciiTheme="minorHAnsi" w:hAnsiTheme="minorHAnsi"/>
                <w:sz w:val="18"/>
                <w:szCs w:val="18"/>
              </w:rPr>
            </w:pPr>
          </w:p>
        </w:tc>
        <w:tc>
          <w:tcPr>
            <w:tcW w:w="2146" w:type="dxa"/>
            <w:vAlign w:val="bottom"/>
          </w:tcPr>
          <w:p w14:paraId="782913FD" w14:textId="77777777" w:rsidR="007056D7" w:rsidRPr="00BF496A" w:rsidRDefault="007056D7" w:rsidP="003952E1">
            <w:pPr>
              <w:jc w:val="center"/>
              <w:rPr>
                <w:ins w:id="228" w:author="Ferris, Todd@Energy" w:date="2018-11-21T09:22:00Z"/>
                <w:rFonts w:asciiTheme="minorHAnsi" w:hAnsiTheme="minorHAnsi"/>
                <w:sz w:val="18"/>
                <w:szCs w:val="18"/>
              </w:rPr>
            </w:pPr>
          </w:p>
        </w:tc>
        <w:tc>
          <w:tcPr>
            <w:tcW w:w="2212" w:type="dxa"/>
            <w:vAlign w:val="bottom"/>
          </w:tcPr>
          <w:p w14:paraId="782913FE" w14:textId="77777777" w:rsidR="007056D7" w:rsidRPr="00BF496A" w:rsidRDefault="007056D7" w:rsidP="003952E1">
            <w:pPr>
              <w:jc w:val="center"/>
              <w:rPr>
                <w:ins w:id="229" w:author="Ferris, Todd@Energy" w:date="2018-11-21T09:22:00Z"/>
                <w:rFonts w:asciiTheme="minorHAnsi" w:hAnsiTheme="minorHAnsi"/>
                <w:sz w:val="18"/>
                <w:szCs w:val="18"/>
              </w:rPr>
            </w:pPr>
          </w:p>
        </w:tc>
      </w:tr>
      <w:tr w:rsidR="007056D7" w14:paraId="78291405" w14:textId="77777777" w:rsidTr="004E0C14">
        <w:trPr>
          <w:ins w:id="230" w:author="Ferris, Todd@Energy" w:date="2018-11-21T09:22:00Z"/>
        </w:trPr>
        <w:tc>
          <w:tcPr>
            <w:tcW w:w="2145" w:type="dxa"/>
          </w:tcPr>
          <w:p w14:paraId="78291400" w14:textId="77777777" w:rsidR="007056D7" w:rsidRPr="00BF496A" w:rsidRDefault="007056D7" w:rsidP="003952E1">
            <w:pPr>
              <w:rPr>
                <w:ins w:id="231" w:author="Ferris, Todd@Energy" w:date="2018-11-21T09:22:00Z"/>
                <w:rFonts w:asciiTheme="minorHAnsi" w:hAnsiTheme="minorHAnsi"/>
                <w:sz w:val="18"/>
                <w:szCs w:val="18"/>
              </w:rPr>
            </w:pPr>
          </w:p>
        </w:tc>
        <w:tc>
          <w:tcPr>
            <w:tcW w:w="2146" w:type="dxa"/>
          </w:tcPr>
          <w:p w14:paraId="78291401" w14:textId="77777777" w:rsidR="007056D7" w:rsidRPr="00BF496A" w:rsidRDefault="007056D7" w:rsidP="003952E1">
            <w:pPr>
              <w:rPr>
                <w:ins w:id="232" w:author="Ferris, Todd@Energy" w:date="2018-11-21T09:22:00Z"/>
                <w:rFonts w:asciiTheme="minorHAnsi" w:hAnsiTheme="minorHAnsi"/>
                <w:sz w:val="18"/>
                <w:szCs w:val="18"/>
              </w:rPr>
            </w:pPr>
          </w:p>
        </w:tc>
        <w:tc>
          <w:tcPr>
            <w:tcW w:w="2146" w:type="dxa"/>
          </w:tcPr>
          <w:p w14:paraId="78291402" w14:textId="77777777" w:rsidR="007056D7" w:rsidRPr="00BF496A" w:rsidRDefault="007056D7" w:rsidP="003952E1">
            <w:pPr>
              <w:rPr>
                <w:ins w:id="233" w:author="Ferris, Todd@Energy" w:date="2018-11-21T09:22:00Z"/>
                <w:rFonts w:asciiTheme="minorHAnsi" w:hAnsiTheme="minorHAnsi"/>
                <w:sz w:val="18"/>
                <w:szCs w:val="18"/>
              </w:rPr>
            </w:pPr>
          </w:p>
        </w:tc>
        <w:tc>
          <w:tcPr>
            <w:tcW w:w="2146" w:type="dxa"/>
          </w:tcPr>
          <w:p w14:paraId="78291403" w14:textId="77777777" w:rsidR="007056D7" w:rsidRPr="00BF496A" w:rsidRDefault="007056D7" w:rsidP="003952E1">
            <w:pPr>
              <w:rPr>
                <w:ins w:id="234" w:author="Ferris, Todd@Energy" w:date="2018-11-21T09:22:00Z"/>
                <w:rFonts w:asciiTheme="minorHAnsi" w:hAnsiTheme="minorHAnsi"/>
                <w:sz w:val="18"/>
                <w:szCs w:val="18"/>
              </w:rPr>
            </w:pPr>
          </w:p>
        </w:tc>
        <w:tc>
          <w:tcPr>
            <w:tcW w:w="2212" w:type="dxa"/>
          </w:tcPr>
          <w:p w14:paraId="78291404" w14:textId="77777777" w:rsidR="007056D7" w:rsidRPr="00BF496A" w:rsidRDefault="007056D7" w:rsidP="003952E1">
            <w:pPr>
              <w:rPr>
                <w:ins w:id="235" w:author="Ferris, Todd@Energy" w:date="2018-11-21T09:22:00Z"/>
                <w:rFonts w:asciiTheme="minorHAnsi" w:hAnsiTheme="minorHAnsi"/>
                <w:sz w:val="18"/>
                <w:szCs w:val="18"/>
              </w:rPr>
            </w:pPr>
          </w:p>
        </w:tc>
      </w:tr>
      <w:tr w:rsidR="007056D7" w14:paraId="7829140B" w14:textId="77777777" w:rsidTr="004E0C14">
        <w:trPr>
          <w:ins w:id="236" w:author="Ferris, Todd@Energy" w:date="2018-11-21T10:30:00Z"/>
        </w:trPr>
        <w:tc>
          <w:tcPr>
            <w:tcW w:w="2145" w:type="dxa"/>
          </w:tcPr>
          <w:p w14:paraId="78291406" w14:textId="77777777" w:rsidR="007056D7" w:rsidRPr="00BF496A" w:rsidRDefault="007056D7" w:rsidP="003952E1">
            <w:pPr>
              <w:rPr>
                <w:ins w:id="237" w:author="Ferris, Todd@Energy" w:date="2018-11-21T10:30:00Z"/>
                <w:rFonts w:asciiTheme="minorHAnsi" w:hAnsiTheme="minorHAnsi"/>
                <w:sz w:val="18"/>
                <w:szCs w:val="18"/>
              </w:rPr>
            </w:pPr>
          </w:p>
        </w:tc>
        <w:tc>
          <w:tcPr>
            <w:tcW w:w="2146" w:type="dxa"/>
          </w:tcPr>
          <w:p w14:paraId="78291407" w14:textId="77777777" w:rsidR="007056D7" w:rsidRPr="00BF496A" w:rsidRDefault="007056D7" w:rsidP="003952E1">
            <w:pPr>
              <w:rPr>
                <w:ins w:id="238" w:author="Ferris, Todd@Energy" w:date="2018-11-21T10:30:00Z"/>
                <w:rFonts w:asciiTheme="minorHAnsi" w:hAnsiTheme="minorHAnsi"/>
                <w:sz w:val="18"/>
                <w:szCs w:val="18"/>
              </w:rPr>
            </w:pPr>
          </w:p>
        </w:tc>
        <w:tc>
          <w:tcPr>
            <w:tcW w:w="2146" w:type="dxa"/>
          </w:tcPr>
          <w:p w14:paraId="78291408" w14:textId="77777777" w:rsidR="007056D7" w:rsidRPr="00BF496A" w:rsidRDefault="007056D7" w:rsidP="003952E1">
            <w:pPr>
              <w:rPr>
                <w:ins w:id="239" w:author="Ferris, Todd@Energy" w:date="2018-11-21T10:30:00Z"/>
                <w:rFonts w:asciiTheme="minorHAnsi" w:hAnsiTheme="minorHAnsi"/>
                <w:sz w:val="18"/>
                <w:szCs w:val="18"/>
              </w:rPr>
            </w:pPr>
          </w:p>
        </w:tc>
        <w:tc>
          <w:tcPr>
            <w:tcW w:w="2146" w:type="dxa"/>
          </w:tcPr>
          <w:p w14:paraId="78291409" w14:textId="77777777" w:rsidR="007056D7" w:rsidRPr="00BF496A" w:rsidRDefault="007056D7" w:rsidP="003952E1">
            <w:pPr>
              <w:rPr>
                <w:ins w:id="240" w:author="Ferris, Todd@Energy" w:date="2018-11-21T10:30:00Z"/>
                <w:rFonts w:asciiTheme="minorHAnsi" w:hAnsiTheme="minorHAnsi"/>
                <w:sz w:val="18"/>
                <w:szCs w:val="18"/>
              </w:rPr>
            </w:pPr>
          </w:p>
        </w:tc>
        <w:tc>
          <w:tcPr>
            <w:tcW w:w="2212" w:type="dxa"/>
          </w:tcPr>
          <w:p w14:paraId="7829140A" w14:textId="77777777" w:rsidR="007056D7" w:rsidRPr="00BF496A" w:rsidRDefault="007056D7" w:rsidP="003952E1">
            <w:pPr>
              <w:rPr>
                <w:ins w:id="241" w:author="Ferris, Todd@Energy" w:date="2018-11-21T10:30:00Z"/>
                <w:rFonts w:asciiTheme="minorHAnsi" w:hAnsiTheme="minorHAnsi"/>
                <w:sz w:val="18"/>
                <w:szCs w:val="18"/>
              </w:rPr>
            </w:pPr>
          </w:p>
        </w:tc>
      </w:tr>
      <w:tr w:rsidR="007056D7" w14:paraId="7829140F" w14:textId="77777777" w:rsidTr="004E0C14">
        <w:trPr>
          <w:ins w:id="242" w:author="Ferris, Todd@Energy" w:date="2018-11-21T09:22:00Z"/>
        </w:trPr>
        <w:tc>
          <w:tcPr>
            <w:tcW w:w="2145" w:type="dxa"/>
            <w:vAlign w:val="bottom"/>
          </w:tcPr>
          <w:p w14:paraId="7829140C" w14:textId="77777777" w:rsidR="007056D7" w:rsidRPr="00BF496A" w:rsidRDefault="007056D7" w:rsidP="003952E1">
            <w:pPr>
              <w:jc w:val="center"/>
              <w:rPr>
                <w:ins w:id="243" w:author="Ferris, Todd@Energy" w:date="2018-11-21T09:22:00Z"/>
                <w:rFonts w:asciiTheme="minorHAnsi" w:hAnsiTheme="minorHAnsi"/>
                <w:sz w:val="18"/>
                <w:szCs w:val="18"/>
              </w:rPr>
            </w:pPr>
            <w:ins w:id="244" w:author="Ferris, Todd@Energy" w:date="2018-11-21T09:22:00Z">
              <w:r w:rsidRPr="00BF496A">
                <w:rPr>
                  <w:rFonts w:asciiTheme="minorHAnsi" w:hAnsiTheme="minorHAnsi"/>
                  <w:sz w:val="18"/>
                  <w:szCs w:val="18"/>
                </w:rPr>
                <w:t>06</w:t>
              </w:r>
            </w:ins>
          </w:p>
        </w:tc>
        <w:tc>
          <w:tcPr>
            <w:tcW w:w="6438" w:type="dxa"/>
            <w:gridSpan w:val="3"/>
            <w:vAlign w:val="bottom"/>
          </w:tcPr>
          <w:p w14:paraId="7829140D" w14:textId="29E8BFC3" w:rsidR="007056D7" w:rsidRPr="00BF496A" w:rsidRDefault="007056D7" w:rsidP="00234ADD">
            <w:pPr>
              <w:rPr>
                <w:ins w:id="245" w:author="Ferris, Todd@Energy" w:date="2018-11-21T09:22:00Z"/>
                <w:rFonts w:asciiTheme="minorHAnsi" w:hAnsiTheme="minorHAnsi"/>
                <w:sz w:val="18"/>
                <w:szCs w:val="18"/>
              </w:rPr>
            </w:pPr>
            <w:ins w:id="246" w:author="Ferris, Todd@Energy" w:date="2018-11-21T09:22:00Z">
              <w:r w:rsidRPr="00BF496A">
                <w:rPr>
                  <w:rFonts w:asciiTheme="minorHAnsi" w:hAnsiTheme="minorHAnsi"/>
                  <w:sz w:val="18"/>
                  <w:szCs w:val="18"/>
                </w:rPr>
                <w:t xml:space="preserve">Total </w:t>
              </w:r>
            </w:ins>
            <w:r w:rsidR="00234ADD">
              <w:rPr>
                <w:rFonts w:asciiTheme="minorHAnsi" w:hAnsiTheme="minorHAnsi"/>
                <w:sz w:val="18"/>
                <w:szCs w:val="18"/>
              </w:rPr>
              <w:t>I</w:t>
            </w:r>
            <w:ins w:id="247" w:author="Ferris, Todd@Energy" w:date="2018-11-21T09:22:00Z">
              <w:r w:rsidRPr="00BF496A">
                <w:rPr>
                  <w:rFonts w:asciiTheme="minorHAnsi" w:hAnsiTheme="minorHAnsi"/>
                  <w:sz w:val="18"/>
                  <w:szCs w:val="18"/>
                </w:rPr>
                <w:t xml:space="preserve">nstalled </w:t>
              </w:r>
            </w:ins>
            <w:r w:rsidR="00234ADD">
              <w:rPr>
                <w:rFonts w:asciiTheme="minorHAnsi" w:hAnsiTheme="minorHAnsi"/>
                <w:sz w:val="18"/>
                <w:szCs w:val="18"/>
              </w:rPr>
              <w:t>Equivalent  C</w:t>
            </w:r>
            <w:ins w:id="248" w:author="Ferris, Todd@Energy" w:date="2018-11-21T09:22:00Z">
              <w:r w:rsidRPr="00BF496A">
                <w:rPr>
                  <w:rFonts w:asciiTheme="minorHAnsi" w:hAnsiTheme="minorHAnsi"/>
                  <w:sz w:val="18"/>
                  <w:szCs w:val="18"/>
                </w:rPr>
                <w:t xml:space="preserve">ontinuous Ventilation (CFM) </w:t>
              </w:r>
            </w:ins>
          </w:p>
        </w:tc>
        <w:tc>
          <w:tcPr>
            <w:tcW w:w="2212" w:type="dxa"/>
          </w:tcPr>
          <w:p w14:paraId="7829140E" w14:textId="77777777" w:rsidR="007056D7" w:rsidRPr="00BF496A" w:rsidRDefault="007056D7" w:rsidP="003952E1">
            <w:pPr>
              <w:rPr>
                <w:ins w:id="249" w:author="Ferris, Todd@Energy" w:date="2018-11-21T09:22:00Z"/>
                <w:rFonts w:asciiTheme="minorHAnsi" w:hAnsiTheme="minorHAnsi"/>
                <w:sz w:val="18"/>
                <w:szCs w:val="18"/>
              </w:rPr>
            </w:pPr>
          </w:p>
        </w:tc>
      </w:tr>
    </w:tbl>
    <w:p w14:paraId="78291410" w14:textId="77777777" w:rsidR="007056D7" w:rsidRPr="001B7F7E" w:rsidRDefault="007056D7" w:rsidP="007056D7">
      <w:pPr>
        <w:rPr>
          <w:ins w:id="250" w:author="TF 112518" w:date="2018-11-25T12:10: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3"/>
        <w:gridCol w:w="4632"/>
        <w:gridCol w:w="5525"/>
      </w:tblGrid>
      <w:tr w:rsidR="00582D84" w:rsidRPr="00500C2C" w14:paraId="78291412" w14:textId="77777777" w:rsidTr="00BA5D81">
        <w:trPr>
          <w:ins w:id="251" w:author="TF 112518" w:date="2018-11-25T12:10:00Z"/>
        </w:trPr>
        <w:tc>
          <w:tcPr>
            <w:tcW w:w="11015" w:type="dxa"/>
            <w:gridSpan w:val="3"/>
          </w:tcPr>
          <w:p w14:paraId="78291411" w14:textId="77777777" w:rsidR="00582D84" w:rsidRDefault="00582D84" w:rsidP="00582D84">
            <w:pPr>
              <w:keepNext/>
              <w:rPr>
                <w:ins w:id="252" w:author="TF 112518" w:date="2018-11-25T12:10:00Z"/>
                <w:rFonts w:asciiTheme="minorHAnsi" w:hAnsiTheme="minorHAnsi"/>
                <w:szCs w:val="18"/>
              </w:rPr>
            </w:pPr>
            <w:ins w:id="253" w:author="TF 112518" w:date="2018-11-25T12:10:00Z">
              <w:r>
                <w:rPr>
                  <w:rFonts w:asciiTheme="minorHAnsi" w:hAnsiTheme="minorHAnsi"/>
                  <w:b/>
                  <w:szCs w:val="18"/>
                </w:rPr>
                <w:t>D</w:t>
              </w:r>
              <w:r w:rsidRPr="00500C2C">
                <w:rPr>
                  <w:rFonts w:asciiTheme="minorHAnsi" w:hAnsiTheme="minorHAnsi"/>
                  <w:b/>
                  <w:szCs w:val="18"/>
                </w:rPr>
                <w:t xml:space="preserve">. </w:t>
              </w:r>
              <w:r>
                <w:rPr>
                  <w:rFonts w:asciiTheme="minorHAnsi" w:hAnsiTheme="minorHAnsi"/>
                  <w:b/>
                  <w:szCs w:val="18"/>
                </w:rPr>
                <w:t>Additional Envelope Requirements</w:t>
              </w:r>
            </w:ins>
          </w:p>
        </w:tc>
      </w:tr>
      <w:tr w:rsidR="00582D84" w:rsidRPr="00D2491C" w14:paraId="78291416" w14:textId="77777777" w:rsidTr="00BA5D81">
        <w:trPr>
          <w:trHeight w:val="158"/>
          <w:ins w:id="254" w:author="TF 112518" w:date="2018-11-25T12:10:00Z"/>
        </w:trPr>
        <w:tc>
          <w:tcPr>
            <w:tcW w:w="638" w:type="dxa"/>
            <w:vAlign w:val="center"/>
          </w:tcPr>
          <w:p w14:paraId="78291413" w14:textId="77777777" w:rsidR="00582D84" w:rsidRPr="00D2491C" w:rsidRDefault="00582D84" w:rsidP="00BA5D81">
            <w:pPr>
              <w:keepNext/>
              <w:jc w:val="center"/>
              <w:rPr>
                <w:ins w:id="255" w:author="TF 112518" w:date="2018-11-25T12:10:00Z"/>
                <w:rFonts w:asciiTheme="minorHAnsi" w:hAnsiTheme="minorHAnsi"/>
                <w:sz w:val="18"/>
                <w:szCs w:val="18"/>
              </w:rPr>
            </w:pPr>
            <w:ins w:id="256" w:author="TF 112518" w:date="2018-11-25T12:10:00Z">
              <w:r w:rsidRPr="00D2491C">
                <w:rPr>
                  <w:rFonts w:asciiTheme="minorHAnsi" w:hAnsiTheme="minorHAnsi"/>
                  <w:sz w:val="18"/>
                  <w:szCs w:val="18"/>
                </w:rPr>
                <w:t>01</w:t>
              </w:r>
            </w:ins>
          </w:p>
        </w:tc>
        <w:tc>
          <w:tcPr>
            <w:tcW w:w="4723" w:type="dxa"/>
            <w:vAlign w:val="center"/>
          </w:tcPr>
          <w:p w14:paraId="78291414" w14:textId="77777777" w:rsidR="00582D84" w:rsidRPr="00D2491C" w:rsidRDefault="00582D84" w:rsidP="00BA5D81">
            <w:pPr>
              <w:keepNext/>
              <w:rPr>
                <w:ins w:id="257" w:author="TF 112518" w:date="2018-11-25T12:10:00Z"/>
                <w:rFonts w:asciiTheme="minorHAnsi" w:hAnsiTheme="minorHAnsi"/>
                <w:sz w:val="18"/>
                <w:szCs w:val="18"/>
              </w:rPr>
            </w:pPr>
            <w:ins w:id="258" w:author="TF 112518" w:date="2018-11-25T12:10:00Z">
              <w:r>
                <w:rPr>
                  <w:rFonts w:asciiTheme="minorHAnsi" w:hAnsiTheme="minorHAnsi"/>
                  <w:sz w:val="18"/>
                  <w:szCs w:val="18"/>
                </w:rPr>
                <w:t>Envelope Leakage</w:t>
              </w:r>
            </w:ins>
          </w:p>
        </w:tc>
        <w:tc>
          <w:tcPr>
            <w:tcW w:w="5654" w:type="dxa"/>
            <w:vAlign w:val="center"/>
          </w:tcPr>
          <w:p w14:paraId="78291415" w14:textId="77777777" w:rsidR="00582D84" w:rsidRPr="00D2491C" w:rsidRDefault="00582D84" w:rsidP="00BA5D81">
            <w:pPr>
              <w:keepNext/>
              <w:rPr>
                <w:ins w:id="259" w:author="TF 112518" w:date="2018-11-25T12:10:00Z"/>
                <w:rFonts w:asciiTheme="minorHAnsi" w:hAnsiTheme="minorHAnsi"/>
                <w:sz w:val="18"/>
                <w:szCs w:val="18"/>
              </w:rPr>
            </w:pPr>
          </w:p>
        </w:tc>
      </w:tr>
    </w:tbl>
    <w:p w14:paraId="78291417" w14:textId="77777777" w:rsidR="00582D84" w:rsidRPr="001B7F7E" w:rsidRDefault="00582D84" w:rsidP="00582D84">
      <w:pPr>
        <w:rPr>
          <w:ins w:id="260" w:author="TF 112518" w:date="2018-11-25T12:10: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0"/>
        <w:gridCol w:w="4634"/>
        <w:gridCol w:w="5506"/>
      </w:tblGrid>
      <w:tr w:rsidR="00582D84" w:rsidRPr="00500C2C" w14:paraId="78291419" w14:textId="77777777" w:rsidTr="00BA5D81">
        <w:trPr>
          <w:ins w:id="261" w:author="TF 112518" w:date="2018-11-25T12:10:00Z"/>
        </w:trPr>
        <w:tc>
          <w:tcPr>
            <w:tcW w:w="11016" w:type="dxa"/>
            <w:gridSpan w:val="3"/>
          </w:tcPr>
          <w:p w14:paraId="78291418" w14:textId="77777777" w:rsidR="00582D84" w:rsidRDefault="00582D84" w:rsidP="00582D84">
            <w:pPr>
              <w:keepNext/>
              <w:rPr>
                <w:ins w:id="262" w:author="TF 112518" w:date="2018-11-25T12:10:00Z"/>
                <w:rFonts w:asciiTheme="minorHAnsi" w:hAnsiTheme="minorHAnsi"/>
                <w:szCs w:val="18"/>
              </w:rPr>
            </w:pPr>
            <w:ins w:id="263" w:author="TF 112518" w:date="2018-11-25T12:10:00Z">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Additional Central Ventilation System Balancing Requirements</w:t>
              </w:r>
            </w:ins>
          </w:p>
        </w:tc>
      </w:tr>
      <w:tr w:rsidR="00582D84" w:rsidRPr="00D2491C" w14:paraId="7829141D" w14:textId="77777777" w:rsidTr="00BA5D81">
        <w:trPr>
          <w:trHeight w:val="158"/>
          <w:ins w:id="264" w:author="TF 112518" w:date="2018-11-25T12:10:00Z"/>
        </w:trPr>
        <w:tc>
          <w:tcPr>
            <w:tcW w:w="656" w:type="dxa"/>
            <w:vAlign w:val="center"/>
          </w:tcPr>
          <w:p w14:paraId="7829141A" w14:textId="77777777" w:rsidR="00582D84" w:rsidRDefault="00582D84" w:rsidP="00BA5D81">
            <w:pPr>
              <w:keepNext/>
              <w:jc w:val="center"/>
              <w:rPr>
                <w:ins w:id="265" w:author="TF 112518" w:date="2018-11-25T12:10:00Z"/>
                <w:rFonts w:asciiTheme="minorHAnsi" w:hAnsiTheme="minorHAnsi"/>
                <w:sz w:val="18"/>
                <w:szCs w:val="18"/>
              </w:rPr>
            </w:pPr>
            <w:ins w:id="266" w:author="TF 112518" w:date="2018-11-25T12:10:00Z">
              <w:r w:rsidRPr="00D2491C">
                <w:rPr>
                  <w:rFonts w:asciiTheme="minorHAnsi" w:hAnsiTheme="minorHAnsi"/>
                  <w:sz w:val="18"/>
                  <w:szCs w:val="18"/>
                </w:rPr>
                <w:t>01</w:t>
              </w:r>
            </w:ins>
          </w:p>
        </w:tc>
        <w:tc>
          <w:tcPr>
            <w:tcW w:w="4723" w:type="dxa"/>
            <w:vAlign w:val="center"/>
          </w:tcPr>
          <w:p w14:paraId="7829141B" w14:textId="77777777" w:rsidR="00582D84" w:rsidRDefault="00582D84" w:rsidP="00BA5D81">
            <w:pPr>
              <w:keepNext/>
              <w:rPr>
                <w:ins w:id="267" w:author="TF 112518" w:date="2018-11-25T12:10:00Z"/>
                <w:rFonts w:asciiTheme="minorHAnsi" w:hAnsiTheme="minorHAnsi"/>
                <w:sz w:val="18"/>
                <w:szCs w:val="18"/>
              </w:rPr>
            </w:pPr>
            <w:ins w:id="268" w:author="TF 112518" w:date="2018-11-25T12:10:00Z">
              <w:r>
                <w:rPr>
                  <w:rFonts w:asciiTheme="minorHAnsi" w:hAnsiTheme="minorHAnsi"/>
                  <w:sz w:val="18"/>
                  <w:szCs w:val="18"/>
                </w:rPr>
                <w:t>Maximum Ventilation Flow</w:t>
              </w:r>
            </w:ins>
            <w:ins w:id="269" w:author="TF 112518" w:date="2018-11-25T12:52:00Z">
              <w:r w:rsidR="007715C6">
                <w:rPr>
                  <w:rFonts w:asciiTheme="minorHAnsi" w:hAnsiTheme="minorHAnsi"/>
                  <w:sz w:val="18"/>
                  <w:szCs w:val="18"/>
                </w:rPr>
                <w:t xml:space="preserve"> (CFM)</w:t>
              </w:r>
            </w:ins>
          </w:p>
        </w:tc>
        <w:tc>
          <w:tcPr>
            <w:tcW w:w="5637" w:type="dxa"/>
            <w:vAlign w:val="center"/>
          </w:tcPr>
          <w:p w14:paraId="7829141C" w14:textId="77777777" w:rsidR="00582D84" w:rsidRDefault="00582D84" w:rsidP="00BA5D81">
            <w:pPr>
              <w:rPr>
                <w:ins w:id="270" w:author="TF 112518" w:date="2018-11-25T12:10:00Z"/>
                <w:rFonts w:asciiTheme="minorHAnsi" w:hAnsiTheme="minorHAnsi"/>
                <w:sz w:val="18"/>
                <w:szCs w:val="18"/>
              </w:rPr>
            </w:pPr>
          </w:p>
        </w:tc>
      </w:tr>
    </w:tbl>
    <w:p w14:paraId="7829141E" w14:textId="77777777" w:rsidR="00582D84" w:rsidRPr="001B7F7E" w:rsidRDefault="00582D84"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7"/>
        <w:gridCol w:w="10149"/>
      </w:tblGrid>
      <w:tr w:rsidR="007056D7" w:rsidRPr="00500C2C" w14:paraId="78291420" w14:textId="77777777" w:rsidTr="004E0C14">
        <w:tc>
          <w:tcPr>
            <w:tcW w:w="11012" w:type="dxa"/>
            <w:gridSpan w:val="2"/>
          </w:tcPr>
          <w:p w14:paraId="7829141F" w14:textId="77777777" w:rsidR="00571B10" w:rsidRDefault="00BA5D81">
            <w:pPr>
              <w:keepNext/>
              <w:rPr>
                <w:rFonts w:asciiTheme="minorHAnsi" w:hAnsiTheme="minorHAnsi"/>
                <w:szCs w:val="18"/>
              </w:rPr>
            </w:pPr>
            <w:ins w:id="271" w:author="TF 112518" w:date="2018-11-25T12:23:00Z">
              <w:r>
                <w:rPr>
                  <w:rFonts w:asciiTheme="minorHAnsi" w:hAnsiTheme="minorHAnsi"/>
                  <w:b/>
                  <w:szCs w:val="18"/>
                </w:rPr>
                <w:t>F</w:t>
              </w:r>
            </w:ins>
            <w:ins w:id="272" w:author="Ferris, Todd@Energy" w:date="2018-11-21T09:51:00Z">
              <w:del w:id="273" w:author="TF 112518" w:date="2018-11-25T12:12:00Z">
                <w:r w:rsidR="007056D7" w:rsidDel="00582D84">
                  <w:rPr>
                    <w:rFonts w:asciiTheme="minorHAnsi" w:hAnsiTheme="minorHAnsi"/>
                    <w:b/>
                    <w:szCs w:val="18"/>
                  </w:rPr>
                  <w:delText>D</w:delText>
                </w:r>
              </w:del>
            </w:ins>
            <w:del w:id="274" w:author="Ferris, Todd@Energy" w:date="2018-11-21T09:51:00Z">
              <w:r w:rsidR="007056D7" w:rsidRPr="00500C2C" w:rsidDel="00B85083">
                <w:rPr>
                  <w:rFonts w:asciiTheme="minorHAnsi" w:hAnsiTheme="minorHAnsi"/>
                  <w:b/>
                  <w:szCs w:val="18"/>
                </w:rPr>
                <w:delText>C</w:delText>
              </w:r>
            </w:del>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78291423" w14:textId="77777777" w:rsidTr="004E0C14">
        <w:trPr>
          <w:trHeight w:val="158"/>
        </w:trPr>
        <w:tc>
          <w:tcPr>
            <w:tcW w:w="641" w:type="dxa"/>
            <w:vAlign w:val="center"/>
          </w:tcPr>
          <w:p w14:paraId="78291421"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vAlign w:val="center"/>
          </w:tcPr>
          <w:p w14:paraId="78291422" w14:textId="77777777" w:rsidR="00D12B47" w:rsidRDefault="00D12B47" w:rsidP="00D12B47">
            <w:pPr>
              <w:keepNext/>
              <w:rPr>
                <w:rFonts w:asciiTheme="minorHAnsi" w:hAnsiTheme="minorHAnsi"/>
                <w:sz w:val="18"/>
                <w:szCs w:val="18"/>
              </w:rPr>
            </w:pPr>
          </w:p>
        </w:tc>
      </w:tr>
    </w:tbl>
    <w:p w14:paraId="78291424" w14:textId="77777777" w:rsidR="00B2607A" w:rsidDel="00EA7933" w:rsidRDefault="00B2607A" w:rsidP="007056D7">
      <w:pPr>
        <w:rPr>
          <w:del w:id="275" w:author="TF 112518" w:date="2018-11-26T22:38:00Z"/>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8"/>
        <w:gridCol w:w="182"/>
        <w:gridCol w:w="954"/>
        <w:gridCol w:w="853"/>
        <w:gridCol w:w="285"/>
        <w:gridCol w:w="1145"/>
        <w:gridCol w:w="1176"/>
        <w:gridCol w:w="1114"/>
        <w:gridCol w:w="1145"/>
        <w:gridCol w:w="1145"/>
        <w:gridCol w:w="1163"/>
      </w:tblGrid>
      <w:tr w:rsidR="007056D7" w:rsidDel="007056D7" w14:paraId="78291426" w14:textId="77777777" w:rsidTr="00B2607A">
        <w:trPr>
          <w:del w:id="276"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tcPr>
          <w:p w14:paraId="78291425" w14:textId="77777777" w:rsidR="007056D7" w:rsidDel="007056D7" w:rsidRDefault="007056D7" w:rsidP="003952E1">
            <w:pPr>
              <w:keepNext/>
              <w:rPr>
                <w:del w:id="277" w:author="Ferris, Todd@Energy" w:date="2018-11-21T10:48:00Z"/>
                <w:rFonts w:asciiTheme="minorHAnsi" w:hAnsiTheme="minorHAnsi"/>
                <w:sz w:val="18"/>
                <w:szCs w:val="18"/>
              </w:rPr>
            </w:pPr>
            <w:del w:id="278" w:author="Ferris, Todd@Energy" w:date="2018-11-21T10:48:00Z">
              <w:r w:rsidRPr="0029047D" w:rsidDel="007056D7">
                <w:rPr>
                  <w:rFonts w:asciiTheme="minorHAnsi" w:hAnsiTheme="minorHAnsi"/>
                  <w:b/>
                  <w:szCs w:val="18"/>
                </w:rPr>
                <w:delText xml:space="preserve">D. Local Mechanical Exhaust System – Fan </w:delText>
              </w:r>
              <w:r w:rsidDel="007056D7">
                <w:rPr>
                  <w:rFonts w:asciiTheme="minorHAnsi" w:hAnsiTheme="minorHAnsi"/>
                  <w:b/>
                  <w:szCs w:val="18"/>
                </w:rPr>
                <w:delText>S</w:delText>
              </w:r>
              <w:r w:rsidRPr="0029047D" w:rsidDel="007056D7">
                <w:rPr>
                  <w:rFonts w:asciiTheme="minorHAnsi" w:hAnsiTheme="minorHAnsi"/>
                  <w:b/>
                  <w:szCs w:val="18"/>
                </w:rPr>
                <w:delText xml:space="preserve">election and </w:delText>
              </w:r>
              <w:r w:rsidDel="007056D7">
                <w:rPr>
                  <w:rFonts w:asciiTheme="minorHAnsi" w:hAnsiTheme="minorHAnsi"/>
                  <w:b/>
                  <w:szCs w:val="18"/>
                </w:rPr>
                <w:delText>D</w:delText>
              </w:r>
              <w:r w:rsidRPr="0029047D" w:rsidDel="007056D7">
                <w:rPr>
                  <w:rFonts w:asciiTheme="minorHAnsi" w:hAnsiTheme="minorHAnsi"/>
                  <w:b/>
                  <w:szCs w:val="18"/>
                </w:rPr>
                <w:delText xml:space="preserve">uct </w:delText>
              </w:r>
              <w:r w:rsidDel="007056D7">
                <w:rPr>
                  <w:rFonts w:asciiTheme="minorHAnsi" w:hAnsiTheme="minorHAnsi"/>
                  <w:b/>
                  <w:szCs w:val="18"/>
                </w:rPr>
                <w:delText>D</w:delText>
              </w:r>
              <w:r w:rsidRPr="0029047D" w:rsidDel="007056D7">
                <w:rPr>
                  <w:rFonts w:asciiTheme="minorHAnsi" w:hAnsiTheme="minorHAnsi"/>
                  <w:b/>
                  <w:szCs w:val="18"/>
                </w:rPr>
                <w:delText xml:space="preserve">esign </w:delText>
              </w:r>
              <w:r w:rsidDel="007056D7">
                <w:rPr>
                  <w:rFonts w:asciiTheme="minorHAnsi" w:hAnsiTheme="minorHAnsi"/>
                  <w:b/>
                  <w:szCs w:val="18"/>
                </w:rPr>
                <w:delText>C</w:delText>
              </w:r>
              <w:r w:rsidRPr="0029047D" w:rsidDel="007056D7">
                <w:rPr>
                  <w:rFonts w:asciiTheme="minorHAnsi" w:hAnsiTheme="minorHAnsi"/>
                  <w:b/>
                  <w:szCs w:val="18"/>
                </w:rPr>
                <w:delText xml:space="preserve">riteria for </w:delText>
              </w:r>
              <w:r w:rsidDel="007056D7">
                <w:rPr>
                  <w:rFonts w:asciiTheme="minorHAnsi" w:hAnsiTheme="minorHAnsi"/>
                  <w:b/>
                  <w:szCs w:val="18"/>
                </w:rPr>
                <w:delText>C</w:delText>
              </w:r>
              <w:r w:rsidRPr="0029047D" w:rsidDel="007056D7">
                <w:rPr>
                  <w:rFonts w:asciiTheme="minorHAnsi" w:hAnsiTheme="minorHAnsi"/>
                  <w:b/>
                  <w:szCs w:val="18"/>
                </w:rPr>
                <w:delText>ompliance</w:delText>
              </w:r>
            </w:del>
          </w:p>
        </w:tc>
      </w:tr>
      <w:tr w:rsidR="007056D7" w:rsidDel="007056D7" w14:paraId="7829142A" w14:textId="77777777" w:rsidTr="00B2607A">
        <w:trPr>
          <w:trHeight w:val="158"/>
          <w:del w:id="279"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27" w14:textId="77777777" w:rsidR="007056D7" w:rsidDel="007056D7" w:rsidRDefault="007056D7" w:rsidP="003952E1">
            <w:pPr>
              <w:keepNext/>
              <w:rPr>
                <w:del w:id="280" w:author="Ferris, Todd@Energy" w:date="2018-11-21T10:48:00Z"/>
                <w:rFonts w:asciiTheme="minorHAnsi" w:hAnsiTheme="minorHAnsi"/>
                <w:i/>
                <w:sz w:val="18"/>
                <w:szCs w:val="18"/>
              </w:rPr>
            </w:pPr>
            <w:del w:id="281" w:author="Ferris, Todd@Energy" w:date="2018-11-21T10:48:00Z">
              <w:r w:rsidDel="007056D7">
                <w:rPr>
                  <w:rFonts w:asciiTheme="minorHAnsi" w:hAnsiTheme="minorHAnsi"/>
                  <w:sz w:val="18"/>
                  <w:szCs w:val="18"/>
                </w:rPr>
                <w:delText xml:space="preserve">Local mechanical exhaust fans shall be installed in each kitchen and bathroom.  </w:delText>
              </w:r>
              <w:r w:rsidDel="007056D7">
                <w:rPr>
                  <w:rFonts w:asciiTheme="minorHAnsi" w:hAnsiTheme="minorHAnsi"/>
                  <w:i/>
                  <w:sz w:val="18"/>
                  <w:szCs w:val="18"/>
                </w:rPr>
                <w:delText>Delivered local ventilation rates:</w:delText>
              </w:r>
            </w:del>
          </w:p>
          <w:p w14:paraId="78291428" w14:textId="77777777" w:rsidR="007056D7" w:rsidDel="007056D7" w:rsidRDefault="007056D7" w:rsidP="003952E1">
            <w:pPr>
              <w:pStyle w:val="ListParagraph"/>
              <w:keepNext/>
              <w:numPr>
                <w:ilvl w:val="0"/>
                <w:numId w:val="15"/>
              </w:numPr>
              <w:rPr>
                <w:del w:id="282" w:author="Ferris, Todd@Energy" w:date="2018-11-21T10:48:00Z"/>
                <w:rFonts w:asciiTheme="minorHAnsi" w:hAnsiTheme="minorHAnsi"/>
                <w:sz w:val="18"/>
                <w:szCs w:val="18"/>
              </w:rPr>
            </w:pPr>
            <w:del w:id="283" w:author="Ferris, Todd@Energy" w:date="2018-11-21T10:48:00Z">
              <w:r w:rsidDel="007056D7">
                <w:rPr>
                  <w:rFonts w:asciiTheme="minorHAnsi" w:hAnsiTheme="minorHAnsi"/>
                  <w:i/>
                  <w:sz w:val="18"/>
                  <w:szCs w:val="18"/>
                </w:rPr>
                <w:delText>All local ventilation rates have been measured using a flow hood, flow grid, or other airflow measuring device and meet the requirements of 62.2 Tables 5.1 or 5.2; OR</w:delText>
              </w:r>
            </w:del>
          </w:p>
          <w:p w14:paraId="78291429" w14:textId="77777777" w:rsidR="007056D7" w:rsidDel="007056D7" w:rsidRDefault="007056D7" w:rsidP="003952E1">
            <w:pPr>
              <w:pStyle w:val="ListParagraph"/>
              <w:keepNext/>
              <w:numPr>
                <w:ilvl w:val="0"/>
                <w:numId w:val="15"/>
              </w:numPr>
              <w:rPr>
                <w:del w:id="284" w:author="Ferris, Todd@Energy" w:date="2018-11-21T10:48:00Z"/>
                <w:rFonts w:asciiTheme="minorHAnsi" w:hAnsiTheme="minorHAnsi"/>
                <w:sz w:val="18"/>
                <w:szCs w:val="18"/>
              </w:rPr>
            </w:pPr>
            <w:del w:id="285" w:author="Ferris, Todd@Energy" w:date="2018-11-21T10:48:00Z">
              <w:r w:rsidDel="007056D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7056D7" w:rsidDel="007056D7" w14:paraId="7829142D" w14:textId="77777777" w:rsidTr="00B2607A">
        <w:trPr>
          <w:trHeight w:val="158"/>
          <w:del w:id="286"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2B" w14:textId="77777777" w:rsidR="007056D7" w:rsidDel="007056D7" w:rsidRDefault="007056D7" w:rsidP="003952E1">
            <w:pPr>
              <w:keepNext/>
              <w:suppressAutoHyphens/>
              <w:rPr>
                <w:del w:id="287" w:author="Ferris, Todd@Energy" w:date="2018-11-21T10:48:00Z"/>
                <w:rFonts w:asciiTheme="minorHAnsi" w:hAnsiTheme="minorHAnsi"/>
                <w:b/>
                <w:sz w:val="18"/>
                <w:szCs w:val="18"/>
              </w:rPr>
            </w:pPr>
            <w:del w:id="288" w:author="Ferris, Todd@Energy" w:date="2018-11-21T10:48:00Z">
              <w:r w:rsidDel="007056D7">
                <w:rPr>
                  <w:rFonts w:asciiTheme="minorHAnsi" w:hAnsiTheme="minorHAnsi"/>
                  <w:b/>
                  <w:sz w:val="18"/>
                  <w:szCs w:val="18"/>
                </w:rPr>
                <w:delText xml:space="preserve">Table 5.1 </w:delText>
              </w:r>
            </w:del>
          </w:p>
          <w:p w14:paraId="7829142C" w14:textId="77777777" w:rsidR="007056D7" w:rsidDel="007056D7" w:rsidRDefault="007056D7" w:rsidP="003952E1">
            <w:pPr>
              <w:keepNext/>
              <w:rPr>
                <w:del w:id="289" w:author="Ferris, Todd@Energy" w:date="2018-11-21T10:48:00Z"/>
                <w:rFonts w:asciiTheme="minorHAnsi" w:hAnsiTheme="minorHAnsi"/>
                <w:sz w:val="18"/>
                <w:szCs w:val="18"/>
              </w:rPr>
            </w:pPr>
            <w:del w:id="290" w:author="Ferris, Todd@Energy" w:date="2018-11-21T10:48:00Z">
              <w:r w:rsidDel="007056D7">
                <w:rPr>
                  <w:rFonts w:asciiTheme="minorHAnsi" w:hAnsiTheme="minorHAnsi"/>
                  <w:b/>
                  <w:sz w:val="18"/>
                  <w:szCs w:val="18"/>
                </w:rPr>
                <w:delText>Intermittent Local Ventilation Exhaust Airflow Rates</w:delText>
              </w:r>
            </w:del>
          </w:p>
        </w:tc>
      </w:tr>
      <w:tr w:rsidR="007056D7" w:rsidDel="007056D7" w14:paraId="78291431" w14:textId="77777777" w:rsidTr="00B2607A">
        <w:trPr>
          <w:trHeight w:val="61"/>
          <w:del w:id="291"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2E" w14:textId="77777777" w:rsidR="007056D7" w:rsidDel="007056D7" w:rsidRDefault="007056D7" w:rsidP="003952E1">
            <w:pPr>
              <w:keepNext/>
              <w:suppressAutoHyphens/>
              <w:jc w:val="center"/>
              <w:rPr>
                <w:del w:id="292" w:author="Ferris, Todd@Energy" w:date="2018-11-21T10:48:00Z"/>
                <w:rFonts w:asciiTheme="minorHAnsi" w:hAnsiTheme="minorHAnsi"/>
                <w:sz w:val="18"/>
                <w:szCs w:val="18"/>
              </w:rPr>
            </w:pPr>
            <w:del w:id="293" w:author="Ferris, Todd@Energy" w:date="2018-11-21T10:48:00Z">
              <w:r w:rsidDel="007056D7">
                <w:rPr>
                  <w:rFonts w:asciiTheme="minorHAnsi" w:hAnsiTheme="minorHAnsi"/>
                  <w:sz w:val="18"/>
                  <w:szCs w:val="18"/>
                </w:rPr>
                <w:delText>Application</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2F" w14:textId="77777777" w:rsidR="007056D7" w:rsidDel="007056D7" w:rsidRDefault="007056D7" w:rsidP="003952E1">
            <w:pPr>
              <w:keepNext/>
              <w:suppressAutoHyphens/>
              <w:jc w:val="center"/>
              <w:rPr>
                <w:del w:id="294" w:author="Ferris, Todd@Energy" w:date="2018-11-21T10:48:00Z"/>
                <w:rFonts w:asciiTheme="minorHAnsi" w:hAnsiTheme="minorHAnsi"/>
                <w:sz w:val="18"/>
                <w:szCs w:val="18"/>
              </w:rPr>
            </w:pPr>
            <w:del w:id="295" w:author="Ferris, Todd@Energy" w:date="2018-11-21T10:48:00Z">
              <w:r w:rsidDel="007056D7">
                <w:rPr>
                  <w:rFonts w:asciiTheme="minorHAnsi" w:hAnsiTheme="minorHAnsi"/>
                  <w:sz w:val="18"/>
                  <w:szCs w:val="18"/>
                </w:rPr>
                <w:delText>Airflow</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0" w14:textId="77777777" w:rsidR="007056D7" w:rsidDel="007056D7" w:rsidRDefault="007056D7" w:rsidP="003952E1">
            <w:pPr>
              <w:keepNext/>
              <w:suppressAutoHyphens/>
              <w:jc w:val="center"/>
              <w:rPr>
                <w:del w:id="296" w:author="Ferris, Todd@Energy" w:date="2018-11-21T10:48:00Z"/>
                <w:rFonts w:asciiTheme="minorHAnsi" w:hAnsiTheme="minorHAnsi"/>
                <w:sz w:val="18"/>
                <w:szCs w:val="18"/>
              </w:rPr>
            </w:pPr>
            <w:del w:id="297" w:author="Ferris, Todd@Energy" w:date="2018-11-21T10:48:00Z">
              <w:r w:rsidDel="007056D7">
                <w:rPr>
                  <w:rFonts w:asciiTheme="minorHAnsi" w:hAnsiTheme="minorHAnsi"/>
                  <w:sz w:val="18"/>
                  <w:szCs w:val="18"/>
                </w:rPr>
                <w:delText>Notes</w:delText>
              </w:r>
            </w:del>
          </w:p>
        </w:tc>
      </w:tr>
      <w:tr w:rsidR="007056D7" w:rsidDel="007056D7" w14:paraId="78291435" w14:textId="77777777" w:rsidTr="00B2607A">
        <w:trPr>
          <w:trHeight w:val="61"/>
          <w:del w:id="298"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32" w14:textId="77777777" w:rsidR="007056D7" w:rsidDel="007056D7" w:rsidRDefault="007056D7" w:rsidP="003952E1">
            <w:pPr>
              <w:keepNext/>
              <w:suppressAutoHyphens/>
              <w:jc w:val="center"/>
              <w:rPr>
                <w:del w:id="299" w:author="Ferris, Todd@Energy" w:date="2018-11-21T10:48:00Z"/>
                <w:rFonts w:asciiTheme="minorHAnsi" w:hAnsiTheme="minorHAnsi"/>
                <w:sz w:val="18"/>
                <w:szCs w:val="18"/>
              </w:rPr>
            </w:pPr>
            <w:del w:id="300" w:author="Ferris, Todd@Energy" w:date="2018-11-21T10:48:00Z">
              <w:r w:rsidDel="007056D7">
                <w:rPr>
                  <w:rFonts w:asciiTheme="minorHAnsi" w:hAnsiTheme="minorHAnsi"/>
                  <w:sz w:val="18"/>
                  <w:szCs w:val="18"/>
                </w:rPr>
                <w:delText>Kitchen</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33" w14:textId="77777777" w:rsidR="007056D7" w:rsidDel="007056D7" w:rsidRDefault="007056D7" w:rsidP="003952E1">
            <w:pPr>
              <w:keepNext/>
              <w:suppressAutoHyphens/>
              <w:jc w:val="center"/>
              <w:rPr>
                <w:del w:id="301" w:author="Ferris, Todd@Energy" w:date="2018-11-21T10:48:00Z"/>
                <w:rFonts w:asciiTheme="minorHAnsi" w:hAnsiTheme="minorHAnsi"/>
                <w:sz w:val="18"/>
                <w:szCs w:val="18"/>
              </w:rPr>
            </w:pPr>
            <w:del w:id="302" w:author="Ferris, Todd@Energy" w:date="2018-11-21T10:48:00Z">
              <w:r w:rsidDel="007056D7">
                <w:rPr>
                  <w:rFonts w:asciiTheme="minorHAnsi" w:hAnsiTheme="minorHAnsi"/>
                  <w:sz w:val="18"/>
                  <w:szCs w:val="18"/>
                </w:rPr>
                <w:delText>100 cfm</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4" w14:textId="77777777" w:rsidR="007056D7" w:rsidDel="007056D7" w:rsidRDefault="007056D7" w:rsidP="003952E1">
            <w:pPr>
              <w:keepNext/>
              <w:suppressAutoHyphens/>
              <w:rPr>
                <w:del w:id="303" w:author="Ferris, Todd@Energy" w:date="2018-11-21T10:48:00Z"/>
                <w:rFonts w:asciiTheme="minorHAnsi" w:hAnsiTheme="minorHAnsi"/>
                <w:sz w:val="18"/>
                <w:szCs w:val="18"/>
              </w:rPr>
            </w:pPr>
            <w:del w:id="304" w:author="Ferris, Todd@Energy" w:date="2018-11-21T10:48:00Z">
              <w:r w:rsidDel="007056D7">
                <w:rPr>
                  <w:rFonts w:asciiTheme="minorHAnsi" w:hAnsiTheme="minorHAnsi"/>
                  <w:sz w:val="18"/>
                  <w:szCs w:val="18"/>
                </w:rPr>
                <w:delText xml:space="preserve">Vented range hood </w:delText>
              </w:r>
              <w:r w:rsidDel="007056D7">
                <w:rPr>
                  <w:rFonts w:asciiTheme="minorHAnsi" w:hAnsiTheme="minorHAnsi" w:cs="TimesNewRomanPSMT"/>
                  <w:sz w:val="18"/>
                  <w:szCs w:val="18"/>
                </w:rPr>
                <w:delText>(including appliance-range hood combinations)</w:delText>
              </w:r>
              <w:r w:rsidDel="007056D7">
                <w:rPr>
                  <w:rFonts w:asciiTheme="minorHAnsi" w:hAnsiTheme="minorHAnsi"/>
                  <w:sz w:val="18"/>
                  <w:szCs w:val="18"/>
                </w:rPr>
                <w:delText xml:space="preserve"> required if exhaust fan flow is less than 5 ACH.</w:delText>
              </w:r>
            </w:del>
          </w:p>
        </w:tc>
      </w:tr>
      <w:tr w:rsidR="007056D7" w:rsidDel="007056D7" w14:paraId="78291439" w14:textId="77777777" w:rsidTr="00B2607A">
        <w:trPr>
          <w:trHeight w:val="61"/>
          <w:del w:id="305"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36" w14:textId="77777777" w:rsidR="007056D7" w:rsidDel="007056D7" w:rsidRDefault="007056D7" w:rsidP="003952E1">
            <w:pPr>
              <w:keepNext/>
              <w:suppressAutoHyphens/>
              <w:jc w:val="center"/>
              <w:rPr>
                <w:del w:id="306" w:author="Ferris, Todd@Energy" w:date="2018-11-21T10:48:00Z"/>
                <w:rFonts w:asciiTheme="minorHAnsi" w:hAnsiTheme="minorHAnsi"/>
                <w:sz w:val="18"/>
                <w:szCs w:val="18"/>
              </w:rPr>
            </w:pPr>
            <w:del w:id="307" w:author="Ferris, Todd@Energy" w:date="2018-11-21T10:48:00Z">
              <w:r w:rsidDel="007056D7">
                <w:rPr>
                  <w:rFonts w:asciiTheme="minorHAnsi" w:hAnsiTheme="minorHAnsi"/>
                  <w:sz w:val="18"/>
                  <w:szCs w:val="18"/>
                </w:rPr>
                <w:delText>Bathroom</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37" w14:textId="77777777" w:rsidR="007056D7" w:rsidDel="007056D7" w:rsidRDefault="007056D7" w:rsidP="003952E1">
            <w:pPr>
              <w:keepNext/>
              <w:suppressAutoHyphens/>
              <w:jc w:val="center"/>
              <w:rPr>
                <w:del w:id="308" w:author="Ferris, Todd@Energy" w:date="2018-11-21T10:48:00Z"/>
                <w:rFonts w:asciiTheme="minorHAnsi" w:hAnsiTheme="minorHAnsi"/>
                <w:sz w:val="18"/>
                <w:szCs w:val="18"/>
              </w:rPr>
            </w:pPr>
            <w:del w:id="309" w:author="Ferris, Todd@Energy" w:date="2018-11-21T10:48:00Z">
              <w:r w:rsidDel="007056D7">
                <w:rPr>
                  <w:rFonts w:asciiTheme="minorHAnsi" w:hAnsiTheme="minorHAnsi"/>
                  <w:sz w:val="18"/>
                  <w:szCs w:val="18"/>
                </w:rPr>
                <w:delText>50 cfm</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8" w14:textId="77777777" w:rsidR="007056D7" w:rsidDel="007056D7" w:rsidRDefault="007056D7" w:rsidP="003952E1">
            <w:pPr>
              <w:keepNext/>
              <w:suppressAutoHyphens/>
              <w:jc w:val="center"/>
              <w:rPr>
                <w:del w:id="310" w:author="Ferris, Todd@Energy" w:date="2018-11-21T10:48:00Z"/>
                <w:rFonts w:asciiTheme="minorHAnsi" w:hAnsiTheme="minorHAnsi"/>
                <w:sz w:val="18"/>
                <w:szCs w:val="18"/>
              </w:rPr>
            </w:pPr>
          </w:p>
        </w:tc>
      </w:tr>
      <w:tr w:rsidR="007056D7" w:rsidDel="007056D7" w14:paraId="7829143C" w14:textId="77777777" w:rsidTr="00B2607A">
        <w:trPr>
          <w:trHeight w:val="61"/>
          <w:del w:id="311"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3A" w14:textId="77777777" w:rsidR="007056D7" w:rsidDel="007056D7" w:rsidRDefault="007056D7" w:rsidP="003952E1">
            <w:pPr>
              <w:keepNext/>
              <w:suppressAutoHyphens/>
              <w:rPr>
                <w:del w:id="312" w:author="Ferris, Todd@Energy" w:date="2018-11-21T10:48:00Z"/>
                <w:rFonts w:asciiTheme="minorHAnsi" w:hAnsiTheme="minorHAnsi"/>
                <w:b/>
                <w:sz w:val="18"/>
                <w:szCs w:val="18"/>
              </w:rPr>
            </w:pPr>
            <w:del w:id="313" w:author="Ferris, Todd@Energy" w:date="2018-11-21T10:48:00Z">
              <w:r w:rsidDel="007056D7">
                <w:rPr>
                  <w:rFonts w:asciiTheme="minorHAnsi" w:hAnsiTheme="minorHAnsi"/>
                  <w:b/>
                  <w:sz w:val="18"/>
                  <w:szCs w:val="18"/>
                </w:rPr>
                <w:delText xml:space="preserve">Table 5.2 </w:delText>
              </w:r>
            </w:del>
          </w:p>
          <w:p w14:paraId="7829143B" w14:textId="77777777" w:rsidR="007056D7" w:rsidDel="007056D7" w:rsidRDefault="007056D7" w:rsidP="003952E1">
            <w:pPr>
              <w:keepNext/>
              <w:suppressAutoHyphens/>
              <w:rPr>
                <w:del w:id="314" w:author="Ferris, Todd@Energy" w:date="2018-11-21T10:48:00Z"/>
                <w:rFonts w:asciiTheme="minorHAnsi" w:hAnsiTheme="minorHAnsi"/>
                <w:sz w:val="18"/>
                <w:szCs w:val="18"/>
              </w:rPr>
            </w:pPr>
            <w:del w:id="315" w:author="Ferris, Todd@Energy" w:date="2018-11-21T10:48:00Z">
              <w:r w:rsidDel="007056D7">
                <w:rPr>
                  <w:rFonts w:asciiTheme="minorHAnsi" w:hAnsiTheme="minorHAnsi"/>
                  <w:b/>
                  <w:sz w:val="18"/>
                  <w:szCs w:val="18"/>
                </w:rPr>
                <w:delText>Continuous Local Ventilation Exhaust Airflow Rates</w:delText>
              </w:r>
            </w:del>
          </w:p>
        </w:tc>
      </w:tr>
      <w:tr w:rsidR="007056D7" w:rsidDel="007056D7" w14:paraId="78291440" w14:textId="77777777" w:rsidTr="00B2607A">
        <w:trPr>
          <w:trHeight w:val="245"/>
          <w:del w:id="316"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3D" w14:textId="77777777" w:rsidR="007056D7" w:rsidDel="007056D7" w:rsidRDefault="007056D7" w:rsidP="003952E1">
            <w:pPr>
              <w:keepNext/>
              <w:suppressAutoHyphens/>
              <w:jc w:val="center"/>
              <w:rPr>
                <w:del w:id="317" w:author="Ferris, Todd@Energy" w:date="2018-11-21T10:48:00Z"/>
                <w:rFonts w:asciiTheme="minorHAnsi" w:hAnsiTheme="minorHAnsi"/>
                <w:sz w:val="18"/>
                <w:szCs w:val="18"/>
              </w:rPr>
            </w:pPr>
            <w:del w:id="318" w:author="Ferris, Todd@Energy" w:date="2018-11-21T10:48:00Z">
              <w:r w:rsidDel="007056D7">
                <w:rPr>
                  <w:rFonts w:asciiTheme="minorHAnsi" w:hAnsiTheme="minorHAnsi"/>
                  <w:sz w:val="18"/>
                  <w:szCs w:val="18"/>
                </w:rPr>
                <w:delText>Application</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3E" w14:textId="77777777" w:rsidR="007056D7" w:rsidDel="007056D7" w:rsidRDefault="007056D7" w:rsidP="003952E1">
            <w:pPr>
              <w:keepNext/>
              <w:suppressAutoHyphens/>
              <w:jc w:val="center"/>
              <w:rPr>
                <w:del w:id="319" w:author="Ferris, Todd@Energy" w:date="2018-11-21T10:48:00Z"/>
                <w:rFonts w:asciiTheme="minorHAnsi" w:hAnsiTheme="minorHAnsi"/>
                <w:sz w:val="18"/>
                <w:szCs w:val="18"/>
              </w:rPr>
            </w:pPr>
            <w:del w:id="320" w:author="Ferris, Todd@Energy" w:date="2018-11-21T10:48:00Z">
              <w:r w:rsidDel="007056D7">
                <w:rPr>
                  <w:rFonts w:asciiTheme="minorHAnsi" w:hAnsiTheme="minorHAnsi"/>
                  <w:sz w:val="18"/>
                  <w:szCs w:val="18"/>
                </w:rPr>
                <w:delText>Airflow</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3F" w14:textId="77777777" w:rsidR="007056D7" w:rsidDel="007056D7" w:rsidRDefault="007056D7" w:rsidP="003952E1">
            <w:pPr>
              <w:keepNext/>
              <w:suppressAutoHyphens/>
              <w:jc w:val="center"/>
              <w:rPr>
                <w:del w:id="321" w:author="Ferris, Todd@Energy" w:date="2018-11-21T10:48:00Z"/>
                <w:rFonts w:asciiTheme="minorHAnsi" w:hAnsiTheme="minorHAnsi"/>
                <w:sz w:val="18"/>
                <w:szCs w:val="18"/>
              </w:rPr>
            </w:pPr>
            <w:del w:id="322" w:author="Ferris, Todd@Energy" w:date="2018-11-21T10:48:00Z">
              <w:r w:rsidDel="007056D7">
                <w:rPr>
                  <w:rFonts w:asciiTheme="minorHAnsi" w:hAnsiTheme="minorHAnsi"/>
                  <w:sz w:val="18"/>
                  <w:szCs w:val="18"/>
                </w:rPr>
                <w:delText>Notes</w:delText>
              </w:r>
            </w:del>
          </w:p>
        </w:tc>
      </w:tr>
      <w:tr w:rsidR="007056D7" w:rsidDel="007056D7" w14:paraId="78291444" w14:textId="77777777" w:rsidTr="00B2607A">
        <w:trPr>
          <w:trHeight w:val="245"/>
          <w:del w:id="323"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41" w14:textId="77777777" w:rsidR="007056D7" w:rsidDel="007056D7" w:rsidRDefault="007056D7" w:rsidP="003952E1">
            <w:pPr>
              <w:keepNext/>
              <w:suppressAutoHyphens/>
              <w:jc w:val="center"/>
              <w:rPr>
                <w:del w:id="324" w:author="Ferris, Todd@Energy" w:date="2018-11-21T10:48:00Z"/>
                <w:rFonts w:asciiTheme="minorHAnsi" w:hAnsiTheme="minorHAnsi"/>
                <w:sz w:val="18"/>
                <w:szCs w:val="18"/>
              </w:rPr>
            </w:pPr>
            <w:del w:id="325" w:author="Ferris, Todd@Energy" w:date="2018-11-21T10:48:00Z">
              <w:r w:rsidDel="007056D7">
                <w:rPr>
                  <w:rFonts w:asciiTheme="minorHAnsi" w:hAnsiTheme="minorHAnsi"/>
                  <w:sz w:val="18"/>
                  <w:szCs w:val="18"/>
                </w:rPr>
                <w:delText>Kitchen</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42" w14:textId="77777777" w:rsidR="007056D7" w:rsidDel="007056D7" w:rsidRDefault="007056D7" w:rsidP="003952E1">
            <w:pPr>
              <w:keepNext/>
              <w:suppressAutoHyphens/>
              <w:jc w:val="center"/>
              <w:rPr>
                <w:del w:id="326" w:author="Ferris, Todd@Energy" w:date="2018-11-21T10:48:00Z"/>
                <w:rFonts w:asciiTheme="minorHAnsi" w:hAnsiTheme="minorHAnsi"/>
                <w:sz w:val="18"/>
                <w:szCs w:val="18"/>
              </w:rPr>
            </w:pPr>
            <w:del w:id="327" w:author="Ferris, Todd@Energy" w:date="2018-11-21T10:48:00Z">
              <w:r w:rsidDel="007056D7">
                <w:rPr>
                  <w:rFonts w:asciiTheme="minorHAnsi" w:hAnsiTheme="minorHAnsi"/>
                  <w:sz w:val="18"/>
                  <w:szCs w:val="18"/>
                </w:rPr>
                <w:delText>5 ACH</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43" w14:textId="77777777" w:rsidR="007056D7" w:rsidDel="007056D7" w:rsidRDefault="007056D7" w:rsidP="003952E1">
            <w:pPr>
              <w:keepNext/>
              <w:suppressAutoHyphens/>
              <w:rPr>
                <w:del w:id="328" w:author="Ferris, Todd@Energy" w:date="2018-11-21T10:48:00Z"/>
                <w:rFonts w:asciiTheme="minorHAnsi" w:hAnsiTheme="minorHAnsi"/>
                <w:sz w:val="18"/>
                <w:szCs w:val="18"/>
              </w:rPr>
            </w:pPr>
            <w:del w:id="329" w:author="Ferris, Todd@Energy" w:date="2018-11-21T10:48:00Z">
              <w:r w:rsidDel="007056D7">
                <w:rPr>
                  <w:rFonts w:asciiTheme="minorHAnsi" w:hAnsiTheme="minorHAnsi"/>
                  <w:sz w:val="18"/>
                  <w:szCs w:val="18"/>
                </w:rPr>
                <w:delText>Based on kitchen volume.</w:delText>
              </w:r>
            </w:del>
          </w:p>
        </w:tc>
      </w:tr>
      <w:tr w:rsidR="007056D7" w:rsidDel="007056D7" w14:paraId="78291448" w14:textId="77777777" w:rsidTr="00B2607A">
        <w:trPr>
          <w:trHeight w:val="245"/>
          <w:del w:id="330"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45" w14:textId="77777777" w:rsidR="007056D7" w:rsidDel="007056D7" w:rsidRDefault="007056D7" w:rsidP="003952E1">
            <w:pPr>
              <w:keepNext/>
              <w:suppressAutoHyphens/>
              <w:jc w:val="center"/>
              <w:rPr>
                <w:del w:id="331" w:author="Ferris, Todd@Energy" w:date="2018-11-21T10:48:00Z"/>
                <w:rFonts w:asciiTheme="minorHAnsi" w:hAnsiTheme="minorHAnsi"/>
                <w:sz w:val="18"/>
                <w:szCs w:val="18"/>
              </w:rPr>
            </w:pPr>
            <w:del w:id="332" w:author="Ferris, Todd@Energy" w:date="2018-11-21T10:48:00Z">
              <w:r w:rsidDel="007056D7">
                <w:rPr>
                  <w:rFonts w:asciiTheme="minorHAnsi" w:hAnsiTheme="minorHAnsi"/>
                  <w:sz w:val="18"/>
                  <w:szCs w:val="18"/>
                </w:rPr>
                <w:delText>Bathroom</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46" w14:textId="77777777" w:rsidR="007056D7" w:rsidDel="007056D7" w:rsidRDefault="007056D7" w:rsidP="003952E1">
            <w:pPr>
              <w:keepNext/>
              <w:suppressAutoHyphens/>
              <w:jc w:val="center"/>
              <w:rPr>
                <w:del w:id="333" w:author="Ferris, Todd@Energy" w:date="2018-11-21T10:48:00Z"/>
                <w:rFonts w:asciiTheme="minorHAnsi" w:hAnsiTheme="minorHAnsi"/>
                <w:sz w:val="18"/>
                <w:szCs w:val="18"/>
              </w:rPr>
            </w:pPr>
            <w:del w:id="334" w:author="Ferris, Todd@Energy" w:date="2018-11-21T10:48:00Z">
              <w:r w:rsidDel="007056D7">
                <w:rPr>
                  <w:rFonts w:asciiTheme="minorHAnsi" w:hAnsiTheme="minorHAnsi"/>
                  <w:sz w:val="18"/>
                  <w:szCs w:val="18"/>
                </w:rPr>
                <w:delText>20 cfm</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47" w14:textId="77777777" w:rsidR="007056D7" w:rsidDel="007056D7" w:rsidRDefault="007056D7" w:rsidP="003952E1">
            <w:pPr>
              <w:keepNext/>
              <w:suppressAutoHyphens/>
              <w:jc w:val="center"/>
              <w:rPr>
                <w:del w:id="335" w:author="Ferris, Todd@Energy" w:date="2018-11-21T10:48:00Z"/>
                <w:rFonts w:asciiTheme="minorHAnsi" w:hAnsiTheme="minorHAnsi"/>
                <w:sz w:val="18"/>
                <w:szCs w:val="18"/>
              </w:rPr>
            </w:pPr>
          </w:p>
        </w:tc>
      </w:tr>
      <w:tr w:rsidR="007056D7" w:rsidDel="007056D7" w14:paraId="7829144B" w14:textId="77777777" w:rsidTr="00B2607A">
        <w:trPr>
          <w:trHeight w:val="245"/>
          <w:del w:id="336" w:author="Ferris, Todd@Energy" w:date="2018-11-21T10:48:00Z"/>
        </w:trPr>
        <w:tc>
          <w:tcPr>
            <w:tcW w:w="10790" w:type="dxa"/>
            <w:gridSpan w:val="11"/>
            <w:tcBorders>
              <w:top w:val="single" w:sz="4" w:space="0" w:color="000000"/>
              <w:left w:val="single" w:sz="4" w:space="0" w:color="auto"/>
              <w:bottom w:val="single" w:sz="4" w:space="0" w:color="auto"/>
              <w:right w:val="single" w:sz="4" w:space="0" w:color="auto"/>
            </w:tcBorders>
            <w:vAlign w:val="center"/>
          </w:tcPr>
          <w:p w14:paraId="78291449" w14:textId="77777777" w:rsidR="007056D7" w:rsidDel="007056D7" w:rsidRDefault="007056D7" w:rsidP="003952E1">
            <w:pPr>
              <w:keepNext/>
              <w:rPr>
                <w:del w:id="337" w:author="Ferris, Todd@Energy" w:date="2018-11-21T10:48:00Z"/>
                <w:rFonts w:asciiTheme="minorHAnsi" w:hAnsiTheme="minorHAnsi"/>
                <w:b/>
                <w:sz w:val="18"/>
                <w:szCs w:val="18"/>
              </w:rPr>
            </w:pPr>
            <w:del w:id="338" w:author="Ferris, Todd@Energy" w:date="2018-11-21T10:48:00Z">
              <w:r w:rsidDel="007056D7">
                <w:rPr>
                  <w:rFonts w:asciiTheme="minorHAnsi" w:hAnsiTheme="minorHAnsi"/>
                  <w:b/>
                  <w:sz w:val="18"/>
                  <w:szCs w:val="18"/>
                </w:rPr>
                <w:delText>Table 5.3</w:delText>
              </w:r>
            </w:del>
          </w:p>
          <w:p w14:paraId="7829144A" w14:textId="77777777" w:rsidR="007056D7" w:rsidDel="007056D7" w:rsidRDefault="007056D7" w:rsidP="003952E1">
            <w:pPr>
              <w:keepNext/>
              <w:rPr>
                <w:del w:id="339" w:author="Ferris, Todd@Energy" w:date="2018-11-21T10:48:00Z"/>
                <w:rFonts w:asciiTheme="minorHAnsi" w:hAnsiTheme="minorHAnsi"/>
                <w:sz w:val="18"/>
                <w:szCs w:val="18"/>
              </w:rPr>
            </w:pPr>
            <w:del w:id="340" w:author="Ferris, Todd@Energy" w:date="2018-11-21T10:48:00Z">
              <w:r w:rsidDel="007056D7">
                <w:rPr>
                  <w:rFonts w:asciiTheme="minorHAnsi" w:hAnsiTheme="minorHAnsi"/>
                  <w:b/>
                  <w:sz w:val="18"/>
                  <w:szCs w:val="18"/>
                </w:rPr>
                <w:delText>Prescriptive Duct Sizing Requirements</w:delText>
              </w:r>
            </w:del>
          </w:p>
        </w:tc>
      </w:tr>
      <w:tr w:rsidR="007056D7" w:rsidDel="007056D7" w14:paraId="7829144F" w14:textId="77777777" w:rsidTr="00B2607A">
        <w:trPr>
          <w:trHeight w:val="245"/>
          <w:del w:id="341"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4C" w14:textId="77777777" w:rsidR="007056D7" w:rsidDel="007056D7" w:rsidRDefault="007056D7" w:rsidP="003952E1">
            <w:pPr>
              <w:keepNext/>
              <w:jc w:val="center"/>
              <w:rPr>
                <w:del w:id="342" w:author="Ferris, Todd@Energy" w:date="2018-11-21T10:48:00Z"/>
                <w:rFonts w:asciiTheme="minorHAnsi" w:hAnsiTheme="minorHAnsi"/>
                <w:sz w:val="18"/>
                <w:szCs w:val="18"/>
              </w:rPr>
            </w:pPr>
            <w:del w:id="343" w:author="Ferris, Todd@Energy" w:date="2018-11-21T10:48:00Z">
              <w:r w:rsidDel="007056D7">
                <w:rPr>
                  <w:rFonts w:asciiTheme="minorHAnsi" w:hAnsiTheme="minorHAnsi"/>
                  <w:sz w:val="18"/>
                  <w:szCs w:val="18"/>
                </w:rPr>
                <w:delText>Duct Type</w:delText>
              </w:r>
            </w:del>
          </w:p>
        </w:tc>
        <w:tc>
          <w:tcPr>
            <w:tcW w:w="4595" w:type="dxa"/>
            <w:gridSpan w:val="6"/>
            <w:tcBorders>
              <w:top w:val="single" w:sz="4" w:space="0" w:color="auto"/>
              <w:left w:val="single" w:sz="4" w:space="0" w:color="auto"/>
              <w:bottom w:val="single" w:sz="4" w:space="0" w:color="auto"/>
              <w:right w:val="single" w:sz="4" w:space="0" w:color="auto"/>
            </w:tcBorders>
            <w:vAlign w:val="bottom"/>
          </w:tcPr>
          <w:p w14:paraId="7829144D" w14:textId="77777777" w:rsidR="007056D7" w:rsidDel="007056D7" w:rsidRDefault="007056D7" w:rsidP="003952E1">
            <w:pPr>
              <w:keepNext/>
              <w:jc w:val="center"/>
              <w:rPr>
                <w:del w:id="344" w:author="Ferris, Todd@Energy" w:date="2018-11-21T10:48:00Z"/>
                <w:rFonts w:asciiTheme="minorHAnsi" w:hAnsiTheme="minorHAnsi"/>
                <w:sz w:val="18"/>
                <w:szCs w:val="18"/>
              </w:rPr>
            </w:pPr>
            <w:del w:id="345" w:author="Ferris, Todd@Energy" w:date="2018-11-21T10:48:00Z">
              <w:r w:rsidDel="007056D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tcPr>
          <w:p w14:paraId="7829144E" w14:textId="77777777" w:rsidR="007056D7" w:rsidDel="007056D7" w:rsidRDefault="007056D7" w:rsidP="003952E1">
            <w:pPr>
              <w:keepNext/>
              <w:jc w:val="center"/>
              <w:rPr>
                <w:del w:id="346" w:author="Ferris, Todd@Energy" w:date="2018-11-21T10:48:00Z"/>
                <w:rFonts w:asciiTheme="minorHAnsi" w:hAnsiTheme="minorHAnsi"/>
                <w:sz w:val="18"/>
                <w:szCs w:val="18"/>
              </w:rPr>
            </w:pPr>
            <w:del w:id="347" w:author="Ferris, Todd@Energy" w:date="2018-11-21T10:48:00Z">
              <w:r w:rsidDel="007056D7">
                <w:rPr>
                  <w:rFonts w:asciiTheme="minorHAnsi" w:hAnsiTheme="minorHAnsi"/>
                  <w:sz w:val="18"/>
                  <w:szCs w:val="18"/>
                </w:rPr>
                <w:delText>Smooth Duct</w:delText>
              </w:r>
            </w:del>
          </w:p>
        </w:tc>
      </w:tr>
      <w:tr w:rsidR="007056D7" w:rsidDel="007056D7" w14:paraId="78291459" w14:textId="77777777" w:rsidTr="00B2607A">
        <w:trPr>
          <w:trHeight w:val="432"/>
          <w:del w:id="348" w:author="Ferris, Todd@Energy" w:date="2018-11-21T10:48:00Z"/>
        </w:trPr>
        <w:tc>
          <w:tcPr>
            <w:tcW w:w="1628" w:type="dxa"/>
            <w:tcBorders>
              <w:top w:val="single" w:sz="4" w:space="0" w:color="auto"/>
              <w:left w:val="single" w:sz="4" w:space="0" w:color="auto"/>
              <w:bottom w:val="single" w:sz="4" w:space="0" w:color="auto"/>
              <w:right w:val="single" w:sz="4" w:space="0" w:color="auto"/>
            </w:tcBorders>
          </w:tcPr>
          <w:p w14:paraId="78291450" w14:textId="77777777" w:rsidR="007056D7" w:rsidDel="007056D7" w:rsidRDefault="007056D7" w:rsidP="003952E1">
            <w:pPr>
              <w:keepNext/>
              <w:jc w:val="center"/>
              <w:rPr>
                <w:del w:id="349" w:author="Ferris, Todd@Energy" w:date="2018-11-21T10:48:00Z"/>
                <w:rFonts w:asciiTheme="minorHAnsi" w:hAnsiTheme="minorHAnsi"/>
                <w:sz w:val="18"/>
                <w:szCs w:val="18"/>
              </w:rPr>
            </w:pPr>
            <w:del w:id="350" w:author="Ferris, Todd@Energy" w:date="2018-11-21T10:48:00Z">
              <w:r w:rsidDel="007056D7">
                <w:rPr>
                  <w:rFonts w:asciiTheme="minorHAnsi" w:hAnsiTheme="minorHAnsi"/>
                  <w:color w:val="000000"/>
                  <w:sz w:val="18"/>
                  <w:szCs w:val="18"/>
                </w:rPr>
                <w:delText>F</w:delText>
              </w:r>
              <w:r w:rsidDel="007056D7">
                <w:rPr>
                  <w:rFonts w:asciiTheme="minorHAnsi" w:hAnsiTheme="minorHAnsi"/>
                  <w:sz w:val="18"/>
                  <w:szCs w:val="18"/>
                </w:rPr>
                <w:delText>an Rating cfm @ 0.25 in. w.g.</w:delText>
              </w:r>
            </w:del>
          </w:p>
        </w:tc>
        <w:tc>
          <w:tcPr>
            <w:tcW w:w="1136" w:type="dxa"/>
            <w:gridSpan w:val="2"/>
            <w:tcBorders>
              <w:top w:val="single" w:sz="4" w:space="0" w:color="auto"/>
              <w:left w:val="single" w:sz="4" w:space="0" w:color="auto"/>
              <w:bottom w:val="single" w:sz="4" w:space="0" w:color="auto"/>
              <w:right w:val="single" w:sz="4" w:space="0" w:color="auto"/>
            </w:tcBorders>
          </w:tcPr>
          <w:p w14:paraId="78291451" w14:textId="77777777" w:rsidR="007056D7" w:rsidDel="007056D7" w:rsidRDefault="007056D7" w:rsidP="003952E1">
            <w:pPr>
              <w:keepNext/>
              <w:suppressAutoHyphens/>
              <w:spacing w:before="240"/>
              <w:jc w:val="center"/>
              <w:rPr>
                <w:del w:id="351" w:author="Ferris, Todd@Energy" w:date="2018-11-21T10:48:00Z"/>
                <w:rFonts w:asciiTheme="minorHAnsi" w:hAnsiTheme="minorHAnsi"/>
                <w:sz w:val="18"/>
                <w:szCs w:val="18"/>
              </w:rPr>
            </w:pPr>
            <w:del w:id="352" w:author="Ferris, Todd@Energy" w:date="2018-11-21T10:48:00Z">
              <w:r w:rsidDel="007056D7">
                <w:rPr>
                  <w:rFonts w:asciiTheme="minorHAnsi" w:hAnsiTheme="minorHAnsi"/>
                  <w:sz w:val="18"/>
                  <w:szCs w:val="18"/>
                </w:rPr>
                <w:delText>50</w:delText>
              </w:r>
            </w:del>
          </w:p>
        </w:tc>
        <w:tc>
          <w:tcPr>
            <w:tcW w:w="1138" w:type="dxa"/>
            <w:gridSpan w:val="2"/>
            <w:tcBorders>
              <w:top w:val="single" w:sz="4" w:space="0" w:color="auto"/>
              <w:left w:val="single" w:sz="4" w:space="0" w:color="auto"/>
              <w:bottom w:val="single" w:sz="4" w:space="0" w:color="auto"/>
              <w:right w:val="single" w:sz="4" w:space="0" w:color="auto"/>
            </w:tcBorders>
          </w:tcPr>
          <w:p w14:paraId="78291452" w14:textId="77777777" w:rsidR="007056D7" w:rsidDel="007056D7" w:rsidRDefault="007056D7" w:rsidP="003952E1">
            <w:pPr>
              <w:keepNext/>
              <w:suppressAutoHyphens/>
              <w:spacing w:before="240"/>
              <w:jc w:val="center"/>
              <w:rPr>
                <w:del w:id="353" w:author="Ferris, Todd@Energy" w:date="2018-11-21T10:48:00Z"/>
                <w:rFonts w:asciiTheme="minorHAnsi" w:hAnsiTheme="minorHAnsi"/>
                <w:sz w:val="18"/>
                <w:szCs w:val="18"/>
              </w:rPr>
            </w:pPr>
            <w:del w:id="354" w:author="Ferris, Todd@Energy" w:date="2018-11-21T10:48:00Z">
              <w:r w:rsidDel="007056D7">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tcPr>
          <w:p w14:paraId="78291453" w14:textId="77777777" w:rsidR="007056D7" w:rsidDel="007056D7" w:rsidRDefault="007056D7" w:rsidP="003952E1">
            <w:pPr>
              <w:keepNext/>
              <w:suppressAutoHyphens/>
              <w:spacing w:before="240"/>
              <w:jc w:val="center"/>
              <w:rPr>
                <w:del w:id="355" w:author="Ferris, Todd@Energy" w:date="2018-11-21T10:48:00Z"/>
                <w:rFonts w:asciiTheme="minorHAnsi" w:hAnsiTheme="minorHAnsi"/>
                <w:sz w:val="18"/>
                <w:szCs w:val="18"/>
              </w:rPr>
            </w:pPr>
            <w:del w:id="356" w:author="Ferris, Todd@Energy" w:date="2018-11-21T10:48:00Z">
              <w:r w:rsidDel="007056D7">
                <w:rPr>
                  <w:rFonts w:asciiTheme="minorHAnsi" w:hAnsiTheme="minorHAnsi"/>
                  <w:sz w:val="18"/>
                  <w:szCs w:val="18"/>
                </w:rPr>
                <w:delText>100</w:delText>
              </w:r>
            </w:del>
          </w:p>
        </w:tc>
        <w:tc>
          <w:tcPr>
            <w:tcW w:w="1176" w:type="dxa"/>
            <w:tcBorders>
              <w:top w:val="single" w:sz="4" w:space="0" w:color="auto"/>
              <w:left w:val="single" w:sz="4" w:space="0" w:color="auto"/>
              <w:bottom w:val="single" w:sz="4" w:space="0" w:color="auto"/>
              <w:right w:val="single" w:sz="4" w:space="0" w:color="auto"/>
            </w:tcBorders>
          </w:tcPr>
          <w:p w14:paraId="78291454" w14:textId="77777777" w:rsidR="007056D7" w:rsidDel="007056D7" w:rsidRDefault="007056D7" w:rsidP="003952E1">
            <w:pPr>
              <w:keepNext/>
              <w:suppressAutoHyphens/>
              <w:spacing w:before="240"/>
              <w:jc w:val="center"/>
              <w:rPr>
                <w:del w:id="357" w:author="Ferris, Todd@Energy" w:date="2018-11-21T10:48:00Z"/>
                <w:rFonts w:asciiTheme="minorHAnsi" w:hAnsiTheme="minorHAnsi"/>
                <w:sz w:val="18"/>
                <w:szCs w:val="18"/>
              </w:rPr>
            </w:pPr>
            <w:del w:id="358" w:author="Ferris, Todd@Energy" w:date="2018-11-21T10:48:00Z">
              <w:r w:rsidDel="007056D7">
                <w:rPr>
                  <w:rFonts w:asciiTheme="minorHAnsi" w:hAnsiTheme="minorHAnsi"/>
                  <w:sz w:val="18"/>
                  <w:szCs w:val="18"/>
                </w:rPr>
                <w:delText>125</w:delText>
              </w:r>
            </w:del>
          </w:p>
        </w:tc>
        <w:tc>
          <w:tcPr>
            <w:tcW w:w="1114" w:type="dxa"/>
            <w:tcBorders>
              <w:top w:val="single" w:sz="4" w:space="0" w:color="auto"/>
              <w:left w:val="single" w:sz="4" w:space="0" w:color="auto"/>
              <w:bottom w:val="single" w:sz="4" w:space="0" w:color="auto"/>
              <w:right w:val="single" w:sz="4" w:space="0" w:color="auto"/>
            </w:tcBorders>
          </w:tcPr>
          <w:p w14:paraId="78291455" w14:textId="77777777" w:rsidR="007056D7" w:rsidDel="007056D7" w:rsidRDefault="007056D7" w:rsidP="003952E1">
            <w:pPr>
              <w:keepNext/>
              <w:suppressAutoHyphens/>
              <w:spacing w:before="240"/>
              <w:jc w:val="center"/>
              <w:rPr>
                <w:del w:id="359" w:author="Ferris, Todd@Energy" w:date="2018-11-21T10:48:00Z"/>
                <w:rFonts w:asciiTheme="minorHAnsi" w:hAnsiTheme="minorHAnsi"/>
                <w:sz w:val="18"/>
                <w:szCs w:val="18"/>
              </w:rPr>
            </w:pPr>
            <w:del w:id="360" w:author="Ferris, Todd@Energy" w:date="2018-11-21T10:48:00Z">
              <w:r w:rsidDel="007056D7">
                <w:rPr>
                  <w:rFonts w:asciiTheme="minorHAnsi" w:hAnsiTheme="minorHAnsi"/>
                  <w:sz w:val="18"/>
                  <w:szCs w:val="18"/>
                </w:rPr>
                <w:delText>50</w:delText>
              </w:r>
            </w:del>
          </w:p>
        </w:tc>
        <w:tc>
          <w:tcPr>
            <w:tcW w:w="1145" w:type="dxa"/>
            <w:tcBorders>
              <w:top w:val="single" w:sz="4" w:space="0" w:color="auto"/>
              <w:left w:val="single" w:sz="4" w:space="0" w:color="auto"/>
              <w:bottom w:val="single" w:sz="4" w:space="0" w:color="auto"/>
              <w:right w:val="single" w:sz="4" w:space="0" w:color="auto"/>
            </w:tcBorders>
          </w:tcPr>
          <w:p w14:paraId="78291456" w14:textId="77777777" w:rsidR="007056D7" w:rsidDel="007056D7" w:rsidRDefault="007056D7" w:rsidP="003952E1">
            <w:pPr>
              <w:keepNext/>
              <w:suppressAutoHyphens/>
              <w:spacing w:before="240"/>
              <w:jc w:val="center"/>
              <w:rPr>
                <w:del w:id="361" w:author="Ferris, Todd@Energy" w:date="2018-11-21T10:48:00Z"/>
                <w:rFonts w:asciiTheme="minorHAnsi" w:hAnsiTheme="minorHAnsi"/>
                <w:sz w:val="18"/>
                <w:szCs w:val="18"/>
              </w:rPr>
            </w:pPr>
            <w:del w:id="362" w:author="Ferris, Todd@Energy" w:date="2018-11-21T10:48:00Z">
              <w:r w:rsidDel="007056D7">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tcPr>
          <w:p w14:paraId="78291457" w14:textId="77777777" w:rsidR="007056D7" w:rsidDel="007056D7" w:rsidRDefault="007056D7" w:rsidP="003952E1">
            <w:pPr>
              <w:keepNext/>
              <w:suppressAutoHyphens/>
              <w:spacing w:before="240"/>
              <w:jc w:val="center"/>
              <w:rPr>
                <w:del w:id="363" w:author="Ferris, Todd@Energy" w:date="2018-11-21T10:48:00Z"/>
                <w:rFonts w:asciiTheme="minorHAnsi" w:hAnsiTheme="minorHAnsi"/>
                <w:sz w:val="18"/>
                <w:szCs w:val="18"/>
              </w:rPr>
            </w:pPr>
            <w:del w:id="364" w:author="Ferris, Todd@Energy" w:date="2018-11-21T10:48:00Z">
              <w:r w:rsidDel="007056D7">
                <w:rPr>
                  <w:rFonts w:asciiTheme="minorHAnsi" w:hAnsiTheme="minorHAnsi"/>
                  <w:sz w:val="18"/>
                  <w:szCs w:val="18"/>
                </w:rPr>
                <w:delText>100</w:delText>
              </w:r>
            </w:del>
          </w:p>
        </w:tc>
        <w:tc>
          <w:tcPr>
            <w:tcW w:w="1163" w:type="dxa"/>
            <w:tcBorders>
              <w:top w:val="single" w:sz="4" w:space="0" w:color="auto"/>
              <w:left w:val="single" w:sz="4" w:space="0" w:color="auto"/>
              <w:bottom w:val="single" w:sz="4" w:space="0" w:color="auto"/>
              <w:right w:val="single" w:sz="4" w:space="0" w:color="auto"/>
            </w:tcBorders>
          </w:tcPr>
          <w:p w14:paraId="78291458" w14:textId="77777777" w:rsidR="007056D7" w:rsidDel="007056D7" w:rsidRDefault="007056D7" w:rsidP="003952E1">
            <w:pPr>
              <w:keepNext/>
              <w:suppressAutoHyphens/>
              <w:spacing w:before="240"/>
              <w:jc w:val="center"/>
              <w:rPr>
                <w:del w:id="365" w:author="Ferris, Todd@Energy" w:date="2018-11-21T10:48:00Z"/>
                <w:rFonts w:asciiTheme="minorHAnsi" w:hAnsiTheme="minorHAnsi"/>
                <w:sz w:val="18"/>
                <w:szCs w:val="18"/>
              </w:rPr>
            </w:pPr>
            <w:del w:id="366" w:author="Ferris, Todd@Energy" w:date="2018-11-21T10:48:00Z">
              <w:r w:rsidDel="007056D7">
                <w:rPr>
                  <w:rFonts w:asciiTheme="minorHAnsi" w:hAnsiTheme="minorHAnsi"/>
                  <w:sz w:val="18"/>
                  <w:szCs w:val="18"/>
                </w:rPr>
                <w:delText>125</w:delText>
              </w:r>
            </w:del>
          </w:p>
        </w:tc>
      </w:tr>
      <w:tr w:rsidR="007056D7" w:rsidDel="007056D7" w14:paraId="7829145C" w14:textId="77777777" w:rsidTr="00B2607A">
        <w:trPr>
          <w:trHeight w:val="269"/>
          <w:del w:id="367"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center"/>
          </w:tcPr>
          <w:p w14:paraId="7829145A" w14:textId="77777777" w:rsidR="007056D7" w:rsidDel="007056D7" w:rsidRDefault="007056D7" w:rsidP="003952E1">
            <w:pPr>
              <w:keepNext/>
              <w:jc w:val="center"/>
              <w:rPr>
                <w:del w:id="368" w:author="Ferris, Todd@Energy" w:date="2018-11-21T10:48:00Z"/>
                <w:rFonts w:asciiTheme="minorHAnsi" w:hAnsiTheme="minorHAnsi"/>
                <w:sz w:val="18"/>
                <w:szCs w:val="18"/>
              </w:rPr>
            </w:pPr>
          </w:p>
        </w:tc>
        <w:tc>
          <w:tcPr>
            <w:tcW w:w="9162" w:type="dxa"/>
            <w:gridSpan w:val="10"/>
            <w:tcBorders>
              <w:top w:val="single" w:sz="4" w:space="0" w:color="auto"/>
              <w:left w:val="single" w:sz="4" w:space="0" w:color="auto"/>
              <w:bottom w:val="single" w:sz="4" w:space="0" w:color="auto"/>
              <w:right w:val="single" w:sz="4" w:space="0" w:color="auto"/>
            </w:tcBorders>
            <w:vAlign w:val="center"/>
          </w:tcPr>
          <w:p w14:paraId="7829145B" w14:textId="77777777" w:rsidR="007056D7" w:rsidDel="007056D7" w:rsidRDefault="007056D7" w:rsidP="003952E1">
            <w:pPr>
              <w:keepNext/>
              <w:jc w:val="center"/>
              <w:rPr>
                <w:del w:id="369" w:author="Ferris, Todd@Energy" w:date="2018-11-21T10:48:00Z"/>
                <w:rFonts w:asciiTheme="minorHAnsi" w:hAnsiTheme="minorHAnsi"/>
                <w:sz w:val="18"/>
                <w:szCs w:val="18"/>
              </w:rPr>
            </w:pPr>
            <w:del w:id="370" w:author="Ferris, Todd@Energy" w:date="2018-11-21T10:48:00Z">
              <w:r w:rsidDel="007056D7">
                <w:rPr>
                  <w:rFonts w:asciiTheme="minorHAnsi" w:hAnsiTheme="minorHAnsi"/>
                  <w:sz w:val="18"/>
                  <w:szCs w:val="18"/>
                </w:rPr>
                <w:delText>Maximum Allowable Duct Length (ft)</w:delText>
              </w:r>
            </w:del>
          </w:p>
        </w:tc>
      </w:tr>
      <w:tr w:rsidR="007056D7" w:rsidDel="007056D7" w14:paraId="78291460" w14:textId="77777777" w:rsidTr="00B2607A">
        <w:trPr>
          <w:trHeight w:val="245"/>
          <w:del w:id="371"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5D" w14:textId="77777777" w:rsidR="007056D7" w:rsidDel="007056D7" w:rsidRDefault="007056D7" w:rsidP="003952E1">
            <w:pPr>
              <w:keepNext/>
              <w:jc w:val="center"/>
              <w:rPr>
                <w:del w:id="372" w:author="Ferris, Todd@Energy" w:date="2018-11-21T10:48:00Z"/>
                <w:rFonts w:asciiTheme="minorHAnsi" w:hAnsiTheme="minorHAnsi"/>
                <w:sz w:val="18"/>
                <w:szCs w:val="18"/>
              </w:rPr>
            </w:pPr>
            <w:del w:id="373" w:author="Ferris, Todd@Energy" w:date="2018-11-21T10:48:00Z">
              <w:r w:rsidDel="007056D7">
                <w:rPr>
                  <w:rFonts w:asciiTheme="minorHAnsi" w:hAnsiTheme="minorHAnsi"/>
                  <w:sz w:val="18"/>
                  <w:szCs w:val="18"/>
                </w:rPr>
                <w:delText>Diameter, (in)</w:delText>
              </w:r>
            </w:del>
          </w:p>
        </w:tc>
        <w:tc>
          <w:tcPr>
            <w:tcW w:w="4595" w:type="dxa"/>
            <w:gridSpan w:val="6"/>
            <w:tcBorders>
              <w:top w:val="single" w:sz="4" w:space="0" w:color="auto"/>
              <w:left w:val="single" w:sz="4" w:space="0" w:color="auto"/>
              <w:bottom w:val="single" w:sz="4" w:space="0" w:color="auto"/>
              <w:right w:val="single" w:sz="4" w:space="0" w:color="auto"/>
            </w:tcBorders>
            <w:vAlign w:val="bottom"/>
          </w:tcPr>
          <w:p w14:paraId="7829145E" w14:textId="77777777" w:rsidR="007056D7" w:rsidDel="007056D7" w:rsidRDefault="007056D7" w:rsidP="003952E1">
            <w:pPr>
              <w:keepNext/>
              <w:jc w:val="center"/>
              <w:rPr>
                <w:del w:id="374" w:author="Ferris, Todd@Energy" w:date="2018-11-21T10:48:00Z"/>
                <w:rFonts w:asciiTheme="minorHAnsi" w:hAnsiTheme="minorHAnsi"/>
                <w:sz w:val="18"/>
                <w:szCs w:val="18"/>
              </w:rPr>
            </w:pPr>
            <w:del w:id="375" w:author="Ferris, Todd@Energy" w:date="2018-11-21T10:48:00Z">
              <w:r w:rsidDel="007056D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tcPr>
          <w:p w14:paraId="7829145F" w14:textId="77777777" w:rsidR="007056D7" w:rsidDel="007056D7" w:rsidRDefault="007056D7" w:rsidP="003952E1">
            <w:pPr>
              <w:keepNext/>
              <w:jc w:val="center"/>
              <w:rPr>
                <w:del w:id="376" w:author="Ferris, Todd@Energy" w:date="2018-11-21T10:48:00Z"/>
                <w:rFonts w:asciiTheme="minorHAnsi" w:hAnsiTheme="minorHAnsi"/>
                <w:sz w:val="18"/>
                <w:szCs w:val="18"/>
              </w:rPr>
            </w:pPr>
            <w:del w:id="377" w:author="Ferris, Todd@Energy" w:date="2018-11-21T10:48:00Z">
              <w:r w:rsidDel="007056D7">
                <w:rPr>
                  <w:rFonts w:asciiTheme="minorHAnsi" w:hAnsiTheme="minorHAnsi"/>
                  <w:sz w:val="18"/>
                  <w:szCs w:val="18"/>
                </w:rPr>
                <w:delText>Smooth Duct</w:delText>
              </w:r>
            </w:del>
          </w:p>
        </w:tc>
      </w:tr>
      <w:tr w:rsidR="007056D7" w:rsidDel="007056D7" w14:paraId="7829146A" w14:textId="77777777" w:rsidTr="00B2607A">
        <w:trPr>
          <w:trHeight w:val="245"/>
          <w:del w:id="378"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61" w14:textId="77777777" w:rsidR="007056D7" w:rsidDel="007056D7" w:rsidRDefault="007056D7" w:rsidP="003952E1">
            <w:pPr>
              <w:keepNext/>
              <w:jc w:val="center"/>
              <w:rPr>
                <w:del w:id="379" w:author="Ferris, Todd@Energy" w:date="2018-11-21T10:48:00Z"/>
                <w:rFonts w:asciiTheme="minorHAnsi" w:hAnsiTheme="minorHAnsi"/>
                <w:sz w:val="18"/>
                <w:szCs w:val="18"/>
              </w:rPr>
            </w:pPr>
            <w:del w:id="380" w:author="Ferris, Todd@Energy" w:date="2018-11-21T10:48:00Z">
              <w:r w:rsidDel="007056D7">
                <w:rPr>
                  <w:rFonts w:asciiTheme="minorHAnsi" w:hAnsiTheme="minorHAnsi"/>
                  <w:sz w:val="18"/>
                  <w:szCs w:val="18"/>
                </w:rPr>
                <w:delText>3</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62" w14:textId="77777777" w:rsidR="007056D7" w:rsidDel="007056D7" w:rsidRDefault="007056D7" w:rsidP="003952E1">
            <w:pPr>
              <w:keepNext/>
              <w:jc w:val="center"/>
              <w:rPr>
                <w:del w:id="381" w:author="Ferris, Todd@Energy" w:date="2018-11-21T10:48:00Z"/>
                <w:rFonts w:asciiTheme="minorHAnsi" w:hAnsiTheme="minorHAnsi"/>
                <w:sz w:val="18"/>
                <w:szCs w:val="18"/>
              </w:rPr>
            </w:pPr>
            <w:del w:id="382" w:author="Ferris, Todd@Energy" w:date="2018-11-21T10:48:00Z">
              <w:r w:rsidDel="007056D7">
                <w:rPr>
                  <w:rFonts w:asciiTheme="minorHAnsi" w:hAnsiTheme="minorHAnsi"/>
                  <w:sz w:val="18"/>
                  <w:szCs w:val="18"/>
                </w:rPr>
                <w:delText>X</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63" w14:textId="77777777" w:rsidR="007056D7" w:rsidDel="007056D7" w:rsidRDefault="007056D7" w:rsidP="003952E1">
            <w:pPr>
              <w:keepNext/>
              <w:jc w:val="center"/>
              <w:rPr>
                <w:del w:id="383" w:author="Ferris, Todd@Energy" w:date="2018-11-21T10:48:00Z"/>
                <w:rFonts w:asciiTheme="minorHAnsi" w:hAnsiTheme="minorHAnsi"/>
                <w:color w:val="000000"/>
                <w:sz w:val="18"/>
                <w:szCs w:val="18"/>
              </w:rPr>
            </w:pPr>
            <w:del w:id="384" w:author="Ferris, Todd@Energy" w:date="2018-11-21T10:48:00Z">
              <w:r w:rsidDel="007056D7">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4" w14:textId="77777777" w:rsidR="007056D7" w:rsidDel="007056D7" w:rsidRDefault="007056D7" w:rsidP="003952E1">
            <w:pPr>
              <w:keepNext/>
              <w:jc w:val="center"/>
              <w:rPr>
                <w:del w:id="385" w:author="Ferris, Todd@Energy" w:date="2018-11-21T10:48:00Z"/>
                <w:rFonts w:asciiTheme="minorHAnsi" w:hAnsiTheme="minorHAnsi"/>
                <w:sz w:val="18"/>
                <w:szCs w:val="18"/>
              </w:rPr>
            </w:pPr>
            <w:del w:id="386" w:author="Ferris, Todd@Energy" w:date="2018-11-21T10:48:00Z">
              <w:r w:rsidDel="007056D7">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65" w14:textId="77777777" w:rsidR="007056D7" w:rsidDel="007056D7" w:rsidRDefault="007056D7" w:rsidP="003952E1">
            <w:pPr>
              <w:keepNext/>
              <w:jc w:val="center"/>
              <w:rPr>
                <w:del w:id="387" w:author="Ferris, Todd@Energy" w:date="2018-11-21T10:48:00Z"/>
                <w:rFonts w:asciiTheme="minorHAnsi" w:hAnsiTheme="minorHAnsi"/>
                <w:sz w:val="18"/>
                <w:szCs w:val="18"/>
              </w:rPr>
            </w:pPr>
            <w:del w:id="388" w:author="Ferris, Todd@Energy" w:date="2018-11-21T10:48:00Z">
              <w:r w:rsidDel="007056D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66" w14:textId="77777777" w:rsidR="007056D7" w:rsidDel="007056D7" w:rsidRDefault="007056D7" w:rsidP="003952E1">
            <w:pPr>
              <w:keepNext/>
              <w:jc w:val="center"/>
              <w:rPr>
                <w:del w:id="389" w:author="Ferris, Todd@Energy" w:date="2018-11-21T10:48:00Z"/>
                <w:rFonts w:asciiTheme="minorHAnsi" w:hAnsiTheme="minorHAnsi"/>
                <w:sz w:val="18"/>
                <w:szCs w:val="18"/>
              </w:rPr>
            </w:pPr>
            <w:del w:id="390" w:author="Ferris, Todd@Energy" w:date="2018-11-21T10:48:00Z">
              <w:r w:rsidDel="007056D7">
                <w:rPr>
                  <w:rFonts w:asciiTheme="minorHAnsi" w:hAnsiTheme="minorHAnsi"/>
                  <w:sz w:val="18"/>
                  <w:szCs w:val="18"/>
                </w:rPr>
                <w:delText>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7" w14:textId="77777777" w:rsidR="007056D7" w:rsidDel="007056D7" w:rsidRDefault="007056D7" w:rsidP="003952E1">
            <w:pPr>
              <w:keepNext/>
              <w:jc w:val="center"/>
              <w:rPr>
                <w:del w:id="391" w:author="Ferris, Todd@Energy" w:date="2018-11-21T10:48:00Z"/>
                <w:rFonts w:asciiTheme="minorHAnsi" w:hAnsiTheme="minorHAnsi"/>
                <w:sz w:val="18"/>
                <w:szCs w:val="18"/>
              </w:rPr>
            </w:pPr>
            <w:del w:id="392" w:author="Ferris, Todd@Energy" w:date="2018-11-21T10:48:00Z">
              <w:r w:rsidDel="007056D7">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8" w14:textId="77777777" w:rsidR="007056D7" w:rsidDel="007056D7" w:rsidRDefault="007056D7" w:rsidP="003952E1">
            <w:pPr>
              <w:keepNext/>
              <w:jc w:val="center"/>
              <w:rPr>
                <w:del w:id="393" w:author="Ferris, Todd@Energy" w:date="2018-11-21T10:48:00Z"/>
                <w:rFonts w:asciiTheme="minorHAnsi" w:hAnsiTheme="minorHAnsi"/>
                <w:sz w:val="18"/>
                <w:szCs w:val="18"/>
              </w:rPr>
            </w:pPr>
            <w:del w:id="394" w:author="Ferris, Todd@Energy" w:date="2018-11-21T10:48:00Z">
              <w:r w:rsidDel="007056D7">
                <w:rPr>
                  <w:rFonts w:asciiTheme="minorHAnsi" w:hAnsiTheme="minorHAnsi"/>
                  <w:sz w:val="18"/>
                  <w:szCs w:val="18"/>
                </w:rPr>
                <w:delText>X</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69" w14:textId="77777777" w:rsidR="007056D7" w:rsidDel="007056D7" w:rsidRDefault="007056D7" w:rsidP="003952E1">
            <w:pPr>
              <w:keepNext/>
              <w:jc w:val="center"/>
              <w:rPr>
                <w:del w:id="395" w:author="Ferris, Todd@Energy" w:date="2018-11-21T10:48:00Z"/>
                <w:rFonts w:asciiTheme="minorHAnsi" w:hAnsiTheme="minorHAnsi"/>
                <w:sz w:val="18"/>
                <w:szCs w:val="18"/>
              </w:rPr>
            </w:pPr>
            <w:del w:id="396" w:author="Ferris, Todd@Energy" w:date="2018-11-21T10:48:00Z">
              <w:r w:rsidDel="007056D7">
                <w:rPr>
                  <w:rFonts w:asciiTheme="minorHAnsi" w:hAnsiTheme="minorHAnsi"/>
                  <w:sz w:val="18"/>
                  <w:szCs w:val="18"/>
                </w:rPr>
                <w:delText>X</w:delText>
              </w:r>
            </w:del>
          </w:p>
        </w:tc>
      </w:tr>
      <w:tr w:rsidR="007056D7" w:rsidDel="007056D7" w14:paraId="78291474" w14:textId="77777777" w:rsidTr="00B2607A">
        <w:trPr>
          <w:trHeight w:val="245"/>
          <w:del w:id="397"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6B" w14:textId="77777777" w:rsidR="007056D7" w:rsidDel="007056D7" w:rsidRDefault="007056D7" w:rsidP="003952E1">
            <w:pPr>
              <w:keepNext/>
              <w:jc w:val="center"/>
              <w:rPr>
                <w:del w:id="398" w:author="Ferris, Todd@Energy" w:date="2018-11-21T10:48:00Z"/>
                <w:rFonts w:asciiTheme="minorHAnsi" w:hAnsiTheme="minorHAnsi"/>
                <w:sz w:val="18"/>
                <w:szCs w:val="18"/>
              </w:rPr>
            </w:pPr>
            <w:del w:id="399" w:author="Ferris, Todd@Energy" w:date="2018-11-21T10:48:00Z">
              <w:r w:rsidDel="007056D7">
                <w:rPr>
                  <w:rFonts w:asciiTheme="minorHAnsi" w:hAnsiTheme="minorHAnsi"/>
                  <w:sz w:val="18"/>
                  <w:szCs w:val="18"/>
                </w:rPr>
                <w:delText>4</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6C" w14:textId="77777777" w:rsidR="007056D7" w:rsidDel="007056D7" w:rsidRDefault="007056D7" w:rsidP="003952E1">
            <w:pPr>
              <w:keepNext/>
              <w:jc w:val="center"/>
              <w:rPr>
                <w:del w:id="400" w:author="Ferris, Todd@Energy" w:date="2018-11-21T10:48:00Z"/>
                <w:rFonts w:asciiTheme="minorHAnsi" w:hAnsiTheme="minorHAnsi"/>
                <w:sz w:val="18"/>
                <w:szCs w:val="18"/>
              </w:rPr>
            </w:pPr>
            <w:del w:id="401" w:author="Ferris, Todd@Energy" w:date="2018-11-21T10:48:00Z">
              <w:r w:rsidDel="007056D7">
                <w:rPr>
                  <w:rFonts w:asciiTheme="minorHAnsi" w:hAnsiTheme="minorHAnsi"/>
                  <w:sz w:val="18"/>
                  <w:szCs w:val="18"/>
                </w:rPr>
                <w:delText>70</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6D" w14:textId="77777777" w:rsidR="007056D7" w:rsidDel="007056D7" w:rsidRDefault="007056D7" w:rsidP="003952E1">
            <w:pPr>
              <w:keepNext/>
              <w:jc w:val="center"/>
              <w:rPr>
                <w:del w:id="402" w:author="Ferris, Todd@Energy" w:date="2018-11-21T10:48:00Z"/>
                <w:rFonts w:asciiTheme="minorHAnsi" w:hAnsiTheme="minorHAnsi"/>
                <w:sz w:val="18"/>
                <w:szCs w:val="18"/>
              </w:rPr>
            </w:pPr>
            <w:del w:id="403" w:author="Ferris, Todd@Energy" w:date="2018-11-21T10:48:00Z">
              <w:r w:rsidDel="007056D7">
                <w:rPr>
                  <w:rFonts w:asciiTheme="minorHAnsi" w:hAnsiTheme="minorHAnsi"/>
                  <w:sz w:val="18"/>
                  <w:szCs w:val="18"/>
                </w:rPr>
                <w:delText>3</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E" w14:textId="77777777" w:rsidR="007056D7" w:rsidDel="007056D7" w:rsidRDefault="007056D7" w:rsidP="003952E1">
            <w:pPr>
              <w:keepNext/>
              <w:jc w:val="center"/>
              <w:rPr>
                <w:del w:id="404" w:author="Ferris, Todd@Energy" w:date="2018-11-21T10:48:00Z"/>
                <w:rFonts w:asciiTheme="minorHAnsi" w:hAnsiTheme="minorHAnsi"/>
                <w:sz w:val="18"/>
                <w:szCs w:val="18"/>
              </w:rPr>
            </w:pPr>
            <w:del w:id="405" w:author="Ferris, Todd@Energy" w:date="2018-11-21T10:48:00Z">
              <w:r w:rsidDel="007056D7">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6F" w14:textId="77777777" w:rsidR="007056D7" w:rsidDel="007056D7" w:rsidRDefault="007056D7" w:rsidP="003952E1">
            <w:pPr>
              <w:keepNext/>
              <w:jc w:val="center"/>
              <w:rPr>
                <w:del w:id="406" w:author="Ferris, Todd@Energy" w:date="2018-11-21T10:48:00Z"/>
                <w:rFonts w:asciiTheme="minorHAnsi" w:hAnsiTheme="minorHAnsi"/>
                <w:sz w:val="18"/>
                <w:szCs w:val="18"/>
              </w:rPr>
            </w:pPr>
            <w:del w:id="407" w:author="Ferris, Todd@Energy" w:date="2018-11-21T10:48:00Z">
              <w:r w:rsidDel="007056D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70" w14:textId="77777777" w:rsidR="007056D7" w:rsidDel="007056D7" w:rsidRDefault="007056D7" w:rsidP="003952E1">
            <w:pPr>
              <w:keepNext/>
              <w:jc w:val="center"/>
              <w:rPr>
                <w:del w:id="408" w:author="Ferris, Todd@Energy" w:date="2018-11-21T10:48:00Z"/>
                <w:rFonts w:asciiTheme="minorHAnsi" w:hAnsiTheme="minorHAnsi"/>
                <w:sz w:val="18"/>
                <w:szCs w:val="18"/>
              </w:rPr>
            </w:pPr>
            <w:del w:id="409" w:author="Ferris, Todd@Energy" w:date="2018-11-21T10:48:00Z">
              <w:r w:rsidDel="007056D7">
                <w:rPr>
                  <w:rFonts w:asciiTheme="minorHAnsi" w:hAnsiTheme="minorHAnsi"/>
                  <w:sz w:val="18"/>
                  <w:szCs w:val="18"/>
                </w:rPr>
                <w:delText>105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1" w14:textId="77777777" w:rsidR="007056D7" w:rsidDel="007056D7" w:rsidRDefault="007056D7" w:rsidP="003952E1">
            <w:pPr>
              <w:keepNext/>
              <w:jc w:val="center"/>
              <w:rPr>
                <w:del w:id="410" w:author="Ferris, Todd@Energy" w:date="2018-11-21T10:48:00Z"/>
                <w:rFonts w:asciiTheme="minorHAnsi" w:hAnsiTheme="minorHAnsi"/>
                <w:sz w:val="18"/>
                <w:szCs w:val="18"/>
              </w:rPr>
            </w:pPr>
            <w:del w:id="411" w:author="Ferris, Todd@Energy" w:date="2018-11-21T10:48:00Z">
              <w:r w:rsidDel="007056D7">
                <w:rPr>
                  <w:rFonts w:asciiTheme="minorHAnsi" w:hAnsiTheme="minorHAnsi"/>
                  <w:sz w:val="18"/>
                  <w:szCs w:val="18"/>
                </w:rPr>
                <w:delText>35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2" w14:textId="77777777" w:rsidR="007056D7" w:rsidDel="007056D7" w:rsidRDefault="007056D7" w:rsidP="003952E1">
            <w:pPr>
              <w:keepNext/>
              <w:jc w:val="center"/>
              <w:rPr>
                <w:del w:id="412" w:author="Ferris, Todd@Energy" w:date="2018-11-21T10:48:00Z"/>
                <w:rFonts w:asciiTheme="minorHAnsi" w:hAnsiTheme="minorHAnsi"/>
                <w:sz w:val="18"/>
                <w:szCs w:val="18"/>
              </w:rPr>
            </w:pPr>
            <w:del w:id="413" w:author="Ferris, Todd@Energy" w:date="2018-11-21T10:48:00Z">
              <w:r w:rsidDel="007056D7">
                <w:rPr>
                  <w:rFonts w:asciiTheme="minorHAnsi" w:hAnsiTheme="minorHAnsi"/>
                  <w:sz w:val="18"/>
                  <w:szCs w:val="18"/>
                </w:rPr>
                <w:delText>5</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73" w14:textId="77777777" w:rsidR="007056D7" w:rsidDel="007056D7" w:rsidRDefault="007056D7" w:rsidP="003952E1">
            <w:pPr>
              <w:keepNext/>
              <w:jc w:val="center"/>
              <w:rPr>
                <w:del w:id="414" w:author="Ferris, Todd@Energy" w:date="2018-11-21T10:48:00Z"/>
                <w:rFonts w:asciiTheme="minorHAnsi" w:hAnsiTheme="minorHAnsi"/>
                <w:sz w:val="18"/>
                <w:szCs w:val="18"/>
              </w:rPr>
            </w:pPr>
            <w:del w:id="415" w:author="Ferris, Todd@Energy" w:date="2018-11-21T10:48:00Z">
              <w:r w:rsidDel="007056D7">
                <w:rPr>
                  <w:rFonts w:asciiTheme="minorHAnsi" w:hAnsiTheme="minorHAnsi"/>
                  <w:sz w:val="18"/>
                  <w:szCs w:val="18"/>
                </w:rPr>
                <w:delText>X</w:delText>
              </w:r>
            </w:del>
          </w:p>
        </w:tc>
      </w:tr>
      <w:tr w:rsidR="007056D7" w:rsidDel="007056D7" w14:paraId="7829147E" w14:textId="77777777" w:rsidTr="00B2607A">
        <w:trPr>
          <w:trHeight w:val="245"/>
          <w:del w:id="416"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75" w14:textId="77777777" w:rsidR="007056D7" w:rsidDel="007056D7" w:rsidRDefault="007056D7" w:rsidP="003952E1">
            <w:pPr>
              <w:keepNext/>
              <w:jc w:val="center"/>
              <w:rPr>
                <w:del w:id="417" w:author="Ferris, Todd@Energy" w:date="2018-11-21T10:48:00Z"/>
                <w:rFonts w:asciiTheme="minorHAnsi" w:hAnsiTheme="minorHAnsi"/>
                <w:sz w:val="18"/>
                <w:szCs w:val="18"/>
              </w:rPr>
            </w:pPr>
            <w:del w:id="418" w:author="Ferris, Todd@Energy" w:date="2018-11-21T10:48:00Z">
              <w:r w:rsidDel="007056D7">
                <w:rPr>
                  <w:rFonts w:asciiTheme="minorHAnsi" w:hAnsiTheme="minorHAnsi"/>
                  <w:sz w:val="18"/>
                  <w:szCs w:val="18"/>
                </w:rPr>
                <w:delText>5</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76" w14:textId="77777777" w:rsidR="007056D7" w:rsidDel="007056D7" w:rsidRDefault="007056D7" w:rsidP="003952E1">
            <w:pPr>
              <w:keepNext/>
              <w:jc w:val="center"/>
              <w:rPr>
                <w:del w:id="419" w:author="Ferris, Todd@Energy" w:date="2018-11-21T10:48:00Z"/>
                <w:rFonts w:asciiTheme="minorHAnsi" w:hAnsiTheme="minorHAnsi"/>
                <w:sz w:val="18"/>
                <w:szCs w:val="18"/>
              </w:rPr>
            </w:pPr>
            <w:del w:id="420"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77" w14:textId="77777777" w:rsidR="007056D7" w:rsidDel="007056D7" w:rsidRDefault="007056D7" w:rsidP="003952E1">
            <w:pPr>
              <w:keepNext/>
              <w:jc w:val="center"/>
              <w:rPr>
                <w:del w:id="421" w:author="Ferris, Todd@Energy" w:date="2018-11-21T10:48:00Z"/>
                <w:rFonts w:asciiTheme="minorHAnsi" w:hAnsiTheme="minorHAnsi"/>
                <w:sz w:val="18"/>
                <w:szCs w:val="18"/>
              </w:rPr>
            </w:pPr>
            <w:del w:id="422" w:author="Ferris, Todd@Energy" w:date="2018-11-21T10:48:00Z">
              <w:r w:rsidDel="007056D7">
                <w:rPr>
                  <w:rFonts w:asciiTheme="minorHAnsi" w:hAnsiTheme="minorHAnsi"/>
                  <w:sz w:val="18"/>
                  <w:szCs w:val="18"/>
                </w:rPr>
                <w:delText>70</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8" w14:textId="77777777" w:rsidR="007056D7" w:rsidDel="007056D7" w:rsidRDefault="007056D7" w:rsidP="003952E1">
            <w:pPr>
              <w:keepNext/>
              <w:jc w:val="center"/>
              <w:rPr>
                <w:del w:id="423" w:author="Ferris, Todd@Energy" w:date="2018-11-21T10:48:00Z"/>
                <w:rFonts w:asciiTheme="minorHAnsi" w:hAnsiTheme="minorHAnsi"/>
                <w:sz w:val="18"/>
                <w:szCs w:val="18"/>
              </w:rPr>
            </w:pPr>
            <w:del w:id="424" w:author="Ferris, Todd@Energy" w:date="2018-11-21T10:48:00Z">
              <w:r w:rsidDel="007056D7">
                <w:rPr>
                  <w:rFonts w:asciiTheme="minorHAnsi" w:hAnsiTheme="minorHAnsi"/>
                  <w:sz w:val="18"/>
                  <w:szCs w:val="18"/>
                </w:rPr>
                <w:delText>35</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79" w14:textId="77777777" w:rsidR="007056D7" w:rsidDel="007056D7" w:rsidRDefault="007056D7" w:rsidP="003952E1">
            <w:pPr>
              <w:keepNext/>
              <w:jc w:val="center"/>
              <w:rPr>
                <w:del w:id="425" w:author="Ferris, Todd@Energy" w:date="2018-11-21T10:48:00Z"/>
                <w:rFonts w:asciiTheme="minorHAnsi" w:hAnsiTheme="minorHAnsi"/>
                <w:sz w:val="18"/>
                <w:szCs w:val="18"/>
              </w:rPr>
            </w:pPr>
            <w:del w:id="426" w:author="Ferris, Todd@Energy" w:date="2018-11-21T10:48:00Z">
              <w:r w:rsidDel="007056D7">
                <w:rPr>
                  <w:rFonts w:asciiTheme="minorHAnsi" w:hAnsiTheme="minorHAnsi"/>
                  <w:sz w:val="18"/>
                  <w:szCs w:val="18"/>
                </w:rPr>
                <w:delText>20</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7A" w14:textId="77777777" w:rsidR="007056D7" w:rsidDel="007056D7" w:rsidRDefault="007056D7" w:rsidP="003952E1">
            <w:pPr>
              <w:keepNext/>
              <w:jc w:val="center"/>
              <w:rPr>
                <w:del w:id="427" w:author="Ferris, Todd@Energy" w:date="2018-11-21T10:48:00Z"/>
                <w:rFonts w:asciiTheme="minorHAnsi" w:hAnsiTheme="minorHAnsi"/>
                <w:sz w:val="18"/>
                <w:szCs w:val="18"/>
              </w:rPr>
            </w:pPr>
            <w:del w:id="428"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B" w14:textId="77777777" w:rsidR="007056D7" w:rsidDel="007056D7" w:rsidRDefault="007056D7" w:rsidP="003952E1">
            <w:pPr>
              <w:keepNext/>
              <w:jc w:val="center"/>
              <w:rPr>
                <w:del w:id="429" w:author="Ferris, Todd@Energy" w:date="2018-11-21T10:48:00Z"/>
                <w:rFonts w:asciiTheme="minorHAnsi" w:hAnsiTheme="minorHAnsi"/>
                <w:sz w:val="18"/>
                <w:szCs w:val="18"/>
              </w:rPr>
            </w:pPr>
            <w:del w:id="430" w:author="Ferris, Todd@Energy" w:date="2018-11-21T10:48:00Z">
              <w:r w:rsidDel="007056D7">
                <w:rPr>
                  <w:rFonts w:asciiTheme="minorHAnsi" w:hAnsiTheme="minorHAnsi"/>
                  <w:sz w:val="18"/>
                  <w:szCs w:val="18"/>
                </w:rPr>
                <w:delText>135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C" w14:textId="77777777" w:rsidR="007056D7" w:rsidDel="007056D7" w:rsidRDefault="007056D7" w:rsidP="003952E1">
            <w:pPr>
              <w:keepNext/>
              <w:jc w:val="center"/>
              <w:rPr>
                <w:del w:id="431" w:author="Ferris, Todd@Energy" w:date="2018-11-21T10:48:00Z"/>
                <w:rFonts w:asciiTheme="minorHAnsi" w:hAnsiTheme="minorHAnsi"/>
                <w:sz w:val="18"/>
                <w:szCs w:val="18"/>
              </w:rPr>
            </w:pPr>
            <w:del w:id="432" w:author="Ferris, Todd@Energy" w:date="2018-11-21T10:48:00Z">
              <w:r w:rsidDel="007056D7">
                <w:rPr>
                  <w:rFonts w:asciiTheme="minorHAnsi" w:hAnsiTheme="minorHAnsi"/>
                  <w:sz w:val="18"/>
                  <w:szCs w:val="18"/>
                </w:rPr>
                <w:delText>85</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7D" w14:textId="77777777" w:rsidR="007056D7" w:rsidDel="007056D7" w:rsidRDefault="007056D7" w:rsidP="003952E1">
            <w:pPr>
              <w:keepNext/>
              <w:jc w:val="center"/>
              <w:rPr>
                <w:del w:id="433" w:author="Ferris, Todd@Energy" w:date="2018-11-21T10:48:00Z"/>
                <w:rFonts w:asciiTheme="minorHAnsi" w:hAnsiTheme="minorHAnsi"/>
                <w:sz w:val="18"/>
                <w:szCs w:val="18"/>
              </w:rPr>
            </w:pPr>
            <w:del w:id="434" w:author="Ferris, Todd@Energy" w:date="2018-11-21T10:48:00Z">
              <w:r w:rsidDel="007056D7">
                <w:rPr>
                  <w:rFonts w:asciiTheme="minorHAnsi" w:hAnsiTheme="minorHAnsi"/>
                  <w:sz w:val="18"/>
                  <w:szCs w:val="18"/>
                </w:rPr>
                <w:delText>55</w:delText>
              </w:r>
            </w:del>
          </w:p>
        </w:tc>
      </w:tr>
      <w:tr w:rsidR="007056D7" w:rsidDel="007056D7" w14:paraId="78291488" w14:textId="77777777" w:rsidTr="00B2607A">
        <w:trPr>
          <w:trHeight w:val="245"/>
          <w:del w:id="435"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7F" w14:textId="77777777" w:rsidR="007056D7" w:rsidDel="007056D7" w:rsidRDefault="007056D7" w:rsidP="003952E1">
            <w:pPr>
              <w:keepNext/>
              <w:jc w:val="center"/>
              <w:rPr>
                <w:del w:id="436" w:author="Ferris, Todd@Energy" w:date="2018-11-21T10:48:00Z"/>
                <w:rFonts w:asciiTheme="minorHAnsi" w:hAnsiTheme="minorHAnsi"/>
                <w:sz w:val="18"/>
                <w:szCs w:val="18"/>
              </w:rPr>
            </w:pPr>
            <w:del w:id="437" w:author="Ferris, Todd@Energy" w:date="2018-11-21T10:48:00Z">
              <w:r w:rsidDel="007056D7">
                <w:rPr>
                  <w:rFonts w:asciiTheme="minorHAnsi" w:hAnsiTheme="minorHAnsi"/>
                  <w:sz w:val="18"/>
                  <w:szCs w:val="18"/>
                </w:rPr>
                <w:delText>6</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80" w14:textId="77777777" w:rsidR="007056D7" w:rsidDel="007056D7" w:rsidRDefault="007056D7" w:rsidP="003952E1">
            <w:pPr>
              <w:keepNext/>
              <w:jc w:val="center"/>
              <w:rPr>
                <w:del w:id="438" w:author="Ferris, Todd@Energy" w:date="2018-11-21T10:48:00Z"/>
                <w:rFonts w:asciiTheme="minorHAnsi" w:hAnsiTheme="minorHAnsi"/>
                <w:sz w:val="18"/>
                <w:szCs w:val="18"/>
              </w:rPr>
            </w:pPr>
            <w:del w:id="439"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81" w14:textId="77777777" w:rsidR="007056D7" w:rsidDel="007056D7" w:rsidRDefault="007056D7" w:rsidP="003952E1">
            <w:pPr>
              <w:keepNext/>
              <w:jc w:val="center"/>
              <w:rPr>
                <w:del w:id="440" w:author="Ferris, Todd@Energy" w:date="2018-11-21T10:48:00Z"/>
                <w:rFonts w:asciiTheme="minorHAnsi" w:hAnsiTheme="minorHAnsi"/>
                <w:sz w:val="18"/>
                <w:szCs w:val="18"/>
              </w:rPr>
            </w:pPr>
            <w:del w:id="441"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2" w14:textId="77777777" w:rsidR="007056D7" w:rsidDel="007056D7" w:rsidRDefault="007056D7" w:rsidP="003952E1">
            <w:pPr>
              <w:keepNext/>
              <w:jc w:val="center"/>
              <w:rPr>
                <w:del w:id="442" w:author="Ferris, Todd@Energy" w:date="2018-11-21T10:48:00Z"/>
                <w:rFonts w:asciiTheme="minorHAnsi" w:hAnsiTheme="minorHAnsi"/>
                <w:sz w:val="18"/>
                <w:szCs w:val="18"/>
              </w:rPr>
            </w:pPr>
            <w:del w:id="443" w:author="Ferris, Todd@Energy" w:date="2018-11-21T10:48:00Z">
              <w:r w:rsidDel="007056D7">
                <w:rPr>
                  <w:rFonts w:asciiTheme="minorHAnsi" w:hAnsiTheme="minorHAnsi"/>
                  <w:sz w:val="18"/>
                  <w:szCs w:val="18"/>
                </w:rPr>
                <w:delText>125</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83" w14:textId="77777777" w:rsidR="007056D7" w:rsidDel="007056D7" w:rsidRDefault="007056D7" w:rsidP="003952E1">
            <w:pPr>
              <w:keepNext/>
              <w:jc w:val="center"/>
              <w:rPr>
                <w:del w:id="444" w:author="Ferris, Todd@Energy" w:date="2018-11-21T10:48:00Z"/>
                <w:rFonts w:asciiTheme="minorHAnsi" w:hAnsiTheme="minorHAnsi"/>
                <w:sz w:val="18"/>
                <w:szCs w:val="18"/>
              </w:rPr>
            </w:pPr>
            <w:del w:id="445" w:author="Ferris, Todd@Energy" w:date="2018-11-21T10:48:00Z">
              <w:r w:rsidDel="007056D7">
                <w:rPr>
                  <w:rFonts w:asciiTheme="minorHAnsi" w:hAnsiTheme="minorHAnsi"/>
                  <w:sz w:val="18"/>
                  <w:szCs w:val="18"/>
                </w:rPr>
                <w:delText>95</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84" w14:textId="77777777" w:rsidR="007056D7" w:rsidDel="007056D7" w:rsidRDefault="007056D7" w:rsidP="003952E1">
            <w:pPr>
              <w:keepNext/>
              <w:jc w:val="center"/>
              <w:rPr>
                <w:del w:id="446" w:author="Ferris, Todd@Energy" w:date="2018-11-21T10:48:00Z"/>
                <w:rFonts w:asciiTheme="minorHAnsi" w:hAnsiTheme="minorHAnsi"/>
                <w:sz w:val="18"/>
                <w:szCs w:val="18"/>
              </w:rPr>
            </w:pPr>
            <w:del w:id="447"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5" w14:textId="77777777" w:rsidR="007056D7" w:rsidDel="007056D7" w:rsidRDefault="007056D7" w:rsidP="003952E1">
            <w:pPr>
              <w:keepNext/>
              <w:jc w:val="center"/>
              <w:rPr>
                <w:del w:id="448" w:author="Ferris, Todd@Energy" w:date="2018-11-21T10:48:00Z"/>
                <w:rFonts w:asciiTheme="minorHAnsi" w:hAnsiTheme="minorHAnsi"/>
                <w:sz w:val="18"/>
                <w:szCs w:val="18"/>
              </w:rPr>
            </w:pPr>
            <w:del w:id="449"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6" w14:textId="77777777" w:rsidR="007056D7" w:rsidDel="007056D7" w:rsidRDefault="007056D7" w:rsidP="003952E1">
            <w:pPr>
              <w:keepNext/>
              <w:jc w:val="center"/>
              <w:rPr>
                <w:del w:id="450" w:author="Ferris, Todd@Energy" w:date="2018-11-21T10:48:00Z"/>
                <w:rFonts w:asciiTheme="minorHAnsi" w:hAnsiTheme="minorHAnsi"/>
                <w:sz w:val="18"/>
                <w:szCs w:val="18"/>
              </w:rPr>
            </w:pPr>
            <w:del w:id="451" w:author="Ferris, Todd@Energy" w:date="2018-11-21T10:48:00Z">
              <w:r w:rsidDel="007056D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87" w14:textId="77777777" w:rsidR="007056D7" w:rsidDel="007056D7" w:rsidRDefault="007056D7" w:rsidP="003952E1">
            <w:pPr>
              <w:keepNext/>
              <w:jc w:val="center"/>
              <w:rPr>
                <w:del w:id="452" w:author="Ferris, Todd@Energy" w:date="2018-11-21T10:48:00Z"/>
                <w:rFonts w:asciiTheme="minorHAnsi" w:hAnsiTheme="minorHAnsi"/>
                <w:sz w:val="18"/>
                <w:szCs w:val="18"/>
              </w:rPr>
            </w:pPr>
            <w:del w:id="453" w:author="Ferris, Todd@Energy" w:date="2018-11-21T10:48:00Z">
              <w:r w:rsidDel="007056D7">
                <w:rPr>
                  <w:rFonts w:asciiTheme="minorHAnsi" w:hAnsiTheme="minorHAnsi"/>
                  <w:sz w:val="18"/>
                  <w:szCs w:val="18"/>
                </w:rPr>
                <w:delText>145</w:delText>
              </w:r>
            </w:del>
          </w:p>
        </w:tc>
      </w:tr>
      <w:tr w:rsidR="007056D7" w:rsidDel="007056D7" w14:paraId="78291492" w14:textId="77777777" w:rsidTr="00B2607A">
        <w:trPr>
          <w:trHeight w:val="245"/>
          <w:del w:id="454"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89" w14:textId="77777777" w:rsidR="007056D7" w:rsidDel="007056D7" w:rsidRDefault="007056D7" w:rsidP="003952E1">
            <w:pPr>
              <w:keepNext/>
              <w:jc w:val="center"/>
              <w:rPr>
                <w:del w:id="455" w:author="Ferris, Todd@Energy" w:date="2018-11-21T10:48:00Z"/>
                <w:rFonts w:asciiTheme="minorHAnsi" w:hAnsiTheme="minorHAnsi"/>
                <w:sz w:val="18"/>
                <w:szCs w:val="18"/>
              </w:rPr>
            </w:pPr>
            <w:del w:id="456" w:author="Ferris, Todd@Energy" w:date="2018-11-21T10:48:00Z">
              <w:r w:rsidDel="007056D7">
                <w:rPr>
                  <w:rFonts w:asciiTheme="minorHAnsi" w:hAnsiTheme="minorHAnsi"/>
                  <w:sz w:val="18"/>
                  <w:szCs w:val="18"/>
                </w:rPr>
                <w:delText>7 and above</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8A" w14:textId="77777777" w:rsidR="007056D7" w:rsidDel="007056D7" w:rsidRDefault="007056D7" w:rsidP="003952E1">
            <w:pPr>
              <w:keepNext/>
              <w:jc w:val="center"/>
              <w:rPr>
                <w:del w:id="457" w:author="Ferris, Todd@Energy" w:date="2018-11-21T10:48:00Z"/>
                <w:rFonts w:asciiTheme="minorHAnsi" w:hAnsiTheme="minorHAnsi"/>
                <w:sz w:val="18"/>
                <w:szCs w:val="18"/>
              </w:rPr>
            </w:pPr>
            <w:del w:id="458"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8B" w14:textId="77777777" w:rsidR="007056D7" w:rsidDel="007056D7" w:rsidRDefault="007056D7" w:rsidP="003952E1">
            <w:pPr>
              <w:keepNext/>
              <w:jc w:val="center"/>
              <w:rPr>
                <w:del w:id="459" w:author="Ferris, Todd@Energy" w:date="2018-11-21T10:48:00Z"/>
                <w:rFonts w:asciiTheme="minorHAnsi" w:hAnsiTheme="minorHAnsi"/>
                <w:sz w:val="18"/>
                <w:szCs w:val="18"/>
              </w:rPr>
            </w:pPr>
            <w:del w:id="460"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C" w14:textId="77777777" w:rsidR="007056D7" w:rsidDel="007056D7" w:rsidRDefault="007056D7" w:rsidP="003952E1">
            <w:pPr>
              <w:keepNext/>
              <w:jc w:val="center"/>
              <w:rPr>
                <w:del w:id="461" w:author="Ferris, Todd@Energy" w:date="2018-11-21T10:48:00Z"/>
                <w:rFonts w:asciiTheme="minorHAnsi" w:hAnsiTheme="minorHAnsi"/>
                <w:sz w:val="18"/>
                <w:szCs w:val="18"/>
              </w:rPr>
            </w:pPr>
            <w:del w:id="462" w:author="Ferris, Todd@Energy" w:date="2018-11-21T10:48:00Z">
              <w:r w:rsidDel="007056D7">
                <w:rPr>
                  <w:rFonts w:asciiTheme="minorHAnsi" w:hAnsiTheme="minorHAnsi"/>
                  <w:sz w:val="18"/>
                  <w:szCs w:val="18"/>
                </w:rPr>
                <w:delText>NL</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8D" w14:textId="77777777" w:rsidR="007056D7" w:rsidDel="007056D7" w:rsidRDefault="007056D7" w:rsidP="003952E1">
            <w:pPr>
              <w:keepNext/>
              <w:jc w:val="center"/>
              <w:rPr>
                <w:del w:id="463" w:author="Ferris, Todd@Energy" w:date="2018-11-21T10:48:00Z"/>
                <w:rFonts w:asciiTheme="minorHAnsi" w:hAnsiTheme="minorHAnsi"/>
                <w:sz w:val="18"/>
                <w:szCs w:val="18"/>
              </w:rPr>
            </w:pPr>
            <w:del w:id="464" w:author="Ferris, Todd@Energy" w:date="2018-11-21T10:48:00Z">
              <w:r w:rsidDel="007056D7">
                <w:rPr>
                  <w:rFonts w:asciiTheme="minorHAnsi" w:hAnsiTheme="minorHAnsi"/>
                  <w:sz w:val="18"/>
                  <w:szCs w:val="18"/>
                </w:rPr>
                <w:delText>NL</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8E" w14:textId="77777777" w:rsidR="007056D7" w:rsidDel="007056D7" w:rsidRDefault="007056D7" w:rsidP="003952E1">
            <w:pPr>
              <w:keepNext/>
              <w:jc w:val="center"/>
              <w:rPr>
                <w:del w:id="465" w:author="Ferris, Todd@Energy" w:date="2018-11-21T10:48:00Z"/>
                <w:rFonts w:asciiTheme="minorHAnsi" w:hAnsiTheme="minorHAnsi"/>
                <w:sz w:val="18"/>
                <w:szCs w:val="18"/>
              </w:rPr>
            </w:pPr>
            <w:del w:id="466"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F" w14:textId="77777777" w:rsidR="007056D7" w:rsidDel="007056D7" w:rsidRDefault="007056D7" w:rsidP="003952E1">
            <w:pPr>
              <w:keepNext/>
              <w:jc w:val="center"/>
              <w:rPr>
                <w:del w:id="467" w:author="Ferris, Todd@Energy" w:date="2018-11-21T10:48:00Z"/>
                <w:rFonts w:asciiTheme="minorHAnsi" w:hAnsiTheme="minorHAnsi"/>
                <w:sz w:val="18"/>
                <w:szCs w:val="18"/>
              </w:rPr>
            </w:pPr>
            <w:del w:id="468"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90" w14:textId="77777777" w:rsidR="007056D7" w:rsidDel="007056D7" w:rsidRDefault="007056D7" w:rsidP="003952E1">
            <w:pPr>
              <w:keepNext/>
              <w:jc w:val="center"/>
              <w:rPr>
                <w:del w:id="469" w:author="Ferris, Todd@Energy" w:date="2018-11-21T10:48:00Z"/>
                <w:rFonts w:asciiTheme="minorHAnsi" w:hAnsiTheme="minorHAnsi"/>
                <w:sz w:val="18"/>
                <w:szCs w:val="18"/>
              </w:rPr>
            </w:pPr>
            <w:del w:id="470" w:author="Ferris, Todd@Energy" w:date="2018-11-21T10:48:00Z">
              <w:r w:rsidDel="007056D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91" w14:textId="77777777" w:rsidR="007056D7" w:rsidDel="007056D7" w:rsidRDefault="007056D7" w:rsidP="003952E1">
            <w:pPr>
              <w:keepNext/>
              <w:jc w:val="center"/>
              <w:rPr>
                <w:del w:id="471" w:author="Ferris, Todd@Energy" w:date="2018-11-21T10:48:00Z"/>
                <w:rFonts w:asciiTheme="minorHAnsi" w:hAnsiTheme="minorHAnsi"/>
                <w:sz w:val="18"/>
                <w:szCs w:val="18"/>
              </w:rPr>
            </w:pPr>
            <w:del w:id="472" w:author="Ferris, Todd@Energy" w:date="2018-11-21T10:48:00Z">
              <w:r w:rsidDel="007056D7">
                <w:rPr>
                  <w:rFonts w:asciiTheme="minorHAnsi" w:hAnsiTheme="minorHAnsi"/>
                  <w:sz w:val="18"/>
                  <w:szCs w:val="18"/>
                </w:rPr>
                <w:delText>NL</w:delText>
              </w:r>
            </w:del>
          </w:p>
        </w:tc>
      </w:tr>
      <w:tr w:rsidR="007056D7" w:rsidDel="007056D7" w14:paraId="78291496" w14:textId="77777777" w:rsidTr="00B2607A">
        <w:trPr>
          <w:trHeight w:val="245"/>
          <w:del w:id="473" w:author="Ferris, Todd@Energy" w:date="2018-11-21T10:48:00Z"/>
        </w:trPr>
        <w:tc>
          <w:tcPr>
            <w:tcW w:w="10790" w:type="dxa"/>
            <w:gridSpan w:val="11"/>
            <w:tcBorders>
              <w:top w:val="single" w:sz="4" w:space="0" w:color="auto"/>
              <w:left w:val="single" w:sz="4" w:space="0" w:color="auto"/>
              <w:bottom w:val="single" w:sz="4" w:space="0" w:color="auto"/>
              <w:right w:val="single" w:sz="4" w:space="0" w:color="auto"/>
            </w:tcBorders>
            <w:vAlign w:val="center"/>
          </w:tcPr>
          <w:p w14:paraId="78291493" w14:textId="77777777" w:rsidR="007056D7" w:rsidDel="007056D7" w:rsidRDefault="007056D7" w:rsidP="003952E1">
            <w:pPr>
              <w:keepNext/>
              <w:rPr>
                <w:del w:id="474" w:author="Ferris, Todd@Energy" w:date="2018-11-21T10:48:00Z"/>
                <w:rFonts w:asciiTheme="minorHAnsi" w:hAnsiTheme="minorHAnsi"/>
                <w:sz w:val="18"/>
                <w:szCs w:val="18"/>
              </w:rPr>
            </w:pPr>
            <w:del w:id="475" w:author="Ferris, Todd@Energy" w:date="2018-11-21T10:48:00Z">
              <w:r w:rsidDel="007056D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78291494" w14:textId="77777777" w:rsidR="007056D7" w:rsidDel="007056D7" w:rsidRDefault="007056D7" w:rsidP="003952E1">
            <w:pPr>
              <w:keepNext/>
              <w:rPr>
                <w:del w:id="476" w:author="Ferris, Todd@Energy" w:date="2018-11-21T10:48:00Z"/>
                <w:rFonts w:asciiTheme="minorHAnsi" w:hAnsiTheme="minorHAnsi"/>
                <w:sz w:val="18"/>
                <w:szCs w:val="18"/>
              </w:rPr>
            </w:pPr>
            <w:del w:id="477" w:author="Ferris, Todd@Energy" w:date="2018-11-21T10:48:00Z">
              <w:r w:rsidDel="007056D7">
                <w:rPr>
                  <w:rFonts w:asciiTheme="minorHAnsi" w:hAnsiTheme="minorHAnsi"/>
                  <w:sz w:val="18"/>
                  <w:szCs w:val="18"/>
                </w:rPr>
                <w:delText>NL = no limit on duct length of this size.</w:delText>
              </w:r>
            </w:del>
          </w:p>
          <w:p w14:paraId="78291495" w14:textId="77777777" w:rsidR="007056D7" w:rsidDel="007056D7" w:rsidRDefault="007056D7" w:rsidP="003952E1">
            <w:pPr>
              <w:keepNext/>
              <w:rPr>
                <w:del w:id="478" w:author="Ferris, Todd@Energy" w:date="2018-11-21T10:48:00Z"/>
                <w:rFonts w:asciiTheme="minorHAnsi" w:hAnsiTheme="minorHAnsi"/>
                <w:sz w:val="18"/>
                <w:szCs w:val="18"/>
              </w:rPr>
            </w:pPr>
            <w:del w:id="479" w:author="Ferris, Todd@Energy" w:date="2018-11-21T10:48:00Z">
              <w:r w:rsidDel="007056D7">
                <w:rPr>
                  <w:rFonts w:asciiTheme="minorHAnsi" w:hAnsiTheme="minorHAnsi"/>
                  <w:sz w:val="18"/>
                  <w:szCs w:val="18"/>
                </w:rPr>
                <w:delText>X = not allowed, any length of duct of this size with assumed turns, elbows, fittings will exceed the rated pressure drop.</w:delText>
              </w:r>
            </w:del>
          </w:p>
        </w:tc>
      </w:tr>
    </w:tbl>
    <w:p w14:paraId="102CEBB0" w14:textId="77777777" w:rsidR="00877455" w:rsidRDefault="00877455">
      <w:pPr>
        <w:rPr>
          <w:ins w:id="480" w:author="Ferris, Todd@Energy" w:date="2018-11-28T13:23:00Z"/>
          <w:rFonts w:asciiTheme="minorHAnsi" w:hAnsi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1"/>
        <w:gridCol w:w="10145"/>
      </w:tblGrid>
      <w:tr w:rsidR="00877455" w:rsidRPr="00500C2C" w14:paraId="5506597F" w14:textId="77777777" w:rsidTr="00465FDE">
        <w:trPr>
          <w:ins w:id="481" w:author="Ferris, Todd@Energy" w:date="2018-11-28T13:23:00Z"/>
        </w:trPr>
        <w:tc>
          <w:tcPr>
            <w:tcW w:w="10786" w:type="dxa"/>
            <w:gridSpan w:val="2"/>
          </w:tcPr>
          <w:p w14:paraId="6A7C263D" w14:textId="3294521B" w:rsidR="00877455" w:rsidRDefault="00C954E0" w:rsidP="00465FDE">
            <w:pPr>
              <w:keepNext/>
              <w:rPr>
                <w:ins w:id="482" w:author="Ferris, Todd@Energy" w:date="2018-11-28T13:23:00Z"/>
                <w:rFonts w:asciiTheme="minorHAnsi" w:hAnsiTheme="minorHAnsi"/>
                <w:b/>
                <w:szCs w:val="18"/>
              </w:rPr>
            </w:pPr>
            <w:ins w:id="483" w:author="Ferris, Todd@Energy" w:date="2018-11-28T13:37:00Z">
              <w:r>
                <w:rPr>
                  <w:rFonts w:asciiTheme="minorHAnsi" w:hAnsiTheme="minorHAnsi"/>
                  <w:b/>
                  <w:szCs w:val="18"/>
                </w:rPr>
                <w:t>G</w:t>
              </w:r>
            </w:ins>
            <w:ins w:id="484" w:author="Ferris, Todd@Energy" w:date="2018-11-28T13:23:00Z">
              <w:r w:rsidR="00877455" w:rsidRPr="00500C2C">
                <w:rPr>
                  <w:rFonts w:asciiTheme="minorHAnsi" w:hAnsiTheme="minorHAnsi"/>
                  <w:b/>
                  <w:szCs w:val="18"/>
                </w:rPr>
                <w:t xml:space="preserve">. </w:t>
              </w:r>
              <w:r w:rsidR="00877455">
                <w:rPr>
                  <w:rFonts w:asciiTheme="minorHAnsi" w:hAnsiTheme="minorHAnsi"/>
                  <w:b/>
                  <w:szCs w:val="18"/>
                </w:rPr>
                <w:t>Determination of HERS Verification Compliance</w:t>
              </w:r>
            </w:ins>
          </w:p>
          <w:p w14:paraId="37D3D7B0" w14:textId="77777777" w:rsidR="00877455" w:rsidRPr="00500C2C" w:rsidRDefault="00877455" w:rsidP="00465FDE">
            <w:pPr>
              <w:keepNext/>
              <w:rPr>
                <w:ins w:id="485" w:author="Ferris, Todd@Energy" w:date="2018-11-28T13:23:00Z"/>
                <w:rFonts w:asciiTheme="minorHAnsi" w:hAnsiTheme="minorHAnsi"/>
                <w:szCs w:val="18"/>
              </w:rPr>
            </w:pPr>
            <w:ins w:id="486" w:author="Ferris, Todd@Energy" w:date="2018-11-28T13:23: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877455" w:rsidRPr="00D2491C" w14:paraId="75551842" w14:textId="77777777" w:rsidTr="00465FDE">
        <w:trPr>
          <w:trHeight w:val="158"/>
          <w:ins w:id="487" w:author="Ferris, Todd@Energy" w:date="2018-11-28T13:23:00Z"/>
        </w:trPr>
        <w:tc>
          <w:tcPr>
            <w:tcW w:w="641" w:type="dxa"/>
            <w:vAlign w:val="center"/>
          </w:tcPr>
          <w:p w14:paraId="6FA43FD1" w14:textId="77777777" w:rsidR="00877455" w:rsidRPr="00D2491C" w:rsidRDefault="00877455" w:rsidP="00465FDE">
            <w:pPr>
              <w:keepNext/>
              <w:jc w:val="center"/>
              <w:rPr>
                <w:ins w:id="488" w:author="Ferris, Todd@Energy" w:date="2018-11-28T13:23:00Z"/>
                <w:rFonts w:asciiTheme="minorHAnsi" w:hAnsiTheme="minorHAnsi"/>
                <w:sz w:val="18"/>
                <w:szCs w:val="18"/>
              </w:rPr>
            </w:pPr>
            <w:ins w:id="489" w:author="Ferris, Todd@Energy" w:date="2018-11-28T13:23:00Z">
              <w:r w:rsidRPr="00D2491C">
                <w:rPr>
                  <w:rFonts w:asciiTheme="minorHAnsi" w:hAnsiTheme="minorHAnsi"/>
                  <w:sz w:val="18"/>
                  <w:szCs w:val="18"/>
                </w:rPr>
                <w:t>01</w:t>
              </w:r>
            </w:ins>
          </w:p>
        </w:tc>
        <w:tc>
          <w:tcPr>
            <w:tcW w:w="10145" w:type="dxa"/>
            <w:vAlign w:val="center"/>
          </w:tcPr>
          <w:p w14:paraId="0B31173C" w14:textId="77777777" w:rsidR="00877455" w:rsidRDefault="00877455" w:rsidP="00465FDE">
            <w:pPr>
              <w:keepNext/>
              <w:rPr>
                <w:ins w:id="490" w:author="Ferris, Todd@Energy" w:date="2018-11-28T13:23:00Z"/>
                <w:rFonts w:asciiTheme="minorHAnsi" w:hAnsiTheme="minorHAnsi"/>
                <w:sz w:val="18"/>
                <w:szCs w:val="18"/>
              </w:rPr>
            </w:pPr>
          </w:p>
        </w:tc>
      </w:tr>
    </w:tbl>
    <w:p w14:paraId="671F6207"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491">
          <w:tblGrid>
            <w:gridCol w:w="100"/>
            <w:gridCol w:w="722"/>
            <w:gridCol w:w="9968"/>
            <w:gridCol w:w="326"/>
          </w:tblGrid>
        </w:tblGridChange>
      </w:tblGrid>
      <w:tr w:rsidR="000070FD" w14:paraId="3F290C82" w14:textId="77777777" w:rsidTr="00726D86">
        <w:trPr>
          <w:cantSplit/>
          <w:trHeight w:val="288"/>
          <w:ins w:id="492"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4FD9424" w14:textId="572C95BD" w:rsidR="000070FD" w:rsidRPr="00A75DC5" w:rsidRDefault="000070FD" w:rsidP="000070FD">
            <w:pPr>
              <w:keepNext/>
              <w:rPr>
                <w:ins w:id="493" w:author="TF 112518" w:date="2018-11-26T21:52:00Z"/>
                <w:rFonts w:asciiTheme="minorHAnsi" w:hAnsiTheme="minorHAnsi"/>
                <w:b/>
                <w:bCs/>
                <w:szCs w:val="18"/>
              </w:rPr>
            </w:pPr>
            <w:r>
              <w:rPr>
                <w:rFonts w:asciiTheme="minorHAnsi" w:hAnsiTheme="minorHAnsi"/>
                <w:b/>
                <w:bCs/>
                <w:szCs w:val="18"/>
              </w:rPr>
              <w:lastRenderedPageBreak/>
              <w:t>H</w:t>
            </w:r>
            <w:ins w:id="494" w:author="TF 112518" w:date="2018-11-26T21:52:00Z">
              <w:r w:rsidRPr="0029047D">
                <w:rPr>
                  <w:rFonts w:asciiTheme="minorHAnsi" w:hAnsiTheme="minorHAnsi"/>
                  <w:b/>
                  <w:bCs/>
                  <w:szCs w:val="18"/>
                </w:rPr>
                <w:t>. Other Requirements</w:t>
              </w:r>
            </w:ins>
          </w:p>
        </w:tc>
      </w:tr>
      <w:tr w:rsidR="000070FD" w14:paraId="1BBC2843" w14:textId="77777777" w:rsidTr="00726D86">
        <w:trPr>
          <w:cantSplit/>
          <w:trHeight w:val="288"/>
          <w:ins w:id="495"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4D1B291" w14:textId="77777777" w:rsidR="000070FD" w:rsidRPr="00A75DC5" w:rsidRDefault="000070FD" w:rsidP="00726D86">
            <w:pPr>
              <w:keepNext/>
              <w:rPr>
                <w:ins w:id="496" w:author="TF 112518" w:date="2018-11-26T21:52:00Z"/>
                <w:rFonts w:asciiTheme="minorHAnsi" w:hAnsiTheme="minorHAnsi"/>
                <w:b/>
                <w:bCs/>
                <w:szCs w:val="18"/>
              </w:rPr>
            </w:pPr>
            <w:ins w:id="497" w:author="TF 112518" w:date="2018-11-26T21:52:00Z">
              <w:r w:rsidRPr="00A75DC5">
                <w:rPr>
                  <w:rFonts w:asciiTheme="minorHAnsi" w:hAnsiTheme="minorHAnsi"/>
                  <w:b/>
                  <w:bCs/>
                  <w:szCs w:val="18"/>
                </w:rPr>
                <w:t>The items listed below (6.1 through 6.</w:t>
              </w:r>
            </w:ins>
            <w:ins w:id="498" w:author="Ferris, Todd@Energy" w:date="2018-11-27T13:48:00Z">
              <w:r>
                <w:rPr>
                  <w:rFonts w:asciiTheme="minorHAnsi" w:hAnsiTheme="minorHAnsi"/>
                  <w:b/>
                  <w:bCs/>
                  <w:szCs w:val="18"/>
                </w:rPr>
                <w:t>6</w:t>
              </w:r>
            </w:ins>
            <w:ins w:id="499" w:author="TF 112518" w:date="2018-11-26T21:52:00Z">
              <w:del w:id="500" w:author="Ferris, Todd@Energy" w:date="2018-11-27T13:48:00Z">
                <w:r w:rsidRPr="00A75DC5" w:rsidDel="005952AD">
                  <w:rPr>
                    <w:rFonts w:asciiTheme="minorHAnsi" w:hAnsiTheme="minorHAnsi"/>
                    <w:b/>
                    <w:bCs/>
                    <w:szCs w:val="18"/>
                  </w:rPr>
                  <w:delText>9</w:delText>
                </w:r>
              </w:del>
            </w:ins>
            <w:ins w:id="501"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502"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0070FD" w14:paraId="441097DF"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4" w:author="TF 112518" w:date="2018-11-26T21:52:00Z"/>
          <w:trPrChange w:id="50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C61660A" w14:textId="77777777" w:rsidR="000070FD" w:rsidRDefault="000070FD" w:rsidP="00726D86">
            <w:pPr>
              <w:keepNext/>
              <w:jc w:val="center"/>
              <w:rPr>
                <w:ins w:id="507" w:author="TF 112518" w:date="2018-11-26T21:52:00Z"/>
                <w:rFonts w:asciiTheme="minorHAnsi" w:hAnsiTheme="minorHAnsi"/>
                <w:sz w:val="18"/>
                <w:szCs w:val="18"/>
              </w:rPr>
            </w:pPr>
            <w:ins w:id="508"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5F943CFC" w14:textId="77777777" w:rsidR="000070FD" w:rsidRDefault="000070FD" w:rsidP="000070F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510" w:author="TF 112518" w:date="2018-11-26T21:52:00Z"/>
                <w:rStyle w:val="margin0020notechar"/>
                <w:rFonts w:asciiTheme="minorHAnsi" w:hAnsiTheme="minorHAnsi"/>
                <w:sz w:val="18"/>
                <w:szCs w:val="18"/>
              </w:rPr>
            </w:pPr>
            <w:ins w:id="511"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54F487F5" w14:textId="77777777" w:rsidR="000070FD" w:rsidRDefault="000070FD" w:rsidP="00726D86">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512" w:author="TF 112518" w:date="2018-11-26T21:52:00Z"/>
                <w:rFonts w:asciiTheme="minorHAnsi" w:hAnsiTheme="minorHAnsi"/>
                <w:sz w:val="18"/>
                <w:szCs w:val="18"/>
              </w:rPr>
            </w:pPr>
            <w:ins w:id="513"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0070FD" w14:paraId="087C6C13"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1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15" w:author="TF 112518" w:date="2018-11-26T21:52:00Z"/>
          <w:trPrChange w:id="51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1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B9F25FF" w14:textId="77777777" w:rsidR="000070FD" w:rsidRDefault="000070FD" w:rsidP="00726D86">
            <w:pPr>
              <w:keepNext/>
              <w:jc w:val="center"/>
              <w:rPr>
                <w:ins w:id="518" w:author="TF 112518" w:date="2018-11-26T21:52:00Z"/>
                <w:rFonts w:asciiTheme="minorHAnsi" w:hAnsiTheme="minorHAnsi"/>
                <w:sz w:val="18"/>
                <w:szCs w:val="18"/>
              </w:rPr>
            </w:pPr>
            <w:ins w:id="519"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2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3817543" w14:textId="77777777" w:rsidR="000070FD" w:rsidRDefault="000070FD" w:rsidP="00726D86">
            <w:pPr>
              <w:keepNext/>
              <w:ind w:left="274" w:hanging="274"/>
              <w:rPr>
                <w:ins w:id="521" w:author="TF 112518" w:date="2018-11-26T21:52:00Z"/>
              </w:rPr>
            </w:pPr>
            <w:ins w:id="522"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0070FD" w14:paraId="0925D134"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2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24" w:author="TF 112518" w:date="2018-11-26T21:52:00Z"/>
          <w:trPrChange w:id="52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2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284ADB7D" w14:textId="77777777" w:rsidR="000070FD" w:rsidRDefault="000070FD" w:rsidP="00726D86">
            <w:pPr>
              <w:keepNext/>
              <w:jc w:val="center"/>
              <w:rPr>
                <w:ins w:id="527" w:author="TF 112518" w:date="2018-11-26T21:52:00Z"/>
                <w:rFonts w:asciiTheme="minorHAnsi" w:hAnsiTheme="minorHAnsi"/>
                <w:sz w:val="18"/>
                <w:szCs w:val="18"/>
              </w:rPr>
            </w:pPr>
            <w:ins w:id="528"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2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5AD301EE" w14:textId="77777777" w:rsidR="000070FD" w:rsidRDefault="000070FD" w:rsidP="00726D86">
            <w:pPr>
              <w:keepNext/>
              <w:rPr>
                <w:ins w:id="530" w:author="TF 112518" w:date="2018-11-26T21:52:00Z"/>
                <w:rStyle w:val="margin0020notechar"/>
                <w:rFonts w:asciiTheme="minorHAnsi" w:hAnsiTheme="minorHAnsi"/>
                <w:sz w:val="18"/>
                <w:szCs w:val="18"/>
              </w:rPr>
            </w:pPr>
            <w:ins w:id="531"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6BFDF827" w14:textId="77777777" w:rsidR="000070FD" w:rsidRDefault="000070FD" w:rsidP="00726D86">
            <w:pPr>
              <w:ind w:left="274"/>
              <w:rPr>
                <w:ins w:id="532" w:author="TF 112518" w:date="2018-11-26T21:52:00Z"/>
                <w:sz w:val="22"/>
              </w:rPr>
            </w:pPr>
            <w:ins w:id="533" w:author="TF 112518" w:date="2018-11-26T21:52:00Z">
              <w:r w:rsidRPr="00215D5D">
                <w:rPr>
                  <w:rFonts w:asciiTheme="minorHAnsi" w:hAnsiTheme="minorHAnsi" w:cstheme="minorHAnsi"/>
                  <w:sz w:val="18"/>
                  <w:szCs w:val="18"/>
                </w:rPr>
                <w:t>Exception: Condensing dryers plumbed to a drain.</w:t>
              </w:r>
            </w:ins>
          </w:p>
        </w:tc>
      </w:tr>
      <w:tr w:rsidR="000070FD" w14:paraId="12075F3F"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3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35" w:author="TF 112518" w:date="2018-11-26T21:52:00Z"/>
          <w:trPrChange w:id="53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3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AD77410" w14:textId="77777777" w:rsidR="000070FD" w:rsidRDefault="000070FD" w:rsidP="00726D86">
            <w:pPr>
              <w:keepNext/>
              <w:jc w:val="center"/>
              <w:rPr>
                <w:ins w:id="538" w:author="TF 112518" w:date="2018-11-26T21:52:00Z"/>
                <w:rFonts w:asciiTheme="minorHAnsi" w:hAnsiTheme="minorHAnsi"/>
                <w:sz w:val="18"/>
                <w:szCs w:val="18"/>
              </w:rPr>
            </w:pPr>
            <w:ins w:id="539"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54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068C37D3" w14:textId="77777777" w:rsidR="000070FD" w:rsidRDefault="000070FD" w:rsidP="00726D86">
            <w:pPr>
              <w:pStyle w:val="margin0020note"/>
              <w:keepNext/>
              <w:spacing w:before="0" w:beforeAutospacing="0" w:after="0" w:afterAutospacing="0"/>
              <w:ind w:left="274" w:hanging="274"/>
              <w:rPr>
                <w:rFonts w:asciiTheme="minorHAnsi" w:hAnsiTheme="minorHAnsi"/>
                <w:b/>
                <w:sz w:val="18"/>
                <w:szCs w:val="18"/>
              </w:rPr>
            </w:pPr>
            <w:ins w:id="541" w:author="TF 112518" w:date="2018-11-26T21:52:00Z">
              <w:r>
                <w:rPr>
                  <w:rFonts w:asciiTheme="minorHAnsi" w:hAnsiTheme="minorHAnsi"/>
                  <w:b/>
                  <w:sz w:val="18"/>
                  <w:szCs w:val="18"/>
                </w:rPr>
                <w:t>6.4 Combustion and Solid-Fuel Burning Appliances.</w:t>
              </w:r>
            </w:ins>
          </w:p>
          <w:p w14:paraId="4C463AFF" w14:textId="77777777" w:rsidR="000070FD" w:rsidRDefault="000070FD" w:rsidP="00726D86">
            <w:pPr>
              <w:pStyle w:val="margin0020note"/>
              <w:keepNext/>
              <w:spacing w:before="0" w:beforeAutospacing="0" w:after="0" w:afterAutospacing="0"/>
              <w:ind w:left="763" w:hanging="403"/>
              <w:rPr>
                <w:rStyle w:val="margin0020notechar"/>
                <w:rFonts w:asciiTheme="minorHAnsi" w:hAnsiTheme="minorHAnsi"/>
                <w:sz w:val="18"/>
                <w:szCs w:val="18"/>
              </w:rPr>
            </w:pPr>
            <w:ins w:id="542" w:author="TF 112518" w:date="2018-11-26T21:52:00Z">
              <w:r w:rsidRPr="00215D5D">
                <w:rPr>
                  <w:rFonts w:asciiTheme="minorHAnsi" w:hAnsiTheme="minorHAnsi"/>
                  <w:sz w:val="18"/>
                  <w:szCs w:val="18"/>
                </w:rPr>
                <w:t>6.</w:t>
              </w:r>
            </w:ins>
            <w:r>
              <w:rPr>
                <w:rFonts w:asciiTheme="minorHAnsi" w:hAnsiTheme="minorHAnsi"/>
                <w:sz w:val="18"/>
                <w:szCs w:val="18"/>
              </w:rPr>
              <w:t>4</w:t>
            </w:r>
            <w:ins w:id="543" w:author="TF 112518" w:date="2018-11-26T21:52:00Z">
              <w:r>
                <w:rPr>
                  <w:rFonts w:asciiTheme="minorHAnsi" w:hAnsiTheme="minorHAnsi"/>
                  <w:sz w:val="18"/>
                  <w:szCs w:val="18"/>
                </w:rPr>
                <w:t>.1</w:t>
              </w:r>
            </w:ins>
            <w:r>
              <w:rPr>
                <w:rFonts w:asciiTheme="minorHAnsi" w:hAnsiTheme="minorHAnsi"/>
                <w:sz w:val="18"/>
                <w:szCs w:val="18"/>
              </w:rPr>
              <w:t xml:space="preserve"> </w:t>
            </w:r>
            <w:ins w:id="544"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3D521BF5" w14:textId="77777777" w:rsidR="000070FD" w:rsidRDefault="000070FD" w:rsidP="00726D86">
            <w:pPr>
              <w:pStyle w:val="margin0020note"/>
              <w:keepNext/>
              <w:spacing w:before="0" w:beforeAutospacing="0" w:after="0" w:afterAutospacing="0"/>
              <w:ind w:left="763" w:hanging="403"/>
              <w:rPr>
                <w:ins w:id="545" w:author="TF 112518" w:date="2018-11-26T21:52:00Z"/>
              </w:rPr>
            </w:pPr>
            <w:ins w:id="546"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547" w:author="TF 112518" w:date="2018-11-26T21:52:00Z">
              <w:r>
                <w:rPr>
                  <w:rFonts w:asciiTheme="minorHAnsi" w:hAnsiTheme="minorHAnsi"/>
                  <w:sz w:val="18"/>
                  <w:szCs w:val="18"/>
                </w:rPr>
                <w:t>.</w:t>
              </w:r>
            </w:ins>
            <w:r>
              <w:rPr>
                <w:rFonts w:asciiTheme="minorHAnsi" w:hAnsiTheme="minorHAnsi"/>
                <w:sz w:val="18"/>
                <w:szCs w:val="18"/>
              </w:rPr>
              <w:t xml:space="preserve">2 </w:t>
            </w:r>
            <w:ins w:id="548"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w:t>
              </w:r>
              <w:proofErr w:type="spellStart"/>
              <w:r w:rsidRPr="00E00577">
                <w:rPr>
                  <w:rStyle w:val="margin0020notechar"/>
                  <w:rFonts w:asciiTheme="minorHAnsi" w:hAnsiTheme="minorHAnsi"/>
                  <w:sz w:val="18"/>
                  <w:szCs w:val="18"/>
                </w:rPr>
                <w:t>fuelburning</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15 cfm per 100 ft2 (75 L/s per 100 m2) of </w:t>
              </w:r>
              <w:proofErr w:type="spellStart"/>
              <w:r w:rsidRPr="00E00577">
                <w:rPr>
                  <w:rStyle w:val="margin0020notechar"/>
                  <w:rFonts w:asciiTheme="minorHAnsi" w:hAnsiTheme="minorHAnsi"/>
                  <w:sz w:val="18"/>
                  <w:szCs w:val="18"/>
                </w:rPr>
                <w:t>occupiable</w:t>
              </w:r>
              <w:proofErr w:type="spellEnd"/>
              <w:r w:rsidRPr="00E00577">
                <w:rPr>
                  <w:rStyle w:val="margin0020notechar"/>
                  <w:rFonts w:asciiTheme="minorHAnsi" w:hAnsiTheme="minorHAnsi"/>
                  <w:sz w:val="18"/>
                  <w:szCs w:val="18"/>
                </w:rPr>
                <w:t xml:space="preserv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air. Gravity or barometric dampers in </w:t>
              </w:r>
              <w:proofErr w:type="spellStart"/>
              <w:r w:rsidRPr="00E00577">
                <w:rPr>
                  <w:rStyle w:val="margin0020notechar"/>
                  <w:rFonts w:asciiTheme="minorHAnsi" w:hAnsiTheme="minorHAnsi"/>
                  <w:sz w:val="18"/>
                  <w:szCs w:val="18"/>
                </w:rPr>
                <w:t>nonpowered</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0070FD" w14:paraId="41E2BB17"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49"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50" w:author="TF 112518" w:date="2018-11-26T21:52:00Z"/>
          <w:trPrChange w:id="551"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52"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FDDB42D" w14:textId="77777777" w:rsidR="000070FD" w:rsidRDefault="000070FD" w:rsidP="00726D86">
            <w:pPr>
              <w:keepNext/>
              <w:jc w:val="center"/>
              <w:rPr>
                <w:ins w:id="553" w:author="TF 112518" w:date="2018-11-26T21:52:00Z"/>
                <w:rFonts w:asciiTheme="minorHAnsi" w:hAnsiTheme="minorHAnsi"/>
                <w:sz w:val="18"/>
                <w:szCs w:val="18"/>
              </w:rPr>
            </w:pPr>
            <w:ins w:id="554"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55"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755F658" w14:textId="77777777" w:rsidR="000070FD" w:rsidRDefault="000070FD" w:rsidP="00726D86">
            <w:pPr>
              <w:keepNext/>
              <w:ind w:left="273" w:hanging="273"/>
              <w:rPr>
                <w:ins w:id="556" w:author="TF 112518" w:date="2018-11-26T21:52:00Z"/>
                <w:rFonts w:asciiTheme="minorHAnsi" w:hAnsiTheme="minorHAnsi"/>
                <w:b/>
                <w:sz w:val="18"/>
                <w:szCs w:val="18"/>
              </w:rPr>
            </w:pPr>
            <w:ins w:id="557" w:author="TF 112518" w:date="2018-11-26T21:52:00Z">
              <w:r>
                <w:rPr>
                  <w:rFonts w:asciiTheme="minorHAnsi" w:hAnsiTheme="minorHAnsi"/>
                  <w:b/>
                  <w:sz w:val="18"/>
                  <w:szCs w:val="18"/>
                </w:rPr>
                <w:t>6.5 Air tightness Requirements</w:t>
              </w:r>
            </w:ins>
          </w:p>
          <w:p w14:paraId="77D85932" w14:textId="77777777" w:rsidR="000070FD" w:rsidRDefault="000070FD" w:rsidP="00726D86">
            <w:pPr>
              <w:keepNext/>
              <w:ind w:left="763" w:hanging="403"/>
              <w:rPr>
                <w:ins w:id="558" w:author="TF 112518" w:date="2018-11-26T21:52:00Z"/>
              </w:rPr>
            </w:pPr>
            <w:ins w:id="559"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 xml:space="preserve">When an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 xml:space="preserve">the adjoining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Air seal the walls, ceilings,</w:t>
              </w:r>
              <w:r>
                <w:rPr>
                  <w:rFonts w:asciiTheme="minorHAnsi" w:hAnsiTheme="minorHAnsi"/>
                  <w:sz w:val="18"/>
                  <w:szCs w:val="18"/>
                </w:rPr>
                <w:t xml:space="preserve"> </w:t>
              </w:r>
              <w:r w:rsidRPr="00215D5D">
                <w:rPr>
                  <w:rFonts w:asciiTheme="minorHAnsi" w:hAnsiTheme="minorHAnsi"/>
                  <w:sz w:val="18"/>
                  <w:szCs w:val="18"/>
                </w:rPr>
                <w:t xml:space="preserve">and floors that separate garages from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 xml:space="preserve">and its attic area shall be caulked,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 xml:space="preserve">between garages and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spaces shall be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xml:space="preserve">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0070FD" w14:paraId="19D4B057"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60"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61" w:author="TF 112518" w:date="2018-11-26T21:52:00Z"/>
          <w:trPrChange w:id="562"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63"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23038CC" w14:textId="77777777" w:rsidR="000070FD" w:rsidRDefault="000070FD" w:rsidP="00726D86">
            <w:pPr>
              <w:keepNext/>
              <w:jc w:val="center"/>
              <w:rPr>
                <w:ins w:id="564" w:author="TF 112518" w:date="2018-11-26T21:52:00Z"/>
                <w:rFonts w:asciiTheme="minorHAnsi" w:hAnsiTheme="minorHAnsi"/>
                <w:sz w:val="18"/>
                <w:szCs w:val="18"/>
              </w:rPr>
            </w:pPr>
            <w:ins w:id="565"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66"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EFFC2F9" w14:textId="77777777" w:rsidR="000070FD" w:rsidRDefault="000070FD" w:rsidP="00726D86">
            <w:pPr>
              <w:keepNext/>
              <w:ind w:left="273" w:hanging="273"/>
              <w:rPr>
                <w:ins w:id="567" w:author="TF 112518" w:date="2018-11-26T21:52:00Z"/>
                <w:rStyle w:val="margin0020notechar"/>
                <w:rFonts w:asciiTheme="minorHAnsi" w:hAnsiTheme="minorHAnsi"/>
                <w:sz w:val="18"/>
                <w:szCs w:val="18"/>
              </w:rPr>
            </w:pPr>
            <w:ins w:id="568"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34E7B4A2" w14:textId="77777777" w:rsidR="000070FD" w:rsidRDefault="000070FD" w:rsidP="00726D86">
            <w:pPr>
              <w:keepNext/>
              <w:ind w:left="763" w:hanging="403"/>
              <w:rPr>
                <w:ins w:id="569" w:author="TF 112518" w:date="2018-11-26T21:52:00Z"/>
                <w:rFonts w:asciiTheme="minorHAnsi" w:hAnsiTheme="minorHAnsi"/>
                <w:sz w:val="18"/>
                <w:szCs w:val="18"/>
              </w:rPr>
            </w:pPr>
            <w:ins w:id="570"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38096D2A" w14:textId="77777777" w:rsidR="000070FD" w:rsidRDefault="000070FD" w:rsidP="00726D86">
            <w:pPr>
              <w:keepNext/>
              <w:ind w:left="763" w:hanging="403"/>
              <w:rPr>
                <w:ins w:id="571" w:author="TF 112518" w:date="2018-11-26T21:52:00Z"/>
                <w:rFonts w:asciiTheme="minorHAnsi" w:hAnsiTheme="minorHAnsi"/>
                <w:sz w:val="18"/>
                <w:szCs w:val="18"/>
              </w:rPr>
            </w:pPr>
            <w:ins w:id="572"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5CADB494" w14:textId="77777777" w:rsidR="000070FD" w:rsidRDefault="000070FD" w:rsidP="00726D86">
            <w:pPr>
              <w:keepNext/>
              <w:ind w:left="763"/>
              <w:rPr>
                <w:ins w:id="573" w:author="TF 112518" w:date="2018-11-26T21:52:00Z"/>
                <w:rFonts w:asciiTheme="minorHAnsi" w:hAnsiTheme="minorHAnsi"/>
                <w:sz w:val="18"/>
                <w:szCs w:val="18"/>
              </w:rPr>
            </w:pPr>
            <w:ins w:id="574" w:author="TF 112518" w:date="2018-11-26T21:52:00Z">
              <w:r w:rsidRPr="0001108C">
                <w:rPr>
                  <w:rFonts w:asciiTheme="minorHAnsi" w:hAnsiTheme="minorHAnsi"/>
                  <w:sz w:val="18"/>
                  <w:szCs w:val="18"/>
                </w:rPr>
                <w:t>Exceptions:</w:t>
              </w:r>
            </w:ins>
          </w:p>
          <w:p w14:paraId="0EF5872E" w14:textId="77777777" w:rsidR="000070FD" w:rsidRDefault="000070FD" w:rsidP="00726D86">
            <w:pPr>
              <w:keepNext/>
              <w:ind w:left="1397" w:hanging="274"/>
              <w:rPr>
                <w:ins w:id="575" w:author="TF 112518" w:date="2018-11-26T21:52:00Z"/>
                <w:rFonts w:asciiTheme="minorHAnsi" w:hAnsiTheme="minorHAnsi"/>
                <w:sz w:val="18"/>
                <w:szCs w:val="18"/>
              </w:rPr>
            </w:pPr>
            <w:ins w:id="576" w:author="TF 112518" w:date="2018-11-26T21:52:00Z">
              <w:r w:rsidRPr="0001108C">
                <w:rPr>
                  <w:rFonts w:asciiTheme="minorHAnsi" w:hAnsiTheme="minorHAnsi"/>
                  <w:sz w:val="18"/>
                  <w:szCs w:val="18"/>
                </w:rPr>
                <w:t>1. Utility rooms with a dryer exhaust duct.</w:t>
              </w:r>
            </w:ins>
          </w:p>
          <w:p w14:paraId="7C4FBB63" w14:textId="77777777" w:rsidR="000070FD" w:rsidRDefault="000070FD" w:rsidP="00726D86">
            <w:pPr>
              <w:keepNext/>
              <w:ind w:left="1397" w:hanging="274"/>
              <w:rPr>
                <w:ins w:id="577" w:author="TF 112518" w:date="2018-11-26T21:52:00Z"/>
              </w:rPr>
            </w:pPr>
            <w:ins w:id="578" w:author="TF 112518" w:date="2018-11-26T21:52:00Z">
              <w:r w:rsidRPr="0001108C">
                <w:rPr>
                  <w:rFonts w:asciiTheme="minorHAnsi" w:hAnsiTheme="minorHAnsi"/>
                  <w:sz w:val="18"/>
                  <w:szCs w:val="18"/>
                </w:rPr>
                <w:t>2. Toilet compartments in bathrooms.</w:t>
              </w:r>
            </w:ins>
          </w:p>
        </w:tc>
      </w:tr>
      <w:tr w:rsidR="000070FD" w14:paraId="50F0CE00"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79"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80" w:author="TF 112518" w:date="2018-11-26T21:52:00Z"/>
          <w:trPrChange w:id="581"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82"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F7DB853" w14:textId="77777777" w:rsidR="000070FD" w:rsidRDefault="000070FD" w:rsidP="00726D86">
            <w:pPr>
              <w:keepNext/>
              <w:jc w:val="center"/>
              <w:rPr>
                <w:ins w:id="583" w:author="TF 112518" w:date="2018-11-26T21:52:00Z"/>
                <w:rFonts w:asciiTheme="minorHAnsi" w:hAnsiTheme="minorHAnsi"/>
                <w:sz w:val="18"/>
                <w:szCs w:val="18"/>
              </w:rPr>
            </w:pPr>
            <w:ins w:id="584"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85"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514FCE6" w14:textId="77777777" w:rsidR="000070FD" w:rsidRDefault="000070FD" w:rsidP="00726D86">
            <w:pPr>
              <w:keepNext/>
              <w:ind w:left="274" w:hanging="274"/>
              <w:rPr>
                <w:ins w:id="586" w:author="TF 112518" w:date="2018-11-26T21:52:00Z"/>
                <w:rStyle w:val="margin0020notechar"/>
                <w:rFonts w:asciiTheme="minorHAnsi" w:hAnsiTheme="minorHAnsi"/>
                <w:sz w:val="18"/>
                <w:szCs w:val="18"/>
              </w:rPr>
            </w:pPr>
            <w:ins w:id="587"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design shall be located a minimum of 10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7136FEF5" w14:textId="77777777" w:rsidR="000070FD" w:rsidRDefault="000070FD" w:rsidP="00726D86">
            <w:pPr>
              <w:keepNext/>
              <w:ind w:left="548" w:hanging="274"/>
              <w:rPr>
                <w:ins w:id="588" w:author="TF 112518" w:date="2018-11-26T21:52:00Z"/>
                <w:rStyle w:val="margin0020notechar"/>
                <w:rFonts w:asciiTheme="minorHAnsi" w:hAnsiTheme="minorHAnsi"/>
                <w:sz w:val="18"/>
                <w:szCs w:val="18"/>
              </w:rPr>
            </w:pPr>
            <w:ins w:id="589" w:author="TF 112518" w:date="2018-11-26T21:52:00Z">
              <w:r w:rsidRPr="00B07B81">
                <w:rPr>
                  <w:rStyle w:val="margin0020notechar"/>
                  <w:rFonts w:asciiTheme="minorHAnsi" w:hAnsiTheme="minorHAnsi"/>
                  <w:sz w:val="18"/>
                  <w:szCs w:val="18"/>
                </w:rPr>
                <w:t>Exceptions:</w:t>
              </w:r>
            </w:ins>
          </w:p>
          <w:p w14:paraId="65E0036C" w14:textId="77777777" w:rsidR="000070FD" w:rsidRDefault="000070FD" w:rsidP="00726D86">
            <w:pPr>
              <w:keepNext/>
              <w:ind w:left="950" w:hanging="187"/>
              <w:rPr>
                <w:ins w:id="590" w:author="TF 112518" w:date="2018-11-26T21:52:00Z"/>
                <w:rStyle w:val="margin0020notechar"/>
                <w:rFonts w:asciiTheme="minorHAnsi" w:hAnsiTheme="minorHAnsi"/>
                <w:sz w:val="18"/>
                <w:szCs w:val="18"/>
              </w:rPr>
              <w:pPrChange w:id="591" w:author="Ferris, Todd@Energy" w:date="2018-11-27T11:59:00Z">
                <w:pPr>
                  <w:keepNext/>
                  <w:ind w:left="763"/>
                </w:pPr>
              </w:pPrChange>
            </w:pPr>
            <w:ins w:id="592"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stretched-string distance of 3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5DF04157" w14:textId="77777777" w:rsidR="000070FD" w:rsidRDefault="000070FD" w:rsidP="00726D86">
            <w:pPr>
              <w:keepNext/>
              <w:ind w:left="950" w:hanging="187"/>
              <w:rPr>
                <w:ins w:id="593" w:author="TF 112518" w:date="2018-11-26T21:52:00Z"/>
                <w:rStyle w:val="margin0020notechar"/>
                <w:rFonts w:asciiTheme="minorHAnsi" w:hAnsiTheme="minorHAnsi"/>
                <w:sz w:val="18"/>
                <w:szCs w:val="18"/>
              </w:rPr>
            </w:pPr>
            <w:ins w:id="594"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65079127" w14:textId="77777777" w:rsidR="000070FD" w:rsidRDefault="000070FD" w:rsidP="00726D86">
            <w:pPr>
              <w:keepNext/>
              <w:ind w:left="950" w:hanging="187"/>
              <w:rPr>
                <w:ins w:id="595" w:author="TF 112518" w:date="2018-11-26T21:52:00Z"/>
                <w:rStyle w:val="margin0020notechar"/>
                <w:rFonts w:asciiTheme="minorHAnsi" w:hAnsiTheme="minorHAnsi"/>
                <w:sz w:val="18"/>
                <w:szCs w:val="18"/>
              </w:rPr>
              <w:pPrChange w:id="596" w:author="Ferris, Todd@Energy" w:date="2018-11-27T11:59:00Z">
                <w:pPr>
                  <w:keepNext/>
                  <w:ind w:left="763"/>
                </w:pPr>
              </w:pPrChange>
            </w:pPr>
            <w:ins w:id="597"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6E586A3E" w14:textId="77777777" w:rsidR="000070FD" w:rsidRDefault="000070FD" w:rsidP="00726D86">
            <w:pPr>
              <w:keepNext/>
              <w:ind w:left="950" w:hanging="187"/>
              <w:rPr>
                <w:ins w:id="598" w:author="TF 112518" w:date="2018-11-26T21:52:00Z"/>
              </w:rPr>
              <w:pPrChange w:id="599" w:author="Ferris, Todd@Energy" w:date="2018-11-27T11:59:00Z">
                <w:pPr>
                  <w:keepNext/>
                  <w:ind w:left="763"/>
                </w:pPr>
              </w:pPrChange>
            </w:pPr>
            <w:ins w:id="600"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0070FD" w14:paraId="3831DEAE"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0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02" w:author="TF 112518" w:date="2018-11-26T21:52:00Z"/>
          <w:trPrChange w:id="60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0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11BAB0B" w14:textId="77777777" w:rsidR="000070FD" w:rsidRDefault="000070FD" w:rsidP="00726D86">
            <w:pPr>
              <w:keepNext/>
              <w:jc w:val="center"/>
              <w:rPr>
                <w:ins w:id="605" w:author="TF 112518" w:date="2018-11-26T21:52:00Z"/>
                <w:rFonts w:asciiTheme="minorHAnsi" w:hAnsiTheme="minorHAnsi"/>
                <w:sz w:val="18"/>
                <w:szCs w:val="18"/>
              </w:rPr>
            </w:pPr>
            <w:ins w:id="606"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0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5D7DA50D" w14:textId="77777777" w:rsidR="000070FD" w:rsidRDefault="000070FD" w:rsidP="00726D86">
            <w:pPr>
              <w:autoSpaceDE w:val="0"/>
              <w:autoSpaceDN w:val="0"/>
              <w:adjustRightInd w:val="0"/>
              <w:ind w:left="273" w:hanging="273"/>
              <w:rPr>
                <w:ins w:id="608" w:author="TF 112518" w:date="2018-11-26T21:52:00Z"/>
              </w:rPr>
            </w:pPr>
            <w:ins w:id="609"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0070FD" w14:paraId="51D8869C" w14:textId="77777777" w:rsidTr="00726D86">
        <w:trPr>
          <w:cantSplit/>
          <w:trHeight w:val="158"/>
          <w:ins w:id="610"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C3895D2" w14:textId="77777777" w:rsidR="000070FD" w:rsidRDefault="000070FD" w:rsidP="00726D86">
            <w:pPr>
              <w:keepNext/>
              <w:rPr>
                <w:ins w:id="611" w:author="TF 112518" w:date="2018-11-26T21:52:00Z"/>
                <w:rFonts w:asciiTheme="minorHAnsi" w:hAnsiTheme="minorHAnsi"/>
                <w:b/>
                <w:bCs/>
                <w:sz w:val="18"/>
                <w:szCs w:val="18"/>
              </w:rPr>
            </w:pPr>
            <w:ins w:id="612"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7AB0E91B" w14:textId="77777777" w:rsidR="000070FD" w:rsidRDefault="000070FD" w:rsidP="000070FD"/>
    <w:p w14:paraId="6FEBBA39" w14:textId="77777777" w:rsidR="000070FD" w:rsidRDefault="000070FD" w:rsidP="000070FD">
      <w:r>
        <w:br w:type="page"/>
      </w:r>
    </w:p>
    <w:p w14:paraId="41542201" w14:textId="77777777" w:rsidR="000070FD" w:rsidDel="00647B86" w:rsidRDefault="000070FD" w:rsidP="000070FD">
      <w:pPr>
        <w:rPr>
          <w:ins w:id="613" w:author="TF 112518" w:date="2018-11-26T21:52:00Z"/>
          <w:del w:id="614"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0070FD" w:rsidRPr="006C4FD8" w14:paraId="23C54541" w14:textId="77777777" w:rsidTr="00726D86">
        <w:trPr>
          <w:cantSplit/>
          <w:trHeight w:val="288"/>
          <w:ins w:id="615"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53A95F99" w14:textId="62863110" w:rsidR="000070FD" w:rsidRPr="0047390B" w:rsidRDefault="000070FD" w:rsidP="000070FD">
            <w:pPr>
              <w:rPr>
                <w:ins w:id="616" w:author="TF 112518" w:date="2018-11-26T22:35:00Z"/>
                <w:rFonts w:asciiTheme="minorHAnsi" w:hAnsiTheme="minorHAnsi" w:cs="Arial"/>
                <w:b/>
                <w:szCs w:val="18"/>
              </w:rPr>
            </w:pPr>
            <w:r>
              <w:rPr>
                <w:rFonts w:asciiTheme="minorHAnsi" w:hAnsiTheme="minorHAnsi" w:cs="Arial"/>
                <w:b/>
                <w:szCs w:val="18"/>
              </w:rPr>
              <w:t>I</w:t>
            </w:r>
            <w:bookmarkStart w:id="617" w:name="_GoBack"/>
            <w:bookmarkEnd w:id="617"/>
            <w:ins w:id="618" w:author="TF 112518" w:date="2018-11-26T22:35:00Z">
              <w:r w:rsidRPr="0047390B">
                <w:rPr>
                  <w:rFonts w:asciiTheme="minorHAnsi" w:hAnsiTheme="minorHAnsi" w:cs="Arial"/>
                  <w:b/>
                  <w:szCs w:val="18"/>
                </w:rPr>
                <w:t>. Air Moving Equipment</w:t>
              </w:r>
            </w:ins>
          </w:p>
        </w:tc>
      </w:tr>
      <w:tr w:rsidR="000070FD" w:rsidRPr="006C4FD8" w14:paraId="7D472D36" w14:textId="77777777" w:rsidTr="00726D86">
        <w:trPr>
          <w:cantSplit/>
          <w:trHeight w:val="288"/>
          <w:ins w:id="619"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61FE8BD4" w14:textId="77777777" w:rsidR="000070FD" w:rsidRPr="0047390B" w:rsidRDefault="000070FD" w:rsidP="00726D86">
            <w:pPr>
              <w:rPr>
                <w:ins w:id="620" w:author="TF 112518" w:date="2018-11-26T22:35:00Z"/>
                <w:rFonts w:asciiTheme="minorHAnsi" w:hAnsiTheme="minorHAnsi" w:cs="Arial"/>
                <w:b/>
                <w:szCs w:val="18"/>
              </w:rPr>
            </w:pPr>
            <w:ins w:id="621"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0070FD" w:rsidRPr="006C4FD8" w14:paraId="5B840250" w14:textId="77777777" w:rsidTr="00726D86">
        <w:trPr>
          <w:cantSplit/>
          <w:trHeight w:val="158"/>
          <w:ins w:id="622"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2E9E71B8" w14:textId="77777777" w:rsidR="000070FD" w:rsidRPr="006C4FD8" w:rsidRDefault="000070FD" w:rsidP="00726D86">
            <w:pPr>
              <w:keepNext/>
              <w:jc w:val="center"/>
              <w:rPr>
                <w:ins w:id="623" w:author="TF 112518" w:date="2018-11-26T22:35:00Z"/>
                <w:rFonts w:asciiTheme="minorHAnsi" w:hAnsiTheme="minorHAnsi"/>
                <w:sz w:val="18"/>
                <w:szCs w:val="18"/>
              </w:rPr>
            </w:pPr>
            <w:r>
              <w:rPr>
                <w:rFonts w:asciiTheme="minorHAnsi" w:hAnsiTheme="minorHAnsi"/>
                <w:sz w:val="18"/>
                <w:szCs w:val="18"/>
              </w:rPr>
              <w:t>0</w:t>
            </w:r>
            <w:ins w:id="624"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0F7D787D" w14:textId="77777777" w:rsidR="000070FD" w:rsidRPr="00DA6319" w:rsidRDefault="000070FD" w:rsidP="00726D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625" w:author="TF 112518" w:date="2018-11-26T22:35:00Z"/>
                <w:rFonts w:asciiTheme="minorHAnsi" w:hAnsiTheme="minorHAnsi"/>
                <w:sz w:val="18"/>
                <w:szCs w:val="18"/>
              </w:rPr>
            </w:pPr>
            <w:ins w:id="626"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627" w:author="Ferris, Todd@Energy" w:date="2018-11-27T11:26:00Z">
              <w:r w:rsidRPr="003723C0">
                <w:rPr>
                  <w:rFonts w:asciiTheme="minorHAnsi" w:hAnsiTheme="minorHAnsi"/>
                  <w:bCs/>
                  <w:sz w:val="18"/>
                  <w:szCs w:val="18"/>
                  <w:rPrChange w:id="628"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629"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630"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631"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632"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633"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634"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635" w:author="Ferris, Todd@Energy" w:date="2018-11-27T11:27:00Z">
                    <w:rPr>
                      <w:rFonts w:asciiTheme="minorHAnsi" w:hAnsiTheme="minorHAnsi"/>
                      <w:b/>
                      <w:bCs/>
                      <w:sz w:val="18"/>
                      <w:szCs w:val="18"/>
                    </w:rPr>
                  </w:rPrChange>
                </w:rPr>
                <w:t>Reverberant</w:t>
              </w:r>
            </w:ins>
            <w:ins w:id="636" w:author="Ferris, Todd@Energy" w:date="2018-11-27T11:27:00Z">
              <w:r w:rsidRPr="003723C0">
                <w:rPr>
                  <w:rFonts w:asciiTheme="minorHAnsi" w:hAnsiTheme="minorHAnsi"/>
                  <w:bCs/>
                  <w:i/>
                  <w:sz w:val="18"/>
                  <w:szCs w:val="18"/>
                  <w:rPrChange w:id="637" w:author="Ferris, Todd@Energy" w:date="2018-11-27T11:27:00Z">
                    <w:rPr>
                      <w:rFonts w:asciiTheme="minorHAnsi" w:hAnsiTheme="minorHAnsi"/>
                      <w:bCs/>
                      <w:sz w:val="18"/>
                      <w:szCs w:val="18"/>
                    </w:rPr>
                  </w:rPrChange>
                </w:rPr>
                <w:t xml:space="preserve"> </w:t>
              </w:r>
            </w:ins>
            <w:ins w:id="638" w:author="Ferris, Todd@Energy" w:date="2018-11-27T11:26:00Z">
              <w:r w:rsidRPr="003723C0">
                <w:rPr>
                  <w:rFonts w:asciiTheme="minorHAnsi" w:hAnsiTheme="minorHAnsi"/>
                  <w:bCs/>
                  <w:i/>
                  <w:sz w:val="18"/>
                  <w:szCs w:val="18"/>
                  <w:rPrChange w:id="639"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640" w:author="Ferris, Todd@Energy" w:date="2018-11-27T11:26:00Z">
                    <w:rPr>
                      <w:rFonts w:asciiTheme="minorHAnsi" w:hAnsiTheme="minorHAnsi"/>
                      <w:b/>
                      <w:bCs/>
                      <w:sz w:val="18"/>
                      <w:szCs w:val="18"/>
                    </w:rPr>
                  </w:rPrChange>
                </w:rPr>
                <w:t>, and rated in</w:t>
              </w:r>
            </w:ins>
            <w:ins w:id="641" w:author="Ferris, Todd@Energy" w:date="2018-11-27T11:27:00Z">
              <w:r>
                <w:rPr>
                  <w:rFonts w:asciiTheme="minorHAnsi" w:hAnsiTheme="minorHAnsi"/>
                  <w:bCs/>
                  <w:sz w:val="18"/>
                  <w:szCs w:val="18"/>
                </w:rPr>
                <w:t xml:space="preserve"> </w:t>
              </w:r>
            </w:ins>
            <w:ins w:id="642" w:author="Ferris, Todd@Energy" w:date="2018-11-27T11:26:00Z">
              <w:r w:rsidRPr="003723C0">
                <w:rPr>
                  <w:rFonts w:asciiTheme="minorHAnsi" w:hAnsiTheme="minorHAnsi"/>
                  <w:bCs/>
                  <w:sz w:val="18"/>
                  <w:szCs w:val="18"/>
                  <w:rPrChange w:id="643" w:author="Ferris, Todd@Energy" w:date="2018-11-27T11:26:00Z">
                    <w:rPr>
                      <w:rFonts w:asciiTheme="minorHAnsi" w:hAnsiTheme="minorHAnsi"/>
                      <w:b/>
                      <w:bCs/>
                      <w:sz w:val="18"/>
                      <w:szCs w:val="18"/>
                    </w:rPr>
                  </w:rPrChange>
                </w:rPr>
                <w:t>accordance with the airflow and sound rating procedures of</w:t>
              </w:r>
            </w:ins>
            <w:ins w:id="644" w:author="Ferris, Todd@Energy" w:date="2018-11-27T11:27:00Z">
              <w:r>
                <w:rPr>
                  <w:rFonts w:asciiTheme="minorHAnsi" w:hAnsiTheme="minorHAnsi"/>
                  <w:bCs/>
                  <w:sz w:val="18"/>
                  <w:szCs w:val="18"/>
                </w:rPr>
                <w:t xml:space="preserve"> </w:t>
              </w:r>
            </w:ins>
            <w:ins w:id="645" w:author="Ferris, Todd@Energy" w:date="2018-11-27T11:26:00Z">
              <w:r w:rsidRPr="003723C0">
                <w:rPr>
                  <w:rFonts w:asciiTheme="minorHAnsi" w:hAnsiTheme="minorHAnsi"/>
                  <w:bCs/>
                  <w:sz w:val="18"/>
                  <w:szCs w:val="18"/>
                  <w:rPrChange w:id="646"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647" w:author="Ferris, Todd@Energy" w:date="2018-11-27T11:27:00Z">
                    <w:rPr>
                      <w:rFonts w:asciiTheme="minorHAnsi" w:hAnsiTheme="minorHAnsi"/>
                      <w:b/>
                      <w:bCs/>
                      <w:sz w:val="18"/>
                      <w:szCs w:val="18"/>
                    </w:rPr>
                  </w:rPrChange>
                </w:rPr>
                <w:t>Loudness</w:t>
              </w:r>
            </w:ins>
            <w:ins w:id="648" w:author="Ferris, Todd@Energy" w:date="2018-11-27T11:27:00Z">
              <w:r w:rsidRPr="003723C0">
                <w:rPr>
                  <w:rFonts w:asciiTheme="minorHAnsi" w:hAnsiTheme="minorHAnsi"/>
                  <w:bCs/>
                  <w:i/>
                  <w:sz w:val="18"/>
                  <w:szCs w:val="18"/>
                  <w:rPrChange w:id="649" w:author="Ferris, Todd@Energy" w:date="2018-11-27T11:27:00Z">
                    <w:rPr>
                      <w:rFonts w:asciiTheme="minorHAnsi" w:hAnsiTheme="minorHAnsi"/>
                      <w:bCs/>
                      <w:sz w:val="18"/>
                      <w:szCs w:val="18"/>
                    </w:rPr>
                  </w:rPrChange>
                </w:rPr>
                <w:t xml:space="preserve"> </w:t>
              </w:r>
            </w:ins>
            <w:ins w:id="650" w:author="Ferris, Todd@Energy" w:date="2018-11-27T11:26:00Z">
              <w:r w:rsidRPr="003723C0">
                <w:rPr>
                  <w:rFonts w:asciiTheme="minorHAnsi" w:hAnsiTheme="minorHAnsi"/>
                  <w:bCs/>
                  <w:i/>
                  <w:sz w:val="18"/>
                  <w:szCs w:val="18"/>
                  <w:rPrChange w:id="651"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652"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653" w:author="Ferris, Todd@Energy" w:date="2018-11-27T11:28:00Z">
                    <w:rPr>
                      <w:rFonts w:asciiTheme="minorHAnsi" w:hAnsiTheme="minorHAnsi"/>
                      <w:b/>
                      <w:bCs/>
                      <w:sz w:val="18"/>
                      <w:szCs w:val="18"/>
                    </w:rPr>
                  </w:rPrChange>
                </w:rPr>
                <w:t>Air Flow Test</w:t>
              </w:r>
            </w:ins>
            <w:ins w:id="654" w:author="Ferris, Todd@Energy" w:date="2018-11-27T11:28:00Z">
              <w:r w:rsidRPr="003723C0">
                <w:rPr>
                  <w:rFonts w:asciiTheme="minorHAnsi" w:hAnsiTheme="minorHAnsi"/>
                  <w:bCs/>
                  <w:i/>
                  <w:sz w:val="18"/>
                  <w:szCs w:val="18"/>
                  <w:rPrChange w:id="655" w:author="Ferris, Todd@Energy" w:date="2018-11-27T11:28:00Z">
                    <w:rPr>
                      <w:rFonts w:asciiTheme="minorHAnsi" w:hAnsiTheme="minorHAnsi"/>
                      <w:bCs/>
                      <w:sz w:val="18"/>
                      <w:szCs w:val="18"/>
                    </w:rPr>
                  </w:rPrChange>
                </w:rPr>
                <w:t xml:space="preserve"> </w:t>
              </w:r>
            </w:ins>
            <w:ins w:id="656" w:author="Ferris, Todd@Energy" w:date="2018-11-27T11:26:00Z">
              <w:r w:rsidRPr="003723C0">
                <w:rPr>
                  <w:rFonts w:asciiTheme="minorHAnsi" w:hAnsiTheme="minorHAnsi"/>
                  <w:bCs/>
                  <w:i/>
                  <w:sz w:val="18"/>
                  <w:szCs w:val="18"/>
                  <w:rPrChange w:id="657"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658"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659" w:author="Ferris, Todd@Energy" w:date="2018-11-27T11:28:00Z">
                    <w:rPr>
                      <w:rFonts w:asciiTheme="minorHAnsi" w:hAnsiTheme="minorHAnsi"/>
                      <w:b/>
                      <w:bCs/>
                      <w:sz w:val="18"/>
                      <w:szCs w:val="18"/>
                    </w:rPr>
                  </w:rPrChange>
                </w:rPr>
                <w:t>Product Performance Certification</w:t>
              </w:r>
            </w:ins>
            <w:ins w:id="660" w:author="Ferris, Todd@Energy" w:date="2018-11-27T11:28:00Z">
              <w:r w:rsidRPr="003723C0">
                <w:rPr>
                  <w:rFonts w:asciiTheme="minorHAnsi" w:hAnsiTheme="minorHAnsi"/>
                  <w:bCs/>
                  <w:i/>
                  <w:sz w:val="18"/>
                  <w:szCs w:val="18"/>
                  <w:rPrChange w:id="661" w:author="Ferris, Todd@Energy" w:date="2018-11-27T11:28:00Z">
                    <w:rPr>
                      <w:rFonts w:asciiTheme="minorHAnsi" w:hAnsiTheme="minorHAnsi"/>
                      <w:bCs/>
                      <w:sz w:val="18"/>
                      <w:szCs w:val="18"/>
                    </w:rPr>
                  </w:rPrChange>
                </w:rPr>
                <w:t xml:space="preserve"> </w:t>
              </w:r>
            </w:ins>
            <w:ins w:id="662" w:author="Ferris, Todd@Energy" w:date="2018-11-27T11:26:00Z">
              <w:r w:rsidRPr="003723C0">
                <w:rPr>
                  <w:rFonts w:asciiTheme="minorHAnsi" w:hAnsiTheme="minorHAnsi"/>
                  <w:bCs/>
                  <w:i/>
                  <w:sz w:val="18"/>
                  <w:szCs w:val="18"/>
                  <w:rPrChange w:id="663"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664" w:author="Ferris, Todd@Energy" w:date="2018-11-27T11:26:00Z">
                    <w:rPr>
                      <w:rFonts w:asciiTheme="minorHAnsi" w:hAnsiTheme="minorHAnsi"/>
                      <w:b/>
                      <w:bCs/>
                      <w:sz w:val="18"/>
                      <w:szCs w:val="18"/>
                    </w:rPr>
                  </w:rPrChange>
                </w:rPr>
                <w:t>).</w:t>
              </w:r>
            </w:ins>
            <w:ins w:id="665" w:author="Ferris, Todd@Energy" w:date="2018-11-27T11:29:00Z">
              <w:r>
                <w:rPr>
                  <w:rFonts w:asciiTheme="minorHAnsi" w:hAnsiTheme="minorHAnsi"/>
                  <w:bCs/>
                  <w:sz w:val="18"/>
                  <w:szCs w:val="18"/>
                </w:rPr>
                <w:t xml:space="preserve"> </w:t>
              </w:r>
            </w:ins>
            <w:ins w:id="666" w:author="Ferris, Todd@Energy" w:date="2018-11-27T11:26:00Z">
              <w:r w:rsidRPr="003723C0">
                <w:rPr>
                  <w:rFonts w:asciiTheme="minorHAnsi" w:hAnsiTheme="minorHAnsi"/>
                  <w:bCs/>
                  <w:sz w:val="18"/>
                  <w:szCs w:val="18"/>
                  <w:rPrChange w:id="667" w:author="Ferris, Todd@Energy" w:date="2018-11-27T11:26:00Z">
                    <w:rPr>
                      <w:rFonts w:asciiTheme="minorHAnsi" w:hAnsiTheme="minorHAnsi"/>
                      <w:b/>
                      <w:bCs/>
                      <w:sz w:val="18"/>
                      <w:szCs w:val="18"/>
                    </w:rPr>
                  </w:rPrChange>
                </w:rPr>
                <w:t>Installations of systems or equipment shall be carried out in</w:t>
              </w:r>
            </w:ins>
            <w:ins w:id="668" w:author="Ferris, Todd@Energy" w:date="2018-11-27T11:29:00Z">
              <w:r>
                <w:rPr>
                  <w:rFonts w:asciiTheme="minorHAnsi" w:hAnsiTheme="minorHAnsi"/>
                  <w:bCs/>
                  <w:sz w:val="18"/>
                  <w:szCs w:val="18"/>
                </w:rPr>
                <w:t xml:space="preserve"> </w:t>
              </w:r>
            </w:ins>
            <w:ins w:id="669" w:author="Ferris, Todd@Energy" w:date="2018-11-27T11:26:00Z">
              <w:r w:rsidRPr="003723C0">
                <w:rPr>
                  <w:rFonts w:asciiTheme="minorHAnsi" w:hAnsiTheme="minorHAnsi"/>
                  <w:bCs/>
                  <w:sz w:val="18"/>
                  <w:szCs w:val="18"/>
                  <w:rPrChange w:id="670" w:author="Ferris, Todd@Energy" w:date="2018-11-27T11:26:00Z">
                    <w:rPr>
                      <w:rFonts w:asciiTheme="minorHAnsi" w:hAnsiTheme="minorHAnsi"/>
                      <w:b/>
                      <w:bCs/>
                      <w:sz w:val="18"/>
                      <w:szCs w:val="18"/>
                    </w:rPr>
                  </w:rPrChange>
                </w:rPr>
                <w:t>accordance with manufacturers’ design requirements and</w:t>
              </w:r>
            </w:ins>
            <w:ins w:id="671" w:author="Ferris, Todd@Energy" w:date="2018-11-27T11:29:00Z">
              <w:r>
                <w:rPr>
                  <w:rFonts w:asciiTheme="minorHAnsi" w:hAnsiTheme="minorHAnsi"/>
                  <w:bCs/>
                  <w:sz w:val="18"/>
                  <w:szCs w:val="18"/>
                </w:rPr>
                <w:t xml:space="preserve"> </w:t>
              </w:r>
            </w:ins>
            <w:ins w:id="672" w:author="Ferris, Todd@Energy" w:date="2018-11-27T11:26:00Z">
              <w:r w:rsidRPr="003723C0">
                <w:rPr>
                  <w:rFonts w:asciiTheme="minorHAnsi" w:hAnsiTheme="minorHAnsi"/>
                  <w:bCs/>
                  <w:sz w:val="18"/>
                  <w:szCs w:val="18"/>
                  <w:rPrChange w:id="673" w:author="Ferris, Todd@Energy" w:date="2018-11-27T11:26:00Z">
                    <w:rPr>
                      <w:rFonts w:asciiTheme="minorHAnsi" w:hAnsiTheme="minorHAnsi"/>
                      <w:b/>
                      <w:bCs/>
                      <w:sz w:val="18"/>
                      <w:szCs w:val="18"/>
                    </w:rPr>
                  </w:rPrChange>
                </w:rPr>
                <w:t>installation instructions.</w:t>
              </w:r>
            </w:ins>
            <w:ins w:id="674" w:author="TF 112518" w:date="2018-11-26T22:35:00Z">
              <w:del w:id="675"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0070FD" w:rsidRPr="006C4FD8" w14:paraId="4323ADF3" w14:textId="77777777" w:rsidTr="00726D86">
        <w:trPr>
          <w:cantSplit/>
          <w:trHeight w:val="158"/>
          <w:ins w:id="676"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7259AC06" w14:textId="77777777" w:rsidR="000070FD" w:rsidRPr="006C4FD8" w:rsidRDefault="000070FD" w:rsidP="00726D86">
            <w:pPr>
              <w:keepNext/>
              <w:jc w:val="center"/>
              <w:rPr>
                <w:ins w:id="677" w:author="TF 112518" w:date="2018-11-26T22:35:00Z"/>
                <w:rFonts w:asciiTheme="minorHAnsi" w:hAnsiTheme="minorHAnsi"/>
                <w:sz w:val="18"/>
                <w:szCs w:val="18"/>
              </w:rPr>
            </w:pPr>
            <w:ins w:id="678"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752950C5" w14:textId="77777777" w:rsidR="000070FD" w:rsidRDefault="000070FD" w:rsidP="00726D86">
            <w:pPr>
              <w:keepNext/>
              <w:autoSpaceDE w:val="0"/>
              <w:autoSpaceDN w:val="0"/>
              <w:adjustRightInd w:val="0"/>
              <w:ind w:left="274" w:hanging="274"/>
              <w:jc w:val="both"/>
              <w:rPr>
                <w:rFonts w:asciiTheme="minorHAnsi" w:hAnsiTheme="minorHAnsi"/>
                <w:bCs/>
                <w:sz w:val="18"/>
                <w:szCs w:val="18"/>
              </w:rPr>
            </w:pPr>
            <w:ins w:id="679"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680" w:author="Ferris, Todd@Energy" w:date="2018-11-27T11:32:00Z">
                    <w:rPr>
                      <w:rFonts w:asciiTheme="minorHAnsi" w:hAnsiTheme="minorHAnsi"/>
                      <w:b/>
                      <w:bCs/>
                      <w:sz w:val="18"/>
                      <w:szCs w:val="18"/>
                    </w:rPr>
                  </w:rPrChange>
                </w:rPr>
                <w:t xml:space="preserve"> </w:t>
              </w:r>
            </w:ins>
            <w:ins w:id="681" w:author="Ferris, Todd@Energy" w:date="2018-11-27T11:32:00Z">
              <w:r w:rsidRPr="00306C27">
                <w:rPr>
                  <w:rFonts w:asciiTheme="minorHAnsi" w:hAnsiTheme="minorHAnsi"/>
                  <w:bCs/>
                  <w:sz w:val="18"/>
                  <w:szCs w:val="18"/>
                  <w:rPrChange w:id="682"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683"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684" w:author="Ferris, Todd@Energy" w:date="2018-11-27T11:32:00Z">
                    <w:rPr>
                      <w:rFonts w:asciiTheme="minorHAnsi" w:hAnsiTheme="minorHAnsi"/>
                      <w:b/>
                      <w:bCs/>
                      <w:sz w:val="18"/>
                      <w:szCs w:val="18"/>
                    </w:rPr>
                  </w:rPrChange>
                </w:rPr>
                <w:t>by this standard as noted below. These sound ratings shall be</w:t>
              </w:r>
            </w:ins>
            <w:ins w:id="685" w:author="Ferris, Todd@Energy" w:date="2018-11-27T11:33:00Z">
              <w:r>
                <w:rPr>
                  <w:rFonts w:asciiTheme="minorHAnsi" w:hAnsiTheme="minorHAnsi"/>
                  <w:bCs/>
                  <w:sz w:val="18"/>
                  <w:szCs w:val="18"/>
                </w:rPr>
                <w:t xml:space="preserve"> </w:t>
              </w:r>
            </w:ins>
            <w:ins w:id="686" w:author="Ferris, Todd@Energy" w:date="2018-11-27T11:32:00Z">
              <w:r w:rsidRPr="00306C27">
                <w:rPr>
                  <w:rFonts w:asciiTheme="minorHAnsi" w:hAnsiTheme="minorHAnsi"/>
                  <w:bCs/>
                  <w:sz w:val="18"/>
                  <w:szCs w:val="18"/>
                  <w:rPrChange w:id="687" w:author="Ferris, Todd@Energy" w:date="2018-11-27T11:32:00Z">
                    <w:rPr>
                      <w:rFonts w:asciiTheme="minorHAnsi" w:hAnsiTheme="minorHAnsi"/>
                      <w:b/>
                      <w:bCs/>
                      <w:sz w:val="18"/>
                      <w:szCs w:val="18"/>
                    </w:rPr>
                  </w:rPrChange>
                </w:rPr>
                <w:t>at a minimum of 0.1 in. of water (25 Pa) static pressure in</w:t>
              </w:r>
            </w:ins>
            <w:ins w:id="688" w:author="Ferris, Todd@Energy" w:date="2018-11-27T11:33:00Z">
              <w:r>
                <w:rPr>
                  <w:rFonts w:asciiTheme="minorHAnsi" w:hAnsiTheme="minorHAnsi"/>
                  <w:bCs/>
                  <w:sz w:val="18"/>
                  <w:szCs w:val="18"/>
                </w:rPr>
                <w:t xml:space="preserve"> </w:t>
              </w:r>
            </w:ins>
            <w:ins w:id="689" w:author="Ferris, Todd@Energy" w:date="2018-11-27T11:32:00Z">
              <w:r w:rsidRPr="00306C27">
                <w:rPr>
                  <w:rFonts w:asciiTheme="minorHAnsi" w:hAnsiTheme="minorHAnsi"/>
                  <w:bCs/>
                  <w:sz w:val="18"/>
                  <w:szCs w:val="18"/>
                  <w:rPrChange w:id="690" w:author="Ferris, Todd@Energy" w:date="2018-11-27T11:32:00Z">
                    <w:rPr>
                      <w:rFonts w:asciiTheme="minorHAnsi" w:hAnsiTheme="minorHAnsi"/>
                      <w:b/>
                      <w:bCs/>
                      <w:sz w:val="18"/>
                      <w:szCs w:val="18"/>
                    </w:rPr>
                  </w:rPrChange>
                </w:rPr>
                <w:t>accordance with the HVI procedures referenced in Section</w:t>
              </w:r>
            </w:ins>
            <w:ins w:id="691" w:author="Ferris, Todd@Energy" w:date="2018-11-27T11:33:00Z">
              <w:r>
                <w:rPr>
                  <w:rFonts w:asciiTheme="minorHAnsi" w:hAnsiTheme="minorHAnsi"/>
                  <w:bCs/>
                  <w:sz w:val="18"/>
                  <w:szCs w:val="18"/>
                </w:rPr>
                <w:t xml:space="preserve"> </w:t>
              </w:r>
            </w:ins>
            <w:ins w:id="692" w:author="Ferris, Todd@Energy" w:date="2018-11-27T11:32:00Z">
              <w:r w:rsidRPr="00306C27">
                <w:rPr>
                  <w:rFonts w:asciiTheme="minorHAnsi" w:hAnsiTheme="minorHAnsi"/>
                  <w:bCs/>
                  <w:sz w:val="18"/>
                  <w:szCs w:val="18"/>
                  <w:rPrChange w:id="693" w:author="Ferris, Todd@Energy" w:date="2018-11-27T11:32:00Z">
                    <w:rPr>
                      <w:rFonts w:asciiTheme="minorHAnsi" w:hAnsiTheme="minorHAnsi"/>
                      <w:b/>
                      <w:bCs/>
                      <w:sz w:val="18"/>
                      <w:szCs w:val="18"/>
                    </w:rPr>
                  </w:rPrChange>
                </w:rPr>
                <w:t>7.1.</w:t>
              </w:r>
            </w:ins>
          </w:p>
          <w:p w14:paraId="4D0C99AA" w14:textId="77777777" w:rsidR="000070FD" w:rsidRDefault="000070FD" w:rsidP="00726D86">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 xml:space="preserve">Exception: HVAC air handlers and remote mounted fans need not meet sound requirements. To be considered for this exception, a remote mounted fan must be mounted outside the habitable spaces, bathrooms, toilets, and hallways, and there must be at least 4 </w:t>
            </w:r>
            <w:proofErr w:type="spellStart"/>
            <w:r w:rsidRPr="009F1501">
              <w:rPr>
                <w:rFonts w:asciiTheme="minorHAnsi" w:hAnsiTheme="minorHAnsi"/>
                <w:bCs/>
                <w:sz w:val="18"/>
                <w:szCs w:val="18"/>
              </w:rPr>
              <w:t>ft</w:t>
            </w:r>
            <w:proofErr w:type="spellEnd"/>
            <w:r w:rsidRPr="009F1501">
              <w:rPr>
                <w:rFonts w:asciiTheme="minorHAnsi" w:hAnsiTheme="minorHAnsi"/>
                <w:bCs/>
                <w:sz w:val="18"/>
                <w:szCs w:val="18"/>
              </w:rPr>
              <w:t xml:space="preserve"> (1 m) of ductwork between the fan and the intake grille.</w:t>
            </w:r>
          </w:p>
          <w:p w14:paraId="776FF196" w14:textId="77777777" w:rsidR="000070FD" w:rsidDel="00306C27" w:rsidRDefault="000070FD" w:rsidP="00726D86">
            <w:pPr>
              <w:keepNext/>
              <w:autoSpaceDE w:val="0"/>
              <w:autoSpaceDN w:val="0"/>
              <w:adjustRightInd w:val="0"/>
              <w:ind w:left="763" w:hanging="403"/>
              <w:jc w:val="both"/>
              <w:rPr>
                <w:ins w:id="694" w:author="TF 112518" w:date="2018-11-26T22:35:00Z"/>
                <w:del w:id="695" w:author="Ferris, Todd@Energy" w:date="2018-11-27T11:33:00Z"/>
                <w:rFonts w:asciiTheme="minorHAnsi" w:hAnsiTheme="minorHAnsi"/>
                <w:sz w:val="18"/>
                <w:szCs w:val="18"/>
              </w:rPr>
            </w:pPr>
            <w:ins w:id="696" w:author="TF 112518" w:date="2018-11-26T22:35:00Z">
              <w:del w:id="697"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1C93F7BD" w14:textId="77777777" w:rsidR="000070FD" w:rsidRDefault="000070FD" w:rsidP="00726D86">
            <w:pPr>
              <w:keepNext/>
              <w:autoSpaceDE w:val="0"/>
              <w:autoSpaceDN w:val="0"/>
              <w:adjustRightInd w:val="0"/>
              <w:ind w:left="763" w:hanging="403"/>
              <w:jc w:val="both"/>
              <w:rPr>
                <w:ins w:id="698" w:author="Ferris, Todd@Energy" w:date="2018-11-27T11:36:00Z"/>
                <w:rFonts w:asciiTheme="minorHAnsi" w:hAnsiTheme="minorHAnsi"/>
                <w:bCs/>
                <w:sz w:val="18"/>
                <w:szCs w:val="18"/>
              </w:rPr>
              <w:pPrChange w:id="699" w:author="Ferris, Todd@Energy" w:date="2018-11-27T11:36:00Z">
                <w:pPr>
                  <w:keepNext/>
                  <w:autoSpaceDE w:val="0"/>
                  <w:autoSpaceDN w:val="0"/>
                  <w:adjustRightInd w:val="0"/>
                  <w:ind w:left="1123" w:hanging="403"/>
                  <w:jc w:val="both"/>
                </w:pPr>
              </w:pPrChange>
            </w:pPr>
            <w:ins w:id="700"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701" w:author="Ferris, Todd@Energy" w:date="2018-11-27T11:35:00Z">
              <w:r w:rsidRPr="00306C27">
                <w:rPr>
                  <w:rFonts w:asciiTheme="minorHAnsi" w:hAnsiTheme="minorHAnsi"/>
                  <w:b/>
                  <w:bCs/>
                  <w:sz w:val="18"/>
                  <w:szCs w:val="18"/>
                </w:rPr>
                <w:t>Dwelling-Unit Ventilation or Continuous Local</w:t>
              </w:r>
            </w:ins>
            <w:ins w:id="702" w:author="Ferris, Todd@Energy" w:date="2018-11-27T11:36:00Z">
              <w:r>
                <w:rPr>
                  <w:rFonts w:asciiTheme="minorHAnsi" w:hAnsiTheme="minorHAnsi"/>
                  <w:b/>
                  <w:bCs/>
                  <w:sz w:val="18"/>
                  <w:szCs w:val="18"/>
                </w:rPr>
                <w:t xml:space="preserve"> </w:t>
              </w:r>
            </w:ins>
            <w:ins w:id="703"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704" w:author="Ferris, Todd@Energy" w:date="2018-11-27T11:36:00Z">
                    <w:rPr>
                      <w:rFonts w:asciiTheme="minorHAnsi" w:hAnsiTheme="minorHAnsi"/>
                      <w:b/>
                      <w:bCs/>
                      <w:sz w:val="18"/>
                      <w:szCs w:val="18"/>
                    </w:rPr>
                  </w:rPrChange>
                </w:rPr>
                <w:t xml:space="preserve"> These fans shall be rated for sound at a maximum</w:t>
              </w:r>
            </w:ins>
            <w:ins w:id="705" w:author="Ferris, Todd@Energy" w:date="2018-11-27T11:36:00Z">
              <w:r>
                <w:rPr>
                  <w:rFonts w:asciiTheme="minorHAnsi" w:hAnsiTheme="minorHAnsi"/>
                  <w:bCs/>
                  <w:sz w:val="18"/>
                  <w:szCs w:val="18"/>
                </w:rPr>
                <w:t xml:space="preserve"> </w:t>
              </w:r>
            </w:ins>
            <w:ins w:id="706" w:author="Ferris, Todd@Energy" w:date="2018-11-27T11:35:00Z">
              <w:r w:rsidRPr="00306C27">
                <w:rPr>
                  <w:rFonts w:asciiTheme="minorHAnsi" w:hAnsiTheme="minorHAnsi"/>
                  <w:bCs/>
                  <w:sz w:val="18"/>
                  <w:szCs w:val="18"/>
                  <w:rPrChange w:id="707" w:author="Ferris, Todd@Energy" w:date="2018-11-27T11:36:00Z">
                    <w:rPr>
                      <w:rFonts w:asciiTheme="minorHAnsi" w:hAnsiTheme="minorHAnsi"/>
                      <w:b/>
                      <w:bCs/>
                      <w:sz w:val="18"/>
                      <w:szCs w:val="18"/>
                    </w:rPr>
                  </w:rPrChange>
                </w:rPr>
                <w:t xml:space="preserve">of 1.0 </w:t>
              </w:r>
              <w:proofErr w:type="spellStart"/>
              <w:r w:rsidRPr="00306C27">
                <w:rPr>
                  <w:rFonts w:asciiTheme="minorHAnsi" w:hAnsiTheme="minorHAnsi"/>
                  <w:bCs/>
                  <w:sz w:val="18"/>
                  <w:szCs w:val="18"/>
                  <w:rPrChange w:id="708" w:author="Ferris, Todd@Energy" w:date="2018-11-27T11:36:00Z">
                    <w:rPr>
                      <w:rFonts w:asciiTheme="minorHAnsi" w:hAnsiTheme="minorHAnsi"/>
                      <w:b/>
                      <w:bCs/>
                      <w:sz w:val="18"/>
                      <w:szCs w:val="18"/>
                    </w:rPr>
                  </w:rPrChange>
                </w:rPr>
                <w:t>sone</w:t>
              </w:r>
              <w:proofErr w:type="spellEnd"/>
              <w:r w:rsidRPr="00306C27">
                <w:rPr>
                  <w:rFonts w:asciiTheme="minorHAnsi" w:hAnsiTheme="minorHAnsi"/>
                  <w:bCs/>
                  <w:sz w:val="18"/>
                  <w:szCs w:val="18"/>
                  <w:rPrChange w:id="709" w:author="Ferris, Todd@Energy" w:date="2018-11-27T11:36:00Z">
                    <w:rPr>
                      <w:rFonts w:asciiTheme="minorHAnsi" w:hAnsiTheme="minorHAnsi"/>
                      <w:b/>
                      <w:bCs/>
                      <w:sz w:val="18"/>
                      <w:szCs w:val="18"/>
                    </w:rPr>
                  </w:rPrChange>
                </w:rPr>
                <w:t>.</w:t>
              </w:r>
            </w:ins>
          </w:p>
          <w:p w14:paraId="7393C508" w14:textId="77777777" w:rsidR="000070FD" w:rsidDel="00306C27" w:rsidRDefault="000070FD" w:rsidP="00726D86">
            <w:pPr>
              <w:keepNext/>
              <w:autoSpaceDE w:val="0"/>
              <w:autoSpaceDN w:val="0"/>
              <w:adjustRightInd w:val="0"/>
              <w:ind w:left="763" w:hanging="360"/>
              <w:jc w:val="both"/>
              <w:rPr>
                <w:ins w:id="710" w:author="TF 112518" w:date="2018-11-26T22:35:00Z"/>
                <w:del w:id="711" w:author="Ferris, Todd@Energy" w:date="2018-11-27T11:36:00Z"/>
                <w:rFonts w:asciiTheme="minorHAnsi" w:hAnsiTheme="minorHAnsi"/>
                <w:sz w:val="18"/>
                <w:szCs w:val="18"/>
              </w:rPr>
            </w:pPr>
            <w:ins w:id="712" w:author="TF 112518" w:date="2018-11-26T22:35:00Z">
              <w:del w:id="713"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06FAA6AA" w14:textId="77777777" w:rsidR="000070FD" w:rsidRDefault="000070FD" w:rsidP="00726D86">
            <w:pPr>
              <w:keepNext/>
              <w:ind w:left="763" w:hanging="403"/>
              <w:rPr>
                <w:ins w:id="714" w:author="Ferris, Todd@Energy" w:date="2018-11-27T12:01:00Z"/>
                <w:rFonts w:asciiTheme="minorHAnsi" w:hAnsiTheme="minorHAnsi" w:cstheme="minorHAnsi"/>
                <w:sz w:val="18"/>
                <w:szCs w:val="18"/>
              </w:rPr>
            </w:pPr>
            <w:ins w:id="715"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716"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rated for sound at a maximum of 3 </w:t>
              </w:r>
              <w:proofErr w:type="spellStart"/>
              <w:r w:rsidRPr="009920A1">
                <w:rPr>
                  <w:rFonts w:asciiTheme="minorHAnsi" w:hAnsiTheme="minorHAnsi" w:cstheme="minorHAnsi"/>
                  <w:sz w:val="18"/>
                  <w:szCs w:val="18"/>
                </w:rPr>
                <w:t>sone</w:t>
              </w:r>
              <w:proofErr w:type="spellEnd"/>
              <w:r w:rsidRPr="009920A1">
                <w:rPr>
                  <w:rFonts w:asciiTheme="minorHAnsi" w:hAnsiTheme="minorHAnsi" w:cstheme="minorHAnsi"/>
                  <w:sz w:val="18"/>
                  <w:szCs w:val="18"/>
                </w:rPr>
                <w:t>.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maximum of 3 </w:t>
              </w:r>
              <w:proofErr w:type="spellStart"/>
              <w:r w:rsidRPr="009920A1">
                <w:rPr>
                  <w:rFonts w:asciiTheme="minorHAnsi" w:hAnsiTheme="minorHAnsi" w:cstheme="minorHAnsi"/>
                  <w:sz w:val="18"/>
                  <w:szCs w:val="18"/>
                </w:rPr>
                <w:t>sones</w:t>
              </w:r>
              <w:proofErr w:type="spellEnd"/>
              <w:r w:rsidRPr="009920A1">
                <w:rPr>
                  <w:rFonts w:asciiTheme="minorHAnsi" w:hAnsiTheme="minorHAnsi" w:cstheme="minorHAnsi"/>
                  <w:sz w:val="18"/>
                  <w:szCs w:val="18"/>
                </w:rPr>
                <w:t xml:space="preserve">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58D88AD1" w14:textId="77777777" w:rsidR="000070FD" w:rsidRDefault="000070FD" w:rsidP="00726D86">
            <w:pPr>
              <w:keepNext/>
              <w:ind w:left="763"/>
              <w:rPr>
                <w:ins w:id="717" w:author="Ferris, Todd@Energy" w:date="2018-11-27T12:01:00Z"/>
                <w:rFonts w:asciiTheme="minorHAnsi" w:hAnsiTheme="minorHAnsi"/>
                <w:sz w:val="18"/>
                <w:szCs w:val="18"/>
              </w:rPr>
            </w:pPr>
            <w:ins w:id="718" w:author="Ferris, Todd@Energy" w:date="2018-11-27T12:01:00Z">
              <w:r w:rsidRPr="0001108C">
                <w:rPr>
                  <w:rFonts w:asciiTheme="minorHAnsi" w:hAnsiTheme="minorHAnsi"/>
                  <w:sz w:val="18"/>
                  <w:szCs w:val="18"/>
                </w:rPr>
                <w:t>Exceptions:</w:t>
              </w:r>
            </w:ins>
          </w:p>
          <w:p w14:paraId="06526393" w14:textId="77777777" w:rsidR="000070FD" w:rsidRDefault="000070FD" w:rsidP="00726D86">
            <w:pPr>
              <w:keepNext/>
              <w:ind w:left="763"/>
              <w:rPr>
                <w:ins w:id="719" w:author="Ferris, Todd@Energy" w:date="2018-11-27T12:01:00Z"/>
                <w:rFonts w:asciiTheme="minorHAnsi" w:hAnsiTheme="minorHAnsi"/>
                <w:sz w:val="18"/>
                <w:szCs w:val="18"/>
              </w:rPr>
            </w:pPr>
            <w:ins w:id="720"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21C2A43E" w14:textId="77777777" w:rsidR="000070FD" w:rsidRDefault="000070FD" w:rsidP="00726D86">
            <w:pPr>
              <w:keepNext/>
              <w:autoSpaceDE w:val="0"/>
              <w:autoSpaceDN w:val="0"/>
              <w:adjustRightInd w:val="0"/>
              <w:ind w:left="763"/>
              <w:jc w:val="both"/>
              <w:rPr>
                <w:ins w:id="721" w:author="TF 112518" w:date="2018-11-26T22:35:00Z"/>
              </w:rPr>
              <w:pPrChange w:id="722" w:author="Ferris, Todd@Energy" w:date="2018-11-27T12:03:00Z">
                <w:pPr>
                  <w:keepNext/>
                  <w:autoSpaceDE w:val="0"/>
                  <w:autoSpaceDN w:val="0"/>
                  <w:adjustRightInd w:val="0"/>
                  <w:ind w:left="1123" w:hanging="403"/>
                  <w:jc w:val="both"/>
                </w:pPr>
              </w:pPrChange>
            </w:pPr>
            <w:ins w:id="723"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724" w:author="TF 112518" w:date="2018-11-26T22:35:00Z">
              <w:del w:id="725"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0070FD" w:rsidRPr="006C4FD8" w14:paraId="5D819B1B" w14:textId="77777777" w:rsidTr="00726D86">
        <w:trPr>
          <w:cantSplit/>
          <w:trHeight w:val="158"/>
          <w:ins w:id="726"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AD50B6F" w14:textId="77777777" w:rsidR="000070FD" w:rsidRPr="006C4FD8" w:rsidRDefault="000070FD" w:rsidP="00726D86">
            <w:pPr>
              <w:keepNext/>
              <w:jc w:val="center"/>
              <w:rPr>
                <w:ins w:id="727" w:author="TF 112518" w:date="2018-11-26T22:35:00Z"/>
                <w:rFonts w:asciiTheme="minorHAnsi" w:hAnsiTheme="minorHAnsi"/>
                <w:sz w:val="18"/>
                <w:szCs w:val="18"/>
              </w:rPr>
            </w:pPr>
            <w:ins w:id="728"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6A247817" w14:textId="77777777" w:rsidR="000070FD" w:rsidRDefault="000070FD" w:rsidP="00726D86">
            <w:pPr>
              <w:keepNext/>
              <w:rPr>
                <w:ins w:id="729" w:author="TF 112518" w:date="2018-11-26T22:35:00Z"/>
                <w:rFonts w:asciiTheme="minorHAnsi" w:hAnsiTheme="minorHAnsi"/>
                <w:b/>
                <w:bCs/>
                <w:sz w:val="18"/>
                <w:szCs w:val="18"/>
              </w:rPr>
            </w:pPr>
            <w:ins w:id="730"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141FF13C" w14:textId="77777777" w:rsidR="000070FD" w:rsidRDefault="000070FD" w:rsidP="00726D86">
            <w:pPr>
              <w:keepNext/>
              <w:ind w:left="1123" w:hanging="403"/>
              <w:rPr>
                <w:ins w:id="731" w:author="TF 112518" w:date="2018-11-26T22:35:00Z"/>
                <w:rFonts w:asciiTheme="minorHAnsi" w:hAnsiTheme="minorHAnsi"/>
                <w:sz w:val="18"/>
                <w:szCs w:val="18"/>
              </w:rPr>
            </w:pPr>
            <w:ins w:id="732"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733" w:author="Ferris, Todd@Energy" w:date="2018-11-27T12:18:00Z">
              <w:r w:rsidRPr="00F47345">
                <w:rPr>
                  <w:rFonts w:asciiTheme="minorHAnsi" w:hAnsiTheme="minorHAnsi"/>
                  <w:bCs/>
                  <w:sz w:val="18"/>
                  <w:szCs w:val="18"/>
                  <w:rPrChange w:id="734"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735"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736" w:author="Ferris, Todd@Energy" w:date="2018-11-27T12:18:00Z">
                    <w:rPr>
                      <w:rFonts w:asciiTheme="minorHAnsi" w:hAnsiTheme="minorHAnsi"/>
                      <w:b/>
                      <w:bCs/>
                      <w:sz w:val="18"/>
                      <w:szCs w:val="18"/>
                    </w:rPr>
                  </w:rPrChange>
                </w:rPr>
                <w:t>exhaust duct. If more than one of the exhaust fans in a single</w:t>
              </w:r>
            </w:ins>
            <w:ins w:id="737" w:author="Ferris, Todd@Energy" w:date="2018-11-27T12:19:00Z">
              <w:r>
                <w:rPr>
                  <w:rFonts w:asciiTheme="minorHAnsi" w:hAnsiTheme="minorHAnsi"/>
                  <w:bCs/>
                  <w:sz w:val="18"/>
                  <w:szCs w:val="18"/>
                </w:rPr>
                <w:t xml:space="preserve"> </w:t>
              </w:r>
            </w:ins>
            <w:ins w:id="738" w:author="Ferris, Todd@Energy" w:date="2018-11-27T12:18:00Z">
              <w:r w:rsidRPr="00F47345">
                <w:rPr>
                  <w:rFonts w:asciiTheme="minorHAnsi" w:hAnsiTheme="minorHAnsi"/>
                  <w:bCs/>
                  <w:sz w:val="18"/>
                  <w:szCs w:val="18"/>
                  <w:rPrChange w:id="739" w:author="Ferris, Todd@Energy" w:date="2018-11-27T12:18:00Z">
                    <w:rPr>
                      <w:rFonts w:asciiTheme="minorHAnsi" w:hAnsiTheme="minorHAnsi"/>
                      <w:b/>
                      <w:bCs/>
                      <w:sz w:val="18"/>
                      <w:szCs w:val="18"/>
                    </w:rPr>
                  </w:rPrChange>
                </w:rPr>
                <w:t>dwelling unit shares a common exhaust duct, each fan shall</w:t>
              </w:r>
            </w:ins>
            <w:ins w:id="740" w:author="Ferris, Todd@Energy" w:date="2018-11-27T12:19:00Z">
              <w:r>
                <w:rPr>
                  <w:rFonts w:asciiTheme="minorHAnsi" w:hAnsiTheme="minorHAnsi"/>
                  <w:bCs/>
                  <w:sz w:val="18"/>
                  <w:szCs w:val="18"/>
                </w:rPr>
                <w:t xml:space="preserve"> </w:t>
              </w:r>
            </w:ins>
            <w:ins w:id="741" w:author="Ferris, Todd@Energy" w:date="2018-11-27T12:18:00Z">
              <w:r w:rsidRPr="00F47345">
                <w:rPr>
                  <w:rFonts w:asciiTheme="minorHAnsi" w:hAnsiTheme="minorHAnsi"/>
                  <w:bCs/>
                  <w:sz w:val="18"/>
                  <w:szCs w:val="18"/>
                  <w:rPrChange w:id="742" w:author="Ferris, Todd@Energy" w:date="2018-11-27T12:18:00Z">
                    <w:rPr>
                      <w:rFonts w:asciiTheme="minorHAnsi" w:hAnsiTheme="minorHAnsi"/>
                      <w:b/>
                      <w:bCs/>
                      <w:sz w:val="18"/>
                      <w:szCs w:val="18"/>
                    </w:rPr>
                  </w:rPrChange>
                </w:rPr>
                <w:t>be equipped with a backdraft damper to prevent the recirculation</w:t>
              </w:r>
            </w:ins>
            <w:ins w:id="743" w:author="Ferris, Todd@Energy" w:date="2018-11-27T12:19:00Z">
              <w:r>
                <w:rPr>
                  <w:rFonts w:asciiTheme="minorHAnsi" w:hAnsiTheme="minorHAnsi"/>
                  <w:bCs/>
                  <w:sz w:val="18"/>
                  <w:szCs w:val="18"/>
                </w:rPr>
                <w:t xml:space="preserve"> </w:t>
              </w:r>
            </w:ins>
            <w:ins w:id="744" w:author="Ferris, Todd@Energy" w:date="2018-11-27T12:18:00Z">
              <w:r w:rsidRPr="00F47345">
                <w:rPr>
                  <w:rFonts w:asciiTheme="minorHAnsi" w:hAnsiTheme="minorHAnsi"/>
                  <w:bCs/>
                  <w:sz w:val="18"/>
                  <w:szCs w:val="18"/>
                  <w:rPrChange w:id="745" w:author="Ferris, Todd@Energy" w:date="2018-11-27T12:18:00Z">
                    <w:rPr>
                      <w:rFonts w:asciiTheme="minorHAnsi" w:hAnsiTheme="minorHAnsi"/>
                      <w:b/>
                      <w:bCs/>
                      <w:sz w:val="18"/>
                      <w:szCs w:val="18"/>
                    </w:rPr>
                  </w:rPrChange>
                </w:rPr>
                <w:t>of exhaust air from one room to another through the</w:t>
              </w:r>
            </w:ins>
            <w:ins w:id="746" w:author="Ferris, Todd@Energy" w:date="2018-11-27T12:19:00Z">
              <w:r>
                <w:rPr>
                  <w:rFonts w:asciiTheme="minorHAnsi" w:hAnsiTheme="minorHAnsi"/>
                  <w:bCs/>
                  <w:sz w:val="18"/>
                  <w:szCs w:val="18"/>
                </w:rPr>
                <w:t xml:space="preserve"> </w:t>
              </w:r>
            </w:ins>
            <w:ins w:id="747" w:author="Ferris, Todd@Energy" w:date="2018-11-27T12:18:00Z">
              <w:r w:rsidRPr="00F47345">
                <w:rPr>
                  <w:rFonts w:asciiTheme="minorHAnsi" w:hAnsiTheme="minorHAnsi"/>
                  <w:bCs/>
                  <w:sz w:val="18"/>
                  <w:szCs w:val="18"/>
                  <w:rPrChange w:id="748"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749" w:author="TF 112518" w:date="2018-11-26T22:35:00Z">
              <w:del w:id="750"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28764D56" w14:textId="77777777" w:rsidR="000070FD" w:rsidRPr="00306C27" w:rsidRDefault="000070FD" w:rsidP="00726D86">
            <w:pPr>
              <w:keepNext/>
              <w:ind w:left="1123" w:hanging="403"/>
              <w:rPr>
                <w:ins w:id="751" w:author="TF 112518" w:date="2018-11-26T22:35:00Z"/>
                <w:rFonts w:asciiTheme="minorHAnsi" w:hAnsiTheme="minorHAnsi" w:cstheme="minorHAnsi"/>
                <w:sz w:val="18"/>
                <w:szCs w:val="18"/>
                <w:rPrChange w:id="752" w:author="Ferris, Todd@Energy" w:date="2018-11-27T11:40:00Z">
                  <w:rPr>
                    <w:ins w:id="753" w:author="TF 112518" w:date="2018-11-26T22:35:00Z"/>
                    <w:rFonts w:asciiTheme="minorHAnsi" w:hAnsiTheme="minorHAnsi" w:cstheme="minorHAnsi"/>
                    <w:b/>
                    <w:sz w:val="18"/>
                    <w:szCs w:val="18"/>
                  </w:rPr>
                </w:rPrChange>
              </w:rPr>
            </w:pPr>
            <w:ins w:id="754"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755"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756"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757"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758"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759"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760"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761" w:author="Ferris, Todd@Energy" w:date="2018-11-27T12:20:00Z">
                    <w:rPr>
                      <w:rFonts w:asciiTheme="minorHAnsi" w:hAnsiTheme="minorHAnsi" w:cstheme="minorHAnsi"/>
                      <w:b/>
                      <w:sz w:val="18"/>
                      <w:szCs w:val="18"/>
                    </w:rPr>
                  </w:rPrChange>
                </w:rPr>
                <w:t>duct when the fan is not running</w:t>
              </w:r>
            </w:ins>
            <w:ins w:id="762" w:author="TF 112518" w:date="2018-11-26T22:35:00Z">
              <w:del w:id="763" w:author="Ferris, Todd@Energy" w:date="2018-11-27T11:39:00Z">
                <w:r w:rsidRPr="00306C27" w:rsidDel="00306C27">
                  <w:rPr>
                    <w:rFonts w:asciiTheme="minorHAnsi" w:hAnsiTheme="minorHAnsi" w:cstheme="minorHAnsi"/>
                    <w:sz w:val="18"/>
                    <w:szCs w:val="18"/>
                    <w:rPrChange w:id="764"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765"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766" w:author="Ferris, Todd@Energy" w:date="2018-11-27T11:40:00Z">
                      <w:rPr>
                        <w:rFonts w:asciiTheme="minorHAnsi" w:hAnsiTheme="minorHAnsi" w:cstheme="minorHAnsi"/>
                        <w:b/>
                        <w:sz w:val="18"/>
                        <w:szCs w:val="18"/>
                      </w:rPr>
                    </w:rPrChange>
                  </w:rPr>
                  <w:delText xml:space="preserve"> </w:delText>
                </w:r>
              </w:del>
            </w:ins>
            <w:ins w:id="767" w:author="Ferris, Todd@Energy" w:date="2018-11-27T12:21:00Z">
              <w:r>
                <w:rPr>
                  <w:rFonts w:asciiTheme="minorHAnsi" w:hAnsiTheme="minorHAnsi" w:cstheme="minorHAnsi"/>
                  <w:sz w:val="18"/>
                  <w:szCs w:val="18"/>
                </w:rPr>
                <w:t>.</w:t>
              </w:r>
            </w:ins>
            <w:ins w:id="768" w:author="TF 112518" w:date="2018-11-26T22:35:00Z">
              <w:r w:rsidRPr="00306C27">
                <w:rPr>
                  <w:rFonts w:asciiTheme="minorHAnsi" w:hAnsiTheme="minorHAnsi" w:cstheme="minorHAnsi"/>
                  <w:sz w:val="18"/>
                  <w:szCs w:val="18"/>
                  <w:rPrChange w:id="769" w:author="Ferris, Todd@Energy" w:date="2018-11-27T11:40:00Z">
                    <w:rPr>
                      <w:rFonts w:asciiTheme="minorHAnsi" w:hAnsiTheme="minorHAnsi" w:cstheme="minorHAnsi"/>
                      <w:b/>
                      <w:sz w:val="18"/>
                      <w:szCs w:val="18"/>
                    </w:rPr>
                  </w:rPrChange>
                </w:rPr>
                <w:t xml:space="preserve"> </w:t>
              </w:r>
            </w:ins>
          </w:p>
        </w:tc>
      </w:tr>
      <w:tr w:rsidR="000070FD" w:rsidRPr="006C4FD8" w14:paraId="6BF46903" w14:textId="77777777" w:rsidTr="00726D86">
        <w:trPr>
          <w:cantSplit/>
          <w:trHeight w:val="158"/>
          <w:ins w:id="770"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02843DB" w14:textId="77777777" w:rsidR="000070FD" w:rsidRPr="006C4FD8" w:rsidRDefault="000070FD" w:rsidP="00726D86">
            <w:pPr>
              <w:keepNext/>
              <w:jc w:val="center"/>
              <w:rPr>
                <w:ins w:id="771" w:author="TF 112518" w:date="2018-11-26T22:35:00Z"/>
                <w:rFonts w:asciiTheme="minorHAnsi" w:hAnsiTheme="minorHAnsi"/>
                <w:sz w:val="18"/>
                <w:szCs w:val="18"/>
              </w:rPr>
            </w:pPr>
            <w:ins w:id="772"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33C01BB9" w14:textId="77777777" w:rsidR="000070FD" w:rsidRDefault="000070FD" w:rsidP="00726D86">
            <w:pPr>
              <w:keepNext/>
              <w:ind w:left="274" w:hanging="274"/>
              <w:rPr>
                <w:ins w:id="773" w:author="TF 112518" w:date="2018-11-26T22:35:00Z"/>
                <w:rFonts w:asciiTheme="minorHAnsi" w:hAnsiTheme="minorHAnsi"/>
                <w:b/>
                <w:sz w:val="18"/>
                <w:szCs w:val="18"/>
              </w:rPr>
            </w:pPr>
            <w:ins w:id="774"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0070FD" w:rsidRPr="006C4FD8" w14:paraId="77A0DC33" w14:textId="77777777" w:rsidTr="00726D86">
        <w:trPr>
          <w:cantSplit/>
          <w:trHeight w:val="158"/>
          <w:ins w:id="775"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1A6D8C02" w14:textId="77777777" w:rsidR="000070FD" w:rsidRPr="006C4FD8" w:rsidRDefault="000070FD" w:rsidP="00726D86">
            <w:pPr>
              <w:keepNext/>
              <w:rPr>
                <w:ins w:id="776" w:author="TF 112518" w:date="2018-11-26T22:35:00Z"/>
                <w:rFonts w:asciiTheme="minorHAnsi" w:hAnsiTheme="minorHAnsi"/>
                <w:b/>
                <w:bCs/>
                <w:sz w:val="18"/>
                <w:szCs w:val="18"/>
              </w:rPr>
            </w:pPr>
            <w:ins w:id="777"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0A5E2EAC" w14:textId="1140FC4C" w:rsidR="00C954E0" w:rsidRDefault="00C954E0">
      <w:pPr>
        <w:rPr>
          <w:ins w:id="778" w:author="Ferris, Todd@Energy" w:date="2018-11-28T13:39:00Z"/>
          <w:rFonts w:asciiTheme="minorHAnsi" w:hAnsiTheme="minorHAnsi"/>
          <w:sz w:val="18"/>
          <w:szCs w:val="18"/>
        </w:rPr>
      </w:pPr>
      <w:ins w:id="779" w:author="Ferris, Todd@Energy" w:date="2018-11-28T13:39:00Z">
        <w:r>
          <w:rPr>
            <w:rFonts w:asciiTheme="minorHAnsi" w:hAnsiTheme="minorHAnsi"/>
            <w:sz w:val="18"/>
            <w:szCs w:val="18"/>
          </w:rPr>
          <w:br w:type="page"/>
        </w:r>
      </w:ins>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63"/>
        <w:gridCol w:w="51"/>
        <w:gridCol w:w="5476"/>
      </w:tblGrid>
      <w:tr w:rsidR="000C682E" w:rsidRPr="004210EF" w14:paraId="7336EA52" w14:textId="77777777" w:rsidTr="0083534A">
        <w:trPr>
          <w:trHeight w:val="206"/>
        </w:trPr>
        <w:tc>
          <w:tcPr>
            <w:tcW w:w="10790" w:type="dxa"/>
            <w:gridSpan w:val="3"/>
            <w:vAlign w:val="center"/>
          </w:tcPr>
          <w:p w14:paraId="52326AC5" w14:textId="77777777" w:rsidR="000C682E" w:rsidRPr="004210EF" w:rsidRDefault="000C682E" w:rsidP="008353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4"/>
                <w:szCs w:val="24"/>
              </w:rPr>
            </w:pPr>
            <w:r w:rsidRPr="004210EF">
              <w:rPr>
                <w:rFonts w:asciiTheme="minorHAnsi" w:hAnsiTheme="minorHAnsi" w:cs="Arial"/>
                <w:b/>
                <w:caps/>
                <w:sz w:val="18"/>
                <w:szCs w:val="18"/>
              </w:rPr>
              <w:lastRenderedPageBreak/>
              <w:t>Documentation Author's Declaration Statement</w:t>
            </w:r>
          </w:p>
        </w:tc>
      </w:tr>
      <w:tr w:rsidR="000C682E" w:rsidRPr="004210EF" w14:paraId="47A88898" w14:textId="77777777" w:rsidTr="0083534A">
        <w:trPr>
          <w:trHeight w:val="206"/>
        </w:trPr>
        <w:tc>
          <w:tcPr>
            <w:tcW w:w="10790" w:type="dxa"/>
            <w:gridSpan w:val="3"/>
            <w:vAlign w:val="center"/>
          </w:tcPr>
          <w:p w14:paraId="1CC83511" w14:textId="77777777" w:rsidR="000C682E" w:rsidRPr="004210EF" w:rsidRDefault="000C682E" w:rsidP="008353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p>
        </w:tc>
      </w:tr>
      <w:tr w:rsidR="000C682E" w:rsidRPr="004210EF" w14:paraId="68DDB367" w14:textId="77777777" w:rsidTr="0083534A">
        <w:trPr>
          <w:trHeight w:val="206"/>
        </w:trPr>
        <w:tc>
          <w:tcPr>
            <w:tcW w:w="10790" w:type="dxa"/>
            <w:gridSpan w:val="3"/>
            <w:vAlign w:val="center"/>
          </w:tcPr>
          <w:p w14:paraId="278D0AA2" w14:textId="77777777" w:rsidR="000C682E" w:rsidRPr="004210EF" w:rsidRDefault="000C682E" w:rsidP="000C682E">
            <w:pPr>
              <w:numPr>
                <w:ilvl w:val="0"/>
                <w:numId w:val="7"/>
              </w:numPr>
              <w:ind w:left="271" w:hanging="270"/>
              <w:rPr>
                <w:rFonts w:asciiTheme="minorHAnsi" w:hAnsiTheme="minorHAnsi"/>
                <w:sz w:val="18"/>
                <w:szCs w:val="18"/>
              </w:rPr>
            </w:pPr>
            <w:r w:rsidRPr="004210EF">
              <w:rPr>
                <w:rFonts w:asciiTheme="minorHAnsi" w:hAnsiTheme="minorHAnsi"/>
                <w:sz w:val="18"/>
                <w:szCs w:val="18"/>
              </w:rPr>
              <w:t>I certify that this Certificate of Verification documentation is accurate and complete.</w:t>
            </w:r>
          </w:p>
        </w:tc>
      </w:tr>
      <w:tr w:rsidR="000C682E" w:rsidRPr="004210EF" w14:paraId="45AF67B1" w14:textId="77777777" w:rsidTr="0083534A">
        <w:trPr>
          <w:trHeight w:val="360"/>
        </w:trPr>
        <w:tc>
          <w:tcPr>
            <w:tcW w:w="5263" w:type="dxa"/>
          </w:tcPr>
          <w:p w14:paraId="1C386C5C" w14:textId="77777777" w:rsidR="000C682E" w:rsidRPr="004210EF" w:rsidRDefault="000C682E" w:rsidP="0083534A">
            <w:pPr>
              <w:rPr>
                <w:rFonts w:asciiTheme="minorHAnsi" w:hAnsiTheme="minorHAnsi"/>
                <w:sz w:val="14"/>
                <w:szCs w:val="14"/>
              </w:rPr>
            </w:pPr>
            <w:r w:rsidRPr="004210EF">
              <w:rPr>
                <w:rFonts w:asciiTheme="minorHAnsi" w:hAnsiTheme="minorHAnsi"/>
                <w:sz w:val="14"/>
                <w:szCs w:val="14"/>
              </w:rPr>
              <w:t>Name:</w:t>
            </w:r>
          </w:p>
        </w:tc>
        <w:tc>
          <w:tcPr>
            <w:tcW w:w="5527" w:type="dxa"/>
            <w:gridSpan w:val="2"/>
          </w:tcPr>
          <w:p w14:paraId="3BA1B527" w14:textId="77777777" w:rsidR="000C682E" w:rsidRPr="004210EF" w:rsidRDefault="000C682E" w:rsidP="0083534A">
            <w:pPr>
              <w:rPr>
                <w:rFonts w:asciiTheme="minorHAnsi" w:hAnsiTheme="minorHAnsi"/>
                <w:sz w:val="14"/>
                <w:szCs w:val="14"/>
              </w:rPr>
            </w:pPr>
            <w:r w:rsidRPr="004210EF">
              <w:rPr>
                <w:rFonts w:asciiTheme="minorHAnsi" w:hAnsiTheme="minorHAnsi"/>
                <w:sz w:val="14"/>
                <w:szCs w:val="14"/>
              </w:rPr>
              <w:t>Signature:</w:t>
            </w:r>
          </w:p>
        </w:tc>
      </w:tr>
      <w:tr w:rsidR="000C682E" w:rsidRPr="004210EF" w14:paraId="3516BC2C" w14:textId="77777777" w:rsidTr="0083534A">
        <w:trPr>
          <w:trHeight w:val="360"/>
        </w:trPr>
        <w:tc>
          <w:tcPr>
            <w:tcW w:w="5263" w:type="dxa"/>
          </w:tcPr>
          <w:p w14:paraId="7529D8EC" w14:textId="77777777" w:rsidR="000C682E" w:rsidRPr="004210EF" w:rsidRDefault="000C682E" w:rsidP="0083534A">
            <w:pPr>
              <w:rPr>
                <w:rFonts w:asciiTheme="minorHAnsi" w:hAnsiTheme="minorHAnsi"/>
                <w:sz w:val="14"/>
                <w:szCs w:val="14"/>
              </w:rPr>
            </w:pPr>
            <w:r w:rsidRPr="004210EF">
              <w:rPr>
                <w:rFonts w:asciiTheme="minorHAnsi" w:hAnsiTheme="minorHAnsi"/>
                <w:sz w:val="14"/>
                <w:szCs w:val="14"/>
              </w:rPr>
              <w:t>Company:</w:t>
            </w:r>
          </w:p>
        </w:tc>
        <w:tc>
          <w:tcPr>
            <w:tcW w:w="5527" w:type="dxa"/>
            <w:gridSpan w:val="2"/>
          </w:tcPr>
          <w:p w14:paraId="6173DDF4" w14:textId="77777777" w:rsidR="000C682E" w:rsidRPr="004210EF" w:rsidRDefault="000C682E" w:rsidP="0083534A">
            <w:pPr>
              <w:rPr>
                <w:rFonts w:asciiTheme="minorHAnsi" w:hAnsiTheme="minorHAnsi"/>
                <w:sz w:val="14"/>
                <w:szCs w:val="14"/>
              </w:rPr>
            </w:pPr>
            <w:r w:rsidRPr="004210EF">
              <w:rPr>
                <w:rFonts w:asciiTheme="minorHAnsi" w:hAnsiTheme="minorHAnsi"/>
                <w:sz w:val="14"/>
                <w:szCs w:val="14"/>
              </w:rPr>
              <w:t>Date:</w:t>
            </w:r>
          </w:p>
        </w:tc>
      </w:tr>
      <w:tr w:rsidR="000C682E" w:rsidRPr="004210EF" w14:paraId="4CCC2C86" w14:textId="77777777" w:rsidTr="0083534A">
        <w:trPr>
          <w:trHeight w:val="360"/>
        </w:trPr>
        <w:tc>
          <w:tcPr>
            <w:tcW w:w="5263" w:type="dxa"/>
          </w:tcPr>
          <w:p w14:paraId="443DB85B" w14:textId="77777777" w:rsidR="000C682E" w:rsidRPr="004210EF" w:rsidRDefault="000C682E" w:rsidP="0083534A">
            <w:pPr>
              <w:rPr>
                <w:rFonts w:asciiTheme="minorHAnsi" w:hAnsiTheme="minorHAnsi"/>
                <w:sz w:val="14"/>
                <w:szCs w:val="14"/>
              </w:rPr>
            </w:pPr>
            <w:r w:rsidRPr="004210EF">
              <w:rPr>
                <w:rFonts w:asciiTheme="minorHAnsi" w:hAnsiTheme="minorHAnsi"/>
                <w:sz w:val="14"/>
                <w:szCs w:val="14"/>
              </w:rPr>
              <w:t>Address:</w:t>
            </w:r>
          </w:p>
        </w:tc>
        <w:tc>
          <w:tcPr>
            <w:tcW w:w="5527" w:type="dxa"/>
            <w:gridSpan w:val="2"/>
          </w:tcPr>
          <w:p w14:paraId="0ED642C5" w14:textId="77777777" w:rsidR="000C682E" w:rsidRPr="004210EF" w:rsidRDefault="000C682E" w:rsidP="0083534A">
            <w:pPr>
              <w:rPr>
                <w:rFonts w:asciiTheme="minorHAnsi" w:hAnsiTheme="minorHAnsi"/>
                <w:sz w:val="14"/>
                <w:szCs w:val="14"/>
              </w:rPr>
            </w:pPr>
            <w:r w:rsidRPr="004210EF">
              <w:rPr>
                <w:rFonts w:asciiTheme="minorHAnsi" w:hAnsiTheme="minorHAnsi"/>
                <w:sz w:val="14"/>
                <w:szCs w:val="14"/>
              </w:rPr>
              <w:t>CEA / HERS Certification Identification (If applicable):</w:t>
            </w:r>
          </w:p>
        </w:tc>
      </w:tr>
      <w:tr w:rsidR="000C682E" w:rsidRPr="004210EF" w14:paraId="552C912C" w14:textId="77777777" w:rsidTr="0083534A">
        <w:trPr>
          <w:trHeight w:val="360"/>
        </w:trPr>
        <w:tc>
          <w:tcPr>
            <w:tcW w:w="5263" w:type="dxa"/>
          </w:tcPr>
          <w:p w14:paraId="4FD4E9EB" w14:textId="77777777" w:rsidR="000C682E" w:rsidRPr="004210EF" w:rsidRDefault="000C682E" w:rsidP="0083534A">
            <w:pPr>
              <w:rPr>
                <w:rFonts w:asciiTheme="minorHAnsi" w:hAnsiTheme="minorHAnsi"/>
                <w:sz w:val="14"/>
                <w:szCs w:val="14"/>
              </w:rPr>
            </w:pPr>
            <w:r w:rsidRPr="004210EF">
              <w:rPr>
                <w:rFonts w:asciiTheme="minorHAnsi" w:hAnsiTheme="minorHAnsi"/>
                <w:sz w:val="14"/>
                <w:szCs w:val="14"/>
              </w:rPr>
              <w:t>City/State/Zip:</w:t>
            </w:r>
          </w:p>
        </w:tc>
        <w:tc>
          <w:tcPr>
            <w:tcW w:w="5527" w:type="dxa"/>
            <w:gridSpan w:val="2"/>
          </w:tcPr>
          <w:p w14:paraId="361EC306" w14:textId="77777777" w:rsidR="000C682E" w:rsidRPr="004210EF" w:rsidRDefault="000C682E" w:rsidP="0083534A">
            <w:pPr>
              <w:rPr>
                <w:rFonts w:asciiTheme="minorHAnsi" w:hAnsiTheme="minorHAnsi"/>
                <w:sz w:val="14"/>
                <w:szCs w:val="14"/>
              </w:rPr>
            </w:pPr>
            <w:r w:rsidRPr="004210EF">
              <w:rPr>
                <w:rFonts w:asciiTheme="minorHAnsi" w:hAnsiTheme="minorHAnsi"/>
                <w:sz w:val="14"/>
                <w:szCs w:val="14"/>
              </w:rPr>
              <w:t>Phone:</w:t>
            </w:r>
          </w:p>
        </w:tc>
      </w:tr>
      <w:tr w:rsidR="000C682E" w:rsidRPr="004210EF" w14:paraId="4D9C8D54" w14:textId="77777777" w:rsidTr="0083534A">
        <w:tblPrEx>
          <w:tblCellMar>
            <w:left w:w="115" w:type="dxa"/>
            <w:right w:w="115" w:type="dxa"/>
          </w:tblCellMar>
        </w:tblPrEx>
        <w:trPr>
          <w:trHeight w:val="296"/>
        </w:trPr>
        <w:tc>
          <w:tcPr>
            <w:tcW w:w="10790" w:type="dxa"/>
            <w:gridSpan w:val="3"/>
            <w:vAlign w:val="center"/>
          </w:tcPr>
          <w:p w14:paraId="29CA3694" w14:textId="77777777" w:rsidR="000C682E" w:rsidRPr="004210EF" w:rsidRDefault="000C682E" w:rsidP="008353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210EF">
              <w:rPr>
                <w:rFonts w:asciiTheme="minorHAnsi" w:hAnsiTheme="minorHAnsi" w:cs="Arial"/>
                <w:b/>
                <w:caps/>
                <w:sz w:val="18"/>
                <w:szCs w:val="18"/>
              </w:rPr>
              <w:t xml:space="preserve">Responsible Person's Declaration statement </w:t>
            </w:r>
          </w:p>
        </w:tc>
      </w:tr>
      <w:tr w:rsidR="000C682E" w:rsidRPr="004210EF" w14:paraId="2F8DBD09" w14:textId="77777777" w:rsidTr="0083534A">
        <w:tblPrEx>
          <w:tblCellMar>
            <w:left w:w="115" w:type="dxa"/>
            <w:right w:w="115" w:type="dxa"/>
          </w:tblCellMar>
        </w:tblPrEx>
        <w:trPr>
          <w:trHeight w:val="504"/>
        </w:trPr>
        <w:tc>
          <w:tcPr>
            <w:tcW w:w="10790" w:type="dxa"/>
            <w:gridSpan w:val="3"/>
          </w:tcPr>
          <w:p w14:paraId="09E6A6E3" w14:textId="77777777" w:rsidR="000C682E" w:rsidRPr="004210EF" w:rsidRDefault="000C682E" w:rsidP="0083534A">
            <w:pPr>
              <w:keepNext/>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I certify the following under penalty of perjury, under the laws of the State of California:</w:t>
            </w:r>
          </w:p>
          <w:p w14:paraId="709CFDFF" w14:textId="77777777" w:rsidR="000C682E" w:rsidRPr="004210EF" w:rsidRDefault="000C682E" w:rsidP="000C682E">
            <w:pPr>
              <w:keepNext/>
              <w:numPr>
                <w:ilvl w:val="0"/>
                <w:numId w:val="6"/>
              </w:numPr>
              <w:tabs>
                <w:tab w:val="left" w:pos="-2600"/>
              </w:tabs>
              <w:ind w:right="90"/>
              <w:outlineLvl w:val="2"/>
              <w:rPr>
                <w:rFonts w:asciiTheme="minorHAnsi" w:hAnsiTheme="minorHAnsi"/>
                <w:bCs/>
                <w:caps/>
                <w:sz w:val="18"/>
                <w:szCs w:val="18"/>
              </w:rPr>
            </w:pPr>
            <w:r w:rsidRPr="004210EF">
              <w:rPr>
                <w:rFonts w:asciiTheme="minorHAnsi" w:hAnsiTheme="minorHAnsi"/>
                <w:bCs/>
                <w:sz w:val="18"/>
                <w:szCs w:val="18"/>
              </w:rPr>
              <w:t xml:space="preserve">The information provided on this Certificate of Verification is true and correct. </w:t>
            </w:r>
          </w:p>
          <w:p w14:paraId="51C90DEE" w14:textId="77777777" w:rsidR="000C682E" w:rsidRPr="004210EF" w:rsidRDefault="000C682E" w:rsidP="000C682E">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I am the certified HERS Rater who performed the verification identified and reported on this Certificate of Verification (responsible rater).</w:t>
            </w:r>
          </w:p>
          <w:p w14:paraId="29284BB0" w14:textId="77777777" w:rsidR="000C682E" w:rsidRPr="004210EF" w:rsidRDefault="000C682E" w:rsidP="000C682E">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09EC6BD1" w14:textId="77777777" w:rsidR="000C682E" w:rsidRPr="004210EF" w:rsidRDefault="000C682E" w:rsidP="000C682E">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4DF0F256" w14:textId="77777777" w:rsidR="000C682E" w:rsidRPr="004210EF" w:rsidRDefault="000C682E" w:rsidP="000C682E">
            <w:pPr>
              <w:keepNext/>
              <w:numPr>
                <w:ilvl w:val="0"/>
                <w:numId w:val="6"/>
              </w:numPr>
              <w:tabs>
                <w:tab w:val="left" w:pos="-2600"/>
              </w:tabs>
              <w:outlineLvl w:val="2"/>
              <w:rPr>
                <w:rFonts w:asciiTheme="minorHAnsi" w:hAnsiTheme="minorHAnsi"/>
                <w:sz w:val="18"/>
                <w:szCs w:val="18"/>
              </w:rPr>
            </w:pPr>
            <w:r w:rsidRPr="004210EF">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p>
        </w:tc>
      </w:tr>
      <w:tr w:rsidR="000C682E" w:rsidRPr="004210EF" w14:paraId="08A96F55" w14:textId="77777777" w:rsidTr="0083534A">
        <w:tblPrEx>
          <w:tblCellMar>
            <w:left w:w="115" w:type="dxa"/>
            <w:right w:w="115" w:type="dxa"/>
          </w:tblCellMar>
        </w:tblPrEx>
        <w:trPr>
          <w:trHeight w:hRule="exact" w:val="288"/>
        </w:trPr>
        <w:tc>
          <w:tcPr>
            <w:tcW w:w="10790" w:type="dxa"/>
            <w:gridSpan w:val="3"/>
            <w:vAlign w:val="center"/>
          </w:tcPr>
          <w:p w14:paraId="6B99DC68" w14:textId="77777777" w:rsidR="000C682E" w:rsidRPr="004210EF" w:rsidRDefault="000C682E" w:rsidP="008353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210EF">
              <w:rPr>
                <w:rFonts w:asciiTheme="minorHAnsi" w:hAnsiTheme="minorHAnsi" w:cs="Arial"/>
                <w:b/>
                <w:caps/>
                <w:sz w:val="18"/>
                <w:szCs w:val="18"/>
              </w:rPr>
              <w:t>BUILDER OR INSTALLER INFORMATION AS SHOWN ON THE CERTIFICATE of Installation</w:t>
            </w:r>
          </w:p>
        </w:tc>
      </w:tr>
      <w:tr w:rsidR="000C682E" w:rsidRPr="004210EF" w14:paraId="6C6F68B2" w14:textId="77777777" w:rsidTr="0083534A">
        <w:tblPrEx>
          <w:tblCellMar>
            <w:left w:w="115" w:type="dxa"/>
            <w:right w:w="115" w:type="dxa"/>
          </w:tblCellMar>
        </w:tblPrEx>
        <w:trPr>
          <w:trHeight w:hRule="exact" w:val="360"/>
        </w:trPr>
        <w:tc>
          <w:tcPr>
            <w:tcW w:w="10790" w:type="dxa"/>
            <w:gridSpan w:val="3"/>
            <w:vAlign w:val="center"/>
          </w:tcPr>
          <w:p w14:paraId="6720B292" w14:textId="77777777" w:rsidR="000C682E" w:rsidRPr="004210EF" w:rsidRDefault="000C682E" w:rsidP="008353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Company Name (Installing Subcontractor or General Contractor or Builder/Owner):</w:t>
            </w:r>
          </w:p>
        </w:tc>
      </w:tr>
      <w:tr w:rsidR="000C682E" w:rsidRPr="004210EF" w14:paraId="54D3D635" w14:textId="77777777" w:rsidTr="0083534A">
        <w:tblPrEx>
          <w:tblCellMar>
            <w:left w:w="115" w:type="dxa"/>
            <w:right w:w="115" w:type="dxa"/>
          </w:tblCellMar>
        </w:tblPrEx>
        <w:trPr>
          <w:trHeight w:hRule="exact" w:val="360"/>
        </w:trPr>
        <w:tc>
          <w:tcPr>
            <w:tcW w:w="5263" w:type="dxa"/>
          </w:tcPr>
          <w:p w14:paraId="091076D1" w14:textId="77777777" w:rsidR="000C682E" w:rsidRPr="004210EF" w:rsidRDefault="000C682E" w:rsidP="0083534A">
            <w:pPr>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4210EF">
              <w:rPr>
                <w:rFonts w:asciiTheme="minorHAnsi" w:hAnsiTheme="minorHAnsi"/>
                <w:sz w:val="14"/>
                <w:szCs w:val="14"/>
              </w:rPr>
              <w:t>Responsible Builder/Installer Name:</w:t>
            </w:r>
          </w:p>
        </w:tc>
        <w:tc>
          <w:tcPr>
            <w:tcW w:w="5527" w:type="dxa"/>
            <w:gridSpan w:val="2"/>
          </w:tcPr>
          <w:p w14:paraId="57AAF708" w14:textId="77777777" w:rsidR="000C682E" w:rsidRPr="004210EF" w:rsidRDefault="000C682E" w:rsidP="0083534A">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CSLB License:</w:t>
            </w:r>
          </w:p>
        </w:tc>
      </w:tr>
      <w:tr w:rsidR="000C682E" w:rsidRPr="004210EF" w14:paraId="302B39BD" w14:textId="77777777" w:rsidTr="0083534A">
        <w:tblPrEx>
          <w:tblCellMar>
            <w:left w:w="108" w:type="dxa"/>
            <w:right w:w="108" w:type="dxa"/>
          </w:tblCellMar>
        </w:tblPrEx>
        <w:trPr>
          <w:trHeight w:hRule="exact" w:val="288"/>
        </w:trPr>
        <w:tc>
          <w:tcPr>
            <w:tcW w:w="10790" w:type="dxa"/>
            <w:gridSpan w:val="3"/>
            <w:vAlign w:val="center"/>
          </w:tcPr>
          <w:p w14:paraId="5DCD8319" w14:textId="77777777" w:rsidR="000C682E" w:rsidRPr="004210EF" w:rsidRDefault="000C682E" w:rsidP="0083534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PROVIDER DATA REGISTRY INFORMATION</w:t>
            </w:r>
          </w:p>
        </w:tc>
      </w:tr>
      <w:tr w:rsidR="000C682E" w:rsidRPr="004210EF" w14:paraId="440695C6" w14:textId="77777777" w:rsidTr="0083534A">
        <w:tblPrEx>
          <w:tblCellMar>
            <w:left w:w="108" w:type="dxa"/>
            <w:right w:w="108" w:type="dxa"/>
          </w:tblCellMar>
        </w:tblPrEx>
        <w:trPr>
          <w:trHeight w:hRule="exact" w:val="360"/>
        </w:trPr>
        <w:tc>
          <w:tcPr>
            <w:tcW w:w="5263" w:type="dxa"/>
          </w:tcPr>
          <w:p w14:paraId="0552D178" w14:textId="77777777" w:rsidR="000C682E" w:rsidRPr="004210EF" w:rsidRDefault="000C682E" w:rsidP="008353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Sample Group Number (if applicable):</w:t>
            </w:r>
          </w:p>
        </w:tc>
        <w:tc>
          <w:tcPr>
            <w:tcW w:w="5527" w:type="dxa"/>
            <w:gridSpan w:val="2"/>
          </w:tcPr>
          <w:p w14:paraId="553A98D9" w14:textId="77777777" w:rsidR="000C682E" w:rsidRPr="004210EF" w:rsidRDefault="000C682E" w:rsidP="0083534A">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4210EF">
              <w:rPr>
                <w:rFonts w:asciiTheme="minorHAnsi" w:hAnsiTheme="minorHAnsi"/>
                <w:sz w:val="14"/>
                <w:szCs w:val="14"/>
              </w:rPr>
              <w:t>Dwelling Test Status in Sample Group (if applicable)</w:t>
            </w:r>
            <w:r>
              <w:rPr>
                <w:rFonts w:asciiTheme="minorHAnsi" w:hAnsiTheme="minorHAnsi"/>
                <w:sz w:val="14"/>
                <w:szCs w:val="14"/>
              </w:rPr>
              <w:t>:</w:t>
            </w:r>
          </w:p>
        </w:tc>
      </w:tr>
      <w:tr w:rsidR="000C682E" w:rsidRPr="004210EF" w14:paraId="3744DF3C" w14:textId="77777777" w:rsidTr="0083534A">
        <w:tblPrEx>
          <w:tblCellMar>
            <w:left w:w="108" w:type="dxa"/>
            <w:right w:w="108" w:type="dxa"/>
          </w:tblCellMar>
        </w:tblPrEx>
        <w:trPr>
          <w:trHeight w:hRule="exact" w:val="288"/>
        </w:trPr>
        <w:tc>
          <w:tcPr>
            <w:tcW w:w="10790" w:type="dxa"/>
            <w:gridSpan w:val="3"/>
            <w:vAlign w:val="center"/>
          </w:tcPr>
          <w:p w14:paraId="4BAC97B5" w14:textId="77777777" w:rsidR="000C682E" w:rsidRPr="004210EF" w:rsidRDefault="000C682E" w:rsidP="0083534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4210EF">
              <w:rPr>
                <w:rFonts w:asciiTheme="minorHAnsi" w:hAnsiTheme="minorHAnsi" w:cs="Arial"/>
                <w:b/>
                <w:caps/>
                <w:sz w:val="18"/>
                <w:szCs w:val="18"/>
              </w:rPr>
              <w:t>HERS RATER INFORMATION</w:t>
            </w:r>
          </w:p>
        </w:tc>
      </w:tr>
      <w:tr w:rsidR="000C682E" w:rsidRPr="004210EF" w14:paraId="4C4A6CB1" w14:textId="77777777" w:rsidTr="0083534A">
        <w:tblPrEx>
          <w:tblCellMar>
            <w:left w:w="108" w:type="dxa"/>
            <w:right w:w="108" w:type="dxa"/>
          </w:tblCellMar>
        </w:tblPrEx>
        <w:trPr>
          <w:trHeight w:hRule="exact" w:val="360"/>
        </w:trPr>
        <w:tc>
          <w:tcPr>
            <w:tcW w:w="10790" w:type="dxa"/>
            <w:gridSpan w:val="3"/>
          </w:tcPr>
          <w:p w14:paraId="6834CA86" w14:textId="77777777" w:rsidR="000C682E" w:rsidRPr="004210EF" w:rsidRDefault="000C682E" w:rsidP="0083534A">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HERS Rater Company Name:</w:t>
            </w:r>
          </w:p>
        </w:tc>
      </w:tr>
      <w:tr w:rsidR="000C682E" w:rsidRPr="004210EF" w14:paraId="543D8270" w14:textId="77777777" w:rsidTr="0083534A">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5E389F5C" w14:textId="77777777" w:rsidR="000C682E" w:rsidRPr="004210EF" w:rsidRDefault="000C682E" w:rsidP="0083534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Name:</w:t>
            </w:r>
          </w:p>
        </w:tc>
        <w:tc>
          <w:tcPr>
            <w:tcW w:w="5476" w:type="dxa"/>
            <w:tcBorders>
              <w:top w:val="single" w:sz="4" w:space="0" w:color="auto"/>
              <w:left w:val="single" w:sz="4" w:space="0" w:color="auto"/>
              <w:bottom w:val="single" w:sz="4" w:space="0" w:color="auto"/>
              <w:right w:val="single" w:sz="4" w:space="0" w:color="auto"/>
            </w:tcBorders>
          </w:tcPr>
          <w:p w14:paraId="3D467D30" w14:textId="77777777" w:rsidR="000C682E" w:rsidRPr="004210EF" w:rsidRDefault="000C682E" w:rsidP="0083534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Signature:</w:t>
            </w:r>
          </w:p>
        </w:tc>
      </w:tr>
      <w:tr w:rsidR="000C682E" w:rsidRPr="004210EF" w14:paraId="18142F50" w14:textId="77777777" w:rsidTr="0083534A">
        <w:tblPrEx>
          <w:tblCellMar>
            <w:left w:w="108" w:type="dxa"/>
            <w:right w:w="108" w:type="dxa"/>
          </w:tblCellMar>
        </w:tblPrEx>
        <w:trPr>
          <w:trHeight w:hRule="exact" w:val="360"/>
        </w:trPr>
        <w:tc>
          <w:tcPr>
            <w:tcW w:w="5314" w:type="dxa"/>
            <w:gridSpan w:val="2"/>
            <w:tcBorders>
              <w:top w:val="single" w:sz="4" w:space="0" w:color="auto"/>
              <w:left w:val="single" w:sz="4" w:space="0" w:color="auto"/>
              <w:bottom w:val="single" w:sz="4" w:space="0" w:color="auto"/>
              <w:right w:val="single" w:sz="4" w:space="0" w:color="auto"/>
            </w:tcBorders>
          </w:tcPr>
          <w:p w14:paraId="56C1E105" w14:textId="77777777" w:rsidR="000C682E" w:rsidRPr="004210EF" w:rsidRDefault="000C682E" w:rsidP="0083534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Responsible Rater's Certification Number w/ this HERS Provider</w:t>
            </w:r>
            <w:r>
              <w:rPr>
                <w:rFonts w:asciiTheme="minorHAnsi" w:hAnsiTheme="minorHAnsi"/>
                <w:sz w:val="14"/>
                <w:szCs w:val="14"/>
              </w:rPr>
              <w:t>:</w:t>
            </w:r>
          </w:p>
        </w:tc>
        <w:tc>
          <w:tcPr>
            <w:tcW w:w="5476" w:type="dxa"/>
            <w:tcBorders>
              <w:top w:val="single" w:sz="4" w:space="0" w:color="auto"/>
              <w:left w:val="single" w:sz="4" w:space="0" w:color="auto"/>
              <w:bottom w:val="single" w:sz="4" w:space="0" w:color="auto"/>
              <w:right w:val="single" w:sz="4" w:space="0" w:color="auto"/>
            </w:tcBorders>
          </w:tcPr>
          <w:p w14:paraId="66E270F4" w14:textId="77777777" w:rsidR="000C682E" w:rsidRPr="004210EF" w:rsidRDefault="000C682E" w:rsidP="0083534A">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210EF">
              <w:rPr>
                <w:rFonts w:asciiTheme="minorHAnsi" w:hAnsiTheme="minorHAnsi"/>
                <w:sz w:val="14"/>
                <w:szCs w:val="14"/>
              </w:rPr>
              <w:t>Date Signed:</w:t>
            </w:r>
          </w:p>
        </w:tc>
      </w:tr>
    </w:tbl>
    <w:p w14:paraId="455AD7B3" w14:textId="77777777" w:rsidR="00BB724F" w:rsidDel="00C954E0" w:rsidRDefault="00BB724F">
      <w:pPr>
        <w:rPr>
          <w:del w:id="780" w:author="Ferris, Todd@Energy" w:date="2018-11-28T13:37:00Z"/>
          <w:rFonts w:asciiTheme="minorHAnsi" w:hAnsiTheme="minorHAnsi"/>
          <w:sz w:val="18"/>
          <w:szCs w:val="18"/>
        </w:rPr>
      </w:pPr>
      <w:del w:id="781" w:author="Ferris, Todd@Energy" w:date="2018-11-28T13:37:00Z">
        <w:r w:rsidDel="00C954E0">
          <w:rPr>
            <w:rFonts w:asciiTheme="minorHAnsi" w:hAnsiTheme="minorHAnsi"/>
            <w:sz w:val="18"/>
            <w:szCs w:val="18"/>
          </w:rPr>
          <w:br w:type="page"/>
        </w:r>
      </w:del>
    </w:p>
    <w:p w14:paraId="09F1C62E" w14:textId="77777777" w:rsidR="00010690" w:rsidRPr="00CB00C9" w:rsidRDefault="00010690" w:rsidP="00B71555">
      <w:pPr>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8291508" w14:textId="7E2347AB" w:rsidR="00636F83" w:rsidRPr="000A6716" w:rsidRDefault="001A08CD" w:rsidP="000A6716">
      <w:pPr>
        <w:jc w:val="center"/>
        <w:rPr>
          <w:rFonts w:asciiTheme="minorHAnsi" w:hAnsiTheme="minorHAnsi"/>
          <w:b/>
          <w:sz w:val="28"/>
          <w:szCs w:val="18"/>
        </w:rPr>
      </w:pPr>
      <w:r>
        <w:rPr>
          <w:rFonts w:asciiTheme="minorHAnsi" w:hAnsiTheme="minorHAnsi"/>
          <w:b/>
          <w:szCs w:val="18"/>
        </w:rPr>
        <w:lastRenderedPageBreak/>
        <w:t>NRCV</w:t>
      </w:r>
      <w:del w:id="809" w:author="Balneg, Ronald@Energy" w:date="2018-11-28T14:16:00Z">
        <w:r w:rsidR="000A6716" w:rsidRPr="0029047D" w:rsidDel="000E1CAE">
          <w:rPr>
            <w:rFonts w:asciiTheme="minorHAnsi" w:hAnsiTheme="minorHAnsi"/>
            <w:b/>
            <w:szCs w:val="18"/>
          </w:rPr>
          <w:delText>2</w:delText>
        </w:r>
      </w:del>
      <w:r w:rsidR="000A6716" w:rsidRPr="0029047D">
        <w:rPr>
          <w:rFonts w:asciiTheme="minorHAnsi" w:hAnsiTheme="minorHAnsi"/>
          <w:b/>
          <w:szCs w:val="18"/>
        </w:rPr>
        <w:t>-MCH-27</w:t>
      </w:r>
      <w:r w:rsidR="008F10D8">
        <w:rPr>
          <w:rFonts w:asciiTheme="minorHAnsi" w:hAnsiTheme="minorHAnsi"/>
          <w:b/>
          <w:szCs w:val="18"/>
        </w:rPr>
        <w:t>b</w:t>
      </w:r>
      <w:r w:rsidR="000A6716" w:rsidRPr="0029047D">
        <w:rPr>
          <w:rFonts w:asciiTheme="minorHAnsi" w:hAnsiTheme="minorHAnsi"/>
          <w:b/>
          <w:szCs w:val="18"/>
        </w:rPr>
        <w:t>-H User Instructions</w:t>
      </w:r>
    </w:p>
    <w:p w14:paraId="78291509" w14:textId="77777777" w:rsidR="00636F83" w:rsidRDefault="00636F83" w:rsidP="00636F83">
      <w:pPr>
        <w:rPr>
          <w:rFonts w:asciiTheme="minorHAnsi" w:eastAsia="Cambria" w:hAnsiTheme="minorHAnsi"/>
          <w:b/>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1CF61425" w:rsidR="00AE10C0" w:rsidRDefault="00D000F8">
      <w:pPr>
        <w:pStyle w:val="ListParagraph"/>
        <w:numPr>
          <w:ilvl w:val="0"/>
          <w:numId w:val="8"/>
        </w:numPr>
        <w:rPr>
          <w:rFonts w:asciiTheme="minorHAnsi" w:eastAsia="Cambria" w:hAnsiTheme="minorHAnsi"/>
          <w:sz w:val="18"/>
          <w:szCs w:val="18"/>
        </w:rPr>
      </w:pPr>
      <w:ins w:id="810" w:author="Ferris, Todd@Energy" w:date="2018-11-21T11:49:00Z">
        <w:r>
          <w:rPr>
            <w:rFonts w:asciiTheme="minorHAnsi" w:hAnsiTheme="minorHAnsi"/>
            <w:sz w:val="18"/>
            <w:szCs w:val="18"/>
          </w:rPr>
          <w:t>Building Unit Name</w:t>
        </w:r>
      </w:ins>
      <w:ins w:id="811" w:author="Ferris, Todd@Energy" w:date="2018-11-21T11:48:00Z">
        <w:r w:rsidR="00495793" w:rsidRPr="00495793">
          <w:rPr>
            <w:rFonts w:asciiTheme="minorHAnsi" w:hAnsiTheme="minorHAnsi"/>
            <w:sz w:val="18"/>
            <w:szCs w:val="18"/>
          </w:rPr>
          <w:t xml:space="preserve">: This field is filled out automatically. It is referenced from the </w:t>
        </w:r>
      </w:ins>
      <w:r w:rsidR="00DA427F">
        <w:rPr>
          <w:rFonts w:asciiTheme="minorHAnsi" w:hAnsiTheme="minorHAnsi"/>
          <w:sz w:val="18"/>
          <w:szCs w:val="18"/>
        </w:rPr>
        <w:t>NRCC-PRF-01 (Performance) or NRCC-MCH-01 (Prescriptive)</w:t>
      </w:r>
      <w:ins w:id="812" w:author="Ferris, Todd@Energy" w:date="2018-11-21T11:48:00Z">
        <w:r w:rsidR="00495793" w:rsidRPr="00495793">
          <w:rPr>
            <w:rFonts w:asciiTheme="minorHAnsi" w:hAnsiTheme="minorHAnsi"/>
            <w:sz w:val="18"/>
            <w:szCs w:val="18"/>
          </w:rPr>
          <w:t>, which must be completed prior to this document.</w:t>
        </w:r>
      </w:ins>
      <w:del w:id="813" w:author="Ferris, Todd@Energy" w:date="2018-11-21T11:49:00Z">
        <w:r w:rsidR="00636F83" w:rsidRPr="00D2491C" w:rsidDel="00D000F8">
          <w:rPr>
            <w:rFonts w:asciiTheme="minorHAnsi" w:hAnsiTheme="minorHAnsi"/>
            <w:sz w:val="18"/>
            <w:szCs w:val="18"/>
          </w:rPr>
          <w:delText>This information is automatically pulled from the CF</w:delText>
        </w:r>
      </w:del>
      <w:del w:id="814" w:author="Ferris, Todd@Energy" w:date="2018-11-21T11:16:00Z">
        <w:r w:rsidR="00636F83" w:rsidRPr="00D2491C" w:rsidDel="00AF584B">
          <w:rPr>
            <w:rFonts w:asciiTheme="minorHAnsi" w:hAnsiTheme="minorHAnsi"/>
            <w:sz w:val="18"/>
            <w:szCs w:val="18"/>
          </w:rPr>
          <w:delText>1</w:delText>
        </w:r>
      </w:del>
      <w:del w:id="815" w:author="Ferris, Todd@Energy" w:date="2018-11-21T11:49:00Z">
        <w:r w:rsidR="00636F83" w:rsidRPr="00D2491C" w:rsidDel="00D000F8">
          <w:rPr>
            <w:rFonts w:asciiTheme="minorHAnsi" w:hAnsiTheme="minorHAnsi"/>
            <w:sz w:val="18"/>
            <w:szCs w:val="18"/>
          </w:rPr>
          <w:delText>R</w:delText>
        </w:r>
        <w:r w:rsidR="00636F83" w:rsidDel="00D000F8">
          <w:rPr>
            <w:rFonts w:asciiTheme="minorHAnsi" w:hAnsiTheme="minorHAnsi"/>
            <w:sz w:val="18"/>
            <w:szCs w:val="18"/>
          </w:rPr>
          <w:delText>.</w:delText>
        </w:r>
      </w:del>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7829150C" w14:textId="34D8F0D8" w:rsidR="00636F83" w:rsidRDefault="00D000F8" w:rsidP="00636F83">
      <w:pPr>
        <w:numPr>
          <w:ilvl w:val="0"/>
          <w:numId w:val="8"/>
        </w:numPr>
        <w:contextualSpacing/>
        <w:rPr>
          <w:rFonts w:asciiTheme="minorHAnsi" w:eastAsia="Cambria" w:hAnsiTheme="minorHAnsi"/>
          <w:sz w:val="18"/>
          <w:szCs w:val="18"/>
        </w:rPr>
      </w:pPr>
      <w:ins w:id="816" w:author="Ferris, Todd@Energy" w:date="2018-11-21T11:50:00Z">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ins>
      <w:del w:id="817" w:author="Ferris, Todd@Energy" w:date="2018-11-21T11:50:00Z">
        <w:r w:rsidR="00636F83" w:rsidRPr="00D2491C" w:rsidDel="00D000F8">
          <w:rPr>
            <w:rFonts w:asciiTheme="minorHAnsi" w:hAnsiTheme="minorHAnsi"/>
            <w:sz w:val="18"/>
            <w:szCs w:val="18"/>
          </w:rPr>
          <w:delText>This information is automatically pulled from the</w:delText>
        </w:r>
      </w:del>
      <w:r w:rsidR="00636F83" w:rsidRPr="00D2491C">
        <w:rPr>
          <w:rFonts w:asciiTheme="minorHAnsi" w:hAnsiTheme="minorHAnsi"/>
          <w:sz w:val="18"/>
          <w:szCs w:val="18"/>
        </w:rPr>
        <w:t xml:space="preserve"> </w:t>
      </w:r>
      <w:r w:rsidR="008A4E52">
        <w:rPr>
          <w:rFonts w:asciiTheme="minorHAnsi" w:hAnsiTheme="minorHAnsi"/>
          <w:sz w:val="18"/>
          <w:szCs w:val="18"/>
        </w:rPr>
        <w:t>NRCC-PRF-01 (Performance) or NRCC-MCH-01 (Prescriptive)</w:t>
      </w:r>
      <w:r w:rsidR="00636F83">
        <w:rPr>
          <w:rFonts w:asciiTheme="minorHAnsi" w:hAnsiTheme="minorHAnsi"/>
          <w:sz w:val="18"/>
          <w:szCs w:val="18"/>
        </w:rPr>
        <w:t>.</w:t>
      </w:r>
    </w:p>
    <w:p w14:paraId="7829150D" w14:textId="2E7F0AA9" w:rsidR="00CF3ECE" w:rsidRPr="00CF3ECE" w:rsidRDefault="00D000F8" w:rsidP="00636F83">
      <w:pPr>
        <w:numPr>
          <w:ilvl w:val="0"/>
          <w:numId w:val="8"/>
        </w:numPr>
        <w:contextualSpacing/>
        <w:rPr>
          <w:ins w:id="818" w:author="Ferris, Todd@Energy" w:date="2018-11-21T11:28:00Z"/>
          <w:rFonts w:asciiTheme="minorHAnsi" w:eastAsia="Cambria" w:hAnsiTheme="minorHAnsi"/>
          <w:sz w:val="18"/>
          <w:szCs w:val="18"/>
        </w:rPr>
      </w:pPr>
      <w:ins w:id="819" w:author="Ferris, Todd@Energy" w:date="2018-11-21T11:51:00Z">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w:t>
        </w:r>
      </w:ins>
      <w:r w:rsidR="008A4E52">
        <w:rPr>
          <w:rFonts w:asciiTheme="minorHAnsi" w:hAnsiTheme="minorHAnsi"/>
          <w:sz w:val="18"/>
          <w:szCs w:val="18"/>
        </w:rPr>
        <w:t>NRCC-PRF-01 (Performance) or NRCC-MCH-01 (Prescriptive)</w:t>
      </w:r>
      <w:ins w:id="820" w:author="Ferris, Todd@Energy" w:date="2018-11-21T11:51:00Z">
        <w:r>
          <w:rPr>
            <w:rFonts w:asciiTheme="minorHAnsi" w:hAnsiTheme="minorHAnsi"/>
            <w:sz w:val="18"/>
            <w:szCs w:val="18"/>
          </w:rPr>
          <w:t>.</w:t>
        </w:r>
      </w:ins>
      <w:del w:id="821" w:author="Ferris, Todd@Energy" w:date="2018-11-21T11:51:00Z">
        <w:r w:rsidR="00636F83" w:rsidRPr="00D2491C" w:rsidDel="00D000F8">
          <w:rPr>
            <w:rFonts w:asciiTheme="minorHAnsi" w:hAnsiTheme="minorHAnsi"/>
            <w:sz w:val="18"/>
            <w:szCs w:val="18"/>
          </w:rPr>
          <w:delText>This information is automatically pulled from the CF1R</w:delText>
        </w:r>
        <w:r w:rsidR="00636F83" w:rsidDel="00D000F8">
          <w:rPr>
            <w:rFonts w:asciiTheme="minorHAnsi" w:hAnsiTheme="minorHAnsi"/>
            <w:sz w:val="18"/>
            <w:szCs w:val="18"/>
          </w:rPr>
          <w:delText>.</w:delText>
        </w:r>
      </w:del>
    </w:p>
    <w:p w14:paraId="78291511" w14:textId="1B3E9602" w:rsidR="00636F83" w:rsidRPr="008A4E52" w:rsidRDefault="00495793" w:rsidP="008A4E52">
      <w:pPr>
        <w:pStyle w:val="ListParagraph"/>
        <w:numPr>
          <w:ilvl w:val="0"/>
          <w:numId w:val="8"/>
        </w:numPr>
        <w:rPr>
          <w:rFonts w:asciiTheme="minorHAnsi" w:eastAsia="Cambria" w:hAnsiTheme="minorHAnsi"/>
          <w:sz w:val="18"/>
          <w:szCs w:val="18"/>
        </w:rPr>
      </w:pPr>
      <w:del w:id="822" w:author="Ferris, Todd@Energy" w:date="2018-11-21T11:29:00Z">
        <w:r w:rsidRPr="008A4E52">
          <w:rPr>
            <w:rFonts w:asciiTheme="minorHAnsi" w:hAnsiTheme="minorHAnsi"/>
            <w:sz w:val="18"/>
            <w:szCs w:val="18"/>
          </w:rPr>
          <w:delText xml:space="preserve"> </w:delText>
        </w:r>
      </w:del>
      <w:ins w:id="823" w:author="Ferris, Todd@Energy" w:date="2018-11-21T11:55:00Z">
        <w:r w:rsidR="004354D4" w:rsidRPr="008A4E52">
          <w:rPr>
            <w:rFonts w:asciiTheme="minorHAnsi" w:hAnsiTheme="minorHAnsi"/>
            <w:sz w:val="18"/>
            <w:szCs w:val="18"/>
          </w:rPr>
          <w:t>Total Conditioned Floor Area of Dwelling Unit:</w:t>
        </w:r>
      </w:ins>
      <w:ins w:id="824" w:author="Ferris, Todd@Energy" w:date="2018-11-21T11:56:00Z">
        <w:r w:rsidR="004354D4" w:rsidRPr="008A4E52">
          <w:rPr>
            <w:rFonts w:asciiTheme="minorHAnsi" w:hAnsiTheme="minorHAnsi"/>
            <w:sz w:val="18"/>
            <w:szCs w:val="18"/>
          </w:rPr>
          <w:t xml:space="preserve"> This field is filled out automatically. It is referenced from the </w:t>
        </w:r>
      </w:ins>
      <w:r w:rsidR="008A4E52">
        <w:rPr>
          <w:rFonts w:asciiTheme="minorHAnsi" w:hAnsiTheme="minorHAnsi"/>
          <w:sz w:val="18"/>
          <w:szCs w:val="18"/>
        </w:rPr>
        <w:t>NRCC-PRF-01 (Performance) or NRCC-MCH-01 (Prescriptive)</w:t>
      </w:r>
      <w:ins w:id="825" w:author="Ferris, Todd@Energy" w:date="2018-11-21T11:56:00Z">
        <w:r w:rsidR="004354D4" w:rsidRPr="008A4E52">
          <w:rPr>
            <w:rFonts w:asciiTheme="minorHAnsi" w:hAnsiTheme="minorHAnsi"/>
            <w:sz w:val="18"/>
            <w:szCs w:val="18"/>
          </w:rPr>
          <w:t>.</w:t>
        </w:r>
      </w:ins>
      <w:del w:id="826" w:author="Ferris, Todd@Energy" w:date="2018-11-21T11:44:00Z">
        <w:r w:rsidR="00636F83" w:rsidRPr="008A4E52" w:rsidDel="00D32EB3">
          <w:rPr>
            <w:rFonts w:asciiTheme="minorHAnsi" w:hAnsiTheme="minorHAnsi"/>
            <w:sz w:val="18"/>
            <w:szCs w:val="18"/>
          </w:rPr>
          <w:delText xml:space="preserve">Value to be entered in the field equals </w:delText>
        </w:r>
        <w:r w:rsidR="00636F83" w:rsidRPr="008A4E52" w:rsidDel="00D32EB3">
          <w:rPr>
            <w:rFonts w:asciiTheme="minorHAnsi" w:eastAsia="Cambria" w:hAnsiTheme="minorHAnsi"/>
            <w:sz w:val="18"/>
            <w:szCs w:val="18"/>
          </w:rPr>
          <w:delText xml:space="preserve">the conditioned floor area of the space for which the ventilation is being calculated, in </w:delText>
        </w:r>
        <w:r w:rsidR="00A4665D" w:rsidRPr="008A4E52" w:rsidDel="00D32EB3">
          <w:rPr>
            <w:rFonts w:asciiTheme="minorHAnsi" w:eastAsia="Cambria" w:hAnsiTheme="minorHAnsi"/>
            <w:sz w:val="18"/>
            <w:szCs w:val="18"/>
          </w:rPr>
          <w:delText>ft</w:delText>
        </w:r>
        <w:r w:rsidR="00A4665D" w:rsidRPr="008A4E52" w:rsidDel="00D32EB3">
          <w:rPr>
            <w:rFonts w:asciiTheme="minorHAnsi" w:eastAsia="Cambria" w:hAnsiTheme="minorHAnsi"/>
            <w:sz w:val="18"/>
            <w:szCs w:val="18"/>
            <w:vertAlign w:val="superscript"/>
          </w:rPr>
          <w:delText>2</w:delText>
        </w:r>
        <w:r w:rsidR="00636F83" w:rsidRPr="008A4E52" w:rsidDel="00D32EB3">
          <w:rPr>
            <w:rFonts w:asciiTheme="minorHAnsi" w:eastAsia="Cambria" w:hAnsiTheme="minorHAnsi"/>
            <w:sz w:val="18"/>
            <w:szCs w:val="18"/>
          </w:rPr>
          <w:delText>. For additions over 1</w:delText>
        </w:r>
        <w:r w:rsidR="00010C95" w:rsidRPr="008A4E52" w:rsidDel="00D32EB3">
          <w:rPr>
            <w:rFonts w:asciiTheme="minorHAnsi" w:eastAsia="Cambria" w:hAnsiTheme="minorHAnsi"/>
            <w:sz w:val="18"/>
            <w:szCs w:val="18"/>
          </w:rPr>
          <w:delText>,</w:delText>
        </w:r>
        <w:r w:rsidR="00636F83" w:rsidRPr="008A4E52" w:rsidDel="00D32EB3">
          <w:rPr>
            <w:rFonts w:asciiTheme="minorHAnsi" w:eastAsia="Cambria" w:hAnsiTheme="minorHAnsi"/>
            <w:sz w:val="18"/>
            <w:szCs w:val="18"/>
          </w:rPr>
          <w:delText xml:space="preserve">000 </w:delText>
        </w:r>
        <w:r w:rsidR="00A4665D" w:rsidRPr="008A4E52" w:rsidDel="00D32EB3">
          <w:rPr>
            <w:rFonts w:asciiTheme="minorHAnsi" w:eastAsia="Cambria" w:hAnsiTheme="minorHAnsi"/>
            <w:sz w:val="18"/>
            <w:szCs w:val="18"/>
          </w:rPr>
          <w:delText>ft</w:delText>
        </w:r>
        <w:r w:rsidR="00A4665D" w:rsidRPr="008A4E52" w:rsidDel="00D32EB3">
          <w:rPr>
            <w:rFonts w:asciiTheme="minorHAnsi" w:eastAsia="Cambria" w:hAnsiTheme="minorHAnsi"/>
            <w:sz w:val="18"/>
            <w:szCs w:val="18"/>
            <w:vertAlign w:val="superscript"/>
          </w:rPr>
          <w:delText>2</w:delText>
        </w:r>
        <w:r w:rsidR="00636F83" w:rsidRPr="008A4E52" w:rsidDel="00D32EB3">
          <w:rPr>
            <w:rFonts w:asciiTheme="minorHAnsi" w:eastAsia="Cambria" w:hAnsiTheme="minorHAnsi"/>
            <w:sz w:val="18"/>
            <w:szCs w:val="18"/>
          </w:rPr>
          <w:delText>, this will be the floor area of the existing home plus the addition.</w:delText>
        </w:r>
      </w:del>
    </w:p>
    <w:p w14:paraId="78291512" w14:textId="45817268" w:rsidR="00636F83" w:rsidRPr="00DE1FB9" w:rsidRDefault="0069465C" w:rsidP="00636F83">
      <w:pPr>
        <w:numPr>
          <w:ilvl w:val="0"/>
          <w:numId w:val="8"/>
        </w:numPr>
        <w:contextualSpacing/>
        <w:rPr>
          <w:rFonts w:asciiTheme="minorHAnsi" w:eastAsia="Cambria" w:hAnsiTheme="minorHAnsi"/>
          <w:sz w:val="18"/>
          <w:szCs w:val="18"/>
        </w:rPr>
      </w:pPr>
      <w:ins w:id="827" w:author="Ferris, Todd@Energy" w:date="2018-11-21T11:56:00Z">
        <w:r>
          <w:rPr>
            <w:rFonts w:asciiTheme="minorHAnsi" w:hAnsiTheme="minorHAnsi"/>
            <w:sz w:val="18"/>
            <w:szCs w:val="18"/>
          </w:rPr>
          <w:t>Number of Bedrooms in Dw</w:t>
        </w:r>
      </w:ins>
      <w:ins w:id="828" w:author="Ferris, Todd@Energy" w:date="2018-11-21T11:57:00Z">
        <w:r>
          <w:rPr>
            <w:rFonts w:asciiTheme="minorHAnsi" w:hAnsiTheme="minorHAnsi"/>
            <w:sz w:val="18"/>
            <w:szCs w:val="18"/>
          </w:rPr>
          <w:t>e</w:t>
        </w:r>
      </w:ins>
      <w:ins w:id="829" w:author="Ferris, Todd@Energy" w:date="2018-11-21T11:56:00Z">
        <w:r>
          <w:rPr>
            <w:rFonts w:asciiTheme="minorHAnsi" w:hAnsiTheme="minorHAnsi"/>
            <w:sz w:val="18"/>
            <w:szCs w:val="18"/>
          </w:rPr>
          <w:t>lling</w:t>
        </w:r>
      </w:ins>
      <w:ins w:id="830" w:author="Ferris, Todd@Energy" w:date="2018-11-21T11:57:00Z">
        <w:r>
          <w:rPr>
            <w:rFonts w:asciiTheme="minorHAnsi" w:hAnsiTheme="minorHAnsi"/>
            <w:sz w:val="18"/>
            <w:szCs w:val="18"/>
          </w:rPr>
          <w:t xml:space="preserve"> Unit: </w:t>
        </w:r>
        <w:r w:rsidRPr="009C5721">
          <w:rPr>
            <w:rFonts w:asciiTheme="minorHAnsi" w:hAnsiTheme="minorHAnsi"/>
            <w:sz w:val="18"/>
            <w:szCs w:val="18"/>
          </w:rPr>
          <w:t xml:space="preserve">This field is filled out automatically. It is referenced from the </w:t>
        </w:r>
      </w:ins>
      <w:r w:rsidR="00624139">
        <w:rPr>
          <w:rFonts w:asciiTheme="minorHAnsi" w:hAnsiTheme="minorHAnsi"/>
          <w:sz w:val="18"/>
          <w:szCs w:val="18"/>
        </w:rPr>
        <w:t>NRCC-PRF-01 (Performance) or NRCC-MCH-01 (Prescriptive)</w:t>
      </w:r>
      <w:ins w:id="831" w:author="Ferris, Todd@Energy" w:date="2018-11-21T11:57:00Z">
        <w:r>
          <w:rPr>
            <w:rFonts w:asciiTheme="minorHAnsi" w:hAnsiTheme="minorHAnsi"/>
            <w:sz w:val="18"/>
            <w:szCs w:val="18"/>
          </w:rPr>
          <w:t>.</w:t>
        </w:r>
      </w:ins>
      <w:del w:id="832" w:author="Ferris, Todd@Energy" w:date="2018-11-21T11:57:00Z">
        <w:r w:rsidR="00636F83" w:rsidRPr="00D2491C" w:rsidDel="0069465C">
          <w:rPr>
            <w:rFonts w:asciiTheme="minorHAnsi" w:hAnsiTheme="minorHAnsi"/>
            <w:sz w:val="18"/>
            <w:szCs w:val="18"/>
          </w:rPr>
          <w:delText>Value to be entered in the field equals</w:delText>
        </w:r>
        <w:r w:rsidR="00636F83" w:rsidRPr="00D2491C" w:rsidDel="0069465C">
          <w:rPr>
            <w:rFonts w:asciiTheme="minorHAnsi" w:eastAsia="Cambria" w:hAnsiTheme="minorHAnsi"/>
            <w:sz w:val="18"/>
            <w:szCs w:val="18"/>
          </w:rPr>
          <w:delText xml:space="preserve"> the number of bedrooms in the home.</w:delText>
        </w:r>
        <w:r w:rsidR="00636F83" w:rsidDel="0069465C">
          <w:rPr>
            <w:rFonts w:asciiTheme="minorHAnsi" w:eastAsia="Cambria" w:hAnsiTheme="minorHAnsi"/>
            <w:sz w:val="18"/>
            <w:szCs w:val="18"/>
          </w:rPr>
          <w:delText xml:space="preserve"> For additions over 1</w:delText>
        </w:r>
        <w:r w:rsidR="00010C95" w:rsidDel="0069465C">
          <w:rPr>
            <w:rFonts w:asciiTheme="minorHAnsi" w:eastAsia="Cambria" w:hAnsiTheme="minorHAnsi"/>
            <w:sz w:val="18"/>
            <w:szCs w:val="18"/>
          </w:rPr>
          <w:delText>,</w:delText>
        </w:r>
        <w:r w:rsidR="00636F83" w:rsidDel="0069465C">
          <w:rPr>
            <w:rFonts w:asciiTheme="minorHAnsi" w:eastAsia="Cambria" w:hAnsiTheme="minorHAnsi"/>
            <w:sz w:val="18"/>
            <w:szCs w:val="18"/>
          </w:rPr>
          <w:delText xml:space="preserve">000 </w:delText>
        </w:r>
        <w:r w:rsidR="00A4665D" w:rsidDel="0069465C">
          <w:rPr>
            <w:rFonts w:asciiTheme="minorHAnsi" w:eastAsia="Cambria" w:hAnsiTheme="minorHAnsi"/>
            <w:sz w:val="18"/>
            <w:szCs w:val="18"/>
          </w:rPr>
          <w:delText>ft</w:delText>
        </w:r>
        <w:r w:rsidR="00A4665D" w:rsidDel="0069465C">
          <w:rPr>
            <w:rFonts w:asciiTheme="minorHAnsi" w:eastAsia="Cambria" w:hAnsiTheme="minorHAnsi"/>
            <w:sz w:val="18"/>
            <w:szCs w:val="18"/>
            <w:vertAlign w:val="superscript"/>
          </w:rPr>
          <w:delText>2</w:delText>
        </w:r>
        <w:r w:rsidR="00636F83" w:rsidDel="0069465C">
          <w:rPr>
            <w:rFonts w:asciiTheme="minorHAnsi" w:eastAsia="Cambria" w:hAnsiTheme="minorHAnsi"/>
            <w:sz w:val="18"/>
            <w:szCs w:val="18"/>
          </w:rPr>
          <w:delText>, this will be the number of bedrooms in the existing home plus the number of bedrooms in the addition.</w:delText>
        </w:r>
      </w:del>
    </w:p>
    <w:p w14:paraId="78291527" w14:textId="71FD6FD5" w:rsidR="00CE3C37" w:rsidRPr="00624139" w:rsidRDefault="00CE3C37" w:rsidP="00624139">
      <w:pPr>
        <w:numPr>
          <w:ilvl w:val="0"/>
          <w:numId w:val="8"/>
        </w:numPr>
        <w:contextualSpacing/>
        <w:rPr>
          <w:ins w:id="833" w:author="TF 112318" w:date="2018-11-23T12:39:00Z"/>
          <w:rFonts w:asciiTheme="minorHAnsi" w:eastAsia="Cambria" w:hAnsiTheme="minorHAnsi"/>
          <w:sz w:val="18"/>
          <w:szCs w:val="18"/>
        </w:rPr>
      </w:pPr>
      <w:ins w:id="834" w:author="TF 112318" w:date="2018-11-23T12:38:00Z">
        <w:r w:rsidRPr="00624139">
          <w:rPr>
            <w:rFonts w:asciiTheme="minorHAnsi" w:eastAsia="Cambria" w:hAnsiTheme="minorHAnsi"/>
            <w:sz w:val="18"/>
            <w:szCs w:val="18"/>
          </w:rPr>
          <w:t xml:space="preserve">Ventilation system Type: </w:t>
        </w:r>
      </w:ins>
      <w:ins w:id="835" w:author="TF 112318" w:date="2018-11-23T12:39:00Z">
        <w:r w:rsidRPr="00624139">
          <w:rPr>
            <w:rFonts w:asciiTheme="minorHAnsi" w:eastAsia="Cambria" w:hAnsiTheme="minorHAnsi"/>
            <w:sz w:val="18"/>
            <w:szCs w:val="18"/>
          </w:rPr>
          <w:t xml:space="preserve">This </w:t>
        </w:r>
      </w:ins>
      <w:r w:rsidR="00624139" w:rsidRPr="00624139">
        <w:rPr>
          <w:rFonts w:asciiTheme="minorHAnsi" w:eastAsia="Cambria" w:hAnsiTheme="minorHAnsi"/>
          <w:sz w:val="18"/>
          <w:szCs w:val="18"/>
        </w:rPr>
        <w:t xml:space="preserve">is </w:t>
      </w:r>
      <w:r w:rsidR="00624139">
        <w:rPr>
          <w:rFonts w:asciiTheme="minorHAnsi" w:eastAsia="Cambria" w:hAnsiTheme="minorHAnsi"/>
          <w:sz w:val="18"/>
          <w:szCs w:val="18"/>
        </w:rPr>
        <w:t xml:space="preserve">a </w:t>
      </w:r>
      <w:ins w:id="836" w:author="TF 112318" w:date="2018-11-23T12:39:00Z">
        <w:r w:rsidRPr="00624139">
          <w:rPr>
            <w:rFonts w:asciiTheme="minorHAnsi" w:eastAsia="Cambria" w:hAnsiTheme="minorHAnsi"/>
            <w:sz w:val="18"/>
            <w:szCs w:val="18"/>
          </w:rPr>
          <w:t xml:space="preserve">user </w:t>
        </w:r>
      </w:ins>
      <w:r w:rsidR="00624139" w:rsidRPr="00624139">
        <w:rPr>
          <w:rFonts w:asciiTheme="minorHAnsi" w:eastAsia="Cambria" w:hAnsiTheme="minorHAnsi"/>
          <w:sz w:val="18"/>
          <w:szCs w:val="18"/>
        </w:rPr>
        <w:t xml:space="preserve">selected value </w:t>
      </w:r>
      <w:ins w:id="837" w:author="TF 112318" w:date="2018-11-23T12:40:00Z">
        <w:r w:rsidRPr="00624139">
          <w:rPr>
            <w:rFonts w:asciiTheme="minorHAnsi" w:hAnsiTheme="minorHAnsi"/>
            <w:sz w:val="18"/>
            <w:szCs w:val="18"/>
          </w:rPr>
          <w:t xml:space="preserve">from </w:t>
        </w:r>
      </w:ins>
      <w:r w:rsidR="00624139">
        <w:rPr>
          <w:rFonts w:asciiTheme="minorHAnsi" w:hAnsiTheme="minorHAnsi"/>
          <w:sz w:val="18"/>
          <w:szCs w:val="18"/>
        </w:rPr>
        <w:t xml:space="preserve">list of ventilation types </w:t>
      </w:r>
      <w:ins w:id="838" w:author="TF 112318" w:date="2018-11-23T12:41:00Z">
        <w:r w:rsidRPr="00624139">
          <w:rPr>
            <w:rFonts w:asciiTheme="minorHAnsi" w:hAnsiTheme="minorHAnsi" w:cstheme="minorHAnsi"/>
            <w:sz w:val="18"/>
            <w:szCs w:val="18"/>
          </w:rPr>
          <w:t>Supply</w:t>
        </w:r>
      </w:ins>
      <w:ins w:id="839" w:author="TF 112318" w:date="2018-11-23T12:42:00Z">
        <w:r w:rsidRPr="00624139">
          <w:rPr>
            <w:rFonts w:asciiTheme="minorHAnsi" w:hAnsiTheme="minorHAnsi" w:cstheme="minorHAnsi"/>
            <w:sz w:val="18"/>
            <w:szCs w:val="18"/>
          </w:rPr>
          <w:t xml:space="preserve">, </w:t>
        </w:r>
      </w:ins>
      <w:ins w:id="840" w:author="TF 112318" w:date="2018-11-23T12:41:00Z">
        <w:r w:rsidRPr="00624139">
          <w:rPr>
            <w:rFonts w:asciiTheme="minorHAnsi" w:hAnsiTheme="minorHAnsi" w:cstheme="minorHAnsi"/>
            <w:sz w:val="18"/>
            <w:szCs w:val="18"/>
          </w:rPr>
          <w:t>Exhaust</w:t>
        </w:r>
      </w:ins>
      <w:ins w:id="841" w:author="TF 112318" w:date="2018-11-23T12:42:00Z">
        <w:r w:rsidRPr="00624139">
          <w:rPr>
            <w:rFonts w:asciiTheme="minorHAnsi" w:hAnsiTheme="minorHAnsi" w:cstheme="minorHAnsi"/>
            <w:sz w:val="18"/>
            <w:szCs w:val="18"/>
          </w:rPr>
          <w:t xml:space="preserve">, </w:t>
        </w:r>
      </w:ins>
      <w:ins w:id="842" w:author="TF 112318" w:date="2018-11-23T12:41:00Z">
        <w:r w:rsidR="00802732" w:rsidRPr="00624139">
          <w:rPr>
            <w:rFonts w:asciiTheme="minorHAnsi" w:hAnsiTheme="minorHAnsi" w:cstheme="minorHAnsi"/>
            <w:sz w:val="18"/>
            <w:szCs w:val="18"/>
          </w:rPr>
          <w:t>Balanced</w:t>
        </w:r>
      </w:ins>
      <w:ins w:id="843" w:author="TF 112318" w:date="2018-11-23T12:42:00Z">
        <w:r w:rsidR="00802732" w:rsidRPr="00624139">
          <w:rPr>
            <w:rFonts w:asciiTheme="minorHAnsi" w:hAnsiTheme="minorHAnsi" w:cstheme="minorHAnsi"/>
            <w:sz w:val="18"/>
            <w:szCs w:val="18"/>
          </w:rPr>
          <w:t xml:space="preserve">, </w:t>
        </w:r>
      </w:ins>
      <w:ins w:id="844" w:author="TF 112318" w:date="2018-11-23T12:41:00Z">
        <w:r w:rsidR="00802732" w:rsidRPr="00624139">
          <w:rPr>
            <w:rFonts w:asciiTheme="minorHAnsi" w:hAnsiTheme="minorHAnsi" w:cstheme="minorHAnsi"/>
            <w:sz w:val="18"/>
            <w:szCs w:val="18"/>
          </w:rPr>
          <w:t>Balanced – ERV</w:t>
        </w:r>
      </w:ins>
      <w:ins w:id="845" w:author="TF 112318" w:date="2018-11-23T12:42:00Z">
        <w:r w:rsidR="00802732" w:rsidRPr="00624139">
          <w:rPr>
            <w:rFonts w:asciiTheme="minorHAnsi" w:hAnsiTheme="minorHAnsi" w:cstheme="minorHAnsi"/>
            <w:sz w:val="18"/>
            <w:szCs w:val="18"/>
          </w:rPr>
          <w:t xml:space="preserve">, </w:t>
        </w:r>
      </w:ins>
      <w:ins w:id="846" w:author="TF 112318" w:date="2018-11-23T12:41:00Z">
        <w:r w:rsidR="00802732" w:rsidRPr="00624139">
          <w:rPr>
            <w:rFonts w:asciiTheme="minorHAnsi" w:hAnsiTheme="minorHAnsi" w:cstheme="minorHAnsi"/>
            <w:sz w:val="18"/>
            <w:szCs w:val="18"/>
          </w:rPr>
          <w:t>Balanced – HRV</w:t>
        </w:r>
      </w:ins>
      <w:ins w:id="847" w:author="TF 112318" w:date="2018-11-23T12:42:00Z">
        <w:r w:rsidR="00802732" w:rsidRPr="00624139">
          <w:rPr>
            <w:rFonts w:asciiTheme="minorHAnsi" w:hAnsiTheme="minorHAnsi" w:cstheme="minorHAnsi"/>
            <w:sz w:val="18"/>
            <w:szCs w:val="18"/>
          </w:rPr>
          <w:t xml:space="preserve">, </w:t>
        </w:r>
      </w:ins>
      <w:ins w:id="848" w:author="TF 112318" w:date="2018-11-23T12:41:00Z">
        <w:r w:rsidR="00802732" w:rsidRPr="00624139">
          <w:rPr>
            <w:rFonts w:asciiTheme="minorHAnsi" w:hAnsiTheme="minorHAnsi" w:cstheme="minorHAnsi"/>
            <w:sz w:val="18"/>
            <w:szCs w:val="18"/>
          </w:rPr>
          <w:t>Central Fan Integrated (CFI)</w:t>
        </w:r>
      </w:ins>
      <w:ins w:id="849" w:author="TF 112318" w:date="2018-11-23T12:43:00Z">
        <w:r w:rsidR="00802732" w:rsidRPr="00624139">
          <w:rPr>
            <w:rFonts w:asciiTheme="minorHAnsi" w:hAnsiTheme="minorHAnsi" w:cstheme="minorHAnsi"/>
            <w:sz w:val="18"/>
            <w:szCs w:val="18"/>
          </w:rPr>
          <w:t xml:space="preserve">, </w:t>
        </w:r>
      </w:ins>
      <w:ins w:id="850" w:author="TF 112318" w:date="2018-11-23T12:41:00Z">
        <w:r w:rsidR="00802732" w:rsidRPr="00624139">
          <w:rPr>
            <w:rFonts w:asciiTheme="minorHAnsi" w:hAnsiTheme="minorHAnsi" w:cstheme="minorHAnsi"/>
            <w:sz w:val="18"/>
            <w:szCs w:val="18"/>
          </w:rPr>
          <w:t>Central Ventilation System – Supply</w:t>
        </w:r>
      </w:ins>
      <w:ins w:id="851" w:author="TF 112318" w:date="2018-11-23T17:45:00Z">
        <w:r w:rsidR="001C61BF" w:rsidRPr="00624139">
          <w:rPr>
            <w:rFonts w:asciiTheme="minorHAnsi" w:hAnsiTheme="minorHAnsi" w:cstheme="minorHAnsi"/>
            <w:sz w:val="18"/>
            <w:szCs w:val="18"/>
          </w:rPr>
          <w:t xml:space="preserve"> and </w:t>
        </w:r>
      </w:ins>
      <w:ins w:id="852" w:author="TF 112318" w:date="2018-11-23T12:41:00Z">
        <w:r w:rsidR="00802732" w:rsidRPr="00624139">
          <w:rPr>
            <w:rFonts w:asciiTheme="minorHAnsi" w:hAnsiTheme="minorHAnsi" w:cstheme="minorHAnsi"/>
            <w:sz w:val="18"/>
            <w:szCs w:val="18"/>
          </w:rPr>
          <w:t>Central Ventilation System – Exhaust</w:t>
        </w:r>
      </w:ins>
      <w:ins w:id="853" w:author="TF 112318" w:date="2018-11-23T12:44:00Z">
        <w:r w:rsidR="00802732" w:rsidRPr="00624139">
          <w:rPr>
            <w:rFonts w:asciiTheme="minorHAnsi" w:hAnsiTheme="minorHAnsi" w:cstheme="minorHAnsi"/>
            <w:sz w:val="18"/>
            <w:szCs w:val="18"/>
          </w:rPr>
          <w:t xml:space="preserve"> and </w:t>
        </w:r>
      </w:ins>
      <w:ins w:id="854" w:author="TF 112318" w:date="2018-11-23T12:43:00Z">
        <w:r w:rsidR="00802732" w:rsidRPr="00624139">
          <w:rPr>
            <w:rFonts w:asciiTheme="minorHAnsi" w:hAnsiTheme="minorHAnsi" w:cstheme="minorHAnsi"/>
            <w:sz w:val="18"/>
            <w:szCs w:val="18"/>
          </w:rPr>
          <w:t>C</w:t>
        </w:r>
      </w:ins>
      <w:ins w:id="855" w:author="TF 112318" w:date="2018-11-23T12:41:00Z">
        <w:r w:rsidR="00802732" w:rsidRPr="00624139">
          <w:rPr>
            <w:rFonts w:asciiTheme="minorHAnsi" w:hAnsiTheme="minorHAnsi" w:cstheme="minorHAnsi"/>
            <w:sz w:val="18"/>
            <w:szCs w:val="18"/>
          </w:rPr>
          <w:t>entral Ventilation System</w:t>
        </w:r>
      </w:ins>
      <w:ins w:id="856" w:author="TF 112318" w:date="2018-11-23T12:43:00Z">
        <w:r w:rsidR="00802732" w:rsidRPr="00624139">
          <w:rPr>
            <w:rFonts w:asciiTheme="minorHAnsi" w:hAnsiTheme="minorHAnsi" w:cstheme="minorHAnsi"/>
            <w:sz w:val="18"/>
            <w:szCs w:val="18"/>
          </w:rPr>
          <w:t xml:space="preserve"> </w:t>
        </w:r>
      </w:ins>
      <w:ins w:id="857" w:author="TF 112318" w:date="2018-11-23T12:41:00Z">
        <w:r w:rsidR="00802732" w:rsidRPr="00624139">
          <w:rPr>
            <w:rFonts w:asciiTheme="minorHAnsi" w:hAnsiTheme="minorHAnsi" w:cstheme="minorHAnsi"/>
            <w:sz w:val="18"/>
            <w:szCs w:val="18"/>
          </w:rPr>
          <w:t>Balanced</w:t>
        </w:r>
      </w:ins>
      <w:ins w:id="858" w:author="TF 112318" w:date="2018-11-23T12:39:00Z">
        <w:r w:rsidRPr="00624139">
          <w:rPr>
            <w:rFonts w:asciiTheme="minorHAnsi" w:hAnsiTheme="minorHAnsi"/>
            <w:sz w:val="18"/>
            <w:szCs w:val="18"/>
          </w:rPr>
          <w:t>.</w:t>
        </w:r>
      </w:ins>
    </w:p>
    <w:p w14:paraId="78291528" w14:textId="77777777" w:rsidR="00CE3C37" w:rsidRPr="00E32596" w:rsidDel="004D1E0E" w:rsidRDefault="00802732" w:rsidP="00CE3C37">
      <w:pPr>
        <w:numPr>
          <w:ilvl w:val="0"/>
          <w:numId w:val="8"/>
        </w:numPr>
        <w:contextualSpacing/>
        <w:rPr>
          <w:ins w:id="859" w:author="TF 112318" w:date="2018-11-23T12:45:00Z"/>
          <w:del w:id="860" w:author="TF 112518" w:date="2018-11-26T22:50:00Z"/>
          <w:rFonts w:asciiTheme="minorHAnsi" w:eastAsia="Cambria" w:hAnsiTheme="minorHAnsi"/>
          <w:sz w:val="18"/>
          <w:szCs w:val="18"/>
        </w:rPr>
      </w:pPr>
      <w:ins w:id="861" w:author="TF 112318" w:date="2018-11-23T12:45:00Z">
        <w:del w:id="862" w:author="TF 112518" w:date="2018-11-26T22:50:00Z">
          <w:r w:rsidDel="004D1E0E">
            <w:rPr>
              <w:rFonts w:asciiTheme="minorHAnsi" w:eastAsia="Cambria" w:hAnsiTheme="minorHAnsi"/>
              <w:sz w:val="18"/>
              <w:szCs w:val="18"/>
            </w:rPr>
            <w:delText>Ventilation system Type: This may be filled out automatically or be user input.</w:delText>
          </w:r>
        </w:del>
      </w:ins>
    </w:p>
    <w:p w14:paraId="78291529" w14:textId="77777777" w:rsidR="00CE3C37" w:rsidRPr="00E32596" w:rsidDel="004D1E0E" w:rsidRDefault="00802732" w:rsidP="00CE3C37">
      <w:pPr>
        <w:pStyle w:val="ListParagraph"/>
        <w:numPr>
          <w:ilvl w:val="0"/>
          <w:numId w:val="23"/>
        </w:numPr>
        <w:rPr>
          <w:ins w:id="863" w:author="TF 112318" w:date="2018-11-23T12:45:00Z"/>
          <w:del w:id="864" w:author="TF 112518" w:date="2018-11-26T22:50:00Z"/>
          <w:rFonts w:asciiTheme="minorHAnsi" w:eastAsia="Cambria" w:hAnsiTheme="minorHAnsi"/>
          <w:sz w:val="18"/>
          <w:szCs w:val="18"/>
        </w:rPr>
      </w:pPr>
      <w:ins w:id="865" w:author="TF 112318" w:date="2018-11-23T12:45:00Z">
        <w:del w:id="866" w:author="TF 112518" w:date="2018-11-26T22:50:00Z">
          <w:r w:rsidDel="004D1E0E">
            <w:rPr>
              <w:rFonts w:asciiTheme="minorHAnsi" w:hAnsiTheme="minorHAnsi"/>
              <w:sz w:val="18"/>
              <w:szCs w:val="18"/>
            </w:rPr>
            <w:delText>If parent document is the CF1R-PRF-01, the value will be filled out automatically.</w:delText>
          </w:r>
        </w:del>
      </w:ins>
    </w:p>
    <w:p w14:paraId="7829152A" w14:textId="77777777" w:rsidR="00CE3C37" w:rsidRPr="00E32596" w:rsidDel="004D1E0E" w:rsidRDefault="001C61BF" w:rsidP="00CE3C37">
      <w:pPr>
        <w:pStyle w:val="ListParagraph"/>
        <w:numPr>
          <w:ilvl w:val="0"/>
          <w:numId w:val="23"/>
        </w:numPr>
        <w:rPr>
          <w:ins w:id="867" w:author="TF 112318" w:date="2018-11-23T12:45:00Z"/>
          <w:del w:id="868" w:author="TF 112518" w:date="2018-11-26T22:50:00Z"/>
          <w:rFonts w:asciiTheme="minorHAnsi" w:eastAsia="Cambria" w:hAnsiTheme="minorHAnsi"/>
          <w:sz w:val="18"/>
          <w:szCs w:val="18"/>
        </w:rPr>
      </w:pPr>
      <w:ins w:id="869" w:author="TF 112318" w:date="2018-11-23T17:45:00Z">
        <w:del w:id="870" w:author="TF 112518" w:date="2018-11-26T22:50:00Z">
          <w:r w:rsidDel="004D1E0E">
            <w:rPr>
              <w:rFonts w:asciiTheme="minorHAnsi" w:hAnsiTheme="minorHAnsi"/>
              <w:sz w:val="18"/>
              <w:szCs w:val="18"/>
            </w:rPr>
            <w:delText>If b</w:delText>
          </w:r>
        </w:del>
      </w:ins>
      <w:ins w:id="871" w:author="TF 112318" w:date="2018-11-23T12:45:00Z">
        <w:del w:id="872" w:author="TF 112518" w:date="2018-11-26T22:50:00Z">
          <w:r w:rsidR="00802732" w:rsidDel="004D1E0E">
            <w:rPr>
              <w:rFonts w:asciiTheme="minorHAnsi" w:hAnsiTheme="minorHAnsi"/>
              <w:sz w:val="18"/>
              <w:szCs w:val="18"/>
            </w:rPr>
            <w:delText>uilding type is equal to Non-dwelling unit, an N/A value will be filled out automatically.</w:delText>
          </w:r>
        </w:del>
      </w:ins>
    </w:p>
    <w:p w14:paraId="7829152B" w14:textId="77777777" w:rsidR="00CE3C37" w:rsidRPr="00E32596" w:rsidDel="004D1E0E" w:rsidRDefault="00802732" w:rsidP="00CE3C37">
      <w:pPr>
        <w:pStyle w:val="ListParagraph"/>
        <w:numPr>
          <w:ilvl w:val="0"/>
          <w:numId w:val="23"/>
        </w:numPr>
        <w:rPr>
          <w:ins w:id="873" w:author="TF 112318" w:date="2018-11-23T12:45:00Z"/>
          <w:del w:id="874" w:author="TF 112518" w:date="2018-11-26T22:50:00Z"/>
          <w:rFonts w:asciiTheme="minorHAnsi" w:eastAsia="Cambria" w:hAnsiTheme="minorHAnsi"/>
          <w:sz w:val="18"/>
          <w:szCs w:val="18"/>
        </w:rPr>
      </w:pPr>
      <w:ins w:id="875" w:author="TF 112318" w:date="2018-11-23T12:45:00Z">
        <w:del w:id="876" w:author="TF 112518" w:date="2018-11-26T22:50:00Z">
          <w:r w:rsidDel="004D1E0E">
            <w:rPr>
              <w:rFonts w:asciiTheme="minorHAnsi" w:hAnsiTheme="minorHAnsi"/>
              <w:sz w:val="18"/>
              <w:szCs w:val="18"/>
            </w:rPr>
            <w:delText xml:space="preserve">If parent document is the CF1R-NCB or CF1R-ADD, user selects from list of </w:delText>
          </w:r>
          <w:r w:rsidDel="004D1E0E">
            <w:rPr>
              <w:rFonts w:asciiTheme="minorHAnsi" w:hAnsiTheme="minorHAnsi" w:cstheme="minorHAnsi"/>
              <w:sz w:val="18"/>
              <w:szCs w:val="18"/>
            </w:rPr>
            <w:delText>Supply, Exhaust, Balanced, Balanced – ERV, Balanced – HRV, Central Fan Integrated (CFI), Central Ventilation System – Supply, Central Ventilation System – Exhaust and Central Ventilation System Balanced</w:delText>
          </w:r>
          <w:r w:rsidR="00CE3C37" w:rsidRPr="00E32596" w:rsidDel="004D1E0E">
            <w:rPr>
              <w:rFonts w:asciiTheme="minorHAnsi" w:hAnsiTheme="minorHAnsi"/>
              <w:sz w:val="18"/>
              <w:szCs w:val="18"/>
            </w:rPr>
            <w:delText xml:space="preserve">. </w:delText>
          </w:r>
        </w:del>
      </w:ins>
    </w:p>
    <w:p w14:paraId="7829152E" w14:textId="28E83FB4" w:rsidR="00A768FF" w:rsidRPr="00624139" w:rsidRDefault="00802732" w:rsidP="003A1CAA">
      <w:pPr>
        <w:numPr>
          <w:ilvl w:val="0"/>
          <w:numId w:val="8"/>
        </w:numPr>
        <w:contextualSpacing/>
        <w:rPr>
          <w:ins w:id="877" w:author="TF 112318" w:date="2018-11-23T13:35:00Z"/>
          <w:rFonts w:asciiTheme="minorHAnsi" w:hAnsiTheme="minorHAnsi" w:cstheme="minorHAnsi"/>
          <w:sz w:val="18"/>
          <w:szCs w:val="18"/>
        </w:rPr>
      </w:pPr>
      <w:ins w:id="878" w:author="TF 112318" w:date="2018-11-23T12:45:00Z">
        <w:r w:rsidRPr="00624139">
          <w:rPr>
            <w:rFonts w:asciiTheme="minorHAnsi" w:eastAsia="Cambria" w:hAnsiTheme="minorHAnsi"/>
            <w:sz w:val="18"/>
            <w:szCs w:val="18"/>
          </w:rPr>
          <w:t xml:space="preserve">Ventilation operation schedule: </w:t>
        </w:r>
      </w:ins>
      <w:ins w:id="879" w:author="TF 112318" w:date="2018-11-23T12:39:00Z">
        <w:r w:rsidR="00624139" w:rsidRPr="00624139">
          <w:rPr>
            <w:rFonts w:asciiTheme="minorHAnsi" w:eastAsia="Cambria" w:hAnsiTheme="minorHAnsi"/>
            <w:sz w:val="18"/>
            <w:szCs w:val="18"/>
          </w:rPr>
          <w:t xml:space="preserve">This </w:t>
        </w:r>
      </w:ins>
      <w:r w:rsidR="00624139" w:rsidRPr="00624139">
        <w:rPr>
          <w:rFonts w:asciiTheme="minorHAnsi" w:eastAsia="Cambria" w:hAnsiTheme="minorHAnsi"/>
          <w:sz w:val="18"/>
          <w:szCs w:val="18"/>
        </w:rPr>
        <w:t xml:space="preserve">is a </w:t>
      </w:r>
      <w:ins w:id="880" w:author="TF 112318" w:date="2018-11-23T12:39:00Z">
        <w:r w:rsidR="00624139" w:rsidRPr="00624139">
          <w:rPr>
            <w:rFonts w:asciiTheme="minorHAnsi" w:eastAsia="Cambria" w:hAnsiTheme="minorHAnsi"/>
            <w:sz w:val="18"/>
            <w:szCs w:val="18"/>
          </w:rPr>
          <w:t xml:space="preserve">user </w:t>
        </w:r>
      </w:ins>
      <w:r w:rsidR="00624139" w:rsidRPr="00624139">
        <w:rPr>
          <w:rFonts w:asciiTheme="minorHAnsi" w:eastAsia="Cambria" w:hAnsiTheme="minorHAnsi"/>
          <w:sz w:val="18"/>
          <w:szCs w:val="18"/>
        </w:rPr>
        <w:t xml:space="preserve">selected value </w:t>
      </w:r>
      <w:ins w:id="881" w:author="TF 112318" w:date="2018-11-23T12:40:00Z">
        <w:r w:rsidR="00624139" w:rsidRPr="00624139">
          <w:rPr>
            <w:rFonts w:asciiTheme="minorHAnsi" w:hAnsiTheme="minorHAnsi"/>
            <w:sz w:val="18"/>
            <w:szCs w:val="18"/>
          </w:rPr>
          <w:t xml:space="preserve">from </w:t>
        </w:r>
      </w:ins>
      <w:r w:rsidR="00624139" w:rsidRPr="00624139">
        <w:rPr>
          <w:rFonts w:asciiTheme="minorHAnsi" w:hAnsiTheme="minorHAnsi"/>
          <w:sz w:val="18"/>
          <w:szCs w:val="18"/>
        </w:rPr>
        <w:t xml:space="preserve">list of </w:t>
      </w:r>
      <w:ins w:id="882" w:author="TF 112318" w:date="2018-11-23T12:47:00Z">
        <w:r w:rsidRPr="00624139">
          <w:rPr>
            <w:rFonts w:asciiTheme="minorHAnsi" w:hAnsiTheme="minorHAnsi" w:cstheme="minorHAnsi"/>
            <w:sz w:val="18"/>
            <w:szCs w:val="18"/>
          </w:rPr>
          <w:t>Continuous, Short-Term Average</w:t>
        </w:r>
      </w:ins>
      <w:ins w:id="883" w:author="TF 112318" w:date="2018-11-23T12:48:00Z">
        <w:r w:rsidRPr="00624139">
          <w:rPr>
            <w:rFonts w:asciiTheme="minorHAnsi" w:hAnsiTheme="minorHAnsi" w:cstheme="minorHAnsi"/>
            <w:sz w:val="18"/>
            <w:szCs w:val="18"/>
          </w:rPr>
          <w:t xml:space="preserve">, </w:t>
        </w:r>
      </w:ins>
      <w:ins w:id="884" w:author="TF 112318" w:date="2018-11-23T12:47:00Z">
        <w:r w:rsidRPr="00624139">
          <w:rPr>
            <w:rFonts w:asciiTheme="minorHAnsi" w:hAnsiTheme="minorHAnsi" w:cstheme="minorHAnsi"/>
            <w:sz w:val="18"/>
            <w:szCs w:val="18"/>
          </w:rPr>
          <w:t>Scheduled</w:t>
        </w:r>
      </w:ins>
      <w:ins w:id="885" w:author="TF 112318" w:date="2018-11-23T12:48:00Z">
        <w:r w:rsidRPr="00624139">
          <w:rPr>
            <w:rFonts w:asciiTheme="minorHAnsi" w:hAnsiTheme="minorHAnsi" w:cstheme="minorHAnsi"/>
            <w:sz w:val="18"/>
            <w:szCs w:val="18"/>
          </w:rPr>
          <w:t xml:space="preserve"> and </w:t>
        </w:r>
      </w:ins>
      <w:ins w:id="886" w:author="TF 112318" w:date="2018-11-23T12:47:00Z">
        <w:r w:rsidRPr="00624139">
          <w:rPr>
            <w:rFonts w:asciiTheme="minorHAnsi" w:hAnsiTheme="minorHAnsi" w:cstheme="minorHAnsi"/>
            <w:sz w:val="18"/>
            <w:szCs w:val="18"/>
          </w:rPr>
          <w:t>Real-time Control</w:t>
        </w:r>
      </w:ins>
      <w:ins w:id="887" w:author="TF 112318" w:date="2018-11-23T12:48:00Z">
        <w:r w:rsidRPr="00624139">
          <w:rPr>
            <w:rFonts w:asciiTheme="minorHAnsi" w:hAnsiTheme="minorHAnsi" w:cstheme="minorHAnsi"/>
            <w:sz w:val="18"/>
            <w:szCs w:val="18"/>
          </w:rPr>
          <w:t>.</w:t>
        </w:r>
      </w:ins>
    </w:p>
    <w:p w14:paraId="7829152F" w14:textId="539EB4D1" w:rsidR="00E32596" w:rsidRPr="00E32596" w:rsidRDefault="00802732" w:rsidP="00A768FF">
      <w:pPr>
        <w:pStyle w:val="ListParagraph"/>
        <w:numPr>
          <w:ilvl w:val="0"/>
          <w:numId w:val="23"/>
        </w:numPr>
        <w:rPr>
          <w:ins w:id="888" w:author="TF 112318" w:date="2018-11-23T12:48:00Z"/>
          <w:rFonts w:asciiTheme="minorHAnsi" w:hAnsiTheme="minorHAnsi" w:cstheme="minorHAnsi"/>
          <w:sz w:val="18"/>
          <w:szCs w:val="18"/>
        </w:rPr>
      </w:pPr>
      <w:ins w:id="889" w:author="TF 112318" w:date="2018-11-23T13:35:00Z">
        <w:r w:rsidRPr="00802732">
          <w:rPr>
            <w:rFonts w:asciiTheme="minorHAnsi" w:hAnsiTheme="minorHAnsi" w:cstheme="minorHAnsi"/>
            <w:sz w:val="18"/>
            <w:szCs w:val="18"/>
          </w:rPr>
          <w:t>Note if “Ventilation System Type” (A</w:t>
        </w:r>
      </w:ins>
      <w:r w:rsidR="001E79E8">
        <w:rPr>
          <w:rFonts w:asciiTheme="minorHAnsi" w:hAnsiTheme="minorHAnsi" w:cstheme="minorHAnsi"/>
          <w:sz w:val="18"/>
          <w:szCs w:val="18"/>
        </w:rPr>
        <w:t>06</w:t>
      </w:r>
      <w:ins w:id="890" w:author="TF 112318" w:date="2018-11-23T13:35:00Z">
        <w:r w:rsidRPr="00802732">
          <w:rPr>
            <w:rFonts w:asciiTheme="minorHAnsi" w:hAnsiTheme="minorHAnsi" w:cstheme="minorHAnsi"/>
            <w:sz w:val="18"/>
            <w:szCs w:val="18"/>
          </w:rPr>
          <w:t>) = Central Fan Integrated &amp; “Ventilation Operation Schedule” (A</w:t>
        </w:r>
      </w:ins>
      <w:r w:rsidR="001E79E8">
        <w:rPr>
          <w:rFonts w:asciiTheme="minorHAnsi" w:hAnsiTheme="minorHAnsi" w:cstheme="minorHAnsi"/>
          <w:sz w:val="18"/>
          <w:szCs w:val="18"/>
        </w:rPr>
        <w:t>07</w:t>
      </w:r>
      <w:ins w:id="891" w:author="TF 112318" w:date="2018-11-23T17:45:00Z">
        <w:r w:rsidR="001C61BF" w:rsidRPr="00802732">
          <w:rPr>
            <w:rFonts w:asciiTheme="minorHAnsi" w:hAnsiTheme="minorHAnsi" w:cstheme="minorHAnsi"/>
            <w:sz w:val="18"/>
            <w:szCs w:val="18"/>
          </w:rPr>
          <w:t>) =</w:t>
        </w:r>
      </w:ins>
      <w:ins w:id="892" w:author="TF 112318" w:date="2018-11-23T13:35:00Z">
        <w:r w:rsidRPr="00802732">
          <w:rPr>
            <w:rFonts w:asciiTheme="minorHAnsi" w:hAnsiTheme="minorHAnsi" w:cstheme="minorHAnsi"/>
            <w:sz w:val="18"/>
            <w:szCs w:val="18"/>
          </w:rPr>
          <w:t xml:space="preserve"> Continuous; then user will not be allowed to proceed.</w:t>
        </w:r>
      </w:ins>
    </w:p>
    <w:p w14:paraId="78291530" w14:textId="77777777" w:rsidR="00AE10C0" w:rsidRPr="00505DD6" w:rsidDel="00A768FF" w:rsidRDefault="00AE10C0" w:rsidP="00505DD6">
      <w:pPr>
        <w:rPr>
          <w:ins w:id="893" w:author="Ferris, Todd@Energy" w:date="2018-11-21T13:51:00Z"/>
          <w:del w:id="894" w:author="TF 112318" w:date="2018-11-23T12:51:00Z"/>
          <w:rFonts w:asciiTheme="minorHAnsi" w:eastAsia="Cambria" w:hAnsiTheme="minorHAnsi" w:cstheme="minorHAnsi"/>
          <w:sz w:val="18"/>
          <w:szCs w:val="18"/>
        </w:rPr>
      </w:pPr>
    </w:p>
    <w:p w14:paraId="78291531" w14:textId="77777777" w:rsidR="00670A84" w:rsidRPr="00505DD6" w:rsidRDefault="009B1D56" w:rsidP="00505DD6">
      <w:pPr>
        <w:rPr>
          <w:del w:id="895" w:author="TF 112318" w:date="2018-11-23T12:51:00Z"/>
          <w:rFonts w:asciiTheme="minorHAnsi" w:eastAsia="Cambria" w:hAnsiTheme="minorHAnsi" w:cstheme="minorHAnsi"/>
          <w:sz w:val="18"/>
          <w:szCs w:val="18"/>
        </w:rPr>
      </w:pPr>
      <w:ins w:id="896" w:author="Ferris, Todd@Energy" w:date="2018-11-21T12:08:00Z">
        <w:del w:id="897" w:author="TF 112318" w:date="2018-11-23T12:34:00Z">
          <w:r w:rsidRPr="00505DD6" w:rsidDel="00AE10C0">
            <w:rPr>
              <w:rFonts w:asciiTheme="minorHAnsi" w:hAnsiTheme="minorHAnsi" w:cstheme="minorHAnsi"/>
              <w:sz w:val="18"/>
              <w:szCs w:val="18"/>
            </w:rPr>
            <w:delText>and</w:delText>
          </w:r>
        </w:del>
        <w:del w:id="898" w:author="TF 112318" w:date="2018-11-23T12:51:00Z">
          <w:r w:rsidRPr="00505DD6" w:rsidDel="00A768FF">
            <w:rPr>
              <w:rFonts w:asciiTheme="minorHAnsi" w:hAnsiTheme="minorHAnsi" w:cstheme="minorHAnsi"/>
              <w:sz w:val="18"/>
              <w:szCs w:val="18"/>
            </w:rPr>
            <w:delText xml:space="preserve"> is equal to . </w:delText>
          </w:r>
        </w:del>
      </w:ins>
      <w:del w:id="899" w:author="TF 112318" w:date="2018-11-23T12:51:00Z">
        <w:r w:rsidR="00636F83" w:rsidRPr="00505DD6" w:rsidDel="00A768FF">
          <w:rPr>
            <w:rFonts w:asciiTheme="minorHAnsi" w:eastAsia="Cambria" w:hAnsiTheme="minorHAnsi" w:cstheme="minorHAnsi"/>
            <w:sz w:val="18"/>
            <w:szCs w:val="18"/>
          </w:rPr>
          <w:delText>S</w:delText>
        </w:r>
        <w:r w:rsidR="00636F83" w:rsidRPr="00505DD6" w:rsidDel="00A768FF">
          <w:rPr>
            <w:rFonts w:asciiTheme="minorHAnsi" w:hAnsiTheme="minorHAnsi" w:cstheme="minorHAnsi"/>
            <w:sz w:val="18"/>
            <w:szCs w:val="18"/>
          </w:rPr>
          <w:delText>elect the Whole Building Ventilation Rate Calculation Method from the choices provided:</w:delText>
        </w:r>
      </w:del>
    </w:p>
    <w:p w14:paraId="78291532" w14:textId="77777777" w:rsidR="00670A84" w:rsidRPr="00505DD6" w:rsidRDefault="00636F83" w:rsidP="00505DD6">
      <w:pPr>
        <w:rPr>
          <w:del w:id="900" w:author="TF 112318" w:date="2018-11-23T12:51:00Z"/>
          <w:rFonts w:asciiTheme="minorHAnsi" w:eastAsia="Cambria" w:hAnsiTheme="minorHAnsi" w:cstheme="minorHAnsi"/>
          <w:sz w:val="18"/>
          <w:szCs w:val="18"/>
        </w:rPr>
      </w:pPr>
      <w:del w:id="901" w:author="TF 112318" w:date="2018-11-23T12:51:00Z">
        <w:r w:rsidRPr="00505DD6" w:rsidDel="00A768FF">
          <w:rPr>
            <w:rFonts w:asciiTheme="minorHAnsi" w:eastAsia="Cambria" w:hAnsiTheme="minorHAnsi" w:cstheme="minorHAnsi"/>
            <w:sz w:val="18"/>
            <w:szCs w:val="18"/>
          </w:rPr>
          <w:delText>Fan Ventilation Rate Method (only assumes ventilation from the ventilation fan)</w:delText>
        </w:r>
      </w:del>
    </w:p>
    <w:p w14:paraId="78291533" w14:textId="77777777" w:rsidR="00670A84" w:rsidRPr="00505DD6" w:rsidRDefault="00636F83" w:rsidP="00505DD6">
      <w:pPr>
        <w:rPr>
          <w:del w:id="902" w:author="TF 112318" w:date="2018-11-23T12:51:00Z"/>
          <w:rFonts w:asciiTheme="minorHAnsi" w:eastAsia="Cambria" w:hAnsiTheme="minorHAnsi" w:cstheme="minorHAnsi"/>
          <w:sz w:val="18"/>
          <w:szCs w:val="18"/>
        </w:rPr>
      </w:pPr>
      <w:del w:id="903" w:author="TF 112318" w:date="2018-11-23T12:51:00Z">
        <w:r w:rsidRPr="00505DD6" w:rsidDel="00A768FF">
          <w:rPr>
            <w:rFonts w:asciiTheme="minorHAnsi" w:eastAsia="Cambria" w:hAnsiTheme="minorHAnsi" w:cstheme="minorHAnsi"/>
            <w:sz w:val="18"/>
            <w:szCs w:val="18"/>
          </w:rPr>
          <w:delText>Total Ventilation Rate Method (assumes that some ventilation is provided by infiltration)</w:delText>
        </w:r>
      </w:del>
    </w:p>
    <w:p w14:paraId="78291534" w14:textId="77777777" w:rsidR="00670A84" w:rsidRPr="00505DD6" w:rsidRDefault="00636F83" w:rsidP="00505DD6">
      <w:pPr>
        <w:rPr>
          <w:del w:id="904" w:author="TF 112318" w:date="2018-11-23T12:51:00Z"/>
          <w:rFonts w:asciiTheme="minorHAnsi" w:eastAsia="Cambria" w:hAnsiTheme="minorHAnsi" w:cstheme="minorHAnsi"/>
          <w:sz w:val="18"/>
          <w:szCs w:val="18"/>
        </w:rPr>
      </w:pPr>
      <w:del w:id="905" w:author="TF 112318" w:date="2018-11-23T12:51:00Z">
        <w:r w:rsidRPr="00505DD6" w:rsidDel="00A768FF">
          <w:rPr>
            <w:rFonts w:asciiTheme="minorHAnsi" w:eastAsia="Cambria" w:hAnsiTheme="minorHAnsi" w:cstheme="minorHAnsi"/>
            <w:sz w:val="18"/>
            <w:szCs w:val="18"/>
          </w:rPr>
          <w:delText>S</w:delText>
        </w:r>
        <w:r w:rsidRPr="00505DD6" w:rsidDel="00A768FF">
          <w:rPr>
            <w:rFonts w:asciiTheme="minorHAnsi" w:hAnsiTheme="minorHAnsi" w:cstheme="minorHAnsi"/>
            <w:sz w:val="18"/>
            <w:szCs w:val="18"/>
          </w:rPr>
          <w:delText>elect the Whole Building Ventilation System Type from the choices provided:</w:delText>
        </w:r>
      </w:del>
    </w:p>
    <w:p w14:paraId="78291535" w14:textId="77777777" w:rsidR="00670A84" w:rsidRPr="00505DD6" w:rsidRDefault="00636F83" w:rsidP="00505DD6">
      <w:pPr>
        <w:rPr>
          <w:del w:id="906" w:author="TF 112318" w:date="2018-11-23T12:51:00Z"/>
          <w:rFonts w:asciiTheme="minorHAnsi" w:eastAsia="Cambria" w:hAnsiTheme="minorHAnsi" w:cstheme="minorHAnsi"/>
          <w:sz w:val="18"/>
          <w:szCs w:val="18"/>
        </w:rPr>
      </w:pPr>
      <w:del w:id="907" w:author="TF 112318" w:date="2018-11-23T12:51:00Z">
        <w:r w:rsidRPr="00505DD6" w:rsidDel="00A768FF">
          <w:rPr>
            <w:rFonts w:asciiTheme="minorHAnsi" w:eastAsia="Cambria" w:hAnsiTheme="minorHAnsi" w:cstheme="minorHAnsi"/>
            <w:sz w:val="18"/>
            <w:szCs w:val="18"/>
          </w:rPr>
          <w:delText>Standalone – Exhaust (ventilation fan[s] push air out of the house)</w:delText>
        </w:r>
      </w:del>
    </w:p>
    <w:p w14:paraId="78291536" w14:textId="77777777" w:rsidR="00670A84" w:rsidRPr="00505DD6" w:rsidRDefault="00636F83" w:rsidP="00505DD6">
      <w:pPr>
        <w:rPr>
          <w:del w:id="908" w:author="TF 112318" w:date="2018-11-23T12:51:00Z"/>
          <w:rFonts w:asciiTheme="minorHAnsi" w:eastAsia="Cambria" w:hAnsiTheme="minorHAnsi" w:cstheme="minorHAnsi"/>
          <w:sz w:val="18"/>
          <w:szCs w:val="18"/>
        </w:rPr>
      </w:pPr>
      <w:del w:id="909" w:author="TF 112318" w:date="2018-11-23T12:51:00Z">
        <w:r w:rsidRPr="00505DD6" w:rsidDel="00A768FF">
          <w:rPr>
            <w:rFonts w:asciiTheme="minorHAnsi" w:eastAsia="Cambria" w:hAnsiTheme="minorHAnsi" w:cstheme="minorHAnsi"/>
            <w:sz w:val="18"/>
            <w:szCs w:val="18"/>
          </w:rPr>
          <w:delText>Standalone – Supply (ventilation fan[s] push air into house)</w:delText>
        </w:r>
      </w:del>
    </w:p>
    <w:p w14:paraId="78291537" w14:textId="77777777" w:rsidR="00670A84" w:rsidRPr="00505DD6" w:rsidRDefault="00636F83" w:rsidP="00505DD6">
      <w:pPr>
        <w:rPr>
          <w:del w:id="910" w:author="TF 112318" w:date="2018-11-23T12:51:00Z"/>
          <w:rFonts w:asciiTheme="minorHAnsi" w:eastAsia="Cambria" w:hAnsiTheme="minorHAnsi" w:cstheme="minorHAnsi"/>
          <w:sz w:val="18"/>
          <w:szCs w:val="18"/>
        </w:rPr>
      </w:pPr>
      <w:del w:id="911" w:author="TF 112318" w:date="2018-11-23T12:51:00Z">
        <w:r w:rsidRPr="00505DD6" w:rsidDel="00A768FF">
          <w:rPr>
            <w:rFonts w:asciiTheme="minorHAnsi" w:eastAsia="Cambria" w:hAnsiTheme="minorHAnsi" w:cstheme="minorHAnsi"/>
            <w:sz w:val="18"/>
            <w:szCs w:val="18"/>
          </w:rPr>
          <w:delText>Standalone - Balanced (ventilation fan[s] push air into AND out of the house in equal amounts)</w:delText>
        </w:r>
      </w:del>
    </w:p>
    <w:p w14:paraId="78291538" w14:textId="77777777" w:rsidR="00670A84" w:rsidRPr="00505DD6" w:rsidRDefault="00636F83" w:rsidP="00505DD6">
      <w:pPr>
        <w:rPr>
          <w:del w:id="912" w:author="TF 112318" w:date="2018-11-23T12:51:00Z"/>
          <w:rFonts w:asciiTheme="minorHAnsi" w:eastAsia="Cambria" w:hAnsiTheme="minorHAnsi" w:cstheme="minorHAnsi"/>
          <w:sz w:val="18"/>
          <w:szCs w:val="18"/>
        </w:rPr>
      </w:pPr>
      <w:del w:id="913" w:author="TF 112318" w:date="2018-11-23T12:51:00Z">
        <w:r w:rsidRPr="00505DD6" w:rsidDel="00A768FF">
          <w:rPr>
            <w:rFonts w:asciiTheme="minorHAnsi" w:eastAsia="Cambria" w:hAnsiTheme="minorHAnsi" w:cstheme="minorHAnsi"/>
            <w:sz w:val="18"/>
            <w:szCs w:val="18"/>
          </w:rPr>
          <w:delText>Central Fan Integrated – CFI (central space condition system fan is used to pull air into the house) Note: these may not run continuously. If “Continuous” is chosen in A06 an error message will be shown. These types of ventilation systems will trigger extra field verification and scrutiny by inspection personnel.</w:delText>
        </w:r>
      </w:del>
    </w:p>
    <w:p w14:paraId="78291539" w14:textId="77777777" w:rsidR="00670A84" w:rsidRPr="00505DD6" w:rsidRDefault="00D71F67" w:rsidP="00505DD6">
      <w:pPr>
        <w:rPr>
          <w:del w:id="914" w:author="TF 112318" w:date="2018-11-23T12:51:00Z"/>
          <w:rFonts w:asciiTheme="minorHAnsi" w:eastAsia="Cambria" w:hAnsiTheme="minorHAnsi" w:cstheme="minorHAnsi"/>
          <w:sz w:val="18"/>
          <w:szCs w:val="18"/>
        </w:rPr>
      </w:pPr>
      <w:del w:id="915" w:author="TF 112318" w:date="2018-11-23T12:51:00Z">
        <w:r w:rsidRPr="00505DD6" w:rsidDel="00A768FF">
          <w:rPr>
            <w:rFonts w:asciiTheme="minorHAnsi" w:eastAsia="Cambria" w:hAnsiTheme="minorHAnsi" w:cstheme="minorHAnsi"/>
            <w:sz w:val="18"/>
            <w:szCs w:val="18"/>
          </w:rPr>
          <w:delText>Enter the location in the residence where the IAQ fan is located.</w:delText>
        </w:r>
      </w:del>
    </w:p>
    <w:p w14:paraId="7829153A" w14:textId="77777777" w:rsidR="00670A84" w:rsidRPr="00505DD6" w:rsidRDefault="00670A84" w:rsidP="00505DD6">
      <w:pPr>
        <w:rPr>
          <w:rFonts w:asciiTheme="minorHAnsi" w:eastAsia="Cambria" w:hAnsiTheme="minorHAnsi" w:cstheme="minorHAnsi"/>
          <w:b/>
          <w:sz w:val="18"/>
          <w:szCs w:val="18"/>
        </w:rPr>
      </w:pPr>
    </w:p>
    <w:p w14:paraId="776001B7" w14:textId="359D9D85" w:rsidR="00A038D2" w:rsidRPr="0029047D" w:rsidRDefault="00636F83" w:rsidP="00A038D2">
      <w:pPr>
        <w:keepNext/>
        <w:rPr>
          <w:ins w:id="916" w:author="Ferris, Todd@Energy" w:date="2018-11-29T10:43:00Z"/>
          <w:rFonts w:asciiTheme="minorHAnsi" w:hAnsiTheme="minorHAnsi"/>
          <w:b/>
          <w:szCs w:val="18"/>
        </w:rPr>
      </w:pPr>
      <w:r w:rsidRPr="00EE71C1">
        <w:rPr>
          <w:rFonts w:asciiTheme="minorHAnsi" w:eastAsia="Cambria" w:hAnsiTheme="minorHAnsi"/>
          <w:b/>
          <w:sz w:val="18"/>
          <w:szCs w:val="18"/>
        </w:rPr>
        <w:t xml:space="preserve">Section B. </w:t>
      </w:r>
      <w:ins w:id="917" w:author="Ferris, Todd@Energy" w:date="2018-11-29T10:43:00Z">
        <w:r w:rsidR="00A038D2" w:rsidRPr="00A038D2">
          <w:rPr>
            <w:rFonts w:asciiTheme="minorHAnsi" w:eastAsia="Cambria" w:hAnsiTheme="minorHAnsi"/>
            <w:b/>
            <w:sz w:val="18"/>
            <w:szCs w:val="18"/>
            <w:rPrChange w:id="918" w:author="Ferris, Todd@Energy" w:date="2018-11-29T10:43:00Z">
              <w:rPr>
                <w:rFonts w:asciiTheme="minorHAnsi" w:hAnsiTheme="minorHAnsi"/>
                <w:b/>
                <w:szCs w:val="18"/>
              </w:rPr>
            </w:rPrChange>
          </w:rPr>
          <w:t>Ventilation - Total Ventilation Rate</w:t>
        </w:r>
        <w:r w:rsidR="00A038D2">
          <w:rPr>
            <w:rFonts w:asciiTheme="minorHAnsi" w:eastAsia="Cambria" w:hAnsiTheme="minorHAnsi"/>
            <w:b/>
            <w:sz w:val="18"/>
            <w:szCs w:val="18"/>
          </w:rPr>
          <w:t xml:space="preserve"> - </w:t>
        </w:r>
        <w:r w:rsidR="00A038D2" w:rsidRPr="00A038D2">
          <w:rPr>
            <w:rFonts w:asciiTheme="minorHAnsi" w:eastAsia="Cambria" w:hAnsiTheme="minorHAnsi"/>
            <w:b/>
            <w:sz w:val="18"/>
            <w:szCs w:val="18"/>
            <w:rPrChange w:id="919" w:author="Ferris, Todd@Energy" w:date="2018-11-29T10:43:00Z">
              <w:rPr>
                <w:rFonts w:asciiTheme="minorHAnsi" w:hAnsiTheme="minorHAnsi"/>
                <w:b/>
                <w:szCs w:val="18"/>
              </w:rPr>
            </w:rPrChange>
          </w:rPr>
          <w:t>High-rise Residential Multifamily Ventilation</w:t>
        </w:r>
      </w:ins>
    </w:p>
    <w:p w14:paraId="7829153B" w14:textId="05F08662" w:rsidR="00636F83" w:rsidDel="00A038D2" w:rsidRDefault="00636F83" w:rsidP="00636F83">
      <w:pPr>
        <w:rPr>
          <w:del w:id="920" w:author="Ferris, Todd@Energy" w:date="2018-11-29T10:43:00Z"/>
          <w:rFonts w:asciiTheme="minorHAnsi" w:eastAsia="Cambria" w:hAnsiTheme="minorHAnsi"/>
          <w:b/>
          <w:sz w:val="18"/>
          <w:szCs w:val="18"/>
        </w:rPr>
      </w:pPr>
      <w:del w:id="921" w:author="Ferris, Todd@Energy" w:date="2018-11-29T10:43:00Z">
        <w:r w:rsidRPr="00EE71C1" w:rsidDel="00A038D2">
          <w:rPr>
            <w:rFonts w:asciiTheme="minorHAnsi" w:eastAsia="Cambria" w:hAnsiTheme="minorHAnsi"/>
            <w:b/>
            <w:sz w:val="18"/>
            <w:szCs w:val="18"/>
          </w:rPr>
          <w:delText xml:space="preserve">Whole Building Continuous Ventilation – </w:delText>
        </w:r>
        <w:r w:rsidDel="00A038D2">
          <w:rPr>
            <w:rFonts w:asciiTheme="minorHAnsi" w:eastAsia="Cambria" w:hAnsiTheme="minorHAnsi"/>
            <w:b/>
            <w:sz w:val="18"/>
            <w:szCs w:val="18"/>
          </w:rPr>
          <w:delText xml:space="preserve">Total </w:delText>
        </w:r>
        <w:r w:rsidRPr="00EE71C1" w:rsidDel="00A038D2">
          <w:rPr>
            <w:rFonts w:asciiTheme="minorHAnsi" w:eastAsia="Cambria" w:hAnsiTheme="minorHAnsi"/>
            <w:b/>
            <w:sz w:val="18"/>
            <w:szCs w:val="18"/>
          </w:rPr>
          <w:delText>Ventilation Rate Method</w:delText>
        </w:r>
      </w:del>
    </w:p>
    <w:p w14:paraId="7829153C" w14:textId="6602005C" w:rsidR="00636F83" w:rsidRPr="0045459E" w:rsidDel="00A768FF" w:rsidRDefault="00636F83" w:rsidP="00A038D2">
      <w:pPr>
        <w:rPr>
          <w:del w:id="922" w:author="TF 112318" w:date="2018-11-23T12:58:00Z"/>
          <w:rFonts w:asciiTheme="minorHAnsi" w:eastAsia="Cambria" w:hAnsiTheme="minorHAnsi"/>
          <w:sz w:val="18"/>
          <w:szCs w:val="18"/>
        </w:rPr>
      </w:pPr>
      <w:r w:rsidRPr="00EE71C1">
        <w:rPr>
          <w:rFonts w:asciiTheme="minorHAnsi" w:eastAsia="Cambria" w:hAnsiTheme="minorHAnsi"/>
          <w:sz w:val="18"/>
          <w:szCs w:val="18"/>
        </w:rPr>
        <w:t xml:space="preserve">This value is automatically calculated using </w:t>
      </w:r>
      <w:del w:id="923" w:author="TF 112318" w:date="2018-11-23T12:57:00Z">
        <w:r w:rsidDel="00A768FF">
          <w:rPr>
            <w:rFonts w:asciiTheme="minorHAnsi" w:eastAsia="Cambria" w:hAnsiTheme="minorHAnsi"/>
            <w:sz w:val="18"/>
            <w:szCs w:val="18"/>
          </w:rPr>
          <w:delText xml:space="preserve">62.2 </w:delText>
        </w:r>
      </w:del>
      <w:r w:rsidRPr="00EE71C1">
        <w:rPr>
          <w:rFonts w:asciiTheme="minorHAnsi" w:eastAsia="Cambria" w:hAnsiTheme="minorHAnsi"/>
          <w:sz w:val="18"/>
          <w:szCs w:val="18"/>
        </w:rPr>
        <w:t>equation</w:t>
      </w:r>
      <w:ins w:id="924" w:author="TF 112318" w:date="2018-11-23T12:57:00Z">
        <w:r w:rsidR="00A768FF">
          <w:rPr>
            <w:rFonts w:asciiTheme="minorHAnsi" w:eastAsia="Cambria" w:hAnsiTheme="minorHAnsi"/>
            <w:sz w:val="18"/>
            <w:szCs w:val="18"/>
          </w:rPr>
          <w:t xml:space="preserve"> </w:t>
        </w:r>
      </w:ins>
      <w:r w:rsidR="00B231C0">
        <w:rPr>
          <w:rFonts w:asciiTheme="minorHAnsi" w:eastAsia="Cambria" w:hAnsiTheme="minorHAnsi"/>
          <w:sz w:val="18"/>
          <w:szCs w:val="18"/>
        </w:rPr>
        <w:t>120.1</w:t>
      </w:r>
      <w:ins w:id="925" w:author="TF 112318" w:date="2018-11-23T12:57:00Z">
        <w:r w:rsidR="00A768FF">
          <w:rPr>
            <w:rFonts w:asciiTheme="minorHAnsi" w:eastAsia="Cambria" w:hAnsiTheme="minorHAnsi"/>
            <w:sz w:val="18"/>
            <w:szCs w:val="18"/>
          </w:rPr>
          <w:t>-B from the Energy Standards</w:t>
        </w:r>
      </w:ins>
      <w:del w:id="926" w:author="TF 112318" w:date="2018-11-23T12:58:00Z">
        <w:r w:rsidRPr="00EE71C1" w:rsidDel="00A768FF">
          <w:rPr>
            <w:rFonts w:asciiTheme="minorHAnsi" w:eastAsia="Cambria" w:hAnsiTheme="minorHAnsi"/>
            <w:sz w:val="18"/>
            <w:szCs w:val="18"/>
          </w:rPr>
          <w:delText xml:space="preserve"> 4.</w:delText>
        </w:r>
        <w:r w:rsidDel="00A768FF">
          <w:rPr>
            <w:rFonts w:asciiTheme="minorHAnsi" w:eastAsia="Cambria" w:hAnsiTheme="minorHAnsi"/>
            <w:sz w:val="18"/>
            <w:szCs w:val="18"/>
          </w:rPr>
          <w:delText>2a</w:delText>
        </w:r>
      </w:del>
      <w:r w:rsidRPr="00EE71C1">
        <w:rPr>
          <w:rFonts w:asciiTheme="minorHAnsi" w:eastAsia="Cambria" w:hAnsiTheme="minorHAnsi"/>
          <w:sz w:val="18"/>
          <w:szCs w:val="18"/>
        </w:rPr>
        <w:t>.</w:t>
      </w:r>
      <w:del w:id="927" w:author="TF 112318" w:date="2018-11-23T12:58:00Z">
        <w:r w:rsidDel="00A768FF">
          <w:rPr>
            <w:rFonts w:asciiTheme="minorHAnsi" w:eastAsia="Cambria" w:hAnsiTheme="minorHAnsi"/>
            <w:sz w:val="18"/>
            <w:szCs w:val="18"/>
          </w:rPr>
          <w:delText xml:space="preserve"> </w:delText>
        </w:r>
        <w:r w:rsidRPr="00DD4C67" w:rsidDel="00A768FF">
          <w:rPr>
            <w:rFonts w:asciiTheme="minorHAnsi" w:hAnsiTheme="minorHAnsi"/>
            <w:sz w:val="18"/>
            <w:szCs w:val="18"/>
          </w:rPr>
          <w:delText xml:space="preserve">The equation </w:delText>
        </w:r>
        <w:r w:rsidDel="00A768FF">
          <w:rPr>
            <w:rFonts w:asciiTheme="minorHAnsi" w:hAnsiTheme="minorHAnsi"/>
            <w:sz w:val="18"/>
            <w:szCs w:val="18"/>
          </w:rPr>
          <w:delText>used to calculate this value in the field equals:</w:delText>
        </w:r>
      </w:del>
    </w:p>
    <w:p w14:paraId="7829153D" w14:textId="77777777" w:rsidR="00636F83" w:rsidRPr="0045459E" w:rsidDel="00A768FF" w:rsidRDefault="00636F83" w:rsidP="00A768FF">
      <w:pPr>
        <w:numPr>
          <w:ilvl w:val="0"/>
          <w:numId w:val="9"/>
        </w:numPr>
        <w:contextualSpacing/>
        <w:rPr>
          <w:del w:id="928" w:author="TF 112318" w:date="2018-11-23T12:58:00Z"/>
          <w:rFonts w:asciiTheme="minorHAnsi" w:eastAsia="Cambria" w:hAnsiTheme="minorHAnsi"/>
          <w:sz w:val="18"/>
          <w:szCs w:val="18"/>
        </w:rPr>
      </w:pPr>
      <w:del w:id="929" w:author="TF 112318" w:date="2018-11-23T12:58:00Z">
        <w:r w:rsidDel="00A768FF">
          <w:rPr>
            <w:rFonts w:asciiTheme="minorHAnsi" w:hAnsiTheme="minorHAnsi"/>
            <w:sz w:val="18"/>
            <w:szCs w:val="18"/>
          </w:rPr>
          <w:delText xml:space="preserve">If A02= Single Family then </w:delText>
        </w:r>
        <w:r w:rsidRPr="0045459E" w:rsidDel="00A768FF">
          <w:rPr>
            <w:rFonts w:asciiTheme="minorHAnsi" w:hAnsiTheme="minorHAnsi"/>
            <w:sz w:val="18"/>
            <w:szCs w:val="18"/>
          </w:rPr>
          <w:delText>[(0.0</w:delText>
        </w:r>
        <w:r w:rsidDel="00A768FF">
          <w:rPr>
            <w:rFonts w:asciiTheme="minorHAnsi" w:hAnsiTheme="minorHAnsi"/>
            <w:sz w:val="18"/>
            <w:szCs w:val="18"/>
          </w:rPr>
          <w:delText>3</w:delText>
        </w:r>
        <w:r w:rsidRPr="0045459E" w:rsidDel="00A768FF">
          <w:rPr>
            <w:rFonts w:asciiTheme="minorHAnsi" w:hAnsiTheme="minorHAnsi"/>
            <w:sz w:val="18"/>
            <w:szCs w:val="18"/>
          </w:rPr>
          <w:delText xml:space="preserve"> x conditioned floor area A</w:delText>
        </w:r>
        <w:r w:rsidDel="00A768FF">
          <w:rPr>
            <w:rFonts w:asciiTheme="minorHAnsi" w:hAnsiTheme="minorHAnsi"/>
            <w:sz w:val="18"/>
            <w:szCs w:val="18"/>
          </w:rPr>
          <w:delText>04</w:delText>
        </w:r>
        <w:r w:rsidRPr="0045459E" w:rsidDel="00A768FF">
          <w:rPr>
            <w:rFonts w:asciiTheme="minorHAnsi" w:hAnsiTheme="minorHAnsi"/>
            <w:sz w:val="18"/>
            <w:szCs w:val="18"/>
          </w:rPr>
          <w:delText>) + 7.5(Number of bedrooms A</w:delText>
        </w:r>
        <w:r w:rsidDel="00A768FF">
          <w:rPr>
            <w:rFonts w:asciiTheme="minorHAnsi" w:hAnsiTheme="minorHAnsi"/>
            <w:sz w:val="18"/>
            <w:szCs w:val="18"/>
          </w:rPr>
          <w:delText>05</w:delText>
        </w:r>
        <w:r w:rsidRPr="0045459E" w:rsidDel="00A768FF">
          <w:rPr>
            <w:rFonts w:asciiTheme="minorHAnsi" w:hAnsiTheme="minorHAnsi"/>
            <w:sz w:val="18"/>
            <w:szCs w:val="18"/>
          </w:rPr>
          <w:delText xml:space="preserve"> + 1)] = </w:delText>
        </w:r>
        <w:r w:rsidDel="00A768FF">
          <w:rPr>
            <w:rFonts w:asciiTheme="minorHAnsi" w:hAnsiTheme="minorHAnsi"/>
            <w:sz w:val="18"/>
            <w:szCs w:val="18"/>
          </w:rPr>
          <w:delText xml:space="preserve">Required </w:delText>
        </w:r>
        <w:r w:rsidRPr="0045459E" w:rsidDel="00A768FF">
          <w:rPr>
            <w:rFonts w:asciiTheme="minorHAnsi" w:hAnsiTheme="minorHAnsi"/>
            <w:sz w:val="18"/>
            <w:szCs w:val="18"/>
          </w:rPr>
          <w:delText>Continuous Whole-Building Ventilation Rate</w:delText>
        </w:r>
      </w:del>
    </w:p>
    <w:p w14:paraId="7829153E" w14:textId="77777777" w:rsidR="00636F83" w:rsidRPr="0045459E" w:rsidRDefault="00636F83" w:rsidP="00A768FF">
      <w:pPr>
        <w:numPr>
          <w:ilvl w:val="0"/>
          <w:numId w:val="9"/>
        </w:numPr>
        <w:contextualSpacing/>
        <w:rPr>
          <w:rFonts w:asciiTheme="minorHAnsi" w:eastAsia="Cambria" w:hAnsiTheme="minorHAnsi"/>
          <w:sz w:val="18"/>
          <w:szCs w:val="18"/>
        </w:rPr>
      </w:pPr>
      <w:del w:id="930" w:author="TF 112318" w:date="2018-11-23T12:58:00Z">
        <w:r w:rsidDel="00A768FF">
          <w:rPr>
            <w:rFonts w:asciiTheme="minorHAnsi" w:hAnsiTheme="minorHAnsi"/>
            <w:sz w:val="18"/>
            <w:szCs w:val="18"/>
          </w:rPr>
          <w:delText xml:space="preserve">If A02= Multifamily then </w:delText>
        </w:r>
        <w:r w:rsidRPr="0045459E" w:rsidDel="00A768FF">
          <w:rPr>
            <w:rFonts w:asciiTheme="minorHAnsi" w:hAnsiTheme="minorHAnsi"/>
            <w:sz w:val="18"/>
            <w:szCs w:val="18"/>
          </w:rPr>
          <w:delText>[(0.0</w:delText>
        </w:r>
        <w:r w:rsidDel="00A768FF">
          <w:rPr>
            <w:rFonts w:asciiTheme="minorHAnsi" w:hAnsiTheme="minorHAnsi"/>
            <w:sz w:val="18"/>
            <w:szCs w:val="18"/>
          </w:rPr>
          <w:delText>5</w:delText>
        </w:r>
        <w:r w:rsidRPr="0045459E" w:rsidDel="00A768FF">
          <w:rPr>
            <w:rFonts w:asciiTheme="minorHAnsi" w:hAnsiTheme="minorHAnsi"/>
            <w:sz w:val="18"/>
            <w:szCs w:val="18"/>
          </w:rPr>
          <w:delText xml:space="preserve"> x conditioned floor area A</w:delText>
        </w:r>
        <w:r w:rsidDel="00A768FF">
          <w:rPr>
            <w:rFonts w:asciiTheme="minorHAnsi" w:hAnsiTheme="minorHAnsi"/>
            <w:sz w:val="18"/>
            <w:szCs w:val="18"/>
          </w:rPr>
          <w:delText>04</w:delText>
        </w:r>
        <w:r w:rsidRPr="0045459E" w:rsidDel="00A768FF">
          <w:rPr>
            <w:rFonts w:asciiTheme="minorHAnsi" w:hAnsiTheme="minorHAnsi"/>
            <w:sz w:val="18"/>
            <w:szCs w:val="18"/>
          </w:rPr>
          <w:delText>) + 7.5(Number of bedrooms A</w:delText>
        </w:r>
        <w:r w:rsidDel="00A768FF">
          <w:rPr>
            <w:rFonts w:asciiTheme="minorHAnsi" w:hAnsiTheme="minorHAnsi"/>
            <w:sz w:val="18"/>
            <w:szCs w:val="18"/>
          </w:rPr>
          <w:delText>05</w:delText>
        </w:r>
        <w:r w:rsidRPr="0045459E" w:rsidDel="00A768FF">
          <w:rPr>
            <w:rFonts w:asciiTheme="minorHAnsi" w:hAnsiTheme="minorHAnsi"/>
            <w:sz w:val="18"/>
            <w:szCs w:val="18"/>
          </w:rPr>
          <w:delText xml:space="preserve"> + 1)] = </w:delText>
        </w:r>
        <w:r w:rsidDel="00A768FF">
          <w:rPr>
            <w:rFonts w:asciiTheme="minorHAnsi" w:hAnsiTheme="minorHAnsi"/>
            <w:sz w:val="18"/>
            <w:szCs w:val="18"/>
          </w:rPr>
          <w:delText xml:space="preserve">Required </w:delText>
        </w:r>
        <w:r w:rsidRPr="0045459E" w:rsidDel="00A768FF">
          <w:rPr>
            <w:rFonts w:asciiTheme="minorHAnsi" w:hAnsiTheme="minorHAnsi"/>
            <w:sz w:val="18"/>
            <w:szCs w:val="18"/>
          </w:rPr>
          <w:delText>Continuous Whole-Building Ventilation Rate</w:delText>
        </w:r>
      </w:del>
    </w:p>
    <w:p w14:paraId="7829153F" w14:textId="77777777" w:rsidR="00326D40" w:rsidDel="00EA7933" w:rsidRDefault="00326D40" w:rsidP="00636F83">
      <w:pPr>
        <w:numPr>
          <w:ilvl w:val="0"/>
          <w:numId w:val="9"/>
        </w:numPr>
        <w:contextualSpacing/>
        <w:rPr>
          <w:ins w:id="931" w:author="TF 112318" w:date="2018-11-23T13:05:00Z"/>
          <w:del w:id="932" w:author="TF 112518" w:date="2018-11-26T22:39:00Z"/>
          <w:rFonts w:asciiTheme="minorHAnsi" w:eastAsia="Cambria" w:hAnsiTheme="minorHAnsi"/>
          <w:sz w:val="18"/>
          <w:szCs w:val="18"/>
        </w:rPr>
      </w:pPr>
      <w:ins w:id="933" w:author="TF 112318" w:date="2018-11-23T13:08:00Z">
        <w:del w:id="934" w:author="TF 112518" w:date="2018-11-26T22:39:00Z">
          <w:r w:rsidRPr="00EE71C1" w:rsidDel="00EA7933">
            <w:rPr>
              <w:rFonts w:asciiTheme="minorHAnsi" w:eastAsia="Cambria" w:hAnsiTheme="minorHAnsi"/>
              <w:sz w:val="18"/>
              <w:szCs w:val="18"/>
            </w:rPr>
            <w:delText>This value automatically calculate</w:delText>
          </w:r>
        </w:del>
      </w:ins>
      <w:ins w:id="935" w:author="TF 112318" w:date="2018-11-23T13:32:00Z">
        <w:del w:id="936" w:author="TF 112518" w:date="2018-11-26T22:39:00Z">
          <w:r w:rsidR="00E32596" w:rsidDel="00EA7933">
            <w:rPr>
              <w:rFonts w:asciiTheme="minorHAnsi" w:eastAsia="Cambria" w:hAnsiTheme="minorHAnsi"/>
              <w:sz w:val="18"/>
              <w:szCs w:val="18"/>
            </w:rPr>
            <w:delText>s</w:delText>
          </w:r>
        </w:del>
      </w:ins>
      <w:ins w:id="937" w:author="TF 112318" w:date="2018-11-23T13:08:00Z">
        <w:del w:id="938" w:author="TF 112518" w:date="2018-11-26T22:39:00Z">
          <w:r w:rsidRPr="00EE71C1" w:rsidDel="00EA7933">
            <w:rPr>
              <w:rFonts w:asciiTheme="minorHAnsi" w:eastAsia="Cambria" w:hAnsiTheme="minorHAnsi"/>
              <w:sz w:val="18"/>
              <w:szCs w:val="18"/>
            </w:rPr>
            <w:delText xml:space="preserve"> using </w:delText>
          </w:r>
        </w:del>
      </w:ins>
      <w:ins w:id="939" w:author="TF 112318" w:date="2018-11-23T13:01:00Z">
        <w:del w:id="940" w:author="TF 112518" w:date="2018-11-26T22:39:00Z">
          <w:r w:rsidDel="00EA7933">
            <w:rPr>
              <w:rFonts w:asciiTheme="minorHAnsi" w:eastAsia="Cambria" w:hAnsiTheme="minorHAnsi"/>
              <w:sz w:val="18"/>
              <w:szCs w:val="18"/>
            </w:rPr>
            <w:delText xml:space="preserve">either </w:delText>
          </w:r>
        </w:del>
      </w:ins>
      <w:ins w:id="941" w:author="TF 112318" w:date="2018-11-23T12:59:00Z">
        <w:del w:id="942" w:author="TF 112518" w:date="2018-11-26T22:39:00Z">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943" w:author="TF 112318" w:date="2018-11-23T13:01:00Z">
        <w:del w:id="944" w:author="TF 112518" w:date="2018-11-26T22:39:00Z">
          <w:r w:rsidDel="00EA7933">
            <w:rPr>
              <w:rFonts w:asciiTheme="minorHAnsi" w:eastAsia="Cambria" w:hAnsiTheme="minorHAnsi"/>
              <w:sz w:val="18"/>
              <w:szCs w:val="18"/>
            </w:rPr>
            <w:delText>C or 150.0-D</w:delText>
          </w:r>
        </w:del>
      </w:ins>
      <w:ins w:id="945" w:author="TF 112318" w:date="2018-11-23T12:59:00Z">
        <w:del w:id="946" w:author="TF 112518" w:date="2018-11-26T22:39:00Z">
          <w:r w:rsidDel="00EA7933">
            <w:rPr>
              <w:rFonts w:asciiTheme="minorHAnsi" w:eastAsia="Cambria" w:hAnsiTheme="minorHAnsi"/>
              <w:sz w:val="18"/>
              <w:szCs w:val="18"/>
            </w:rPr>
            <w:delText xml:space="preserve"> from the Energy Standards</w:delText>
          </w:r>
          <w:r w:rsidRPr="00EE71C1" w:rsidDel="00EA7933">
            <w:rPr>
              <w:rFonts w:asciiTheme="minorHAnsi" w:eastAsia="Cambria" w:hAnsiTheme="minorHAnsi"/>
              <w:sz w:val="18"/>
              <w:szCs w:val="18"/>
            </w:rPr>
            <w:delText>.</w:delText>
          </w:r>
        </w:del>
      </w:ins>
    </w:p>
    <w:p w14:paraId="78291540" w14:textId="77777777" w:rsidR="00670A84" w:rsidDel="00EA7933" w:rsidRDefault="00326D40">
      <w:pPr>
        <w:pStyle w:val="ListParagraph"/>
        <w:numPr>
          <w:ilvl w:val="0"/>
          <w:numId w:val="26"/>
        </w:numPr>
        <w:rPr>
          <w:ins w:id="947" w:author="TF 112318" w:date="2018-11-23T13:07:00Z"/>
          <w:del w:id="948" w:author="TF 112518" w:date="2018-11-26T22:39:00Z"/>
          <w:rFonts w:asciiTheme="minorHAnsi" w:eastAsia="Cambria" w:hAnsiTheme="minorHAnsi"/>
          <w:sz w:val="18"/>
          <w:szCs w:val="18"/>
        </w:rPr>
      </w:pPr>
      <w:ins w:id="949" w:author="TF 112318" w:date="2018-11-23T13:06:00Z">
        <w:del w:id="950" w:author="TF 112518" w:date="2018-11-26T22:39:00Z">
          <w:r w:rsidDel="00EA7933">
            <w:rPr>
              <w:rFonts w:asciiTheme="minorHAnsi" w:eastAsia="Cambria" w:hAnsiTheme="minorHAnsi"/>
              <w:sz w:val="18"/>
              <w:szCs w:val="18"/>
            </w:rPr>
            <w:delText xml:space="preserve">If </w:delText>
          </w:r>
        </w:del>
      </w:ins>
      <w:ins w:id="951" w:author="TF 112318" w:date="2018-11-23T13:08:00Z">
        <w:del w:id="952" w:author="TF 112518" w:date="2018-11-26T22:39:00Z">
          <w:r w:rsidR="0099732B" w:rsidDel="00EA7933">
            <w:rPr>
              <w:rFonts w:asciiTheme="minorHAnsi" w:eastAsia="Cambria" w:hAnsiTheme="minorHAnsi"/>
              <w:sz w:val="18"/>
              <w:szCs w:val="18"/>
            </w:rPr>
            <w:delText>a</w:delText>
          </w:r>
        </w:del>
      </w:ins>
      <w:ins w:id="953" w:author="TF 112318" w:date="2018-11-23T13:06:00Z">
        <w:del w:id="954" w:author="TF 112518" w:date="2018-11-26T22:39:00Z">
          <w:r w:rsidDel="00EA7933">
            <w:rPr>
              <w:rFonts w:asciiTheme="minorHAnsi" w:eastAsia="Cambria" w:hAnsiTheme="minorHAnsi"/>
              <w:sz w:val="18"/>
              <w:szCs w:val="18"/>
            </w:rPr>
            <w:delText>i</w:delText>
          </w:r>
        </w:del>
      </w:ins>
      <w:ins w:id="955" w:author="TF 112318" w:date="2018-11-23T13:07:00Z">
        <w:del w:id="956" w:author="TF 112518" w:date="2018-11-26T22:39:00Z">
          <w:r w:rsidDel="00EA7933">
            <w:rPr>
              <w:rFonts w:asciiTheme="minorHAnsi" w:eastAsia="Cambria" w:hAnsiTheme="minorHAnsi"/>
              <w:sz w:val="18"/>
              <w:szCs w:val="18"/>
            </w:rPr>
            <w:delText xml:space="preserve">r </w:delText>
          </w:r>
        </w:del>
      </w:ins>
      <w:ins w:id="957" w:author="TF 112318" w:date="2018-11-23T13:06:00Z">
        <w:del w:id="958" w:author="TF 112518" w:date="2018-11-26T22:39:00Z">
          <w:r w:rsidDel="00EA7933">
            <w:rPr>
              <w:rFonts w:asciiTheme="minorHAnsi" w:eastAsia="Cambria" w:hAnsiTheme="minorHAnsi"/>
              <w:sz w:val="18"/>
              <w:szCs w:val="18"/>
            </w:rPr>
            <w:delText xml:space="preserve">changes per hour from section A is equal to “Default” then </w:delText>
          </w:r>
        </w:del>
      </w:ins>
      <w:ins w:id="959" w:author="TF 112318" w:date="2018-11-23T17:45:00Z">
        <w:del w:id="960" w:author="TF 112518" w:date="2018-11-26T22:39:00Z">
          <w:r w:rsidR="001C61BF" w:rsidRPr="00EE71C1" w:rsidDel="00EA7933">
            <w:rPr>
              <w:rFonts w:asciiTheme="minorHAnsi" w:eastAsia="Cambria" w:hAnsiTheme="minorHAnsi"/>
              <w:sz w:val="18"/>
              <w:szCs w:val="18"/>
            </w:rPr>
            <w:delText>equation,</w:delText>
          </w:r>
        </w:del>
      </w:ins>
      <w:ins w:id="961" w:author="TF 112318" w:date="2018-11-23T13:06:00Z">
        <w:del w:id="962" w:author="TF 112518" w:date="2018-11-26T22:39:00Z">
          <w:r w:rsidDel="00EA7933">
            <w:rPr>
              <w:rFonts w:asciiTheme="minorHAnsi" w:eastAsia="Cambria" w:hAnsiTheme="minorHAnsi"/>
              <w:sz w:val="18"/>
              <w:szCs w:val="18"/>
            </w:rPr>
            <w:delText xml:space="preserve"> 150.0-C</w:delText>
          </w:r>
        </w:del>
      </w:ins>
      <w:ins w:id="963" w:author="TF 112318" w:date="2018-11-23T13:07:00Z">
        <w:del w:id="964" w:author="TF 112518" w:date="2018-11-26T22:39:00Z">
          <w:r w:rsidDel="00EA7933">
            <w:rPr>
              <w:rFonts w:asciiTheme="minorHAnsi" w:eastAsia="Cambria" w:hAnsiTheme="minorHAnsi"/>
              <w:sz w:val="18"/>
              <w:szCs w:val="18"/>
            </w:rPr>
            <w:delText xml:space="preserve"> will be used.</w:delText>
          </w:r>
        </w:del>
      </w:ins>
    </w:p>
    <w:p w14:paraId="78291541" w14:textId="77777777" w:rsidR="0099732B" w:rsidDel="00EA7933" w:rsidRDefault="0099732B" w:rsidP="0099732B">
      <w:pPr>
        <w:pStyle w:val="ListParagraph"/>
        <w:numPr>
          <w:ilvl w:val="0"/>
          <w:numId w:val="26"/>
        </w:numPr>
        <w:rPr>
          <w:ins w:id="965" w:author="TF 112318" w:date="2018-11-23T13:08:00Z"/>
          <w:del w:id="966" w:author="TF 112518" w:date="2018-11-26T22:39:00Z"/>
          <w:rFonts w:asciiTheme="minorHAnsi" w:eastAsia="Cambria" w:hAnsiTheme="minorHAnsi"/>
          <w:sz w:val="18"/>
          <w:szCs w:val="18"/>
        </w:rPr>
      </w:pPr>
      <w:ins w:id="967" w:author="TF 112318" w:date="2018-11-23T13:08:00Z">
        <w:del w:id="968" w:author="TF 112518" w:date="2018-11-26T22:39:00Z">
          <w:r w:rsidDel="00EA7933">
            <w:rPr>
              <w:rFonts w:asciiTheme="minorHAnsi" w:eastAsia="Cambria" w:hAnsiTheme="minorHAnsi"/>
              <w:sz w:val="18"/>
              <w:szCs w:val="18"/>
            </w:rPr>
            <w:delText>If air changes per hour from section A is equal to “</w:delText>
          </w:r>
        </w:del>
      </w:ins>
      <w:ins w:id="969" w:author="TF 112318" w:date="2018-11-23T17:45:00Z">
        <w:del w:id="970" w:author="TF 112518" w:date="2018-11-26T22:39:00Z">
          <w:r w:rsidR="001C61BF" w:rsidDel="00EA7933">
            <w:rPr>
              <w:rFonts w:asciiTheme="minorHAnsi" w:eastAsia="Cambria" w:hAnsiTheme="minorHAnsi"/>
              <w:sz w:val="18"/>
              <w:szCs w:val="18"/>
            </w:rPr>
            <w:delText>Measured”</w:delText>
          </w:r>
        </w:del>
      </w:ins>
      <w:ins w:id="971" w:author="TF 112318" w:date="2018-11-23T13:08:00Z">
        <w:del w:id="972" w:author="TF 112518" w:date="2018-11-26T22:39:00Z">
          <w:r w:rsidDel="00EA7933">
            <w:rPr>
              <w:rFonts w:asciiTheme="minorHAnsi" w:eastAsia="Cambria" w:hAnsiTheme="minorHAnsi"/>
              <w:sz w:val="18"/>
              <w:szCs w:val="18"/>
            </w:rPr>
            <w:delText xml:space="preserve"> </w:delText>
          </w:r>
        </w:del>
      </w:ins>
      <w:ins w:id="973" w:author="TF 112318" w:date="2018-11-23T13:09:00Z">
        <w:del w:id="974" w:author="TF 112518" w:date="2018-11-26T22:39:00Z">
          <w:r w:rsidDel="00EA7933">
            <w:rPr>
              <w:rFonts w:asciiTheme="minorHAnsi" w:eastAsia="Cambria" w:hAnsiTheme="minorHAnsi"/>
              <w:sz w:val="18"/>
              <w:szCs w:val="18"/>
            </w:rPr>
            <w:delText xml:space="preserve">and the leakage value from the CF2R-MCH-24 is </w:delText>
          </w:r>
        </w:del>
      </w:ins>
      <w:ins w:id="975" w:author="TF 112318" w:date="2018-11-23T13:11:00Z">
        <w:del w:id="976" w:author="TF 112518" w:date="2018-11-26T22:39:00Z">
          <w:r w:rsidDel="00EA7933">
            <w:rPr>
              <w:rFonts w:asciiTheme="minorHAnsi" w:eastAsia="Cambria" w:hAnsiTheme="minorHAnsi"/>
              <w:sz w:val="18"/>
              <w:szCs w:val="18"/>
            </w:rPr>
            <w:delText>&gt;</w:delText>
          </w:r>
        </w:del>
      </w:ins>
      <w:ins w:id="977" w:author="TF 112318" w:date="2018-11-23T13:10:00Z">
        <w:del w:id="978" w:author="TF 112518" w:date="2018-11-26T22:39:00Z">
          <w:r w:rsidDel="00EA7933">
            <w:rPr>
              <w:rFonts w:asciiTheme="minorHAnsi" w:eastAsia="Cambria" w:hAnsiTheme="minorHAnsi"/>
              <w:sz w:val="18"/>
              <w:szCs w:val="18"/>
            </w:rPr>
            <w:delText xml:space="preserve"> 2.0</w:delText>
          </w:r>
        </w:del>
      </w:ins>
      <w:ins w:id="979" w:author="TF 112318" w:date="2018-11-23T13:09:00Z">
        <w:del w:id="980" w:author="TF 112518" w:date="2018-11-26T22:39:00Z">
          <w:r w:rsidDel="00EA7933">
            <w:rPr>
              <w:rFonts w:asciiTheme="minorHAnsi" w:eastAsia="Cambria" w:hAnsiTheme="minorHAnsi"/>
              <w:sz w:val="18"/>
              <w:szCs w:val="18"/>
            </w:rPr>
            <w:delText xml:space="preserve"> </w:delText>
          </w:r>
        </w:del>
      </w:ins>
      <w:ins w:id="981" w:author="TF 112318" w:date="2018-11-23T13:08:00Z">
        <w:del w:id="982" w:author="TF 112518" w:date="2018-11-26T22:39:00Z">
          <w:r w:rsidDel="00EA7933">
            <w:rPr>
              <w:rFonts w:asciiTheme="minorHAnsi" w:eastAsia="Cambria" w:hAnsiTheme="minorHAnsi"/>
              <w:sz w:val="18"/>
              <w:szCs w:val="18"/>
            </w:rPr>
            <w:delText xml:space="preserve">then </w:delText>
          </w:r>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983" w:author="TF 112318" w:date="2018-11-23T13:10:00Z">
        <w:del w:id="984" w:author="TF 112518" w:date="2018-11-26T22:39:00Z">
          <w:r w:rsidDel="00EA7933">
            <w:rPr>
              <w:rFonts w:asciiTheme="minorHAnsi" w:eastAsia="Cambria" w:hAnsiTheme="minorHAnsi"/>
              <w:sz w:val="18"/>
              <w:szCs w:val="18"/>
            </w:rPr>
            <w:delText>D</w:delText>
          </w:r>
        </w:del>
      </w:ins>
      <w:ins w:id="985" w:author="TF 112318" w:date="2018-11-23T13:08:00Z">
        <w:del w:id="986" w:author="TF 112518" w:date="2018-11-26T22:39:00Z">
          <w:r w:rsidDel="00EA7933">
            <w:rPr>
              <w:rFonts w:asciiTheme="minorHAnsi" w:eastAsia="Cambria" w:hAnsiTheme="minorHAnsi"/>
              <w:sz w:val="18"/>
              <w:szCs w:val="18"/>
            </w:rPr>
            <w:delText xml:space="preserve"> will be used.</w:delText>
          </w:r>
        </w:del>
      </w:ins>
      <w:ins w:id="987" w:author="TF 112318" w:date="2018-11-23T13:11:00Z">
        <w:del w:id="988" w:author="TF 112518" w:date="2018-11-26T22:39:00Z">
          <w:r w:rsidDel="00EA7933">
            <w:rPr>
              <w:rFonts w:asciiTheme="minorHAnsi" w:eastAsia="Cambria" w:hAnsiTheme="minorHAnsi"/>
              <w:sz w:val="18"/>
              <w:szCs w:val="18"/>
            </w:rPr>
            <w:delText xml:space="preserve"> </w:delText>
          </w:r>
        </w:del>
      </w:ins>
    </w:p>
    <w:p w14:paraId="78291542" w14:textId="77777777" w:rsidR="00670A84" w:rsidDel="00EA7933" w:rsidRDefault="0099732B">
      <w:pPr>
        <w:pStyle w:val="ListParagraph"/>
        <w:numPr>
          <w:ilvl w:val="0"/>
          <w:numId w:val="26"/>
        </w:numPr>
        <w:rPr>
          <w:ins w:id="989" w:author="TF 112318" w:date="2018-11-23T13:12:00Z"/>
          <w:del w:id="990" w:author="TF 112518" w:date="2018-11-26T22:39:00Z"/>
          <w:rFonts w:asciiTheme="minorHAnsi" w:eastAsia="Cambria" w:hAnsiTheme="minorHAnsi"/>
          <w:sz w:val="18"/>
          <w:szCs w:val="18"/>
        </w:rPr>
      </w:pPr>
      <w:ins w:id="991" w:author="TF 112318" w:date="2018-11-23T13:11:00Z">
        <w:del w:id="992" w:author="TF 112518" w:date="2018-11-26T22:39:00Z">
          <w:r w:rsidDel="00EA7933">
            <w:rPr>
              <w:rFonts w:asciiTheme="minorHAnsi" w:eastAsia="Cambria" w:hAnsiTheme="minorHAnsi"/>
              <w:sz w:val="18"/>
              <w:szCs w:val="18"/>
            </w:rPr>
            <w:delText>If air changes per hour from section A is equal to “</w:delText>
          </w:r>
        </w:del>
      </w:ins>
      <w:ins w:id="993" w:author="TF 112318" w:date="2018-11-23T17:45:00Z">
        <w:del w:id="994" w:author="TF 112518" w:date="2018-11-26T22:39:00Z">
          <w:r w:rsidR="001C61BF" w:rsidDel="00EA7933">
            <w:rPr>
              <w:rFonts w:asciiTheme="minorHAnsi" w:eastAsia="Cambria" w:hAnsiTheme="minorHAnsi"/>
              <w:sz w:val="18"/>
              <w:szCs w:val="18"/>
            </w:rPr>
            <w:delText>Measured”</w:delText>
          </w:r>
        </w:del>
      </w:ins>
      <w:ins w:id="995" w:author="TF 112318" w:date="2018-11-23T13:11:00Z">
        <w:del w:id="996" w:author="TF 112518" w:date="2018-11-26T22:39:00Z">
          <w:r w:rsidDel="00EA7933">
            <w:rPr>
              <w:rFonts w:asciiTheme="minorHAnsi" w:eastAsia="Cambria" w:hAnsiTheme="minorHAnsi"/>
              <w:sz w:val="18"/>
              <w:szCs w:val="18"/>
            </w:rPr>
            <w:delText xml:space="preserve"> and the leakage value from the CF2R-MCH-24 is </w:delText>
          </w:r>
        </w:del>
      </w:ins>
      <w:ins w:id="997" w:author="TF 112318" w:date="2018-11-23T13:12:00Z">
        <w:del w:id="998" w:author="TF 112518" w:date="2018-11-26T22:39:00Z">
          <w:r w:rsidDel="00EA7933">
            <w:rPr>
              <w:rFonts w:asciiTheme="minorHAnsi" w:eastAsia="Cambria" w:hAnsiTheme="minorHAnsi" w:cstheme="minorHAnsi"/>
              <w:sz w:val="18"/>
              <w:szCs w:val="18"/>
            </w:rPr>
            <w:delText>≤</w:delText>
          </w:r>
        </w:del>
      </w:ins>
      <w:ins w:id="999" w:author="TF 112318" w:date="2018-11-23T13:11:00Z">
        <w:del w:id="1000" w:author="TF 112518" w:date="2018-11-26T22:39:00Z">
          <w:r w:rsidDel="00EA7933">
            <w:rPr>
              <w:rFonts w:asciiTheme="minorHAnsi" w:eastAsia="Cambria" w:hAnsiTheme="minorHAnsi"/>
              <w:sz w:val="18"/>
              <w:szCs w:val="18"/>
            </w:rPr>
            <w:delText xml:space="preserve"> 2.0 then </w:delText>
          </w:r>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1001" w:author="TF 112318" w:date="2018-11-23T13:12:00Z">
        <w:del w:id="1002" w:author="TF 112518" w:date="2018-11-26T22:39:00Z">
          <w:r w:rsidDel="00EA7933">
            <w:rPr>
              <w:rFonts w:asciiTheme="minorHAnsi" w:eastAsia="Cambria" w:hAnsiTheme="minorHAnsi"/>
              <w:sz w:val="18"/>
              <w:szCs w:val="18"/>
            </w:rPr>
            <w:delText>C</w:delText>
          </w:r>
        </w:del>
      </w:ins>
      <w:ins w:id="1003" w:author="TF 112318" w:date="2018-11-23T13:11:00Z">
        <w:del w:id="1004" w:author="TF 112518" w:date="2018-11-26T22:39:00Z">
          <w:r w:rsidDel="00EA7933">
            <w:rPr>
              <w:rFonts w:asciiTheme="minorHAnsi" w:eastAsia="Cambria" w:hAnsiTheme="minorHAnsi"/>
              <w:sz w:val="18"/>
              <w:szCs w:val="18"/>
            </w:rPr>
            <w:delText xml:space="preserve"> will be used.</w:delText>
          </w:r>
        </w:del>
      </w:ins>
    </w:p>
    <w:p w14:paraId="78291543" w14:textId="77777777" w:rsidR="0099732B" w:rsidDel="00EA7933" w:rsidRDefault="0099732B" w:rsidP="0099732B">
      <w:pPr>
        <w:numPr>
          <w:ilvl w:val="0"/>
          <w:numId w:val="9"/>
        </w:numPr>
        <w:contextualSpacing/>
        <w:rPr>
          <w:ins w:id="1005" w:author="TF 112318" w:date="2018-11-23T13:13:00Z"/>
          <w:del w:id="1006" w:author="TF 112518" w:date="2018-11-26T22:39:00Z"/>
          <w:rFonts w:asciiTheme="minorHAnsi" w:eastAsia="Cambria" w:hAnsiTheme="minorHAnsi"/>
          <w:sz w:val="18"/>
          <w:szCs w:val="18"/>
        </w:rPr>
      </w:pPr>
      <w:ins w:id="1007" w:author="TF 112318" w:date="2018-11-23T13:13:00Z">
        <w:del w:id="1008"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150.0-E from the Energy Standards</w:delText>
          </w:r>
          <w:r w:rsidRPr="00EE71C1" w:rsidDel="00EA7933">
            <w:rPr>
              <w:rFonts w:asciiTheme="minorHAnsi" w:eastAsia="Cambria" w:hAnsiTheme="minorHAnsi"/>
              <w:sz w:val="18"/>
              <w:szCs w:val="18"/>
            </w:rPr>
            <w:delText>.</w:delText>
          </w:r>
        </w:del>
      </w:ins>
    </w:p>
    <w:p w14:paraId="78291544" w14:textId="77777777" w:rsidR="0099732B" w:rsidDel="00EA7933" w:rsidRDefault="0099732B" w:rsidP="0099732B">
      <w:pPr>
        <w:numPr>
          <w:ilvl w:val="0"/>
          <w:numId w:val="9"/>
        </w:numPr>
        <w:contextualSpacing/>
        <w:rPr>
          <w:ins w:id="1009" w:author="TF 112318" w:date="2018-11-23T13:26:00Z"/>
          <w:del w:id="1010" w:author="TF 112518" w:date="2018-11-26T22:39:00Z"/>
          <w:rFonts w:asciiTheme="minorHAnsi" w:eastAsia="Cambria" w:hAnsiTheme="minorHAnsi"/>
          <w:sz w:val="18"/>
          <w:szCs w:val="18"/>
        </w:rPr>
      </w:pPr>
      <w:ins w:id="1011" w:author="TF 112318" w:date="2018-11-23T13:13:00Z">
        <w:del w:id="1012"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150.0-B from the Energy Standards</w:delText>
          </w:r>
          <w:r w:rsidRPr="00EE71C1" w:rsidDel="00EA7933">
            <w:rPr>
              <w:rFonts w:asciiTheme="minorHAnsi" w:eastAsia="Cambria" w:hAnsiTheme="minorHAnsi"/>
              <w:sz w:val="18"/>
              <w:szCs w:val="18"/>
            </w:rPr>
            <w:delText>.</w:delText>
          </w:r>
        </w:del>
      </w:ins>
    </w:p>
    <w:p w14:paraId="78291545" w14:textId="77777777" w:rsidR="0009608C" w:rsidDel="00EA7933" w:rsidRDefault="0009608C" w:rsidP="0009608C">
      <w:pPr>
        <w:numPr>
          <w:ilvl w:val="0"/>
          <w:numId w:val="9"/>
        </w:numPr>
        <w:contextualSpacing/>
        <w:rPr>
          <w:ins w:id="1013" w:author="TF 112318" w:date="2018-11-23T13:27:00Z"/>
          <w:del w:id="1014" w:author="TF 112518" w:date="2018-11-26T22:39:00Z"/>
          <w:rFonts w:asciiTheme="minorHAnsi" w:eastAsia="Cambria" w:hAnsiTheme="minorHAnsi"/>
          <w:sz w:val="18"/>
          <w:szCs w:val="18"/>
        </w:rPr>
      </w:pPr>
      <w:ins w:id="1015" w:author="TF 112318" w:date="2018-11-23T13:26:00Z">
        <w:del w:id="1016" w:author="TF 112518" w:date="2018-11-26T22:39:00Z">
          <w:r w:rsidRPr="0009608C" w:rsidDel="00EA7933">
            <w:rPr>
              <w:rFonts w:asciiTheme="minorHAnsi" w:eastAsia="Cambria" w:hAnsiTheme="minorHAnsi"/>
              <w:sz w:val="18"/>
              <w:szCs w:val="18"/>
            </w:rPr>
            <w:delText>Total Exterior Envelope Surface Area: This value may be filled out automatically or be user input.</w:delText>
          </w:r>
        </w:del>
      </w:ins>
    </w:p>
    <w:p w14:paraId="78291546" w14:textId="77777777" w:rsidR="00670A84" w:rsidDel="00EA7933" w:rsidRDefault="0009608C">
      <w:pPr>
        <w:pStyle w:val="ListParagraph"/>
        <w:numPr>
          <w:ilvl w:val="0"/>
          <w:numId w:val="27"/>
        </w:numPr>
        <w:rPr>
          <w:ins w:id="1017" w:author="TF 112318" w:date="2018-11-23T13:28:00Z"/>
          <w:del w:id="1018" w:author="TF 112518" w:date="2018-11-26T22:39:00Z"/>
          <w:rFonts w:asciiTheme="minorHAnsi" w:eastAsia="Cambria" w:hAnsiTheme="minorHAnsi"/>
          <w:sz w:val="18"/>
          <w:szCs w:val="18"/>
        </w:rPr>
      </w:pPr>
      <w:ins w:id="1019" w:author="TF 112318" w:date="2018-11-23T13:28:00Z">
        <w:del w:id="1020" w:author="TF 112518" w:date="2018-11-26T22:39:00Z">
          <w:r w:rsidRPr="0009608C" w:rsidDel="00EA7933">
            <w:rPr>
              <w:rFonts w:asciiTheme="minorHAnsi" w:eastAsia="Cambria" w:hAnsiTheme="minorHAnsi"/>
              <w:sz w:val="18"/>
              <w:szCs w:val="18"/>
            </w:rPr>
            <w:delText>If building type from section A equals “single family detached”, an N/A value will be filled out automatically.</w:delText>
          </w:r>
        </w:del>
      </w:ins>
    </w:p>
    <w:p w14:paraId="78291547" w14:textId="77777777" w:rsidR="00670A84" w:rsidDel="00EA7933" w:rsidRDefault="0009608C">
      <w:pPr>
        <w:pStyle w:val="ListParagraph"/>
        <w:numPr>
          <w:ilvl w:val="0"/>
          <w:numId w:val="27"/>
        </w:numPr>
        <w:rPr>
          <w:ins w:id="1021" w:author="TF 112318" w:date="2018-11-23T13:28:00Z"/>
          <w:del w:id="1022" w:author="TF 112518" w:date="2018-11-26T22:39:00Z"/>
          <w:rFonts w:asciiTheme="minorHAnsi" w:eastAsia="Cambria" w:hAnsiTheme="minorHAnsi"/>
          <w:sz w:val="18"/>
          <w:szCs w:val="18"/>
        </w:rPr>
      </w:pPr>
      <w:ins w:id="1023" w:author="TF 112318" w:date="2018-11-23T13:28:00Z">
        <w:del w:id="1024" w:author="TF 112518" w:date="2018-11-26T22:39:00Z">
          <w:r w:rsidRPr="0009608C" w:rsidDel="00EA7933">
            <w:rPr>
              <w:rFonts w:asciiTheme="minorHAnsi" w:eastAsia="Cambria" w:hAnsiTheme="minorHAnsi"/>
              <w:sz w:val="18"/>
              <w:szCs w:val="18"/>
            </w:rPr>
            <w:delText>If building type from section A equals “single family attached or multi-family” and the parent document is the CF1R-PRF-01 then value will</w:delText>
          </w:r>
          <w:r w:rsidDel="00EA7933">
            <w:rPr>
              <w:rFonts w:asciiTheme="minorHAnsi" w:eastAsia="Cambria" w:hAnsiTheme="minorHAnsi"/>
              <w:sz w:val="18"/>
              <w:szCs w:val="18"/>
            </w:rPr>
            <w:delText xml:space="preserve"> </w:delText>
          </w:r>
          <w:r w:rsidRPr="0009608C" w:rsidDel="00EA7933">
            <w:rPr>
              <w:rFonts w:asciiTheme="minorHAnsi" w:eastAsia="Cambria" w:hAnsiTheme="minorHAnsi"/>
              <w:sz w:val="18"/>
              <w:szCs w:val="18"/>
            </w:rPr>
            <w:delText>be automatically entered.</w:delText>
          </w:r>
        </w:del>
      </w:ins>
    </w:p>
    <w:p w14:paraId="78291548" w14:textId="77777777" w:rsidR="00670A84" w:rsidDel="00EA7933" w:rsidRDefault="0009608C">
      <w:pPr>
        <w:pStyle w:val="ListParagraph"/>
        <w:numPr>
          <w:ilvl w:val="0"/>
          <w:numId w:val="27"/>
        </w:numPr>
        <w:rPr>
          <w:ins w:id="1025" w:author="TF 112318" w:date="2018-11-23T13:29:00Z"/>
          <w:del w:id="1026" w:author="TF 112518" w:date="2018-11-26T22:39:00Z"/>
          <w:rFonts w:asciiTheme="minorHAnsi" w:eastAsia="Cambria" w:hAnsiTheme="minorHAnsi"/>
          <w:sz w:val="18"/>
          <w:szCs w:val="18"/>
        </w:rPr>
      </w:pPr>
      <w:ins w:id="1027" w:author="TF 112318" w:date="2018-11-23T13:28:00Z">
        <w:del w:id="1028" w:author="TF 112518" w:date="2018-11-26T22:39:00Z">
          <w:r w:rsidRPr="0009608C" w:rsidDel="00EA7933">
            <w:rPr>
              <w:rFonts w:asciiTheme="minorHAnsi" w:eastAsia="Cambria" w:hAnsiTheme="minorHAnsi"/>
              <w:sz w:val="18"/>
              <w:szCs w:val="18"/>
            </w:rPr>
            <w:delText>If building type from section A equals “single family attached or multi-family” and the parent document is the CF1R-NCB-01 or CF1R-ADD-01 then user enter value (ft2).</w:delText>
          </w:r>
        </w:del>
      </w:ins>
    </w:p>
    <w:p w14:paraId="78291549" w14:textId="77777777" w:rsidR="00670A84" w:rsidDel="00EA7933" w:rsidRDefault="00E32596">
      <w:pPr>
        <w:pStyle w:val="ListParagraph"/>
        <w:numPr>
          <w:ilvl w:val="0"/>
          <w:numId w:val="9"/>
        </w:numPr>
        <w:rPr>
          <w:ins w:id="1029" w:author="TF 112318" w:date="2018-11-23T13:29:00Z"/>
          <w:del w:id="1030" w:author="TF 112518" w:date="2018-11-26T22:39:00Z"/>
          <w:rFonts w:asciiTheme="minorHAnsi" w:eastAsia="Cambria" w:hAnsiTheme="minorHAnsi"/>
          <w:sz w:val="18"/>
          <w:szCs w:val="18"/>
        </w:rPr>
      </w:pPr>
      <w:ins w:id="1031" w:author="TF 112318" w:date="2018-11-23T13:29:00Z">
        <w:del w:id="1032" w:author="TF 112518" w:date="2018-11-26T22:39:00Z">
          <w:r w:rsidRPr="00E32596" w:rsidDel="00EA7933">
            <w:rPr>
              <w:rFonts w:asciiTheme="minorHAnsi" w:eastAsia="Cambria" w:hAnsiTheme="minorHAnsi"/>
              <w:sz w:val="18"/>
              <w:szCs w:val="18"/>
            </w:rPr>
            <w:delText>Total Exterior Envelope Surface Area: This value may be filled out automatically or be user input.</w:delText>
          </w:r>
        </w:del>
      </w:ins>
    </w:p>
    <w:p w14:paraId="7829154A" w14:textId="77777777" w:rsidR="00E32596" w:rsidRPr="0009608C" w:rsidDel="00EA7933" w:rsidRDefault="00E32596" w:rsidP="00E32596">
      <w:pPr>
        <w:pStyle w:val="ListParagraph"/>
        <w:numPr>
          <w:ilvl w:val="0"/>
          <w:numId w:val="23"/>
        </w:numPr>
        <w:rPr>
          <w:ins w:id="1033" w:author="TF 112318" w:date="2018-11-23T13:30:00Z"/>
          <w:del w:id="1034" w:author="TF 112518" w:date="2018-11-26T22:39:00Z"/>
          <w:rFonts w:asciiTheme="minorHAnsi" w:eastAsia="Cambria" w:hAnsiTheme="minorHAnsi"/>
          <w:sz w:val="18"/>
          <w:szCs w:val="18"/>
        </w:rPr>
      </w:pPr>
      <w:ins w:id="1035" w:author="TF 112318" w:date="2018-11-23T13:30:00Z">
        <w:del w:id="1036" w:author="TF 112518" w:date="2018-11-26T22:39:00Z">
          <w:r w:rsidRPr="009C5721" w:rsidDel="00EA7933">
            <w:rPr>
              <w:rFonts w:asciiTheme="minorHAnsi" w:hAnsiTheme="minorHAnsi"/>
              <w:sz w:val="18"/>
              <w:szCs w:val="18"/>
            </w:rPr>
            <w:delText xml:space="preserve">If </w:delText>
          </w:r>
          <w:r w:rsidDel="00EA7933">
            <w:rPr>
              <w:rFonts w:asciiTheme="minorHAnsi" w:hAnsiTheme="minorHAnsi"/>
              <w:sz w:val="18"/>
              <w:szCs w:val="18"/>
            </w:rPr>
            <w:delText>building type from section A equals “single family detached”, an N/A value will be filled out automatically.</w:delText>
          </w:r>
        </w:del>
      </w:ins>
    </w:p>
    <w:p w14:paraId="7829154B" w14:textId="77777777" w:rsidR="00E32596" w:rsidRPr="0009608C" w:rsidDel="00EA7933" w:rsidRDefault="00E32596" w:rsidP="00E32596">
      <w:pPr>
        <w:pStyle w:val="ListParagraph"/>
        <w:numPr>
          <w:ilvl w:val="0"/>
          <w:numId w:val="23"/>
        </w:numPr>
        <w:rPr>
          <w:ins w:id="1037" w:author="TF 112318" w:date="2018-11-23T13:30:00Z"/>
          <w:del w:id="1038" w:author="TF 112518" w:date="2018-11-26T22:39:00Z"/>
          <w:rFonts w:asciiTheme="minorHAnsi" w:eastAsia="Cambria" w:hAnsiTheme="minorHAnsi"/>
          <w:sz w:val="18"/>
          <w:szCs w:val="18"/>
        </w:rPr>
      </w:pPr>
      <w:ins w:id="1039" w:author="TF 112318" w:date="2018-11-23T13:30:00Z">
        <w:del w:id="1040" w:author="TF 112518" w:date="2018-11-26T22:39:00Z">
          <w:r w:rsidDel="00EA7933">
            <w:rPr>
              <w:rFonts w:asciiTheme="minorHAnsi" w:hAnsiTheme="minorHAnsi"/>
              <w:sz w:val="18"/>
              <w:szCs w:val="18"/>
            </w:rPr>
            <w:delText>If building type from section A equals “single family attached or multi-family” and the parent document is the CF1R-PRF-01 then value will be automatically entered.</w:delText>
          </w:r>
        </w:del>
      </w:ins>
    </w:p>
    <w:p w14:paraId="7829154C" w14:textId="77777777" w:rsidR="00670A84" w:rsidDel="00EA7933" w:rsidRDefault="00E32596">
      <w:pPr>
        <w:pStyle w:val="ListParagraph"/>
        <w:numPr>
          <w:ilvl w:val="0"/>
          <w:numId w:val="29"/>
        </w:numPr>
        <w:rPr>
          <w:ins w:id="1041" w:author="TF 112318" w:date="2018-11-23T13:26:00Z"/>
          <w:del w:id="1042" w:author="TF 112518" w:date="2018-11-26T22:39:00Z"/>
          <w:rFonts w:asciiTheme="minorHAnsi" w:eastAsia="Cambria" w:hAnsiTheme="minorHAnsi"/>
          <w:sz w:val="18"/>
          <w:szCs w:val="18"/>
        </w:rPr>
      </w:pPr>
      <w:ins w:id="1043" w:author="TF 112318" w:date="2018-11-23T13:30:00Z">
        <w:del w:id="1044" w:author="TF 112518" w:date="2018-11-26T22:39:00Z">
          <w:r w:rsidDel="00EA7933">
            <w:rPr>
              <w:rFonts w:asciiTheme="minorHAnsi" w:hAnsiTheme="minorHAnsi"/>
              <w:sz w:val="18"/>
              <w:szCs w:val="18"/>
            </w:rPr>
            <w:delText>If building type from section A equals “single family attached or multi-family” and the parent document is the CF1R-NCB-01 or CF1R-ADD-01 then user enter value (ft2).</w:delText>
          </w:r>
        </w:del>
      </w:ins>
    </w:p>
    <w:p w14:paraId="7829154D" w14:textId="77777777" w:rsidR="00EA7933" w:rsidRDefault="00E32596" w:rsidP="004E0C14">
      <w:pPr>
        <w:contextualSpacing/>
        <w:rPr>
          <w:ins w:id="1045" w:author="TF 112518" w:date="2018-11-25T12:25:00Z"/>
          <w:rFonts w:asciiTheme="minorHAnsi" w:eastAsia="Cambria" w:hAnsiTheme="minorHAnsi"/>
          <w:sz w:val="18"/>
          <w:szCs w:val="18"/>
        </w:rPr>
      </w:pPr>
      <w:ins w:id="1046" w:author="TF 112318" w:date="2018-11-23T13:30:00Z">
        <w:del w:id="1047"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w:delText>
          </w:r>
        </w:del>
      </w:ins>
      <w:ins w:id="1048" w:author="TF 112318" w:date="2018-11-23T13:31:00Z">
        <w:del w:id="1049" w:author="TF 112518" w:date="2018-11-26T22:39:00Z">
          <w:r w:rsidDel="00EA7933">
            <w:rPr>
              <w:rFonts w:asciiTheme="minorHAnsi" w:eastAsia="Cambria" w:hAnsiTheme="minorHAnsi"/>
              <w:sz w:val="18"/>
              <w:szCs w:val="18"/>
            </w:rPr>
            <w:delText>F</w:delText>
          </w:r>
        </w:del>
      </w:ins>
      <w:ins w:id="1050" w:author="TF 112318" w:date="2018-11-23T13:30:00Z">
        <w:del w:id="1051" w:author="TF 112518" w:date="2018-11-26T22:39:00Z">
          <w:r w:rsidDel="00EA7933">
            <w:rPr>
              <w:rFonts w:asciiTheme="minorHAnsi" w:eastAsia="Cambria" w:hAnsiTheme="minorHAnsi"/>
              <w:sz w:val="18"/>
              <w:szCs w:val="18"/>
            </w:rPr>
            <w:delText xml:space="preserve"> from the Energy Standards</w:delText>
          </w:r>
          <w:r w:rsidRPr="00EE71C1" w:rsidDel="00EA7933">
            <w:rPr>
              <w:rFonts w:asciiTheme="minorHAnsi" w:eastAsia="Cambria" w:hAnsiTheme="minorHAnsi"/>
              <w:sz w:val="18"/>
              <w:szCs w:val="18"/>
            </w:rPr>
            <w:delText>.</w:delText>
          </w:r>
        </w:del>
      </w:ins>
    </w:p>
    <w:p w14:paraId="7829154E" w14:textId="77777777" w:rsidR="00EA7933" w:rsidRDefault="00EA7933" w:rsidP="004E0C14">
      <w:pPr>
        <w:contextualSpacing/>
        <w:rPr>
          <w:ins w:id="1052" w:author="TF 112318" w:date="2018-11-23T13:31:00Z"/>
          <w:del w:id="1053" w:author="TF 112518" w:date="2018-11-25T12:30:00Z"/>
          <w:rFonts w:asciiTheme="minorHAnsi" w:eastAsia="Cambria" w:hAnsiTheme="minorHAnsi"/>
          <w:sz w:val="18"/>
          <w:szCs w:val="18"/>
        </w:rPr>
      </w:pPr>
    </w:p>
    <w:p w14:paraId="7829154F" w14:textId="77777777" w:rsidR="00670A84" w:rsidRDefault="00E32596">
      <w:pPr>
        <w:ind w:left="360"/>
        <w:contextualSpacing/>
        <w:rPr>
          <w:del w:id="1054" w:author="TF 112318" w:date="2018-11-23T13:13:00Z"/>
          <w:rFonts w:asciiTheme="minorHAnsi" w:eastAsia="Cambria" w:hAnsiTheme="minorHAnsi"/>
          <w:sz w:val="18"/>
          <w:szCs w:val="18"/>
        </w:rPr>
      </w:pPr>
      <w:ins w:id="1055" w:author="TF 112318" w:date="2018-11-23T13:31:00Z">
        <w:del w:id="1056" w:author="TF 112518" w:date="2018-11-25T12:57:00Z">
          <w:r w:rsidRPr="00C35F15" w:rsidDel="007715C6">
            <w:rPr>
              <w:rFonts w:asciiTheme="minorHAnsi" w:hAnsiTheme="minorHAnsi"/>
              <w:sz w:val="18"/>
              <w:szCs w:val="18"/>
            </w:rPr>
            <w:delText xml:space="preserve"> </w:delText>
          </w:r>
        </w:del>
      </w:ins>
      <w:del w:id="1057" w:author="TF 112318" w:date="2018-11-23T13:13:00Z">
        <w:r w:rsidR="00636F83" w:rsidRPr="00C35F15" w:rsidDel="0099732B">
          <w:rPr>
            <w:rFonts w:asciiTheme="minorHAnsi" w:hAnsiTheme="minorHAnsi"/>
            <w:sz w:val="18"/>
            <w:szCs w:val="18"/>
          </w:rPr>
          <w:delText xml:space="preserve">This information is automatically pulled from the </w:delText>
        </w:r>
        <w:r w:rsidR="00636F83" w:rsidDel="0099732B">
          <w:rPr>
            <w:rFonts w:asciiTheme="minorHAnsi" w:hAnsiTheme="minorHAnsi"/>
            <w:sz w:val="18"/>
            <w:szCs w:val="18"/>
          </w:rPr>
          <w:delText>registered MCH</w:delText>
        </w:r>
        <w:r w:rsidR="00A4665D" w:rsidDel="0099732B">
          <w:rPr>
            <w:rFonts w:asciiTheme="minorHAnsi" w:hAnsiTheme="minorHAnsi"/>
            <w:sz w:val="18"/>
            <w:szCs w:val="18"/>
          </w:rPr>
          <w:delText>-</w:delText>
        </w:r>
        <w:r w:rsidR="00636F83" w:rsidDel="0099732B">
          <w:rPr>
            <w:rFonts w:asciiTheme="minorHAnsi" w:hAnsiTheme="minorHAnsi"/>
            <w:sz w:val="18"/>
            <w:szCs w:val="18"/>
          </w:rPr>
          <w:delText>24 for this dwelling unit. Note: The Total Ventilation Rate Method requires specific infiltration measurements that must be documented on a MCH</w:delText>
        </w:r>
        <w:r w:rsidR="00A4665D" w:rsidDel="0099732B">
          <w:rPr>
            <w:rFonts w:asciiTheme="minorHAnsi" w:hAnsiTheme="minorHAnsi"/>
            <w:sz w:val="18"/>
            <w:szCs w:val="18"/>
          </w:rPr>
          <w:delText>-</w:delText>
        </w:r>
        <w:r w:rsidR="00636F83" w:rsidDel="0099732B">
          <w:rPr>
            <w:rFonts w:asciiTheme="minorHAnsi" w:hAnsiTheme="minorHAnsi"/>
            <w:sz w:val="18"/>
            <w:szCs w:val="18"/>
          </w:rPr>
          <w:delText>24.</w:delText>
        </w:r>
      </w:del>
    </w:p>
    <w:p w14:paraId="78291550" w14:textId="77777777" w:rsidR="00670A84" w:rsidRDefault="00636F83">
      <w:pPr>
        <w:ind w:left="360"/>
        <w:contextualSpacing/>
        <w:rPr>
          <w:del w:id="1058" w:author="TF 112318" w:date="2018-11-23T13:31:00Z"/>
          <w:rFonts w:asciiTheme="minorHAnsi" w:eastAsia="Cambria" w:hAnsiTheme="minorHAnsi"/>
          <w:sz w:val="18"/>
          <w:szCs w:val="18"/>
        </w:rPr>
      </w:pPr>
      <w:del w:id="1059" w:author="TF 112318" w:date="2018-11-23T13:31:00Z">
        <w:r w:rsidRPr="00A35980" w:rsidDel="00E32596">
          <w:rPr>
            <w:rFonts w:asciiTheme="minorHAnsi" w:eastAsia="Cambria" w:hAnsiTheme="minorHAnsi"/>
            <w:sz w:val="18"/>
            <w:szCs w:val="18"/>
          </w:rPr>
          <w:delText xml:space="preserve">This value is automatically calculated. </w:delText>
        </w:r>
        <w:r w:rsidRPr="00A35980" w:rsidDel="00E32596">
          <w:rPr>
            <w:rFonts w:asciiTheme="minorHAnsi" w:hAnsiTheme="minorHAnsi"/>
            <w:sz w:val="18"/>
            <w:szCs w:val="18"/>
          </w:rPr>
          <w:delText xml:space="preserve">The equation used to calculate this value in the field equals: </w:delText>
        </w:r>
        <w:r w:rsidDel="00E32596">
          <w:rPr>
            <w:rFonts w:asciiTheme="minorHAnsi" w:hAnsiTheme="minorHAnsi"/>
            <w:sz w:val="18"/>
            <w:szCs w:val="18"/>
          </w:rPr>
          <w:delText xml:space="preserve">(CFM50 B02 x 0.055)/144 </w:delText>
        </w:r>
        <w:r w:rsidRPr="00A35980" w:rsidDel="00E32596">
          <w:rPr>
            <w:rFonts w:asciiTheme="minorHAnsi" w:hAnsiTheme="minorHAnsi"/>
            <w:sz w:val="18"/>
            <w:szCs w:val="18"/>
          </w:rPr>
          <w:delText xml:space="preserve">= </w:delText>
        </w:r>
        <w:r w:rsidRPr="00CB00C9" w:rsidDel="00E32596">
          <w:rPr>
            <w:rFonts w:asciiTheme="minorHAnsi" w:hAnsiTheme="minorHAnsi"/>
            <w:sz w:val="18"/>
            <w:szCs w:val="18"/>
          </w:rPr>
          <w:delText>Equivalent Leakage Area</w:delText>
        </w:r>
        <w:r w:rsidDel="00E32596">
          <w:rPr>
            <w:rFonts w:asciiTheme="minorHAnsi" w:hAnsiTheme="minorHAnsi"/>
            <w:sz w:val="18"/>
            <w:szCs w:val="18"/>
          </w:rPr>
          <w:delText xml:space="preserve"> (ELA)</w:delText>
        </w:r>
      </w:del>
    </w:p>
    <w:p w14:paraId="78291551" w14:textId="77777777" w:rsidR="00670A84" w:rsidRDefault="00636F83">
      <w:pPr>
        <w:ind w:left="360"/>
        <w:contextualSpacing/>
        <w:rPr>
          <w:del w:id="1060" w:author="TF 112318" w:date="2018-11-23T13:31:00Z"/>
          <w:rFonts w:asciiTheme="minorHAnsi" w:eastAsia="Cambria" w:hAnsiTheme="minorHAnsi"/>
          <w:sz w:val="18"/>
          <w:szCs w:val="18"/>
        </w:rPr>
      </w:pPr>
      <w:del w:id="1061" w:author="TF 112318" w:date="2018-11-23T13:31:00Z">
        <w:r w:rsidRPr="00C35F15" w:rsidDel="00E32596">
          <w:rPr>
            <w:rFonts w:asciiTheme="minorHAnsi" w:hAnsiTheme="minorHAnsi"/>
            <w:sz w:val="18"/>
            <w:szCs w:val="18"/>
          </w:rPr>
          <w:delText xml:space="preserve">This information is automatically pulled from the </w:delText>
        </w:r>
        <w:r w:rsidDel="00E32596">
          <w:rPr>
            <w:rFonts w:asciiTheme="minorHAnsi" w:hAnsiTheme="minorHAnsi"/>
            <w:sz w:val="18"/>
            <w:szCs w:val="18"/>
          </w:rPr>
          <w:delText>registered MCH</w:delText>
        </w:r>
        <w:r w:rsidR="00A4665D" w:rsidDel="00E32596">
          <w:rPr>
            <w:rFonts w:asciiTheme="minorHAnsi" w:hAnsiTheme="minorHAnsi"/>
            <w:sz w:val="18"/>
            <w:szCs w:val="18"/>
          </w:rPr>
          <w:delText>-</w:delText>
        </w:r>
        <w:r w:rsidDel="00E32596">
          <w:rPr>
            <w:rFonts w:asciiTheme="minorHAnsi" w:hAnsiTheme="minorHAnsi"/>
            <w:sz w:val="18"/>
            <w:szCs w:val="18"/>
          </w:rPr>
          <w:delText>24 for this dwelling unit. Note: The Total Ventilation Rate Method requires specific infiltration measurements that must be documented on a MCH</w:delText>
        </w:r>
        <w:r w:rsidR="00A4665D" w:rsidDel="00E32596">
          <w:rPr>
            <w:rFonts w:asciiTheme="minorHAnsi" w:hAnsiTheme="minorHAnsi"/>
            <w:sz w:val="18"/>
            <w:szCs w:val="18"/>
          </w:rPr>
          <w:delText>-</w:delText>
        </w:r>
        <w:r w:rsidDel="00E32596">
          <w:rPr>
            <w:rFonts w:asciiTheme="minorHAnsi" w:hAnsiTheme="minorHAnsi"/>
            <w:sz w:val="18"/>
            <w:szCs w:val="18"/>
          </w:rPr>
          <w:delText>24.</w:delText>
        </w:r>
      </w:del>
    </w:p>
    <w:p w14:paraId="78291552" w14:textId="77777777" w:rsidR="00670A84" w:rsidRDefault="00636F83">
      <w:pPr>
        <w:ind w:left="360"/>
        <w:contextualSpacing/>
        <w:rPr>
          <w:del w:id="1062" w:author="TF 112318" w:date="2018-11-23T13:31:00Z"/>
          <w:rFonts w:asciiTheme="minorHAnsi" w:eastAsia="Cambria" w:hAnsiTheme="minorHAnsi"/>
          <w:sz w:val="18"/>
          <w:szCs w:val="18"/>
        </w:rPr>
      </w:pPr>
      <w:del w:id="1063" w:author="TF 112318" w:date="2018-11-23T13:31:00Z">
        <w:r w:rsidRPr="00A35980" w:rsidDel="00E32596">
          <w:rPr>
            <w:rFonts w:asciiTheme="minorHAnsi" w:eastAsia="Cambria" w:hAnsiTheme="minorHAnsi"/>
            <w:sz w:val="18"/>
            <w:szCs w:val="18"/>
          </w:rPr>
          <w:delText xml:space="preserve">This value is automatically calculated. </w:delText>
        </w:r>
        <w:r w:rsidRPr="00A35980" w:rsidDel="00E32596">
          <w:rPr>
            <w:rFonts w:asciiTheme="minorHAnsi" w:hAnsiTheme="minorHAnsi"/>
            <w:sz w:val="18"/>
            <w:szCs w:val="18"/>
          </w:rPr>
          <w:delText xml:space="preserve">The equation used to calculate this value in the field equals: </w:delText>
        </w:r>
        <w:r w:rsidDel="00E32596">
          <w:rPr>
            <w:rFonts w:asciiTheme="minorHAnsi" w:hAnsiTheme="minorHAnsi"/>
            <w:sz w:val="18"/>
            <w:szCs w:val="18"/>
          </w:rPr>
          <w:delText xml:space="preserve">(CFM50 B04 x 0.055)/144 </w:delText>
        </w:r>
        <w:r w:rsidRPr="00A35980" w:rsidDel="00E32596">
          <w:rPr>
            <w:rFonts w:asciiTheme="minorHAnsi" w:hAnsiTheme="minorHAnsi"/>
            <w:sz w:val="18"/>
            <w:szCs w:val="18"/>
          </w:rPr>
          <w:delText xml:space="preserve">= </w:delText>
        </w:r>
        <w:r w:rsidRPr="00CB00C9" w:rsidDel="00E32596">
          <w:rPr>
            <w:rFonts w:asciiTheme="minorHAnsi" w:hAnsiTheme="minorHAnsi"/>
            <w:sz w:val="18"/>
            <w:szCs w:val="18"/>
          </w:rPr>
          <w:delText>Equivalent Leakage Area</w:delText>
        </w:r>
        <w:r w:rsidDel="00E32596">
          <w:rPr>
            <w:rFonts w:asciiTheme="minorHAnsi" w:hAnsiTheme="minorHAnsi"/>
            <w:sz w:val="18"/>
            <w:szCs w:val="18"/>
          </w:rPr>
          <w:delText xml:space="preserve"> (ELA)</w:delText>
        </w:r>
      </w:del>
    </w:p>
    <w:p w14:paraId="78291553" w14:textId="77777777" w:rsidR="00670A84" w:rsidRDefault="00636F83">
      <w:pPr>
        <w:ind w:left="360"/>
        <w:contextualSpacing/>
        <w:rPr>
          <w:del w:id="1064" w:author="TF 112318" w:date="2018-11-23T13:31:00Z"/>
          <w:rFonts w:asciiTheme="minorHAnsi" w:eastAsia="Cambria" w:hAnsiTheme="minorHAnsi"/>
          <w:sz w:val="18"/>
          <w:szCs w:val="18"/>
        </w:rPr>
      </w:pPr>
      <w:del w:id="1065" w:author="TF 112318" w:date="2018-11-23T13:31:00Z">
        <w:r w:rsidDel="00E32596">
          <w:rPr>
            <w:rFonts w:asciiTheme="minorHAnsi" w:eastAsia="Cambria" w:hAnsiTheme="minorHAnsi"/>
            <w:sz w:val="18"/>
            <w:szCs w:val="18"/>
          </w:rPr>
          <w:delText xml:space="preserve">Calculated value. This is the average of the pressurization and depressurization </w:delText>
        </w:r>
        <w:r w:rsidR="001D331F" w:rsidDel="00E32596">
          <w:rPr>
            <w:rFonts w:asciiTheme="minorHAnsi" w:eastAsia="Cambria" w:hAnsiTheme="minorHAnsi"/>
            <w:sz w:val="18"/>
            <w:szCs w:val="18"/>
          </w:rPr>
          <w:delText>E</w:delText>
        </w:r>
        <w:r w:rsidDel="00E32596">
          <w:rPr>
            <w:rFonts w:asciiTheme="minorHAnsi" w:eastAsia="Cambria" w:hAnsiTheme="minorHAnsi"/>
            <w:sz w:val="18"/>
            <w:szCs w:val="18"/>
          </w:rPr>
          <w:delText xml:space="preserve">quivalent </w:delText>
        </w:r>
        <w:r w:rsidR="001D331F" w:rsidDel="00E32596">
          <w:rPr>
            <w:rFonts w:asciiTheme="minorHAnsi" w:eastAsia="Cambria" w:hAnsiTheme="minorHAnsi"/>
            <w:sz w:val="18"/>
            <w:szCs w:val="18"/>
          </w:rPr>
          <w:delText>L</w:delText>
        </w:r>
        <w:r w:rsidDel="00E32596">
          <w:rPr>
            <w:rFonts w:asciiTheme="minorHAnsi" w:eastAsia="Cambria" w:hAnsiTheme="minorHAnsi"/>
            <w:sz w:val="18"/>
            <w:szCs w:val="18"/>
          </w:rPr>
          <w:delText xml:space="preserve">eakage </w:delText>
        </w:r>
        <w:r w:rsidR="001D331F" w:rsidDel="00E32596">
          <w:rPr>
            <w:rFonts w:asciiTheme="minorHAnsi" w:eastAsia="Cambria" w:hAnsiTheme="minorHAnsi"/>
            <w:sz w:val="18"/>
            <w:szCs w:val="18"/>
          </w:rPr>
          <w:delText>A</w:delText>
        </w:r>
        <w:r w:rsidDel="00E32596">
          <w:rPr>
            <w:rFonts w:asciiTheme="minorHAnsi" w:eastAsia="Cambria" w:hAnsiTheme="minorHAnsi"/>
            <w:sz w:val="18"/>
            <w:szCs w:val="18"/>
          </w:rPr>
          <w:delText>reas.</w:delText>
        </w:r>
      </w:del>
    </w:p>
    <w:p w14:paraId="78291554" w14:textId="77777777" w:rsidR="00670A84" w:rsidRDefault="00636F83">
      <w:pPr>
        <w:ind w:left="360"/>
        <w:contextualSpacing/>
        <w:rPr>
          <w:del w:id="1066" w:author="TF 112318" w:date="2018-11-23T13:31:00Z"/>
          <w:rFonts w:asciiTheme="minorHAnsi" w:eastAsia="Cambria" w:hAnsiTheme="minorHAnsi"/>
          <w:sz w:val="18"/>
          <w:szCs w:val="18"/>
        </w:rPr>
      </w:pPr>
      <w:del w:id="1067" w:author="TF 112318" w:date="2018-11-23T13:31:00Z">
        <w:r w:rsidRPr="007B7968" w:rsidDel="00E32596">
          <w:rPr>
            <w:rFonts w:asciiTheme="minorHAnsi" w:eastAsia="Cambria" w:hAnsiTheme="minorHAnsi"/>
            <w:sz w:val="18"/>
            <w:szCs w:val="18"/>
          </w:rPr>
          <w:delText>User entered value</w:delText>
        </w:r>
        <w:r w:rsidDel="00E32596">
          <w:rPr>
            <w:rFonts w:asciiTheme="minorHAnsi" w:eastAsia="Cambria" w:hAnsiTheme="minorHAnsi"/>
            <w:sz w:val="18"/>
            <w:szCs w:val="18"/>
          </w:rPr>
          <w:delText xml:space="preserve">. Enter the </w:delText>
        </w:r>
        <w:r w:rsidRPr="00CB00C9" w:rsidDel="00E32596">
          <w:rPr>
            <w:rFonts w:asciiTheme="minorHAnsi" w:hAnsiTheme="minorHAnsi"/>
            <w:sz w:val="18"/>
            <w:szCs w:val="18"/>
          </w:rPr>
          <w:delText>vertical distance from the lowest above-grade floor to the highest ceiling</w:delText>
        </w:r>
        <w:r w:rsidDel="00E32596">
          <w:rPr>
            <w:rFonts w:asciiTheme="minorHAnsi" w:hAnsiTheme="minorHAnsi"/>
            <w:sz w:val="18"/>
            <w:szCs w:val="18"/>
          </w:rPr>
          <w:delText>,</w:delText>
        </w:r>
        <w:r w:rsidRPr="00CB00C9" w:rsidDel="00E32596">
          <w:rPr>
            <w:rFonts w:asciiTheme="minorHAnsi" w:hAnsiTheme="minorHAnsi"/>
            <w:sz w:val="18"/>
            <w:szCs w:val="18"/>
          </w:rPr>
          <w:delText xml:space="preserve"> in feet</w:delText>
        </w:r>
        <w:r w:rsidDel="00E32596">
          <w:rPr>
            <w:rFonts w:asciiTheme="minorHAnsi" w:hAnsiTheme="minorHAnsi"/>
            <w:sz w:val="18"/>
            <w:szCs w:val="18"/>
          </w:rPr>
          <w:delText>.</w:delText>
        </w:r>
      </w:del>
    </w:p>
    <w:p w14:paraId="78291555" w14:textId="77777777" w:rsidR="00670A84" w:rsidRDefault="00636F83">
      <w:pPr>
        <w:ind w:left="360"/>
        <w:contextualSpacing/>
        <w:rPr>
          <w:del w:id="1068" w:author="TF 112318" w:date="2018-11-23T13:31:00Z"/>
          <w:rFonts w:asciiTheme="minorHAnsi" w:eastAsia="Cambria" w:hAnsiTheme="minorHAnsi"/>
          <w:sz w:val="18"/>
          <w:szCs w:val="18"/>
        </w:rPr>
      </w:pPr>
      <w:del w:id="1069" w:author="TF 112318" w:date="2018-11-23T13:31:00Z">
        <w:r w:rsidRPr="007B7968" w:rsidDel="00E32596">
          <w:rPr>
            <w:rFonts w:asciiTheme="minorHAnsi" w:eastAsia="Cambria" w:hAnsiTheme="minorHAnsi"/>
            <w:sz w:val="18"/>
            <w:szCs w:val="18"/>
          </w:rPr>
          <w:delText>User entered valu</w:delText>
        </w:r>
        <w:r w:rsidDel="00E32596">
          <w:rPr>
            <w:rFonts w:asciiTheme="minorHAnsi" w:eastAsia="Cambria" w:hAnsiTheme="minorHAnsi"/>
            <w:sz w:val="18"/>
            <w:szCs w:val="18"/>
          </w:rPr>
          <w:delText xml:space="preserve">e. Enter the Weather Shielding Factor (wsf) from </w:delText>
        </w:r>
        <w:r w:rsidDel="00E32596">
          <w:rPr>
            <w:rFonts w:asciiTheme="minorHAnsi" w:hAnsiTheme="minorHAnsi"/>
            <w:sz w:val="18"/>
            <w:szCs w:val="18"/>
          </w:rPr>
          <w:delText xml:space="preserve">62.2 </w:delText>
        </w:r>
        <w:r w:rsidRPr="00CB00C9" w:rsidDel="00E32596">
          <w:rPr>
            <w:rFonts w:asciiTheme="minorHAnsi" w:hAnsiTheme="minorHAnsi"/>
            <w:sz w:val="18"/>
            <w:szCs w:val="18"/>
          </w:rPr>
          <w:delText>Appendix X</w:delText>
        </w:r>
        <w:r w:rsidDel="00E32596">
          <w:rPr>
            <w:rFonts w:asciiTheme="minorHAnsi" w:hAnsiTheme="minorHAnsi"/>
            <w:sz w:val="18"/>
            <w:szCs w:val="18"/>
          </w:rPr>
          <w:delText xml:space="preserve"> Table X1.</w:delText>
        </w:r>
      </w:del>
    </w:p>
    <w:p w14:paraId="78291556" w14:textId="77777777" w:rsidR="00636F83" w:rsidRPr="00636F83" w:rsidDel="007715C6" w:rsidRDefault="00636F83" w:rsidP="00E32596">
      <w:pPr>
        <w:ind w:left="360"/>
        <w:contextualSpacing/>
        <w:rPr>
          <w:del w:id="1070" w:author="TF 112518" w:date="2018-11-25T12:57:00Z"/>
          <w:rFonts w:asciiTheme="minorHAnsi" w:eastAsia="Cambria" w:hAnsiTheme="minorHAnsi"/>
          <w:sz w:val="18"/>
          <w:szCs w:val="18"/>
        </w:rPr>
      </w:pPr>
    </w:p>
    <w:tbl>
      <w:tblPr>
        <w:tblW w:w="10921" w:type="dxa"/>
        <w:tblInd w:w="95" w:type="dxa"/>
        <w:tblLook w:val="04A0" w:firstRow="1" w:lastRow="0" w:firstColumn="1" w:lastColumn="0" w:noHBand="0" w:noVBand="1"/>
      </w:tblPr>
      <w:tblGrid>
        <w:gridCol w:w="1311"/>
        <w:gridCol w:w="855"/>
        <w:gridCol w:w="4502"/>
        <w:gridCol w:w="1332"/>
        <w:gridCol w:w="1306"/>
        <w:gridCol w:w="1616"/>
      </w:tblGrid>
      <w:tr w:rsidR="00636F83" w:rsidRPr="002A4574" w:rsidDel="004D1E0E" w14:paraId="78291558" w14:textId="77777777" w:rsidTr="00636F83">
        <w:trPr>
          <w:trHeight w:val="240"/>
          <w:del w:id="1071" w:author="TF 112518" w:date="2018-11-26T22:48:00Z"/>
        </w:trPr>
        <w:tc>
          <w:tcPr>
            <w:tcW w:w="10921" w:type="dxa"/>
            <w:gridSpan w:val="6"/>
            <w:tcBorders>
              <w:top w:val="nil"/>
              <w:left w:val="nil"/>
              <w:bottom w:val="nil"/>
              <w:right w:val="nil"/>
            </w:tcBorders>
            <w:shd w:val="clear" w:color="auto" w:fill="auto"/>
            <w:noWrap/>
            <w:vAlign w:val="bottom"/>
            <w:hideMark/>
          </w:tcPr>
          <w:p w14:paraId="78291557" w14:textId="77777777" w:rsidR="00636F83" w:rsidRPr="002A4574" w:rsidDel="004D1E0E" w:rsidRDefault="00636F83" w:rsidP="00636F83">
            <w:pPr>
              <w:jc w:val="center"/>
              <w:rPr>
                <w:del w:id="1072" w:author="TF 112518" w:date="2018-11-26T22:48:00Z"/>
                <w:rFonts w:ascii="Calibri" w:hAnsi="Calibri"/>
                <w:color w:val="000000"/>
                <w:sz w:val="18"/>
                <w:szCs w:val="18"/>
              </w:rPr>
            </w:pPr>
            <w:del w:id="1073" w:author="TF 112518" w:date="2018-11-26T22:48:00Z">
              <w:r w:rsidRPr="002A4574" w:rsidDel="004D1E0E">
                <w:rPr>
                  <w:rFonts w:ascii="Calibri" w:hAnsi="Calibri"/>
                  <w:color w:val="000000"/>
                  <w:sz w:val="18"/>
                  <w:szCs w:val="18"/>
                </w:rPr>
                <w:delText>NORMATIVE APPENDIX X:</w:delText>
              </w:r>
            </w:del>
          </w:p>
        </w:tc>
      </w:tr>
      <w:tr w:rsidR="00636F83" w:rsidRPr="002A4574" w:rsidDel="004D1E0E" w14:paraId="7829155A" w14:textId="77777777" w:rsidTr="00636F83">
        <w:trPr>
          <w:trHeight w:val="240"/>
          <w:del w:id="1074" w:author="TF 112518" w:date="2018-11-26T22:48:00Z"/>
        </w:trPr>
        <w:tc>
          <w:tcPr>
            <w:tcW w:w="10921" w:type="dxa"/>
            <w:gridSpan w:val="6"/>
            <w:tcBorders>
              <w:top w:val="nil"/>
              <w:left w:val="nil"/>
              <w:bottom w:val="nil"/>
              <w:right w:val="nil"/>
            </w:tcBorders>
            <w:shd w:val="clear" w:color="auto" w:fill="auto"/>
            <w:noWrap/>
            <w:vAlign w:val="bottom"/>
            <w:hideMark/>
          </w:tcPr>
          <w:p w14:paraId="78291559" w14:textId="77777777" w:rsidR="00636F83" w:rsidRPr="002A4574" w:rsidDel="004D1E0E" w:rsidRDefault="00636F83" w:rsidP="00636F83">
            <w:pPr>
              <w:jc w:val="center"/>
              <w:rPr>
                <w:del w:id="1075" w:author="TF 112518" w:date="2018-11-26T22:48:00Z"/>
                <w:rFonts w:ascii="Calibri" w:hAnsi="Calibri"/>
                <w:color w:val="000000"/>
                <w:sz w:val="18"/>
                <w:szCs w:val="18"/>
              </w:rPr>
            </w:pPr>
            <w:del w:id="1076" w:author="TF 112518" w:date="2018-11-26T22:48:00Z">
              <w:r w:rsidRPr="002A4574" w:rsidDel="004D1E0E">
                <w:rPr>
                  <w:rFonts w:ascii="Calibri" w:hAnsi="Calibri"/>
                  <w:color w:val="000000"/>
                  <w:sz w:val="18"/>
                  <w:szCs w:val="18"/>
                </w:rPr>
                <w:delText>INFILTRATION EFFECTIVENESS WEATHER AND SHIELDING FACTORS (WSF)</w:delText>
              </w:r>
            </w:del>
          </w:p>
        </w:tc>
      </w:tr>
      <w:tr w:rsidR="00636F83" w:rsidRPr="002A4574" w:rsidDel="004D1E0E" w14:paraId="7829155C" w14:textId="77777777" w:rsidTr="00636F83">
        <w:trPr>
          <w:trHeight w:val="240"/>
          <w:del w:id="1077" w:author="TF 112518" w:date="2018-11-26T22:48:00Z"/>
        </w:trPr>
        <w:tc>
          <w:tcPr>
            <w:tcW w:w="10921" w:type="dxa"/>
            <w:gridSpan w:val="6"/>
            <w:tcBorders>
              <w:top w:val="nil"/>
              <w:left w:val="nil"/>
              <w:bottom w:val="nil"/>
              <w:right w:val="nil"/>
            </w:tcBorders>
            <w:shd w:val="clear" w:color="auto" w:fill="auto"/>
            <w:noWrap/>
            <w:vAlign w:val="bottom"/>
            <w:hideMark/>
          </w:tcPr>
          <w:p w14:paraId="7829155B" w14:textId="77777777" w:rsidR="00636F83" w:rsidRPr="002A4574" w:rsidDel="004D1E0E" w:rsidRDefault="00636F83" w:rsidP="00636F83">
            <w:pPr>
              <w:jc w:val="center"/>
              <w:rPr>
                <w:del w:id="1078" w:author="TF 112518" w:date="2018-11-26T22:48:00Z"/>
                <w:rFonts w:ascii="Calibri" w:hAnsi="Calibri"/>
                <w:color w:val="000000"/>
                <w:sz w:val="18"/>
                <w:szCs w:val="18"/>
              </w:rPr>
            </w:pPr>
            <w:del w:id="1079" w:author="TF 112518" w:date="2018-11-26T22:48:00Z">
              <w:r w:rsidRPr="002A4574" w:rsidDel="004D1E0E">
                <w:rPr>
                  <w:rFonts w:ascii="Calibri" w:hAnsi="Calibri"/>
                  <w:color w:val="000000"/>
                  <w:sz w:val="18"/>
                  <w:szCs w:val="18"/>
                </w:rPr>
                <w:delText>TABLE X1 U.S. Climates</w:delText>
              </w:r>
            </w:del>
          </w:p>
        </w:tc>
      </w:tr>
      <w:tr w:rsidR="00636F83" w:rsidRPr="002A4574" w:rsidDel="004D1E0E" w14:paraId="78291563" w14:textId="77777777" w:rsidTr="004E0C14">
        <w:trPr>
          <w:trHeight w:val="240"/>
          <w:del w:id="1080" w:author="TF 112518" w:date="2018-11-26T22:48:00Z"/>
        </w:trPr>
        <w:tc>
          <w:tcPr>
            <w:tcW w:w="1310" w:type="dxa"/>
            <w:tcBorders>
              <w:top w:val="nil"/>
              <w:left w:val="nil"/>
              <w:bottom w:val="single" w:sz="4" w:space="0" w:color="auto"/>
              <w:right w:val="nil"/>
            </w:tcBorders>
            <w:shd w:val="clear" w:color="auto" w:fill="auto"/>
            <w:noWrap/>
            <w:vAlign w:val="bottom"/>
            <w:hideMark/>
          </w:tcPr>
          <w:p w14:paraId="7829155D" w14:textId="77777777" w:rsidR="00636F83" w:rsidRPr="002A4574" w:rsidDel="004D1E0E" w:rsidRDefault="00636F83" w:rsidP="00636F83">
            <w:pPr>
              <w:rPr>
                <w:del w:id="1081" w:author="TF 112518" w:date="2018-11-26T22:48:00Z"/>
                <w:rFonts w:ascii="Calibri" w:hAnsi="Calibri"/>
                <w:color w:val="000000"/>
                <w:sz w:val="18"/>
                <w:szCs w:val="18"/>
              </w:rPr>
            </w:pPr>
            <w:del w:id="1082" w:author="TF 112518" w:date="2018-11-26T22:48:00Z">
              <w:r w:rsidRPr="002A4574" w:rsidDel="004D1E0E">
                <w:rPr>
                  <w:rFonts w:ascii="Calibri" w:hAnsi="Calibri"/>
                  <w:color w:val="000000"/>
                  <w:sz w:val="18"/>
                  <w:szCs w:val="18"/>
                </w:rPr>
                <w:delText>TMY3</w:delText>
              </w:r>
            </w:del>
          </w:p>
        </w:tc>
        <w:tc>
          <w:tcPr>
            <w:tcW w:w="855" w:type="dxa"/>
            <w:tcBorders>
              <w:top w:val="nil"/>
              <w:left w:val="nil"/>
              <w:bottom w:val="single" w:sz="4" w:space="0" w:color="auto"/>
              <w:right w:val="nil"/>
            </w:tcBorders>
            <w:shd w:val="clear" w:color="auto" w:fill="auto"/>
            <w:noWrap/>
            <w:vAlign w:val="bottom"/>
            <w:hideMark/>
          </w:tcPr>
          <w:p w14:paraId="7829155E" w14:textId="77777777" w:rsidR="00636F83" w:rsidRPr="002A4574" w:rsidDel="004D1E0E" w:rsidRDefault="00636F83" w:rsidP="00636F83">
            <w:pPr>
              <w:rPr>
                <w:del w:id="1083" w:author="TF 112518" w:date="2018-11-26T22:48:00Z"/>
                <w:rFonts w:ascii="Calibri" w:hAnsi="Calibri"/>
                <w:color w:val="000000"/>
                <w:sz w:val="18"/>
                <w:szCs w:val="18"/>
              </w:rPr>
            </w:pPr>
            <w:del w:id="1084" w:author="TF 112518" w:date="2018-11-26T22:48:00Z">
              <w:r w:rsidRPr="002A4574" w:rsidDel="004D1E0E">
                <w:rPr>
                  <w:rFonts w:ascii="Calibri" w:hAnsi="Calibri"/>
                  <w:color w:val="000000"/>
                  <w:sz w:val="18"/>
                  <w:szCs w:val="18"/>
                </w:rPr>
                <w:delText>wsf</w:delText>
              </w:r>
            </w:del>
          </w:p>
        </w:tc>
        <w:tc>
          <w:tcPr>
            <w:tcW w:w="4502" w:type="dxa"/>
            <w:tcBorders>
              <w:top w:val="nil"/>
              <w:left w:val="nil"/>
              <w:bottom w:val="single" w:sz="4" w:space="0" w:color="auto"/>
              <w:right w:val="nil"/>
            </w:tcBorders>
            <w:shd w:val="clear" w:color="auto" w:fill="auto"/>
            <w:noWrap/>
            <w:vAlign w:val="bottom"/>
            <w:hideMark/>
          </w:tcPr>
          <w:p w14:paraId="7829155F" w14:textId="77777777" w:rsidR="00636F83" w:rsidRPr="002A4574" w:rsidDel="004D1E0E" w:rsidRDefault="00636F83" w:rsidP="00636F83">
            <w:pPr>
              <w:rPr>
                <w:del w:id="1085" w:author="TF 112518" w:date="2018-11-26T22:48:00Z"/>
                <w:rFonts w:ascii="Calibri" w:hAnsi="Calibri"/>
                <w:color w:val="000000"/>
                <w:sz w:val="18"/>
                <w:szCs w:val="18"/>
              </w:rPr>
            </w:pPr>
            <w:del w:id="1086" w:author="TF 112518" w:date="2018-11-26T22:48:00Z">
              <w:r w:rsidRPr="002A4574" w:rsidDel="004D1E0E">
                <w:rPr>
                  <w:rFonts w:ascii="Calibri" w:hAnsi="Calibri"/>
                  <w:color w:val="000000"/>
                  <w:sz w:val="18"/>
                  <w:szCs w:val="18"/>
                </w:rPr>
                <w:delText>Weather Station</w:delText>
              </w:r>
            </w:del>
          </w:p>
        </w:tc>
        <w:tc>
          <w:tcPr>
            <w:tcW w:w="1332" w:type="dxa"/>
            <w:tcBorders>
              <w:top w:val="nil"/>
              <w:left w:val="nil"/>
              <w:bottom w:val="single" w:sz="4" w:space="0" w:color="auto"/>
              <w:right w:val="nil"/>
            </w:tcBorders>
            <w:shd w:val="clear" w:color="auto" w:fill="auto"/>
            <w:noWrap/>
            <w:vAlign w:val="bottom"/>
            <w:hideMark/>
          </w:tcPr>
          <w:p w14:paraId="78291560" w14:textId="77777777" w:rsidR="00636F83" w:rsidRPr="002A4574" w:rsidDel="004D1E0E" w:rsidRDefault="00636F83" w:rsidP="00636F83">
            <w:pPr>
              <w:rPr>
                <w:del w:id="1087" w:author="TF 112518" w:date="2018-11-26T22:48:00Z"/>
                <w:rFonts w:ascii="Calibri" w:hAnsi="Calibri"/>
                <w:color w:val="000000"/>
                <w:sz w:val="18"/>
                <w:szCs w:val="18"/>
              </w:rPr>
            </w:pPr>
            <w:del w:id="1088" w:author="TF 112518" w:date="2018-11-26T22:48:00Z">
              <w:r w:rsidRPr="002A4574" w:rsidDel="004D1E0E">
                <w:rPr>
                  <w:rFonts w:ascii="Calibri" w:hAnsi="Calibri"/>
                  <w:color w:val="000000"/>
                  <w:sz w:val="18"/>
                  <w:szCs w:val="18"/>
                </w:rPr>
                <w:delText>Latitude</w:delText>
              </w:r>
            </w:del>
          </w:p>
        </w:tc>
        <w:tc>
          <w:tcPr>
            <w:tcW w:w="1306" w:type="dxa"/>
            <w:tcBorders>
              <w:top w:val="nil"/>
              <w:left w:val="nil"/>
              <w:bottom w:val="single" w:sz="4" w:space="0" w:color="auto"/>
              <w:right w:val="nil"/>
            </w:tcBorders>
            <w:shd w:val="clear" w:color="auto" w:fill="auto"/>
            <w:noWrap/>
            <w:vAlign w:val="bottom"/>
            <w:hideMark/>
          </w:tcPr>
          <w:p w14:paraId="78291561" w14:textId="77777777" w:rsidR="00636F83" w:rsidRPr="002A4574" w:rsidDel="004D1E0E" w:rsidRDefault="00636F83" w:rsidP="00636F83">
            <w:pPr>
              <w:rPr>
                <w:del w:id="1089" w:author="TF 112518" w:date="2018-11-26T22:48:00Z"/>
                <w:rFonts w:ascii="Calibri" w:hAnsi="Calibri"/>
                <w:color w:val="000000"/>
                <w:sz w:val="18"/>
                <w:szCs w:val="18"/>
              </w:rPr>
            </w:pPr>
            <w:del w:id="1090" w:author="TF 112518" w:date="2018-11-26T22:48:00Z">
              <w:r w:rsidRPr="002A4574" w:rsidDel="004D1E0E">
                <w:rPr>
                  <w:rFonts w:ascii="Calibri" w:hAnsi="Calibri"/>
                  <w:color w:val="000000"/>
                  <w:sz w:val="18"/>
                  <w:szCs w:val="18"/>
                </w:rPr>
                <w:delText>Longitude</w:delText>
              </w:r>
            </w:del>
          </w:p>
        </w:tc>
        <w:tc>
          <w:tcPr>
            <w:tcW w:w="1616" w:type="dxa"/>
            <w:tcBorders>
              <w:top w:val="nil"/>
              <w:left w:val="nil"/>
              <w:bottom w:val="single" w:sz="4" w:space="0" w:color="auto"/>
              <w:right w:val="nil"/>
            </w:tcBorders>
            <w:shd w:val="clear" w:color="auto" w:fill="auto"/>
            <w:noWrap/>
            <w:vAlign w:val="bottom"/>
            <w:hideMark/>
          </w:tcPr>
          <w:p w14:paraId="78291562" w14:textId="77777777" w:rsidR="00636F83" w:rsidRPr="002A4574" w:rsidDel="004D1E0E" w:rsidRDefault="00636F83" w:rsidP="00636F83">
            <w:pPr>
              <w:rPr>
                <w:del w:id="1091" w:author="TF 112518" w:date="2018-11-26T22:48:00Z"/>
                <w:rFonts w:ascii="Calibri" w:hAnsi="Calibri"/>
                <w:color w:val="000000"/>
                <w:sz w:val="18"/>
                <w:szCs w:val="18"/>
              </w:rPr>
            </w:pPr>
            <w:del w:id="1092" w:author="TF 112518" w:date="2018-11-26T22:48:00Z">
              <w:r w:rsidRPr="002A4574" w:rsidDel="004D1E0E">
                <w:rPr>
                  <w:rFonts w:ascii="Calibri" w:hAnsi="Calibri"/>
                  <w:color w:val="000000"/>
                  <w:sz w:val="18"/>
                  <w:szCs w:val="18"/>
                </w:rPr>
                <w:delText>State</w:delText>
              </w:r>
            </w:del>
          </w:p>
        </w:tc>
      </w:tr>
      <w:tr w:rsidR="00636F83" w:rsidRPr="002A4574" w:rsidDel="004D1E0E" w14:paraId="7829156A" w14:textId="77777777" w:rsidTr="004E0C14">
        <w:trPr>
          <w:trHeight w:val="240"/>
          <w:del w:id="1093" w:author="TF 112518" w:date="2018-11-26T22:48:00Z"/>
        </w:trPr>
        <w:tc>
          <w:tcPr>
            <w:tcW w:w="1310" w:type="dxa"/>
            <w:tcBorders>
              <w:top w:val="nil"/>
              <w:left w:val="nil"/>
              <w:bottom w:val="nil"/>
              <w:right w:val="nil"/>
            </w:tcBorders>
            <w:shd w:val="clear" w:color="auto" w:fill="auto"/>
            <w:noWrap/>
            <w:vAlign w:val="center"/>
            <w:hideMark/>
          </w:tcPr>
          <w:p w14:paraId="78291564" w14:textId="77777777" w:rsidR="00C013F8" w:rsidDel="004D1E0E" w:rsidRDefault="00636F83">
            <w:pPr>
              <w:rPr>
                <w:del w:id="1094" w:author="TF 112518" w:date="2018-11-26T22:48:00Z"/>
                <w:rFonts w:ascii="Calibri" w:hAnsi="Calibri"/>
                <w:color w:val="000000"/>
                <w:sz w:val="18"/>
                <w:szCs w:val="18"/>
              </w:rPr>
            </w:pPr>
            <w:del w:id="1095" w:author="TF 112518" w:date="2018-11-26T22:48:00Z">
              <w:r w:rsidRPr="002A4574" w:rsidDel="004D1E0E">
                <w:rPr>
                  <w:rFonts w:ascii="Calibri" w:hAnsi="Calibri"/>
                  <w:color w:val="000000"/>
                  <w:sz w:val="18"/>
                  <w:szCs w:val="18"/>
                </w:rPr>
                <w:delText>690150</w:delText>
              </w:r>
            </w:del>
          </w:p>
        </w:tc>
        <w:tc>
          <w:tcPr>
            <w:tcW w:w="855" w:type="dxa"/>
            <w:tcBorders>
              <w:top w:val="nil"/>
              <w:left w:val="nil"/>
              <w:bottom w:val="nil"/>
              <w:right w:val="nil"/>
            </w:tcBorders>
            <w:shd w:val="clear" w:color="auto" w:fill="auto"/>
            <w:noWrap/>
            <w:vAlign w:val="center"/>
            <w:hideMark/>
          </w:tcPr>
          <w:p w14:paraId="78291565" w14:textId="77777777" w:rsidR="00C013F8" w:rsidDel="004D1E0E" w:rsidRDefault="00636F83">
            <w:pPr>
              <w:rPr>
                <w:del w:id="1096" w:author="TF 112518" w:date="2018-11-26T22:48:00Z"/>
                <w:rFonts w:ascii="Calibri" w:hAnsi="Calibri"/>
                <w:color w:val="000000"/>
                <w:sz w:val="18"/>
                <w:szCs w:val="18"/>
              </w:rPr>
            </w:pPr>
            <w:del w:id="1097" w:author="TF 112518" w:date="2018-11-26T22:48:00Z">
              <w:r w:rsidRPr="002A4574" w:rsidDel="004D1E0E">
                <w:rPr>
                  <w:rFonts w:ascii="Calibri" w:hAnsi="Calibri"/>
                  <w:color w:val="000000"/>
                  <w:sz w:val="18"/>
                  <w:szCs w:val="18"/>
                </w:rPr>
                <w:delText>0.5</w:delText>
              </w:r>
            </w:del>
          </w:p>
        </w:tc>
        <w:tc>
          <w:tcPr>
            <w:tcW w:w="4502" w:type="dxa"/>
            <w:tcBorders>
              <w:top w:val="nil"/>
              <w:left w:val="nil"/>
              <w:bottom w:val="nil"/>
              <w:right w:val="nil"/>
            </w:tcBorders>
            <w:shd w:val="clear" w:color="auto" w:fill="auto"/>
            <w:noWrap/>
            <w:vAlign w:val="bottom"/>
            <w:hideMark/>
          </w:tcPr>
          <w:p w14:paraId="78291566" w14:textId="77777777" w:rsidR="00636F83" w:rsidRPr="002A4574" w:rsidDel="004D1E0E" w:rsidRDefault="00636F83" w:rsidP="00636F83">
            <w:pPr>
              <w:rPr>
                <w:del w:id="1098" w:author="TF 112518" w:date="2018-11-26T22:48:00Z"/>
                <w:rFonts w:ascii="Calibri" w:hAnsi="Calibri"/>
                <w:color w:val="000000"/>
                <w:sz w:val="18"/>
                <w:szCs w:val="18"/>
              </w:rPr>
            </w:pPr>
            <w:del w:id="1099" w:author="TF 112518" w:date="2018-11-26T22:48:00Z">
              <w:r w:rsidRPr="002A4574" w:rsidDel="004D1E0E">
                <w:rPr>
                  <w:rFonts w:ascii="Calibri" w:hAnsi="Calibri"/>
                  <w:color w:val="000000"/>
                  <w:sz w:val="18"/>
                  <w:szCs w:val="18"/>
                </w:rPr>
                <w:delText xml:space="preserve">Twentynine Palms </w:delText>
              </w:r>
            </w:del>
          </w:p>
        </w:tc>
        <w:tc>
          <w:tcPr>
            <w:tcW w:w="1332" w:type="dxa"/>
            <w:tcBorders>
              <w:top w:val="nil"/>
              <w:left w:val="nil"/>
              <w:bottom w:val="nil"/>
              <w:right w:val="nil"/>
            </w:tcBorders>
            <w:shd w:val="clear" w:color="auto" w:fill="auto"/>
            <w:noWrap/>
            <w:vAlign w:val="center"/>
            <w:hideMark/>
          </w:tcPr>
          <w:p w14:paraId="78291567" w14:textId="77777777" w:rsidR="00C013F8" w:rsidDel="004D1E0E" w:rsidRDefault="00636F83">
            <w:pPr>
              <w:rPr>
                <w:del w:id="1100" w:author="TF 112518" w:date="2018-11-26T22:48:00Z"/>
                <w:rFonts w:ascii="Calibri" w:hAnsi="Calibri"/>
                <w:color w:val="000000"/>
                <w:sz w:val="18"/>
                <w:szCs w:val="18"/>
              </w:rPr>
            </w:pPr>
            <w:del w:id="1101" w:author="TF 112518" w:date="2018-11-26T22:48:00Z">
              <w:r w:rsidRPr="002A4574" w:rsidDel="004D1E0E">
                <w:rPr>
                  <w:rFonts w:ascii="Calibri" w:hAnsi="Calibri"/>
                  <w:color w:val="000000"/>
                  <w:sz w:val="18"/>
                  <w:szCs w:val="18"/>
                </w:rPr>
                <w:delText>34.3</w:delText>
              </w:r>
            </w:del>
          </w:p>
        </w:tc>
        <w:tc>
          <w:tcPr>
            <w:tcW w:w="1306" w:type="dxa"/>
            <w:tcBorders>
              <w:top w:val="nil"/>
              <w:left w:val="nil"/>
              <w:bottom w:val="nil"/>
              <w:right w:val="nil"/>
            </w:tcBorders>
            <w:shd w:val="clear" w:color="auto" w:fill="auto"/>
            <w:noWrap/>
            <w:vAlign w:val="center"/>
            <w:hideMark/>
          </w:tcPr>
          <w:p w14:paraId="78291568" w14:textId="77777777" w:rsidR="00C013F8" w:rsidDel="004D1E0E" w:rsidRDefault="00636F83">
            <w:pPr>
              <w:rPr>
                <w:del w:id="1102" w:author="TF 112518" w:date="2018-11-26T22:48:00Z"/>
                <w:rFonts w:ascii="Calibri" w:hAnsi="Calibri"/>
                <w:color w:val="000000"/>
                <w:sz w:val="18"/>
                <w:szCs w:val="18"/>
              </w:rPr>
            </w:pPr>
            <w:del w:id="1103" w:author="TF 112518" w:date="2018-11-26T22:48:00Z">
              <w:r w:rsidRPr="002A4574" w:rsidDel="004D1E0E">
                <w:rPr>
                  <w:rFonts w:ascii="Calibri" w:hAnsi="Calibri"/>
                  <w:color w:val="000000"/>
                  <w:sz w:val="18"/>
                  <w:szCs w:val="18"/>
                </w:rPr>
                <w:delText>–116.17</w:delText>
              </w:r>
            </w:del>
          </w:p>
        </w:tc>
        <w:tc>
          <w:tcPr>
            <w:tcW w:w="1616" w:type="dxa"/>
            <w:tcBorders>
              <w:top w:val="nil"/>
              <w:left w:val="nil"/>
              <w:bottom w:val="nil"/>
              <w:right w:val="nil"/>
            </w:tcBorders>
            <w:shd w:val="clear" w:color="auto" w:fill="auto"/>
            <w:noWrap/>
            <w:vAlign w:val="center"/>
            <w:hideMark/>
          </w:tcPr>
          <w:p w14:paraId="78291569" w14:textId="77777777" w:rsidR="00C013F8" w:rsidDel="004D1E0E" w:rsidRDefault="00636F83">
            <w:pPr>
              <w:rPr>
                <w:del w:id="1104" w:author="TF 112518" w:date="2018-11-26T22:48:00Z"/>
                <w:rFonts w:ascii="Calibri" w:hAnsi="Calibri"/>
                <w:color w:val="000000"/>
                <w:sz w:val="18"/>
                <w:szCs w:val="18"/>
              </w:rPr>
            </w:pPr>
            <w:del w:id="1105" w:author="TF 112518" w:date="2018-11-26T22:48:00Z">
              <w:r w:rsidRPr="002A4574" w:rsidDel="004D1E0E">
                <w:rPr>
                  <w:rFonts w:ascii="Calibri" w:hAnsi="Calibri"/>
                  <w:color w:val="000000"/>
                  <w:sz w:val="18"/>
                  <w:szCs w:val="18"/>
                </w:rPr>
                <w:delText>California</w:delText>
              </w:r>
            </w:del>
          </w:p>
        </w:tc>
      </w:tr>
      <w:tr w:rsidR="00636F83" w:rsidRPr="002A4574" w:rsidDel="004D1E0E" w14:paraId="78291571" w14:textId="77777777" w:rsidTr="004E0C14">
        <w:trPr>
          <w:trHeight w:val="240"/>
          <w:del w:id="1106" w:author="TF 112518" w:date="2018-11-26T22:48:00Z"/>
        </w:trPr>
        <w:tc>
          <w:tcPr>
            <w:tcW w:w="1310" w:type="dxa"/>
            <w:tcBorders>
              <w:top w:val="nil"/>
              <w:left w:val="nil"/>
              <w:bottom w:val="nil"/>
              <w:right w:val="nil"/>
            </w:tcBorders>
            <w:shd w:val="clear" w:color="auto" w:fill="auto"/>
            <w:noWrap/>
            <w:vAlign w:val="center"/>
            <w:hideMark/>
          </w:tcPr>
          <w:p w14:paraId="7829156B" w14:textId="77777777" w:rsidR="00C013F8" w:rsidDel="004D1E0E" w:rsidRDefault="00636F83">
            <w:pPr>
              <w:rPr>
                <w:del w:id="1107" w:author="TF 112518" w:date="2018-11-26T22:48:00Z"/>
                <w:rFonts w:ascii="Calibri" w:hAnsi="Calibri"/>
                <w:color w:val="000000"/>
                <w:sz w:val="18"/>
                <w:szCs w:val="18"/>
              </w:rPr>
            </w:pPr>
            <w:del w:id="1108" w:author="TF 112518" w:date="2018-11-26T22:48:00Z">
              <w:r w:rsidRPr="002A4574" w:rsidDel="004D1E0E">
                <w:rPr>
                  <w:rFonts w:ascii="Calibri" w:hAnsi="Calibri"/>
                  <w:color w:val="000000"/>
                  <w:sz w:val="18"/>
                  <w:szCs w:val="18"/>
                </w:rPr>
                <w:delText>722860</w:delText>
              </w:r>
            </w:del>
          </w:p>
        </w:tc>
        <w:tc>
          <w:tcPr>
            <w:tcW w:w="855" w:type="dxa"/>
            <w:tcBorders>
              <w:top w:val="nil"/>
              <w:left w:val="nil"/>
              <w:bottom w:val="nil"/>
              <w:right w:val="nil"/>
            </w:tcBorders>
            <w:shd w:val="clear" w:color="auto" w:fill="auto"/>
            <w:noWrap/>
            <w:vAlign w:val="center"/>
            <w:hideMark/>
          </w:tcPr>
          <w:p w14:paraId="7829156C" w14:textId="77777777" w:rsidR="00C013F8" w:rsidDel="004D1E0E" w:rsidRDefault="00636F83">
            <w:pPr>
              <w:rPr>
                <w:del w:id="1109" w:author="TF 112518" w:date="2018-11-26T22:48:00Z"/>
                <w:rFonts w:ascii="Calibri" w:hAnsi="Calibri"/>
                <w:color w:val="000000"/>
                <w:sz w:val="18"/>
                <w:szCs w:val="18"/>
              </w:rPr>
            </w:pPr>
            <w:del w:id="1110" w:author="TF 112518" w:date="2018-11-26T22:48:00Z">
              <w:r w:rsidRPr="002A4574" w:rsidDel="004D1E0E">
                <w:rPr>
                  <w:rFonts w:ascii="Calibri" w:hAnsi="Calibri"/>
                  <w:color w:val="000000"/>
                  <w:sz w:val="18"/>
                  <w:szCs w:val="18"/>
                </w:rPr>
                <w:delText>0.43</w:delText>
              </w:r>
            </w:del>
          </w:p>
        </w:tc>
        <w:tc>
          <w:tcPr>
            <w:tcW w:w="4502" w:type="dxa"/>
            <w:tcBorders>
              <w:top w:val="nil"/>
              <w:left w:val="nil"/>
              <w:bottom w:val="nil"/>
              <w:right w:val="nil"/>
            </w:tcBorders>
            <w:shd w:val="clear" w:color="auto" w:fill="auto"/>
            <w:noWrap/>
            <w:vAlign w:val="bottom"/>
            <w:hideMark/>
          </w:tcPr>
          <w:p w14:paraId="7829156D" w14:textId="77777777" w:rsidR="00636F83" w:rsidRPr="002A4574" w:rsidDel="004D1E0E" w:rsidRDefault="00636F83" w:rsidP="00636F83">
            <w:pPr>
              <w:rPr>
                <w:del w:id="1111" w:author="TF 112518" w:date="2018-11-26T22:48:00Z"/>
                <w:rFonts w:ascii="Calibri" w:hAnsi="Calibri"/>
                <w:color w:val="000000"/>
                <w:sz w:val="18"/>
                <w:szCs w:val="18"/>
              </w:rPr>
            </w:pPr>
            <w:del w:id="1112" w:author="TF 112518" w:date="2018-11-26T22:48:00Z">
              <w:r w:rsidRPr="002A4574" w:rsidDel="004D1E0E">
                <w:rPr>
                  <w:rFonts w:ascii="Calibri" w:hAnsi="Calibri"/>
                  <w:color w:val="000000"/>
                  <w:sz w:val="18"/>
                  <w:szCs w:val="18"/>
                </w:rPr>
                <w:delText xml:space="preserve">March AFB </w:delText>
              </w:r>
            </w:del>
          </w:p>
        </w:tc>
        <w:tc>
          <w:tcPr>
            <w:tcW w:w="1332" w:type="dxa"/>
            <w:tcBorders>
              <w:top w:val="nil"/>
              <w:left w:val="nil"/>
              <w:bottom w:val="nil"/>
              <w:right w:val="nil"/>
            </w:tcBorders>
            <w:shd w:val="clear" w:color="auto" w:fill="auto"/>
            <w:noWrap/>
            <w:vAlign w:val="center"/>
            <w:hideMark/>
          </w:tcPr>
          <w:p w14:paraId="7829156E" w14:textId="77777777" w:rsidR="00C013F8" w:rsidDel="004D1E0E" w:rsidRDefault="00636F83">
            <w:pPr>
              <w:rPr>
                <w:del w:id="1113" w:author="TF 112518" w:date="2018-11-26T22:48:00Z"/>
                <w:rFonts w:ascii="Calibri" w:hAnsi="Calibri"/>
                <w:color w:val="000000"/>
                <w:sz w:val="18"/>
                <w:szCs w:val="18"/>
              </w:rPr>
            </w:pPr>
            <w:del w:id="1114" w:author="TF 112518" w:date="2018-11-26T22:48:00Z">
              <w:r w:rsidRPr="002A4574" w:rsidDel="004D1E0E">
                <w:rPr>
                  <w:rFonts w:ascii="Calibri" w:hAnsi="Calibri"/>
                  <w:color w:val="000000"/>
                  <w:sz w:val="18"/>
                  <w:szCs w:val="18"/>
                </w:rPr>
                <w:delText>33.9</w:delText>
              </w:r>
            </w:del>
          </w:p>
        </w:tc>
        <w:tc>
          <w:tcPr>
            <w:tcW w:w="1306" w:type="dxa"/>
            <w:tcBorders>
              <w:top w:val="nil"/>
              <w:left w:val="nil"/>
              <w:bottom w:val="nil"/>
              <w:right w:val="nil"/>
            </w:tcBorders>
            <w:shd w:val="clear" w:color="auto" w:fill="auto"/>
            <w:noWrap/>
            <w:vAlign w:val="center"/>
            <w:hideMark/>
          </w:tcPr>
          <w:p w14:paraId="7829156F" w14:textId="77777777" w:rsidR="00C013F8" w:rsidDel="004D1E0E" w:rsidRDefault="00636F83">
            <w:pPr>
              <w:rPr>
                <w:del w:id="1115" w:author="TF 112518" w:date="2018-11-26T22:48:00Z"/>
                <w:rFonts w:ascii="Calibri" w:hAnsi="Calibri"/>
                <w:color w:val="000000"/>
                <w:sz w:val="18"/>
                <w:szCs w:val="18"/>
              </w:rPr>
            </w:pPr>
            <w:del w:id="1116" w:author="TF 112518" w:date="2018-11-26T22:48:00Z">
              <w:r w:rsidRPr="002A4574" w:rsidDel="004D1E0E">
                <w:rPr>
                  <w:rFonts w:ascii="Calibri" w:hAnsi="Calibri"/>
                  <w:color w:val="000000"/>
                  <w:sz w:val="18"/>
                  <w:szCs w:val="18"/>
                </w:rPr>
                <w:delText>–117.25</w:delText>
              </w:r>
            </w:del>
          </w:p>
        </w:tc>
        <w:tc>
          <w:tcPr>
            <w:tcW w:w="1616" w:type="dxa"/>
            <w:tcBorders>
              <w:top w:val="nil"/>
              <w:left w:val="nil"/>
              <w:bottom w:val="nil"/>
              <w:right w:val="nil"/>
            </w:tcBorders>
            <w:shd w:val="clear" w:color="auto" w:fill="auto"/>
            <w:noWrap/>
            <w:vAlign w:val="center"/>
            <w:hideMark/>
          </w:tcPr>
          <w:p w14:paraId="78291570" w14:textId="77777777" w:rsidR="00C013F8" w:rsidDel="004D1E0E" w:rsidRDefault="00636F83">
            <w:pPr>
              <w:rPr>
                <w:del w:id="1117" w:author="TF 112518" w:date="2018-11-26T22:48:00Z"/>
                <w:rFonts w:ascii="Calibri" w:hAnsi="Calibri"/>
                <w:color w:val="000000"/>
                <w:sz w:val="18"/>
                <w:szCs w:val="18"/>
              </w:rPr>
            </w:pPr>
            <w:del w:id="1118" w:author="TF 112518" w:date="2018-11-26T22:48:00Z">
              <w:r w:rsidRPr="002A4574" w:rsidDel="004D1E0E">
                <w:rPr>
                  <w:rFonts w:ascii="Calibri" w:hAnsi="Calibri"/>
                  <w:color w:val="000000"/>
                  <w:sz w:val="18"/>
                  <w:szCs w:val="18"/>
                </w:rPr>
                <w:delText>California</w:delText>
              </w:r>
            </w:del>
          </w:p>
        </w:tc>
      </w:tr>
      <w:tr w:rsidR="00636F83" w:rsidRPr="002A4574" w:rsidDel="004D1E0E" w14:paraId="78291578" w14:textId="77777777" w:rsidTr="004E0C14">
        <w:trPr>
          <w:trHeight w:val="240"/>
          <w:del w:id="1119" w:author="TF 112518" w:date="2018-11-26T22:48:00Z"/>
        </w:trPr>
        <w:tc>
          <w:tcPr>
            <w:tcW w:w="1310" w:type="dxa"/>
            <w:tcBorders>
              <w:top w:val="nil"/>
              <w:left w:val="nil"/>
              <w:bottom w:val="nil"/>
              <w:right w:val="nil"/>
            </w:tcBorders>
            <w:shd w:val="clear" w:color="auto" w:fill="auto"/>
            <w:noWrap/>
            <w:vAlign w:val="center"/>
            <w:hideMark/>
          </w:tcPr>
          <w:p w14:paraId="78291572" w14:textId="77777777" w:rsidR="00C013F8" w:rsidDel="004D1E0E" w:rsidRDefault="00636F83">
            <w:pPr>
              <w:rPr>
                <w:del w:id="1120" w:author="TF 112518" w:date="2018-11-26T22:48:00Z"/>
                <w:rFonts w:ascii="Calibri" w:hAnsi="Calibri"/>
                <w:color w:val="000000"/>
                <w:sz w:val="18"/>
                <w:szCs w:val="18"/>
              </w:rPr>
            </w:pPr>
            <w:del w:id="1121" w:author="TF 112518" w:date="2018-11-26T22:48:00Z">
              <w:r w:rsidRPr="002A4574" w:rsidDel="004D1E0E">
                <w:rPr>
                  <w:rFonts w:ascii="Calibri" w:hAnsi="Calibri"/>
                  <w:color w:val="000000"/>
                  <w:sz w:val="18"/>
                  <w:szCs w:val="18"/>
                </w:rPr>
                <w:delText>722868</w:delText>
              </w:r>
            </w:del>
          </w:p>
        </w:tc>
        <w:tc>
          <w:tcPr>
            <w:tcW w:w="855" w:type="dxa"/>
            <w:tcBorders>
              <w:top w:val="nil"/>
              <w:left w:val="nil"/>
              <w:bottom w:val="nil"/>
              <w:right w:val="nil"/>
            </w:tcBorders>
            <w:shd w:val="clear" w:color="auto" w:fill="auto"/>
            <w:noWrap/>
            <w:vAlign w:val="center"/>
            <w:hideMark/>
          </w:tcPr>
          <w:p w14:paraId="78291573" w14:textId="77777777" w:rsidR="00C013F8" w:rsidDel="004D1E0E" w:rsidRDefault="00636F83">
            <w:pPr>
              <w:rPr>
                <w:del w:id="1122" w:author="TF 112518" w:date="2018-11-26T22:48:00Z"/>
                <w:rFonts w:ascii="Calibri" w:hAnsi="Calibri"/>
                <w:color w:val="000000"/>
                <w:sz w:val="18"/>
                <w:szCs w:val="18"/>
              </w:rPr>
            </w:pPr>
            <w:del w:id="1123" w:author="TF 112518" w:date="2018-11-26T22:48:00Z">
              <w:r w:rsidRPr="002A4574" w:rsidDel="004D1E0E">
                <w:rPr>
                  <w:rFonts w:ascii="Calibri" w:hAnsi="Calibri"/>
                  <w:color w:val="000000"/>
                  <w:sz w:val="18"/>
                  <w:szCs w:val="18"/>
                </w:rPr>
                <w:delText>0.45</w:delText>
              </w:r>
            </w:del>
          </w:p>
        </w:tc>
        <w:tc>
          <w:tcPr>
            <w:tcW w:w="4502" w:type="dxa"/>
            <w:tcBorders>
              <w:top w:val="nil"/>
              <w:left w:val="nil"/>
              <w:bottom w:val="nil"/>
              <w:right w:val="nil"/>
            </w:tcBorders>
            <w:shd w:val="clear" w:color="auto" w:fill="auto"/>
            <w:noWrap/>
            <w:vAlign w:val="bottom"/>
            <w:hideMark/>
          </w:tcPr>
          <w:p w14:paraId="78291574" w14:textId="77777777" w:rsidR="00636F83" w:rsidRPr="002A4574" w:rsidDel="004D1E0E" w:rsidRDefault="00636F83" w:rsidP="00636F83">
            <w:pPr>
              <w:rPr>
                <w:del w:id="1124" w:author="TF 112518" w:date="2018-11-26T22:48:00Z"/>
                <w:rFonts w:ascii="Calibri" w:hAnsi="Calibri"/>
                <w:color w:val="000000"/>
                <w:sz w:val="18"/>
                <w:szCs w:val="18"/>
              </w:rPr>
            </w:pPr>
            <w:del w:id="1125" w:author="TF 112518" w:date="2018-11-26T22:48:00Z">
              <w:r w:rsidRPr="002A4574" w:rsidDel="004D1E0E">
                <w:rPr>
                  <w:rFonts w:ascii="Calibri" w:hAnsi="Calibri"/>
                  <w:color w:val="000000"/>
                  <w:sz w:val="18"/>
                  <w:szCs w:val="18"/>
                </w:rPr>
                <w:delText xml:space="preserve">Palm Springs Intl </w:delText>
              </w:r>
            </w:del>
          </w:p>
        </w:tc>
        <w:tc>
          <w:tcPr>
            <w:tcW w:w="1332" w:type="dxa"/>
            <w:tcBorders>
              <w:top w:val="nil"/>
              <w:left w:val="nil"/>
              <w:bottom w:val="nil"/>
              <w:right w:val="nil"/>
            </w:tcBorders>
            <w:shd w:val="clear" w:color="auto" w:fill="auto"/>
            <w:noWrap/>
            <w:vAlign w:val="center"/>
            <w:hideMark/>
          </w:tcPr>
          <w:p w14:paraId="78291575" w14:textId="77777777" w:rsidR="00C013F8" w:rsidDel="004D1E0E" w:rsidRDefault="00636F83">
            <w:pPr>
              <w:rPr>
                <w:del w:id="1126" w:author="TF 112518" w:date="2018-11-26T22:48:00Z"/>
                <w:rFonts w:ascii="Calibri" w:hAnsi="Calibri"/>
                <w:color w:val="000000"/>
                <w:sz w:val="18"/>
                <w:szCs w:val="18"/>
              </w:rPr>
            </w:pPr>
            <w:del w:id="1127" w:author="TF 112518" w:date="2018-11-26T22:48:00Z">
              <w:r w:rsidRPr="002A4574" w:rsidDel="004D1E0E">
                <w:rPr>
                  <w:rFonts w:ascii="Calibri" w:hAnsi="Calibri"/>
                  <w:color w:val="000000"/>
                  <w:sz w:val="18"/>
                  <w:szCs w:val="18"/>
                </w:rPr>
                <w:delText>33.83</w:delText>
              </w:r>
            </w:del>
          </w:p>
        </w:tc>
        <w:tc>
          <w:tcPr>
            <w:tcW w:w="1306" w:type="dxa"/>
            <w:tcBorders>
              <w:top w:val="nil"/>
              <w:left w:val="nil"/>
              <w:bottom w:val="nil"/>
              <w:right w:val="nil"/>
            </w:tcBorders>
            <w:shd w:val="clear" w:color="auto" w:fill="auto"/>
            <w:noWrap/>
            <w:vAlign w:val="center"/>
            <w:hideMark/>
          </w:tcPr>
          <w:p w14:paraId="78291576" w14:textId="77777777" w:rsidR="00C013F8" w:rsidDel="004D1E0E" w:rsidRDefault="00636F83">
            <w:pPr>
              <w:rPr>
                <w:del w:id="1128" w:author="TF 112518" w:date="2018-11-26T22:48:00Z"/>
                <w:rFonts w:ascii="Calibri" w:hAnsi="Calibri"/>
                <w:color w:val="000000"/>
                <w:sz w:val="18"/>
                <w:szCs w:val="18"/>
              </w:rPr>
            </w:pPr>
            <w:del w:id="1129" w:author="TF 112518" w:date="2018-11-26T22:48:00Z">
              <w:r w:rsidRPr="002A4574" w:rsidDel="004D1E0E">
                <w:rPr>
                  <w:rFonts w:ascii="Calibri" w:hAnsi="Calibri"/>
                  <w:color w:val="000000"/>
                  <w:sz w:val="18"/>
                  <w:szCs w:val="18"/>
                </w:rPr>
                <w:delText>–116.50</w:delText>
              </w:r>
            </w:del>
          </w:p>
        </w:tc>
        <w:tc>
          <w:tcPr>
            <w:tcW w:w="1616" w:type="dxa"/>
            <w:tcBorders>
              <w:top w:val="nil"/>
              <w:left w:val="nil"/>
              <w:bottom w:val="nil"/>
              <w:right w:val="nil"/>
            </w:tcBorders>
            <w:shd w:val="clear" w:color="auto" w:fill="auto"/>
            <w:noWrap/>
            <w:vAlign w:val="center"/>
            <w:hideMark/>
          </w:tcPr>
          <w:p w14:paraId="78291577" w14:textId="77777777" w:rsidR="00C013F8" w:rsidDel="004D1E0E" w:rsidRDefault="00636F83">
            <w:pPr>
              <w:rPr>
                <w:del w:id="1130" w:author="TF 112518" w:date="2018-11-26T22:48:00Z"/>
                <w:rFonts w:ascii="Calibri" w:hAnsi="Calibri"/>
                <w:color w:val="000000"/>
                <w:sz w:val="18"/>
                <w:szCs w:val="18"/>
              </w:rPr>
            </w:pPr>
            <w:del w:id="1131" w:author="TF 112518" w:date="2018-11-26T22:48:00Z">
              <w:r w:rsidRPr="002A4574" w:rsidDel="004D1E0E">
                <w:rPr>
                  <w:rFonts w:ascii="Calibri" w:hAnsi="Calibri"/>
                  <w:color w:val="000000"/>
                  <w:sz w:val="18"/>
                  <w:szCs w:val="18"/>
                </w:rPr>
                <w:delText>California</w:delText>
              </w:r>
            </w:del>
          </w:p>
        </w:tc>
      </w:tr>
      <w:tr w:rsidR="00EA7933" w:rsidRPr="002A4574" w:rsidDel="004D1E0E" w14:paraId="7829157A" w14:textId="77777777" w:rsidTr="004E0C14">
        <w:trPr>
          <w:trHeight w:val="240"/>
          <w:del w:id="1132" w:author="TF 112518" w:date="2018-11-26T22:48:00Z"/>
        </w:trPr>
        <w:tc>
          <w:tcPr>
            <w:tcW w:w="10921" w:type="dxa"/>
            <w:gridSpan w:val="6"/>
            <w:tcBorders>
              <w:top w:val="nil"/>
              <w:left w:val="nil"/>
              <w:bottom w:val="nil"/>
              <w:right w:val="nil"/>
            </w:tcBorders>
            <w:shd w:val="clear" w:color="auto" w:fill="auto"/>
            <w:noWrap/>
            <w:vAlign w:val="center"/>
            <w:hideMark/>
          </w:tcPr>
          <w:p w14:paraId="78291579" w14:textId="77777777" w:rsidR="00EA7933" w:rsidRPr="002A4574" w:rsidDel="004D1E0E" w:rsidRDefault="00EA7933" w:rsidP="004E0C14">
            <w:pPr>
              <w:rPr>
                <w:del w:id="1133" w:author="TF 112518" w:date="2018-11-26T22:48:00Z"/>
                <w:rFonts w:ascii="Calibri" w:hAnsi="Calibri"/>
                <w:color w:val="000000"/>
                <w:sz w:val="18"/>
                <w:szCs w:val="18"/>
              </w:rPr>
            </w:pPr>
          </w:p>
        </w:tc>
      </w:tr>
      <w:tr w:rsidR="00EA7933" w:rsidRPr="002A4574" w:rsidDel="004D1E0E" w14:paraId="7829157C" w14:textId="77777777" w:rsidTr="004E0C14">
        <w:trPr>
          <w:trHeight w:val="240"/>
          <w:del w:id="1134" w:author="TF 112518" w:date="2018-11-26T22:48:00Z"/>
        </w:trPr>
        <w:tc>
          <w:tcPr>
            <w:tcW w:w="10921" w:type="dxa"/>
            <w:gridSpan w:val="6"/>
            <w:tcBorders>
              <w:top w:val="nil"/>
              <w:left w:val="nil"/>
              <w:bottom w:val="nil"/>
              <w:right w:val="nil"/>
            </w:tcBorders>
            <w:shd w:val="clear" w:color="auto" w:fill="auto"/>
            <w:noWrap/>
            <w:vAlign w:val="center"/>
            <w:hideMark/>
          </w:tcPr>
          <w:p w14:paraId="7829157B" w14:textId="77777777" w:rsidR="00EA7933" w:rsidRPr="002A4574" w:rsidDel="004D1E0E" w:rsidRDefault="00EA7933" w:rsidP="004E0C14">
            <w:pPr>
              <w:rPr>
                <w:del w:id="1135" w:author="TF 112518" w:date="2018-11-26T22:48:00Z"/>
                <w:rFonts w:ascii="Calibri" w:hAnsi="Calibri"/>
                <w:color w:val="000000"/>
                <w:sz w:val="18"/>
                <w:szCs w:val="18"/>
              </w:rPr>
            </w:pPr>
          </w:p>
        </w:tc>
      </w:tr>
      <w:tr w:rsidR="00EA7933" w:rsidRPr="002A4574" w:rsidDel="004D1E0E" w14:paraId="7829157E" w14:textId="77777777" w:rsidTr="004E0C14">
        <w:trPr>
          <w:trHeight w:val="240"/>
          <w:del w:id="1136" w:author="TF 112518" w:date="2018-11-26T22:48:00Z"/>
        </w:trPr>
        <w:tc>
          <w:tcPr>
            <w:tcW w:w="10921" w:type="dxa"/>
            <w:gridSpan w:val="6"/>
            <w:tcBorders>
              <w:top w:val="nil"/>
              <w:left w:val="nil"/>
              <w:bottom w:val="nil"/>
              <w:right w:val="nil"/>
            </w:tcBorders>
            <w:shd w:val="clear" w:color="auto" w:fill="auto"/>
            <w:noWrap/>
            <w:vAlign w:val="center"/>
            <w:hideMark/>
          </w:tcPr>
          <w:p w14:paraId="7829157D" w14:textId="77777777" w:rsidR="00EA7933" w:rsidRPr="002A4574" w:rsidDel="004D1E0E" w:rsidRDefault="00EA7933" w:rsidP="004E0C14">
            <w:pPr>
              <w:rPr>
                <w:del w:id="1137" w:author="TF 112518" w:date="2018-11-26T22:48:00Z"/>
                <w:rFonts w:ascii="Calibri" w:hAnsi="Calibri"/>
                <w:color w:val="000000"/>
                <w:sz w:val="18"/>
                <w:szCs w:val="18"/>
              </w:rPr>
            </w:pPr>
          </w:p>
        </w:tc>
      </w:tr>
      <w:tr w:rsidR="00EA7933" w:rsidRPr="002A4574" w:rsidDel="004D1E0E" w14:paraId="78291585" w14:textId="77777777" w:rsidTr="004E0C14">
        <w:trPr>
          <w:trHeight w:val="240"/>
          <w:del w:id="1138" w:author="TF 112518" w:date="2018-11-26T22:48:00Z"/>
        </w:trPr>
        <w:tc>
          <w:tcPr>
            <w:tcW w:w="1310" w:type="dxa"/>
            <w:tcBorders>
              <w:top w:val="single" w:sz="4" w:space="0" w:color="auto"/>
              <w:left w:val="nil"/>
              <w:bottom w:val="nil"/>
              <w:right w:val="nil"/>
            </w:tcBorders>
            <w:shd w:val="clear" w:color="auto" w:fill="auto"/>
            <w:noWrap/>
            <w:vAlign w:val="center"/>
            <w:hideMark/>
          </w:tcPr>
          <w:p w14:paraId="7829157F" w14:textId="77777777" w:rsidR="00EA7933" w:rsidDel="004D1E0E" w:rsidRDefault="00EA7933">
            <w:pPr>
              <w:rPr>
                <w:del w:id="1139" w:author="TF 112518" w:date="2018-11-26T22:48:00Z"/>
                <w:rFonts w:ascii="Calibri" w:hAnsi="Calibri"/>
                <w:color w:val="000000"/>
                <w:sz w:val="18"/>
                <w:szCs w:val="18"/>
              </w:rPr>
            </w:pPr>
            <w:del w:id="1140" w:author="TF 112518" w:date="2018-11-26T22:48:00Z">
              <w:r w:rsidRPr="002A4574" w:rsidDel="004D1E0E">
                <w:rPr>
                  <w:rFonts w:ascii="Calibri" w:hAnsi="Calibri"/>
                  <w:color w:val="000000"/>
                  <w:sz w:val="18"/>
                  <w:szCs w:val="18"/>
                </w:rPr>
                <w:delText>722869</w:delText>
              </w:r>
            </w:del>
          </w:p>
        </w:tc>
        <w:tc>
          <w:tcPr>
            <w:tcW w:w="855" w:type="dxa"/>
            <w:tcBorders>
              <w:top w:val="single" w:sz="4" w:space="0" w:color="auto"/>
              <w:left w:val="nil"/>
              <w:bottom w:val="nil"/>
              <w:right w:val="nil"/>
            </w:tcBorders>
            <w:shd w:val="clear" w:color="auto" w:fill="auto"/>
            <w:noWrap/>
            <w:vAlign w:val="center"/>
            <w:hideMark/>
          </w:tcPr>
          <w:p w14:paraId="78291580" w14:textId="77777777" w:rsidR="00EA7933" w:rsidDel="004D1E0E" w:rsidRDefault="00EA7933">
            <w:pPr>
              <w:rPr>
                <w:del w:id="1141" w:author="TF 112518" w:date="2018-11-26T22:48:00Z"/>
                <w:rFonts w:ascii="Calibri" w:hAnsi="Calibri"/>
                <w:color w:val="000000"/>
                <w:sz w:val="18"/>
                <w:szCs w:val="18"/>
              </w:rPr>
            </w:pPr>
            <w:del w:id="1142" w:author="TF 112518" w:date="2018-11-26T22:48:00Z">
              <w:r w:rsidRPr="002A4574" w:rsidDel="004D1E0E">
                <w:rPr>
                  <w:rFonts w:ascii="Calibri" w:hAnsi="Calibri"/>
                  <w:color w:val="000000"/>
                  <w:sz w:val="18"/>
                  <w:szCs w:val="18"/>
                </w:rPr>
                <w:delText>0.42</w:delText>
              </w:r>
            </w:del>
          </w:p>
        </w:tc>
        <w:tc>
          <w:tcPr>
            <w:tcW w:w="4502" w:type="dxa"/>
            <w:tcBorders>
              <w:top w:val="single" w:sz="4" w:space="0" w:color="auto"/>
              <w:left w:val="nil"/>
              <w:bottom w:val="nil"/>
              <w:right w:val="nil"/>
            </w:tcBorders>
            <w:shd w:val="clear" w:color="auto" w:fill="auto"/>
            <w:noWrap/>
            <w:vAlign w:val="bottom"/>
            <w:hideMark/>
          </w:tcPr>
          <w:p w14:paraId="78291581" w14:textId="77777777" w:rsidR="00EA7933" w:rsidRPr="002A4574" w:rsidDel="004D1E0E" w:rsidRDefault="00EA7933" w:rsidP="00636F83">
            <w:pPr>
              <w:rPr>
                <w:del w:id="1143" w:author="TF 112518" w:date="2018-11-26T22:48:00Z"/>
                <w:rFonts w:ascii="Calibri" w:hAnsi="Calibri"/>
                <w:color w:val="000000"/>
                <w:sz w:val="18"/>
                <w:szCs w:val="18"/>
              </w:rPr>
            </w:pPr>
            <w:del w:id="1144" w:author="TF 112518" w:date="2018-11-26T22:48:00Z">
              <w:r w:rsidRPr="002A4574" w:rsidDel="004D1E0E">
                <w:rPr>
                  <w:rFonts w:ascii="Calibri" w:hAnsi="Calibri"/>
                  <w:color w:val="000000"/>
                  <w:sz w:val="18"/>
                  <w:szCs w:val="18"/>
                </w:rPr>
                <w:delText xml:space="preserve">Riverside Muni </w:delText>
              </w:r>
            </w:del>
          </w:p>
        </w:tc>
        <w:tc>
          <w:tcPr>
            <w:tcW w:w="1332" w:type="dxa"/>
            <w:tcBorders>
              <w:top w:val="single" w:sz="4" w:space="0" w:color="auto"/>
              <w:left w:val="nil"/>
              <w:bottom w:val="nil"/>
              <w:right w:val="nil"/>
            </w:tcBorders>
            <w:shd w:val="clear" w:color="auto" w:fill="auto"/>
            <w:noWrap/>
            <w:vAlign w:val="center"/>
            <w:hideMark/>
          </w:tcPr>
          <w:p w14:paraId="78291582" w14:textId="77777777" w:rsidR="00EA7933" w:rsidDel="004D1E0E" w:rsidRDefault="00EA7933">
            <w:pPr>
              <w:rPr>
                <w:del w:id="1145" w:author="TF 112518" w:date="2018-11-26T22:48:00Z"/>
                <w:rFonts w:ascii="Calibri" w:hAnsi="Calibri"/>
                <w:color w:val="000000"/>
                <w:sz w:val="18"/>
                <w:szCs w:val="18"/>
              </w:rPr>
            </w:pPr>
            <w:del w:id="1146" w:author="TF 112518" w:date="2018-11-26T22:48:00Z">
              <w:r w:rsidRPr="002A4574" w:rsidDel="004D1E0E">
                <w:rPr>
                  <w:rFonts w:ascii="Calibri" w:hAnsi="Calibri"/>
                  <w:color w:val="000000"/>
                  <w:sz w:val="18"/>
                  <w:szCs w:val="18"/>
                </w:rPr>
                <w:delText>33.95</w:delText>
              </w:r>
            </w:del>
          </w:p>
        </w:tc>
        <w:tc>
          <w:tcPr>
            <w:tcW w:w="1306" w:type="dxa"/>
            <w:tcBorders>
              <w:top w:val="single" w:sz="4" w:space="0" w:color="auto"/>
              <w:left w:val="nil"/>
              <w:bottom w:val="nil"/>
              <w:right w:val="nil"/>
            </w:tcBorders>
            <w:shd w:val="clear" w:color="auto" w:fill="auto"/>
            <w:noWrap/>
            <w:vAlign w:val="center"/>
            <w:hideMark/>
          </w:tcPr>
          <w:p w14:paraId="78291583" w14:textId="77777777" w:rsidR="00EA7933" w:rsidDel="004D1E0E" w:rsidRDefault="00EA7933">
            <w:pPr>
              <w:rPr>
                <w:del w:id="1147" w:author="TF 112518" w:date="2018-11-26T22:48:00Z"/>
                <w:rFonts w:ascii="Calibri" w:hAnsi="Calibri"/>
                <w:color w:val="000000"/>
                <w:sz w:val="18"/>
                <w:szCs w:val="18"/>
              </w:rPr>
            </w:pPr>
            <w:del w:id="1148" w:author="TF 112518" w:date="2018-11-26T22:48:00Z">
              <w:r w:rsidRPr="002A4574" w:rsidDel="004D1E0E">
                <w:rPr>
                  <w:rFonts w:ascii="Calibri" w:hAnsi="Calibri"/>
                  <w:color w:val="000000"/>
                  <w:sz w:val="18"/>
                  <w:szCs w:val="18"/>
                </w:rPr>
                <w:delText>–117.45</w:delText>
              </w:r>
            </w:del>
          </w:p>
        </w:tc>
        <w:tc>
          <w:tcPr>
            <w:tcW w:w="1616" w:type="dxa"/>
            <w:tcBorders>
              <w:top w:val="single" w:sz="4" w:space="0" w:color="auto"/>
              <w:left w:val="nil"/>
              <w:bottom w:val="nil"/>
              <w:right w:val="nil"/>
            </w:tcBorders>
            <w:shd w:val="clear" w:color="auto" w:fill="auto"/>
            <w:noWrap/>
            <w:vAlign w:val="center"/>
            <w:hideMark/>
          </w:tcPr>
          <w:p w14:paraId="78291584" w14:textId="77777777" w:rsidR="00EA7933" w:rsidDel="004D1E0E" w:rsidRDefault="00EA7933">
            <w:pPr>
              <w:rPr>
                <w:del w:id="1149" w:author="TF 112518" w:date="2018-11-26T22:48:00Z"/>
                <w:rFonts w:ascii="Calibri" w:hAnsi="Calibri"/>
                <w:color w:val="000000"/>
                <w:sz w:val="18"/>
                <w:szCs w:val="18"/>
              </w:rPr>
            </w:pPr>
            <w:del w:id="1150" w:author="TF 112518" w:date="2018-11-26T22:48:00Z">
              <w:r w:rsidRPr="002A4574" w:rsidDel="004D1E0E">
                <w:rPr>
                  <w:rFonts w:ascii="Calibri" w:hAnsi="Calibri"/>
                  <w:color w:val="000000"/>
                  <w:sz w:val="18"/>
                  <w:szCs w:val="18"/>
                </w:rPr>
                <w:delText>California</w:delText>
              </w:r>
            </w:del>
          </w:p>
        </w:tc>
      </w:tr>
      <w:tr w:rsidR="00EA7933" w:rsidRPr="002A4574" w:rsidDel="004D1E0E" w14:paraId="7829158C" w14:textId="77777777" w:rsidTr="004E0C14">
        <w:trPr>
          <w:trHeight w:val="240"/>
          <w:del w:id="1151" w:author="TF 112518" w:date="2018-11-26T22:48:00Z"/>
        </w:trPr>
        <w:tc>
          <w:tcPr>
            <w:tcW w:w="1310" w:type="dxa"/>
            <w:tcBorders>
              <w:top w:val="nil"/>
              <w:left w:val="nil"/>
              <w:bottom w:val="nil"/>
              <w:right w:val="nil"/>
            </w:tcBorders>
            <w:shd w:val="clear" w:color="auto" w:fill="auto"/>
            <w:noWrap/>
            <w:vAlign w:val="center"/>
            <w:hideMark/>
          </w:tcPr>
          <w:p w14:paraId="78291586" w14:textId="77777777" w:rsidR="00EA7933" w:rsidDel="004D1E0E" w:rsidRDefault="00EA7933">
            <w:pPr>
              <w:rPr>
                <w:del w:id="1152" w:author="TF 112518" w:date="2018-11-26T22:48:00Z"/>
                <w:rFonts w:ascii="Calibri" w:hAnsi="Calibri"/>
                <w:color w:val="000000"/>
                <w:sz w:val="18"/>
                <w:szCs w:val="18"/>
              </w:rPr>
            </w:pPr>
            <w:del w:id="1153" w:author="TF 112518" w:date="2018-11-26T22:48:00Z">
              <w:r w:rsidRPr="002A4574" w:rsidDel="004D1E0E">
                <w:rPr>
                  <w:rFonts w:ascii="Calibri" w:hAnsi="Calibri"/>
                  <w:color w:val="000000"/>
                  <w:sz w:val="18"/>
                  <w:szCs w:val="18"/>
                </w:rPr>
                <w:delText>722880</w:delText>
              </w:r>
            </w:del>
          </w:p>
        </w:tc>
        <w:tc>
          <w:tcPr>
            <w:tcW w:w="855" w:type="dxa"/>
            <w:tcBorders>
              <w:top w:val="nil"/>
              <w:left w:val="nil"/>
              <w:bottom w:val="nil"/>
              <w:right w:val="nil"/>
            </w:tcBorders>
            <w:shd w:val="clear" w:color="auto" w:fill="auto"/>
            <w:noWrap/>
            <w:vAlign w:val="center"/>
            <w:hideMark/>
          </w:tcPr>
          <w:p w14:paraId="78291587" w14:textId="77777777" w:rsidR="00EA7933" w:rsidDel="004D1E0E" w:rsidRDefault="00EA7933">
            <w:pPr>
              <w:rPr>
                <w:del w:id="1154" w:author="TF 112518" w:date="2018-11-26T22:48:00Z"/>
                <w:rFonts w:ascii="Calibri" w:hAnsi="Calibri"/>
                <w:color w:val="000000"/>
                <w:sz w:val="18"/>
                <w:szCs w:val="18"/>
              </w:rPr>
            </w:pPr>
            <w:del w:id="1155"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
          <w:p w14:paraId="78291588" w14:textId="77777777" w:rsidR="00EA7933" w:rsidRPr="002A4574" w:rsidDel="004D1E0E" w:rsidRDefault="00EA7933" w:rsidP="00636F83">
            <w:pPr>
              <w:rPr>
                <w:del w:id="1156" w:author="TF 112518" w:date="2018-11-26T22:48:00Z"/>
                <w:rFonts w:ascii="Calibri" w:hAnsi="Calibri"/>
                <w:color w:val="000000"/>
                <w:sz w:val="18"/>
                <w:szCs w:val="18"/>
              </w:rPr>
            </w:pPr>
            <w:del w:id="1157" w:author="TF 112518" w:date="2018-11-26T22:48:00Z">
              <w:r w:rsidRPr="002A4574" w:rsidDel="004D1E0E">
                <w:rPr>
                  <w:rFonts w:ascii="Calibri" w:hAnsi="Calibri"/>
                  <w:color w:val="000000"/>
                  <w:sz w:val="18"/>
                  <w:szCs w:val="18"/>
                </w:rPr>
                <w:delText xml:space="preserve">Burbank–Glendale–Pasadena AP </w:delText>
              </w:r>
            </w:del>
          </w:p>
        </w:tc>
        <w:tc>
          <w:tcPr>
            <w:tcW w:w="1332" w:type="dxa"/>
            <w:tcBorders>
              <w:top w:val="nil"/>
              <w:left w:val="nil"/>
              <w:bottom w:val="nil"/>
              <w:right w:val="nil"/>
            </w:tcBorders>
            <w:shd w:val="clear" w:color="auto" w:fill="auto"/>
            <w:noWrap/>
            <w:vAlign w:val="center"/>
            <w:hideMark/>
          </w:tcPr>
          <w:p w14:paraId="78291589" w14:textId="77777777" w:rsidR="00EA7933" w:rsidDel="004D1E0E" w:rsidRDefault="00EA7933">
            <w:pPr>
              <w:rPr>
                <w:del w:id="1158" w:author="TF 112518" w:date="2018-11-26T22:48:00Z"/>
                <w:rFonts w:ascii="Calibri" w:hAnsi="Calibri"/>
                <w:color w:val="000000"/>
                <w:sz w:val="18"/>
                <w:szCs w:val="18"/>
              </w:rPr>
            </w:pPr>
            <w:del w:id="1159" w:author="TF 112518" w:date="2018-11-26T22:48:00Z">
              <w:r w:rsidRPr="002A4574" w:rsidDel="004D1E0E">
                <w:rPr>
                  <w:rFonts w:ascii="Calibri" w:hAnsi="Calibri"/>
                  <w:color w:val="000000"/>
                  <w:sz w:val="18"/>
                  <w:szCs w:val="18"/>
                </w:rPr>
                <w:delText>34.2</w:delText>
              </w:r>
            </w:del>
          </w:p>
        </w:tc>
        <w:tc>
          <w:tcPr>
            <w:tcW w:w="1306" w:type="dxa"/>
            <w:tcBorders>
              <w:top w:val="nil"/>
              <w:left w:val="nil"/>
              <w:bottom w:val="nil"/>
              <w:right w:val="nil"/>
            </w:tcBorders>
            <w:shd w:val="clear" w:color="auto" w:fill="auto"/>
            <w:noWrap/>
            <w:vAlign w:val="center"/>
            <w:hideMark/>
          </w:tcPr>
          <w:p w14:paraId="7829158A" w14:textId="77777777" w:rsidR="00EA7933" w:rsidDel="004D1E0E" w:rsidRDefault="00EA7933">
            <w:pPr>
              <w:rPr>
                <w:del w:id="1160" w:author="TF 112518" w:date="2018-11-26T22:48:00Z"/>
                <w:rFonts w:ascii="Calibri" w:hAnsi="Calibri"/>
                <w:color w:val="000000"/>
                <w:sz w:val="18"/>
                <w:szCs w:val="18"/>
              </w:rPr>
            </w:pPr>
            <w:del w:id="1161" w:author="TF 112518" w:date="2018-11-26T22:48:00Z">
              <w:r w:rsidRPr="002A4574" w:rsidDel="004D1E0E">
                <w:rPr>
                  <w:rFonts w:ascii="Calibri" w:hAnsi="Calibri"/>
                  <w:color w:val="000000"/>
                  <w:sz w:val="18"/>
                  <w:szCs w:val="18"/>
                </w:rPr>
                <w:delText>–118.35</w:delText>
              </w:r>
            </w:del>
          </w:p>
        </w:tc>
        <w:tc>
          <w:tcPr>
            <w:tcW w:w="1616" w:type="dxa"/>
            <w:tcBorders>
              <w:top w:val="nil"/>
              <w:left w:val="nil"/>
              <w:bottom w:val="nil"/>
              <w:right w:val="nil"/>
            </w:tcBorders>
            <w:shd w:val="clear" w:color="auto" w:fill="auto"/>
            <w:noWrap/>
            <w:vAlign w:val="center"/>
            <w:hideMark/>
          </w:tcPr>
          <w:p w14:paraId="7829158B" w14:textId="77777777" w:rsidR="00EA7933" w:rsidDel="004D1E0E" w:rsidRDefault="00EA7933">
            <w:pPr>
              <w:rPr>
                <w:del w:id="1162" w:author="TF 112518" w:date="2018-11-26T22:48:00Z"/>
                <w:rFonts w:ascii="Calibri" w:hAnsi="Calibri"/>
                <w:color w:val="000000"/>
                <w:sz w:val="18"/>
                <w:szCs w:val="18"/>
              </w:rPr>
            </w:pPr>
            <w:del w:id="1163" w:author="TF 112518" w:date="2018-11-26T22:48:00Z">
              <w:r w:rsidRPr="002A4574" w:rsidDel="004D1E0E">
                <w:rPr>
                  <w:rFonts w:ascii="Calibri" w:hAnsi="Calibri"/>
                  <w:color w:val="000000"/>
                  <w:sz w:val="18"/>
                  <w:szCs w:val="18"/>
                </w:rPr>
                <w:delText>California</w:delText>
              </w:r>
            </w:del>
          </w:p>
        </w:tc>
      </w:tr>
      <w:tr w:rsidR="00EA7933" w:rsidRPr="002A4574" w:rsidDel="004D1E0E" w14:paraId="78291593" w14:textId="77777777" w:rsidTr="004E0C14">
        <w:trPr>
          <w:trHeight w:val="240"/>
          <w:del w:id="1164" w:author="TF 112518" w:date="2018-11-26T22:48:00Z"/>
        </w:trPr>
        <w:tc>
          <w:tcPr>
            <w:tcW w:w="1310" w:type="dxa"/>
            <w:tcBorders>
              <w:top w:val="nil"/>
              <w:left w:val="nil"/>
              <w:bottom w:val="nil"/>
              <w:right w:val="nil"/>
            </w:tcBorders>
            <w:shd w:val="clear" w:color="auto" w:fill="auto"/>
            <w:noWrap/>
            <w:vAlign w:val="center"/>
            <w:hideMark/>
          </w:tcPr>
          <w:p w14:paraId="7829158D" w14:textId="77777777" w:rsidR="00EA7933" w:rsidDel="004D1E0E" w:rsidRDefault="00EA7933">
            <w:pPr>
              <w:rPr>
                <w:del w:id="1165" w:author="TF 112518" w:date="2018-11-26T22:48:00Z"/>
                <w:rFonts w:ascii="Calibri" w:hAnsi="Calibri"/>
                <w:color w:val="000000"/>
                <w:sz w:val="18"/>
                <w:szCs w:val="18"/>
              </w:rPr>
            </w:pPr>
            <w:del w:id="1166" w:author="TF 112518" w:date="2018-11-26T22:48:00Z">
              <w:r w:rsidRPr="002A4574" w:rsidDel="004D1E0E">
                <w:rPr>
                  <w:rFonts w:ascii="Calibri" w:hAnsi="Calibri"/>
                  <w:color w:val="000000"/>
                  <w:sz w:val="18"/>
                  <w:szCs w:val="18"/>
                </w:rPr>
                <w:delText>722885</w:delText>
              </w:r>
            </w:del>
          </w:p>
        </w:tc>
        <w:tc>
          <w:tcPr>
            <w:tcW w:w="855" w:type="dxa"/>
            <w:tcBorders>
              <w:top w:val="nil"/>
              <w:left w:val="nil"/>
              <w:bottom w:val="nil"/>
              <w:right w:val="nil"/>
            </w:tcBorders>
            <w:shd w:val="clear" w:color="auto" w:fill="auto"/>
            <w:noWrap/>
            <w:vAlign w:val="center"/>
            <w:hideMark/>
          </w:tcPr>
          <w:p w14:paraId="7829158E" w14:textId="77777777" w:rsidR="00EA7933" w:rsidDel="004D1E0E" w:rsidRDefault="00EA7933">
            <w:pPr>
              <w:rPr>
                <w:del w:id="1167" w:author="TF 112518" w:date="2018-11-26T22:48:00Z"/>
                <w:rFonts w:ascii="Calibri" w:hAnsi="Calibri"/>
                <w:color w:val="000000"/>
                <w:sz w:val="18"/>
                <w:szCs w:val="18"/>
              </w:rPr>
            </w:pPr>
            <w:del w:id="1168"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
          <w:p w14:paraId="7829158F" w14:textId="77777777" w:rsidR="00EA7933" w:rsidRPr="002A4574" w:rsidDel="004D1E0E" w:rsidRDefault="00EA7933" w:rsidP="00636F83">
            <w:pPr>
              <w:rPr>
                <w:del w:id="1169" w:author="TF 112518" w:date="2018-11-26T22:48:00Z"/>
                <w:rFonts w:ascii="Calibri" w:hAnsi="Calibri"/>
                <w:color w:val="000000"/>
                <w:sz w:val="18"/>
                <w:szCs w:val="18"/>
              </w:rPr>
            </w:pPr>
            <w:del w:id="1170" w:author="TF 112518" w:date="2018-11-26T22:48:00Z">
              <w:r w:rsidRPr="002A4574" w:rsidDel="004D1E0E">
                <w:rPr>
                  <w:rFonts w:ascii="Calibri" w:hAnsi="Calibri"/>
                  <w:color w:val="000000"/>
                  <w:sz w:val="18"/>
                  <w:szCs w:val="18"/>
                </w:rPr>
                <w:delText xml:space="preserve">Santa Monica Muni </w:delText>
              </w:r>
            </w:del>
          </w:p>
        </w:tc>
        <w:tc>
          <w:tcPr>
            <w:tcW w:w="1332" w:type="dxa"/>
            <w:tcBorders>
              <w:top w:val="nil"/>
              <w:left w:val="nil"/>
              <w:bottom w:val="nil"/>
              <w:right w:val="nil"/>
            </w:tcBorders>
            <w:shd w:val="clear" w:color="auto" w:fill="auto"/>
            <w:noWrap/>
            <w:vAlign w:val="center"/>
            <w:hideMark/>
          </w:tcPr>
          <w:p w14:paraId="78291590" w14:textId="77777777" w:rsidR="00EA7933" w:rsidDel="004D1E0E" w:rsidRDefault="00EA7933">
            <w:pPr>
              <w:rPr>
                <w:del w:id="1171" w:author="TF 112518" w:date="2018-11-26T22:48:00Z"/>
                <w:rFonts w:ascii="Calibri" w:hAnsi="Calibri"/>
                <w:color w:val="000000"/>
                <w:sz w:val="18"/>
                <w:szCs w:val="18"/>
              </w:rPr>
            </w:pPr>
            <w:del w:id="1172" w:author="TF 112518" w:date="2018-11-26T22:48:00Z">
              <w:r w:rsidRPr="002A4574" w:rsidDel="004D1E0E">
                <w:rPr>
                  <w:rFonts w:ascii="Calibri" w:hAnsi="Calibri"/>
                  <w:color w:val="000000"/>
                  <w:sz w:val="18"/>
                  <w:szCs w:val="18"/>
                </w:rPr>
                <w:delText>34.02</w:delText>
              </w:r>
            </w:del>
          </w:p>
        </w:tc>
        <w:tc>
          <w:tcPr>
            <w:tcW w:w="1306" w:type="dxa"/>
            <w:tcBorders>
              <w:top w:val="nil"/>
              <w:left w:val="nil"/>
              <w:bottom w:val="nil"/>
              <w:right w:val="nil"/>
            </w:tcBorders>
            <w:shd w:val="clear" w:color="auto" w:fill="auto"/>
            <w:noWrap/>
            <w:vAlign w:val="center"/>
            <w:hideMark/>
          </w:tcPr>
          <w:p w14:paraId="78291591" w14:textId="77777777" w:rsidR="00EA7933" w:rsidDel="004D1E0E" w:rsidRDefault="00EA7933">
            <w:pPr>
              <w:rPr>
                <w:del w:id="1173" w:author="TF 112518" w:date="2018-11-26T22:48:00Z"/>
                <w:rFonts w:ascii="Calibri" w:hAnsi="Calibri"/>
                <w:color w:val="000000"/>
                <w:sz w:val="18"/>
                <w:szCs w:val="18"/>
              </w:rPr>
            </w:pPr>
            <w:del w:id="1174" w:author="TF 112518" w:date="2018-11-26T22:48:00Z">
              <w:r w:rsidRPr="002A4574" w:rsidDel="004D1E0E">
                <w:rPr>
                  <w:rFonts w:ascii="Calibri" w:hAnsi="Calibri"/>
                  <w:color w:val="000000"/>
                  <w:sz w:val="18"/>
                  <w:szCs w:val="18"/>
                </w:rPr>
                <w:delText>–118.45</w:delText>
              </w:r>
            </w:del>
          </w:p>
        </w:tc>
        <w:tc>
          <w:tcPr>
            <w:tcW w:w="1616" w:type="dxa"/>
            <w:tcBorders>
              <w:top w:val="nil"/>
              <w:left w:val="nil"/>
              <w:bottom w:val="nil"/>
              <w:right w:val="nil"/>
            </w:tcBorders>
            <w:shd w:val="clear" w:color="auto" w:fill="auto"/>
            <w:noWrap/>
            <w:vAlign w:val="center"/>
            <w:hideMark/>
          </w:tcPr>
          <w:p w14:paraId="78291592" w14:textId="77777777" w:rsidR="00EA7933" w:rsidDel="004D1E0E" w:rsidRDefault="00EA7933">
            <w:pPr>
              <w:rPr>
                <w:del w:id="1175" w:author="TF 112518" w:date="2018-11-26T22:48:00Z"/>
                <w:rFonts w:ascii="Calibri" w:hAnsi="Calibri"/>
                <w:color w:val="000000"/>
                <w:sz w:val="18"/>
                <w:szCs w:val="18"/>
              </w:rPr>
            </w:pPr>
            <w:del w:id="1176" w:author="TF 112518" w:date="2018-11-26T22:48:00Z">
              <w:r w:rsidRPr="002A4574" w:rsidDel="004D1E0E">
                <w:rPr>
                  <w:rFonts w:ascii="Calibri" w:hAnsi="Calibri"/>
                  <w:color w:val="000000"/>
                  <w:sz w:val="18"/>
                  <w:szCs w:val="18"/>
                </w:rPr>
                <w:delText>California</w:delText>
              </w:r>
            </w:del>
          </w:p>
        </w:tc>
      </w:tr>
      <w:tr w:rsidR="00EA7933" w:rsidRPr="002A4574" w:rsidDel="004D1E0E" w14:paraId="7829159A" w14:textId="77777777" w:rsidTr="004E0C14">
        <w:trPr>
          <w:trHeight w:val="240"/>
          <w:del w:id="1177" w:author="TF 112518" w:date="2018-11-26T22:48:00Z"/>
        </w:trPr>
        <w:tc>
          <w:tcPr>
            <w:tcW w:w="1310" w:type="dxa"/>
            <w:tcBorders>
              <w:top w:val="nil"/>
              <w:left w:val="nil"/>
              <w:bottom w:val="nil"/>
              <w:right w:val="nil"/>
            </w:tcBorders>
            <w:shd w:val="clear" w:color="auto" w:fill="auto"/>
            <w:noWrap/>
            <w:vAlign w:val="center"/>
            <w:hideMark/>
          </w:tcPr>
          <w:p w14:paraId="78291594" w14:textId="77777777" w:rsidR="00EA7933" w:rsidDel="004D1E0E" w:rsidRDefault="00EA7933">
            <w:pPr>
              <w:rPr>
                <w:del w:id="1178" w:author="TF 112518" w:date="2018-11-26T22:48:00Z"/>
                <w:rFonts w:ascii="Calibri" w:hAnsi="Calibri"/>
                <w:color w:val="000000"/>
                <w:sz w:val="18"/>
                <w:szCs w:val="18"/>
              </w:rPr>
            </w:pPr>
            <w:del w:id="1179" w:author="TF 112518" w:date="2018-11-26T22:48:00Z">
              <w:r w:rsidRPr="002A4574" w:rsidDel="004D1E0E">
                <w:rPr>
                  <w:rFonts w:ascii="Calibri" w:hAnsi="Calibri"/>
                  <w:color w:val="000000"/>
                  <w:sz w:val="18"/>
                  <w:szCs w:val="18"/>
                </w:rPr>
                <w:delText>722886</w:delText>
              </w:r>
            </w:del>
          </w:p>
        </w:tc>
        <w:tc>
          <w:tcPr>
            <w:tcW w:w="855" w:type="dxa"/>
            <w:tcBorders>
              <w:top w:val="nil"/>
              <w:left w:val="nil"/>
              <w:bottom w:val="nil"/>
              <w:right w:val="nil"/>
            </w:tcBorders>
            <w:shd w:val="clear" w:color="auto" w:fill="auto"/>
            <w:noWrap/>
            <w:vAlign w:val="center"/>
            <w:hideMark/>
          </w:tcPr>
          <w:p w14:paraId="78291595" w14:textId="77777777" w:rsidR="00EA7933" w:rsidDel="004D1E0E" w:rsidRDefault="00EA7933">
            <w:pPr>
              <w:rPr>
                <w:del w:id="1180" w:author="TF 112518" w:date="2018-11-26T22:48:00Z"/>
                <w:rFonts w:ascii="Calibri" w:hAnsi="Calibri"/>
                <w:color w:val="000000"/>
                <w:sz w:val="18"/>
                <w:szCs w:val="18"/>
              </w:rPr>
            </w:pPr>
            <w:del w:id="1181"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
          <w:p w14:paraId="78291596" w14:textId="77777777" w:rsidR="00EA7933" w:rsidRPr="002A4574" w:rsidDel="004D1E0E" w:rsidRDefault="00EA7933" w:rsidP="00636F83">
            <w:pPr>
              <w:rPr>
                <w:del w:id="1182" w:author="TF 112518" w:date="2018-11-26T22:48:00Z"/>
                <w:rFonts w:ascii="Calibri" w:hAnsi="Calibri"/>
                <w:color w:val="000000"/>
                <w:sz w:val="18"/>
                <w:szCs w:val="18"/>
              </w:rPr>
            </w:pPr>
            <w:del w:id="1183" w:author="TF 112518" w:date="2018-11-26T22:48:00Z">
              <w:r w:rsidRPr="002A4574" w:rsidDel="004D1E0E">
                <w:rPr>
                  <w:rFonts w:ascii="Calibri" w:hAnsi="Calibri"/>
                  <w:color w:val="000000"/>
                  <w:sz w:val="18"/>
                  <w:szCs w:val="18"/>
                </w:rPr>
                <w:delText xml:space="preserve">Van Nuys Airport </w:delText>
              </w:r>
            </w:del>
          </w:p>
        </w:tc>
        <w:tc>
          <w:tcPr>
            <w:tcW w:w="1332" w:type="dxa"/>
            <w:tcBorders>
              <w:top w:val="nil"/>
              <w:left w:val="nil"/>
              <w:bottom w:val="nil"/>
              <w:right w:val="nil"/>
            </w:tcBorders>
            <w:shd w:val="clear" w:color="auto" w:fill="auto"/>
            <w:noWrap/>
            <w:vAlign w:val="center"/>
            <w:hideMark/>
          </w:tcPr>
          <w:p w14:paraId="78291597" w14:textId="77777777" w:rsidR="00EA7933" w:rsidDel="004D1E0E" w:rsidRDefault="00EA7933">
            <w:pPr>
              <w:rPr>
                <w:del w:id="1184" w:author="TF 112518" w:date="2018-11-26T22:48:00Z"/>
                <w:rFonts w:ascii="Calibri" w:hAnsi="Calibri"/>
                <w:color w:val="000000"/>
                <w:sz w:val="18"/>
                <w:szCs w:val="18"/>
              </w:rPr>
            </w:pPr>
            <w:del w:id="1185" w:author="TF 112518" w:date="2018-11-26T22:48:00Z">
              <w:r w:rsidRPr="002A4574" w:rsidDel="004D1E0E">
                <w:rPr>
                  <w:rFonts w:ascii="Calibri" w:hAnsi="Calibri"/>
                  <w:color w:val="000000"/>
                  <w:sz w:val="18"/>
                  <w:szCs w:val="18"/>
                </w:rPr>
                <w:delText>34.22</w:delText>
              </w:r>
            </w:del>
          </w:p>
        </w:tc>
        <w:tc>
          <w:tcPr>
            <w:tcW w:w="1306" w:type="dxa"/>
            <w:tcBorders>
              <w:top w:val="nil"/>
              <w:left w:val="nil"/>
              <w:bottom w:val="nil"/>
              <w:right w:val="nil"/>
            </w:tcBorders>
            <w:shd w:val="clear" w:color="auto" w:fill="auto"/>
            <w:noWrap/>
            <w:vAlign w:val="center"/>
            <w:hideMark/>
          </w:tcPr>
          <w:p w14:paraId="78291598" w14:textId="77777777" w:rsidR="00EA7933" w:rsidDel="004D1E0E" w:rsidRDefault="00EA7933">
            <w:pPr>
              <w:rPr>
                <w:del w:id="1186" w:author="TF 112518" w:date="2018-11-26T22:48:00Z"/>
                <w:rFonts w:ascii="Calibri" w:hAnsi="Calibri"/>
                <w:color w:val="000000"/>
                <w:sz w:val="18"/>
                <w:szCs w:val="18"/>
              </w:rPr>
            </w:pPr>
            <w:del w:id="1187" w:author="TF 112518" w:date="2018-11-26T22:48:00Z">
              <w:r w:rsidRPr="002A4574" w:rsidDel="004D1E0E">
                <w:rPr>
                  <w:rFonts w:ascii="Calibri" w:hAnsi="Calibri"/>
                  <w:color w:val="000000"/>
                  <w:sz w:val="18"/>
                  <w:szCs w:val="18"/>
                </w:rPr>
                <w:delText>–118.48</w:delText>
              </w:r>
            </w:del>
          </w:p>
        </w:tc>
        <w:tc>
          <w:tcPr>
            <w:tcW w:w="1616" w:type="dxa"/>
            <w:tcBorders>
              <w:top w:val="nil"/>
              <w:left w:val="nil"/>
              <w:bottom w:val="nil"/>
              <w:right w:val="nil"/>
            </w:tcBorders>
            <w:shd w:val="clear" w:color="auto" w:fill="auto"/>
            <w:noWrap/>
            <w:vAlign w:val="center"/>
            <w:hideMark/>
          </w:tcPr>
          <w:p w14:paraId="78291599" w14:textId="77777777" w:rsidR="00EA7933" w:rsidDel="004D1E0E" w:rsidRDefault="00EA7933">
            <w:pPr>
              <w:rPr>
                <w:del w:id="1188" w:author="TF 112518" w:date="2018-11-26T22:48:00Z"/>
                <w:rFonts w:ascii="Calibri" w:hAnsi="Calibri"/>
                <w:color w:val="000000"/>
                <w:sz w:val="18"/>
                <w:szCs w:val="18"/>
              </w:rPr>
            </w:pPr>
            <w:del w:id="1189"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1" w14:textId="77777777" w:rsidTr="004E0C14">
        <w:trPr>
          <w:trHeight w:val="240"/>
          <w:del w:id="1190" w:author="TF 112518" w:date="2018-11-26T22:48:00Z"/>
        </w:trPr>
        <w:tc>
          <w:tcPr>
            <w:tcW w:w="1310" w:type="dxa"/>
            <w:tcBorders>
              <w:top w:val="nil"/>
              <w:left w:val="nil"/>
              <w:bottom w:val="nil"/>
              <w:right w:val="nil"/>
            </w:tcBorders>
            <w:shd w:val="clear" w:color="auto" w:fill="auto"/>
            <w:noWrap/>
            <w:vAlign w:val="center"/>
            <w:hideMark/>
          </w:tcPr>
          <w:p w14:paraId="7829159B" w14:textId="77777777" w:rsidR="00EA7933" w:rsidDel="004D1E0E" w:rsidRDefault="00EA7933">
            <w:pPr>
              <w:rPr>
                <w:del w:id="1191" w:author="TF 112518" w:date="2018-11-26T22:48:00Z"/>
                <w:rFonts w:ascii="Calibri" w:hAnsi="Calibri"/>
                <w:color w:val="000000"/>
                <w:sz w:val="18"/>
                <w:szCs w:val="18"/>
              </w:rPr>
            </w:pPr>
            <w:del w:id="1192" w:author="TF 112518" w:date="2018-11-26T22:48:00Z">
              <w:r w:rsidRPr="002A4574" w:rsidDel="004D1E0E">
                <w:rPr>
                  <w:rFonts w:ascii="Calibri" w:hAnsi="Calibri"/>
                  <w:color w:val="000000"/>
                  <w:sz w:val="18"/>
                  <w:szCs w:val="18"/>
                </w:rPr>
                <w:delText>722895</w:delText>
              </w:r>
            </w:del>
          </w:p>
        </w:tc>
        <w:tc>
          <w:tcPr>
            <w:tcW w:w="855" w:type="dxa"/>
            <w:tcBorders>
              <w:top w:val="nil"/>
              <w:left w:val="nil"/>
              <w:bottom w:val="nil"/>
              <w:right w:val="nil"/>
            </w:tcBorders>
            <w:shd w:val="clear" w:color="auto" w:fill="auto"/>
            <w:noWrap/>
            <w:vAlign w:val="center"/>
            <w:hideMark/>
          </w:tcPr>
          <w:p w14:paraId="7829159C" w14:textId="77777777" w:rsidR="00EA7933" w:rsidDel="004D1E0E" w:rsidRDefault="00EA7933">
            <w:pPr>
              <w:rPr>
                <w:del w:id="1193" w:author="TF 112518" w:date="2018-11-26T22:48:00Z"/>
                <w:rFonts w:ascii="Calibri" w:hAnsi="Calibri"/>
                <w:color w:val="000000"/>
                <w:sz w:val="18"/>
                <w:szCs w:val="18"/>
              </w:rPr>
            </w:pPr>
            <w:del w:id="1194" w:author="TF 112518" w:date="2018-11-26T22:48:00Z">
              <w:r w:rsidRPr="002A4574" w:rsidDel="004D1E0E">
                <w:rPr>
                  <w:rFonts w:ascii="Calibri" w:hAnsi="Calibri"/>
                  <w:color w:val="000000"/>
                  <w:sz w:val="18"/>
                  <w:szCs w:val="18"/>
                </w:rPr>
                <w:delText>0.55</w:delText>
              </w:r>
            </w:del>
          </w:p>
        </w:tc>
        <w:tc>
          <w:tcPr>
            <w:tcW w:w="4502" w:type="dxa"/>
            <w:tcBorders>
              <w:top w:val="nil"/>
              <w:left w:val="nil"/>
              <w:bottom w:val="nil"/>
              <w:right w:val="nil"/>
            </w:tcBorders>
            <w:shd w:val="clear" w:color="auto" w:fill="auto"/>
            <w:noWrap/>
            <w:vAlign w:val="bottom"/>
            <w:hideMark/>
          </w:tcPr>
          <w:p w14:paraId="7829159D" w14:textId="77777777" w:rsidR="00EA7933" w:rsidRPr="002A4574" w:rsidDel="004D1E0E" w:rsidRDefault="00EA7933" w:rsidP="00636F83">
            <w:pPr>
              <w:rPr>
                <w:del w:id="1195" w:author="TF 112518" w:date="2018-11-26T22:48:00Z"/>
                <w:rFonts w:ascii="Calibri" w:hAnsi="Calibri"/>
                <w:color w:val="000000"/>
                <w:sz w:val="18"/>
                <w:szCs w:val="18"/>
              </w:rPr>
            </w:pPr>
            <w:del w:id="1196" w:author="TF 112518" w:date="2018-11-26T22:48:00Z">
              <w:r w:rsidRPr="002A4574" w:rsidDel="004D1E0E">
                <w:rPr>
                  <w:rFonts w:ascii="Calibri" w:hAnsi="Calibri"/>
                  <w:color w:val="000000"/>
                  <w:sz w:val="18"/>
                  <w:szCs w:val="18"/>
                </w:rPr>
                <w:delText xml:space="preserve">Lompoc (AWOS) </w:delText>
              </w:r>
            </w:del>
          </w:p>
        </w:tc>
        <w:tc>
          <w:tcPr>
            <w:tcW w:w="1332" w:type="dxa"/>
            <w:tcBorders>
              <w:top w:val="nil"/>
              <w:left w:val="nil"/>
              <w:bottom w:val="nil"/>
              <w:right w:val="nil"/>
            </w:tcBorders>
            <w:shd w:val="clear" w:color="auto" w:fill="auto"/>
            <w:noWrap/>
            <w:vAlign w:val="center"/>
            <w:hideMark/>
          </w:tcPr>
          <w:p w14:paraId="7829159E" w14:textId="77777777" w:rsidR="00EA7933" w:rsidDel="004D1E0E" w:rsidRDefault="00EA7933">
            <w:pPr>
              <w:rPr>
                <w:del w:id="1197" w:author="TF 112518" w:date="2018-11-26T22:48:00Z"/>
                <w:rFonts w:ascii="Calibri" w:hAnsi="Calibri"/>
                <w:color w:val="000000"/>
                <w:sz w:val="18"/>
                <w:szCs w:val="18"/>
              </w:rPr>
            </w:pPr>
            <w:del w:id="1198" w:author="TF 112518" w:date="2018-11-26T22:48:00Z">
              <w:r w:rsidRPr="002A4574" w:rsidDel="004D1E0E">
                <w:rPr>
                  <w:rFonts w:ascii="Calibri" w:hAnsi="Calibri"/>
                  <w:color w:val="000000"/>
                  <w:sz w:val="18"/>
                  <w:szCs w:val="18"/>
                </w:rPr>
                <w:delText>34.67</w:delText>
              </w:r>
            </w:del>
          </w:p>
        </w:tc>
        <w:tc>
          <w:tcPr>
            <w:tcW w:w="1306" w:type="dxa"/>
            <w:tcBorders>
              <w:top w:val="nil"/>
              <w:left w:val="nil"/>
              <w:bottom w:val="nil"/>
              <w:right w:val="nil"/>
            </w:tcBorders>
            <w:shd w:val="clear" w:color="auto" w:fill="auto"/>
            <w:noWrap/>
            <w:vAlign w:val="center"/>
            <w:hideMark/>
          </w:tcPr>
          <w:p w14:paraId="7829159F" w14:textId="77777777" w:rsidR="00EA7933" w:rsidDel="004D1E0E" w:rsidRDefault="00EA7933">
            <w:pPr>
              <w:rPr>
                <w:del w:id="1199" w:author="TF 112518" w:date="2018-11-26T22:48:00Z"/>
                <w:rFonts w:ascii="Calibri" w:hAnsi="Calibri"/>
                <w:color w:val="000000"/>
                <w:sz w:val="18"/>
                <w:szCs w:val="18"/>
              </w:rPr>
            </w:pPr>
            <w:del w:id="1200" w:author="TF 112518" w:date="2018-11-26T22:48:00Z">
              <w:r w:rsidRPr="002A4574" w:rsidDel="004D1E0E">
                <w:rPr>
                  <w:rFonts w:ascii="Calibri" w:hAnsi="Calibri"/>
                  <w:color w:val="000000"/>
                  <w:sz w:val="18"/>
                  <w:szCs w:val="18"/>
                </w:rPr>
                <w:delText>–120.47</w:delText>
              </w:r>
            </w:del>
          </w:p>
        </w:tc>
        <w:tc>
          <w:tcPr>
            <w:tcW w:w="1616" w:type="dxa"/>
            <w:tcBorders>
              <w:top w:val="nil"/>
              <w:left w:val="nil"/>
              <w:bottom w:val="nil"/>
              <w:right w:val="nil"/>
            </w:tcBorders>
            <w:shd w:val="clear" w:color="auto" w:fill="auto"/>
            <w:noWrap/>
            <w:vAlign w:val="center"/>
            <w:hideMark/>
          </w:tcPr>
          <w:p w14:paraId="782915A0" w14:textId="77777777" w:rsidR="00EA7933" w:rsidDel="004D1E0E" w:rsidRDefault="00EA7933">
            <w:pPr>
              <w:rPr>
                <w:del w:id="1201" w:author="TF 112518" w:date="2018-11-26T22:48:00Z"/>
                <w:rFonts w:ascii="Calibri" w:hAnsi="Calibri"/>
                <w:color w:val="000000"/>
                <w:sz w:val="18"/>
                <w:szCs w:val="18"/>
              </w:rPr>
            </w:pPr>
            <w:del w:id="1202"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8" w14:textId="77777777" w:rsidTr="004E0C14">
        <w:trPr>
          <w:trHeight w:val="240"/>
          <w:del w:id="1203" w:author="TF 112518" w:date="2018-11-26T22:48:00Z"/>
        </w:trPr>
        <w:tc>
          <w:tcPr>
            <w:tcW w:w="1310" w:type="dxa"/>
            <w:tcBorders>
              <w:top w:val="nil"/>
              <w:left w:val="nil"/>
              <w:bottom w:val="nil"/>
              <w:right w:val="nil"/>
            </w:tcBorders>
            <w:shd w:val="clear" w:color="auto" w:fill="auto"/>
            <w:noWrap/>
            <w:vAlign w:val="center"/>
            <w:hideMark/>
          </w:tcPr>
          <w:p w14:paraId="782915A2" w14:textId="77777777" w:rsidR="00EA7933" w:rsidDel="004D1E0E" w:rsidRDefault="00EA7933">
            <w:pPr>
              <w:rPr>
                <w:del w:id="1204" w:author="TF 112518" w:date="2018-11-26T22:48:00Z"/>
                <w:rFonts w:ascii="Calibri" w:hAnsi="Calibri"/>
                <w:color w:val="000000"/>
                <w:sz w:val="18"/>
                <w:szCs w:val="18"/>
              </w:rPr>
            </w:pPr>
            <w:del w:id="1205" w:author="TF 112518" w:date="2018-11-26T22:48:00Z">
              <w:r w:rsidRPr="002A4574" w:rsidDel="004D1E0E">
                <w:rPr>
                  <w:rFonts w:ascii="Calibri" w:hAnsi="Calibri"/>
                  <w:color w:val="000000"/>
                  <w:sz w:val="18"/>
                  <w:szCs w:val="18"/>
                </w:rPr>
                <w:delText>722897</w:delText>
              </w:r>
            </w:del>
          </w:p>
        </w:tc>
        <w:tc>
          <w:tcPr>
            <w:tcW w:w="855" w:type="dxa"/>
            <w:tcBorders>
              <w:top w:val="nil"/>
              <w:left w:val="nil"/>
              <w:bottom w:val="nil"/>
              <w:right w:val="nil"/>
            </w:tcBorders>
            <w:shd w:val="clear" w:color="auto" w:fill="auto"/>
            <w:noWrap/>
            <w:vAlign w:val="center"/>
            <w:hideMark/>
          </w:tcPr>
          <w:p w14:paraId="782915A3" w14:textId="77777777" w:rsidR="00EA7933" w:rsidDel="004D1E0E" w:rsidRDefault="00EA7933">
            <w:pPr>
              <w:rPr>
                <w:del w:id="1206" w:author="TF 112518" w:date="2018-11-26T22:48:00Z"/>
                <w:rFonts w:ascii="Calibri" w:hAnsi="Calibri"/>
                <w:color w:val="000000"/>
                <w:sz w:val="18"/>
                <w:szCs w:val="18"/>
              </w:rPr>
            </w:pPr>
            <w:del w:id="1207" w:author="TF 112518" w:date="2018-11-26T22:48:00Z">
              <w:r w:rsidRPr="002A4574" w:rsidDel="004D1E0E">
                <w:rPr>
                  <w:rFonts w:ascii="Calibri" w:hAnsi="Calibri"/>
                  <w:color w:val="000000"/>
                  <w:sz w:val="18"/>
                  <w:szCs w:val="18"/>
                </w:rPr>
                <w:delText>0.51</w:delText>
              </w:r>
            </w:del>
          </w:p>
        </w:tc>
        <w:tc>
          <w:tcPr>
            <w:tcW w:w="4502" w:type="dxa"/>
            <w:tcBorders>
              <w:top w:val="nil"/>
              <w:left w:val="nil"/>
              <w:bottom w:val="nil"/>
              <w:right w:val="nil"/>
            </w:tcBorders>
            <w:shd w:val="clear" w:color="auto" w:fill="auto"/>
            <w:noWrap/>
            <w:vAlign w:val="bottom"/>
            <w:hideMark/>
          </w:tcPr>
          <w:p w14:paraId="782915A4" w14:textId="77777777" w:rsidR="00EA7933" w:rsidRPr="002A4574" w:rsidDel="004D1E0E" w:rsidRDefault="00EA7933" w:rsidP="00636F83">
            <w:pPr>
              <w:rPr>
                <w:del w:id="1208" w:author="TF 112518" w:date="2018-11-26T22:48:00Z"/>
                <w:rFonts w:ascii="Calibri" w:hAnsi="Calibri"/>
                <w:color w:val="000000"/>
                <w:sz w:val="18"/>
                <w:szCs w:val="18"/>
              </w:rPr>
            </w:pPr>
            <w:del w:id="1209" w:author="TF 112518" w:date="2018-11-26T22:48:00Z">
              <w:r w:rsidRPr="002A4574" w:rsidDel="004D1E0E">
                <w:rPr>
                  <w:rFonts w:ascii="Calibri" w:hAnsi="Calibri"/>
                  <w:color w:val="000000"/>
                  <w:sz w:val="18"/>
                  <w:szCs w:val="18"/>
                </w:rPr>
                <w:delText xml:space="preserve">San Luis Co Rgnl </w:delText>
              </w:r>
            </w:del>
          </w:p>
        </w:tc>
        <w:tc>
          <w:tcPr>
            <w:tcW w:w="1332" w:type="dxa"/>
            <w:tcBorders>
              <w:top w:val="nil"/>
              <w:left w:val="nil"/>
              <w:bottom w:val="nil"/>
              <w:right w:val="nil"/>
            </w:tcBorders>
            <w:shd w:val="clear" w:color="auto" w:fill="auto"/>
            <w:noWrap/>
            <w:vAlign w:val="center"/>
            <w:hideMark/>
          </w:tcPr>
          <w:p w14:paraId="782915A5" w14:textId="77777777" w:rsidR="00EA7933" w:rsidDel="004D1E0E" w:rsidRDefault="00EA7933">
            <w:pPr>
              <w:rPr>
                <w:del w:id="1210" w:author="TF 112518" w:date="2018-11-26T22:48:00Z"/>
                <w:rFonts w:ascii="Calibri" w:hAnsi="Calibri"/>
                <w:color w:val="000000"/>
                <w:sz w:val="18"/>
                <w:szCs w:val="18"/>
              </w:rPr>
            </w:pPr>
            <w:del w:id="1211" w:author="TF 112518" w:date="2018-11-26T22:48:00Z">
              <w:r w:rsidRPr="002A4574" w:rsidDel="004D1E0E">
                <w:rPr>
                  <w:rFonts w:ascii="Calibri" w:hAnsi="Calibri"/>
                  <w:color w:val="000000"/>
                  <w:sz w:val="18"/>
                  <w:szCs w:val="18"/>
                </w:rPr>
                <w:delText>35.23</w:delText>
              </w:r>
            </w:del>
          </w:p>
        </w:tc>
        <w:tc>
          <w:tcPr>
            <w:tcW w:w="1306" w:type="dxa"/>
            <w:tcBorders>
              <w:top w:val="nil"/>
              <w:left w:val="nil"/>
              <w:bottom w:val="nil"/>
              <w:right w:val="nil"/>
            </w:tcBorders>
            <w:shd w:val="clear" w:color="auto" w:fill="auto"/>
            <w:noWrap/>
            <w:vAlign w:val="center"/>
            <w:hideMark/>
          </w:tcPr>
          <w:p w14:paraId="782915A6" w14:textId="77777777" w:rsidR="00EA7933" w:rsidDel="004D1E0E" w:rsidRDefault="00EA7933">
            <w:pPr>
              <w:rPr>
                <w:del w:id="1212" w:author="TF 112518" w:date="2018-11-26T22:48:00Z"/>
                <w:rFonts w:ascii="Calibri" w:hAnsi="Calibri"/>
                <w:color w:val="000000"/>
                <w:sz w:val="18"/>
                <w:szCs w:val="18"/>
              </w:rPr>
            </w:pPr>
            <w:del w:id="1213" w:author="TF 112518" w:date="2018-11-26T22:48:00Z">
              <w:r w:rsidRPr="002A4574" w:rsidDel="004D1E0E">
                <w:rPr>
                  <w:rFonts w:ascii="Calibri" w:hAnsi="Calibri"/>
                  <w:color w:val="000000"/>
                  <w:sz w:val="18"/>
                  <w:szCs w:val="18"/>
                </w:rPr>
                <w:delText>–120.63</w:delText>
              </w:r>
            </w:del>
          </w:p>
        </w:tc>
        <w:tc>
          <w:tcPr>
            <w:tcW w:w="1616" w:type="dxa"/>
            <w:tcBorders>
              <w:top w:val="nil"/>
              <w:left w:val="nil"/>
              <w:bottom w:val="nil"/>
              <w:right w:val="nil"/>
            </w:tcBorders>
            <w:shd w:val="clear" w:color="auto" w:fill="auto"/>
            <w:noWrap/>
            <w:vAlign w:val="center"/>
            <w:hideMark/>
          </w:tcPr>
          <w:p w14:paraId="782915A7" w14:textId="77777777" w:rsidR="00EA7933" w:rsidDel="004D1E0E" w:rsidRDefault="00EA7933">
            <w:pPr>
              <w:rPr>
                <w:del w:id="1214" w:author="TF 112518" w:date="2018-11-26T22:48:00Z"/>
                <w:rFonts w:ascii="Calibri" w:hAnsi="Calibri"/>
                <w:color w:val="000000"/>
                <w:sz w:val="18"/>
                <w:szCs w:val="18"/>
              </w:rPr>
            </w:pPr>
            <w:del w:id="1215"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F" w14:textId="77777777" w:rsidTr="004E0C14">
        <w:trPr>
          <w:trHeight w:val="240"/>
          <w:del w:id="1216" w:author="TF 112518" w:date="2018-11-26T22:48:00Z"/>
        </w:trPr>
        <w:tc>
          <w:tcPr>
            <w:tcW w:w="1310" w:type="dxa"/>
            <w:tcBorders>
              <w:top w:val="nil"/>
              <w:left w:val="nil"/>
              <w:bottom w:val="nil"/>
              <w:right w:val="nil"/>
            </w:tcBorders>
            <w:shd w:val="clear" w:color="auto" w:fill="auto"/>
            <w:noWrap/>
            <w:vAlign w:val="center"/>
            <w:hideMark/>
          </w:tcPr>
          <w:p w14:paraId="782915A9" w14:textId="77777777" w:rsidR="00EA7933" w:rsidDel="004D1E0E" w:rsidRDefault="00EA7933">
            <w:pPr>
              <w:rPr>
                <w:del w:id="1217" w:author="TF 112518" w:date="2018-11-26T22:48:00Z"/>
                <w:rFonts w:ascii="Calibri" w:hAnsi="Calibri"/>
                <w:color w:val="000000"/>
                <w:sz w:val="18"/>
                <w:szCs w:val="18"/>
              </w:rPr>
            </w:pPr>
            <w:del w:id="1218" w:author="TF 112518" w:date="2018-11-26T22:48:00Z">
              <w:r w:rsidRPr="002A4574" w:rsidDel="004D1E0E">
                <w:rPr>
                  <w:rFonts w:ascii="Calibri" w:hAnsi="Calibri"/>
                  <w:color w:val="000000"/>
                  <w:sz w:val="18"/>
                  <w:szCs w:val="18"/>
                </w:rPr>
                <w:delText>722899</w:delText>
              </w:r>
            </w:del>
          </w:p>
        </w:tc>
        <w:tc>
          <w:tcPr>
            <w:tcW w:w="855" w:type="dxa"/>
            <w:tcBorders>
              <w:top w:val="nil"/>
              <w:left w:val="nil"/>
              <w:bottom w:val="nil"/>
              <w:right w:val="nil"/>
            </w:tcBorders>
            <w:shd w:val="clear" w:color="auto" w:fill="auto"/>
            <w:noWrap/>
            <w:vAlign w:val="center"/>
            <w:hideMark/>
          </w:tcPr>
          <w:p w14:paraId="782915AA" w14:textId="77777777" w:rsidR="00EA7933" w:rsidDel="004D1E0E" w:rsidRDefault="00EA7933">
            <w:pPr>
              <w:rPr>
                <w:del w:id="1219" w:author="TF 112518" w:date="2018-11-26T22:48:00Z"/>
                <w:rFonts w:ascii="Calibri" w:hAnsi="Calibri"/>
                <w:color w:val="000000"/>
                <w:sz w:val="18"/>
                <w:szCs w:val="18"/>
              </w:rPr>
            </w:pPr>
            <w:del w:id="1220" w:author="TF 112518" w:date="2018-11-26T22:48:00Z">
              <w:r w:rsidRPr="002A4574" w:rsidDel="004D1E0E">
                <w:rPr>
                  <w:rFonts w:ascii="Calibri" w:hAnsi="Calibri"/>
                  <w:color w:val="000000"/>
                  <w:sz w:val="18"/>
                  <w:szCs w:val="18"/>
                </w:rPr>
                <w:delText>0.45</w:delText>
              </w:r>
            </w:del>
          </w:p>
        </w:tc>
        <w:tc>
          <w:tcPr>
            <w:tcW w:w="4502" w:type="dxa"/>
            <w:tcBorders>
              <w:top w:val="nil"/>
              <w:left w:val="nil"/>
              <w:bottom w:val="nil"/>
              <w:right w:val="nil"/>
            </w:tcBorders>
            <w:shd w:val="clear" w:color="auto" w:fill="auto"/>
            <w:noWrap/>
            <w:vAlign w:val="bottom"/>
            <w:hideMark/>
          </w:tcPr>
          <w:p w14:paraId="782915AB" w14:textId="77777777" w:rsidR="00EA7933" w:rsidRPr="002A4574" w:rsidDel="004D1E0E" w:rsidRDefault="00EA7933" w:rsidP="00636F83">
            <w:pPr>
              <w:rPr>
                <w:del w:id="1221" w:author="TF 112518" w:date="2018-11-26T22:48:00Z"/>
                <w:rFonts w:ascii="Calibri" w:hAnsi="Calibri"/>
                <w:color w:val="000000"/>
                <w:sz w:val="18"/>
                <w:szCs w:val="18"/>
              </w:rPr>
            </w:pPr>
            <w:del w:id="1222" w:author="TF 112518" w:date="2018-11-26T22:48:00Z">
              <w:r w:rsidRPr="002A4574" w:rsidDel="004D1E0E">
                <w:rPr>
                  <w:rFonts w:ascii="Calibri" w:hAnsi="Calibri"/>
                  <w:color w:val="000000"/>
                  <w:sz w:val="18"/>
                  <w:szCs w:val="18"/>
                </w:rPr>
                <w:delText xml:space="preserve">Chino Airport </w:delText>
              </w:r>
            </w:del>
          </w:p>
        </w:tc>
        <w:tc>
          <w:tcPr>
            <w:tcW w:w="1332" w:type="dxa"/>
            <w:tcBorders>
              <w:top w:val="nil"/>
              <w:left w:val="nil"/>
              <w:bottom w:val="nil"/>
              <w:right w:val="nil"/>
            </w:tcBorders>
            <w:shd w:val="clear" w:color="auto" w:fill="auto"/>
            <w:noWrap/>
            <w:vAlign w:val="center"/>
            <w:hideMark/>
          </w:tcPr>
          <w:p w14:paraId="782915AC" w14:textId="77777777" w:rsidR="00EA7933" w:rsidDel="004D1E0E" w:rsidRDefault="00EA7933">
            <w:pPr>
              <w:rPr>
                <w:del w:id="1223" w:author="TF 112518" w:date="2018-11-26T22:48:00Z"/>
                <w:rFonts w:ascii="Calibri" w:hAnsi="Calibri"/>
                <w:color w:val="000000"/>
                <w:sz w:val="18"/>
                <w:szCs w:val="18"/>
              </w:rPr>
            </w:pPr>
            <w:del w:id="1224" w:author="TF 112518" w:date="2018-11-26T22:48:00Z">
              <w:r w:rsidRPr="002A4574" w:rsidDel="004D1E0E">
                <w:rPr>
                  <w:rFonts w:ascii="Calibri" w:hAnsi="Calibri"/>
                  <w:color w:val="000000"/>
                  <w:sz w:val="18"/>
                  <w:szCs w:val="18"/>
                </w:rPr>
                <w:delText>33.97</w:delText>
              </w:r>
            </w:del>
          </w:p>
        </w:tc>
        <w:tc>
          <w:tcPr>
            <w:tcW w:w="1306" w:type="dxa"/>
            <w:tcBorders>
              <w:top w:val="nil"/>
              <w:left w:val="nil"/>
              <w:bottom w:val="nil"/>
              <w:right w:val="nil"/>
            </w:tcBorders>
            <w:shd w:val="clear" w:color="auto" w:fill="auto"/>
            <w:noWrap/>
            <w:vAlign w:val="center"/>
            <w:hideMark/>
          </w:tcPr>
          <w:p w14:paraId="782915AD" w14:textId="77777777" w:rsidR="00EA7933" w:rsidDel="004D1E0E" w:rsidRDefault="00EA7933">
            <w:pPr>
              <w:rPr>
                <w:del w:id="1225" w:author="TF 112518" w:date="2018-11-26T22:48:00Z"/>
                <w:rFonts w:ascii="Calibri" w:hAnsi="Calibri"/>
                <w:color w:val="000000"/>
                <w:sz w:val="18"/>
                <w:szCs w:val="18"/>
              </w:rPr>
            </w:pPr>
            <w:del w:id="1226" w:author="TF 112518" w:date="2018-11-26T22:48:00Z">
              <w:r w:rsidRPr="002A4574" w:rsidDel="004D1E0E">
                <w:rPr>
                  <w:rFonts w:ascii="Calibri" w:hAnsi="Calibri"/>
                  <w:color w:val="000000"/>
                  <w:sz w:val="18"/>
                  <w:szCs w:val="18"/>
                </w:rPr>
                <w:delText>–117.63</w:delText>
              </w:r>
            </w:del>
          </w:p>
        </w:tc>
        <w:tc>
          <w:tcPr>
            <w:tcW w:w="1616" w:type="dxa"/>
            <w:tcBorders>
              <w:top w:val="nil"/>
              <w:left w:val="nil"/>
              <w:bottom w:val="nil"/>
              <w:right w:val="nil"/>
            </w:tcBorders>
            <w:shd w:val="clear" w:color="auto" w:fill="auto"/>
            <w:noWrap/>
            <w:vAlign w:val="center"/>
            <w:hideMark/>
          </w:tcPr>
          <w:p w14:paraId="782915AE" w14:textId="77777777" w:rsidR="00EA7933" w:rsidDel="004D1E0E" w:rsidRDefault="00EA7933">
            <w:pPr>
              <w:rPr>
                <w:del w:id="1227" w:author="TF 112518" w:date="2018-11-26T22:48:00Z"/>
                <w:rFonts w:ascii="Calibri" w:hAnsi="Calibri"/>
                <w:color w:val="000000"/>
                <w:sz w:val="18"/>
                <w:szCs w:val="18"/>
              </w:rPr>
            </w:pPr>
            <w:del w:id="1228" w:author="TF 112518" w:date="2018-11-26T22:48:00Z">
              <w:r w:rsidRPr="002A4574" w:rsidDel="004D1E0E">
                <w:rPr>
                  <w:rFonts w:ascii="Calibri" w:hAnsi="Calibri"/>
                  <w:color w:val="000000"/>
                  <w:sz w:val="18"/>
                  <w:szCs w:val="18"/>
                </w:rPr>
                <w:delText>California</w:delText>
              </w:r>
            </w:del>
          </w:p>
        </w:tc>
      </w:tr>
      <w:tr w:rsidR="00EA7933" w:rsidRPr="002A4574" w:rsidDel="004D1E0E" w14:paraId="782915B6" w14:textId="77777777" w:rsidTr="004E0C14">
        <w:trPr>
          <w:trHeight w:val="240"/>
          <w:ins w:id="1229" w:author="TF 112318" w:date="2018-11-23T14:16:00Z"/>
          <w:del w:id="1230" w:author="TF 112518" w:date="2018-11-26T22:48:00Z"/>
        </w:trPr>
        <w:tc>
          <w:tcPr>
            <w:tcW w:w="1310" w:type="dxa"/>
            <w:tcBorders>
              <w:top w:val="nil"/>
              <w:left w:val="nil"/>
              <w:bottom w:val="nil"/>
              <w:right w:val="nil"/>
            </w:tcBorders>
            <w:shd w:val="clear" w:color="auto" w:fill="auto"/>
            <w:noWrap/>
            <w:vAlign w:val="center"/>
            <w:hideMark/>
          </w:tcPr>
          <w:p w14:paraId="782915B0" w14:textId="77777777" w:rsidR="00EA7933" w:rsidDel="004D1E0E" w:rsidRDefault="00EA7933">
            <w:pPr>
              <w:rPr>
                <w:ins w:id="1231" w:author="TF 112318" w:date="2018-11-23T14:16:00Z"/>
                <w:del w:id="1232" w:author="TF 112518" w:date="2018-11-26T22:48:00Z"/>
                <w:rFonts w:ascii="Calibri" w:hAnsi="Calibri"/>
                <w:color w:val="000000"/>
                <w:sz w:val="18"/>
                <w:szCs w:val="18"/>
              </w:rPr>
            </w:pPr>
            <w:ins w:id="1233" w:author="TF 112318" w:date="2018-11-23T14:16:00Z">
              <w:del w:id="1234" w:author="TF 112518" w:date="2018-11-26T22:48:00Z">
                <w:r w:rsidRPr="002A4574" w:rsidDel="004D1E0E">
                  <w:rPr>
                    <w:rFonts w:ascii="Calibri" w:hAnsi="Calibri"/>
                    <w:color w:val="000000"/>
                    <w:sz w:val="18"/>
                    <w:szCs w:val="18"/>
                  </w:rPr>
                  <w:delText>722900</w:delText>
                </w:r>
              </w:del>
            </w:ins>
          </w:p>
        </w:tc>
        <w:tc>
          <w:tcPr>
            <w:tcW w:w="855" w:type="dxa"/>
            <w:tcBorders>
              <w:top w:val="nil"/>
              <w:left w:val="nil"/>
              <w:bottom w:val="nil"/>
              <w:right w:val="nil"/>
            </w:tcBorders>
            <w:shd w:val="clear" w:color="auto" w:fill="auto"/>
            <w:noWrap/>
            <w:vAlign w:val="center"/>
            <w:hideMark/>
          </w:tcPr>
          <w:p w14:paraId="782915B1" w14:textId="77777777" w:rsidR="00EA7933" w:rsidDel="004D1E0E" w:rsidRDefault="00EA7933">
            <w:pPr>
              <w:rPr>
                <w:ins w:id="1235" w:author="TF 112318" w:date="2018-11-23T14:16:00Z"/>
                <w:del w:id="1236" w:author="TF 112518" w:date="2018-11-26T22:48:00Z"/>
                <w:rFonts w:ascii="Calibri" w:hAnsi="Calibri"/>
                <w:color w:val="000000"/>
                <w:sz w:val="18"/>
                <w:szCs w:val="18"/>
              </w:rPr>
            </w:pPr>
            <w:ins w:id="1237" w:author="TF 112318" w:date="2018-11-23T14:16:00Z">
              <w:del w:id="1238"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
          <w:p w14:paraId="782915B2" w14:textId="77777777" w:rsidR="00EA7933" w:rsidRPr="002A4574" w:rsidDel="004D1E0E" w:rsidRDefault="00EA7933" w:rsidP="001B1FE6">
            <w:pPr>
              <w:rPr>
                <w:ins w:id="1239" w:author="TF 112318" w:date="2018-11-23T14:16:00Z"/>
                <w:del w:id="1240" w:author="TF 112518" w:date="2018-11-26T22:48:00Z"/>
                <w:rFonts w:ascii="Calibri" w:hAnsi="Calibri"/>
                <w:color w:val="000000"/>
                <w:sz w:val="18"/>
                <w:szCs w:val="18"/>
              </w:rPr>
            </w:pPr>
            <w:ins w:id="1241" w:author="TF 112318" w:date="2018-11-23T14:16:00Z">
              <w:del w:id="1242" w:author="TF 112518" w:date="2018-11-26T22:48:00Z">
                <w:r w:rsidRPr="002A4574" w:rsidDel="004D1E0E">
                  <w:rPr>
                    <w:rFonts w:ascii="Calibri" w:hAnsi="Calibri"/>
                    <w:color w:val="000000"/>
                    <w:sz w:val="18"/>
                    <w:szCs w:val="18"/>
                  </w:rPr>
                  <w:delText xml:space="preserve">San Diego Lindbergh Field </w:delText>
                </w:r>
              </w:del>
            </w:ins>
          </w:p>
        </w:tc>
        <w:tc>
          <w:tcPr>
            <w:tcW w:w="1332" w:type="dxa"/>
            <w:tcBorders>
              <w:top w:val="nil"/>
              <w:left w:val="nil"/>
              <w:bottom w:val="nil"/>
              <w:right w:val="nil"/>
            </w:tcBorders>
            <w:shd w:val="clear" w:color="auto" w:fill="auto"/>
            <w:noWrap/>
            <w:vAlign w:val="center"/>
            <w:hideMark/>
          </w:tcPr>
          <w:p w14:paraId="782915B3" w14:textId="77777777" w:rsidR="00EA7933" w:rsidDel="004D1E0E" w:rsidRDefault="00EA7933">
            <w:pPr>
              <w:rPr>
                <w:ins w:id="1243" w:author="TF 112318" w:date="2018-11-23T14:16:00Z"/>
                <w:del w:id="1244" w:author="TF 112518" w:date="2018-11-26T22:48:00Z"/>
                <w:rFonts w:ascii="Calibri" w:hAnsi="Calibri"/>
                <w:color w:val="000000"/>
                <w:sz w:val="18"/>
                <w:szCs w:val="18"/>
              </w:rPr>
            </w:pPr>
            <w:ins w:id="1245" w:author="TF 112318" w:date="2018-11-23T14:16:00Z">
              <w:del w:id="1246" w:author="TF 112518" w:date="2018-11-26T22:48:00Z">
                <w:r w:rsidRPr="002A4574" w:rsidDel="004D1E0E">
                  <w:rPr>
                    <w:rFonts w:ascii="Calibri" w:hAnsi="Calibri"/>
                    <w:color w:val="000000"/>
                    <w:sz w:val="18"/>
                    <w:szCs w:val="18"/>
                  </w:rPr>
                  <w:delText>32.73</w:delText>
                </w:r>
              </w:del>
            </w:ins>
          </w:p>
        </w:tc>
        <w:tc>
          <w:tcPr>
            <w:tcW w:w="1306" w:type="dxa"/>
            <w:tcBorders>
              <w:top w:val="nil"/>
              <w:left w:val="nil"/>
              <w:bottom w:val="nil"/>
              <w:right w:val="nil"/>
            </w:tcBorders>
            <w:shd w:val="clear" w:color="auto" w:fill="auto"/>
            <w:noWrap/>
            <w:vAlign w:val="center"/>
            <w:hideMark/>
          </w:tcPr>
          <w:p w14:paraId="782915B4" w14:textId="77777777" w:rsidR="00EA7933" w:rsidDel="004D1E0E" w:rsidRDefault="00EA7933">
            <w:pPr>
              <w:rPr>
                <w:ins w:id="1247" w:author="TF 112318" w:date="2018-11-23T14:16:00Z"/>
                <w:del w:id="1248" w:author="TF 112518" w:date="2018-11-26T22:48:00Z"/>
                <w:rFonts w:ascii="Calibri" w:hAnsi="Calibri"/>
                <w:color w:val="000000"/>
                <w:sz w:val="18"/>
                <w:szCs w:val="18"/>
              </w:rPr>
            </w:pPr>
            <w:ins w:id="1249" w:author="TF 112318" w:date="2018-11-23T14:16:00Z">
              <w:del w:id="1250" w:author="TF 112518" w:date="2018-11-26T22:48:00Z">
                <w:r w:rsidRPr="002A4574" w:rsidDel="004D1E0E">
                  <w:rPr>
                    <w:rFonts w:ascii="Calibri" w:hAnsi="Calibri"/>
                    <w:color w:val="000000"/>
                    <w:sz w:val="18"/>
                    <w:szCs w:val="18"/>
                  </w:rPr>
                  <w:delText>–117.17</w:delText>
                </w:r>
              </w:del>
            </w:ins>
          </w:p>
        </w:tc>
        <w:tc>
          <w:tcPr>
            <w:tcW w:w="1616" w:type="dxa"/>
            <w:tcBorders>
              <w:top w:val="nil"/>
              <w:left w:val="nil"/>
              <w:bottom w:val="nil"/>
              <w:right w:val="nil"/>
            </w:tcBorders>
            <w:shd w:val="clear" w:color="auto" w:fill="auto"/>
            <w:noWrap/>
            <w:vAlign w:val="center"/>
            <w:hideMark/>
          </w:tcPr>
          <w:p w14:paraId="782915B5" w14:textId="77777777" w:rsidR="00EA7933" w:rsidDel="004D1E0E" w:rsidRDefault="00EA7933">
            <w:pPr>
              <w:rPr>
                <w:ins w:id="1251" w:author="TF 112318" w:date="2018-11-23T14:16:00Z"/>
                <w:del w:id="1252" w:author="TF 112518" w:date="2018-11-26T22:48:00Z"/>
                <w:rFonts w:ascii="Calibri" w:hAnsi="Calibri"/>
                <w:color w:val="000000"/>
                <w:sz w:val="18"/>
                <w:szCs w:val="18"/>
              </w:rPr>
            </w:pPr>
            <w:ins w:id="1253" w:author="TF 112318" w:date="2018-11-23T14:16:00Z">
              <w:del w:id="1254"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BD" w14:textId="77777777" w:rsidTr="004E0C14">
        <w:trPr>
          <w:trHeight w:val="240"/>
          <w:ins w:id="1255" w:author="TF 112318" w:date="2018-11-23T14:16:00Z"/>
          <w:del w:id="1256" w:author="TF 112518" w:date="2018-11-26T22:48:00Z"/>
        </w:trPr>
        <w:tc>
          <w:tcPr>
            <w:tcW w:w="1310" w:type="dxa"/>
            <w:tcBorders>
              <w:top w:val="nil"/>
              <w:left w:val="nil"/>
              <w:bottom w:val="nil"/>
              <w:right w:val="nil"/>
            </w:tcBorders>
            <w:shd w:val="clear" w:color="auto" w:fill="auto"/>
            <w:noWrap/>
            <w:vAlign w:val="center"/>
            <w:hideMark/>
          </w:tcPr>
          <w:p w14:paraId="782915B7" w14:textId="77777777" w:rsidR="00EA7933" w:rsidDel="004D1E0E" w:rsidRDefault="00EA7933">
            <w:pPr>
              <w:rPr>
                <w:ins w:id="1257" w:author="TF 112318" w:date="2018-11-23T14:16:00Z"/>
                <w:del w:id="1258" w:author="TF 112518" w:date="2018-11-26T22:48:00Z"/>
                <w:rFonts w:ascii="Calibri" w:hAnsi="Calibri"/>
                <w:color w:val="000000"/>
                <w:sz w:val="18"/>
                <w:szCs w:val="18"/>
              </w:rPr>
            </w:pPr>
            <w:ins w:id="1259" w:author="TF 112318" w:date="2018-11-23T14:16:00Z">
              <w:del w:id="1260" w:author="TF 112518" w:date="2018-11-26T22:48:00Z">
                <w:r w:rsidRPr="002A4574" w:rsidDel="004D1E0E">
                  <w:rPr>
                    <w:rFonts w:ascii="Calibri" w:hAnsi="Calibri"/>
                    <w:color w:val="000000"/>
                    <w:sz w:val="18"/>
                    <w:szCs w:val="18"/>
                  </w:rPr>
                  <w:delText>722903</w:delText>
                </w:r>
              </w:del>
            </w:ins>
          </w:p>
        </w:tc>
        <w:tc>
          <w:tcPr>
            <w:tcW w:w="855" w:type="dxa"/>
            <w:tcBorders>
              <w:top w:val="nil"/>
              <w:left w:val="nil"/>
              <w:bottom w:val="nil"/>
              <w:right w:val="nil"/>
            </w:tcBorders>
            <w:shd w:val="clear" w:color="auto" w:fill="auto"/>
            <w:noWrap/>
            <w:vAlign w:val="center"/>
            <w:hideMark/>
          </w:tcPr>
          <w:p w14:paraId="782915B8" w14:textId="77777777" w:rsidR="00EA7933" w:rsidDel="004D1E0E" w:rsidRDefault="00EA7933">
            <w:pPr>
              <w:rPr>
                <w:ins w:id="1261" w:author="TF 112318" w:date="2018-11-23T14:16:00Z"/>
                <w:del w:id="1262" w:author="TF 112518" w:date="2018-11-26T22:48:00Z"/>
                <w:rFonts w:ascii="Calibri" w:hAnsi="Calibri"/>
                <w:color w:val="000000"/>
                <w:sz w:val="18"/>
                <w:szCs w:val="18"/>
              </w:rPr>
            </w:pPr>
            <w:ins w:id="1263" w:author="TF 112318" w:date="2018-11-23T14:16:00Z">
              <w:del w:id="1264"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
          <w:p w14:paraId="782915B9" w14:textId="77777777" w:rsidR="00EA7933" w:rsidRPr="002A4574" w:rsidDel="004D1E0E" w:rsidRDefault="00EA7933" w:rsidP="00636F83">
            <w:pPr>
              <w:rPr>
                <w:ins w:id="1265" w:author="TF 112318" w:date="2018-11-23T14:16:00Z"/>
                <w:del w:id="1266" w:author="TF 112518" w:date="2018-11-26T22:48:00Z"/>
                <w:rFonts w:ascii="Calibri" w:hAnsi="Calibri"/>
                <w:color w:val="000000"/>
                <w:sz w:val="18"/>
                <w:szCs w:val="18"/>
              </w:rPr>
            </w:pPr>
            <w:ins w:id="1267" w:author="TF 112318" w:date="2018-11-23T14:16:00Z">
              <w:del w:id="1268" w:author="TF 112518" w:date="2018-11-26T22:48:00Z">
                <w:r w:rsidRPr="002A4574" w:rsidDel="004D1E0E">
                  <w:rPr>
                    <w:rFonts w:ascii="Calibri" w:hAnsi="Calibri"/>
                    <w:color w:val="000000"/>
                    <w:sz w:val="18"/>
                    <w:szCs w:val="18"/>
                  </w:rPr>
                  <w:delText xml:space="preserve">San Diego/Montgomery </w:delText>
                </w:r>
              </w:del>
            </w:ins>
          </w:p>
        </w:tc>
        <w:tc>
          <w:tcPr>
            <w:tcW w:w="1332" w:type="dxa"/>
            <w:tcBorders>
              <w:top w:val="nil"/>
              <w:left w:val="nil"/>
              <w:bottom w:val="nil"/>
              <w:right w:val="nil"/>
            </w:tcBorders>
            <w:shd w:val="clear" w:color="auto" w:fill="auto"/>
            <w:noWrap/>
            <w:vAlign w:val="center"/>
            <w:hideMark/>
          </w:tcPr>
          <w:p w14:paraId="782915BA" w14:textId="77777777" w:rsidR="00EA7933" w:rsidDel="004D1E0E" w:rsidRDefault="00EA7933">
            <w:pPr>
              <w:rPr>
                <w:ins w:id="1269" w:author="TF 112318" w:date="2018-11-23T14:16:00Z"/>
                <w:del w:id="1270" w:author="TF 112518" w:date="2018-11-26T22:48:00Z"/>
                <w:rFonts w:ascii="Calibri" w:hAnsi="Calibri"/>
                <w:color w:val="000000"/>
                <w:sz w:val="18"/>
                <w:szCs w:val="18"/>
              </w:rPr>
            </w:pPr>
            <w:ins w:id="1271" w:author="TF 112318" w:date="2018-11-23T14:16:00Z">
              <w:del w:id="1272" w:author="TF 112518" w:date="2018-11-26T22:48:00Z">
                <w:r w:rsidRPr="002A4574" w:rsidDel="004D1E0E">
                  <w:rPr>
                    <w:rFonts w:ascii="Calibri" w:hAnsi="Calibri"/>
                    <w:color w:val="000000"/>
                    <w:sz w:val="18"/>
                    <w:szCs w:val="18"/>
                  </w:rPr>
                  <w:delText>32.82</w:delText>
                </w:r>
              </w:del>
            </w:ins>
          </w:p>
        </w:tc>
        <w:tc>
          <w:tcPr>
            <w:tcW w:w="1306" w:type="dxa"/>
            <w:tcBorders>
              <w:top w:val="nil"/>
              <w:left w:val="nil"/>
              <w:bottom w:val="nil"/>
              <w:right w:val="nil"/>
            </w:tcBorders>
            <w:shd w:val="clear" w:color="auto" w:fill="auto"/>
            <w:noWrap/>
            <w:vAlign w:val="center"/>
            <w:hideMark/>
          </w:tcPr>
          <w:p w14:paraId="782915BB" w14:textId="77777777" w:rsidR="00EA7933" w:rsidDel="004D1E0E" w:rsidRDefault="00EA7933">
            <w:pPr>
              <w:rPr>
                <w:ins w:id="1273" w:author="TF 112318" w:date="2018-11-23T14:16:00Z"/>
                <w:del w:id="1274" w:author="TF 112518" w:date="2018-11-26T22:48:00Z"/>
                <w:rFonts w:ascii="Calibri" w:hAnsi="Calibri"/>
                <w:color w:val="000000"/>
                <w:sz w:val="18"/>
                <w:szCs w:val="18"/>
              </w:rPr>
            </w:pPr>
            <w:ins w:id="1275" w:author="TF 112318" w:date="2018-11-23T14:16:00Z">
              <w:del w:id="1276" w:author="TF 112518" w:date="2018-11-26T22:48:00Z">
                <w:r w:rsidRPr="002A4574" w:rsidDel="004D1E0E">
                  <w:rPr>
                    <w:rFonts w:ascii="Calibri" w:hAnsi="Calibri"/>
                    <w:color w:val="000000"/>
                    <w:sz w:val="18"/>
                    <w:szCs w:val="18"/>
                  </w:rPr>
                  <w:delText>–117.13</w:delText>
                </w:r>
              </w:del>
            </w:ins>
          </w:p>
        </w:tc>
        <w:tc>
          <w:tcPr>
            <w:tcW w:w="1616" w:type="dxa"/>
            <w:tcBorders>
              <w:top w:val="nil"/>
              <w:left w:val="nil"/>
              <w:bottom w:val="nil"/>
              <w:right w:val="nil"/>
            </w:tcBorders>
            <w:shd w:val="clear" w:color="auto" w:fill="auto"/>
            <w:noWrap/>
            <w:vAlign w:val="center"/>
            <w:hideMark/>
          </w:tcPr>
          <w:p w14:paraId="782915BC" w14:textId="77777777" w:rsidR="00EA7933" w:rsidDel="004D1E0E" w:rsidRDefault="00EA7933">
            <w:pPr>
              <w:rPr>
                <w:ins w:id="1277" w:author="TF 112318" w:date="2018-11-23T14:16:00Z"/>
                <w:del w:id="1278" w:author="TF 112518" w:date="2018-11-26T22:48:00Z"/>
                <w:rFonts w:ascii="Calibri" w:hAnsi="Calibri"/>
                <w:color w:val="000000"/>
                <w:sz w:val="18"/>
                <w:szCs w:val="18"/>
              </w:rPr>
            </w:pPr>
            <w:ins w:id="1279" w:author="TF 112318" w:date="2018-11-23T14:16:00Z">
              <w:del w:id="1280"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C4" w14:textId="77777777" w:rsidTr="004E0C14">
        <w:trPr>
          <w:trHeight w:val="240"/>
          <w:ins w:id="1281" w:author="TF 112318" w:date="2018-11-23T14:16:00Z"/>
          <w:del w:id="1282" w:author="TF 112518" w:date="2018-11-26T22:48:00Z"/>
        </w:trPr>
        <w:tc>
          <w:tcPr>
            <w:tcW w:w="1310" w:type="dxa"/>
            <w:tcBorders>
              <w:top w:val="nil"/>
              <w:left w:val="nil"/>
              <w:bottom w:val="nil"/>
              <w:right w:val="nil"/>
            </w:tcBorders>
            <w:shd w:val="clear" w:color="auto" w:fill="auto"/>
            <w:noWrap/>
            <w:vAlign w:val="center"/>
            <w:hideMark/>
          </w:tcPr>
          <w:p w14:paraId="782915BE" w14:textId="77777777" w:rsidR="00EA7933" w:rsidDel="004D1E0E" w:rsidRDefault="00EA7933">
            <w:pPr>
              <w:rPr>
                <w:ins w:id="1283" w:author="TF 112318" w:date="2018-11-23T14:16:00Z"/>
                <w:del w:id="1284" w:author="TF 112518" w:date="2018-11-26T22:48:00Z"/>
                <w:rFonts w:ascii="Calibri" w:hAnsi="Calibri"/>
                <w:color w:val="000000"/>
                <w:sz w:val="18"/>
                <w:szCs w:val="18"/>
              </w:rPr>
            </w:pPr>
            <w:ins w:id="1285" w:author="TF 112318" w:date="2018-11-23T14:16:00Z">
              <w:del w:id="1286" w:author="TF 112518" w:date="2018-11-26T22:48:00Z">
                <w:r w:rsidRPr="002A4574" w:rsidDel="004D1E0E">
                  <w:rPr>
                    <w:rFonts w:ascii="Calibri" w:hAnsi="Calibri"/>
                    <w:color w:val="000000"/>
                    <w:sz w:val="18"/>
                    <w:szCs w:val="18"/>
                  </w:rPr>
                  <w:delText>722904</w:delText>
                </w:r>
              </w:del>
            </w:ins>
          </w:p>
        </w:tc>
        <w:tc>
          <w:tcPr>
            <w:tcW w:w="855" w:type="dxa"/>
            <w:tcBorders>
              <w:top w:val="nil"/>
              <w:left w:val="nil"/>
              <w:bottom w:val="nil"/>
              <w:right w:val="nil"/>
            </w:tcBorders>
            <w:shd w:val="clear" w:color="auto" w:fill="auto"/>
            <w:noWrap/>
            <w:vAlign w:val="center"/>
            <w:hideMark/>
          </w:tcPr>
          <w:p w14:paraId="782915BF" w14:textId="77777777" w:rsidR="00EA7933" w:rsidDel="004D1E0E" w:rsidRDefault="00EA7933">
            <w:pPr>
              <w:rPr>
                <w:ins w:id="1287" w:author="TF 112318" w:date="2018-11-23T14:16:00Z"/>
                <w:del w:id="1288" w:author="TF 112518" w:date="2018-11-26T22:48:00Z"/>
                <w:rFonts w:ascii="Calibri" w:hAnsi="Calibri"/>
                <w:color w:val="000000"/>
                <w:sz w:val="18"/>
                <w:szCs w:val="18"/>
              </w:rPr>
            </w:pPr>
            <w:ins w:id="1289" w:author="TF 112318" w:date="2018-11-23T14:16:00Z">
              <w:del w:id="1290" w:author="TF 112518" w:date="2018-11-26T22:48:00Z">
                <w:r w:rsidRPr="002A4574" w:rsidDel="004D1E0E">
                  <w:rPr>
                    <w:rFonts w:ascii="Calibri" w:hAnsi="Calibri"/>
                    <w:color w:val="000000"/>
                    <w:sz w:val="18"/>
                    <w:szCs w:val="18"/>
                  </w:rPr>
                  <w:delText>0.4</w:delText>
                </w:r>
              </w:del>
            </w:ins>
          </w:p>
        </w:tc>
        <w:tc>
          <w:tcPr>
            <w:tcW w:w="4502" w:type="dxa"/>
            <w:tcBorders>
              <w:top w:val="nil"/>
              <w:left w:val="nil"/>
              <w:bottom w:val="nil"/>
              <w:right w:val="nil"/>
            </w:tcBorders>
            <w:shd w:val="clear" w:color="auto" w:fill="auto"/>
            <w:noWrap/>
            <w:vAlign w:val="bottom"/>
            <w:hideMark/>
          </w:tcPr>
          <w:p w14:paraId="782915C0" w14:textId="77777777" w:rsidR="00EA7933" w:rsidRPr="002A4574" w:rsidDel="004D1E0E" w:rsidRDefault="00EA7933" w:rsidP="00636F83">
            <w:pPr>
              <w:rPr>
                <w:ins w:id="1291" w:author="TF 112318" w:date="2018-11-23T14:16:00Z"/>
                <w:del w:id="1292" w:author="TF 112518" w:date="2018-11-26T22:48:00Z"/>
                <w:rFonts w:ascii="Calibri" w:hAnsi="Calibri"/>
                <w:color w:val="000000"/>
                <w:sz w:val="18"/>
                <w:szCs w:val="18"/>
              </w:rPr>
            </w:pPr>
            <w:ins w:id="1293" w:author="TF 112318" w:date="2018-11-23T14:16:00Z">
              <w:del w:id="1294" w:author="TF 112518" w:date="2018-11-26T22:48:00Z">
                <w:r w:rsidRPr="002A4574" w:rsidDel="004D1E0E">
                  <w:rPr>
                    <w:rFonts w:ascii="Calibri" w:hAnsi="Calibri"/>
                    <w:color w:val="000000"/>
                    <w:sz w:val="18"/>
                    <w:szCs w:val="18"/>
                  </w:rPr>
                  <w:delText xml:space="preserve">Chula Vista Brown Field NAAS </w:delText>
                </w:r>
              </w:del>
            </w:ins>
          </w:p>
        </w:tc>
        <w:tc>
          <w:tcPr>
            <w:tcW w:w="1332" w:type="dxa"/>
            <w:tcBorders>
              <w:top w:val="nil"/>
              <w:left w:val="nil"/>
              <w:bottom w:val="nil"/>
              <w:right w:val="nil"/>
            </w:tcBorders>
            <w:shd w:val="clear" w:color="auto" w:fill="auto"/>
            <w:noWrap/>
            <w:vAlign w:val="center"/>
            <w:hideMark/>
          </w:tcPr>
          <w:p w14:paraId="782915C1" w14:textId="77777777" w:rsidR="00EA7933" w:rsidDel="004D1E0E" w:rsidRDefault="00EA7933">
            <w:pPr>
              <w:rPr>
                <w:ins w:id="1295" w:author="TF 112318" w:date="2018-11-23T14:16:00Z"/>
                <w:del w:id="1296" w:author="TF 112518" w:date="2018-11-26T22:48:00Z"/>
                <w:rFonts w:ascii="Calibri" w:hAnsi="Calibri"/>
                <w:color w:val="000000"/>
                <w:sz w:val="18"/>
                <w:szCs w:val="18"/>
              </w:rPr>
            </w:pPr>
            <w:ins w:id="1297" w:author="TF 112318" w:date="2018-11-23T14:16:00Z">
              <w:del w:id="1298" w:author="TF 112518" w:date="2018-11-26T22:48:00Z">
                <w:r w:rsidRPr="002A4574" w:rsidDel="004D1E0E">
                  <w:rPr>
                    <w:rFonts w:ascii="Calibri" w:hAnsi="Calibri"/>
                    <w:color w:val="000000"/>
                    <w:sz w:val="18"/>
                    <w:szCs w:val="18"/>
                  </w:rPr>
                  <w:delText>32.58</w:delText>
                </w:r>
              </w:del>
            </w:ins>
          </w:p>
        </w:tc>
        <w:tc>
          <w:tcPr>
            <w:tcW w:w="1306" w:type="dxa"/>
            <w:tcBorders>
              <w:top w:val="nil"/>
              <w:left w:val="nil"/>
              <w:bottom w:val="nil"/>
              <w:right w:val="nil"/>
            </w:tcBorders>
            <w:shd w:val="clear" w:color="auto" w:fill="auto"/>
            <w:noWrap/>
            <w:vAlign w:val="center"/>
            <w:hideMark/>
          </w:tcPr>
          <w:p w14:paraId="782915C2" w14:textId="77777777" w:rsidR="00EA7933" w:rsidDel="004D1E0E" w:rsidRDefault="00EA7933">
            <w:pPr>
              <w:rPr>
                <w:ins w:id="1299" w:author="TF 112318" w:date="2018-11-23T14:16:00Z"/>
                <w:del w:id="1300" w:author="TF 112518" w:date="2018-11-26T22:48:00Z"/>
                <w:rFonts w:ascii="Calibri" w:hAnsi="Calibri"/>
                <w:color w:val="000000"/>
                <w:sz w:val="18"/>
                <w:szCs w:val="18"/>
              </w:rPr>
            </w:pPr>
            <w:ins w:id="1301" w:author="TF 112318" w:date="2018-11-23T14:16:00Z">
              <w:del w:id="1302" w:author="TF 112518" w:date="2018-11-26T22:48:00Z">
                <w:r w:rsidRPr="002A4574" w:rsidDel="004D1E0E">
                  <w:rPr>
                    <w:rFonts w:ascii="Calibri" w:hAnsi="Calibri"/>
                    <w:color w:val="000000"/>
                    <w:sz w:val="18"/>
                    <w:szCs w:val="18"/>
                  </w:rPr>
                  <w:delText>–116.98</w:delText>
                </w:r>
              </w:del>
            </w:ins>
          </w:p>
        </w:tc>
        <w:tc>
          <w:tcPr>
            <w:tcW w:w="1616" w:type="dxa"/>
            <w:tcBorders>
              <w:top w:val="nil"/>
              <w:left w:val="nil"/>
              <w:bottom w:val="nil"/>
              <w:right w:val="nil"/>
            </w:tcBorders>
            <w:shd w:val="clear" w:color="auto" w:fill="auto"/>
            <w:noWrap/>
            <w:vAlign w:val="center"/>
            <w:hideMark/>
          </w:tcPr>
          <w:p w14:paraId="782915C3" w14:textId="77777777" w:rsidR="00EA7933" w:rsidDel="004D1E0E" w:rsidRDefault="00EA7933">
            <w:pPr>
              <w:rPr>
                <w:ins w:id="1303" w:author="TF 112318" w:date="2018-11-23T14:16:00Z"/>
                <w:del w:id="1304" w:author="TF 112518" w:date="2018-11-26T22:48:00Z"/>
                <w:rFonts w:ascii="Calibri" w:hAnsi="Calibri"/>
                <w:color w:val="000000"/>
                <w:sz w:val="18"/>
                <w:szCs w:val="18"/>
              </w:rPr>
            </w:pPr>
            <w:ins w:id="1305" w:author="TF 112318" w:date="2018-11-23T14:16:00Z">
              <w:del w:id="1306"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CB" w14:textId="77777777" w:rsidTr="004E0C14">
        <w:trPr>
          <w:trHeight w:val="180"/>
          <w:ins w:id="1307" w:author="TF 112318" w:date="2018-11-23T14:16:00Z"/>
          <w:del w:id="1308" w:author="TF 112518" w:date="2018-11-26T22:48:00Z"/>
        </w:trPr>
        <w:tc>
          <w:tcPr>
            <w:tcW w:w="1310" w:type="dxa"/>
            <w:tcBorders>
              <w:top w:val="nil"/>
              <w:left w:val="nil"/>
              <w:bottom w:val="nil"/>
              <w:right w:val="nil"/>
            </w:tcBorders>
            <w:shd w:val="clear" w:color="auto" w:fill="auto"/>
            <w:noWrap/>
            <w:vAlign w:val="center"/>
            <w:hideMark/>
          </w:tcPr>
          <w:p w14:paraId="782915C5" w14:textId="77777777" w:rsidR="00EA7933" w:rsidDel="004D1E0E" w:rsidRDefault="00EA7933">
            <w:pPr>
              <w:rPr>
                <w:ins w:id="1309" w:author="TF 112318" w:date="2018-11-23T14:16:00Z"/>
                <w:del w:id="1310" w:author="TF 112518" w:date="2018-11-26T22:48:00Z"/>
                <w:rFonts w:ascii="Calibri" w:hAnsi="Calibri"/>
                <w:color w:val="000000"/>
                <w:sz w:val="18"/>
                <w:szCs w:val="18"/>
              </w:rPr>
            </w:pPr>
            <w:ins w:id="1311" w:author="TF 112318" w:date="2018-11-23T14:16:00Z">
              <w:del w:id="1312" w:author="TF 112518" w:date="2018-11-26T22:48:00Z">
                <w:r w:rsidRPr="002A4574" w:rsidDel="004D1E0E">
                  <w:rPr>
                    <w:rFonts w:ascii="Calibri" w:hAnsi="Calibri"/>
                    <w:color w:val="000000"/>
                    <w:sz w:val="18"/>
                    <w:szCs w:val="18"/>
                  </w:rPr>
                  <w:delText>722906</w:delText>
                </w:r>
              </w:del>
            </w:ins>
          </w:p>
        </w:tc>
        <w:tc>
          <w:tcPr>
            <w:tcW w:w="855" w:type="dxa"/>
            <w:tcBorders>
              <w:top w:val="nil"/>
              <w:left w:val="nil"/>
              <w:bottom w:val="nil"/>
              <w:right w:val="nil"/>
            </w:tcBorders>
            <w:shd w:val="clear" w:color="auto" w:fill="auto"/>
            <w:noWrap/>
            <w:vAlign w:val="center"/>
            <w:hideMark/>
          </w:tcPr>
          <w:p w14:paraId="782915C6" w14:textId="77777777" w:rsidR="00EA7933" w:rsidDel="004D1E0E" w:rsidRDefault="00EA7933">
            <w:pPr>
              <w:rPr>
                <w:ins w:id="1313" w:author="TF 112318" w:date="2018-11-23T14:16:00Z"/>
                <w:del w:id="1314" w:author="TF 112518" w:date="2018-11-26T22:48:00Z"/>
                <w:rFonts w:ascii="Calibri" w:hAnsi="Calibri"/>
                <w:color w:val="000000"/>
                <w:sz w:val="18"/>
                <w:szCs w:val="18"/>
              </w:rPr>
            </w:pPr>
            <w:ins w:id="1315" w:author="TF 112318" w:date="2018-11-23T14:16:00Z">
              <w:del w:id="1316"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
          <w:p w14:paraId="782915C7" w14:textId="77777777" w:rsidR="00EA7933" w:rsidRPr="002A4574" w:rsidDel="004D1E0E" w:rsidRDefault="00EA7933" w:rsidP="00636F83">
            <w:pPr>
              <w:rPr>
                <w:ins w:id="1317" w:author="TF 112318" w:date="2018-11-23T14:16:00Z"/>
                <w:del w:id="1318" w:author="TF 112518" w:date="2018-11-26T22:48:00Z"/>
                <w:rFonts w:ascii="Calibri" w:hAnsi="Calibri"/>
                <w:color w:val="000000"/>
                <w:sz w:val="18"/>
                <w:szCs w:val="18"/>
              </w:rPr>
            </w:pPr>
            <w:ins w:id="1319" w:author="TF 112318" w:date="2018-11-23T14:16:00Z">
              <w:del w:id="1320" w:author="TF 112518" w:date="2018-11-26T22:48:00Z">
                <w:r w:rsidRPr="002A4574" w:rsidDel="004D1E0E">
                  <w:rPr>
                    <w:rFonts w:ascii="Calibri" w:hAnsi="Calibri"/>
                    <w:color w:val="000000"/>
                    <w:sz w:val="18"/>
                    <w:szCs w:val="18"/>
                  </w:rPr>
                  <w:delText xml:space="preserve">San Diego North Island NAS </w:delText>
                </w:r>
              </w:del>
            </w:ins>
          </w:p>
        </w:tc>
        <w:tc>
          <w:tcPr>
            <w:tcW w:w="1332" w:type="dxa"/>
            <w:tcBorders>
              <w:top w:val="nil"/>
              <w:left w:val="nil"/>
              <w:bottom w:val="nil"/>
              <w:right w:val="nil"/>
            </w:tcBorders>
            <w:shd w:val="clear" w:color="auto" w:fill="auto"/>
            <w:noWrap/>
            <w:vAlign w:val="center"/>
            <w:hideMark/>
          </w:tcPr>
          <w:p w14:paraId="782915C8" w14:textId="77777777" w:rsidR="00EA7933" w:rsidDel="004D1E0E" w:rsidRDefault="00EA7933">
            <w:pPr>
              <w:rPr>
                <w:ins w:id="1321" w:author="TF 112318" w:date="2018-11-23T14:16:00Z"/>
                <w:del w:id="1322" w:author="TF 112518" w:date="2018-11-26T22:48:00Z"/>
                <w:rFonts w:ascii="Calibri" w:hAnsi="Calibri"/>
                <w:color w:val="000000"/>
                <w:sz w:val="18"/>
                <w:szCs w:val="18"/>
              </w:rPr>
            </w:pPr>
            <w:ins w:id="1323" w:author="TF 112318" w:date="2018-11-23T14:16:00Z">
              <w:del w:id="1324" w:author="TF 112518" w:date="2018-11-26T22:48:00Z">
                <w:r w:rsidRPr="002A4574" w:rsidDel="004D1E0E">
                  <w:rPr>
                    <w:rFonts w:ascii="Calibri" w:hAnsi="Calibri"/>
                    <w:color w:val="000000"/>
                    <w:sz w:val="18"/>
                    <w:szCs w:val="18"/>
                  </w:rPr>
                  <w:delText>32.7</w:delText>
                </w:r>
              </w:del>
            </w:ins>
          </w:p>
        </w:tc>
        <w:tc>
          <w:tcPr>
            <w:tcW w:w="1306" w:type="dxa"/>
            <w:tcBorders>
              <w:top w:val="nil"/>
              <w:left w:val="nil"/>
              <w:bottom w:val="nil"/>
              <w:right w:val="nil"/>
            </w:tcBorders>
            <w:shd w:val="clear" w:color="auto" w:fill="auto"/>
            <w:noWrap/>
            <w:vAlign w:val="center"/>
            <w:hideMark/>
          </w:tcPr>
          <w:p w14:paraId="782915C9" w14:textId="77777777" w:rsidR="00EA7933" w:rsidDel="004D1E0E" w:rsidRDefault="00EA7933">
            <w:pPr>
              <w:rPr>
                <w:ins w:id="1325" w:author="TF 112318" w:date="2018-11-23T14:16:00Z"/>
                <w:del w:id="1326" w:author="TF 112518" w:date="2018-11-26T22:48:00Z"/>
                <w:rFonts w:ascii="Calibri" w:hAnsi="Calibri"/>
                <w:color w:val="000000"/>
                <w:sz w:val="18"/>
                <w:szCs w:val="18"/>
              </w:rPr>
            </w:pPr>
            <w:ins w:id="1327" w:author="TF 112318" w:date="2018-11-23T14:16:00Z">
              <w:del w:id="1328" w:author="TF 112518" w:date="2018-11-26T22:48:00Z">
                <w:r w:rsidRPr="002A4574" w:rsidDel="004D1E0E">
                  <w:rPr>
                    <w:rFonts w:ascii="Calibri" w:hAnsi="Calibri"/>
                    <w:color w:val="000000"/>
                    <w:sz w:val="18"/>
                    <w:szCs w:val="18"/>
                  </w:rPr>
                  <w:delText>–117.20</w:delText>
                </w:r>
              </w:del>
            </w:ins>
          </w:p>
        </w:tc>
        <w:tc>
          <w:tcPr>
            <w:tcW w:w="1616" w:type="dxa"/>
            <w:tcBorders>
              <w:top w:val="nil"/>
              <w:left w:val="nil"/>
              <w:bottom w:val="nil"/>
              <w:right w:val="nil"/>
            </w:tcBorders>
            <w:shd w:val="clear" w:color="auto" w:fill="auto"/>
            <w:noWrap/>
            <w:vAlign w:val="center"/>
            <w:hideMark/>
          </w:tcPr>
          <w:p w14:paraId="782915CA" w14:textId="77777777" w:rsidR="00EA7933" w:rsidDel="004D1E0E" w:rsidRDefault="00EA7933">
            <w:pPr>
              <w:rPr>
                <w:ins w:id="1329" w:author="TF 112318" w:date="2018-11-23T14:16:00Z"/>
                <w:del w:id="1330" w:author="TF 112518" w:date="2018-11-26T22:48:00Z"/>
                <w:rFonts w:ascii="Calibri" w:hAnsi="Calibri"/>
                <w:color w:val="000000"/>
                <w:sz w:val="18"/>
                <w:szCs w:val="18"/>
              </w:rPr>
            </w:pPr>
            <w:ins w:id="1331" w:author="TF 112318" w:date="2018-11-23T14:16:00Z">
              <w:del w:id="1332"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D2" w14:textId="77777777" w:rsidTr="004E0C14">
        <w:trPr>
          <w:trHeight w:val="240"/>
          <w:ins w:id="1333" w:author="TF 112318" w:date="2018-11-23T14:16:00Z"/>
          <w:del w:id="1334" w:author="TF 112518" w:date="2018-11-26T22:48:00Z"/>
        </w:trPr>
        <w:tc>
          <w:tcPr>
            <w:tcW w:w="1310" w:type="dxa"/>
            <w:tcBorders>
              <w:top w:val="nil"/>
              <w:left w:val="nil"/>
              <w:bottom w:val="nil"/>
              <w:right w:val="nil"/>
            </w:tcBorders>
            <w:shd w:val="clear" w:color="auto" w:fill="auto"/>
            <w:noWrap/>
            <w:vAlign w:val="center"/>
            <w:hideMark/>
          </w:tcPr>
          <w:p w14:paraId="782915CC" w14:textId="77777777" w:rsidR="00EA7933" w:rsidDel="004D1E0E" w:rsidRDefault="00EA7933">
            <w:pPr>
              <w:rPr>
                <w:ins w:id="1335" w:author="TF 112318" w:date="2018-11-23T14:16:00Z"/>
                <w:del w:id="1336" w:author="TF 112518" w:date="2018-11-26T22:48:00Z"/>
                <w:rFonts w:ascii="Calibri" w:hAnsi="Calibri"/>
                <w:color w:val="000000"/>
                <w:sz w:val="18"/>
                <w:szCs w:val="18"/>
              </w:rPr>
            </w:pPr>
            <w:ins w:id="1337" w:author="TF 112318" w:date="2018-11-23T14:16:00Z">
              <w:del w:id="1338" w:author="TF 112518" w:date="2018-11-26T22:48:00Z">
                <w:r w:rsidRPr="002A4574" w:rsidDel="004D1E0E">
                  <w:rPr>
                    <w:rFonts w:ascii="Calibri" w:hAnsi="Calibri"/>
                    <w:color w:val="000000"/>
                    <w:sz w:val="18"/>
                    <w:szCs w:val="18"/>
                  </w:rPr>
                  <w:delText>722926</w:delText>
                </w:r>
              </w:del>
            </w:ins>
          </w:p>
        </w:tc>
        <w:tc>
          <w:tcPr>
            <w:tcW w:w="855" w:type="dxa"/>
            <w:tcBorders>
              <w:top w:val="nil"/>
              <w:left w:val="nil"/>
              <w:bottom w:val="nil"/>
              <w:right w:val="nil"/>
            </w:tcBorders>
            <w:shd w:val="clear" w:color="auto" w:fill="auto"/>
            <w:noWrap/>
            <w:vAlign w:val="center"/>
            <w:hideMark/>
          </w:tcPr>
          <w:p w14:paraId="782915CD" w14:textId="77777777" w:rsidR="00EA7933" w:rsidDel="004D1E0E" w:rsidRDefault="00EA7933">
            <w:pPr>
              <w:rPr>
                <w:ins w:id="1339" w:author="TF 112318" w:date="2018-11-23T14:16:00Z"/>
                <w:del w:id="1340" w:author="TF 112518" w:date="2018-11-26T22:48:00Z"/>
                <w:rFonts w:ascii="Calibri" w:hAnsi="Calibri"/>
                <w:color w:val="000000"/>
                <w:sz w:val="18"/>
                <w:szCs w:val="18"/>
              </w:rPr>
            </w:pPr>
            <w:ins w:id="1341" w:author="TF 112318" w:date="2018-11-23T14:16:00Z">
              <w:del w:id="1342" w:author="TF 112518" w:date="2018-11-26T22:48:00Z">
                <w:r w:rsidRPr="002A4574" w:rsidDel="004D1E0E">
                  <w:rPr>
                    <w:rFonts w:ascii="Calibri" w:hAnsi="Calibri"/>
                    <w:color w:val="000000"/>
                    <w:sz w:val="18"/>
                    <w:szCs w:val="18"/>
                  </w:rPr>
                  <w:delText>0.4</w:delText>
                </w:r>
              </w:del>
            </w:ins>
          </w:p>
        </w:tc>
        <w:tc>
          <w:tcPr>
            <w:tcW w:w="4502" w:type="dxa"/>
            <w:tcBorders>
              <w:top w:val="nil"/>
              <w:left w:val="nil"/>
              <w:bottom w:val="nil"/>
              <w:right w:val="nil"/>
            </w:tcBorders>
            <w:shd w:val="clear" w:color="auto" w:fill="auto"/>
            <w:noWrap/>
            <w:vAlign w:val="bottom"/>
            <w:hideMark/>
          </w:tcPr>
          <w:p w14:paraId="782915CE" w14:textId="77777777" w:rsidR="00EA7933" w:rsidRPr="002A4574" w:rsidDel="004D1E0E" w:rsidRDefault="00EA7933" w:rsidP="00636F83">
            <w:pPr>
              <w:rPr>
                <w:ins w:id="1343" w:author="TF 112318" w:date="2018-11-23T14:16:00Z"/>
                <w:del w:id="1344" w:author="TF 112518" w:date="2018-11-26T22:48:00Z"/>
                <w:rFonts w:ascii="Calibri" w:hAnsi="Calibri"/>
                <w:color w:val="000000"/>
                <w:sz w:val="18"/>
                <w:szCs w:val="18"/>
              </w:rPr>
            </w:pPr>
            <w:ins w:id="1345" w:author="TF 112318" w:date="2018-11-23T14:16:00Z">
              <w:del w:id="1346" w:author="TF 112518" w:date="2018-11-26T22:48:00Z">
                <w:r w:rsidRPr="002A4574" w:rsidDel="004D1E0E">
                  <w:rPr>
                    <w:rFonts w:ascii="Calibri" w:hAnsi="Calibri"/>
                    <w:color w:val="000000"/>
                    <w:sz w:val="18"/>
                    <w:szCs w:val="18"/>
                  </w:rPr>
                  <w:delText xml:space="preserve">Camp Pendleton MCAS </w:delText>
                </w:r>
              </w:del>
            </w:ins>
          </w:p>
        </w:tc>
        <w:tc>
          <w:tcPr>
            <w:tcW w:w="1332" w:type="dxa"/>
            <w:tcBorders>
              <w:top w:val="nil"/>
              <w:left w:val="nil"/>
              <w:bottom w:val="nil"/>
              <w:right w:val="nil"/>
            </w:tcBorders>
            <w:shd w:val="clear" w:color="auto" w:fill="auto"/>
            <w:noWrap/>
            <w:vAlign w:val="center"/>
            <w:hideMark/>
          </w:tcPr>
          <w:p w14:paraId="782915CF" w14:textId="77777777" w:rsidR="00EA7933" w:rsidDel="004D1E0E" w:rsidRDefault="00EA7933">
            <w:pPr>
              <w:rPr>
                <w:ins w:id="1347" w:author="TF 112318" w:date="2018-11-23T14:16:00Z"/>
                <w:del w:id="1348" w:author="TF 112518" w:date="2018-11-26T22:48:00Z"/>
                <w:rFonts w:ascii="Calibri" w:hAnsi="Calibri"/>
                <w:color w:val="000000"/>
                <w:sz w:val="18"/>
                <w:szCs w:val="18"/>
              </w:rPr>
            </w:pPr>
            <w:ins w:id="1349" w:author="TF 112318" w:date="2018-11-23T14:16:00Z">
              <w:del w:id="1350" w:author="TF 112518" w:date="2018-11-26T22:48:00Z">
                <w:r w:rsidRPr="002A4574" w:rsidDel="004D1E0E">
                  <w:rPr>
                    <w:rFonts w:ascii="Calibri" w:hAnsi="Calibri"/>
                    <w:color w:val="000000"/>
                    <w:sz w:val="18"/>
                    <w:szCs w:val="18"/>
                  </w:rPr>
                  <w:delText>33.3</w:delText>
                </w:r>
              </w:del>
            </w:ins>
          </w:p>
        </w:tc>
        <w:tc>
          <w:tcPr>
            <w:tcW w:w="1306" w:type="dxa"/>
            <w:tcBorders>
              <w:top w:val="nil"/>
              <w:left w:val="nil"/>
              <w:bottom w:val="nil"/>
              <w:right w:val="nil"/>
            </w:tcBorders>
            <w:shd w:val="clear" w:color="auto" w:fill="auto"/>
            <w:noWrap/>
            <w:vAlign w:val="center"/>
            <w:hideMark/>
          </w:tcPr>
          <w:p w14:paraId="782915D0" w14:textId="77777777" w:rsidR="00EA7933" w:rsidDel="004D1E0E" w:rsidRDefault="00EA7933">
            <w:pPr>
              <w:rPr>
                <w:ins w:id="1351" w:author="TF 112318" w:date="2018-11-23T14:16:00Z"/>
                <w:del w:id="1352" w:author="TF 112518" w:date="2018-11-26T22:48:00Z"/>
                <w:rFonts w:ascii="Calibri" w:hAnsi="Calibri"/>
                <w:color w:val="000000"/>
                <w:sz w:val="18"/>
                <w:szCs w:val="18"/>
              </w:rPr>
            </w:pPr>
            <w:ins w:id="1353" w:author="TF 112318" w:date="2018-11-23T14:16:00Z">
              <w:del w:id="1354" w:author="TF 112518" w:date="2018-11-26T22:48:00Z">
                <w:r w:rsidRPr="002A4574" w:rsidDel="004D1E0E">
                  <w:rPr>
                    <w:rFonts w:ascii="Calibri" w:hAnsi="Calibri"/>
                    <w:color w:val="000000"/>
                    <w:sz w:val="18"/>
                    <w:szCs w:val="18"/>
                  </w:rPr>
                  <w:delText>–117.35</w:delText>
                </w:r>
              </w:del>
            </w:ins>
          </w:p>
        </w:tc>
        <w:tc>
          <w:tcPr>
            <w:tcW w:w="1616" w:type="dxa"/>
            <w:tcBorders>
              <w:top w:val="nil"/>
              <w:left w:val="nil"/>
              <w:bottom w:val="nil"/>
              <w:right w:val="nil"/>
            </w:tcBorders>
            <w:shd w:val="clear" w:color="auto" w:fill="auto"/>
            <w:noWrap/>
            <w:vAlign w:val="center"/>
            <w:hideMark/>
          </w:tcPr>
          <w:p w14:paraId="782915D1" w14:textId="77777777" w:rsidR="00EA7933" w:rsidDel="004D1E0E" w:rsidRDefault="00EA7933">
            <w:pPr>
              <w:rPr>
                <w:ins w:id="1355" w:author="TF 112318" w:date="2018-11-23T14:16:00Z"/>
                <w:del w:id="1356" w:author="TF 112518" w:date="2018-11-26T22:48:00Z"/>
                <w:rFonts w:ascii="Calibri" w:hAnsi="Calibri"/>
                <w:color w:val="000000"/>
                <w:sz w:val="18"/>
                <w:szCs w:val="18"/>
              </w:rPr>
            </w:pPr>
            <w:ins w:id="1357" w:author="TF 112318" w:date="2018-11-23T14:16:00Z">
              <w:del w:id="1358"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D9" w14:textId="77777777" w:rsidTr="004E0C14">
        <w:trPr>
          <w:trHeight w:val="240"/>
          <w:ins w:id="1359" w:author="TF 112318" w:date="2018-11-23T14:16:00Z"/>
          <w:del w:id="1360" w:author="TF 112518" w:date="2018-11-26T22:48:00Z"/>
        </w:trPr>
        <w:tc>
          <w:tcPr>
            <w:tcW w:w="1310" w:type="dxa"/>
            <w:tcBorders>
              <w:top w:val="nil"/>
              <w:left w:val="nil"/>
              <w:bottom w:val="nil"/>
              <w:right w:val="nil"/>
            </w:tcBorders>
            <w:shd w:val="clear" w:color="auto" w:fill="auto"/>
            <w:noWrap/>
            <w:vAlign w:val="center"/>
            <w:hideMark/>
          </w:tcPr>
          <w:p w14:paraId="782915D3" w14:textId="77777777" w:rsidR="00EA7933" w:rsidDel="004D1E0E" w:rsidRDefault="00EA7933">
            <w:pPr>
              <w:rPr>
                <w:ins w:id="1361" w:author="TF 112318" w:date="2018-11-23T14:16:00Z"/>
                <w:del w:id="1362" w:author="TF 112518" w:date="2018-11-26T22:48:00Z"/>
                <w:rFonts w:ascii="Calibri" w:hAnsi="Calibri"/>
                <w:color w:val="000000"/>
                <w:sz w:val="18"/>
                <w:szCs w:val="18"/>
              </w:rPr>
            </w:pPr>
            <w:ins w:id="1363" w:author="TF 112318" w:date="2018-11-23T14:16:00Z">
              <w:del w:id="1364" w:author="TF 112518" w:date="2018-11-26T22:48:00Z">
                <w:r w:rsidRPr="002A4574" w:rsidDel="004D1E0E">
                  <w:rPr>
                    <w:rFonts w:ascii="Calibri" w:hAnsi="Calibri"/>
                    <w:color w:val="000000"/>
                    <w:sz w:val="18"/>
                    <w:szCs w:val="18"/>
                  </w:rPr>
                  <w:delText>722927</w:delText>
                </w:r>
              </w:del>
            </w:ins>
          </w:p>
        </w:tc>
        <w:tc>
          <w:tcPr>
            <w:tcW w:w="855" w:type="dxa"/>
            <w:tcBorders>
              <w:top w:val="nil"/>
              <w:left w:val="nil"/>
              <w:bottom w:val="nil"/>
              <w:right w:val="nil"/>
            </w:tcBorders>
            <w:shd w:val="clear" w:color="auto" w:fill="auto"/>
            <w:noWrap/>
            <w:vAlign w:val="center"/>
            <w:hideMark/>
          </w:tcPr>
          <w:p w14:paraId="782915D4" w14:textId="77777777" w:rsidR="00EA7933" w:rsidDel="004D1E0E" w:rsidRDefault="00EA7933">
            <w:pPr>
              <w:rPr>
                <w:ins w:id="1365" w:author="TF 112318" w:date="2018-11-23T14:16:00Z"/>
                <w:del w:id="1366" w:author="TF 112518" w:date="2018-11-26T22:48:00Z"/>
                <w:rFonts w:ascii="Calibri" w:hAnsi="Calibri"/>
                <w:color w:val="000000"/>
                <w:sz w:val="18"/>
                <w:szCs w:val="18"/>
              </w:rPr>
            </w:pPr>
            <w:ins w:id="1367" w:author="TF 112318" w:date="2018-11-23T14:16:00Z">
              <w:del w:id="1368"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
          <w:p w14:paraId="782915D5" w14:textId="77777777" w:rsidR="00EA7933" w:rsidRPr="002A4574" w:rsidDel="004D1E0E" w:rsidRDefault="00EA7933" w:rsidP="00636F83">
            <w:pPr>
              <w:rPr>
                <w:ins w:id="1369" w:author="TF 112318" w:date="2018-11-23T14:16:00Z"/>
                <w:del w:id="1370" w:author="TF 112518" w:date="2018-11-26T22:48:00Z"/>
                <w:rFonts w:ascii="Calibri" w:hAnsi="Calibri"/>
                <w:color w:val="000000"/>
                <w:sz w:val="18"/>
                <w:szCs w:val="18"/>
              </w:rPr>
            </w:pPr>
            <w:ins w:id="1371" w:author="TF 112318" w:date="2018-11-23T14:16:00Z">
              <w:del w:id="1372" w:author="TF 112518" w:date="2018-11-26T22:48:00Z">
                <w:r w:rsidRPr="002A4574" w:rsidDel="004D1E0E">
                  <w:rPr>
                    <w:rFonts w:ascii="Calibri" w:hAnsi="Calibri"/>
                    <w:color w:val="000000"/>
                    <w:sz w:val="18"/>
                    <w:szCs w:val="18"/>
                  </w:rPr>
                  <w:delText xml:space="preserve">Carlsbad/Palomar </w:delText>
                </w:r>
              </w:del>
            </w:ins>
          </w:p>
        </w:tc>
        <w:tc>
          <w:tcPr>
            <w:tcW w:w="1332" w:type="dxa"/>
            <w:tcBorders>
              <w:top w:val="nil"/>
              <w:left w:val="nil"/>
              <w:bottom w:val="nil"/>
              <w:right w:val="nil"/>
            </w:tcBorders>
            <w:shd w:val="clear" w:color="auto" w:fill="auto"/>
            <w:noWrap/>
            <w:vAlign w:val="center"/>
            <w:hideMark/>
          </w:tcPr>
          <w:p w14:paraId="782915D6" w14:textId="77777777" w:rsidR="00EA7933" w:rsidDel="004D1E0E" w:rsidRDefault="00EA7933">
            <w:pPr>
              <w:rPr>
                <w:ins w:id="1373" w:author="TF 112318" w:date="2018-11-23T14:16:00Z"/>
                <w:del w:id="1374" w:author="TF 112518" w:date="2018-11-26T22:48:00Z"/>
                <w:rFonts w:ascii="Calibri" w:hAnsi="Calibri"/>
                <w:color w:val="000000"/>
                <w:sz w:val="18"/>
                <w:szCs w:val="18"/>
              </w:rPr>
            </w:pPr>
            <w:ins w:id="1375" w:author="TF 112318" w:date="2018-11-23T14:16:00Z">
              <w:del w:id="1376" w:author="TF 112518" w:date="2018-11-26T22:48:00Z">
                <w:r w:rsidRPr="002A4574" w:rsidDel="004D1E0E">
                  <w:rPr>
                    <w:rFonts w:ascii="Calibri" w:hAnsi="Calibri"/>
                    <w:color w:val="000000"/>
                    <w:sz w:val="18"/>
                    <w:szCs w:val="18"/>
                  </w:rPr>
                  <w:delText>33.13</w:delText>
                </w:r>
              </w:del>
            </w:ins>
          </w:p>
        </w:tc>
        <w:tc>
          <w:tcPr>
            <w:tcW w:w="1306" w:type="dxa"/>
            <w:tcBorders>
              <w:top w:val="nil"/>
              <w:left w:val="nil"/>
              <w:bottom w:val="nil"/>
              <w:right w:val="nil"/>
            </w:tcBorders>
            <w:shd w:val="clear" w:color="auto" w:fill="auto"/>
            <w:noWrap/>
            <w:vAlign w:val="center"/>
            <w:hideMark/>
          </w:tcPr>
          <w:p w14:paraId="782915D7" w14:textId="77777777" w:rsidR="00EA7933" w:rsidDel="004D1E0E" w:rsidRDefault="00EA7933">
            <w:pPr>
              <w:rPr>
                <w:ins w:id="1377" w:author="TF 112318" w:date="2018-11-23T14:16:00Z"/>
                <w:del w:id="1378" w:author="TF 112518" w:date="2018-11-26T22:48:00Z"/>
                <w:rFonts w:ascii="Calibri" w:hAnsi="Calibri"/>
                <w:color w:val="000000"/>
                <w:sz w:val="18"/>
                <w:szCs w:val="18"/>
              </w:rPr>
            </w:pPr>
            <w:ins w:id="1379" w:author="TF 112318" w:date="2018-11-23T14:16:00Z">
              <w:del w:id="1380" w:author="TF 112518" w:date="2018-11-26T22:48:00Z">
                <w:r w:rsidRPr="002A4574" w:rsidDel="004D1E0E">
                  <w:rPr>
                    <w:rFonts w:ascii="Calibri" w:hAnsi="Calibri"/>
                    <w:color w:val="000000"/>
                    <w:sz w:val="18"/>
                    <w:szCs w:val="18"/>
                  </w:rPr>
                  <w:delText>–117.28</w:delText>
                </w:r>
              </w:del>
            </w:ins>
          </w:p>
        </w:tc>
        <w:tc>
          <w:tcPr>
            <w:tcW w:w="1616" w:type="dxa"/>
            <w:tcBorders>
              <w:top w:val="nil"/>
              <w:left w:val="nil"/>
              <w:bottom w:val="nil"/>
              <w:right w:val="nil"/>
            </w:tcBorders>
            <w:shd w:val="clear" w:color="auto" w:fill="auto"/>
            <w:noWrap/>
            <w:vAlign w:val="center"/>
            <w:hideMark/>
          </w:tcPr>
          <w:p w14:paraId="782915D8" w14:textId="77777777" w:rsidR="00EA7933" w:rsidDel="004D1E0E" w:rsidRDefault="00EA7933">
            <w:pPr>
              <w:rPr>
                <w:ins w:id="1381" w:author="TF 112318" w:date="2018-11-23T14:16:00Z"/>
                <w:del w:id="1382" w:author="TF 112518" w:date="2018-11-26T22:48:00Z"/>
                <w:rFonts w:ascii="Calibri" w:hAnsi="Calibri"/>
                <w:color w:val="000000"/>
                <w:sz w:val="18"/>
                <w:szCs w:val="18"/>
              </w:rPr>
            </w:pPr>
            <w:ins w:id="1383" w:author="TF 112318" w:date="2018-11-23T14:16:00Z">
              <w:del w:id="1384"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0" w14:textId="77777777" w:rsidTr="004E0C14">
        <w:trPr>
          <w:trHeight w:val="240"/>
          <w:ins w:id="1385" w:author="TF 112318" w:date="2018-11-23T14:16:00Z"/>
          <w:del w:id="1386" w:author="TF 112518" w:date="2018-11-26T22:48:00Z"/>
        </w:trPr>
        <w:tc>
          <w:tcPr>
            <w:tcW w:w="1310" w:type="dxa"/>
            <w:tcBorders>
              <w:top w:val="nil"/>
              <w:left w:val="nil"/>
              <w:bottom w:val="nil"/>
              <w:right w:val="nil"/>
            </w:tcBorders>
            <w:shd w:val="clear" w:color="auto" w:fill="auto"/>
            <w:noWrap/>
            <w:vAlign w:val="center"/>
            <w:hideMark/>
          </w:tcPr>
          <w:p w14:paraId="782915DA" w14:textId="77777777" w:rsidR="00EA7933" w:rsidDel="004D1E0E" w:rsidRDefault="00EA7933">
            <w:pPr>
              <w:rPr>
                <w:ins w:id="1387" w:author="TF 112318" w:date="2018-11-23T14:16:00Z"/>
                <w:del w:id="1388" w:author="TF 112518" w:date="2018-11-26T22:48:00Z"/>
                <w:rFonts w:ascii="Calibri" w:hAnsi="Calibri"/>
                <w:color w:val="000000"/>
                <w:sz w:val="18"/>
                <w:szCs w:val="18"/>
              </w:rPr>
            </w:pPr>
            <w:ins w:id="1389" w:author="TF 112318" w:date="2018-11-23T14:16:00Z">
              <w:del w:id="1390" w:author="TF 112518" w:date="2018-11-26T22:48:00Z">
                <w:r w:rsidRPr="002A4574" w:rsidDel="004D1E0E">
                  <w:rPr>
                    <w:rFonts w:ascii="Calibri" w:hAnsi="Calibri"/>
                    <w:color w:val="000000"/>
                    <w:sz w:val="18"/>
                    <w:szCs w:val="18"/>
                  </w:rPr>
                  <w:delText>722930</w:delText>
                </w:r>
              </w:del>
            </w:ins>
          </w:p>
        </w:tc>
        <w:tc>
          <w:tcPr>
            <w:tcW w:w="855" w:type="dxa"/>
            <w:tcBorders>
              <w:top w:val="nil"/>
              <w:left w:val="nil"/>
              <w:bottom w:val="nil"/>
              <w:right w:val="nil"/>
            </w:tcBorders>
            <w:shd w:val="clear" w:color="auto" w:fill="auto"/>
            <w:noWrap/>
            <w:vAlign w:val="center"/>
            <w:hideMark/>
          </w:tcPr>
          <w:p w14:paraId="782915DB" w14:textId="77777777" w:rsidR="00EA7933" w:rsidDel="004D1E0E" w:rsidRDefault="00EA7933">
            <w:pPr>
              <w:rPr>
                <w:ins w:id="1391" w:author="TF 112318" w:date="2018-11-23T14:16:00Z"/>
                <w:del w:id="1392" w:author="TF 112518" w:date="2018-11-26T22:48:00Z"/>
                <w:rFonts w:ascii="Calibri" w:hAnsi="Calibri"/>
                <w:color w:val="000000"/>
                <w:sz w:val="18"/>
                <w:szCs w:val="18"/>
              </w:rPr>
            </w:pPr>
            <w:ins w:id="1393" w:author="TF 112318" w:date="2018-11-23T14:16:00Z">
              <w:del w:id="1394"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
          <w:p w14:paraId="782915DC" w14:textId="77777777" w:rsidR="00EA7933" w:rsidRPr="002A4574" w:rsidDel="004D1E0E" w:rsidRDefault="00EA7933" w:rsidP="00636F83">
            <w:pPr>
              <w:rPr>
                <w:ins w:id="1395" w:author="TF 112318" w:date="2018-11-23T14:16:00Z"/>
                <w:del w:id="1396" w:author="TF 112518" w:date="2018-11-26T22:48:00Z"/>
                <w:rFonts w:ascii="Calibri" w:hAnsi="Calibri"/>
                <w:color w:val="000000"/>
                <w:sz w:val="18"/>
                <w:szCs w:val="18"/>
              </w:rPr>
            </w:pPr>
            <w:ins w:id="1397" w:author="TF 112318" w:date="2018-11-23T14:16:00Z">
              <w:del w:id="1398" w:author="TF 112518" w:date="2018-11-26T22:48:00Z">
                <w:r w:rsidRPr="002A4574" w:rsidDel="004D1E0E">
                  <w:rPr>
                    <w:rFonts w:ascii="Calibri" w:hAnsi="Calibri"/>
                    <w:color w:val="000000"/>
                    <w:sz w:val="18"/>
                    <w:szCs w:val="18"/>
                  </w:rPr>
                  <w:delText xml:space="preserve">San Diego Miramar NAS </w:delText>
                </w:r>
              </w:del>
            </w:ins>
          </w:p>
        </w:tc>
        <w:tc>
          <w:tcPr>
            <w:tcW w:w="1332" w:type="dxa"/>
            <w:tcBorders>
              <w:top w:val="nil"/>
              <w:left w:val="nil"/>
              <w:bottom w:val="nil"/>
              <w:right w:val="nil"/>
            </w:tcBorders>
            <w:shd w:val="clear" w:color="auto" w:fill="auto"/>
            <w:noWrap/>
            <w:vAlign w:val="center"/>
            <w:hideMark/>
          </w:tcPr>
          <w:p w14:paraId="782915DD" w14:textId="77777777" w:rsidR="00EA7933" w:rsidDel="004D1E0E" w:rsidRDefault="00EA7933">
            <w:pPr>
              <w:rPr>
                <w:ins w:id="1399" w:author="TF 112318" w:date="2018-11-23T14:16:00Z"/>
                <w:del w:id="1400" w:author="TF 112518" w:date="2018-11-26T22:48:00Z"/>
                <w:rFonts w:ascii="Calibri" w:hAnsi="Calibri"/>
                <w:color w:val="000000"/>
                <w:sz w:val="18"/>
                <w:szCs w:val="18"/>
              </w:rPr>
            </w:pPr>
            <w:ins w:id="1401" w:author="TF 112318" w:date="2018-11-23T14:16:00Z">
              <w:del w:id="1402" w:author="TF 112518" w:date="2018-11-26T22:48:00Z">
                <w:r w:rsidRPr="002A4574" w:rsidDel="004D1E0E">
                  <w:rPr>
                    <w:rFonts w:ascii="Calibri" w:hAnsi="Calibri"/>
                    <w:color w:val="000000"/>
                    <w:sz w:val="18"/>
                    <w:szCs w:val="18"/>
                  </w:rPr>
                  <w:delText>32.87</w:delText>
                </w:r>
              </w:del>
            </w:ins>
          </w:p>
        </w:tc>
        <w:tc>
          <w:tcPr>
            <w:tcW w:w="1306" w:type="dxa"/>
            <w:tcBorders>
              <w:top w:val="nil"/>
              <w:left w:val="nil"/>
              <w:bottom w:val="nil"/>
              <w:right w:val="nil"/>
            </w:tcBorders>
            <w:shd w:val="clear" w:color="auto" w:fill="auto"/>
            <w:noWrap/>
            <w:vAlign w:val="center"/>
            <w:hideMark/>
          </w:tcPr>
          <w:p w14:paraId="782915DE" w14:textId="77777777" w:rsidR="00EA7933" w:rsidDel="004D1E0E" w:rsidRDefault="00EA7933">
            <w:pPr>
              <w:rPr>
                <w:ins w:id="1403" w:author="TF 112318" w:date="2018-11-23T14:16:00Z"/>
                <w:del w:id="1404" w:author="TF 112518" w:date="2018-11-26T22:48:00Z"/>
                <w:rFonts w:ascii="Calibri" w:hAnsi="Calibri"/>
                <w:color w:val="000000"/>
                <w:sz w:val="18"/>
                <w:szCs w:val="18"/>
              </w:rPr>
            </w:pPr>
            <w:ins w:id="1405" w:author="TF 112318" w:date="2018-11-23T14:16:00Z">
              <w:del w:id="1406" w:author="TF 112518" w:date="2018-11-26T22:48:00Z">
                <w:r w:rsidRPr="002A4574" w:rsidDel="004D1E0E">
                  <w:rPr>
                    <w:rFonts w:ascii="Calibri" w:hAnsi="Calibri"/>
                    <w:color w:val="000000"/>
                    <w:sz w:val="18"/>
                    <w:szCs w:val="18"/>
                  </w:rPr>
                  <w:delText>–117.13</w:delText>
                </w:r>
              </w:del>
            </w:ins>
          </w:p>
        </w:tc>
        <w:tc>
          <w:tcPr>
            <w:tcW w:w="1616" w:type="dxa"/>
            <w:tcBorders>
              <w:top w:val="nil"/>
              <w:left w:val="nil"/>
              <w:bottom w:val="nil"/>
              <w:right w:val="nil"/>
            </w:tcBorders>
            <w:shd w:val="clear" w:color="auto" w:fill="auto"/>
            <w:noWrap/>
            <w:vAlign w:val="center"/>
            <w:hideMark/>
          </w:tcPr>
          <w:p w14:paraId="782915DF" w14:textId="77777777" w:rsidR="00EA7933" w:rsidDel="004D1E0E" w:rsidRDefault="00EA7933">
            <w:pPr>
              <w:rPr>
                <w:ins w:id="1407" w:author="TF 112318" w:date="2018-11-23T14:16:00Z"/>
                <w:del w:id="1408" w:author="TF 112518" w:date="2018-11-26T22:48:00Z"/>
                <w:rFonts w:ascii="Calibri" w:hAnsi="Calibri"/>
                <w:color w:val="000000"/>
                <w:sz w:val="18"/>
                <w:szCs w:val="18"/>
              </w:rPr>
            </w:pPr>
            <w:ins w:id="1409" w:author="TF 112318" w:date="2018-11-23T14:16:00Z">
              <w:del w:id="1410"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7" w14:textId="77777777" w:rsidTr="004E0C14">
        <w:trPr>
          <w:trHeight w:val="240"/>
          <w:ins w:id="1411" w:author="TF 112318" w:date="2018-11-23T14:16:00Z"/>
          <w:del w:id="1412" w:author="TF 112518" w:date="2018-11-26T22:48:00Z"/>
        </w:trPr>
        <w:tc>
          <w:tcPr>
            <w:tcW w:w="1310" w:type="dxa"/>
            <w:tcBorders>
              <w:top w:val="nil"/>
              <w:left w:val="nil"/>
              <w:bottom w:val="nil"/>
              <w:right w:val="nil"/>
            </w:tcBorders>
            <w:shd w:val="clear" w:color="auto" w:fill="auto"/>
            <w:noWrap/>
            <w:vAlign w:val="center"/>
            <w:hideMark/>
          </w:tcPr>
          <w:p w14:paraId="782915E1" w14:textId="77777777" w:rsidR="00EA7933" w:rsidDel="004D1E0E" w:rsidRDefault="00EA7933">
            <w:pPr>
              <w:rPr>
                <w:ins w:id="1413" w:author="TF 112318" w:date="2018-11-23T14:16:00Z"/>
                <w:del w:id="1414" w:author="TF 112518" w:date="2018-11-26T22:48:00Z"/>
                <w:rFonts w:ascii="Calibri" w:hAnsi="Calibri"/>
                <w:color w:val="000000"/>
                <w:sz w:val="18"/>
                <w:szCs w:val="18"/>
              </w:rPr>
            </w:pPr>
            <w:ins w:id="1415" w:author="TF 112318" w:date="2018-11-23T14:16:00Z">
              <w:del w:id="1416" w:author="TF 112518" w:date="2018-11-26T22:48:00Z">
                <w:r w:rsidRPr="002A4574" w:rsidDel="004D1E0E">
                  <w:rPr>
                    <w:rFonts w:ascii="Calibri" w:hAnsi="Calibri"/>
                    <w:color w:val="000000"/>
                    <w:sz w:val="18"/>
                    <w:szCs w:val="18"/>
                  </w:rPr>
                  <w:delText>722950</w:delText>
                </w:r>
              </w:del>
            </w:ins>
          </w:p>
        </w:tc>
        <w:tc>
          <w:tcPr>
            <w:tcW w:w="855" w:type="dxa"/>
            <w:tcBorders>
              <w:top w:val="nil"/>
              <w:left w:val="nil"/>
              <w:bottom w:val="nil"/>
              <w:right w:val="nil"/>
            </w:tcBorders>
            <w:shd w:val="clear" w:color="auto" w:fill="auto"/>
            <w:noWrap/>
            <w:vAlign w:val="center"/>
            <w:hideMark/>
          </w:tcPr>
          <w:p w14:paraId="782915E2" w14:textId="77777777" w:rsidR="00EA7933" w:rsidDel="004D1E0E" w:rsidRDefault="00EA7933">
            <w:pPr>
              <w:rPr>
                <w:ins w:id="1417" w:author="TF 112318" w:date="2018-11-23T14:16:00Z"/>
                <w:del w:id="1418" w:author="TF 112518" w:date="2018-11-26T22:48:00Z"/>
                <w:rFonts w:ascii="Calibri" w:hAnsi="Calibri"/>
                <w:color w:val="000000"/>
                <w:sz w:val="18"/>
                <w:szCs w:val="18"/>
              </w:rPr>
            </w:pPr>
            <w:ins w:id="1419" w:author="TF 112318" w:date="2018-11-23T14:16:00Z">
              <w:del w:id="1420" w:author="TF 112518" w:date="2018-11-26T22:48:00Z">
                <w:r w:rsidRPr="002A4574" w:rsidDel="004D1E0E">
                  <w:rPr>
                    <w:rFonts w:ascii="Calibri" w:hAnsi="Calibri"/>
                    <w:color w:val="000000"/>
                    <w:sz w:val="18"/>
                    <w:szCs w:val="18"/>
                  </w:rPr>
                  <w:delText>0.42</w:delText>
                </w:r>
              </w:del>
            </w:ins>
          </w:p>
        </w:tc>
        <w:tc>
          <w:tcPr>
            <w:tcW w:w="4502" w:type="dxa"/>
            <w:tcBorders>
              <w:top w:val="nil"/>
              <w:left w:val="nil"/>
              <w:bottom w:val="nil"/>
              <w:right w:val="nil"/>
            </w:tcBorders>
            <w:shd w:val="clear" w:color="auto" w:fill="auto"/>
            <w:noWrap/>
            <w:vAlign w:val="bottom"/>
            <w:hideMark/>
          </w:tcPr>
          <w:p w14:paraId="782915E3" w14:textId="77777777" w:rsidR="00EA7933" w:rsidRPr="002A4574" w:rsidDel="004D1E0E" w:rsidRDefault="00EA7933" w:rsidP="00636F83">
            <w:pPr>
              <w:rPr>
                <w:ins w:id="1421" w:author="TF 112318" w:date="2018-11-23T14:16:00Z"/>
                <w:del w:id="1422" w:author="TF 112518" w:date="2018-11-26T22:48:00Z"/>
                <w:rFonts w:ascii="Calibri" w:hAnsi="Calibri"/>
                <w:color w:val="000000"/>
                <w:sz w:val="18"/>
                <w:szCs w:val="18"/>
              </w:rPr>
            </w:pPr>
            <w:ins w:id="1423" w:author="TF 112318" w:date="2018-11-23T14:16:00Z">
              <w:del w:id="1424" w:author="TF 112518" w:date="2018-11-26T22:48:00Z">
                <w:r w:rsidRPr="002A4574" w:rsidDel="004D1E0E">
                  <w:rPr>
                    <w:rFonts w:ascii="Calibri" w:hAnsi="Calibri"/>
                    <w:color w:val="000000"/>
                    <w:sz w:val="18"/>
                    <w:szCs w:val="18"/>
                  </w:rPr>
                  <w:delText xml:space="preserve">Los Angeles Intl Arpt </w:delText>
                </w:r>
              </w:del>
            </w:ins>
          </w:p>
        </w:tc>
        <w:tc>
          <w:tcPr>
            <w:tcW w:w="1332" w:type="dxa"/>
            <w:tcBorders>
              <w:top w:val="nil"/>
              <w:left w:val="nil"/>
              <w:bottom w:val="nil"/>
              <w:right w:val="nil"/>
            </w:tcBorders>
            <w:shd w:val="clear" w:color="auto" w:fill="auto"/>
            <w:noWrap/>
            <w:vAlign w:val="center"/>
            <w:hideMark/>
          </w:tcPr>
          <w:p w14:paraId="782915E4" w14:textId="77777777" w:rsidR="00EA7933" w:rsidDel="004D1E0E" w:rsidRDefault="00EA7933">
            <w:pPr>
              <w:rPr>
                <w:ins w:id="1425" w:author="TF 112318" w:date="2018-11-23T14:16:00Z"/>
                <w:del w:id="1426" w:author="TF 112518" w:date="2018-11-26T22:48:00Z"/>
                <w:rFonts w:ascii="Calibri" w:hAnsi="Calibri"/>
                <w:color w:val="000000"/>
                <w:sz w:val="18"/>
                <w:szCs w:val="18"/>
              </w:rPr>
            </w:pPr>
            <w:ins w:id="1427" w:author="TF 112318" w:date="2018-11-23T14:16:00Z">
              <w:del w:id="1428" w:author="TF 112518" w:date="2018-11-26T22:48:00Z">
                <w:r w:rsidRPr="002A4574" w:rsidDel="004D1E0E">
                  <w:rPr>
                    <w:rFonts w:ascii="Calibri" w:hAnsi="Calibri"/>
                    <w:color w:val="000000"/>
                    <w:sz w:val="18"/>
                    <w:szCs w:val="18"/>
                  </w:rPr>
                  <w:delText>33.93</w:delText>
                </w:r>
              </w:del>
            </w:ins>
          </w:p>
        </w:tc>
        <w:tc>
          <w:tcPr>
            <w:tcW w:w="1306" w:type="dxa"/>
            <w:tcBorders>
              <w:top w:val="nil"/>
              <w:left w:val="nil"/>
              <w:bottom w:val="nil"/>
              <w:right w:val="nil"/>
            </w:tcBorders>
            <w:shd w:val="clear" w:color="auto" w:fill="auto"/>
            <w:noWrap/>
            <w:vAlign w:val="center"/>
            <w:hideMark/>
          </w:tcPr>
          <w:p w14:paraId="782915E5" w14:textId="77777777" w:rsidR="00EA7933" w:rsidDel="004D1E0E" w:rsidRDefault="00EA7933">
            <w:pPr>
              <w:rPr>
                <w:ins w:id="1429" w:author="TF 112318" w:date="2018-11-23T14:16:00Z"/>
                <w:del w:id="1430" w:author="TF 112518" w:date="2018-11-26T22:48:00Z"/>
                <w:rFonts w:ascii="Calibri" w:hAnsi="Calibri"/>
                <w:color w:val="000000"/>
                <w:sz w:val="18"/>
                <w:szCs w:val="18"/>
              </w:rPr>
            </w:pPr>
            <w:ins w:id="1431" w:author="TF 112318" w:date="2018-11-23T14:16:00Z">
              <w:del w:id="1432" w:author="TF 112518" w:date="2018-11-26T22:48:00Z">
                <w:r w:rsidRPr="002A4574" w:rsidDel="004D1E0E">
                  <w:rPr>
                    <w:rFonts w:ascii="Calibri" w:hAnsi="Calibri"/>
                    <w:color w:val="000000"/>
                    <w:sz w:val="18"/>
                    <w:szCs w:val="18"/>
                  </w:rPr>
                  <w:delText>–118.40</w:delText>
                </w:r>
              </w:del>
            </w:ins>
          </w:p>
        </w:tc>
        <w:tc>
          <w:tcPr>
            <w:tcW w:w="1616" w:type="dxa"/>
            <w:tcBorders>
              <w:top w:val="nil"/>
              <w:left w:val="nil"/>
              <w:bottom w:val="nil"/>
              <w:right w:val="nil"/>
            </w:tcBorders>
            <w:shd w:val="clear" w:color="auto" w:fill="auto"/>
            <w:noWrap/>
            <w:vAlign w:val="center"/>
            <w:hideMark/>
          </w:tcPr>
          <w:p w14:paraId="782915E6" w14:textId="77777777" w:rsidR="00EA7933" w:rsidDel="004D1E0E" w:rsidRDefault="00EA7933">
            <w:pPr>
              <w:rPr>
                <w:ins w:id="1433" w:author="TF 112318" w:date="2018-11-23T14:16:00Z"/>
                <w:del w:id="1434" w:author="TF 112518" w:date="2018-11-26T22:48:00Z"/>
                <w:rFonts w:ascii="Calibri" w:hAnsi="Calibri"/>
                <w:color w:val="000000"/>
                <w:sz w:val="18"/>
                <w:szCs w:val="18"/>
              </w:rPr>
            </w:pPr>
            <w:ins w:id="1435" w:author="TF 112318" w:date="2018-11-23T14:16:00Z">
              <w:del w:id="1436"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E" w14:textId="77777777" w:rsidTr="004E0C14">
        <w:trPr>
          <w:trHeight w:val="240"/>
          <w:ins w:id="1437" w:author="TF 112318" w:date="2018-11-23T14:16:00Z"/>
          <w:del w:id="1438" w:author="TF 112518" w:date="2018-11-26T22:48:00Z"/>
        </w:trPr>
        <w:tc>
          <w:tcPr>
            <w:tcW w:w="1310" w:type="dxa"/>
            <w:tcBorders>
              <w:top w:val="nil"/>
              <w:left w:val="nil"/>
              <w:bottom w:val="nil"/>
              <w:right w:val="nil"/>
            </w:tcBorders>
            <w:shd w:val="clear" w:color="auto" w:fill="auto"/>
            <w:noWrap/>
            <w:vAlign w:val="center"/>
            <w:hideMark/>
          </w:tcPr>
          <w:p w14:paraId="782915E8" w14:textId="77777777" w:rsidR="00EA7933" w:rsidDel="004D1E0E" w:rsidRDefault="00EA7933">
            <w:pPr>
              <w:rPr>
                <w:ins w:id="1439" w:author="TF 112318" w:date="2018-11-23T14:16:00Z"/>
                <w:del w:id="1440" w:author="TF 112518" w:date="2018-11-26T22:48:00Z"/>
                <w:rFonts w:ascii="Calibri" w:hAnsi="Calibri"/>
                <w:color w:val="000000"/>
                <w:sz w:val="18"/>
                <w:szCs w:val="18"/>
              </w:rPr>
            </w:pPr>
            <w:ins w:id="1441" w:author="TF 112318" w:date="2018-11-23T14:16:00Z">
              <w:del w:id="1442" w:author="TF 112518" w:date="2018-11-26T22:48:00Z">
                <w:r w:rsidRPr="002A4574" w:rsidDel="004D1E0E">
                  <w:rPr>
                    <w:rFonts w:ascii="Calibri" w:hAnsi="Calibri"/>
                    <w:color w:val="000000"/>
                    <w:sz w:val="18"/>
                    <w:szCs w:val="18"/>
                  </w:rPr>
                  <w:delText>722956</w:delText>
                </w:r>
              </w:del>
            </w:ins>
          </w:p>
        </w:tc>
        <w:tc>
          <w:tcPr>
            <w:tcW w:w="855" w:type="dxa"/>
            <w:tcBorders>
              <w:top w:val="nil"/>
              <w:left w:val="nil"/>
              <w:bottom w:val="nil"/>
              <w:right w:val="nil"/>
            </w:tcBorders>
            <w:shd w:val="clear" w:color="auto" w:fill="auto"/>
            <w:noWrap/>
            <w:vAlign w:val="center"/>
            <w:hideMark/>
          </w:tcPr>
          <w:p w14:paraId="782915E9" w14:textId="77777777" w:rsidR="00EA7933" w:rsidDel="004D1E0E" w:rsidRDefault="00EA7933">
            <w:pPr>
              <w:rPr>
                <w:ins w:id="1443" w:author="TF 112318" w:date="2018-11-23T14:16:00Z"/>
                <w:del w:id="1444" w:author="TF 112518" w:date="2018-11-26T22:48:00Z"/>
                <w:rFonts w:ascii="Calibri" w:hAnsi="Calibri"/>
                <w:color w:val="000000"/>
                <w:sz w:val="18"/>
                <w:szCs w:val="18"/>
              </w:rPr>
            </w:pPr>
            <w:ins w:id="1445" w:author="TF 112318" w:date="2018-11-23T14:16:00Z">
              <w:del w:id="1446"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
          <w:p w14:paraId="782915EA" w14:textId="77777777" w:rsidR="00EA7933" w:rsidRPr="002A4574" w:rsidDel="004D1E0E" w:rsidRDefault="00EA7933" w:rsidP="00636F83">
            <w:pPr>
              <w:rPr>
                <w:ins w:id="1447" w:author="TF 112318" w:date="2018-11-23T14:16:00Z"/>
                <w:del w:id="1448" w:author="TF 112518" w:date="2018-11-26T22:48:00Z"/>
                <w:rFonts w:ascii="Calibri" w:hAnsi="Calibri"/>
                <w:color w:val="000000"/>
                <w:sz w:val="18"/>
                <w:szCs w:val="18"/>
              </w:rPr>
            </w:pPr>
            <w:ins w:id="1449" w:author="TF 112318" w:date="2018-11-23T14:16:00Z">
              <w:del w:id="1450" w:author="TF 112518" w:date="2018-11-26T22:48:00Z">
                <w:r w:rsidRPr="002A4574" w:rsidDel="004D1E0E">
                  <w:rPr>
                    <w:rFonts w:ascii="Calibri" w:hAnsi="Calibri"/>
                    <w:color w:val="000000"/>
                    <w:sz w:val="18"/>
                    <w:szCs w:val="18"/>
                  </w:rPr>
                  <w:delText xml:space="preserve">Jack Northrop Fld H </w:delText>
                </w:r>
              </w:del>
            </w:ins>
          </w:p>
        </w:tc>
        <w:tc>
          <w:tcPr>
            <w:tcW w:w="1332" w:type="dxa"/>
            <w:tcBorders>
              <w:top w:val="nil"/>
              <w:left w:val="nil"/>
              <w:bottom w:val="nil"/>
              <w:right w:val="nil"/>
            </w:tcBorders>
            <w:shd w:val="clear" w:color="auto" w:fill="auto"/>
            <w:noWrap/>
            <w:vAlign w:val="center"/>
            <w:hideMark/>
          </w:tcPr>
          <w:p w14:paraId="782915EB" w14:textId="77777777" w:rsidR="00EA7933" w:rsidDel="004D1E0E" w:rsidRDefault="00EA7933">
            <w:pPr>
              <w:rPr>
                <w:ins w:id="1451" w:author="TF 112318" w:date="2018-11-23T14:16:00Z"/>
                <w:del w:id="1452" w:author="TF 112518" w:date="2018-11-26T22:48:00Z"/>
                <w:rFonts w:ascii="Calibri" w:hAnsi="Calibri"/>
                <w:color w:val="000000"/>
                <w:sz w:val="18"/>
                <w:szCs w:val="18"/>
              </w:rPr>
            </w:pPr>
            <w:ins w:id="1453" w:author="TF 112318" w:date="2018-11-23T14:16:00Z">
              <w:del w:id="1454" w:author="TF 112518" w:date="2018-11-26T22:48:00Z">
                <w:r w:rsidRPr="002A4574" w:rsidDel="004D1E0E">
                  <w:rPr>
                    <w:rFonts w:ascii="Calibri" w:hAnsi="Calibri"/>
                    <w:color w:val="000000"/>
                    <w:sz w:val="18"/>
                    <w:szCs w:val="18"/>
                  </w:rPr>
                  <w:delText>33.92</w:delText>
                </w:r>
              </w:del>
            </w:ins>
          </w:p>
        </w:tc>
        <w:tc>
          <w:tcPr>
            <w:tcW w:w="1306" w:type="dxa"/>
            <w:tcBorders>
              <w:top w:val="nil"/>
              <w:left w:val="nil"/>
              <w:bottom w:val="nil"/>
              <w:right w:val="nil"/>
            </w:tcBorders>
            <w:shd w:val="clear" w:color="auto" w:fill="auto"/>
            <w:noWrap/>
            <w:vAlign w:val="center"/>
            <w:hideMark/>
          </w:tcPr>
          <w:p w14:paraId="782915EC" w14:textId="77777777" w:rsidR="00EA7933" w:rsidDel="004D1E0E" w:rsidRDefault="00EA7933">
            <w:pPr>
              <w:rPr>
                <w:ins w:id="1455" w:author="TF 112318" w:date="2018-11-23T14:16:00Z"/>
                <w:del w:id="1456" w:author="TF 112518" w:date="2018-11-26T22:48:00Z"/>
                <w:rFonts w:ascii="Calibri" w:hAnsi="Calibri"/>
                <w:color w:val="000000"/>
                <w:sz w:val="18"/>
                <w:szCs w:val="18"/>
              </w:rPr>
            </w:pPr>
            <w:ins w:id="1457" w:author="TF 112318" w:date="2018-11-23T14:16:00Z">
              <w:del w:id="1458" w:author="TF 112518" w:date="2018-11-26T22:48:00Z">
                <w:r w:rsidRPr="002A4574" w:rsidDel="004D1E0E">
                  <w:rPr>
                    <w:rFonts w:ascii="Calibri" w:hAnsi="Calibri"/>
                    <w:color w:val="000000"/>
                    <w:sz w:val="18"/>
                    <w:szCs w:val="18"/>
                  </w:rPr>
                  <w:delText>–118.33</w:delText>
                </w:r>
              </w:del>
            </w:ins>
          </w:p>
        </w:tc>
        <w:tc>
          <w:tcPr>
            <w:tcW w:w="1616" w:type="dxa"/>
            <w:tcBorders>
              <w:top w:val="nil"/>
              <w:left w:val="nil"/>
              <w:bottom w:val="nil"/>
              <w:right w:val="nil"/>
            </w:tcBorders>
            <w:shd w:val="clear" w:color="auto" w:fill="auto"/>
            <w:noWrap/>
            <w:vAlign w:val="center"/>
            <w:hideMark/>
          </w:tcPr>
          <w:p w14:paraId="782915ED" w14:textId="77777777" w:rsidR="00EA7933" w:rsidDel="004D1E0E" w:rsidRDefault="00EA7933">
            <w:pPr>
              <w:rPr>
                <w:ins w:id="1459" w:author="TF 112318" w:date="2018-11-23T14:16:00Z"/>
                <w:del w:id="1460" w:author="TF 112518" w:date="2018-11-26T22:48:00Z"/>
                <w:rFonts w:ascii="Calibri" w:hAnsi="Calibri"/>
                <w:color w:val="000000"/>
                <w:sz w:val="18"/>
                <w:szCs w:val="18"/>
              </w:rPr>
            </w:pPr>
            <w:ins w:id="1461" w:author="TF 112318" w:date="2018-11-23T14:16:00Z">
              <w:del w:id="1462"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F5" w14:textId="77777777" w:rsidTr="004E0C14">
        <w:trPr>
          <w:trHeight w:val="240"/>
          <w:ins w:id="1463" w:author="TF 112318" w:date="2018-11-23T14:16:00Z"/>
          <w:del w:id="1464" w:author="TF 112518" w:date="2018-11-26T22:48:00Z"/>
        </w:trPr>
        <w:tc>
          <w:tcPr>
            <w:tcW w:w="1310" w:type="dxa"/>
            <w:tcBorders>
              <w:top w:val="nil"/>
              <w:left w:val="nil"/>
              <w:bottom w:val="nil"/>
              <w:right w:val="nil"/>
            </w:tcBorders>
            <w:shd w:val="clear" w:color="auto" w:fill="auto"/>
            <w:noWrap/>
            <w:vAlign w:val="center"/>
            <w:hideMark/>
          </w:tcPr>
          <w:p w14:paraId="782915EF" w14:textId="77777777" w:rsidR="00EA7933" w:rsidDel="004D1E0E" w:rsidRDefault="00EA7933">
            <w:pPr>
              <w:rPr>
                <w:ins w:id="1465" w:author="TF 112318" w:date="2018-11-23T14:16:00Z"/>
                <w:del w:id="1466" w:author="TF 112518" w:date="2018-11-26T22:48:00Z"/>
                <w:rFonts w:ascii="Calibri" w:hAnsi="Calibri"/>
                <w:color w:val="000000"/>
                <w:sz w:val="18"/>
                <w:szCs w:val="18"/>
              </w:rPr>
            </w:pPr>
            <w:ins w:id="1467" w:author="TF 112318" w:date="2018-11-23T14:16:00Z">
              <w:del w:id="1468" w:author="TF 112518" w:date="2018-11-26T22:48:00Z">
                <w:r w:rsidRPr="002A4574" w:rsidDel="004D1E0E">
                  <w:rPr>
                    <w:rFonts w:ascii="Calibri" w:hAnsi="Calibri"/>
                    <w:color w:val="000000"/>
                    <w:sz w:val="18"/>
                    <w:szCs w:val="18"/>
                  </w:rPr>
                  <w:delText>722970</w:delText>
                </w:r>
              </w:del>
            </w:ins>
          </w:p>
        </w:tc>
        <w:tc>
          <w:tcPr>
            <w:tcW w:w="855" w:type="dxa"/>
            <w:tcBorders>
              <w:top w:val="nil"/>
              <w:left w:val="nil"/>
              <w:bottom w:val="nil"/>
              <w:right w:val="nil"/>
            </w:tcBorders>
            <w:shd w:val="clear" w:color="auto" w:fill="auto"/>
            <w:noWrap/>
            <w:vAlign w:val="center"/>
            <w:hideMark/>
          </w:tcPr>
          <w:p w14:paraId="782915F0" w14:textId="77777777" w:rsidR="00EA7933" w:rsidDel="004D1E0E" w:rsidRDefault="00EA7933">
            <w:pPr>
              <w:rPr>
                <w:ins w:id="1469" w:author="TF 112318" w:date="2018-11-23T14:16:00Z"/>
                <w:del w:id="1470" w:author="TF 112518" w:date="2018-11-26T22:48:00Z"/>
                <w:rFonts w:ascii="Calibri" w:hAnsi="Calibri"/>
                <w:color w:val="000000"/>
                <w:sz w:val="18"/>
                <w:szCs w:val="18"/>
              </w:rPr>
            </w:pPr>
            <w:ins w:id="1471" w:author="TF 112318" w:date="2018-11-23T14:16:00Z">
              <w:del w:id="1472"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
          <w:p w14:paraId="782915F1" w14:textId="77777777" w:rsidR="00EA7933" w:rsidRPr="002A4574" w:rsidDel="004D1E0E" w:rsidRDefault="00EA7933" w:rsidP="00636F83">
            <w:pPr>
              <w:rPr>
                <w:ins w:id="1473" w:author="TF 112318" w:date="2018-11-23T14:16:00Z"/>
                <w:del w:id="1474" w:author="TF 112518" w:date="2018-11-26T22:48:00Z"/>
                <w:rFonts w:ascii="Calibri" w:hAnsi="Calibri"/>
                <w:color w:val="000000"/>
                <w:sz w:val="18"/>
                <w:szCs w:val="18"/>
              </w:rPr>
            </w:pPr>
            <w:ins w:id="1475" w:author="TF 112318" w:date="2018-11-23T14:16:00Z">
              <w:del w:id="1476" w:author="TF 112518" w:date="2018-11-26T22:48:00Z">
                <w:r w:rsidRPr="002A4574" w:rsidDel="004D1E0E">
                  <w:rPr>
                    <w:rFonts w:ascii="Calibri" w:hAnsi="Calibri"/>
                    <w:color w:val="000000"/>
                    <w:sz w:val="18"/>
                    <w:szCs w:val="18"/>
                  </w:rPr>
                  <w:delText xml:space="preserve">Long Beach Daugherty Fld </w:delText>
                </w:r>
              </w:del>
            </w:ins>
          </w:p>
        </w:tc>
        <w:tc>
          <w:tcPr>
            <w:tcW w:w="1332" w:type="dxa"/>
            <w:tcBorders>
              <w:top w:val="nil"/>
              <w:left w:val="nil"/>
              <w:bottom w:val="nil"/>
              <w:right w:val="nil"/>
            </w:tcBorders>
            <w:shd w:val="clear" w:color="auto" w:fill="auto"/>
            <w:noWrap/>
            <w:vAlign w:val="center"/>
            <w:hideMark/>
          </w:tcPr>
          <w:p w14:paraId="782915F2" w14:textId="77777777" w:rsidR="00EA7933" w:rsidDel="004D1E0E" w:rsidRDefault="00EA7933">
            <w:pPr>
              <w:rPr>
                <w:ins w:id="1477" w:author="TF 112318" w:date="2018-11-23T14:16:00Z"/>
                <w:del w:id="1478" w:author="TF 112518" w:date="2018-11-26T22:48:00Z"/>
                <w:rFonts w:ascii="Calibri" w:hAnsi="Calibri"/>
                <w:color w:val="000000"/>
                <w:sz w:val="18"/>
                <w:szCs w:val="18"/>
              </w:rPr>
            </w:pPr>
            <w:ins w:id="1479" w:author="TF 112318" w:date="2018-11-23T14:16:00Z">
              <w:del w:id="1480" w:author="TF 112518" w:date="2018-11-26T22:48:00Z">
                <w:r w:rsidRPr="002A4574" w:rsidDel="004D1E0E">
                  <w:rPr>
                    <w:rFonts w:ascii="Calibri" w:hAnsi="Calibri"/>
                    <w:color w:val="000000"/>
                    <w:sz w:val="18"/>
                    <w:szCs w:val="18"/>
                  </w:rPr>
                  <w:delText>33.83</w:delText>
                </w:r>
              </w:del>
            </w:ins>
          </w:p>
        </w:tc>
        <w:tc>
          <w:tcPr>
            <w:tcW w:w="1306" w:type="dxa"/>
            <w:tcBorders>
              <w:top w:val="nil"/>
              <w:left w:val="nil"/>
              <w:bottom w:val="nil"/>
              <w:right w:val="nil"/>
            </w:tcBorders>
            <w:shd w:val="clear" w:color="auto" w:fill="auto"/>
            <w:noWrap/>
            <w:vAlign w:val="center"/>
            <w:hideMark/>
          </w:tcPr>
          <w:p w14:paraId="782915F3" w14:textId="77777777" w:rsidR="00EA7933" w:rsidDel="004D1E0E" w:rsidRDefault="00EA7933">
            <w:pPr>
              <w:rPr>
                <w:ins w:id="1481" w:author="TF 112318" w:date="2018-11-23T14:16:00Z"/>
                <w:del w:id="1482" w:author="TF 112518" w:date="2018-11-26T22:48:00Z"/>
                <w:rFonts w:ascii="Calibri" w:hAnsi="Calibri"/>
                <w:color w:val="000000"/>
                <w:sz w:val="18"/>
                <w:szCs w:val="18"/>
              </w:rPr>
            </w:pPr>
            <w:ins w:id="1483" w:author="TF 112318" w:date="2018-11-23T14:16:00Z">
              <w:del w:id="1484" w:author="TF 112518" w:date="2018-11-26T22:48:00Z">
                <w:r w:rsidRPr="002A4574" w:rsidDel="004D1E0E">
                  <w:rPr>
                    <w:rFonts w:ascii="Calibri" w:hAnsi="Calibri"/>
                    <w:color w:val="000000"/>
                    <w:sz w:val="18"/>
                    <w:szCs w:val="18"/>
                  </w:rPr>
                  <w:delText>–118.17</w:delText>
                </w:r>
              </w:del>
            </w:ins>
          </w:p>
        </w:tc>
        <w:tc>
          <w:tcPr>
            <w:tcW w:w="1616" w:type="dxa"/>
            <w:tcBorders>
              <w:top w:val="nil"/>
              <w:left w:val="nil"/>
              <w:bottom w:val="nil"/>
              <w:right w:val="nil"/>
            </w:tcBorders>
            <w:shd w:val="clear" w:color="auto" w:fill="auto"/>
            <w:noWrap/>
            <w:vAlign w:val="center"/>
            <w:hideMark/>
          </w:tcPr>
          <w:p w14:paraId="782915F4" w14:textId="77777777" w:rsidR="00EA7933" w:rsidDel="004D1E0E" w:rsidRDefault="00EA7933">
            <w:pPr>
              <w:rPr>
                <w:ins w:id="1485" w:author="TF 112318" w:date="2018-11-23T14:16:00Z"/>
                <w:del w:id="1486" w:author="TF 112518" w:date="2018-11-26T22:48:00Z"/>
                <w:rFonts w:ascii="Calibri" w:hAnsi="Calibri"/>
                <w:color w:val="000000"/>
                <w:sz w:val="18"/>
                <w:szCs w:val="18"/>
              </w:rPr>
            </w:pPr>
            <w:ins w:id="1487" w:author="TF 112318" w:date="2018-11-23T14:16:00Z">
              <w:del w:id="1488"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FC" w14:textId="77777777" w:rsidTr="004E0C14">
        <w:trPr>
          <w:trHeight w:val="240"/>
          <w:ins w:id="1489" w:author="TF 112318" w:date="2018-11-23T14:16:00Z"/>
          <w:del w:id="1490" w:author="TF 112518" w:date="2018-11-26T22:48:00Z"/>
        </w:trPr>
        <w:tc>
          <w:tcPr>
            <w:tcW w:w="1310" w:type="dxa"/>
            <w:tcBorders>
              <w:top w:val="nil"/>
              <w:left w:val="nil"/>
              <w:bottom w:val="nil"/>
              <w:right w:val="nil"/>
            </w:tcBorders>
            <w:shd w:val="clear" w:color="auto" w:fill="auto"/>
            <w:noWrap/>
            <w:vAlign w:val="center"/>
            <w:hideMark/>
          </w:tcPr>
          <w:p w14:paraId="782915F6" w14:textId="77777777" w:rsidR="00EA7933" w:rsidDel="004D1E0E" w:rsidRDefault="00EA7933">
            <w:pPr>
              <w:rPr>
                <w:ins w:id="1491" w:author="TF 112318" w:date="2018-11-23T14:16:00Z"/>
                <w:del w:id="1492" w:author="TF 112518" w:date="2018-11-26T22:48:00Z"/>
                <w:rFonts w:ascii="Calibri" w:hAnsi="Calibri"/>
                <w:color w:val="000000"/>
                <w:sz w:val="18"/>
                <w:szCs w:val="18"/>
              </w:rPr>
            </w:pPr>
            <w:ins w:id="1493" w:author="TF 112318" w:date="2018-11-23T14:16:00Z">
              <w:del w:id="1494" w:author="TF 112518" w:date="2018-11-26T22:48:00Z">
                <w:r w:rsidRPr="002A4574" w:rsidDel="004D1E0E">
                  <w:rPr>
                    <w:rFonts w:ascii="Calibri" w:hAnsi="Calibri"/>
                    <w:color w:val="000000"/>
                    <w:sz w:val="18"/>
                    <w:szCs w:val="18"/>
                  </w:rPr>
                  <w:delText>722976</w:delText>
                </w:r>
              </w:del>
            </w:ins>
          </w:p>
        </w:tc>
        <w:tc>
          <w:tcPr>
            <w:tcW w:w="855" w:type="dxa"/>
            <w:tcBorders>
              <w:top w:val="nil"/>
              <w:left w:val="nil"/>
              <w:bottom w:val="nil"/>
              <w:right w:val="nil"/>
            </w:tcBorders>
            <w:shd w:val="clear" w:color="auto" w:fill="auto"/>
            <w:noWrap/>
            <w:vAlign w:val="center"/>
            <w:hideMark/>
          </w:tcPr>
          <w:p w14:paraId="782915F7" w14:textId="77777777" w:rsidR="00EA7933" w:rsidDel="004D1E0E" w:rsidRDefault="00EA7933">
            <w:pPr>
              <w:rPr>
                <w:ins w:id="1495" w:author="TF 112318" w:date="2018-11-23T14:16:00Z"/>
                <w:del w:id="1496" w:author="TF 112518" w:date="2018-11-26T22:48:00Z"/>
                <w:rFonts w:ascii="Calibri" w:hAnsi="Calibri"/>
                <w:color w:val="000000"/>
                <w:sz w:val="18"/>
                <w:szCs w:val="18"/>
              </w:rPr>
            </w:pPr>
            <w:ins w:id="1497" w:author="TF 112318" w:date="2018-11-23T14:16:00Z">
              <w:del w:id="1498" w:author="TF 112518" w:date="2018-11-26T22:48:00Z">
                <w:r w:rsidRPr="002A4574" w:rsidDel="004D1E0E">
                  <w:rPr>
                    <w:rFonts w:ascii="Calibri" w:hAnsi="Calibri"/>
                    <w:color w:val="000000"/>
                    <w:sz w:val="18"/>
                    <w:szCs w:val="18"/>
                  </w:rPr>
                  <w:delText>0.34</w:delText>
                </w:r>
              </w:del>
            </w:ins>
          </w:p>
        </w:tc>
        <w:tc>
          <w:tcPr>
            <w:tcW w:w="4502" w:type="dxa"/>
            <w:tcBorders>
              <w:top w:val="nil"/>
              <w:left w:val="nil"/>
              <w:bottom w:val="nil"/>
              <w:right w:val="nil"/>
            </w:tcBorders>
            <w:shd w:val="clear" w:color="auto" w:fill="auto"/>
            <w:noWrap/>
            <w:vAlign w:val="bottom"/>
            <w:hideMark/>
          </w:tcPr>
          <w:p w14:paraId="782915F8" w14:textId="77777777" w:rsidR="00EA7933" w:rsidRPr="002A4574" w:rsidDel="004D1E0E" w:rsidRDefault="00EA7933" w:rsidP="00636F83">
            <w:pPr>
              <w:rPr>
                <w:ins w:id="1499" w:author="TF 112318" w:date="2018-11-23T14:16:00Z"/>
                <w:del w:id="1500" w:author="TF 112518" w:date="2018-11-26T22:48:00Z"/>
                <w:rFonts w:ascii="Calibri" w:hAnsi="Calibri"/>
                <w:color w:val="000000"/>
                <w:sz w:val="18"/>
                <w:szCs w:val="18"/>
              </w:rPr>
            </w:pPr>
            <w:ins w:id="1501" w:author="TF 112318" w:date="2018-11-23T14:16:00Z">
              <w:del w:id="1502" w:author="TF 112518" w:date="2018-11-26T22:48:00Z">
                <w:r w:rsidRPr="002A4574" w:rsidDel="004D1E0E">
                  <w:rPr>
                    <w:rFonts w:ascii="Calibri" w:hAnsi="Calibri"/>
                    <w:color w:val="000000"/>
                    <w:sz w:val="18"/>
                    <w:szCs w:val="18"/>
                  </w:rPr>
                  <w:delText xml:space="preserve">Fullerton Municipal </w:delText>
                </w:r>
              </w:del>
            </w:ins>
          </w:p>
        </w:tc>
        <w:tc>
          <w:tcPr>
            <w:tcW w:w="1332" w:type="dxa"/>
            <w:tcBorders>
              <w:top w:val="nil"/>
              <w:left w:val="nil"/>
              <w:bottom w:val="nil"/>
              <w:right w:val="nil"/>
            </w:tcBorders>
            <w:shd w:val="clear" w:color="auto" w:fill="auto"/>
            <w:noWrap/>
            <w:vAlign w:val="center"/>
            <w:hideMark/>
          </w:tcPr>
          <w:p w14:paraId="782915F9" w14:textId="77777777" w:rsidR="00EA7933" w:rsidDel="004D1E0E" w:rsidRDefault="00EA7933">
            <w:pPr>
              <w:rPr>
                <w:ins w:id="1503" w:author="TF 112318" w:date="2018-11-23T14:16:00Z"/>
                <w:del w:id="1504" w:author="TF 112518" w:date="2018-11-26T22:48:00Z"/>
                <w:rFonts w:ascii="Calibri" w:hAnsi="Calibri"/>
                <w:color w:val="000000"/>
                <w:sz w:val="18"/>
                <w:szCs w:val="18"/>
              </w:rPr>
            </w:pPr>
            <w:ins w:id="1505" w:author="TF 112318" w:date="2018-11-23T14:16:00Z">
              <w:del w:id="1506" w:author="TF 112518" w:date="2018-11-26T22:48:00Z">
                <w:r w:rsidRPr="002A4574" w:rsidDel="004D1E0E">
                  <w:rPr>
                    <w:rFonts w:ascii="Calibri" w:hAnsi="Calibri"/>
                    <w:color w:val="000000"/>
                    <w:sz w:val="18"/>
                    <w:szCs w:val="18"/>
                  </w:rPr>
                  <w:delText>33.87</w:delText>
                </w:r>
              </w:del>
            </w:ins>
          </w:p>
        </w:tc>
        <w:tc>
          <w:tcPr>
            <w:tcW w:w="1306" w:type="dxa"/>
            <w:tcBorders>
              <w:top w:val="nil"/>
              <w:left w:val="nil"/>
              <w:bottom w:val="nil"/>
              <w:right w:val="nil"/>
            </w:tcBorders>
            <w:shd w:val="clear" w:color="auto" w:fill="auto"/>
            <w:noWrap/>
            <w:vAlign w:val="center"/>
            <w:hideMark/>
          </w:tcPr>
          <w:p w14:paraId="782915FA" w14:textId="77777777" w:rsidR="00EA7933" w:rsidDel="004D1E0E" w:rsidRDefault="00EA7933">
            <w:pPr>
              <w:rPr>
                <w:ins w:id="1507" w:author="TF 112318" w:date="2018-11-23T14:16:00Z"/>
                <w:del w:id="1508" w:author="TF 112518" w:date="2018-11-26T22:48:00Z"/>
                <w:rFonts w:ascii="Calibri" w:hAnsi="Calibri"/>
                <w:color w:val="000000"/>
                <w:sz w:val="18"/>
                <w:szCs w:val="18"/>
              </w:rPr>
            </w:pPr>
            <w:ins w:id="1509" w:author="TF 112318" w:date="2018-11-23T14:16:00Z">
              <w:del w:id="1510" w:author="TF 112518" w:date="2018-11-26T22:48:00Z">
                <w:r w:rsidRPr="002A4574" w:rsidDel="004D1E0E">
                  <w:rPr>
                    <w:rFonts w:ascii="Calibri" w:hAnsi="Calibri"/>
                    <w:color w:val="000000"/>
                    <w:sz w:val="18"/>
                    <w:szCs w:val="18"/>
                  </w:rPr>
                  <w:delText>–117.98</w:delText>
                </w:r>
              </w:del>
            </w:ins>
          </w:p>
        </w:tc>
        <w:tc>
          <w:tcPr>
            <w:tcW w:w="1616" w:type="dxa"/>
            <w:tcBorders>
              <w:top w:val="nil"/>
              <w:left w:val="nil"/>
              <w:bottom w:val="nil"/>
              <w:right w:val="nil"/>
            </w:tcBorders>
            <w:shd w:val="clear" w:color="auto" w:fill="auto"/>
            <w:noWrap/>
            <w:vAlign w:val="center"/>
            <w:hideMark/>
          </w:tcPr>
          <w:p w14:paraId="782915FB" w14:textId="77777777" w:rsidR="00EA7933" w:rsidDel="004D1E0E" w:rsidRDefault="00EA7933">
            <w:pPr>
              <w:rPr>
                <w:ins w:id="1511" w:author="TF 112318" w:date="2018-11-23T14:16:00Z"/>
                <w:del w:id="1512" w:author="TF 112518" w:date="2018-11-26T22:48:00Z"/>
                <w:rFonts w:ascii="Calibri" w:hAnsi="Calibri"/>
                <w:color w:val="000000"/>
                <w:sz w:val="18"/>
                <w:szCs w:val="18"/>
              </w:rPr>
            </w:pPr>
            <w:ins w:id="1513" w:author="TF 112318" w:date="2018-11-23T14:16:00Z">
              <w:del w:id="1514"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03" w14:textId="77777777" w:rsidTr="004E0C14">
        <w:trPr>
          <w:trHeight w:val="240"/>
          <w:del w:id="1515" w:author="TF 112518" w:date="2018-11-26T22:48:00Z"/>
        </w:trPr>
        <w:tc>
          <w:tcPr>
            <w:tcW w:w="1310" w:type="dxa"/>
            <w:tcBorders>
              <w:top w:val="nil"/>
              <w:left w:val="nil"/>
              <w:bottom w:val="nil"/>
              <w:right w:val="nil"/>
            </w:tcBorders>
            <w:shd w:val="clear" w:color="auto" w:fill="auto"/>
            <w:noWrap/>
            <w:vAlign w:val="center"/>
            <w:hideMark/>
          </w:tcPr>
          <w:p w14:paraId="782915FD" w14:textId="77777777" w:rsidR="00EA7933" w:rsidDel="004D1E0E" w:rsidRDefault="00EA7933">
            <w:pPr>
              <w:rPr>
                <w:del w:id="1516" w:author="TF 112518" w:date="2018-11-26T22:48:00Z"/>
                <w:rFonts w:ascii="Calibri" w:hAnsi="Calibri"/>
                <w:color w:val="000000"/>
                <w:sz w:val="18"/>
                <w:szCs w:val="18"/>
              </w:rPr>
            </w:pPr>
            <w:ins w:id="1517" w:author="TF 112318" w:date="2018-11-23T14:16:00Z">
              <w:del w:id="1518" w:author="TF 112518" w:date="2018-11-26T22:48:00Z">
                <w:r w:rsidRPr="002A4574" w:rsidDel="004D1E0E">
                  <w:rPr>
                    <w:rFonts w:ascii="Calibri" w:hAnsi="Calibri"/>
                    <w:color w:val="000000"/>
                    <w:sz w:val="18"/>
                    <w:szCs w:val="18"/>
                  </w:rPr>
                  <w:delText>722977</w:delText>
                </w:r>
              </w:del>
            </w:ins>
            <w:del w:id="1519" w:author="TF 112518" w:date="2018-11-26T22:48:00Z">
              <w:r w:rsidRPr="002A4574" w:rsidDel="004D1E0E">
                <w:rPr>
                  <w:rFonts w:ascii="Calibri" w:hAnsi="Calibri"/>
                  <w:color w:val="000000"/>
                  <w:sz w:val="18"/>
                  <w:szCs w:val="18"/>
                </w:rPr>
                <w:delText>722900</w:delText>
              </w:r>
            </w:del>
          </w:p>
        </w:tc>
        <w:tc>
          <w:tcPr>
            <w:tcW w:w="855" w:type="dxa"/>
            <w:tcBorders>
              <w:top w:val="nil"/>
              <w:left w:val="nil"/>
              <w:bottom w:val="nil"/>
              <w:right w:val="nil"/>
            </w:tcBorders>
            <w:shd w:val="clear" w:color="auto" w:fill="auto"/>
            <w:noWrap/>
            <w:vAlign w:val="center"/>
            <w:hideMark/>
          </w:tcPr>
          <w:p w14:paraId="782915FE" w14:textId="77777777" w:rsidR="00EA7933" w:rsidDel="004D1E0E" w:rsidRDefault="00EA7933">
            <w:pPr>
              <w:rPr>
                <w:del w:id="1520" w:author="TF 112518" w:date="2018-11-26T22:48:00Z"/>
                <w:rFonts w:ascii="Calibri" w:hAnsi="Calibri"/>
                <w:color w:val="000000"/>
                <w:sz w:val="18"/>
                <w:szCs w:val="18"/>
              </w:rPr>
            </w:pPr>
            <w:ins w:id="1521" w:author="TF 112318" w:date="2018-11-23T14:16:00Z">
              <w:del w:id="1522" w:author="TF 112518" w:date="2018-11-26T22:48:00Z">
                <w:r w:rsidRPr="002A4574" w:rsidDel="004D1E0E">
                  <w:rPr>
                    <w:rFonts w:ascii="Calibri" w:hAnsi="Calibri"/>
                    <w:color w:val="000000"/>
                    <w:sz w:val="18"/>
                    <w:szCs w:val="18"/>
                  </w:rPr>
                  <w:delText>0.36</w:delText>
                </w:r>
              </w:del>
            </w:ins>
            <w:del w:id="1523" w:author="TF 112518" w:date="2018-11-26T22:48:00Z">
              <w:r w:rsidRPr="002A4574" w:rsidDel="004D1E0E">
                <w:rPr>
                  <w:rFonts w:ascii="Calibri" w:hAnsi="Calibri"/>
                  <w:color w:val="000000"/>
                  <w:sz w:val="18"/>
                  <w:szCs w:val="18"/>
                </w:rPr>
                <w:delText>0.38</w:delText>
              </w:r>
            </w:del>
          </w:p>
        </w:tc>
        <w:tc>
          <w:tcPr>
            <w:tcW w:w="4502" w:type="dxa"/>
            <w:tcBorders>
              <w:top w:val="nil"/>
              <w:left w:val="nil"/>
              <w:bottom w:val="nil"/>
              <w:right w:val="nil"/>
            </w:tcBorders>
            <w:shd w:val="clear" w:color="auto" w:fill="auto"/>
            <w:noWrap/>
            <w:vAlign w:val="bottom"/>
            <w:hideMark/>
          </w:tcPr>
          <w:p w14:paraId="782915FF" w14:textId="77777777" w:rsidR="00EA7933" w:rsidRPr="002A4574" w:rsidDel="004D1E0E" w:rsidRDefault="00EA7933" w:rsidP="00636F83">
            <w:pPr>
              <w:rPr>
                <w:del w:id="1524" w:author="TF 112518" w:date="2018-11-26T22:48:00Z"/>
                <w:rFonts w:ascii="Calibri" w:hAnsi="Calibri"/>
                <w:color w:val="000000"/>
                <w:sz w:val="18"/>
                <w:szCs w:val="18"/>
              </w:rPr>
            </w:pPr>
            <w:ins w:id="1525" w:author="TF 112318" w:date="2018-11-23T14:16:00Z">
              <w:del w:id="1526" w:author="TF 112518" w:date="2018-11-26T22:48:00Z">
                <w:r w:rsidRPr="002A4574" w:rsidDel="004D1E0E">
                  <w:rPr>
                    <w:rFonts w:ascii="Calibri" w:hAnsi="Calibri"/>
                    <w:color w:val="000000"/>
                    <w:sz w:val="18"/>
                    <w:szCs w:val="18"/>
                  </w:rPr>
                  <w:delText xml:space="preserve">Santa Ana John Wayne AP </w:delText>
                </w:r>
              </w:del>
            </w:ins>
            <w:del w:id="1527" w:author="TF 112518" w:date="2018-11-26T22:48:00Z">
              <w:r w:rsidRPr="002A4574" w:rsidDel="004D1E0E">
                <w:rPr>
                  <w:rFonts w:ascii="Calibri" w:hAnsi="Calibri"/>
                  <w:color w:val="000000"/>
                  <w:sz w:val="18"/>
                  <w:szCs w:val="18"/>
                </w:rPr>
                <w:delText xml:space="preserve">San Diego Lindbergh Field </w:delText>
              </w:r>
            </w:del>
          </w:p>
        </w:tc>
        <w:tc>
          <w:tcPr>
            <w:tcW w:w="1332" w:type="dxa"/>
            <w:tcBorders>
              <w:top w:val="nil"/>
              <w:left w:val="nil"/>
              <w:bottom w:val="nil"/>
              <w:right w:val="nil"/>
            </w:tcBorders>
            <w:shd w:val="clear" w:color="auto" w:fill="auto"/>
            <w:noWrap/>
            <w:vAlign w:val="center"/>
            <w:hideMark/>
          </w:tcPr>
          <w:p w14:paraId="78291600" w14:textId="77777777" w:rsidR="00EA7933" w:rsidDel="004D1E0E" w:rsidRDefault="00EA7933">
            <w:pPr>
              <w:rPr>
                <w:del w:id="1528" w:author="TF 112518" w:date="2018-11-26T22:48:00Z"/>
                <w:rFonts w:ascii="Calibri" w:hAnsi="Calibri"/>
                <w:color w:val="000000"/>
                <w:sz w:val="18"/>
                <w:szCs w:val="18"/>
              </w:rPr>
            </w:pPr>
            <w:ins w:id="1529" w:author="TF 112318" w:date="2018-11-23T14:16:00Z">
              <w:del w:id="1530" w:author="TF 112518" w:date="2018-11-26T22:48:00Z">
                <w:r w:rsidRPr="002A4574" w:rsidDel="004D1E0E">
                  <w:rPr>
                    <w:rFonts w:ascii="Calibri" w:hAnsi="Calibri"/>
                    <w:color w:val="000000"/>
                    <w:sz w:val="18"/>
                    <w:szCs w:val="18"/>
                  </w:rPr>
                  <w:delText>33.68</w:delText>
                </w:r>
              </w:del>
            </w:ins>
            <w:del w:id="1531" w:author="TF 112518" w:date="2018-11-26T22:48:00Z">
              <w:r w:rsidRPr="002A4574" w:rsidDel="004D1E0E">
                <w:rPr>
                  <w:rFonts w:ascii="Calibri" w:hAnsi="Calibri"/>
                  <w:color w:val="000000"/>
                  <w:sz w:val="18"/>
                  <w:szCs w:val="18"/>
                </w:rPr>
                <w:delText>32.73</w:delText>
              </w:r>
            </w:del>
          </w:p>
        </w:tc>
        <w:tc>
          <w:tcPr>
            <w:tcW w:w="1306" w:type="dxa"/>
            <w:tcBorders>
              <w:top w:val="nil"/>
              <w:left w:val="nil"/>
              <w:bottom w:val="nil"/>
              <w:right w:val="nil"/>
            </w:tcBorders>
            <w:shd w:val="clear" w:color="auto" w:fill="auto"/>
            <w:noWrap/>
            <w:vAlign w:val="center"/>
            <w:hideMark/>
          </w:tcPr>
          <w:p w14:paraId="78291601" w14:textId="77777777" w:rsidR="00EA7933" w:rsidDel="004D1E0E" w:rsidRDefault="00EA7933">
            <w:pPr>
              <w:rPr>
                <w:del w:id="1532" w:author="TF 112518" w:date="2018-11-26T22:48:00Z"/>
                <w:rFonts w:ascii="Calibri" w:hAnsi="Calibri"/>
                <w:color w:val="000000"/>
                <w:sz w:val="18"/>
                <w:szCs w:val="18"/>
              </w:rPr>
            </w:pPr>
            <w:ins w:id="1533" w:author="TF 112318" w:date="2018-11-23T14:16:00Z">
              <w:del w:id="1534" w:author="TF 112518" w:date="2018-11-26T22:48:00Z">
                <w:r w:rsidRPr="002A4574" w:rsidDel="004D1E0E">
                  <w:rPr>
                    <w:rFonts w:ascii="Calibri" w:hAnsi="Calibri"/>
                    <w:color w:val="000000"/>
                    <w:sz w:val="18"/>
                    <w:szCs w:val="18"/>
                  </w:rPr>
                  <w:delText>–117.87</w:delText>
                </w:r>
              </w:del>
            </w:ins>
            <w:del w:id="1535" w:author="TF 112518" w:date="2018-11-26T22:48:00Z">
              <w:r w:rsidRPr="002A4574" w:rsidDel="004D1E0E">
                <w:rPr>
                  <w:rFonts w:ascii="Calibri" w:hAnsi="Calibri"/>
                  <w:color w:val="000000"/>
                  <w:sz w:val="18"/>
                  <w:szCs w:val="18"/>
                </w:rPr>
                <w:delText>–117.17</w:delText>
              </w:r>
            </w:del>
          </w:p>
        </w:tc>
        <w:tc>
          <w:tcPr>
            <w:tcW w:w="1616" w:type="dxa"/>
            <w:tcBorders>
              <w:top w:val="nil"/>
              <w:left w:val="nil"/>
              <w:bottom w:val="nil"/>
              <w:right w:val="nil"/>
            </w:tcBorders>
            <w:shd w:val="clear" w:color="auto" w:fill="auto"/>
            <w:noWrap/>
            <w:vAlign w:val="center"/>
            <w:hideMark/>
          </w:tcPr>
          <w:p w14:paraId="78291602" w14:textId="77777777" w:rsidR="00EA7933" w:rsidDel="004D1E0E" w:rsidRDefault="00EA7933">
            <w:pPr>
              <w:rPr>
                <w:del w:id="1536" w:author="TF 112518" w:date="2018-11-26T22:48:00Z"/>
                <w:rFonts w:ascii="Calibri" w:hAnsi="Calibri"/>
                <w:color w:val="000000"/>
                <w:sz w:val="18"/>
                <w:szCs w:val="18"/>
              </w:rPr>
            </w:pPr>
            <w:ins w:id="1537" w:author="TF 112318" w:date="2018-11-23T14:16:00Z">
              <w:del w:id="1538" w:author="TF 112518" w:date="2018-11-26T22:48:00Z">
                <w:r w:rsidRPr="002A4574" w:rsidDel="004D1E0E">
                  <w:rPr>
                    <w:rFonts w:ascii="Calibri" w:hAnsi="Calibri"/>
                    <w:color w:val="000000"/>
                    <w:sz w:val="18"/>
                    <w:szCs w:val="18"/>
                  </w:rPr>
                  <w:delText>California</w:delText>
                </w:r>
              </w:del>
            </w:ins>
            <w:del w:id="1539" w:author="TF 112518" w:date="2018-11-26T22:48:00Z">
              <w:r w:rsidRPr="002A4574" w:rsidDel="004D1E0E">
                <w:rPr>
                  <w:rFonts w:ascii="Calibri" w:hAnsi="Calibri"/>
                  <w:color w:val="000000"/>
                  <w:sz w:val="18"/>
                  <w:szCs w:val="18"/>
                </w:rPr>
                <w:delText>California</w:delText>
              </w:r>
            </w:del>
          </w:p>
        </w:tc>
      </w:tr>
      <w:tr w:rsidR="00EA7933" w:rsidRPr="002A4574" w:rsidDel="004D1E0E" w14:paraId="7829160A" w14:textId="77777777" w:rsidTr="004E0C14">
        <w:trPr>
          <w:trHeight w:val="240"/>
          <w:ins w:id="1540" w:author="TF 112318" w:date="2018-11-23T14:16:00Z"/>
          <w:del w:id="1541" w:author="TF 112518" w:date="2018-11-26T22:48:00Z"/>
        </w:trPr>
        <w:tc>
          <w:tcPr>
            <w:tcW w:w="1310" w:type="dxa"/>
            <w:tcBorders>
              <w:top w:val="nil"/>
              <w:left w:val="nil"/>
              <w:bottom w:val="nil"/>
              <w:right w:val="nil"/>
            </w:tcBorders>
            <w:shd w:val="clear" w:color="auto" w:fill="auto"/>
            <w:noWrap/>
            <w:vAlign w:val="center"/>
          </w:tcPr>
          <w:p w14:paraId="78291604" w14:textId="77777777" w:rsidR="00EA7933" w:rsidDel="004D1E0E" w:rsidRDefault="00EA7933">
            <w:pPr>
              <w:rPr>
                <w:ins w:id="1542" w:author="TF 112318" w:date="2018-11-23T14:16:00Z"/>
                <w:del w:id="1543" w:author="TF 112518" w:date="2018-11-26T22:48:00Z"/>
                <w:rFonts w:ascii="Calibri" w:hAnsi="Calibri"/>
                <w:color w:val="000000"/>
                <w:sz w:val="18"/>
                <w:szCs w:val="18"/>
              </w:rPr>
            </w:pPr>
            <w:ins w:id="1544" w:author="TF 112318" w:date="2018-11-23T14:16:00Z">
              <w:del w:id="1545" w:author="TF 112518" w:date="2018-11-26T22:48:00Z">
                <w:r w:rsidRPr="002A4574" w:rsidDel="004D1E0E">
                  <w:rPr>
                    <w:rFonts w:ascii="Calibri" w:hAnsi="Calibri"/>
                    <w:color w:val="000000"/>
                    <w:sz w:val="18"/>
                    <w:szCs w:val="18"/>
                  </w:rPr>
                  <w:delText>723805</w:delText>
                </w:r>
              </w:del>
            </w:ins>
          </w:p>
        </w:tc>
        <w:tc>
          <w:tcPr>
            <w:tcW w:w="855" w:type="dxa"/>
            <w:tcBorders>
              <w:top w:val="nil"/>
              <w:left w:val="nil"/>
              <w:bottom w:val="nil"/>
              <w:right w:val="nil"/>
            </w:tcBorders>
            <w:shd w:val="clear" w:color="auto" w:fill="auto"/>
            <w:noWrap/>
            <w:vAlign w:val="center"/>
          </w:tcPr>
          <w:p w14:paraId="78291605" w14:textId="77777777" w:rsidR="00EA7933" w:rsidDel="004D1E0E" w:rsidRDefault="00EA7933">
            <w:pPr>
              <w:rPr>
                <w:ins w:id="1546" w:author="TF 112318" w:date="2018-11-23T14:16:00Z"/>
                <w:del w:id="1547" w:author="TF 112518" w:date="2018-11-26T22:48:00Z"/>
                <w:rFonts w:ascii="Calibri" w:hAnsi="Calibri"/>
                <w:color w:val="000000"/>
                <w:sz w:val="18"/>
                <w:szCs w:val="18"/>
              </w:rPr>
            </w:pPr>
            <w:ins w:id="1548" w:author="TF 112318" w:date="2018-11-23T14:16:00Z">
              <w:del w:id="1549" w:author="TF 112518" w:date="2018-11-26T22:48:00Z">
                <w:r w:rsidRPr="002A4574" w:rsidDel="004D1E0E">
                  <w:rPr>
                    <w:rFonts w:ascii="Calibri" w:hAnsi="Calibri"/>
                    <w:color w:val="000000"/>
                    <w:sz w:val="18"/>
                    <w:szCs w:val="18"/>
                  </w:rPr>
                  <w:delText>0.51</w:delText>
                </w:r>
              </w:del>
            </w:ins>
          </w:p>
        </w:tc>
        <w:tc>
          <w:tcPr>
            <w:tcW w:w="4502" w:type="dxa"/>
            <w:tcBorders>
              <w:top w:val="nil"/>
              <w:left w:val="nil"/>
              <w:bottom w:val="nil"/>
              <w:right w:val="nil"/>
            </w:tcBorders>
            <w:shd w:val="clear" w:color="auto" w:fill="auto"/>
            <w:noWrap/>
            <w:vAlign w:val="bottom"/>
          </w:tcPr>
          <w:p w14:paraId="78291606" w14:textId="77777777" w:rsidR="00EA7933" w:rsidRPr="002A4574" w:rsidDel="004D1E0E" w:rsidRDefault="00EA7933" w:rsidP="00636F83">
            <w:pPr>
              <w:rPr>
                <w:ins w:id="1550" w:author="TF 112318" w:date="2018-11-23T14:16:00Z"/>
                <w:del w:id="1551" w:author="TF 112518" w:date="2018-11-26T22:48:00Z"/>
                <w:rFonts w:ascii="Calibri" w:hAnsi="Calibri"/>
                <w:color w:val="000000"/>
                <w:sz w:val="18"/>
                <w:szCs w:val="18"/>
              </w:rPr>
            </w:pPr>
            <w:ins w:id="1552" w:author="TF 112318" w:date="2018-11-23T14:16:00Z">
              <w:del w:id="1553" w:author="TF 112518" w:date="2018-11-26T22:48:00Z">
                <w:r w:rsidRPr="002A4574" w:rsidDel="004D1E0E">
                  <w:rPr>
                    <w:rFonts w:ascii="Calibri" w:hAnsi="Calibri"/>
                    <w:color w:val="000000"/>
                    <w:sz w:val="18"/>
                    <w:szCs w:val="18"/>
                  </w:rPr>
                  <w:delText xml:space="preserve">Needles Airport </w:delText>
                </w:r>
              </w:del>
            </w:ins>
          </w:p>
        </w:tc>
        <w:tc>
          <w:tcPr>
            <w:tcW w:w="1332" w:type="dxa"/>
            <w:tcBorders>
              <w:top w:val="nil"/>
              <w:left w:val="nil"/>
              <w:bottom w:val="nil"/>
              <w:right w:val="nil"/>
            </w:tcBorders>
            <w:shd w:val="clear" w:color="auto" w:fill="auto"/>
            <w:noWrap/>
            <w:vAlign w:val="center"/>
          </w:tcPr>
          <w:p w14:paraId="78291607" w14:textId="77777777" w:rsidR="00EA7933" w:rsidDel="004D1E0E" w:rsidRDefault="00EA7933">
            <w:pPr>
              <w:rPr>
                <w:ins w:id="1554" w:author="TF 112318" w:date="2018-11-23T14:16:00Z"/>
                <w:del w:id="1555" w:author="TF 112518" w:date="2018-11-26T22:48:00Z"/>
                <w:rFonts w:ascii="Calibri" w:hAnsi="Calibri"/>
                <w:color w:val="000000"/>
                <w:sz w:val="18"/>
                <w:szCs w:val="18"/>
              </w:rPr>
            </w:pPr>
            <w:ins w:id="1556" w:author="TF 112318" w:date="2018-11-23T14:16:00Z">
              <w:del w:id="1557" w:author="TF 112518" w:date="2018-11-26T22:48:00Z">
                <w:r w:rsidRPr="002A4574" w:rsidDel="004D1E0E">
                  <w:rPr>
                    <w:rFonts w:ascii="Calibri" w:hAnsi="Calibri"/>
                    <w:color w:val="000000"/>
                    <w:sz w:val="18"/>
                    <w:szCs w:val="18"/>
                  </w:rPr>
                  <w:delText>34.77</w:delText>
                </w:r>
              </w:del>
            </w:ins>
          </w:p>
        </w:tc>
        <w:tc>
          <w:tcPr>
            <w:tcW w:w="1306" w:type="dxa"/>
            <w:tcBorders>
              <w:top w:val="nil"/>
              <w:left w:val="nil"/>
              <w:bottom w:val="nil"/>
              <w:right w:val="nil"/>
            </w:tcBorders>
            <w:shd w:val="clear" w:color="auto" w:fill="auto"/>
            <w:noWrap/>
            <w:vAlign w:val="center"/>
          </w:tcPr>
          <w:p w14:paraId="78291608" w14:textId="77777777" w:rsidR="00EA7933" w:rsidDel="004D1E0E" w:rsidRDefault="00EA7933">
            <w:pPr>
              <w:rPr>
                <w:ins w:id="1558" w:author="TF 112318" w:date="2018-11-23T14:16:00Z"/>
                <w:del w:id="1559" w:author="TF 112518" w:date="2018-11-26T22:48:00Z"/>
                <w:rFonts w:ascii="Calibri" w:hAnsi="Calibri"/>
                <w:color w:val="000000"/>
                <w:sz w:val="18"/>
                <w:szCs w:val="18"/>
              </w:rPr>
            </w:pPr>
            <w:ins w:id="1560" w:author="TF 112318" w:date="2018-11-23T14:16:00Z">
              <w:del w:id="1561" w:author="TF 112518" w:date="2018-11-26T22:48:00Z">
                <w:r w:rsidRPr="002A4574" w:rsidDel="004D1E0E">
                  <w:rPr>
                    <w:rFonts w:ascii="Calibri" w:hAnsi="Calibri"/>
                    <w:color w:val="000000"/>
                    <w:sz w:val="18"/>
                    <w:szCs w:val="18"/>
                  </w:rPr>
                  <w:delText>–114.62</w:delText>
                </w:r>
              </w:del>
            </w:ins>
          </w:p>
        </w:tc>
        <w:tc>
          <w:tcPr>
            <w:tcW w:w="1616" w:type="dxa"/>
            <w:tcBorders>
              <w:top w:val="nil"/>
              <w:left w:val="nil"/>
              <w:bottom w:val="nil"/>
              <w:right w:val="nil"/>
            </w:tcBorders>
            <w:shd w:val="clear" w:color="auto" w:fill="auto"/>
            <w:noWrap/>
            <w:vAlign w:val="center"/>
          </w:tcPr>
          <w:p w14:paraId="78291609" w14:textId="77777777" w:rsidR="00EA7933" w:rsidDel="004D1E0E" w:rsidRDefault="00EA7933">
            <w:pPr>
              <w:rPr>
                <w:ins w:id="1562" w:author="TF 112318" w:date="2018-11-23T14:16:00Z"/>
                <w:del w:id="1563" w:author="TF 112518" w:date="2018-11-26T22:48:00Z"/>
                <w:rFonts w:ascii="Calibri" w:hAnsi="Calibri"/>
                <w:color w:val="000000"/>
                <w:sz w:val="18"/>
                <w:szCs w:val="18"/>
              </w:rPr>
            </w:pPr>
            <w:ins w:id="1564" w:author="TF 112318" w:date="2018-11-23T14:16:00Z">
              <w:del w:id="1565"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1" w14:textId="77777777" w:rsidTr="004E0C14">
        <w:trPr>
          <w:trHeight w:val="240"/>
          <w:ins w:id="1566" w:author="TF 112318" w:date="2018-11-23T14:17:00Z"/>
          <w:del w:id="1567" w:author="TF 112518" w:date="2018-11-26T22:48:00Z"/>
        </w:trPr>
        <w:tc>
          <w:tcPr>
            <w:tcW w:w="1310" w:type="dxa"/>
            <w:tcBorders>
              <w:top w:val="nil"/>
              <w:left w:val="nil"/>
              <w:bottom w:val="nil"/>
              <w:right w:val="nil"/>
            </w:tcBorders>
            <w:shd w:val="clear" w:color="auto" w:fill="auto"/>
            <w:noWrap/>
            <w:vAlign w:val="center"/>
          </w:tcPr>
          <w:p w14:paraId="7829160B" w14:textId="77777777" w:rsidR="00EA7933" w:rsidDel="004D1E0E" w:rsidRDefault="00EA7933">
            <w:pPr>
              <w:rPr>
                <w:ins w:id="1568" w:author="TF 112318" w:date="2018-11-23T14:17:00Z"/>
                <w:del w:id="1569" w:author="TF 112518" w:date="2018-11-26T22:48:00Z"/>
                <w:rFonts w:ascii="Calibri" w:hAnsi="Calibri"/>
                <w:color w:val="000000"/>
                <w:sz w:val="18"/>
                <w:szCs w:val="18"/>
              </w:rPr>
            </w:pPr>
            <w:ins w:id="1570" w:author="TF 112318" w:date="2018-11-23T14:17:00Z">
              <w:del w:id="1571" w:author="TF 112518" w:date="2018-11-26T22:48:00Z">
                <w:r w:rsidRPr="002A4574" w:rsidDel="004D1E0E">
                  <w:rPr>
                    <w:rFonts w:ascii="Calibri" w:hAnsi="Calibri"/>
                    <w:color w:val="000000"/>
                    <w:sz w:val="18"/>
                    <w:szCs w:val="18"/>
                  </w:rPr>
                  <w:delText>723810</w:delText>
                </w:r>
              </w:del>
            </w:ins>
          </w:p>
        </w:tc>
        <w:tc>
          <w:tcPr>
            <w:tcW w:w="855" w:type="dxa"/>
            <w:tcBorders>
              <w:top w:val="nil"/>
              <w:left w:val="nil"/>
              <w:bottom w:val="nil"/>
              <w:right w:val="nil"/>
            </w:tcBorders>
            <w:shd w:val="clear" w:color="auto" w:fill="auto"/>
            <w:noWrap/>
            <w:vAlign w:val="center"/>
          </w:tcPr>
          <w:p w14:paraId="7829160C" w14:textId="77777777" w:rsidR="00EA7933" w:rsidDel="004D1E0E" w:rsidRDefault="00EA7933">
            <w:pPr>
              <w:rPr>
                <w:ins w:id="1572" w:author="TF 112318" w:date="2018-11-23T14:17:00Z"/>
                <w:del w:id="1573" w:author="TF 112518" w:date="2018-11-26T22:48:00Z"/>
                <w:rFonts w:ascii="Calibri" w:hAnsi="Calibri"/>
                <w:color w:val="000000"/>
                <w:sz w:val="18"/>
                <w:szCs w:val="18"/>
              </w:rPr>
            </w:pPr>
            <w:ins w:id="1574" w:author="TF 112318" w:date="2018-11-23T14:17:00Z">
              <w:del w:id="1575" w:author="TF 112518" w:date="2018-11-26T22:48:00Z">
                <w:r w:rsidRPr="002A4574" w:rsidDel="004D1E0E">
                  <w:rPr>
                    <w:rFonts w:ascii="Calibri" w:hAnsi="Calibri"/>
                    <w:color w:val="000000"/>
                    <w:sz w:val="18"/>
                    <w:szCs w:val="18"/>
                  </w:rPr>
                  <w:delText>0.59</w:delText>
                </w:r>
              </w:del>
            </w:ins>
          </w:p>
        </w:tc>
        <w:tc>
          <w:tcPr>
            <w:tcW w:w="4502" w:type="dxa"/>
            <w:tcBorders>
              <w:top w:val="nil"/>
              <w:left w:val="nil"/>
              <w:bottom w:val="nil"/>
              <w:right w:val="nil"/>
            </w:tcBorders>
            <w:shd w:val="clear" w:color="auto" w:fill="auto"/>
            <w:noWrap/>
            <w:vAlign w:val="bottom"/>
          </w:tcPr>
          <w:p w14:paraId="7829160D" w14:textId="77777777" w:rsidR="00EA7933" w:rsidRPr="002A4574" w:rsidDel="004D1E0E" w:rsidRDefault="00EA7933" w:rsidP="00636F83">
            <w:pPr>
              <w:rPr>
                <w:ins w:id="1576" w:author="TF 112318" w:date="2018-11-23T14:17:00Z"/>
                <w:del w:id="1577" w:author="TF 112518" w:date="2018-11-26T22:48:00Z"/>
                <w:rFonts w:ascii="Calibri" w:hAnsi="Calibri"/>
                <w:color w:val="000000"/>
                <w:sz w:val="18"/>
                <w:szCs w:val="18"/>
              </w:rPr>
            </w:pPr>
            <w:ins w:id="1578" w:author="TF 112318" w:date="2018-11-23T14:17:00Z">
              <w:del w:id="1579" w:author="TF 112518" w:date="2018-11-26T22:48:00Z">
                <w:r w:rsidRPr="002A4574" w:rsidDel="004D1E0E">
                  <w:rPr>
                    <w:rFonts w:ascii="Calibri" w:hAnsi="Calibri"/>
                    <w:color w:val="000000"/>
                    <w:sz w:val="18"/>
                    <w:szCs w:val="18"/>
                  </w:rPr>
                  <w:delText xml:space="preserve">Edwards AFB </w:delText>
                </w:r>
              </w:del>
            </w:ins>
          </w:p>
        </w:tc>
        <w:tc>
          <w:tcPr>
            <w:tcW w:w="1332" w:type="dxa"/>
            <w:tcBorders>
              <w:top w:val="nil"/>
              <w:left w:val="nil"/>
              <w:bottom w:val="nil"/>
              <w:right w:val="nil"/>
            </w:tcBorders>
            <w:shd w:val="clear" w:color="auto" w:fill="auto"/>
            <w:noWrap/>
            <w:vAlign w:val="center"/>
          </w:tcPr>
          <w:p w14:paraId="7829160E" w14:textId="77777777" w:rsidR="00EA7933" w:rsidDel="004D1E0E" w:rsidRDefault="00EA7933">
            <w:pPr>
              <w:rPr>
                <w:ins w:id="1580" w:author="TF 112318" w:date="2018-11-23T14:17:00Z"/>
                <w:del w:id="1581" w:author="TF 112518" w:date="2018-11-26T22:48:00Z"/>
                <w:rFonts w:ascii="Calibri" w:hAnsi="Calibri"/>
                <w:color w:val="000000"/>
                <w:sz w:val="18"/>
                <w:szCs w:val="18"/>
              </w:rPr>
            </w:pPr>
            <w:ins w:id="1582" w:author="TF 112318" w:date="2018-11-23T14:17:00Z">
              <w:del w:id="1583" w:author="TF 112518" w:date="2018-11-26T22:48:00Z">
                <w:r w:rsidRPr="002A4574" w:rsidDel="004D1E0E">
                  <w:rPr>
                    <w:rFonts w:ascii="Calibri" w:hAnsi="Calibri"/>
                    <w:color w:val="000000"/>
                    <w:sz w:val="18"/>
                    <w:szCs w:val="18"/>
                  </w:rPr>
                  <w:delText>34.9</w:delText>
                </w:r>
              </w:del>
            </w:ins>
          </w:p>
        </w:tc>
        <w:tc>
          <w:tcPr>
            <w:tcW w:w="1306" w:type="dxa"/>
            <w:tcBorders>
              <w:top w:val="nil"/>
              <w:left w:val="nil"/>
              <w:bottom w:val="nil"/>
              <w:right w:val="nil"/>
            </w:tcBorders>
            <w:shd w:val="clear" w:color="auto" w:fill="auto"/>
            <w:noWrap/>
            <w:vAlign w:val="center"/>
          </w:tcPr>
          <w:p w14:paraId="7829160F" w14:textId="77777777" w:rsidR="00EA7933" w:rsidDel="004D1E0E" w:rsidRDefault="00EA7933">
            <w:pPr>
              <w:rPr>
                <w:ins w:id="1584" w:author="TF 112318" w:date="2018-11-23T14:17:00Z"/>
                <w:del w:id="1585" w:author="TF 112518" w:date="2018-11-26T22:48:00Z"/>
                <w:rFonts w:ascii="Calibri" w:hAnsi="Calibri"/>
                <w:color w:val="000000"/>
                <w:sz w:val="18"/>
                <w:szCs w:val="18"/>
              </w:rPr>
            </w:pPr>
            <w:ins w:id="1586" w:author="TF 112318" w:date="2018-11-23T14:17:00Z">
              <w:del w:id="1587" w:author="TF 112518" w:date="2018-11-26T22:48:00Z">
                <w:r w:rsidRPr="002A4574" w:rsidDel="004D1E0E">
                  <w:rPr>
                    <w:rFonts w:ascii="Calibri" w:hAnsi="Calibri"/>
                    <w:color w:val="000000"/>
                    <w:sz w:val="18"/>
                    <w:szCs w:val="18"/>
                  </w:rPr>
                  <w:delText>–117.87</w:delText>
                </w:r>
              </w:del>
            </w:ins>
          </w:p>
        </w:tc>
        <w:tc>
          <w:tcPr>
            <w:tcW w:w="1616" w:type="dxa"/>
            <w:tcBorders>
              <w:top w:val="nil"/>
              <w:left w:val="nil"/>
              <w:bottom w:val="nil"/>
              <w:right w:val="nil"/>
            </w:tcBorders>
            <w:shd w:val="clear" w:color="auto" w:fill="auto"/>
            <w:noWrap/>
            <w:vAlign w:val="center"/>
          </w:tcPr>
          <w:p w14:paraId="78291610" w14:textId="77777777" w:rsidR="00EA7933" w:rsidDel="004D1E0E" w:rsidRDefault="00EA7933">
            <w:pPr>
              <w:rPr>
                <w:ins w:id="1588" w:author="TF 112318" w:date="2018-11-23T14:17:00Z"/>
                <w:del w:id="1589" w:author="TF 112518" w:date="2018-11-26T22:48:00Z"/>
                <w:rFonts w:ascii="Calibri" w:hAnsi="Calibri"/>
                <w:color w:val="000000"/>
                <w:sz w:val="18"/>
                <w:szCs w:val="18"/>
              </w:rPr>
            </w:pPr>
            <w:ins w:id="1590" w:author="TF 112318" w:date="2018-11-23T14:17:00Z">
              <w:del w:id="1591"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8" w14:textId="77777777" w:rsidTr="004E0C14">
        <w:trPr>
          <w:trHeight w:val="240"/>
          <w:ins w:id="1592" w:author="TF 112318" w:date="2018-11-23T14:17:00Z"/>
          <w:del w:id="1593" w:author="TF 112518" w:date="2018-11-26T22:48:00Z"/>
        </w:trPr>
        <w:tc>
          <w:tcPr>
            <w:tcW w:w="1310" w:type="dxa"/>
            <w:tcBorders>
              <w:top w:val="nil"/>
              <w:left w:val="nil"/>
              <w:bottom w:val="nil"/>
              <w:right w:val="nil"/>
            </w:tcBorders>
            <w:shd w:val="clear" w:color="auto" w:fill="auto"/>
            <w:noWrap/>
            <w:vAlign w:val="center"/>
          </w:tcPr>
          <w:p w14:paraId="78291612" w14:textId="77777777" w:rsidR="00EA7933" w:rsidDel="004D1E0E" w:rsidRDefault="00EA7933">
            <w:pPr>
              <w:rPr>
                <w:ins w:id="1594" w:author="TF 112318" w:date="2018-11-23T14:17:00Z"/>
                <w:del w:id="1595" w:author="TF 112518" w:date="2018-11-26T22:48:00Z"/>
                <w:rFonts w:ascii="Calibri" w:hAnsi="Calibri"/>
                <w:color w:val="000000"/>
                <w:sz w:val="18"/>
                <w:szCs w:val="18"/>
              </w:rPr>
            </w:pPr>
            <w:ins w:id="1596" w:author="TF 112318" w:date="2018-11-23T14:17:00Z">
              <w:del w:id="1597" w:author="TF 112518" w:date="2018-11-26T22:48:00Z">
                <w:r w:rsidRPr="002A4574" w:rsidDel="004D1E0E">
                  <w:rPr>
                    <w:rFonts w:ascii="Calibri" w:hAnsi="Calibri"/>
                    <w:color w:val="000000"/>
                    <w:sz w:val="18"/>
                    <w:szCs w:val="18"/>
                  </w:rPr>
                  <w:delText>723815</w:delText>
                </w:r>
              </w:del>
            </w:ins>
          </w:p>
        </w:tc>
        <w:tc>
          <w:tcPr>
            <w:tcW w:w="855" w:type="dxa"/>
            <w:tcBorders>
              <w:top w:val="nil"/>
              <w:left w:val="nil"/>
              <w:bottom w:val="nil"/>
              <w:right w:val="nil"/>
            </w:tcBorders>
            <w:shd w:val="clear" w:color="auto" w:fill="auto"/>
            <w:noWrap/>
            <w:vAlign w:val="center"/>
          </w:tcPr>
          <w:p w14:paraId="78291613" w14:textId="77777777" w:rsidR="00EA7933" w:rsidDel="004D1E0E" w:rsidRDefault="00EA7933">
            <w:pPr>
              <w:rPr>
                <w:ins w:id="1598" w:author="TF 112318" w:date="2018-11-23T14:17:00Z"/>
                <w:del w:id="1599" w:author="TF 112518" w:date="2018-11-26T22:48:00Z"/>
                <w:rFonts w:ascii="Calibri" w:hAnsi="Calibri"/>
                <w:color w:val="000000"/>
                <w:sz w:val="18"/>
                <w:szCs w:val="18"/>
              </w:rPr>
            </w:pPr>
            <w:ins w:id="1600" w:author="TF 112318" w:date="2018-11-23T14:17:00Z">
              <w:del w:id="1601" w:author="TF 112518" w:date="2018-11-26T22:48:00Z">
                <w:r w:rsidRPr="002A4574" w:rsidDel="004D1E0E">
                  <w:rPr>
                    <w:rFonts w:ascii="Calibri" w:hAnsi="Calibri"/>
                    <w:color w:val="000000"/>
                    <w:sz w:val="18"/>
                    <w:szCs w:val="18"/>
                  </w:rPr>
                  <w:delText>0.58</w:delText>
                </w:r>
              </w:del>
            </w:ins>
          </w:p>
        </w:tc>
        <w:tc>
          <w:tcPr>
            <w:tcW w:w="4502" w:type="dxa"/>
            <w:tcBorders>
              <w:top w:val="nil"/>
              <w:left w:val="nil"/>
              <w:bottom w:val="nil"/>
              <w:right w:val="nil"/>
            </w:tcBorders>
            <w:shd w:val="clear" w:color="auto" w:fill="auto"/>
            <w:noWrap/>
            <w:vAlign w:val="bottom"/>
          </w:tcPr>
          <w:p w14:paraId="78291614" w14:textId="77777777" w:rsidR="00EA7933" w:rsidRPr="002A4574" w:rsidDel="004D1E0E" w:rsidRDefault="00EA7933" w:rsidP="00636F83">
            <w:pPr>
              <w:rPr>
                <w:ins w:id="1602" w:author="TF 112318" w:date="2018-11-23T14:17:00Z"/>
                <w:del w:id="1603" w:author="TF 112518" w:date="2018-11-26T22:48:00Z"/>
                <w:rFonts w:ascii="Calibri" w:hAnsi="Calibri"/>
                <w:color w:val="000000"/>
                <w:sz w:val="18"/>
                <w:szCs w:val="18"/>
              </w:rPr>
            </w:pPr>
            <w:ins w:id="1604" w:author="TF 112318" w:date="2018-11-23T14:17:00Z">
              <w:del w:id="1605" w:author="TF 112518" w:date="2018-11-26T22:48:00Z">
                <w:r w:rsidRPr="002A4574" w:rsidDel="004D1E0E">
                  <w:rPr>
                    <w:rFonts w:ascii="Calibri" w:hAnsi="Calibri"/>
                    <w:color w:val="000000"/>
                    <w:sz w:val="18"/>
                    <w:szCs w:val="18"/>
                  </w:rPr>
                  <w:delText xml:space="preserve">Daggett Barstow–Daggett AP </w:delText>
                </w:r>
              </w:del>
            </w:ins>
          </w:p>
        </w:tc>
        <w:tc>
          <w:tcPr>
            <w:tcW w:w="1332" w:type="dxa"/>
            <w:tcBorders>
              <w:top w:val="nil"/>
              <w:left w:val="nil"/>
              <w:bottom w:val="nil"/>
              <w:right w:val="nil"/>
            </w:tcBorders>
            <w:shd w:val="clear" w:color="auto" w:fill="auto"/>
            <w:noWrap/>
            <w:vAlign w:val="center"/>
          </w:tcPr>
          <w:p w14:paraId="78291615" w14:textId="77777777" w:rsidR="00EA7933" w:rsidDel="004D1E0E" w:rsidRDefault="00EA7933">
            <w:pPr>
              <w:rPr>
                <w:ins w:id="1606" w:author="TF 112318" w:date="2018-11-23T14:17:00Z"/>
                <w:del w:id="1607" w:author="TF 112518" w:date="2018-11-26T22:48:00Z"/>
                <w:rFonts w:ascii="Calibri" w:hAnsi="Calibri"/>
                <w:color w:val="000000"/>
                <w:sz w:val="18"/>
                <w:szCs w:val="18"/>
              </w:rPr>
            </w:pPr>
            <w:ins w:id="1608" w:author="TF 112318" w:date="2018-11-23T14:17:00Z">
              <w:del w:id="1609" w:author="TF 112518" w:date="2018-11-26T22:48:00Z">
                <w:r w:rsidRPr="002A4574" w:rsidDel="004D1E0E">
                  <w:rPr>
                    <w:rFonts w:ascii="Calibri" w:hAnsi="Calibri"/>
                    <w:color w:val="000000"/>
                    <w:sz w:val="18"/>
                    <w:szCs w:val="18"/>
                  </w:rPr>
                  <w:delText>34.85</w:delText>
                </w:r>
              </w:del>
            </w:ins>
          </w:p>
        </w:tc>
        <w:tc>
          <w:tcPr>
            <w:tcW w:w="1306" w:type="dxa"/>
            <w:tcBorders>
              <w:top w:val="nil"/>
              <w:left w:val="nil"/>
              <w:bottom w:val="nil"/>
              <w:right w:val="nil"/>
            </w:tcBorders>
            <w:shd w:val="clear" w:color="auto" w:fill="auto"/>
            <w:noWrap/>
            <w:vAlign w:val="center"/>
          </w:tcPr>
          <w:p w14:paraId="78291616" w14:textId="77777777" w:rsidR="00EA7933" w:rsidDel="004D1E0E" w:rsidRDefault="00EA7933">
            <w:pPr>
              <w:rPr>
                <w:ins w:id="1610" w:author="TF 112318" w:date="2018-11-23T14:17:00Z"/>
                <w:del w:id="1611" w:author="TF 112518" w:date="2018-11-26T22:48:00Z"/>
                <w:rFonts w:ascii="Calibri" w:hAnsi="Calibri"/>
                <w:color w:val="000000"/>
                <w:sz w:val="18"/>
                <w:szCs w:val="18"/>
              </w:rPr>
            </w:pPr>
            <w:ins w:id="1612" w:author="TF 112318" w:date="2018-11-23T14:17:00Z">
              <w:del w:id="1613" w:author="TF 112518" w:date="2018-11-26T22:48:00Z">
                <w:r w:rsidRPr="002A4574" w:rsidDel="004D1E0E">
                  <w:rPr>
                    <w:rFonts w:ascii="Calibri" w:hAnsi="Calibri"/>
                    <w:color w:val="000000"/>
                    <w:sz w:val="18"/>
                    <w:szCs w:val="18"/>
                  </w:rPr>
                  <w:delText>–116.80</w:delText>
                </w:r>
              </w:del>
            </w:ins>
          </w:p>
        </w:tc>
        <w:tc>
          <w:tcPr>
            <w:tcW w:w="1616" w:type="dxa"/>
            <w:tcBorders>
              <w:top w:val="nil"/>
              <w:left w:val="nil"/>
              <w:bottom w:val="nil"/>
              <w:right w:val="nil"/>
            </w:tcBorders>
            <w:shd w:val="clear" w:color="auto" w:fill="auto"/>
            <w:noWrap/>
            <w:vAlign w:val="center"/>
          </w:tcPr>
          <w:p w14:paraId="78291617" w14:textId="77777777" w:rsidR="00EA7933" w:rsidDel="004D1E0E" w:rsidRDefault="00EA7933">
            <w:pPr>
              <w:rPr>
                <w:ins w:id="1614" w:author="TF 112318" w:date="2018-11-23T14:17:00Z"/>
                <w:del w:id="1615" w:author="TF 112518" w:date="2018-11-26T22:48:00Z"/>
                <w:rFonts w:ascii="Calibri" w:hAnsi="Calibri"/>
                <w:color w:val="000000"/>
                <w:sz w:val="18"/>
                <w:szCs w:val="18"/>
              </w:rPr>
            </w:pPr>
            <w:ins w:id="1616" w:author="TF 112318" w:date="2018-11-23T14:17:00Z">
              <w:del w:id="1617"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F" w14:textId="77777777" w:rsidTr="004E0C14">
        <w:trPr>
          <w:trHeight w:val="240"/>
          <w:ins w:id="1618" w:author="TF 112318" w:date="2018-11-23T14:17:00Z"/>
          <w:del w:id="1619" w:author="TF 112518" w:date="2018-11-26T22:48:00Z"/>
        </w:trPr>
        <w:tc>
          <w:tcPr>
            <w:tcW w:w="1310" w:type="dxa"/>
            <w:tcBorders>
              <w:top w:val="nil"/>
              <w:left w:val="nil"/>
              <w:bottom w:val="nil"/>
              <w:right w:val="nil"/>
            </w:tcBorders>
            <w:shd w:val="clear" w:color="auto" w:fill="auto"/>
            <w:noWrap/>
            <w:vAlign w:val="center"/>
          </w:tcPr>
          <w:p w14:paraId="78291619" w14:textId="77777777" w:rsidR="00EA7933" w:rsidDel="004D1E0E" w:rsidRDefault="00EA7933">
            <w:pPr>
              <w:rPr>
                <w:ins w:id="1620" w:author="TF 112318" w:date="2018-11-23T14:17:00Z"/>
                <w:del w:id="1621" w:author="TF 112518" w:date="2018-11-26T22:48:00Z"/>
                <w:rFonts w:ascii="Calibri" w:hAnsi="Calibri"/>
                <w:color w:val="000000"/>
                <w:sz w:val="18"/>
                <w:szCs w:val="18"/>
              </w:rPr>
            </w:pPr>
            <w:ins w:id="1622" w:author="TF 112318" w:date="2018-11-23T14:17:00Z">
              <w:del w:id="1623" w:author="TF 112518" w:date="2018-11-26T22:48:00Z">
                <w:r w:rsidRPr="002A4574" w:rsidDel="004D1E0E">
                  <w:rPr>
                    <w:rFonts w:ascii="Calibri" w:hAnsi="Calibri"/>
                    <w:color w:val="000000"/>
                    <w:sz w:val="18"/>
                    <w:szCs w:val="18"/>
                  </w:rPr>
                  <w:delText>723816</w:delText>
                </w:r>
              </w:del>
            </w:ins>
          </w:p>
        </w:tc>
        <w:tc>
          <w:tcPr>
            <w:tcW w:w="855" w:type="dxa"/>
            <w:tcBorders>
              <w:top w:val="nil"/>
              <w:left w:val="nil"/>
              <w:bottom w:val="nil"/>
              <w:right w:val="nil"/>
            </w:tcBorders>
            <w:shd w:val="clear" w:color="auto" w:fill="auto"/>
            <w:noWrap/>
            <w:vAlign w:val="center"/>
          </w:tcPr>
          <w:p w14:paraId="7829161A" w14:textId="77777777" w:rsidR="00EA7933" w:rsidDel="004D1E0E" w:rsidRDefault="00EA7933">
            <w:pPr>
              <w:rPr>
                <w:ins w:id="1624" w:author="TF 112318" w:date="2018-11-23T14:17:00Z"/>
                <w:del w:id="1625" w:author="TF 112518" w:date="2018-11-26T22:48:00Z"/>
                <w:rFonts w:ascii="Calibri" w:hAnsi="Calibri"/>
                <w:color w:val="000000"/>
                <w:sz w:val="18"/>
                <w:szCs w:val="18"/>
              </w:rPr>
            </w:pPr>
            <w:ins w:id="1626" w:author="TF 112318" w:date="2018-11-23T14:17:00Z">
              <w:del w:id="1627" w:author="TF 112518" w:date="2018-11-26T22:48:00Z">
                <w:r w:rsidRPr="002A4574" w:rsidDel="004D1E0E">
                  <w:rPr>
                    <w:rFonts w:ascii="Calibri" w:hAnsi="Calibri"/>
                    <w:color w:val="000000"/>
                    <w:sz w:val="18"/>
                    <w:szCs w:val="18"/>
                  </w:rPr>
                  <w:delText>0.62</w:delText>
                </w:r>
              </w:del>
            </w:ins>
          </w:p>
        </w:tc>
        <w:tc>
          <w:tcPr>
            <w:tcW w:w="4502" w:type="dxa"/>
            <w:tcBorders>
              <w:top w:val="nil"/>
              <w:left w:val="nil"/>
              <w:bottom w:val="nil"/>
              <w:right w:val="nil"/>
            </w:tcBorders>
            <w:shd w:val="clear" w:color="auto" w:fill="auto"/>
            <w:noWrap/>
            <w:vAlign w:val="bottom"/>
          </w:tcPr>
          <w:p w14:paraId="7829161B" w14:textId="77777777" w:rsidR="00EA7933" w:rsidRPr="002A4574" w:rsidDel="004D1E0E" w:rsidRDefault="00EA7933" w:rsidP="00636F83">
            <w:pPr>
              <w:rPr>
                <w:ins w:id="1628" w:author="TF 112318" w:date="2018-11-23T14:17:00Z"/>
                <w:del w:id="1629" w:author="TF 112518" w:date="2018-11-26T22:48:00Z"/>
                <w:rFonts w:ascii="Calibri" w:hAnsi="Calibri"/>
                <w:color w:val="000000"/>
                <w:sz w:val="18"/>
                <w:szCs w:val="18"/>
              </w:rPr>
            </w:pPr>
            <w:ins w:id="1630" w:author="TF 112318" w:date="2018-11-23T14:17:00Z">
              <w:del w:id="1631" w:author="TF 112518" w:date="2018-11-26T22:48:00Z">
                <w:r w:rsidRPr="002A4574" w:rsidDel="004D1E0E">
                  <w:rPr>
                    <w:rFonts w:ascii="Calibri" w:hAnsi="Calibri"/>
                    <w:color w:val="000000"/>
                    <w:sz w:val="18"/>
                    <w:szCs w:val="18"/>
                  </w:rPr>
                  <w:delText xml:space="preserve">Lancaster Gen Wm Fox Field </w:delText>
                </w:r>
              </w:del>
            </w:ins>
          </w:p>
        </w:tc>
        <w:tc>
          <w:tcPr>
            <w:tcW w:w="1332" w:type="dxa"/>
            <w:tcBorders>
              <w:top w:val="nil"/>
              <w:left w:val="nil"/>
              <w:bottom w:val="nil"/>
              <w:right w:val="nil"/>
            </w:tcBorders>
            <w:shd w:val="clear" w:color="auto" w:fill="auto"/>
            <w:noWrap/>
            <w:vAlign w:val="center"/>
          </w:tcPr>
          <w:p w14:paraId="7829161C" w14:textId="77777777" w:rsidR="00EA7933" w:rsidDel="004D1E0E" w:rsidRDefault="00EA7933">
            <w:pPr>
              <w:rPr>
                <w:ins w:id="1632" w:author="TF 112318" w:date="2018-11-23T14:17:00Z"/>
                <w:del w:id="1633" w:author="TF 112518" w:date="2018-11-26T22:48:00Z"/>
                <w:rFonts w:ascii="Calibri" w:hAnsi="Calibri"/>
                <w:color w:val="000000"/>
                <w:sz w:val="18"/>
                <w:szCs w:val="18"/>
              </w:rPr>
            </w:pPr>
            <w:ins w:id="1634" w:author="TF 112318" w:date="2018-11-23T14:17:00Z">
              <w:del w:id="1635" w:author="TF 112518" w:date="2018-11-26T22:48:00Z">
                <w:r w:rsidRPr="002A4574" w:rsidDel="004D1E0E">
                  <w:rPr>
                    <w:rFonts w:ascii="Calibri" w:hAnsi="Calibri"/>
                    <w:color w:val="000000"/>
                    <w:sz w:val="18"/>
                    <w:szCs w:val="18"/>
                  </w:rPr>
                  <w:delText>34.73</w:delText>
                </w:r>
              </w:del>
            </w:ins>
          </w:p>
        </w:tc>
        <w:tc>
          <w:tcPr>
            <w:tcW w:w="1306" w:type="dxa"/>
            <w:tcBorders>
              <w:top w:val="nil"/>
              <w:left w:val="nil"/>
              <w:bottom w:val="nil"/>
              <w:right w:val="nil"/>
            </w:tcBorders>
            <w:shd w:val="clear" w:color="auto" w:fill="auto"/>
            <w:noWrap/>
            <w:vAlign w:val="center"/>
          </w:tcPr>
          <w:p w14:paraId="7829161D" w14:textId="77777777" w:rsidR="00EA7933" w:rsidDel="004D1E0E" w:rsidRDefault="00EA7933">
            <w:pPr>
              <w:rPr>
                <w:ins w:id="1636" w:author="TF 112318" w:date="2018-11-23T14:17:00Z"/>
                <w:del w:id="1637" w:author="TF 112518" w:date="2018-11-26T22:48:00Z"/>
                <w:rFonts w:ascii="Calibri" w:hAnsi="Calibri"/>
                <w:color w:val="000000"/>
                <w:sz w:val="18"/>
                <w:szCs w:val="18"/>
              </w:rPr>
            </w:pPr>
            <w:ins w:id="1638" w:author="TF 112318" w:date="2018-11-23T14:17:00Z">
              <w:del w:id="1639" w:author="TF 112518" w:date="2018-11-26T22:48:00Z">
                <w:r w:rsidRPr="002A4574" w:rsidDel="004D1E0E">
                  <w:rPr>
                    <w:rFonts w:ascii="Calibri" w:hAnsi="Calibri"/>
                    <w:color w:val="000000"/>
                    <w:sz w:val="18"/>
                    <w:szCs w:val="18"/>
                  </w:rPr>
                  <w:delText>–118.22</w:delText>
                </w:r>
              </w:del>
            </w:ins>
          </w:p>
        </w:tc>
        <w:tc>
          <w:tcPr>
            <w:tcW w:w="1616" w:type="dxa"/>
            <w:tcBorders>
              <w:top w:val="nil"/>
              <w:left w:val="nil"/>
              <w:bottom w:val="nil"/>
              <w:right w:val="nil"/>
            </w:tcBorders>
            <w:shd w:val="clear" w:color="auto" w:fill="auto"/>
            <w:noWrap/>
            <w:vAlign w:val="center"/>
          </w:tcPr>
          <w:p w14:paraId="7829161E" w14:textId="77777777" w:rsidR="00EA7933" w:rsidDel="004D1E0E" w:rsidRDefault="00EA7933">
            <w:pPr>
              <w:rPr>
                <w:ins w:id="1640" w:author="TF 112318" w:date="2018-11-23T14:17:00Z"/>
                <w:del w:id="1641" w:author="TF 112518" w:date="2018-11-26T22:48:00Z"/>
                <w:rFonts w:ascii="Calibri" w:hAnsi="Calibri"/>
                <w:color w:val="000000"/>
                <w:sz w:val="18"/>
                <w:szCs w:val="18"/>
              </w:rPr>
            </w:pPr>
            <w:ins w:id="1642" w:author="TF 112318" w:date="2018-11-23T14:17:00Z">
              <w:del w:id="1643"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26" w14:textId="77777777" w:rsidTr="004E0C14">
        <w:trPr>
          <w:trHeight w:val="240"/>
          <w:ins w:id="1644" w:author="TF 112318" w:date="2018-11-23T14:17:00Z"/>
          <w:del w:id="1645" w:author="TF 112518" w:date="2018-11-26T22:48:00Z"/>
        </w:trPr>
        <w:tc>
          <w:tcPr>
            <w:tcW w:w="1310" w:type="dxa"/>
            <w:tcBorders>
              <w:top w:val="nil"/>
              <w:left w:val="nil"/>
              <w:bottom w:val="nil"/>
              <w:right w:val="nil"/>
            </w:tcBorders>
            <w:shd w:val="clear" w:color="auto" w:fill="auto"/>
            <w:noWrap/>
            <w:vAlign w:val="center"/>
          </w:tcPr>
          <w:p w14:paraId="78291620" w14:textId="77777777" w:rsidR="00EA7933" w:rsidDel="004D1E0E" w:rsidRDefault="00EA7933">
            <w:pPr>
              <w:rPr>
                <w:ins w:id="1646" w:author="TF 112318" w:date="2018-11-23T14:17:00Z"/>
                <w:del w:id="1647" w:author="TF 112518" w:date="2018-11-26T22:48:00Z"/>
                <w:rFonts w:ascii="Calibri" w:hAnsi="Calibri"/>
                <w:color w:val="000000"/>
                <w:sz w:val="18"/>
                <w:szCs w:val="18"/>
              </w:rPr>
            </w:pPr>
            <w:ins w:id="1648" w:author="TF 112318" w:date="2018-11-23T14:17:00Z">
              <w:del w:id="1649" w:author="TF 112518" w:date="2018-11-26T22:48:00Z">
                <w:r w:rsidRPr="002A4574" w:rsidDel="004D1E0E">
                  <w:rPr>
                    <w:rFonts w:ascii="Calibri" w:hAnsi="Calibri"/>
                    <w:color w:val="000000"/>
                    <w:sz w:val="18"/>
                    <w:szCs w:val="18"/>
                  </w:rPr>
                  <w:delText>723820</w:delText>
                </w:r>
              </w:del>
            </w:ins>
          </w:p>
        </w:tc>
        <w:tc>
          <w:tcPr>
            <w:tcW w:w="855" w:type="dxa"/>
            <w:tcBorders>
              <w:top w:val="nil"/>
              <w:left w:val="nil"/>
              <w:bottom w:val="nil"/>
              <w:right w:val="nil"/>
            </w:tcBorders>
            <w:shd w:val="clear" w:color="auto" w:fill="auto"/>
            <w:noWrap/>
            <w:vAlign w:val="center"/>
          </w:tcPr>
          <w:p w14:paraId="78291621" w14:textId="77777777" w:rsidR="00EA7933" w:rsidDel="004D1E0E" w:rsidRDefault="00EA7933">
            <w:pPr>
              <w:rPr>
                <w:ins w:id="1650" w:author="TF 112318" w:date="2018-11-23T14:17:00Z"/>
                <w:del w:id="1651" w:author="TF 112518" w:date="2018-11-26T22:48:00Z"/>
                <w:rFonts w:ascii="Calibri" w:hAnsi="Calibri"/>
                <w:color w:val="000000"/>
                <w:sz w:val="18"/>
                <w:szCs w:val="18"/>
              </w:rPr>
            </w:pPr>
            <w:ins w:id="1652" w:author="TF 112318" w:date="2018-11-23T14:17:00Z">
              <w:del w:id="1653" w:author="TF 112518" w:date="2018-11-26T22:48:00Z">
                <w:r w:rsidRPr="002A4574" w:rsidDel="004D1E0E">
                  <w:rPr>
                    <w:rFonts w:ascii="Calibri" w:hAnsi="Calibri"/>
                    <w:color w:val="000000"/>
                    <w:sz w:val="18"/>
                    <w:szCs w:val="18"/>
                  </w:rPr>
                  <w:delText>0.57</w:delText>
                </w:r>
              </w:del>
            </w:ins>
          </w:p>
        </w:tc>
        <w:tc>
          <w:tcPr>
            <w:tcW w:w="4502" w:type="dxa"/>
            <w:tcBorders>
              <w:top w:val="nil"/>
              <w:left w:val="nil"/>
              <w:bottom w:val="nil"/>
              <w:right w:val="nil"/>
            </w:tcBorders>
            <w:shd w:val="clear" w:color="auto" w:fill="auto"/>
            <w:noWrap/>
            <w:vAlign w:val="bottom"/>
          </w:tcPr>
          <w:p w14:paraId="78291622" w14:textId="77777777" w:rsidR="00EA7933" w:rsidRPr="002A4574" w:rsidDel="004D1E0E" w:rsidRDefault="00EA7933" w:rsidP="00636F83">
            <w:pPr>
              <w:rPr>
                <w:ins w:id="1654" w:author="TF 112318" w:date="2018-11-23T14:17:00Z"/>
                <w:del w:id="1655" w:author="TF 112518" w:date="2018-11-26T22:48:00Z"/>
                <w:rFonts w:ascii="Calibri" w:hAnsi="Calibri"/>
                <w:color w:val="000000"/>
                <w:sz w:val="18"/>
                <w:szCs w:val="18"/>
              </w:rPr>
            </w:pPr>
            <w:ins w:id="1656" w:author="TF 112318" w:date="2018-11-23T14:17:00Z">
              <w:del w:id="1657" w:author="TF 112518" w:date="2018-11-26T22:48:00Z">
                <w:r w:rsidRPr="002A4574" w:rsidDel="004D1E0E">
                  <w:rPr>
                    <w:rFonts w:ascii="Calibri" w:hAnsi="Calibri"/>
                    <w:color w:val="000000"/>
                    <w:sz w:val="18"/>
                    <w:szCs w:val="18"/>
                  </w:rPr>
                  <w:delText xml:space="preserve">Palmdale Airport </w:delText>
                </w:r>
              </w:del>
            </w:ins>
          </w:p>
        </w:tc>
        <w:tc>
          <w:tcPr>
            <w:tcW w:w="1332" w:type="dxa"/>
            <w:tcBorders>
              <w:top w:val="nil"/>
              <w:left w:val="nil"/>
              <w:bottom w:val="nil"/>
              <w:right w:val="nil"/>
            </w:tcBorders>
            <w:shd w:val="clear" w:color="auto" w:fill="auto"/>
            <w:noWrap/>
            <w:vAlign w:val="center"/>
          </w:tcPr>
          <w:p w14:paraId="78291623" w14:textId="77777777" w:rsidR="00EA7933" w:rsidDel="004D1E0E" w:rsidRDefault="00EA7933">
            <w:pPr>
              <w:rPr>
                <w:ins w:id="1658" w:author="TF 112318" w:date="2018-11-23T14:17:00Z"/>
                <w:del w:id="1659" w:author="TF 112518" w:date="2018-11-26T22:48:00Z"/>
                <w:rFonts w:ascii="Calibri" w:hAnsi="Calibri"/>
                <w:color w:val="000000"/>
                <w:sz w:val="18"/>
                <w:szCs w:val="18"/>
              </w:rPr>
            </w:pPr>
            <w:ins w:id="1660" w:author="TF 112318" w:date="2018-11-23T14:17:00Z">
              <w:del w:id="1661" w:author="TF 112518" w:date="2018-11-26T22:48:00Z">
                <w:r w:rsidRPr="002A4574" w:rsidDel="004D1E0E">
                  <w:rPr>
                    <w:rFonts w:ascii="Calibri" w:hAnsi="Calibri"/>
                    <w:color w:val="000000"/>
                    <w:sz w:val="18"/>
                    <w:szCs w:val="18"/>
                  </w:rPr>
                  <w:delText>34.63</w:delText>
                </w:r>
              </w:del>
            </w:ins>
          </w:p>
        </w:tc>
        <w:tc>
          <w:tcPr>
            <w:tcW w:w="1306" w:type="dxa"/>
            <w:tcBorders>
              <w:top w:val="nil"/>
              <w:left w:val="nil"/>
              <w:bottom w:val="nil"/>
              <w:right w:val="nil"/>
            </w:tcBorders>
            <w:shd w:val="clear" w:color="auto" w:fill="auto"/>
            <w:noWrap/>
            <w:vAlign w:val="center"/>
          </w:tcPr>
          <w:p w14:paraId="78291624" w14:textId="77777777" w:rsidR="00EA7933" w:rsidDel="004D1E0E" w:rsidRDefault="00EA7933">
            <w:pPr>
              <w:rPr>
                <w:ins w:id="1662" w:author="TF 112318" w:date="2018-11-23T14:17:00Z"/>
                <w:del w:id="1663" w:author="TF 112518" w:date="2018-11-26T22:48:00Z"/>
                <w:rFonts w:ascii="Calibri" w:hAnsi="Calibri"/>
                <w:color w:val="000000"/>
                <w:sz w:val="18"/>
                <w:szCs w:val="18"/>
              </w:rPr>
            </w:pPr>
            <w:ins w:id="1664" w:author="TF 112318" w:date="2018-11-23T14:17:00Z">
              <w:del w:id="1665" w:author="TF 112518" w:date="2018-11-26T22:48:00Z">
                <w:r w:rsidRPr="002A4574" w:rsidDel="004D1E0E">
                  <w:rPr>
                    <w:rFonts w:ascii="Calibri" w:hAnsi="Calibri"/>
                    <w:color w:val="000000"/>
                    <w:sz w:val="18"/>
                    <w:szCs w:val="18"/>
                  </w:rPr>
                  <w:delText>–118.08</w:delText>
                </w:r>
              </w:del>
            </w:ins>
          </w:p>
        </w:tc>
        <w:tc>
          <w:tcPr>
            <w:tcW w:w="1616" w:type="dxa"/>
            <w:tcBorders>
              <w:top w:val="nil"/>
              <w:left w:val="nil"/>
              <w:bottom w:val="nil"/>
              <w:right w:val="nil"/>
            </w:tcBorders>
            <w:shd w:val="clear" w:color="auto" w:fill="auto"/>
            <w:noWrap/>
            <w:vAlign w:val="center"/>
          </w:tcPr>
          <w:p w14:paraId="78291625" w14:textId="77777777" w:rsidR="00EA7933" w:rsidDel="004D1E0E" w:rsidRDefault="00EA7933">
            <w:pPr>
              <w:rPr>
                <w:ins w:id="1666" w:author="TF 112318" w:date="2018-11-23T14:17:00Z"/>
                <w:del w:id="1667" w:author="TF 112518" w:date="2018-11-26T22:48:00Z"/>
                <w:rFonts w:ascii="Calibri" w:hAnsi="Calibri"/>
                <w:color w:val="000000"/>
                <w:sz w:val="18"/>
                <w:szCs w:val="18"/>
              </w:rPr>
            </w:pPr>
            <w:ins w:id="1668" w:author="TF 112318" w:date="2018-11-23T14:17:00Z">
              <w:del w:id="1669"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2D" w14:textId="77777777" w:rsidTr="004E0C14">
        <w:trPr>
          <w:trHeight w:val="240"/>
          <w:ins w:id="1670" w:author="TF 112318" w:date="2018-11-23T14:17:00Z"/>
          <w:del w:id="1671" w:author="TF 112518" w:date="2018-11-26T22:48:00Z"/>
        </w:trPr>
        <w:tc>
          <w:tcPr>
            <w:tcW w:w="1310" w:type="dxa"/>
            <w:tcBorders>
              <w:top w:val="nil"/>
              <w:left w:val="nil"/>
              <w:bottom w:val="nil"/>
              <w:right w:val="nil"/>
            </w:tcBorders>
            <w:shd w:val="clear" w:color="auto" w:fill="auto"/>
            <w:noWrap/>
            <w:vAlign w:val="center"/>
          </w:tcPr>
          <w:p w14:paraId="78291627" w14:textId="77777777" w:rsidR="00EA7933" w:rsidDel="004D1E0E" w:rsidRDefault="00EA7933">
            <w:pPr>
              <w:rPr>
                <w:ins w:id="1672" w:author="TF 112318" w:date="2018-11-23T14:17:00Z"/>
                <w:del w:id="1673" w:author="TF 112518" w:date="2018-11-26T22:48:00Z"/>
                <w:rFonts w:ascii="Calibri" w:hAnsi="Calibri"/>
                <w:color w:val="000000"/>
                <w:sz w:val="18"/>
                <w:szCs w:val="18"/>
              </w:rPr>
            </w:pPr>
            <w:ins w:id="1674" w:author="TF 112318" w:date="2018-11-23T14:17:00Z">
              <w:del w:id="1675" w:author="TF 112518" w:date="2018-11-26T22:48:00Z">
                <w:r w:rsidRPr="002A4574" w:rsidDel="004D1E0E">
                  <w:rPr>
                    <w:rFonts w:ascii="Calibri" w:hAnsi="Calibri"/>
                    <w:color w:val="000000"/>
                    <w:sz w:val="18"/>
                    <w:szCs w:val="18"/>
                  </w:rPr>
                  <w:delText>723830</w:delText>
                </w:r>
              </w:del>
            </w:ins>
          </w:p>
        </w:tc>
        <w:tc>
          <w:tcPr>
            <w:tcW w:w="855" w:type="dxa"/>
            <w:tcBorders>
              <w:top w:val="nil"/>
              <w:left w:val="nil"/>
              <w:bottom w:val="nil"/>
              <w:right w:val="nil"/>
            </w:tcBorders>
            <w:shd w:val="clear" w:color="auto" w:fill="auto"/>
            <w:noWrap/>
            <w:vAlign w:val="center"/>
          </w:tcPr>
          <w:p w14:paraId="78291628" w14:textId="77777777" w:rsidR="00EA7933" w:rsidDel="004D1E0E" w:rsidRDefault="00EA7933">
            <w:pPr>
              <w:rPr>
                <w:ins w:id="1676" w:author="TF 112318" w:date="2018-11-23T14:17:00Z"/>
                <w:del w:id="1677" w:author="TF 112518" w:date="2018-11-26T22:48:00Z"/>
                <w:rFonts w:ascii="Calibri" w:hAnsi="Calibri"/>
                <w:color w:val="000000"/>
                <w:sz w:val="18"/>
                <w:szCs w:val="18"/>
              </w:rPr>
            </w:pPr>
            <w:ins w:id="1678" w:author="TF 112318" w:date="2018-11-23T14:17:00Z">
              <w:del w:id="1679" w:author="TF 112518" w:date="2018-11-26T22:48:00Z">
                <w:r w:rsidRPr="002A4574" w:rsidDel="004D1E0E">
                  <w:rPr>
                    <w:rFonts w:ascii="Calibri" w:hAnsi="Calibri"/>
                    <w:color w:val="000000"/>
                    <w:sz w:val="18"/>
                    <w:szCs w:val="18"/>
                  </w:rPr>
                  <w:delText>0.68</w:delText>
                </w:r>
              </w:del>
            </w:ins>
          </w:p>
        </w:tc>
        <w:tc>
          <w:tcPr>
            <w:tcW w:w="4502" w:type="dxa"/>
            <w:tcBorders>
              <w:top w:val="nil"/>
              <w:left w:val="nil"/>
              <w:bottom w:val="nil"/>
              <w:right w:val="nil"/>
            </w:tcBorders>
            <w:shd w:val="clear" w:color="auto" w:fill="auto"/>
            <w:noWrap/>
            <w:vAlign w:val="bottom"/>
          </w:tcPr>
          <w:p w14:paraId="78291629" w14:textId="77777777" w:rsidR="00EA7933" w:rsidRPr="002A4574" w:rsidDel="004D1E0E" w:rsidRDefault="00EA7933" w:rsidP="00636F83">
            <w:pPr>
              <w:rPr>
                <w:ins w:id="1680" w:author="TF 112318" w:date="2018-11-23T14:17:00Z"/>
                <w:del w:id="1681" w:author="TF 112518" w:date="2018-11-26T22:48:00Z"/>
                <w:rFonts w:ascii="Calibri" w:hAnsi="Calibri"/>
                <w:color w:val="000000"/>
                <w:sz w:val="18"/>
                <w:szCs w:val="18"/>
              </w:rPr>
            </w:pPr>
            <w:ins w:id="1682" w:author="TF 112318" w:date="2018-11-23T14:17:00Z">
              <w:del w:id="1683" w:author="TF 112518" w:date="2018-11-26T22:48:00Z">
                <w:r w:rsidRPr="002A4574" w:rsidDel="004D1E0E">
                  <w:rPr>
                    <w:rFonts w:ascii="Calibri" w:hAnsi="Calibri"/>
                    <w:color w:val="000000"/>
                    <w:sz w:val="18"/>
                    <w:szCs w:val="18"/>
                  </w:rPr>
                  <w:delText xml:space="preserve">Sandberg </w:delText>
                </w:r>
              </w:del>
            </w:ins>
          </w:p>
        </w:tc>
        <w:tc>
          <w:tcPr>
            <w:tcW w:w="1332" w:type="dxa"/>
            <w:tcBorders>
              <w:top w:val="nil"/>
              <w:left w:val="nil"/>
              <w:bottom w:val="nil"/>
              <w:right w:val="nil"/>
            </w:tcBorders>
            <w:shd w:val="clear" w:color="auto" w:fill="auto"/>
            <w:noWrap/>
            <w:vAlign w:val="center"/>
          </w:tcPr>
          <w:p w14:paraId="7829162A" w14:textId="77777777" w:rsidR="00EA7933" w:rsidDel="004D1E0E" w:rsidRDefault="00EA7933">
            <w:pPr>
              <w:rPr>
                <w:ins w:id="1684" w:author="TF 112318" w:date="2018-11-23T14:17:00Z"/>
                <w:del w:id="1685" w:author="TF 112518" w:date="2018-11-26T22:48:00Z"/>
                <w:rFonts w:ascii="Calibri" w:hAnsi="Calibri"/>
                <w:color w:val="000000"/>
                <w:sz w:val="18"/>
                <w:szCs w:val="18"/>
              </w:rPr>
            </w:pPr>
            <w:ins w:id="1686" w:author="TF 112318" w:date="2018-11-23T14:17:00Z">
              <w:del w:id="1687" w:author="TF 112518" w:date="2018-11-26T22:48:00Z">
                <w:r w:rsidRPr="002A4574" w:rsidDel="004D1E0E">
                  <w:rPr>
                    <w:rFonts w:ascii="Calibri" w:hAnsi="Calibri"/>
                    <w:color w:val="000000"/>
                    <w:sz w:val="18"/>
                    <w:szCs w:val="18"/>
                  </w:rPr>
                  <w:delText>34.75</w:delText>
                </w:r>
              </w:del>
            </w:ins>
          </w:p>
        </w:tc>
        <w:tc>
          <w:tcPr>
            <w:tcW w:w="1306" w:type="dxa"/>
            <w:tcBorders>
              <w:top w:val="nil"/>
              <w:left w:val="nil"/>
              <w:bottom w:val="nil"/>
              <w:right w:val="nil"/>
            </w:tcBorders>
            <w:shd w:val="clear" w:color="auto" w:fill="auto"/>
            <w:noWrap/>
            <w:vAlign w:val="center"/>
          </w:tcPr>
          <w:p w14:paraId="7829162B" w14:textId="77777777" w:rsidR="00EA7933" w:rsidDel="004D1E0E" w:rsidRDefault="00EA7933">
            <w:pPr>
              <w:rPr>
                <w:ins w:id="1688" w:author="TF 112318" w:date="2018-11-23T14:17:00Z"/>
                <w:del w:id="1689" w:author="TF 112518" w:date="2018-11-26T22:48:00Z"/>
                <w:rFonts w:ascii="Calibri" w:hAnsi="Calibri"/>
                <w:color w:val="000000"/>
                <w:sz w:val="18"/>
                <w:szCs w:val="18"/>
              </w:rPr>
            </w:pPr>
            <w:ins w:id="1690" w:author="TF 112318" w:date="2018-11-23T14:17:00Z">
              <w:del w:id="1691" w:author="TF 112518" w:date="2018-11-26T22:48:00Z">
                <w:r w:rsidRPr="002A4574" w:rsidDel="004D1E0E">
                  <w:rPr>
                    <w:rFonts w:ascii="Calibri" w:hAnsi="Calibri"/>
                    <w:color w:val="000000"/>
                    <w:sz w:val="18"/>
                    <w:szCs w:val="18"/>
                  </w:rPr>
                  <w:delText>–118.72</w:delText>
                </w:r>
              </w:del>
            </w:ins>
          </w:p>
        </w:tc>
        <w:tc>
          <w:tcPr>
            <w:tcW w:w="1616" w:type="dxa"/>
            <w:tcBorders>
              <w:top w:val="nil"/>
              <w:left w:val="nil"/>
              <w:bottom w:val="nil"/>
              <w:right w:val="nil"/>
            </w:tcBorders>
            <w:shd w:val="clear" w:color="auto" w:fill="auto"/>
            <w:noWrap/>
            <w:vAlign w:val="center"/>
          </w:tcPr>
          <w:p w14:paraId="7829162C" w14:textId="77777777" w:rsidR="00EA7933" w:rsidDel="004D1E0E" w:rsidRDefault="00EA7933">
            <w:pPr>
              <w:rPr>
                <w:ins w:id="1692" w:author="TF 112318" w:date="2018-11-23T14:17:00Z"/>
                <w:del w:id="1693" w:author="TF 112518" w:date="2018-11-26T22:48:00Z"/>
                <w:rFonts w:ascii="Calibri" w:hAnsi="Calibri"/>
                <w:color w:val="000000"/>
                <w:sz w:val="18"/>
                <w:szCs w:val="18"/>
              </w:rPr>
            </w:pPr>
            <w:ins w:id="1694" w:author="TF 112318" w:date="2018-11-23T14:17:00Z">
              <w:del w:id="1695"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34" w14:textId="77777777" w:rsidTr="004E0C14">
        <w:trPr>
          <w:trHeight w:val="240"/>
          <w:ins w:id="1696" w:author="TF 112318" w:date="2018-11-23T14:17:00Z"/>
          <w:del w:id="1697" w:author="TF 112518" w:date="2018-11-26T22:48:00Z"/>
        </w:trPr>
        <w:tc>
          <w:tcPr>
            <w:tcW w:w="1310" w:type="dxa"/>
            <w:tcBorders>
              <w:top w:val="nil"/>
              <w:left w:val="nil"/>
              <w:bottom w:val="nil"/>
              <w:right w:val="nil"/>
            </w:tcBorders>
            <w:shd w:val="clear" w:color="auto" w:fill="auto"/>
            <w:noWrap/>
            <w:vAlign w:val="center"/>
          </w:tcPr>
          <w:p w14:paraId="7829162E" w14:textId="77777777" w:rsidR="00EA7933" w:rsidDel="004D1E0E" w:rsidRDefault="00EA7933">
            <w:pPr>
              <w:rPr>
                <w:ins w:id="1698" w:author="TF 112318" w:date="2018-11-23T14:17:00Z"/>
                <w:del w:id="1699" w:author="TF 112518" w:date="2018-11-26T22:48:00Z"/>
                <w:rFonts w:ascii="Calibri" w:hAnsi="Calibri"/>
                <w:color w:val="000000"/>
                <w:sz w:val="18"/>
                <w:szCs w:val="18"/>
              </w:rPr>
            </w:pPr>
            <w:ins w:id="1700" w:author="TF 112318" w:date="2018-11-23T14:17:00Z">
              <w:del w:id="1701" w:author="TF 112518" w:date="2018-11-26T22:48:00Z">
                <w:r w:rsidRPr="002A4574" w:rsidDel="004D1E0E">
                  <w:rPr>
                    <w:rFonts w:ascii="Calibri" w:hAnsi="Calibri"/>
                    <w:color w:val="000000"/>
                    <w:sz w:val="18"/>
                    <w:szCs w:val="18"/>
                  </w:rPr>
                  <w:delText>723840</w:delText>
                </w:r>
              </w:del>
            </w:ins>
          </w:p>
        </w:tc>
        <w:tc>
          <w:tcPr>
            <w:tcW w:w="855" w:type="dxa"/>
            <w:tcBorders>
              <w:top w:val="nil"/>
              <w:left w:val="nil"/>
              <w:bottom w:val="nil"/>
              <w:right w:val="nil"/>
            </w:tcBorders>
            <w:shd w:val="clear" w:color="auto" w:fill="auto"/>
            <w:noWrap/>
            <w:vAlign w:val="center"/>
          </w:tcPr>
          <w:p w14:paraId="7829162F" w14:textId="77777777" w:rsidR="00EA7933" w:rsidDel="004D1E0E" w:rsidRDefault="00EA7933">
            <w:pPr>
              <w:rPr>
                <w:ins w:id="1702" w:author="TF 112318" w:date="2018-11-23T14:17:00Z"/>
                <w:del w:id="1703" w:author="TF 112518" w:date="2018-11-26T22:48:00Z"/>
                <w:rFonts w:ascii="Calibri" w:hAnsi="Calibri"/>
                <w:color w:val="000000"/>
                <w:sz w:val="18"/>
                <w:szCs w:val="18"/>
              </w:rPr>
            </w:pPr>
            <w:ins w:id="1704" w:author="TF 112318" w:date="2018-11-23T14:17:00Z">
              <w:del w:id="1705"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
          <w:p w14:paraId="78291630" w14:textId="77777777" w:rsidR="00EA7933" w:rsidRPr="002A4574" w:rsidDel="004D1E0E" w:rsidRDefault="00EA7933" w:rsidP="00636F83">
            <w:pPr>
              <w:rPr>
                <w:ins w:id="1706" w:author="TF 112318" w:date="2018-11-23T14:17:00Z"/>
                <w:del w:id="1707" w:author="TF 112518" w:date="2018-11-26T22:48:00Z"/>
                <w:rFonts w:ascii="Calibri" w:hAnsi="Calibri"/>
                <w:color w:val="000000"/>
                <w:sz w:val="18"/>
                <w:szCs w:val="18"/>
              </w:rPr>
            </w:pPr>
            <w:ins w:id="1708" w:author="TF 112318" w:date="2018-11-23T14:17:00Z">
              <w:del w:id="1709" w:author="TF 112518" w:date="2018-11-26T22:48:00Z">
                <w:r w:rsidRPr="002A4574" w:rsidDel="004D1E0E">
                  <w:rPr>
                    <w:rFonts w:ascii="Calibri" w:hAnsi="Calibri"/>
                    <w:color w:val="000000"/>
                    <w:sz w:val="18"/>
                    <w:szCs w:val="18"/>
                  </w:rPr>
                  <w:delText xml:space="preserve">Bakersfield Meadows Field </w:delText>
                </w:r>
              </w:del>
            </w:ins>
          </w:p>
        </w:tc>
        <w:tc>
          <w:tcPr>
            <w:tcW w:w="1332" w:type="dxa"/>
            <w:tcBorders>
              <w:top w:val="nil"/>
              <w:left w:val="nil"/>
              <w:bottom w:val="nil"/>
              <w:right w:val="nil"/>
            </w:tcBorders>
            <w:shd w:val="clear" w:color="auto" w:fill="auto"/>
            <w:noWrap/>
            <w:vAlign w:val="center"/>
          </w:tcPr>
          <w:p w14:paraId="78291631" w14:textId="77777777" w:rsidR="00EA7933" w:rsidDel="004D1E0E" w:rsidRDefault="00EA7933">
            <w:pPr>
              <w:rPr>
                <w:ins w:id="1710" w:author="TF 112318" w:date="2018-11-23T14:17:00Z"/>
                <w:del w:id="1711" w:author="TF 112518" w:date="2018-11-26T22:48:00Z"/>
                <w:rFonts w:ascii="Calibri" w:hAnsi="Calibri"/>
                <w:color w:val="000000"/>
                <w:sz w:val="18"/>
                <w:szCs w:val="18"/>
              </w:rPr>
            </w:pPr>
            <w:ins w:id="1712" w:author="TF 112318" w:date="2018-11-23T14:17:00Z">
              <w:del w:id="1713" w:author="TF 112518" w:date="2018-11-26T22:48:00Z">
                <w:r w:rsidRPr="002A4574" w:rsidDel="004D1E0E">
                  <w:rPr>
                    <w:rFonts w:ascii="Calibri" w:hAnsi="Calibri"/>
                    <w:color w:val="000000"/>
                    <w:sz w:val="18"/>
                    <w:szCs w:val="18"/>
                  </w:rPr>
                  <w:delText>35.43</w:delText>
                </w:r>
              </w:del>
            </w:ins>
          </w:p>
        </w:tc>
        <w:tc>
          <w:tcPr>
            <w:tcW w:w="1306" w:type="dxa"/>
            <w:tcBorders>
              <w:top w:val="nil"/>
              <w:left w:val="nil"/>
              <w:bottom w:val="nil"/>
              <w:right w:val="nil"/>
            </w:tcBorders>
            <w:shd w:val="clear" w:color="auto" w:fill="auto"/>
            <w:noWrap/>
            <w:vAlign w:val="center"/>
          </w:tcPr>
          <w:p w14:paraId="78291632" w14:textId="77777777" w:rsidR="00EA7933" w:rsidDel="004D1E0E" w:rsidRDefault="00EA7933">
            <w:pPr>
              <w:rPr>
                <w:ins w:id="1714" w:author="TF 112318" w:date="2018-11-23T14:17:00Z"/>
                <w:del w:id="1715" w:author="TF 112518" w:date="2018-11-26T22:48:00Z"/>
                <w:rFonts w:ascii="Calibri" w:hAnsi="Calibri"/>
                <w:color w:val="000000"/>
                <w:sz w:val="18"/>
                <w:szCs w:val="18"/>
              </w:rPr>
            </w:pPr>
            <w:ins w:id="1716" w:author="TF 112318" w:date="2018-11-23T14:17:00Z">
              <w:del w:id="1717" w:author="TF 112518" w:date="2018-11-26T22:48:00Z">
                <w:r w:rsidRPr="002A4574" w:rsidDel="004D1E0E">
                  <w:rPr>
                    <w:rFonts w:ascii="Calibri" w:hAnsi="Calibri"/>
                    <w:color w:val="000000"/>
                    <w:sz w:val="18"/>
                    <w:szCs w:val="18"/>
                  </w:rPr>
                  <w:delText>–119.05</w:delText>
                </w:r>
              </w:del>
            </w:ins>
          </w:p>
        </w:tc>
        <w:tc>
          <w:tcPr>
            <w:tcW w:w="1616" w:type="dxa"/>
            <w:tcBorders>
              <w:top w:val="nil"/>
              <w:left w:val="nil"/>
              <w:bottom w:val="nil"/>
              <w:right w:val="nil"/>
            </w:tcBorders>
            <w:shd w:val="clear" w:color="auto" w:fill="auto"/>
            <w:noWrap/>
            <w:vAlign w:val="center"/>
          </w:tcPr>
          <w:p w14:paraId="78291633" w14:textId="77777777" w:rsidR="00EA7933" w:rsidDel="004D1E0E" w:rsidRDefault="00EA7933">
            <w:pPr>
              <w:rPr>
                <w:ins w:id="1718" w:author="TF 112318" w:date="2018-11-23T14:17:00Z"/>
                <w:del w:id="1719" w:author="TF 112518" w:date="2018-11-26T22:48:00Z"/>
                <w:rFonts w:ascii="Calibri" w:hAnsi="Calibri"/>
                <w:color w:val="000000"/>
                <w:sz w:val="18"/>
                <w:szCs w:val="18"/>
              </w:rPr>
            </w:pPr>
            <w:ins w:id="1720" w:author="TF 112318" w:date="2018-11-23T14:17:00Z">
              <w:del w:id="1721"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3B" w14:textId="77777777" w:rsidTr="004E0C14">
        <w:trPr>
          <w:trHeight w:val="240"/>
          <w:ins w:id="1722" w:author="TF 112318" w:date="2018-11-23T14:17:00Z"/>
          <w:del w:id="1723" w:author="TF 112518" w:date="2018-11-26T22:48:00Z"/>
        </w:trPr>
        <w:tc>
          <w:tcPr>
            <w:tcW w:w="1310" w:type="dxa"/>
            <w:tcBorders>
              <w:top w:val="nil"/>
              <w:left w:val="nil"/>
              <w:bottom w:val="nil"/>
              <w:right w:val="nil"/>
            </w:tcBorders>
            <w:shd w:val="clear" w:color="auto" w:fill="auto"/>
            <w:noWrap/>
            <w:vAlign w:val="center"/>
          </w:tcPr>
          <w:p w14:paraId="78291635" w14:textId="77777777" w:rsidR="00EA7933" w:rsidDel="004D1E0E" w:rsidRDefault="00EA7933">
            <w:pPr>
              <w:rPr>
                <w:ins w:id="1724" w:author="TF 112318" w:date="2018-11-23T14:17:00Z"/>
                <w:del w:id="1725" w:author="TF 112518" w:date="2018-11-26T22:48:00Z"/>
                <w:rFonts w:ascii="Calibri" w:hAnsi="Calibri"/>
                <w:color w:val="000000"/>
                <w:sz w:val="18"/>
                <w:szCs w:val="18"/>
              </w:rPr>
            </w:pPr>
            <w:ins w:id="1726" w:author="TF 112318" w:date="2018-11-23T14:17:00Z">
              <w:del w:id="1727" w:author="TF 112518" w:date="2018-11-26T22:48:00Z">
                <w:r w:rsidRPr="002A4574" w:rsidDel="004D1E0E">
                  <w:rPr>
                    <w:rFonts w:ascii="Calibri" w:hAnsi="Calibri"/>
                    <w:color w:val="000000"/>
                    <w:sz w:val="18"/>
                    <w:szCs w:val="18"/>
                  </w:rPr>
                  <w:delText>723890</w:delText>
                </w:r>
              </w:del>
            </w:ins>
          </w:p>
        </w:tc>
        <w:tc>
          <w:tcPr>
            <w:tcW w:w="855" w:type="dxa"/>
            <w:tcBorders>
              <w:top w:val="nil"/>
              <w:left w:val="nil"/>
              <w:bottom w:val="nil"/>
              <w:right w:val="nil"/>
            </w:tcBorders>
            <w:shd w:val="clear" w:color="auto" w:fill="auto"/>
            <w:noWrap/>
            <w:vAlign w:val="center"/>
          </w:tcPr>
          <w:p w14:paraId="78291636" w14:textId="77777777" w:rsidR="00EA7933" w:rsidDel="004D1E0E" w:rsidRDefault="00EA7933">
            <w:pPr>
              <w:rPr>
                <w:ins w:id="1728" w:author="TF 112318" w:date="2018-11-23T14:17:00Z"/>
                <w:del w:id="1729" w:author="TF 112518" w:date="2018-11-26T22:48:00Z"/>
                <w:rFonts w:ascii="Calibri" w:hAnsi="Calibri"/>
                <w:color w:val="000000"/>
                <w:sz w:val="18"/>
                <w:szCs w:val="18"/>
              </w:rPr>
            </w:pPr>
            <w:ins w:id="1730" w:author="TF 112318" w:date="2018-11-23T14:17:00Z">
              <w:del w:id="1731"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
          <w:p w14:paraId="78291637" w14:textId="77777777" w:rsidR="00EA7933" w:rsidRPr="002A4574" w:rsidDel="004D1E0E" w:rsidRDefault="00EA7933" w:rsidP="00636F83">
            <w:pPr>
              <w:rPr>
                <w:ins w:id="1732" w:author="TF 112318" w:date="2018-11-23T14:17:00Z"/>
                <w:del w:id="1733" w:author="TF 112518" w:date="2018-11-26T22:48:00Z"/>
                <w:rFonts w:ascii="Calibri" w:hAnsi="Calibri"/>
                <w:color w:val="000000"/>
                <w:sz w:val="18"/>
                <w:szCs w:val="18"/>
              </w:rPr>
            </w:pPr>
            <w:ins w:id="1734" w:author="TF 112318" w:date="2018-11-23T14:17:00Z">
              <w:del w:id="1735" w:author="TF 112518" w:date="2018-11-26T22:48:00Z">
                <w:r w:rsidRPr="002A4574" w:rsidDel="004D1E0E">
                  <w:rPr>
                    <w:rFonts w:ascii="Calibri" w:hAnsi="Calibri"/>
                    <w:color w:val="000000"/>
                    <w:sz w:val="18"/>
                    <w:szCs w:val="18"/>
                  </w:rPr>
                  <w:delText xml:space="preserve">Fresno Yosemite Intl AP </w:delText>
                </w:r>
              </w:del>
            </w:ins>
          </w:p>
        </w:tc>
        <w:tc>
          <w:tcPr>
            <w:tcW w:w="1332" w:type="dxa"/>
            <w:tcBorders>
              <w:top w:val="nil"/>
              <w:left w:val="nil"/>
              <w:bottom w:val="nil"/>
              <w:right w:val="nil"/>
            </w:tcBorders>
            <w:shd w:val="clear" w:color="auto" w:fill="auto"/>
            <w:noWrap/>
            <w:vAlign w:val="center"/>
          </w:tcPr>
          <w:p w14:paraId="78291638" w14:textId="77777777" w:rsidR="00EA7933" w:rsidDel="004D1E0E" w:rsidRDefault="00EA7933">
            <w:pPr>
              <w:rPr>
                <w:ins w:id="1736" w:author="TF 112318" w:date="2018-11-23T14:17:00Z"/>
                <w:del w:id="1737" w:author="TF 112518" w:date="2018-11-26T22:48:00Z"/>
                <w:rFonts w:ascii="Calibri" w:hAnsi="Calibri"/>
                <w:color w:val="000000"/>
                <w:sz w:val="18"/>
                <w:szCs w:val="18"/>
              </w:rPr>
            </w:pPr>
            <w:ins w:id="1738" w:author="TF 112318" w:date="2018-11-23T14:17:00Z">
              <w:del w:id="1739" w:author="TF 112518" w:date="2018-11-26T22:48:00Z">
                <w:r w:rsidRPr="002A4574" w:rsidDel="004D1E0E">
                  <w:rPr>
                    <w:rFonts w:ascii="Calibri" w:hAnsi="Calibri"/>
                    <w:color w:val="000000"/>
                    <w:sz w:val="18"/>
                    <w:szCs w:val="18"/>
                  </w:rPr>
                  <w:delText>36.78</w:delText>
                </w:r>
              </w:del>
            </w:ins>
          </w:p>
        </w:tc>
        <w:tc>
          <w:tcPr>
            <w:tcW w:w="1306" w:type="dxa"/>
            <w:tcBorders>
              <w:top w:val="nil"/>
              <w:left w:val="nil"/>
              <w:bottom w:val="nil"/>
              <w:right w:val="nil"/>
            </w:tcBorders>
            <w:shd w:val="clear" w:color="auto" w:fill="auto"/>
            <w:noWrap/>
            <w:vAlign w:val="center"/>
          </w:tcPr>
          <w:p w14:paraId="78291639" w14:textId="77777777" w:rsidR="00EA7933" w:rsidDel="004D1E0E" w:rsidRDefault="00EA7933">
            <w:pPr>
              <w:rPr>
                <w:ins w:id="1740" w:author="TF 112318" w:date="2018-11-23T14:17:00Z"/>
                <w:del w:id="1741" w:author="TF 112518" w:date="2018-11-26T22:48:00Z"/>
                <w:rFonts w:ascii="Calibri" w:hAnsi="Calibri"/>
                <w:color w:val="000000"/>
                <w:sz w:val="18"/>
                <w:szCs w:val="18"/>
              </w:rPr>
            </w:pPr>
            <w:ins w:id="1742" w:author="TF 112318" w:date="2018-11-23T14:17:00Z">
              <w:del w:id="1743" w:author="TF 112518" w:date="2018-11-26T22:48:00Z">
                <w:r w:rsidRPr="002A4574" w:rsidDel="004D1E0E">
                  <w:rPr>
                    <w:rFonts w:ascii="Calibri" w:hAnsi="Calibri"/>
                    <w:color w:val="000000"/>
                    <w:sz w:val="18"/>
                    <w:szCs w:val="18"/>
                  </w:rPr>
                  <w:delText>–119.72</w:delText>
                </w:r>
              </w:del>
            </w:ins>
          </w:p>
        </w:tc>
        <w:tc>
          <w:tcPr>
            <w:tcW w:w="1616" w:type="dxa"/>
            <w:tcBorders>
              <w:top w:val="nil"/>
              <w:left w:val="nil"/>
              <w:bottom w:val="nil"/>
              <w:right w:val="nil"/>
            </w:tcBorders>
            <w:shd w:val="clear" w:color="auto" w:fill="auto"/>
            <w:noWrap/>
            <w:vAlign w:val="center"/>
          </w:tcPr>
          <w:p w14:paraId="7829163A" w14:textId="77777777" w:rsidR="00EA7933" w:rsidDel="004D1E0E" w:rsidRDefault="00EA7933">
            <w:pPr>
              <w:rPr>
                <w:ins w:id="1744" w:author="TF 112318" w:date="2018-11-23T14:17:00Z"/>
                <w:del w:id="1745" w:author="TF 112518" w:date="2018-11-26T22:48:00Z"/>
                <w:rFonts w:ascii="Calibri" w:hAnsi="Calibri"/>
                <w:color w:val="000000"/>
                <w:sz w:val="18"/>
                <w:szCs w:val="18"/>
              </w:rPr>
            </w:pPr>
            <w:ins w:id="1746" w:author="TF 112318" w:date="2018-11-23T14:17:00Z">
              <w:del w:id="1747"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42" w14:textId="77777777" w:rsidTr="004E0C14">
        <w:trPr>
          <w:trHeight w:val="240"/>
          <w:ins w:id="1748" w:author="TF 112318" w:date="2018-11-23T14:17:00Z"/>
          <w:del w:id="1749" w:author="TF 112518" w:date="2018-11-26T22:48:00Z"/>
        </w:trPr>
        <w:tc>
          <w:tcPr>
            <w:tcW w:w="1310" w:type="dxa"/>
            <w:tcBorders>
              <w:top w:val="nil"/>
              <w:left w:val="nil"/>
              <w:bottom w:val="nil"/>
              <w:right w:val="nil"/>
            </w:tcBorders>
            <w:shd w:val="clear" w:color="auto" w:fill="auto"/>
            <w:noWrap/>
            <w:vAlign w:val="center"/>
          </w:tcPr>
          <w:p w14:paraId="7829163C" w14:textId="77777777" w:rsidR="00EA7933" w:rsidDel="004D1E0E" w:rsidRDefault="00EA7933">
            <w:pPr>
              <w:rPr>
                <w:ins w:id="1750" w:author="TF 112318" w:date="2018-11-23T14:17:00Z"/>
                <w:del w:id="1751" w:author="TF 112518" w:date="2018-11-26T22:48:00Z"/>
                <w:rFonts w:ascii="Calibri" w:hAnsi="Calibri"/>
                <w:color w:val="000000"/>
                <w:sz w:val="18"/>
                <w:szCs w:val="18"/>
              </w:rPr>
            </w:pPr>
            <w:ins w:id="1752" w:author="TF 112318" w:date="2018-11-23T14:17:00Z">
              <w:del w:id="1753" w:author="TF 112518" w:date="2018-11-26T22:48:00Z">
                <w:r w:rsidRPr="002A4574" w:rsidDel="004D1E0E">
                  <w:rPr>
                    <w:rFonts w:ascii="Calibri" w:hAnsi="Calibri"/>
                    <w:color w:val="000000"/>
                    <w:sz w:val="18"/>
                    <w:szCs w:val="18"/>
                  </w:rPr>
                  <w:delText>723895</w:delText>
                </w:r>
              </w:del>
            </w:ins>
          </w:p>
        </w:tc>
        <w:tc>
          <w:tcPr>
            <w:tcW w:w="855" w:type="dxa"/>
            <w:tcBorders>
              <w:top w:val="nil"/>
              <w:left w:val="nil"/>
              <w:bottom w:val="nil"/>
              <w:right w:val="nil"/>
            </w:tcBorders>
            <w:shd w:val="clear" w:color="auto" w:fill="auto"/>
            <w:noWrap/>
            <w:vAlign w:val="center"/>
          </w:tcPr>
          <w:p w14:paraId="7829163D" w14:textId="77777777" w:rsidR="00EA7933" w:rsidDel="004D1E0E" w:rsidRDefault="00EA7933">
            <w:pPr>
              <w:rPr>
                <w:ins w:id="1754" w:author="TF 112318" w:date="2018-11-23T14:17:00Z"/>
                <w:del w:id="1755" w:author="TF 112518" w:date="2018-11-26T22:48:00Z"/>
                <w:rFonts w:ascii="Calibri" w:hAnsi="Calibri"/>
                <w:color w:val="000000"/>
                <w:sz w:val="18"/>
                <w:szCs w:val="18"/>
              </w:rPr>
            </w:pPr>
            <w:ins w:id="1756" w:author="TF 112318" w:date="2018-11-23T14:17:00Z">
              <w:del w:id="1757" w:author="TF 112518" w:date="2018-11-26T22:48:00Z">
                <w:r w:rsidRPr="002A4574" w:rsidDel="004D1E0E">
                  <w:rPr>
                    <w:rFonts w:ascii="Calibri" w:hAnsi="Calibri"/>
                    <w:color w:val="000000"/>
                    <w:sz w:val="18"/>
                    <w:szCs w:val="18"/>
                  </w:rPr>
                  <w:delText>0.42</w:delText>
                </w:r>
              </w:del>
            </w:ins>
          </w:p>
        </w:tc>
        <w:tc>
          <w:tcPr>
            <w:tcW w:w="4502" w:type="dxa"/>
            <w:tcBorders>
              <w:top w:val="nil"/>
              <w:left w:val="nil"/>
              <w:bottom w:val="nil"/>
              <w:right w:val="nil"/>
            </w:tcBorders>
            <w:shd w:val="clear" w:color="auto" w:fill="auto"/>
            <w:noWrap/>
            <w:vAlign w:val="bottom"/>
          </w:tcPr>
          <w:p w14:paraId="7829163E" w14:textId="77777777" w:rsidR="00EA7933" w:rsidRPr="002A4574" w:rsidDel="004D1E0E" w:rsidRDefault="00EA7933" w:rsidP="00636F83">
            <w:pPr>
              <w:rPr>
                <w:ins w:id="1758" w:author="TF 112318" w:date="2018-11-23T14:17:00Z"/>
                <w:del w:id="1759" w:author="TF 112518" w:date="2018-11-26T22:48:00Z"/>
                <w:rFonts w:ascii="Calibri" w:hAnsi="Calibri"/>
                <w:color w:val="000000"/>
                <w:sz w:val="18"/>
                <w:szCs w:val="18"/>
              </w:rPr>
            </w:pPr>
            <w:ins w:id="1760" w:author="TF 112318" w:date="2018-11-23T14:17:00Z">
              <w:del w:id="1761" w:author="TF 112518" w:date="2018-11-26T22:48:00Z">
                <w:r w:rsidRPr="002A4574" w:rsidDel="004D1E0E">
                  <w:rPr>
                    <w:rFonts w:ascii="Calibri" w:hAnsi="Calibri"/>
                    <w:color w:val="000000"/>
                    <w:sz w:val="18"/>
                    <w:szCs w:val="18"/>
                  </w:rPr>
                  <w:delText xml:space="preserve">Porterville (AWOS) </w:delText>
                </w:r>
              </w:del>
            </w:ins>
          </w:p>
        </w:tc>
        <w:tc>
          <w:tcPr>
            <w:tcW w:w="1332" w:type="dxa"/>
            <w:tcBorders>
              <w:top w:val="nil"/>
              <w:left w:val="nil"/>
              <w:bottom w:val="nil"/>
              <w:right w:val="nil"/>
            </w:tcBorders>
            <w:shd w:val="clear" w:color="auto" w:fill="auto"/>
            <w:noWrap/>
            <w:vAlign w:val="center"/>
          </w:tcPr>
          <w:p w14:paraId="7829163F" w14:textId="77777777" w:rsidR="00EA7933" w:rsidDel="004D1E0E" w:rsidRDefault="00EA7933">
            <w:pPr>
              <w:rPr>
                <w:ins w:id="1762" w:author="TF 112318" w:date="2018-11-23T14:17:00Z"/>
                <w:del w:id="1763" w:author="TF 112518" w:date="2018-11-26T22:48:00Z"/>
                <w:rFonts w:ascii="Calibri" w:hAnsi="Calibri"/>
                <w:color w:val="000000"/>
                <w:sz w:val="18"/>
                <w:szCs w:val="18"/>
              </w:rPr>
            </w:pPr>
            <w:ins w:id="1764" w:author="TF 112318" w:date="2018-11-23T14:17:00Z">
              <w:del w:id="1765" w:author="TF 112518" w:date="2018-11-26T22:48:00Z">
                <w:r w:rsidRPr="002A4574" w:rsidDel="004D1E0E">
                  <w:rPr>
                    <w:rFonts w:ascii="Calibri" w:hAnsi="Calibri"/>
                    <w:color w:val="000000"/>
                    <w:sz w:val="18"/>
                    <w:szCs w:val="18"/>
                  </w:rPr>
                  <w:delText>36.03</w:delText>
                </w:r>
              </w:del>
            </w:ins>
          </w:p>
        </w:tc>
        <w:tc>
          <w:tcPr>
            <w:tcW w:w="1306" w:type="dxa"/>
            <w:tcBorders>
              <w:top w:val="nil"/>
              <w:left w:val="nil"/>
              <w:bottom w:val="nil"/>
              <w:right w:val="nil"/>
            </w:tcBorders>
            <w:shd w:val="clear" w:color="auto" w:fill="auto"/>
            <w:noWrap/>
            <w:vAlign w:val="center"/>
          </w:tcPr>
          <w:p w14:paraId="78291640" w14:textId="77777777" w:rsidR="00EA7933" w:rsidDel="004D1E0E" w:rsidRDefault="00EA7933">
            <w:pPr>
              <w:rPr>
                <w:ins w:id="1766" w:author="TF 112318" w:date="2018-11-23T14:17:00Z"/>
                <w:del w:id="1767" w:author="TF 112518" w:date="2018-11-26T22:48:00Z"/>
                <w:rFonts w:ascii="Calibri" w:hAnsi="Calibri"/>
                <w:color w:val="000000"/>
                <w:sz w:val="18"/>
                <w:szCs w:val="18"/>
              </w:rPr>
            </w:pPr>
            <w:ins w:id="1768" w:author="TF 112318" w:date="2018-11-23T14:17:00Z">
              <w:del w:id="1769" w:author="TF 112518" w:date="2018-11-26T22:48:00Z">
                <w:r w:rsidRPr="002A4574" w:rsidDel="004D1E0E">
                  <w:rPr>
                    <w:rFonts w:ascii="Calibri" w:hAnsi="Calibri"/>
                    <w:color w:val="000000"/>
                    <w:sz w:val="18"/>
                    <w:szCs w:val="18"/>
                  </w:rPr>
                  <w:delText>–119.07</w:delText>
                </w:r>
              </w:del>
            </w:ins>
          </w:p>
        </w:tc>
        <w:tc>
          <w:tcPr>
            <w:tcW w:w="1616" w:type="dxa"/>
            <w:tcBorders>
              <w:top w:val="nil"/>
              <w:left w:val="nil"/>
              <w:bottom w:val="nil"/>
              <w:right w:val="nil"/>
            </w:tcBorders>
            <w:shd w:val="clear" w:color="auto" w:fill="auto"/>
            <w:noWrap/>
            <w:vAlign w:val="center"/>
          </w:tcPr>
          <w:p w14:paraId="78291641" w14:textId="77777777" w:rsidR="00EA7933" w:rsidDel="004D1E0E" w:rsidRDefault="00EA7933">
            <w:pPr>
              <w:rPr>
                <w:ins w:id="1770" w:author="TF 112318" w:date="2018-11-23T14:17:00Z"/>
                <w:del w:id="1771" w:author="TF 112518" w:date="2018-11-26T22:48:00Z"/>
                <w:rFonts w:ascii="Calibri" w:hAnsi="Calibri"/>
                <w:color w:val="000000"/>
                <w:sz w:val="18"/>
                <w:szCs w:val="18"/>
              </w:rPr>
            </w:pPr>
            <w:ins w:id="1772" w:author="TF 112318" w:date="2018-11-23T14:17:00Z">
              <w:del w:id="1773"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49" w14:textId="77777777" w:rsidTr="004E0C14">
        <w:trPr>
          <w:trHeight w:val="240"/>
          <w:ins w:id="1774" w:author="TF 112318" w:date="2018-11-23T14:17:00Z"/>
          <w:del w:id="1775" w:author="TF 112518" w:date="2018-11-26T22:48:00Z"/>
        </w:trPr>
        <w:tc>
          <w:tcPr>
            <w:tcW w:w="1310" w:type="dxa"/>
            <w:tcBorders>
              <w:top w:val="nil"/>
              <w:left w:val="nil"/>
              <w:bottom w:val="nil"/>
              <w:right w:val="nil"/>
            </w:tcBorders>
            <w:shd w:val="clear" w:color="auto" w:fill="auto"/>
            <w:noWrap/>
            <w:vAlign w:val="center"/>
          </w:tcPr>
          <w:p w14:paraId="78291643" w14:textId="77777777" w:rsidR="00EA7933" w:rsidDel="004D1E0E" w:rsidRDefault="00EA7933">
            <w:pPr>
              <w:rPr>
                <w:ins w:id="1776" w:author="TF 112318" w:date="2018-11-23T14:17:00Z"/>
                <w:del w:id="1777" w:author="TF 112518" w:date="2018-11-26T22:48:00Z"/>
                <w:rFonts w:ascii="Calibri" w:hAnsi="Calibri"/>
                <w:color w:val="000000"/>
                <w:sz w:val="18"/>
                <w:szCs w:val="18"/>
              </w:rPr>
            </w:pPr>
            <w:ins w:id="1778" w:author="TF 112318" w:date="2018-11-23T14:17:00Z">
              <w:del w:id="1779" w:author="TF 112518" w:date="2018-11-26T22:48:00Z">
                <w:r w:rsidRPr="002A4574" w:rsidDel="004D1E0E">
                  <w:rPr>
                    <w:rFonts w:ascii="Calibri" w:hAnsi="Calibri"/>
                    <w:color w:val="000000"/>
                    <w:sz w:val="18"/>
                    <w:szCs w:val="18"/>
                  </w:rPr>
                  <w:delText>723896</w:delText>
                </w:r>
              </w:del>
            </w:ins>
          </w:p>
        </w:tc>
        <w:tc>
          <w:tcPr>
            <w:tcW w:w="855" w:type="dxa"/>
            <w:tcBorders>
              <w:top w:val="nil"/>
              <w:left w:val="nil"/>
              <w:bottom w:val="nil"/>
              <w:right w:val="nil"/>
            </w:tcBorders>
            <w:shd w:val="clear" w:color="auto" w:fill="auto"/>
            <w:noWrap/>
            <w:vAlign w:val="center"/>
          </w:tcPr>
          <w:p w14:paraId="78291644" w14:textId="77777777" w:rsidR="00EA7933" w:rsidDel="004D1E0E" w:rsidRDefault="00EA7933">
            <w:pPr>
              <w:rPr>
                <w:ins w:id="1780" w:author="TF 112318" w:date="2018-11-23T14:17:00Z"/>
                <w:del w:id="1781" w:author="TF 112518" w:date="2018-11-26T22:48:00Z"/>
                <w:rFonts w:ascii="Calibri" w:hAnsi="Calibri"/>
                <w:color w:val="000000"/>
                <w:sz w:val="18"/>
                <w:szCs w:val="18"/>
              </w:rPr>
            </w:pPr>
            <w:ins w:id="1782" w:author="TF 112318" w:date="2018-11-23T14:17:00Z">
              <w:del w:id="1783"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
          <w:p w14:paraId="78291645" w14:textId="77777777" w:rsidR="00EA7933" w:rsidRPr="002A4574" w:rsidDel="004D1E0E" w:rsidRDefault="00EA7933" w:rsidP="00636F83">
            <w:pPr>
              <w:rPr>
                <w:ins w:id="1784" w:author="TF 112318" w:date="2018-11-23T14:17:00Z"/>
                <w:del w:id="1785" w:author="TF 112518" w:date="2018-11-26T22:48:00Z"/>
                <w:rFonts w:ascii="Calibri" w:hAnsi="Calibri"/>
                <w:color w:val="000000"/>
                <w:sz w:val="18"/>
                <w:szCs w:val="18"/>
              </w:rPr>
            </w:pPr>
            <w:ins w:id="1786" w:author="TF 112318" w:date="2018-11-23T14:17:00Z">
              <w:del w:id="1787" w:author="TF 112518" w:date="2018-11-26T22:48:00Z">
                <w:r w:rsidRPr="002A4574" w:rsidDel="004D1E0E">
                  <w:rPr>
                    <w:rFonts w:ascii="Calibri" w:hAnsi="Calibri"/>
                    <w:color w:val="000000"/>
                    <w:sz w:val="18"/>
                    <w:szCs w:val="18"/>
                  </w:rPr>
                  <w:delText xml:space="preserve">Visalia Muni (AWOS) </w:delText>
                </w:r>
              </w:del>
            </w:ins>
          </w:p>
        </w:tc>
        <w:tc>
          <w:tcPr>
            <w:tcW w:w="1332" w:type="dxa"/>
            <w:tcBorders>
              <w:top w:val="nil"/>
              <w:left w:val="nil"/>
              <w:bottom w:val="nil"/>
              <w:right w:val="nil"/>
            </w:tcBorders>
            <w:shd w:val="clear" w:color="auto" w:fill="auto"/>
            <w:noWrap/>
            <w:vAlign w:val="center"/>
          </w:tcPr>
          <w:p w14:paraId="78291646" w14:textId="77777777" w:rsidR="00EA7933" w:rsidDel="004D1E0E" w:rsidRDefault="00EA7933">
            <w:pPr>
              <w:rPr>
                <w:ins w:id="1788" w:author="TF 112318" w:date="2018-11-23T14:17:00Z"/>
                <w:del w:id="1789" w:author="TF 112518" w:date="2018-11-26T22:48:00Z"/>
                <w:rFonts w:ascii="Calibri" w:hAnsi="Calibri"/>
                <w:color w:val="000000"/>
                <w:sz w:val="18"/>
                <w:szCs w:val="18"/>
              </w:rPr>
            </w:pPr>
            <w:ins w:id="1790" w:author="TF 112318" w:date="2018-11-23T14:17:00Z">
              <w:del w:id="1791" w:author="TF 112518" w:date="2018-11-26T22:48:00Z">
                <w:r w:rsidRPr="002A4574" w:rsidDel="004D1E0E">
                  <w:rPr>
                    <w:rFonts w:ascii="Calibri" w:hAnsi="Calibri"/>
                    <w:color w:val="000000"/>
                    <w:sz w:val="18"/>
                    <w:szCs w:val="18"/>
                  </w:rPr>
                  <w:delText>36.32</w:delText>
                </w:r>
              </w:del>
            </w:ins>
          </w:p>
        </w:tc>
        <w:tc>
          <w:tcPr>
            <w:tcW w:w="1306" w:type="dxa"/>
            <w:tcBorders>
              <w:top w:val="nil"/>
              <w:left w:val="nil"/>
              <w:bottom w:val="nil"/>
              <w:right w:val="nil"/>
            </w:tcBorders>
            <w:shd w:val="clear" w:color="auto" w:fill="auto"/>
            <w:noWrap/>
            <w:vAlign w:val="center"/>
          </w:tcPr>
          <w:p w14:paraId="78291647" w14:textId="77777777" w:rsidR="00EA7933" w:rsidDel="004D1E0E" w:rsidRDefault="00EA7933">
            <w:pPr>
              <w:rPr>
                <w:ins w:id="1792" w:author="TF 112318" w:date="2018-11-23T14:17:00Z"/>
                <w:del w:id="1793" w:author="TF 112518" w:date="2018-11-26T22:48:00Z"/>
                <w:rFonts w:ascii="Calibri" w:hAnsi="Calibri"/>
                <w:color w:val="000000"/>
                <w:sz w:val="18"/>
                <w:szCs w:val="18"/>
              </w:rPr>
            </w:pPr>
            <w:ins w:id="1794" w:author="TF 112318" w:date="2018-11-23T14:17:00Z">
              <w:del w:id="1795" w:author="TF 112518" w:date="2018-11-26T22:48:00Z">
                <w:r w:rsidRPr="002A4574" w:rsidDel="004D1E0E">
                  <w:rPr>
                    <w:rFonts w:ascii="Calibri" w:hAnsi="Calibri"/>
                    <w:color w:val="000000"/>
                    <w:sz w:val="18"/>
                    <w:szCs w:val="18"/>
                  </w:rPr>
                  <w:delText>–119.40</w:delText>
                </w:r>
              </w:del>
            </w:ins>
          </w:p>
        </w:tc>
        <w:tc>
          <w:tcPr>
            <w:tcW w:w="1616" w:type="dxa"/>
            <w:tcBorders>
              <w:top w:val="nil"/>
              <w:left w:val="nil"/>
              <w:bottom w:val="nil"/>
              <w:right w:val="nil"/>
            </w:tcBorders>
            <w:shd w:val="clear" w:color="auto" w:fill="auto"/>
            <w:noWrap/>
            <w:vAlign w:val="center"/>
          </w:tcPr>
          <w:p w14:paraId="78291648" w14:textId="77777777" w:rsidR="00EA7933" w:rsidDel="004D1E0E" w:rsidRDefault="00EA7933">
            <w:pPr>
              <w:rPr>
                <w:ins w:id="1796" w:author="TF 112318" w:date="2018-11-23T14:17:00Z"/>
                <w:del w:id="1797" w:author="TF 112518" w:date="2018-11-26T22:48:00Z"/>
                <w:rFonts w:ascii="Calibri" w:hAnsi="Calibri"/>
                <w:color w:val="000000"/>
                <w:sz w:val="18"/>
                <w:szCs w:val="18"/>
              </w:rPr>
            </w:pPr>
            <w:ins w:id="1798" w:author="TF 112318" w:date="2018-11-23T14:17:00Z">
              <w:del w:id="1799"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0" w14:textId="77777777" w:rsidTr="004E0C14">
        <w:trPr>
          <w:trHeight w:val="240"/>
          <w:ins w:id="1800" w:author="TF 112318" w:date="2018-11-23T14:17:00Z"/>
          <w:del w:id="1801" w:author="TF 112518" w:date="2018-11-26T22:48:00Z"/>
        </w:trPr>
        <w:tc>
          <w:tcPr>
            <w:tcW w:w="1310" w:type="dxa"/>
            <w:tcBorders>
              <w:top w:val="nil"/>
              <w:left w:val="nil"/>
              <w:bottom w:val="nil"/>
              <w:right w:val="nil"/>
            </w:tcBorders>
            <w:shd w:val="clear" w:color="auto" w:fill="auto"/>
            <w:noWrap/>
            <w:vAlign w:val="center"/>
          </w:tcPr>
          <w:p w14:paraId="7829164A" w14:textId="77777777" w:rsidR="00EA7933" w:rsidDel="004D1E0E" w:rsidRDefault="00EA7933">
            <w:pPr>
              <w:rPr>
                <w:ins w:id="1802" w:author="TF 112318" w:date="2018-11-23T14:17:00Z"/>
                <w:del w:id="1803" w:author="TF 112518" w:date="2018-11-26T22:48:00Z"/>
                <w:rFonts w:ascii="Calibri" w:hAnsi="Calibri"/>
                <w:color w:val="000000"/>
                <w:sz w:val="18"/>
                <w:szCs w:val="18"/>
              </w:rPr>
            </w:pPr>
            <w:ins w:id="1804" w:author="TF 112318" w:date="2018-11-23T14:17:00Z">
              <w:del w:id="1805" w:author="TF 112518" w:date="2018-11-26T22:48:00Z">
                <w:r w:rsidRPr="002A4574" w:rsidDel="004D1E0E">
                  <w:rPr>
                    <w:rFonts w:ascii="Calibri" w:hAnsi="Calibri"/>
                    <w:color w:val="000000"/>
                    <w:sz w:val="18"/>
                    <w:szCs w:val="18"/>
                  </w:rPr>
                  <w:delText>723910</w:delText>
                </w:r>
              </w:del>
            </w:ins>
          </w:p>
        </w:tc>
        <w:tc>
          <w:tcPr>
            <w:tcW w:w="855" w:type="dxa"/>
            <w:tcBorders>
              <w:top w:val="nil"/>
              <w:left w:val="nil"/>
              <w:bottom w:val="nil"/>
              <w:right w:val="nil"/>
            </w:tcBorders>
            <w:shd w:val="clear" w:color="auto" w:fill="auto"/>
            <w:noWrap/>
            <w:vAlign w:val="center"/>
          </w:tcPr>
          <w:p w14:paraId="7829164B" w14:textId="77777777" w:rsidR="00EA7933" w:rsidDel="004D1E0E" w:rsidRDefault="00EA7933">
            <w:pPr>
              <w:rPr>
                <w:ins w:id="1806" w:author="TF 112318" w:date="2018-11-23T14:17:00Z"/>
                <w:del w:id="1807" w:author="TF 112518" w:date="2018-11-26T22:48:00Z"/>
                <w:rFonts w:ascii="Calibri" w:hAnsi="Calibri"/>
                <w:color w:val="000000"/>
                <w:sz w:val="18"/>
                <w:szCs w:val="18"/>
              </w:rPr>
            </w:pPr>
            <w:ins w:id="1808" w:author="TF 112318" w:date="2018-11-23T14:17:00Z">
              <w:del w:id="1809"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
          <w:p w14:paraId="7829164C" w14:textId="77777777" w:rsidR="00EA7933" w:rsidRPr="002A4574" w:rsidDel="004D1E0E" w:rsidRDefault="00EA7933" w:rsidP="00636F83">
            <w:pPr>
              <w:rPr>
                <w:ins w:id="1810" w:author="TF 112318" w:date="2018-11-23T14:17:00Z"/>
                <w:del w:id="1811" w:author="TF 112518" w:date="2018-11-26T22:48:00Z"/>
                <w:rFonts w:ascii="Calibri" w:hAnsi="Calibri"/>
                <w:color w:val="000000"/>
                <w:sz w:val="18"/>
                <w:szCs w:val="18"/>
              </w:rPr>
            </w:pPr>
            <w:ins w:id="1812" w:author="TF 112318" w:date="2018-11-23T14:17:00Z">
              <w:del w:id="1813" w:author="TF 112518" w:date="2018-11-26T22:48:00Z">
                <w:r w:rsidRPr="002A4574" w:rsidDel="004D1E0E">
                  <w:rPr>
                    <w:rFonts w:ascii="Calibri" w:hAnsi="Calibri"/>
                    <w:color w:val="000000"/>
                    <w:sz w:val="18"/>
                    <w:szCs w:val="18"/>
                  </w:rPr>
                  <w:delText xml:space="preserve">Point Mugu Nf </w:delText>
                </w:r>
              </w:del>
            </w:ins>
          </w:p>
        </w:tc>
        <w:tc>
          <w:tcPr>
            <w:tcW w:w="1332" w:type="dxa"/>
            <w:tcBorders>
              <w:top w:val="nil"/>
              <w:left w:val="nil"/>
              <w:bottom w:val="nil"/>
              <w:right w:val="nil"/>
            </w:tcBorders>
            <w:shd w:val="clear" w:color="auto" w:fill="auto"/>
            <w:noWrap/>
            <w:vAlign w:val="center"/>
          </w:tcPr>
          <w:p w14:paraId="7829164D" w14:textId="77777777" w:rsidR="00EA7933" w:rsidDel="004D1E0E" w:rsidRDefault="00EA7933">
            <w:pPr>
              <w:rPr>
                <w:ins w:id="1814" w:author="TF 112318" w:date="2018-11-23T14:17:00Z"/>
                <w:del w:id="1815" w:author="TF 112518" w:date="2018-11-26T22:48:00Z"/>
                <w:rFonts w:ascii="Calibri" w:hAnsi="Calibri"/>
                <w:color w:val="000000"/>
                <w:sz w:val="18"/>
                <w:szCs w:val="18"/>
              </w:rPr>
            </w:pPr>
            <w:ins w:id="1816" w:author="TF 112318" w:date="2018-11-23T14:17:00Z">
              <w:del w:id="1817" w:author="TF 112518" w:date="2018-11-26T22:48:00Z">
                <w:r w:rsidRPr="002A4574" w:rsidDel="004D1E0E">
                  <w:rPr>
                    <w:rFonts w:ascii="Calibri" w:hAnsi="Calibri"/>
                    <w:color w:val="000000"/>
                    <w:sz w:val="18"/>
                    <w:szCs w:val="18"/>
                  </w:rPr>
                  <w:delText>34.12</w:delText>
                </w:r>
              </w:del>
            </w:ins>
          </w:p>
        </w:tc>
        <w:tc>
          <w:tcPr>
            <w:tcW w:w="1306" w:type="dxa"/>
            <w:tcBorders>
              <w:top w:val="nil"/>
              <w:left w:val="nil"/>
              <w:bottom w:val="nil"/>
              <w:right w:val="nil"/>
            </w:tcBorders>
            <w:shd w:val="clear" w:color="auto" w:fill="auto"/>
            <w:noWrap/>
            <w:vAlign w:val="center"/>
          </w:tcPr>
          <w:p w14:paraId="7829164E" w14:textId="77777777" w:rsidR="00EA7933" w:rsidDel="004D1E0E" w:rsidRDefault="00EA7933">
            <w:pPr>
              <w:rPr>
                <w:ins w:id="1818" w:author="TF 112318" w:date="2018-11-23T14:17:00Z"/>
                <w:del w:id="1819" w:author="TF 112518" w:date="2018-11-26T22:48:00Z"/>
                <w:rFonts w:ascii="Calibri" w:hAnsi="Calibri"/>
                <w:color w:val="000000"/>
                <w:sz w:val="18"/>
                <w:szCs w:val="18"/>
              </w:rPr>
            </w:pPr>
            <w:ins w:id="1820" w:author="TF 112318" w:date="2018-11-23T14:17:00Z">
              <w:del w:id="1821" w:author="TF 112518" w:date="2018-11-26T22:48:00Z">
                <w:r w:rsidRPr="002A4574" w:rsidDel="004D1E0E">
                  <w:rPr>
                    <w:rFonts w:ascii="Calibri" w:hAnsi="Calibri"/>
                    <w:color w:val="000000"/>
                    <w:sz w:val="18"/>
                    <w:szCs w:val="18"/>
                  </w:rPr>
                  <w:delText>–119.12</w:delText>
                </w:r>
              </w:del>
            </w:ins>
          </w:p>
        </w:tc>
        <w:tc>
          <w:tcPr>
            <w:tcW w:w="1616" w:type="dxa"/>
            <w:tcBorders>
              <w:top w:val="nil"/>
              <w:left w:val="nil"/>
              <w:bottom w:val="nil"/>
              <w:right w:val="nil"/>
            </w:tcBorders>
            <w:shd w:val="clear" w:color="auto" w:fill="auto"/>
            <w:noWrap/>
            <w:vAlign w:val="center"/>
          </w:tcPr>
          <w:p w14:paraId="7829164F" w14:textId="77777777" w:rsidR="00EA7933" w:rsidDel="004D1E0E" w:rsidRDefault="00EA7933">
            <w:pPr>
              <w:rPr>
                <w:ins w:id="1822" w:author="TF 112318" w:date="2018-11-23T14:17:00Z"/>
                <w:del w:id="1823" w:author="TF 112518" w:date="2018-11-26T22:48:00Z"/>
                <w:rFonts w:ascii="Calibri" w:hAnsi="Calibri"/>
                <w:color w:val="000000"/>
                <w:sz w:val="18"/>
                <w:szCs w:val="18"/>
              </w:rPr>
            </w:pPr>
            <w:ins w:id="1824" w:author="TF 112318" w:date="2018-11-23T14:17:00Z">
              <w:del w:id="1825"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7" w14:textId="77777777" w:rsidTr="004E0C14">
        <w:trPr>
          <w:trHeight w:val="240"/>
          <w:ins w:id="1826" w:author="TF 112318" w:date="2018-11-23T14:17:00Z"/>
          <w:del w:id="1827" w:author="TF 112518" w:date="2018-11-26T22:48:00Z"/>
        </w:trPr>
        <w:tc>
          <w:tcPr>
            <w:tcW w:w="1310" w:type="dxa"/>
            <w:tcBorders>
              <w:top w:val="nil"/>
              <w:left w:val="nil"/>
              <w:bottom w:val="nil"/>
              <w:right w:val="nil"/>
            </w:tcBorders>
            <w:shd w:val="clear" w:color="auto" w:fill="auto"/>
            <w:noWrap/>
            <w:vAlign w:val="center"/>
          </w:tcPr>
          <w:p w14:paraId="78291651" w14:textId="77777777" w:rsidR="00EA7933" w:rsidDel="004D1E0E" w:rsidRDefault="00EA7933">
            <w:pPr>
              <w:rPr>
                <w:ins w:id="1828" w:author="TF 112318" w:date="2018-11-23T14:17:00Z"/>
                <w:del w:id="1829" w:author="TF 112518" w:date="2018-11-26T22:48:00Z"/>
                <w:rFonts w:ascii="Calibri" w:hAnsi="Calibri"/>
                <w:color w:val="000000"/>
                <w:sz w:val="18"/>
                <w:szCs w:val="18"/>
              </w:rPr>
            </w:pPr>
            <w:ins w:id="1830" w:author="TF 112318" w:date="2018-11-23T14:17:00Z">
              <w:del w:id="1831" w:author="TF 112518" w:date="2018-11-26T22:48:00Z">
                <w:r w:rsidRPr="002A4574" w:rsidDel="004D1E0E">
                  <w:rPr>
                    <w:rFonts w:ascii="Calibri" w:hAnsi="Calibri"/>
                    <w:color w:val="000000"/>
                    <w:sz w:val="18"/>
                    <w:szCs w:val="18"/>
                  </w:rPr>
                  <w:delText>723925</w:delText>
                </w:r>
              </w:del>
            </w:ins>
          </w:p>
        </w:tc>
        <w:tc>
          <w:tcPr>
            <w:tcW w:w="855" w:type="dxa"/>
            <w:tcBorders>
              <w:top w:val="nil"/>
              <w:left w:val="nil"/>
              <w:bottom w:val="nil"/>
              <w:right w:val="nil"/>
            </w:tcBorders>
            <w:shd w:val="clear" w:color="auto" w:fill="auto"/>
            <w:noWrap/>
            <w:vAlign w:val="center"/>
          </w:tcPr>
          <w:p w14:paraId="78291652" w14:textId="77777777" w:rsidR="00EA7933" w:rsidDel="004D1E0E" w:rsidRDefault="00EA7933">
            <w:pPr>
              <w:rPr>
                <w:ins w:id="1832" w:author="TF 112318" w:date="2018-11-23T14:17:00Z"/>
                <w:del w:id="1833" w:author="TF 112518" w:date="2018-11-26T22:48:00Z"/>
                <w:rFonts w:ascii="Calibri" w:hAnsi="Calibri"/>
                <w:color w:val="000000"/>
                <w:sz w:val="18"/>
                <w:szCs w:val="18"/>
              </w:rPr>
            </w:pPr>
            <w:ins w:id="1834" w:author="TF 112318" w:date="2018-11-23T14:17:00Z">
              <w:del w:id="1835" w:author="TF 112518" w:date="2018-11-26T22:48:00Z">
                <w:r w:rsidRPr="002A4574" w:rsidDel="004D1E0E">
                  <w:rPr>
                    <w:rFonts w:ascii="Calibri" w:hAnsi="Calibri"/>
                    <w:color w:val="000000"/>
                    <w:sz w:val="18"/>
                    <w:szCs w:val="18"/>
                  </w:rPr>
                  <w:delText>0.44</w:delText>
                </w:r>
              </w:del>
            </w:ins>
          </w:p>
        </w:tc>
        <w:tc>
          <w:tcPr>
            <w:tcW w:w="4502" w:type="dxa"/>
            <w:tcBorders>
              <w:top w:val="nil"/>
              <w:left w:val="nil"/>
              <w:bottom w:val="nil"/>
              <w:right w:val="nil"/>
            </w:tcBorders>
            <w:shd w:val="clear" w:color="auto" w:fill="auto"/>
            <w:noWrap/>
            <w:vAlign w:val="bottom"/>
          </w:tcPr>
          <w:p w14:paraId="78291653" w14:textId="77777777" w:rsidR="00EA7933" w:rsidRPr="002A4574" w:rsidDel="004D1E0E" w:rsidRDefault="00EA7933" w:rsidP="00636F83">
            <w:pPr>
              <w:rPr>
                <w:ins w:id="1836" w:author="TF 112318" w:date="2018-11-23T14:17:00Z"/>
                <w:del w:id="1837" w:author="TF 112518" w:date="2018-11-26T22:48:00Z"/>
                <w:rFonts w:ascii="Calibri" w:hAnsi="Calibri"/>
                <w:color w:val="000000"/>
                <w:sz w:val="18"/>
                <w:szCs w:val="18"/>
              </w:rPr>
            </w:pPr>
            <w:ins w:id="1838" w:author="TF 112318" w:date="2018-11-23T14:17:00Z">
              <w:del w:id="1839" w:author="TF 112518" w:date="2018-11-26T22:48:00Z">
                <w:r w:rsidRPr="002A4574" w:rsidDel="004D1E0E">
                  <w:rPr>
                    <w:rFonts w:ascii="Calibri" w:hAnsi="Calibri"/>
                    <w:color w:val="000000"/>
                    <w:sz w:val="18"/>
                    <w:szCs w:val="18"/>
                  </w:rPr>
                  <w:delText xml:space="preserve">Santa Barbara Municipal AP </w:delText>
                </w:r>
              </w:del>
            </w:ins>
          </w:p>
        </w:tc>
        <w:tc>
          <w:tcPr>
            <w:tcW w:w="1332" w:type="dxa"/>
            <w:tcBorders>
              <w:top w:val="nil"/>
              <w:left w:val="nil"/>
              <w:bottom w:val="nil"/>
              <w:right w:val="nil"/>
            </w:tcBorders>
            <w:shd w:val="clear" w:color="auto" w:fill="auto"/>
            <w:noWrap/>
            <w:vAlign w:val="center"/>
          </w:tcPr>
          <w:p w14:paraId="78291654" w14:textId="77777777" w:rsidR="00EA7933" w:rsidDel="004D1E0E" w:rsidRDefault="00EA7933">
            <w:pPr>
              <w:rPr>
                <w:ins w:id="1840" w:author="TF 112318" w:date="2018-11-23T14:17:00Z"/>
                <w:del w:id="1841" w:author="TF 112518" w:date="2018-11-26T22:48:00Z"/>
                <w:rFonts w:ascii="Calibri" w:hAnsi="Calibri"/>
                <w:color w:val="000000"/>
                <w:sz w:val="18"/>
                <w:szCs w:val="18"/>
              </w:rPr>
            </w:pPr>
            <w:ins w:id="1842" w:author="TF 112318" w:date="2018-11-23T14:17:00Z">
              <w:del w:id="1843" w:author="TF 112518" w:date="2018-11-26T22:48:00Z">
                <w:r w:rsidRPr="002A4574" w:rsidDel="004D1E0E">
                  <w:rPr>
                    <w:rFonts w:ascii="Calibri" w:hAnsi="Calibri"/>
                    <w:color w:val="000000"/>
                    <w:sz w:val="18"/>
                    <w:szCs w:val="18"/>
                  </w:rPr>
                  <w:delText>34.43</w:delText>
                </w:r>
              </w:del>
            </w:ins>
          </w:p>
        </w:tc>
        <w:tc>
          <w:tcPr>
            <w:tcW w:w="1306" w:type="dxa"/>
            <w:tcBorders>
              <w:top w:val="nil"/>
              <w:left w:val="nil"/>
              <w:bottom w:val="nil"/>
              <w:right w:val="nil"/>
            </w:tcBorders>
            <w:shd w:val="clear" w:color="auto" w:fill="auto"/>
            <w:noWrap/>
            <w:vAlign w:val="center"/>
          </w:tcPr>
          <w:p w14:paraId="78291655" w14:textId="77777777" w:rsidR="00EA7933" w:rsidDel="004D1E0E" w:rsidRDefault="00EA7933">
            <w:pPr>
              <w:rPr>
                <w:ins w:id="1844" w:author="TF 112318" w:date="2018-11-23T14:17:00Z"/>
                <w:del w:id="1845" w:author="TF 112518" w:date="2018-11-26T22:48:00Z"/>
                <w:rFonts w:ascii="Calibri" w:hAnsi="Calibri"/>
                <w:color w:val="000000"/>
                <w:sz w:val="18"/>
                <w:szCs w:val="18"/>
              </w:rPr>
            </w:pPr>
            <w:ins w:id="1846" w:author="TF 112318" w:date="2018-11-23T14:17:00Z">
              <w:del w:id="1847" w:author="TF 112518" w:date="2018-11-26T22:48:00Z">
                <w:r w:rsidRPr="002A4574" w:rsidDel="004D1E0E">
                  <w:rPr>
                    <w:rFonts w:ascii="Calibri" w:hAnsi="Calibri"/>
                    <w:color w:val="000000"/>
                    <w:sz w:val="18"/>
                    <w:szCs w:val="18"/>
                  </w:rPr>
                  <w:delText>–119.85</w:delText>
                </w:r>
              </w:del>
            </w:ins>
          </w:p>
        </w:tc>
        <w:tc>
          <w:tcPr>
            <w:tcW w:w="1616" w:type="dxa"/>
            <w:tcBorders>
              <w:top w:val="nil"/>
              <w:left w:val="nil"/>
              <w:bottom w:val="nil"/>
              <w:right w:val="nil"/>
            </w:tcBorders>
            <w:shd w:val="clear" w:color="auto" w:fill="auto"/>
            <w:noWrap/>
            <w:vAlign w:val="center"/>
          </w:tcPr>
          <w:p w14:paraId="78291656" w14:textId="77777777" w:rsidR="00EA7933" w:rsidDel="004D1E0E" w:rsidRDefault="00EA7933">
            <w:pPr>
              <w:rPr>
                <w:ins w:id="1848" w:author="TF 112318" w:date="2018-11-23T14:17:00Z"/>
                <w:del w:id="1849" w:author="TF 112518" w:date="2018-11-26T22:48:00Z"/>
                <w:rFonts w:ascii="Calibri" w:hAnsi="Calibri"/>
                <w:color w:val="000000"/>
                <w:sz w:val="18"/>
                <w:szCs w:val="18"/>
              </w:rPr>
            </w:pPr>
            <w:ins w:id="1850" w:author="TF 112318" w:date="2018-11-23T14:17:00Z">
              <w:del w:id="1851"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E" w14:textId="77777777" w:rsidTr="004E0C14">
        <w:trPr>
          <w:trHeight w:val="240"/>
          <w:ins w:id="1852" w:author="TF 112318" w:date="2018-11-23T14:17:00Z"/>
          <w:del w:id="1853" w:author="TF 112518" w:date="2018-11-26T22:48:00Z"/>
        </w:trPr>
        <w:tc>
          <w:tcPr>
            <w:tcW w:w="1310" w:type="dxa"/>
            <w:tcBorders>
              <w:top w:val="nil"/>
              <w:left w:val="nil"/>
              <w:bottom w:val="nil"/>
              <w:right w:val="nil"/>
            </w:tcBorders>
            <w:shd w:val="clear" w:color="auto" w:fill="auto"/>
            <w:noWrap/>
            <w:vAlign w:val="center"/>
          </w:tcPr>
          <w:p w14:paraId="78291658" w14:textId="77777777" w:rsidR="00EA7933" w:rsidDel="004D1E0E" w:rsidRDefault="00EA7933">
            <w:pPr>
              <w:rPr>
                <w:ins w:id="1854" w:author="TF 112318" w:date="2018-11-23T14:17:00Z"/>
                <w:del w:id="1855" w:author="TF 112518" w:date="2018-11-26T22:48:00Z"/>
                <w:rFonts w:ascii="Calibri" w:hAnsi="Calibri"/>
                <w:color w:val="000000"/>
                <w:sz w:val="18"/>
                <w:szCs w:val="18"/>
              </w:rPr>
            </w:pPr>
            <w:ins w:id="1856" w:author="TF 112318" w:date="2018-11-23T14:17:00Z">
              <w:del w:id="1857" w:author="TF 112518" w:date="2018-11-26T22:48:00Z">
                <w:r w:rsidRPr="002A4574" w:rsidDel="004D1E0E">
                  <w:rPr>
                    <w:rFonts w:ascii="Calibri" w:hAnsi="Calibri"/>
                    <w:color w:val="000000"/>
                    <w:sz w:val="18"/>
                    <w:szCs w:val="18"/>
                  </w:rPr>
                  <w:delText>723926</w:delText>
                </w:r>
              </w:del>
            </w:ins>
          </w:p>
        </w:tc>
        <w:tc>
          <w:tcPr>
            <w:tcW w:w="855" w:type="dxa"/>
            <w:tcBorders>
              <w:top w:val="nil"/>
              <w:left w:val="nil"/>
              <w:bottom w:val="nil"/>
              <w:right w:val="nil"/>
            </w:tcBorders>
            <w:shd w:val="clear" w:color="auto" w:fill="auto"/>
            <w:noWrap/>
            <w:vAlign w:val="center"/>
          </w:tcPr>
          <w:p w14:paraId="78291659" w14:textId="77777777" w:rsidR="00EA7933" w:rsidDel="004D1E0E" w:rsidRDefault="00EA7933">
            <w:pPr>
              <w:rPr>
                <w:ins w:id="1858" w:author="TF 112318" w:date="2018-11-23T14:17:00Z"/>
                <w:del w:id="1859" w:author="TF 112518" w:date="2018-11-26T22:48:00Z"/>
                <w:rFonts w:ascii="Calibri" w:hAnsi="Calibri"/>
                <w:color w:val="000000"/>
                <w:sz w:val="18"/>
                <w:szCs w:val="18"/>
              </w:rPr>
            </w:pPr>
            <w:ins w:id="1860" w:author="TF 112318" w:date="2018-11-23T14:17:00Z">
              <w:del w:id="1861"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
          <w:p w14:paraId="7829165A" w14:textId="77777777" w:rsidR="00EA7933" w:rsidRPr="002A4574" w:rsidDel="004D1E0E" w:rsidRDefault="00EA7933" w:rsidP="00636F83">
            <w:pPr>
              <w:rPr>
                <w:ins w:id="1862" w:author="TF 112318" w:date="2018-11-23T14:17:00Z"/>
                <w:del w:id="1863" w:author="TF 112518" w:date="2018-11-26T22:48:00Z"/>
                <w:rFonts w:ascii="Calibri" w:hAnsi="Calibri"/>
                <w:color w:val="000000"/>
                <w:sz w:val="18"/>
                <w:szCs w:val="18"/>
              </w:rPr>
            </w:pPr>
            <w:ins w:id="1864" w:author="TF 112318" w:date="2018-11-23T14:17:00Z">
              <w:del w:id="1865" w:author="TF 112518" w:date="2018-11-26T22:48:00Z">
                <w:r w:rsidRPr="002A4574" w:rsidDel="004D1E0E">
                  <w:rPr>
                    <w:rFonts w:ascii="Calibri" w:hAnsi="Calibri"/>
                    <w:color w:val="000000"/>
                    <w:sz w:val="18"/>
                    <w:szCs w:val="18"/>
                  </w:rPr>
                  <w:delText xml:space="preserve">Camarillo (AWOS) </w:delText>
                </w:r>
              </w:del>
            </w:ins>
          </w:p>
        </w:tc>
        <w:tc>
          <w:tcPr>
            <w:tcW w:w="1332" w:type="dxa"/>
            <w:tcBorders>
              <w:top w:val="nil"/>
              <w:left w:val="nil"/>
              <w:bottom w:val="nil"/>
              <w:right w:val="nil"/>
            </w:tcBorders>
            <w:shd w:val="clear" w:color="auto" w:fill="auto"/>
            <w:noWrap/>
            <w:vAlign w:val="center"/>
          </w:tcPr>
          <w:p w14:paraId="7829165B" w14:textId="77777777" w:rsidR="00EA7933" w:rsidDel="004D1E0E" w:rsidRDefault="00EA7933">
            <w:pPr>
              <w:rPr>
                <w:ins w:id="1866" w:author="TF 112318" w:date="2018-11-23T14:17:00Z"/>
                <w:del w:id="1867" w:author="TF 112518" w:date="2018-11-26T22:48:00Z"/>
                <w:rFonts w:ascii="Calibri" w:hAnsi="Calibri"/>
                <w:color w:val="000000"/>
                <w:sz w:val="18"/>
                <w:szCs w:val="18"/>
              </w:rPr>
            </w:pPr>
            <w:ins w:id="1868" w:author="TF 112318" w:date="2018-11-23T14:17:00Z">
              <w:del w:id="1869" w:author="TF 112518" w:date="2018-11-26T22:48:00Z">
                <w:r w:rsidRPr="002A4574" w:rsidDel="004D1E0E">
                  <w:rPr>
                    <w:rFonts w:ascii="Calibri" w:hAnsi="Calibri"/>
                    <w:color w:val="000000"/>
                    <w:sz w:val="18"/>
                    <w:szCs w:val="18"/>
                  </w:rPr>
                  <w:delText>34.22</w:delText>
                </w:r>
              </w:del>
            </w:ins>
          </w:p>
        </w:tc>
        <w:tc>
          <w:tcPr>
            <w:tcW w:w="1306" w:type="dxa"/>
            <w:tcBorders>
              <w:top w:val="nil"/>
              <w:left w:val="nil"/>
              <w:bottom w:val="nil"/>
              <w:right w:val="nil"/>
            </w:tcBorders>
            <w:shd w:val="clear" w:color="auto" w:fill="auto"/>
            <w:noWrap/>
            <w:vAlign w:val="center"/>
          </w:tcPr>
          <w:p w14:paraId="7829165C" w14:textId="77777777" w:rsidR="00EA7933" w:rsidDel="004D1E0E" w:rsidRDefault="00EA7933">
            <w:pPr>
              <w:rPr>
                <w:ins w:id="1870" w:author="TF 112318" w:date="2018-11-23T14:17:00Z"/>
                <w:del w:id="1871" w:author="TF 112518" w:date="2018-11-26T22:48:00Z"/>
                <w:rFonts w:ascii="Calibri" w:hAnsi="Calibri"/>
                <w:color w:val="000000"/>
                <w:sz w:val="18"/>
                <w:szCs w:val="18"/>
              </w:rPr>
            </w:pPr>
            <w:ins w:id="1872" w:author="TF 112318" w:date="2018-11-23T14:17:00Z">
              <w:del w:id="1873" w:author="TF 112518" w:date="2018-11-26T22:48:00Z">
                <w:r w:rsidRPr="002A4574" w:rsidDel="004D1E0E">
                  <w:rPr>
                    <w:rFonts w:ascii="Calibri" w:hAnsi="Calibri"/>
                    <w:color w:val="000000"/>
                    <w:sz w:val="18"/>
                    <w:szCs w:val="18"/>
                  </w:rPr>
                  <w:delText>–119.08</w:delText>
                </w:r>
              </w:del>
            </w:ins>
          </w:p>
        </w:tc>
        <w:tc>
          <w:tcPr>
            <w:tcW w:w="1616" w:type="dxa"/>
            <w:tcBorders>
              <w:top w:val="nil"/>
              <w:left w:val="nil"/>
              <w:bottom w:val="nil"/>
              <w:right w:val="nil"/>
            </w:tcBorders>
            <w:shd w:val="clear" w:color="auto" w:fill="auto"/>
            <w:noWrap/>
            <w:vAlign w:val="center"/>
          </w:tcPr>
          <w:p w14:paraId="7829165D" w14:textId="77777777" w:rsidR="00EA7933" w:rsidDel="004D1E0E" w:rsidRDefault="00EA7933">
            <w:pPr>
              <w:rPr>
                <w:ins w:id="1874" w:author="TF 112318" w:date="2018-11-23T14:17:00Z"/>
                <w:del w:id="1875" w:author="TF 112518" w:date="2018-11-26T22:48:00Z"/>
                <w:rFonts w:ascii="Calibri" w:hAnsi="Calibri"/>
                <w:color w:val="000000"/>
                <w:sz w:val="18"/>
                <w:szCs w:val="18"/>
              </w:rPr>
            </w:pPr>
            <w:ins w:id="1876" w:author="TF 112318" w:date="2018-11-23T14:17:00Z">
              <w:del w:id="1877"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65" w14:textId="77777777" w:rsidTr="004E0C14">
        <w:trPr>
          <w:trHeight w:val="240"/>
          <w:ins w:id="1878" w:author="TF 112318" w:date="2018-11-23T14:17:00Z"/>
          <w:del w:id="1879" w:author="TF 112518" w:date="2018-11-26T22:48:00Z"/>
        </w:trPr>
        <w:tc>
          <w:tcPr>
            <w:tcW w:w="1310" w:type="dxa"/>
            <w:tcBorders>
              <w:top w:val="nil"/>
              <w:left w:val="nil"/>
              <w:bottom w:val="nil"/>
              <w:right w:val="nil"/>
            </w:tcBorders>
            <w:shd w:val="clear" w:color="auto" w:fill="auto"/>
            <w:noWrap/>
            <w:vAlign w:val="center"/>
          </w:tcPr>
          <w:p w14:paraId="7829165F" w14:textId="77777777" w:rsidR="00EA7933" w:rsidDel="004D1E0E" w:rsidRDefault="00EA7933">
            <w:pPr>
              <w:rPr>
                <w:ins w:id="1880" w:author="TF 112318" w:date="2018-11-23T14:17:00Z"/>
                <w:del w:id="1881" w:author="TF 112518" w:date="2018-11-26T22:48:00Z"/>
                <w:rFonts w:ascii="Calibri" w:hAnsi="Calibri"/>
                <w:color w:val="000000"/>
                <w:sz w:val="18"/>
                <w:szCs w:val="18"/>
              </w:rPr>
            </w:pPr>
            <w:ins w:id="1882" w:author="TF 112318" w:date="2018-11-23T14:17:00Z">
              <w:del w:id="1883" w:author="TF 112518" w:date="2018-11-26T22:48:00Z">
                <w:r w:rsidRPr="002A4574" w:rsidDel="004D1E0E">
                  <w:rPr>
                    <w:rFonts w:ascii="Calibri" w:hAnsi="Calibri"/>
                    <w:color w:val="000000"/>
                    <w:sz w:val="18"/>
                    <w:szCs w:val="18"/>
                  </w:rPr>
                  <w:delText>723927</w:delText>
                </w:r>
              </w:del>
            </w:ins>
          </w:p>
        </w:tc>
        <w:tc>
          <w:tcPr>
            <w:tcW w:w="855" w:type="dxa"/>
            <w:tcBorders>
              <w:top w:val="nil"/>
              <w:left w:val="nil"/>
              <w:bottom w:val="nil"/>
              <w:right w:val="nil"/>
            </w:tcBorders>
            <w:shd w:val="clear" w:color="auto" w:fill="auto"/>
            <w:noWrap/>
            <w:vAlign w:val="center"/>
          </w:tcPr>
          <w:p w14:paraId="78291660" w14:textId="77777777" w:rsidR="00EA7933" w:rsidDel="004D1E0E" w:rsidRDefault="00EA7933">
            <w:pPr>
              <w:rPr>
                <w:ins w:id="1884" w:author="TF 112318" w:date="2018-11-23T14:17:00Z"/>
                <w:del w:id="1885" w:author="TF 112518" w:date="2018-11-26T22:48:00Z"/>
                <w:rFonts w:ascii="Calibri" w:hAnsi="Calibri"/>
                <w:color w:val="000000"/>
                <w:sz w:val="18"/>
                <w:szCs w:val="18"/>
              </w:rPr>
            </w:pPr>
            <w:ins w:id="1886" w:author="TF 112318" w:date="2018-11-23T14:17:00Z">
              <w:del w:id="1887"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
          <w:p w14:paraId="78291661" w14:textId="77777777" w:rsidR="00EA7933" w:rsidRPr="002A4574" w:rsidDel="004D1E0E" w:rsidRDefault="00EA7933" w:rsidP="00636F83">
            <w:pPr>
              <w:rPr>
                <w:ins w:id="1888" w:author="TF 112318" w:date="2018-11-23T14:17:00Z"/>
                <w:del w:id="1889" w:author="TF 112518" w:date="2018-11-26T22:48:00Z"/>
                <w:rFonts w:ascii="Calibri" w:hAnsi="Calibri"/>
                <w:color w:val="000000"/>
                <w:sz w:val="18"/>
                <w:szCs w:val="18"/>
              </w:rPr>
            </w:pPr>
            <w:ins w:id="1890" w:author="TF 112318" w:date="2018-11-23T14:17:00Z">
              <w:del w:id="1891" w:author="TF 112518" w:date="2018-11-26T22:48:00Z">
                <w:r w:rsidRPr="002A4574" w:rsidDel="004D1E0E">
                  <w:rPr>
                    <w:rFonts w:ascii="Calibri" w:hAnsi="Calibri"/>
                    <w:color w:val="000000"/>
                    <w:sz w:val="18"/>
                    <w:szCs w:val="18"/>
                  </w:rPr>
                  <w:delText xml:space="preserve">Oxnard Airport </w:delText>
                </w:r>
              </w:del>
            </w:ins>
          </w:p>
        </w:tc>
        <w:tc>
          <w:tcPr>
            <w:tcW w:w="1332" w:type="dxa"/>
            <w:tcBorders>
              <w:top w:val="nil"/>
              <w:left w:val="nil"/>
              <w:bottom w:val="nil"/>
              <w:right w:val="nil"/>
            </w:tcBorders>
            <w:shd w:val="clear" w:color="auto" w:fill="auto"/>
            <w:noWrap/>
            <w:vAlign w:val="center"/>
          </w:tcPr>
          <w:p w14:paraId="78291662" w14:textId="77777777" w:rsidR="00EA7933" w:rsidDel="004D1E0E" w:rsidRDefault="00EA7933">
            <w:pPr>
              <w:rPr>
                <w:ins w:id="1892" w:author="TF 112318" w:date="2018-11-23T14:17:00Z"/>
                <w:del w:id="1893" w:author="TF 112518" w:date="2018-11-26T22:48:00Z"/>
                <w:rFonts w:ascii="Calibri" w:hAnsi="Calibri"/>
                <w:color w:val="000000"/>
                <w:sz w:val="18"/>
                <w:szCs w:val="18"/>
              </w:rPr>
            </w:pPr>
            <w:ins w:id="1894" w:author="TF 112318" w:date="2018-11-23T14:17:00Z">
              <w:del w:id="1895" w:author="TF 112518" w:date="2018-11-26T22:48:00Z">
                <w:r w:rsidRPr="002A4574" w:rsidDel="004D1E0E">
                  <w:rPr>
                    <w:rFonts w:ascii="Calibri" w:hAnsi="Calibri"/>
                    <w:color w:val="000000"/>
                    <w:sz w:val="18"/>
                    <w:szCs w:val="18"/>
                  </w:rPr>
                  <w:delText>34.2</w:delText>
                </w:r>
              </w:del>
            </w:ins>
          </w:p>
        </w:tc>
        <w:tc>
          <w:tcPr>
            <w:tcW w:w="1306" w:type="dxa"/>
            <w:tcBorders>
              <w:top w:val="nil"/>
              <w:left w:val="nil"/>
              <w:bottom w:val="nil"/>
              <w:right w:val="nil"/>
            </w:tcBorders>
            <w:shd w:val="clear" w:color="auto" w:fill="auto"/>
            <w:noWrap/>
            <w:vAlign w:val="center"/>
          </w:tcPr>
          <w:p w14:paraId="78291663" w14:textId="77777777" w:rsidR="00EA7933" w:rsidDel="004D1E0E" w:rsidRDefault="00EA7933">
            <w:pPr>
              <w:rPr>
                <w:ins w:id="1896" w:author="TF 112318" w:date="2018-11-23T14:17:00Z"/>
                <w:del w:id="1897" w:author="TF 112518" w:date="2018-11-26T22:48:00Z"/>
                <w:rFonts w:ascii="Calibri" w:hAnsi="Calibri"/>
                <w:color w:val="000000"/>
                <w:sz w:val="18"/>
                <w:szCs w:val="18"/>
              </w:rPr>
            </w:pPr>
            <w:ins w:id="1898" w:author="TF 112318" w:date="2018-11-23T14:17:00Z">
              <w:del w:id="1899" w:author="TF 112518" w:date="2018-11-26T22:48:00Z">
                <w:r w:rsidRPr="002A4574" w:rsidDel="004D1E0E">
                  <w:rPr>
                    <w:rFonts w:ascii="Calibri" w:hAnsi="Calibri"/>
                    <w:color w:val="000000"/>
                    <w:sz w:val="18"/>
                    <w:szCs w:val="18"/>
                  </w:rPr>
                  <w:delText>–119.20</w:delText>
                </w:r>
              </w:del>
            </w:ins>
          </w:p>
        </w:tc>
        <w:tc>
          <w:tcPr>
            <w:tcW w:w="1616" w:type="dxa"/>
            <w:tcBorders>
              <w:top w:val="nil"/>
              <w:left w:val="nil"/>
              <w:bottom w:val="nil"/>
              <w:right w:val="nil"/>
            </w:tcBorders>
            <w:shd w:val="clear" w:color="auto" w:fill="auto"/>
            <w:noWrap/>
            <w:vAlign w:val="center"/>
          </w:tcPr>
          <w:p w14:paraId="78291664" w14:textId="77777777" w:rsidR="00EA7933" w:rsidDel="004D1E0E" w:rsidRDefault="00EA7933">
            <w:pPr>
              <w:rPr>
                <w:ins w:id="1900" w:author="TF 112318" w:date="2018-11-23T14:17:00Z"/>
                <w:del w:id="1901" w:author="TF 112518" w:date="2018-11-26T22:48:00Z"/>
                <w:rFonts w:ascii="Calibri" w:hAnsi="Calibri"/>
                <w:color w:val="000000"/>
                <w:sz w:val="18"/>
                <w:szCs w:val="18"/>
              </w:rPr>
            </w:pPr>
            <w:ins w:id="1902" w:author="TF 112318" w:date="2018-11-23T14:17:00Z">
              <w:del w:id="1903"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6C" w14:textId="77777777" w:rsidTr="004E0C14">
        <w:trPr>
          <w:trHeight w:val="240"/>
          <w:ins w:id="1904" w:author="TF 112318" w:date="2018-11-23T14:17:00Z"/>
          <w:del w:id="1905" w:author="TF 112518" w:date="2018-11-26T22:48:00Z"/>
        </w:trPr>
        <w:tc>
          <w:tcPr>
            <w:tcW w:w="1310" w:type="dxa"/>
            <w:tcBorders>
              <w:top w:val="nil"/>
              <w:left w:val="nil"/>
              <w:bottom w:val="nil"/>
              <w:right w:val="nil"/>
            </w:tcBorders>
            <w:shd w:val="clear" w:color="auto" w:fill="auto"/>
            <w:noWrap/>
            <w:vAlign w:val="center"/>
          </w:tcPr>
          <w:p w14:paraId="78291666" w14:textId="77777777" w:rsidR="00EA7933" w:rsidDel="004D1E0E" w:rsidRDefault="00EA7933">
            <w:pPr>
              <w:rPr>
                <w:ins w:id="1906" w:author="TF 112318" w:date="2018-11-23T14:17:00Z"/>
                <w:del w:id="1907" w:author="TF 112518" w:date="2018-11-26T22:48:00Z"/>
                <w:rFonts w:ascii="Calibri" w:hAnsi="Calibri"/>
                <w:color w:val="000000"/>
                <w:sz w:val="18"/>
                <w:szCs w:val="18"/>
              </w:rPr>
            </w:pPr>
            <w:ins w:id="1908" w:author="TF 112318" w:date="2018-11-23T14:17:00Z">
              <w:del w:id="1909" w:author="TF 112518" w:date="2018-11-26T22:48:00Z">
                <w:r w:rsidRPr="002A4574" w:rsidDel="004D1E0E">
                  <w:rPr>
                    <w:rFonts w:ascii="Calibri" w:hAnsi="Calibri"/>
                    <w:color w:val="000000"/>
                    <w:sz w:val="18"/>
                    <w:szCs w:val="18"/>
                  </w:rPr>
                  <w:delText>723940</w:delText>
                </w:r>
              </w:del>
            </w:ins>
          </w:p>
        </w:tc>
        <w:tc>
          <w:tcPr>
            <w:tcW w:w="855" w:type="dxa"/>
            <w:tcBorders>
              <w:top w:val="nil"/>
              <w:left w:val="nil"/>
              <w:bottom w:val="nil"/>
              <w:right w:val="nil"/>
            </w:tcBorders>
            <w:shd w:val="clear" w:color="auto" w:fill="auto"/>
            <w:noWrap/>
            <w:vAlign w:val="center"/>
          </w:tcPr>
          <w:p w14:paraId="78291667" w14:textId="77777777" w:rsidR="00EA7933" w:rsidDel="004D1E0E" w:rsidRDefault="00EA7933">
            <w:pPr>
              <w:rPr>
                <w:ins w:id="1910" w:author="TF 112318" w:date="2018-11-23T14:17:00Z"/>
                <w:del w:id="1911" w:author="TF 112518" w:date="2018-11-26T22:48:00Z"/>
                <w:rFonts w:ascii="Calibri" w:hAnsi="Calibri"/>
                <w:color w:val="000000"/>
                <w:sz w:val="18"/>
                <w:szCs w:val="18"/>
              </w:rPr>
            </w:pPr>
            <w:ins w:id="1912" w:author="TF 112318" w:date="2018-11-23T14:17:00Z">
              <w:del w:id="1913" w:author="TF 112518" w:date="2018-11-26T22:48:00Z">
                <w:r w:rsidRPr="002A4574" w:rsidDel="004D1E0E">
                  <w:rPr>
                    <w:rFonts w:ascii="Calibri" w:hAnsi="Calibri"/>
                    <w:color w:val="000000"/>
                    <w:sz w:val="18"/>
                    <w:szCs w:val="18"/>
                  </w:rPr>
                  <w:delText>0.52</w:delText>
                </w:r>
              </w:del>
            </w:ins>
          </w:p>
        </w:tc>
        <w:tc>
          <w:tcPr>
            <w:tcW w:w="4502" w:type="dxa"/>
            <w:tcBorders>
              <w:top w:val="nil"/>
              <w:left w:val="nil"/>
              <w:bottom w:val="nil"/>
              <w:right w:val="nil"/>
            </w:tcBorders>
            <w:shd w:val="clear" w:color="auto" w:fill="auto"/>
            <w:noWrap/>
            <w:vAlign w:val="bottom"/>
          </w:tcPr>
          <w:p w14:paraId="78291668" w14:textId="77777777" w:rsidR="00EA7933" w:rsidRPr="002A4574" w:rsidDel="004D1E0E" w:rsidRDefault="00EA7933" w:rsidP="00636F83">
            <w:pPr>
              <w:rPr>
                <w:ins w:id="1914" w:author="TF 112318" w:date="2018-11-23T14:17:00Z"/>
                <w:del w:id="1915" w:author="TF 112518" w:date="2018-11-26T22:48:00Z"/>
                <w:rFonts w:ascii="Calibri" w:hAnsi="Calibri"/>
                <w:color w:val="000000"/>
                <w:sz w:val="18"/>
                <w:szCs w:val="18"/>
              </w:rPr>
            </w:pPr>
            <w:ins w:id="1916" w:author="TF 112318" w:date="2018-11-23T14:17:00Z">
              <w:del w:id="1917" w:author="TF 112518" w:date="2018-11-26T22:48:00Z">
                <w:r w:rsidRPr="002A4574" w:rsidDel="004D1E0E">
                  <w:rPr>
                    <w:rFonts w:ascii="Calibri" w:hAnsi="Calibri"/>
                    <w:color w:val="000000"/>
                    <w:sz w:val="18"/>
                    <w:szCs w:val="18"/>
                  </w:rPr>
                  <w:delText xml:space="preserve">Santa Maria Public Arpt </w:delText>
                </w:r>
              </w:del>
            </w:ins>
          </w:p>
        </w:tc>
        <w:tc>
          <w:tcPr>
            <w:tcW w:w="1332" w:type="dxa"/>
            <w:tcBorders>
              <w:top w:val="nil"/>
              <w:left w:val="nil"/>
              <w:bottom w:val="nil"/>
              <w:right w:val="nil"/>
            </w:tcBorders>
            <w:shd w:val="clear" w:color="auto" w:fill="auto"/>
            <w:noWrap/>
            <w:vAlign w:val="center"/>
          </w:tcPr>
          <w:p w14:paraId="78291669" w14:textId="77777777" w:rsidR="00EA7933" w:rsidDel="004D1E0E" w:rsidRDefault="00EA7933">
            <w:pPr>
              <w:rPr>
                <w:ins w:id="1918" w:author="TF 112318" w:date="2018-11-23T14:17:00Z"/>
                <w:del w:id="1919" w:author="TF 112518" w:date="2018-11-26T22:48:00Z"/>
                <w:rFonts w:ascii="Calibri" w:hAnsi="Calibri"/>
                <w:color w:val="000000"/>
                <w:sz w:val="18"/>
                <w:szCs w:val="18"/>
              </w:rPr>
            </w:pPr>
            <w:ins w:id="1920" w:author="TF 112318" w:date="2018-11-23T14:17:00Z">
              <w:del w:id="1921" w:author="TF 112518" w:date="2018-11-26T22:48:00Z">
                <w:r w:rsidRPr="002A4574" w:rsidDel="004D1E0E">
                  <w:rPr>
                    <w:rFonts w:ascii="Calibri" w:hAnsi="Calibri"/>
                    <w:color w:val="000000"/>
                    <w:sz w:val="18"/>
                    <w:szCs w:val="18"/>
                  </w:rPr>
                  <w:delText>34.92</w:delText>
                </w:r>
              </w:del>
            </w:ins>
          </w:p>
        </w:tc>
        <w:tc>
          <w:tcPr>
            <w:tcW w:w="1306" w:type="dxa"/>
            <w:tcBorders>
              <w:top w:val="nil"/>
              <w:left w:val="nil"/>
              <w:bottom w:val="nil"/>
              <w:right w:val="nil"/>
            </w:tcBorders>
            <w:shd w:val="clear" w:color="auto" w:fill="auto"/>
            <w:noWrap/>
            <w:vAlign w:val="center"/>
          </w:tcPr>
          <w:p w14:paraId="7829166A" w14:textId="77777777" w:rsidR="00EA7933" w:rsidDel="004D1E0E" w:rsidRDefault="00EA7933">
            <w:pPr>
              <w:rPr>
                <w:ins w:id="1922" w:author="TF 112318" w:date="2018-11-23T14:17:00Z"/>
                <w:del w:id="1923" w:author="TF 112518" w:date="2018-11-26T22:48:00Z"/>
                <w:rFonts w:ascii="Calibri" w:hAnsi="Calibri"/>
                <w:color w:val="000000"/>
                <w:sz w:val="18"/>
                <w:szCs w:val="18"/>
              </w:rPr>
            </w:pPr>
            <w:ins w:id="1924" w:author="TF 112318" w:date="2018-11-23T14:17:00Z">
              <w:del w:id="1925" w:author="TF 112518" w:date="2018-11-26T22:48:00Z">
                <w:r w:rsidRPr="002A4574" w:rsidDel="004D1E0E">
                  <w:rPr>
                    <w:rFonts w:ascii="Calibri" w:hAnsi="Calibri"/>
                    <w:color w:val="000000"/>
                    <w:sz w:val="18"/>
                    <w:szCs w:val="18"/>
                  </w:rPr>
                  <w:delText>–120.47</w:delText>
                </w:r>
              </w:del>
            </w:ins>
          </w:p>
        </w:tc>
        <w:tc>
          <w:tcPr>
            <w:tcW w:w="1616" w:type="dxa"/>
            <w:tcBorders>
              <w:top w:val="nil"/>
              <w:left w:val="nil"/>
              <w:bottom w:val="nil"/>
              <w:right w:val="nil"/>
            </w:tcBorders>
            <w:shd w:val="clear" w:color="auto" w:fill="auto"/>
            <w:noWrap/>
            <w:vAlign w:val="center"/>
          </w:tcPr>
          <w:p w14:paraId="7829166B" w14:textId="77777777" w:rsidR="00EA7933" w:rsidDel="004D1E0E" w:rsidRDefault="00EA7933">
            <w:pPr>
              <w:rPr>
                <w:ins w:id="1926" w:author="TF 112318" w:date="2018-11-23T14:17:00Z"/>
                <w:del w:id="1927" w:author="TF 112518" w:date="2018-11-26T22:48:00Z"/>
                <w:rFonts w:ascii="Calibri" w:hAnsi="Calibri"/>
                <w:color w:val="000000"/>
                <w:sz w:val="18"/>
                <w:szCs w:val="18"/>
              </w:rPr>
            </w:pPr>
            <w:ins w:id="1928" w:author="TF 112318" w:date="2018-11-23T14:17:00Z">
              <w:del w:id="1929"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73" w14:textId="77777777" w:rsidTr="004E0C14">
        <w:trPr>
          <w:trHeight w:val="240"/>
          <w:ins w:id="1930" w:author="TF 112318" w:date="2018-11-23T14:17:00Z"/>
          <w:del w:id="1931" w:author="TF 112518" w:date="2018-11-26T22:48:00Z"/>
        </w:trPr>
        <w:tc>
          <w:tcPr>
            <w:tcW w:w="1310" w:type="dxa"/>
            <w:tcBorders>
              <w:top w:val="nil"/>
              <w:left w:val="nil"/>
              <w:bottom w:val="nil"/>
              <w:right w:val="nil"/>
            </w:tcBorders>
            <w:shd w:val="clear" w:color="auto" w:fill="auto"/>
            <w:noWrap/>
            <w:vAlign w:val="center"/>
          </w:tcPr>
          <w:p w14:paraId="7829166D" w14:textId="77777777" w:rsidR="00EA7933" w:rsidDel="004D1E0E" w:rsidRDefault="00EA7933">
            <w:pPr>
              <w:rPr>
                <w:ins w:id="1932" w:author="TF 112318" w:date="2018-11-23T14:17:00Z"/>
                <w:del w:id="1933" w:author="TF 112518" w:date="2018-11-26T22:48:00Z"/>
                <w:rFonts w:ascii="Calibri" w:hAnsi="Calibri"/>
                <w:color w:val="000000"/>
                <w:sz w:val="18"/>
                <w:szCs w:val="18"/>
              </w:rPr>
            </w:pPr>
            <w:ins w:id="1934" w:author="TF 112318" w:date="2018-11-23T14:17:00Z">
              <w:del w:id="1935" w:author="TF 112518" w:date="2018-11-26T22:48:00Z">
                <w:r w:rsidRPr="002A4574" w:rsidDel="004D1E0E">
                  <w:rPr>
                    <w:rFonts w:ascii="Calibri" w:hAnsi="Calibri"/>
                    <w:color w:val="000000"/>
                    <w:sz w:val="18"/>
                    <w:szCs w:val="18"/>
                  </w:rPr>
                  <w:delText>723965</w:delText>
                </w:r>
              </w:del>
            </w:ins>
          </w:p>
        </w:tc>
        <w:tc>
          <w:tcPr>
            <w:tcW w:w="855" w:type="dxa"/>
            <w:tcBorders>
              <w:top w:val="nil"/>
              <w:left w:val="nil"/>
              <w:bottom w:val="nil"/>
              <w:right w:val="nil"/>
            </w:tcBorders>
            <w:shd w:val="clear" w:color="auto" w:fill="auto"/>
            <w:noWrap/>
            <w:vAlign w:val="center"/>
          </w:tcPr>
          <w:p w14:paraId="7829166E" w14:textId="77777777" w:rsidR="00EA7933" w:rsidDel="004D1E0E" w:rsidRDefault="00EA7933">
            <w:pPr>
              <w:rPr>
                <w:ins w:id="1936" w:author="TF 112318" w:date="2018-11-23T14:17:00Z"/>
                <w:del w:id="1937" w:author="TF 112518" w:date="2018-11-26T22:48:00Z"/>
                <w:rFonts w:ascii="Calibri" w:hAnsi="Calibri"/>
                <w:color w:val="000000"/>
                <w:sz w:val="18"/>
                <w:szCs w:val="18"/>
              </w:rPr>
            </w:pPr>
            <w:ins w:id="1938" w:author="TF 112318" w:date="2018-11-23T14:17:00Z">
              <w:del w:id="1939" w:author="TF 112518" w:date="2018-11-26T22:48:00Z">
                <w:r w:rsidRPr="002A4574" w:rsidDel="004D1E0E">
                  <w:rPr>
                    <w:rFonts w:ascii="Calibri" w:hAnsi="Calibri"/>
                    <w:color w:val="000000"/>
                    <w:sz w:val="18"/>
                    <w:szCs w:val="18"/>
                  </w:rPr>
                  <w:delText>0.53</w:delText>
                </w:r>
              </w:del>
            </w:ins>
          </w:p>
        </w:tc>
        <w:tc>
          <w:tcPr>
            <w:tcW w:w="4502" w:type="dxa"/>
            <w:tcBorders>
              <w:top w:val="nil"/>
              <w:left w:val="nil"/>
              <w:bottom w:val="nil"/>
              <w:right w:val="nil"/>
            </w:tcBorders>
            <w:shd w:val="clear" w:color="auto" w:fill="auto"/>
            <w:noWrap/>
            <w:vAlign w:val="bottom"/>
          </w:tcPr>
          <w:p w14:paraId="7829166F" w14:textId="77777777" w:rsidR="00EA7933" w:rsidRPr="002A4574" w:rsidDel="004D1E0E" w:rsidRDefault="00EA7933" w:rsidP="001B1FE6">
            <w:pPr>
              <w:rPr>
                <w:ins w:id="1940" w:author="TF 112318" w:date="2018-11-23T14:17:00Z"/>
                <w:del w:id="1941" w:author="TF 112518" w:date="2018-11-26T22:48:00Z"/>
                <w:rFonts w:ascii="Calibri" w:hAnsi="Calibri"/>
                <w:color w:val="000000"/>
                <w:sz w:val="18"/>
                <w:szCs w:val="18"/>
              </w:rPr>
            </w:pPr>
            <w:ins w:id="1942" w:author="TF 112318" w:date="2018-11-23T14:17:00Z">
              <w:del w:id="1943" w:author="TF 112518" w:date="2018-11-26T22:48:00Z">
                <w:r w:rsidRPr="002A4574" w:rsidDel="004D1E0E">
                  <w:rPr>
                    <w:rFonts w:ascii="Calibri" w:hAnsi="Calibri"/>
                    <w:color w:val="000000"/>
                    <w:sz w:val="18"/>
                    <w:szCs w:val="18"/>
                  </w:rPr>
                  <w:delText xml:space="preserve">Paso Robles Municipal Arpt </w:delText>
                </w:r>
              </w:del>
            </w:ins>
          </w:p>
        </w:tc>
        <w:tc>
          <w:tcPr>
            <w:tcW w:w="1332" w:type="dxa"/>
            <w:tcBorders>
              <w:top w:val="nil"/>
              <w:left w:val="nil"/>
              <w:bottom w:val="nil"/>
              <w:right w:val="nil"/>
            </w:tcBorders>
            <w:shd w:val="clear" w:color="auto" w:fill="auto"/>
            <w:noWrap/>
            <w:vAlign w:val="center"/>
          </w:tcPr>
          <w:p w14:paraId="78291670" w14:textId="77777777" w:rsidR="00EA7933" w:rsidDel="004D1E0E" w:rsidRDefault="00EA7933">
            <w:pPr>
              <w:rPr>
                <w:ins w:id="1944" w:author="TF 112318" w:date="2018-11-23T14:17:00Z"/>
                <w:del w:id="1945" w:author="TF 112518" w:date="2018-11-26T22:48:00Z"/>
                <w:rFonts w:ascii="Calibri" w:hAnsi="Calibri"/>
                <w:color w:val="000000"/>
                <w:sz w:val="18"/>
                <w:szCs w:val="18"/>
              </w:rPr>
            </w:pPr>
            <w:ins w:id="1946" w:author="TF 112318" w:date="2018-11-23T14:17:00Z">
              <w:del w:id="1947" w:author="TF 112518" w:date="2018-11-26T22:48:00Z">
                <w:r w:rsidRPr="002A4574" w:rsidDel="004D1E0E">
                  <w:rPr>
                    <w:rFonts w:ascii="Calibri" w:hAnsi="Calibri"/>
                    <w:color w:val="000000"/>
                    <w:sz w:val="18"/>
                    <w:szCs w:val="18"/>
                  </w:rPr>
                  <w:delText>35.67</w:delText>
                </w:r>
              </w:del>
            </w:ins>
          </w:p>
        </w:tc>
        <w:tc>
          <w:tcPr>
            <w:tcW w:w="1306" w:type="dxa"/>
            <w:tcBorders>
              <w:top w:val="nil"/>
              <w:left w:val="nil"/>
              <w:bottom w:val="nil"/>
              <w:right w:val="nil"/>
            </w:tcBorders>
            <w:shd w:val="clear" w:color="auto" w:fill="auto"/>
            <w:noWrap/>
            <w:vAlign w:val="center"/>
          </w:tcPr>
          <w:p w14:paraId="78291671" w14:textId="77777777" w:rsidR="00EA7933" w:rsidDel="004D1E0E" w:rsidRDefault="00EA7933">
            <w:pPr>
              <w:rPr>
                <w:ins w:id="1948" w:author="TF 112318" w:date="2018-11-23T14:17:00Z"/>
                <w:del w:id="1949" w:author="TF 112518" w:date="2018-11-26T22:48:00Z"/>
                <w:rFonts w:ascii="Calibri" w:hAnsi="Calibri"/>
                <w:color w:val="000000"/>
                <w:sz w:val="18"/>
                <w:szCs w:val="18"/>
              </w:rPr>
            </w:pPr>
            <w:ins w:id="1950" w:author="TF 112318" w:date="2018-11-23T14:17:00Z">
              <w:del w:id="1951" w:author="TF 112518" w:date="2018-11-26T22:48:00Z">
                <w:r w:rsidRPr="002A4574" w:rsidDel="004D1E0E">
                  <w:rPr>
                    <w:rFonts w:ascii="Calibri" w:hAnsi="Calibri"/>
                    <w:color w:val="000000"/>
                    <w:sz w:val="18"/>
                    <w:szCs w:val="18"/>
                  </w:rPr>
                  <w:delText>–120.63</w:delText>
                </w:r>
              </w:del>
            </w:ins>
          </w:p>
        </w:tc>
        <w:tc>
          <w:tcPr>
            <w:tcW w:w="1616" w:type="dxa"/>
            <w:tcBorders>
              <w:top w:val="nil"/>
              <w:left w:val="nil"/>
              <w:bottom w:val="nil"/>
              <w:right w:val="nil"/>
            </w:tcBorders>
            <w:shd w:val="clear" w:color="auto" w:fill="auto"/>
            <w:noWrap/>
            <w:vAlign w:val="center"/>
          </w:tcPr>
          <w:p w14:paraId="78291672" w14:textId="77777777" w:rsidR="00EA7933" w:rsidDel="004D1E0E" w:rsidRDefault="00EA7933">
            <w:pPr>
              <w:rPr>
                <w:ins w:id="1952" w:author="TF 112318" w:date="2018-11-23T14:17:00Z"/>
                <w:del w:id="1953" w:author="TF 112518" w:date="2018-11-26T22:48:00Z"/>
                <w:rFonts w:ascii="Calibri" w:hAnsi="Calibri"/>
                <w:color w:val="000000"/>
                <w:sz w:val="18"/>
                <w:szCs w:val="18"/>
              </w:rPr>
            </w:pPr>
            <w:ins w:id="1954" w:author="TF 112318" w:date="2018-11-23T14:17:00Z">
              <w:del w:id="1955" w:author="TF 112518" w:date="2018-11-26T22:48:00Z">
                <w:r w:rsidRPr="002A4574" w:rsidDel="004D1E0E">
                  <w:rPr>
                    <w:rFonts w:ascii="Calibri" w:hAnsi="Calibri"/>
                    <w:color w:val="000000"/>
                    <w:sz w:val="18"/>
                    <w:szCs w:val="18"/>
                  </w:rPr>
                  <w:delText>California</w:delText>
                </w:r>
              </w:del>
            </w:ins>
          </w:p>
        </w:tc>
      </w:tr>
    </w:tbl>
    <w:p w14:paraId="78291674" w14:textId="77777777" w:rsidR="00010C95" w:rsidDel="00CA3598" w:rsidRDefault="00010C95">
      <w:pPr>
        <w:rPr>
          <w:del w:id="1956" w:author="TF 112518" w:date="2018-11-25T12:37:00Z"/>
        </w:rPr>
      </w:pPr>
    </w:p>
    <w:tbl>
      <w:tblPr>
        <w:tblW w:w="10921" w:type="dxa"/>
        <w:tblInd w:w="95" w:type="dxa"/>
        <w:tblLook w:val="04A0" w:firstRow="1" w:lastRow="0" w:firstColumn="1" w:lastColumn="0" w:noHBand="0" w:noVBand="1"/>
      </w:tblPr>
      <w:tblGrid>
        <w:gridCol w:w="764"/>
        <w:gridCol w:w="220"/>
        <w:gridCol w:w="527"/>
        <w:gridCol w:w="291"/>
        <w:gridCol w:w="4955"/>
        <w:gridCol w:w="825"/>
        <w:gridCol w:w="626"/>
        <w:gridCol w:w="613"/>
        <w:gridCol w:w="807"/>
        <w:gridCol w:w="1293"/>
        <w:gridCol w:w="113"/>
      </w:tblGrid>
      <w:tr w:rsidR="00636F83" w:rsidRPr="002A4574" w:rsidDel="004D1E0E" w14:paraId="78291676" w14:textId="77777777" w:rsidTr="00636F83">
        <w:trPr>
          <w:trHeight w:val="240"/>
          <w:del w:id="1957" w:author="TF 112518" w:date="2018-11-26T22:49:00Z"/>
        </w:trPr>
        <w:tc>
          <w:tcPr>
            <w:tcW w:w="10921" w:type="dxa"/>
            <w:gridSpan w:val="11"/>
            <w:tcBorders>
              <w:top w:val="nil"/>
              <w:left w:val="nil"/>
              <w:bottom w:val="nil"/>
              <w:right w:val="nil"/>
            </w:tcBorders>
            <w:shd w:val="clear" w:color="auto" w:fill="auto"/>
            <w:noWrap/>
            <w:vAlign w:val="bottom"/>
            <w:hideMark/>
          </w:tcPr>
          <w:p w14:paraId="78291675" w14:textId="77777777" w:rsidR="00636F83" w:rsidRPr="002A4574" w:rsidDel="004D1E0E" w:rsidRDefault="00636F83" w:rsidP="00636F83">
            <w:pPr>
              <w:jc w:val="center"/>
              <w:rPr>
                <w:del w:id="1958" w:author="TF 112518" w:date="2018-11-26T22:49:00Z"/>
                <w:rFonts w:ascii="Calibri" w:hAnsi="Calibri"/>
                <w:color w:val="000000"/>
                <w:sz w:val="18"/>
                <w:szCs w:val="18"/>
              </w:rPr>
            </w:pPr>
            <w:del w:id="1959" w:author="TF 112518" w:date="2018-11-26T22:49:00Z">
              <w:r w:rsidRPr="002A4574" w:rsidDel="004D1E0E">
                <w:rPr>
                  <w:rFonts w:ascii="Calibri" w:hAnsi="Calibri"/>
                  <w:color w:val="000000"/>
                  <w:sz w:val="18"/>
                  <w:szCs w:val="18"/>
                </w:rPr>
                <w:delText>NORMATIVE APPENDIX X:</w:delText>
              </w:r>
            </w:del>
          </w:p>
        </w:tc>
      </w:tr>
      <w:tr w:rsidR="00636F83" w:rsidRPr="002A4574" w:rsidDel="004D1E0E" w14:paraId="78291678" w14:textId="77777777" w:rsidTr="00636F83">
        <w:trPr>
          <w:trHeight w:val="240"/>
          <w:del w:id="1960" w:author="TF 112518" w:date="2018-11-26T22:49:00Z"/>
        </w:trPr>
        <w:tc>
          <w:tcPr>
            <w:tcW w:w="10921" w:type="dxa"/>
            <w:gridSpan w:val="11"/>
            <w:tcBorders>
              <w:top w:val="nil"/>
              <w:left w:val="nil"/>
              <w:bottom w:val="nil"/>
              <w:right w:val="nil"/>
            </w:tcBorders>
            <w:shd w:val="clear" w:color="auto" w:fill="auto"/>
            <w:noWrap/>
            <w:vAlign w:val="bottom"/>
            <w:hideMark/>
          </w:tcPr>
          <w:p w14:paraId="78291677" w14:textId="77777777" w:rsidR="00636F83" w:rsidRPr="002A4574" w:rsidDel="004D1E0E" w:rsidRDefault="00636F83" w:rsidP="00636F83">
            <w:pPr>
              <w:jc w:val="center"/>
              <w:rPr>
                <w:del w:id="1961" w:author="TF 112518" w:date="2018-11-26T22:49:00Z"/>
                <w:rFonts w:ascii="Calibri" w:hAnsi="Calibri"/>
                <w:color w:val="000000"/>
                <w:sz w:val="18"/>
                <w:szCs w:val="18"/>
              </w:rPr>
            </w:pPr>
            <w:del w:id="1962" w:author="TF 112518" w:date="2018-11-26T22:49:00Z">
              <w:r w:rsidRPr="002A4574" w:rsidDel="004D1E0E">
                <w:rPr>
                  <w:rFonts w:ascii="Calibri" w:hAnsi="Calibri"/>
                  <w:color w:val="000000"/>
                  <w:sz w:val="18"/>
                  <w:szCs w:val="18"/>
                </w:rPr>
                <w:delText>INFILTRATION EFFECTIVENESS WEATHER AND SHIELDING FACTORS (WSF)</w:delText>
              </w:r>
            </w:del>
          </w:p>
        </w:tc>
      </w:tr>
      <w:tr w:rsidR="00636F83" w:rsidRPr="002A4574" w:rsidDel="004D1E0E" w14:paraId="7829167A" w14:textId="77777777" w:rsidTr="00E84254">
        <w:trPr>
          <w:trHeight w:val="240"/>
          <w:del w:id="1963" w:author="TF 112518" w:date="2018-11-26T22:49:00Z"/>
        </w:trPr>
        <w:tc>
          <w:tcPr>
            <w:tcW w:w="10921" w:type="dxa"/>
            <w:gridSpan w:val="11"/>
            <w:tcBorders>
              <w:top w:val="nil"/>
              <w:left w:val="nil"/>
              <w:right w:val="nil"/>
            </w:tcBorders>
            <w:shd w:val="clear" w:color="auto" w:fill="auto"/>
            <w:noWrap/>
            <w:vAlign w:val="bottom"/>
            <w:hideMark/>
          </w:tcPr>
          <w:p w14:paraId="78291679" w14:textId="77777777" w:rsidR="00636F83" w:rsidRPr="002A4574" w:rsidDel="004D1E0E" w:rsidRDefault="00636F83" w:rsidP="00636F83">
            <w:pPr>
              <w:jc w:val="center"/>
              <w:rPr>
                <w:del w:id="1964" w:author="TF 112518" w:date="2018-11-26T22:49:00Z"/>
                <w:rFonts w:ascii="Calibri" w:hAnsi="Calibri"/>
                <w:color w:val="000000"/>
                <w:sz w:val="18"/>
                <w:szCs w:val="18"/>
              </w:rPr>
            </w:pPr>
            <w:del w:id="1965" w:author="TF 112518" w:date="2018-11-26T22:49:00Z">
              <w:r w:rsidRPr="002A4574" w:rsidDel="004D1E0E">
                <w:rPr>
                  <w:rFonts w:ascii="Calibri" w:hAnsi="Calibri"/>
                  <w:color w:val="000000"/>
                  <w:sz w:val="18"/>
                  <w:szCs w:val="18"/>
                </w:rPr>
                <w:delText>TABLE X1 U.S. Climates</w:delText>
              </w:r>
            </w:del>
          </w:p>
        </w:tc>
      </w:tr>
      <w:tr w:rsidR="00636F83" w:rsidRPr="002A4574" w:rsidDel="004D1E0E" w14:paraId="78291681" w14:textId="77777777" w:rsidTr="004E0C14">
        <w:trPr>
          <w:gridAfter w:val="1"/>
          <w:wAfter w:w="38" w:type="dxa"/>
          <w:trHeight w:val="240"/>
          <w:del w:id="1966" w:author="TF 112518" w:date="2018-11-26T22:49:00Z"/>
        </w:trPr>
        <w:tc>
          <w:tcPr>
            <w:tcW w:w="984" w:type="dxa"/>
            <w:gridSpan w:val="2"/>
            <w:tcBorders>
              <w:top w:val="nil"/>
              <w:left w:val="nil"/>
              <w:bottom w:val="single" w:sz="4" w:space="0" w:color="auto"/>
              <w:right w:val="nil"/>
            </w:tcBorders>
            <w:shd w:val="clear" w:color="auto" w:fill="auto"/>
            <w:noWrap/>
            <w:vAlign w:val="bottom"/>
            <w:hideMark/>
          </w:tcPr>
          <w:p w14:paraId="7829167B" w14:textId="77777777" w:rsidR="00636F83" w:rsidRPr="002A4574" w:rsidDel="004D1E0E" w:rsidRDefault="00636F83" w:rsidP="00E84254">
            <w:pPr>
              <w:rPr>
                <w:del w:id="1967" w:author="TF 112518" w:date="2018-11-26T22:49:00Z"/>
                <w:rFonts w:ascii="Calibri" w:hAnsi="Calibri"/>
                <w:color w:val="000000"/>
                <w:sz w:val="18"/>
                <w:szCs w:val="18"/>
              </w:rPr>
            </w:pPr>
            <w:del w:id="1968" w:author="TF 112518" w:date="2018-11-26T22:49:00Z">
              <w:r w:rsidRPr="002A4574" w:rsidDel="004D1E0E">
                <w:rPr>
                  <w:rFonts w:ascii="Calibri" w:hAnsi="Calibri"/>
                  <w:color w:val="000000"/>
                  <w:sz w:val="18"/>
                  <w:szCs w:val="18"/>
                </w:rPr>
                <w:delText>TMY3</w:delText>
              </w:r>
            </w:del>
          </w:p>
        </w:tc>
        <w:tc>
          <w:tcPr>
            <w:tcW w:w="818" w:type="dxa"/>
            <w:gridSpan w:val="2"/>
            <w:tcBorders>
              <w:top w:val="nil"/>
              <w:left w:val="nil"/>
              <w:bottom w:val="single" w:sz="4" w:space="0" w:color="auto"/>
              <w:right w:val="nil"/>
            </w:tcBorders>
            <w:shd w:val="clear" w:color="auto" w:fill="auto"/>
            <w:noWrap/>
            <w:vAlign w:val="bottom"/>
            <w:hideMark/>
          </w:tcPr>
          <w:p w14:paraId="7829167C" w14:textId="77777777" w:rsidR="00636F83" w:rsidRPr="002A4574" w:rsidDel="004D1E0E" w:rsidRDefault="00636F83" w:rsidP="00E84254">
            <w:pPr>
              <w:rPr>
                <w:del w:id="1969" w:author="TF 112518" w:date="2018-11-26T22:49:00Z"/>
                <w:rFonts w:ascii="Calibri" w:hAnsi="Calibri"/>
                <w:color w:val="000000"/>
                <w:sz w:val="18"/>
                <w:szCs w:val="18"/>
              </w:rPr>
            </w:pPr>
            <w:del w:id="1970" w:author="TF 112518" w:date="2018-11-26T22:49:00Z">
              <w:r w:rsidRPr="002A4574" w:rsidDel="004D1E0E">
                <w:rPr>
                  <w:rFonts w:ascii="Calibri" w:hAnsi="Calibri"/>
                  <w:color w:val="000000"/>
                  <w:sz w:val="18"/>
                  <w:szCs w:val="18"/>
                </w:rPr>
                <w:delText>wsf</w:delText>
              </w:r>
            </w:del>
          </w:p>
        </w:tc>
        <w:tc>
          <w:tcPr>
            <w:tcW w:w="4955" w:type="dxa"/>
            <w:tcBorders>
              <w:top w:val="nil"/>
              <w:left w:val="nil"/>
              <w:bottom w:val="single" w:sz="4" w:space="0" w:color="auto"/>
              <w:right w:val="nil"/>
            </w:tcBorders>
            <w:shd w:val="clear" w:color="auto" w:fill="auto"/>
            <w:noWrap/>
            <w:vAlign w:val="bottom"/>
            <w:hideMark/>
          </w:tcPr>
          <w:p w14:paraId="7829167D" w14:textId="77777777" w:rsidR="00636F83" w:rsidRPr="002A4574" w:rsidDel="004D1E0E" w:rsidRDefault="00636F83" w:rsidP="00E84254">
            <w:pPr>
              <w:rPr>
                <w:del w:id="1971" w:author="TF 112518" w:date="2018-11-26T22:49:00Z"/>
                <w:rFonts w:ascii="Calibri" w:hAnsi="Calibri"/>
                <w:color w:val="000000"/>
                <w:sz w:val="18"/>
                <w:szCs w:val="18"/>
              </w:rPr>
            </w:pPr>
            <w:del w:id="1972" w:author="TF 112518" w:date="2018-11-26T22:49:00Z">
              <w:r w:rsidRPr="002A4574" w:rsidDel="004D1E0E">
                <w:rPr>
                  <w:rFonts w:ascii="Calibri" w:hAnsi="Calibri"/>
                  <w:color w:val="000000"/>
                  <w:sz w:val="18"/>
                  <w:szCs w:val="18"/>
                </w:rPr>
                <w:delText>Weather Station</w:delText>
              </w:r>
            </w:del>
          </w:p>
        </w:tc>
        <w:tc>
          <w:tcPr>
            <w:tcW w:w="1451" w:type="dxa"/>
            <w:gridSpan w:val="2"/>
            <w:tcBorders>
              <w:top w:val="nil"/>
              <w:left w:val="nil"/>
              <w:bottom w:val="single" w:sz="4" w:space="0" w:color="auto"/>
              <w:right w:val="nil"/>
            </w:tcBorders>
            <w:shd w:val="clear" w:color="auto" w:fill="auto"/>
            <w:noWrap/>
            <w:vAlign w:val="bottom"/>
            <w:hideMark/>
          </w:tcPr>
          <w:p w14:paraId="7829167E" w14:textId="77777777" w:rsidR="00636F83" w:rsidRPr="002A4574" w:rsidDel="004D1E0E" w:rsidRDefault="00636F83" w:rsidP="00E84254">
            <w:pPr>
              <w:rPr>
                <w:del w:id="1973" w:author="TF 112518" w:date="2018-11-26T22:49:00Z"/>
                <w:rFonts w:ascii="Calibri" w:hAnsi="Calibri"/>
                <w:color w:val="000000"/>
                <w:sz w:val="18"/>
                <w:szCs w:val="18"/>
              </w:rPr>
            </w:pPr>
            <w:del w:id="1974" w:author="TF 112518" w:date="2018-11-26T22:49:00Z">
              <w:r w:rsidRPr="002A4574" w:rsidDel="004D1E0E">
                <w:rPr>
                  <w:rFonts w:ascii="Calibri" w:hAnsi="Calibri"/>
                  <w:color w:val="000000"/>
                  <w:sz w:val="18"/>
                  <w:szCs w:val="18"/>
                </w:rPr>
                <w:delText>Latitude</w:delText>
              </w:r>
            </w:del>
          </w:p>
        </w:tc>
        <w:tc>
          <w:tcPr>
            <w:tcW w:w="1420" w:type="dxa"/>
            <w:gridSpan w:val="2"/>
            <w:tcBorders>
              <w:top w:val="nil"/>
              <w:left w:val="nil"/>
              <w:bottom w:val="single" w:sz="4" w:space="0" w:color="auto"/>
              <w:right w:val="nil"/>
            </w:tcBorders>
            <w:shd w:val="clear" w:color="auto" w:fill="auto"/>
            <w:noWrap/>
            <w:vAlign w:val="bottom"/>
            <w:hideMark/>
          </w:tcPr>
          <w:p w14:paraId="7829167F" w14:textId="77777777" w:rsidR="00636F83" w:rsidRPr="002A4574" w:rsidDel="004D1E0E" w:rsidRDefault="00636F83" w:rsidP="00E84254">
            <w:pPr>
              <w:rPr>
                <w:del w:id="1975" w:author="TF 112518" w:date="2018-11-26T22:49:00Z"/>
                <w:rFonts w:ascii="Calibri" w:hAnsi="Calibri"/>
                <w:color w:val="000000"/>
                <w:sz w:val="18"/>
                <w:szCs w:val="18"/>
              </w:rPr>
            </w:pPr>
            <w:del w:id="1976" w:author="TF 112518" w:date="2018-11-26T22:49:00Z">
              <w:r w:rsidRPr="002A4574" w:rsidDel="004D1E0E">
                <w:rPr>
                  <w:rFonts w:ascii="Calibri" w:hAnsi="Calibri"/>
                  <w:color w:val="000000"/>
                  <w:sz w:val="18"/>
                  <w:szCs w:val="18"/>
                </w:rPr>
                <w:delText>Longitude</w:delText>
              </w:r>
            </w:del>
          </w:p>
        </w:tc>
        <w:tc>
          <w:tcPr>
            <w:tcW w:w="1293" w:type="dxa"/>
            <w:tcBorders>
              <w:top w:val="nil"/>
              <w:left w:val="nil"/>
              <w:bottom w:val="single" w:sz="4" w:space="0" w:color="auto"/>
              <w:right w:val="nil"/>
            </w:tcBorders>
            <w:shd w:val="clear" w:color="auto" w:fill="auto"/>
            <w:noWrap/>
            <w:vAlign w:val="bottom"/>
            <w:hideMark/>
          </w:tcPr>
          <w:p w14:paraId="78291680" w14:textId="77777777" w:rsidR="00636F83" w:rsidRPr="002A4574" w:rsidDel="004D1E0E" w:rsidRDefault="00636F83" w:rsidP="00E84254">
            <w:pPr>
              <w:rPr>
                <w:del w:id="1977" w:author="TF 112518" w:date="2018-11-26T22:49:00Z"/>
                <w:rFonts w:ascii="Calibri" w:hAnsi="Calibri"/>
                <w:color w:val="000000"/>
                <w:sz w:val="18"/>
                <w:szCs w:val="18"/>
              </w:rPr>
            </w:pPr>
            <w:del w:id="1978" w:author="TF 112518" w:date="2018-11-26T22:49:00Z">
              <w:r w:rsidRPr="002A4574" w:rsidDel="004D1E0E">
                <w:rPr>
                  <w:rFonts w:ascii="Calibri" w:hAnsi="Calibri"/>
                  <w:color w:val="000000"/>
                  <w:sz w:val="18"/>
                  <w:szCs w:val="18"/>
                </w:rPr>
                <w:delText>State</w:delText>
              </w:r>
            </w:del>
          </w:p>
        </w:tc>
      </w:tr>
      <w:tr w:rsidR="00636F83" w:rsidRPr="002A4574" w:rsidDel="004D1E0E" w14:paraId="78291688" w14:textId="77777777" w:rsidTr="004E0C14">
        <w:trPr>
          <w:gridAfter w:val="1"/>
          <w:wAfter w:w="38" w:type="dxa"/>
          <w:trHeight w:val="240"/>
          <w:del w:id="1979" w:author="TF 112518" w:date="2018-11-26T22:49:00Z"/>
        </w:trPr>
        <w:tc>
          <w:tcPr>
            <w:tcW w:w="984" w:type="dxa"/>
            <w:gridSpan w:val="2"/>
            <w:tcBorders>
              <w:top w:val="single" w:sz="4" w:space="0" w:color="auto"/>
              <w:left w:val="nil"/>
              <w:bottom w:val="nil"/>
              <w:right w:val="nil"/>
            </w:tcBorders>
            <w:shd w:val="clear" w:color="auto" w:fill="auto"/>
            <w:noWrap/>
            <w:vAlign w:val="bottom"/>
            <w:hideMark/>
          </w:tcPr>
          <w:p w14:paraId="78291682" w14:textId="77777777" w:rsidR="00636F83" w:rsidRPr="002A4574" w:rsidDel="004D1E0E" w:rsidRDefault="00636F83" w:rsidP="00636F83">
            <w:pPr>
              <w:jc w:val="right"/>
              <w:rPr>
                <w:del w:id="1980" w:author="TF 112518" w:date="2018-11-26T22:49:00Z"/>
                <w:rFonts w:ascii="Calibri" w:hAnsi="Calibri"/>
                <w:color w:val="000000"/>
                <w:sz w:val="18"/>
                <w:szCs w:val="18"/>
              </w:rPr>
            </w:pPr>
            <w:del w:id="1981" w:author="TF 112518" w:date="2018-11-26T22:49:00Z">
              <w:r w:rsidRPr="002A4574" w:rsidDel="004D1E0E">
                <w:rPr>
                  <w:rFonts w:ascii="Calibri" w:hAnsi="Calibri"/>
                  <w:color w:val="000000"/>
                  <w:sz w:val="18"/>
                  <w:szCs w:val="18"/>
                </w:rPr>
                <w:delText>722903</w:delText>
              </w:r>
            </w:del>
          </w:p>
        </w:tc>
        <w:tc>
          <w:tcPr>
            <w:tcW w:w="818" w:type="dxa"/>
            <w:gridSpan w:val="2"/>
            <w:tcBorders>
              <w:top w:val="single" w:sz="4" w:space="0" w:color="auto"/>
              <w:left w:val="nil"/>
              <w:bottom w:val="nil"/>
              <w:right w:val="nil"/>
            </w:tcBorders>
            <w:shd w:val="clear" w:color="auto" w:fill="auto"/>
            <w:noWrap/>
            <w:vAlign w:val="bottom"/>
            <w:hideMark/>
          </w:tcPr>
          <w:p w14:paraId="78291683" w14:textId="77777777" w:rsidR="00636F83" w:rsidRPr="002A4574" w:rsidDel="004D1E0E" w:rsidRDefault="00636F83" w:rsidP="00636F83">
            <w:pPr>
              <w:jc w:val="right"/>
              <w:rPr>
                <w:del w:id="1982" w:author="TF 112518" w:date="2018-11-26T22:49:00Z"/>
                <w:rFonts w:ascii="Calibri" w:hAnsi="Calibri"/>
                <w:color w:val="000000"/>
                <w:sz w:val="18"/>
                <w:szCs w:val="18"/>
              </w:rPr>
            </w:pPr>
            <w:del w:id="1983" w:author="TF 112518" w:date="2018-11-26T22:49:00Z">
              <w:r w:rsidRPr="002A4574" w:rsidDel="004D1E0E">
                <w:rPr>
                  <w:rFonts w:ascii="Calibri" w:hAnsi="Calibri"/>
                  <w:color w:val="000000"/>
                  <w:sz w:val="18"/>
                  <w:szCs w:val="18"/>
                </w:rPr>
                <w:delText>0.39</w:delText>
              </w:r>
            </w:del>
          </w:p>
        </w:tc>
        <w:tc>
          <w:tcPr>
            <w:tcW w:w="4955" w:type="dxa"/>
            <w:tcBorders>
              <w:top w:val="single" w:sz="4" w:space="0" w:color="auto"/>
              <w:left w:val="nil"/>
              <w:bottom w:val="nil"/>
              <w:right w:val="nil"/>
            </w:tcBorders>
            <w:shd w:val="clear" w:color="auto" w:fill="auto"/>
            <w:noWrap/>
            <w:vAlign w:val="bottom"/>
            <w:hideMark/>
          </w:tcPr>
          <w:p w14:paraId="78291684" w14:textId="77777777" w:rsidR="00636F83" w:rsidRPr="002A4574" w:rsidDel="004D1E0E" w:rsidRDefault="00636F83" w:rsidP="00636F83">
            <w:pPr>
              <w:rPr>
                <w:del w:id="1984" w:author="TF 112518" w:date="2018-11-26T22:49:00Z"/>
                <w:rFonts w:ascii="Calibri" w:hAnsi="Calibri"/>
                <w:color w:val="000000"/>
                <w:sz w:val="18"/>
                <w:szCs w:val="18"/>
              </w:rPr>
            </w:pPr>
            <w:del w:id="1985" w:author="TF 112518" w:date="2018-11-26T22:49:00Z">
              <w:r w:rsidRPr="002A4574" w:rsidDel="004D1E0E">
                <w:rPr>
                  <w:rFonts w:ascii="Calibri" w:hAnsi="Calibri"/>
                  <w:color w:val="000000"/>
                  <w:sz w:val="18"/>
                  <w:szCs w:val="18"/>
                </w:rPr>
                <w:delText xml:space="preserve">San Diego/Montgomery </w:delText>
              </w:r>
            </w:del>
          </w:p>
        </w:tc>
        <w:tc>
          <w:tcPr>
            <w:tcW w:w="1451" w:type="dxa"/>
            <w:gridSpan w:val="2"/>
            <w:tcBorders>
              <w:top w:val="single" w:sz="4" w:space="0" w:color="auto"/>
              <w:left w:val="nil"/>
              <w:bottom w:val="nil"/>
              <w:right w:val="nil"/>
            </w:tcBorders>
            <w:shd w:val="clear" w:color="auto" w:fill="auto"/>
            <w:noWrap/>
            <w:vAlign w:val="bottom"/>
            <w:hideMark/>
          </w:tcPr>
          <w:p w14:paraId="78291685" w14:textId="77777777" w:rsidR="00636F83" w:rsidRPr="002A4574" w:rsidDel="004D1E0E" w:rsidRDefault="00636F83" w:rsidP="00636F83">
            <w:pPr>
              <w:jc w:val="right"/>
              <w:rPr>
                <w:del w:id="1986" w:author="TF 112518" w:date="2018-11-26T22:49:00Z"/>
                <w:rFonts w:ascii="Calibri" w:hAnsi="Calibri"/>
                <w:color w:val="000000"/>
                <w:sz w:val="18"/>
                <w:szCs w:val="18"/>
              </w:rPr>
            </w:pPr>
            <w:del w:id="1987" w:author="TF 112518" w:date="2018-11-26T22:49:00Z">
              <w:r w:rsidRPr="002A4574" w:rsidDel="004D1E0E">
                <w:rPr>
                  <w:rFonts w:ascii="Calibri" w:hAnsi="Calibri"/>
                  <w:color w:val="000000"/>
                  <w:sz w:val="18"/>
                  <w:szCs w:val="18"/>
                </w:rPr>
                <w:delText>32.82</w:delText>
              </w:r>
            </w:del>
          </w:p>
        </w:tc>
        <w:tc>
          <w:tcPr>
            <w:tcW w:w="1420" w:type="dxa"/>
            <w:gridSpan w:val="2"/>
            <w:tcBorders>
              <w:top w:val="single" w:sz="4" w:space="0" w:color="auto"/>
              <w:left w:val="nil"/>
              <w:bottom w:val="nil"/>
              <w:right w:val="nil"/>
            </w:tcBorders>
            <w:shd w:val="clear" w:color="auto" w:fill="auto"/>
            <w:noWrap/>
            <w:vAlign w:val="bottom"/>
            <w:hideMark/>
          </w:tcPr>
          <w:p w14:paraId="78291686" w14:textId="77777777" w:rsidR="00636F83" w:rsidRPr="002A4574" w:rsidDel="004D1E0E" w:rsidRDefault="00636F83" w:rsidP="00636F83">
            <w:pPr>
              <w:jc w:val="right"/>
              <w:rPr>
                <w:del w:id="1988" w:author="TF 112518" w:date="2018-11-26T22:49:00Z"/>
                <w:rFonts w:ascii="Calibri" w:hAnsi="Calibri"/>
                <w:color w:val="000000"/>
                <w:sz w:val="18"/>
                <w:szCs w:val="18"/>
              </w:rPr>
            </w:pPr>
            <w:del w:id="1989" w:author="TF 112518" w:date="2018-11-26T22:49:00Z">
              <w:r w:rsidRPr="002A4574" w:rsidDel="004D1E0E">
                <w:rPr>
                  <w:rFonts w:ascii="Calibri" w:hAnsi="Calibri"/>
                  <w:color w:val="000000"/>
                  <w:sz w:val="18"/>
                  <w:szCs w:val="18"/>
                </w:rPr>
                <w:delText>–117.13</w:delText>
              </w:r>
            </w:del>
          </w:p>
        </w:tc>
        <w:tc>
          <w:tcPr>
            <w:tcW w:w="1293" w:type="dxa"/>
            <w:tcBorders>
              <w:top w:val="single" w:sz="4" w:space="0" w:color="auto"/>
              <w:left w:val="nil"/>
              <w:bottom w:val="nil"/>
              <w:right w:val="nil"/>
            </w:tcBorders>
            <w:shd w:val="clear" w:color="auto" w:fill="auto"/>
            <w:noWrap/>
            <w:vAlign w:val="bottom"/>
            <w:hideMark/>
          </w:tcPr>
          <w:p w14:paraId="78291687" w14:textId="77777777" w:rsidR="00636F83" w:rsidRPr="002A4574" w:rsidDel="004D1E0E" w:rsidRDefault="00636F83" w:rsidP="00636F83">
            <w:pPr>
              <w:jc w:val="right"/>
              <w:rPr>
                <w:del w:id="1990" w:author="TF 112518" w:date="2018-11-26T22:49:00Z"/>
                <w:rFonts w:ascii="Calibri" w:hAnsi="Calibri"/>
                <w:color w:val="000000"/>
                <w:sz w:val="18"/>
                <w:szCs w:val="18"/>
              </w:rPr>
            </w:pPr>
            <w:del w:id="1991" w:author="TF 112518" w:date="2018-11-26T22:49:00Z">
              <w:r w:rsidRPr="002A4574" w:rsidDel="004D1E0E">
                <w:rPr>
                  <w:rFonts w:ascii="Calibri" w:hAnsi="Calibri"/>
                  <w:color w:val="000000"/>
                  <w:sz w:val="18"/>
                  <w:szCs w:val="18"/>
                </w:rPr>
                <w:delText>California</w:delText>
              </w:r>
            </w:del>
          </w:p>
        </w:tc>
      </w:tr>
      <w:tr w:rsidR="00636F83" w:rsidRPr="002A4574" w:rsidDel="004D1E0E" w14:paraId="7829168F" w14:textId="77777777" w:rsidTr="004E0C14">
        <w:trPr>
          <w:gridAfter w:val="1"/>
          <w:wAfter w:w="38" w:type="dxa"/>
          <w:trHeight w:val="240"/>
          <w:del w:id="1992" w:author="TF 112518" w:date="2018-11-26T22:49:00Z"/>
        </w:trPr>
        <w:tc>
          <w:tcPr>
            <w:tcW w:w="984" w:type="dxa"/>
            <w:gridSpan w:val="2"/>
            <w:tcBorders>
              <w:top w:val="nil"/>
              <w:left w:val="nil"/>
              <w:bottom w:val="nil"/>
              <w:right w:val="nil"/>
            </w:tcBorders>
            <w:shd w:val="clear" w:color="auto" w:fill="auto"/>
            <w:noWrap/>
            <w:vAlign w:val="bottom"/>
            <w:hideMark/>
          </w:tcPr>
          <w:p w14:paraId="78291689" w14:textId="77777777" w:rsidR="00636F83" w:rsidRPr="002A4574" w:rsidDel="004D1E0E" w:rsidRDefault="00636F83" w:rsidP="00636F83">
            <w:pPr>
              <w:jc w:val="right"/>
              <w:rPr>
                <w:del w:id="1993" w:author="TF 112518" w:date="2018-11-26T22:49:00Z"/>
                <w:rFonts w:ascii="Calibri" w:hAnsi="Calibri"/>
                <w:color w:val="000000"/>
                <w:sz w:val="18"/>
                <w:szCs w:val="18"/>
              </w:rPr>
            </w:pPr>
            <w:del w:id="1994" w:author="TF 112518" w:date="2018-11-26T22:49:00Z">
              <w:r w:rsidRPr="002A4574" w:rsidDel="004D1E0E">
                <w:rPr>
                  <w:rFonts w:ascii="Calibri" w:hAnsi="Calibri"/>
                  <w:color w:val="000000"/>
                  <w:sz w:val="18"/>
                  <w:szCs w:val="18"/>
                </w:rPr>
                <w:delText>722904</w:delText>
              </w:r>
            </w:del>
          </w:p>
        </w:tc>
        <w:tc>
          <w:tcPr>
            <w:tcW w:w="818" w:type="dxa"/>
            <w:gridSpan w:val="2"/>
            <w:tcBorders>
              <w:top w:val="nil"/>
              <w:left w:val="nil"/>
              <w:bottom w:val="nil"/>
              <w:right w:val="nil"/>
            </w:tcBorders>
            <w:shd w:val="clear" w:color="auto" w:fill="auto"/>
            <w:noWrap/>
            <w:vAlign w:val="bottom"/>
            <w:hideMark/>
          </w:tcPr>
          <w:p w14:paraId="7829168A" w14:textId="77777777" w:rsidR="00636F83" w:rsidRPr="002A4574" w:rsidDel="004D1E0E" w:rsidRDefault="00636F83" w:rsidP="00636F83">
            <w:pPr>
              <w:jc w:val="right"/>
              <w:rPr>
                <w:del w:id="1995" w:author="TF 112518" w:date="2018-11-26T22:49:00Z"/>
                <w:rFonts w:ascii="Calibri" w:hAnsi="Calibri"/>
                <w:color w:val="000000"/>
                <w:sz w:val="18"/>
                <w:szCs w:val="18"/>
              </w:rPr>
            </w:pPr>
            <w:del w:id="1996" w:author="TF 112518" w:date="2018-11-26T22:49:00Z">
              <w:r w:rsidRPr="002A4574" w:rsidDel="004D1E0E">
                <w:rPr>
                  <w:rFonts w:ascii="Calibri" w:hAnsi="Calibri"/>
                  <w:color w:val="000000"/>
                  <w:sz w:val="18"/>
                  <w:szCs w:val="18"/>
                </w:rPr>
                <w:delText>0.4</w:delText>
              </w:r>
            </w:del>
          </w:p>
        </w:tc>
        <w:tc>
          <w:tcPr>
            <w:tcW w:w="4955" w:type="dxa"/>
            <w:tcBorders>
              <w:top w:val="nil"/>
              <w:left w:val="nil"/>
              <w:bottom w:val="nil"/>
              <w:right w:val="nil"/>
            </w:tcBorders>
            <w:shd w:val="clear" w:color="auto" w:fill="auto"/>
            <w:noWrap/>
            <w:vAlign w:val="bottom"/>
            <w:hideMark/>
          </w:tcPr>
          <w:p w14:paraId="7829168B" w14:textId="77777777" w:rsidR="00636F83" w:rsidRPr="002A4574" w:rsidDel="004D1E0E" w:rsidRDefault="00636F83" w:rsidP="00636F83">
            <w:pPr>
              <w:rPr>
                <w:del w:id="1997" w:author="TF 112518" w:date="2018-11-26T22:49:00Z"/>
                <w:rFonts w:ascii="Calibri" w:hAnsi="Calibri"/>
                <w:color w:val="000000"/>
                <w:sz w:val="18"/>
                <w:szCs w:val="18"/>
              </w:rPr>
            </w:pPr>
            <w:del w:id="1998" w:author="TF 112518" w:date="2018-11-26T22:49:00Z">
              <w:r w:rsidRPr="002A4574" w:rsidDel="004D1E0E">
                <w:rPr>
                  <w:rFonts w:ascii="Calibri" w:hAnsi="Calibri"/>
                  <w:color w:val="000000"/>
                  <w:sz w:val="18"/>
                  <w:szCs w:val="18"/>
                </w:rPr>
                <w:delText xml:space="preserve">Chula Vista Brown Field NAAS </w:delText>
              </w:r>
            </w:del>
          </w:p>
        </w:tc>
        <w:tc>
          <w:tcPr>
            <w:tcW w:w="1451" w:type="dxa"/>
            <w:gridSpan w:val="2"/>
            <w:tcBorders>
              <w:top w:val="nil"/>
              <w:left w:val="nil"/>
              <w:bottom w:val="nil"/>
              <w:right w:val="nil"/>
            </w:tcBorders>
            <w:shd w:val="clear" w:color="auto" w:fill="auto"/>
            <w:noWrap/>
            <w:vAlign w:val="bottom"/>
            <w:hideMark/>
          </w:tcPr>
          <w:p w14:paraId="7829168C" w14:textId="77777777" w:rsidR="00636F83" w:rsidRPr="002A4574" w:rsidDel="004D1E0E" w:rsidRDefault="00636F83" w:rsidP="00636F83">
            <w:pPr>
              <w:jc w:val="right"/>
              <w:rPr>
                <w:del w:id="1999" w:author="TF 112518" w:date="2018-11-26T22:49:00Z"/>
                <w:rFonts w:ascii="Calibri" w:hAnsi="Calibri"/>
                <w:color w:val="000000"/>
                <w:sz w:val="18"/>
                <w:szCs w:val="18"/>
              </w:rPr>
            </w:pPr>
            <w:del w:id="2000" w:author="TF 112518" w:date="2018-11-26T22:49:00Z">
              <w:r w:rsidRPr="002A4574" w:rsidDel="004D1E0E">
                <w:rPr>
                  <w:rFonts w:ascii="Calibri" w:hAnsi="Calibri"/>
                  <w:color w:val="000000"/>
                  <w:sz w:val="18"/>
                  <w:szCs w:val="18"/>
                </w:rPr>
                <w:delText>32.58</w:delText>
              </w:r>
            </w:del>
          </w:p>
        </w:tc>
        <w:tc>
          <w:tcPr>
            <w:tcW w:w="1420" w:type="dxa"/>
            <w:gridSpan w:val="2"/>
            <w:tcBorders>
              <w:top w:val="nil"/>
              <w:left w:val="nil"/>
              <w:bottom w:val="nil"/>
              <w:right w:val="nil"/>
            </w:tcBorders>
            <w:shd w:val="clear" w:color="auto" w:fill="auto"/>
            <w:noWrap/>
            <w:vAlign w:val="bottom"/>
            <w:hideMark/>
          </w:tcPr>
          <w:p w14:paraId="7829168D" w14:textId="77777777" w:rsidR="00636F83" w:rsidRPr="002A4574" w:rsidDel="004D1E0E" w:rsidRDefault="00636F83" w:rsidP="00636F83">
            <w:pPr>
              <w:jc w:val="right"/>
              <w:rPr>
                <w:del w:id="2001" w:author="TF 112518" w:date="2018-11-26T22:49:00Z"/>
                <w:rFonts w:ascii="Calibri" w:hAnsi="Calibri"/>
                <w:color w:val="000000"/>
                <w:sz w:val="18"/>
                <w:szCs w:val="18"/>
              </w:rPr>
            </w:pPr>
            <w:del w:id="2002" w:author="TF 112518" w:date="2018-11-26T22:49:00Z">
              <w:r w:rsidRPr="002A4574" w:rsidDel="004D1E0E">
                <w:rPr>
                  <w:rFonts w:ascii="Calibri" w:hAnsi="Calibri"/>
                  <w:color w:val="000000"/>
                  <w:sz w:val="18"/>
                  <w:szCs w:val="18"/>
                </w:rPr>
                <w:delText>–116.98</w:delText>
              </w:r>
            </w:del>
          </w:p>
        </w:tc>
        <w:tc>
          <w:tcPr>
            <w:tcW w:w="1293" w:type="dxa"/>
            <w:tcBorders>
              <w:top w:val="nil"/>
              <w:left w:val="nil"/>
              <w:bottom w:val="nil"/>
              <w:right w:val="nil"/>
            </w:tcBorders>
            <w:shd w:val="clear" w:color="auto" w:fill="auto"/>
            <w:noWrap/>
            <w:vAlign w:val="bottom"/>
            <w:hideMark/>
          </w:tcPr>
          <w:p w14:paraId="7829168E" w14:textId="77777777" w:rsidR="00636F83" w:rsidRPr="002A4574" w:rsidDel="004D1E0E" w:rsidRDefault="00636F83" w:rsidP="00636F83">
            <w:pPr>
              <w:jc w:val="right"/>
              <w:rPr>
                <w:del w:id="2003" w:author="TF 112518" w:date="2018-11-26T22:49:00Z"/>
                <w:rFonts w:ascii="Calibri" w:hAnsi="Calibri"/>
                <w:color w:val="000000"/>
                <w:sz w:val="18"/>
                <w:szCs w:val="18"/>
              </w:rPr>
            </w:pPr>
            <w:del w:id="2004" w:author="TF 112518" w:date="2018-11-26T22:49:00Z">
              <w:r w:rsidRPr="002A4574" w:rsidDel="004D1E0E">
                <w:rPr>
                  <w:rFonts w:ascii="Calibri" w:hAnsi="Calibri"/>
                  <w:color w:val="000000"/>
                  <w:sz w:val="18"/>
                  <w:szCs w:val="18"/>
                </w:rPr>
                <w:delText>California</w:delText>
              </w:r>
            </w:del>
          </w:p>
        </w:tc>
      </w:tr>
      <w:tr w:rsidR="00636F83" w:rsidRPr="002A4574" w:rsidDel="004D1E0E" w14:paraId="78291696" w14:textId="77777777" w:rsidTr="004E0C14">
        <w:trPr>
          <w:gridAfter w:val="1"/>
          <w:wAfter w:w="38" w:type="dxa"/>
          <w:trHeight w:val="240"/>
          <w:del w:id="2005" w:author="TF 112518" w:date="2018-11-26T22:49:00Z"/>
        </w:trPr>
        <w:tc>
          <w:tcPr>
            <w:tcW w:w="984" w:type="dxa"/>
            <w:gridSpan w:val="2"/>
            <w:tcBorders>
              <w:top w:val="nil"/>
              <w:left w:val="nil"/>
              <w:bottom w:val="nil"/>
              <w:right w:val="nil"/>
            </w:tcBorders>
            <w:shd w:val="clear" w:color="auto" w:fill="auto"/>
            <w:noWrap/>
            <w:vAlign w:val="bottom"/>
            <w:hideMark/>
          </w:tcPr>
          <w:p w14:paraId="78291690" w14:textId="77777777" w:rsidR="00636F83" w:rsidRPr="002A4574" w:rsidDel="004D1E0E" w:rsidRDefault="00636F83" w:rsidP="00636F83">
            <w:pPr>
              <w:jc w:val="right"/>
              <w:rPr>
                <w:del w:id="2006" w:author="TF 112518" w:date="2018-11-26T22:49:00Z"/>
                <w:rFonts w:ascii="Calibri" w:hAnsi="Calibri"/>
                <w:color w:val="000000"/>
                <w:sz w:val="18"/>
                <w:szCs w:val="18"/>
              </w:rPr>
            </w:pPr>
            <w:del w:id="2007" w:author="TF 112518" w:date="2018-11-26T22:49:00Z">
              <w:r w:rsidRPr="002A4574" w:rsidDel="004D1E0E">
                <w:rPr>
                  <w:rFonts w:ascii="Calibri" w:hAnsi="Calibri"/>
                  <w:color w:val="000000"/>
                  <w:sz w:val="18"/>
                  <w:szCs w:val="18"/>
                </w:rPr>
                <w:delText>722906</w:delText>
              </w:r>
            </w:del>
          </w:p>
        </w:tc>
        <w:tc>
          <w:tcPr>
            <w:tcW w:w="818" w:type="dxa"/>
            <w:gridSpan w:val="2"/>
            <w:tcBorders>
              <w:top w:val="nil"/>
              <w:left w:val="nil"/>
              <w:bottom w:val="nil"/>
              <w:right w:val="nil"/>
            </w:tcBorders>
            <w:shd w:val="clear" w:color="auto" w:fill="auto"/>
            <w:noWrap/>
            <w:vAlign w:val="bottom"/>
            <w:hideMark/>
          </w:tcPr>
          <w:p w14:paraId="78291691" w14:textId="77777777" w:rsidR="00636F83" w:rsidRPr="002A4574" w:rsidDel="004D1E0E" w:rsidRDefault="00636F83" w:rsidP="00636F83">
            <w:pPr>
              <w:jc w:val="right"/>
              <w:rPr>
                <w:del w:id="2008" w:author="TF 112518" w:date="2018-11-26T22:49:00Z"/>
                <w:rFonts w:ascii="Calibri" w:hAnsi="Calibri"/>
                <w:color w:val="000000"/>
                <w:sz w:val="18"/>
                <w:szCs w:val="18"/>
              </w:rPr>
            </w:pPr>
            <w:del w:id="2009" w:author="TF 112518" w:date="2018-11-26T22:49:00Z">
              <w:r w:rsidRPr="002A4574" w:rsidDel="004D1E0E">
                <w:rPr>
                  <w:rFonts w:ascii="Calibri" w:hAnsi="Calibri"/>
                  <w:color w:val="000000"/>
                  <w:sz w:val="18"/>
                  <w:szCs w:val="18"/>
                </w:rPr>
                <w:delText>0.39</w:delText>
              </w:r>
            </w:del>
          </w:p>
        </w:tc>
        <w:tc>
          <w:tcPr>
            <w:tcW w:w="4955" w:type="dxa"/>
            <w:tcBorders>
              <w:top w:val="nil"/>
              <w:left w:val="nil"/>
              <w:bottom w:val="nil"/>
              <w:right w:val="nil"/>
            </w:tcBorders>
            <w:shd w:val="clear" w:color="auto" w:fill="auto"/>
            <w:noWrap/>
            <w:vAlign w:val="bottom"/>
            <w:hideMark/>
          </w:tcPr>
          <w:p w14:paraId="78291692" w14:textId="77777777" w:rsidR="00636F83" w:rsidRPr="002A4574" w:rsidDel="004D1E0E" w:rsidRDefault="00636F83" w:rsidP="00636F83">
            <w:pPr>
              <w:rPr>
                <w:del w:id="2010" w:author="TF 112518" w:date="2018-11-26T22:49:00Z"/>
                <w:rFonts w:ascii="Calibri" w:hAnsi="Calibri"/>
                <w:color w:val="000000"/>
                <w:sz w:val="18"/>
                <w:szCs w:val="18"/>
              </w:rPr>
            </w:pPr>
            <w:del w:id="2011" w:author="TF 112518" w:date="2018-11-26T22:49:00Z">
              <w:r w:rsidRPr="002A4574" w:rsidDel="004D1E0E">
                <w:rPr>
                  <w:rFonts w:ascii="Calibri" w:hAnsi="Calibri"/>
                  <w:color w:val="000000"/>
                  <w:sz w:val="18"/>
                  <w:szCs w:val="18"/>
                </w:rPr>
                <w:delText xml:space="preserve">San Diego North Island NAS </w:delText>
              </w:r>
            </w:del>
          </w:p>
        </w:tc>
        <w:tc>
          <w:tcPr>
            <w:tcW w:w="1451" w:type="dxa"/>
            <w:gridSpan w:val="2"/>
            <w:tcBorders>
              <w:top w:val="nil"/>
              <w:left w:val="nil"/>
              <w:bottom w:val="nil"/>
              <w:right w:val="nil"/>
            </w:tcBorders>
            <w:shd w:val="clear" w:color="auto" w:fill="auto"/>
            <w:noWrap/>
            <w:vAlign w:val="bottom"/>
            <w:hideMark/>
          </w:tcPr>
          <w:p w14:paraId="78291693" w14:textId="77777777" w:rsidR="00636F83" w:rsidRPr="002A4574" w:rsidDel="004D1E0E" w:rsidRDefault="00636F83" w:rsidP="00636F83">
            <w:pPr>
              <w:jc w:val="right"/>
              <w:rPr>
                <w:del w:id="2012" w:author="TF 112518" w:date="2018-11-26T22:49:00Z"/>
                <w:rFonts w:ascii="Calibri" w:hAnsi="Calibri"/>
                <w:color w:val="000000"/>
                <w:sz w:val="18"/>
                <w:szCs w:val="18"/>
              </w:rPr>
            </w:pPr>
            <w:del w:id="2013" w:author="TF 112518" w:date="2018-11-26T22:49:00Z">
              <w:r w:rsidRPr="002A4574" w:rsidDel="004D1E0E">
                <w:rPr>
                  <w:rFonts w:ascii="Calibri" w:hAnsi="Calibri"/>
                  <w:color w:val="000000"/>
                  <w:sz w:val="18"/>
                  <w:szCs w:val="18"/>
                </w:rPr>
                <w:delText>32.7</w:delText>
              </w:r>
            </w:del>
          </w:p>
        </w:tc>
        <w:tc>
          <w:tcPr>
            <w:tcW w:w="1420" w:type="dxa"/>
            <w:gridSpan w:val="2"/>
            <w:tcBorders>
              <w:top w:val="nil"/>
              <w:left w:val="nil"/>
              <w:bottom w:val="nil"/>
              <w:right w:val="nil"/>
            </w:tcBorders>
            <w:shd w:val="clear" w:color="auto" w:fill="auto"/>
            <w:noWrap/>
            <w:vAlign w:val="bottom"/>
            <w:hideMark/>
          </w:tcPr>
          <w:p w14:paraId="78291694" w14:textId="77777777" w:rsidR="00636F83" w:rsidRPr="002A4574" w:rsidDel="004D1E0E" w:rsidRDefault="00636F83" w:rsidP="00636F83">
            <w:pPr>
              <w:jc w:val="right"/>
              <w:rPr>
                <w:del w:id="2014" w:author="TF 112518" w:date="2018-11-26T22:49:00Z"/>
                <w:rFonts w:ascii="Calibri" w:hAnsi="Calibri"/>
                <w:color w:val="000000"/>
                <w:sz w:val="18"/>
                <w:szCs w:val="18"/>
              </w:rPr>
            </w:pPr>
            <w:del w:id="2015" w:author="TF 112518" w:date="2018-11-26T22:49:00Z">
              <w:r w:rsidRPr="002A4574" w:rsidDel="004D1E0E">
                <w:rPr>
                  <w:rFonts w:ascii="Calibri" w:hAnsi="Calibri"/>
                  <w:color w:val="000000"/>
                  <w:sz w:val="18"/>
                  <w:szCs w:val="18"/>
                </w:rPr>
                <w:delText>–117.20</w:delText>
              </w:r>
            </w:del>
          </w:p>
        </w:tc>
        <w:tc>
          <w:tcPr>
            <w:tcW w:w="1293" w:type="dxa"/>
            <w:tcBorders>
              <w:top w:val="nil"/>
              <w:left w:val="nil"/>
              <w:bottom w:val="nil"/>
              <w:right w:val="nil"/>
            </w:tcBorders>
            <w:shd w:val="clear" w:color="auto" w:fill="auto"/>
            <w:noWrap/>
            <w:vAlign w:val="bottom"/>
            <w:hideMark/>
          </w:tcPr>
          <w:p w14:paraId="78291695" w14:textId="77777777" w:rsidR="00636F83" w:rsidRPr="002A4574" w:rsidDel="004D1E0E" w:rsidRDefault="00636F83" w:rsidP="00636F83">
            <w:pPr>
              <w:jc w:val="right"/>
              <w:rPr>
                <w:del w:id="2016" w:author="TF 112518" w:date="2018-11-26T22:49:00Z"/>
                <w:rFonts w:ascii="Calibri" w:hAnsi="Calibri"/>
                <w:color w:val="000000"/>
                <w:sz w:val="18"/>
                <w:szCs w:val="18"/>
              </w:rPr>
            </w:pPr>
            <w:del w:id="2017" w:author="TF 112518" w:date="2018-11-26T22:49:00Z">
              <w:r w:rsidRPr="002A4574" w:rsidDel="004D1E0E">
                <w:rPr>
                  <w:rFonts w:ascii="Calibri" w:hAnsi="Calibri"/>
                  <w:color w:val="000000"/>
                  <w:sz w:val="18"/>
                  <w:szCs w:val="18"/>
                </w:rPr>
                <w:delText>California</w:delText>
              </w:r>
            </w:del>
          </w:p>
        </w:tc>
      </w:tr>
      <w:tr w:rsidR="00636F83" w:rsidRPr="002A4574" w:rsidDel="004D1E0E" w14:paraId="7829169D" w14:textId="77777777" w:rsidTr="004E0C14">
        <w:trPr>
          <w:gridAfter w:val="1"/>
          <w:wAfter w:w="38" w:type="dxa"/>
          <w:trHeight w:val="240"/>
          <w:del w:id="2018" w:author="TF 112518" w:date="2018-11-26T22:49:00Z"/>
        </w:trPr>
        <w:tc>
          <w:tcPr>
            <w:tcW w:w="984" w:type="dxa"/>
            <w:gridSpan w:val="2"/>
            <w:tcBorders>
              <w:top w:val="nil"/>
              <w:left w:val="nil"/>
              <w:bottom w:val="nil"/>
              <w:right w:val="nil"/>
            </w:tcBorders>
            <w:shd w:val="clear" w:color="auto" w:fill="auto"/>
            <w:noWrap/>
            <w:vAlign w:val="bottom"/>
            <w:hideMark/>
          </w:tcPr>
          <w:p w14:paraId="78291697" w14:textId="77777777" w:rsidR="00636F83" w:rsidRPr="002A4574" w:rsidDel="004D1E0E" w:rsidRDefault="00636F83" w:rsidP="00636F83">
            <w:pPr>
              <w:jc w:val="right"/>
              <w:rPr>
                <w:del w:id="2019" w:author="TF 112518" w:date="2018-11-26T22:49:00Z"/>
                <w:rFonts w:ascii="Calibri" w:hAnsi="Calibri"/>
                <w:color w:val="000000"/>
                <w:sz w:val="18"/>
                <w:szCs w:val="18"/>
              </w:rPr>
            </w:pPr>
            <w:del w:id="2020" w:author="TF 112518" w:date="2018-11-26T22:49:00Z">
              <w:r w:rsidRPr="002A4574" w:rsidDel="004D1E0E">
                <w:rPr>
                  <w:rFonts w:ascii="Calibri" w:hAnsi="Calibri"/>
                  <w:color w:val="000000"/>
                  <w:sz w:val="18"/>
                  <w:szCs w:val="18"/>
                </w:rPr>
                <w:delText>722926</w:delText>
              </w:r>
            </w:del>
          </w:p>
        </w:tc>
        <w:tc>
          <w:tcPr>
            <w:tcW w:w="818" w:type="dxa"/>
            <w:gridSpan w:val="2"/>
            <w:tcBorders>
              <w:top w:val="nil"/>
              <w:left w:val="nil"/>
              <w:bottom w:val="nil"/>
              <w:right w:val="nil"/>
            </w:tcBorders>
            <w:shd w:val="clear" w:color="auto" w:fill="auto"/>
            <w:noWrap/>
            <w:vAlign w:val="bottom"/>
            <w:hideMark/>
          </w:tcPr>
          <w:p w14:paraId="78291698" w14:textId="77777777" w:rsidR="00636F83" w:rsidRPr="002A4574" w:rsidDel="004D1E0E" w:rsidRDefault="00636F83" w:rsidP="00636F83">
            <w:pPr>
              <w:jc w:val="right"/>
              <w:rPr>
                <w:del w:id="2021" w:author="TF 112518" w:date="2018-11-26T22:49:00Z"/>
                <w:rFonts w:ascii="Calibri" w:hAnsi="Calibri"/>
                <w:color w:val="000000"/>
                <w:sz w:val="18"/>
                <w:szCs w:val="18"/>
              </w:rPr>
            </w:pPr>
            <w:del w:id="2022" w:author="TF 112518" w:date="2018-11-26T22:49:00Z">
              <w:r w:rsidRPr="002A4574" w:rsidDel="004D1E0E">
                <w:rPr>
                  <w:rFonts w:ascii="Calibri" w:hAnsi="Calibri"/>
                  <w:color w:val="000000"/>
                  <w:sz w:val="18"/>
                  <w:szCs w:val="18"/>
                </w:rPr>
                <w:delText>0.4</w:delText>
              </w:r>
            </w:del>
          </w:p>
        </w:tc>
        <w:tc>
          <w:tcPr>
            <w:tcW w:w="4955" w:type="dxa"/>
            <w:tcBorders>
              <w:top w:val="nil"/>
              <w:left w:val="nil"/>
              <w:bottom w:val="nil"/>
              <w:right w:val="nil"/>
            </w:tcBorders>
            <w:shd w:val="clear" w:color="auto" w:fill="auto"/>
            <w:noWrap/>
            <w:vAlign w:val="bottom"/>
            <w:hideMark/>
          </w:tcPr>
          <w:p w14:paraId="78291699" w14:textId="77777777" w:rsidR="00636F83" w:rsidRPr="002A4574" w:rsidDel="004D1E0E" w:rsidRDefault="00636F83" w:rsidP="00636F83">
            <w:pPr>
              <w:rPr>
                <w:del w:id="2023" w:author="TF 112518" w:date="2018-11-26T22:49:00Z"/>
                <w:rFonts w:ascii="Calibri" w:hAnsi="Calibri"/>
                <w:color w:val="000000"/>
                <w:sz w:val="18"/>
                <w:szCs w:val="18"/>
              </w:rPr>
            </w:pPr>
            <w:del w:id="2024" w:author="TF 112518" w:date="2018-11-26T22:49:00Z">
              <w:r w:rsidRPr="002A4574" w:rsidDel="004D1E0E">
                <w:rPr>
                  <w:rFonts w:ascii="Calibri" w:hAnsi="Calibri"/>
                  <w:color w:val="000000"/>
                  <w:sz w:val="18"/>
                  <w:szCs w:val="18"/>
                </w:rPr>
                <w:delText xml:space="preserve">Camp Pendleton MCAS </w:delText>
              </w:r>
            </w:del>
          </w:p>
        </w:tc>
        <w:tc>
          <w:tcPr>
            <w:tcW w:w="1451" w:type="dxa"/>
            <w:gridSpan w:val="2"/>
            <w:tcBorders>
              <w:top w:val="nil"/>
              <w:left w:val="nil"/>
              <w:bottom w:val="nil"/>
              <w:right w:val="nil"/>
            </w:tcBorders>
            <w:shd w:val="clear" w:color="auto" w:fill="auto"/>
            <w:noWrap/>
            <w:vAlign w:val="bottom"/>
            <w:hideMark/>
          </w:tcPr>
          <w:p w14:paraId="7829169A" w14:textId="77777777" w:rsidR="00636F83" w:rsidRPr="002A4574" w:rsidDel="004D1E0E" w:rsidRDefault="00636F83" w:rsidP="00636F83">
            <w:pPr>
              <w:jc w:val="right"/>
              <w:rPr>
                <w:del w:id="2025" w:author="TF 112518" w:date="2018-11-26T22:49:00Z"/>
                <w:rFonts w:ascii="Calibri" w:hAnsi="Calibri"/>
                <w:color w:val="000000"/>
                <w:sz w:val="18"/>
                <w:szCs w:val="18"/>
              </w:rPr>
            </w:pPr>
            <w:del w:id="2026" w:author="TF 112518" w:date="2018-11-26T22:49:00Z">
              <w:r w:rsidRPr="002A4574" w:rsidDel="004D1E0E">
                <w:rPr>
                  <w:rFonts w:ascii="Calibri" w:hAnsi="Calibri"/>
                  <w:color w:val="000000"/>
                  <w:sz w:val="18"/>
                  <w:szCs w:val="18"/>
                </w:rPr>
                <w:delText>33.3</w:delText>
              </w:r>
            </w:del>
          </w:p>
        </w:tc>
        <w:tc>
          <w:tcPr>
            <w:tcW w:w="1420" w:type="dxa"/>
            <w:gridSpan w:val="2"/>
            <w:tcBorders>
              <w:top w:val="nil"/>
              <w:left w:val="nil"/>
              <w:bottom w:val="nil"/>
              <w:right w:val="nil"/>
            </w:tcBorders>
            <w:shd w:val="clear" w:color="auto" w:fill="auto"/>
            <w:noWrap/>
            <w:vAlign w:val="bottom"/>
            <w:hideMark/>
          </w:tcPr>
          <w:p w14:paraId="7829169B" w14:textId="77777777" w:rsidR="00636F83" w:rsidRPr="002A4574" w:rsidDel="004D1E0E" w:rsidRDefault="00636F83" w:rsidP="00636F83">
            <w:pPr>
              <w:jc w:val="right"/>
              <w:rPr>
                <w:del w:id="2027" w:author="TF 112518" w:date="2018-11-26T22:49:00Z"/>
                <w:rFonts w:ascii="Calibri" w:hAnsi="Calibri"/>
                <w:color w:val="000000"/>
                <w:sz w:val="18"/>
                <w:szCs w:val="18"/>
              </w:rPr>
            </w:pPr>
            <w:del w:id="2028" w:author="TF 112518" w:date="2018-11-26T22:49:00Z">
              <w:r w:rsidRPr="002A4574" w:rsidDel="004D1E0E">
                <w:rPr>
                  <w:rFonts w:ascii="Calibri" w:hAnsi="Calibri"/>
                  <w:color w:val="000000"/>
                  <w:sz w:val="18"/>
                  <w:szCs w:val="18"/>
                </w:rPr>
                <w:delText>–117.35</w:delText>
              </w:r>
            </w:del>
          </w:p>
        </w:tc>
        <w:tc>
          <w:tcPr>
            <w:tcW w:w="1293" w:type="dxa"/>
            <w:tcBorders>
              <w:top w:val="nil"/>
              <w:left w:val="nil"/>
              <w:bottom w:val="nil"/>
              <w:right w:val="nil"/>
            </w:tcBorders>
            <w:shd w:val="clear" w:color="auto" w:fill="auto"/>
            <w:noWrap/>
            <w:vAlign w:val="bottom"/>
            <w:hideMark/>
          </w:tcPr>
          <w:p w14:paraId="7829169C" w14:textId="77777777" w:rsidR="00636F83" w:rsidRPr="002A4574" w:rsidDel="004D1E0E" w:rsidRDefault="00636F83" w:rsidP="00636F83">
            <w:pPr>
              <w:jc w:val="right"/>
              <w:rPr>
                <w:del w:id="2029" w:author="TF 112518" w:date="2018-11-26T22:49:00Z"/>
                <w:rFonts w:ascii="Calibri" w:hAnsi="Calibri"/>
                <w:color w:val="000000"/>
                <w:sz w:val="18"/>
                <w:szCs w:val="18"/>
              </w:rPr>
            </w:pPr>
            <w:del w:id="2030" w:author="TF 112518" w:date="2018-11-26T22:49:00Z">
              <w:r w:rsidRPr="002A4574" w:rsidDel="004D1E0E">
                <w:rPr>
                  <w:rFonts w:ascii="Calibri" w:hAnsi="Calibri"/>
                  <w:color w:val="000000"/>
                  <w:sz w:val="18"/>
                  <w:szCs w:val="18"/>
                </w:rPr>
                <w:delText>California</w:delText>
              </w:r>
            </w:del>
          </w:p>
        </w:tc>
      </w:tr>
      <w:tr w:rsidR="00636F83" w:rsidRPr="002A4574" w:rsidDel="004D1E0E" w14:paraId="782916A4" w14:textId="77777777" w:rsidTr="004E0C14">
        <w:trPr>
          <w:gridAfter w:val="1"/>
          <w:wAfter w:w="38" w:type="dxa"/>
          <w:trHeight w:val="240"/>
          <w:del w:id="2031" w:author="TF 112518" w:date="2018-11-26T22:49:00Z"/>
        </w:trPr>
        <w:tc>
          <w:tcPr>
            <w:tcW w:w="984" w:type="dxa"/>
            <w:gridSpan w:val="2"/>
            <w:tcBorders>
              <w:top w:val="nil"/>
              <w:left w:val="nil"/>
              <w:bottom w:val="nil"/>
              <w:right w:val="nil"/>
            </w:tcBorders>
            <w:shd w:val="clear" w:color="auto" w:fill="auto"/>
            <w:noWrap/>
            <w:vAlign w:val="bottom"/>
            <w:hideMark/>
          </w:tcPr>
          <w:p w14:paraId="7829169E" w14:textId="77777777" w:rsidR="00636F83" w:rsidRPr="002A4574" w:rsidDel="004D1E0E" w:rsidRDefault="00636F83" w:rsidP="00636F83">
            <w:pPr>
              <w:jc w:val="right"/>
              <w:rPr>
                <w:del w:id="2032" w:author="TF 112518" w:date="2018-11-26T22:49:00Z"/>
                <w:rFonts w:ascii="Calibri" w:hAnsi="Calibri"/>
                <w:color w:val="000000"/>
                <w:sz w:val="18"/>
                <w:szCs w:val="18"/>
              </w:rPr>
            </w:pPr>
            <w:del w:id="2033" w:author="TF 112518" w:date="2018-11-26T22:49:00Z">
              <w:r w:rsidRPr="002A4574" w:rsidDel="004D1E0E">
                <w:rPr>
                  <w:rFonts w:ascii="Calibri" w:hAnsi="Calibri"/>
                  <w:color w:val="000000"/>
                  <w:sz w:val="18"/>
                  <w:szCs w:val="18"/>
                </w:rPr>
                <w:delText>722927</w:delText>
              </w:r>
            </w:del>
          </w:p>
        </w:tc>
        <w:tc>
          <w:tcPr>
            <w:tcW w:w="818" w:type="dxa"/>
            <w:gridSpan w:val="2"/>
            <w:tcBorders>
              <w:top w:val="nil"/>
              <w:left w:val="nil"/>
              <w:bottom w:val="nil"/>
              <w:right w:val="nil"/>
            </w:tcBorders>
            <w:shd w:val="clear" w:color="auto" w:fill="auto"/>
            <w:noWrap/>
            <w:vAlign w:val="bottom"/>
            <w:hideMark/>
          </w:tcPr>
          <w:p w14:paraId="7829169F" w14:textId="77777777" w:rsidR="00636F83" w:rsidRPr="002A4574" w:rsidDel="004D1E0E" w:rsidRDefault="00636F83" w:rsidP="00636F83">
            <w:pPr>
              <w:jc w:val="right"/>
              <w:rPr>
                <w:del w:id="2034" w:author="TF 112518" w:date="2018-11-26T22:49:00Z"/>
                <w:rFonts w:ascii="Calibri" w:hAnsi="Calibri"/>
                <w:color w:val="000000"/>
                <w:sz w:val="18"/>
                <w:szCs w:val="18"/>
              </w:rPr>
            </w:pPr>
            <w:del w:id="2035" w:author="TF 112518" w:date="2018-11-26T22:49:00Z">
              <w:r w:rsidRPr="002A4574" w:rsidDel="004D1E0E">
                <w:rPr>
                  <w:rFonts w:ascii="Calibri" w:hAnsi="Calibri"/>
                  <w:color w:val="000000"/>
                  <w:sz w:val="18"/>
                  <w:szCs w:val="18"/>
                </w:rPr>
                <w:delText>0.38</w:delText>
              </w:r>
            </w:del>
          </w:p>
        </w:tc>
        <w:tc>
          <w:tcPr>
            <w:tcW w:w="4955" w:type="dxa"/>
            <w:tcBorders>
              <w:top w:val="nil"/>
              <w:left w:val="nil"/>
              <w:bottom w:val="nil"/>
              <w:right w:val="nil"/>
            </w:tcBorders>
            <w:shd w:val="clear" w:color="auto" w:fill="auto"/>
            <w:noWrap/>
            <w:vAlign w:val="bottom"/>
            <w:hideMark/>
          </w:tcPr>
          <w:p w14:paraId="782916A0" w14:textId="77777777" w:rsidR="00636F83" w:rsidRPr="002A4574" w:rsidDel="004D1E0E" w:rsidRDefault="00636F83" w:rsidP="00636F83">
            <w:pPr>
              <w:rPr>
                <w:del w:id="2036" w:author="TF 112518" w:date="2018-11-26T22:49:00Z"/>
                <w:rFonts w:ascii="Calibri" w:hAnsi="Calibri"/>
                <w:color w:val="000000"/>
                <w:sz w:val="18"/>
                <w:szCs w:val="18"/>
              </w:rPr>
            </w:pPr>
            <w:del w:id="2037" w:author="TF 112518" w:date="2018-11-26T22:49:00Z">
              <w:r w:rsidRPr="002A4574" w:rsidDel="004D1E0E">
                <w:rPr>
                  <w:rFonts w:ascii="Calibri" w:hAnsi="Calibri"/>
                  <w:color w:val="000000"/>
                  <w:sz w:val="18"/>
                  <w:szCs w:val="18"/>
                </w:rPr>
                <w:delText xml:space="preserve">Carlsbad/Palomar </w:delText>
              </w:r>
            </w:del>
          </w:p>
        </w:tc>
        <w:tc>
          <w:tcPr>
            <w:tcW w:w="1451" w:type="dxa"/>
            <w:gridSpan w:val="2"/>
            <w:tcBorders>
              <w:top w:val="nil"/>
              <w:left w:val="nil"/>
              <w:bottom w:val="nil"/>
              <w:right w:val="nil"/>
            </w:tcBorders>
            <w:shd w:val="clear" w:color="auto" w:fill="auto"/>
            <w:noWrap/>
            <w:vAlign w:val="bottom"/>
            <w:hideMark/>
          </w:tcPr>
          <w:p w14:paraId="782916A1" w14:textId="77777777" w:rsidR="00636F83" w:rsidRPr="002A4574" w:rsidDel="004D1E0E" w:rsidRDefault="00636F83" w:rsidP="00636F83">
            <w:pPr>
              <w:jc w:val="right"/>
              <w:rPr>
                <w:del w:id="2038" w:author="TF 112518" w:date="2018-11-26T22:49:00Z"/>
                <w:rFonts w:ascii="Calibri" w:hAnsi="Calibri"/>
                <w:color w:val="000000"/>
                <w:sz w:val="18"/>
                <w:szCs w:val="18"/>
              </w:rPr>
            </w:pPr>
            <w:del w:id="2039" w:author="TF 112518" w:date="2018-11-26T22:49:00Z">
              <w:r w:rsidRPr="002A4574" w:rsidDel="004D1E0E">
                <w:rPr>
                  <w:rFonts w:ascii="Calibri" w:hAnsi="Calibri"/>
                  <w:color w:val="000000"/>
                  <w:sz w:val="18"/>
                  <w:szCs w:val="18"/>
                </w:rPr>
                <w:delText>33.13</w:delText>
              </w:r>
            </w:del>
          </w:p>
        </w:tc>
        <w:tc>
          <w:tcPr>
            <w:tcW w:w="1420" w:type="dxa"/>
            <w:gridSpan w:val="2"/>
            <w:tcBorders>
              <w:top w:val="nil"/>
              <w:left w:val="nil"/>
              <w:bottom w:val="nil"/>
              <w:right w:val="nil"/>
            </w:tcBorders>
            <w:shd w:val="clear" w:color="auto" w:fill="auto"/>
            <w:noWrap/>
            <w:vAlign w:val="bottom"/>
            <w:hideMark/>
          </w:tcPr>
          <w:p w14:paraId="782916A2" w14:textId="77777777" w:rsidR="00636F83" w:rsidRPr="002A4574" w:rsidDel="004D1E0E" w:rsidRDefault="00636F83" w:rsidP="00636F83">
            <w:pPr>
              <w:jc w:val="right"/>
              <w:rPr>
                <w:del w:id="2040" w:author="TF 112518" w:date="2018-11-26T22:49:00Z"/>
                <w:rFonts w:ascii="Calibri" w:hAnsi="Calibri"/>
                <w:color w:val="000000"/>
                <w:sz w:val="18"/>
                <w:szCs w:val="18"/>
              </w:rPr>
            </w:pPr>
            <w:del w:id="2041" w:author="TF 112518" w:date="2018-11-26T22:49:00Z">
              <w:r w:rsidRPr="002A4574" w:rsidDel="004D1E0E">
                <w:rPr>
                  <w:rFonts w:ascii="Calibri" w:hAnsi="Calibri"/>
                  <w:color w:val="000000"/>
                  <w:sz w:val="18"/>
                  <w:szCs w:val="18"/>
                </w:rPr>
                <w:delText>–117.28</w:delText>
              </w:r>
            </w:del>
          </w:p>
        </w:tc>
        <w:tc>
          <w:tcPr>
            <w:tcW w:w="1293" w:type="dxa"/>
            <w:tcBorders>
              <w:top w:val="nil"/>
              <w:left w:val="nil"/>
              <w:bottom w:val="nil"/>
              <w:right w:val="nil"/>
            </w:tcBorders>
            <w:shd w:val="clear" w:color="auto" w:fill="auto"/>
            <w:noWrap/>
            <w:vAlign w:val="bottom"/>
            <w:hideMark/>
          </w:tcPr>
          <w:p w14:paraId="782916A3" w14:textId="77777777" w:rsidR="00636F83" w:rsidRPr="002A4574" w:rsidDel="004D1E0E" w:rsidRDefault="00636F83" w:rsidP="00636F83">
            <w:pPr>
              <w:jc w:val="right"/>
              <w:rPr>
                <w:del w:id="2042" w:author="TF 112518" w:date="2018-11-26T22:49:00Z"/>
                <w:rFonts w:ascii="Calibri" w:hAnsi="Calibri"/>
                <w:color w:val="000000"/>
                <w:sz w:val="18"/>
                <w:szCs w:val="18"/>
              </w:rPr>
            </w:pPr>
            <w:del w:id="2043" w:author="TF 112518" w:date="2018-11-26T22:49:00Z">
              <w:r w:rsidRPr="002A4574" w:rsidDel="004D1E0E">
                <w:rPr>
                  <w:rFonts w:ascii="Calibri" w:hAnsi="Calibri"/>
                  <w:color w:val="000000"/>
                  <w:sz w:val="18"/>
                  <w:szCs w:val="18"/>
                </w:rPr>
                <w:delText>California</w:delText>
              </w:r>
            </w:del>
          </w:p>
        </w:tc>
      </w:tr>
      <w:tr w:rsidR="00636F83" w:rsidRPr="002A4574" w:rsidDel="004D1E0E" w14:paraId="782916AB" w14:textId="77777777" w:rsidTr="004E0C14">
        <w:trPr>
          <w:gridAfter w:val="1"/>
          <w:wAfter w:w="38" w:type="dxa"/>
          <w:trHeight w:val="240"/>
          <w:del w:id="2044" w:author="TF 112518" w:date="2018-11-26T22:49:00Z"/>
        </w:trPr>
        <w:tc>
          <w:tcPr>
            <w:tcW w:w="984" w:type="dxa"/>
            <w:gridSpan w:val="2"/>
            <w:tcBorders>
              <w:top w:val="nil"/>
              <w:left w:val="nil"/>
              <w:bottom w:val="nil"/>
              <w:right w:val="nil"/>
            </w:tcBorders>
            <w:shd w:val="clear" w:color="auto" w:fill="auto"/>
            <w:noWrap/>
            <w:vAlign w:val="bottom"/>
            <w:hideMark/>
          </w:tcPr>
          <w:p w14:paraId="782916A5" w14:textId="77777777" w:rsidR="00636F83" w:rsidRPr="002A4574" w:rsidDel="004D1E0E" w:rsidRDefault="00636F83" w:rsidP="00636F83">
            <w:pPr>
              <w:jc w:val="right"/>
              <w:rPr>
                <w:del w:id="2045" w:author="TF 112518" w:date="2018-11-26T22:49:00Z"/>
                <w:rFonts w:ascii="Calibri" w:hAnsi="Calibri"/>
                <w:color w:val="000000"/>
                <w:sz w:val="18"/>
                <w:szCs w:val="18"/>
              </w:rPr>
            </w:pPr>
            <w:del w:id="2046" w:author="TF 112518" w:date="2018-11-26T22:49:00Z">
              <w:r w:rsidRPr="002A4574" w:rsidDel="004D1E0E">
                <w:rPr>
                  <w:rFonts w:ascii="Calibri" w:hAnsi="Calibri"/>
                  <w:color w:val="000000"/>
                  <w:sz w:val="18"/>
                  <w:szCs w:val="18"/>
                </w:rPr>
                <w:delText>722930</w:delText>
              </w:r>
            </w:del>
          </w:p>
        </w:tc>
        <w:tc>
          <w:tcPr>
            <w:tcW w:w="818" w:type="dxa"/>
            <w:gridSpan w:val="2"/>
            <w:tcBorders>
              <w:top w:val="nil"/>
              <w:left w:val="nil"/>
              <w:bottom w:val="nil"/>
              <w:right w:val="nil"/>
            </w:tcBorders>
            <w:shd w:val="clear" w:color="auto" w:fill="auto"/>
            <w:noWrap/>
            <w:vAlign w:val="bottom"/>
            <w:hideMark/>
          </w:tcPr>
          <w:p w14:paraId="782916A6" w14:textId="77777777" w:rsidR="00636F83" w:rsidRPr="002A4574" w:rsidDel="004D1E0E" w:rsidRDefault="00636F83" w:rsidP="00636F83">
            <w:pPr>
              <w:jc w:val="right"/>
              <w:rPr>
                <w:del w:id="2047" w:author="TF 112518" w:date="2018-11-26T22:49:00Z"/>
                <w:rFonts w:ascii="Calibri" w:hAnsi="Calibri"/>
                <w:color w:val="000000"/>
                <w:sz w:val="18"/>
                <w:szCs w:val="18"/>
              </w:rPr>
            </w:pPr>
            <w:del w:id="2048" w:author="TF 112518" w:date="2018-11-26T22:49:00Z">
              <w:r w:rsidRPr="002A4574" w:rsidDel="004D1E0E">
                <w:rPr>
                  <w:rFonts w:ascii="Calibri" w:hAnsi="Calibri"/>
                  <w:color w:val="000000"/>
                  <w:sz w:val="18"/>
                  <w:szCs w:val="18"/>
                </w:rPr>
                <w:delText>0.39</w:delText>
              </w:r>
            </w:del>
          </w:p>
        </w:tc>
        <w:tc>
          <w:tcPr>
            <w:tcW w:w="4955" w:type="dxa"/>
            <w:tcBorders>
              <w:top w:val="nil"/>
              <w:left w:val="nil"/>
              <w:bottom w:val="nil"/>
              <w:right w:val="nil"/>
            </w:tcBorders>
            <w:shd w:val="clear" w:color="auto" w:fill="auto"/>
            <w:noWrap/>
            <w:vAlign w:val="bottom"/>
            <w:hideMark/>
          </w:tcPr>
          <w:p w14:paraId="782916A7" w14:textId="77777777" w:rsidR="00636F83" w:rsidRPr="002A4574" w:rsidDel="004D1E0E" w:rsidRDefault="00636F83" w:rsidP="00636F83">
            <w:pPr>
              <w:rPr>
                <w:del w:id="2049" w:author="TF 112518" w:date="2018-11-26T22:49:00Z"/>
                <w:rFonts w:ascii="Calibri" w:hAnsi="Calibri"/>
                <w:color w:val="000000"/>
                <w:sz w:val="18"/>
                <w:szCs w:val="18"/>
              </w:rPr>
            </w:pPr>
            <w:del w:id="2050" w:author="TF 112518" w:date="2018-11-26T22:49:00Z">
              <w:r w:rsidRPr="002A4574" w:rsidDel="004D1E0E">
                <w:rPr>
                  <w:rFonts w:ascii="Calibri" w:hAnsi="Calibri"/>
                  <w:color w:val="000000"/>
                  <w:sz w:val="18"/>
                  <w:szCs w:val="18"/>
                </w:rPr>
                <w:delText xml:space="preserve">San Diego Miramar NAS </w:delText>
              </w:r>
            </w:del>
          </w:p>
        </w:tc>
        <w:tc>
          <w:tcPr>
            <w:tcW w:w="1451" w:type="dxa"/>
            <w:gridSpan w:val="2"/>
            <w:tcBorders>
              <w:top w:val="nil"/>
              <w:left w:val="nil"/>
              <w:bottom w:val="nil"/>
              <w:right w:val="nil"/>
            </w:tcBorders>
            <w:shd w:val="clear" w:color="auto" w:fill="auto"/>
            <w:noWrap/>
            <w:vAlign w:val="bottom"/>
            <w:hideMark/>
          </w:tcPr>
          <w:p w14:paraId="782916A8" w14:textId="77777777" w:rsidR="00636F83" w:rsidRPr="002A4574" w:rsidDel="004D1E0E" w:rsidRDefault="00636F83" w:rsidP="00636F83">
            <w:pPr>
              <w:jc w:val="right"/>
              <w:rPr>
                <w:del w:id="2051" w:author="TF 112518" w:date="2018-11-26T22:49:00Z"/>
                <w:rFonts w:ascii="Calibri" w:hAnsi="Calibri"/>
                <w:color w:val="000000"/>
                <w:sz w:val="18"/>
                <w:szCs w:val="18"/>
              </w:rPr>
            </w:pPr>
            <w:del w:id="2052" w:author="TF 112518" w:date="2018-11-26T22:49:00Z">
              <w:r w:rsidRPr="002A4574" w:rsidDel="004D1E0E">
                <w:rPr>
                  <w:rFonts w:ascii="Calibri" w:hAnsi="Calibri"/>
                  <w:color w:val="000000"/>
                  <w:sz w:val="18"/>
                  <w:szCs w:val="18"/>
                </w:rPr>
                <w:delText>32.87</w:delText>
              </w:r>
            </w:del>
          </w:p>
        </w:tc>
        <w:tc>
          <w:tcPr>
            <w:tcW w:w="1420" w:type="dxa"/>
            <w:gridSpan w:val="2"/>
            <w:tcBorders>
              <w:top w:val="nil"/>
              <w:left w:val="nil"/>
              <w:bottom w:val="nil"/>
              <w:right w:val="nil"/>
            </w:tcBorders>
            <w:shd w:val="clear" w:color="auto" w:fill="auto"/>
            <w:noWrap/>
            <w:vAlign w:val="bottom"/>
            <w:hideMark/>
          </w:tcPr>
          <w:p w14:paraId="782916A9" w14:textId="77777777" w:rsidR="00636F83" w:rsidRPr="002A4574" w:rsidDel="004D1E0E" w:rsidRDefault="00636F83" w:rsidP="00636F83">
            <w:pPr>
              <w:jc w:val="right"/>
              <w:rPr>
                <w:del w:id="2053" w:author="TF 112518" w:date="2018-11-26T22:49:00Z"/>
                <w:rFonts w:ascii="Calibri" w:hAnsi="Calibri"/>
                <w:color w:val="000000"/>
                <w:sz w:val="18"/>
                <w:szCs w:val="18"/>
              </w:rPr>
            </w:pPr>
            <w:del w:id="2054" w:author="TF 112518" w:date="2018-11-26T22:49:00Z">
              <w:r w:rsidRPr="002A4574" w:rsidDel="004D1E0E">
                <w:rPr>
                  <w:rFonts w:ascii="Calibri" w:hAnsi="Calibri"/>
                  <w:color w:val="000000"/>
                  <w:sz w:val="18"/>
                  <w:szCs w:val="18"/>
                </w:rPr>
                <w:delText>–117.13</w:delText>
              </w:r>
            </w:del>
          </w:p>
        </w:tc>
        <w:tc>
          <w:tcPr>
            <w:tcW w:w="1293" w:type="dxa"/>
            <w:tcBorders>
              <w:top w:val="nil"/>
              <w:left w:val="nil"/>
              <w:bottom w:val="nil"/>
              <w:right w:val="nil"/>
            </w:tcBorders>
            <w:shd w:val="clear" w:color="auto" w:fill="auto"/>
            <w:noWrap/>
            <w:vAlign w:val="bottom"/>
            <w:hideMark/>
          </w:tcPr>
          <w:p w14:paraId="782916AA" w14:textId="77777777" w:rsidR="00636F83" w:rsidRPr="002A4574" w:rsidDel="004D1E0E" w:rsidRDefault="00636F83" w:rsidP="00636F83">
            <w:pPr>
              <w:jc w:val="right"/>
              <w:rPr>
                <w:del w:id="2055" w:author="TF 112518" w:date="2018-11-26T22:49:00Z"/>
                <w:rFonts w:ascii="Calibri" w:hAnsi="Calibri"/>
                <w:color w:val="000000"/>
                <w:sz w:val="18"/>
                <w:szCs w:val="18"/>
              </w:rPr>
            </w:pPr>
            <w:del w:id="2056" w:author="TF 112518" w:date="2018-11-26T22:49:00Z">
              <w:r w:rsidRPr="002A4574" w:rsidDel="004D1E0E">
                <w:rPr>
                  <w:rFonts w:ascii="Calibri" w:hAnsi="Calibri"/>
                  <w:color w:val="000000"/>
                  <w:sz w:val="18"/>
                  <w:szCs w:val="18"/>
                </w:rPr>
                <w:delText>California</w:delText>
              </w:r>
            </w:del>
          </w:p>
        </w:tc>
      </w:tr>
      <w:tr w:rsidR="00636F83" w:rsidRPr="002A4574" w:rsidDel="004D1E0E" w14:paraId="782916B2" w14:textId="77777777" w:rsidTr="004E0C14">
        <w:trPr>
          <w:gridAfter w:val="1"/>
          <w:wAfter w:w="38" w:type="dxa"/>
          <w:trHeight w:val="240"/>
          <w:del w:id="2057" w:author="TF 112518" w:date="2018-11-26T22:49:00Z"/>
        </w:trPr>
        <w:tc>
          <w:tcPr>
            <w:tcW w:w="984" w:type="dxa"/>
            <w:gridSpan w:val="2"/>
            <w:tcBorders>
              <w:top w:val="nil"/>
              <w:left w:val="nil"/>
              <w:bottom w:val="nil"/>
              <w:right w:val="nil"/>
            </w:tcBorders>
            <w:shd w:val="clear" w:color="auto" w:fill="auto"/>
            <w:noWrap/>
            <w:vAlign w:val="bottom"/>
            <w:hideMark/>
          </w:tcPr>
          <w:p w14:paraId="782916AC" w14:textId="77777777" w:rsidR="00636F83" w:rsidRPr="002A4574" w:rsidDel="004D1E0E" w:rsidRDefault="00636F83" w:rsidP="00636F83">
            <w:pPr>
              <w:jc w:val="right"/>
              <w:rPr>
                <w:del w:id="2058" w:author="TF 112518" w:date="2018-11-26T22:49:00Z"/>
                <w:rFonts w:ascii="Calibri" w:hAnsi="Calibri"/>
                <w:color w:val="000000"/>
                <w:sz w:val="18"/>
                <w:szCs w:val="18"/>
              </w:rPr>
            </w:pPr>
            <w:del w:id="2059" w:author="TF 112518" w:date="2018-11-26T22:49:00Z">
              <w:r w:rsidRPr="002A4574" w:rsidDel="004D1E0E">
                <w:rPr>
                  <w:rFonts w:ascii="Calibri" w:hAnsi="Calibri"/>
                  <w:color w:val="000000"/>
                  <w:sz w:val="18"/>
                  <w:szCs w:val="18"/>
                </w:rPr>
                <w:delText>722950</w:delText>
              </w:r>
            </w:del>
          </w:p>
        </w:tc>
        <w:tc>
          <w:tcPr>
            <w:tcW w:w="818" w:type="dxa"/>
            <w:gridSpan w:val="2"/>
            <w:tcBorders>
              <w:top w:val="nil"/>
              <w:left w:val="nil"/>
              <w:bottom w:val="nil"/>
              <w:right w:val="nil"/>
            </w:tcBorders>
            <w:shd w:val="clear" w:color="auto" w:fill="auto"/>
            <w:noWrap/>
            <w:vAlign w:val="bottom"/>
            <w:hideMark/>
          </w:tcPr>
          <w:p w14:paraId="782916AD" w14:textId="77777777" w:rsidR="00636F83" w:rsidRPr="002A4574" w:rsidDel="004D1E0E" w:rsidRDefault="00636F83" w:rsidP="00636F83">
            <w:pPr>
              <w:jc w:val="right"/>
              <w:rPr>
                <w:del w:id="2060" w:author="TF 112518" w:date="2018-11-26T22:49:00Z"/>
                <w:rFonts w:ascii="Calibri" w:hAnsi="Calibri"/>
                <w:color w:val="000000"/>
                <w:sz w:val="18"/>
                <w:szCs w:val="18"/>
              </w:rPr>
            </w:pPr>
            <w:del w:id="2061" w:author="TF 112518" w:date="2018-11-26T22:49:00Z">
              <w:r w:rsidRPr="002A4574" w:rsidDel="004D1E0E">
                <w:rPr>
                  <w:rFonts w:ascii="Calibri" w:hAnsi="Calibri"/>
                  <w:color w:val="000000"/>
                  <w:sz w:val="18"/>
                  <w:szCs w:val="18"/>
                </w:rPr>
                <w:delText>0.42</w:delText>
              </w:r>
            </w:del>
          </w:p>
        </w:tc>
        <w:tc>
          <w:tcPr>
            <w:tcW w:w="4955" w:type="dxa"/>
            <w:tcBorders>
              <w:top w:val="nil"/>
              <w:left w:val="nil"/>
              <w:bottom w:val="nil"/>
              <w:right w:val="nil"/>
            </w:tcBorders>
            <w:shd w:val="clear" w:color="auto" w:fill="auto"/>
            <w:noWrap/>
            <w:vAlign w:val="bottom"/>
            <w:hideMark/>
          </w:tcPr>
          <w:p w14:paraId="782916AE" w14:textId="77777777" w:rsidR="00636F83" w:rsidRPr="002A4574" w:rsidDel="004D1E0E" w:rsidRDefault="00636F83" w:rsidP="00636F83">
            <w:pPr>
              <w:rPr>
                <w:del w:id="2062" w:author="TF 112518" w:date="2018-11-26T22:49:00Z"/>
                <w:rFonts w:ascii="Calibri" w:hAnsi="Calibri"/>
                <w:color w:val="000000"/>
                <w:sz w:val="18"/>
                <w:szCs w:val="18"/>
              </w:rPr>
            </w:pPr>
            <w:del w:id="2063" w:author="TF 112518" w:date="2018-11-26T22:49:00Z">
              <w:r w:rsidRPr="002A4574" w:rsidDel="004D1E0E">
                <w:rPr>
                  <w:rFonts w:ascii="Calibri" w:hAnsi="Calibri"/>
                  <w:color w:val="000000"/>
                  <w:sz w:val="18"/>
                  <w:szCs w:val="18"/>
                </w:rPr>
                <w:delText xml:space="preserve">Los Angeles Intl Arpt </w:delText>
              </w:r>
            </w:del>
          </w:p>
        </w:tc>
        <w:tc>
          <w:tcPr>
            <w:tcW w:w="1451" w:type="dxa"/>
            <w:gridSpan w:val="2"/>
            <w:tcBorders>
              <w:top w:val="nil"/>
              <w:left w:val="nil"/>
              <w:bottom w:val="nil"/>
              <w:right w:val="nil"/>
            </w:tcBorders>
            <w:shd w:val="clear" w:color="auto" w:fill="auto"/>
            <w:noWrap/>
            <w:vAlign w:val="bottom"/>
            <w:hideMark/>
          </w:tcPr>
          <w:p w14:paraId="782916AF" w14:textId="77777777" w:rsidR="00636F83" w:rsidRPr="002A4574" w:rsidDel="004D1E0E" w:rsidRDefault="00636F83" w:rsidP="00636F83">
            <w:pPr>
              <w:jc w:val="right"/>
              <w:rPr>
                <w:del w:id="2064" w:author="TF 112518" w:date="2018-11-26T22:49:00Z"/>
                <w:rFonts w:ascii="Calibri" w:hAnsi="Calibri"/>
                <w:color w:val="000000"/>
                <w:sz w:val="18"/>
                <w:szCs w:val="18"/>
              </w:rPr>
            </w:pPr>
            <w:del w:id="2065" w:author="TF 112518" w:date="2018-11-26T22:49:00Z">
              <w:r w:rsidRPr="002A4574" w:rsidDel="004D1E0E">
                <w:rPr>
                  <w:rFonts w:ascii="Calibri" w:hAnsi="Calibri"/>
                  <w:color w:val="000000"/>
                  <w:sz w:val="18"/>
                  <w:szCs w:val="18"/>
                </w:rPr>
                <w:delText>33.93</w:delText>
              </w:r>
            </w:del>
          </w:p>
        </w:tc>
        <w:tc>
          <w:tcPr>
            <w:tcW w:w="1420" w:type="dxa"/>
            <w:gridSpan w:val="2"/>
            <w:tcBorders>
              <w:top w:val="nil"/>
              <w:left w:val="nil"/>
              <w:bottom w:val="nil"/>
              <w:right w:val="nil"/>
            </w:tcBorders>
            <w:shd w:val="clear" w:color="auto" w:fill="auto"/>
            <w:noWrap/>
            <w:vAlign w:val="bottom"/>
            <w:hideMark/>
          </w:tcPr>
          <w:p w14:paraId="782916B0" w14:textId="77777777" w:rsidR="00636F83" w:rsidRPr="002A4574" w:rsidDel="004D1E0E" w:rsidRDefault="00636F83" w:rsidP="00636F83">
            <w:pPr>
              <w:jc w:val="right"/>
              <w:rPr>
                <w:del w:id="2066" w:author="TF 112518" w:date="2018-11-26T22:49:00Z"/>
                <w:rFonts w:ascii="Calibri" w:hAnsi="Calibri"/>
                <w:color w:val="000000"/>
                <w:sz w:val="18"/>
                <w:szCs w:val="18"/>
              </w:rPr>
            </w:pPr>
            <w:del w:id="2067" w:author="TF 112518" w:date="2018-11-26T22:49:00Z">
              <w:r w:rsidRPr="002A4574" w:rsidDel="004D1E0E">
                <w:rPr>
                  <w:rFonts w:ascii="Calibri" w:hAnsi="Calibri"/>
                  <w:color w:val="000000"/>
                  <w:sz w:val="18"/>
                  <w:szCs w:val="18"/>
                </w:rPr>
                <w:delText>–118.40</w:delText>
              </w:r>
            </w:del>
          </w:p>
        </w:tc>
        <w:tc>
          <w:tcPr>
            <w:tcW w:w="1293" w:type="dxa"/>
            <w:tcBorders>
              <w:top w:val="nil"/>
              <w:left w:val="nil"/>
              <w:bottom w:val="nil"/>
              <w:right w:val="nil"/>
            </w:tcBorders>
            <w:shd w:val="clear" w:color="auto" w:fill="auto"/>
            <w:noWrap/>
            <w:vAlign w:val="bottom"/>
            <w:hideMark/>
          </w:tcPr>
          <w:p w14:paraId="782916B1" w14:textId="77777777" w:rsidR="00636F83" w:rsidRPr="002A4574" w:rsidDel="004D1E0E" w:rsidRDefault="00636F83" w:rsidP="00636F83">
            <w:pPr>
              <w:jc w:val="right"/>
              <w:rPr>
                <w:del w:id="2068" w:author="TF 112518" w:date="2018-11-26T22:49:00Z"/>
                <w:rFonts w:ascii="Calibri" w:hAnsi="Calibri"/>
                <w:color w:val="000000"/>
                <w:sz w:val="18"/>
                <w:szCs w:val="18"/>
              </w:rPr>
            </w:pPr>
            <w:del w:id="2069" w:author="TF 112518" w:date="2018-11-26T22:49:00Z">
              <w:r w:rsidRPr="002A4574" w:rsidDel="004D1E0E">
                <w:rPr>
                  <w:rFonts w:ascii="Calibri" w:hAnsi="Calibri"/>
                  <w:color w:val="000000"/>
                  <w:sz w:val="18"/>
                  <w:szCs w:val="18"/>
                </w:rPr>
                <w:delText>California</w:delText>
              </w:r>
            </w:del>
          </w:p>
        </w:tc>
      </w:tr>
      <w:tr w:rsidR="00636F83" w:rsidRPr="002A4574" w:rsidDel="004D1E0E" w14:paraId="782916B9" w14:textId="77777777" w:rsidTr="004E0C14">
        <w:trPr>
          <w:gridAfter w:val="1"/>
          <w:wAfter w:w="38" w:type="dxa"/>
          <w:trHeight w:val="240"/>
          <w:del w:id="2070" w:author="TF 112518" w:date="2018-11-26T22:49:00Z"/>
        </w:trPr>
        <w:tc>
          <w:tcPr>
            <w:tcW w:w="984" w:type="dxa"/>
            <w:gridSpan w:val="2"/>
            <w:tcBorders>
              <w:top w:val="nil"/>
              <w:left w:val="nil"/>
              <w:bottom w:val="nil"/>
              <w:right w:val="nil"/>
            </w:tcBorders>
            <w:shd w:val="clear" w:color="auto" w:fill="auto"/>
            <w:noWrap/>
            <w:vAlign w:val="bottom"/>
            <w:hideMark/>
          </w:tcPr>
          <w:p w14:paraId="782916B3" w14:textId="77777777" w:rsidR="00636F83" w:rsidRPr="002A4574" w:rsidDel="004D1E0E" w:rsidRDefault="00636F83" w:rsidP="00636F83">
            <w:pPr>
              <w:jc w:val="right"/>
              <w:rPr>
                <w:del w:id="2071" w:author="TF 112518" w:date="2018-11-26T22:49:00Z"/>
                <w:rFonts w:ascii="Calibri" w:hAnsi="Calibri"/>
                <w:color w:val="000000"/>
                <w:sz w:val="18"/>
                <w:szCs w:val="18"/>
              </w:rPr>
            </w:pPr>
            <w:del w:id="2072" w:author="TF 112518" w:date="2018-11-26T22:49:00Z">
              <w:r w:rsidRPr="002A4574" w:rsidDel="004D1E0E">
                <w:rPr>
                  <w:rFonts w:ascii="Calibri" w:hAnsi="Calibri"/>
                  <w:color w:val="000000"/>
                  <w:sz w:val="18"/>
                  <w:szCs w:val="18"/>
                </w:rPr>
                <w:delText>722956</w:delText>
              </w:r>
            </w:del>
          </w:p>
        </w:tc>
        <w:tc>
          <w:tcPr>
            <w:tcW w:w="818" w:type="dxa"/>
            <w:gridSpan w:val="2"/>
            <w:tcBorders>
              <w:top w:val="nil"/>
              <w:left w:val="nil"/>
              <w:bottom w:val="nil"/>
              <w:right w:val="nil"/>
            </w:tcBorders>
            <w:shd w:val="clear" w:color="auto" w:fill="auto"/>
            <w:noWrap/>
            <w:vAlign w:val="bottom"/>
            <w:hideMark/>
          </w:tcPr>
          <w:p w14:paraId="782916B4" w14:textId="77777777" w:rsidR="00636F83" w:rsidRPr="002A4574" w:rsidDel="004D1E0E" w:rsidRDefault="00636F83" w:rsidP="00636F83">
            <w:pPr>
              <w:jc w:val="right"/>
              <w:rPr>
                <w:del w:id="2073" w:author="TF 112518" w:date="2018-11-26T22:49:00Z"/>
                <w:rFonts w:ascii="Calibri" w:hAnsi="Calibri"/>
                <w:color w:val="000000"/>
                <w:sz w:val="18"/>
                <w:szCs w:val="18"/>
              </w:rPr>
            </w:pPr>
            <w:del w:id="2074" w:author="TF 112518" w:date="2018-11-26T22:49:00Z">
              <w:r w:rsidRPr="002A4574" w:rsidDel="004D1E0E">
                <w:rPr>
                  <w:rFonts w:ascii="Calibri" w:hAnsi="Calibri"/>
                  <w:color w:val="000000"/>
                  <w:sz w:val="18"/>
                  <w:szCs w:val="18"/>
                </w:rPr>
                <w:delText>0.38</w:delText>
              </w:r>
            </w:del>
          </w:p>
        </w:tc>
        <w:tc>
          <w:tcPr>
            <w:tcW w:w="4955" w:type="dxa"/>
            <w:tcBorders>
              <w:top w:val="nil"/>
              <w:left w:val="nil"/>
              <w:bottom w:val="nil"/>
              <w:right w:val="nil"/>
            </w:tcBorders>
            <w:shd w:val="clear" w:color="auto" w:fill="auto"/>
            <w:noWrap/>
            <w:vAlign w:val="bottom"/>
            <w:hideMark/>
          </w:tcPr>
          <w:p w14:paraId="782916B5" w14:textId="77777777" w:rsidR="00636F83" w:rsidRPr="002A4574" w:rsidDel="004D1E0E" w:rsidRDefault="00636F83" w:rsidP="00636F83">
            <w:pPr>
              <w:rPr>
                <w:del w:id="2075" w:author="TF 112518" w:date="2018-11-26T22:49:00Z"/>
                <w:rFonts w:ascii="Calibri" w:hAnsi="Calibri"/>
                <w:color w:val="000000"/>
                <w:sz w:val="18"/>
                <w:szCs w:val="18"/>
              </w:rPr>
            </w:pPr>
            <w:del w:id="2076" w:author="TF 112518" w:date="2018-11-26T22:49:00Z">
              <w:r w:rsidRPr="002A4574" w:rsidDel="004D1E0E">
                <w:rPr>
                  <w:rFonts w:ascii="Calibri" w:hAnsi="Calibri"/>
                  <w:color w:val="000000"/>
                  <w:sz w:val="18"/>
                  <w:szCs w:val="18"/>
                </w:rPr>
                <w:delText xml:space="preserve">Jack Northrop Fld H </w:delText>
              </w:r>
            </w:del>
          </w:p>
        </w:tc>
        <w:tc>
          <w:tcPr>
            <w:tcW w:w="1451" w:type="dxa"/>
            <w:gridSpan w:val="2"/>
            <w:tcBorders>
              <w:top w:val="nil"/>
              <w:left w:val="nil"/>
              <w:bottom w:val="nil"/>
              <w:right w:val="nil"/>
            </w:tcBorders>
            <w:shd w:val="clear" w:color="auto" w:fill="auto"/>
            <w:noWrap/>
            <w:vAlign w:val="bottom"/>
            <w:hideMark/>
          </w:tcPr>
          <w:p w14:paraId="782916B6" w14:textId="77777777" w:rsidR="00636F83" w:rsidRPr="002A4574" w:rsidDel="004D1E0E" w:rsidRDefault="00636F83" w:rsidP="00636F83">
            <w:pPr>
              <w:jc w:val="right"/>
              <w:rPr>
                <w:del w:id="2077" w:author="TF 112518" w:date="2018-11-26T22:49:00Z"/>
                <w:rFonts w:ascii="Calibri" w:hAnsi="Calibri"/>
                <w:color w:val="000000"/>
                <w:sz w:val="18"/>
                <w:szCs w:val="18"/>
              </w:rPr>
            </w:pPr>
            <w:del w:id="2078" w:author="TF 112518" w:date="2018-11-26T22:49:00Z">
              <w:r w:rsidRPr="002A4574" w:rsidDel="004D1E0E">
                <w:rPr>
                  <w:rFonts w:ascii="Calibri" w:hAnsi="Calibri"/>
                  <w:color w:val="000000"/>
                  <w:sz w:val="18"/>
                  <w:szCs w:val="18"/>
                </w:rPr>
                <w:delText>33.92</w:delText>
              </w:r>
            </w:del>
          </w:p>
        </w:tc>
        <w:tc>
          <w:tcPr>
            <w:tcW w:w="1420" w:type="dxa"/>
            <w:gridSpan w:val="2"/>
            <w:tcBorders>
              <w:top w:val="nil"/>
              <w:left w:val="nil"/>
              <w:bottom w:val="nil"/>
              <w:right w:val="nil"/>
            </w:tcBorders>
            <w:shd w:val="clear" w:color="auto" w:fill="auto"/>
            <w:noWrap/>
            <w:vAlign w:val="bottom"/>
            <w:hideMark/>
          </w:tcPr>
          <w:p w14:paraId="782916B7" w14:textId="77777777" w:rsidR="00636F83" w:rsidRPr="002A4574" w:rsidDel="004D1E0E" w:rsidRDefault="00636F83" w:rsidP="00636F83">
            <w:pPr>
              <w:jc w:val="right"/>
              <w:rPr>
                <w:del w:id="2079" w:author="TF 112518" w:date="2018-11-26T22:49:00Z"/>
                <w:rFonts w:ascii="Calibri" w:hAnsi="Calibri"/>
                <w:color w:val="000000"/>
                <w:sz w:val="18"/>
                <w:szCs w:val="18"/>
              </w:rPr>
            </w:pPr>
            <w:del w:id="2080" w:author="TF 112518" w:date="2018-11-26T22:49:00Z">
              <w:r w:rsidRPr="002A4574" w:rsidDel="004D1E0E">
                <w:rPr>
                  <w:rFonts w:ascii="Calibri" w:hAnsi="Calibri"/>
                  <w:color w:val="000000"/>
                  <w:sz w:val="18"/>
                  <w:szCs w:val="18"/>
                </w:rPr>
                <w:delText>–118.33</w:delText>
              </w:r>
            </w:del>
          </w:p>
        </w:tc>
        <w:tc>
          <w:tcPr>
            <w:tcW w:w="1293" w:type="dxa"/>
            <w:tcBorders>
              <w:top w:val="nil"/>
              <w:left w:val="nil"/>
              <w:bottom w:val="nil"/>
              <w:right w:val="nil"/>
            </w:tcBorders>
            <w:shd w:val="clear" w:color="auto" w:fill="auto"/>
            <w:noWrap/>
            <w:vAlign w:val="bottom"/>
            <w:hideMark/>
          </w:tcPr>
          <w:p w14:paraId="782916B8" w14:textId="77777777" w:rsidR="00636F83" w:rsidRPr="002A4574" w:rsidDel="004D1E0E" w:rsidRDefault="00636F83" w:rsidP="00636F83">
            <w:pPr>
              <w:jc w:val="right"/>
              <w:rPr>
                <w:del w:id="2081" w:author="TF 112518" w:date="2018-11-26T22:49:00Z"/>
                <w:rFonts w:ascii="Calibri" w:hAnsi="Calibri"/>
                <w:color w:val="000000"/>
                <w:sz w:val="18"/>
                <w:szCs w:val="18"/>
              </w:rPr>
            </w:pPr>
            <w:del w:id="2082"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0" w14:textId="77777777" w:rsidTr="004E0C14">
        <w:trPr>
          <w:gridAfter w:val="1"/>
          <w:wAfter w:w="38" w:type="dxa"/>
          <w:trHeight w:val="240"/>
          <w:del w:id="2083" w:author="TF 112518" w:date="2018-11-26T22:49:00Z"/>
        </w:trPr>
        <w:tc>
          <w:tcPr>
            <w:tcW w:w="984" w:type="dxa"/>
            <w:gridSpan w:val="2"/>
            <w:tcBorders>
              <w:top w:val="nil"/>
              <w:left w:val="nil"/>
              <w:bottom w:val="nil"/>
              <w:right w:val="nil"/>
            </w:tcBorders>
            <w:shd w:val="clear" w:color="auto" w:fill="auto"/>
            <w:noWrap/>
            <w:vAlign w:val="bottom"/>
            <w:hideMark/>
          </w:tcPr>
          <w:p w14:paraId="782916BA" w14:textId="77777777" w:rsidR="00636F83" w:rsidRPr="002A4574" w:rsidDel="004D1E0E" w:rsidRDefault="00636F83" w:rsidP="00636F83">
            <w:pPr>
              <w:jc w:val="right"/>
              <w:rPr>
                <w:del w:id="2084" w:author="TF 112518" w:date="2018-11-26T22:49:00Z"/>
                <w:rFonts w:ascii="Calibri" w:hAnsi="Calibri"/>
                <w:color w:val="000000"/>
                <w:sz w:val="18"/>
                <w:szCs w:val="18"/>
              </w:rPr>
            </w:pPr>
            <w:del w:id="2085" w:author="TF 112518" w:date="2018-11-26T22:49:00Z">
              <w:r w:rsidRPr="002A4574" w:rsidDel="004D1E0E">
                <w:rPr>
                  <w:rFonts w:ascii="Calibri" w:hAnsi="Calibri"/>
                  <w:color w:val="000000"/>
                  <w:sz w:val="18"/>
                  <w:szCs w:val="18"/>
                </w:rPr>
                <w:delText>722970</w:delText>
              </w:r>
            </w:del>
          </w:p>
        </w:tc>
        <w:tc>
          <w:tcPr>
            <w:tcW w:w="818" w:type="dxa"/>
            <w:gridSpan w:val="2"/>
            <w:tcBorders>
              <w:top w:val="nil"/>
              <w:left w:val="nil"/>
              <w:bottom w:val="nil"/>
              <w:right w:val="nil"/>
            </w:tcBorders>
            <w:shd w:val="clear" w:color="auto" w:fill="auto"/>
            <w:noWrap/>
            <w:vAlign w:val="bottom"/>
            <w:hideMark/>
          </w:tcPr>
          <w:p w14:paraId="782916BB" w14:textId="77777777" w:rsidR="00636F83" w:rsidRPr="002A4574" w:rsidDel="004D1E0E" w:rsidRDefault="00636F83" w:rsidP="00636F83">
            <w:pPr>
              <w:jc w:val="right"/>
              <w:rPr>
                <w:del w:id="2086" w:author="TF 112518" w:date="2018-11-26T22:49:00Z"/>
                <w:rFonts w:ascii="Calibri" w:hAnsi="Calibri"/>
                <w:color w:val="000000"/>
                <w:sz w:val="18"/>
                <w:szCs w:val="18"/>
              </w:rPr>
            </w:pPr>
            <w:del w:id="2087" w:author="TF 112518" w:date="2018-11-26T22:49:00Z">
              <w:r w:rsidRPr="002A4574" w:rsidDel="004D1E0E">
                <w:rPr>
                  <w:rFonts w:ascii="Calibri" w:hAnsi="Calibri"/>
                  <w:color w:val="000000"/>
                  <w:sz w:val="18"/>
                  <w:szCs w:val="18"/>
                </w:rPr>
                <w:delText>0.38</w:delText>
              </w:r>
            </w:del>
          </w:p>
        </w:tc>
        <w:tc>
          <w:tcPr>
            <w:tcW w:w="4955" w:type="dxa"/>
            <w:tcBorders>
              <w:top w:val="nil"/>
              <w:left w:val="nil"/>
              <w:bottom w:val="nil"/>
              <w:right w:val="nil"/>
            </w:tcBorders>
            <w:shd w:val="clear" w:color="auto" w:fill="auto"/>
            <w:noWrap/>
            <w:vAlign w:val="bottom"/>
            <w:hideMark/>
          </w:tcPr>
          <w:p w14:paraId="782916BC" w14:textId="77777777" w:rsidR="00636F83" w:rsidRPr="002A4574" w:rsidDel="004D1E0E" w:rsidRDefault="00636F83" w:rsidP="00636F83">
            <w:pPr>
              <w:rPr>
                <w:del w:id="2088" w:author="TF 112518" w:date="2018-11-26T22:49:00Z"/>
                <w:rFonts w:ascii="Calibri" w:hAnsi="Calibri"/>
                <w:color w:val="000000"/>
                <w:sz w:val="18"/>
                <w:szCs w:val="18"/>
              </w:rPr>
            </w:pPr>
            <w:del w:id="2089" w:author="TF 112518" w:date="2018-11-26T22:49:00Z">
              <w:r w:rsidRPr="002A4574" w:rsidDel="004D1E0E">
                <w:rPr>
                  <w:rFonts w:ascii="Calibri" w:hAnsi="Calibri"/>
                  <w:color w:val="000000"/>
                  <w:sz w:val="18"/>
                  <w:szCs w:val="18"/>
                </w:rPr>
                <w:delText xml:space="preserve">Long Beach Daugherty Fld </w:delText>
              </w:r>
            </w:del>
          </w:p>
        </w:tc>
        <w:tc>
          <w:tcPr>
            <w:tcW w:w="1451" w:type="dxa"/>
            <w:gridSpan w:val="2"/>
            <w:tcBorders>
              <w:top w:val="nil"/>
              <w:left w:val="nil"/>
              <w:bottom w:val="nil"/>
              <w:right w:val="nil"/>
            </w:tcBorders>
            <w:shd w:val="clear" w:color="auto" w:fill="auto"/>
            <w:noWrap/>
            <w:vAlign w:val="bottom"/>
            <w:hideMark/>
          </w:tcPr>
          <w:p w14:paraId="782916BD" w14:textId="77777777" w:rsidR="00636F83" w:rsidRPr="002A4574" w:rsidDel="004D1E0E" w:rsidRDefault="00636F83" w:rsidP="00636F83">
            <w:pPr>
              <w:jc w:val="right"/>
              <w:rPr>
                <w:del w:id="2090" w:author="TF 112518" w:date="2018-11-26T22:49:00Z"/>
                <w:rFonts w:ascii="Calibri" w:hAnsi="Calibri"/>
                <w:color w:val="000000"/>
                <w:sz w:val="18"/>
                <w:szCs w:val="18"/>
              </w:rPr>
            </w:pPr>
            <w:del w:id="2091" w:author="TF 112518" w:date="2018-11-26T22:49:00Z">
              <w:r w:rsidRPr="002A4574" w:rsidDel="004D1E0E">
                <w:rPr>
                  <w:rFonts w:ascii="Calibri" w:hAnsi="Calibri"/>
                  <w:color w:val="000000"/>
                  <w:sz w:val="18"/>
                  <w:szCs w:val="18"/>
                </w:rPr>
                <w:delText>33.83</w:delText>
              </w:r>
            </w:del>
          </w:p>
        </w:tc>
        <w:tc>
          <w:tcPr>
            <w:tcW w:w="1420" w:type="dxa"/>
            <w:gridSpan w:val="2"/>
            <w:tcBorders>
              <w:top w:val="nil"/>
              <w:left w:val="nil"/>
              <w:bottom w:val="nil"/>
              <w:right w:val="nil"/>
            </w:tcBorders>
            <w:shd w:val="clear" w:color="auto" w:fill="auto"/>
            <w:noWrap/>
            <w:vAlign w:val="bottom"/>
            <w:hideMark/>
          </w:tcPr>
          <w:p w14:paraId="782916BE" w14:textId="77777777" w:rsidR="00636F83" w:rsidRPr="002A4574" w:rsidDel="004D1E0E" w:rsidRDefault="00636F83" w:rsidP="00636F83">
            <w:pPr>
              <w:jc w:val="right"/>
              <w:rPr>
                <w:del w:id="2092" w:author="TF 112518" w:date="2018-11-26T22:49:00Z"/>
                <w:rFonts w:ascii="Calibri" w:hAnsi="Calibri"/>
                <w:color w:val="000000"/>
                <w:sz w:val="18"/>
                <w:szCs w:val="18"/>
              </w:rPr>
            </w:pPr>
            <w:del w:id="2093" w:author="TF 112518" w:date="2018-11-26T22:49:00Z">
              <w:r w:rsidRPr="002A4574" w:rsidDel="004D1E0E">
                <w:rPr>
                  <w:rFonts w:ascii="Calibri" w:hAnsi="Calibri"/>
                  <w:color w:val="000000"/>
                  <w:sz w:val="18"/>
                  <w:szCs w:val="18"/>
                </w:rPr>
                <w:delText>–118.17</w:delText>
              </w:r>
            </w:del>
          </w:p>
        </w:tc>
        <w:tc>
          <w:tcPr>
            <w:tcW w:w="1293" w:type="dxa"/>
            <w:tcBorders>
              <w:top w:val="nil"/>
              <w:left w:val="nil"/>
              <w:bottom w:val="nil"/>
              <w:right w:val="nil"/>
            </w:tcBorders>
            <w:shd w:val="clear" w:color="auto" w:fill="auto"/>
            <w:noWrap/>
            <w:vAlign w:val="bottom"/>
            <w:hideMark/>
          </w:tcPr>
          <w:p w14:paraId="782916BF" w14:textId="77777777" w:rsidR="00636F83" w:rsidRPr="002A4574" w:rsidDel="004D1E0E" w:rsidRDefault="00636F83" w:rsidP="00636F83">
            <w:pPr>
              <w:jc w:val="right"/>
              <w:rPr>
                <w:del w:id="2094" w:author="TF 112518" w:date="2018-11-26T22:49:00Z"/>
                <w:rFonts w:ascii="Calibri" w:hAnsi="Calibri"/>
                <w:color w:val="000000"/>
                <w:sz w:val="18"/>
                <w:szCs w:val="18"/>
              </w:rPr>
            </w:pPr>
            <w:del w:id="2095"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7" w14:textId="77777777" w:rsidTr="004E0C14">
        <w:trPr>
          <w:gridAfter w:val="1"/>
          <w:wAfter w:w="38" w:type="dxa"/>
          <w:trHeight w:val="240"/>
          <w:del w:id="2096" w:author="TF 112518" w:date="2018-11-26T22:49:00Z"/>
        </w:trPr>
        <w:tc>
          <w:tcPr>
            <w:tcW w:w="984" w:type="dxa"/>
            <w:gridSpan w:val="2"/>
            <w:tcBorders>
              <w:top w:val="nil"/>
              <w:left w:val="nil"/>
              <w:bottom w:val="nil"/>
              <w:right w:val="nil"/>
            </w:tcBorders>
            <w:shd w:val="clear" w:color="auto" w:fill="auto"/>
            <w:noWrap/>
            <w:vAlign w:val="bottom"/>
            <w:hideMark/>
          </w:tcPr>
          <w:p w14:paraId="782916C1" w14:textId="77777777" w:rsidR="00636F83" w:rsidRPr="002A4574" w:rsidDel="004D1E0E" w:rsidRDefault="00636F83" w:rsidP="00636F83">
            <w:pPr>
              <w:jc w:val="right"/>
              <w:rPr>
                <w:del w:id="2097" w:author="TF 112518" w:date="2018-11-26T22:49:00Z"/>
                <w:rFonts w:ascii="Calibri" w:hAnsi="Calibri"/>
                <w:color w:val="000000"/>
                <w:sz w:val="18"/>
                <w:szCs w:val="18"/>
              </w:rPr>
            </w:pPr>
            <w:del w:id="2098" w:author="TF 112518" w:date="2018-11-26T22:49:00Z">
              <w:r w:rsidRPr="002A4574" w:rsidDel="004D1E0E">
                <w:rPr>
                  <w:rFonts w:ascii="Calibri" w:hAnsi="Calibri"/>
                  <w:color w:val="000000"/>
                  <w:sz w:val="18"/>
                  <w:szCs w:val="18"/>
                </w:rPr>
                <w:delText>722976</w:delText>
              </w:r>
            </w:del>
          </w:p>
        </w:tc>
        <w:tc>
          <w:tcPr>
            <w:tcW w:w="818" w:type="dxa"/>
            <w:gridSpan w:val="2"/>
            <w:tcBorders>
              <w:top w:val="nil"/>
              <w:left w:val="nil"/>
              <w:bottom w:val="nil"/>
              <w:right w:val="nil"/>
            </w:tcBorders>
            <w:shd w:val="clear" w:color="auto" w:fill="auto"/>
            <w:noWrap/>
            <w:vAlign w:val="bottom"/>
            <w:hideMark/>
          </w:tcPr>
          <w:p w14:paraId="782916C2" w14:textId="77777777" w:rsidR="00636F83" w:rsidRPr="002A4574" w:rsidDel="004D1E0E" w:rsidRDefault="00636F83" w:rsidP="00636F83">
            <w:pPr>
              <w:jc w:val="right"/>
              <w:rPr>
                <w:del w:id="2099" w:author="TF 112518" w:date="2018-11-26T22:49:00Z"/>
                <w:rFonts w:ascii="Calibri" w:hAnsi="Calibri"/>
                <w:color w:val="000000"/>
                <w:sz w:val="18"/>
                <w:szCs w:val="18"/>
              </w:rPr>
            </w:pPr>
            <w:del w:id="2100" w:author="TF 112518" w:date="2018-11-26T22:49:00Z">
              <w:r w:rsidRPr="002A4574" w:rsidDel="004D1E0E">
                <w:rPr>
                  <w:rFonts w:ascii="Calibri" w:hAnsi="Calibri"/>
                  <w:color w:val="000000"/>
                  <w:sz w:val="18"/>
                  <w:szCs w:val="18"/>
                </w:rPr>
                <w:delText>0.34</w:delText>
              </w:r>
            </w:del>
          </w:p>
        </w:tc>
        <w:tc>
          <w:tcPr>
            <w:tcW w:w="4955" w:type="dxa"/>
            <w:tcBorders>
              <w:top w:val="nil"/>
              <w:left w:val="nil"/>
              <w:bottom w:val="nil"/>
              <w:right w:val="nil"/>
            </w:tcBorders>
            <w:shd w:val="clear" w:color="auto" w:fill="auto"/>
            <w:noWrap/>
            <w:vAlign w:val="bottom"/>
            <w:hideMark/>
          </w:tcPr>
          <w:p w14:paraId="782916C3" w14:textId="77777777" w:rsidR="00636F83" w:rsidRPr="002A4574" w:rsidDel="004D1E0E" w:rsidRDefault="00636F83" w:rsidP="00636F83">
            <w:pPr>
              <w:rPr>
                <w:del w:id="2101" w:author="TF 112518" w:date="2018-11-26T22:49:00Z"/>
                <w:rFonts w:ascii="Calibri" w:hAnsi="Calibri"/>
                <w:color w:val="000000"/>
                <w:sz w:val="18"/>
                <w:szCs w:val="18"/>
              </w:rPr>
            </w:pPr>
            <w:del w:id="2102" w:author="TF 112518" w:date="2018-11-26T22:49:00Z">
              <w:r w:rsidRPr="002A4574" w:rsidDel="004D1E0E">
                <w:rPr>
                  <w:rFonts w:ascii="Calibri" w:hAnsi="Calibri"/>
                  <w:color w:val="000000"/>
                  <w:sz w:val="18"/>
                  <w:szCs w:val="18"/>
                </w:rPr>
                <w:delText xml:space="preserve">Fullerton Municipal </w:delText>
              </w:r>
            </w:del>
          </w:p>
        </w:tc>
        <w:tc>
          <w:tcPr>
            <w:tcW w:w="1451" w:type="dxa"/>
            <w:gridSpan w:val="2"/>
            <w:tcBorders>
              <w:top w:val="nil"/>
              <w:left w:val="nil"/>
              <w:bottom w:val="nil"/>
              <w:right w:val="nil"/>
            </w:tcBorders>
            <w:shd w:val="clear" w:color="auto" w:fill="auto"/>
            <w:noWrap/>
            <w:vAlign w:val="bottom"/>
            <w:hideMark/>
          </w:tcPr>
          <w:p w14:paraId="782916C4" w14:textId="77777777" w:rsidR="00636F83" w:rsidRPr="002A4574" w:rsidDel="004D1E0E" w:rsidRDefault="00636F83" w:rsidP="00636F83">
            <w:pPr>
              <w:jc w:val="right"/>
              <w:rPr>
                <w:del w:id="2103" w:author="TF 112518" w:date="2018-11-26T22:49:00Z"/>
                <w:rFonts w:ascii="Calibri" w:hAnsi="Calibri"/>
                <w:color w:val="000000"/>
                <w:sz w:val="18"/>
                <w:szCs w:val="18"/>
              </w:rPr>
            </w:pPr>
            <w:del w:id="2104" w:author="TF 112518" w:date="2018-11-26T22:49:00Z">
              <w:r w:rsidRPr="002A4574" w:rsidDel="004D1E0E">
                <w:rPr>
                  <w:rFonts w:ascii="Calibri" w:hAnsi="Calibri"/>
                  <w:color w:val="000000"/>
                  <w:sz w:val="18"/>
                  <w:szCs w:val="18"/>
                </w:rPr>
                <w:delText>33.87</w:delText>
              </w:r>
            </w:del>
          </w:p>
        </w:tc>
        <w:tc>
          <w:tcPr>
            <w:tcW w:w="1420" w:type="dxa"/>
            <w:gridSpan w:val="2"/>
            <w:tcBorders>
              <w:top w:val="nil"/>
              <w:left w:val="nil"/>
              <w:bottom w:val="nil"/>
              <w:right w:val="nil"/>
            </w:tcBorders>
            <w:shd w:val="clear" w:color="auto" w:fill="auto"/>
            <w:noWrap/>
            <w:vAlign w:val="bottom"/>
            <w:hideMark/>
          </w:tcPr>
          <w:p w14:paraId="782916C5" w14:textId="77777777" w:rsidR="00636F83" w:rsidRPr="002A4574" w:rsidDel="004D1E0E" w:rsidRDefault="00636F83" w:rsidP="00636F83">
            <w:pPr>
              <w:jc w:val="right"/>
              <w:rPr>
                <w:del w:id="2105" w:author="TF 112518" w:date="2018-11-26T22:49:00Z"/>
                <w:rFonts w:ascii="Calibri" w:hAnsi="Calibri"/>
                <w:color w:val="000000"/>
                <w:sz w:val="18"/>
                <w:szCs w:val="18"/>
              </w:rPr>
            </w:pPr>
            <w:del w:id="2106" w:author="TF 112518" w:date="2018-11-26T22:49:00Z">
              <w:r w:rsidRPr="002A4574" w:rsidDel="004D1E0E">
                <w:rPr>
                  <w:rFonts w:ascii="Calibri" w:hAnsi="Calibri"/>
                  <w:color w:val="000000"/>
                  <w:sz w:val="18"/>
                  <w:szCs w:val="18"/>
                </w:rPr>
                <w:delText>–117.98</w:delText>
              </w:r>
            </w:del>
          </w:p>
        </w:tc>
        <w:tc>
          <w:tcPr>
            <w:tcW w:w="1293" w:type="dxa"/>
            <w:tcBorders>
              <w:top w:val="nil"/>
              <w:left w:val="nil"/>
              <w:bottom w:val="nil"/>
              <w:right w:val="nil"/>
            </w:tcBorders>
            <w:shd w:val="clear" w:color="auto" w:fill="auto"/>
            <w:noWrap/>
            <w:vAlign w:val="bottom"/>
            <w:hideMark/>
          </w:tcPr>
          <w:p w14:paraId="782916C6" w14:textId="77777777" w:rsidR="00636F83" w:rsidRPr="002A4574" w:rsidDel="004D1E0E" w:rsidRDefault="00636F83" w:rsidP="00636F83">
            <w:pPr>
              <w:jc w:val="right"/>
              <w:rPr>
                <w:del w:id="2107" w:author="TF 112518" w:date="2018-11-26T22:49:00Z"/>
                <w:rFonts w:ascii="Calibri" w:hAnsi="Calibri"/>
                <w:color w:val="000000"/>
                <w:sz w:val="18"/>
                <w:szCs w:val="18"/>
              </w:rPr>
            </w:pPr>
            <w:del w:id="2108"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E" w14:textId="77777777" w:rsidTr="004E0C14">
        <w:trPr>
          <w:gridAfter w:val="1"/>
          <w:wAfter w:w="38" w:type="dxa"/>
          <w:trHeight w:val="240"/>
          <w:del w:id="2109" w:author="TF 112518" w:date="2018-11-26T22:49:00Z"/>
        </w:trPr>
        <w:tc>
          <w:tcPr>
            <w:tcW w:w="984" w:type="dxa"/>
            <w:gridSpan w:val="2"/>
            <w:tcBorders>
              <w:top w:val="nil"/>
              <w:left w:val="nil"/>
              <w:bottom w:val="nil"/>
              <w:right w:val="nil"/>
            </w:tcBorders>
            <w:shd w:val="clear" w:color="auto" w:fill="auto"/>
            <w:noWrap/>
            <w:vAlign w:val="bottom"/>
            <w:hideMark/>
          </w:tcPr>
          <w:p w14:paraId="782916C8" w14:textId="77777777" w:rsidR="00636F83" w:rsidRPr="002A4574" w:rsidDel="004D1E0E" w:rsidRDefault="00636F83" w:rsidP="00636F83">
            <w:pPr>
              <w:jc w:val="right"/>
              <w:rPr>
                <w:del w:id="2110" w:author="TF 112518" w:date="2018-11-26T22:49:00Z"/>
                <w:rFonts w:ascii="Calibri" w:hAnsi="Calibri"/>
                <w:color w:val="000000"/>
                <w:sz w:val="18"/>
                <w:szCs w:val="18"/>
              </w:rPr>
            </w:pPr>
            <w:del w:id="2111" w:author="TF 112518" w:date="2018-11-26T22:49:00Z">
              <w:r w:rsidRPr="002A4574" w:rsidDel="004D1E0E">
                <w:rPr>
                  <w:rFonts w:ascii="Calibri" w:hAnsi="Calibri"/>
                  <w:color w:val="000000"/>
                  <w:sz w:val="18"/>
                  <w:szCs w:val="18"/>
                </w:rPr>
                <w:delText>722977</w:delText>
              </w:r>
            </w:del>
          </w:p>
        </w:tc>
        <w:tc>
          <w:tcPr>
            <w:tcW w:w="818" w:type="dxa"/>
            <w:gridSpan w:val="2"/>
            <w:tcBorders>
              <w:top w:val="nil"/>
              <w:left w:val="nil"/>
              <w:bottom w:val="nil"/>
              <w:right w:val="nil"/>
            </w:tcBorders>
            <w:shd w:val="clear" w:color="auto" w:fill="auto"/>
            <w:noWrap/>
            <w:vAlign w:val="bottom"/>
            <w:hideMark/>
          </w:tcPr>
          <w:p w14:paraId="782916C9" w14:textId="77777777" w:rsidR="00636F83" w:rsidRPr="002A4574" w:rsidDel="004D1E0E" w:rsidRDefault="00636F83" w:rsidP="00636F83">
            <w:pPr>
              <w:jc w:val="right"/>
              <w:rPr>
                <w:del w:id="2112" w:author="TF 112518" w:date="2018-11-26T22:49:00Z"/>
                <w:rFonts w:ascii="Calibri" w:hAnsi="Calibri"/>
                <w:color w:val="000000"/>
                <w:sz w:val="18"/>
                <w:szCs w:val="18"/>
              </w:rPr>
            </w:pPr>
            <w:del w:id="2113" w:author="TF 112518" w:date="2018-11-26T22:49:00Z">
              <w:r w:rsidRPr="002A4574" w:rsidDel="004D1E0E">
                <w:rPr>
                  <w:rFonts w:ascii="Calibri" w:hAnsi="Calibri"/>
                  <w:color w:val="000000"/>
                  <w:sz w:val="18"/>
                  <w:szCs w:val="18"/>
                </w:rPr>
                <w:delText>0.36</w:delText>
              </w:r>
            </w:del>
          </w:p>
        </w:tc>
        <w:tc>
          <w:tcPr>
            <w:tcW w:w="4955" w:type="dxa"/>
            <w:tcBorders>
              <w:top w:val="nil"/>
              <w:left w:val="nil"/>
              <w:bottom w:val="nil"/>
              <w:right w:val="nil"/>
            </w:tcBorders>
            <w:shd w:val="clear" w:color="auto" w:fill="auto"/>
            <w:noWrap/>
            <w:vAlign w:val="bottom"/>
            <w:hideMark/>
          </w:tcPr>
          <w:p w14:paraId="782916CA" w14:textId="77777777" w:rsidR="00636F83" w:rsidRPr="002A4574" w:rsidDel="004D1E0E" w:rsidRDefault="00636F83" w:rsidP="00636F83">
            <w:pPr>
              <w:rPr>
                <w:del w:id="2114" w:author="TF 112518" w:date="2018-11-26T22:49:00Z"/>
                <w:rFonts w:ascii="Calibri" w:hAnsi="Calibri"/>
                <w:color w:val="000000"/>
                <w:sz w:val="18"/>
                <w:szCs w:val="18"/>
              </w:rPr>
            </w:pPr>
            <w:del w:id="2115" w:author="TF 112518" w:date="2018-11-26T22:49:00Z">
              <w:r w:rsidRPr="002A4574" w:rsidDel="004D1E0E">
                <w:rPr>
                  <w:rFonts w:ascii="Calibri" w:hAnsi="Calibri"/>
                  <w:color w:val="000000"/>
                  <w:sz w:val="18"/>
                  <w:szCs w:val="18"/>
                </w:rPr>
                <w:delText xml:space="preserve">Santa Ana John Wayne AP </w:delText>
              </w:r>
            </w:del>
          </w:p>
        </w:tc>
        <w:tc>
          <w:tcPr>
            <w:tcW w:w="1451" w:type="dxa"/>
            <w:gridSpan w:val="2"/>
            <w:tcBorders>
              <w:top w:val="nil"/>
              <w:left w:val="nil"/>
              <w:bottom w:val="nil"/>
              <w:right w:val="nil"/>
            </w:tcBorders>
            <w:shd w:val="clear" w:color="auto" w:fill="auto"/>
            <w:noWrap/>
            <w:vAlign w:val="bottom"/>
            <w:hideMark/>
          </w:tcPr>
          <w:p w14:paraId="782916CB" w14:textId="77777777" w:rsidR="00636F83" w:rsidRPr="002A4574" w:rsidDel="004D1E0E" w:rsidRDefault="00636F83" w:rsidP="00636F83">
            <w:pPr>
              <w:jc w:val="right"/>
              <w:rPr>
                <w:del w:id="2116" w:author="TF 112518" w:date="2018-11-26T22:49:00Z"/>
                <w:rFonts w:ascii="Calibri" w:hAnsi="Calibri"/>
                <w:color w:val="000000"/>
                <w:sz w:val="18"/>
                <w:szCs w:val="18"/>
              </w:rPr>
            </w:pPr>
            <w:del w:id="2117" w:author="TF 112518" w:date="2018-11-26T22:49:00Z">
              <w:r w:rsidRPr="002A4574" w:rsidDel="004D1E0E">
                <w:rPr>
                  <w:rFonts w:ascii="Calibri" w:hAnsi="Calibri"/>
                  <w:color w:val="000000"/>
                  <w:sz w:val="18"/>
                  <w:szCs w:val="18"/>
                </w:rPr>
                <w:delText>33.68</w:delText>
              </w:r>
            </w:del>
          </w:p>
        </w:tc>
        <w:tc>
          <w:tcPr>
            <w:tcW w:w="1420" w:type="dxa"/>
            <w:gridSpan w:val="2"/>
            <w:tcBorders>
              <w:top w:val="nil"/>
              <w:left w:val="nil"/>
              <w:bottom w:val="nil"/>
              <w:right w:val="nil"/>
            </w:tcBorders>
            <w:shd w:val="clear" w:color="auto" w:fill="auto"/>
            <w:noWrap/>
            <w:vAlign w:val="bottom"/>
            <w:hideMark/>
          </w:tcPr>
          <w:p w14:paraId="782916CC" w14:textId="77777777" w:rsidR="00636F83" w:rsidRPr="002A4574" w:rsidDel="004D1E0E" w:rsidRDefault="00636F83" w:rsidP="00636F83">
            <w:pPr>
              <w:jc w:val="right"/>
              <w:rPr>
                <w:del w:id="2118" w:author="TF 112518" w:date="2018-11-26T22:49:00Z"/>
                <w:rFonts w:ascii="Calibri" w:hAnsi="Calibri"/>
                <w:color w:val="000000"/>
                <w:sz w:val="18"/>
                <w:szCs w:val="18"/>
              </w:rPr>
            </w:pPr>
            <w:del w:id="2119" w:author="TF 112518" w:date="2018-11-26T22:49:00Z">
              <w:r w:rsidRPr="002A4574" w:rsidDel="004D1E0E">
                <w:rPr>
                  <w:rFonts w:ascii="Calibri" w:hAnsi="Calibri"/>
                  <w:color w:val="000000"/>
                  <w:sz w:val="18"/>
                  <w:szCs w:val="18"/>
                </w:rPr>
                <w:delText>–117.87</w:delText>
              </w:r>
            </w:del>
          </w:p>
        </w:tc>
        <w:tc>
          <w:tcPr>
            <w:tcW w:w="1293" w:type="dxa"/>
            <w:tcBorders>
              <w:top w:val="nil"/>
              <w:left w:val="nil"/>
              <w:bottom w:val="nil"/>
              <w:right w:val="nil"/>
            </w:tcBorders>
            <w:shd w:val="clear" w:color="auto" w:fill="auto"/>
            <w:noWrap/>
            <w:vAlign w:val="bottom"/>
            <w:hideMark/>
          </w:tcPr>
          <w:p w14:paraId="782916CD" w14:textId="77777777" w:rsidR="00636F83" w:rsidRPr="002A4574" w:rsidDel="004D1E0E" w:rsidRDefault="00636F83" w:rsidP="00636F83">
            <w:pPr>
              <w:jc w:val="right"/>
              <w:rPr>
                <w:del w:id="2120" w:author="TF 112518" w:date="2018-11-26T22:49:00Z"/>
                <w:rFonts w:ascii="Calibri" w:hAnsi="Calibri"/>
                <w:color w:val="000000"/>
                <w:sz w:val="18"/>
                <w:szCs w:val="18"/>
              </w:rPr>
            </w:pPr>
            <w:del w:id="2121" w:author="TF 112518" w:date="2018-11-26T22:49:00Z">
              <w:r w:rsidRPr="002A4574" w:rsidDel="004D1E0E">
                <w:rPr>
                  <w:rFonts w:ascii="Calibri" w:hAnsi="Calibri"/>
                  <w:color w:val="000000"/>
                  <w:sz w:val="18"/>
                  <w:szCs w:val="18"/>
                </w:rPr>
                <w:delText>California</w:delText>
              </w:r>
            </w:del>
          </w:p>
        </w:tc>
      </w:tr>
      <w:tr w:rsidR="00636F83" w:rsidRPr="002A4574" w:rsidDel="004D1E0E" w14:paraId="782916D5" w14:textId="77777777" w:rsidTr="004E0C14">
        <w:trPr>
          <w:gridAfter w:val="1"/>
          <w:wAfter w:w="38" w:type="dxa"/>
          <w:trHeight w:val="240"/>
          <w:del w:id="2122" w:author="TF 112518" w:date="2018-11-26T22:49:00Z"/>
        </w:trPr>
        <w:tc>
          <w:tcPr>
            <w:tcW w:w="984" w:type="dxa"/>
            <w:gridSpan w:val="2"/>
            <w:tcBorders>
              <w:top w:val="nil"/>
              <w:left w:val="nil"/>
              <w:bottom w:val="nil"/>
              <w:right w:val="nil"/>
            </w:tcBorders>
            <w:shd w:val="clear" w:color="auto" w:fill="auto"/>
            <w:noWrap/>
            <w:vAlign w:val="bottom"/>
            <w:hideMark/>
          </w:tcPr>
          <w:p w14:paraId="782916CF" w14:textId="77777777" w:rsidR="00636F83" w:rsidRPr="002A4574" w:rsidDel="004D1E0E" w:rsidRDefault="00636F83" w:rsidP="00636F83">
            <w:pPr>
              <w:jc w:val="right"/>
              <w:rPr>
                <w:del w:id="2123" w:author="TF 112518" w:date="2018-11-26T22:49:00Z"/>
                <w:rFonts w:ascii="Calibri" w:hAnsi="Calibri"/>
                <w:color w:val="000000"/>
                <w:sz w:val="18"/>
                <w:szCs w:val="18"/>
              </w:rPr>
            </w:pPr>
            <w:del w:id="2124" w:author="TF 112518" w:date="2018-11-26T22:49:00Z">
              <w:r w:rsidRPr="002A4574" w:rsidDel="004D1E0E">
                <w:rPr>
                  <w:rFonts w:ascii="Calibri" w:hAnsi="Calibri"/>
                  <w:color w:val="000000"/>
                  <w:sz w:val="18"/>
                  <w:szCs w:val="18"/>
                </w:rPr>
                <w:delText>723805</w:delText>
              </w:r>
            </w:del>
          </w:p>
        </w:tc>
        <w:tc>
          <w:tcPr>
            <w:tcW w:w="818" w:type="dxa"/>
            <w:gridSpan w:val="2"/>
            <w:tcBorders>
              <w:top w:val="nil"/>
              <w:left w:val="nil"/>
              <w:bottom w:val="nil"/>
              <w:right w:val="nil"/>
            </w:tcBorders>
            <w:shd w:val="clear" w:color="auto" w:fill="auto"/>
            <w:noWrap/>
            <w:vAlign w:val="bottom"/>
            <w:hideMark/>
          </w:tcPr>
          <w:p w14:paraId="782916D0" w14:textId="77777777" w:rsidR="00636F83" w:rsidRPr="002A4574" w:rsidDel="004D1E0E" w:rsidRDefault="00636F83" w:rsidP="00636F83">
            <w:pPr>
              <w:jc w:val="right"/>
              <w:rPr>
                <w:del w:id="2125" w:author="TF 112518" w:date="2018-11-26T22:49:00Z"/>
                <w:rFonts w:ascii="Calibri" w:hAnsi="Calibri"/>
                <w:color w:val="000000"/>
                <w:sz w:val="18"/>
                <w:szCs w:val="18"/>
              </w:rPr>
            </w:pPr>
            <w:del w:id="2126" w:author="TF 112518" w:date="2018-11-26T22:49:00Z">
              <w:r w:rsidRPr="002A4574" w:rsidDel="004D1E0E">
                <w:rPr>
                  <w:rFonts w:ascii="Calibri" w:hAnsi="Calibri"/>
                  <w:color w:val="000000"/>
                  <w:sz w:val="18"/>
                  <w:szCs w:val="18"/>
                </w:rPr>
                <w:delText>0.51</w:delText>
              </w:r>
            </w:del>
          </w:p>
        </w:tc>
        <w:tc>
          <w:tcPr>
            <w:tcW w:w="4955" w:type="dxa"/>
            <w:tcBorders>
              <w:top w:val="nil"/>
              <w:left w:val="nil"/>
              <w:bottom w:val="nil"/>
              <w:right w:val="nil"/>
            </w:tcBorders>
            <w:shd w:val="clear" w:color="auto" w:fill="auto"/>
            <w:noWrap/>
            <w:vAlign w:val="bottom"/>
            <w:hideMark/>
          </w:tcPr>
          <w:p w14:paraId="782916D1" w14:textId="77777777" w:rsidR="00636F83" w:rsidRPr="002A4574" w:rsidDel="004D1E0E" w:rsidRDefault="00636F83" w:rsidP="00636F83">
            <w:pPr>
              <w:rPr>
                <w:del w:id="2127" w:author="TF 112518" w:date="2018-11-26T22:49:00Z"/>
                <w:rFonts w:ascii="Calibri" w:hAnsi="Calibri"/>
                <w:color w:val="000000"/>
                <w:sz w:val="18"/>
                <w:szCs w:val="18"/>
              </w:rPr>
            </w:pPr>
            <w:del w:id="2128" w:author="TF 112518" w:date="2018-11-26T22:49:00Z">
              <w:r w:rsidRPr="002A4574" w:rsidDel="004D1E0E">
                <w:rPr>
                  <w:rFonts w:ascii="Calibri" w:hAnsi="Calibri"/>
                  <w:color w:val="000000"/>
                  <w:sz w:val="18"/>
                  <w:szCs w:val="18"/>
                </w:rPr>
                <w:delText xml:space="preserve">Needles Airport </w:delText>
              </w:r>
            </w:del>
          </w:p>
        </w:tc>
        <w:tc>
          <w:tcPr>
            <w:tcW w:w="1451" w:type="dxa"/>
            <w:gridSpan w:val="2"/>
            <w:tcBorders>
              <w:top w:val="nil"/>
              <w:left w:val="nil"/>
              <w:bottom w:val="nil"/>
              <w:right w:val="nil"/>
            </w:tcBorders>
            <w:shd w:val="clear" w:color="auto" w:fill="auto"/>
            <w:noWrap/>
            <w:vAlign w:val="bottom"/>
            <w:hideMark/>
          </w:tcPr>
          <w:p w14:paraId="782916D2" w14:textId="77777777" w:rsidR="00636F83" w:rsidRPr="002A4574" w:rsidDel="004D1E0E" w:rsidRDefault="00636F83" w:rsidP="00636F83">
            <w:pPr>
              <w:jc w:val="right"/>
              <w:rPr>
                <w:del w:id="2129" w:author="TF 112518" w:date="2018-11-26T22:49:00Z"/>
                <w:rFonts w:ascii="Calibri" w:hAnsi="Calibri"/>
                <w:color w:val="000000"/>
                <w:sz w:val="18"/>
                <w:szCs w:val="18"/>
              </w:rPr>
            </w:pPr>
            <w:del w:id="2130" w:author="TF 112518" w:date="2018-11-26T22:49:00Z">
              <w:r w:rsidRPr="002A4574" w:rsidDel="004D1E0E">
                <w:rPr>
                  <w:rFonts w:ascii="Calibri" w:hAnsi="Calibri"/>
                  <w:color w:val="000000"/>
                  <w:sz w:val="18"/>
                  <w:szCs w:val="18"/>
                </w:rPr>
                <w:delText>34.77</w:delText>
              </w:r>
            </w:del>
          </w:p>
        </w:tc>
        <w:tc>
          <w:tcPr>
            <w:tcW w:w="1420" w:type="dxa"/>
            <w:gridSpan w:val="2"/>
            <w:tcBorders>
              <w:top w:val="nil"/>
              <w:left w:val="nil"/>
              <w:bottom w:val="nil"/>
              <w:right w:val="nil"/>
            </w:tcBorders>
            <w:shd w:val="clear" w:color="auto" w:fill="auto"/>
            <w:noWrap/>
            <w:vAlign w:val="bottom"/>
            <w:hideMark/>
          </w:tcPr>
          <w:p w14:paraId="782916D3" w14:textId="77777777" w:rsidR="00636F83" w:rsidRPr="002A4574" w:rsidDel="004D1E0E" w:rsidRDefault="00636F83" w:rsidP="00636F83">
            <w:pPr>
              <w:jc w:val="right"/>
              <w:rPr>
                <w:del w:id="2131" w:author="TF 112518" w:date="2018-11-26T22:49:00Z"/>
                <w:rFonts w:ascii="Calibri" w:hAnsi="Calibri"/>
                <w:color w:val="000000"/>
                <w:sz w:val="18"/>
                <w:szCs w:val="18"/>
              </w:rPr>
            </w:pPr>
            <w:del w:id="2132" w:author="TF 112518" w:date="2018-11-26T22:49:00Z">
              <w:r w:rsidRPr="002A4574" w:rsidDel="004D1E0E">
                <w:rPr>
                  <w:rFonts w:ascii="Calibri" w:hAnsi="Calibri"/>
                  <w:color w:val="000000"/>
                  <w:sz w:val="18"/>
                  <w:szCs w:val="18"/>
                </w:rPr>
                <w:delText>–114.62</w:delText>
              </w:r>
            </w:del>
          </w:p>
        </w:tc>
        <w:tc>
          <w:tcPr>
            <w:tcW w:w="1293" w:type="dxa"/>
            <w:tcBorders>
              <w:top w:val="nil"/>
              <w:left w:val="nil"/>
              <w:bottom w:val="nil"/>
              <w:right w:val="nil"/>
            </w:tcBorders>
            <w:shd w:val="clear" w:color="auto" w:fill="auto"/>
            <w:noWrap/>
            <w:vAlign w:val="bottom"/>
            <w:hideMark/>
          </w:tcPr>
          <w:p w14:paraId="782916D4" w14:textId="77777777" w:rsidR="00636F83" w:rsidRPr="002A4574" w:rsidDel="004D1E0E" w:rsidRDefault="00636F83" w:rsidP="00636F83">
            <w:pPr>
              <w:jc w:val="right"/>
              <w:rPr>
                <w:del w:id="2133" w:author="TF 112518" w:date="2018-11-26T22:49:00Z"/>
                <w:rFonts w:ascii="Calibri" w:hAnsi="Calibri"/>
                <w:color w:val="000000"/>
                <w:sz w:val="18"/>
                <w:szCs w:val="18"/>
              </w:rPr>
            </w:pPr>
            <w:del w:id="2134" w:author="TF 112518" w:date="2018-11-26T22:49:00Z">
              <w:r w:rsidRPr="002A4574" w:rsidDel="004D1E0E">
                <w:rPr>
                  <w:rFonts w:ascii="Calibri" w:hAnsi="Calibri"/>
                  <w:color w:val="000000"/>
                  <w:sz w:val="18"/>
                  <w:szCs w:val="18"/>
                </w:rPr>
                <w:delText>California</w:delText>
              </w:r>
            </w:del>
          </w:p>
        </w:tc>
      </w:tr>
      <w:tr w:rsidR="00636F83" w:rsidRPr="002A4574" w:rsidDel="004D1E0E" w14:paraId="782916DC" w14:textId="77777777" w:rsidTr="004E0C14">
        <w:trPr>
          <w:gridAfter w:val="1"/>
          <w:wAfter w:w="38" w:type="dxa"/>
          <w:trHeight w:val="240"/>
          <w:del w:id="2135" w:author="TF 112518" w:date="2018-11-26T22:49:00Z"/>
        </w:trPr>
        <w:tc>
          <w:tcPr>
            <w:tcW w:w="984" w:type="dxa"/>
            <w:gridSpan w:val="2"/>
            <w:tcBorders>
              <w:top w:val="nil"/>
              <w:left w:val="nil"/>
              <w:bottom w:val="nil"/>
              <w:right w:val="nil"/>
            </w:tcBorders>
            <w:shd w:val="clear" w:color="auto" w:fill="auto"/>
            <w:noWrap/>
            <w:vAlign w:val="bottom"/>
            <w:hideMark/>
          </w:tcPr>
          <w:p w14:paraId="782916D6" w14:textId="77777777" w:rsidR="00636F83" w:rsidRPr="002A4574" w:rsidDel="004D1E0E" w:rsidRDefault="00636F83" w:rsidP="00636F83">
            <w:pPr>
              <w:jc w:val="right"/>
              <w:rPr>
                <w:del w:id="2136" w:author="TF 112518" w:date="2018-11-26T22:49:00Z"/>
                <w:rFonts w:ascii="Calibri" w:hAnsi="Calibri"/>
                <w:color w:val="000000"/>
                <w:sz w:val="18"/>
                <w:szCs w:val="18"/>
              </w:rPr>
            </w:pPr>
            <w:del w:id="2137" w:author="TF 112518" w:date="2018-11-26T22:49:00Z">
              <w:r w:rsidRPr="002A4574" w:rsidDel="004D1E0E">
                <w:rPr>
                  <w:rFonts w:ascii="Calibri" w:hAnsi="Calibri"/>
                  <w:color w:val="000000"/>
                  <w:sz w:val="18"/>
                  <w:szCs w:val="18"/>
                </w:rPr>
                <w:delText>723810</w:delText>
              </w:r>
            </w:del>
          </w:p>
        </w:tc>
        <w:tc>
          <w:tcPr>
            <w:tcW w:w="818" w:type="dxa"/>
            <w:gridSpan w:val="2"/>
            <w:tcBorders>
              <w:top w:val="nil"/>
              <w:left w:val="nil"/>
              <w:bottom w:val="nil"/>
              <w:right w:val="nil"/>
            </w:tcBorders>
            <w:shd w:val="clear" w:color="auto" w:fill="auto"/>
            <w:noWrap/>
            <w:vAlign w:val="bottom"/>
            <w:hideMark/>
          </w:tcPr>
          <w:p w14:paraId="782916D7" w14:textId="77777777" w:rsidR="00636F83" w:rsidRPr="002A4574" w:rsidDel="004D1E0E" w:rsidRDefault="00636F83" w:rsidP="00636F83">
            <w:pPr>
              <w:jc w:val="right"/>
              <w:rPr>
                <w:del w:id="2138" w:author="TF 112518" w:date="2018-11-26T22:49:00Z"/>
                <w:rFonts w:ascii="Calibri" w:hAnsi="Calibri"/>
                <w:color w:val="000000"/>
                <w:sz w:val="18"/>
                <w:szCs w:val="18"/>
              </w:rPr>
            </w:pPr>
            <w:del w:id="2139" w:author="TF 112518" w:date="2018-11-26T22:49:00Z">
              <w:r w:rsidRPr="002A4574" w:rsidDel="004D1E0E">
                <w:rPr>
                  <w:rFonts w:ascii="Calibri" w:hAnsi="Calibri"/>
                  <w:color w:val="000000"/>
                  <w:sz w:val="18"/>
                  <w:szCs w:val="18"/>
                </w:rPr>
                <w:delText>0.59</w:delText>
              </w:r>
            </w:del>
          </w:p>
        </w:tc>
        <w:tc>
          <w:tcPr>
            <w:tcW w:w="4955" w:type="dxa"/>
            <w:tcBorders>
              <w:top w:val="nil"/>
              <w:left w:val="nil"/>
              <w:bottom w:val="nil"/>
              <w:right w:val="nil"/>
            </w:tcBorders>
            <w:shd w:val="clear" w:color="auto" w:fill="auto"/>
            <w:noWrap/>
            <w:vAlign w:val="bottom"/>
            <w:hideMark/>
          </w:tcPr>
          <w:p w14:paraId="782916D8" w14:textId="77777777" w:rsidR="00636F83" w:rsidRPr="002A4574" w:rsidDel="004D1E0E" w:rsidRDefault="00636F83" w:rsidP="00636F83">
            <w:pPr>
              <w:rPr>
                <w:del w:id="2140" w:author="TF 112518" w:date="2018-11-26T22:49:00Z"/>
                <w:rFonts w:ascii="Calibri" w:hAnsi="Calibri"/>
                <w:color w:val="000000"/>
                <w:sz w:val="18"/>
                <w:szCs w:val="18"/>
              </w:rPr>
            </w:pPr>
            <w:del w:id="2141" w:author="TF 112518" w:date="2018-11-26T22:49:00Z">
              <w:r w:rsidRPr="002A4574" w:rsidDel="004D1E0E">
                <w:rPr>
                  <w:rFonts w:ascii="Calibri" w:hAnsi="Calibri"/>
                  <w:color w:val="000000"/>
                  <w:sz w:val="18"/>
                  <w:szCs w:val="18"/>
                </w:rPr>
                <w:delText xml:space="preserve">Edwards AFB </w:delText>
              </w:r>
            </w:del>
          </w:p>
        </w:tc>
        <w:tc>
          <w:tcPr>
            <w:tcW w:w="1451" w:type="dxa"/>
            <w:gridSpan w:val="2"/>
            <w:tcBorders>
              <w:top w:val="nil"/>
              <w:left w:val="nil"/>
              <w:bottom w:val="nil"/>
              <w:right w:val="nil"/>
            </w:tcBorders>
            <w:shd w:val="clear" w:color="auto" w:fill="auto"/>
            <w:noWrap/>
            <w:vAlign w:val="bottom"/>
            <w:hideMark/>
          </w:tcPr>
          <w:p w14:paraId="782916D9" w14:textId="77777777" w:rsidR="00636F83" w:rsidRPr="002A4574" w:rsidDel="004D1E0E" w:rsidRDefault="00636F83" w:rsidP="00636F83">
            <w:pPr>
              <w:jc w:val="right"/>
              <w:rPr>
                <w:del w:id="2142" w:author="TF 112518" w:date="2018-11-26T22:49:00Z"/>
                <w:rFonts w:ascii="Calibri" w:hAnsi="Calibri"/>
                <w:color w:val="000000"/>
                <w:sz w:val="18"/>
                <w:szCs w:val="18"/>
              </w:rPr>
            </w:pPr>
            <w:del w:id="2143" w:author="TF 112518" w:date="2018-11-26T22:49:00Z">
              <w:r w:rsidRPr="002A4574" w:rsidDel="004D1E0E">
                <w:rPr>
                  <w:rFonts w:ascii="Calibri" w:hAnsi="Calibri"/>
                  <w:color w:val="000000"/>
                  <w:sz w:val="18"/>
                  <w:szCs w:val="18"/>
                </w:rPr>
                <w:delText>34.9</w:delText>
              </w:r>
            </w:del>
          </w:p>
        </w:tc>
        <w:tc>
          <w:tcPr>
            <w:tcW w:w="1420" w:type="dxa"/>
            <w:gridSpan w:val="2"/>
            <w:tcBorders>
              <w:top w:val="nil"/>
              <w:left w:val="nil"/>
              <w:bottom w:val="nil"/>
              <w:right w:val="nil"/>
            </w:tcBorders>
            <w:shd w:val="clear" w:color="auto" w:fill="auto"/>
            <w:noWrap/>
            <w:vAlign w:val="bottom"/>
            <w:hideMark/>
          </w:tcPr>
          <w:p w14:paraId="782916DA" w14:textId="77777777" w:rsidR="00636F83" w:rsidRPr="002A4574" w:rsidDel="004D1E0E" w:rsidRDefault="00636F83" w:rsidP="00636F83">
            <w:pPr>
              <w:jc w:val="right"/>
              <w:rPr>
                <w:del w:id="2144" w:author="TF 112518" w:date="2018-11-26T22:49:00Z"/>
                <w:rFonts w:ascii="Calibri" w:hAnsi="Calibri"/>
                <w:color w:val="000000"/>
                <w:sz w:val="18"/>
                <w:szCs w:val="18"/>
              </w:rPr>
            </w:pPr>
            <w:del w:id="2145" w:author="TF 112518" w:date="2018-11-26T22:49:00Z">
              <w:r w:rsidRPr="002A4574" w:rsidDel="004D1E0E">
                <w:rPr>
                  <w:rFonts w:ascii="Calibri" w:hAnsi="Calibri"/>
                  <w:color w:val="000000"/>
                  <w:sz w:val="18"/>
                  <w:szCs w:val="18"/>
                </w:rPr>
                <w:delText>–117.87</w:delText>
              </w:r>
            </w:del>
          </w:p>
        </w:tc>
        <w:tc>
          <w:tcPr>
            <w:tcW w:w="1293" w:type="dxa"/>
            <w:tcBorders>
              <w:top w:val="nil"/>
              <w:left w:val="nil"/>
              <w:bottom w:val="nil"/>
              <w:right w:val="nil"/>
            </w:tcBorders>
            <w:shd w:val="clear" w:color="auto" w:fill="auto"/>
            <w:noWrap/>
            <w:vAlign w:val="bottom"/>
            <w:hideMark/>
          </w:tcPr>
          <w:p w14:paraId="782916DB" w14:textId="77777777" w:rsidR="00636F83" w:rsidRPr="002A4574" w:rsidDel="004D1E0E" w:rsidRDefault="00636F83" w:rsidP="00636F83">
            <w:pPr>
              <w:jc w:val="right"/>
              <w:rPr>
                <w:del w:id="2146" w:author="TF 112518" w:date="2018-11-26T22:49:00Z"/>
                <w:rFonts w:ascii="Calibri" w:hAnsi="Calibri"/>
                <w:color w:val="000000"/>
                <w:sz w:val="18"/>
                <w:szCs w:val="18"/>
              </w:rPr>
            </w:pPr>
            <w:del w:id="2147" w:author="TF 112518" w:date="2018-11-26T22:49:00Z">
              <w:r w:rsidRPr="002A4574" w:rsidDel="004D1E0E">
                <w:rPr>
                  <w:rFonts w:ascii="Calibri" w:hAnsi="Calibri"/>
                  <w:color w:val="000000"/>
                  <w:sz w:val="18"/>
                  <w:szCs w:val="18"/>
                </w:rPr>
                <w:delText>California</w:delText>
              </w:r>
            </w:del>
          </w:p>
        </w:tc>
      </w:tr>
      <w:tr w:rsidR="00636F83" w:rsidRPr="002A4574" w:rsidDel="004D1E0E" w14:paraId="782916E3" w14:textId="77777777" w:rsidTr="004E0C14">
        <w:trPr>
          <w:gridAfter w:val="1"/>
          <w:wAfter w:w="38" w:type="dxa"/>
          <w:trHeight w:val="240"/>
          <w:del w:id="2148" w:author="TF 112518" w:date="2018-11-26T22:49:00Z"/>
        </w:trPr>
        <w:tc>
          <w:tcPr>
            <w:tcW w:w="984" w:type="dxa"/>
            <w:gridSpan w:val="2"/>
            <w:tcBorders>
              <w:top w:val="nil"/>
              <w:left w:val="nil"/>
              <w:bottom w:val="nil"/>
              <w:right w:val="nil"/>
            </w:tcBorders>
            <w:shd w:val="clear" w:color="auto" w:fill="auto"/>
            <w:noWrap/>
            <w:vAlign w:val="bottom"/>
            <w:hideMark/>
          </w:tcPr>
          <w:p w14:paraId="782916DD" w14:textId="77777777" w:rsidR="00636F83" w:rsidRPr="002A4574" w:rsidDel="004D1E0E" w:rsidRDefault="00636F83" w:rsidP="00636F83">
            <w:pPr>
              <w:jc w:val="right"/>
              <w:rPr>
                <w:del w:id="2149" w:author="TF 112518" w:date="2018-11-26T22:49:00Z"/>
                <w:rFonts w:ascii="Calibri" w:hAnsi="Calibri"/>
                <w:color w:val="000000"/>
                <w:sz w:val="18"/>
                <w:szCs w:val="18"/>
              </w:rPr>
            </w:pPr>
            <w:del w:id="2150" w:author="TF 112518" w:date="2018-11-26T22:49:00Z">
              <w:r w:rsidRPr="002A4574" w:rsidDel="004D1E0E">
                <w:rPr>
                  <w:rFonts w:ascii="Calibri" w:hAnsi="Calibri"/>
                  <w:color w:val="000000"/>
                  <w:sz w:val="18"/>
                  <w:szCs w:val="18"/>
                </w:rPr>
                <w:delText>723815</w:delText>
              </w:r>
            </w:del>
          </w:p>
        </w:tc>
        <w:tc>
          <w:tcPr>
            <w:tcW w:w="818" w:type="dxa"/>
            <w:gridSpan w:val="2"/>
            <w:tcBorders>
              <w:top w:val="nil"/>
              <w:left w:val="nil"/>
              <w:bottom w:val="nil"/>
              <w:right w:val="nil"/>
            </w:tcBorders>
            <w:shd w:val="clear" w:color="auto" w:fill="auto"/>
            <w:noWrap/>
            <w:vAlign w:val="bottom"/>
            <w:hideMark/>
          </w:tcPr>
          <w:p w14:paraId="782916DE" w14:textId="77777777" w:rsidR="00636F83" w:rsidRPr="002A4574" w:rsidDel="004D1E0E" w:rsidRDefault="00636F83" w:rsidP="00636F83">
            <w:pPr>
              <w:jc w:val="right"/>
              <w:rPr>
                <w:del w:id="2151" w:author="TF 112518" w:date="2018-11-26T22:49:00Z"/>
                <w:rFonts w:ascii="Calibri" w:hAnsi="Calibri"/>
                <w:color w:val="000000"/>
                <w:sz w:val="18"/>
                <w:szCs w:val="18"/>
              </w:rPr>
            </w:pPr>
            <w:del w:id="2152" w:author="TF 112518" w:date="2018-11-26T22:49:00Z">
              <w:r w:rsidRPr="002A4574" w:rsidDel="004D1E0E">
                <w:rPr>
                  <w:rFonts w:ascii="Calibri" w:hAnsi="Calibri"/>
                  <w:color w:val="000000"/>
                  <w:sz w:val="18"/>
                  <w:szCs w:val="18"/>
                </w:rPr>
                <w:delText>0.58</w:delText>
              </w:r>
            </w:del>
          </w:p>
        </w:tc>
        <w:tc>
          <w:tcPr>
            <w:tcW w:w="4955" w:type="dxa"/>
            <w:tcBorders>
              <w:top w:val="nil"/>
              <w:left w:val="nil"/>
              <w:bottom w:val="nil"/>
              <w:right w:val="nil"/>
            </w:tcBorders>
            <w:shd w:val="clear" w:color="auto" w:fill="auto"/>
            <w:noWrap/>
            <w:vAlign w:val="bottom"/>
            <w:hideMark/>
          </w:tcPr>
          <w:p w14:paraId="782916DF" w14:textId="77777777" w:rsidR="00636F83" w:rsidRPr="002A4574" w:rsidDel="004D1E0E" w:rsidRDefault="00636F83" w:rsidP="00636F83">
            <w:pPr>
              <w:rPr>
                <w:del w:id="2153" w:author="TF 112518" w:date="2018-11-26T22:49:00Z"/>
                <w:rFonts w:ascii="Calibri" w:hAnsi="Calibri"/>
                <w:color w:val="000000"/>
                <w:sz w:val="18"/>
                <w:szCs w:val="18"/>
              </w:rPr>
            </w:pPr>
            <w:del w:id="2154" w:author="TF 112518" w:date="2018-11-26T22:49:00Z">
              <w:r w:rsidRPr="002A4574" w:rsidDel="004D1E0E">
                <w:rPr>
                  <w:rFonts w:ascii="Calibri" w:hAnsi="Calibri"/>
                  <w:color w:val="000000"/>
                  <w:sz w:val="18"/>
                  <w:szCs w:val="18"/>
                </w:rPr>
                <w:delText xml:space="preserve">Daggett Barstow–Daggett AP </w:delText>
              </w:r>
            </w:del>
          </w:p>
        </w:tc>
        <w:tc>
          <w:tcPr>
            <w:tcW w:w="1451" w:type="dxa"/>
            <w:gridSpan w:val="2"/>
            <w:tcBorders>
              <w:top w:val="nil"/>
              <w:left w:val="nil"/>
              <w:bottom w:val="nil"/>
              <w:right w:val="nil"/>
            </w:tcBorders>
            <w:shd w:val="clear" w:color="auto" w:fill="auto"/>
            <w:noWrap/>
            <w:vAlign w:val="bottom"/>
            <w:hideMark/>
          </w:tcPr>
          <w:p w14:paraId="782916E0" w14:textId="77777777" w:rsidR="00636F83" w:rsidRPr="002A4574" w:rsidDel="004D1E0E" w:rsidRDefault="00636F83" w:rsidP="00636F83">
            <w:pPr>
              <w:jc w:val="right"/>
              <w:rPr>
                <w:del w:id="2155" w:author="TF 112518" w:date="2018-11-26T22:49:00Z"/>
                <w:rFonts w:ascii="Calibri" w:hAnsi="Calibri"/>
                <w:color w:val="000000"/>
                <w:sz w:val="18"/>
                <w:szCs w:val="18"/>
              </w:rPr>
            </w:pPr>
            <w:del w:id="2156" w:author="TF 112518" w:date="2018-11-26T22:49:00Z">
              <w:r w:rsidRPr="002A4574" w:rsidDel="004D1E0E">
                <w:rPr>
                  <w:rFonts w:ascii="Calibri" w:hAnsi="Calibri"/>
                  <w:color w:val="000000"/>
                  <w:sz w:val="18"/>
                  <w:szCs w:val="18"/>
                </w:rPr>
                <w:delText>34.85</w:delText>
              </w:r>
            </w:del>
          </w:p>
        </w:tc>
        <w:tc>
          <w:tcPr>
            <w:tcW w:w="1420" w:type="dxa"/>
            <w:gridSpan w:val="2"/>
            <w:tcBorders>
              <w:top w:val="nil"/>
              <w:left w:val="nil"/>
              <w:bottom w:val="nil"/>
              <w:right w:val="nil"/>
            </w:tcBorders>
            <w:shd w:val="clear" w:color="auto" w:fill="auto"/>
            <w:noWrap/>
            <w:vAlign w:val="bottom"/>
            <w:hideMark/>
          </w:tcPr>
          <w:p w14:paraId="782916E1" w14:textId="77777777" w:rsidR="00636F83" w:rsidRPr="002A4574" w:rsidDel="004D1E0E" w:rsidRDefault="00636F83" w:rsidP="00636F83">
            <w:pPr>
              <w:jc w:val="right"/>
              <w:rPr>
                <w:del w:id="2157" w:author="TF 112518" w:date="2018-11-26T22:49:00Z"/>
                <w:rFonts w:ascii="Calibri" w:hAnsi="Calibri"/>
                <w:color w:val="000000"/>
                <w:sz w:val="18"/>
                <w:szCs w:val="18"/>
              </w:rPr>
            </w:pPr>
            <w:del w:id="2158" w:author="TF 112518" w:date="2018-11-26T22:49:00Z">
              <w:r w:rsidRPr="002A4574" w:rsidDel="004D1E0E">
                <w:rPr>
                  <w:rFonts w:ascii="Calibri" w:hAnsi="Calibri"/>
                  <w:color w:val="000000"/>
                  <w:sz w:val="18"/>
                  <w:szCs w:val="18"/>
                </w:rPr>
                <w:delText>–116.80</w:delText>
              </w:r>
            </w:del>
          </w:p>
        </w:tc>
        <w:tc>
          <w:tcPr>
            <w:tcW w:w="1293" w:type="dxa"/>
            <w:tcBorders>
              <w:top w:val="nil"/>
              <w:left w:val="nil"/>
              <w:bottom w:val="nil"/>
              <w:right w:val="nil"/>
            </w:tcBorders>
            <w:shd w:val="clear" w:color="auto" w:fill="auto"/>
            <w:noWrap/>
            <w:vAlign w:val="bottom"/>
            <w:hideMark/>
          </w:tcPr>
          <w:p w14:paraId="782916E2" w14:textId="77777777" w:rsidR="00636F83" w:rsidRPr="002A4574" w:rsidDel="004D1E0E" w:rsidRDefault="00636F83" w:rsidP="00636F83">
            <w:pPr>
              <w:jc w:val="right"/>
              <w:rPr>
                <w:del w:id="2159" w:author="TF 112518" w:date="2018-11-26T22:49:00Z"/>
                <w:rFonts w:ascii="Calibri" w:hAnsi="Calibri"/>
                <w:color w:val="000000"/>
                <w:sz w:val="18"/>
                <w:szCs w:val="18"/>
              </w:rPr>
            </w:pPr>
            <w:del w:id="2160" w:author="TF 112518" w:date="2018-11-26T22:49:00Z">
              <w:r w:rsidRPr="002A4574" w:rsidDel="004D1E0E">
                <w:rPr>
                  <w:rFonts w:ascii="Calibri" w:hAnsi="Calibri"/>
                  <w:color w:val="000000"/>
                  <w:sz w:val="18"/>
                  <w:szCs w:val="18"/>
                </w:rPr>
                <w:delText>California</w:delText>
              </w:r>
            </w:del>
          </w:p>
        </w:tc>
      </w:tr>
      <w:tr w:rsidR="00636F83" w:rsidRPr="002A4574" w:rsidDel="004D1E0E" w14:paraId="782916EA" w14:textId="77777777" w:rsidTr="004E0C14">
        <w:trPr>
          <w:gridAfter w:val="1"/>
          <w:wAfter w:w="38" w:type="dxa"/>
          <w:trHeight w:val="240"/>
          <w:del w:id="2161" w:author="TF 112518" w:date="2018-11-26T22:49:00Z"/>
        </w:trPr>
        <w:tc>
          <w:tcPr>
            <w:tcW w:w="984" w:type="dxa"/>
            <w:gridSpan w:val="2"/>
            <w:tcBorders>
              <w:top w:val="nil"/>
              <w:left w:val="nil"/>
              <w:bottom w:val="nil"/>
              <w:right w:val="nil"/>
            </w:tcBorders>
            <w:shd w:val="clear" w:color="auto" w:fill="auto"/>
            <w:noWrap/>
            <w:vAlign w:val="bottom"/>
            <w:hideMark/>
          </w:tcPr>
          <w:p w14:paraId="782916E4" w14:textId="77777777" w:rsidR="00636F83" w:rsidRPr="002A4574" w:rsidDel="004D1E0E" w:rsidRDefault="00636F83" w:rsidP="00636F83">
            <w:pPr>
              <w:jc w:val="right"/>
              <w:rPr>
                <w:del w:id="2162" w:author="TF 112518" w:date="2018-11-26T22:49:00Z"/>
                <w:rFonts w:ascii="Calibri" w:hAnsi="Calibri"/>
                <w:color w:val="000000"/>
                <w:sz w:val="18"/>
                <w:szCs w:val="18"/>
              </w:rPr>
            </w:pPr>
            <w:del w:id="2163" w:author="TF 112518" w:date="2018-11-26T22:49:00Z">
              <w:r w:rsidRPr="002A4574" w:rsidDel="004D1E0E">
                <w:rPr>
                  <w:rFonts w:ascii="Calibri" w:hAnsi="Calibri"/>
                  <w:color w:val="000000"/>
                  <w:sz w:val="18"/>
                  <w:szCs w:val="18"/>
                </w:rPr>
                <w:delText>723816</w:delText>
              </w:r>
            </w:del>
          </w:p>
        </w:tc>
        <w:tc>
          <w:tcPr>
            <w:tcW w:w="818" w:type="dxa"/>
            <w:gridSpan w:val="2"/>
            <w:tcBorders>
              <w:top w:val="nil"/>
              <w:left w:val="nil"/>
              <w:bottom w:val="nil"/>
              <w:right w:val="nil"/>
            </w:tcBorders>
            <w:shd w:val="clear" w:color="auto" w:fill="auto"/>
            <w:noWrap/>
            <w:vAlign w:val="bottom"/>
            <w:hideMark/>
          </w:tcPr>
          <w:p w14:paraId="782916E5" w14:textId="77777777" w:rsidR="00636F83" w:rsidRPr="002A4574" w:rsidDel="004D1E0E" w:rsidRDefault="00636F83" w:rsidP="00636F83">
            <w:pPr>
              <w:jc w:val="right"/>
              <w:rPr>
                <w:del w:id="2164" w:author="TF 112518" w:date="2018-11-26T22:49:00Z"/>
                <w:rFonts w:ascii="Calibri" w:hAnsi="Calibri"/>
                <w:color w:val="000000"/>
                <w:sz w:val="18"/>
                <w:szCs w:val="18"/>
              </w:rPr>
            </w:pPr>
            <w:del w:id="2165" w:author="TF 112518" w:date="2018-11-26T22:49:00Z">
              <w:r w:rsidRPr="002A4574" w:rsidDel="004D1E0E">
                <w:rPr>
                  <w:rFonts w:ascii="Calibri" w:hAnsi="Calibri"/>
                  <w:color w:val="000000"/>
                  <w:sz w:val="18"/>
                  <w:szCs w:val="18"/>
                </w:rPr>
                <w:delText>0.62</w:delText>
              </w:r>
            </w:del>
          </w:p>
        </w:tc>
        <w:tc>
          <w:tcPr>
            <w:tcW w:w="4955" w:type="dxa"/>
            <w:tcBorders>
              <w:top w:val="nil"/>
              <w:left w:val="nil"/>
              <w:bottom w:val="nil"/>
              <w:right w:val="nil"/>
            </w:tcBorders>
            <w:shd w:val="clear" w:color="auto" w:fill="auto"/>
            <w:noWrap/>
            <w:vAlign w:val="bottom"/>
            <w:hideMark/>
          </w:tcPr>
          <w:p w14:paraId="782916E6" w14:textId="77777777" w:rsidR="00636F83" w:rsidRPr="002A4574" w:rsidDel="004D1E0E" w:rsidRDefault="00636F83" w:rsidP="00636F83">
            <w:pPr>
              <w:rPr>
                <w:del w:id="2166" w:author="TF 112518" w:date="2018-11-26T22:49:00Z"/>
                <w:rFonts w:ascii="Calibri" w:hAnsi="Calibri"/>
                <w:color w:val="000000"/>
                <w:sz w:val="18"/>
                <w:szCs w:val="18"/>
              </w:rPr>
            </w:pPr>
            <w:del w:id="2167" w:author="TF 112518" w:date="2018-11-26T22:49:00Z">
              <w:r w:rsidRPr="002A4574" w:rsidDel="004D1E0E">
                <w:rPr>
                  <w:rFonts w:ascii="Calibri" w:hAnsi="Calibri"/>
                  <w:color w:val="000000"/>
                  <w:sz w:val="18"/>
                  <w:szCs w:val="18"/>
                </w:rPr>
                <w:delText xml:space="preserve">Lancaster Gen Wm Fox Field </w:delText>
              </w:r>
            </w:del>
          </w:p>
        </w:tc>
        <w:tc>
          <w:tcPr>
            <w:tcW w:w="1451" w:type="dxa"/>
            <w:gridSpan w:val="2"/>
            <w:tcBorders>
              <w:top w:val="nil"/>
              <w:left w:val="nil"/>
              <w:bottom w:val="nil"/>
              <w:right w:val="nil"/>
            </w:tcBorders>
            <w:shd w:val="clear" w:color="auto" w:fill="auto"/>
            <w:noWrap/>
            <w:vAlign w:val="bottom"/>
            <w:hideMark/>
          </w:tcPr>
          <w:p w14:paraId="782916E7" w14:textId="77777777" w:rsidR="00636F83" w:rsidRPr="002A4574" w:rsidDel="004D1E0E" w:rsidRDefault="00636F83" w:rsidP="00636F83">
            <w:pPr>
              <w:jc w:val="right"/>
              <w:rPr>
                <w:del w:id="2168" w:author="TF 112518" w:date="2018-11-26T22:49:00Z"/>
                <w:rFonts w:ascii="Calibri" w:hAnsi="Calibri"/>
                <w:color w:val="000000"/>
                <w:sz w:val="18"/>
                <w:szCs w:val="18"/>
              </w:rPr>
            </w:pPr>
            <w:del w:id="2169" w:author="TF 112518" w:date="2018-11-26T22:49:00Z">
              <w:r w:rsidRPr="002A4574" w:rsidDel="004D1E0E">
                <w:rPr>
                  <w:rFonts w:ascii="Calibri" w:hAnsi="Calibri"/>
                  <w:color w:val="000000"/>
                  <w:sz w:val="18"/>
                  <w:szCs w:val="18"/>
                </w:rPr>
                <w:delText>34.73</w:delText>
              </w:r>
            </w:del>
          </w:p>
        </w:tc>
        <w:tc>
          <w:tcPr>
            <w:tcW w:w="1420" w:type="dxa"/>
            <w:gridSpan w:val="2"/>
            <w:tcBorders>
              <w:top w:val="nil"/>
              <w:left w:val="nil"/>
              <w:bottom w:val="nil"/>
              <w:right w:val="nil"/>
            </w:tcBorders>
            <w:shd w:val="clear" w:color="auto" w:fill="auto"/>
            <w:noWrap/>
            <w:vAlign w:val="bottom"/>
            <w:hideMark/>
          </w:tcPr>
          <w:p w14:paraId="782916E8" w14:textId="77777777" w:rsidR="00636F83" w:rsidRPr="002A4574" w:rsidDel="004D1E0E" w:rsidRDefault="00636F83" w:rsidP="00636F83">
            <w:pPr>
              <w:jc w:val="right"/>
              <w:rPr>
                <w:del w:id="2170" w:author="TF 112518" w:date="2018-11-26T22:49:00Z"/>
                <w:rFonts w:ascii="Calibri" w:hAnsi="Calibri"/>
                <w:color w:val="000000"/>
                <w:sz w:val="18"/>
                <w:szCs w:val="18"/>
              </w:rPr>
            </w:pPr>
            <w:del w:id="2171" w:author="TF 112518" w:date="2018-11-26T22:49:00Z">
              <w:r w:rsidRPr="002A4574" w:rsidDel="004D1E0E">
                <w:rPr>
                  <w:rFonts w:ascii="Calibri" w:hAnsi="Calibri"/>
                  <w:color w:val="000000"/>
                  <w:sz w:val="18"/>
                  <w:szCs w:val="18"/>
                </w:rPr>
                <w:delText>–118.22</w:delText>
              </w:r>
            </w:del>
          </w:p>
        </w:tc>
        <w:tc>
          <w:tcPr>
            <w:tcW w:w="1293" w:type="dxa"/>
            <w:tcBorders>
              <w:top w:val="nil"/>
              <w:left w:val="nil"/>
              <w:bottom w:val="nil"/>
              <w:right w:val="nil"/>
            </w:tcBorders>
            <w:shd w:val="clear" w:color="auto" w:fill="auto"/>
            <w:noWrap/>
            <w:vAlign w:val="bottom"/>
            <w:hideMark/>
          </w:tcPr>
          <w:p w14:paraId="782916E9" w14:textId="77777777" w:rsidR="00636F83" w:rsidRPr="002A4574" w:rsidDel="004D1E0E" w:rsidRDefault="00636F83" w:rsidP="00636F83">
            <w:pPr>
              <w:jc w:val="right"/>
              <w:rPr>
                <w:del w:id="2172" w:author="TF 112518" w:date="2018-11-26T22:49:00Z"/>
                <w:rFonts w:ascii="Calibri" w:hAnsi="Calibri"/>
                <w:color w:val="000000"/>
                <w:sz w:val="18"/>
                <w:szCs w:val="18"/>
              </w:rPr>
            </w:pPr>
            <w:del w:id="2173"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1" w14:textId="77777777" w:rsidTr="004E0C14">
        <w:trPr>
          <w:gridAfter w:val="1"/>
          <w:wAfter w:w="38" w:type="dxa"/>
          <w:trHeight w:val="240"/>
          <w:del w:id="2174" w:author="TF 112518" w:date="2018-11-26T22:49:00Z"/>
        </w:trPr>
        <w:tc>
          <w:tcPr>
            <w:tcW w:w="984" w:type="dxa"/>
            <w:gridSpan w:val="2"/>
            <w:tcBorders>
              <w:top w:val="nil"/>
              <w:left w:val="nil"/>
              <w:bottom w:val="nil"/>
              <w:right w:val="nil"/>
            </w:tcBorders>
            <w:shd w:val="clear" w:color="auto" w:fill="auto"/>
            <w:noWrap/>
            <w:vAlign w:val="bottom"/>
            <w:hideMark/>
          </w:tcPr>
          <w:p w14:paraId="782916EB" w14:textId="77777777" w:rsidR="00636F83" w:rsidRPr="002A4574" w:rsidDel="004D1E0E" w:rsidRDefault="00636F83" w:rsidP="00636F83">
            <w:pPr>
              <w:jc w:val="right"/>
              <w:rPr>
                <w:del w:id="2175" w:author="TF 112518" w:date="2018-11-26T22:49:00Z"/>
                <w:rFonts w:ascii="Calibri" w:hAnsi="Calibri"/>
                <w:color w:val="000000"/>
                <w:sz w:val="18"/>
                <w:szCs w:val="18"/>
              </w:rPr>
            </w:pPr>
            <w:del w:id="2176" w:author="TF 112518" w:date="2018-11-26T22:49:00Z">
              <w:r w:rsidRPr="002A4574" w:rsidDel="004D1E0E">
                <w:rPr>
                  <w:rFonts w:ascii="Calibri" w:hAnsi="Calibri"/>
                  <w:color w:val="000000"/>
                  <w:sz w:val="18"/>
                  <w:szCs w:val="18"/>
                </w:rPr>
                <w:delText>723820</w:delText>
              </w:r>
            </w:del>
          </w:p>
        </w:tc>
        <w:tc>
          <w:tcPr>
            <w:tcW w:w="818" w:type="dxa"/>
            <w:gridSpan w:val="2"/>
            <w:tcBorders>
              <w:top w:val="nil"/>
              <w:left w:val="nil"/>
              <w:bottom w:val="nil"/>
              <w:right w:val="nil"/>
            </w:tcBorders>
            <w:shd w:val="clear" w:color="auto" w:fill="auto"/>
            <w:noWrap/>
            <w:vAlign w:val="bottom"/>
            <w:hideMark/>
          </w:tcPr>
          <w:p w14:paraId="782916EC" w14:textId="77777777" w:rsidR="00636F83" w:rsidRPr="002A4574" w:rsidDel="004D1E0E" w:rsidRDefault="00636F83" w:rsidP="00636F83">
            <w:pPr>
              <w:jc w:val="right"/>
              <w:rPr>
                <w:del w:id="2177" w:author="TF 112518" w:date="2018-11-26T22:49:00Z"/>
                <w:rFonts w:ascii="Calibri" w:hAnsi="Calibri"/>
                <w:color w:val="000000"/>
                <w:sz w:val="18"/>
                <w:szCs w:val="18"/>
              </w:rPr>
            </w:pPr>
            <w:del w:id="2178" w:author="TF 112518" w:date="2018-11-26T22:49:00Z">
              <w:r w:rsidRPr="002A4574" w:rsidDel="004D1E0E">
                <w:rPr>
                  <w:rFonts w:ascii="Calibri" w:hAnsi="Calibri"/>
                  <w:color w:val="000000"/>
                  <w:sz w:val="18"/>
                  <w:szCs w:val="18"/>
                </w:rPr>
                <w:delText>0.57</w:delText>
              </w:r>
            </w:del>
          </w:p>
        </w:tc>
        <w:tc>
          <w:tcPr>
            <w:tcW w:w="4955" w:type="dxa"/>
            <w:tcBorders>
              <w:top w:val="nil"/>
              <w:left w:val="nil"/>
              <w:bottom w:val="nil"/>
              <w:right w:val="nil"/>
            </w:tcBorders>
            <w:shd w:val="clear" w:color="auto" w:fill="auto"/>
            <w:noWrap/>
            <w:vAlign w:val="bottom"/>
            <w:hideMark/>
          </w:tcPr>
          <w:p w14:paraId="782916ED" w14:textId="77777777" w:rsidR="00636F83" w:rsidRPr="002A4574" w:rsidDel="004D1E0E" w:rsidRDefault="00636F83" w:rsidP="00636F83">
            <w:pPr>
              <w:rPr>
                <w:del w:id="2179" w:author="TF 112518" w:date="2018-11-26T22:49:00Z"/>
                <w:rFonts w:ascii="Calibri" w:hAnsi="Calibri"/>
                <w:color w:val="000000"/>
                <w:sz w:val="18"/>
                <w:szCs w:val="18"/>
              </w:rPr>
            </w:pPr>
            <w:del w:id="2180" w:author="TF 112518" w:date="2018-11-26T22:49:00Z">
              <w:r w:rsidRPr="002A4574" w:rsidDel="004D1E0E">
                <w:rPr>
                  <w:rFonts w:ascii="Calibri" w:hAnsi="Calibri"/>
                  <w:color w:val="000000"/>
                  <w:sz w:val="18"/>
                  <w:szCs w:val="18"/>
                </w:rPr>
                <w:delText xml:space="preserve">Palmdale Airport </w:delText>
              </w:r>
            </w:del>
          </w:p>
        </w:tc>
        <w:tc>
          <w:tcPr>
            <w:tcW w:w="1451" w:type="dxa"/>
            <w:gridSpan w:val="2"/>
            <w:tcBorders>
              <w:top w:val="nil"/>
              <w:left w:val="nil"/>
              <w:bottom w:val="nil"/>
              <w:right w:val="nil"/>
            </w:tcBorders>
            <w:shd w:val="clear" w:color="auto" w:fill="auto"/>
            <w:noWrap/>
            <w:vAlign w:val="bottom"/>
            <w:hideMark/>
          </w:tcPr>
          <w:p w14:paraId="782916EE" w14:textId="77777777" w:rsidR="00636F83" w:rsidRPr="002A4574" w:rsidDel="004D1E0E" w:rsidRDefault="00636F83" w:rsidP="00636F83">
            <w:pPr>
              <w:jc w:val="right"/>
              <w:rPr>
                <w:del w:id="2181" w:author="TF 112518" w:date="2018-11-26T22:49:00Z"/>
                <w:rFonts w:ascii="Calibri" w:hAnsi="Calibri"/>
                <w:color w:val="000000"/>
                <w:sz w:val="18"/>
                <w:szCs w:val="18"/>
              </w:rPr>
            </w:pPr>
            <w:del w:id="2182" w:author="TF 112518" w:date="2018-11-26T22:49:00Z">
              <w:r w:rsidRPr="002A4574" w:rsidDel="004D1E0E">
                <w:rPr>
                  <w:rFonts w:ascii="Calibri" w:hAnsi="Calibri"/>
                  <w:color w:val="000000"/>
                  <w:sz w:val="18"/>
                  <w:szCs w:val="18"/>
                </w:rPr>
                <w:delText>34.63</w:delText>
              </w:r>
            </w:del>
          </w:p>
        </w:tc>
        <w:tc>
          <w:tcPr>
            <w:tcW w:w="1420" w:type="dxa"/>
            <w:gridSpan w:val="2"/>
            <w:tcBorders>
              <w:top w:val="nil"/>
              <w:left w:val="nil"/>
              <w:bottom w:val="nil"/>
              <w:right w:val="nil"/>
            </w:tcBorders>
            <w:shd w:val="clear" w:color="auto" w:fill="auto"/>
            <w:noWrap/>
            <w:vAlign w:val="bottom"/>
            <w:hideMark/>
          </w:tcPr>
          <w:p w14:paraId="782916EF" w14:textId="77777777" w:rsidR="00636F83" w:rsidRPr="002A4574" w:rsidDel="004D1E0E" w:rsidRDefault="00636F83" w:rsidP="00636F83">
            <w:pPr>
              <w:jc w:val="right"/>
              <w:rPr>
                <w:del w:id="2183" w:author="TF 112518" w:date="2018-11-26T22:49:00Z"/>
                <w:rFonts w:ascii="Calibri" w:hAnsi="Calibri"/>
                <w:color w:val="000000"/>
                <w:sz w:val="18"/>
                <w:szCs w:val="18"/>
              </w:rPr>
            </w:pPr>
            <w:del w:id="2184" w:author="TF 112518" w:date="2018-11-26T22:49:00Z">
              <w:r w:rsidRPr="002A4574" w:rsidDel="004D1E0E">
                <w:rPr>
                  <w:rFonts w:ascii="Calibri" w:hAnsi="Calibri"/>
                  <w:color w:val="000000"/>
                  <w:sz w:val="18"/>
                  <w:szCs w:val="18"/>
                </w:rPr>
                <w:delText>–118.08</w:delText>
              </w:r>
            </w:del>
          </w:p>
        </w:tc>
        <w:tc>
          <w:tcPr>
            <w:tcW w:w="1293" w:type="dxa"/>
            <w:tcBorders>
              <w:top w:val="nil"/>
              <w:left w:val="nil"/>
              <w:bottom w:val="nil"/>
              <w:right w:val="nil"/>
            </w:tcBorders>
            <w:shd w:val="clear" w:color="auto" w:fill="auto"/>
            <w:noWrap/>
            <w:vAlign w:val="bottom"/>
            <w:hideMark/>
          </w:tcPr>
          <w:p w14:paraId="782916F0" w14:textId="77777777" w:rsidR="00636F83" w:rsidRPr="002A4574" w:rsidDel="004D1E0E" w:rsidRDefault="00636F83" w:rsidP="00636F83">
            <w:pPr>
              <w:jc w:val="right"/>
              <w:rPr>
                <w:del w:id="2185" w:author="TF 112518" w:date="2018-11-26T22:49:00Z"/>
                <w:rFonts w:ascii="Calibri" w:hAnsi="Calibri"/>
                <w:color w:val="000000"/>
                <w:sz w:val="18"/>
                <w:szCs w:val="18"/>
              </w:rPr>
            </w:pPr>
            <w:del w:id="2186"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8" w14:textId="77777777" w:rsidTr="004E0C14">
        <w:trPr>
          <w:gridAfter w:val="1"/>
          <w:wAfter w:w="38" w:type="dxa"/>
          <w:trHeight w:val="240"/>
          <w:del w:id="2187" w:author="TF 112518" w:date="2018-11-26T22:49:00Z"/>
        </w:trPr>
        <w:tc>
          <w:tcPr>
            <w:tcW w:w="984" w:type="dxa"/>
            <w:gridSpan w:val="2"/>
            <w:tcBorders>
              <w:top w:val="nil"/>
              <w:left w:val="nil"/>
              <w:bottom w:val="nil"/>
              <w:right w:val="nil"/>
            </w:tcBorders>
            <w:shd w:val="clear" w:color="auto" w:fill="auto"/>
            <w:noWrap/>
            <w:vAlign w:val="bottom"/>
            <w:hideMark/>
          </w:tcPr>
          <w:p w14:paraId="782916F2" w14:textId="77777777" w:rsidR="00636F83" w:rsidRPr="002A4574" w:rsidDel="004D1E0E" w:rsidRDefault="00636F83" w:rsidP="00636F83">
            <w:pPr>
              <w:jc w:val="right"/>
              <w:rPr>
                <w:del w:id="2188" w:author="TF 112518" w:date="2018-11-26T22:49:00Z"/>
                <w:rFonts w:ascii="Calibri" w:hAnsi="Calibri"/>
                <w:color w:val="000000"/>
                <w:sz w:val="18"/>
                <w:szCs w:val="18"/>
              </w:rPr>
            </w:pPr>
            <w:del w:id="2189" w:author="TF 112518" w:date="2018-11-26T22:49:00Z">
              <w:r w:rsidRPr="002A4574" w:rsidDel="004D1E0E">
                <w:rPr>
                  <w:rFonts w:ascii="Calibri" w:hAnsi="Calibri"/>
                  <w:color w:val="000000"/>
                  <w:sz w:val="18"/>
                  <w:szCs w:val="18"/>
                </w:rPr>
                <w:delText>723830</w:delText>
              </w:r>
            </w:del>
          </w:p>
        </w:tc>
        <w:tc>
          <w:tcPr>
            <w:tcW w:w="818" w:type="dxa"/>
            <w:gridSpan w:val="2"/>
            <w:tcBorders>
              <w:top w:val="nil"/>
              <w:left w:val="nil"/>
              <w:bottom w:val="nil"/>
              <w:right w:val="nil"/>
            </w:tcBorders>
            <w:shd w:val="clear" w:color="auto" w:fill="auto"/>
            <w:noWrap/>
            <w:vAlign w:val="bottom"/>
            <w:hideMark/>
          </w:tcPr>
          <w:p w14:paraId="782916F3" w14:textId="77777777" w:rsidR="00636F83" w:rsidRPr="002A4574" w:rsidDel="004D1E0E" w:rsidRDefault="00636F83" w:rsidP="00636F83">
            <w:pPr>
              <w:jc w:val="right"/>
              <w:rPr>
                <w:del w:id="2190" w:author="TF 112518" w:date="2018-11-26T22:49:00Z"/>
                <w:rFonts w:ascii="Calibri" w:hAnsi="Calibri"/>
                <w:color w:val="000000"/>
                <w:sz w:val="18"/>
                <w:szCs w:val="18"/>
              </w:rPr>
            </w:pPr>
            <w:del w:id="2191" w:author="TF 112518" w:date="2018-11-26T22:49:00Z">
              <w:r w:rsidRPr="002A4574" w:rsidDel="004D1E0E">
                <w:rPr>
                  <w:rFonts w:ascii="Calibri" w:hAnsi="Calibri"/>
                  <w:color w:val="000000"/>
                  <w:sz w:val="18"/>
                  <w:szCs w:val="18"/>
                </w:rPr>
                <w:delText>0.68</w:delText>
              </w:r>
            </w:del>
          </w:p>
        </w:tc>
        <w:tc>
          <w:tcPr>
            <w:tcW w:w="4955" w:type="dxa"/>
            <w:tcBorders>
              <w:top w:val="nil"/>
              <w:left w:val="nil"/>
              <w:bottom w:val="nil"/>
              <w:right w:val="nil"/>
            </w:tcBorders>
            <w:shd w:val="clear" w:color="auto" w:fill="auto"/>
            <w:noWrap/>
            <w:vAlign w:val="bottom"/>
            <w:hideMark/>
          </w:tcPr>
          <w:p w14:paraId="782916F4" w14:textId="77777777" w:rsidR="00636F83" w:rsidRPr="002A4574" w:rsidDel="004D1E0E" w:rsidRDefault="00636F83" w:rsidP="00636F83">
            <w:pPr>
              <w:rPr>
                <w:del w:id="2192" w:author="TF 112518" w:date="2018-11-26T22:49:00Z"/>
                <w:rFonts w:ascii="Calibri" w:hAnsi="Calibri"/>
                <w:color w:val="000000"/>
                <w:sz w:val="18"/>
                <w:szCs w:val="18"/>
              </w:rPr>
            </w:pPr>
            <w:del w:id="2193" w:author="TF 112518" w:date="2018-11-26T22:49:00Z">
              <w:r w:rsidRPr="002A4574" w:rsidDel="004D1E0E">
                <w:rPr>
                  <w:rFonts w:ascii="Calibri" w:hAnsi="Calibri"/>
                  <w:color w:val="000000"/>
                  <w:sz w:val="18"/>
                  <w:szCs w:val="18"/>
                </w:rPr>
                <w:delText xml:space="preserve">Sandberg </w:delText>
              </w:r>
            </w:del>
          </w:p>
        </w:tc>
        <w:tc>
          <w:tcPr>
            <w:tcW w:w="1451" w:type="dxa"/>
            <w:gridSpan w:val="2"/>
            <w:tcBorders>
              <w:top w:val="nil"/>
              <w:left w:val="nil"/>
              <w:bottom w:val="nil"/>
              <w:right w:val="nil"/>
            </w:tcBorders>
            <w:shd w:val="clear" w:color="auto" w:fill="auto"/>
            <w:noWrap/>
            <w:vAlign w:val="bottom"/>
            <w:hideMark/>
          </w:tcPr>
          <w:p w14:paraId="782916F5" w14:textId="77777777" w:rsidR="00636F83" w:rsidRPr="002A4574" w:rsidDel="004D1E0E" w:rsidRDefault="00636F83" w:rsidP="00636F83">
            <w:pPr>
              <w:jc w:val="right"/>
              <w:rPr>
                <w:del w:id="2194" w:author="TF 112518" w:date="2018-11-26T22:49:00Z"/>
                <w:rFonts w:ascii="Calibri" w:hAnsi="Calibri"/>
                <w:color w:val="000000"/>
                <w:sz w:val="18"/>
                <w:szCs w:val="18"/>
              </w:rPr>
            </w:pPr>
            <w:del w:id="2195" w:author="TF 112518" w:date="2018-11-26T22:49:00Z">
              <w:r w:rsidRPr="002A4574" w:rsidDel="004D1E0E">
                <w:rPr>
                  <w:rFonts w:ascii="Calibri" w:hAnsi="Calibri"/>
                  <w:color w:val="000000"/>
                  <w:sz w:val="18"/>
                  <w:szCs w:val="18"/>
                </w:rPr>
                <w:delText>34.75</w:delText>
              </w:r>
            </w:del>
          </w:p>
        </w:tc>
        <w:tc>
          <w:tcPr>
            <w:tcW w:w="1420" w:type="dxa"/>
            <w:gridSpan w:val="2"/>
            <w:tcBorders>
              <w:top w:val="nil"/>
              <w:left w:val="nil"/>
              <w:bottom w:val="nil"/>
              <w:right w:val="nil"/>
            </w:tcBorders>
            <w:shd w:val="clear" w:color="auto" w:fill="auto"/>
            <w:noWrap/>
            <w:vAlign w:val="bottom"/>
            <w:hideMark/>
          </w:tcPr>
          <w:p w14:paraId="782916F6" w14:textId="77777777" w:rsidR="00636F83" w:rsidRPr="002A4574" w:rsidDel="004D1E0E" w:rsidRDefault="00636F83" w:rsidP="00636F83">
            <w:pPr>
              <w:jc w:val="right"/>
              <w:rPr>
                <w:del w:id="2196" w:author="TF 112518" w:date="2018-11-26T22:49:00Z"/>
                <w:rFonts w:ascii="Calibri" w:hAnsi="Calibri"/>
                <w:color w:val="000000"/>
                <w:sz w:val="18"/>
                <w:szCs w:val="18"/>
              </w:rPr>
            </w:pPr>
            <w:del w:id="2197" w:author="TF 112518" w:date="2018-11-26T22:49:00Z">
              <w:r w:rsidRPr="002A4574" w:rsidDel="004D1E0E">
                <w:rPr>
                  <w:rFonts w:ascii="Calibri" w:hAnsi="Calibri"/>
                  <w:color w:val="000000"/>
                  <w:sz w:val="18"/>
                  <w:szCs w:val="18"/>
                </w:rPr>
                <w:delText>–118.72</w:delText>
              </w:r>
            </w:del>
          </w:p>
        </w:tc>
        <w:tc>
          <w:tcPr>
            <w:tcW w:w="1293" w:type="dxa"/>
            <w:tcBorders>
              <w:top w:val="nil"/>
              <w:left w:val="nil"/>
              <w:bottom w:val="nil"/>
              <w:right w:val="nil"/>
            </w:tcBorders>
            <w:shd w:val="clear" w:color="auto" w:fill="auto"/>
            <w:noWrap/>
            <w:vAlign w:val="bottom"/>
            <w:hideMark/>
          </w:tcPr>
          <w:p w14:paraId="782916F7" w14:textId="77777777" w:rsidR="00636F83" w:rsidRPr="002A4574" w:rsidDel="004D1E0E" w:rsidRDefault="00636F83" w:rsidP="00636F83">
            <w:pPr>
              <w:jc w:val="right"/>
              <w:rPr>
                <w:del w:id="2198" w:author="TF 112518" w:date="2018-11-26T22:49:00Z"/>
                <w:rFonts w:ascii="Calibri" w:hAnsi="Calibri"/>
                <w:color w:val="000000"/>
                <w:sz w:val="18"/>
                <w:szCs w:val="18"/>
              </w:rPr>
            </w:pPr>
            <w:del w:id="2199"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F" w14:textId="77777777" w:rsidTr="004E0C14">
        <w:trPr>
          <w:gridAfter w:val="1"/>
          <w:wAfter w:w="38" w:type="dxa"/>
          <w:trHeight w:val="240"/>
          <w:del w:id="2200" w:author="TF 112518" w:date="2018-11-26T22:49:00Z"/>
        </w:trPr>
        <w:tc>
          <w:tcPr>
            <w:tcW w:w="984" w:type="dxa"/>
            <w:gridSpan w:val="2"/>
            <w:tcBorders>
              <w:top w:val="nil"/>
              <w:left w:val="nil"/>
              <w:bottom w:val="nil"/>
              <w:right w:val="nil"/>
            </w:tcBorders>
            <w:shd w:val="clear" w:color="auto" w:fill="auto"/>
            <w:noWrap/>
            <w:vAlign w:val="bottom"/>
            <w:hideMark/>
          </w:tcPr>
          <w:p w14:paraId="782916F9" w14:textId="77777777" w:rsidR="00636F83" w:rsidRPr="002A4574" w:rsidDel="004D1E0E" w:rsidRDefault="00636F83" w:rsidP="00636F83">
            <w:pPr>
              <w:jc w:val="right"/>
              <w:rPr>
                <w:del w:id="2201" w:author="TF 112518" w:date="2018-11-26T22:49:00Z"/>
                <w:rFonts w:ascii="Calibri" w:hAnsi="Calibri"/>
                <w:color w:val="000000"/>
                <w:sz w:val="18"/>
                <w:szCs w:val="18"/>
              </w:rPr>
            </w:pPr>
            <w:del w:id="2202" w:author="TF 112518" w:date="2018-11-26T22:49:00Z">
              <w:r w:rsidRPr="002A4574" w:rsidDel="004D1E0E">
                <w:rPr>
                  <w:rFonts w:ascii="Calibri" w:hAnsi="Calibri"/>
                  <w:color w:val="000000"/>
                  <w:sz w:val="18"/>
                  <w:szCs w:val="18"/>
                </w:rPr>
                <w:delText>723840</w:delText>
              </w:r>
            </w:del>
          </w:p>
        </w:tc>
        <w:tc>
          <w:tcPr>
            <w:tcW w:w="818" w:type="dxa"/>
            <w:gridSpan w:val="2"/>
            <w:tcBorders>
              <w:top w:val="nil"/>
              <w:left w:val="nil"/>
              <w:bottom w:val="nil"/>
              <w:right w:val="nil"/>
            </w:tcBorders>
            <w:shd w:val="clear" w:color="auto" w:fill="auto"/>
            <w:noWrap/>
            <w:vAlign w:val="bottom"/>
            <w:hideMark/>
          </w:tcPr>
          <w:p w14:paraId="782916FA" w14:textId="77777777" w:rsidR="00636F83" w:rsidRPr="002A4574" w:rsidDel="004D1E0E" w:rsidRDefault="00636F83" w:rsidP="00636F83">
            <w:pPr>
              <w:jc w:val="right"/>
              <w:rPr>
                <w:del w:id="2203" w:author="TF 112518" w:date="2018-11-26T22:49:00Z"/>
                <w:rFonts w:ascii="Calibri" w:hAnsi="Calibri"/>
                <w:color w:val="000000"/>
                <w:sz w:val="18"/>
                <w:szCs w:val="18"/>
              </w:rPr>
            </w:pPr>
            <w:del w:id="2204" w:author="TF 112518" w:date="2018-11-26T22:49:00Z">
              <w:r w:rsidRPr="002A4574" w:rsidDel="004D1E0E">
                <w:rPr>
                  <w:rFonts w:ascii="Calibri" w:hAnsi="Calibri"/>
                  <w:color w:val="000000"/>
                  <w:sz w:val="18"/>
                  <w:szCs w:val="18"/>
                </w:rPr>
                <w:delText>0.43</w:delText>
              </w:r>
            </w:del>
          </w:p>
        </w:tc>
        <w:tc>
          <w:tcPr>
            <w:tcW w:w="4955" w:type="dxa"/>
            <w:tcBorders>
              <w:top w:val="nil"/>
              <w:left w:val="nil"/>
              <w:bottom w:val="nil"/>
              <w:right w:val="nil"/>
            </w:tcBorders>
            <w:shd w:val="clear" w:color="auto" w:fill="auto"/>
            <w:noWrap/>
            <w:vAlign w:val="bottom"/>
            <w:hideMark/>
          </w:tcPr>
          <w:p w14:paraId="782916FB" w14:textId="77777777" w:rsidR="00636F83" w:rsidRPr="002A4574" w:rsidDel="004D1E0E" w:rsidRDefault="00636F83" w:rsidP="00636F83">
            <w:pPr>
              <w:rPr>
                <w:del w:id="2205" w:author="TF 112518" w:date="2018-11-26T22:49:00Z"/>
                <w:rFonts w:ascii="Calibri" w:hAnsi="Calibri"/>
                <w:color w:val="000000"/>
                <w:sz w:val="18"/>
                <w:szCs w:val="18"/>
              </w:rPr>
            </w:pPr>
            <w:del w:id="2206" w:author="TF 112518" w:date="2018-11-26T22:49:00Z">
              <w:r w:rsidRPr="002A4574" w:rsidDel="004D1E0E">
                <w:rPr>
                  <w:rFonts w:ascii="Calibri" w:hAnsi="Calibri"/>
                  <w:color w:val="000000"/>
                  <w:sz w:val="18"/>
                  <w:szCs w:val="18"/>
                </w:rPr>
                <w:delText xml:space="preserve">Bakersfield Meadows Field </w:delText>
              </w:r>
            </w:del>
          </w:p>
        </w:tc>
        <w:tc>
          <w:tcPr>
            <w:tcW w:w="1451" w:type="dxa"/>
            <w:gridSpan w:val="2"/>
            <w:tcBorders>
              <w:top w:val="nil"/>
              <w:left w:val="nil"/>
              <w:bottom w:val="nil"/>
              <w:right w:val="nil"/>
            </w:tcBorders>
            <w:shd w:val="clear" w:color="auto" w:fill="auto"/>
            <w:noWrap/>
            <w:vAlign w:val="bottom"/>
            <w:hideMark/>
          </w:tcPr>
          <w:p w14:paraId="782916FC" w14:textId="77777777" w:rsidR="00636F83" w:rsidRPr="002A4574" w:rsidDel="004D1E0E" w:rsidRDefault="00636F83" w:rsidP="00636F83">
            <w:pPr>
              <w:jc w:val="right"/>
              <w:rPr>
                <w:del w:id="2207" w:author="TF 112518" w:date="2018-11-26T22:49:00Z"/>
                <w:rFonts w:ascii="Calibri" w:hAnsi="Calibri"/>
                <w:color w:val="000000"/>
                <w:sz w:val="18"/>
                <w:szCs w:val="18"/>
              </w:rPr>
            </w:pPr>
            <w:del w:id="2208" w:author="TF 112518" w:date="2018-11-26T22:49:00Z">
              <w:r w:rsidRPr="002A4574" w:rsidDel="004D1E0E">
                <w:rPr>
                  <w:rFonts w:ascii="Calibri" w:hAnsi="Calibri"/>
                  <w:color w:val="000000"/>
                  <w:sz w:val="18"/>
                  <w:szCs w:val="18"/>
                </w:rPr>
                <w:delText>35.43</w:delText>
              </w:r>
            </w:del>
          </w:p>
        </w:tc>
        <w:tc>
          <w:tcPr>
            <w:tcW w:w="1420" w:type="dxa"/>
            <w:gridSpan w:val="2"/>
            <w:tcBorders>
              <w:top w:val="nil"/>
              <w:left w:val="nil"/>
              <w:bottom w:val="nil"/>
              <w:right w:val="nil"/>
            </w:tcBorders>
            <w:shd w:val="clear" w:color="auto" w:fill="auto"/>
            <w:noWrap/>
            <w:vAlign w:val="bottom"/>
            <w:hideMark/>
          </w:tcPr>
          <w:p w14:paraId="782916FD" w14:textId="77777777" w:rsidR="00636F83" w:rsidRPr="002A4574" w:rsidDel="004D1E0E" w:rsidRDefault="00636F83" w:rsidP="00636F83">
            <w:pPr>
              <w:jc w:val="right"/>
              <w:rPr>
                <w:del w:id="2209" w:author="TF 112518" w:date="2018-11-26T22:49:00Z"/>
                <w:rFonts w:ascii="Calibri" w:hAnsi="Calibri"/>
                <w:color w:val="000000"/>
                <w:sz w:val="18"/>
                <w:szCs w:val="18"/>
              </w:rPr>
            </w:pPr>
            <w:del w:id="2210" w:author="TF 112518" w:date="2018-11-26T22:49:00Z">
              <w:r w:rsidRPr="002A4574" w:rsidDel="004D1E0E">
                <w:rPr>
                  <w:rFonts w:ascii="Calibri" w:hAnsi="Calibri"/>
                  <w:color w:val="000000"/>
                  <w:sz w:val="18"/>
                  <w:szCs w:val="18"/>
                </w:rPr>
                <w:delText>–119.05</w:delText>
              </w:r>
            </w:del>
          </w:p>
        </w:tc>
        <w:tc>
          <w:tcPr>
            <w:tcW w:w="1293" w:type="dxa"/>
            <w:tcBorders>
              <w:top w:val="nil"/>
              <w:left w:val="nil"/>
              <w:bottom w:val="nil"/>
              <w:right w:val="nil"/>
            </w:tcBorders>
            <w:shd w:val="clear" w:color="auto" w:fill="auto"/>
            <w:noWrap/>
            <w:vAlign w:val="bottom"/>
            <w:hideMark/>
          </w:tcPr>
          <w:p w14:paraId="782916FE" w14:textId="77777777" w:rsidR="00636F83" w:rsidRPr="002A4574" w:rsidDel="004D1E0E" w:rsidRDefault="00636F83" w:rsidP="00636F83">
            <w:pPr>
              <w:jc w:val="right"/>
              <w:rPr>
                <w:del w:id="2211" w:author="TF 112518" w:date="2018-11-26T22:49:00Z"/>
                <w:rFonts w:ascii="Calibri" w:hAnsi="Calibri"/>
                <w:color w:val="000000"/>
                <w:sz w:val="18"/>
                <w:szCs w:val="18"/>
              </w:rPr>
            </w:pPr>
            <w:del w:id="2212" w:author="TF 112518" w:date="2018-11-26T22:49:00Z">
              <w:r w:rsidRPr="002A4574" w:rsidDel="004D1E0E">
                <w:rPr>
                  <w:rFonts w:ascii="Calibri" w:hAnsi="Calibri"/>
                  <w:color w:val="000000"/>
                  <w:sz w:val="18"/>
                  <w:szCs w:val="18"/>
                </w:rPr>
                <w:delText>California</w:delText>
              </w:r>
            </w:del>
          </w:p>
        </w:tc>
      </w:tr>
      <w:tr w:rsidR="00636F83" w:rsidRPr="002A4574" w:rsidDel="004D1E0E" w14:paraId="78291706" w14:textId="77777777" w:rsidTr="004E0C14">
        <w:trPr>
          <w:gridAfter w:val="1"/>
          <w:wAfter w:w="38" w:type="dxa"/>
          <w:trHeight w:val="240"/>
          <w:del w:id="2213" w:author="TF 112518" w:date="2018-11-26T22:49:00Z"/>
        </w:trPr>
        <w:tc>
          <w:tcPr>
            <w:tcW w:w="984" w:type="dxa"/>
            <w:gridSpan w:val="2"/>
            <w:tcBorders>
              <w:top w:val="nil"/>
              <w:left w:val="nil"/>
              <w:bottom w:val="nil"/>
              <w:right w:val="nil"/>
            </w:tcBorders>
            <w:shd w:val="clear" w:color="auto" w:fill="auto"/>
            <w:noWrap/>
            <w:vAlign w:val="bottom"/>
            <w:hideMark/>
          </w:tcPr>
          <w:p w14:paraId="78291700" w14:textId="77777777" w:rsidR="00636F83" w:rsidRPr="002A4574" w:rsidDel="004D1E0E" w:rsidRDefault="00636F83" w:rsidP="00636F83">
            <w:pPr>
              <w:jc w:val="right"/>
              <w:rPr>
                <w:del w:id="2214" w:author="TF 112518" w:date="2018-11-26T22:49:00Z"/>
                <w:rFonts w:ascii="Calibri" w:hAnsi="Calibri"/>
                <w:color w:val="000000"/>
                <w:sz w:val="18"/>
                <w:szCs w:val="18"/>
              </w:rPr>
            </w:pPr>
            <w:del w:id="2215" w:author="TF 112518" w:date="2018-11-26T22:49:00Z">
              <w:r w:rsidRPr="002A4574" w:rsidDel="004D1E0E">
                <w:rPr>
                  <w:rFonts w:ascii="Calibri" w:hAnsi="Calibri"/>
                  <w:color w:val="000000"/>
                  <w:sz w:val="18"/>
                  <w:szCs w:val="18"/>
                </w:rPr>
                <w:delText>723890</w:delText>
              </w:r>
            </w:del>
          </w:p>
        </w:tc>
        <w:tc>
          <w:tcPr>
            <w:tcW w:w="818" w:type="dxa"/>
            <w:gridSpan w:val="2"/>
            <w:tcBorders>
              <w:top w:val="nil"/>
              <w:left w:val="nil"/>
              <w:bottom w:val="nil"/>
              <w:right w:val="nil"/>
            </w:tcBorders>
            <w:shd w:val="clear" w:color="auto" w:fill="auto"/>
            <w:noWrap/>
            <w:vAlign w:val="bottom"/>
            <w:hideMark/>
          </w:tcPr>
          <w:p w14:paraId="78291701" w14:textId="77777777" w:rsidR="00636F83" w:rsidRPr="002A4574" w:rsidDel="004D1E0E" w:rsidRDefault="00636F83" w:rsidP="00636F83">
            <w:pPr>
              <w:jc w:val="right"/>
              <w:rPr>
                <w:del w:id="2216" w:author="TF 112518" w:date="2018-11-26T22:49:00Z"/>
                <w:rFonts w:ascii="Calibri" w:hAnsi="Calibri"/>
                <w:color w:val="000000"/>
                <w:sz w:val="18"/>
                <w:szCs w:val="18"/>
              </w:rPr>
            </w:pPr>
            <w:del w:id="2217" w:author="TF 112518" w:date="2018-11-26T22:49:00Z">
              <w:r w:rsidRPr="002A4574" w:rsidDel="004D1E0E">
                <w:rPr>
                  <w:rFonts w:ascii="Calibri" w:hAnsi="Calibri"/>
                  <w:color w:val="000000"/>
                  <w:sz w:val="18"/>
                  <w:szCs w:val="18"/>
                </w:rPr>
                <w:delText>0.45</w:delText>
              </w:r>
            </w:del>
          </w:p>
        </w:tc>
        <w:tc>
          <w:tcPr>
            <w:tcW w:w="4955" w:type="dxa"/>
            <w:tcBorders>
              <w:top w:val="nil"/>
              <w:left w:val="nil"/>
              <w:bottom w:val="nil"/>
              <w:right w:val="nil"/>
            </w:tcBorders>
            <w:shd w:val="clear" w:color="auto" w:fill="auto"/>
            <w:noWrap/>
            <w:vAlign w:val="bottom"/>
            <w:hideMark/>
          </w:tcPr>
          <w:p w14:paraId="78291702" w14:textId="77777777" w:rsidR="00636F83" w:rsidRPr="002A4574" w:rsidDel="004D1E0E" w:rsidRDefault="00636F83" w:rsidP="00636F83">
            <w:pPr>
              <w:rPr>
                <w:del w:id="2218" w:author="TF 112518" w:date="2018-11-26T22:49:00Z"/>
                <w:rFonts w:ascii="Calibri" w:hAnsi="Calibri"/>
                <w:color w:val="000000"/>
                <w:sz w:val="18"/>
                <w:szCs w:val="18"/>
              </w:rPr>
            </w:pPr>
            <w:del w:id="2219" w:author="TF 112518" w:date="2018-11-26T22:49:00Z">
              <w:r w:rsidRPr="002A4574" w:rsidDel="004D1E0E">
                <w:rPr>
                  <w:rFonts w:ascii="Calibri" w:hAnsi="Calibri"/>
                  <w:color w:val="000000"/>
                  <w:sz w:val="18"/>
                  <w:szCs w:val="18"/>
                </w:rPr>
                <w:delText xml:space="preserve">Fresno Yosemite Intl AP </w:delText>
              </w:r>
            </w:del>
          </w:p>
        </w:tc>
        <w:tc>
          <w:tcPr>
            <w:tcW w:w="1451" w:type="dxa"/>
            <w:gridSpan w:val="2"/>
            <w:tcBorders>
              <w:top w:val="nil"/>
              <w:left w:val="nil"/>
              <w:bottom w:val="nil"/>
              <w:right w:val="nil"/>
            </w:tcBorders>
            <w:shd w:val="clear" w:color="auto" w:fill="auto"/>
            <w:noWrap/>
            <w:vAlign w:val="bottom"/>
            <w:hideMark/>
          </w:tcPr>
          <w:p w14:paraId="78291703" w14:textId="77777777" w:rsidR="00636F83" w:rsidRPr="002A4574" w:rsidDel="004D1E0E" w:rsidRDefault="00636F83" w:rsidP="00636F83">
            <w:pPr>
              <w:jc w:val="right"/>
              <w:rPr>
                <w:del w:id="2220" w:author="TF 112518" w:date="2018-11-26T22:49:00Z"/>
                <w:rFonts w:ascii="Calibri" w:hAnsi="Calibri"/>
                <w:color w:val="000000"/>
                <w:sz w:val="18"/>
                <w:szCs w:val="18"/>
              </w:rPr>
            </w:pPr>
            <w:del w:id="2221" w:author="TF 112518" w:date="2018-11-26T22:49:00Z">
              <w:r w:rsidRPr="002A4574" w:rsidDel="004D1E0E">
                <w:rPr>
                  <w:rFonts w:ascii="Calibri" w:hAnsi="Calibri"/>
                  <w:color w:val="000000"/>
                  <w:sz w:val="18"/>
                  <w:szCs w:val="18"/>
                </w:rPr>
                <w:delText>36.78</w:delText>
              </w:r>
            </w:del>
          </w:p>
        </w:tc>
        <w:tc>
          <w:tcPr>
            <w:tcW w:w="1420" w:type="dxa"/>
            <w:gridSpan w:val="2"/>
            <w:tcBorders>
              <w:top w:val="nil"/>
              <w:left w:val="nil"/>
              <w:bottom w:val="nil"/>
              <w:right w:val="nil"/>
            </w:tcBorders>
            <w:shd w:val="clear" w:color="auto" w:fill="auto"/>
            <w:noWrap/>
            <w:vAlign w:val="bottom"/>
            <w:hideMark/>
          </w:tcPr>
          <w:p w14:paraId="78291704" w14:textId="77777777" w:rsidR="00636F83" w:rsidRPr="002A4574" w:rsidDel="004D1E0E" w:rsidRDefault="00636F83" w:rsidP="00636F83">
            <w:pPr>
              <w:jc w:val="right"/>
              <w:rPr>
                <w:del w:id="2222" w:author="TF 112518" w:date="2018-11-26T22:49:00Z"/>
                <w:rFonts w:ascii="Calibri" w:hAnsi="Calibri"/>
                <w:color w:val="000000"/>
                <w:sz w:val="18"/>
                <w:szCs w:val="18"/>
              </w:rPr>
            </w:pPr>
            <w:del w:id="2223" w:author="TF 112518" w:date="2018-11-26T22:49:00Z">
              <w:r w:rsidRPr="002A4574" w:rsidDel="004D1E0E">
                <w:rPr>
                  <w:rFonts w:ascii="Calibri" w:hAnsi="Calibri"/>
                  <w:color w:val="000000"/>
                  <w:sz w:val="18"/>
                  <w:szCs w:val="18"/>
                </w:rPr>
                <w:delText>–119.72</w:delText>
              </w:r>
            </w:del>
          </w:p>
        </w:tc>
        <w:tc>
          <w:tcPr>
            <w:tcW w:w="1293" w:type="dxa"/>
            <w:tcBorders>
              <w:top w:val="nil"/>
              <w:left w:val="nil"/>
              <w:bottom w:val="nil"/>
              <w:right w:val="nil"/>
            </w:tcBorders>
            <w:shd w:val="clear" w:color="auto" w:fill="auto"/>
            <w:noWrap/>
            <w:vAlign w:val="bottom"/>
            <w:hideMark/>
          </w:tcPr>
          <w:p w14:paraId="78291705" w14:textId="77777777" w:rsidR="00636F83" w:rsidRPr="002A4574" w:rsidDel="004D1E0E" w:rsidRDefault="00636F83" w:rsidP="00636F83">
            <w:pPr>
              <w:jc w:val="right"/>
              <w:rPr>
                <w:del w:id="2224" w:author="TF 112518" w:date="2018-11-26T22:49:00Z"/>
                <w:rFonts w:ascii="Calibri" w:hAnsi="Calibri"/>
                <w:color w:val="000000"/>
                <w:sz w:val="18"/>
                <w:szCs w:val="18"/>
              </w:rPr>
            </w:pPr>
            <w:del w:id="2225" w:author="TF 112518" w:date="2018-11-26T22:49:00Z">
              <w:r w:rsidRPr="002A4574" w:rsidDel="004D1E0E">
                <w:rPr>
                  <w:rFonts w:ascii="Calibri" w:hAnsi="Calibri"/>
                  <w:color w:val="000000"/>
                  <w:sz w:val="18"/>
                  <w:szCs w:val="18"/>
                </w:rPr>
                <w:delText>California</w:delText>
              </w:r>
            </w:del>
          </w:p>
        </w:tc>
      </w:tr>
      <w:tr w:rsidR="00636F83" w:rsidRPr="002A4574" w:rsidDel="004D1E0E" w14:paraId="7829170D" w14:textId="77777777" w:rsidTr="004E0C14">
        <w:trPr>
          <w:gridAfter w:val="1"/>
          <w:wAfter w:w="38" w:type="dxa"/>
          <w:trHeight w:val="240"/>
          <w:del w:id="2226" w:author="TF 112518" w:date="2018-11-26T22:49:00Z"/>
        </w:trPr>
        <w:tc>
          <w:tcPr>
            <w:tcW w:w="984" w:type="dxa"/>
            <w:gridSpan w:val="2"/>
            <w:tcBorders>
              <w:top w:val="nil"/>
              <w:left w:val="nil"/>
              <w:bottom w:val="nil"/>
              <w:right w:val="nil"/>
            </w:tcBorders>
            <w:shd w:val="clear" w:color="auto" w:fill="auto"/>
            <w:noWrap/>
            <w:vAlign w:val="bottom"/>
            <w:hideMark/>
          </w:tcPr>
          <w:p w14:paraId="78291707" w14:textId="77777777" w:rsidR="00636F83" w:rsidRPr="002A4574" w:rsidDel="004D1E0E" w:rsidRDefault="00636F83" w:rsidP="00636F83">
            <w:pPr>
              <w:jc w:val="right"/>
              <w:rPr>
                <w:del w:id="2227" w:author="TF 112518" w:date="2018-11-26T22:49:00Z"/>
                <w:rFonts w:ascii="Calibri" w:hAnsi="Calibri"/>
                <w:color w:val="000000"/>
                <w:sz w:val="18"/>
                <w:szCs w:val="18"/>
              </w:rPr>
            </w:pPr>
            <w:del w:id="2228" w:author="TF 112518" w:date="2018-11-26T22:49:00Z">
              <w:r w:rsidRPr="002A4574" w:rsidDel="004D1E0E">
                <w:rPr>
                  <w:rFonts w:ascii="Calibri" w:hAnsi="Calibri"/>
                  <w:color w:val="000000"/>
                  <w:sz w:val="18"/>
                  <w:szCs w:val="18"/>
                </w:rPr>
                <w:delText>723895</w:delText>
              </w:r>
            </w:del>
          </w:p>
        </w:tc>
        <w:tc>
          <w:tcPr>
            <w:tcW w:w="818" w:type="dxa"/>
            <w:gridSpan w:val="2"/>
            <w:tcBorders>
              <w:top w:val="nil"/>
              <w:left w:val="nil"/>
              <w:bottom w:val="nil"/>
              <w:right w:val="nil"/>
            </w:tcBorders>
            <w:shd w:val="clear" w:color="auto" w:fill="auto"/>
            <w:noWrap/>
            <w:vAlign w:val="bottom"/>
            <w:hideMark/>
          </w:tcPr>
          <w:p w14:paraId="78291708" w14:textId="77777777" w:rsidR="00636F83" w:rsidRPr="002A4574" w:rsidDel="004D1E0E" w:rsidRDefault="00636F83" w:rsidP="00636F83">
            <w:pPr>
              <w:jc w:val="right"/>
              <w:rPr>
                <w:del w:id="2229" w:author="TF 112518" w:date="2018-11-26T22:49:00Z"/>
                <w:rFonts w:ascii="Calibri" w:hAnsi="Calibri"/>
                <w:color w:val="000000"/>
                <w:sz w:val="18"/>
                <w:szCs w:val="18"/>
              </w:rPr>
            </w:pPr>
            <w:del w:id="2230" w:author="TF 112518" w:date="2018-11-26T22:49:00Z">
              <w:r w:rsidRPr="002A4574" w:rsidDel="004D1E0E">
                <w:rPr>
                  <w:rFonts w:ascii="Calibri" w:hAnsi="Calibri"/>
                  <w:color w:val="000000"/>
                  <w:sz w:val="18"/>
                  <w:szCs w:val="18"/>
                </w:rPr>
                <w:delText>0.42</w:delText>
              </w:r>
            </w:del>
          </w:p>
        </w:tc>
        <w:tc>
          <w:tcPr>
            <w:tcW w:w="4955" w:type="dxa"/>
            <w:tcBorders>
              <w:top w:val="nil"/>
              <w:left w:val="nil"/>
              <w:bottom w:val="nil"/>
              <w:right w:val="nil"/>
            </w:tcBorders>
            <w:shd w:val="clear" w:color="auto" w:fill="auto"/>
            <w:noWrap/>
            <w:vAlign w:val="bottom"/>
            <w:hideMark/>
          </w:tcPr>
          <w:p w14:paraId="78291709" w14:textId="77777777" w:rsidR="00636F83" w:rsidRPr="002A4574" w:rsidDel="004D1E0E" w:rsidRDefault="00636F83" w:rsidP="00636F83">
            <w:pPr>
              <w:rPr>
                <w:del w:id="2231" w:author="TF 112518" w:date="2018-11-26T22:49:00Z"/>
                <w:rFonts w:ascii="Calibri" w:hAnsi="Calibri"/>
                <w:color w:val="000000"/>
                <w:sz w:val="18"/>
                <w:szCs w:val="18"/>
              </w:rPr>
            </w:pPr>
            <w:del w:id="2232" w:author="TF 112518" w:date="2018-11-26T22:49:00Z">
              <w:r w:rsidRPr="002A4574" w:rsidDel="004D1E0E">
                <w:rPr>
                  <w:rFonts w:ascii="Calibri" w:hAnsi="Calibri"/>
                  <w:color w:val="000000"/>
                  <w:sz w:val="18"/>
                  <w:szCs w:val="18"/>
                </w:rPr>
                <w:delText xml:space="preserve">Porterville (AWOS) </w:delText>
              </w:r>
            </w:del>
          </w:p>
        </w:tc>
        <w:tc>
          <w:tcPr>
            <w:tcW w:w="1451" w:type="dxa"/>
            <w:gridSpan w:val="2"/>
            <w:tcBorders>
              <w:top w:val="nil"/>
              <w:left w:val="nil"/>
              <w:bottom w:val="nil"/>
              <w:right w:val="nil"/>
            </w:tcBorders>
            <w:shd w:val="clear" w:color="auto" w:fill="auto"/>
            <w:noWrap/>
            <w:vAlign w:val="bottom"/>
            <w:hideMark/>
          </w:tcPr>
          <w:p w14:paraId="7829170A" w14:textId="77777777" w:rsidR="00636F83" w:rsidRPr="002A4574" w:rsidDel="004D1E0E" w:rsidRDefault="00636F83" w:rsidP="00636F83">
            <w:pPr>
              <w:jc w:val="right"/>
              <w:rPr>
                <w:del w:id="2233" w:author="TF 112518" w:date="2018-11-26T22:49:00Z"/>
                <w:rFonts w:ascii="Calibri" w:hAnsi="Calibri"/>
                <w:color w:val="000000"/>
                <w:sz w:val="18"/>
                <w:szCs w:val="18"/>
              </w:rPr>
            </w:pPr>
            <w:del w:id="2234" w:author="TF 112518" w:date="2018-11-26T22:49:00Z">
              <w:r w:rsidRPr="002A4574" w:rsidDel="004D1E0E">
                <w:rPr>
                  <w:rFonts w:ascii="Calibri" w:hAnsi="Calibri"/>
                  <w:color w:val="000000"/>
                  <w:sz w:val="18"/>
                  <w:szCs w:val="18"/>
                </w:rPr>
                <w:delText>36.03</w:delText>
              </w:r>
            </w:del>
          </w:p>
        </w:tc>
        <w:tc>
          <w:tcPr>
            <w:tcW w:w="1420" w:type="dxa"/>
            <w:gridSpan w:val="2"/>
            <w:tcBorders>
              <w:top w:val="nil"/>
              <w:left w:val="nil"/>
              <w:bottom w:val="nil"/>
              <w:right w:val="nil"/>
            </w:tcBorders>
            <w:shd w:val="clear" w:color="auto" w:fill="auto"/>
            <w:noWrap/>
            <w:vAlign w:val="bottom"/>
            <w:hideMark/>
          </w:tcPr>
          <w:p w14:paraId="7829170B" w14:textId="77777777" w:rsidR="00636F83" w:rsidRPr="002A4574" w:rsidDel="004D1E0E" w:rsidRDefault="00636F83" w:rsidP="00636F83">
            <w:pPr>
              <w:jc w:val="right"/>
              <w:rPr>
                <w:del w:id="2235" w:author="TF 112518" w:date="2018-11-26T22:49:00Z"/>
                <w:rFonts w:ascii="Calibri" w:hAnsi="Calibri"/>
                <w:color w:val="000000"/>
                <w:sz w:val="18"/>
                <w:szCs w:val="18"/>
              </w:rPr>
            </w:pPr>
            <w:del w:id="2236" w:author="TF 112518" w:date="2018-11-26T22:49:00Z">
              <w:r w:rsidRPr="002A4574" w:rsidDel="004D1E0E">
                <w:rPr>
                  <w:rFonts w:ascii="Calibri" w:hAnsi="Calibri"/>
                  <w:color w:val="000000"/>
                  <w:sz w:val="18"/>
                  <w:szCs w:val="18"/>
                </w:rPr>
                <w:delText>–119.07</w:delText>
              </w:r>
            </w:del>
          </w:p>
        </w:tc>
        <w:tc>
          <w:tcPr>
            <w:tcW w:w="1293" w:type="dxa"/>
            <w:tcBorders>
              <w:top w:val="nil"/>
              <w:left w:val="nil"/>
              <w:bottom w:val="nil"/>
              <w:right w:val="nil"/>
            </w:tcBorders>
            <w:shd w:val="clear" w:color="auto" w:fill="auto"/>
            <w:noWrap/>
            <w:vAlign w:val="bottom"/>
            <w:hideMark/>
          </w:tcPr>
          <w:p w14:paraId="7829170C" w14:textId="77777777" w:rsidR="00636F83" w:rsidRPr="002A4574" w:rsidDel="004D1E0E" w:rsidRDefault="00636F83" w:rsidP="00636F83">
            <w:pPr>
              <w:jc w:val="right"/>
              <w:rPr>
                <w:del w:id="2237" w:author="TF 112518" w:date="2018-11-26T22:49:00Z"/>
                <w:rFonts w:ascii="Calibri" w:hAnsi="Calibri"/>
                <w:color w:val="000000"/>
                <w:sz w:val="18"/>
                <w:szCs w:val="18"/>
              </w:rPr>
            </w:pPr>
            <w:del w:id="2238" w:author="TF 112518" w:date="2018-11-26T22:49:00Z">
              <w:r w:rsidRPr="002A4574" w:rsidDel="004D1E0E">
                <w:rPr>
                  <w:rFonts w:ascii="Calibri" w:hAnsi="Calibri"/>
                  <w:color w:val="000000"/>
                  <w:sz w:val="18"/>
                  <w:szCs w:val="18"/>
                </w:rPr>
                <w:delText>California</w:delText>
              </w:r>
            </w:del>
          </w:p>
        </w:tc>
      </w:tr>
      <w:tr w:rsidR="00636F83" w:rsidRPr="002A4574" w:rsidDel="004D1E0E" w14:paraId="78291714" w14:textId="77777777" w:rsidTr="004E0C14">
        <w:trPr>
          <w:gridAfter w:val="1"/>
          <w:wAfter w:w="38" w:type="dxa"/>
          <w:trHeight w:val="240"/>
          <w:del w:id="2239" w:author="TF 112518" w:date="2018-11-26T22:49:00Z"/>
        </w:trPr>
        <w:tc>
          <w:tcPr>
            <w:tcW w:w="984" w:type="dxa"/>
            <w:gridSpan w:val="2"/>
            <w:tcBorders>
              <w:top w:val="nil"/>
              <w:left w:val="nil"/>
              <w:bottom w:val="nil"/>
              <w:right w:val="nil"/>
            </w:tcBorders>
            <w:shd w:val="clear" w:color="auto" w:fill="auto"/>
            <w:noWrap/>
            <w:vAlign w:val="bottom"/>
            <w:hideMark/>
          </w:tcPr>
          <w:p w14:paraId="7829170E" w14:textId="77777777" w:rsidR="00636F83" w:rsidRPr="002A4574" w:rsidDel="004D1E0E" w:rsidRDefault="00636F83" w:rsidP="00636F83">
            <w:pPr>
              <w:jc w:val="right"/>
              <w:rPr>
                <w:del w:id="2240" w:author="TF 112518" w:date="2018-11-26T22:49:00Z"/>
                <w:rFonts w:ascii="Calibri" w:hAnsi="Calibri"/>
                <w:color w:val="000000"/>
                <w:sz w:val="18"/>
                <w:szCs w:val="18"/>
              </w:rPr>
            </w:pPr>
            <w:del w:id="2241" w:author="TF 112518" w:date="2018-11-26T22:49:00Z">
              <w:r w:rsidRPr="002A4574" w:rsidDel="004D1E0E">
                <w:rPr>
                  <w:rFonts w:ascii="Calibri" w:hAnsi="Calibri"/>
                  <w:color w:val="000000"/>
                  <w:sz w:val="18"/>
                  <w:szCs w:val="18"/>
                </w:rPr>
                <w:delText>723896</w:delText>
              </w:r>
            </w:del>
          </w:p>
        </w:tc>
        <w:tc>
          <w:tcPr>
            <w:tcW w:w="818" w:type="dxa"/>
            <w:gridSpan w:val="2"/>
            <w:tcBorders>
              <w:top w:val="nil"/>
              <w:left w:val="nil"/>
              <w:bottom w:val="nil"/>
              <w:right w:val="nil"/>
            </w:tcBorders>
            <w:shd w:val="clear" w:color="auto" w:fill="auto"/>
            <w:noWrap/>
            <w:vAlign w:val="bottom"/>
            <w:hideMark/>
          </w:tcPr>
          <w:p w14:paraId="7829170F" w14:textId="77777777" w:rsidR="00636F83" w:rsidRPr="002A4574" w:rsidDel="004D1E0E" w:rsidRDefault="00636F83" w:rsidP="00636F83">
            <w:pPr>
              <w:jc w:val="right"/>
              <w:rPr>
                <w:del w:id="2242" w:author="TF 112518" w:date="2018-11-26T22:49:00Z"/>
                <w:rFonts w:ascii="Calibri" w:hAnsi="Calibri"/>
                <w:color w:val="000000"/>
                <w:sz w:val="18"/>
                <w:szCs w:val="18"/>
              </w:rPr>
            </w:pPr>
            <w:del w:id="2243" w:author="TF 112518" w:date="2018-11-26T22:49:00Z">
              <w:r w:rsidRPr="002A4574" w:rsidDel="004D1E0E">
                <w:rPr>
                  <w:rFonts w:ascii="Calibri" w:hAnsi="Calibri"/>
                  <w:color w:val="000000"/>
                  <w:sz w:val="18"/>
                  <w:szCs w:val="18"/>
                </w:rPr>
                <w:delText>0.43</w:delText>
              </w:r>
            </w:del>
          </w:p>
        </w:tc>
        <w:tc>
          <w:tcPr>
            <w:tcW w:w="4955" w:type="dxa"/>
            <w:tcBorders>
              <w:top w:val="nil"/>
              <w:left w:val="nil"/>
              <w:bottom w:val="nil"/>
              <w:right w:val="nil"/>
            </w:tcBorders>
            <w:shd w:val="clear" w:color="auto" w:fill="auto"/>
            <w:noWrap/>
            <w:vAlign w:val="bottom"/>
            <w:hideMark/>
          </w:tcPr>
          <w:p w14:paraId="78291710" w14:textId="77777777" w:rsidR="00636F83" w:rsidRPr="002A4574" w:rsidDel="004D1E0E" w:rsidRDefault="00636F83" w:rsidP="00636F83">
            <w:pPr>
              <w:rPr>
                <w:del w:id="2244" w:author="TF 112518" w:date="2018-11-26T22:49:00Z"/>
                <w:rFonts w:ascii="Calibri" w:hAnsi="Calibri"/>
                <w:color w:val="000000"/>
                <w:sz w:val="18"/>
                <w:szCs w:val="18"/>
              </w:rPr>
            </w:pPr>
            <w:del w:id="2245" w:author="TF 112518" w:date="2018-11-26T22:49:00Z">
              <w:r w:rsidRPr="002A4574" w:rsidDel="004D1E0E">
                <w:rPr>
                  <w:rFonts w:ascii="Calibri" w:hAnsi="Calibri"/>
                  <w:color w:val="000000"/>
                  <w:sz w:val="18"/>
                  <w:szCs w:val="18"/>
                </w:rPr>
                <w:delText xml:space="preserve">Visalia Muni (AWOS) </w:delText>
              </w:r>
            </w:del>
          </w:p>
        </w:tc>
        <w:tc>
          <w:tcPr>
            <w:tcW w:w="1451" w:type="dxa"/>
            <w:gridSpan w:val="2"/>
            <w:tcBorders>
              <w:top w:val="nil"/>
              <w:left w:val="nil"/>
              <w:bottom w:val="nil"/>
              <w:right w:val="nil"/>
            </w:tcBorders>
            <w:shd w:val="clear" w:color="auto" w:fill="auto"/>
            <w:noWrap/>
            <w:vAlign w:val="bottom"/>
            <w:hideMark/>
          </w:tcPr>
          <w:p w14:paraId="78291711" w14:textId="77777777" w:rsidR="00636F83" w:rsidRPr="002A4574" w:rsidDel="004D1E0E" w:rsidRDefault="00636F83" w:rsidP="00636F83">
            <w:pPr>
              <w:jc w:val="right"/>
              <w:rPr>
                <w:del w:id="2246" w:author="TF 112518" w:date="2018-11-26T22:49:00Z"/>
                <w:rFonts w:ascii="Calibri" w:hAnsi="Calibri"/>
                <w:color w:val="000000"/>
                <w:sz w:val="18"/>
                <w:szCs w:val="18"/>
              </w:rPr>
            </w:pPr>
            <w:del w:id="2247" w:author="TF 112518" w:date="2018-11-26T22:49:00Z">
              <w:r w:rsidRPr="002A4574" w:rsidDel="004D1E0E">
                <w:rPr>
                  <w:rFonts w:ascii="Calibri" w:hAnsi="Calibri"/>
                  <w:color w:val="000000"/>
                  <w:sz w:val="18"/>
                  <w:szCs w:val="18"/>
                </w:rPr>
                <w:delText>36.32</w:delText>
              </w:r>
            </w:del>
          </w:p>
        </w:tc>
        <w:tc>
          <w:tcPr>
            <w:tcW w:w="1420" w:type="dxa"/>
            <w:gridSpan w:val="2"/>
            <w:tcBorders>
              <w:top w:val="nil"/>
              <w:left w:val="nil"/>
              <w:bottom w:val="nil"/>
              <w:right w:val="nil"/>
            </w:tcBorders>
            <w:shd w:val="clear" w:color="auto" w:fill="auto"/>
            <w:noWrap/>
            <w:vAlign w:val="bottom"/>
            <w:hideMark/>
          </w:tcPr>
          <w:p w14:paraId="78291712" w14:textId="77777777" w:rsidR="00636F83" w:rsidRPr="002A4574" w:rsidDel="004D1E0E" w:rsidRDefault="00636F83" w:rsidP="00636F83">
            <w:pPr>
              <w:jc w:val="right"/>
              <w:rPr>
                <w:del w:id="2248" w:author="TF 112518" w:date="2018-11-26T22:49:00Z"/>
                <w:rFonts w:ascii="Calibri" w:hAnsi="Calibri"/>
                <w:color w:val="000000"/>
                <w:sz w:val="18"/>
                <w:szCs w:val="18"/>
              </w:rPr>
            </w:pPr>
            <w:del w:id="2249" w:author="TF 112518" w:date="2018-11-26T22:49:00Z">
              <w:r w:rsidRPr="002A4574" w:rsidDel="004D1E0E">
                <w:rPr>
                  <w:rFonts w:ascii="Calibri" w:hAnsi="Calibri"/>
                  <w:color w:val="000000"/>
                  <w:sz w:val="18"/>
                  <w:szCs w:val="18"/>
                </w:rPr>
                <w:delText>–119.40</w:delText>
              </w:r>
            </w:del>
          </w:p>
        </w:tc>
        <w:tc>
          <w:tcPr>
            <w:tcW w:w="1293" w:type="dxa"/>
            <w:tcBorders>
              <w:top w:val="nil"/>
              <w:left w:val="nil"/>
              <w:bottom w:val="nil"/>
              <w:right w:val="nil"/>
            </w:tcBorders>
            <w:shd w:val="clear" w:color="auto" w:fill="auto"/>
            <w:noWrap/>
            <w:vAlign w:val="bottom"/>
            <w:hideMark/>
          </w:tcPr>
          <w:p w14:paraId="78291713" w14:textId="77777777" w:rsidR="00636F83" w:rsidRPr="002A4574" w:rsidDel="004D1E0E" w:rsidRDefault="00636F83" w:rsidP="00636F83">
            <w:pPr>
              <w:jc w:val="right"/>
              <w:rPr>
                <w:del w:id="2250" w:author="TF 112518" w:date="2018-11-26T22:49:00Z"/>
                <w:rFonts w:ascii="Calibri" w:hAnsi="Calibri"/>
                <w:color w:val="000000"/>
                <w:sz w:val="18"/>
                <w:szCs w:val="18"/>
              </w:rPr>
            </w:pPr>
            <w:del w:id="2251" w:author="TF 112518" w:date="2018-11-26T22:49:00Z">
              <w:r w:rsidRPr="002A4574" w:rsidDel="004D1E0E">
                <w:rPr>
                  <w:rFonts w:ascii="Calibri" w:hAnsi="Calibri"/>
                  <w:color w:val="000000"/>
                  <w:sz w:val="18"/>
                  <w:szCs w:val="18"/>
                </w:rPr>
                <w:delText>California</w:delText>
              </w:r>
            </w:del>
          </w:p>
        </w:tc>
      </w:tr>
      <w:tr w:rsidR="00636F83" w:rsidRPr="002A4574" w:rsidDel="004D1E0E" w14:paraId="7829171B" w14:textId="77777777" w:rsidTr="004E0C14">
        <w:trPr>
          <w:gridAfter w:val="1"/>
          <w:wAfter w:w="38" w:type="dxa"/>
          <w:trHeight w:val="240"/>
          <w:del w:id="2252" w:author="TF 112518" w:date="2018-11-26T22:49:00Z"/>
        </w:trPr>
        <w:tc>
          <w:tcPr>
            <w:tcW w:w="984" w:type="dxa"/>
            <w:gridSpan w:val="2"/>
            <w:tcBorders>
              <w:top w:val="nil"/>
              <w:left w:val="nil"/>
              <w:bottom w:val="nil"/>
              <w:right w:val="nil"/>
            </w:tcBorders>
            <w:shd w:val="clear" w:color="auto" w:fill="auto"/>
            <w:noWrap/>
            <w:vAlign w:val="bottom"/>
            <w:hideMark/>
          </w:tcPr>
          <w:p w14:paraId="78291715" w14:textId="77777777" w:rsidR="00636F83" w:rsidRPr="002A4574" w:rsidDel="004D1E0E" w:rsidRDefault="00636F83" w:rsidP="00636F83">
            <w:pPr>
              <w:jc w:val="right"/>
              <w:rPr>
                <w:del w:id="2253" w:author="TF 112518" w:date="2018-11-26T22:49:00Z"/>
                <w:rFonts w:ascii="Calibri" w:hAnsi="Calibri"/>
                <w:color w:val="000000"/>
                <w:sz w:val="18"/>
                <w:szCs w:val="18"/>
              </w:rPr>
            </w:pPr>
            <w:del w:id="2254" w:author="TF 112518" w:date="2018-11-26T22:49:00Z">
              <w:r w:rsidRPr="002A4574" w:rsidDel="004D1E0E">
                <w:rPr>
                  <w:rFonts w:ascii="Calibri" w:hAnsi="Calibri"/>
                  <w:color w:val="000000"/>
                  <w:sz w:val="18"/>
                  <w:szCs w:val="18"/>
                </w:rPr>
                <w:delText>723910</w:delText>
              </w:r>
            </w:del>
          </w:p>
        </w:tc>
        <w:tc>
          <w:tcPr>
            <w:tcW w:w="818" w:type="dxa"/>
            <w:gridSpan w:val="2"/>
            <w:tcBorders>
              <w:top w:val="nil"/>
              <w:left w:val="nil"/>
              <w:bottom w:val="nil"/>
              <w:right w:val="nil"/>
            </w:tcBorders>
            <w:shd w:val="clear" w:color="auto" w:fill="auto"/>
            <w:noWrap/>
            <w:vAlign w:val="bottom"/>
            <w:hideMark/>
          </w:tcPr>
          <w:p w14:paraId="78291716" w14:textId="77777777" w:rsidR="00636F83" w:rsidRPr="002A4574" w:rsidDel="004D1E0E" w:rsidRDefault="00636F83" w:rsidP="00636F83">
            <w:pPr>
              <w:jc w:val="right"/>
              <w:rPr>
                <w:del w:id="2255" w:author="TF 112518" w:date="2018-11-26T22:49:00Z"/>
                <w:rFonts w:ascii="Calibri" w:hAnsi="Calibri"/>
                <w:color w:val="000000"/>
                <w:sz w:val="18"/>
                <w:szCs w:val="18"/>
              </w:rPr>
            </w:pPr>
            <w:del w:id="2256" w:author="TF 112518" w:date="2018-11-26T22:49:00Z">
              <w:r w:rsidRPr="002A4574" w:rsidDel="004D1E0E">
                <w:rPr>
                  <w:rFonts w:ascii="Calibri" w:hAnsi="Calibri"/>
                  <w:color w:val="000000"/>
                  <w:sz w:val="18"/>
                  <w:szCs w:val="18"/>
                </w:rPr>
                <w:delText>0.45</w:delText>
              </w:r>
            </w:del>
          </w:p>
        </w:tc>
        <w:tc>
          <w:tcPr>
            <w:tcW w:w="4955" w:type="dxa"/>
            <w:tcBorders>
              <w:top w:val="nil"/>
              <w:left w:val="nil"/>
              <w:bottom w:val="nil"/>
              <w:right w:val="nil"/>
            </w:tcBorders>
            <w:shd w:val="clear" w:color="auto" w:fill="auto"/>
            <w:noWrap/>
            <w:vAlign w:val="bottom"/>
            <w:hideMark/>
          </w:tcPr>
          <w:p w14:paraId="78291717" w14:textId="77777777" w:rsidR="00636F83" w:rsidRPr="002A4574" w:rsidDel="004D1E0E" w:rsidRDefault="00636F83" w:rsidP="00636F83">
            <w:pPr>
              <w:rPr>
                <w:del w:id="2257" w:author="TF 112518" w:date="2018-11-26T22:49:00Z"/>
                <w:rFonts w:ascii="Calibri" w:hAnsi="Calibri"/>
                <w:color w:val="000000"/>
                <w:sz w:val="18"/>
                <w:szCs w:val="18"/>
              </w:rPr>
            </w:pPr>
            <w:del w:id="2258" w:author="TF 112518" w:date="2018-11-26T22:49:00Z">
              <w:r w:rsidRPr="002A4574" w:rsidDel="004D1E0E">
                <w:rPr>
                  <w:rFonts w:ascii="Calibri" w:hAnsi="Calibri"/>
                  <w:color w:val="000000"/>
                  <w:sz w:val="18"/>
                  <w:szCs w:val="18"/>
                </w:rPr>
                <w:delText xml:space="preserve">Point Mugu Nf </w:delText>
              </w:r>
            </w:del>
          </w:p>
        </w:tc>
        <w:tc>
          <w:tcPr>
            <w:tcW w:w="1451" w:type="dxa"/>
            <w:gridSpan w:val="2"/>
            <w:tcBorders>
              <w:top w:val="nil"/>
              <w:left w:val="nil"/>
              <w:bottom w:val="nil"/>
              <w:right w:val="nil"/>
            </w:tcBorders>
            <w:shd w:val="clear" w:color="auto" w:fill="auto"/>
            <w:noWrap/>
            <w:vAlign w:val="bottom"/>
            <w:hideMark/>
          </w:tcPr>
          <w:p w14:paraId="78291718" w14:textId="77777777" w:rsidR="00636F83" w:rsidRPr="002A4574" w:rsidDel="004D1E0E" w:rsidRDefault="00636F83" w:rsidP="00636F83">
            <w:pPr>
              <w:jc w:val="right"/>
              <w:rPr>
                <w:del w:id="2259" w:author="TF 112518" w:date="2018-11-26T22:49:00Z"/>
                <w:rFonts w:ascii="Calibri" w:hAnsi="Calibri"/>
                <w:color w:val="000000"/>
                <w:sz w:val="18"/>
                <w:szCs w:val="18"/>
              </w:rPr>
            </w:pPr>
            <w:del w:id="2260" w:author="TF 112518" w:date="2018-11-26T22:49:00Z">
              <w:r w:rsidRPr="002A4574" w:rsidDel="004D1E0E">
                <w:rPr>
                  <w:rFonts w:ascii="Calibri" w:hAnsi="Calibri"/>
                  <w:color w:val="000000"/>
                  <w:sz w:val="18"/>
                  <w:szCs w:val="18"/>
                </w:rPr>
                <w:delText>34.12</w:delText>
              </w:r>
            </w:del>
          </w:p>
        </w:tc>
        <w:tc>
          <w:tcPr>
            <w:tcW w:w="1420" w:type="dxa"/>
            <w:gridSpan w:val="2"/>
            <w:tcBorders>
              <w:top w:val="nil"/>
              <w:left w:val="nil"/>
              <w:bottom w:val="nil"/>
              <w:right w:val="nil"/>
            </w:tcBorders>
            <w:shd w:val="clear" w:color="auto" w:fill="auto"/>
            <w:noWrap/>
            <w:vAlign w:val="bottom"/>
            <w:hideMark/>
          </w:tcPr>
          <w:p w14:paraId="78291719" w14:textId="77777777" w:rsidR="00636F83" w:rsidRPr="002A4574" w:rsidDel="004D1E0E" w:rsidRDefault="00636F83" w:rsidP="00636F83">
            <w:pPr>
              <w:jc w:val="right"/>
              <w:rPr>
                <w:del w:id="2261" w:author="TF 112518" w:date="2018-11-26T22:49:00Z"/>
                <w:rFonts w:ascii="Calibri" w:hAnsi="Calibri"/>
                <w:color w:val="000000"/>
                <w:sz w:val="18"/>
                <w:szCs w:val="18"/>
              </w:rPr>
            </w:pPr>
            <w:del w:id="2262" w:author="TF 112518" w:date="2018-11-26T22:49:00Z">
              <w:r w:rsidRPr="002A4574" w:rsidDel="004D1E0E">
                <w:rPr>
                  <w:rFonts w:ascii="Calibri" w:hAnsi="Calibri"/>
                  <w:color w:val="000000"/>
                  <w:sz w:val="18"/>
                  <w:szCs w:val="18"/>
                </w:rPr>
                <w:delText>–119.12</w:delText>
              </w:r>
            </w:del>
          </w:p>
        </w:tc>
        <w:tc>
          <w:tcPr>
            <w:tcW w:w="1293" w:type="dxa"/>
            <w:tcBorders>
              <w:top w:val="nil"/>
              <w:left w:val="nil"/>
              <w:bottom w:val="nil"/>
              <w:right w:val="nil"/>
            </w:tcBorders>
            <w:shd w:val="clear" w:color="auto" w:fill="auto"/>
            <w:noWrap/>
            <w:vAlign w:val="bottom"/>
            <w:hideMark/>
          </w:tcPr>
          <w:p w14:paraId="7829171A" w14:textId="77777777" w:rsidR="00636F83" w:rsidRPr="002A4574" w:rsidDel="004D1E0E" w:rsidRDefault="00636F83" w:rsidP="00636F83">
            <w:pPr>
              <w:jc w:val="right"/>
              <w:rPr>
                <w:del w:id="2263" w:author="TF 112518" w:date="2018-11-26T22:49:00Z"/>
                <w:rFonts w:ascii="Calibri" w:hAnsi="Calibri"/>
                <w:color w:val="000000"/>
                <w:sz w:val="18"/>
                <w:szCs w:val="18"/>
              </w:rPr>
            </w:pPr>
            <w:del w:id="2264" w:author="TF 112518" w:date="2018-11-26T22:49:00Z">
              <w:r w:rsidRPr="002A4574" w:rsidDel="004D1E0E">
                <w:rPr>
                  <w:rFonts w:ascii="Calibri" w:hAnsi="Calibri"/>
                  <w:color w:val="000000"/>
                  <w:sz w:val="18"/>
                  <w:szCs w:val="18"/>
                </w:rPr>
                <w:delText>California</w:delText>
              </w:r>
            </w:del>
          </w:p>
        </w:tc>
      </w:tr>
      <w:tr w:rsidR="00636F83" w:rsidRPr="002A4574" w:rsidDel="004D1E0E" w14:paraId="78291722" w14:textId="77777777" w:rsidTr="004E0C14">
        <w:trPr>
          <w:gridAfter w:val="1"/>
          <w:wAfter w:w="38" w:type="dxa"/>
          <w:trHeight w:val="240"/>
          <w:del w:id="2265" w:author="TF 112518" w:date="2018-11-26T22:49:00Z"/>
        </w:trPr>
        <w:tc>
          <w:tcPr>
            <w:tcW w:w="984" w:type="dxa"/>
            <w:gridSpan w:val="2"/>
            <w:tcBorders>
              <w:top w:val="nil"/>
              <w:left w:val="nil"/>
              <w:bottom w:val="nil"/>
              <w:right w:val="nil"/>
            </w:tcBorders>
            <w:shd w:val="clear" w:color="auto" w:fill="auto"/>
            <w:noWrap/>
            <w:vAlign w:val="bottom"/>
            <w:hideMark/>
          </w:tcPr>
          <w:p w14:paraId="7829171C" w14:textId="77777777" w:rsidR="00636F83" w:rsidRPr="002A4574" w:rsidDel="004D1E0E" w:rsidRDefault="00636F83" w:rsidP="00636F83">
            <w:pPr>
              <w:jc w:val="right"/>
              <w:rPr>
                <w:del w:id="2266" w:author="TF 112518" w:date="2018-11-26T22:49:00Z"/>
                <w:rFonts w:ascii="Calibri" w:hAnsi="Calibri"/>
                <w:color w:val="000000"/>
                <w:sz w:val="18"/>
                <w:szCs w:val="18"/>
              </w:rPr>
            </w:pPr>
            <w:del w:id="2267" w:author="TF 112518" w:date="2018-11-26T22:49:00Z">
              <w:r w:rsidRPr="002A4574" w:rsidDel="004D1E0E">
                <w:rPr>
                  <w:rFonts w:ascii="Calibri" w:hAnsi="Calibri"/>
                  <w:color w:val="000000"/>
                  <w:sz w:val="18"/>
                  <w:szCs w:val="18"/>
                </w:rPr>
                <w:delText>723925</w:delText>
              </w:r>
            </w:del>
          </w:p>
        </w:tc>
        <w:tc>
          <w:tcPr>
            <w:tcW w:w="818" w:type="dxa"/>
            <w:gridSpan w:val="2"/>
            <w:tcBorders>
              <w:top w:val="nil"/>
              <w:left w:val="nil"/>
              <w:bottom w:val="nil"/>
              <w:right w:val="nil"/>
            </w:tcBorders>
            <w:shd w:val="clear" w:color="auto" w:fill="auto"/>
            <w:noWrap/>
            <w:vAlign w:val="bottom"/>
            <w:hideMark/>
          </w:tcPr>
          <w:p w14:paraId="7829171D" w14:textId="77777777" w:rsidR="00636F83" w:rsidRPr="002A4574" w:rsidDel="004D1E0E" w:rsidRDefault="00636F83" w:rsidP="00636F83">
            <w:pPr>
              <w:jc w:val="right"/>
              <w:rPr>
                <w:del w:id="2268" w:author="TF 112518" w:date="2018-11-26T22:49:00Z"/>
                <w:rFonts w:ascii="Calibri" w:hAnsi="Calibri"/>
                <w:color w:val="000000"/>
                <w:sz w:val="18"/>
                <w:szCs w:val="18"/>
              </w:rPr>
            </w:pPr>
            <w:del w:id="2269" w:author="TF 112518" w:date="2018-11-26T22:49:00Z">
              <w:r w:rsidRPr="002A4574" w:rsidDel="004D1E0E">
                <w:rPr>
                  <w:rFonts w:ascii="Calibri" w:hAnsi="Calibri"/>
                  <w:color w:val="000000"/>
                  <w:sz w:val="18"/>
                  <w:szCs w:val="18"/>
                </w:rPr>
                <w:delText>0.44</w:delText>
              </w:r>
            </w:del>
          </w:p>
        </w:tc>
        <w:tc>
          <w:tcPr>
            <w:tcW w:w="4955" w:type="dxa"/>
            <w:tcBorders>
              <w:top w:val="nil"/>
              <w:left w:val="nil"/>
              <w:bottom w:val="nil"/>
              <w:right w:val="nil"/>
            </w:tcBorders>
            <w:shd w:val="clear" w:color="auto" w:fill="auto"/>
            <w:noWrap/>
            <w:vAlign w:val="bottom"/>
            <w:hideMark/>
          </w:tcPr>
          <w:p w14:paraId="7829171E" w14:textId="77777777" w:rsidR="00636F83" w:rsidRPr="002A4574" w:rsidDel="004D1E0E" w:rsidRDefault="00636F83" w:rsidP="00636F83">
            <w:pPr>
              <w:rPr>
                <w:del w:id="2270" w:author="TF 112518" w:date="2018-11-26T22:49:00Z"/>
                <w:rFonts w:ascii="Calibri" w:hAnsi="Calibri"/>
                <w:color w:val="000000"/>
                <w:sz w:val="18"/>
                <w:szCs w:val="18"/>
              </w:rPr>
            </w:pPr>
            <w:del w:id="2271" w:author="TF 112518" w:date="2018-11-26T22:49:00Z">
              <w:r w:rsidRPr="002A4574" w:rsidDel="004D1E0E">
                <w:rPr>
                  <w:rFonts w:ascii="Calibri" w:hAnsi="Calibri"/>
                  <w:color w:val="000000"/>
                  <w:sz w:val="18"/>
                  <w:szCs w:val="18"/>
                </w:rPr>
                <w:delText xml:space="preserve">Santa Barbara Municipal AP </w:delText>
              </w:r>
            </w:del>
          </w:p>
        </w:tc>
        <w:tc>
          <w:tcPr>
            <w:tcW w:w="1451" w:type="dxa"/>
            <w:gridSpan w:val="2"/>
            <w:tcBorders>
              <w:top w:val="nil"/>
              <w:left w:val="nil"/>
              <w:bottom w:val="nil"/>
              <w:right w:val="nil"/>
            </w:tcBorders>
            <w:shd w:val="clear" w:color="auto" w:fill="auto"/>
            <w:noWrap/>
            <w:vAlign w:val="bottom"/>
            <w:hideMark/>
          </w:tcPr>
          <w:p w14:paraId="7829171F" w14:textId="77777777" w:rsidR="00636F83" w:rsidRPr="002A4574" w:rsidDel="004D1E0E" w:rsidRDefault="00636F83" w:rsidP="00636F83">
            <w:pPr>
              <w:jc w:val="right"/>
              <w:rPr>
                <w:del w:id="2272" w:author="TF 112518" w:date="2018-11-26T22:49:00Z"/>
                <w:rFonts w:ascii="Calibri" w:hAnsi="Calibri"/>
                <w:color w:val="000000"/>
                <w:sz w:val="18"/>
                <w:szCs w:val="18"/>
              </w:rPr>
            </w:pPr>
            <w:del w:id="2273" w:author="TF 112518" w:date="2018-11-26T22:49:00Z">
              <w:r w:rsidRPr="002A4574" w:rsidDel="004D1E0E">
                <w:rPr>
                  <w:rFonts w:ascii="Calibri" w:hAnsi="Calibri"/>
                  <w:color w:val="000000"/>
                  <w:sz w:val="18"/>
                  <w:szCs w:val="18"/>
                </w:rPr>
                <w:delText>34.43</w:delText>
              </w:r>
            </w:del>
          </w:p>
        </w:tc>
        <w:tc>
          <w:tcPr>
            <w:tcW w:w="1420" w:type="dxa"/>
            <w:gridSpan w:val="2"/>
            <w:tcBorders>
              <w:top w:val="nil"/>
              <w:left w:val="nil"/>
              <w:bottom w:val="nil"/>
              <w:right w:val="nil"/>
            </w:tcBorders>
            <w:shd w:val="clear" w:color="auto" w:fill="auto"/>
            <w:noWrap/>
            <w:vAlign w:val="bottom"/>
            <w:hideMark/>
          </w:tcPr>
          <w:p w14:paraId="78291720" w14:textId="77777777" w:rsidR="00636F83" w:rsidRPr="002A4574" w:rsidDel="004D1E0E" w:rsidRDefault="00636F83" w:rsidP="00636F83">
            <w:pPr>
              <w:jc w:val="right"/>
              <w:rPr>
                <w:del w:id="2274" w:author="TF 112518" w:date="2018-11-26T22:49:00Z"/>
                <w:rFonts w:ascii="Calibri" w:hAnsi="Calibri"/>
                <w:color w:val="000000"/>
                <w:sz w:val="18"/>
                <w:szCs w:val="18"/>
              </w:rPr>
            </w:pPr>
            <w:del w:id="2275" w:author="TF 112518" w:date="2018-11-26T22:49:00Z">
              <w:r w:rsidRPr="002A4574" w:rsidDel="004D1E0E">
                <w:rPr>
                  <w:rFonts w:ascii="Calibri" w:hAnsi="Calibri"/>
                  <w:color w:val="000000"/>
                  <w:sz w:val="18"/>
                  <w:szCs w:val="18"/>
                </w:rPr>
                <w:delText>–119.85</w:delText>
              </w:r>
            </w:del>
          </w:p>
        </w:tc>
        <w:tc>
          <w:tcPr>
            <w:tcW w:w="1293" w:type="dxa"/>
            <w:tcBorders>
              <w:top w:val="nil"/>
              <w:left w:val="nil"/>
              <w:bottom w:val="nil"/>
              <w:right w:val="nil"/>
            </w:tcBorders>
            <w:shd w:val="clear" w:color="auto" w:fill="auto"/>
            <w:noWrap/>
            <w:vAlign w:val="bottom"/>
            <w:hideMark/>
          </w:tcPr>
          <w:p w14:paraId="78291721" w14:textId="77777777" w:rsidR="00636F83" w:rsidRPr="002A4574" w:rsidDel="004D1E0E" w:rsidRDefault="00636F83" w:rsidP="00636F83">
            <w:pPr>
              <w:jc w:val="right"/>
              <w:rPr>
                <w:del w:id="2276" w:author="TF 112518" w:date="2018-11-26T22:49:00Z"/>
                <w:rFonts w:ascii="Calibri" w:hAnsi="Calibri"/>
                <w:color w:val="000000"/>
                <w:sz w:val="18"/>
                <w:szCs w:val="18"/>
              </w:rPr>
            </w:pPr>
            <w:del w:id="2277" w:author="TF 112518" w:date="2018-11-26T22:49:00Z">
              <w:r w:rsidRPr="002A4574" w:rsidDel="004D1E0E">
                <w:rPr>
                  <w:rFonts w:ascii="Calibri" w:hAnsi="Calibri"/>
                  <w:color w:val="000000"/>
                  <w:sz w:val="18"/>
                  <w:szCs w:val="18"/>
                </w:rPr>
                <w:delText>California</w:delText>
              </w:r>
            </w:del>
          </w:p>
        </w:tc>
      </w:tr>
      <w:tr w:rsidR="00636F83" w:rsidRPr="002A4574" w:rsidDel="004D1E0E" w14:paraId="78291729" w14:textId="77777777" w:rsidTr="004E0C14">
        <w:trPr>
          <w:gridAfter w:val="1"/>
          <w:wAfter w:w="38" w:type="dxa"/>
          <w:trHeight w:val="240"/>
          <w:del w:id="2278" w:author="TF 112518" w:date="2018-11-26T22:49:00Z"/>
        </w:trPr>
        <w:tc>
          <w:tcPr>
            <w:tcW w:w="984" w:type="dxa"/>
            <w:gridSpan w:val="2"/>
            <w:tcBorders>
              <w:top w:val="nil"/>
              <w:left w:val="nil"/>
              <w:bottom w:val="nil"/>
              <w:right w:val="nil"/>
            </w:tcBorders>
            <w:shd w:val="clear" w:color="auto" w:fill="auto"/>
            <w:noWrap/>
            <w:vAlign w:val="bottom"/>
            <w:hideMark/>
          </w:tcPr>
          <w:p w14:paraId="78291723" w14:textId="77777777" w:rsidR="00636F83" w:rsidRPr="002A4574" w:rsidDel="004D1E0E" w:rsidRDefault="00636F83" w:rsidP="00636F83">
            <w:pPr>
              <w:jc w:val="right"/>
              <w:rPr>
                <w:del w:id="2279" w:author="TF 112518" w:date="2018-11-26T22:49:00Z"/>
                <w:rFonts w:ascii="Calibri" w:hAnsi="Calibri"/>
                <w:color w:val="000000"/>
                <w:sz w:val="18"/>
                <w:szCs w:val="18"/>
              </w:rPr>
            </w:pPr>
            <w:del w:id="2280" w:author="TF 112518" w:date="2018-11-26T22:49:00Z">
              <w:r w:rsidRPr="002A4574" w:rsidDel="004D1E0E">
                <w:rPr>
                  <w:rFonts w:ascii="Calibri" w:hAnsi="Calibri"/>
                  <w:color w:val="000000"/>
                  <w:sz w:val="18"/>
                  <w:szCs w:val="18"/>
                </w:rPr>
                <w:delText>723926</w:delText>
              </w:r>
            </w:del>
          </w:p>
        </w:tc>
        <w:tc>
          <w:tcPr>
            <w:tcW w:w="818" w:type="dxa"/>
            <w:gridSpan w:val="2"/>
            <w:tcBorders>
              <w:top w:val="nil"/>
              <w:left w:val="nil"/>
              <w:bottom w:val="nil"/>
              <w:right w:val="nil"/>
            </w:tcBorders>
            <w:shd w:val="clear" w:color="auto" w:fill="auto"/>
            <w:noWrap/>
            <w:vAlign w:val="bottom"/>
            <w:hideMark/>
          </w:tcPr>
          <w:p w14:paraId="78291724" w14:textId="77777777" w:rsidR="00636F83" w:rsidRPr="002A4574" w:rsidDel="004D1E0E" w:rsidRDefault="00636F83" w:rsidP="00636F83">
            <w:pPr>
              <w:jc w:val="right"/>
              <w:rPr>
                <w:del w:id="2281" w:author="TF 112518" w:date="2018-11-26T22:49:00Z"/>
                <w:rFonts w:ascii="Calibri" w:hAnsi="Calibri"/>
                <w:color w:val="000000"/>
                <w:sz w:val="18"/>
                <w:szCs w:val="18"/>
              </w:rPr>
            </w:pPr>
            <w:del w:id="2282" w:author="TF 112518" w:date="2018-11-26T22:49:00Z">
              <w:r w:rsidRPr="002A4574" w:rsidDel="004D1E0E">
                <w:rPr>
                  <w:rFonts w:ascii="Calibri" w:hAnsi="Calibri"/>
                  <w:color w:val="000000"/>
                  <w:sz w:val="18"/>
                  <w:szCs w:val="18"/>
                </w:rPr>
                <w:delText>0.43</w:delText>
              </w:r>
            </w:del>
          </w:p>
        </w:tc>
        <w:tc>
          <w:tcPr>
            <w:tcW w:w="4955" w:type="dxa"/>
            <w:tcBorders>
              <w:top w:val="nil"/>
              <w:left w:val="nil"/>
              <w:bottom w:val="nil"/>
              <w:right w:val="nil"/>
            </w:tcBorders>
            <w:shd w:val="clear" w:color="auto" w:fill="auto"/>
            <w:noWrap/>
            <w:vAlign w:val="bottom"/>
            <w:hideMark/>
          </w:tcPr>
          <w:p w14:paraId="78291725" w14:textId="77777777" w:rsidR="00636F83" w:rsidRPr="002A4574" w:rsidDel="004D1E0E" w:rsidRDefault="00636F83" w:rsidP="00636F83">
            <w:pPr>
              <w:rPr>
                <w:del w:id="2283" w:author="TF 112518" w:date="2018-11-26T22:49:00Z"/>
                <w:rFonts w:ascii="Calibri" w:hAnsi="Calibri"/>
                <w:color w:val="000000"/>
                <w:sz w:val="18"/>
                <w:szCs w:val="18"/>
              </w:rPr>
            </w:pPr>
            <w:del w:id="2284" w:author="TF 112518" w:date="2018-11-26T22:49:00Z">
              <w:r w:rsidRPr="002A4574" w:rsidDel="004D1E0E">
                <w:rPr>
                  <w:rFonts w:ascii="Calibri" w:hAnsi="Calibri"/>
                  <w:color w:val="000000"/>
                  <w:sz w:val="18"/>
                  <w:szCs w:val="18"/>
                </w:rPr>
                <w:delText xml:space="preserve">Camarillo (AWOS) </w:delText>
              </w:r>
            </w:del>
          </w:p>
        </w:tc>
        <w:tc>
          <w:tcPr>
            <w:tcW w:w="1451" w:type="dxa"/>
            <w:gridSpan w:val="2"/>
            <w:tcBorders>
              <w:top w:val="nil"/>
              <w:left w:val="nil"/>
              <w:bottom w:val="nil"/>
              <w:right w:val="nil"/>
            </w:tcBorders>
            <w:shd w:val="clear" w:color="auto" w:fill="auto"/>
            <w:noWrap/>
            <w:vAlign w:val="bottom"/>
            <w:hideMark/>
          </w:tcPr>
          <w:p w14:paraId="78291726" w14:textId="77777777" w:rsidR="00636F83" w:rsidRPr="002A4574" w:rsidDel="004D1E0E" w:rsidRDefault="00636F83" w:rsidP="00636F83">
            <w:pPr>
              <w:jc w:val="right"/>
              <w:rPr>
                <w:del w:id="2285" w:author="TF 112518" w:date="2018-11-26T22:49:00Z"/>
                <w:rFonts w:ascii="Calibri" w:hAnsi="Calibri"/>
                <w:color w:val="000000"/>
                <w:sz w:val="18"/>
                <w:szCs w:val="18"/>
              </w:rPr>
            </w:pPr>
            <w:del w:id="2286" w:author="TF 112518" w:date="2018-11-26T22:49:00Z">
              <w:r w:rsidRPr="002A4574" w:rsidDel="004D1E0E">
                <w:rPr>
                  <w:rFonts w:ascii="Calibri" w:hAnsi="Calibri"/>
                  <w:color w:val="000000"/>
                  <w:sz w:val="18"/>
                  <w:szCs w:val="18"/>
                </w:rPr>
                <w:delText>34.22</w:delText>
              </w:r>
            </w:del>
          </w:p>
        </w:tc>
        <w:tc>
          <w:tcPr>
            <w:tcW w:w="1420" w:type="dxa"/>
            <w:gridSpan w:val="2"/>
            <w:tcBorders>
              <w:top w:val="nil"/>
              <w:left w:val="nil"/>
              <w:bottom w:val="nil"/>
              <w:right w:val="nil"/>
            </w:tcBorders>
            <w:shd w:val="clear" w:color="auto" w:fill="auto"/>
            <w:noWrap/>
            <w:vAlign w:val="bottom"/>
            <w:hideMark/>
          </w:tcPr>
          <w:p w14:paraId="78291727" w14:textId="77777777" w:rsidR="00636F83" w:rsidRPr="002A4574" w:rsidDel="004D1E0E" w:rsidRDefault="00636F83" w:rsidP="00636F83">
            <w:pPr>
              <w:jc w:val="right"/>
              <w:rPr>
                <w:del w:id="2287" w:author="TF 112518" w:date="2018-11-26T22:49:00Z"/>
                <w:rFonts w:ascii="Calibri" w:hAnsi="Calibri"/>
                <w:color w:val="000000"/>
                <w:sz w:val="18"/>
                <w:szCs w:val="18"/>
              </w:rPr>
            </w:pPr>
            <w:del w:id="2288" w:author="TF 112518" w:date="2018-11-26T22:49:00Z">
              <w:r w:rsidRPr="002A4574" w:rsidDel="004D1E0E">
                <w:rPr>
                  <w:rFonts w:ascii="Calibri" w:hAnsi="Calibri"/>
                  <w:color w:val="000000"/>
                  <w:sz w:val="18"/>
                  <w:szCs w:val="18"/>
                </w:rPr>
                <w:delText>–119.08</w:delText>
              </w:r>
            </w:del>
          </w:p>
        </w:tc>
        <w:tc>
          <w:tcPr>
            <w:tcW w:w="1293" w:type="dxa"/>
            <w:tcBorders>
              <w:top w:val="nil"/>
              <w:left w:val="nil"/>
              <w:bottom w:val="nil"/>
              <w:right w:val="nil"/>
            </w:tcBorders>
            <w:shd w:val="clear" w:color="auto" w:fill="auto"/>
            <w:noWrap/>
            <w:vAlign w:val="bottom"/>
            <w:hideMark/>
          </w:tcPr>
          <w:p w14:paraId="78291728" w14:textId="77777777" w:rsidR="00636F83" w:rsidRPr="002A4574" w:rsidDel="004D1E0E" w:rsidRDefault="00636F83" w:rsidP="00636F83">
            <w:pPr>
              <w:jc w:val="right"/>
              <w:rPr>
                <w:del w:id="2289" w:author="TF 112518" w:date="2018-11-26T22:49:00Z"/>
                <w:rFonts w:ascii="Calibri" w:hAnsi="Calibri"/>
                <w:color w:val="000000"/>
                <w:sz w:val="18"/>
                <w:szCs w:val="18"/>
              </w:rPr>
            </w:pPr>
            <w:del w:id="2290"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0" w14:textId="77777777" w:rsidTr="004E0C14">
        <w:trPr>
          <w:gridAfter w:val="1"/>
          <w:wAfter w:w="38" w:type="dxa"/>
          <w:trHeight w:val="240"/>
          <w:del w:id="2291" w:author="TF 112518" w:date="2018-11-26T22:49:00Z"/>
        </w:trPr>
        <w:tc>
          <w:tcPr>
            <w:tcW w:w="984" w:type="dxa"/>
            <w:gridSpan w:val="2"/>
            <w:tcBorders>
              <w:top w:val="nil"/>
              <w:left w:val="nil"/>
              <w:bottom w:val="nil"/>
              <w:right w:val="nil"/>
            </w:tcBorders>
            <w:shd w:val="clear" w:color="auto" w:fill="auto"/>
            <w:noWrap/>
            <w:vAlign w:val="bottom"/>
            <w:hideMark/>
          </w:tcPr>
          <w:p w14:paraId="7829172A" w14:textId="77777777" w:rsidR="00636F83" w:rsidRPr="002A4574" w:rsidDel="004D1E0E" w:rsidRDefault="00636F83" w:rsidP="00636F83">
            <w:pPr>
              <w:jc w:val="right"/>
              <w:rPr>
                <w:del w:id="2292" w:author="TF 112518" w:date="2018-11-26T22:49:00Z"/>
                <w:rFonts w:ascii="Calibri" w:hAnsi="Calibri"/>
                <w:color w:val="000000"/>
                <w:sz w:val="18"/>
                <w:szCs w:val="18"/>
              </w:rPr>
            </w:pPr>
            <w:del w:id="2293" w:author="TF 112518" w:date="2018-11-26T22:49:00Z">
              <w:r w:rsidRPr="002A4574" w:rsidDel="004D1E0E">
                <w:rPr>
                  <w:rFonts w:ascii="Calibri" w:hAnsi="Calibri"/>
                  <w:color w:val="000000"/>
                  <w:sz w:val="18"/>
                  <w:szCs w:val="18"/>
                </w:rPr>
                <w:delText>723927</w:delText>
              </w:r>
            </w:del>
          </w:p>
        </w:tc>
        <w:tc>
          <w:tcPr>
            <w:tcW w:w="818" w:type="dxa"/>
            <w:gridSpan w:val="2"/>
            <w:tcBorders>
              <w:top w:val="nil"/>
              <w:left w:val="nil"/>
              <w:bottom w:val="nil"/>
              <w:right w:val="nil"/>
            </w:tcBorders>
            <w:shd w:val="clear" w:color="auto" w:fill="auto"/>
            <w:noWrap/>
            <w:vAlign w:val="bottom"/>
            <w:hideMark/>
          </w:tcPr>
          <w:p w14:paraId="7829172B" w14:textId="77777777" w:rsidR="00636F83" w:rsidRPr="002A4574" w:rsidDel="004D1E0E" w:rsidRDefault="00636F83" w:rsidP="00636F83">
            <w:pPr>
              <w:jc w:val="right"/>
              <w:rPr>
                <w:del w:id="2294" w:author="TF 112518" w:date="2018-11-26T22:49:00Z"/>
                <w:rFonts w:ascii="Calibri" w:hAnsi="Calibri"/>
                <w:color w:val="000000"/>
                <w:sz w:val="18"/>
                <w:szCs w:val="18"/>
              </w:rPr>
            </w:pPr>
            <w:del w:id="2295" w:author="TF 112518" w:date="2018-11-26T22:49:00Z">
              <w:r w:rsidRPr="002A4574" w:rsidDel="004D1E0E">
                <w:rPr>
                  <w:rFonts w:ascii="Calibri" w:hAnsi="Calibri"/>
                  <w:color w:val="000000"/>
                  <w:sz w:val="18"/>
                  <w:szCs w:val="18"/>
                </w:rPr>
                <w:delText>0.45</w:delText>
              </w:r>
            </w:del>
          </w:p>
        </w:tc>
        <w:tc>
          <w:tcPr>
            <w:tcW w:w="4955" w:type="dxa"/>
            <w:tcBorders>
              <w:top w:val="nil"/>
              <w:left w:val="nil"/>
              <w:bottom w:val="nil"/>
              <w:right w:val="nil"/>
            </w:tcBorders>
            <w:shd w:val="clear" w:color="auto" w:fill="auto"/>
            <w:noWrap/>
            <w:vAlign w:val="bottom"/>
            <w:hideMark/>
          </w:tcPr>
          <w:p w14:paraId="7829172C" w14:textId="77777777" w:rsidR="00636F83" w:rsidRPr="002A4574" w:rsidDel="004D1E0E" w:rsidRDefault="00636F83" w:rsidP="00636F83">
            <w:pPr>
              <w:rPr>
                <w:del w:id="2296" w:author="TF 112518" w:date="2018-11-26T22:49:00Z"/>
                <w:rFonts w:ascii="Calibri" w:hAnsi="Calibri"/>
                <w:color w:val="000000"/>
                <w:sz w:val="18"/>
                <w:szCs w:val="18"/>
              </w:rPr>
            </w:pPr>
            <w:del w:id="2297" w:author="TF 112518" w:date="2018-11-26T22:49:00Z">
              <w:r w:rsidRPr="002A4574" w:rsidDel="004D1E0E">
                <w:rPr>
                  <w:rFonts w:ascii="Calibri" w:hAnsi="Calibri"/>
                  <w:color w:val="000000"/>
                  <w:sz w:val="18"/>
                  <w:szCs w:val="18"/>
                </w:rPr>
                <w:delText xml:space="preserve">Oxnard Airport </w:delText>
              </w:r>
            </w:del>
          </w:p>
        </w:tc>
        <w:tc>
          <w:tcPr>
            <w:tcW w:w="1451" w:type="dxa"/>
            <w:gridSpan w:val="2"/>
            <w:tcBorders>
              <w:top w:val="nil"/>
              <w:left w:val="nil"/>
              <w:bottom w:val="nil"/>
              <w:right w:val="nil"/>
            </w:tcBorders>
            <w:shd w:val="clear" w:color="auto" w:fill="auto"/>
            <w:noWrap/>
            <w:vAlign w:val="bottom"/>
            <w:hideMark/>
          </w:tcPr>
          <w:p w14:paraId="7829172D" w14:textId="77777777" w:rsidR="00636F83" w:rsidRPr="002A4574" w:rsidDel="004D1E0E" w:rsidRDefault="00636F83" w:rsidP="00636F83">
            <w:pPr>
              <w:jc w:val="right"/>
              <w:rPr>
                <w:del w:id="2298" w:author="TF 112518" w:date="2018-11-26T22:49:00Z"/>
                <w:rFonts w:ascii="Calibri" w:hAnsi="Calibri"/>
                <w:color w:val="000000"/>
                <w:sz w:val="18"/>
                <w:szCs w:val="18"/>
              </w:rPr>
            </w:pPr>
            <w:del w:id="2299" w:author="TF 112518" w:date="2018-11-26T22:49:00Z">
              <w:r w:rsidRPr="002A4574" w:rsidDel="004D1E0E">
                <w:rPr>
                  <w:rFonts w:ascii="Calibri" w:hAnsi="Calibri"/>
                  <w:color w:val="000000"/>
                  <w:sz w:val="18"/>
                  <w:szCs w:val="18"/>
                </w:rPr>
                <w:delText>34.2</w:delText>
              </w:r>
            </w:del>
          </w:p>
        </w:tc>
        <w:tc>
          <w:tcPr>
            <w:tcW w:w="1420" w:type="dxa"/>
            <w:gridSpan w:val="2"/>
            <w:tcBorders>
              <w:top w:val="nil"/>
              <w:left w:val="nil"/>
              <w:bottom w:val="nil"/>
              <w:right w:val="nil"/>
            </w:tcBorders>
            <w:shd w:val="clear" w:color="auto" w:fill="auto"/>
            <w:noWrap/>
            <w:vAlign w:val="bottom"/>
            <w:hideMark/>
          </w:tcPr>
          <w:p w14:paraId="7829172E" w14:textId="77777777" w:rsidR="00636F83" w:rsidRPr="002A4574" w:rsidDel="004D1E0E" w:rsidRDefault="00636F83" w:rsidP="00636F83">
            <w:pPr>
              <w:jc w:val="right"/>
              <w:rPr>
                <w:del w:id="2300" w:author="TF 112518" w:date="2018-11-26T22:49:00Z"/>
                <w:rFonts w:ascii="Calibri" w:hAnsi="Calibri"/>
                <w:color w:val="000000"/>
                <w:sz w:val="18"/>
                <w:szCs w:val="18"/>
              </w:rPr>
            </w:pPr>
            <w:del w:id="2301" w:author="TF 112518" w:date="2018-11-26T22:49:00Z">
              <w:r w:rsidRPr="002A4574" w:rsidDel="004D1E0E">
                <w:rPr>
                  <w:rFonts w:ascii="Calibri" w:hAnsi="Calibri"/>
                  <w:color w:val="000000"/>
                  <w:sz w:val="18"/>
                  <w:szCs w:val="18"/>
                </w:rPr>
                <w:delText>–119.20</w:delText>
              </w:r>
            </w:del>
          </w:p>
        </w:tc>
        <w:tc>
          <w:tcPr>
            <w:tcW w:w="1293" w:type="dxa"/>
            <w:tcBorders>
              <w:top w:val="nil"/>
              <w:left w:val="nil"/>
              <w:bottom w:val="nil"/>
              <w:right w:val="nil"/>
            </w:tcBorders>
            <w:shd w:val="clear" w:color="auto" w:fill="auto"/>
            <w:noWrap/>
            <w:vAlign w:val="bottom"/>
            <w:hideMark/>
          </w:tcPr>
          <w:p w14:paraId="7829172F" w14:textId="77777777" w:rsidR="00636F83" w:rsidRPr="002A4574" w:rsidDel="004D1E0E" w:rsidRDefault="00636F83" w:rsidP="00636F83">
            <w:pPr>
              <w:jc w:val="right"/>
              <w:rPr>
                <w:del w:id="2302" w:author="TF 112518" w:date="2018-11-26T22:49:00Z"/>
                <w:rFonts w:ascii="Calibri" w:hAnsi="Calibri"/>
                <w:color w:val="000000"/>
                <w:sz w:val="18"/>
                <w:szCs w:val="18"/>
              </w:rPr>
            </w:pPr>
            <w:del w:id="2303"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7" w14:textId="77777777" w:rsidTr="004E0C14">
        <w:trPr>
          <w:gridAfter w:val="1"/>
          <w:wAfter w:w="38" w:type="dxa"/>
          <w:trHeight w:val="240"/>
          <w:del w:id="2304" w:author="TF 112518" w:date="2018-11-26T22:49:00Z"/>
        </w:trPr>
        <w:tc>
          <w:tcPr>
            <w:tcW w:w="984" w:type="dxa"/>
            <w:gridSpan w:val="2"/>
            <w:tcBorders>
              <w:top w:val="nil"/>
              <w:left w:val="nil"/>
              <w:bottom w:val="nil"/>
              <w:right w:val="nil"/>
            </w:tcBorders>
            <w:shd w:val="clear" w:color="auto" w:fill="auto"/>
            <w:noWrap/>
            <w:vAlign w:val="bottom"/>
            <w:hideMark/>
          </w:tcPr>
          <w:p w14:paraId="78291731" w14:textId="77777777" w:rsidR="00636F83" w:rsidRPr="002A4574" w:rsidDel="004D1E0E" w:rsidRDefault="00636F83" w:rsidP="00636F83">
            <w:pPr>
              <w:jc w:val="right"/>
              <w:rPr>
                <w:del w:id="2305" w:author="TF 112518" w:date="2018-11-26T22:49:00Z"/>
                <w:rFonts w:ascii="Calibri" w:hAnsi="Calibri"/>
                <w:color w:val="000000"/>
                <w:sz w:val="18"/>
                <w:szCs w:val="18"/>
              </w:rPr>
            </w:pPr>
            <w:del w:id="2306" w:author="TF 112518" w:date="2018-11-26T22:49:00Z">
              <w:r w:rsidRPr="002A4574" w:rsidDel="004D1E0E">
                <w:rPr>
                  <w:rFonts w:ascii="Calibri" w:hAnsi="Calibri"/>
                  <w:color w:val="000000"/>
                  <w:sz w:val="18"/>
                  <w:szCs w:val="18"/>
                </w:rPr>
                <w:delText>723940</w:delText>
              </w:r>
            </w:del>
          </w:p>
        </w:tc>
        <w:tc>
          <w:tcPr>
            <w:tcW w:w="818" w:type="dxa"/>
            <w:gridSpan w:val="2"/>
            <w:tcBorders>
              <w:top w:val="nil"/>
              <w:left w:val="nil"/>
              <w:bottom w:val="nil"/>
              <w:right w:val="nil"/>
            </w:tcBorders>
            <w:shd w:val="clear" w:color="auto" w:fill="auto"/>
            <w:noWrap/>
            <w:vAlign w:val="bottom"/>
            <w:hideMark/>
          </w:tcPr>
          <w:p w14:paraId="78291732" w14:textId="77777777" w:rsidR="00636F83" w:rsidRPr="002A4574" w:rsidDel="004D1E0E" w:rsidRDefault="00636F83" w:rsidP="00636F83">
            <w:pPr>
              <w:jc w:val="right"/>
              <w:rPr>
                <w:del w:id="2307" w:author="TF 112518" w:date="2018-11-26T22:49:00Z"/>
                <w:rFonts w:ascii="Calibri" w:hAnsi="Calibri"/>
                <w:color w:val="000000"/>
                <w:sz w:val="18"/>
                <w:szCs w:val="18"/>
              </w:rPr>
            </w:pPr>
            <w:del w:id="2308" w:author="TF 112518" w:date="2018-11-26T22:49:00Z">
              <w:r w:rsidRPr="002A4574" w:rsidDel="004D1E0E">
                <w:rPr>
                  <w:rFonts w:ascii="Calibri" w:hAnsi="Calibri"/>
                  <w:color w:val="000000"/>
                  <w:sz w:val="18"/>
                  <w:szCs w:val="18"/>
                </w:rPr>
                <w:delText>0.52</w:delText>
              </w:r>
            </w:del>
          </w:p>
        </w:tc>
        <w:tc>
          <w:tcPr>
            <w:tcW w:w="4955" w:type="dxa"/>
            <w:tcBorders>
              <w:top w:val="nil"/>
              <w:left w:val="nil"/>
              <w:bottom w:val="nil"/>
              <w:right w:val="nil"/>
            </w:tcBorders>
            <w:shd w:val="clear" w:color="auto" w:fill="auto"/>
            <w:noWrap/>
            <w:vAlign w:val="bottom"/>
            <w:hideMark/>
          </w:tcPr>
          <w:p w14:paraId="78291733" w14:textId="77777777" w:rsidR="00636F83" w:rsidRPr="002A4574" w:rsidDel="004D1E0E" w:rsidRDefault="00636F83" w:rsidP="00636F83">
            <w:pPr>
              <w:rPr>
                <w:del w:id="2309" w:author="TF 112518" w:date="2018-11-26T22:49:00Z"/>
                <w:rFonts w:ascii="Calibri" w:hAnsi="Calibri"/>
                <w:color w:val="000000"/>
                <w:sz w:val="18"/>
                <w:szCs w:val="18"/>
              </w:rPr>
            </w:pPr>
            <w:del w:id="2310" w:author="TF 112518" w:date="2018-11-26T22:49:00Z">
              <w:r w:rsidRPr="002A4574" w:rsidDel="004D1E0E">
                <w:rPr>
                  <w:rFonts w:ascii="Calibri" w:hAnsi="Calibri"/>
                  <w:color w:val="000000"/>
                  <w:sz w:val="18"/>
                  <w:szCs w:val="18"/>
                </w:rPr>
                <w:delText xml:space="preserve">Santa Maria Public Arpt </w:delText>
              </w:r>
            </w:del>
          </w:p>
        </w:tc>
        <w:tc>
          <w:tcPr>
            <w:tcW w:w="1451" w:type="dxa"/>
            <w:gridSpan w:val="2"/>
            <w:tcBorders>
              <w:top w:val="nil"/>
              <w:left w:val="nil"/>
              <w:bottom w:val="nil"/>
              <w:right w:val="nil"/>
            </w:tcBorders>
            <w:shd w:val="clear" w:color="auto" w:fill="auto"/>
            <w:noWrap/>
            <w:vAlign w:val="bottom"/>
            <w:hideMark/>
          </w:tcPr>
          <w:p w14:paraId="78291734" w14:textId="77777777" w:rsidR="00636F83" w:rsidRPr="002A4574" w:rsidDel="004D1E0E" w:rsidRDefault="00636F83" w:rsidP="00636F83">
            <w:pPr>
              <w:jc w:val="right"/>
              <w:rPr>
                <w:del w:id="2311" w:author="TF 112518" w:date="2018-11-26T22:49:00Z"/>
                <w:rFonts w:ascii="Calibri" w:hAnsi="Calibri"/>
                <w:color w:val="000000"/>
                <w:sz w:val="18"/>
                <w:szCs w:val="18"/>
              </w:rPr>
            </w:pPr>
            <w:del w:id="2312" w:author="TF 112518" w:date="2018-11-26T22:49:00Z">
              <w:r w:rsidRPr="002A4574" w:rsidDel="004D1E0E">
                <w:rPr>
                  <w:rFonts w:ascii="Calibri" w:hAnsi="Calibri"/>
                  <w:color w:val="000000"/>
                  <w:sz w:val="18"/>
                  <w:szCs w:val="18"/>
                </w:rPr>
                <w:delText>34.92</w:delText>
              </w:r>
            </w:del>
          </w:p>
        </w:tc>
        <w:tc>
          <w:tcPr>
            <w:tcW w:w="1420" w:type="dxa"/>
            <w:gridSpan w:val="2"/>
            <w:tcBorders>
              <w:top w:val="nil"/>
              <w:left w:val="nil"/>
              <w:bottom w:val="nil"/>
              <w:right w:val="nil"/>
            </w:tcBorders>
            <w:shd w:val="clear" w:color="auto" w:fill="auto"/>
            <w:noWrap/>
            <w:vAlign w:val="bottom"/>
            <w:hideMark/>
          </w:tcPr>
          <w:p w14:paraId="78291735" w14:textId="77777777" w:rsidR="00636F83" w:rsidRPr="002A4574" w:rsidDel="004D1E0E" w:rsidRDefault="00636F83" w:rsidP="00636F83">
            <w:pPr>
              <w:jc w:val="right"/>
              <w:rPr>
                <w:del w:id="2313" w:author="TF 112518" w:date="2018-11-26T22:49:00Z"/>
                <w:rFonts w:ascii="Calibri" w:hAnsi="Calibri"/>
                <w:color w:val="000000"/>
                <w:sz w:val="18"/>
                <w:szCs w:val="18"/>
              </w:rPr>
            </w:pPr>
            <w:del w:id="2314" w:author="TF 112518" w:date="2018-11-26T22:49:00Z">
              <w:r w:rsidRPr="002A4574" w:rsidDel="004D1E0E">
                <w:rPr>
                  <w:rFonts w:ascii="Calibri" w:hAnsi="Calibri"/>
                  <w:color w:val="000000"/>
                  <w:sz w:val="18"/>
                  <w:szCs w:val="18"/>
                </w:rPr>
                <w:delText>–120.47</w:delText>
              </w:r>
            </w:del>
          </w:p>
        </w:tc>
        <w:tc>
          <w:tcPr>
            <w:tcW w:w="1293" w:type="dxa"/>
            <w:tcBorders>
              <w:top w:val="nil"/>
              <w:left w:val="nil"/>
              <w:bottom w:val="nil"/>
              <w:right w:val="nil"/>
            </w:tcBorders>
            <w:shd w:val="clear" w:color="auto" w:fill="auto"/>
            <w:noWrap/>
            <w:vAlign w:val="bottom"/>
            <w:hideMark/>
          </w:tcPr>
          <w:p w14:paraId="78291736" w14:textId="77777777" w:rsidR="00636F83" w:rsidRPr="002A4574" w:rsidDel="004D1E0E" w:rsidRDefault="00636F83" w:rsidP="00636F83">
            <w:pPr>
              <w:jc w:val="right"/>
              <w:rPr>
                <w:del w:id="2315" w:author="TF 112518" w:date="2018-11-26T22:49:00Z"/>
                <w:rFonts w:ascii="Calibri" w:hAnsi="Calibri"/>
                <w:color w:val="000000"/>
                <w:sz w:val="18"/>
                <w:szCs w:val="18"/>
              </w:rPr>
            </w:pPr>
            <w:del w:id="2316"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E" w14:textId="77777777" w:rsidTr="004E0C14">
        <w:trPr>
          <w:gridAfter w:val="1"/>
          <w:wAfter w:w="38" w:type="dxa"/>
          <w:trHeight w:val="240"/>
          <w:del w:id="2317" w:author="TF 112518" w:date="2018-11-26T22:49:00Z"/>
        </w:trPr>
        <w:tc>
          <w:tcPr>
            <w:tcW w:w="984" w:type="dxa"/>
            <w:gridSpan w:val="2"/>
            <w:tcBorders>
              <w:top w:val="nil"/>
              <w:left w:val="nil"/>
              <w:bottom w:val="single" w:sz="4" w:space="0" w:color="auto"/>
              <w:right w:val="nil"/>
            </w:tcBorders>
            <w:shd w:val="clear" w:color="auto" w:fill="auto"/>
            <w:noWrap/>
            <w:vAlign w:val="bottom"/>
            <w:hideMark/>
          </w:tcPr>
          <w:p w14:paraId="78291738" w14:textId="77777777" w:rsidR="00636F83" w:rsidRPr="002A4574" w:rsidDel="004D1E0E" w:rsidRDefault="00636F83" w:rsidP="00636F83">
            <w:pPr>
              <w:jc w:val="right"/>
              <w:rPr>
                <w:del w:id="2318" w:author="TF 112518" w:date="2018-11-26T22:49:00Z"/>
                <w:rFonts w:ascii="Calibri" w:hAnsi="Calibri"/>
                <w:color w:val="000000"/>
                <w:sz w:val="18"/>
                <w:szCs w:val="18"/>
              </w:rPr>
            </w:pPr>
            <w:del w:id="2319" w:author="TF 112518" w:date="2018-11-26T22:49:00Z">
              <w:r w:rsidRPr="002A4574" w:rsidDel="004D1E0E">
                <w:rPr>
                  <w:rFonts w:ascii="Calibri" w:hAnsi="Calibri"/>
                  <w:color w:val="000000"/>
                  <w:sz w:val="18"/>
                  <w:szCs w:val="18"/>
                </w:rPr>
                <w:delText>723965</w:delText>
              </w:r>
            </w:del>
          </w:p>
        </w:tc>
        <w:tc>
          <w:tcPr>
            <w:tcW w:w="818" w:type="dxa"/>
            <w:gridSpan w:val="2"/>
            <w:tcBorders>
              <w:top w:val="nil"/>
              <w:left w:val="nil"/>
              <w:bottom w:val="single" w:sz="4" w:space="0" w:color="auto"/>
              <w:right w:val="nil"/>
            </w:tcBorders>
            <w:shd w:val="clear" w:color="auto" w:fill="auto"/>
            <w:noWrap/>
            <w:vAlign w:val="bottom"/>
            <w:hideMark/>
          </w:tcPr>
          <w:p w14:paraId="78291739" w14:textId="77777777" w:rsidR="00636F83" w:rsidRPr="002A4574" w:rsidDel="004D1E0E" w:rsidRDefault="00636F83" w:rsidP="00636F83">
            <w:pPr>
              <w:jc w:val="right"/>
              <w:rPr>
                <w:del w:id="2320" w:author="TF 112518" w:date="2018-11-26T22:49:00Z"/>
                <w:rFonts w:ascii="Calibri" w:hAnsi="Calibri"/>
                <w:color w:val="000000"/>
                <w:sz w:val="18"/>
                <w:szCs w:val="18"/>
              </w:rPr>
            </w:pPr>
            <w:del w:id="2321" w:author="TF 112518" w:date="2018-11-26T22:49:00Z">
              <w:r w:rsidRPr="002A4574" w:rsidDel="004D1E0E">
                <w:rPr>
                  <w:rFonts w:ascii="Calibri" w:hAnsi="Calibri"/>
                  <w:color w:val="000000"/>
                  <w:sz w:val="18"/>
                  <w:szCs w:val="18"/>
                </w:rPr>
                <w:delText>0.53</w:delText>
              </w:r>
            </w:del>
          </w:p>
        </w:tc>
        <w:tc>
          <w:tcPr>
            <w:tcW w:w="4955" w:type="dxa"/>
            <w:tcBorders>
              <w:top w:val="nil"/>
              <w:left w:val="nil"/>
              <w:bottom w:val="single" w:sz="4" w:space="0" w:color="auto"/>
              <w:right w:val="nil"/>
            </w:tcBorders>
            <w:shd w:val="clear" w:color="auto" w:fill="auto"/>
            <w:noWrap/>
            <w:vAlign w:val="bottom"/>
            <w:hideMark/>
          </w:tcPr>
          <w:p w14:paraId="7829173A" w14:textId="77777777" w:rsidR="00636F83" w:rsidRPr="002A4574" w:rsidDel="004D1E0E" w:rsidRDefault="00636F83" w:rsidP="00636F83">
            <w:pPr>
              <w:rPr>
                <w:del w:id="2322" w:author="TF 112518" w:date="2018-11-26T22:49:00Z"/>
                <w:rFonts w:ascii="Calibri" w:hAnsi="Calibri"/>
                <w:color w:val="000000"/>
                <w:sz w:val="18"/>
                <w:szCs w:val="18"/>
              </w:rPr>
            </w:pPr>
            <w:del w:id="2323" w:author="TF 112518" w:date="2018-11-26T22:49:00Z">
              <w:r w:rsidRPr="002A4574" w:rsidDel="004D1E0E">
                <w:rPr>
                  <w:rFonts w:ascii="Calibri" w:hAnsi="Calibri"/>
                  <w:color w:val="000000"/>
                  <w:sz w:val="18"/>
                  <w:szCs w:val="18"/>
                </w:rPr>
                <w:delText xml:space="preserve">Paso Robles Municipal Arpt </w:delText>
              </w:r>
            </w:del>
          </w:p>
        </w:tc>
        <w:tc>
          <w:tcPr>
            <w:tcW w:w="1451" w:type="dxa"/>
            <w:gridSpan w:val="2"/>
            <w:tcBorders>
              <w:top w:val="nil"/>
              <w:left w:val="nil"/>
              <w:bottom w:val="single" w:sz="4" w:space="0" w:color="auto"/>
              <w:right w:val="nil"/>
            </w:tcBorders>
            <w:shd w:val="clear" w:color="auto" w:fill="auto"/>
            <w:noWrap/>
            <w:vAlign w:val="bottom"/>
            <w:hideMark/>
          </w:tcPr>
          <w:p w14:paraId="7829173B" w14:textId="77777777" w:rsidR="00636F83" w:rsidRPr="002A4574" w:rsidDel="004D1E0E" w:rsidRDefault="00636F83" w:rsidP="00636F83">
            <w:pPr>
              <w:jc w:val="right"/>
              <w:rPr>
                <w:del w:id="2324" w:author="TF 112518" w:date="2018-11-26T22:49:00Z"/>
                <w:rFonts w:ascii="Calibri" w:hAnsi="Calibri"/>
                <w:color w:val="000000"/>
                <w:sz w:val="18"/>
                <w:szCs w:val="18"/>
              </w:rPr>
            </w:pPr>
            <w:del w:id="2325" w:author="TF 112518" w:date="2018-11-26T22:49:00Z">
              <w:r w:rsidRPr="002A4574" w:rsidDel="004D1E0E">
                <w:rPr>
                  <w:rFonts w:ascii="Calibri" w:hAnsi="Calibri"/>
                  <w:color w:val="000000"/>
                  <w:sz w:val="18"/>
                  <w:szCs w:val="18"/>
                </w:rPr>
                <w:delText>35.67</w:delText>
              </w:r>
            </w:del>
          </w:p>
        </w:tc>
        <w:tc>
          <w:tcPr>
            <w:tcW w:w="1420" w:type="dxa"/>
            <w:gridSpan w:val="2"/>
            <w:tcBorders>
              <w:top w:val="nil"/>
              <w:left w:val="nil"/>
              <w:bottom w:val="single" w:sz="4" w:space="0" w:color="auto"/>
              <w:right w:val="nil"/>
            </w:tcBorders>
            <w:shd w:val="clear" w:color="auto" w:fill="auto"/>
            <w:noWrap/>
            <w:vAlign w:val="bottom"/>
            <w:hideMark/>
          </w:tcPr>
          <w:p w14:paraId="7829173C" w14:textId="77777777" w:rsidR="00636F83" w:rsidRPr="002A4574" w:rsidDel="004D1E0E" w:rsidRDefault="00636F83" w:rsidP="00636F83">
            <w:pPr>
              <w:jc w:val="right"/>
              <w:rPr>
                <w:del w:id="2326" w:author="TF 112518" w:date="2018-11-26T22:49:00Z"/>
                <w:rFonts w:ascii="Calibri" w:hAnsi="Calibri"/>
                <w:color w:val="000000"/>
                <w:sz w:val="18"/>
                <w:szCs w:val="18"/>
              </w:rPr>
            </w:pPr>
            <w:del w:id="2327" w:author="TF 112518" w:date="2018-11-26T22:49:00Z">
              <w:r w:rsidRPr="002A4574" w:rsidDel="004D1E0E">
                <w:rPr>
                  <w:rFonts w:ascii="Calibri" w:hAnsi="Calibri"/>
                  <w:color w:val="000000"/>
                  <w:sz w:val="18"/>
                  <w:szCs w:val="18"/>
                </w:rPr>
                <w:delText>–120.63</w:delText>
              </w:r>
            </w:del>
          </w:p>
        </w:tc>
        <w:tc>
          <w:tcPr>
            <w:tcW w:w="1293" w:type="dxa"/>
            <w:tcBorders>
              <w:top w:val="nil"/>
              <w:left w:val="nil"/>
              <w:bottom w:val="single" w:sz="4" w:space="0" w:color="auto"/>
              <w:right w:val="nil"/>
            </w:tcBorders>
            <w:shd w:val="clear" w:color="auto" w:fill="auto"/>
            <w:noWrap/>
            <w:vAlign w:val="bottom"/>
            <w:hideMark/>
          </w:tcPr>
          <w:p w14:paraId="7829173D" w14:textId="77777777" w:rsidR="00636F83" w:rsidRPr="002A4574" w:rsidDel="004D1E0E" w:rsidRDefault="00636F83" w:rsidP="00636F83">
            <w:pPr>
              <w:jc w:val="right"/>
              <w:rPr>
                <w:del w:id="2328" w:author="TF 112518" w:date="2018-11-26T22:49:00Z"/>
                <w:rFonts w:ascii="Calibri" w:hAnsi="Calibri"/>
                <w:color w:val="000000"/>
                <w:sz w:val="18"/>
                <w:szCs w:val="18"/>
              </w:rPr>
            </w:pPr>
            <w:del w:id="2329" w:author="TF 112518" w:date="2018-11-26T22:49:00Z">
              <w:r w:rsidRPr="002A4574" w:rsidDel="004D1E0E">
                <w:rPr>
                  <w:rFonts w:ascii="Calibri" w:hAnsi="Calibri"/>
                  <w:color w:val="000000"/>
                  <w:sz w:val="18"/>
                  <w:szCs w:val="18"/>
                </w:rPr>
                <w:delText>California</w:delText>
              </w:r>
            </w:del>
          </w:p>
        </w:tc>
      </w:tr>
      <w:tr w:rsidR="00636F83" w:rsidRPr="002A4574" w:rsidDel="007715C6" w14:paraId="78291745" w14:textId="77777777" w:rsidTr="004E0C14">
        <w:trPr>
          <w:gridAfter w:val="1"/>
          <w:wAfter w:w="38" w:type="dxa"/>
          <w:trHeight w:val="240"/>
          <w:del w:id="2330" w:author="TF 112518" w:date="2018-11-25T12:58:00Z"/>
        </w:trPr>
        <w:tc>
          <w:tcPr>
            <w:tcW w:w="984" w:type="dxa"/>
            <w:gridSpan w:val="2"/>
            <w:tcBorders>
              <w:top w:val="single" w:sz="4" w:space="0" w:color="auto"/>
              <w:left w:val="nil"/>
              <w:bottom w:val="nil"/>
              <w:right w:val="nil"/>
            </w:tcBorders>
            <w:shd w:val="clear" w:color="auto" w:fill="auto"/>
            <w:noWrap/>
            <w:vAlign w:val="center"/>
            <w:hideMark/>
          </w:tcPr>
          <w:p w14:paraId="7829173F" w14:textId="77777777" w:rsidR="00C013F8" w:rsidDel="007715C6" w:rsidRDefault="00636F83">
            <w:pPr>
              <w:rPr>
                <w:del w:id="2331" w:author="TF 112518" w:date="2018-11-25T12:58:00Z"/>
                <w:rFonts w:ascii="Calibri" w:hAnsi="Calibri"/>
                <w:color w:val="000000"/>
                <w:sz w:val="18"/>
                <w:szCs w:val="18"/>
              </w:rPr>
            </w:pPr>
            <w:del w:id="2332" w:author="TF 112518" w:date="2018-11-25T12:57:00Z">
              <w:r w:rsidRPr="002A4574" w:rsidDel="007715C6">
                <w:rPr>
                  <w:rFonts w:ascii="Calibri" w:hAnsi="Calibri"/>
                  <w:color w:val="000000"/>
                  <w:sz w:val="18"/>
                  <w:szCs w:val="18"/>
                </w:rPr>
                <w:delText>724800</w:delText>
              </w:r>
            </w:del>
          </w:p>
        </w:tc>
        <w:tc>
          <w:tcPr>
            <w:tcW w:w="818" w:type="dxa"/>
            <w:gridSpan w:val="2"/>
            <w:tcBorders>
              <w:top w:val="single" w:sz="4" w:space="0" w:color="auto"/>
              <w:left w:val="nil"/>
              <w:bottom w:val="nil"/>
              <w:right w:val="nil"/>
            </w:tcBorders>
            <w:shd w:val="clear" w:color="auto" w:fill="auto"/>
            <w:noWrap/>
            <w:vAlign w:val="center"/>
            <w:hideMark/>
          </w:tcPr>
          <w:p w14:paraId="78291740" w14:textId="77777777" w:rsidR="00C013F8" w:rsidDel="007715C6" w:rsidRDefault="00636F83">
            <w:pPr>
              <w:rPr>
                <w:del w:id="2333" w:author="TF 112518" w:date="2018-11-25T12:58:00Z"/>
                <w:rFonts w:ascii="Calibri" w:hAnsi="Calibri"/>
                <w:color w:val="000000"/>
                <w:sz w:val="18"/>
                <w:szCs w:val="18"/>
              </w:rPr>
            </w:pPr>
            <w:del w:id="2334" w:author="TF 112518" w:date="2018-11-25T12:57:00Z">
              <w:r w:rsidRPr="002A4574" w:rsidDel="007715C6">
                <w:rPr>
                  <w:rFonts w:ascii="Calibri" w:hAnsi="Calibri"/>
                  <w:color w:val="000000"/>
                  <w:sz w:val="18"/>
                  <w:szCs w:val="18"/>
                </w:rPr>
                <w:delText>0.55</w:delText>
              </w:r>
            </w:del>
          </w:p>
        </w:tc>
        <w:tc>
          <w:tcPr>
            <w:tcW w:w="4955" w:type="dxa"/>
            <w:tcBorders>
              <w:top w:val="single" w:sz="4" w:space="0" w:color="auto"/>
              <w:left w:val="nil"/>
              <w:bottom w:val="nil"/>
              <w:right w:val="nil"/>
            </w:tcBorders>
            <w:shd w:val="clear" w:color="auto" w:fill="auto"/>
            <w:noWrap/>
            <w:vAlign w:val="bottom"/>
            <w:hideMark/>
          </w:tcPr>
          <w:p w14:paraId="78291741" w14:textId="77777777" w:rsidR="00636F83" w:rsidRPr="002A4574" w:rsidDel="007715C6" w:rsidRDefault="00636F83" w:rsidP="00636F83">
            <w:pPr>
              <w:rPr>
                <w:del w:id="2335" w:author="TF 112518" w:date="2018-11-25T12:58:00Z"/>
                <w:rFonts w:ascii="Calibri" w:hAnsi="Calibri"/>
                <w:color w:val="000000"/>
                <w:sz w:val="18"/>
                <w:szCs w:val="18"/>
              </w:rPr>
            </w:pPr>
            <w:del w:id="2336" w:author="TF 112518" w:date="2018-11-25T12:57:00Z">
              <w:r w:rsidRPr="002A4574" w:rsidDel="007715C6">
                <w:rPr>
                  <w:rFonts w:ascii="Calibri" w:hAnsi="Calibri"/>
                  <w:color w:val="000000"/>
                  <w:sz w:val="18"/>
                  <w:szCs w:val="18"/>
                </w:rPr>
                <w:delText xml:space="preserve">Bishop Airport </w:delText>
              </w:r>
            </w:del>
          </w:p>
        </w:tc>
        <w:tc>
          <w:tcPr>
            <w:tcW w:w="1451" w:type="dxa"/>
            <w:gridSpan w:val="2"/>
            <w:tcBorders>
              <w:top w:val="single" w:sz="4" w:space="0" w:color="auto"/>
              <w:left w:val="nil"/>
              <w:bottom w:val="nil"/>
              <w:right w:val="nil"/>
            </w:tcBorders>
            <w:shd w:val="clear" w:color="auto" w:fill="auto"/>
            <w:noWrap/>
            <w:vAlign w:val="center"/>
            <w:hideMark/>
          </w:tcPr>
          <w:p w14:paraId="78291742" w14:textId="77777777" w:rsidR="00C013F8" w:rsidDel="007715C6" w:rsidRDefault="00636F83">
            <w:pPr>
              <w:rPr>
                <w:del w:id="2337" w:author="TF 112518" w:date="2018-11-25T12:58:00Z"/>
                <w:rFonts w:ascii="Calibri" w:hAnsi="Calibri"/>
                <w:color w:val="000000"/>
                <w:sz w:val="18"/>
                <w:szCs w:val="18"/>
              </w:rPr>
            </w:pPr>
            <w:del w:id="2338" w:author="TF 112518" w:date="2018-11-25T12:57:00Z">
              <w:r w:rsidRPr="002A4574" w:rsidDel="007715C6">
                <w:rPr>
                  <w:rFonts w:ascii="Calibri" w:hAnsi="Calibri"/>
                  <w:color w:val="000000"/>
                  <w:sz w:val="18"/>
                  <w:szCs w:val="18"/>
                </w:rPr>
                <w:delText>37.37</w:delText>
              </w:r>
            </w:del>
          </w:p>
        </w:tc>
        <w:tc>
          <w:tcPr>
            <w:tcW w:w="1420" w:type="dxa"/>
            <w:gridSpan w:val="2"/>
            <w:tcBorders>
              <w:top w:val="single" w:sz="4" w:space="0" w:color="auto"/>
              <w:left w:val="nil"/>
              <w:bottom w:val="nil"/>
              <w:right w:val="nil"/>
            </w:tcBorders>
            <w:shd w:val="clear" w:color="auto" w:fill="auto"/>
            <w:noWrap/>
            <w:vAlign w:val="center"/>
            <w:hideMark/>
          </w:tcPr>
          <w:p w14:paraId="78291743" w14:textId="77777777" w:rsidR="00C013F8" w:rsidDel="007715C6" w:rsidRDefault="00636F83">
            <w:pPr>
              <w:rPr>
                <w:del w:id="2339" w:author="TF 112518" w:date="2018-11-25T12:58:00Z"/>
                <w:rFonts w:ascii="Calibri" w:hAnsi="Calibri"/>
                <w:color w:val="000000"/>
                <w:sz w:val="18"/>
                <w:szCs w:val="18"/>
              </w:rPr>
            </w:pPr>
            <w:del w:id="2340" w:author="TF 112518" w:date="2018-11-25T12:57:00Z">
              <w:r w:rsidRPr="002A4574" w:rsidDel="007715C6">
                <w:rPr>
                  <w:rFonts w:ascii="Calibri" w:hAnsi="Calibri"/>
                  <w:color w:val="000000"/>
                  <w:sz w:val="18"/>
                  <w:szCs w:val="18"/>
                </w:rPr>
                <w:delText>–118.35</w:delText>
              </w:r>
            </w:del>
          </w:p>
        </w:tc>
        <w:tc>
          <w:tcPr>
            <w:tcW w:w="1293" w:type="dxa"/>
            <w:tcBorders>
              <w:top w:val="single" w:sz="4" w:space="0" w:color="auto"/>
              <w:left w:val="nil"/>
              <w:bottom w:val="nil"/>
              <w:right w:val="nil"/>
            </w:tcBorders>
            <w:shd w:val="clear" w:color="auto" w:fill="auto"/>
            <w:noWrap/>
            <w:vAlign w:val="center"/>
            <w:hideMark/>
          </w:tcPr>
          <w:p w14:paraId="78291744" w14:textId="77777777" w:rsidR="00C013F8" w:rsidDel="007715C6" w:rsidRDefault="00636F83">
            <w:pPr>
              <w:rPr>
                <w:del w:id="2341" w:author="TF 112518" w:date="2018-11-25T12:58:00Z"/>
                <w:rFonts w:ascii="Calibri" w:hAnsi="Calibri"/>
                <w:color w:val="000000"/>
                <w:sz w:val="18"/>
                <w:szCs w:val="18"/>
              </w:rPr>
            </w:pPr>
            <w:del w:id="2342" w:author="TF 112518" w:date="2018-11-25T12:57:00Z">
              <w:r w:rsidRPr="002A4574" w:rsidDel="007715C6">
                <w:rPr>
                  <w:rFonts w:ascii="Calibri" w:hAnsi="Calibri"/>
                  <w:color w:val="000000"/>
                  <w:sz w:val="18"/>
                  <w:szCs w:val="18"/>
                </w:rPr>
                <w:delText>California</w:delText>
              </w:r>
            </w:del>
          </w:p>
        </w:tc>
      </w:tr>
      <w:tr w:rsidR="004D1E0E" w:rsidRPr="002A4574" w:rsidDel="004D1E0E" w14:paraId="7829174C" w14:textId="77777777" w:rsidTr="004E0C14">
        <w:trPr>
          <w:gridAfter w:val="1"/>
          <w:wAfter w:w="38" w:type="dxa"/>
          <w:trHeight w:val="240"/>
          <w:del w:id="2343" w:author="TF 112518" w:date="2018-11-26T22:49:00Z"/>
        </w:trPr>
        <w:tc>
          <w:tcPr>
            <w:tcW w:w="984" w:type="dxa"/>
            <w:gridSpan w:val="2"/>
            <w:tcBorders>
              <w:top w:val="nil"/>
              <w:left w:val="nil"/>
              <w:bottom w:val="nil"/>
              <w:right w:val="nil"/>
            </w:tcBorders>
            <w:shd w:val="clear" w:color="auto" w:fill="auto"/>
            <w:noWrap/>
            <w:vAlign w:val="center"/>
            <w:hideMark/>
          </w:tcPr>
          <w:p w14:paraId="78291746" w14:textId="77777777" w:rsidR="004D1E0E" w:rsidDel="004D1E0E" w:rsidRDefault="004D1E0E">
            <w:pPr>
              <w:rPr>
                <w:del w:id="2344" w:author="TF 112518" w:date="2018-11-26T22:49:00Z"/>
                <w:rFonts w:ascii="Calibri" w:hAnsi="Calibri"/>
                <w:color w:val="000000"/>
                <w:sz w:val="18"/>
                <w:szCs w:val="18"/>
              </w:rPr>
            </w:pPr>
            <w:del w:id="2345" w:author="TF 112518" w:date="2018-11-26T22:46:00Z">
              <w:r w:rsidRPr="002A4574" w:rsidDel="004D1E0E">
                <w:rPr>
                  <w:rFonts w:ascii="Calibri" w:hAnsi="Calibri"/>
                  <w:color w:val="000000"/>
                  <w:sz w:val="18"/>
                  <w:szCs w:val="18"/>
                </w:rPr>
                <w:delText>724815</w:delText>
              </w:r>
            </w:del>
          </w:p>
        </w:tc>
        <w:tc>
          <w:tcPr>
            <w:tcW w:w="818" w:type="dxa"/>
            <w:gridSpan w:val="2"/>
            <w:tcBorders>
              <w:top w:val="nil"/>
              <w:left w:val="nil"/>
              <w:bottom w:val="nil"/>
              <w:right w:val="nil"/>
            </w:tcBorders>
            <w:shd w:val="clear" w:color="auto" w:fill="auto"/>
            <w:noWrap/>
            <w:vAlign w:val="center"/>
            <w:hideMark/>
          </w:tcPr>
          <w:p w14:paraId="78291747" w14:textId="77777777" w:rsidR="004D1E0E" w:rsidDel="004D1E0E" w:rsidRDefault="004D1E0E">
            <w:pPr>
              <w:rPr>
                <w:del w:id="2346" w:author="TF 112518" w:date="2018-11-26T22:49:00Z"/>
                <w:rFonts w:ascii="Calibri" w:hAnsi="Calibri"/>
                <w:color w:val="000000"/>
                <w:sz w:val="18"/>
                <w:szCs w:val="18"/>
              </w:rPr>
            </w:pPr>
            <w:del w:id="2347" w:author="TF 112518" w:date="2018-11-26T22:46:00Z">
              <w:r w:rsidRPr="002A4574" w:rsidDel="004D1E0E">
                <w:rPr>
                  <w:rFonts w:ascii="Calibri" w:hAnsi="Calibri"/>
                  <w:color w:val="000000"/>
                  <w:sz w:val="18"/>
                  <w:szCs w:val="18"/>
                </w:rPr>
                <w:delText>0.46</w:delText>
              </w:r>
            </w:del>
          </w:p>
        </w:tc>
        <w:tc>
          <w:tcPr>
            <w:tcW w:w="4955" w:type="dxa"/>
            <w:tcBorders>
              <w:top w:val="nil"/>
              <w:left w:val="nil"/>
              <w:bottom w:val="nil"/>
              <w:right w:val="nil"/>
            </w:tcBorders>
            <w:shd w:val="clear" w:color="auto" w:fill="auto"/>
            <w:noWrap/>
            <w:vAlign w:val="bottom"/>
            <w:hideMark/>
          </w:tcPr>
          <w:p w14:paraId="78291748" w14:textId="77777777" w:rsidR="004D1E0E" w:rsidRPr="002A4574" w:rsidDel="004D1E0E" w:rsidRDefault="004D1E0E" w:rsidP="00636F83">
            <w:pPr>
              <w:rPr>
                <w:del w:id="2348" w:author="TF 112518" w:date="2018-11-26T22:49:00Z"/>
                <w:rFonts w:ascii="Calibri" w:hAnsi="Calibri"/>
                <w:color w:val="000000"/>
                <w:sz w:val="18"/>
                <w:szCs w:val="18"/>
              </w:rPr>
            </w:pPr>
            <w:del w:id="2349" w:author="TF 112518" w:date="2018-11-26T22:46:00Z">
              <w:r w:rsidRPr="002A4574" w:rsidDel="004D1E0E">
                <w:rPr>
                  <w:rFonts w:ascii="Calibri" w:hAnsi="Calibri"/>
                  <w:color w:val="000000"/>
                  <w:sz w:val="18"/>
                  <w:szCs w:val="18"/>
                </w:rPr>
                <w:delText xml:space="preserve">Merced/Macready Fld </w:delText>
              </w:r>
            </w:del>
          </w:p>
        </w:tc>
        <w:tc>
          <w:tcPr>
            <w:tcW w:w="1451" w:type="dxa"/>
            <w:gridSpan w:val="2"/>
            <w:tcBorders>
              <w:top w:val="nil"/>
              <w:left w:val="nil"/>
              <w:bottom w:val="nil"/>
              <w:right w:val="nil"/>
            </w:tcBorders>
            <w:shd w:val="clear" w:color="auto" w:fill="auto"/>
            <w:noWrap/>
            <w:vAlign w:val="center"/>
            <w:hideMark/>
          </w:tcPr>
          <w:p w14:paraId="78291749" w14:textId="77777777" w:rsidR="004D1E0E" w:rsidDel="004D1E0E" w:rsidRDefault="004D1E0E">
            <w:pPr>
              <w:rPr>
                <w:del w:id="2350" w:author="TF 112518" w:date="2018-11-26T22:49:00Z"/>
                <w:rFonts w:ascii="Calibri" w:hAnsi="Calibri"/>
                <w:color w:val="000000"/>
                <w:sz w:val="18"/>
                <w:szCs w:val="18"/>
              </w:rPr>
            </w:pPr>
            <w:del w:id="2351" w:author="TF 112518" w:date="2018-11-26T22:46:00Z">
              <w:r w:rsidRPr="002A4574" w:rsidDel="004D1E0E">
                <w:rPr>
                  <w:rFonts w:ascii="Calibri" w:hAnsi="Calibri"/>
                  <w:color w:val="000000"/>
                  <w:sz w:val="18"/>
                  <w:szCs w:val="18"/>
                </w:rPr>
                <w:delText>37.28</w:delText>
              </w:r>
            </w:del>
          </w:p>
        </w:tc>
        <w:tc>
          <w:tcPr>
            <w:tcW w:w="1420" w:type="dxa"/>
            <w:gridSpan w:val="2"/>
            <w:tcBorders>
              <w:top w:val="nil"/>
              <w:left w:val="nil"/>
              <w:bottom w:val="nil"/>
              <w:right w:val="nil"/>
            </w:tcBorders>
            <w:shd w:val="clear" w:color="auto" w:fill="auto"/>
            <w:noWrap/>
            <w:vAlign w:val="center"/>
            <w:hideMark/>
          </w:tcPr>
          <w:p w14:paraId="7829174A" w14:textId="77777777" w:rsidR="004D1E0E" w:rsidDel="004D1E0E" w:rsidRDefault="004D1E0E">
            <w:pPr>
              <w:rPr>
                <w:del w:id="2352" w:author="TF 112518" w:date="2018-11-26T22:49:00Z"/>
                <w:rFonts w:ascii="Calibri" w:hAnsi="Calibri"/>
                <w:color w:val="000000"/>
                <w:sz w:val="18"/>
                <w:szCs w:val="18"/>
              </w:rPr>
            </w:pPr>
            <w:del w:id="2353" w:author="TF 112518" w:date="2018-11-26T22:46:00Z">
              <w:r w:rsidRPr="002A4574" w:rsidDel="004D1E0E">
                <w:rPr>
                  <w:rFonts w:ascii="Calibri" w:hAnsi="Calibri"/>
                  <w:color w:val="000000"/>
                  <w:sz w:val="18"/>
                  <w:szCs w:val="18"/>
                </w:rPr>
                <w:delText>–120.52</w:delText>
              </w:r>
            </w:del>
          </w:p>
        </w:tc>
        <w:tc>
          <w:tcPr>
            <w:tcW w:w="1293" w:type="dxa"/>
            <w:tcBorders>
              <w:top w:val="nil"/>
              <w:left w:val="nil"/>
              <w:bottom w:val="nil"/>
              <w:right w:val="nil"/>
            </w:tcBorders>
            <w:shd w:val="clear" w:color="auto" w:fill="auto"/>
            <w:noWrap/>
            <w:vAlign w:val="center"/>
            <w:hideMark/>
          </w:tcPr>
          <w:p w14:paraId="7829174B" w14:textId="77777777" w:rsidR="004D1E0E" w:rsidDel="004D1E0E" w:rsidRDefault="004D1E0E">
            <w:pPr>
              <w:rPr>
                <w:del w:id="2354" w:author="TF 112518" w:date="2018-11-26T22:49:00Z"/>
                <w:rFonts w:ascii="Calibri" w:hAnsi="Calibri"/>
                <w:color w:val="000000"/>
                <w:sz w:val="18"/>
                <w:szCs w:val="18"/>
              </w:rPr>
            </w:pPr>
            <w:del w:id="2355" w:author="TF 112518" w:date="2018-11-26T22:46:00Z">
              <w:r w:rsidRPr="002A4574" w:rsidDel="004D1E0E">
                <w:rPr>
                  <w:rFonts w:ascii="Calibri" w:hAnsi="Calibri"/>
                  <w:color w:val="000000"/>
                  <w:sz w:val="18"/>
                  <w:szCs w:val="18"/>
                </w:rPr>
                <w:delText>California</w:delText>
              </w:r>
            </w:del>
          </w:p>
        </w:tc>
      </w:tr>
      <w:tr w:rsidR="004D1E0E" w:rsidRPr="002A4574" w:rsidDel="004D1E0E" w14:paraId="78291753" w14:textId="77777777" w:rsidTr="004E0C14">
        <w:trPr>
          <w:gridAfter w:val="1"/>
          <w:wAfter w:w="38" w:type="dxa"/>
          <w:trHeight w:val="240"/>
          <w:del w:id="2356" w:author="TF 112518" w:date="2018-11-26T22:48:00Z"/>
        </w:trPr>
        <w:tc>
          <w:tcPr>
            <w:tcW w:w="984" w:type="dxa"/>
            <w:gridSpan w:val="2"/>
            <w:tcBorders>
              <w:top w:val="nil"/>
              <w:left w:val="nil"/>
              <w:bottom w:val="nil"/>
              <w:right w:val="nil"/>
            </w:tcBorders>
            <w:shd w:val="clear" w:color="auto" w:fill="auto"/>
            <w:noWrap/>
            <w:vAlign w:val="center"/>
            <w:hideMark/>
          </w:tcPr>
          <w:p w14:paraId="7829174D" w14:textId="77777777" w:rsidR="004D1E0E" w:rsidDel="004D1E0E" w:rsidRDefault="004D1E0E">
            <w:pPr>
              <w:rPr>
                <w:del w:id="2357" w:author="TF 112518" w:date="2018-11-26T22:48:00Z"/>
                <w:rFonts w:ascii="Calibri" w:hAnsi="Calibri"/>
                <w:color w:val="000000"/>
                <w:sz w:val="18"/>
                <w:szCs w:val="18"/>
              </w:rPr>
            </w:pPr>
            <w:del w:id="2358" w:author="TF 112518" w:date="2018-11-26T22:46:00Z">
              <w:r w:rsidRPr="002A4574" w:rsidDel="004D1E0E">
                <w:rPr>
                  <w:rFonts w:ascii="Calibri" w:hAnsi="Calibri"/>
                  <w:color w:val="000000"/>
                  <w:sz w:val="18"/>
                  <w:szCs w:val="18"/>
                </w:rPr>
                <w:delText>724830</w:delText>
              </w:r>
            </w:del>
          </w:p>
        </w:tc>
        <w:tc>
          <w:tcPr>
            <w:tcW w:w="818" w:type="dxa"/>
            <w:gridSpan w:val="2"/>
            <w:tcBorders>
              <w:top w:val="nil"/>
              <w:left w:val="nil"/>
              <w:bottom w:val="nil"/>
              <w:right w:val="nil"/>
            </w:tcBorders>
            <w:shd w:val="clear" w:color="auto" w:fill="auto"/>
            <w:noWrap/>
            <w:vAlign w:val="center"/>
            <w:hideMark/>
          </w:tcPr>
          <w:p w14:paraId="7829174E" w14:textId="77777777" w:rsidR="004D1E0E" w:rsidDel="004D1E0E" w:rsidRDefault="004D1E0E">
            <w:pPr>
              <w:rPr>
                <w:del w:id="2359" w:author="TF 112518" w:date="2018-11-26T22:48:00Z"/>
                <w:rFonts w:ascii="Calibri" w:hAnsi="Calibri"/>
                <w:color w:val="000000"/>
                <w:sz w:val="18"/>
                <w:szCs w:val="18"/>
              </w:rPr>
            </w:pPr>
            <w:del w:id="2360" w:author="TF 112518" w:date="2018-11-26T22:46:00Z">
              <w:r w:rsidRPr="002A4574" w:rsidDel="004D1E0E">
                <w:rPr>
                  <w:rFonts w:ascii="Calibri" w:hAnsi="Calibri"/>
                  <w:color w:val="000000"/>
                  <w:sz w:val="18"/>
                  <w:szCs w:val="18"/>
                </w:rPr>
                <w:delText>0.51</w:delText>
              </w:r>
            </w:del>
          </w:p>
        </w:tc>
        <w:tc>
          <w:tcPr>
            <w:tcW w:w="4955" w:type="dxa"/>
            <w:tcBorders>
              <w:top w:val="nil"/>
              <w:left w:val="nil"/>
              <w:bottom w:val="nil"/>
              <w:right w:val="nil"/>
            </w:tcBorders>
            <w:shd w:val="clear" w:color="auto" w:fill="auto"/>
            <w:noWrap/>
            <w:vAlign w:val="bottom"/>
            <w:hideMark/>
          </w:tcPr>
          <w:p w14:paraId="7829174F" w14:textId="77777777" w:rsidR="004D1E0E" w:rsidRPr="002A4574" w:rsidDel="004D1E0E" w:rsidRDefault="004D1E0E" w:rsidP="00636F83">
            <w:pPr>
              <w:rPr>
                <w:del w:id="2361" w:author="TF 112518" w:date="2018-11-26T22:48:00Z"/>
                <w:rFonts w:ascii="Calibri" w:hAnsi="Calibri"/>
                <w:color w:val="000000"/>
                <w:sz w:val="18"/>
                <w:szCs w:val="18"/>
              </w:rPr>
            </w:pPr>
            <w:del w:id="2362" w:author="TF 112518" w:date="2018-11-26T22:46:00Z">
              <w:r w:rsidRPr="002A4574" w:rsidDel="004D1E0E">
                <w:rPr>
                  <w:rFonts w:ascii="Calibri" w:hAnsi="Calibri"/>
                  <w:color w:val="000000"/>
                  <w:sz w:val="18"/>
                  <w:szCs w:val="18"/>
                </w:rPr>
                <w:delText xml:space="preserve">Sacramento Executive Arpt </w:delText>
              </w:r>
            </w:del>
          </w:p>
        </w:tc>
        <w:tc>
          <w:tcPr>
            <w:tcW w:w="1451" w:type="dxa"/>
            <w:gridSpan w:val="2"/>
            <w:tcBorders>
              <w:top w:val="nil"/>
              <w:left w:val="nil"/>
              <w:bottom w:val="nil"/>
              <w:right w:val="nil"/>
            </w:tcBorders>
            <w:shd w:val="clear" w:color="auto" w:fill="auto"/>
            <w:noWrap/>
            <w:vAlign w:val="center"/>
            <w:hideMark/>
          </w:tcPr>
          <w:p w14:paraId="78291750" w14:textId="77777777" w:rsidR="004D1E0E" w:rsidDel="004D1E0E" w:rsidRDefault="004D1E0E">
            <w:pPr>
              <w:rPr>
                <w:del w:id="2363" w:author="TF 112518" w:date="2018-11-26T22:48:00Z"/>
                <w:rFonts w:ascii="Calibri" w:hAnsi="Calibri"/>
                <w:color w:val="000000"/>
                <w:sz w:val="18"/>
                <w:szCs w:val="18"/>
              </w:rPr>
            </w:pPr>
            <w:del w:id="2364" w:author="TF 112518" w:date="2018-11-26T22:46:00Z">
              <w:r w:rsidRPr="002A4574" w:rsidDel="004D1E0E">
                <w:rPr>
                  <w:rFonts w:ascii="Calibri" w:hAnsi="Calibri"/>
                  <w:color w:val="000000"/>
                  <w:sz w:val="18"/>
                  <w:szCs w:val="18"/>
                </w:rPr>
                <w:delText>38.5</w:delText>
              </w:r>
            </w:del>
          </w:p>
        </w:tc>
        <w:tc>
          <w:tcPr>
            <w:tcW w:w="1420" w:type="dxa"/>
            <w:gridSpan w:val="2"/>
            <w:tcBorders>
              <w:top w:val="nil"/>
              <w:left w:val="nil"/>
              <w:bottom w:val="nil"/>
              <w:right w:val="nil"/>
            </w:tcBorders>
            <w:shd w:val="clear" w:color="auto" w:fill="auto"/>
            <w:noWrap/>
            <w:vAlign w:val="center"/>
            <w:hideMark/>
          </w:tcPr>
          <w:p w14:paraId="78291751" w14:textId="77777777" w:rsidR="004D1E0E" w:rsidDel="004D1E0E" w:rsidRDefault="004D1E0E">
            <w:pPr>
              <w:rPr>
                <w:del w:id="2365" w:author="TF 112518" w:date="2018-11-26T22:48:00Z"/>
                <w:rFonts w:ascii="Calibri" w:hAnsi="Calibri"/>
                <w:color w:val="000000"/>
                <w:sz w:val="18"/>
                <w:szCs w:val="18"/>
              </w:rPr>
            </w:pPr>
            <w:del w:id="2366" w:author="TF 112518" w:date="2018-11-26T22:46:00Z">
              <w:r w:rsidRPr="002A4574" w:rsidDel="004D1E0E">
                <w:rPr>
                  <w:rFonts w:ascii="Calibri" w:hAnsi="Calibri"/>
                  <w:color w:val="000000"/>
                  <w:sz w:val="18"/>
                  <w:szCs w:val="18"/>
                </w:rPr>
                <w:delText>–121.50</w:delText>
              </w:r>
            </w:del>
          </w:p>
        </w:tc>
        <w:tc>
          <w:tcPr>
            <w:tcW w:w="1293" w:type="dxa"/>
            <w:tcBorders>
              <w:top w:val="nil"/>
              <w:left w:val="nil"/>
              <w:bottom w:val="nil"/>
              <w:right w:val="nil"/>
            </w:tcBorders>
            <w:shd w:val="clear" w:color="auto" w:fill="auto"/>
            <w:noWrap/>
            <w:vAlign w:val="center"/>
            <w:hideMark/>
          </w:tcPr>
          <w:p w14:paraId="78291752" w14:textId="77777777" w:rsidR="004D1E0E" w:rsidDel="004D1E0E" w:rsidRDefault="004D1E0E">
            <w:pPr>
              <w:rPr>
                <w:del w:id="2367" w:author="TF 112518" w:date="2018-11-26T22:48:00Z"/>
                <w:rFonts w:ascii="Calibri" w:hAnsi="Calibri"/>
                <w:color w:val="000000"/>
                <w:sz w:val="18"/>
                <w:szCs w:val="18"/>
              </w:rPr>
            </w:pPr>
            <w:del w:id="2368" w:author="TF 112518" w:date="2018-11-26T22:46:00Z">
              <w:r w:rsidRPr="002A4574" w:rsidDel="004D1E0E">
                <w:rPr>
                  <w:rFonts w:ascii="Calibri" w:hAnsi="Calibri"/>
                  <w:color w:val="000000"/>
                  <w:sz w:val="18"/>
                  <w:szCs w:val="18"/>
                </w:rPr>
                <w:delText>California</w:delText>
              </w:r>
            </w:del>
          </w:p>
        </w:tc>
      </w:tr>
      <w:tr w:rsidR="004D1E0E" w:rsidRPr="002A4574" w:rsidDel="004D1E0E" w14:paraId="7829175A" w14:textId="77777777" w:rsidTr="004E0C14">
        <w:trPr>
          <w:gridAfter w:val="1"/>
          <w:wAfter w:w="38" w:type="dxa"/>
          <w:trHeight w:val="240"/>
          <w:del w:id="2369" w:author="TF 112518" w:date="2018-11-26T22:48:00Z"/>
        </w:trPr>
        <w:tc>
          <w:tcPr>
            <w:tcW w:w="984" w:type="dxa"/>
            <w:gridSpan w:val="2"/>
            <w:tcBorders>
              <w:top w:val="nil"/>
              <w:left w:val="nil"/>
              <w:bottom w:val="nil"/>
              <w:right w:val="nil"/>
            </w:tcBorders>
            <w:shd w:val="clear" w:color="auto" w:fill="auto"/>
            <w:noWrap/>
            <w:vAlign w:val="center"/>
            <w:hideMark/>
          </w:tcPr>
          <w:p w14:paraId="78291754" w14:textId="77777777" w:rsidR="004D1E0E" w:rsidDel="004D1E0E" w:rsidRDefault="004D1E0E">
            <w:pPr>
              <w:rPr>
                <w:del w:id="2370" w:author="TF 112518" w:date="2018-11-26T22:48:00Z"/>
                <w:rFonts w:ascii="Calibri" w:hAnsi="Calibri"/>
                <w:color w:val="000000"/>
                <w:sz w:val="18"/>
                <w:szCs w:val="18"/>
              </w:rPr>
            </w:pPr>
            <w:del w:id="2371" w:author="TF 112518" w:date="2018-11-26T22:46:00Z">
              <w:r w:rsidRPr="002A4574" w:rsidDel="004D1E0E">
                <w:rPr>
                  <w:rFonts w:ascii="Calibri" w:hAnsi="Calibri"/>
                  <w:color w:val="000000"/>
                  <w:sz w:val="18"/>
                  <w:szCs w:val="18"/>
                </w:rPr>
                <w:delText>724837</w:delText>
              </w:r>
            </w:del>
          </w:p>
        </w:tc>
        <w:tc>
          <w:tcPr>
            <w:tcW w:w="818" w:type="dxa"/>
            <w:gridSpan w:val="2"/>
            <w:tcBorders>
              <w:top w:val="nil"/>
              <w:left w:val="nil"/>
              <w:bottom w:val="nil"/>
              <w:right w:val="nil"/>
            </w:tcBorders>
            <w:shd w:val="clear" w:color="auto" w:fill="auto"/>
            <w:noWrap/>
            <w:vAlign w:val="center"/>
            <w:hideMark/>
          </w:tcPr>
          <w:p w14:paraId="78291755" w14:textId="77777777" w:rsidR="004D1E0E" w:rsidDel="004D1E0E" w:rsidRDefault="004D1E0E">
            <w:pPr>
              <w:rPr>
                <w:del w:id="2372" w:author="TF 112518" w:date="2018-11-26T22:48:00Z"/>
                <w:rFonts w:ascii="Calibri" w:hAnsi="Calibri"/>
                <w:color w:val="000000"/>
                <w:sz w:val="18"/>
                <w:szCs w:val="18"/>
              </w:rPr>
            </w:pPr>
            <w:del w:id="2373" w:author="TF 112518" w:date="2018-11-26T22:46:00Z">
              <w:r w:rsidRPr="002A4574" w:rsidDel="004D1E0E">
                <w:rPr>
                  <w:rFonts w:ascii="Calibri" w:hAnsi="Calibri"/>
                  <w:color w:val="000000"/>
                  <w:sz w:val="18"/>
                  <w:szCs w:val="18"/>
                </w:rPr>
                <w:delText>0.45</w:delText>
              </w:r>
            </w:del>
          </w:p>
        </w:tc>
        <w:tc>
          <w:tcPr>
            <w:tcW w:w="4955" w:type="dxa"/>
            <w:tcBorders>
              <w:top w:val="nil"/>
              <w:left w:val="nil"/>
              <w:bottom w:val="nil"/>
              <w:right w:val="nil"/>
            </w:tcBorders>
            <w:shd w:val="clear" w:color="auto" w:fill="auto"/>
            <w:noWrap/>
            <w:vAlign w:val="bottom"/>
            <w:hideMark/>
          </w:tcPr>
          <w:p w14:paraId="78291756" w14:textId="77777777" w:rsidR="004D1E0E" w:rsidRPr="002A4574" w:rsidDel="004D1E0E" w:rsidRDefault="004D1E0E" w:rsidP="00636F83">
            <w:pPr>
              <w:rPr>
                <w:del w:id="2374" w:author="TF 112518" w:date="2018-11-26T22:48:00Z"/>
                <w:rFonts w:ascii="Calibri" w:hAnsi="Calibri"/>
                <w:color w:val="000000"/>
                <w:sz w:val="18"/>
                <w:szCs w:val="18"/>
              </w:rPr>
            </w:pPr>
            <w:del w:id="2375" w:author="TF 112518" w:date="2018-11-26T22:46:00Z">
              <w:r w:rsidRPr="002A4574" w:rsidDel="004D1E0E">
                <w:rPr>
                  <w:rFonts w:ascii="Calibri" w:hAnsi="Calibri"/>
                  <w:color w:val="000000"/>
                  <w:sz w:val="18"/>
                  <w:szCs w:val="18"/>
                </w:rPr>
                <w:delText xml:space="preserve">Beale AFB </w:delText>
              </w:r>
            </w:del>
          </w:p>
        </w:tc>
        <w:tc>
          <w:tcPr>
            <w:tcW w:w="1451" w:type="dxa"/>
            <w:gridSpan w:val="2"/>
            <w:tcBorders>
              <w:top w:val="nil"/>
              <w:left w:val="nil"/>
              <w:bottom w:val="nil"/>
              <w:right w:val="nil"/>
            </w:tcBorders>
            <w:shd w:val="clear" w:color="auto" w:fill="auto"/>
            <w:noWrap/>
            <w:vAlign w:val="center"/>
            <w:hideMark/>
          </w:tcPr>
          <w:p w14:paraId="78291757" w14:textId="77777777" w:rsidR="004D1E0E" w:rsidDel="004D1E0E" w:rsidRDefault="004D1E0E">
            <w:pPr>
              <w:rPr>
                <w:del w:id="2376" w:author="TF 112518" w:date="2018-11-26T22:48:00Z"/>
                <w:rFonts w:ascii="Calibri" w:hAnsi="Calibri"/>
                <w:color w:val="000000"/>
                <w:sz w:val="18"/>
                <w:szCs w:val="18"/>
              </w:rPr>
            </w:pPr>
            <w:del w:id="2377" w:author="TF 112518" w:date="2018-11-26T22:46:00Z">
              <w:r w:rsidRPr="002A4574" w:rsidDel="004D1E0E">
                <w:rPr>
                  <w:rFonts w:ascii="Calibri" w:hAnsi="Calibri"/>
                  <w:color w:val="000000"/>
                  <w:sz w:val="18"/>
                  <w:szCs w:val="18"/>
                </w:rPr>
                <w:delText>39.13</w:delText>
              </w:r>
            </w:del>
          </w:p>
        </w:tc>
        <w:tc>
          <w:tcPr>
            <w:tcW w:w="1420" w:type="dxa"/>
            <w:gridSpan w:val="2"/>
            <w:tcBorders>
              <w:top w:val="nil"/>
              <w:left w:val="nil"/>
              <w:bottom w:val="nil"/>
              <w:right w:val="nil"/>
            </w:tcBorders>
            <w:shd w:val="clear" w:color="auto" w:fill="auto"/>
            <w:noWrap/>
            <w:vAlign w:val="center"/>
            <w:hideMark/>
          </w:tcPr>
          <w:p w14:paraId="78291758" w14:textId="77777777" w:rsidR="004D1E0E" w:rsidDel="004D1E0E" w:rsidRDefault="004D1E0E">
            <w:pPr>
              <w:rPr>
                <w:del w:id="2378" w:author="TF 112518" w:date="2018-11-26T22:48:00Z"/>
                <w:rFonts w:ascii="Calibri" w:hAnsi="Calibri"/>
                <w:color w:val="000000"/>
                <w:sz w:val="18"/>
                <w:szCs w:val="18"/>
              </w:rPr>
            </w:pPr>
            <w:del w:id="2379" w:author="TF 112518" w:date="2018-11-26T22:46:00Z">
              <w:r w:rsidRPr="002A4574" w:rsidDel="004D1E0E">
                <w:rPr>
                  <w:rFonts w:ascii="Calibri" w:hAnsi="Calibri"/>
                  <w:color w:val="000000"/>
                  <w:sz w:val="18"/>
                  <w:szCs w:val="18"/>
                </w:rPr>
                <w:delText>–121.43</w:delText>
              </w:r>
            </w:del>
          </w:p>
        </w:tc>
        <w:tc>
          <w:tcPr>
            <w:tcW w:w="1293" w:type="dxa"/>
            <w:tcBorders>
              <w:top w:val="nil"/>
              <w:left w:val="nil"/>
              <w:bottom w:val="nil"/>
              <w:right w:val="nil"/>
            </w:tcBorders>
            <w:shd w:val="clear" w:color="auto" w:fill="auto"/>
            <w:noWrap/>
            <w:vAlign w:val="center"/>
            <w:hideMark/>
          </w:tcPr>
          <w:p w14:paraId="78291759" w14:textId="77777777" w:rsidR="004D1E0E" w:rsidDel="004D1E0E" w:rsidRDefault="004D1E0E">
            <w:pPr>
              <w:rPr>
                <w:del w:id="2380" w:author="TF 112518" w:date="2018-11-26T22:48:00Z"/>
                <w:rFonts w:ascii="Calibri" w:hAnsi="Calibri"/>
                <w:color w:val="000000"/>
                <w:sz w:val="18"/>
                <w:szCs w:val="18"/>
              </w:rPr>
            </w:pPr>
            <w:del w:id="2381"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1" w14:textId="77777777" w:rsidTr="004E0C14">
        <w:trPr>
          <w:gridAfter w:val="1"/>
          <w:wAfter w:w="38" w:type="dxa"/>
          <w:trHeight w:val="240"/>
          <w:del w:id="2382" w:author="TF 112518" w:date="2018-11-26T22:48:00Z"/>
        </w:trPr>
        <w:tc>
          <w:tcPr>
            <w:tcW w:w="984" w:type="dxa"/>
            <w:gridSpan w:val="2"/>
            <w:tcBorders>
              <w:top w:val="nil"/>
              <w:left w:val="nil"/>
              <w:bottom w:val="nil"/>
              <w:right w:val="nil"/>
            </w:tcBorders>
            <w:shd w:val="clear" w:color="auto" w:fill="auto"/>
            <w:noWrap/>
            <w:vAlign w:val="center"/>
            <w:hideMark/>
          </w:tcPr>
          <w:p w14:paraId="7829175B" w14:textId="77777777" w:rsidR="004D1E0E" w:rsidDel="004D1E0E" w:rsidRDefault="004D1E0E">
            <w:pPr>
              <w:rPr>
                <w:del w:id="2383" w:author="TF 112518" w:date="2018-11-26T22:48:00Z"/>
                <w:rFonts w:ascii="Calibri" w:hAnsi="Calibri"/>
                <w:color w:val="000000"/>
                <w:sz w:val="18"/>
                <w:szCs w:val="18"/>
              </w:rPr>
            </w:pPr>
            <w:del w:id="2384" w:author="TF 112518" w:date="2018-11-26T22:46:00Z">
              <w:r w:rsidRPr="002A4574" w:rsidDel="004D1E0E">
                <w:rPr>
                  <w:rFonts w:ascii="Calibri" w:hAnsi="Calibri"/>
                  <w:color w:val="000000"/>
                  <w:sz w:val="18"/>
                  <w:szCs w:val="18"/>
                </w:rPr>
                <w:delText>724838</w:delText>
              </w:r>
            </w:del>
          </w:p>
        </w:tc>
        <w:tc>
          <w:tcPr>
            <w:tcW w:w="818" w:type="dxa"/>
            <w:gridSpan w:val="2"/>
            <w:tcBorders>
              <w:top w:val="nil"/>
              <w:left w:val="nil"/>
              <w:bottom w:val="nil"/>
              <w:right w:val="nil"/>
            </w:tcBorders>
            <w:shd w:val="clear" w:color="auto" w:fill="auto"/>
            <w:noWrap/>
            <w:vAlign w:val="center"/>
            <w:hideMark/>
          </w:tcPr>
          <w:p w14:paraId="7829175C" w14:textId="77777777" w:rsidR="004D1E0E" w:rsidDel="004D1E0E" w:rsidRDefault="004D1E0E">
            <w:pPr>
              <w:rPr>
                <w:del w:id="2385" w:author="TF 112518" w:date="2018-11-26T22:48:00Z"/>
                <w:rFonts w:ascii="Calibri" w:hAnsi="Calibri"/>
                <w:color w:val="000000"/>
                <w:sz w:val="18"/>
                <w:szCs w:val="18"/>
              </w:rPr>
            </w:pPr>
            <w:del w:id="2386" w:author="TF 112518" w:date="2018-11-26T22:46:00Z">
              <w:r w:rsidRPr="002A4574" w:rsidDel="004D1E0E">
                <w:rPr>
                  <w:rFonts w:ascii="Calibri" w:hAnsi="Calibri"/>
                  <w:color w:val="000000"/>
                  <w:sz w:val="18"/>
                  <w:szCs w:val="18"/>
                </w:rPr>
                <w:delText>0.5</w:delText>
              </w:r>
            </w:del>
          </w:p>
        </w:tc>
        <w:tc>
          <w:tcPr>
            <w:tcW w:w="4955" w:type="dxa"/>
            <w:tcBorders>
              <w:top w:val="nil"/>
              <w:left w:val="nil"/>
              <w:bottom w:val="nil"/>
              <w:right w:val="nil"/>
            </w:tcBorders>
            <w:shd w:val="clear" w:color="auto" w:fill="auto"/>
            <w:noWrap/>
            <w:vAlign w:val="bottom"/>
            <w:hideMark/>
          </w:tcPr>
          <w:p w14:paraId="7829175D" w14:textId="77777777" w:rsidR="004D1E0E" w:rsidRPr="002A4574" w:rsidDel="004D1E0E" w:rsidRDefault="004D1E0E" w:rsidP="00636F83">
            <w:pPr>
              <w:rPr>
                <w:del w:id="2387" w:author="TF 112518" w:date="2018-11-26T22:48:00Z"/>
                <w:rFonts w:ascii="Calibri" w:hAnsi="Calibri"/>
                <w:color w:val="000000"/>
                <w:sz w:val="18"/>
                <w:szCs w:val="18"/>
              </w:rPr>
            </w:pPr>
            <w:del w:id="2388" w:author="TF 112518" w:date="2018-11-26T22:46:00Z">
              <w:r w:rsidRPr="002A4574" w:rsidDel="004D1E0E">
                <w:rPr>
                  <w:rFonts w:ascii="Calibri" w:hAnsi="Calibri"/>
                  <w:color w:val="000000"/>
                  <w:sz w:val="18"/>
                  <w:szCs w:val="18"/>
                </w:rPr>
                <w:delText xml:space="preserve">Yuba Co </w:delText>
              </w:r>
            </w:del>
          </w:p>
        </w:tc>
        <w:tc>
          <w:tcPr>
            <w:tcW w:w="1451" w:type="dxa"/>
            <w:gridSpan w:val="2"/>
            <w:tcBorders>
              <w:top w:val="nil"/>
              <w:left w:val="nil"/>
              <w:bottom w:val="nil"/>
              <w:right w:val="nil"/>
            </w:tcBorders>
            <w:shd w:val="clear" w:color="auto" w:fill="auto"/>
            <w:noWrap/>
            <w:vAlign w:val="center"/>
            <w:hideMark/>
          </w:tcPr>
          <w:p w14:paraId="7829175E" w14:textId="77777777" w:rsidR="004D1E0E" w:rsidDel="004D1E0E" w:rsidRDefault="004D1E0E">
            <w:pPr>
              <w:rPr>
                <w:del w:id="2389" w:author="TF 112518" w:date="2018-11-26T22:48:00Z"/>
                <w:rFonts w:ascii="Calibri" w:hAnsi="Calibri"/>
                <w:color w:val="000000"/>
                <w:sz w:val="18"/>
                <w:szCs w:val="18"/>
              </w:rPr>
            </w:pPr>
            <w:del w:id="2390" w:author="TF 112518" w:date="2018-11-26T22:46:00Z">
              <w:r w:rsidRPr="002A4574" w:rsidDel="004D1E0E">
                <w:rPr>
                  <w:rFonts w:ascii="Calibri" w:hAnsi="Calibri"/>
                  <w:color w:val="000000"/>
                  <w:sz w:val="18"/>
                  <w:szCs w:val="18"/>
                </w:rPr>
                <w:delText>39.1</w:delText>
              </w:r>
            </w:del>
          </w:p>
        </w:tc>
        <w:tc>
          <w:tcPr>
            <w:tcW w:w="1420" w:type="dxa"/>
            <w:gridSpan w:val="2"/>
            <w:tcBorders>
              <w:top w:val="nil"/>
              <w:left w:val="nil"/>
              <w:bottom w:val="nil"/>
              <w:right w:val="nil"/>
            </w:tcBorders>
            <w:shd w:val="clear" w:color="auto" w:fill="auto"/>
            <w:noWrap/>
            <w:vAlign w:val="center"/>
            <w:hideMark/>
          </w:tcPr>
          <w:p w14:paraId="7829175F" w14:textId="77777777" w:rsidR="004D1E0E" w:rsidDel="004D1E0E" w:rsidRDefault="004D1E0E">
            <w:pPr>
              <w:rPr>
                <w:del w:id="2391" w:author="TF 112518" w:date="2018-11-26T22:48:00Z"/>
                <w:rFonts w:ascii="Calibri" w:hAnsi="Calibri"/>
                <w:color w:val="000000"/>
                <w:sz w:val="18"/>
                <w:szCs w:val="18"/>
              </w:rPr>
            </w:pPr>
            <w:del w:id="2392" w:author="TF 112518" w:date="2018-11-26T22:46:00Z">
              <w:r w:rsidRPr="002A4574" w:rsidDel="004D1E0E">
                <w:rPr>
                  <w:rFonts w:ascii="Calibri" w:hAnsi="Calibri"/>
                  <w:color w:val="000000"/>
                  <w:sz w:val="18"/>
                  <w:szCs w:val="18"/>
                </w:rPr>
                <w:delText>–121.57</w:delText>
              </w:r>
            </w:del>
          </w:p>
        </w:tc>
        <w:tc>
          <w:tcPr>
            <w:tcW w:w="1293" w:type="dxa"/>
            <w:tcBorders>
              <w:top w:val="nil"/>
              <w:left w:val="nil"/>
              <w:bottom w:val="nil"/>
              <w:right w:val="nil"/>
            </w:tcBorders>
            <w:shd w:val="clear" w:color="auto" w:fill="auto"/>
            <w:noWrap/>
            <w:vAlign w:val="center"/>
            <w:hideMark/>
          </w:tcPr>
          <w:p w14:paraId="78291760" w14:textId="77777777" w:rsidR="004D1E0E" w:rsidDel="004D1E0E" w:rsidRDefault="004D1E0E">
            <w:pPr>
              <w:rPr>
                <w:del w:id="2393" w:author="TF 112518" w:date="2018-11-26T22:48:00Z"/>
                <w:rFonts w:ascii="Calibri" w:hAnsi="Calibri"/>
                <w:color w:val="000000"/>
                <w:sz w:val="18"/>
                <w:szCs w:val="18"/>
              </w:rPr>
            </w:pPr>
            <w:del w:id="2394"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8" w14:textId="77777777" w:rsidTr="004E0C14">
        <w:trPr>
          <w:gridAfter w:val="1"/>
          <w:wAfter w:w="38" w:type="dxa"/>
          <w:trHeight w:val="240"/>
          <w:del w:id="2395" w:author="TF 112518" w:date="2018-11-26T22:48:00Z"/>
        </w:trPr>
        <w:tc>
          <w:tcPr>
            <w:tcW w:w="984" w:type="dxa"/>
            <w:gridSpan w:val="2"/>
            <w:tcBorders>
              <w:top w:val="nil"/>
              <w:left w:val="nil"/>
              <w:bottom w:val="nil"/>
              <w:right w:val="nil"/>
            </w:tcBorders>
            <w:shd w:val="clear" w:color="auto" w:fill="auto"/>
            <w:noWrap/>
            <w:vAlign w:val="center"/>
            <w:hideMark/>
          </w:tcPr>
          <w:p w14:paraId="78291762" w14:textId="77777777" w:rsidR="004D1E0E" w:rsidDel="004D1E0E" w:rsidRDefault="004D1E0E">
            <w:pPr>
              <w:rPr>
                <w:del w:id="2396" w:author="TF 112518" w:date="2018-11-26T22:48:00Z"/>
                <w:rFonts w:ascii="Calibri" w:hAnsi="Calibri"/>
                <w:color w:val="000000"/>
                <w:sz w:val="18"/>
                <w:szCs w:val="18"/>
              </w:rPr>
            </w:pPr>
            <w:del w:id="2397" w:author="TF 112518" w:date="2018-11-26T22:46:00Z">
              <w:r w:rsidRPr="002A4574" w:rsidDel="004D1E0E">
                <w:rPr>
                  <w:rFonts w:ascii="Calibri" w:hAnsi="Calibri"/>
                  <w:color w:val="000000"/>
                  <w:sz w:val="18"/>
                  <w:szCs w:val="18"/>
                </w:rPr>
                <w:delText>724839</w:delText>
              </w:r>
            </w:del>
          </w:p>
        </w:tc>
        <w:tc>
          <w:tcPr>
            <w:tcW w:w="818" w:type="dxa"/>
            <w:gridSpan w:val="2"/>
            <w:tcBorders>
              <w:top w:val="nil"/>
              <w:left w:val="nil"/>
              <w:bottom w:val="nil"/>
              <w:right w:val="nil"/>
            </w:tcBorders>
            <w:shd w:val="clear" w:color="auto" w:fill="auto"/>
            <w:noWrap/>
            <w:vAlign w:val="center"/>
            <w:hideMark/>
          </w:tcPr>
          <w:p w14:paraId="78291763" w14:textId="77777777" w:rsidR="004D1E0E" w:rsidDel="004D1E0E" w:rsidRDefault="004D1E0E">
            <w:pPr>
              <w:rPr>
                <w:del w:id="2398" w:author="TF 112518" w:date="2018-11-26T22:48:00Z"/>
                <w:rFonts w:ascii="Calibri" w:hAnsi="Calibri"/>
                <w:color w:val="000000"/>
                <w:sz w:val="18"/>
                <w:szCs w:val="18"/>
              </w:rPr>
            </w:pPr>
            <w:del w:id="2399" w:author="TF 112518" w:date="2018-11-26T22:46:00Z">
              <w:r w:rsidRPr="002A4574" w:rsidDel="004D1E0E">
                <w:rPr>
                  <w:rFonts w:ascii="Calibri" w:hAnsi="Calibri"/>
                  <w:color w:val="000000"/>
                  <w:sz w:val="18"/>
                  <w:szCs w:val="18"/>
                </w:rPr>
                <w:delText>0.51</w:delText>
              </w:r>
            </w:del>
          </w:p>
        </w:tc>
        <w:tc>
          <w:tcPr>
            <w:tcW w:w="4955" w:type="dxa"/>
            <w:tcBorders>
              <w:top w:val="nil"/>
              <w:left w:val="nil"/>
              <w:bottom w:val="nil"/>
              <w:right w:val="nil"/>
            </w:tcBorders>
            <w:shd w:val="clear" w:color="auto" w:fill="auto"/>
            <w:noWrap/>
            <w:vAlign w:val="bottom"/>
            <w:hideMark/>
          </w:tcPr>
          <w:p w14:paraId="78291764" w14:textId="77777777" w:rsidR="004D1E0E" w:rsidRPr="002A4574" w:rsidDel="004D1E0E" w:rsidRDefault="004D1E0E" w:rsidP="00636F83">
            <w:pPr>
              <w:rPr>
                <w:del w:id="2400" w:author="TF 112518" w:date="2018-11-26T22:48:00Z"/>
                <w:rFonts w:ascii="Calibri" w:hAnsi="Calibri"/>
                <w:color w:val="000000"/>
                <w:sz w:val="18"/>
                <w:szCs w:val="18"/>
              </w:rPr>
            </w:pPr>
            <w:del w:id="2401" w:author="TF 112518" w:date="2018-11-26T22:46:00Z">
              <w:r w:rsidRPr="002A4574" w:rsidDel="004D1E0E">
                <w:rPr>
                  <w:rFonts w:ascii="Calibri" w:hAnsi="Calibri"/>
                  <w:color w:val="000000"/>
                  <w:sz w:val="18"/>
                  <w:szCs w:val="18"/>
                </w:rPr>
                <w:delText xml:space="preserve">Sacramento Metropolitan AP </w:delText>
              </w:r>
            </w:del>
          </w:p>
        </w:tc>
        <w:tc>
          <w:tcPr>
            <w:tcW w:w="1451" w:type="dxa"/>
            <w:gridSpan w:val="2"/>
            <w:tcBorders>
              <w:top w:val="nil"/>
              <w:left w:val="nil"/>
              <w:bottom w:val="nil"/>
              <w:right w:val="nil"/>
            </w:tcBorders>
            <w:shd w:val="clear" w:color="auto" w:fill="auto"/>
            <w:noWrap/>
            <w:vAlign w:val="center"/>
            <w:hideMark/>
          </w:tcPr>
          <w:p w14:paraId="78291765" w14:textId="77777777" w:rsidR="004D1E0E" w:rsidDel="004D1E0E" w:rsidRDefault="004D1E0E">
            <w:pPr>
              <w:rPr>
                <w:del w:id="2402" w:author="TF 112518" w:date="2018-11-26T22:48:00Z"/>
                <w:rFonts w:ascii="Calibri" w:hAnsi="Calibri"/>
                <w:color w:val="000000"/>
                <w:sz w:val="18"/>
                <w:szCs w:val="18"/>
              </w:rPr>
            </w:pPr>
            <w:del w:id="2403" w:author="TF 112518" w:date="2018-11-26T22:46:00Z">
              <w:r w:rsidRPr="002A4574" w:rsidDel="004D1E0E">
                <w:rPr>
                  <w:rFonts w:ascii="Calibri" w:hAnsi="Calibri"/>
                  <w:color w:val="000000"/>
                  <w:sz w:val="18"/>
                  <w:szCs w:val="18"/>
                </w:rPr>
                <w:delText>38.7</w:delText>
              </w:r>
            </w:del>
          </w:p>
        </w:tc>
        <w:tc>
          <w:tcPr>
            <w:tcW w:w="1420" w:type="dxa"/>
            <w:gridSpan w:val="2"/>
            <w:tcBorders>
              <w:top w:val="nil"/>
              <w:left w:val="nil"/>
              <w:bottom w:val="nil"/>
              <w:right w:val="nil"/>
            </w:tcBorders>
            <w:shd w:val="clear" w:color="auto" w:fill="auto"/>
            <w:noWrap/>
            <w:vAlign w:val="center"/>
            <w:hideMark/>
          </w:tcPr>
          <w:p w14:paraId="78291766" w14:textId="77777777" w:rsidR="004D1E0E" w:rsidDel="004D1E0E" w:rsidRDefault="004D1E0E">
            <w:pPr>
              <w:rPr>
                <w:del w:id="2404" w:author="TF 112518" w:date="2018-11-26T22:48:00Z"/>
                <w:rFonts w:ascii="Calibri" w:hAnsi="Calibri"/>
                <w:color w:val="000000"/>
                <w:sz w:val="18"/>
                <w:szCs w:val="18"/>
              </w:rPr>
            </w:pPr>
            <w:del w:id="2405" w:author="TF 112518" w:date="2018-11-26T22:46:00Z">
              <w:r w:rsidRPr="002A4574" w:rsidDel="004D1E0E">
                <w:rPr>
                  <w:rFonts w:ascii="Calibri" w:hAnsi="Calibri"/>
                  <w:color w:val="000000"/>
                  <w:sz w:val="18"/>
                  <w:szCs w:val="18"/>
                </w:rPr>
                <w:delText>–121.58</w:delText>
              </w:r>
            </w:del>
          </w:p>
        </w:tc>
        <w:tc>
          <w:tcPr>
            <w:tcW w:w="1293" w:type="dxa"/>
            <w:tcBorders>
              <w:top w:val="nil"/>
              <w:left w:val="nil"/>
              <w:bottom w:val="nil"/>
              <w:right w:val="nil"/>
            </w:tcBorders>
            <w:shd w:val="clear" w:color="auto" w:fill="auto"/>
            <w:noWrap/>
            <w:vAlign w:val="center"/>
            <w:hideMark/>
          </w:tcPr>
          <w:p w14:paraId="78291767" w14:textId="77777777" w:rsidR="004D1E0E" w:rsidDel="004D1E0E" w:rsidRDefault="004D1E0E">
            <w:pPr>
              <w:rPr>
                <w:del w:id="2406" w:author="TF 112518" w:date="2018-11-26T22:48:00Z"/>
                <w:rFonts w:ascii="Calibri" w:hAnsi="Calibri"/>
                <w:color w:val="000000"/>
                <w:sz w:val="18"/>
                <w:szCs w:val="18"/>
              </w:rPr>
            </w:pPr>
            <w:del w:id="2407"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F" w14:textId="77777777" w:rsidTr="004E0C14">
        <w:trPr>
          <w:gridAfter w:val="1"/>
          <w:wAfter w:w="38" w:type="dxa"/>
          <w:trHeight w:val="240"/>
          <w:del w:id="2408" w:author="TF 112518" w:date="2018-11-26T22:48:00Z"/>
        </w:trPr>
        <w:tc>
          <w:tcPr>
            <w:tcW w:w="984" w:type="dxa"/>
            <w:gridSpan w:val="2"/>
            <w:tcBorders>
              <w:top w:val="nil"/>
              <w:left w:val="nil"/>
              <w:bottom w:val="nil"/>
              <w:right w:val="nil"/>
            </w:tcBorders>
            <w:shd w:val="clear" w:color="auto" w:fill="auto"/>
            <w:noWrap/>
            <w:vAlign w:val="center"/>
            <w:hideMark/>
          </w:tcPr>
          <w:p w14:paraId="78291769" w14:textId="77777777" w:rsidR="004D1E0E" w:rsidDel="004D1E0E" w:rsidRDefault="004D1E0E">
            <w:pPr>
              <w:rPr>
                <w:del w:id="2409" w:author="TF 112518" w:date="2018-11-26T22:48:00Z"/>
                <w:rFonts w:ascii="Calibri" w:hAnsi="Calibri"/>
                <w:color w:val="000000"/>
                <w:sz w:val="18"/>
                <w:szCs w:val="18"/>
              </w:rPr>
            </w:pPr>
            <w:del w:id="2410" w:author="TF 112518" w:date="2018-11-26T22:46:00Z">
              <w:r w:rsidRPr="002A4574" w:rsidDel="004D1E0E">
                <w:rPr>
                  <w:rFonts w:ascii="Calibri" w:hAnsi="Calibri"/>
                  <w:color w:val="000000"/>
                  <w:sz w:val="18"/>
                  <w:szCs w:val="18"/>
                </w:rPr>
                <w:delText>724915</w:delText>
              </w:r>
            </w:del>
          </w:p>
        </w:tc>
        <w:tc>
          <w:tcPr>
            <w:tcW w:w="818" w:type="dxa"/>
            <w:gridSpan w:val="2"/>
            <w:tcBorders>
              <w:top w:val="nil"/>
              <w:left w:val="nil"/>
              <w:bottom w:val="nil"/>
              <w:right w:val="nil"/>
            </w:tcBorders>
            <w:shd w:val="clear" w:color="auto" w:fill="auto"/>
            <w:noWrap/>
            <w:vAlign w:val="center"/>
            <w:hideMark/>
          </w:tcPr>
          <w:p w14:paraId="7829176A" w14:textId="77777777" w:rsidR="004D1E0E" w:rsidDel="004D1E0E" w:rsidRDefault="004D1E0E">
            <w:pPr>
              <w:rPr>
                <w:del w:id="2411" w:author="TF 112518" w:date="2018-11-26T22:48:00Z"/>
                <w:rFonts w:ascii="Calibri" w:hAnsi="Calibri"/>
                <w:color w:val="000000"/>
                <w:sz w:val="18"/>
                <w:szCs w:val="18"/>
              </w:rPr>
            </w:pPr>
            <w:del w:id="2412" w:author="TF 112518" w:date="2018-11-26T22:46:00Z">
              <w:r w:rsidRPr="002A4574" w:rsidDel="004D1E0E">
                <w:rPr>
                  <w:rFonts w:ascii="Calibri" w:hAnsi="Calibri"/>
                  <w:color w:val="000000"/>
                  <w:sz w:val="18"/>
                  <w:szCs w:val="18"/>
                </w:rPr>
                <w:delText>0.49</w:delText>
              </w:r>
            </w:del>
          </w:p>
        </w:tc>
        <w:tc>
          <w:tcPr>
            <w:tcW w:w="4955" w:type="dxa"/>
            <w:tcBorders>
              <w:top w:val="nil"/>
              <w:left w:val="nil"/>
              <w:bottom w:val="nil"/>
              <w:right w:val="nil"/>
            </w:tcBorders>
            <w:shd w:val="clear" w:color="auto" w:fill="auto"/>
            <w:noWrap/>
            <w:vAlign w:val="bottom"/>
            <w:hideMark/>
          </w:tcPr>
          <w:p w14:paraId="7829176B" w14:textId="77777777" w:rsidR="004D1E0E" w:rsidRPr="002A4574" w:rsidDel="004D1E0E" w:rsidRDefault="004D1E0E" w:rsidP="00636F83">
            <w:pPr>
              <w:rPr>
                <w:del w:id="2413" w:author="TF 112518" w:date="2018-11-26T22:48:00Z"/>
                <w:rFonts w:ascii="Calibri" w:hAnsi="Calibri"/>
                <w:color w:val="000000"/>
                <w:sz w:val="18"/>
                <w:szCs w:val="18"/>
              </w:rPr>
            </w:pPr>
            <w:del w:id="2414" w:author="TF 112518" w:date="2018-11-26T22:46:00Z">
              <w:r w:rsidRPr="002A4574" w:rsidDel="004D1E0E">
                <w:rPr>
                  <w:rFonts w:ascii="Calibri" w:hAnsi="Calibri"/>
                  <w:color w:val="000000"/>
                  <w:sz w:val="18"/>
                  <w:szCs w:val="18"/>
                </w:rPr>
                <w:delText xml:space="preserve">Monterey Naf </w:delText>
              </w:r>
            </w:del>
          </w:p>
        </w:tc>
        <w:tc>
          <w:tcPr>
            <w:tcW w:w="1451" w:type="dxa"/>
            <w:gridSpan w:val="2"/>
            <w:tcBorders>
              <w:top w:val="nil"/>
              <w:left w:val="nil"/>
              <w:bottom w:val="nil"/>
              <w:right w:val="nil"/>
            </w:tcBorders>
            <w:shd w:val="clear" w:color="auto" w:fill="auto"/>
            <w:noWrap/>
            <w:vAlign w:val="center"/>
            <w:hideMark/>
          </w:tcPr>
          <w:p w14:paraId="7829176C" w14:textId="77777777" w:rsidR="004D1E0E" w:rsidDel="004D1E0E" w:rsidRDefault="004D1E0E">
            <w:pPr>
              <w:rPr>
                <w:del w:id="2415" w:author="TF 112518" w:date="2018-11-26T22:48:00Z"/>
                <w:rFonts w:ascii="Calibri" w:hAnsi="Calibri"/>
                <w:color w:val="000000"/>
                <w:sz w:val="18"/>
                <w:szCs w:val="18"/>
              </w:rPr>
            </w:pPr>
            <w:del w:id="2416" w:author="TF 112518" w:date="2018-11-26T22:46:00Z">
              <w:r w:rsidRPr="002A4574" w:rsidDel="004D1E0E">
                <w:rPr>
                  <w:rFonts w:ascii="Calibri" w:hAnsi="Calibri"/>
                  <w:color w:val="000000"/>
                  <w:sz w:val="18"/>
                  <w:szCs w:val="18"/>
                </w:rPr>
                <w:delText>36.6</w:delText>
              </w:r>
            </w:del>
          </w:p>
        </w:tc>
        <w:tc>
          <w:tcPr>
            <w:tcW w:w="1420" w:type="dxa"/>
            <w:gridSpan w:val="2"/>
            <w:tcBorders>
              <w:top w:val="nil"/>
              <w:left w:val="nil"/>
              <w:bottom w:val="nil"/>
              <w:right w:val="nil"/>
            </w:tcBorders>
            <w:shd w:val="clear" w:color="auto" w:fill="auto"/>
            <w:noWrap/>
            <w:vAlign w:val="center"/>
            <w:hideMark/>
          </w:tcPr>
          <w:p w14:paraId="7829176D" w14:textId="77777777" w:rsidR="004D1E0E" w:rsidDel="004D1E0E" w:rsidRDefault="004D1E0E">
            <w:pPr>
              <w:rPr>
                <w:del w:id="2417" w:author="TF 112518" w:date="2018-11-26T22:48:00Z"/>
                <w:rFonts w:ascii="Calibri" w:hAnsi="Calibri"/>
                <w:color w:val="000000"/>
                <w:sz w:val="18"/>
                <w:szCs w:val="18"/>
              </w:rPr>
            </w:pPr>
            <w:del w:id="2418" w:author="TF 112518" w:date="2018-11-26T22:46:00Z">
              <w:r w:rsidRPr="002A4574" w:rsidDel="004D1E0E">
                <w:rPr>
                  <w:rFonts w:ascii="Calibri" w:hAnsi="Calibri"/>
                  <w:color w:val="000000"/>
                  <w:sz w:val="18"/>
                  <w:szCs w:val="18"/>
                </w:rPr>
                <w:delText>–121.87</w:delText>
              </w:r>
            </w:del>
          </w:p>
        </w:tc>
        <w:tc>
          <w:tcPr>
            <w:tcW w:w="1293" w:type="dxa"/>
            <w:tcBorders>
              <w:top w:val="nil"/>
              <w:left w:val="nil"/>
              <w:bottom w:val="nil"/>
              <w:right w:val="nil"/>
            </w:tcBorders>
            <w:shd w:val="clear" w:color="auto" w:fill="auto"/>
            <w:noWrap/>
            <w:vAlign w:val="center"/>
            <w:hideMark/>
          </w:tcPr>
          <w:p w14:paraId="7829176E" w14:textId="77777777" w:rsidR="004D1E0E" w:rsidDel="004D1E0E" w:rsidRDefault="004D1E0E">
            <w:pPr>
              <w:rPr>
                <w:del w:id="2419" w:author="TF 112518" w:date="2018-11-26T22:48:00Z"/>
                <w:rFonts w:ascii="Calibri" w:hAnsi="Calibri"/>
                <w:color w:val="000000"/>
                <w:sz w:val="18"/>
                <w:szCs w:val="18"/>
              </w:rPr>
            </w:pPr>
            <w:del w:id="2420" w:author="TF 112518" w:date="2018-11-26T22:46:00Z">
              <w:r w:rsidRPr="002A4574" w:rsidDel="004D1E0E">
                <w:rPr>
                  <w:rFonts w:ascii="Calibri" w:hAnsi="Calibri"/>
                  <w:color w:val="000000"/>
                  <w:sz w:val="18"/>
                  <w:szCs w:val="18"/>
                </w:rPr>
                <w:delText>California</w:delText>
              </w:r>
            </w:del>
          </w:p>
        </w:tc>
      </w:tr>
      <w:tr w:rsidR="004D1E0E" w:rsidRPr="002A4574" w:rsidDel="004D1E0E" w14:paraId="78291776" w14:textId="77777777" w:rsidTr="004E0C14">
        <w:trPr>
          <w:gridAfter w:val="1"/>
          <w:wAfter w:w="38" w:type="dxa"/>
          <w:trHeight w:val="240"/>
          <w:del w:id="2421" w:author="TF 112518" w:date="2018-11-26T22:48:00Z"/>
        </w:trPr>
        <w:tc>
          <w:tcPr>
            <w:tcW w:w="984" w:type="dxa"/>
            <w:gridSpan w:val="2"/>
            <w:tcBorders>
              <w:top w:val="nil"/>
              <w:left w:val="nil"/>
              <w:bottom w:val="nil"/>
              <w:right w:val="nil"/>
            </w:tcBorders>
            <w:shd w:val="clear" w:color="auto" w:fill="auto"/>
            <w:noWrap/>
            <w:vAlign w:val="center"/>
            <w:hideMark/>
          </w:tcPr>
          <w:p w14:paraId="78291770" w14:textId="77777777" w:rsidR="004D1E0E" w:rsidDel="004D1E0E" w:rsidRDefault="004D1E0E">
            <w:pPr>
              <w:rPr>
                <w:del w:id="2422" w:author="TF 112518" w:date="2018-11-26T22:48:00Z"/>
                <w:rFonts w:ascii="Calibri" w:hAnsi="Calibri"/>
                <w:color w:val="000000"/>
                <w:sz w:val="18"/>
                <w:szCs w:val="18"/>
              </w:rPr>
            </w:pPr>
            <w:del w:id="2423" w:author="TF 112518" w:date="2018-11-26T22:46:00Z">
              <w:r w:rsidRPr="002A4574" w:rsidDel="004D1E0E">
                <w:rPr>
                  <w:rFonts w:ascii="Calibri" w:hAnsi="Calibri"/>
                  <w:color w:val="000000"/>
                  <w:sz w:val="18"/>
                  <w:szCs w:val="18"/>
                </w:rPr>
                <w:delText>724917</w:delText>
              </w:r>
            </w:del>
          </w:p>
        </w:tc>
        <w:tc>
          <w:tcPr>
            <w:tcW w:w="818" w:type="dxa"/>
            <w:gridSpan w:val="2"/>
            <w:tcBorders>
              <w:top w:val="nil"/>
              <w:left w:val="nil"/>
              <w:bottom w:val="nil"/>
              <w:right w:val="nil"/>
            </w:tcBorders>
            <w:shd w:val="clear" w:color="auto" w:fill="auto"/>
            <w:noWrap/>
            <w:vAlign w:val="center"/>
            <w:hideMark/>
          </w:tcPr>
          <w:p w14:paraId="78291771" w14:textId="77777777" w:rsidR="004D1E0E" w:rsidDel="004D1E0E" w:rsidRDefault="004D1E0E">
            <w:pPr>
              <w:rPr>
                <w:del w:id="2424" w:author="TF 112518" w:date="2018-11-26T22:48:00Z"/>
                <w:rFonts w:ascii="Calibri" w:hAnsi="Calibri"/>
                <w:color w:val="000000"/>
                <w:sz w:val="18"/>
                <w:szCs w:val="18"/>
              </w:rPr>
            </w:pPr>
            <w:del w:id="2425" w:author="TF 112518" w:date="2018-11-26T22:46:00Z">
              <w:r w:rsidRPr="002A4574" w:rsidDel="004D1E0E">
                <w:rPr>
                  <w:rFonts w:ascii="Calibri" w:hAnsi="Calibri"/>
                  <w:color w:val="000000"/>
                  <w:sz w:val="18"/>
                  <w:szCs w:val="18"/>
                </w:rPr>
                <w:delText>0.54</w:delText>
              </w:r>
            </w:del>
          </w:p>
        </w:tc>
        <w:tc>
          <w:tcPr>
            <w:tcW w:w="4955" w:type="dxa"/>
            <w:tcBorders>
              <w:top w:val="nil"/>
              <w:left w:val="nil"/>
              <w:bottom w:val="nil"/>
              <w:right w:val="nil"/>
            </w:tcBorders>
            <w:shd w:val="clear" w:color="auto" w:fill="auto"/>
            <w:noWrap/>
            <w:vAlign w:val="bottom"/>
            <w:hideMark/>
          </w:tcPr>
          <w:p w14:paraId="78291772" w14:textId="77777777" w:rsidR="004D1E0E" w:rsidRPr="002A4574" w:rsidDel="004D1E0E" w:rsidRDefault="004D1E0E" w:rsidP="00636F83">
            <w:pPr>
              <w:rPr>
                <w:del w:id="2426" w:author="TF 112518" w:date="2018-11-26T22:48:00Z"/>
                <w:rFonts w:ascii="Calibri" w:hAnsi="Calibri"/>
                <w:color w:val="000000"/>
                <w:sz w:val="18"/>
                <w:szCs w:val="18"/>
              </w:rPr>
            </w:pPr>
            <w:del w:id="2427" w:author="TF 112518" w:date="2018-11-26T22:46:00Z">
              <w:r w:rsidRPr="002A4574" w:rsidDel="004D1E0E">
                <w:rPr>
                  <w:rFonts w:ascii="Calibri" w:hAnsi="Calibri"/>
                  <w:color w:val="000000"/>
                  <w:sz w:val="18"/>
                  <w:szCs w:val="18"/>
                </w:rPr>
                <w:delText xml:space="preserve">Salinas Municipal AP </w:delText>
              </w:r>
            </w:del>
          </w:p>
        </w:tc>
        <w:tc>
          <w:tcPr>
            <w:tcW w:w="1451" w:type="dxa"/>
            <w:gridSpan w:val="2"/>
            <w:tcBorders>
              <w:top w:val="nil"/>
              <w:left w:val="nil"/>
              <w:bottom w:val="nil"/>
              <w:right w:val="nil"/>
            </w:tcBorders>
            <w:shd w:val="clear" w:color="auto" w:fill="auto"/>
            <w:noWrap/>
            <w:vAlign w:val="center"/>
            <w:hideMark/>
          </w:tcPr>
          <w:p w14:paraId="78291773" w14:textId="77777777" w:rsidR="004D1E0E" w:rsidDel="004D1E0E" w:rsidRDefault="004D1E0E">
            <w:pPr>
              <w:rPr>
                <w:del w:id="2428" w:author="TF 112518" w:date="2018-11-26T22:48:00Z"/>
                <w:rFonts w:ascii="Calibri" w:hAnsi="Calibri"/>
                <w:color w:val="000000"/>
                <w:sz w:val="18"/>
                <w:szCs w:val="18"/>
              </w:rPr>
            </w:pPr>
            <w:del w:id="2429" w:author="TF 112518" w:date="2018-11-26T22:46:00Z">
              <w:r w:rsidRPr="002A4574" w:rsidDel="004D1E0E">
                <w:rPr>
                  <w:rFonts w:ascii="Calibri" w:hAnsi="Calibri"/>
                  <w:color w:val="000000"/>
                  <w:sz w:val="18"/>
                  <w:szCs w:val="18"/>
                </w:rPr>
                <w:delText>36.67</w:delText>
              </w:r>
            </w:del>
          </w:p>
        </w:tc>
        <w:tc>
          <w:tcPr>
            <w:tcW w:w="1420" w:type="dxa"/>
            <w:gridSpan w:val="2"/>
            <w:tcBorders>
              <w:top w:val="nil"/>
              <w:left w:val="nil"/>
              <w:bottom w:val="nil"/>
              <w:right w:val="nil"/>
            </w:tcBorders>
            <w:shd w:val="clear" w:color="auto" w:fill="auto"/>
            <w:noWrap/>
            <w:vAlign w:val="center"/>
            <w:hideMark/>
          </w:tcPr>
          <w:p w14:paraId="78291774" w14:textId="77777777" w:rsidR="004D1E0E" w:rsidDel="004D1E0E" w:rsidRDefault="004D1E0E">
            <w:pPr>
              <w:rPr>
                <w:del w:id="2430" w:author="TF 112518" w:date="2018-11-26T22:48:00Z"/>
                <w:rFonts w:ascii="Calibri" w:hAnsi="Calibri"/>
                <w:color w:val="000000"/>
                <w:sz w:val="18"/>
                <w:szCs w:val="18"/>
              </w:rPr>
            </w:pPr>
            <w:del w:id="2431" w:author="TF 112518" w:date="2018-11-26T22:46:00Z">
              <w:r w:rsidRPr="002A4574" w:rsidDel="004D1E0E">
                <w:rPr>
                  <w:rFonts w:ascii="Calibri" w:hAnsi="Calibri"/>
                  <w:color w:val="000000"/>
                  <w:sz w:val="18"/>
                  <w:szCs w:val="18"/>
                </w:rPr>
                <w:delText>–121.60</w:delText>
              </w:r>
            </w:del>
          </w:p>
        </w:tc>
        <w:tc>
          <w:tcPr>
            <w:tcW w:w="1293" w:type="dxa"/>
            <w:tcBorders>
              <w:top w:val="nil"/>
              <w:left w:val="nil"/>
              <w:bottom w:val="nil"/>
              <w:right w:val="nil"/>
            </w:tcBorders>
            <w:shd w:val="clear" w:color="auto" w:fill="auto"/>
            <w:noWrap/>
            <w:vAlign w:val="center"/>
            <w:hideMark/>
          </w:tcPr>
          <w:p w14:paraId="78291775" w14:textId="77777777" w:rsidR="004D1E0E" w:rsidDel="004D1E0E" w:rsidRDefault="004D1E0E">
            <w:pPr>
              <w:rPr>
                <w:del w:id="2432" w:author="TF 112518" w:date="2018-11-26T22:48:00Z"/>
                <w:rFonts w:ascii="Calibri" w:hAnsi="Calibri"/>
                <w:color w:val="000000"/>
                <w:sz w:val="18"/>
                <w:szCs w:val="18"/>
              </w:rPr>
            </w:pPr>
            <w:del w:id="2433" w:author="TF 112518" w:date="2018-11-26T22:46:00Z">
              <w:r w:rsidRPr="002A4574" w:rsidDel="004D1E0E">
                <w:rPr>
                  <w:rFonts w:ascii="Calibri" w:hAnsi="Calibri"/>
                  <w:color w:val="000000"/>
                  <w:sz w:val="18"/>
                  <w:szCs w:val="18"/>
                </w:rPr>
                <w:delText>California</w:delText>
              </w:r>
            </w:del>
          </w:p>
        </w:tc>
      </w:tr>
      <w:tr w:rsidR="004D1E0E" w:rsidRPr="002A4574" w:rsidDel="004D1E0E" w14:paraId="7829177D" w14:textId="77777777" w:rsidTr="004E0C14">
        <w:trPr>
          <w:gridAfter w:val="1"/>
          <w:wAfter w:w="38" w:type="dxa"/>
          <w:trHeight w:val="240"/>
          <w:del w:id="2434" w:author="TF 112518" w:date="2018-11-26T22:48:00Z"/>
        </w:trPr>
        <w:tc>
          <w:tcPr>
            <w:tcW w:w="984" w:type="dxa"/>
            <w:gridSpan w:val="2"/>
            <w:tcBorders>
              <w:top w:val="nil"/>
              <w:left w:val="nil"/>
              <w:bottom w:val="nil"/>
              <w:right w:val="nil"/>
            </w:tcBorders>
            <w:shd w:val="clear" w:color="auto" w:fill="auto"/>
            <w:noWrap/>
            <w:vAlign w:val="center"/>
            <w:hideMark/>
          </w:tcPr>
          <w:p w14:paraId="78291777" w14:textId="77777777" w:rsidR="004D1E0E" w:rsidDel="004D1E0E" w:rsidRDefault="004D1E0E">
            <w:pPr>
              <w:rPr>
                <w:del w:id="2435" w:author="TF 112518" w:date="2018-11-26T22:48:00Z"/>
                <w:rFonts w:ascii="Calibri" w:hAnsi="Calibri"/>
                <w:color w:val="000000"/>
                <w:sz w:val="18"/>
                <w:szCs w:val="18"/>
              </w:rPr>
            </w:pPr>
            <w:del w:id="2436" w:author="TF 112518" w:date="2018-11-26T22:46:00Z">
              <w:r w:rsidRPr="002A4574" w:rsidDel="004D1E0E">
                <w:rPr>
                  <w:rFonts w:ascii="Calibri" w:hAnsi="Calibri"/>
                  <w:color w:val="000000"/>
                  <w:sz w:val="18"/>
                  <w:szCs w:val="18"/>
                </w:rPr>
                <w:delText>724920</w:delText>
              </w:r>
            </w:del>
          </w:p>
        </w:tc>
        <w:tc>
          <w:tcPr>
            <w:tcW w:w="818" w:type="dxa"/>
            <w:gridSpan w:val="2"/>
            <w:tcBorders>
              <w:top w:val="nil"/>
              <w:left w:val="nil"/>
              <w:bottom w:val="nil"/>
              <w:right w:val="nil"/>
            </w:tcBorders>
            <w:shd w:val="clear" w:color="auto" w:fill="auto"/>
            <w:noWrap/>
            <w:vAlign w:val="center"/>
            <w:hideMark/>
          </w:tcPr>
          <w:p w14:paraId="78291778" w14:textId="77777777" w:rsidR="004D1E0E" w:rsidDel="004D1E0E" w:rsidRDefault="004D1E0E">
            <w:pPr>
              <w:rPr>
                <w:del w:id="2437" w:author="TF 112518" w:date="2018-11-26T22:48:00Z"/>
                <w:rFonts w:ascii="Calibri" w:hAnsi="Calibri"/>
                <w:color w:val="000000"/>
                <w:sz w:val="18"/>
                <w:szCs w:val="18"/>
              </w:rPr>
            </w:pPr>
            <w:del w:id="2438" w:author="TF 112518" w:date="2018-11-26T22:46:00Z">
              <w:r w:rsidRPr="002A4574" w:rsidDel="004D1E0E">
                <w:rPr>
                  <w:rFonts w:ascii="Calibri" w:hAnsi="Calibri"/>
                  <w:color w:val="000000"/>
                  <w:sz w:val="18"/>
                  <w:szCs w:val="18"/>
                </w:rPr>
                <w:delText>0.5</w:delText>
              </w:r>
            </w:del>
          </w:p>
        </w:tc>
        <w:tc>
          <w:tcPr>
            <w:tcW w:w="4955" w:type="dxa"/>
            <w:tcBorders>
              <w:top w:val="nil"/>
              <w:left w:val="nil"/>
              <w:bottom w:val="nil"/>
              <w:right w:val="nil"/>
            </w:tcBorders>
            <w:shd w:val="clear" w:color="auto" w:fill="auto"/>
            <w:noWrap/>
            <w:vAlign w:val="bottom"/>
            <w:hideMark/>
          </w:tcPr>
          <w:p w14:paraId="78291779" w14:textId="77777777" w:rsidR="004D1E0E" w:rsidRPr="002A4574" w:rsidDel="004D1E0E" w:rsidRDefault="004D1E0E" w:rsidP="00636F83">
            <w:pPr>
              <w:rPr>
                <w:del w:id="2439" w:author="TF 112518" w:date="2018-11-26T22:48:00Z"/>
                <w:rFonts w:ascii="Calibri" w:hAnsi="Calibri"/>
                <w:color w:val="000000"/>
                <w:sz w:val="18"/>
                <w:szCs w:val="18"/>
              </w:rPr>
            </w:pPr>
            <w:del w:id="2440" w:author="TF 112518" w:date="2018-11-26T22:46:00Z">
              <w:r w:rsidRPr="002A4574" w:rsidDel="004D1E0E">
                <w:rPr>
                  <w:rFonts w:ascii="Calibri" w:hAnsi="Calibri"/>
                  <w:color w:val="000000"/>
                  <w:sz w:val="18"/>
                  <w:szCs w:val="18"/>
                </w:rPr>
                <w:delText xml:space="preserve">Stockton Metropolitan Arpt </w:delText>
              </w:r>
            </w:del>
          </w:p>
        </w:tc>
        <w:tc>
          <w:tcPr>
            <w:tcW w:w="1451" w:type="dxa"/>
            <w:gridSpan w:val="2"/>
            <w:tcBorders>
              <w:top w:val="nil"/>
              <w:left w:val="nil"/>
              <w:bottom w:val="nil"/>
              <w:right w:val="nil"/>
            </w:tcBorders>
            <w:shd w:val="clear" w:color="auto" w:fill="auto"/>
            <w:noWrap/>
            <w:vAlign w:val="center"/>
            <w:hideMark/>
          </w:tcPr>
          <w:p w14:paraId="7829177A" w14:textId="77777777" w:rsidR="004D1E0E" w:rsidDel="004D1E0E" w:rsidRDefault="004D1E0E">
            <w:pPr>
              <w:rPr>
                <w:del w:id="2441" w:author="TF 112518" w:date="2018-11-26T22:48:00Z"/>
                <w:rFonts w:ascii="Calibri" w:hAnsi="Calibri"/>
                <w:color w:val="000000"/>
                <w:sz w:val="18"/>
                <w:szCs w:val="18"/>
              </w:rPr>
            </w:pPr>
            <w:del w:id="2442" w:author="TF 112518" w:date="2018-11-26T22:46:00Z">
              <w:r w:rsidRPr="002A4574" w:rsidDel="004D1E0E">
                <w:rPr>
                  <w:rFonts w:ascii="Calibri" w:hAnsi="Calibri"/>
                  <w:color w:val="000000"/>
                  <w:sz w:val="18"/>
                  <w:szCs w:val="18"/>
                </w:rPr>
                <w:delText>37.9</w:delText>
              </w:r>
            </w:del>
          </w:p>
        </w:tc>
        <w:tc>
          <w:tcPr>
            <w:tcW w:w="1420" w:type="dxa"/>
            <w:gridSpan w:val="2"/>
            <w:tcBorders>
              <w:top w:val="nil"/>
              <w:left w:val="nil"/>
              <w:bottom w:val="nil"/>
              <w:right w:val="nil"/>
            </w:tcBorders>
            <w:shd w:val="clear" w:color="auto" w:fill="auto"/>
            <w:noWrap/>
            <w:vAlign w:val="center"/>
            <w:hideMark/>
          </w:tcPr>
          <w:p w14:paraId="7829177B" w14:textId="77777777" w:rsidR="004D1E0E" w:rsidDel="004D1E0E" w:rsidRDefault="004D1E0E">
            <w:pPr>
              <w:rPr>
                <w:del w:id="2443" w:author="TF 112518" w:date="2018-11-26T22:48:00Z"/>
                <w:rFonts w:ascii="Calibri" w:hAnsi="Calibri"/>
                <w:color w:val="000000"/>
                <w:sz w:val="18"/>
                <w:szCs w:val="18"/>
              </w:rPr>
            </w:pPr>
            <w:del w:id="2444" w:author="TF 112518" w:date="2018-11-26T22:46:00Z">
              <w:r w:rsidRPr="002A4574" w:rsidDel="004D1E0E">
                <w:rPr>
                  <w:rFonts w:ascii="Calibri" w:hAnsi="Calibri"/>
                  <w:color w:val="000000"/>
                  <w:sz w:val="18"/>
                  <w:szCs w:val="18"/>
                </w:rPr>
                <w:delText>–121.23</w:delText>
              </w:r>
            </w:del>
          </w:p>
        </w:tc>
        <w:tc>
          <w:tcPr>
            <w:tcW w:w="1293" w:type="dxa"/>
            <w:tcBorders>
              <w:top w:val="nil"/>
              <w:left w:val="nil"/>
              <w:bottom w:val="nil"/>
              <w:right w:val="nil"/>
            </w:tcBorders>
            <w:shd w:val="clear" w:color="auto" w:fill="auto"/>
            <w:noWrap/>
            <w:vAlign w:val="center"/>
            <w:hideMark/>
          </w:tcPr>
          <w:p w14:paraId="7829177C" w14:textId="77777777" w:rsidR="004D1E0E" w:rsidDel="004D1E0E" w:rsidRDefault="004D1E0E">
            <w:pPr>
              <w:rPr>
                <w:del w:id="2445" w:author="TF 112518" w:date="2018-11-26T22:48:00Z"/>
                <w:rFonts w:ascii="Calibri" w:hAnsi="Calibri"/>
                <w:color w:val="000000"/>
                <w:sz w:val="18"/>
                <w:szCs w:val="18"/>
              </w:rPr>
            </w:pPr>
            <w:del w:id="2446" w:author="TF 112518" w:date="2018-11-26T22:46:00Z">
              <w:r w:rsidRPr="002A4574" w:rsidDel="004D1E0E">
                <w:rPr>
                  <w:rFonts w:ascii="Calibri" w:hAnsi="Calibri"/>
                  <w:color w:val="000000"/>
                  <w:sz w:val="18"/>
                  <w:szCs w:val="18"/>
                </w:rPr>
                <w:delText>California</w:delText>
              </w:r>
            </w:del>
          </w:p>
        </w:tc>
      </w:tr>
      <w:tr w:rsidR="004D1E0E" w:rsidRPr="002A4574" w:rsidDel="004D1E0E" w14:paraId="78291784" w14:textId="77777777" w:rsidTr="004E0C14">
        <w:trPr>
          <w:gridAfter w:val="1"/>
          <w:wAfter w:w="38" w:type="dxa"/>
          <w:trHeight w:val="240"/>
          <w:del w:id="2447" w:author="TF 112518" w:date="2018-11-26T22:48:00Z"/>
        </w:trPr>
        <w:tc>
          <w:tcPr>
            <w:tcW w:w="984" w:type="dxa"/>
            <w:gridSpan w:val="2"/>
            <w:tcBorders>
              <w:top w:val="nil"/>
              <w:left w:val="nil"/>
              <w:bottom w:val="nil"/>
              <w:right w:val="nil"/>
            </w:tcBorders>
            <w:shd w:val="clear" w:color="auto" w:fill="auto"/>
            <w:noWrap/>
            <w:vAlign w:val="center"/>
            <w:hideMark/>
          </w:tcPr>
          <w:p w14:paraId="7829177E" w14:textId="77777777" w:rsidR="004D1E0E" w:rsidDel="004D1E0E" w:rsidRDefault="004D1E0E">
            <w:pPr>
              <w:rPr>
                <w:del w:id="2448" w:author="TF 112518" w:date="2018-11-26T22:48:00Z"/>
                <w:rFonts w:ascii="Calibri" w:hAnsi="Calibri"/>
                <w:color w:val="000000"/>
                <w:sz w:val="18"/>
                <w:szCs w:val="18"/>
              </w:rPr>
            </w:pPr>
            <w:del w:id="2449" w:author="TF 112518" w:date="2018-11-26T22:46:00Z">
              <w:r w:rsidRPr="002A4574" w:rsidDel="004D1E0E">
                <w:rPr>
                  <w:rFonts w:ascii="Calibri" w:hAnsi="Calibri"/>
                  <w:color w:val="000000"/>
                  <w:sz w:val="18"/>
                  <w:szCs w:val="18"/>
                </w:rPr>
                <w:delText>724926</w:delText>
              </w:r>
            </w:del>
          </w:p>
        </w:tc>
        <w:tc>
          <w:tcPr>
            <w:tcW w:w="818" w:type="dxa"/>
            <w:gridSpan w:val="2"/>
            <w:tcBorders>
              <w:top w:val="nil"/>
              <w:left w:val="nil"/>
              <w:bottom w:val="nil"/>
              <w:right w:val="nil"/>
            </w:tcBorders>
            <w:shd w:val="clear" w:color="auto" w:fill="auto"/>
            <w:noWrap/>
            <w:vAlign w:val="center"/>
            <w:hideMark/>
          </w:tcPr>
          <w:p w14:paraId="7829177F" w14:textId="77777777" w:rsidR="004D1E0E" w:rsidDel="004D1E0E" w:rsidRDefault="004D1E0E">
            <w:pPr>
              <w:rPr>
                <w:del w:id="2450" w:author="TF 112518" w:date="2018-11-26T22:48:00Z"/>
                <w:rFonts w:ascii="Calibri" w:hAnsi="Calibri"/>
                <w:color w:val="000000"/>
                <w:sz w:val="18"/>
                <w:szCs w:val="18"/>
              </w:rPr>
            </w:pPr>
            <w:del w:id="2451" w:author="TF 112518" w:date="2018-11-26T22:46:00Z">
              <w:r w:rsidRPr="002A4574" w:rsidDel="004D1E0E">
                <w:rPr>
                  <w:rFonts w:ascii="Calibri" w:hAnsi="Calibri"/>
                  <w:color w:val="000000"/>
                  <w:sz w:val="18"/>
                  <w:szCs w:val="18"/>
                </w:rPr>
                <w:delText>0.47</w:delText>
              </w:r>
            </w:del>
          </w:p>
        </w:tc>
        <w:tc>
          <w:tcPr>
            <w:tcW w:w="4955" w:type="dxa"/>
            <w:tcBorders>
              <w:top w:val="nil"/>
              <w:left w:val="nil"/>
              <w:bottom w:val="nil"/>
              <w:right w:val="nil"/>
            </w:tcBorders>
            <w:shd w:val="clear" w:color="auto" w:fill="auto"/>
            <w:noWrap/>
            <w:vAlign w:val="bottom"/>
            <w:hideMark/>
          </w:tcPr>
          <w:p w14:paraId="78291780" w14:textId="77777777" w:rsidR="004D1E0E" w:rsidRPr="002A4574" w:rsidDel="004D1E0E" w:rsidRDefault="004D1E0E" w:rsidP="00636F83">
            <w:pPr>
              <w:rPr>
                <w:del w:id="2452" w:author="TF 112518" w:date="2018-11-26T22:48:00Z"/>
                <w:rFonts w:ascii="Calibri" w:hAnsi="Calibri"/>
                <w:color w:val="000000"/>
                <w:sz w:val="18"/>
                <w:szCs w:val="18"/>
              </w:rPr>
            </w:pPr>
            <w:del w:id="2453" w:author="TF 112518" w:date="2018-11-26T22:46:00Z">
              <w:r w:rsidRPr="002A4574" w:rsidDel="004D1E0E">
                <w:rPr>
                  <w:rFonts w:ascii="Calibri" w:hAnsi="Calibri"/>
                  <w:color w:val="000000"/>
                  <w:sz w:val="18"/>
                  <w:szCs w:val="18"/>
                </w:rPr>
                <w:delText xml:space="preserve">Modesto City–County AP </w:delText>
              </w:r>
            </w:del>
          </w:p>
        </w:tc>
        <w:tc>
          <w:tcPr>
            <w:tcW w:w="1451" w:type="dxa"/>
            <w:gridSpan w:val="2"/>
            <w:tcBorders>
              <w:top w:val="nil"/>
              <w:left w:val="nil"/>
              <w:bottom w:val="nil"/>
              <w:right w:val="nil"/>
            </w:tcBorders>
            <w:shd w:val="clear" w:color="auto" w:fill="auto"/>
            <w:noWrap/>
            <w:vAlign w:val="center"/>
            <w:hideMark/>
          </w:tcPr>
          <w:p w14:paraId="78291781" w14:textId="77777777" w:rsidR="004D1E0E" w:rsidDel="004D1E0E" w:rsidRDefault="004D1E0E">
            <w:pPr>
              <w:rPr>
                <w:del w:id="2454" w:author="TF 112518" w:date="2018-11-26T22:48:00Z"/>
                <w:rFonts w:ascii="Calibri" w:hAnsi="Calibri"/>
                <w:color w:val="000000"/>
                <w:sz w:val="18"/>
                <w:szCs w:val="18"/>
              </w:rPr>
            </w:pPr>
            <w:del w:id="2455" w:author="TF 112518" w:date="2018-11-26T22:46:00Z">
              <w:r w:rsidRPr="002A4574" w:rsidDel="004D1E0E">
                <w:rPr>
                  <w:rFonts w:ascii="Calibri" w:hAnsi="Calibri"/>
                  <w:color w:val="000000"/>
                  <w:sz w:val="18"/>
                  <w:szCs w:val="18"/>
                </w:rPr>
                <w:delText>37.63</w:delText>
              </w:r>
            </w:del>
          </w:p>
        </w:tc>
        <w:tc>
          <w:tcPr>
            <w:tcW w:w="1420" w:type="dxa"/>
            <w:gridSpan w:val="2"/>
            <w:tcBorders>
              <w:top w:val="nil"/>
              <w:left w:val="nil"/>
              <w:bottom w:val="nil"/>
              <w:right w:val="nil"/>
            </w:tcBorders>
            <w:shd w:val="clear" w:color="auto" w:fill="auto"/>
            <w:noWrap/>
            <w:vAlign w:val="center"/>
            <w:hideMark/>
          </w:tcPr>
          <w:p w14:paraId="78291782" w14:textId="77777777" w:rsidR="004D1E0E" w:rsidDel="004D1E0E" w:rsidRDefault="004D1E0E">
            <w:pPr>
              <w:rPr>
                <w:del w:id="2456" w:author="TF 112518" w:date="2018-11-26T22:48:00Z"/>
                <w:rFonts w:ascii="Calibri" w:hAnsi="Calibri"/>
                <w:color w:val="000000"/>
                <w:sz w:val="18"/>
                <w:szCs w:val="18"/>
              </w:rPr>
            </w:pPr>
            <w:del w:id="2457" w:author="TF 112518" w:date="2018-11-26T22:46:00Z">
              <w:r w:rsidRPr="002A4574" w:rsidDel="004D1E0E">
                <w:rPr>
                  <w:rFonts w:ascii="Calibri" w:hAnsi="Calibri"/>
                  <w:color w:val="000000"/>
                  <w:sz w:val="18"/>
                  <w:szCs w:val="18"/>
                </w:rPr>
                <w:delText>–120.95</w:delText>
              </w:r>
            </w:del>
          </w:p>
        </w:tc>
        <w:tc>
          <w:tcPr>
            <w:tcW w:w="1293" w:type="dxa"/>
            <w:tcBorders>
              <w:top w:val="nil"/>
              <w:left w:val="nil"/>
              <w:bottom w:val="nil"/>
              <w:right w:val="nil"/>
            </w:tcBorders>
            <w:shd w:val="clear" w:color="auto" w:fill="auto"/>
            <w:noWrap/>
            <w:vAlign w:val="center"/>
            <w:hideMark/>
          </w:tcPr>
          <w:p w14:paraId="78291783" w14:textId="77777777" w:rsidR="004D1E0E" w:rsidDel="004D1E0E" w:rsidRDefault="004D1E0E">
            <w:pPr>
              <w:rPr>
                <w:del w:id="2458" w:author="TF 112518" w:date="2018-11-26T22:48:00Z"/>
                <w:rFonts w:ascii="Calibri" w:hAnsi="Calibri"/>
                <w:color w:val="000000"/>
                <w:sz w:val="18"/>
                <w:szCs w:val="18"/>
              </w:rPr>
            </w:pPr>
            <w:del w:id="2459" w:author="TF 112518" w:date="2018-11-26T22:46:00Z">
              <w:r w:rsidRPr="002A4574" w:rsidDel="004D1E0E">
                <w:rPr>
                  <w:rFonts w:ascii="Calibri" w:hAnsi="Calibri"/>
                  <w:color w:val="000000"/>
                  <w:sz w:val="18"/>
                  <w:szCs w:val="18"/>
                </w:rPr>
                <w:delText>California</w:delText>
              </w:r>
            </w:del>
          </w:p>
        </w:tc>
      </w:tr>
      <w:tr w:rsidR="004D1E0E" w:rsidRPr="002A4574" w:rsidDel="004D1E0E" w14:paraId="7829178B" w14:textId="77777777" w:rsidTr="004E0C14">
        <w:trPr>
          <w:gridAfter w:val="1"/>
          <w:wAfter w:w="38" w:type="dxa"/>
          <w:trHeight w:val="240"/>
          <w:del w:id="2460" w:author="TF 112518" w:date="2018-11-26T22:48:00Z"/>
        </w:trPr>
        <w:tc>
          <w:tcPr>
            <w:tcW w:w="984" w:type="dxa"/>
            <w:gridSpan w:val="2"/>
            <w:tcBorders>
              <w:top w:val="nil"/>
              <w:left w:val="nil"/>
              <w:bottom w:val="nil"/>
              <w:right w:val="nil"/>
            </w:tcBorders>
            <w:shd w:val="clear" w:color="auto" w:fill="auto"/>
            <w:noWrap/>
            <w:vAlign w:val="center"/>
            <w:hideMark/>
          </w:tcPr>
          <w:p w14:paraId="78291785" w14:textId="77777777" w:rsidR="004D1E0E" w:rsidDel="004D1E0E" w:rsidRDefault="004D1E0E">
            <w:pPr>
              <w:rPr>
                <w:del w:id="2461" w:author="TF 112518" w:date="2018-11-26T22:48:00Z"/>
                <w:rFonts w:ascii="Calibri" w:hAnsi="Calibri"/>
                <w:color w:val="000000"/>
                <w:sz w:val="18"/>
                <w:szCs w:val="18"/>
              </w:rPr>
            </w:pPr>
            <w:del w:id="2462" w:author="TF 112518" w:date="2018-11-26T22:46:00Z">
              <w:r w:rsidRPr="002A4574" w:rsidDel="004D1E0E">
                <w:rPr>
                  <w:rFonts w:ascii="Calibri" w:hAnsi="Calibri"/>
                  <w:color w:val="000000"/>
                  <w:sz w:val="18"/>
                  <w:szCs w:val="18"/>
                </w:rPr>
                <w:delText>724927</w:delText>
              </w:r>
            </w:del>
          </w:p>
        </w:tc>
        <w:tc>
          <w:tcPr>
            <w:tcW w:w="818" w:type="dxa"/>
            <w:gridSpan w:val="2"/>
            <w:tcBorders>
              <w:top w:val="nil"/>
              <w:left w:val="nil"/>
              <w:bottom w:val="nil"/>
              <w:right w:val="nil"/>
            </w:tcBorders>
            <w:shd w:val="clear" w:color="auto" w:fill="auto"/>
            <w:noWrap/>
            <w:vAlign w:val="center"/>
            <w:hideMark/>
          </w:tcPr>
          <w:p w14:paraId="78291786" w14:textId="77777777" w:rsidR="004D1E0E" w:rsidDel="004D1E0E" w:rsidRDefault="004D1E0E">
            <w:pPr>
              <w:rPr>
                <w:del w:id="2463" w:author="TF 112518" w:date="2018-11-26T22:48:00Z"/>
                <w:rFonts w:ascii="Calibri" w:hAnsi="Calibri"/>
                <w:color w:val="000000"/>
                <w:sz w:val="18"/>
                <w:szCs w:val="18"/>
              </w:rPr>
            </w:pPr>
            <w:del w:id="2464" w:author="TF 112518" w:date="2018-11-26T22:46:00Z">
              <w:r w:rsidRPr="002A4574" w:rsidDel="004D1E0E">
                <w:rPr>
                  <w:rFonts w:ascii="Calibri" w:hAnsi="Calibri"/>
                  <w:color w:val="000000"/>
                  <w:sz w:val="18"/>
                  <w:szCs w:val="18"/>
                </w:rPr>
                <w:delText>0.53</w:delText>
              </w:r>
            </w:del>
          </w:p>
        </w:tc>
        <w:tc>
          <w:tcPr>
            <w:tcW w:w="4955" w:type="dxa"/>
            <w:tcBorders>
              <w:top w:val="nil"/>
              <w:left w:val="nil"/>
              <w:bottom w:val="nil"/>
              <w:right w:val="nil"/>
            </w:tcBorders>
            <w:shd w:val="clear" w:color="auto" w:fill="auto"/>
            <w:noWrap/>
            <w:vAlign w:val="bottom"/>
            <w:hideMark/>
          </w:tcPr>
          <w:p w14:paraId="78291787" w14:textId="77777777" w:rsidR="004D1E0E" w:rsidRPr="002A4574" w:rsidDel="004D1E0E" w:rsidRDefault="004D1E0E" w:rsidP="00636F83">
            <w:pPr>
              <w:rPr>
                <w:del w:id="2465" w:author="TF 112518" w:date="2018-11-26T22:48:00Z"/>
                <w:rFonts w:ascii="Calibri" w:hAnsi="Calibri"/>
                <w:color w:val="000000"/>
                <w:sz w:val="18"/>
                <w:szCs w:val="18"/>
              </w:rPr>
            </w:pPr>
            <w:del w:id="2466" w:author="TF 112518" w:date="2018-11-26T22:46:00Z">
              <w:r w:rsidRPr="002A4574" w:rsidDel="004D1E0E">
                <w:rPr>
                  <w:rFonts w:ascii="Calibri" w:hAnsi="Calibri"/>
                  <w:color w:val="000000"/>
                  <w:sz w:val="18"/>
                  <w:szCs w:val="18"/>
                </w:rPr>
                <w:delText xml:space="preserve">Livermore Municipal </w:delText>
              </w:r>
            </w:del>
          </w:p>
        </w:tc>
        <w:tc>
          <w:tcPr>
            <w:tcW w:w="1451" w:type="dxa"/>
            <w:gridSpan w:val="2"/>
            <w:tcBorders>
              <w:top w:val="nil"/>
              <w:left w:val="nil"/>
              <w:bottom w:val="nil"/>
              <w:right w:val="nil"/>
            </w:tcBorders>
            <w:shd w:val="clear" w:color="auto" w:fill="auto"/>
            <w:noWrap/>
            <w:vAlign w:val="center"/>
            <w:hideMark/>
          </w:tcPr>
          <w:p w14:paraId="78291788" w14:textId="77777777" w:rsidR="004D1E0E" w:rsidDel="004D1E0E" w:rsidRDefault="004D1E0E">
            <w:pPr>
              <w:rPr>
                <w:del w:id="2467" w:author="TF 112518" w:date="2018-11-26T22:48:00Z"/>
                <w:rFonts w:ascii="Calibri" w:hAnsi="Calibri"/>
                <w:color w:val="000000"/>
                <w:sz w:val="18"/>
                <w:szCs w:val="18"/>
              </w:rPr>
            </w:pPr>
            <w:del w:id="2468" w:author="TF 112518" w:date="2018-11-26T22:46:00Z">
              <w:r w:rsidRPr="002A4574" w:rsidDel="004D1E0E">
                <w:rPr>
                  <w:rFonts w:ascii="Calibri" w:hAnsi="Calibri"/>
                  <w:color w:val="000000"/>
                  <w:sz w:val="18"/>
                  <w:szCs w:val="18"/>
                </w:rPr>
                <w:delText>37.7</w:delText>
              </w:r>
            </w:del>
          </w:p>
        </w:tc>
        <w:tc>
          <w:tcPr>
            <w:tcW w:w="1420" w:type="dxa"/>
            <w:gridSpan w:val="2"/>
            <w:tcBorders>
              <w:top w:val="nil"/>
              <w:left w:val="nil"/>
              <w:bottom w:val="nil"/>
              <w:right w:val="nil"/>
            </w:tcBorders>
            <w:shd w:val="clear" w:color="auto" w:fill="auto"/>
            <w:noWrap/>
            <w:vAlign w:val="center"/>
            <w:hideMark/>
          </w:tcPr>
          <w:p w14:paraId="78291789" w14:textId="77777777" w:rsidR="004D1E0E" w:rsidDel="004D1E0E" w:rsidRDefault="004D1E0E">
            <w:pPr>
              <w:rPr>
                <w:del w:id="2469" w:author="TF 112518" w:date="2018-11-26T22:48:00Z"/>
                <w:rFonts w:ascii="Calibri" w:hAnsi="Calibri"/>
                <w:color w:val="000000"/>
                <w:sz w:val="18"/>
                <w:szCs w:val="18"/>
              </w:rPr>
            </w:pPr>
            <w:del w:id="2470" w:author="TF 112518" w:date="2018-11-26T22:46:00Z">
              <w:r w:rsidRPr="002A4574" w:rsidDel="004D1E0E">
                <w:rPr>
                  <w:rFonts w:ascii="Calibri" w:hAnsi="Calibri"/>
                  <w:color w:val="000000"/>
                  <w:sz w:val="18"/>
                  <w:szCs w:val="18"/>
                </w:rPr>
                <w:delText>–121.82</w:delText>
              </w:r>
            </w:del>
          </w:p>
        </w:tc>
        <w:tc>
          <w:tcPr>
            <w:tcW w:w="1293" w:type="dxa"/>
            <w:tcBorders>
              <w:top w:val="nil"/>
              <w:left w:val="nil"/>
              <w:bottom w:val="nil"/>
              <w:right w:val="nil"/>
            </w:tcBorders>
            <w:shd w:val="clear" w:color="auto" w:fill="auto"/>
            <w:noWrap/>
            <w:vAlign w:val="center"/>
            <w:hideMark/>
          </w:tcPr>
          <w:p w14:paraId="7829178A" w14:textId="77777777" w:rsidR="004D1E0E" w:rsidDel="004D1E0E" w:rsidRDefault="004D1E0E">
            <w:pPr>
              <w:rPr>
                <w:del w:id="2471" w:author="TF 112518" w:date="2018-11-26T22:48:00Z"/>
                <w:rFonts w:ascii="Calibri" w:hAnsi="Calibri"/>
                <w:color w:val="000000"/>
                <w:sz w:val="18"/>
                <w:szCs w:val="18"/>
              </w:rPr>
            </w:pPr>
            <w:del w:id="2472" w:author="TF 112518" w:date="2018-11-26T22:46:00Z">
              <w:r w:rsidRPr="002A4574" w:rsidDel="004D1E0E">
                <w:rPr>
                  <w:rFonts w:ascii="Calibri" w:hAnsi="Calibri"/>
                  <w:color w:val="000000"/>
                  <w:sz w:val="18"/>
                  <w:szCs w:val="18"/>
                </w:rPr>
                <w:delText>California</w:delText>
              </w:r>
            </w:del>
          </w:p>
        </w:tc>
      </w:tr>
      <w:tr w:rsidR="004D1E0E" w:rsidRPr="002A4574" w:rsidDel="004D1E0E" w14:paraId="78291792" w14:textId="77777777" w:rsidTr="004E0C14">
        <w:trPr>
          <w:gridAfter w:val="1"/>
          <w:wAfter w:w="38" w:type="dxa"/>
          <w:trHeight w:val="240"/>
          <w:del w:id="2473" w:author="TF 112518" w:date="2018-11-26T22:48:00Z"/>
        </w:trPr>
        <w:tc>
          <w:tcPr>
            <w:tcW w:w="984" w:type="dxa"/>
            <w:gridSpan w:val="2"/>
            <w:tcBorders>
              <w:top w:val="nil"/>
              <w:left w:val="nil"/>
              <w:right w:val="nil"/>
            </w:tcBorders>
            <w:shd w:val="clear" w:color="auto" w:fill="auto"/>
            <w:noWrap/>
            <w:vAlign w:val="center"/>
            <w:hideMark/>
          </w:tcPr>
          <w:p w14:paraId="7829178C" w14:textId="77777777" w:rsidR="004D1E0E" w:rsidDel="004D1E0E" w:rsidRDefault="004D1E0E">
            <w:pPr>
              <w:rPr>
                <w:del w:id="2474" w:author="TF 112518" w:date="2018-11-26T22:48:00Z"/>
                <w:rFonts w:ascii="Calibri" w:hAnsi="Calibri"/>
                <w:color w:val="000000"/>
                <w:sz w:val="18"/>
                <w:szCs w:val="18"/>
              </w:rPr>
            </w:pPr>
            <w:del w:id="2475" w:author="TF 112518" w:date="2018-11-26T22:46:00Z">
              <w:r w:rsidRPr="002A4574" w:rsidDel="004D1E0E">
                <w:rPr>
                  <w:rFonts w:ascii="Calibri" w:hAnsi="Calibri"/>
                  <w:color w:val="000000"/>
                  <w:sz w:val="18"/>
                  <w:szCs w:val="18"/>
                </w:rPr>
                <w:delText>724930</w:delText>
              </w:r>
            </w:del>
          </w:p>
        </w:tc>
        <w:tc>
          <w:tcPr>
            <w:tcW w:w="818" w:type="dxa"/>
            <w:gridSpan w:val="2"/>
            <w:tcBorders>
              <w:top w:val="nil"/>
              <w:left w:val="nil"/>
              <w:right w:val="nil"/>
            </w:tcBorders>
            <w:shd w:val="clear" w:color="auto" w:fill="auto"/>
            <w:noWrap/>
            <w:vAlign w:val="center"/>
            <w:hideMark/>
          </w:tcPr>
          <w:p w14:paraId="7829178D" w14:textId="77777777" w:rsidR="004D1E0E" w:rsidDel="004D1E0E" w:rsidRDefault="004D1E0E">
            <w:pPr>
              <w:rPr>
                <w:del w:id="2476" w:author="TF 112518" w:date="2018-11-26T22:48:00Z"/>
                <w:rFonts w:ascii="Calibri" w:hAnsi="Calibri"/>
                <w:color w:val="000000"/>
                <w:sz w:val="18"/>
                <w:szCs w:val="18"/>
              </w:rPr>
            </w:pPr>
            <w:del w:id="2477" w:author="TF 112518" w:date="2018-11-26T22:46:00Z">
              <w:r w:rsidRPr="002A4574" w:rsidDel="004D1E0E">
                <w:rPr>
                  <w:rFonts w:ascii="Calibri" w:hAnsi="Calibri"/>
                  <w:color w:val="000000"/>
                  <w:sz w:val="18"/>
                  <w:szCs w:val="18"/>
                </w:rPr>
                <w:delText>0.54</w:delText>
              </w:r>
            </w:del>
          </w:p>
        </w:tc>
        <w:tc>
          <w:tcPr>
            <w:tcW w:w="4955" w:type="dxa"/>
            <w:tcBorders>
              <w:top w:val="nil"/>
              <w:left w:val="nil"/>
              <w:right w:val="nil"/>
            </w:tcBorders>
            <w:shd w:val="clear" w:color="auto" w:fill="auto"/>
            <w:noWrap/>
            <w:vAlign w:val="bottom"/>
            <w:hideMark/>
          </w:tcPr>
          <w:p w14:paraId="7829178E" w14:textId="77777777" w:rsidR="004D1E0E" w:rsidRPr="002A4574" w:rsidDel="004D1E0E" w:rsidRDefault="004D1E0E" w:rsidP="00636F83">
            <w:pPr>
              <w:rPr>
                <w:del w:id="2478" w:author="TF 112518" w:date="2018-11-26T22:48:00Z"/>
                <w:rFonts w:ascii="Calibri" w:hAnsi="Calibri"/>
                <w:color w:val="000000"/>
                <w:sz w:val="18"/>
                <w:szCs w:val="18"/>
              </w:rPr>
            </w:pPr>
            <w:del w:id="2479" w:author="TF 112518" w:date="2018-11-26T22:46:00Z">
              <w:r w:rsidRPr="002A4574" w:rsidDel="004D1E0E">
                <w:rPr>
                  <w:rFonts w:ascii="Calibri" w:hAnsi="Calibri"/>
                  <w:color w:val="000000"/>
                  <w:sz w:val="18"/>
                  <w:szCs w:val="18"/>
                </w:rPr>
                <w:delText xml:space="preserve">Oakland Metropolitan Arpt </w:delText>
              </w:r>
            </w:del>
          </w:p>
        </w:tc>
        <w:tc>
          <w:tcPr>
            <w:tcW w:w="1451" w:type="dxa"/>
            <w:gridSpan w:val="2"/>
            <w:tcBorders>
              <w:top w:val="nil"/>
              <w:left w:val="nil"/>
              <w:right w:val="nil"/>
            </w:tcBorders>
            <w:shd w:val="clear" w:color="auto" w:fill="auto"/>
            <w:noWrap/>
            <w:vAlign w:val="center"/>
            <w:hideMark/>
          </w:tcPr>
          <w:p w14:paraId="7829178F" w14:textId="77777777" w:rsidR="004D1E0E" w:rsidDel="004D1E0E" w:rsidRDefault="004D1E0E">
            <w:pPr>
              <w:rPr>
                <w:del w:id="2480" w:author="TF 112518" w:date="2018-11-26T22:48:00Z"/>
                <w:rFonts w:ascii="Calibri" w:hAnsi="Calibri"/>
                <w:color w:val="000000"/>
                <w:sz w:val="18"/>
                <w:szCs w:val="18"/>
              </w:rPr>
            </w:pPr>
            <w:del w:id="2481" w:author="TF 112518" w:date="2018-11-26T22:46:00Z">
              <w:r w:rsidRPr="002A4574" w:rsidDel="004D1E0E">
                <w:rPr>
                  <w:rFonts w:ascii="Calibri" w:hAnsi="Calibri"/>
                  <w:color w:val="000000"/>
                  <w:sz w:val="18"/>
                  <w:szCs w:val="18"/>
                </w:rPr>
                <w:delText>37.72</w:delText>
              </w:r>
            </w:del>
          </w:p>
        </w:tc>
        <w:tc>
          <w:tcPr>
            <w:tcW w:w="1420" w:type="dxa"/>
            <w:gridSpan w:val="2"/>
            <w:tcBorders>
              <w:top w:val="nil"/>
              <w:left w:val="nil"/>
              <w:right w:val="nil"/>
            </w:tcBorders>
            <w:shd w:val="clear" w:color="auto" w:fill="auto"/>
            <w:noWrap/>
            <w:vAlign w:val="center"/>
            <w:hideMark/>
          </w:tcPr>
          <w:p w14:paraId="78291790" w14:textId="77777777" w:rsidR="004D1E0E" w:rsidDel="004D1E0E" w:rsidRDefault="004D1E0E">
            <w:pPr>
              <w:rPr>
                <w:del w:id="2482" w:author="TF 112518" w:date="2018-11-26T22:48:00Z"/>
                <w:rFonts w:ascii="Calibri" w:hAnsi="Calibri"/>
                <w:color w:val="000000"/>
                <w:sz w:val="18"/>
                <w:szCs w:val="18"/>
              </w:rPr>
            </w:pPr>
            <w:del w:id="2483" w:author="TF 112518" w:date="2018-11-26T22:46:00Z">
              <w:r w:rsidRPr="002A4574" w:rsidDel="004D1E0E">
                <w:rPr>
                  <w:rFonts w:ascii="Calibri" w:hAnsi="Calibri"/>
                  <w:color w:val="000000"/>
                  <w:sz w:val="18"/>
                  <w:szCs w:val="18"/>
                </w:rPr>
                <w:delText>–122.22</w:delText>
              </w:r>
            </w:del>
          </w:p>
        </w:tc>
        <w:tc>
          <w:tcPr>
            <w:tcW w:w="1293" w:type="dxa"/>
            <w:tcBorders>
              <w:top w:val="nil"/>
              <w:left w:val="nil"/>
              <w:right w:val="nil"/>
            </w:tcBorders>
            <w:shd w:val="clear" w:color="auto" w:fill="auto"/>
            <w:noWrap/>
            <w:vAlign w:val="center"/>
            <w:hideMark/>
          </w:tcPr>
          <w:p w14:paraId="78291791" w14:textId="77777777" w:rsidR="004D1E0E" w:rsidDel="004D1E0E" w:rsidRDefault="004D1E0E">
            <w:pPr>
              <w:rPr>
                <w:del w:id="2484" w:author="TF 112518" w:date="2018-11-26T22:48:00Z"/>
                <w:rFonts w:ascii="Calibri" w:hAnsi="Calibri"/>
                <w:color w:val="000000"/>
                <w:sz w:val="18"/>
                <w:szCs w:val="18"/>
              </w:rPr>
            </w:pPr>
            <w:del w:id="2485" w:author="TF 112518" w:date="2018-11-26T22:46:00Z">
              <w:r w:rsidRPr="002A4574" w:rsidDel="004D1E0E">
                <w:rPr>
                  <w:rFonts w:ascii="Calibri" w:hAnsi="Calibri"/>
                  <w:color w:val="000000"/>
                  <w:sz w:val="18"/>
                  <w:szCs w:val="18"/>
                </w:rPr>
                <w:delText>California</w:delText>
              </w:r>
            </w:del>
          </w:p>
        </w:tc>
      </w:tr>
      <w:tr w:rsidR="004D1E0E" w:rsidRPr="002A4574" w:rsidDel="004D1E0E" w14:paraId="78291799" w14:textId="77777777" w:rsidTr="004E0C14">
        <w:trPr>
          <w:gridAfter w:val="1"/>
          <w:wAfter w:w="38" w:type="dxa"/>
          <w:trHeight w:val="240"/>
          <w:del w:id="2486" w:author="TF 112518" w:date="2018-11-26T22:48:00Z"/>
        </w:trPr>
        <w:tc>
          <w:tcPr>
            <w:tcW w:w="984" w:type="dxa"/>
            <w:gridSpan w:val="2"/>
            <w:tcBorders>
              <w:top w:val="nil"/>
              <w:left w:val="nil"/>
              <w:bottom w:val="nil"/>
              <w:right w:val="nil"/>
            </w:tcBorders>
            <w:shd w:val="clear" w:color="auto" w:fill="auto"/>
            <w:noWrap/>
            <w:vAlign w:val="center"/>
            <w:hideMark/>
          </w:tcPr>
          <w:p w14:paraId="78291793" w14:textId="77777777" w:rsidR="004D1E0E" w:rsidDel="004D1E0E" w:rsidRDefault="004D1E0E">
            <w:pPr>
              <w:rPr>
                <w:del w:id="2487" w:author="TF 112518" w:date="2018-11-26T22:48:00Z"/>
                <w:rFonts w:ascii="Calibri" w:hAnsi="Calibri"/>
                <w:color w:val="000000"/>
                <w:sz w:val="18"/>
                <w:szCs w:val="18"/>
              </w:rPr>
            </w:pPr>
            <w:del w:id="2488" w:author="TF 112518" w:date="2018-11-26T22:46:00Z">
              <w:r w:rsidRPr="002A4574" w:rsidDel="004D1E0E">
                <w:rPr>
                  <w:rFonts w:ascii="Calibri" w:hAnsi="Calibri"/>
                  <w:color w:val="000000"/>
                  <w:sz w:val="18"/>
                  <w:szCs w:val="18"/>
                </w:rPr>
                <w:delText>724935</w:delText>
              </w:r>
            </w:del>
          </w:p>
        </w:tc>
        <w:tc>
          <w:tcPr>
            <w:tcW w:w="818" w:type="dxa"/>
            <w:gridSpan w:val="2"/>
            <w:tcBorders>
              <w:top w:val="nil"/>
              <w:left w:val="nil"/>
              <w:bottom w:val="nil"/>
              <w:right w:val="nil"/>
            </w:tcBorders>
            <w:shd w:val="clear" w:color="auto" w:fill="auto"/>
            <w:noWrap/>
            <w:vAlign w:val="center"/>
            <w:hideMark/>
          </w:tcPr>
          <w:p w14:paraId="78291794" w14:textId="77777777" w:rsidR="004D1E0E" w:rsidDel="004D1E0E" w:rsidRDefault="004D1E0E">
            <w:pPr>
              <w:rPr>
                <w:del w:id="2489" w:author="TF 112518" w:date="2018-11-26T22:48:00Z"/>
                <w:rFonts w:ascii="Calibri" w:hAnsi="Calibri"/>
                <w:color w:val="000000"/>
                <w:sz w:val="18"/>
                <w:szCs w:val="18"/>
              </w:rPr>
            </w:pPr>
            <w:del w:id="2490" w:author="TF 112518" w:date="2018-11-26T22:46:00Z">
              <w:r w:rsidRPr="002A4574" w:rsidDel="004D1E0E">
                <w:rPr>
                  <w:rFonts w:ascii="Calibri" w:hAnsi="Calibri"/>
                  <w:color w:val="000000"/>
                  <w:sz w:val="18"/>
                  <w:szCs w:val="18"/>
                </w:rPr>
                <w:delText>0.47</w:delText>
              </w:r>
            </w:del>
          </w:p>
        </w:tc>
        <w:tc>
          <w:tcPr>
            <w:tcW w:w="4955" w:type="dxa"/>
            <w:tcBorders>
              <w:top w:val="nil"/>
              <w:left w:val="nil"/>
              <w:bottom w:val="nil"/>
              <w:right w:val="nil"/>
            </w:tcBorders>
            <w:shd w:val="clear" w:color="auto" w:fill="auto"/>
            <w:noWrap/>
            <w:vAlign w:val="bottom"/>
            <w:hideMark/>
          </w:tcPr>
          <w:p w14:paraId="78291795" w14:textId="77777777" w:rsidR="004D1E0E" w:rsidRPr="002A4574" w:rsidDel="004D1E0E" w:rsidRDefault="004D1E0E" w:rsidP="00636F83">
            <w:pPr>
              <w:rPr>
                <w:del w:id="2491" w:author="TF 112518" w:date="2018-11-26T22:48:00Z"/>
                <w:rFonts w:ascii="Calibri" w:hAnsi="Calibri"/>
                <w:color w:val="000000"/>
                <w:sz w:val="18"/>
                <w:szCs w:val="18"/>
              </w:rPr>
            </w:pPr>
            <w:del w:id="2492" w:author="TF 112518" w:date="2018-11-26T22:46:00Z">
              <w:r w:rsidRPr="002A4574" w:rsidDel="004D1E0E">
                <w:rPr>
                  <w:rFonts w:ascii="Calibri" w:hAnsi="Calibri"/>
                  <w:color w:val="000000"/>
                  <w:sz w:val="18"/>
                  <w:szCs w:val="18"/>
                </w:rPr>
                <w:delText xml:space="preserve">Hayward Air Term </w:delText>
              </w:r>
            </w:del>
          </w:p>
        </w:tc>
        <w:tc>
          <w:tcPr>
            <w:tcW w:w="1451" w:type="dxa"/>
            <w:gridSpan w:val="2"/>
            <w:tcBorders>
              <w:top w:val="nil"/>
              <w:left w:val="nil"/>
              <w:bottom w:val="nil"/>
              <w:right w:val="nil"/>
            </w:tcBorders>
            <w:shd w:val="clear" w:color="auto" w:fill="auto"/>
            <w:noWrap/>
            <w:vAlign w:val="center"/>
            <w:hideMark/>
          </w:tcPr>
          <w:p w14:paraId="78291796" w14:textId="77777777" w:rsidR="004D1E0E" w:rsidDel="004D1E0E" w:rsidRDefault="004D1E0E">
            <w:pPr>
              <w:rPr>
                <w:del w:id="2493" w:author="TF 112518" w:date="2018-11-26T22:48:00Z"/>
                <w:rFonts w:ascii="Calibri" w:hAnsi="Calibri"/>
                <w:color w:val="000000"/>
                <w:sz w:val="18"/>
                <w:szCs w:val="18"/>
              </w:rPr>
            </w:pPr>
            <w:del w:id="2494" w:author="TF 112518" w:date="2018-11-26T22:46:00Z">
              <w:r w:rsidRPr="002A4574" w:rsidDel="004D1E0E">
                <w:rPr>
                  <w:rFonts w:ascii="Calibri" w:hAnsi="Calibri"/>
                  <w:color w:val="000000"/>
                  <w:sz w:val="18"/>
                  <w:szCs w:val="18"/>
                </w:rPr>
                <w:delText>37.67</w:delText>
              </w:r>
            </w:del>
          </w:p>
        </w:tc>
        <w:tc>
          <w:tcPr>
            <w:tcW w:w="1420" w:type="dxa"/>
            <w:gridSpan w:val="2"/>
            <w:tcBorders>
              <w:top w:val="nil"/>
              <w:left w:val="nil"/>
              <w:bottom w:val="nil"/>
              <w:right w:val="nil"/>
            </w:tcBorders>
            <w:shd w:val="clear" w:color="auto" w:fill="auto"/>
            <w:noWrap/>
            <w:vAlign w:val="center"/>
            <w:hideMark/>
          </w:tcPr>
          <w:p w14:paraId="78291797" w14:textId="77777777" w:rsidR="004D1E0E" w:rsidDel="004D1E0E" w:rsidRDefault="004D1E0E">
            <w:pPr>
              <w:rPr>
                <w:del w:id="2495" w:author="TF 112518" w:date="2018-11-26T22:48:00Z"/>
                <w:rFonts w:ascii="Calibri" w:hAnsi="Calibri"/>
                <w:color w:val="000000"/>
                <w:sz w:val="18"/>
                <w:szCs w:val="18"/>
              </w:rPr>
            </w:pPr>
            <w:del w:id="2496" w:author="TF 112518" w:date="2018-11-26T22:46:00Z">
              <w:r w:rsidRPr="002A4574" w:rsidDel="004D1E0E">
                <w:rPr>
                  <w:rFonts w:ascii="Calibri" w:hAnsi="Calibri"/>
                  <w:color w:val="000000"/>
                  <w:sz w:val="18"/>
                  <w:szCs w:val="18"/>
                </w:rPr>
                <w:delText>–122.12</w:delText>
              </w:r>
            </w:del>
          </w:p>
        </w:tc>
        <w:tc>
          <w:tcPr>
            <w:tcW w:w="1293" w:type="dxa"/>
            <w:tcBorders>
              <w:top w:val="nil"/>
              <w:left w:val="nil"/>
              <w:bottom w:val="nil"/>
              <w:right w:val="nil"/>
            </w:tcBorders>
            <w:shd w:val="clear" w:color="auto" w:fill="auto"/>
            <w:noWrap/>
            <w:vAlign w:val="center"/>
            <w:hideMark/>
          </w:tcPr>
          <w:p w14:paraId="78291798" w14:textId="77777777" w:rsidR="004D1E0E" w:rsidDel="004D1E0E" w:rsidRDefault="004D1E0E">
            <w:pPr>
              <w:rPr>
                <w:del w:id="2497" w:author="TF 112518" w:date="2018-11-26T22:48:00Z"/>
                <w:rFonts w:ascii="Calibri" w:hAnsi="Calibri"/>
                <w:color w:val="000000"/>
                <w:sz w:val="18"/>
                <w:szCs w:val="18"/>
              </w:rPr>
            </w:pPr>
            <w:del w:id="2498"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0" w14:textId="77777777" w:rsidTr="004E0C14">
        <w:trPr>
          <w:gridAfter w:val="1"/>
          <w:wAfter w:w="38" w:type="dxa"/>
          <w:trHeight w:val="240"/>
          <w:del w:id="2499" w:author="TF 112518" w:date="2018-11-26T22:48:00Z"/>
        </w:trPr>
        <w:tc>
          <w:tcPr>
            <w:tcW w:w="984" w:type="dxa"/>
            <w:gridSpan w:val="2"/>
            <w:tcBorders>
              <w:left w:val="nil"/>
              <w:bottom w:val="nil"/>
              <w:right w:val="nil"/>
            </w:tcBorders>
            <w:shd w:val="clear" w:color="auto" w:fill="auto"/>
            <w:noWrap/>
            <w:vAlign w:val="center"/>
            <w:hideMark/>
          </w:tcPr>
          <w:p w14:paraId="7829179A" w14:textId="77777777" w:rsidR="004D1E0E" w:rsidDel="004D1E0E" w:rsidRDefault="004D1E0E">
            <w:pPr>
              <w:rPr>
                <w:del w:id="2500" w:author="TF 112518" w:date="2018-11-26T22:48:00Z"/>
                <w:rFonts w:ascii="Calibri" w:hAnsi="Calibri"/>
                <w:color w:val="000000"/>
                <w:sz w:val="18"/>
                <w:szCs w:val="18"/>
              </w:rPr>
            </w:pPr>
            <w:del w:id="2501" w:author="TF 112518" w:date="2018-11-26T22:46:00Z">
              <w:r w:rsidRPr="002A4574" w:rsidDel="004D1E0E">
                <w:rPr>
                  <w:rFonts w:ascii="Calibri" w:hAnsi="Calibri"/>
                  <w:color w:val="000000"/>
                  <w:sz w:val="18"/>
                  <w:szCs w:val="18"/>
                </w:rPr>
                <w:delText>724936</w:delText>
              </w:r>
            </w:del>
          </w:p>
        </w:tc>
        <w:tc>
          <w:tcPr>
            <w:tcW w:w="818" w:type="dxa"/>
            <w:gridSpan w:val="2"/>
            <w:tcBorders>
              <w:left w:val="nil"/>
              <w:bottom w:val="nil"/>
              <w:right w:val="nil"/>
            </w:tcBorders>
            <w:shd w:val="clear" w:color="auto" w:fill="auto"/>
            <w:noWrap/>
            <w:vAlign w:val="center"/>
            <w:hideMark/>
          </w:tcPr>
          <w:p w14:paraId="7829179B" w14:textId="77777777" w:rsidR="004D1E0E" w:rsidDel="004D1E0E" w:rsidRDefault="004D1E0E">
            <w:pPr>
              <w:rPr>
                <w:del w:id="2502" w:author="TF 112518" w:date="2018-11-26T22:48:00Z"/>
                <w:rFonts w:ascii="Calibri" w:hAnsi="Calibri"/>
                <w:color w:val="000000"/>
                <w:sz w:val="18"/>
                <w:szCs w:val="18"/>
              </w:rPr>
            </w:pPr>
            <w:del w:id="2503" w:author="TF 112518" w:date="2018-11-26T22:46:00Z">
              <w:r w:rsidRPr="002A4574" w:rsidDel="004D1E0E">
                <w:rPr>
                  <w:rFonts w:ascii="Calibri" w:hAnsi="Calibri"/>
                  <w:color w:val="000000"/>
                  <w:sz w:val="18"/>
                  <w:szCs w:val="18"/>
                </w:rPr>
                <w:delText>0.53</w:delText>
              </w:r>
            </w:del>
          </w:p>
        </w:tc>
        <w:tc>
          <w:tcPr>
            <w:tcW w:w="4955" w:type="dxa"/>
            <w:tcBorders>
              <w:left w:val="nil"/>
              <w:bottom w:val="nil"/>
              <w:right w:val="nil"/>
            </w:tcBorders>
            <w:shd w:val="clear" w:color="auto" w:fill="auto"/>
            <w:noWrap/>
            <w:vAlign w:val="bottom"/>
            <w:hideMark/>
          </w:tcPr>
          <w:p w14:paraId="7829179C" w14:textId="77777777" w:rsidR="004D1E0E" w:rsidRPr="002A4574" w:rsidDel="004D1E0E" w:rsidRDefault="004D1E0E" w:rsidP="00636F83">
            <w:pPr>
              <w:rPr>
                <w:del w:id="2504" w:author="TF 112518" w:date="2018-11-26T22:48:00Z"/>
                <w:rFonts w:ascii="Calibri" w:hAnsi="Calibri"/>
                <w:color w:val="000000"/>
                <w:sz w:val="18"/>
                <w:szCs w:val="18"/>
              </w:rPr>
            </w:pPr>
            <w:del w:id="2505" w:author="TF 112518" w:date="2018-11-26T22:46:00Z">
              <w:r w:rsidRPr="002A4574" w:rsidDel="004D1E0E">
                <w:rPr>
                  <w:rFonts w:ascii="Calibri" w:hAnsi="Calibri"/>
                  <w:color w:val="000000"/>
                  <w:sz w:val="18"/>
                  <w:szCs w:val="18"/>
                </w:rPr>
                <w:delText xml:space="preserve">Concord–Buchanan Field </w:delText>
              </w:r>
            </w:del>
          </w:p>
        </w:tc>
        <w:tc>
          <w:tcPr>
            <w:tcW w:w="1451" w:type="dxa"/>
            <w:gridSpan w:val="2"/>
            <w:tcBorders>
              <w:left w:val="nil"/>
              <w:bottom w:val="nil"/>
              <w:right w:val="nil"/>
            </w:tcBorders>
            <w:shd w:val="clear" w:color="auto" w:fill="auto"/>
            <w:noWrap/>
            <w:vAlign w:val="center"/>
            <w:hideMark/>
          </w:tcPr>
          <w:p w14:paraId="7829179D" w14:textId="77777777" w:rsidR="004D1E0E" w:rsidDel="004D1E0E" w:rsidRDefault="004D1E0E">
            <w:pPr>
              <w:rPr>
                <w:del w:id="2506" w:author="TF 112518" w:date="2018-11-26T22:48:00Z"/>
                <w:rFonts w:ascii="Calibri" w:hAnsi="Calibri"/>
                <w:color w:val="000000"/>
                <w:sz w:val="18"/>
                <w:szCs w:val="18"/>
              </w:rPr>
            </w:pPr>
            <w:del w:id="2507" w:author="TF 112518" w:date="2018-11-26T22:46:00Z">
              <w:r w:rsidRPr="002A4574" w:rsidDel="004D1E0E">
                <w:rPr>
                  <w:rFonts w:ascii="Calibri" w:hAnsi="Calibri"/>
                  <w:color w:val="000000"/>
                  <w:sz w:val="18"/>
                  <w:szCs w:val="18"/>
                </w:rPr>
                <w:delText>38</w:delText>
              </w:r>
            </w:del>
          </w:p>
        </w:tc>
        <w:tc>
          <w:tcPr>
            <w:tcW w:w="1420" w:type="dxa"/>
            <w:gridSpan w:val="2"/>
            <w:tcBorders>
              <w:left w:val="nil"/>
              <w:bottom w:val="nil"/>
              <w:right w:val="nil"/>
            </w:tcBorders>
            <w:shd w:val="clear" w:color="auto" w:fill="auto"/>
            <w:noWrap/>
            <w:vAlign w:val="center"/>
            <w:hideMark/>
          </w:tcPr>
          <w:p w14:paraId="7829179E" w14:textId="77777777" w:rsidR="004D1E0E" w:rsidDel="004D1E0E" w:rsidRDefault="004D1E0E">
            <w:pPr>
              <w:rPr>
                <w:del w:id="2508" w:author="TF 112518" w:date="2018-11-26T22:48:00Z"/>
                <w:rFonts w:ascii="Calibri" w:hAnsi="Calibri"/>
                <w:color w:val="000000"/>
                <w:sz w:val="18"/>
                <w:szCs w:val="18"/>
              </w:rPr>
            </w:pPr>
            <w:del w:id="2509" w:author="TF 112518" w:date="2018-11-26T22:46:00Z">
              <w:r w:rsidRPr="002A4574" w:rsidDel="004D1E0E">
                <w:rPr>
                  <w:rFonts w:ascii="Calibri" w:hAnsi="Calibri"/>
                  <w:color w:val="000000"/>
                  <w:sz w:val="18"/>
                  <w:szCs w:val="18"/>
                </w:rPr>
                <w:delText>–122.05</w:delText>
              </w:r>
            </w:del>
          </w:p>
        </w:tc>
        <w:tc>
          <w:tcPr>
            <w:tcW w:w="1293" w:type="dxa"/>
            <w:tcBorders>
              <w:left w:val="nil"/>
              <w:bottom w:val="nil"/>
              <w:right w:val="nil"/>
            </w:tcBorders>
            <w:shd w:val="clear" w:color="auto" w:fill="auto"/>
            <w:noWrap/>
            <w:vAlign w:val="center"/>
            <w:hideMark/>
          </w:tcPr>
          <w:p w14:paraId="7829179F" w14:textId="77777777" w:rsidR="004D1E0E" w:rsidDel="004D1E0E" w:rsidRDefault="004D1E0E">
            <w:pPr>
              <w:rPr>
                <w:del w:id="2510" w:author="TF 112518" w:date="2018-11-26T22:48:00Z"/>
                <w:rFonts w:ascii="Calibri" w:hAnsi="Calibri"/>
                <w:color w:val="000000"/>
                <w:sz w:val="18"/>
                <w:szCs w:val="18"/>
              </w:rPr>
            </w:pPr>
            <w:del w:id="2511"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7" w14:textId="77777777" w:rsidTr="004E0C14">
        <w:trPr>
          <w:gridAfter w:val="1"/>
          <w:wAfter w:w="38" w:type="dxa"/>
          <w:trHeight w:val="240"/>
          <w:del w:id="2512" w:author="TF 112518" w:date="2018-11-26T22:48:00Z"/>
        </w:trPr>
        <w:tc>
          <w:tcPr>
            <w:tcW w:w="984" w:type="dxa"/>
            <w:gridSpan w:val="2"/>
            <w:tcBorders>
              <w:top w:val="nil"/>
              <w:left w:val="nil"/>
              <w:bottom w:val="nil"/>
              <w:right w:val="nil"/>
            </w:tcBorders>
            <w:shd w:val="clear" w:color="auto" w:fill="auto"/>
            <w:noWrap/>
            <w:vAlign w:val="center"/>
            <w:hideMark/>
          </w:tcPr>
          <w:p w14:paraId="782917A1" w14:textId="77777777" w:rsidR="004D1E0E" w:rsidDel="004D1E0E" w:rsidRDefault="004D1E0E">
            <w:pPr>
              <w:rPr>
                <w:del w:id="2513" w:author="TF 112518" w:date="2018-11-26T22:48:00Z"/>
                <w:rFonts w:ascii="Calibri" w:hAnsi="Calibri"/>
                <w:color w:val="000000"/>
                <w:sz w:val="18"/>
                <w:szCs w:val="18"/>
              </w:rPr>
            </w:pPr>
            <w:del w:id="2514" w:author="TF 112518" w:date="2018-11-26T22:46:00Z">
              <w:r w:rsidRPr="002A4574" w:rsidDel="004D1E0E">
                <w:rPr>
                  <w:rFonts w:ascii="Calibri" w:hAnsi="Calibri"/>
                  <w:color w:val="000000"/>
                  <w:sz w:val="18"/>
                  <w:szCs w:val="18"/>
                </w:rPr>
                <w:delText>724940</w:delText>
              </w:r>
            </w:del>
          </w:p>
        </w:tc>
        <w:tc>
          <w:tcPr>
            <w:tcW w:w="818" w:type="dxa"/>
            <w:gridSpan w:val="2"/>
            <w:tcBorders>
              <w:top w:val="nil"/>
              <w:left w:val="nil"/>
              <w:bottom w:val="nil"/>
              <w:right w:val="nil"/>
            </w:tcBorders>
            <w:shd w:val="clear" w:color="auto" w:fill="auto"/>
            <w:noWrap/>
            <w:vAlign w:val="center"/>
            <w:hideMark/>
          </w:tcPr>
          <w:p w14:paraId="782917A2" w14:textId="77777777" w:rsidR="004D1E0E" w:rsidDel="004D1E0E" w:rsidRDefault="004D1E0E">
            <w:pPr>
              <w:rPr>
                <w:del w:id="2515" w:author="TF 112518" w:date="2018-11-26T22:48:00Z"/>
                <w:rFonts w:ascii="Calibri" w:hAnsi="Calibri"/>
                <w:color w:val="000000"/>
                <w:sz w:val="18"/>
                <w:szCs w:val="18"/>
              </w:rPr>
            </w:pPr>
            <w:del w:id="2516" w:author="TF 112518" w:date="2018-11-26T22:46:00Z">
              <w:r w:rsidRPr="002A4574" w:rsidDel="004D1E0E">
                <w:rPr>
                  <w:rFonts w:ascii="Calibri" w:hAnsi="Calibri"/>
                  <w:color w:val="000000"/>
                  <w:sz w:val="18"/>
                  <w:szCs w:val="18"/>
                </w:rPr>
                <w:delText>0.6</w:delText>
              </w:r>
            </w:del>
          </w:p>
        </w:tc>
        <w:tc>
          <w:tcPr>
            <w:tcW w:w="4955" w:type="dxa"/>
            <w:tcBorders>
              <w:top w:val="nil"/>
              <w:left w:val="nil"/>
              <w:bottom w:val="nil"/>
              <w:right w:val="nil"/>
            </w:tcBorders>
            <w:shd w:val="clear" w:color="auto" w:fill="auto"/>
            <w:noWrap/>
            <w:vAlign w:val="bottom"/>
            <w:hideMark/>
          </w:tcPr>
          <w:p w14:paraId="782917A3" w14:textId="77777777" w:rsidR="004D1E0E" w:rsidRPr="002A4574" w:rsidDel="004D1E0E" w:rsidRDefault="004D1E0E" w:rsidP="00636F83">
            <w:pPr>
              <w:rPr>
                <w:del w:id="2517" w:author="TF 112518" w:date="2018-11-26T22:48:00Z"/>
                <w:rFonts w:ascii="Calibri" w:hAnsi="Calibri"/>
                <w:color w:val="000000"/>
                <w:sz w:val="18"/>
                <w:szCs w:val="18"/>
              </w:rPr>
            </w:pPr>
            <w:del w:id="2518" w:author="TF 112518" w:date="2018-11-26T22:46:00Z">
              <w:r w:rsidRPr="002A4574" w:rsidDel="004D1E0E">
                <w:rPr>
                  <w:rFonts w:ascii="Calibri" w:hAnsi="Calibri"/>
                  <w:color w:val="000000"/>
                  <w:sz w:val="18"/>
                  <w:szCs w:val="18"/>
                </w:rPr>
                <w:delText xml:space="preserve">San Francisco Intl AP </w:delText>
              </w:r>
            </w:del>
          </w:p>
        </w:tc>
        <w:tc>
          <w:tcPr>
            <w:tcW w:w="1451" w:type="dxa"/>
            <w:gridSpan w:val="2"/>
            <w:tcBorders>
              <w:top w:val="nil"/>
              <w:left w:val="nil"/>
              <w:bottom w:val="nil"/>
              <w:right w:val="nil"/>
            </w:tcBorders>
            <w:shd w:val="clear" w:color="auto" w:fill="auto"/>
            <w:noWrap/>
            <w:vAlign w:val="center"/>
            <w:hideMark/>
          </w:tcPr>
          <w:p w14:paraId="782917A4" w14:textId="77777777" w:rsidR="004D1E0E" w:rsidDel="004D1E0E" w:rsidRDefault="004D1E0E">
            <w:pPr>
              <w:rPr>
                <w:del w:id="2519" w:author="TF 112518" w:date="2018-11-26T22:48:00Z"/>
                <w:rFonts w:ascii="Calibri" w:hAnsi="Calibri"/>
                <w:color w:val="000000"/>
                <w:sz w:val="18"/>
                <w:szCs w:val="18"/>
              </w:rPr>
            </w:pPr>
            <w:del w:id="2520" w:author="TF 112518" w:date="2018-11-26T22:46:00Z">
              <w:r w:rsidRPr="002A4574" w:rsidDel="004D1E0E">
                <w:rPr>
                  <w:rFonts w:ascii="Calibri" w:hAnsi="Calibri"/>
                  <w:color w:val="000000"/>
                  <w:sz w:val="18"/>
                  <w:szCs w:val="18"/>
                </w:rPr>
                <w:delText>37.62</w:delText>
              </w:r>
            </w:del>
          </w:p>
        </w:tc>
        <w:tc>
          <w:tcPr>
            <w:tcW w:w="1420" w:type="dxa"/>
            <w:gridSpan w:val="2"/>
            <w:tcBorders>
              <w:top w:val="nil"/>
              <w:left w:val="nil"/>
              <w:bottom w:val="nil"/>
              <w:right w:val="nil"/>
            </w:tcBorders>
            <w:shd w:val="clear" w:color="auto" w:fill="auto"/>
            <w:noWrap/>
            <w:vAlign w:val="center"/>
            <w:hideMark/>
          </w:tcPr>
          <w:p w14:paraId="782917A5" w14:textId="77777777" w:rsidR="004D1E0E" w:rsidDel="004D1E0E" w:rsidRDefault="004D1E0E">
            <w:pPr>
              <w:rPr>
                <w:del w:id="2521" w:author="TF 112518" w:date="2018-11-26T22:48:00Z"/>
                <w:rFonts w:ascii="Calibri" w:hAnsi="Calibri"/>
                <w:color w:val="000000"/>
                <w:sz w:val="18"/>
                <w:szCs w:val="18"/>
              </w:rPr>
            </w:pPr>
            <w:del w:id="2522" w:author="TF 112518" w:date="2018-11-26T22:46:00Z">
              <w:r w:rsidRPr="002A4574" w:rsidDel="004D1E0E">
                <w:rPr>
                  <w:rFonts w:ascii="Calibri" w:hAnsi="Calibri"/>
                  <w:color w:val="000000"/>
                  <w:sz w:val="18"/>
                  <w:szCs w:val="18"/>
                </w:rPr>
                <w:delText>–122.40</w:delText>
              </w:r>
            </w:del>
          </w:p>
        </w:tc>
        <w:tc>
          <w:tcPr>
            <w:tcW w:w="1293" w:type="dxa"/>
            <w:tcBorders>
              <w:top w:val="nil"/>
              <w:left w:val="nil"/>
              <w:bottom w:val="nil"/>
              <w:right w:val="nil"/>
            </w:tcBorders>
            <w:shd w:val="clear" w:color="auto" w:fill="auto"/>
            <w:noWrap/>
            <w:vAlign w:val="center"/>
            <w:hideMark/>
          </w:tcPr>
          <w:p w14:paraId="782917A6" w14:textId="77777777" w:rsidR="004D1E0E" w:rsidDel="004D1E0E" w:rsidRDefault="004D1E0E">
            <w:pPr>
              <w:rPr>
                <w:del w:id="2523" w:author="TF 112518" w:date="2018-11-26T22:48:00Z"/>
                <w:rFonts w:ascii="Calibri" w:hAnsi="Calibri"/>
                <w:color w:val="000000"/>
                <w:sz w:val="18"/>
                <w:szCs w:val="18"/>
              </w:rPr>
            </w:pPr>
            <w:del w:id="2524"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E" w14:textId="77777777" w:rsidTr="004E0C14">
        <w:trPr>
          <w:gridAfter w:val="1"/>
          <w:wAfter w:w="38" w:type="dxa"/>
          <w:trHeight w:val="240"/>
          <w:del w:id="2525" w:author="TF 112518" w:date="2018-11-26T22:48:00Z"/>
        </w:trPr>
        <w:tc>
          <w:tcPr>
            <w:tcW w:w="984" w:type="dxa"/>
            <w:gridSpan w:val="2"/>
            <w:tcBorders>
              <w:top w:val="nil"/>
              <w:left w:val="nil"/>
              <w:bottom w:val="nil"/>
              <w:right w:val="nil"/>
            </w:tcBorders>
            <w:shd w:val="clear" w:color="auto" w:fill="auto"/>
            <w:noWrap/>
            <w:vAlign w:val="center"/>
            <w:hideMark/>
          </w:tcPr>
          <w:p w14:paraId="782917A8" w14:textId="77777777" w:rsidR="004D1E0E" w:rsidDel="004D1E0E" w:rsidRDefault="004D1E0E">
            <w:pPr>
              <w:rPr>
                <w:del w:id="2526" w:author="TF 112518" w:date="2018-11-26T22:48:00Z"/>
                <w:rFonts w:ascii="Calibri" w:hAnsi="Calibri"/>
                <w:color w:val="000000"/>
                <w:sz w:val="18"/>
                <w:szCs w:val="18"/>
              </w:rPr>
            </w:pPr>
            <w:del w:id="2527" w:author="TF 112518" w:date="2018-11-26T22:46:00Z">
              <w:r w:rsidRPr="002A4574" w:rsidDel="004D1E0E">
                <w:rPr>
                  <w:rFonts w:ascii="Calibri" w:hAnsi="Calibri"/>
                  <w:color w:val="000000"/>
                  <w:sz w:val="18"/>
                  <w:szCs w:val="18"/>
                </w:rPr>
                <w:delText>724945</w:delText>
              </w:r>
            </w:del>
          </w:p>
        </w:tc>
        <w:tc>
          <w:tcPr>
            <w:tcW w:w="818" w:type="dxa"/>
            <w:gridSpan w:val="2"/>
            <w:tcBorders>
              <w:top w:val="nil"/>
              <w:left w:val="nil"/>
              <w:bottom w:val="nil"/>
              <w:right w:val="nil"/>
            </w:tcBorders>
            <w:shd w:val="clear" w:color="auto" w:fill="auto"/>
            <w:noWrap/>
            <w:vAlign w:val="center"/>
            <w:hideMark/>
          </w:tcPr>
          <w:p w14:paraId="782917A9" w14:textId="77777777" w:rsidR="004D1E0E" w:rsidDel="004D1E0E" w:rsidRDefault="004D1E0E">
            <w:pPr>
              <w:rPr>
                <w:del w:id="2528" w:author="TF 112518" w:date="2018-11-26T22:48:00Z"/>
                <w:rFonts w:ascii="Calibri" w:hAnsi="Calibri"/>
                <w:color w:val="000000"/>
                <w:sz w:val="18"/>
                <w:szCs w:val="18"/>
              </w:rPr>
            </w:pPr>
            <w:del w:id="2529" w:author="TF 112518" w:date="2018-11-26T22:46:00Z">
              <w:r w:rsidRPr="002A4574" w:rsidDel="004D1E0E">
                <w:rPr>
                  <w:rFonts w:ascii="Calibri" w:hAnsi="Calibri"/>
                  <w:color w:val="000000"/>
                  <w:sz w:val="18"/>
                  <w:szCs w:val="18"/>
                </w:rPr>
                <w:delText>0.48</w:delText>
              </w:r>
            </w:del>
          </w:p>
        </w:tc>
        <w:tc>
          <w:tcPr>
            <w:tcW w:w="4955" w:type="dxa"/>
            <w:tcBorders>
              <w:top w:val="nil"/>
              <w:left w:val="nil"/>
              <w:bottom w:val="nil"/>
              <w:right w:val="nil"/>
            </w:tcBorders>
            <w:shd w:val="clear" w:color="auto" w:fill="auto"/>
            <w:noWrap/>
            <w:vAlign w:val="bottom"/>
            <w:hideMark/>
          </w:tcPr>
          <w:p w14:paraId="782917AA" w14:textId="77777777" w:rsidR="004D1E0E" w:rsidRPr="002A4574" w:rsidDel="004D1E0E" w:rsidRDefault="004D1E0E" w:rsidP="00636F83">
            <w:pPr>
              <w:rPr>
                <w:del w:id="2530" w:author="TF 112518" w:date="2018-11-26T22:48:00Z"/>
                <w:rFonts w:ascii="Calibri" w:hAnsi="Calibri"/>
                <w:color w:val="000000"/>
                <w:sz w:val="18"/>
                <w:szCs w:val="18"/>
              </w:rPr>
            </w:pPr>
            <w:del w:id="2531" w:author="TF 112518" w:date="2018-11-26T22:46:00Z">
              <w:r w:rsidRPr="002A4574" w:rsidDel="004D1E0E">
                <w:rPr>
                  <w:rFonts w:ascii="Calibri" w:hAnsi="Calibri"/>
                  <w:color w:val="000000"/>
                  <w:sz w:val="18"/>
                  <w:szCs w:val="18"/>
                </w:rPr>
                <w:delText xml:space="preserve">San Jose Intl AP </w:delText>
              </w:r>
            </w:del>
          </w:p>
        </w:tc>
        <w:tc>
          <w:tcPr>
            <w:tcW w:w="1451" w:type="dxa"/>
            <w:gridSpan w:val="2"/>
            <w:tcBorders>
              <w:top w:val="nil"/>
              <w:left w:val="nil"/>
              <w:bottom w:val="nil"/>
              <w:right w:val="nil"/>
            </w:tcBorders>
            <w:shd w:val="clear" w:color="auto" w:fill="auto"/>
            <w:noWrap/>
            <w:vAlign w:val="center"/>
            <w:hideMark/>
          </w:tcPr>
          <w:p w14:paraId="782917AB" w14:textId="77777777" w:rsidR="004D1E0E" w:rsidDel="004D1E0E" w:rsidRDefault="004D1E0E">
            <w:pPr>
              <w:rPr>
                <w:del w:id="2532" w:author="TF 112518" w:date="2018-11-26T22:48:00Z"/>
                <w:rFonts w:ascii="Calibri" w:hAnsi="Calibri"/>
                <w:color w:val="000000"/>
                <w:sz w:val="18"/>
                <w:szCs w:val="18"/>
              </w:rPr>
            </w:pPr>
            <w:del w:id="2533" w:author="TF 112518" w:date="2018-11-26T22:46:00Z">
              <w:r w:rsidRPr="002A4574" w:rsidDel="004D1E0E">
                <w:rPr>
                  <w:rFonts w:ascii="Calibri" w:hAnsi="Calibri"/>
                  <w:color w:val="000000"/>
                  <w:sz w:val="18"/>
                  <w:szCs w:val="18"/>
                </w:rPr>
                <w:delText>37.37</w:delText>
              </w:r>
            </w:del>
          </w:p>
        </w:tc>
        <w:tc>
          <w:tcPr>
            <w:tcW w:w="1420" w:type="dxa"/>
            <w:gridSpan w:val="2"/>
            <w:tcBorders>
              <w:top w:val="nil"/>
              <w:left w:val="nil"/>
              <w:bottom w:val="nil"/>
              <w:right w:val="nil"/>
            </w:tcBorders>
            <w:shd w:val="clear" w:color="auto" w:fill="auto"/>
            <w:noWrap/>
            <w:vAlign w:val="center"/>
            <w:hideMark/>
          </w:tcPr>
          <w:p w14:paraId="782917AC" w14:textId="77777777" w:rsidR="004D1E0E" w:rsidDel="004D1E0E" w:rsidRDefault="004D1E0E">
            <w:pPr>
              <w:rPr>
                <w:del w:id="2534" w:author="TF 112518" w:date="2018-11-26T22:48:00Z"/>
                <w:rFonts w:ascii="Calibri" w:hAnsi="Calibri"/>
                <w:color w:val="000000"/>
                <w:sz w:val="18"/>
                <w:szCs w:val="18"/>
              </w:rPr>
            </w:pPr>
            <w:del w:id="2535" w:author="TF 112518" w:date="2018-11-26T22:46:00Z">
              <w:r w:rsidRPr="002A4574" w:rsidDel="004D1E0E">
                <w:rPr>
                  <w:rFonts w:ascii="Calibri" w:hAnsi="Calibri"/>
                  <w:color w:val="000000"/>
                  <w:sz w:val="18"/>
                  <w:szCs w:val="18"/>
                </w:rPr>
                <w:delText>–121.93</w:delText>
              </w:r>
            </w:del>
          </w:p>
        </w:tc>
        <w:tc>
          <w:tcPr>
            <w:tcW w:w="1293" w:type="dxa"/>
            <w:tcBorders>
              <w:top w:val="nil"/>
              <w:left w:val="nil"/>
              <w:bottom w:val="nil"/>
              <w:right w:val="nil"/>
            </w:tcBorders>
            <w:shd w:val="clear" w:color="auto" w:fill="auto"/>
            <w:noWrap/>
            <w:vAlign w:val="center"/>
            <w:hideMark/>
          </w:tcPr>
          <w:p w14:paraId="782917AD" w14:textId="77777777" w:rsidR="004D1E0E" w:rsidDel="004D1E0E" w:rsidRDefault="004D1E0E">
            <w:pPr>
              <w:rPr>
                <w:del w:id="2536" w:author="TF 112518" w:date="2018-11-26T22:48:00Z"/>
                <w:rFonts w:ascii="Calibri" w:hAnsi="Calibri"/>
                <w:color w:val="000000"/>
                <w:sz w:val="18"/>
                <w:szCs w:val="18"/>
              </w:rPr>
            </w:pPr>
            <w:del w:id="2537" w:author="TF 112518" w:date="2018-11-26T22:46:00Z">
              <w:r w:rsidRPr="002A4574" w:rsidDel="004D1E0E">
                <w:rPr>
                  <w:rFonts w:ascii="Calibri" w:hAnsi="Calibri"/>
                  <w:color w:val="000000"/>
                  <w:sz w:val="18"/>
                  <w:szCs w:val="18"/>
                </w:rPr>
                <w:delText>California</w:delText>
              </w:r>
            </w:del>
          </w:p>
        </w:tc>
      </w:tr>
      <w:tr w:rsidR="004D1E0E" w:rsidRPr="002A4574" w:rsidDel="004D1E0E" w14:paraId="782917B5" w14:textId="77777777" w:rsidTr="004E0C14">
        <w:trPr>
          <w:gridAfter w:val="1"/>
          <w:wAfter w:w="38" w:type="dxa"/>
          <w:trHeight w:val="240"/>
          <w:del w:id="2538" w:author="TF 112518" w:date="2018-11-26T22:48:00Z"/>
        </w:trPr>
        <w:tc>
          <w:tcPr>
            <w:tcW w:w="984" w:type="dxa"/>
            <w:gridSpan w:val="2"/>
            <w:tcBorders>
              <w:top w:val="nil"/>
              <w:left w:val="nil"/>
              <w:bottom w:val="nil"/>
              <w:right w:val="nil"/>
            </w:tcBorders>
            <w:shd w:val="clear" w:color="auto" w:fill="auto"/>
            <w:noWrap/>
            <w:vAlign w:val="center"/>
            <w:hideMark/>
          </w:tcPr>
          <w:p w14:paraId="782917AF" w14:textId="77777777" w:rsidR="004D1E0E" w:rsidDel="004D1E0E" w:rsidRDefault="004D1E0E">
            <w:pPr>
              <w:rPr>
                <w:del w:id="2539" w:author="TF 112518" w:date="2018-11-26T22:48:00Z"/>
                <w:rFonts w:ascii="Calibri" w:hAnsi="Calibri"/>
                <w:color w:val="000000"/>
                <w:sz w:val="18"/>
                <w:szCs w:val="18"/>
              </w:rPr>
            </w:pPr>
            <w:del w:id="2540" w:author="TF 112518" w:date="2018-11-26T22:46:00Z">
              <w:r w:rsidRPr="002A4574" w:rsidDel="004D1E0E">
                <w:rPr>
                  <w:rFonts w:ascii="Calibri" w:hAnsi="Calibri"/>
                  <w:color w:val="000000"/>
                  <w:sz w:val="18"/>
                  <w:szCs w:val="18"/>
                </w:rPr>
                <w:delText>724955</w:delText>
              </w:r>
            </w:del>
          </w:p>
        </w:tc>
        <w:tc>
          <w:tcPr>
            <w:tcW w:w="818" w:type="dxa"/>
            <w:gridSpan w:val="2"/>
            <w:tcBorders>
              <w:top w:val="nil"/>
              <w:left w:val="nil"/>
              <w:bottom w:val="nil"/>
              <w:right w:val="nil"/>
            </w:tcBorders>
            <w:shd w:val="clear" w:color="auto" w:fill="auto"/>
            <w:noWrap/>
            <w:vAlign w:val="center"/>
            <w:hideMark/>
          </w:tcPr>
          <w:p w14:paraId="782917B0" w14:textId="77777777" w:rsidR="004D1E0E" w:rsidDel="004D1E0E" w:rsidRDefault="004D1E0E">
            <w:pPr>
              <w:rPr>
                <w:del w:id="2541" w:author="TF 112518" w:date="2018-11-26T22:48:00Z"/>
                <w:rFonts w:ascii="Calibri" w:hAnsi="Calibri"/>
                <w:color w:val="000000"/>
                <w:sz w:val="18"/>
                <w:szCs w:val="18"/>
              </w:rPr>
            </w:pPr>
            <w:del w:id="2542" w:author="TF 112518" w:date="2018-11-26T22:46:00Z">
              <w:r w:rsidRPr="002A4574" w:rsidDel="004D1E0E">
                <w:rPr>
                  <w:rFonts w:ascii="Calibri" w:hAnsi="Calibri"/>
                  <w:color w:val="000000"/>
                  <w:sz w:val="18"/>
                  <w:szCs w:val="18"/>
                </w:rPr>
                <w:delText>0.55</w:delText>
              </w:r>
            </w:del>
          </w:p>
        </w:tc>
        <w:tc>
          <w:tcPr>
            <w:tcW w:w="4955" w:type="dxa"/>
            <w:tcBorders>
              <w:top w:val="nil"/>
              <w:left w:val="nil"/>
              <w:bottom w:val="nil"/>
              <w:right w:val="nil"/>
            </w:tcBorders>
            <w:shd w:val="clear" w:color="auto" w:fill="auto"/>
            <w:noWrap/>
            <w:vAlign w:val="bottom"/>
            <w:hideMark/>
          </w:tcPr>
          <w:p w14:paraId="782917B1" w14:textId="77777777" w:rsidR="004D1E0E" w:rsidRPr="002A4574" w:rsidDel="004D1E0E" w:rsidRDefault="004D1E0E" w:rsidP="00636F83">
            <w:pPr>
              <w:rPr>
                <w:del w:id="2543" w:author="TF 112518" w:date="2018-11-26T22:48:00Z"/>
                <w:rFonts w:ascii="Calibri" w:hAnsi="Calibri"/>
                <w:color w:val="000000"/>
                <w:sz w:val="18"/>
                <w:szCs w:val="18"/>
              </w:rPr>
            </w:pPr>
            <w:del w:id="2544" w:author="TF 112518" w:date="2018-11-26T22:46:00Z">
              <w:r w:rsidRPr="002A4574" w:rsidDel="004D1E0E">
                <w:rPr>
                  <w:rFonts w:ascii="Calibri" w:hAnsi="Calibri"/>
                  <w:color w:val="000000"/>
                  <w:sz w:val="18"/>
                  <w:szCs w:val="18"/>
                </w:rPr>
                <w:delText xml:space="preserve">Napa Co. Airport </w:delText>
              </w:r>
            </w:del>
          </w:p>
        </w:tc>
        <w:tc>
          <w:tcPr>
            <w:tcW w:w="1451" w:type="dxa"/>
            <w:gridSpan w:val="2"/>
            <w:tcBorders>
              <w:top w:val="nil"/>
              <w:left w:val="nil"/>
              <w:bottom w:val="nil"/>
              <w:right w:val="nil"/>
            </w:tcBorders>
            <w:shd w:val="clear" w:color="auto" w:fill="auto"/>
            <w:noWrap/>
            <w:vAlign w:val="center"/>
            <w:hideMark/>
          </w:tcPr>
          <w:p w14:paraId="782917B2" w14:textId="77777777" w:rsidR="004D1E0E" w:rsidDel="004D1E0E" w:rsidRDefault="004D1E0E">
            <w:pPr>
              <w:rPr>
                <w:del w:id="2545" w:author="TF 112518" w:date="2018-11-26T22:48:00Z"/>
                <w:rFonts w:ascii="Calibri" w:hAnsi="Calibri"/>
                <w:color w:val="000000"/>
                <w:sz w:val="18"/>
                <w:szCs w:val="18"/>
              </w:rPr>
            </w:pPr>
            <w:del w:id="2546" w:author="TF 112518" w:date="2018-11-26T22:46:00Z">
              <w:r w:rsidRPr="002A4574" w:rsidDel="004D1E0E">
                <w:rPr>
                  <w:rFonts w:ascii="Calibri" w:hAnsi="Calibri"/>
                  <w:color w:val="000000"/>
                  <w:sz w:val="18"/>
                  <w:szCs w:val="18"/>
                </w:rPr>
                <w:delText>38.22</w:delText>
              </w:r>
            </w:del>
          </w:p>
        </w:tc>
        <w:tc>
          <w:tcPr>
            <w:tcW w:w="1420" w:type="dxa"/>
            <w:gridSpan w:val="2"/>
            <w:tcBorders>
              <w:top w:val="nil"/>
              <w:left w:val="nil"/>
              <w:bottom w:val="nil"/>
              <w:right w:val="nil"/>
            </w:tcBorders>
            <w:shd w:val="clear" w:color="auto" w:fill="auto"/>
            <w:noWrap/>
            <w:vAlign w:val="center"/>
            <w:hideMark/>
          </w:tcPr>
          <w:p w14:paraId="782917B3" w14:textId="77777777" w:rsidR="004D1E0E" w:rsidDel="004D1E0E" w:rsidRDefault="004D1E0E">
            <w:pPr>
              <w:rPr>
                <w:del w:id="2547" w:author="TF 112518" w:date="2018-11-26T22:48:00Z"/>
                <w:rFonts w:ascii="Calibri" w:hAnsi="Calibri"/>
                <w:color w:val="000000"/>
                <w:sz w:val="18"/>
                <w:szCs w:val="18"/>
              </w:rPr>
            </w:pPr>
            <w:del w:id="2548" w:author="TF 112518" w:date="2018-11-26T22:46:00Z">
              <w:r w:rsidRPr="002A4574" w:rsidDel="004D1E0E">
                <w:rPr>
                  <w:rFonts w:ascii="Calibri" w:hAnsi="Calibri"/>
                  <w:color w:val="000000"/>
                  <w:sz w:val="18"/>
                  <w:szCs w:val="18"/>
                </w:rPr>
                <w:delText>–122.28</w:delText>
              </w:r>
            </w:del>
          </w:p>
        </w:tc>
        <w:tc>
          <w:tcPr>
            <w:tcW w:w="1293" w:type="dxa"/>
            <w:tcBorders>
              <w:top w:val="nil"/>
              <w:left w:val="nil"/>
              <w:bottom w:val="nil"/>
              <w:right w:val="nil"/>
            </w:tcBorders>
            <w:shd w:val="clear" w:color="auto" w:fill="auto"/>
            <w:noWrap/>
            <w:vAlign w:val="center"/>
            <w:hideMark/>
          </w:tcPr>
          <w:p w14:paraId="782917B4" w14:textId="77777777" w:rsidR="004D1E0E" w:rsidDel="004D1E0E" w:rsidRDefault="004D1E0E">
            <w:pPr>
              <w:rPr>
                <w:del w:id="2549" w:author="TF 112518" w:date="2018-11-26T22:48:00Z"/>
                <w:rFonts w:ascii="Calibri" w:hAnsi="Calibri"/>
                <w:color w:val="000000"/>
                <w:sz w:val="18"/>
                <w:szCs w:val="18"/>
              </w:rPr>
            </w:pPr>
            <w:del w:id="2550" w:author="TF 112518" w:date="2018-11-26T22:46:00Z">
              <w:r w:rsidRPr="002A4574" w:rsidDel="004D1E0E">
                <w:rPr>
                  <w:rFonts w:ascii="Calibri" w:hAnsi="Calibri"/>
                  <w:color w:val="000000"/>
                  <w:sz w:val="18"/>
                  <w:szCs w:val="18"/>
                </w:rPr>
                <w:delText>California</w:delText>
              </w:r>
            </w:del>
          </w:p>
        </w:tc>
      </w:tr>
      <w:tr w:rsidR="004D1E0E" w:rsidRPr="002A4574" w:rsidDel="004D1E0E" w14:paraId="782917BC" w14:textId="77777777" w:rsidTr="004E0C14">
        <w:trPr>
          <w:gridAfter w:val="1"/>
          <w:wAfter w:w="38" w:type="dxa"/>
          <w:trHeight w:val="240"/>
          <w:del w:id="2551" w:author="TF 112518" w:date="2018-11-26T22:48:00Z"/>
        </w:trPr>
        <w:tc>
          <w:tcPr>
            <w:tcW w:w="984" w:type="dxa"/>
            <w:gridSpan w:val="2"/>
            <w:tcBorders>
              <w:top w:val="nil"/>
              <w:left w:val="nil"/>
              <w:bottom w:val="nil"/>
              <w:right w:val="nil"/>
            </w:tcBorders>
            <w:shd w:val="clear" w:color="auto" w:fill="auto"/>
            <w:noWrap/>
            <w:vAlign w:val="center"/>
            <w:hideMark/>
          </w:tcPr>
          <w:p w14:paraId="782917B6" w14:textId="77777777" w:rsidR="004D1E0E" w:rsidDel="004D1E0E" w:rsidRDefault="004D1E0E">
            <w:pPr>
              <w:rPr>
                <w:del w:id="2552" w:author="TF 112518" w:date="2018-11-26T22:48:00Z"/>
                <w:rFonts w:ascii="Calibri" w:hAnsi="Calibri"/>
                <w:color w:val="000000"/>
                <w:sz w:val="18"/>
                <w:szCs w:val="18"/>
              </w:rPr>
            </w:pPr>
            <w:del w:id="2553" w:author="TF 112518" w:date="2018-11-26T22:46:00Z">
              <w:r w:rsidRPr="002A4574" w:rsidDel="004D1E0E">
                <w:rPr>
                  <w:rFonts w:ascii="Calibri" w:hAnsi="Calibri"/>
                  <w:color w:val="000000"/>
                  <w:sz w:val="18"/>
                  <w:szCs w:val="18"/>
                </w:rPr>
                <w:delText>724957</w:delText>
              </w:r>
            </w:del>
          </w:p>
        </w:tc>
        <w:tc>
          <w:tcPr>
            <w:tcW w:w="818" w:type="dxa"/>
            <w:gridSpan w:val="2"/>
            <w:tcBorders>
              <w:top w:val="nil"/>
              <w:left w:val="nil"/>
              <w:bottom w:val="nil"/>
              <w:right w:val="nil"/>
            </w:tcBorders>
            <w:shd w:val="clear" w:color="auto" w:fill="auto"/>
            <w:noWrap/>
            <w:vAlign w:val="center"/>
            <w:hideMark/>
          </w:tcPr>
          <w:p w14:paraId="782917B7" w14:textId="77777777" w:rsidR="004D1E0E" w:rsidDel="004D1E0E" w:rsidRDefault="004D1E0E">
            <w:pPr>
              <w:rPr>
                <w:del w:id="2554" w:author="TF 112518" w:date="2018-11-26T22:48:00Z"/>
                <w:rFonts w:ascii="Calibri" w:hAnsi="Calibri"/>
                <w:color w:val="000000"/>
                <w:sz w:val="18"/>
                <w:szCs w:val="18"/>
              </w:rPr>
            </w:pPr>
            <w:del w:id="2555" w:author="TF 112518" w:date="2018-11-26T22:46:00Z">
              <w:r w:rsidRPr="002A4574" w:rsidDel="004D1E0E">
                <w:rPr>
                  <w:rFonts w:ascii="Calibri" w:hAnsi="Calibri"/>
                  <w:color w:val="000000"/>
                  <w:sz w:val="18"/>
                  <w:szCs w:val="18"/>
                </w:rPr>
                <w:delText>0.49</w:delText>
              </w:r>
            </w:del>
          </w:p>
        </w:tc>
        <w:tc>
          <w:tcPr>
            <w:tcW w:w="4955" w:type="dxa"/>
            <w:tcBorders>
              <w:top w:val="nil"/>
              <w:left w:val="nil"/>
              <w:bottom w:val="nil"/>
              <w:right w:val="nil"/>
            </w:tcBorders>
            <w:shd w:val="clear" w:color="auto" w:fill="auto"/>
            <w:noWrap/>
            <w:vAlign w:val="bottom"/>
            <w:hideMark/>
          </w:tcPr>
          <w:p w14:paraId="782917B8" w14:textId="77777777" w:rsidR="004D1E0E" w:rsidRPr="002A4574" w:rsidDel="004D1E0E" w:rsidRDefault="004D1E0E" w:rsidP="00636F83">
            <w:pPr>
              <w:rPr>
                <w:del w:id="2556" w:author="TF 112518" w:date="2018-11-26T22:48:00Z"/>
                <w:rFonts w:ascii="Calibri" w:hAnsi="Calibri"/>
                <w:color w:val="000000"/>
                <w:sz w:val="18"/>
                <w:szCs w:val="18"/>
              </w:rPr>
            </w:pPr>
            <w:del w:id="2557" w:author="TF 112518" w:date="2018-11-26T22:46:00Z">
              <w:r w:rsidRPr="002A4574" w:rsidDel="004D1E0E">
                <w:rPr>
                  <w:rFonts w:ascii="Calibri" w:hAnsi="Calibri"/>
                  <w:color w:val="000000"/>
                  <w:sz w:val="18"/>
                  <w:szCs w:val="18"/>
                </w:rPr>
                <w:delText xml:space="preserve">Santa Rosa (AWOS) </w:delText>
              </w:r>
            </w:del>
          </w:p>
        </w:tc>
        <w:tc>
          <w:tcPr>
            <w:tcW w:w="1451" w:type="dxa"/>
            <w:gridSpan w:val="2"/>
            <w:tcBorders>
              <w:top w:val="nil"/>
              <w:left w:val="nil"/>
              <w:bottom w:val="nil"/>
              <w:right w:val="nil"/>
            </w:tcBorders>
            <w:shd w:val="clear" w:color="auto" w:fill="auto"/>
            <w:noWrap/>
            <w:vAlign w:val="center"/>
            <w:hideMark/>
          </w:tcPr>
          <w:p w14:paraId="782917B9" w14:textId="77777777" w:rsidR="004D1E0E" w:rsidDel="004D1E0E" w:rsidRDefault="004D1E0E">
            <w:pPr>
              <w:rPr>
                <w:del w:id="2558" w:author="TF 112518" w:date="2018-11-26T22:48:00Z"/>
                <w:rFonts w:ascii="Calibri" w:hAnsi="Calibri"/>
                <w:color w:val="000000"/>
                <w:sz w:val="18"/>
                <w:szCs w:val="18"/>
              </w:rPr>
            </w:pPr>
            <w:del w:id="2559" w:author="TF 112518" w:date="2018-11-26T22:46:00Z">
              <w:r w:rsidRPr="002A4574" w:rsidDel="004D1E0E">
                <w:rPr>
                  <w:rFonts w:ascii="Calibri" w:hAnsi="Calibri"/>
                  <w:color w:val="000000"/>
                  <w:sz w:val="18"/>
                  <w:szCs w:val="18"/>
                </w:rPr>
                <w:delText>38.52</w:delText>
              </w:r>
            </w:del>
          </w:p>
        </w:tc>
        <w:tc>
          <w:tcPr>
            <w:tcW w:w="1420" w:type="dxa"/>
            <w:gridSpan w:val="2"/>
            <w:tcBorders>
              <w:top w:val="nil"/>
              <w:left w:val="nil"/>
              <w:bottom w:val="nil"/>
              <w:right w:val="nil"/>
            </w:tcBorders>
            <w:shd w:val="clear" w:color="auto" w:fill="auto"/>
            <w:noWrap/>
            <w:vAlign w:val="center"/>
            <w:hideMark/>
          </w:tcPr>
          <w:p w14:paraId="782917BA" w14:textId="77777777" w:rsidR="004D1E0E" w:rsidDel="004D1E0E" w:rsidRDefault="004D1E0E">
            <w:pPr>
              <w:rPr>
                <w:del w:id="2560" w:author="TF 112518" w:date="2018-11-26T22:48:00Z"/>
                <w:rFonts w:ascii="Calibri" w:hAnsi="Calibri"/>
                <w:color w:val="000000"/>
                <w:sz w:val="18"/>
                <w:szCs w:val="18"/>
              </w:rPr>
            </w:pPr>
            <w:del w:id="2561" w:author="TF 112518" w:date="2018-11-26T22:46:00Z">
              <w:r w:rsidRPr="002A4574" w:rsidDel="004D1E0E">
                <w:rPr>
                  <w:rFonts w:ascii="Calibri" w:hAnsi="Calibri"/>
                  <w:color w:val="000000"/>
                  <w:sz w:val="18"/>
                  <w:szCs w:val="18"/>
                </w:rPr>
                <w:delText>–122.82</w:delText>
              </w:r>
            </w:del>
          </w:p>
        </w:tc>
        <w:tc>
          <w:tcPr>
            <w:tcW w:w="1293" w:type="dxa"/>
            <w:tcBorders>
              <w:top w:val="nil"/>
              <w:left w:val="nil"/>
              <w:bottom w:val="nil"/>
              <w:right w:val="nil"/>
            </w:tcBorders>
            <w:shd w:val="clear" w:color="auto" w:fill="auto"/>
            <w:noWrap/>
            <w:vAlign w:val="center"/>
            <w:hideMark/>
          </w:tcPr>
          <w:p w14:paraId="782917BB" w14:textId="77777777" w:rsidR="004D1E0E" w:rsidDel="004D1E0E" w:rsidRDefault="004D1E0E">
            <w:pPr>
              <w:rPr>
                <w:del w:id="2562" w:author="TF 112518" w:date="2018-11-26T22:48:00Z"/>
                <w:rFonts w:ascii="Calibri" w:hAnsi="Calibri"/>
                <w:color w:val="000000"/>
                <w:sz w:val="18"/>
                <w:szCs w:val="18"/>
              </w:rPr>
            </w:pPr>
            <w:del w:id="2563" w:author="TF 112518" w:date="2018-11-26T22:46:00Z">
              <w:r w:rsidRPr="002A4574" w:rsidDel="004D1E0E">
                <w:rPr>
                  <w:rFonts w:ascii="Calibri" w:hAnsi="Calibri"/>
                  <w:color w:val="000000"/>
                  <w:sz w:val="18"/>
                  <w:szCs w:val="18"/>
                </w:rPr>
                <w:delText>California</w:delText>
              </w:r>
            </w:del>
          </w:p>
        </w:tc>
      </w:tr>
      <w:tr w:rsidR="004D1E0E" w:rsidRPr="002A4574" w:rsidDel="004D1E0E" w14:paraId="782917C3" w14:textId="77777777" w:rsidTr="004E0C14">
        <w:trPr>
          <w:gridAfter w:val="1"/>
          <w:wAfter w:w="38" w:type="dxa"/>
          <w:trHeight w:val="240"/>
          <w:del w:id="2564" w:author="TF 112518" w:date="2018-11-26T22:49:00Z"/>
        </w:trPr>
        <w:tc>
          <w:tcPr>
            <w:tcW w:w="984" w:type="dxa"/>
            <w:gridSpan w:val="2"/>
            <w:tcBorders>
              <w:top w:val="nil"/>
              <w:left w:val="nil"/>
              <w:bottom w:val="nil"/>
              <w:right w:val="nil"/>
            </w:tcBorders>
            <w:shd w:val="clear" w:color="auto" w:fill="auto"/>
            <w:noWrap/>
            <w:vAlign w:val="center"/>
            <w:hideMark/>
          </w:tcPr>
          <w:p w14:paraId="782917BD" w14:textId="77777777" w:rsidR="004D1E0E" w:rsidDel="004D1E0E" w:rsidRDefault="004D1E0E">
            <w:pPr>
              <w:rPr>
                <w:del w:id="2565" w:author="TF 112518" w:date="2018-11-26T22:49:00Z"/>
                <w:rFonts w:ascii="Calibri" w:hAnsi="Calibri"/>
                <w:color w:val="000000"/>
                <w:sz w:val="18"/>
                <w:szCs w:val="18"/>
              </w:rPr>
            </w:pPr>
            <w:del w:id="2566" w:author="TF 112518" w:date="2018-11-26T22:49:00Z">
              <w:r w:rsidRPr="002A4574" w:rsidDel="004D1E0E">
                <w:rPr>
                  <w:rFonts w:ascii="Calibri" w:hAnsi="Calibri"/>
                  <w:color w:val="000000"/>
                  <w:sz w:val="18"/>
                  <w:szCs w:val="18"/>
                </w:rPr>
                <w:delText>725845</w:delText>
              </w:r>
            </w:del>
          </w:p>
        </w:tc>
        <w:tc>
          <w:tcPr>
            <w:tcW w:w="818" w:type="dxa"/>
            <w:gridSpan w:val="2"/>
            <w:tcBorders>
              <w:top w:val="nil"/>
              <w:left w:val="nil"/>
              <w:bottom w:val="nil"/>
              <w:right w:val="nil"/>
            </w:tcBorders>
            <w:shd w:val="clear" w:color="auto" w:fill="auto"/>
            <w:noWrap/>
            <w:vAlign w:val="center"/>
            <w:hideMark/>
          </w:tcPr>
          <w:p w14:paraId="782917BE" w14:textId="77777777" w:rsidR="004D1E0E" w:rsidDel="004D1E0E" w:rsidRDefault="004D1E0E">
            <w:pPr>
              <w:rPr>
                <w:del w:id="2567" w:author="TF 112518" w:date="2018-11-26T22:49:00Z"/>
                <w:rFonts w:ascii="Calibri" w:hAnsi="Calibri"/>
                <w:color w:val="000000"/>
                <w:sz w:val="18"/>
                <w:szCs w:val="18"/>
              </w:rPr>
            </w:pPr>
            <w:del w:id="2568" w:author="TF 112518" w:date="2018-11-26T22:49:00Z">
              <w:r w:rsidRPr="002A4574" w:rsidDel="004D1E0E">
                <w:rPr>
                  <w:rFonts w:ascii="Calibri" w:hAnsi="Calibri"/>
                  <w:color w:val="000000"/>
                  <w:sz w:val="18"/>
                  <w:szCs w:val="18"/>
                </w:rPr>
                <w:delText>0.44</w:delText>
              </w:r>
            </w:del>
          </w:p>
        </w:tc>
        <w:tc>
          <w:tcPr>
            <w:tcW w:w="4955" w:type="dxa"/>
            <w:tcBorders>
              <w:top w:val="nil"/>
              <w:left w:val="nil"/>
              <w:bottom w:val="nil"/>
              <w:right w:val="nil"/>
            </w:tcBorders>
            <w:shd w:val="clear" w:color="auto" w:fill="auto"/>
            <w:noWrap/>
            <w:vAlign w:val="bottom"/>
            <w:hideMark/>
          </w:tcPr>
          <w:p w14:paraId="782917BF" w14:textId="77777777" w:rsidR="004D1E0E" w:rsidRPr="002A4574" w:rsidDel="004D1E0E" w:rsidRDefault="004D1E0E" w:rsidP="00636F83">
            <w:pPr>
              <w:rPr>
                <w:del w:id="2569" w:author="TF 112518" w:date="2018-11-26T22:49:00Z"/>
                <w:rFonts w:ascii="Calibri" w:hAnsi="Calibri"/>
                <w:color w:val="000000"/>
                <w:sz w:val="18"/>
                <w:szCs w:val="18"/>
              </w:rPr>
            </w:pPr>
            <w:del w:id="2570" w:author="TF 112518" w:date="2018-11-26T22:49:00Z">
              <w:r w:rsidRPr="002A4574" w:rsidDel="004D1E0E">
                <w:rPr>
                  <w:rFonts w:ascii="Calibri" w:hAnsi="Calibri"/>
                  <w:color w:val="000000"/>
                  <w:sz w:val="18"/>
                  <w:szCs w:val="18"/>
                </w:rPr>
                <w:delText xml:space="preserve">Blue Canyon AP </w:delText>
              </w:r>
            </w:del>
          </w:p>
        </w:tc>
        <w:tc>
          <w:tcPr>
            <w:tcW w:w="1451" w:type="dxa"/>
            <w:gridSpan w:val="2"/>
            <w:tcBorders>
              <w:top w:val="nil"/>
              <w:left w:val="nil"/>
              <w:bottom w:val="nil"/>
              <w:right w:val="nil"/>
            </w:tcBorders>
            <w:shd w:val="clear" w:color="auto" w:fill="auto"/>
            <w:noWrap/>
            <w:vAlign w:val="center"/>
            <w:hideMark/>
          </w:tcPr>
          <w:p w14:paraId="782917C0" w14:textId="77777777" w:rsidR="004D1E0E" w:rsidDel="004D1E0E" w:rsidRDefault="004D1E0E">
            <w:pPr>
              <w:rPr>
                <w:del w:id="2571" w:author="TF 112518" w:date="2018-11-26T22:49:00Z"/>
                <w:rFonts w:ascii="Calibri" w:hAnsi="Calibri"/>
                <w:color w:val="000000"/>
                <w:sz w:val="18"/>
                <w:szCs w:val="18"/>
              </w:rPr>
            </w:pPr>
            <w:del w:id="2572" w:author="TF 112518" w:date="2018-11-26T22:49:00Z">
              <w:r w:rsidRPr="002A4574" w:rsidDel="004D1E0E">
                <w:rPr>
                  <w:rFonts w:ascii="Calibri" w:hAnsi="Calibri"/>
                  <w:color w:val="000000"/>
                  <w:sz w:val="18"/>
                  <w:szCs w:val="18"/>
                </w:rPr>
                <w:delText>39.3</w:delText>
              </w:r>
            </w:del>
          </w:p>
        </w:tc>
        <w:tc>
          <w:tcPr>
            <w:tcW w:w="1420" w:type="dxa"/>
            <w:gridSpan w:val="2"/>
            <w:tcBorders>
              <w:top w:val="nil"/>
              <w:left w:val="nil"/>
              <w:bottom w:val="nil"/>
              <w:right w:val="nil"/>
            </w:tcBorders>
            <w:shd w:val="clear" w:color="auto" w:fill="auto"/>
            <w:noWrap/>
            <w:vAlign w:val="center"/>
            <w:hideMark/>
          </w:tcPr>
          <w:p w14:paraId="782917C1" w14:textId="77777777" w:rsidR="004D1E0E" w:rsidDel="004D1E0E" w:rsidRDefault="004D1E0E">
            <w:pPr>
              <w:rPr>
                <w:del w:id="2573" w:author="TF 112518" w:date="2018-11-26T22:49:00Z"/>
                <w:rFonts w:ascii="Calibri" w:hAnsi="Calibri"/>
                <w:color w:val="000000"/>
                <w:sz w:val="18"/>
                <w:szCs w:val="18"/>
              </w:rPr>
            </w:pPr>
            <w:del w:id="2574" w:author="TF 112518" w:date="2018-11-26T22:49:00Z">
              <w:r w:rsidRPr="002A4574" w:rsidDel="004D1E0E">
                <w:rPr>
                  <w:rFonts w:ascii="Calibri" w:hAnsi="Calibri"/>
                  <w:color w:val="000000"/>
                  <w:sz w:val="18"/>
                  <w:szCs w:val="18"/>
                </w:rPr>
                <w:delText>–120.72</w:delText>
              </w:r>
            </w:del>
          </w:p>
        </w:tc>
        <w:tc>
          <w:tcPr>
            <w:tcW w:w="1293" w:type="dxa"/>
            <w:tcBorders>
              <w:top w:val="nil"/>
              <w:left w:val="nil"/>
              <w:bottom w:val="nil"/>
              <w:right w:val="nil"/>
            </w:tcBorders>
            <w:shd w:val="clear" w:color="auto" w:fill="auto"/>
            <w:noWrap/>
            <w:vAlign w:val="center"/>
            <w:hideMark/>
          </w:tcPr>
          <w:p w14:paraId="782917C2" w14:textId="77777777" w:rsidR="004D1E0E" w:rsidDel="004D1E0E" w:rsidRDefault="004D1E0E">
            <w:pPr>
              <w:rPr>
                <w:del w:id="2575" w:author="TF 112518" w:date="2018-11-26T22:49:00Z"/>
                <w:rFonts w:ascii="Calibri" w:hAnsi="Calibri"/>
                <w:color w:val="000000"/>
                <w:sz w:val="18"/>
                <w:szCs w:val="18"/>
              </w:rPr>
            </w:pPr>
            <w:del w:id="2576" w:author="TF 112518" w:date="2018-11-26T22:49:00Z">
              <w:r w:rsidRPr="002A4574" w:rsidDel="004D1E0E">
                <w:rPr>
                  <w:rFonts w:ascii="Calibri" w:hAnsi="Calibri"/>
                  <w:color w:val="000000"/>
                  <w:sz w:val="18"/>
                  <w:szCs w:val="18"/>
                </w:rPr>
                <w:delText>California</w:delText>
              </w:r>
            </w:del>
          </w:p>
        </w:tc>
      </w:tr>
      <w:tr w:rsidR="004D1E0E" w:rsidRPr="002A4574" w:rsidDel="004D1E0E" w14:paraId="782917CA" w14:textId="77777777" w:rsidTr="004E0C14">
        <w:trPr>
          <w:gridAfter w:val="1"/>
          <w:wAfter w:w="38" w:type="dxa"/>
          <w:trHeight w:val="240"/>
          <w:del w:id="2577" w:author="TF 112518" w:date="2018-11-26T22:49:00Z"/>
        </w:trPr>
        <w:tc>
          <w:tcPr>
            <w:tcW w:w="984" w:type="dxa"/>
            <w:gridSpan w:val="2"/>
            <w:tcBorders>
              <w:top w:val="nil"/>
              <w:left w:val="nil"/>
              <w:bottom w:val="nil"/>
              <w:right w:val="nil"/>
            </w:tcBorders>
            <w:shd w:val="clear" w:color="auto" w:fill="auto"/>
            <w:noWrap/>
            <w:vAlign w:val="center"/>
            <w:hideMark/>
          </w:tcPr>
          <w:p w14:paraId="782917C4" w14:textId="77777777" w:rsidR="004D1E0E" w:rsidDel="004D1E0E" w:rsidRDefault="004D1E0E">
            <w:pPr>
              <w:rPr>
                <w:del w:id="2578" w:author="TF 112518" w:date="2018-11-26T22:49:00Z"/>
                <w:rFonts w:ascii="Calibri" w:hAnsi="Calibri"/>
                <w:color w:val="000000"/>
                <w:sz w:val="18"/>
                <w:szCs w:val="18"/>
              </w:rPr>
            </w:pPr>
            <w:del w:id="2579" w:author="TF 112518" w:date="2018-11-26T22:49:00Z">
              <w:r w:rsidRPr="002A4574" w:rsidDel="004D1E0E">
                <w:rPr>
                  <w:rFonts w:ascii="Calibri" w:hAnsi="Calibri"/>
                  <w:color w:val="000000"/>
                  <w:sz w:val="18"/>
                  <w:szCs w:val="18"/>
                </w:rPr>
                <w:delText>725846</w:delText>
              </w:r>
            </w:del>
          </w:p>
        </w:tc>
        <w:tc>
          <w:tcPr>
            <w:tcW w:w="818" w:type="dxa"/>
            <w:gridSpan w:val="2"/>
            <w:tcBorders>
              <w:top w:val="nil"/>
              <w:left w:val="nil"/>
              <w:bottom w:val="nil"/>
              <w:right w:val="nil"/>
            </w:tcBorders>
            <w:shd w:val="clear" w:color="auto" w:fill="auto"/>
            <w:noWrap/>
            <w:vAlign w:val="center"/>
            <w:hideMark/>
          </w:tcPr>
          <w:p w14:paraId="782917C5" w14:textId="77777777" w:rsidR="004D1E0E" w:rsidDel="004D1E0E" w:rsidRDefault="004D1E0E">
            <w:pPr>
              <w:rPr>
                <w:del w:id="2580" w:author="TF 112518" w:date="2018-11-26T22:49:00Z"/>
                <w:rFonts w:ascii="Calibri" w:hAnsi="Calibri"/>
                <w:color w:val="000000"/>
                <w:sz w:val="18"/>
                <w:szCs w:val="18"/>
              </w:rPr>
            </w:pPr>
            <w:del w:id="2581" w:author="TF 112518" w:date="2018-11-26T22:49:00Z">
              <w:r w:rsidRPr="002A4574" w:rsidDel="004D1E0E">
                <w:rPr>
                  <w:rFonts w:ascii="Calibri" w:hAnsi="Calibri"/>
                  <w:color w:val="000000"/>
                  <w:sz w:val="18"/>
                  <w:szCs w:val="18"/>
                </w:rPr>
                <w:delText>0.66</w:delText>
              </w:r>
            </w:del>
          </w:p>
        </w:tc>
        <w:tc>
          <w:tcPr>
            <w:tcW w:w="4955" w:type="dxa"/>
            <w:tcBorders>
              <w:top w:val="nil"/>
              <w:left w:val="nil"/>
              <w:bottom w:val="nil"/>
              <w:right w:val="nil"/>
            </w:tcBorders>
            <w:shd w:val="clear" w:color="auto" w:fill="auto"/>
            <w:noWrap/>
            <w:vAlign w:val="bottom"/>
            <w:hideMark/>
          </w:tcPr>
          <w:p w14:paraId="782917C6" w14:textId="77777777" w:rsidR="004D1E0E" w:rsidRPr="002A4574" w:rsidDel="004D1E0E" w:rsidRDefault="004D1E0E" w:rsidP="00636F83">
            <w:pPr>
              <w:rPr>
                <w:del w:id="2582" w:author="TF 112518" w:date="2018-11-26T22:49:00Z"/>
                <w:rFonts w:ascii="Calibri" w:hAnsi="Calibri"/>
                <w:color w:val="000000"/>
                <w:sz w:val="18"/>
                <w:szCs w:val="18"/>
              </w:rPr>
            </w:pPr>
            <w:del w:id="2583" w:author="TF 112518" w:date="2018-11-26T22:49:00Z">
              <w:r w:rsidRPr="002A4574" w:rsidDel="004D1E0E">
                <w:rPr>
                  <w:rFonts w:ascii="Calibri" w:hAnsi="Calibri"/>
                  <w:color w:val="000000"/>
                  <w:sz w:val="18"/>
                  <w:szCs w:val="18"/>
                </w:rPr>
                <w:delText xml:space="preserve">Truckee–Tahoe </w:delText>
              </w:r>
            </w:del>
          </w:p>
        </w:tc>
        <w:tc>
          <w:tcPr>
            <w:tcW w:w="1451" w:type="dxa"/>
            <w:gridSpan w:val="2"/>
            <w:tcBorders>
              <w:top w:val="nil"/>
              <w:left w:val="nil"/>
              <w:bottom w:val="nil"/>
              <w:right w:val="nil"/>
            </w:tcBorders>
            <w:shd w:val="clear" w:color="auto" w:fill="auto"/>
            <w:noWrap/>
            <w:vAlign w:val="center"/>
            <w:hideMark/>
          </w:tcPr>
          <w:p w14:paraId="782917C7" w14:textId="77777777" w:rsidR="004D1E0E" w:rsidDel="004D1E0E" w:rsidRDefault="004D1E0E">
            <w:pPr>
              <w:rPr>
                <w:del w:id="2584" w:author="TF 112518" w:date="2018-11-26T22:49:00Z"/>
                <w:rFonts w:ascii="Calibri" w:hAnsi="Calibri"/>
                <w:color w:val="000000"/>
                <w:sz w:val="18"/>
                <w:szCs w:val="18"/>
              </w:rPr>
            </w:pPr>
            <w:del w:id="2585" w:author="TF 112518" w:date="2018-11-26T22:49:00Z">
              <w:r w:rsidRPr="002A4574" w:rsidDel="004D1E0E">
                <w:rPr>
                  <w:rFonts w:ascii="Calibri" w:hAnsi="Calibri"/>
                  <w:color w:val="000000"/>
                  <w:sz w:val="18"/>
                  <w:szCs w:val="18"/>
                </w:rPr>
                <w:delText>39.32</w:delText>
              </w:r>
            </w:del>
          </w:p>
        </w:tc>
        <w:tc>
          <w:tcPr>
            <w:tcW w:w="1420" w:type="dxa"/>
            <w:gridSpan w:val="2"/>
            <w:tcBorders>
              <w:top w:val="nil"/>
              <w:left w:val="nil"/>
              <w:bottom w:val="nil"/>
              <w:right w:val="nil"/>
            </w:tcBorders>
            <w:shd w:val="clear" w:color="auto" w:fill="auto"/>
            <w:noWrap/>
            <w:vAlign w:val="center"/>
            <w:hideMark/>
          </w:tcPr>
          <w:p w14:paraId="782917C8" w14:textId="77777777" w:rsidR="004D1E0E" w:rsidDel="004D1E0E" w:rsidRDefault="004D1E0E">
            <w:pPr>
              <w:rPr>
                <w:del w:id="2586" w:author="TF 112518" w:date="2018-11-26T22:49:00Z"/>
                <w:rFonts w:ascii="Calibri" w:hAnsi="Calibri"/>
                <w:color w:val="000000"/>
                <w:sz w:val="18"/>
                <w:szCs w:val="18"/>
              </w:rPr>
            </w:pPr>
            <w:del w:id="2587" w:author="TF 112518" w:date="2018-11-26T22:49:00Z">
              <w:r w:rsidRPr="002A4574" w:rsidDel="004D1E0E">
                <w:rPr>
                  <w:rFonts w:ascii="Calibri" w:hAnsi="Calibri"/>
                  <w:color w:val="000000"/>
                  <w:sz w:val="18"/>
                  <w:szCs w:val="18"/>
                </w:rPr>
                <w:delText>–120.13</w:delText>
              </w:r>
            </w:del>
          </w:p>
        </w:tc>
        <w:tc>
          <w:tcPr>
            <w:tcW w:w="1293" w:type="dxa"/>
            <w:tcBorders>
              <w:top w:val="nil"/>
              <w:left w:val="nil"/>
              <w:bottom w:val="nil"/>
              <w:right w:val="nil"/>
            </w:tcBorders>
            <w:shd w:val="clear" w:color="auto" w:fill="auto"/>
            <w:noWrap/>
            <w:vAlign w:val="center"/>
            <w:hideMark/>
          </w:tcPr>
          <w:p w14:paraId="782917C9" w14:textId="77777777" w:rsidR="004D1E0E" w:rsidDel="004D1E0E" w:rsidRDefault="004D1E0E">
            <w:pPr>
              <w:rPr>
                <w:del w:id="2588" w:author="TF 112518" w:date="2018-11-26T22:49:00Z"/>
                <w:rFonts w:ascii="Calibri" w:hAnsi="Calibri"/>
                <w:color w:val="000000"/>
                <w:sz w:val="18"/>
                <w:szCs w:val="18"/>
              </w:rPr>
            </w:pPr>
            <w:del w:id="2589"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1" w14:textId="77777777" w:rsidTr="004E0C14">
        <w:trPr>
          <w:gridAfter w:val="1"/>
          <w:wAfter w:w="38" w:type="dxa"/>
          <w:trHeight w:val="240"/>
          <w:del w:id="2590" w:author="TF 112518" w:date="2018-11-26T22:49:00Z"/>
        </w:trPr>
        <w:tc>
          <w:tcPr>
            <w:tcW w:w="984" w:type="dxa"/>
            <w:gridSpan w:val="2"/>
            <w:tcBorders>
              <w:top w:val="nil"/>
              <w:left w:val="nil"/>
              <w:bottom w:val="nil"/>
              <w:right w:val="nil"/>
            </w:tcBorders>
            <w:shd w:val="clear" w:color="auto" w:fill="auto"/>
            <w:noWrap/>
            <w:vAlign w:val="center"/>
            <w:hideMark/>
          </w:tcPr>
          <w:p w14:paraId="782917CB" w14:textId="77777777" w:rsidR="004D1E0E" w:rsidDel="004D1E0E" w:rsidRDefault="004D1E0E">
            <w:pPr>
              <w:rPr>
                <w:del w:id="2591" w:author="TF 112518" w:date="2018-11-26T22:49:00Z"/>
                <w:rFonts w:ascii="Calibri" w:hAnsi="Calibri"/>
                <w:color w:val="000000"/>
                <w:sz w:val="18"/>
                <w:szCs w:val="18"/>
              </w:rPr>
            </w:pPr>
            <w:del w:id="2592" w:author="TF 112518" w:date="2018-11-26T22:49:00Z">
              <w:r w:rsidRPr="002A4574" w:rsidDel="004D1E0E">
                <w:rPr>
                  <w:rFonts w:ascii="Calibri" w:hAnsi="Calibri"/>
                  <w:color w:val="000000"/>
                  <w:sz w:val="18"/>
                  <w:szCs w:val="18"/>
                </w:rPr>
                <w:delText>725847</w:delText>
              </w:r>
            </w:del>
          </w:p>
        </w:tc>
        <w:tc>
          <w:tcPr>
            <w:tcW w:w="818" w:type="dxa"/>
            <w:gridSpan w:val="2"/>
            <w:tcBorders>
              <w:top w:val="nil"/>
              <w:left w:val="nil"/>
              <w:bottom w:val="nil"/>
              <w:right w:val="nil"/>
            </w:tcBorders>
            <w:shd w:val="clear" w:color="auto" w:fill="auto"/>
            <w:noWrap/>
            <w:vAlign w:val="center"/>
            <w:hideMark/>
          </w:tcPr>
          <w:p w14:paraId="782917CC" w14:textId="77777777" w:rsidR="004D1E0E" w:rsidDel="004D1E0E" w:rsidRDefault="004D1E0E">
            <w:pPr>
              <w:rPr>
                <w:del w:id="2593" w:author="TF 112518" w:date="2018-11-26T22:49:00Z"/>
                <w:rFonts w:ascii="Calibri" w:hAnsi="Calibri"/>
                <w:color w:val="000000"/>
                <w:sz w:val="18"/>
                <w:szCs w:val="18"/>
              </w:rPr>
            </w:pPr>
            <w:del w:id="2594" w:author="TF 112518" w:date="2018-11-26T22:49:00Z">
              <w:r w:rsidRPr="002A4574" w:rsidDel="004D1E0E">
                <w:rPr>
                  <w:rFonts w:ascii="Calibri" w:hAnsi="Calibri"/>
                  <w:color w:val="000000"/>
                  <w:sz w:val="18"/>
                  <w:szCs w:val="18"/>
                </w:rPr>
                <w:delText>0.64</w:delText>
              </w:r>
            </w:del>
          </w:p>
        </w:tc>
        <w:tc>
          <w:tcPr>
            <w:tcW w:w="4955" w:type="dxa"/>
            <w:tcBorders>
              <w:top w:val="nil"/>
              <w:left w:val="nil"/>
              <w:bottom w:val="nil"/>
              <w:right w:val="nil"/>
            </w:tcBorders>
            <w:shd w:val="clear" w:color="auto" w:fill="auto"/>
            <w:noWrap/>
            <w:vAlign w:val="bottom"/>
            <w:hideMark/>
          </w:tcPr>
          <w:p w14:paraId="782917CD" w14:textId="77777777" w:rsidR="004D1E0E" w:rsidRPr="002A4574" w:rsidDel="004D1E0E" w:rsidRDefault="004D1E0E" w:rsidP="00636F83">
            <w:pPr>
              <w:rPr>
                <w:del w:id="2595" w:author="TF 112518" w:date="2018-11-26T22:49:00Z"/>
                <w:rFonts w:ascii="Calibri" w:hAnsi="Calibri"/>
                <w:color w:val="000000"/>
                <w:sz w:val="18"/>
                <w:szCs w:val="18"/>
              </w:rPr>
            </w:pPr>
            <w:del w:id="2596" w:author="TF 112518" w:date="2018-11-26T22:49:00Z">
              <w:r w:rsidRPr="002A4574" w:rsidDel="004D1E0E">
                <w:rPr>
                  <w:rFonts w:ascii="Calibri" w:hAnsi="Calibri"/>
                  <w:color w:val="000000"/>
                  <w:sz w:val="18"/>
                  <w:szCs w:val="18"/>
                </w:rPr>
                <w:delText xml:space="preserve">South Lake Tahoe </w:delText>
              </w:r>
            </w:del>
          </w:p>
        </w:tc>
        <w:tc>
          <w:tcPr>
            <w:tcW w:w="1451" w:type="dxa"/>
            <w:gridSpan w:val="2"/>
            <w:tcBorders>
              <w:top w:val="nil"/>
              <w:left w:val="nil"/>
              <w:bottom w:val="nil"/>
              <w:right w:val="nil"/>
            </w:tcBorders>
            <w:shd w:val="clear" w:color="auto" w:fill="auto"/>
            <w:noWrap/>
            <w:vAlign w:val="center"/>
            <w:hideMark/>
          </w:tcPr>
          <w:p w14:paraId="782917CE" w14:textId="77777777" w:rsidR="004D1E0E" w:rsidDel="004D1E0E" w:rsidRDefault="004D1E0E">
            <w:pPr>
              <w:rPr>
                <w:del w:id="2597" w:author="TF 112518" w:date="2018-11-26T22:49:00Z"/>
                <w:rFonts w:ascii="Calibri" w:hAnsi="Calibri"/>
                <w:color w:val="000000"/>
                <w:sz w:val="18"/>
                <w:szCs w:val="18"/>
              </w:rPr>
            </w:pPr>
            <w:del w:id="2598" w:author="TF 112518" w:date="2018-11-26T22:49:00Z">
              <w:r w:rsidRPr="002A4574" w:rsidDel="004D1E0E">
                <w:rPr>
                  <w:rFonts w:ascii="Calibri" w:hAnsi="Calibri"/>
                  <w:color w:val="000000"/>
                  <w:sz w:val="18"/>
                  <w:szCs w:val="18"/>
                </w:rPr>
                <w:delText>38.9</w:delText>
              </w:r>
            </w:del>
          </w:p>
        </w:tc>
        <w:tc>
          <w:tcPr>
            <w:tcW w:w="1420" w:type="dxa"/>
            <w:gridSpan w:val="2"/>
            <w:tcBorders>
              <w:top w:val="nil"/>
              <w:left w:val="nil"/>
              <w:bottom w:val="nil"/>
              <w:right w:val="nil"/>
            </w:tcBorders>
            <w:shd w:val="clear" w:color="auto" w:fill="auto"/>
            <w:noWrap/>
            <w:vAlign w:val="center"/>
            <w:hideMark/>
          </w:tcPr>
          <w:p w14:paraId="782917CF" w14:textId="77777777" w:rsidR="004D1E0E" w:rsidDel="004D1E0E" w:rsidRDefault="004D1E0E">
            <w:pPr>
              <w:rPr>
                <w:del w:id="2599" w:author="TF 112518" w:date="2018-11-26T22:49:00Z"/>
                <w:rFonts w:ascii="Calibri" w:hAnsi="Calibri"/>
                <w:color w:val="000000"/>
                <w:sz w:val="18"/>
                <w:szCs w:val="18"/>
              </w:rPr>
            </w:pPr>
            <w:del w:id="2600" w:author="TF 112518" w:date="2018-11-26T22:49:00Z">
              <w:r w:rsidRPr="002A4574" w:rsidDel="004D1E0E">
                <w:rPr>
                  <w:rFonts w:ascii="Calibri" w:hAnsi="Calibri"/>
                  <w:color w:val="000000"/>
                  <w:sz w:val="18"/>
                  <w:szCs w:val="18"/>
                </w:rPr>
                <w:delText>–120.00</w:delText>
              </w:r>
            </w:del>
          </w:p>
        </w:tc>
        <w:tc>
          <w:tcPr>
            <w:tcW w:w="1293" w:type="dxa"/>
            <w:tcBorders>
              <w:top w:val="nil"/>
              <w:left w:val="nil"/>
              <w:bottom w:val="nil"/>
              <w:right w:val="nil"/>
            </w:tcBorders>
            <w:shd w:val="clear" w:color="auto" w:fill="auto"/>
            <w:noWrap/>
            <w:vAlign w:val="center"/>
            <w:hideMark/>
          </w:tcPr>
          <w:p w14:paraId="782917D0" w14:textId="77777777" w:rsidR="004D1E0E" w:rsidDel="004D1E0E" w:rsidRDefault="004D1E0E">
            <w:pPr>
              <w:rPr>
                <w:del w:id="2601" w:author="TF 112518" w:date="2018-11-26T22:49:00Z"/>
                <w:rFonts w:ascii="Calibri" w:hAnsi="Calibri"/>
                <w:color w:val="000000"/>
                <w:sz w:val="18"/>
                <w:szCs w:val="18"/>
              </w:rPr>
            </w:pPr>
            <w:del w:id="2602"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8" w14:textId="77777777" w:rsidTr="004E0C14">
        <w:trPr>
          <w:gridAfter w:val="1"/>
          <w:wAfter w:w="38" w:type="dxa"/>
          <w:trHeight w:val="240"/>
          <w:del w:id="2603" w:author="TF 112518" w:date="2018-11-26T22:49:00Z"/>
        </w:trPr>
        <w:tc>
          <w:tcPr>
            <w:tcW w:w="984" w:type="dxa"/>
            <w:gridSpan w:val="2"/>
            <w:tcBorders>
              <w:top w:val="nil"/>
              <w:left w:val="nil"/>
              <w:bottom w:val="nil"/>
              <w:right w:val="nil"/>
            </w:tcBorders>
            <w:shd w:val="clear" w:color="auto" w:fill="auto"/>
            <w:noWrap/>
            <w:vAlign w:val="center"/>
            <w:hideMark/>
          </w:tcPr>
          <w:p w14:paraId="782917D2" w14:textId="77777777" w:rsidR="004D1E0E" w:rsidDel="004D1E0E" w:rsidRDefault="004D1E0E">
            <w:pPr>
              <w:rPr>
                <w:del w:id="2604" w:author="TF 112518" w:date="2018-11-26T22:49:00Z"/>
                <w:rFonts w:ascii="Calibri" w:hAnsi="Calibri"/>
                <w:color w:val="000000"/>
                <w:sz w:val="18"/>
                <w:szCs w:val="18"/>
              </w:rPr>
            </w:pPr>
            <w:del w:id="2605" w:author="TF 112518" w:date="2018-11-26T22:49:00Z">
              <w:r w:rsidRPr="002A4574" w:rsidDel="004D1E0E">
                <w:rPr>
                  <w:rFonts w:ascii="Calibri" w:hAnsi="Calibri"/>
                  <w:color w:val="000000"/>
                  <w:sz w:val="18"/>
                  <w:szCs w:val="18"/>
                </w:rPr>
                <w:delText>725905</w:delText>
              </w:r>
            </w:del>
          </w:p>
        </w:tc>
        <w:tc>
          <w:tcPr>
            <w:tcW w:w="818" w:type="dxa"/>
            <w:gridSpan w:val="2"/>
            <w:tcBorders>
              <w:top w:val="nil"/>
              <w:left w:val="nil"/>
              <w:bottom w:val="nil"/>
              <w:right w:val="nil"/>
            </w:tcBorders>
            <w:shd w:val="clear" w:color="auto" w:fill="auto"/>
            <w:noWrap/>
            <w:vAlign w:val="center"/>
            <w:hideMark/>
          </w:tcPr>
          <w:p w14:paraId="782917D3" w14:textId="77777777" w:rsidR="004D1E0E" w:rsidDel="004D1E0E" w:rsidRDefault="004D1E0E">
            <w:pPr>
              <w:rPr>
                <w:del w:id="2606" w:author="TF 112518" w:date="2018-11-26T22:49:00Z"/>
                <w:rFonts w:ascii="Calibri" w:hAnsi="Calibri"/>
                <w:color w:val="000000"/>
                <w:sz w:val="18"/>
                <w:szCs w:val="18"/>
              </w:rPr>
            </w:pPr>
            <w:del w:id="2607" w:author="TF 112518" w:date="2018-11-26T22:49:00Z">
              <w:r w:rsidRPr="002A4574" w:rsidDel="004D1E0E">
                <w:rPr>
                  <w:rFonts w:ascii="Calibri" w:hAnsi="Calibri"/>
                  <w:color w:val="000000"/>
                  <w:sz w:val="18"/>
                  <w:szCs w:val="18"/>
                </w:rPr>
                <w:delText>0.47</w:delText>
              </w:r>
            </w:del>
          </w:p>
        </w:tc>
        <w:tc>
          <w:tcPr>
            <w:tcW w:w="4955" w:type="dxa"/>
            <w:tcBorders>
              <w:top w:val="nil"/>
              <w:left w:val="nil"/>
              <w:bottom w:val="nil"/>
              <w:right w:val="nil"/>
            </w:tcBorders>
            <w:shd w:val="clear" w:color="auto" w:fill="auto"/>
            <w:noWrap/>
            <w:vAlign w:val="bottom"/>
            <w:hideMark/>
          </w:tcPr>
          <w:p w14:paraId="782917D4" w14:textId="77777777" w:rsidR="004D1E0E" w:rsidRPr="002A4574" w:rsidDel="004D1E0E" w:rsidRDefault="004D1E0E" w:rsidP="00636F83">
            <w:pPr>
              <w:rPr>
                <w:del w:id="2608" w:author="TF 112518" w:date="2018-11-26T22:49:00Z"/>
                <w:rFonts w:ascii="Calibri" w:hAnsi="Calibri"/>
                <w:color w:val="000000"/>
                <w:sz w:val="18"/>
                <w:szCs w:val="18"/>
              </w:rPr>
            </w:pPr>
            <w:del w:id="2609" w:author="TF 112518" w:date="2018-11-26T22:49:00Z">
              <w:r w:rsidRPr="002A4574" w:rsidDel="004D1E0E">
                <w:rPr>
                  <w:rFonts w:ascii="Calibri" w:hAnsi="Calibri"/>
                  <w:color w:val="000000"/>
                  <w:sz w:val="18"/>
                  <w:szCs w:val="18"/>
                </w:rPr>
                <w:delText xml:space="preserve">Ukiah Municipal AP </w:delText>
              </w:r>
            </w:del>
          </w:p>
        </w:tc>
        <w:tc>
          <w:tcPr>
            <w:tcW w:w="1451" w:type="dxa"/>
            <w:gridSpan w:val="2"/>
            <w:tcBorders>
              <w:top w:val="nil"/>
              <w:left w:val="nil"/>
              <w:bottom w:val="nil"/>
              <w:right w:val="nil"/>
            </w:tcBorders>
            <w:shd w:val="clear" w:color="auto" w:fill="auto"/>
            <w:noWrap/>
            <w:vAlign w:val="center"/>
            <w:hideMark/>
          </w:tcPr>
          <w:p w14:paraId="782917D5" w14:textId="77777777" w:rsidR="004D1E0E" w:rsidDel="004D1E0E" w:rsidRDefault="004D1E0E">
            <w:pPr>
              <w:rPr>
                <w:del w:id="2610" w:author="TF 112518" w:date="2018-11-26T22:49:00Z"/>
                <w:rFonts w:ascii="Calibri" w:hAnsi="Calibri"/>
                <w:color w:val="000000"/>
                <w:sz w:val="18"/>
                <w:szCs w:val="18"/>
              </w:rPr>
            </w:pPr>
            <w:del w:id="2611" w:author="TF 112518" w:date="2018-11-26T22:49:00Z">
              <w:r w:rsidRPr="002A4574" w:rsidDel="004D1E0E">
                <w:rPr>
                  <w:rFonts w:ascii="Calibri" w:hAnsi="Calibri"/>
                  <w:color w:val="000000"/>
                  <w:sz w:val="18"/>
                  <w:szCs w:val="18"/>
                </w:rPr>
                <w:delText>39.13</w:delText>
              </w:r>
            </w:del>
          </w:p>
        </w:tc>
        <w:tc>
          <w:tcPr>
            <w:tcW w:w="1420" w:type="dxa"/>
            <w:gridSpan w:val="2"/>
            <w:tcBorders>
              <w:top w:val="nil"/>
              <w:left w:val="nil"/>
              <w:bottom w:val="nil"/>
              <w:right w:val="nil"/>
            </w:tcBorders>
            <w:shd w:val="clear" w:color="auto" w:fill="auto"/>
            <w:noWrap/>
            <w:vAlign w:val="center"/>
            <w:hideMark/>
          </w:tcPr>
          <w:p w14:paraId="782917D6" w14:textId="77777777" w:rsidR="004D1E0E" w:rsidDel="004D1E0E" w:rsidRDefault="004D1E0E">
            <w:pPr>
              <w:rPr>
                <w:del w:id="2612" w:author="TF 112518" w:date="2018-11-26T22:49:00Z"/>
                <w:rFonts w:ascii="Calibri" w:hAnsi="Calibri"/>
                <w:color w:val="000000"/>
                <w:sz w:val="18"/>
                <w:szCs w:val="18"/>
              </w:rPr>
            </w:pPr>
            <w:del w:id="2613" w:author="TF 112518" w:date="2018-11-26T22:49:00Z">
              <w:r w:rsidRPr="002A4574" w:rsidDel="004D1E0E">
                <w:rPr>
                  <w:rFonts w:ascii="Calibri" w:hAnsi="Calibri"/>
                  <w:color w:val="000000"/>
                  <w:sz w:val="18"/>
                  <w:szCs w:val="18"/>
                </w:rPr>
                <w:delText>–123.20</w:delText>
              </w:r>
            </w:del>
          </w:p>
        </w:tc>
        <w:tc>
          <w:tcPr>
            <w:tcW w:w="1293" w:type="dxa"/>
            <w:tcBorders>
              <w:top w:val="nil"/>
              <w:left w:val="nil"/>
              <w:bottom w:val="nil"/>
              <w:right w:val="nil"/>
            </w:tcBorders>
            <w:shd w:val="clear" w:color="auto" w:fill="auto"/>
            <w:noWrap/>
            <w:vAlign w:val="center"/>
            <w:hideMark/>
          </w:tcPr>
          <w:p w14:paraId="782917D7" w14:textId="77777777" w:rsidR="004D1E0E" w:rsidDel="004D1E0E" w:rsidRDefault="004D1E0E">
            <w:pPr>
              <w:rPr>
                <w:del w:id="2614" w:author="TF 112518" w:date="2018-11-26T22:49:00Z"/>
                <w:rFonts w:ascii="Calibri" w:hAnsi="Calibri"/>
                <w:color w:val="000000"/>
                <w:sz w:val="18"/>
                <w:szCs w:val="18"/>
              </w:rPr>
            </w:pPr>
            <w:del w:id="2615"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F" w14:textId="77777777" w:rsidTr="004E0C14">
        <w:trPr>
          <w:gridAfter w:val="1"/>
          <w:wAfter w:w="38" w:type="dxa"/>
          <w:trHeight w:val="240"/>
          <w:del w:id="2616" w:author="TF 112518" w:date="2018-11-26T22:49:00Z"/>
        </w:trPr>
        <w:tc>
          <w:tcPr>
            <w:tcW w:w="984" w:type="dxa"/>
            <w:gridSpan w:val="2"/>
            <w:tcBorders>
              <w:top w:val="nil"/>
              <w:left w:val="nil"/>
              <w:bottom w:val="nil"/>
              <w:right w:val="nil"/>
            </w:tcBorders>
            <w:shd w:val="clear" w:color="auto" w:fill="auto"/>
            <w:noWrap/>
            <w:vAlign w:val="center"/>
            <w:hideMark/>
          </w:tcPr>
          <w:p w14:paraId="782917D9" w14:textId="77777777" w:rsidR="004D1E0E" w:rsidDel="004D1E0E" w:rsidRDefault="004D1E0E">
            <w:pPr>
              <w:rPr>
                <w:del w:id="2617" w:author="TF 112518" w:date="2018-11-26T22:49:00Z"/>
                <w:rFonts w:ascii="Calibri" w:hAnsi="Calibri"/>
                <w:color w:val="000000"/>
                <w:sz w:val="18"/>
                <w:szCs w:val="18"/>
              </w:rPr>
            </w:pPr>
            <w:del w:id="2618" w:author="TF 112518" w:date="2018-11-26T22:49:00Z">
              <w:r w:rsidRPr="002A4574" w:rsidDel="004D1E0E">
                <w:rPr>
                  <w:rFonts w:ascii="Calibri" w:hAnsi="Calibri"/>
                  <w:color w:val="000000"/>
                  <w:sz w:val="18"/>
                  <w:szCs w:val="18"/>
                </w:rPr>
                <w:delText>725910</w:delText>
              </w:r>
            </w:del>
          </w:p>
        </w:tc>
        <w:tc>
          <w:tcPr>
            <w:tcW w:w="818" w:type="dxa"/>
            <w:gridSpan w:val="2"/>
            <w:tcBorders>
              <w:top w:val="nil"/>
              <w:left w:val="nil"/>
              <w:bottom w:val="nil"/>
              <w:right w:val="nil"/>
            </w:tcBorders>
            <w:shd w:val="clear" w:color="auto" w:fill="auto"/>
            <w:noWrap/>
            <w:vAlign w:val="center"/>
            <w:hideMark/>
          </w:tcPr>
          <w:p w14:paraId="782917DA" w14:textId="77777777" w:rsidR="004D1E0E" w:rsidDel="004D1E0E" w:rsidRDefault="004D1E0E">
            <w:pPr>
              <w:rPr>
                <w:del w:id="2619" w:author="TF 112518" w:date="2018-11-26T22:49:00Z"/>
                <w:rFonts w:ascii="Calibri" w:hAnsi="Calibri"/>
                <w:color w:val="000000"/>
                <w:sz w:val="18"/>
                <w:szCs w:val="18"/>
              </w:rPr>
            </w:pPr>
            <w:del w:id="2620" w:author="TF 112518" w:date="2018-11-26T22:49:00Z">
              <w:r w:rsidRPr="002A4574" w:rsidDel="004D1E0E">
                <w:rPr>
                  <w:rFonts w:ascii="Calibri" w:hAnsi="Calibri"/>
                  <w:color w:val="000000"/>
                  <w:sz w:val="18"/>
                  <w:szCs w:val="18"/>
                </w:rPr>
                <w:delText>0.5</w:delText>
              </w:r>
            </w:del>
          </w:p>
        </w:tc>
        <w:tc>
          <w:tcPr>
            <w:tcW w:w="4955" w:type="dxa"/>
            <w:tcBorders>
              <w:top w:val="nil"/>
              <w:left w:val="nil"/>
              <w:bottom w:val="nil"/>
              <w:right w:val="nil"/>
            </w:tcBorders>
            <w:shd w:val="clear" w:color="auto" w:fill="auto"/>
            <w:noWrap/>
            <w:vAlign w:val="bottom"/>
            <w:hideMark/>
          </w:tcPr>
          <w:p w14:paraId="782917DB" w14:textId="77777777" w:rsidR="004D1E0E" w:rsidRPr="002A4574" w:rsidDel="004D1E0E" w:rsidRDefault="004D1E0E" w:rsidP="00636F83">
            <w:pPr>
              <w:rPr>
                <w:del w:id="2621" w:author="TF 112518" w:date="2018-11-26T22:49:00Z"/>
                <w:rFonts w:ascii="Calibri" w:hAnsi="Calibri"/>
                <w:color w:val="000000"/>
                <w:sz w:val="18"/>
                <w:szCs w:val="18"/>
              </w:rPr>
            </w:pPr>
            <w:del w:id="2622" w:author="TF 112518" w:date="2018-11-26T22:49:00Z">
              <w:r w:rsidRPr="002A4574" w:rsidDel="004D1E0E">
                <w:rPr>
                  <w:rFonts w:ascii="Calibri" w:hAnsi="Calibri"/>
                  <w:color w:val="000000"/>
                  <w:sz w:val="18"/>
                  <w:szCs w:val="18"/>
                </w:rPr>
                <w:delText>Red Bluff Municipal Arpt 40.15 –122.25 California</w:delText>
              </w:r>
            </w:del>
          </w:p>
        </w:tc>
        <w:tc>
          <w:tcPr>
            <w:tcW w:w="1451" w:type="dxa"/>
            <w:gridSpan w:val="2"/>
            <w:tcBorders>
              <w:top w:val="nil"/>
              <w:left w:val="nil"/>
              <w:bottom w:val="nil"/>
              <w:right w:val="nil"/>
            </w:tcBorders>
            <w:shd w:val="clear" w:color="auto" w:fill="auto"/>
            <w:noWrap/>
            <w:vAlign w:val="center"/>
            <w:hideMark/>
          </w:tcPr>
          <w:p w14:paraId="782917DC" w14:textId="77777777" w:rsidR="004D1E0E" w:rsidDel="004D1E0E" w:rsidRDefault="004D1E0E">
            <w:pPr>
              <w:rPr>
                <w:del w:id="2623" w:author="TF 112518" w:date="2018-11-26T22:49:00Z"/>
                <w:rFonts w:ascii="Calibri" w:hAnsi="Calibri"/>
                <w:color w:val="000000"/>
                <w:sz w:val="18"/>
                <w:szCs w:val="18"/>
              </w:rPr>
            </w:pPr>
            <w:del w:id="2624" w:author="TF 112518" w:date="2018-11-26T22:49:00Z">
              <w:r w:rsidRPr="002A4574" w:rsidDel="004D1E0E">
                <w:rPr>
                  <w:rFonts w:ascii="Calibri" w:hAnsi="Calibri"/>
                  <w:color w:val="000000"/>
                  <w:sz w:val="18"/>
                  <w:szCs w:val="18"/>
                </w:rPr>
                <w:delText>40.15</w:delText>
              </w:r>
            </w:del>
          </w:p>
        </w:tc>
        <w:tc>
          <w:tcPr>
            <w:tcW w:w="1420" w:type="dxa"/>
            <w:gridSpan w:val="2"/>
            <w:tcBorders>
              <w:top w:val="nil"/>
              <w:left w:val="nil"/>
              <w:bottom w:val="nil"/>
              <w:right w:val="nil"/>
            </w:tcBorders>
            <w:shd w:val="clear" w:color="auto" w:fill="auto"/>
            <w:noWrap/>
            <w:vAlign w:val="center"/>
            <w:hideMark/>
          </w:tcPr>
          <w:p w14:paraId="782917DD" w14:textId="77777777" w:rsidR="004D1E0E" w:rsidDel="004D1E0E" w:rsidRDefault="004D1E0E">
            <w:pPr>
              <w:rPr>
                <w:del w:id="2625" w:author="TF 112518" w:date="2018-11-26T22:49:00Z"/>
                <w:rFonts w:ascii="Calibri" w:hAnsi="Calibri"/>
                <w:color w:val="000000"/>
                <w:sz w:val="18"/>
                <w:szCs w:val="18"/>
              </w:rPr>
            </w:pPr>
            <w:del w:id="2626" w:author="TF 112518" w:date="2018-11-26T22:49:00Z">
              <w:r w:rsidRPr="002A4574" w:rsidDel="004D1E0E">
                <w:rPr>
                  <w:rFonts w:ascii="Calibri" w:hAnsi="Calibri"/>
                  <w:color w:val="000000"/>
                  <w:sz w:val="18"/>
                  <w:szCs w:val="18"/>
                </w:rPr>
                <w:delText>–122.25</w:delText>
              </w:r>
            </w:del>
          </w:p>
        </w:tc>
        <w:tc>
          <w:tcPr>
            <w:tcW w:w="1293" w:type="dxa"/>
            <w:tcBorders>
              <w:top w:val="nil"/>
              <w:left w:val="nil"/>
              <w:bottom w:val="nil"/>
              <w:right w:val="nil"/>
            </w:tcBorders>
            <w:shd w:val="clear" w:color="auto" w:fill="auto"/>
            <w:noWrap/>
            <w:vAlign w:val="center"/>
            <w:hideMark/>
          </w:tcPr>
          <w:p w14:paraId="782917DE" w14:textId="77777777" w:rsidR="004D1E0E" w:rsidDel="004D1E0E" w:rsidRDefault="004D1E0E">
            <w:pPr>
              <w:rPr>
                <w:del w:id="2627" w:author="TF 112518" w:date="2018-11-26T22:49:00Z"/>
                <w:rFonts w:ascii="Calibri" w:hAnsi="Calibri"/>
                <w:color w:val="000000"/>
                <w:sz w:val="18"/>
                <w:szCs w:val="18"/>
              </w:rPr>
            </w:pPr>
            <w:del w:id="2628" w:author="TF 112518" w:date="2018-11-26T22:49:00Z">
              <w:r w:rsidRPr="002A4574" w:rsidDel="004D1E0E">
                <w:rPr>
                  <w:rFonts w:ascii="Calibri" w:hAnsi="Calibri"/>
                  <w:color w:val="000000"/>
                  <w:sz w:val="18"/>
                  <w:szCs w:val="18"/>
                </w:rPr>
                <w:delText>California</w:delText>
              </w:r>
            </w:del>
          </w:p>
        </w:tc>
      </w:tr>
      <w:tr w:rsidR="004D1E0E" w:rsidRPr="002A4574" w:rsidDel="004D1E0E" w14:paraId="782917E6" w14:textId="77777777" w:rsidTr="004E0C14">
        <w:trPr>
          <w:gridAfter w:val="1"/>
          <w:wAfter w:w="38" w:type="dxa"/>
          <w:trHeight w:val="240"/>
          <w:del w:id="2629" w:author="TF 112518" w:date="2018-11-26T22:49:00Z"/>
        </w:trPr>
        <w:tc>
          <w:tcPr>
            <w:tcW w:w="984" w:type="dxa"/>
            <w:gridSpan w:val="2"/>
            <w:tcBorders>
              <w:top w:val="nil"/>
              <w:left w:val="nil"/>
              <w:bottom w:val="nil"/>
              <w:right w:val="nil"/>
            </w:tcBorders>
            <w:shd w:val="clear" w:color="auto" w:fill="auto"/>
            <w:noWrap/>
            <w:vAlign w:val="center"/>
            <w:hideMark/>
          </w:tcPr>
          <w:p w14:paraId="782917E0" w14:textId="77777777" w:rsidR="004D1E0E" w:rsidDel="004D1E0E" w:rsidRDefault="004D1E0E">
            <w:pPr>
              <w:rPr>
                <w:del w:id="2630" w:author="TF 112518" w:date="2018-11-26T22:49:00Z"/>
                <w:rFonts w:ascii="Calibri" w:hAnsi="Calibri"/>
                <w:color w:val="000000"/>
                <w:sz w:val="18"/>
                <w:szCs w:val="18"/>
              </w:rPr>
            </w:pPr>
            <w:del w:id="2631" w:author="TF 112518" w:date="2018-11-26T22:49:00Z">
              <w:r w:rsidRPr="002A4574" w:rsidDel="004D1E0E">
                <w:rPr>
                  <w:rFonts w:ascii="Calibri" w:hAnsi="Calibri"/>
                  <w:color w:val="000000"/>
                  <w:sz w:val="18"/>
                  <w:szCs w:val="18"/>
                </w:rPr>
                <w:delText>725920</w:delText>
              </w:r>
            </w:del>
          </w:p>
        </w:tc>
        <w:tc>
          <w:tcPr>
            <w:tcW w:w="818" w:type="dxa"/>
            <w:gridSpan w:val="2"/>
            <w:tcBorders>
              <w:top w:val="nil"/>
              <w:left w:val="nil"/>
              <w:bottom w:val="nil"/>
              <w:right w:val="nil"/>
            </w:tcBorders>
            <w:shd w:val="clear" w:color="auto" w:fill="auto"/>
            <w:noWrap/>
            <w:vAlign w:val="center"/>
            <w:hideMark/>
          </w:tcPr>
          <w:p w14:paraId="782917E1" w14:textId="77777777" w:rsidR="004D1E0E" w:rsidDel="004D1E0E" w:rsidRDefault="004D1E0E">
            <w:pPr>
              <w:rPr>
                <w:del w:id="2632" w:author="TF 112518" w:date="2018-11-26T22:49:00Z"/>
                <w:rFonts w:ascii="Calibri" w:hAnsi="Calibri"/>
                <w:color w:val="000000"/>
                <w:sz w:val="18"/>
                <w:szCs w:val="18"/>
              </w:rPr>
            </w:pPr>
            <w:del w:id="2633" w:author="TF 112518" w:date="2018-11-26T22:49:00Z">
              <w:r w:rsidRPr="002A4574" w:rsidDel="004D1E0E">
                <w:rPr>
                  <w:rFonts w:ascii="Calibri" w:hAnsi="Calibri"/>
                  <w:color w:val="000000"/>
                  <w:sz w:val="18"/>
                  <w:szCs w:val="18"/>
                </w:rPr>
                <w:delText>0.47</w:delText>
              </w:r>
            </w:del>
          </w:p>
        </w:tc>
        <w:tc>
          <w:tcPr>
            <w:tcW w:w="4955" w:type="dxa"/>
            <w:tcBorders>
              <w:top w:val="nil"/>
              <w:left w:val="nil"/>
              <w:bottom w:val="nil"/>
              <w:right w:val="nil"/>
            </w:tcBorders>
            <w:shd w:val="clear" w:color="auto" w:fill="auto"/>
            <w:noWrap/>
            <w:vAlign w:val="bottom"/>
            <w:hideMark/>
          </w:tcPr>
          <w:p w14:paraId="782917E2" w14:textId="77777777" w:rsidR="004D1E0E" w:rsidRPr="002A4574" w:rsidDel="004D1E0E" w:rsidRDefault="004D1E0E" w:rsidP="00636F83">
            <w:pPr>
              <w:rPr>
                <w:del w:id="2634" w:author="TF 112518" w:date="2018-11-26T22:49:00Z"/>
                <w:rFonts w:ascii="Calibri" w:hAnsi="Calibri"/>
                <w:color w:val="000000"/>
                <w:sz w:val="18"/>
                <w:szCs w:val="18"/>
              </w:rPr>
            </w:pPr>
            <w:del w:id="2635" w:author="TF 112518" w:date="2018-11-26T22:49:00Z">
              <w:r w:rsidRPr="002A4574" w:rsidDel="004D1E0E">
                <w:rPr>
                  <w:rFonts w:ascii="Calibri" w:hAnsi="Calibri"/>
                  <w:color w:val="000000"/>
                  <w:sz w:val="18"/>
                  <w:szCs w:val="18"/>
                </w:rPr>
                <w:delText>Redding Municipal Arpt 40.52 –122.</w:delText>
              </w:r>
            </w:del>
          </w:p>
        </w:tc>
        <w:tc>
          <w:tcPr>
            <w:tcW w:w="1451" w:type="dxa"/>
            <w:gridSpan w:val="2"/>
            <w:tcBorders>
              <w:top w:val="nil"/>
              <w:left w:val="nil"/>
              <w:bottom w:val="nil"/>
              <w:right w:val="nil"/>
            </w:tcBorders>
            <w:shd w:val="clear" w:color="auto" w:fill="auto"/>
            <w:noWrap/>
            <w:vAlign w:val="center"/>
            <w:hideMark/>
          </w:tcPr>
          <w:p w14:paraId="782917E3" w14:textId="77777777" w:rsidR="004D1E0E" w:rsidDel="004D1E0E" w:rsidRDefault="004D1E0E">
            <w:pPr>
              <w:rPr>
                <w:del w:id="2636" w:author="TF 112518" w:date="2018-11-26T22:49:00Z"/>
                <w:rFonts w:ascii="Calibri" w:hAnsi="Calibri"/>
                <w:color w:val="000000"/>
                <w:sz w:val="18"/>
                <w:szCs w:val="18"/>
              </w:rPr>
            </w:pPr>
            <w:del w:id="2637" w:author="TF 112518" w:date="2018-11-26T22:49:00Z">
              <w:r w:rsidRPr="002A4574" w:rsidDel="004D1E0E">
                <w:rPr>
                  <w:rFonts w:ascii="Calibri" w:hAnsi="Calibri"/>
                  <w:color w:val="000000"/>
                  <w:sz w:val="18"/>
                  <w:szCs w:val="18"/>
                </w:rPr>
                <w:delText>40.52</w:delText>
              </w:r>
            </w:del>
          </w:p>
        </w:tc>
        <w:tc>
          <w:tcPr>
            <w:tcW w:w="1420" w:type="dxa"/>
            <w:gridSpan w:val="2"/>
            <w:tcBorders>
              <w:top w:val="nil"/>
              <w:left w:val="nil"/>
              <w:bottom w:val="nil"/>
              <w:right w:val="nil"/>
            </w:tcBorders>
            <w:shd w:val="clear" w:color="auto" w:fill="auto"/>
            <w:noWrap/>
            <w:vAlign w:val="center"/>
            <w:hideMark/>
          </w:tcPr>
          <w:p w14:paraId="782917E4" w14:textId="77777777" w:rsidR="004D1E0E" w:rsidDel="004D1E0E" w:rsidRDefault="004D1E0E">
            <w:pPr>
              <w:rPr>
                <w:del w:id="2638" w:author="TF 112518" w:date="2018-11-26T22:49:00Z"/>
                <w:rFonts w:ascii="Calibri" w:hAnsi="Calibri"/>
                <w:color w:val="000000"/>
                <w:sz w:val="18"/>
                <w:szCs w:val="18"/>
              </w:rPr>
            </w:pPr>
            <w:del w:id="2639" w:author="TF 112518" w:date="2018-11-26T22:49:00Z">
              <w:r w:rsidRPr="002A4574" w:rsidDel="004D1E0E">
                <w:rPr>
                  <w:rFonts w:ascii="Calibri" w:hAnsi="Calibri"/>
                  <w:color w:val="000000"/>
                  <w:sz w:val="18"/>
                  <w:szCs w:val="18"/>
                </w:rPr>
                <w:delText>–122.32</w:delText>
              </w:r>
            </w:del>
          </w:p>
        </w:tc>
        <w:tc>
          <w:tcPr>
            <w:tcW w:w="1293" w:type="dxa"/>
            <w:tcBorders>
              <w:top w:val="nil"/>
              <w:left w:val="nil"/>
              <w:bottom w:val="nil"/>
              <w:right w:val="nil"/>
            </w:tcBorders>
            <w:shd w:val="clear" w:color="auto" w:fill="auto"/>
            <w:noWrap/>
            <w:vAlign w:val="center"/>
            <w:hideMark/>
          </w:tcPr>
          <w:p w14:paraId="782917E5" w14:textId="77777777" w:rsidR="004D1E0E" w:rsidDel="004D1E0E" w:rsidRDefault="004D1E0E">
            <w:pPr>
              <w:rPr>
                <w:del w:id="2640" w:author="TF 112518" w:date="2018-11-26T22:49:00Z"/>
                <w:rFonts w:ascii="Calibri" w:hAnsi="Calibri"/>
                <w:color w:val="000000"/>
                <w:sz w:val="18"/>
                <w:szCs w:val="18"/>
              </w:rPr>
            </w:pPr>
            <w:del w:id="2641" w:author="TF 112518" w:date="2018-11-26T22:49:00Z">
              <w:r w:rsidRPr="002A4574" w:rsidDel="004D1E0E">
                <w:rPr>
                  <w:rFonts w:ascii="Calibri" w:hAnsi="Calibri"/>
                  <w:color w:val="000000"/>
                  <w:sz w:val="18"/>
                  <w:szCs w:val="18"/>
                </w:rPr>
                <w:delText>California</w:delText>
              </w:r>
            </w:del>
          </w:p>
        </w:tc>
      </w:tr>
      <w:tr w:rsidR="004D1E0E" w:rsidRPr="002A4574" w:rsidDel="004D1E0E" w14:paraId="782917ED" w14:textId="77777777" w:rsidTr="004E0C14">
        <w:trPr>
          <w:gridAfter w:val="1"/>
          <w:wAfter w:w="38" w:type="dxa"/>
          <w:trHeight w:val="240"/>
          <w:ins w:id="2642" w:author="TF 112318" w:date="2018-11-23T14:18:00Z"/>
          <w:del w:id="2643" w:author="TF 112518" w:date="2018-11-26T22:49:00Z"/>
        </w:trPr>
        <w:tc>
          <w:tcPr>
            <w:tcW w:w="984" w:type="dxa"/>
            <w:gridSpan w:val="2"/>
            <w:tcBorders>
              <w:top w:val="nil"/>
              <w:left w:val="nil"/>
              <w:bottom w:val="nil"/>
              <w:right w:val="nil"/>
            </w:tcBorders>
            <w:shd w:val="clear" w:color="auto" w:fill="auto"/>
            <w:noWrap/>
            <w:vAlign w:val="center"/>
            <w:hideMark/>
          </w:tcPr>
          <w:p w14:paraId="782917E7" w14:textId="77777777" w:rsidR="004D1E0E" w:rsidDel="004D1E0E" w:rsidRDefault="004D1E0E">
            <w:pPr>
              <w:rPr>
                <w:ins w:id="2644" w:author="TF 112318" w:date="2018-11-23T14:18:00Z"/>
                <w:del w:id="2645" w:author="TF 112518" w:date="2018-11-26T22:49:00Z"/>
                <w:rFonts w:ascii="Calibri" w:hAnsi="Calibri"/>
                <w:color w:val="000000"/>
                <w:sz w:val="18"/>
                <w:szCs w:val="18"/>
              </w:rPr>
            </w:pPr>
            <w:ins w:id="2646" w:author="TF 112318" w:date="2018-11-23T14:19:00Z">
              <w:del w:id="2647" w:author="TF 112518" w:date="2018-11-26T22:49:00Z">
                <w:r w:rsidRPr="002A4574" w:rsidDel="004D1E0E">
                  <w:rPr>
                    <w:rFonts w:ascii="Calibri" w:hAnsi="Calibri"/>
                    <w:color w:val="000000"/>
                    <w:sz w:val="18"/>
                    <w:szCs w:val="18"/>
                  </w:rPr>
                  <w:delText>725945</w:delText>
                </w:r>
              </w:del>
            </w:ins>
          </w:p>
        </w:tc>
        <w:tc>
          <w:tcPr>
            <w:tcW w:w="818" w:type="dxa"/>
            <w:gridSpan w:val="2"/>
            <w:tcBorders>
              <w:top w:val="nil"/>
              <w:left w:val="nil"/>
              <w:bottom w:val="nil"/>
              <w:right w:val="nil"/>
            </w:tcBorders>
            <w:shd w:val="clear" w:color="auto" w:fill="auto"/>
            <w:noWrap/>
            <w:vAlign w:val="center"/>
            <w:hideMark/>
          </w:tcPr>
          <w:p w14:paraId="782917E8" w14:textId="77777777" w:rsidR="004D1E0E" w:rsidDel="004D1E0E" w:rsidRDefault="004D1E0E">
            <w:pPr>
              <w:rPr>
                <w:ins w:id="2648" w:author="TF 112318" w:date="2018-11-23T14:18:00Z"/>
                <w:del w:id="2649" w:author="TF 112518" w:date="2018-11-26T22:49:00Z"/>
                <w:rFonts w:ascii="Calibri" w:hAnsi="Calibri"/>
                <w:color w:val="000000"/>
                <w:sz w:val="18"/>
                <w:szCs w:val="18"/>
              </w:rPr>
            </w:pPr>
            <w:ins w:id="2650" w:author="TF 112318" w:date="2018-11-23T14:19:00Z">
              <w:del w:id="2651" w:author="TF 112518" w:date="2018-11-26T22:49:00Z">
                <w:r w:rsidRPr="002A4574" w:rsidDel="004D1E0E">
                  <w:rPr>
                    <w:rFonts w:ascii="Calibri" w:hAnsi="Calibri"/>
                    <w:color w:val="000000"/>
                    <w:sz w:val="18"/>
                    <w:szCs w:val="18"/>
                  </w:rPr>
                  <w:delText>0.56</w:delText>
                </w:r>
              </w:del>
            </w:ins>
          </w:p>
        </w:tc>
        <w:tc>
          <w:tcPr>
            <w:tcW w:w="4955" w:type="dxa"/>
            <w:tcBorders>
              <w:top w:val="nil"/>
              <w:left w:val="nil"/>
              <w:bottom w:val="nil"/>
              <w:right w:val="nil"/>
            </w:tcBorders>
            <w:shd w:val="clear" w:color="auto" w:fill="auto"/>
            <w:noWrap/>
            <w:vAlign w:val="bottom"/>
            <w:hideMark/>
          </w:tcPr>
          <w:p w14:paraId="782917E9" w14:textId="77777777" w:rsidR="004D1E0E" w:rsidRPr="002A4574" w:rsidDel="004D1E0E" w:rsidRDefault="004D1E0E" w:rsidP="00636F83">
            <w:pPr>
              <w:rPr>
                <w:ins w:id="2652" w:author="TF 112318" w:date="2018-11-23T14:18:00Z"/>
                <w:del w:id="2653" w:author="TF 112518" w:date="2018-11-26T22:49:00Z"/>
                <w:rFonts w:ascii="Calibri" w:hAnsi="Calibri"/>
                <w:color w:val="000000"/>
                <w:sz w:val="18"/>
                <w:szCs w:val="18"/>
              </w:rPr>
            </w:pPr>
            <w:ins w:id="2654" w:author="TF 112318" w:date="2018-11-23T14:19:00Z">
              <w:del w:id="2655" w:author="TF 112518" w:date="2018-11-26T22:49:00Z">
                <w:r w:rsidRPr="002A4574" w:rsidDel="004D1E0E">
                  <w:rPr>
                    <w:rFonts w:ascii="Calibri" w:hAnsi="Calibri"/>
                    <w:color w:val="000000"/>
                    <w:sz w:val="18"/>
                    <w:szCs w:val="18"/>
                  </w:rPr>
                  <w:delText>Arcata Airport 40.98 –124.10 California</w:delText>
                </w:r>
              </w:del>
            </w:ins>
          </w:p>
        </w:tc>
        <w:tc>
          <w:tcPr>
            <w:tcW w:w="1451" w:type="dxa"/>
            <w:gridSpan w:val="2"/>
            <w:tcBorders>
              <w:top w:val="nil"/>
              <w:left w:val="nil"/>
              <w:bottom w:val="nil"/>
              <w:right w:val="nil"/>
            </w:tcBorders>
            <w:shd w:val="clear" w:color="auto" w:fill="auto"/>
            <w:noWrap/>
            <w:vAlign w:val="center"/>
            <w:hideMark/>
          </w:tcPr>
          <w:p w14:paraId="782917EA" w14:textId="77777777" w:rsidR="004D1E0E" w:rsidDel="004D1E0E" w:rsidRDefault="004D1E0E">
            <w:pPr>
              <w:rPr>
                <w:ins w:id="2656" w:author="TF 112318" w:date="2018-11-23T14:18:00Z"/>
                <w:del w:id="2657" w:author="TF 112518" w:date="2018-11-26T22:49:00Z"/>
                <w:rFonts w:ascii="Calibri" w:hAnsi="Calibri"/>
                <w:color w:val="000000"/>
                <w:sz w:val="18"/>
                <w:szCs w:val="18"/>
              </w:rPr>
            </w:pPr>
            <w:ins w:id="2658" w:author="TF 112318" w:date="2018-11-23T14:19:00Z">
              <w:del w:id="2659" w:author="TF 112518" w:date="2018-11-26T22:49:00Z">
                <w:r w:rsidRPr="002A4574" w:rsidDel="004D1E0E">
                  <w:rPr>
                    <w:rFonts w:ascii="Calibri" w:hAnsi="Calibri"/>
                    <w:color w:val="000000"/>
                    <w:sz w:val="18"/>
                    <w:szCs w:val="18"/>
                  </w:rPr>
                  <w:delText>40.98</w:delText>
                </w:r>
              </w:del>
            </w:ins>
          </w:p>
        </w:tc>
        <w:tc>
          <w:tcPr>
            <w:tcW w:w="1420" w:type="dxa"/>
            <w:gridSpan w:val="2"/>
            <w:tcBorders>
              <w:top w:val="nil"/>
              <w:left w:val="nil"/>
              <w:bottom w:val="nil"/>
              <w:right w:val="nil"/>
            </w:tcBorders>
            <w:shd w:val="clear" w:color="auto" w:fill="auto"/>
            <w:noWrap/>
            <w:vAlign w:val="center"/>
            <w:hideMark/>
          </w:tcPr>
          <w:p w14:paraId="782917EB" w14:textId="77777777" w:rsidR="004D1E0E" w:rsidDel="004D1E0E" w:rsidRDefault="004D1E0E">
            <w:pPr>
              <w:rPr>
                <w:ins w:id="2660" w:author="TF 112318" w:date="2018-11-23T14:18:00Z"/>
                <w:del w:id="2661" w:author="TF 112518" w:date="2018-11-26T22:49:00Z"/>
                <w:rFonts w:ascii="Calibri" w:hAnsi="Calibri"/>
                <w:color w:val="000000"/>
                <w:sz w:val="18"/>
                <w:szCs w:val="18"/>
              </w:rPr>
            </w:pPr>
            <w:ins w:id="2662" w:author="TF 112318" w:date="2018-11-23T14:19:00Z">
              <w:del w:id="2663" w:author="TF 112518" w:date="2018-11-26T22:49:00Z">
                <w:r w:rsidRPr="002A4574" w:rsidDel="004D1E0E">
                  <w:rPr>
                    <w:rFonts w:ascii="Calibri" w:hAnsi="Calibri"/>
                    <w:color w:val="000000"/>
                    <w:sz w:val="18"/>
                    <w:szCs w:val="18"/>
                  </w:rPr>
                  <w:delText>–124.10</w:delText>
                </w:r>
              </w:del>
            </w:ins>
          </w:p>
        </w:tc>
        <w:tc>
          <w:tcPr>
            <w:tcW w:w="1293" w:type="dxa"/>
            <w:tcBorders>
              <w:top w:val="nil"/>
              <w:left w:val="nil"/>
              <w:bottom w:val="nil"/>
              <w:right w:val="nil"/>
            </w:tcBorders>
            <w:shd w:val="clear" w:color="auto" w:fill="auto"/>
            <w:noWrap/>
            <w:vAlign w:val="center"/>
            <w:hideMark/>
          </w:tcPr>
          <w:p w14:paraId="782917EC" w14:textId="77777777" w:rsidR="004D1E0E" w:rsidDel="004D1E0E" w:rsidRDefault="004D1E0E">
            <w:pPr>
              <w:rPr>
                <w:ins w:id="2664" w:author="TF 112318" w:date="2018-11-23T14:18:00Z"/>
                <w:del w:id="2665" w:author="TF 112518" w:date="2018-11-26T22:49:00Z"/>
                <w:rFonts w:ascii="Calibri" w:hAnsi="Calibri"/>
                <w:color w:val="000000"/>
                <w:sz w:val="18"/>
                <w:szCs w:val="18"/>
              </w:rPr>
            </w:pPr>
            <w:ins w:id="2666" w:author="TF 112318" w:date="2018-11-23T14:19:00Z">
              <w:del w:id="2667"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7F4" w14:textId="77777777" w:rsidTr="004E0C14">
        <w:trPr>
          <w:gridAfter w:val="1"/>
          <w:wAfter w:w="38" w:type="dxa"/>
          <w:trHeight w:val="240"/>
          <w:ins w:id="2668" w:author="TF 112318" w:date="2018-11-23T14:19:00Z"/>
          <w:del w:id="2669" w:author="TF 112518" w:date="2018-11-26T22:49:00Z"/>
        </w:trPr>
        <w:tc>
          <w:tcPr>
            <w:tcW w:w="984" w:type="dxa"/>
            <w:gridSpan w:val="2"/>
            <w:tcBorders>
              <w:top w:val="nil"/>
              <w:left w:val="nil"/>
              <w:bottom w:val="nil"/>
              <w:right w:val="nil"/>
            </w:tcBorders>
            <w:shd w:val="clear" w:color="auto" w:fill="auto"/>
            <w:noWrap/>
            <w:vAlign w:val="center"/>
            <w:hideMark/>
          </w:tcPr>
          <w:p w14:paraId="782917EE" w14:textId="77777777" w:rsidR="004D1E0E" w:rsidDel="004D1E0E" w:rsidRDefault="004D1E0E">
            <w:pPr>
              <w:rPr>
                <w:ins w:id="2670" w:author="TF 112318" w:date="2018-11-23T14:19:00Z"/>
                <w:del w:id="2671" w:author="TF 112518" w:date="2018-11-26T22:49:00Z"/>
                <w:rFonts w:ascii="Calibri" w:hAnsi="Calibri"/>
                <w:color w:val="000000"/>
                <w:sz w:val="18"/>
                <w:szCs w:val="18"/>
              </w:rPr>
            </w:pPr>
            <w:ins w:id="2672" w:author="TF 112318" w:date="2018-11-23T14:19:00Z">
              <w:del w:id="2673" w:author="TF 112518" w:date="2018-11-26T22:49:00Z">
                <w:r w:rsidRPr="002A4574" w:rsidDel="004D1E0E">
                  <w:rPr>
                    <w:rFonts w:ascii="Calibri" w:hAnsi="Calibri"/>
                    <w:color w:val="000000"/>
                    <w:sz w:val="18"/>
                    <w:szCs w:val="18"/>
                  </w:rPr>
                  <w:delText>725946</w:delText>
                </w:r>
              </w:del>
            </w:ins>
          </w:p>
        </w:tc>
        <w:tc>
          <w:tcPr>
            <w:tcW w:w="818" w:type="dxa"/>
            <w:gridSpan w:val="2"/>
            <w:tcBorders>
              <w:top w:val="nil"/>
              <w:left w:val="nil"/>
              <w:bottom w:val="nil"/>
              <w:right w:val="nil"/>
            </w:tcBorders>
            <w:shd w:val="clear" w:color="auto" w:fill="auto"/>
            <w:noWrap/>
            <w:vAlign w:val="center"/>
            <w:hideMark/>
          </w:tcPr>
          <w:p w14:paraId="782917EF" w14:textId="77777777" w:rsidR="004D1E0E" w:rsidDel="004D1E0E" w:rsidRDefault="004D1E0E">
            <w:pPr>
              <w:rPr>
                <w:ins w:id="2674" w:author="TF 112318" w:date="2018-11-23T14:19:00Z"/>
                <w:del w:id="2675" w:author="TF 112518" w:date="2018-11-26T22:49:00Z"/>
                <w:rFonts w:ascii="Calibri" w:hAnsi="Calibri"/>
                <w:color w:val="000000"/>
                <w:sz w:val="18"/>
                <w:szCs w:val="18"/>
              </w:rPr>
            </w:pPr>
            <w:ins w:id="2676" w:author="TF 112318" w:date="2018-11-23T14:19:00Z">
              <w:del w:id="2677" w:author="TF 112518" w:date="2018-11-26T22:49:00Z">
                <w:r w:rsidRPr="002A4574" w:rsidDel="004D1E0E">
                  <w:rPr>
                    <w:rFonts w:ascii="Calibri" w:hAnsi="Calibri"/>
                    <w:color w:val="000000"/>
                    <w:sz w:val="18"/>
                    <w:szCs w:val="18"/>
                  </w:rPr>
                  <w:delText>0.6</w:delText>
                </w:r>
              </w:del>
            </w:ins>
          </w:p>
        </w:tc>
        <w:tc>
          <w:tcPr>
            <w:tcW w:w="4955" w:type="dxa"/>
            <w:tcBorders>
              <w:top w:val="nil"/>
              <w:left w:val="nil"/>
              <w:bottom w:val="nil"/>
              <w:right w:val="nil"/>
            </w:tcBorders>
            <w:shd w:val="clear" w:color="auto" w:fill="auto"/>
            <w:noWrap/>
            <w:vAlign w:val="bottom"/>
            <w:hideMark/>
          </w:tcPr>
          <w:p w14:paraId="782917F0" w14:textId="77777777" w:rsidR="004D1E0E" w:rsidRPr="002A4574" w:rsidDel="004D1E0E" w:rsidRDefault="004D1E0E" w:rsidP="00636F83">
            <w:pPr>
              <w:rPr>
                <w:ins w:id="2678" w:author="TF 112318" w:date="2018-11-23T14:19:00Z"/>
                <w:del w:id="2679" w:author="TF 112518" w:date="2018-11-26T22:49:00Z"/>
                <w:rFonts w:ascii="Calibri" w:hAnsi="Calibri"/>
                <w:color w:val="000000"/>
                <w:sz w:val="18"/>
                <w:szCs w:val="18"/>
              </w:rPr>
            </w:pPr>
            <w:ins w:id="2680" w:author="TF 112318" w:date="2018-11-23T14:19:00Z">
              <w:del w:id="2681" w:author="TF 112518" w:date="2018-11-26T22:49:00Z">
                <w:r w:rsidRPr="002A4574" w:rsidDel="004D1E0E">
                  <w:rPr>
                    <w:rFonts w:ascii="Calibri" w:hAnsi="Calibri"/>
                    <w:color w:val="000000"/>
                    <w:sz w:val="18"/>
                    <w:szCs w:val="18"/>
                  </w:rPr>
                  <w:delText>Crescent City Faa Ai 41.78 –124.2</w:delText>
                </w:r>
              </w:del>
            </w:ins>
          </w:p>
        </w:tc>
        <w:tc>
          <w:tcPr>
            <w:tcW w:w="1451" w:type="dxa"/>
            <w:gridSpan w:val="2"/>
            <w:tcBorders>
              <w:top w:val="nil"/>
              <w:left w:val="nil"/>
              <w:bottom w:val="nil"/>
              <w:right w:val="nil"/>
            </w:tcBorders>
            <w:shd w:val="clear" w:color="auto" w:fill="auto"/>
            <w:noWrap/>
            <w:vAlign w:val="center"/>
            <w:hideMark/>
          </w:tcPr>
          <w:p w14:paraId="782917F1" w14:textId="77777777" w:rsidR="004D1E0E" w:rsidDel="004D1E0E" w:rsidRDefault="004D1E0E">
            <w:pPr>
              <w:rPr>
                <w:ins w:id="2682" w:author="TF 112318" w:date="2018-11-23T14:19:00Z"/>
                <w:del w:id="2683" w:author="TF 112518" w:date="2018-11-26T22:49:00Z"/>
                <w:rFonts w:ascii="Calibri" w:hAnsi="Calibri"/>
                <w:color w:val="000000"/>
                <w:sz w:val="18"/>
                <w:szCs w:val="18"/>
              </w:rPr>
            </w:pPr>
            <w:ins w:id="2684" w:author="TF 112318" w:date="2018-11-23T14:19:00Z">
              <w:del w:id="2685" w:author="TF 112518" w:date="2018-11-26T22:49:00Z">
                <w:r w:rsidRPr="002A4574" w:rsidDel="004D1E0E">
                  <w:rPr>
                    <w:rFonts w:ascii="Calibri" w:hAnsi="Calibri"/>
                    <w:color w:val="000000"/>
                    <w:sz w:val="18"/>
                    <w:szCs w:val="18"/>
                  </w:rPr>
                  <w:delText>41.78</w:delText>
                </w:r>
              </w:del>
            </w:ins>
          </w:p>
        </w:tc>
        <w:tc>
          <w:tcPr>
            <w:tcW w:w="1420" w:type="dxa"/>
            <w:gridSpan w:val="2"/>
            <w:tcBorders>
              <w:top w:val="nil"/>
              <w:left w:val="nil"/>
              <w:bottom w:val="nil"/>
              <w:right w:val="nil"/>
            </w:tcBorders>
            <w:shd w:val="clear" w:color="auto" w:fill="auto"/>
            <w:noWrap/>
            <w:vAlign w:val="center"/>
            <w:hideMark/>
          </w:tcPr>
          <w:p w14:paraId="782917F2" w14:textId="77777777" w:rsidR="004D1E0E" w:rsidDel="004D1E0E" w:rsidRDefault="004D1E0E">
            <w:pPr>
              <w:rPr>
                <w:ins w:id="2686" w:author="TF 112318" w:date="2018-11-23T14:19:00Z"/>
                <w:del w:id="2687" w:author="TF 112518" w:date="2018-11-26T22:49:00Z"/>
                <w:rFonts w:ascii="Calibri" w:hAnsi="Calibri"/>
                <w:color w:val="000000"/>
                <w:sz w:val="18"/>
                <w:szCs w:val="18"/>
              </w:rPr>
            </w:pPr>
            <w:ins w:id="2688" w:author="TF 112318" w:date="2018-11-23T14:19:00Z">
              <w:del w:id="2689" w:author="TF 112518" w:date="2018-11-26T22:49:00Z">
                <w:r w:rsidRPr="002A4574" w:rsidDel="004D1E0E">
                  <w:rPr>
                    <w:rFonts w:ascii="Calibri" w:hAnsi="Calibri"/>
                    <w:color w:val="000000"/>
                    <w:sz w:val="18"/>
                    <w:szCs w:val="18"/>
                  </w:rPr>
                  <w:delText>–124.23</w:delText>
                </w:r>
              </w:del>
            </w:ins>
          </w:p>
        </w:tc>
        <w:tc>
          <w:tcPr>
            <w:tcW w:w="1293" w:type="dxa"/>
            <w:tcBorders>
              <w:top w:val="nil"/>
              <w:left w:val="nil"/>
              <w:bottom w:val="nil"/>
              <w:right w:val="nil"/>
            </w:tcBorders>
            <w:shd w:val="clear" w:color="auto" w:fill="auto"/>
            <w:noWrap/>
            <w:vAlign w:val="center"/>
            <w:hideMark/>
          </w:tcPr>
          <w:p w14:paraId="782917F3" w14:textId="77777777" w:rsidR="004D1E0E" w:rsidDel="004D1E0E" w:rsidRDefault="004D1E0E">
            <w:pPr>
              <w:rPr>
                <w:ins w:id="2690" w:author="TF 112318" w:date="2018-11-23T14:19:00Z"/>
                <w:del w:id="2691" w:author="TF 112518" w:date="2018-11-26T22:49:00Z"/>
                <w:rFonts w:ascii="Calibri" w:hAnsi="Calibri"/>
                <w:color w:val="000000"/>
                <w:sz w:val="18"/>
                <w:szCs w:val="18"/>
              </w:rPr>
            </w:pPr>
            <w:ins w:id="2692" w:author="TF 112318" w:date="2018-11-23T14:19:00Z">
              <w:del w:id="2693"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7FB" w14:textId="77777777" w:rsidTr="004E0C14">
        <w:trPr>
          <w:gridAfter w:val="1"/>
          <w:wAfter w:w="38" w:type="dxa"/>
          <w:trHeight w:val="240"/>
          <w:ins w:id="2694" w:author="TF 112318" w:date="2018-11-23T14:19:00Z"/>
          <w:del w:id="2695" w:author="TF 112518" w:date="2018-11-26T22:49:00Z"/>
        </w:trPr>
        <w:tc>
          <w:tcPr>
            <w:tcW w:w="984" w:type="dxa"/>
            <w:gridSpan w:val="2"/>
            <w:tcBorders>
              <w:top w:val="nil"/>
              <w:left w:val="nil"/>
              <w:bottom w:val="nil"/>
              <w:right w:val="nil"/>
            </w:tcBorders>
            <w:shd w:val="clear" w:color="auto" w:fill="auto"/>
            <w:noWrap/>
            <w:vAlign w:val="center"/>
            <w:hideMark/>
          </w:tcPr>
          <w:p w14:paraId="782917F5" w14:textId="77777777" w:rsidR="004D1E0E" w:rsidDel="004D1E0E" w:rsidRDefault="004D1E0E">
            <w:pPr>
              <w:rPr>
                <w:ins w:id="2696" w:author="TF 112318" w:date="2018-11-23T14:19:00Z"/>
                <w:del w:id="2697" w:author="TF 112518" w:date="2018-11-26T22:49:00Z"/>
                <w:rFonts w:ascii="Calibri" w:hAnsi="Calibri"/>
                <w:color w:val="000000"/>
                <w:sz w:val="18"/>
                <w:szCs w:val="18"/>
              </w:rPr>
            </w:pPr>
            <w:ins w:id="2698" w:author="TF 112318" w:date="2018-11-23T14:19:00Z">
              <w:del w:id="2699" w:author="TF 112518" w:date="2018-11-26T22:49:00Z">
                <w:r w:rsidRPr="002A4574" w:rsidDel="004D1E0E">
                  <w:rPr>
                    <w:rFonts w:ascii="Calibri" w:hAnsi="Calibri"/>
                    <w:color w:val="000000"/>
                    <w:sz w:val="18"/>
                    <w:szCs w:val="18"/>
                  </w:rPr>
                  <w:delText>725955</w:delText>
                </w:r>
              </w:del>
            </w:ins>
          </w:p>
        </w:tc>
        <w:tc>
          <w:tcPr>
            <w:tcW w:w="818" w:type="dxa"/>
            <w:gridSpan w:val="2"/>
            <w:tcBorders>
              <w:top w:val="nil"/>
              <w:left w:val="nil"/>
              <w:bottom w:val="nil"/>
              <w:right w:val="nil"/>
            </w:tcBorders>
            <w:shd w:val="clear" w:color="auto" w:fill="auto"/>
            <w:noWrap/>
            <w:vAlign w:val="center"/>
            <w:hideMark/>
          </w:tcPr>
          <w:p w14:paraId="782917F6" w14:textId="77777777" w:rsidR="004D1E0E" w:rsidDel="004D1E0E" w:rsidRDefault="004D1E0E">
            <w:pPr>
              <w:rPr>
                <w:ins w:id="2700" w:author="TF 112318" w:date="2018-11-23T14:19:00Z"/>
                <w:del w:id="2701" w:author="TF 112518" w:date="2018-11-26T22:49:00Z"/>
                <w:rFonts w:ascii="Calibri" w:hAnsi="Calibri"/>
                <w:color w:val="000000"/>
                <w:sz w:val="18"/>
                <w:szCs w:val="18"/>
              </w:rPr>
            </w:pPr>
            <w:ins w:id="2702" w:author="TF 112318" w:date="2018-11-23T14:19:00Z">
              <w:del w:id="2703" w:author="TF 112518" w:date="2018-11-26T22:49:00Z">
                <w:r w:rsidRPr="002A4574" w:rsidDel="004D1E0E">
                  <w:rPr>
                    <w:rFonts w:ascii="Calibri" w:hAnsi="Calibri"/>
                    <w:color w:val="000000"/>
                    <w:sz w:val="18"/>
                    <w:szCs w:val="18"/>
                  </w:rPr>
                  <w:delText>0.55</w:delText>
                </w:r>
              </w:del>
            </w:ins>
          </w:p>
        </w:tc>
        <w:tc>
          <w:tcPr>
            <w:tcW w:w="4955" w:type="dxa"/>
            <w:tcBorders>
              <w:top w:val="nil"/>
              <w:left w:val="nil"/>
              <w:bottom w:val="nil"/>
              <w:right w:val="nil"/>
            </w:tcBorders>
            <w:shd w:val="clear" w:color="auto" w:fill="auto"/>
            <w:noWrap/>
            <w:vAlign w:val="bottom"/>
            <w:hideMark/>
          </w:tcPr>
          <w:p w14:paraId="782917F7" w14:textId="77777777" w:rsidR="004D1E0E" w:rsidRPr="002A4574" w:rsidDel="004D1E0E" w:rsidRDefault="004D1E0E" w:rsidP="00636F83">
            <w:pPr>
              <w:rPr>
                <w:ins w:id="2704" w:author="TF 112318" w:date="2018-11-23T14:19:00Z"/>
                <w:del w:id="2705" w:author="TF 112518" w:date="2018-11-26T22:49:00Z"/>
                <w:rFonts w:ascii="Calibri" w:hAnsi="Calibri"/>
                <w:color w:val="000000"/>
                <w:sz w:val="18"/>
                <w:szCs w:val="18"/>
              </w:rPr>
            </w:pPr>
            <w:ins w:id="2706" w:author="TF 112318" w:date="2018-11-23T14:19:00Z">
              <w:del w:id="2707" w:author="TF 112518" w:date="2018-11-26T22:49:00Z">
                <w:r w:rsidRPr="002A4574" w:rsidDel="004D1E0E">
                  <w:rPr>
                    <w:rFonts w:ascii="Calibri" w:hAnsi="Calibri"/>
                    <w:color w:val="000000"/>
                    <w:sz w:val="18"/>
                    <w:szCs w:val="18"/>
                  </w:rPr>
                  <w:delText>Montague Siskiyou County AP 41.78 –122.47 California</w:delText>
                </w:r>
              </w:del>
            </w:ins>
          </w:p>
        </w:tc>
        <w:tc>
          <w:tcPr>
            <w:tcW w:w="1451" w:type="dxa"/>
            <w:gridSpan w:val="2"/>
            <w:tcBorders>
              <w:top w:val="nil"/>
              <w:left w:val="nil"/>
              <w:bottom w:val="nil"/>
              <w:right w:val="nil"/>
            </w:tcBorders>
            <w:shd w:val="clear" w:color="auto" w:fill="auto"/>
            <w:noWrap/>
            <w:vAlign w:val="center"/>
            <w:hideMark/>
          </w:tcPr>
          <w:p w14:paraId="782917F8" w14:textId="77777777" w:rsidR="004D1E0E" w:rsidDel="004D1E0E" w:rsidRDefault="004D1E0E">
            <w:pPr>
              <w:rPr>
                <w:ins w:id="2708" w:author="TF 112318" w:date="2018-11-23T14:19:00Z"/>
                <w:del w:id="2709" w:author="TF 112518" w:date="2018-11-26T22:49:00Z"/>
                <w:rFonts w:ascii="Calibri" w:hAnsi="Calibri"/>
                <w:color w:val="000000"/>
                <w:sz w:val="18"/>
                <w:szCs w:val="18"/>
              </w:rPr>
            </w:pPr>
            <w:ins w:id="2710" w:author="TF 112318" w:date="2018-11-23T14:19:00Z">
              <w:del w:id="2711" w:author="TF 112518" w:date="2018-11-26T22:49:00Z">
                <w:r w:rsidRPr="002A4574" w:rsidDel="004D1E0E">
                  <w:rPr>
                    <w:rFonts w:ascii="Calibri" w:hAnsi="Calibri"/>
                    <w:color w:val="000000"/>
                    <w:sz w:val="18"/>
                    <w:szCs w:val="18"/>
                  </w:rPr>
                  <w:delText>41.78</w:delText>
                </w:r>
              </w:del>
            </w:ins>
          </w:p>
        </w:tc>
        <w:tc>
          <w:tcPr>
            <w:tcW w:w="1420" w:type="dxa"/>
            <w:gridSpan w:val="2"/>
            <w:tcBorders>
              <w:top w:val="nil"/>
              <w:left w:val="nil"/>
              <w:bottom w:val="nil"/>
              <w:right w:val="nil"/>
            </w:tcBorders>
            <w:shd w:val="clear" w:color="auto" w:fill="auto"/>
            <w:noWrap/>
            <w:vAlign w:val="center"/>
            <w:hideMark/>
          </w:tcPr>
          <w:p w14:paraId="782917F9" w14:textId="77777777" w:rsidR="004D1E0E" w:rsidDel="004D1E0E" w:rsidRDefault="004D1E0E">
            <w:pPr>
              <w:rPr>
                <w:ins w:id="2712" w:author="TF 112318" w:date="2018-11-23T14:19:00Z"/>
                <w:del w:id="2713" w:author="TF 112518" w:date="2018-11-26T22:49:00Z"/>
                <w:rFonts w:ascii="Calibri" w:hAnsi="Calibri"/>
                <w:color w:val="000000"/>
                <w:sz w:val="18"/>
                <w:szCs w:val="18"/>
              </w:rPr>
            </w:pPr>
            <w:ins w:id="2714" w:author="TF 112318" w:date="2018-11-23T14:19:00Z">
              <w:del w:id="2715" w:author="TF 112518" w:date="2018-11-26T22:49:00Z">
                <w:r w:rsidRPr="002A4574" w:rsidDel="004D1E0E">
                  <w:rPr>
                    <w:rFonts w:ascii="Calibri" w:hAnsi="Calibri"/>
                    <w:color w:val="000000"/>
                    <w:sz w:val="18"/>
                    <w:szCs w:val="18"/>
                  </w:rPr>
                  <w:delText>–122.47</w:delText>
                </w:r>
              </w:del>
            </w:ins>
          </w:p>
        </w:tc>
        <w:tc>
          <w:tcPr>
            <w:tcW w:w="1293" w:type="dxa"/>
            <w:tcBorders>
              <w:top w:val="nil"/>
              <w:left w:val="nil"/>
              <w:bottom w:val="nil"/>
              <w:right w:val="nil"/>
            </w:tcBorders>
            <w:shd w:val="clear" w:color="auto" w:fill="auto"/>
            <w:noWrap/>
            <w:vAlign w:val="center"/>
            <w:hideMark/>
          </w:tcPr>
          <w:p w14:paraId="782917FA" w14:textId="77777777" w:rsidR="004D1E0E" w:rsidDel="004D1E0E" w:rsidRDefault="004D1E0E">
            <w:pPr>
              <w:rPr>
                <w:ins w:id="2716" w:author="TF 112318" w:date="2018-11-23T14:19:00Z"/>
                <w:del w:id="2717" w:author="TF 112518" w:date="2018-11-26T22:49:00Z"/>
                <w:rFonts w:ascii="Calibri" w:hAnsi="Calibri"/>
                <w:color w:val="000000"/>
                <w:sz w:val="18"/>
                <w:szCs w:val="18"/>
              </w:rPr>
            </w:pPr>
            <w:ins w:id="2718" w:author="TF 112318" w:date="2018-11-23T14:19:00Z">
              <w:del w:id="2719"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02" w14:textId="77777777" w:rsidTr="004E0C14">
        <w:trPr>
          <w:gridAfter w:val="1"/>
          <w:wAfter w:w="38" w:type="dxa"/>
          <w:trHeight w:val="240"/>
          <w:ins w:id="2720" w:author="TF 112318" w:date="2018-11-23T14:19:00Z"/>
          <w:del w:id="2721" w:author="TF 112518" w:date="2018-11-26T22:49:00Z"/>
        </w:trPr>
        <w:tc>
          <w:tcPr>
            <w:tcW w:w="984" w:type="dxa"/>
            <w:gridSpan w:val="2"/>
            <w:tcBorders>
              <w:top w:val="nil"/>
              <w:left w:val="nil"/>
              <w:bottom w:val="nil"/>
              <w:right w:val="nil"/>
            </w:tcBorders>
            <w:shd w:val="clear" w:color="auto" w:fill="auto"/>
            <w:noWrap/>
            <w:vAlign w:val="center"/>
            <w:hideMark/>
          </w:tcPr>
          <w:p w14:paraId="782917FC" w14:textId="77777777" w:rsidR="004D1E0E" w:rsidDel="004D1E0E" w:rsidRDefault="004D1E0E">
            <w:pPr>
              <w:rPr>
                <w:ins w:id="2722" w:author="TF 112318" w:date="2018-11-23T14:19:00Z"/>
                <w:del w:id="2723" w:author="TF 112518" w:date="2018-11-26T22:49:00Z"/>
                <w:rFonts w:ascii="Calibri" w:hAnsi="Calibri"/>
                <w:color w:val="000000"/>
                <w:sz w:val="18"/>
                <w:szCs w:val="18"/>
              </w:rPr>
            </w:pPr>
            <w:ins w:id="2724" w:author="TF 112318" w:date="2018-11-23T14:19:00Z">
              <w:del w:id="2725" w:author="TF 112518" w:date="2018-11-26T22:49:00Z">
                <w:r w:rsidRPr="002A4574" w:rsidDel="004D1E0E">
                  <w:rPr>
                    <w:rFonts w:ascii="Calibri" w:hAnsi="Calibri"/>
                    <w:color w:val="000000"/>
                    <w:sz w:val="18"/>
                    <w:szCs w:val="18"/>
                  </w:rPr>
                  <w:delText>725958</w:delText>
                </w:r>
              </w:del>
            </w:ins>
          </w:p>
        </w:tc>
        <w:tc>
          <w:tcPr>
            <w:tcW w:w="818" w:type="dxa"/>
            <w:gridSpan w:val="2"/>
            <w:tcBorders>
              <w:top w:val="nil"/>
              <w:left w:val="nil"/>
              <w:bottom w:val="nil"/>
              <w:right w:val="nil"/>
            </w:tcBorders>
            <w:shd w:val="clear" w:color="auto" w:fill="auto"/>
            <w:noWrap/>
            <w:vAlign w:val="center"/>
            <w:hideMark/>
          </w:tcPr>
          <w:p w14:paraId="782917FD" w14:textId="77777777" w:rsidR="004D1E0E" w:rsidDel="004D1E0E" w:rsidRDefault="004D1E0E">
            <w:pPr>
              <w:rPr>
                <w:ins w:id="2726" w:author="TF 112318" w:date="2018-11-23T14:19:00Z"/>
                <w:del w:id="2727" w:author="TF 112518" w:date="2018-11-26T22:49:00Z"/>
                <w:rFonts w:ascii="Calibri" w:hAnsi="Calibri"/>
                <w:color w:val="000000"/>
                <w:sz w:val="18"/>
                <w:szCs w:val="18"/>
              </w:rPr>
            </w:pPr>
            <w:ins w:id="2728" w:author="TF 112318" w:date="2018-11-23T14:19:00Z">
              <w:del w:id="2729" w:author="TF 112518" w:date="2018-11-26T22:49:00Z">
                <w:r w:rsidRPr="002A4574" w:rsidDel="004D1E0E">
                  <w:rPr>
                    <w:rFonts w:ascii="Calibri" w:hAnsi="Calibri"/>
                    <w:color w:val="000000"/>
                    <w:sz w:val="18"/>
                    <w:szCs w:val="18"/>
                  </w:rPr>
                  <w:delText>0.59</w:delText>
                </w:r>
              </w:del>
            </w:ins>
          </w:p>
        </w:tc>
        <w:tc>
          <w:tcPr>
            <w:tcW w:w="4955" w:type="dxa"/>
            <w:tcBorders>
              <w:top w:val="nil"/>
              <w:left w:val="nil"/>
              <w:bottom w:val="nil"/>
              <w:right w:val="nil"/>
            </w:tcBorders>
            <w:shd w:val="clear" w:color="auto" w:fill="auto"/>
            <w:noWrap/>
            <w:vAlign w:val="bottom"/>
            <w:hideMark/>
          </w:tcPr>
          <w:p w14:paraId="782917FE" w14:textId="77777777" w:rsidR="004D1E0E" w:rsidRPr="002A4574" w:rsidDel="004D1E0E" w:rsidRDefault="004D1E0E" w:rsidP="00636F83">
            <w:pPr>
              <w:rPr>
                <w:ins w:id="2730" w:author="TF 112318" w:date="2018-11-23T14:19:00Z"/>
                <w:del w:id="2731" w:author="TF 112518" w:date="2018-11-26T22:49:00Z"/>
                <w:rFonts w:ascii="Calibri" w:hAnsi="Calibri"/>
                <w:color w:val="000000"/>
                <w:sz w:val="18"/>
                <w:szCs w:val="18"/>
              </w:rPr>
            </w:pPr>
            <w:ins w:id="2732" w:author="TF 112318" w:date="2018-11-23T14:19:00Z">
              <w:del w:id="2733" w:author="TF 112518" w:date="2018-11-26T22:49:00Z">
                <w:r w:rsidRPr="002A4574" w:rsidDel="004D1E0E">
                  <w:rPr>
                    <w:rFonts w:ascii="Calibri" w:hAnsi="Calibri"/>
                    <w:color w:val="000000"/>
                    <w:sz w:val="18"/>
                    <w:szCs w:val="18"/>
                  </w:rPr>
                  <w:delText>Alturas 41.50 –120.5</w:delText>
                </w:r>
              </w:del>
            </w:ins>
          </w:p>
        </w:tc>
        <w:tc>
          <w:tcPr>
            <w:tcW w:w="1451" w:type="dxa"/>
            <w:gridSpan w:val="2"/>
            <w:tcBorders>
              <w:top w:val="nil"/>
              <w:left w:val="nil"/>
              <w:bottom w:val="nil"/>
              <w:right w:val="nil"/>
            </w:tcBorders>
            <w:shd w:val="clear" w:color="auto" w:fill="auto"/>
            <w:noWrap/>
            <w:vAlign w:val="center"/>
            <w:hideMark/>
          </w:tcPr>
          <w:p w14:paraId="782917FF" w14:textId="77777777" w:rsidR="004D1E0E" w:rsidDel="004D1E0E" w:rsidRDefault="004D1E0E">
            <w:pPr>
              <w:rPr>
                <w:ins w:id="2734" w:author="TF 112318" w:date="2018-11-23T14:19:00Z"/>
                <w:del w:id="2735" w:author="TF 112518" w:date="2018-11-26T22:49:00Z"/>
                <w:rFonts w:ascii="Calibri" w:hAnsi="Calibri"/>
                <w:color w:val="000000"/>
                <w:sz w:val="18"/>
                <w:szCs w:val="18"/>
              </w:rPr>
            </w:pPr>
            <w:ins w:id="2736" w:author="TF 112318" w:date="2018-11-23T14:19:00Z">
              <w:del w:id="2737" w:author="TF 112518" w:date="2018-11-26T22:49:00Z">
                <w:r w:rsidRPr="002A4574" w:rsidDel="004D1E0E">
                  <w:rPr>
                    <w:rFonts w:ascii="Calibri" w:hAnsi="Calibri"/>
                    <w:color w:val="000000"/>
                    <w:sz w:val="18"/>
                    <w:szCs w:val="18"/>
                  </w:rPr>
                  <w:delText>41.5</w:delText>
                </w:r>
              </w:del>
            </w:ins>
          </w:p>
        </w:tc>
        <w:tc>
          <w:tcPr>
            <w:tcW w:w="1420" w:type="dxa"/>
            <w:gridSpan w:val="2"/>
            <w:tcBorders>
              <w:top w:val="nil"/>
              <w:left w:val="nil"/>
              <w:bottom w:val="nil"/>
              <w:right w:val="nil"/>
            </w:tcBorders>
            <w:shd w:val="clear" w:color="auto" w:fill="auto"/>
            <w:noWrap/>
            <w:vAlign w:val="center"/>
            <w:hideMark/>
          </w:tcPr>
          <w:p w14:paraId="78291800" w14:textId="77777777" w:rsidR="004D1E0E" w:rsidDel="004D1E0E" w:rsidRDefault="004D1E0E">
            <w:pPr>
              <w:rPr>
                <w:ins w:id="2738" w:author="TF 112318" w:date="2018-11-23T14:19:00Z"/>
                <w:del w:id="2739" w:author="TF 112518" w:date="2018-11-26T22:49:00Z"/>
                <w:rFonts w:ascii="Calibri" w:hAnsi="Calibri"/>
                <w:color w:val="000000"/>
                <w:sz w:val="18"/>
                <w:szCs w:val="18"/>
              </w:rPr>
            </w:pPr>
            <w:ins w:id="2740" w:author="TF 112318" w:date="2018-11-23T14:19:00Z">
              <w:del w:id="2741" w:author="TF 112518" w:date="2018-11-26T22:49:00Z">
                <w:r w:rsidRPr="002A4574" w:rsidDel="004D1E0E">
                  <w:rPr>
                    <w:rFonts w:ascii="Calibri" w:hAnsi="Calibri"/>
                    <w:color w:val="000000"/>
                    <w:sz w:val="18"/>
                    <w:szCs w:val="18"/>
                  </w:rPr>
                  <w:delText>–120.53</w:delText>
                </w:r>
              </w:del>
            </w:ins>
          </w:p>
        </w:tc>
        <w:tc>
          <w:tcPr>
            <w:tcW w:w="1293" w:type="dxa"/>
            <w:tcBorders>
              <w:top w:val="nil"/>
              <w:left w:val="nil"/>
              <w:bottom w:val="nil"/>
              <w:right w:val="nil"/>
            </w:tcBorders>
            <w:shd w:val="clear" w:color="auto" w:fill="auto"/>
            <w:noWrap/>
            <w:vAlign w:val="center"/>
            <w:hideMark/>
          </w:tcPr>
          <w:p w14:paraId="78291801" w14:textId="77777777" w:rsidR="004D1E0E" w:rsidDel="004D1E0E" w:rsidRDefault="004D1E0E">
            <w:pPr>
              <w:rPr>
                <w:ins w:id="2742" w:author="TF 112318" w:date="2018-11-23T14:19:00Z"/>
                <w:del w:id="2743" w:author="TF 112518" w:date="2018-11-26T22:49:00Z"/>
                <w:rFonts w:ascii="Calibri" w:hAnsi="Calibri"/>
                <w:color w:val="000000"/>
                <w:sz w:val="18"/>
                <w:szCs w:val="18"/>
              </w:rPr>
            </w:pPr>
            <w:ins w:id="2744" w:author="TF 112318" w:date="2018-11-23T14:19:00Z">
              <w:del w:id="2745"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09" w14:textId="77777777" w:rsidTr="004E0C14">
        <w:trPr>
          <w:gridAfter w:val="1"/>
          <w:wAfter w:w="38" w:type="dxa"/>
          <w:trHeight w:val="240"/>
          <w:ins w:id="2746" w:author="TF 112318" w:date="2018-11-23T14:19:00Z"/>
          <w:del w:id="2747" w:author="TF 112518" w:date="2018-11-26T22:49:00Z"/>
        </w:trPr>
        <w:tc>
          <w:tcPr>
            <w:tcW w:w="984" w:type="dxa"/>
            <w:gridSpan w:val="2"/>
            <w:tcBorders>
              <w:top w:val="nil"/>
              <w:left w:val="nil"/>
              <w:bottom w:val="nil"/>
              <w:right w:val="nil"/>
            </w:tcBorders>
            <w:shd w:val="clear" w:color="auto" w:fill="auto"/>
            <w:noWrap/>
            <w:vAlign w:val="center"/>
            <w:hideMark/>
          </w:tcPr>
          <w:p w14:paraId="78291803" w14:textId="77777777" w:rsidR="004D1E0E" w:rsidDel="004D1E0E" w:rsidRDefault="004D1E0E">
            <w:pPr>
              <w:rPr>
                <w:ins w:id="2748" w:author="TF 112318" w:date="2018-11-23T14:19:00Z"/>
                <w:del w:id="2749" w:author="TF 112518" w:date="2018-11-26T22:49:00Z"/>
                <w:rFonts w:ascii="Calibri" w:hAnsi="Calibri"/>
                <w:color w:val="000000"/>
                <w:sz w:val="18"/>
                <w:szCs w:val="18"/>
              </w:rPr>
            </w:pPr>
            <w:ins w:id="2750" w:author="TF 112318" w:date="2018-11-23T14:19:00Z">
              <w:del w:id="2751" w:author="TF 112518" w:date="2018-11-26T22:49:00Z">
                <w:r w:rsidRPr="002A4574" w:rsidDel="004D1E0E">
                  <w:rPr>
                    <w:rFonts w:ascii="Calibri" w:hAnsi="Calibri"/>
                    <w:color w:val="000000"/>
                    <w:sz w:val="18"/>
                    <w:szCs w:val="18"/>
                  </w:rPr>
                  <w:delText>745090</w:delText>
                </w:r>
              </w:del>
            </w:ins>
          </w:p>
        </w:tc>
        <w:tc>
          <w:tcPr>
            <w:tcW w:w="818" w:type="dxa"/>
            <w:gridSpan w:val="2"/>
            <w:tcBorders>
              <w:top w:val="nil"/>
              <w:left w:val="nil"/>
              <w:bottom w:val="nil"/>
              <w:right w:val="nil"/>
            </w:tcBorders>
            <w:shd w:val="clear" w:color="auto" w:fill="auto"/>
            <w:noWrap/>
            <w:vAlign w:val="center"/>
            <w:hideMark/>
          </w:tcPr>
          <w:p w14:paraId="78291804" w14:textId="77777777" w:rsidR="004D1E0E" w:rsidDel="004D1E0E" w:rsidRDefault="004D1E0E">
            <w:pPr>
              <w:rPr>
                <w:ins w:id="2752" w:author="TF 112318" w:date="2018-11-23T14:19:00Z"/>
                <w:del w:id="2753" w:author="TF 112518" w:date="2018-11-26T22:49:00Z"/>
                <w:rFonts w:ascii="Calibri" w:hAnsi="Calibri"/>
                <w:color w:val="000000"/>
                <w:sz w:val="18"/>
                <w:szCs w:val="18"/>
              </w:rPr>
            </w:pPr>
            <w:ins w:id="2754" w:author="TF 112318" w:date="2018-11-23T14:19:00Z">
              <w:del w:id="2755" w:author="TF 112518" w:date="2018-11-26T22:49:00Z">
                <w:r w:rsidRPr="002A4574" w:rsidDel="004D1E0E">
                  <w:rPr>
                    <w:rFonts w:ascii="Calibri" w:hAnsi="Calibri"/>
                    <w:color w:val="000000"/>
                    <w:sz w:val="18"/>
                    <w:szCs w:val="18"/>
                  </w:rPr>
                  <w:delText>0.45</w:delText>
                </w:r>
              </w:del>
            </w:ins>
          </w:p>
        </w:tc>
        <w:tc>
          <w:tcPr>
            <w:tcW w:w="4955" w:type="dxa"/>
            <w:tcBorders>
              <w:top w:val="nil"/>
              <w:left w:val="nil"/>
              <w:bottom w:val="nil"/>
              <w:right w:val="nil"/>
            </w:tcBorders>
            <w:shd w:val="clear" w:color="auto" w:fill="auto"/>
            <w:noWrap/>
            <w:vAlign w:val="bottom"/>
            <w:hideMark/>
          </w:tcPr>
          <w:p w14:paraId="78291805" w14:textId="77777777" w:rsidR="004D1E0E" w:rsidRPr="002A4574" w:rsidDel="004D1E0E" w:rsidRDefault="004D1E0E" w:rsidP="00636F83">
            <w:pPr>
              <w:rPr>
                <w:ins w:id="2756" w:author="TF 112318" w:date="2018-11-23T14:19:00Z"/>
                <w:del w:id="2757" w:author="TF 112518" w:date="2018-11-26T22:49:00Z"/>
                <w:rFonts w:ascii="Calibri" w:hAnsi="Calibri"/>
                <w:color w:val="000000"/>
                <w:sz w:val="18"/>
                <w:szCs w:val="18"/>
              </w:rPr>
            </w:pPr>
            <w:ins w:id="2758" w:author="TF 112318" w:date="2018-11-23T14:19:00Z">
              <w:del w:id="2759" w:author="TF 112518" w:date="2018-11-26T22:49:00Z">
                <w:r w:rsidRPr="002A4574" w:rsidDel="004D1E0E">
                  <w:rPr>
                    <w:rFonts w:ascii="Calibri" w:hAnsi="Calibri"/>
                    <w:color w:val="000000"/>
                    <w:sz w:val="18"/>
                    <w:szCs w:val="18"/>
                  </w:rPr>
                  <w:delText xml:space="preserve">Mountain View Moffett Fld NAS </w:delText>
                </w:r>
              </w:del>
            </w:ins>
          </w:p>
        </w:tc>
        <w:tc>
          <w:tcPr>
            <w:tcW w:w="1451" w:type="dxa"/>
            <w:gridSpan w:val="2"/>
            <w:tcBorders>
              <w:top w:val="nil"/>
              <w:left w:val="nil"/>
              <w:bottom w:val="nil"/>
              <w:right w:val="nil"/>
            </w:tcBorders>
            <w:shd w:val="clear" w:color="auto" w:fill="auto"/>
            <w:noWrap/>
            <w:vAlign w:val="center"/>
            <w:hideMark/>
          </w:tcPr>
          <w:p w14:paraId="78291806" w14:textId="77777777" w:rsidR="004D1E0E" w:rsidDel="004D1E0E" w:rsidRDefault="004D1E0E">
            <w:pPr>
              <w:rPr>
                <w:ins w:id="2760" w:author="TF 112318" w:date="2018-11-23T14:19:00Z"/>
                <w:del w:id="2761" w:author="TF 112518" w:date="2018-11-26T22:49:00Z"/>
                <w:rFonts w:ascii="Calibri" w:hAnsi="Calibri"/>
                <w:color w:val="000000"/>
                <w:sz w:val="18"/>
                <w:szCs w:val="18"/>
              </w:rPr>
            </w:pPr>
            <w:ins w:id="2762" w:author="TF 112318" w:date="2018-11-23T14:19:00Z">
              <w:del w:id="2763" w:author="TF 112518" w:date="2018-11-26T22:49:00Z">
                <w:r w:rsidRPr="002A4574" w:rsidDel="004D1E0E">
                  <w:rPr>
                    <w:rFonts w:ascii="Calibri" w:hAnsi="Calibri"/>
                    <w:color w:val="000000"/>
                    <w:sz w:val="18"/>
                    <w:szCs w:val="18"/>
                  </w:rPr>
                  <w:delText>37.4</w:delText>
                </w:r>
              </w:del>
            </w:ins>
          </w:p>
        </w:tc>
        <w:tc>
          <w:tcPr>
            <w:tcW w:w="1420" w:type="dxa"/>
            <w:gridSpan w:val="2"/>
            <w:tcBorders>
              <w:top w:val="nil"/>
              <w:left w:val="nil"/>
              <w:bottom w:val="nil"/>
              <w:right w:val="nil"/>
            </w:tcBorders>
            <w:shd w:val="clear" w:color="auto" w:fill="auto"/>
            <w:noWrap/>
            <w:vAlign w:val="center"/>
            <w:hideMark/>
          </w:tcPr>
          <w:p w14:paraId="78291807" w14:textId="77777777" w:rsidR="004D1E0E" w:rsidDel="004D1E0E" w:rsidRDefault="004D1E0E">
            <w:pPr>
              <w:rPr>
                <w:ins w:id="2764" w:author="TF 112318" w:date="2018-11-23T14:19:00Z"/>
                <w:del w:id="2765" w:author="TF 112518" w:date="2018-11-26T22:49:00Z"/>
                <w:rFonts w:ascii="Calibri" w:hAnsi="Calibri"/>
                <w:color w:val="000000"/>
                <w:sz w:val="18"/>
                <w:szCs w:val="18"/>
              </w:rPr>
            </w:pPr>
            <w:ins w:id="2766" w:author="TF 112318" w:date="2018-11-23T14:19:00Z">
              <w:del w:id="2767" w:author="TF 112518" w:date="2018-11-26T22:49:00Z">
                <w:r w:rsidRPr="002A4574" w:rsidDel="004D1E0E">
                  <w:rPr>
                    <w:rFonts w:ascii="Calibri" w:hAnsi="Calibri"/>
                    <w:color w:val="000000"/>
                    <w:sz w:val="18"/>
                    <w:szCs w:val="18"/>
                  </w:rPr>
                  <w:delText>–122.05</w:delText>
                </w:r>
              </w:del>
            </w:ins>
          </w:p>
        </w:tc>
        <w:tc>
          <w:tcPr>
            <w:tcW w:w="1293" w:type="dxa"/>
            <w:tcBorders>
              <w:top w:val="nil"/>
              <w:left w:val="nil"/>
              <w:bottom w:val="nil"/>
              <w:right w:val="nil"/>
            </w:tcBorders>
            <w:shd w:val="clear" w:color="auto" w:fill="auto"/>
            <w:noWrap/>
            <w:vAlign w:val="center"/>
            <w:hideMark/>
          </w:tcPr>
          <w:p w14:paraId="78291808" w14:textId="77777777" w:rsidR="004D1E0E" w:rsidDel="004D1E0E" w:rsidRDefault="004D1E0E">
            <w:pPr>
              <w:rPr>
                <w:ins w:id="2768" w:author="TF 112318" w:date="2018-11-23T14:19:00Z"/>
                <w:del w:id="2769" w:author="TF 112518" w:date="2018-11-26T22:49:00Z"/>
                <w:rFonts w:ascii="Calibri" w:hAnsi="Calibri"/>
                <w:color w:val="000000"/>
                <w:sz w:val="18"/>
                <w:szCs w:val="18"/>
              </w:rPr>
            </w:pPr>
            <w:ins w:id="2770" w:author="TF 112318" w:date="2018-11-23T14:19:00Z">
              <w:del w:id="2771"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0" w14:textId="77777777" w:rsidTr="004E0C14">
        <w:trPr>
          <w:gridAfter w:val="1"/>
          <w:wAfter w:w="38" w:type="dxa"/>
          <w:trHeight w:val="240"/>
          <w:ins w:id="2772" w:author="TF 112318" w:date="2018-11-23T14:19:00Z"/>
          <w:del w:id="2773" w:author="TF 112518" w:date="2018-11-26T22:49:00Z"/>
        </w:trPr>
        <w:tc>
          <w:tcPr>
            <w:tcW w:w="984" w:type="dxa"/>
            <w:gridSpan w:val="2"/>
            <w:tcBorders>
              <w:top w:val="nil"/>
              <w:left w:val="nil"/>
              <w:bottom w:val="nil"/>
              <w:right w:val="nil"/>
            </w:tcBorders>
            <w:shd w:val="clear" w:color="auto" w:fill="auto"/>
            <w:noWrap/>
            <w:vAlign w:val="center"/>
            <w:hideMark/>
          </w:tcPr>
          <w:p w14:paraId="7829180A" w14:textId="77777777" w:rsidR="004D1E0E" w:rsidDel="004D1E0E" w:rsidRDefault="004D1E0E">
            <w:pPr>
              <w:rPr>
                <w:ins w:id="2774" w:author="TF 112318" w:date="2018-11-23T14:19:00Z"/>
                <w:del w:id="2775" w:author="TF 112518" w:date="2018-11-26T22:49:00Z"/>
                <w:rFonts w:ascii="Calibri" w:hAnsi="Calibri"/>
                <w:color w:val="000000"/>
                <w:sz w:val="18"/>
                <w:szCs w:val="18"/>
              </w:rPr>
            </w:pPr>
            <w:ins w:id="2776" w:author="TF 112318" w:date="2018-11-23T14:19:00Z">
              <w:del w:id="2777" w:author="TF 112518" w:date="2018-11-26T22:49:00Z">
                <w:r w:rsidRPr="002A4574" w:rsidDel="004D1E0E">
                  <w:rPr>
                    <w:rFonts w:ascii="Calibri" w:hAnsi="Calibri"/>
                    <w:color w:val="000000"/>
                    <w:sz w:val="18"/>
                    <w:szCs w:val="18"/>
                  </w:rPr>
                  <w:delText>745160</w:delText>
                </w:r>
              </w:del>
            </w:ins>
          </w:p>
        </w:tc>
        <w:tc>
          <w:tcPr>
            <w:tcW w:w="818" w:type="dxa"/>
            <w:gridSpan w:val="2"/>
            <w:tcBorders>
              <w:top w:val="nil"/>
              <w:left w:val="nil"/>
              <w:bottom w:val="nil"/>
              <w:right w:val="nil"/>
            </w:tcBorders>
            <w:shd w:val="clear" w:color="auto" w:fill="auto"/>
            <w:noWrap/>
            <w:vAlign w:val="center"/>
            <w:hideMark/>
          </w:tcPr>
          <w:p w14:paraId="7829180B" w14:textId="77777777" w:rsidR="004D1E0E" w:rsidDel="004D1E0E" w:rsidRDefault="004D1E0E">
            <w:pPr>
              <w:rPr>
                <w:ins w:id="2778" w:author="TF 112318" w:date="2018-11-23T14:19:00Z"/>
                <w:del w:id="2779" w:author="TF 112518" w:date="2018-11-26T22:49:00Z"/>
                <w:rFonts w:ascii="Calibri" w:hAnsi="Calibri"/>
                <w:color w:val="000000"/>
                <w:sz w:val="18"/>
                <w:szCs w:val="18"/>
              </w:rPr>
            </w:pPr>
            <w:ins w:id="2780" w:author="TF 112318" w:date="2018-11-23T14:19:00Z">
              <w:del w:id="2781" w:author="TF 112518" w:date="2018-11-26T22:49:00Z">
                <w:r w:rsidRPr="002A4574" w:rsidDel="004D1E0E">
                  <w:rPr>
                    <w:rFonts w:ascii="Calibri" w:hAnsi="Calibri"/>
                    <w:color w:val="000000"/>
                    <w:sz w:val="18"/>
                    <w:szCs w:val="18"/>
                  </w:rPr>
                  <w:delText>0.67</w:delText>
                </w:r>
              </w:del>
            </w:ins>
          </w:p>
        </w:tc>
        <w:tc>
          <w:tcPr>
            <w:tcW w:w="4955" w:type="dxa"/>
            <w:tcBorders>
              <w:top w:val="nil"/>
              <w:left w:val="nil"/>
              <w:bottom w:val="nil"/>
              <w:right w:val="nil"/>
            </w:tcBorders>
            <w:shd w:val="clear" w:color="auto" w:fill="auto"/>
            <w:noWrap/>
            <w:vAlign w:val="bottom"/>
            <w:hideMark/>
          </w:tcPr>
          <w:p w14:paraId="7829180C" w14:textId="77777777" w:rsidR="004D1E0E" w:rsidRPr="002A4574" w:rsidDel="004D1E0E" w:rsidRDefault="004D1E0E" w:rsidP="00636F83">
            <w:pPr>
              <w:rPr>
                <w:ins w:id="2782" w:author="TF 112318" w:date="2018-11-23T14:19:00Z"/>
                <w:del w:id="2783" w:author="TF 112518" w:date="2018-11-26T22:49:00Z"/>
                <w:rFonts w:ascii="Calibri" w:hAnsi="Calibri"/>
                <w:color w:val="000000"/>
                <w:sz w:val="18"/>
                <w:szCs w:val="18"/>
              </w:rPr>
            </w:pPr>
            <w:ins w:id="2784" w:author="TF 112318" w:date="2018-11-23T14:19:00Z">
              <w:del w:id="2785" w:author="TF 112518" w:date="2018-11-26T22:49:00Z">
                <w:r w:rsidRPr="002A4574" w:rsidDel="004D1E0E">
                  <w:rPr>
                    <w:rFonts w:ascii="Calibri" w:hAnsi="Calibri"/>
                    <w:color w:val="000000"/>
                    <w:sz w:val="18"/>
                    <w:szCs w:val="18"/>
                  </w:rPr>
                  <w:delText xml:space="preserve">Travis Field AFB </w:delText>
                </w:r>
              </w:del>
            </w:ins>
          </w:p>
        </w:tc>
        <w:tc>
          <w:tcPr>
            <w:tcW w:w="1451" w:type="dxa"/>
            <w:gridSpan w:val="2"/>
            <w:tcBorders>
              <w:top w:val="nil"/>
              <w:left w:val="nil"/>
              <w:bottom w:val="nil"/>
              <w:right w:val="nil"/>
            </w:tcBorders>
            <w:shd w:val="clear" w:color="auto" w:fill="auto"/>
            <w:noWrap/>
            <w:vAlign w:val="center"/>
            <w:hideMark/>
          </w:tcPr>
          <w:p w14:paraId="7829180D" w14:textId="77777777" w:rsidR="004D1E0E" w:rsidDel="004D1E0E" w:rsidRDefault="004D1E0E">
            <w:pPr>
              <w:rPr>
                <w:ins w:id="2786" w:author="TF 112318" w:date="2018-11-23T14:19:00Z"/>
                <w:del w:id="2787" w:author="TF 112518" w:date="2018-11-26T22:49:00Z"/>
                <w:rFonts w:ascii="Calibri" w:hAnsi="Calibri"/>
                <w:color w:val="000000"/>
                <w:sz w:val="18"/>
                <w:szCs w:val="18"/>
              </w:rPr>
            </w:pPr>
            <w:ins w:id="2788" w:author="TF 112318" w:date="2018-11-23T14:19:00Z">
              <w:del w:id="2789" w:author="TF 112518" w:date="2018-11-26T22:49:00Z">
                <w:r w:rsidRPr="002A4574" w:rsidDel="004D1E0E">
                  <w:rPr>
                    <w:rFonts w:ascii="Calibri" w:hAnsi="Calibri"/>
                    <w:color w:val="000000"/>
                    <w:sz w:val="18"/>
                    <w:szCs w:val="18"/>
                  </w:rPr>
                  <w:delText>38.27</w:delText>
                </w:r>
              </w:del>
            </w:ins>
          </w:p>
        </w:tc>
        <w:tc>
          <w:tcPr>
            <w:tcW w:w="1420" w:type="dxa"/>
            <w:gridSpan w:val="2"/>
            <w:tcBorders>
              <w:top w:val="nil"/>
              <w:left w:val="nil"/>
              <w:bottom w:val="nil"/>
              <w:right w:val="nil"/>
            </w:tcBorders>
            <w:shd w:val="clear" w:color="auto" w:fill="auto"/>
            <w:noWrap/>
            <w:vAlign w:val="center"/>
            <w:hideMark/>
          </w:tcPr>
          <w:p w14:paraId="7829180E" w14:textId="77777777" w:rsidR="004D1E0E" w:rsidDel="004D1E0E" w:rsidRDefault="004D1E0E">
            <w:pPr>
              <w:rPr>
                <w:ins w:id="2790" w:author="TF 112318" w:date="2018-11-23T14:19:00Z"/>
                <w:del w:id="2791" w:author="TF 112518" w:date="2018-11-26T22:49:00Z"/>
                <w:rFonts w:ascii="Calibri" w:hAnsi="Calibri"/>
                <w:color w:val="000000"/>
                <w:sz w:val="18"/>
                <w:szCs w:val="18"/>
              </w:rPr>
            </w:pPr>
            <w:ins w:id="2792" w:author="TF 112318" w:date="2018-11-23T14:19:00Z">
              <w:del w:id="2793" w:author="TF 112518" w:date="2018-11-26T22:49:00Z">
                <w:r w:rsidRPr="002A4574" w:rsidDel="004D1E0E">
                  <w:rPr>
                    <w:rFonts w:ascii="Calibri" w:hAnsi="Calibri"/>
                    <w:color w:val="000000"/>
                    <w:sz w:val="18"/>
                    <w:szCs w:val="18"/>
                  </w:rPr>
                  <w:delText>–121.93</w:delText>
                </w:r>
              </w:del>
            </w:ins>
          </w:p>
        </w:tc>
        <w:tc>
          <w:tcPr>
            <w:tcW w:w="1293" w:type="dxa"/>
            <w:tcBorders>
              <w:top w:val="nil"/>
              <w:left w:val="nil"/>
              <w:bottom w:val="nil"/>
              <w:right w:val="nil"/>
            </w:tcBorders>
            <w:shd w:val="clear" w:color="auto" w:fill="auto"/>
            <w:noWrap/>
            <w:vAlign w:val="center"/>
            <w:hideMark/>
          </w:tcPr>
          <w:p w14:paraId="7829180F" w14:textId="77777777" w:rsidR="004D1E0E" w:rsidDel="004D1E0E" w:rsidRDefault="004D1E0E">
            <w:pPr>
              <w:rPr>
                <w:ins w:id="2794" w:author="TF 112318" w:date="2018-11-23T14:19:00Z"/>
                <w:del w:id="2795" w:author="TF 112518" w:date="2018-11-26T22:49:00Z"/>
                <w:rFonts w:ascii="Calibri" w:hAnsi="Calibri"/>
                <w:color w:val="000000"/>
                <w:sz w:val="18"/>
                <w:szCs w:val="18"/>
              </w:rPr>
            </w:pPr>
            <w:ins w:id="2796" w:author="TF 112318" w:date="2018-11-23T14:19:00Z">
              <w:del w:id="2797"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7" w14:textId="77777777" w:rsidTr="004E0C14">
        <w:trPr>
          <w:gridAfter w:val="1"/>
          <w:wAfter w:w="38" w:type="dxa"/>
          <w:trHeight w:val="240"/>
          <w:ins w:id="2798" w:author="TF 112318" w:date="2018-11-23T14:19:00Z"/>
          <w:del w:id="2799" w:author="TF 112518" w:date="2018-11-26T22:49:00Z"/>
        </w:trPr>
        <w:tc>
          <w:tcPr>
            <w:tcW w:w="984" w:type="dxa"/>
            <w:gridSpan w:val="2"/>
            <w:tcBorders>
              <w:top w:val="nil"/>
              <w:left w:val="nil"/>
              <w:bottom w:val="nil"/>
              <w:right w:val="nil"/>
            </w:tcBorders>
            <w:shd w:val="clear" w:color="auto" w:fill="auto"/>
            <w:noWrap/>
            <w:vAlign w:val="center"/>
            <w:hideMark/>
          </w:tcPr>
          <w:p w14:paraId="78291811" w14:textId="77777777" w:rsidR="004D1E0E" w:rsidDel="004D1E0E" w:rsidRDefault="004D1E0E">
            <w:pPr>
              <w:rPr>
                <w:ins w:id="2800" w:author="TF 112318" w:date="2018-11-23T14:19:00Z"/>
                <w:del w:id="2801" w:author="TF 112518" w:date="2018-11-26T22:49:00Z"/>
                <w:rFonts w:ascii="Calibri" w:hAnsi="Calibri"/>
                <w:color w:val="000000"/>
                <w:sz w:val="18"/>
                <w:szCs w:val="18"/>
              </w:rPr>
            </w:pPr>
            <w:ins w:id="2802" w:author="TF 112318" w:date="2018-11-23T14:19:00Z">
              <w:del w:id="2803" w:author="TF 112518" w:date="2018-11-26T22:49:00Z">
                <w:r w:rsidRPr="002A4574" w:rsidDel="004D1E0E">
                  <w:rPr>
                    <w:rFonts w:ascii="Calibri" w:hAnsi="Calibri"/>
                    <w:color w:val="000000"/>
                    <w:sz w:val="18"/>
                    <w:szCs w:val="18"/>
                  </w:rPr>
                  <w:delText>746120</w:delText>
                </w:r>
              </w:del>
            </w:ins>
          </w:p>
        </w:tc>
        <w:tc>
          <w:tcPr>
            <w:tcW w:w="818" w:type="dxa"/>
            <w:gridSpan w:val="2"/>
            <w:tcBorders>
              <w:top w:val="nil"/>
              <w:left w:val="nil"/>
              <w:bottom w:val="nil"/>
              <w:right w:val="nil"/>
            </w:tcBorders>
            <w:shd w:val="clear" w:color="auto" w:fill="auto"/>
            <w:noWrap/>
            <w:vAlign w:val="center"/>
            <w:hideMark/>
          </w:tcPr>
          <w:p w14:paraId="78291812" w14:textId="77777777" w:rsidR="004D1E0E" w:rsidDel="004D1E0E" w:rsidRDefault="004D1E0E">
            <w:pPr>
              <w:rPr>
                <w:ins w:id="2804" w:author="TF 112318" w:date="2018-11-23T14:19:00Z"/>
                <w:del w:id="2805" w:author="TF 112518" w:date="2018-11-26T22:49:00Z"/>
                <w:rFonts w:ascii="Calibri" w:hAnsi="Calibri"/>
                <w:color w:val="000000"/>
                <w:sz w:val="18"/>
                <w:szCs w:val="18"/>
              </w:rPr>
            </w:pPr>
            <w:ins w:id="2806" w:author="TF 112318" w:date="2018-11-23T14:19:00Z">
              <w:del w:id="2807" w:author="TF 112518" w:date="2018-11-26T22:49:00Z">
                <w:r w:rsidRPr="002A4574" w:rsidDel="004D1E0E">
                  <w:rPr>
                    <w:rFonts w:ascii="Calibri" w:hAnsi="Calibri"/>
                    <w:color w:val="000000"/>
                    <w:sz w:val="18"/>
                    <w:szCs w:val="18"/>
                  </w:rPr>
                  <w:delText>0.52</w:delText>
                </w:r>
              </w:del>
            </w:ins>
          </w:p>
        </w:tc>
        <w:tc>
          <w:tcPr>
            <w:tcW w:w="4955" w:type="dxa"/>
            <w:tcBorders>
              <w:top w:val="nil"/>
              <w:left w:val="nil"/>
              <w:bottom w:val="nil"/>
              <w:right w:val="nil"/>
            </w:tcBorders>
            <w:shd w:val="clear" w:color="auto" w:fill="auto"/>
            <w:noWrap/>
            <w:vAlign w:val="bottom"/>
            <w:hideMark/>
          </w:tcPr>
          <w:p w14:paraId="78291813" w14:textId="77777777" w:rsidR="004D1E0E" w:rsidRPr="002A4574" w:rsidDel="004D1E0E" w:rsidRDefault="004D1E0E" w:rsidP="00636F83">
            <w:pPr>
              <w:rPr>
                <w:ins w:id="2808" w:author="TF 112318" w:date="2018-11-23T14:19:00Z"/>
                <w:del w:id="2809" w:author="TF 112518" w:date="2018-11-26T22:49:00Z"/>
                <w:rFonts w:ascii="Calibri" w:hAnsi="Calibri"/>
                <w:color w:val="000000"/>
                <w:sz w:val="18"/>
                <w:szCs w:val="18"/>
              </w:rPr>
            </w:pPr>
            <w:ins w:id="2810" w:author="TF 112318" w:date="2018-11-23T14:19:00Z">
              <w:del w:id="2811" w:author="TF 112518" w:date="2018-11-26T22:49:00Z">
                <w:r w:rsidRPr="002A4574" w:rsidDel="004D1E0E">
                  <w:rPr>
                    <w:rFonts w:ascii="Calibri" w:hAnsi="Calibri"/>
                    <w:color w:val="000000"/>
                    <w:sz w:val="18"/>
                    <w:szCs w:val="18"/>
                  </w:rPr>
                  <w:delText xml:space="preserve">China Lake Naf </w:delText>
                </w:r>
              </w:del>
            </w:ins>
          </w:p>
        </w:tc>
        <w:tc>
          <w:tcPr>
            <w:tcW w:w="1451" w:type="dxa"/>
            <w:gridSpan w:val="2"/>
            <w:tcBorders>
              <w:top w:val="nil"/>
              <w:left w:val="nil"/>
              <w:bottom w:val="nil"/>
              <w:right w:val="nil"/>
            </w:tcBorders>
            <w:shd w:val="clear" w:color="auto" w:fill="auto"/>
            <w:noWrap/>
            <w:vAlign w:val="center"/>
            <w:hideMark/>
          </w:tcPr>
          <w:p w14:paraId="78291814" w14:textId="77777777" w:rsidR="004D1E0E" w:rsidDel="004D1E0E" w:rsidRDefault="004D1E0E">
            <w:pPr>
              <w:rPr>
                <w:ins w:id="2812" w:author="TF 112318" w:date="2018-11-23T14:19:00Z"/>
                <w:del w:id="2813" w:author="TF 112518" w:date="2018-11-26T22:49:00Z"/>
                <w:rFonts w:ascii="Calibri" w:hAnsi="Calibri"/>
                <w:color w:val="000000"/>
                <w:sz w:val="18"/>
                <w:szCs w:val="18"/>
              </w:rPr>
            </w:pPr>
            <w:ins w:id="2814" w:author="TF 112318" w:date="2018-11-23T14:19:00Z">
              <w:del w:id="2815" w:author="TF 112518" w:date="2018-11-26T22:49:00Z">
                <w:r w:rsidRPr="002A4574" w:rsidDel="004D1E0E">
                  <w:rPr>
                    <w:rFonts w:ascii="Calibri" w:hAnsi="Calibri"/>
                    <w:color w:val="000000"/>
                    <w:sz w:val="18"/>
                    <w:szCs w:val="18"/>
                  </w:rPr>
                  <w:delText>35.68</w:delText>
                </w:r>
              </w:del>
            </w:ins>
          </w:p>
        </w:tc>
        <w:tc>
          <w:tcPr>
            <w:tcW w:w="1420" w:type="dxa"/>
            <w:gridSpan w:val="2"/>
            <w:tcBorders>
              <w:top w:val="nil"/>
              <w:left w:val="nil"/>
              <w:bottom w:val="nil"/>
              <w:right w:val="nil"/>
            </w:tcBorders>
            <w:shd w:val="clear" w:color="auto" w:fill="auto"/>
            <w:noWrap/>
            <w:vAlign w:val="center"/>
            <w:hideMark/>
          </w:tcPr>
          <w:p w14:paraId="78291815" w14:textId="77777777" w:rsidR="004D1E0E" w:rsidDel="004D1E0E" w:rsidRDefault="004D1E0E">
            <w:pPr>
              <w:rPr>
                <w:ins w:id="2816" w:author="TF 112318" w:date="2018-11-23T14:19:00Z"/>
                <w:del w:id="2817" w:author="TF 112518" w:date="2018-11-26T22:49:00Z"/>
                <w:rFonts w:ascii="Calibri" w:hAnsi="Calibri"/>
                <w:color w:val="000000"/>
                <w:sz w:val="18"/>
                <w:szCs w:val="18"/>
              </w:rPr>
            </w:pPr>
            <w:ins w:id="2818" w:author="TF 112318" w:date="2018-11-23T14:19:00Z">
              <w:del w:id="2819" w:author="TF 112518" w:date="2018-11-26T22:49:00Z">
                <w:r w:rsidRPr="002A4574" w:rsidDel="004D1E0E">
                  <w:rPr>
                    <w:rFonts w:ascii="Calibri" w:hAnsi="Calibri"/>
                    <w:color w:val="000000"/>
                    <w:sz w:val="18"/>
                    <w:szCs w:val="18"/>
                  </w:rPr>
                  <w:delText>–117.68</w:delText>
                </w:r>
              </w:del>
            </w:ins>
          </w:p>
        </w:tc>
        <w:tc>
          <w:tcPr>
            <w:tcW w:w="1293" w:type="dxa"/>
            <w:tcBorders>
              <w:top w:val="nil"/>
              <w:left w:val="nil"/>
              <w:bottom w:val="nil"/>
              <w:right w:val="nil"/>
            </w:tcBorders>
            <w:shd w:val="clear" w:color="auto" w:fill="auto"/>
            <w:noWrap/>
            <w:vAlign w:val="center"/>
            <w:hideMark/>
          </w:tcPr>
          <w:p w14:paraId="78291816" w14:textId="77777777" w:rsidR="004D1E0E" w:rsidDel="004D1E0E" w:rsidRDefault="004D1E0E">
            <w:pPr>
              <w:rPr>
                <w:ins w:id="2820" w:author="TF 112318" w:date="2018-11-23T14:19:00Z"/>
                <w:del w:id="2821" w:author="TF 112518" w:date="2018-11-26T22:49:00Z"/>
                <w:rFonts w:ascii="Calibri" w:hAnsi="Calibri"/>
                <w:color w:val="000000"/>
                <w:sz w:val="18"/>
                <w:szCs w:val="18"/>
              </w:rPr>
            </w:pPr>
            <w:ins w:id="2822" w:author="TF 112318" w:date="2018-11-23T14:19:00Z">
              <w:del w:id="2823"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E" w14:textId="77777777" w:rsidTr="004E0C14">
        <w:trPr>
          <w:gridAfter w:val="1"/>
          <w:wAfter w:w="38" w:type="dxa"/>
          <w:trHeight w:val="240"/>
          <w:ins w:id="2824" w:author="TF 112318" w:date="2018-11-23T14:19:00Z"/>
          <w:del w:id="2825" w:author="TF 112518" w:date="2018-11-26T22:49:00Z"/>
        </w:trPr>
        <w:tc>
          <w:tcPr>
            <w:tcW w:w="984" w:type="dxa"/>
            <w:gridSpan w:val="2"/>
            <w:tcBorders>
              <w:top w:val="nil"/>
              <w:left w:val="nil"/>
              <w:bottom w:val="nil"/>
              <w:right w:val="nil"/>
            </w:tcBorders>
            <w:shd w:val="clear" w:color="auto" w:fill="auto"/>
            <w:noWrap/>
            <w:vAlign w:val="center"/>
            <w:hideMark/>
          </w:tcPr>
          <w:p w14:paraId="78291818" w14:textId="77777777" w:rsidR="004D1E0E" w:rsidDel="004D1E0E" w:rsidRDefault="004D1E0E">
            <w:pPr>
              <w:rPr>
                <w:ins w:id="2826" w:author="TF 112318" w:date="2018-11-23T14:19:00Z"/>
                <w:del w:id="2827" w:author="TF 112518" w:date="2018-11-26T22:49:00Z"/>
                <w:rFonts w:ascii="Calibri" w:hAnsi="Calibri"/>
                <w:color w:val="000000"/>
                <w:sz w:val="18"/>
                <w:szCs w:val="18"/>
              </w:rPr>
            </w:pPr>
            <w:ins w:id="2828" w:author="TF 112318" w:date="2018-11-23T14:19:00Z">
              <w:del w:id="2829" w:author="TF 112518" w:date="2018-11-26T22:49:00Z">
                <w:r w:rsidRPr="002A4574" w:rsidDel="004D1E0E">
                  <w:rPr>
                    <w:rFonts w:ascii="Calibri" w:hAnsi="Calibri"/>
                    <w:color w:val="000000"/>
                    <w:sz w:val="18"/>
                    <w:szCs w:val="18"/>
                  </w:rPr>
                  <w:delText>747020</w:delText>
                </w:r>
              </w:del>
            </w:ins>
          </w:p>
        </w:tc>
        <w:tc>
          <w:tcPr>
            <w:tcW w:w="818" w:type="dxa"/>
            <w:gridSpan w:val="2"/>
            <w:tcBorders>
              <w:top w:val="nil"/>
              <w:left w:val="nil"/>
              <w:bottom w:val="nil"/>
              <w:right w:val="nil"/>
            </w:tcBorders>
            <w:shd w:val="clear" w:color="auto" w:fill="auto"/>
            <w:noWrap/>
            <w:vAlign w:val="center"/>
            <w:hideMark/>
          </w:tcPr>
          <w:p w14:paraId="78291819" w14:textId="77777777" w:rsidR="004D1E0E" w:rsidDel="004D1E0E" w:rsidRDefault="004D1E0E">
            <w:pPr>
              <w:rPr>
                <w:ins w:id="2830" w:author="TF 112318" w:date="2018-11-23T14:19:00Z"/>
                <w:del w:id="2831" w:author="TF 112518" w:date="2018-11-26T22:49:00Z"/>
                <w:rFonts w:ascii="Calibri" w:hAnsi="Calibri"/>
                <w:color w:val="000000"/>
                <w:sz w:val="18"/>
                <w:szCs w:val="18"/>
              </w:rPr>
            </w:pPr>
            <w:ins w:id="2832" w:author="TF 112318" w:date="2018-11-23T14:19:00Z">
              <w:del w:id="2833" w:author="TF 112518" w:date="2018-11-26T22:49:00Z">
                <w:r w:rsidRPr="002A4574" w:rsidDel="004D1E0E">
                  <w:rPr>
                    <w:rFonts w:ascii="Calibri" w:hAnsi="Calibri"/>
                    <w:color w:val="000000"/>
                    <w:sz w:val="18"/>
                    <w:szCs w:val="18"/>
                  </w:rPr>
                  <w:delText>0.5</w:delText>
                </w:r>
              </w:del>
            </w:ins>
          </w:p>
        </w:tc>
        <w:tc>
          <w:tcPr>
            <w:tcW w:w="4955" w:type="dxa"/>
            <w:tcBorders>
              <w:top w:val="nil"/>
              <w:left w:val="nil"/>
              <w:bottom w:val="nil"/>
              <w:right w:val="nil"/>
            </w:tcBorders>
            <w:shd w:val="clear" w:color="auto" w:fill="auto"/>
            <w:noWrap/>
            <w:vAlign w:val="bottom"/>
            <w:hideMark/>
          </w:tcPr>
          <w:p w14:paraId="7829181A" w14:textId="77777777" w:rsidR="004D1E0E" w:rsidRPr="002A4574" w:rsidDel="004D1E0E" w:rsidRDefault="004D1E0E" w:rsidP="00636F83">
            <w:pPr>
              <w:rPr>
                <w:ins w:id="2834" w:author="TF 112318" w:date="2018-11-23T14:19:00Z"/>
                <w:del w:id="2835" w:author="TF 112518" w:date="2018-11-26T22:49:00Z"/>
                <w:rFonts w:ascii="Calibri" w:hAnsi="Calibri"/>
                <w:color w:val="000000"/>
                <w:sz w:val="18"/>
                <w:szCs w:val="18"/>
              </w:rPr>
            </w:pPr>
            <w:ins w:id="2836" w:author="TF 112318" w:date="2018-11-23T14:19:00Z">
              <w:del w:id="2837" w:author="TF 112518" w:date="2018-11-26T22:49:00Z">
                <w:r w:rsidRPr="002A4574" w:rsidDel="004D1E0E">
                  <w:rPr>
                    <w:rFonts w:ascii="Calibri" w:hAnsi="Calibri"/>
                    <w:color w:val="000000"/>
                    <w:sz w:val="18"/>
                    <w:szCs w:val="18"/>
                  </w:rPr>
                  <w:delText xml:space="preserve">Lemoore Reeves NAS </w:delText>
                </w:r>
              </w:del>
            </w:ins>
          </w:p>
        </w:tc>
        <w:tc>
          <w:tcPr>
            <w:tcW w:w="1451" w:type="dxa"/>
            <w:gridSpan w:val="2"/>
            <w:tcBorders>
              <w:top w:val="nil"/>
              <w:left w:val="nil"/>
              <w:bottom w:val="nil"/>
              <w:right w:val="nil"/>
            </w:tcBorders>
            <w:shd w:val="clear" w:color="auto" w:fill="auto"/>
            <w:noWrap/>
            <w:vAlign w:val="center"/>
            <w:hideMark/>
          </w:tcPr>
          <w:p w14:paraId="7829181B" w14:textId="77777777" w:rsidR="004D1E0E" w:rsidDel="004D1E0E" w:rsidRDefault="004D1E0E">
            <w:pPr>
              <w:rPr>
                <w:ins w:id="2838" w:author="TF 112318" w:date="2018-11-23T14:19:00Z"/>
                <w:del w:id="2839" w:author="TF 112518" w:date="2018-11-26T22:49:00Z"/>
                <w:rFonts w:ascii="Calibri" w:hAnsi="Calibri"/>
                <w:color w:val="000000"/>
                <w:sz w:val="18"/>
                <w:szCs w:val="18"/>
              </w:rPr>
            </w:pPr>
            <w:ins w:id="2840" w:author="TF 112318" w:date="2018-11-23T14:19:00Z">
              <w:del w:id="2841" w:author="TF 112518" w:date="2018-11-26T22:49:00Z">
                <w:r w:rsidRPr="002A4574" w:rsidDel="004D1E0E">
                  <w:rPr>
                    <w:rFonts w:ascii="Calibri" w:hAnsi="Calibri"/>
                    <w:color w:val="000000"/>
                    <w:sz w:val="18"/>
                    <w:szCs w:val="18"/>
                  </w:rPr>
                  <w:delText>36.33</w:delText>
                </w:r>
              </w:del>
            </w:ins>
          </w:p>
        </w:tc>
        <w:tc>
          <w:tcPr>
            <w:tcW w:w="1420" w:type="dxa"/>
            <w:gridSpan w:val="2"/>
            <w:tcBorders>
              <w:top w:val="nil"/>
              <w:left w:val="nil"/>
              <w:bottom w:val="nil"/>
              <w:right w:val="nil"/>
            </w:tcBorders>
            <w:shd w:val="clear" w:color="auto" w:fill="auto"/>
            <w:noWrap/>
            <w:vAlign w:val="center"/>
            <w:hideMark/>
          </w:tcPr>
          <w:p w14:paraId="7829181C" w14:textId="77777777" w:rsidR="004D1E0E" w:rsidDel="004D1E0E" w:rsidRDefault="004D1E0E">
            <w:pPr>
              <w:rPr>
                <w:ins w:id="2842" w:author="TF 112318" w:date="2018-11-23T14:19:00Z"/>
                <w:del w:id="2843" w:author="TF 112518" w:date="2018-11-26T22:49:00Z"/>
                <w:rFonts w:ascii="Calibri" w:hAnsi="Calibri"/>
                <w:color w:val="000000"/>
                <w:sz w:val="18"/>
                <w:szCs w:val="18"/>
              </w:rPr>
            </w:pPr>
            <w:ins w:id="2844" w:author="TF 112318" w:date="2018-11-23T14:19:00Z">
              <w:del w:id="2845" w:author="TF 112518" w:date="2018-11-26T22:49:00Z">
                <w:r w:rsidRPr="002A4574" w:rsidDel="004D1E0E">
                  <w:rPr>
                    <w:rFonts w:ascii="Calibri" w:hAnsi="Calibri"/>
                    <w:color w:val="000000"/>
                    <w:sz w:val="18"/>
                    <w:szCs w:val="18"/>
                  </w:rPr>
                  <w:delText>–119.95</w:delText>
                </w:r>
              </w:del>
            </w:ins>
          </w:p>
        </w:tc>
        <w:tc>
          <w:tcPr>
            <w:tcW w:w="1293" w:type="dxa"/>
            <w:tcBorders>
              <w:top w:val="nil"/>
              <w:left w:val="nil"/>
              <w:bottom w:val="nil"/>
              <w:right w:val="nil"/>
            </w:tcBorders>
            <w:shd w:val="clear" w:color="auto" w:fill="auto"/>
            <w:noWrap/>
            <w:vAlign w:val="center"/>
            <w:hideMark/>
          </w:tcPr>
          <w:p w14:paraId="7829181D" w14:textId="77777777" w:rsidR="004D1E0E" w:rsidDel="004D1E0E" w:rsidRDefault="004D1E0E">
            <w:pPr>
              <w:rPr>
                <w:ins w:id="2846" w:author="TF 112318" w:date="2018-11-23T14:19:00Z"/>
                <w:del w:id="2847" w:author="TF 112518" w:date="2018-11-26T22:49:00Z"/>
                <w:rFonts w:ascii="Calibri" w:hAnsi="Calibri"/>
                <w:color w:val="000000"/>
                <w:sz w:val="18"/>
                <w:szCs w:val="18"/>
              </w:rPr>
            </w:pPr>
            <w:ins w:id="2848" w:author="TF 112318" w:date="2018-11-23T14:19:00Z">
              <w:del w:id="2849"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25" w14:textId="77777777" w:rsidTr="004E0C14">
        <w:trPr>
          <w:gridAfter w:val="1"/>
          <w:wAfter w:w="38" w:type="dxa"/>
          <w:trHeight w:val="240"/>
          <w:ins w:id="2850" w:author="TF 112318" w:date="2018-11-23T14:19:00Z"/>
          <w:del w:id="2851" w:author="TF 112518" w:date="2018-11-26T22:49:00Z"/>
        </w:trPr>
        <w:tc>
          <w:tcPr>
            <w:tcW w:w="984" w:type="dxa"/>
            <w:gridSpan w:val="2"/>
            <w:tcBorders>
              <w:top w:val="nil"/>
              <w:left w:val="nil"/>
              <w:bottom w:val="nil"/>
              <w:right w:val="nil"/>
            </w:tcBorders>
            <w:shd w:val="clear" w:color="auto" w:fill="auto"/>
            <w:noWrap/>
            <w:vAlign w:val="center"/>
            <w:hideMark/>
          </w:tcPr>
          <w:p w14:paraId="7829181F" w14:textId="77777777" w:rsidR="004D1E0E" w:rsidDel="004D1E0E" w:rsidRDefault="004D1E0E">
            <w:pPr>
              <w:rPr>
                <w:ins w:id="2852" w:author="TF 112318" w:date="2018-11-23T14:19:00Z"/>
                <w:del w:id="2853" w:author="TF 112518" w:date="2018-11-26T22:49:00Z"/>
                <w:rFonts w:ascii="Calibri" w:hAnsi="Calibri"/>
                <w:color w:val="000000"/>
                <w:sz w:val="18"/>
                <w:szCs w:val="18"/>
              </w:rPr>
            </w:pPr>
            <w:ins w:id="2854" w:author="TF 112318" w:date="2018-11-23T14:19:00Z">
              <w:del w:id="2855" w:author="TF 112518" w:date="2018-11-26T22:49:00Z">
                <w:r w:rsidRPr="002A4574" w:rsidDel="004D1E0E">
                  <w:rPr>
                    <w:rFonts w:ascii="Calibri" w:hAnsi="Calibri"/>
                    <w:color w:val="000000"/>
                    <w:sz w:val="18"/>
                    <w:szCs w:val="18"/>
                  </w:rPr>
                  <w:delText>747185</w:delText>
                </w:r>
              </w:del>
            </w:ins>
          </w:p>
        </w:tc>
        <w:tc>
          <w:tcPr>
            <w:tcW w:w="818" w:type="dxa"/>
            <w:gridSpan w:val="2"/>
            <w:tcBorders>
              <w:top w:val="nil"/>
              <w:left w:val="nil"/>
              <w:bottom w:val="nil"/>
              <w:right w:val="nil"/>
            </w:tcBorders>
            <w:shd w:val="clear" w:color="auto" w:fill="auto"/>
            <w:noWrap/>
            <w:vAlign w:val="center"/>
            <w:hideMark/>
          </w:tcPr>
          <w:p w14:paraId="78291820" w14:textId="77777777" w:rsidR="004D1E0E" w:rsidDel="004D1E0E" w:rsidRDefault="004D1E0E">
            <w:pPr>
              <w:rPr>
                <w:ins w:id="2856" w:author="TF 112318" w:date="2018-11-23T14:19:00Z"/>
                <w:del w:id="2857" w:author="TF 112518" w:date="2018-11-26T22:49:00Z"/>
                <w:rFonts w:ascii="Calibri" w:hAnsi="Calibri"/>
                <w:color w:val="000000"/>
                <w:sz w:val="18"/>
                <w:szCs w:val="18"/>
              </w:rPr>
            </w:pPr>
            <w:ins w:id="2858" w:author="TF 112318" w:date="2018-11-23T14:19:00Z">
              <w:del w:id="2859" w:author="TF 112518" w:date="2018-11-26T22:49:00Z">
                <w:r w:rsidRPr="002A4574" w:rsidDel="004D1E0E">
                  <w:rPr>
                    <w:rFonts w:ascii="Calibri" w:hAnsi="Calibri"/>
                    <w:color w:val="000000"/>
                    <w:sz w:val="18"/>
                    <w:szCs w:val="18"/>
                  </w:rPr>
                  <w:delText>0.46</w:delText>
                </w:r>
              </w:del>
            </w:ins>
          </w:p>
        </w:tc>
        <w:tc>
          <w:tcPr>
            <w:tcW w:w="4955" w:type="dxa"/>
            <w:tcBorders>
              <w:top w:val="nil"/>
              <w:left w:val="nil"/>
              <w:bottom w:val="nil"/>
              <w:right w:val="nil"/>
            </w:tcBorders>
            <w:shd w:val="clear" w:color="auto" w:fill="auto"/>
            <w:noWrap/>
            <w:vAlign w:val="bottom"/>
            <w:hideMark/>
          </w:tcPr>
          <w:p w14:paraId="78291821" w14:textId="77777777" w:rsidR="004D1E0E" w:rsidRPr="002A4574" w:rsidDel="004D1E0E" w:rsidRDefault="004D1E0E" w:rsidP="00636F83">
            <w:pPr>
              <w:rPr>
                <w:ins w:id="2860" w:author="TF 112318" w:date="2018-11-23T14:19:00Z"/>
                <w:del w:id="2861" w:author="TF 112518" w:date="2018-11-26T22:49:00Z"/>
                <w:rFonts w:ascii="Calibri" w:hAnsi="Calibri"/>
                <w:color w:val="000000"/>
                <w:sz w:val="18"/>
                <w:szCs w:val="18"/>
              </w:rPr>
            </w:pPr>
            <w:ins w:id="2862" w:author="TF 112318" w:date="2018-11-23T14:19:00Z">
              <w:del w:id="2863" w:author="TF 112518" w:date="2018-11-26T22:49:00Z">
                <w:r w:rsidRPr="002A4574" w:rsidDel="004D1E0E">
                  <w:rPr>
                    <w:rFonts w:ascii="Calibri" w:hAnsi="Calibri"/>
                    <w:color w:val="000000"/>
                    <w:sz w:val="18"/>
                    <w:szCs w:val="18"/>
                  </w:rPr>
                  <w:delText xml:space="preserve">Imperial </w:delText>
                </w:r>
              </w:del>
            </w:ins>
          </w:p>
        </w:tc>
        <w:tc>
          <w:tcPr>
            <w:tcW w:w="1451" w:type="dxa"/>
            <w:gridSpan w:val="2"/>
            <w:tcBorders>
              <w:top w:val="nil"/>
              <w:left w:val="nil"/>
              <w:bottom w:val="nil"/>
              <w:right w:val="nil"/>
            </w:tcBorders>
            <w:shd w:val="clear" w:color="auto" w:fill="auto"/>
            <w:noWrap/>
            <w:vAlign w:val="center"/>
            <w:hideMark/>
          </w:tcPr>
          <w:p w14:paraId="78291822" w14:textId="77777777" w:rsidR="004D1E0E" w:rsidDel="004D1E0E" w:rsidRDefault="004D1E0E">
            <w:pPr>
              <w:rPr>
                <w:ins w:id="2864" w:author="TF 112318" w:date="2018-11-23T14:19:00Z"/>
                <w:del w:id="2865" w:author="TF 112518" w:date="2018-11-26T22:49:00Z"/>
                <w:rFonts w:ascii="Calibri" w:hAnsi="Calibri"/>
                <w:color w:val="000000"/>
                <w:sz w:val="18"/>
                <w:szCs w:val="18"/>
              </w:rPr>
            </w:pPr>
            <w:ins w:id="2866" w:author="TF 112318" w:date="2018-11-23T14:19:00Z">
              <w:del w:id="2867" w:author="TF 112518" w:date="2018-11-26T22:49:00Z">
                <w:r w:rsidRPr="002A4574" w:rsidDel="004D1E0E">
                  <w:rPr>
                    <w:rFonts w:ascii="Calibri" w:hAnsi="Calibri"/>
                    <w:color w:val="000000"/>
                    <w:sz w:val="18"/>
                    <w:szCs w:val="18"/>
                  </w:rPr>
                  <w:delText>32.83</w:delText>
                </w:r>
              </w:del>
            </w:ins>
          </w:p>
        </w:tc>
        <w:tc>
          <w:tcPr>
            <w:tcW w:w="1420" w:type="dxa"/>
            <w:gridSpan w:val="2"/>
            <w:tcBorders>
              <w:top w:val="nil"/>
              <w:left w:val="nil"/>
              <w:bottom w:val="nil"/>
              <w:right w:val="nil"/>
            </w:tcBorders>
            <w:shd w:val="clear" w:color="auto" w:fill="auto"/>
            <w:noWrap/>
            <w:vAlign w:val="center"/>
            <w:hideMark/>
          </w:tcPr>
          <w:p w14:paraId="78291823" w14:textId="77777777" w:rsidR="004D1E0E" w:rsidDel="004D1E0E" w:rsidRDefault="004D1E0E">
            <w:pPr>
              <w:rPr>
                <w:ins w:id="2868" w:author="TF 112318" w:date="2018-11-23T14:19:00Z"/>
                <w:del w:id="2869" w:author="TF 112518" w:date="2018-11-26T22:49:00Z"/>
                <w:rFonts w:ascii="Calibri" w:hAnsi="Calibri"/>
                <w:color w:val="000000"/>
                <w:sz w:val="18"/>
                <w:szCs w:val="18"/>
              </w:rPr>
            </w:pPr>
            <w:ins w:id="2870" w:author="TF 112318" w:date="2018-11-23T14:19:00Z">
              <w:del w:id="2871" w:author="TF 112518" w:date="2018-11-26T22:49:00Z">
                <w:r w:rsidRPr="002A4574" w:rsidDel="004D1E0E">
                  <w:rPr>
                    <w:rFonts w:ascii="Calibri" w:hAnsi="Calibri"/>
                    <w:color w:val="000000"/>
                    <w:sz w:val="18"/>
                    <w:szCs w:val="18"/>
                  </w:rPr>
                  <w:delText>–115.58</w:delText>
                </w:r>
              </w:del>
            </w:ins>
          </w:p>
        </w:tc>
        <w:tc>
          <w:tcPr>
            <w:tcW w:w="1293" w:type="dxa"/>
            <w:tcBorders>
              <w:top w:val="nil"/>
              <w:left w:val="nil"/>
              <w:bottom w:val="nil"/>
              <w:right w:val="nil"/>
            </w:tcBorders>
            <w:shd w:val="clear" w:color="auto" w:fill="auto"/>
            <w:noWrap/>
            <w:vAlign w:val="center"/>
            <w:hideMark/>
          </w:tcPr>
          <w:p w14:paraId="78291824" w14:textId="77777777" w:rsidR="004D1E0E" w:rsidDel="004D1E0E" w:rsidRDefault="004D1E0E">
            <w:pPr>
              <w:rPr>
                <w:ins w:id="2872" w:author="TF 112318" w:date="2018-11-23T14:19:00Z"/>
                <w:del w:id="2873" w:author="TF 112518" w:date="2018-11-26T22:49:00Z"/>
                <w:rFonts w:ascii="Calibri" w:hAnsi="Calibri"/>
                <w:color w:val="000000"/>
                <w:sz w:val="18"/>
                <w:szCs w:val="18"/>
              </w:rPr>
            </w:pPr>
            <w:ins w:id="2874" w:author="TF 112318" w:date="2018-11-23T14:19:00Z">
              <w:del w:id="2875"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2C" w14:textId="77777777" w:rsidTr="004E0C14">
        <w:trPr>
          <w:gridAfter w:val="1"/>
          <w:wAfter w:w="38" w:type="dxa"/>
          <w:trHeight w:val="240"/>
          <w:ins w:id="2876" w:author="TF 112318" w:date="2018-11-23T14:19:00Z"/>
          <w:del w:id="2877" w:author="TF 112518" w:date="2018-11-26T22:49:00Z"/>
        </w:trPr>
        <w:tc>
          <w:tcPr>
            <w:tcW w:w="984" w:type="dxa"/>
            <w:gridSpan w:val="2"/>
            <w:tcBorders>
              <w:top w:val="nil"/>
              <w:left w:val="nil"/>
              <w:bottom w:val="nil"/>
              <w:right w:val="nil"/>
            </w:tcBorders>
            <w:shd w:val="clear" w:color="auto" w:fill="auto"/>
            <w:noWrap/>
            <w:vAlign w:val="center"/>
            <w:hideMark/>
          </w:tcPr>
          <w:p w14:paraId="78291826" w14:textId="77777777" w:rsidR="004D1E0E" w:rsidDel="004D1E0E" w:rsidRDefault="004D1E0E">
            <w:pPr>
              <w:rPr>
                <w:ins w:id="2878" w:author="TF 112318" w:date="2018-11-23T14:19:00Z"/>
                <w:del w:id="2879" w:author="TF 112518" w:date="2018-11-26T22:49:00Z"/>
                <w:rFonts w:ascii="Calibri" w:hAnsi="Calibri"/>
                <w:color w:val="000000"/>
                <w:sz w:val="18"/>
                <w:szCs w:val="18"/>
              </w:rPr>
            </w:pPr>
            <w:ins w:id="2880" w:author="TF 112318" w:date="2018-11-23T14:19:00Z">
              <w:del w:id="2881" w:author="TF 112518" w:date="2018-11-26T22:49:00Z">
                <w:r w:rsidRPr="002A4574" w:rsidDel="004D1E0E">
                  <w:rPr>
                    <w:rFonts w:ascii="Calibri" w:hAnsi="Calibri"/>
                    <w:color w:val="000000"/>
                    <w:sz w:val="18"/>
                    <w:szCs w:val="18"/>
                  </w:rPr>
                  <w:delText>747187</w:delText>
                </w:r>
              </w:del>
            </w:ins>
          </w:p>
        </w:tc>
        <w:tc>
          <w:tcPr>
            <w:tcW w:w="818" w:type="dxa"/>
            <w:gridSpan w:val="2"/>
            <w:tcBorders>
              <w:top w:val="nil"/>
              <w:left w:val="nil"/>
              <w:bottom w:val="nil"/>
              <w:right w:val="nil"/>
            </w:tcBorders>
            <w:shd w:val="clear" w:color="auto" w:fill="auto"/>
            <w:noWrap/>
            <w:vAlign w:val="center"/>
            <w:hideMark/>
          </w:tcPr>
          <w:p w14:paraId="78291827" w14:textId="77777777" w:rsidR="004D1E0E" w:rsidDel="004D1E0E" w:rsidRDefault="004D1E0E">
            <w:pPr>
              <w:rPr>
                <w:ins w:id="2882" w:author="TF 112318" w:date="2018-11-23T14:19:00Z"/>
                <w:del w:id="2883" w:author="TF 112518" w:date="2018-11-26T22:49:00Z"/>
                <w:rFonts w:ascii="Calibri" w:hAnsi="Calibri"/>
                <w:color w:val="000000"/>
                <w:sz w:val="18"/>
                <w:szCs w:val="18"/>
              </w:rPr>
            </w:pPr>
            <w:ins w:id="2884" w:author="TF 112318" w:date="2018-11-23T14:19:00Z">
              <w:del w:id="2885" w:author="TF 112518" w:date="2018-11-26T22:49:00Z">
                <w:r w:rsidRPr="002A4574" w:rsidDel="004D1E0E">
                  <w:rPr>
                    <w:rFonts w:ascii="Calibri" w:hAnsi="Calibri"/>
                    <w:color w:val="000000"/>
                    <w:sz w:val="18"/>
                    <w:szCs w:val="18"/>
                  </w:rPr>
                  <w:delText>0.46</w:delText>
                </w:r>
              </w:del>
            </w:ins>
          </w:p>
        </w:tc>
        <w:tc>
          <w:tcPr>
            <w:tcW w:w="4955" w:type="dxa"/>
            <w:tcBorders>
              <w:top w:val="nil"/>
              <w:left w:val="nil"/>
              <w:bottom w:val="nil"/>
              <w:right w:val="nil"/>
            </w:tcBorders>
            <w:shd w:val="clear" w:color="auto" w:fill="auto"/>
            <w:noWrap/>
            <w:vAlign w:val="bottom"/>
            <w:hideMark/>
          </w:tcPr>
          <w:p w14:paraId="78291828" w14:textId="77777777" w:rsidR="004D1E0E" w:rsidRPr="002A4574" w:rsidDel="004D1E0E" w:rsidRDefault="004D1E0E" w:rsidP="00636F83">
            <w:pPr>
              <w:rPr>
                <w:ins w:id="2886" w:author="TF 112318" w:date="2018-11-23T14:19:00Z"/>
                <w:del w:id="2887" w:author="TF 112518" w:date="2018-11-26T22:49:00Z"/>
                <w:rFonts w:ascii="Calibri" w:hAnsi="Calibri"/>
                <w:color w:val="000000"/>
                <w:sz w:val="18"/>
                <w:szCs w:val="18"/>
              </w:rPr>
            </w:pPr>
            <w:ins w:id="2888" w:author="TF 112318" w:date="2018-11-23T14:19:00Z">
              <w:del w:id="2889" w:author="TF 112518" w:date="2018-11-26T22:49:00Z">
                <w:r w:rsidRPr="002A4574" w:rsidDel="004D1E0E">
                  <w:rPr>
                    <w:rFonts w:ascii="Calibri" w:hAnsi="Calibri"/>
                    <w:color w:val="000000"/>
                    <w:sz w:val="18"/>
                    <w:szCs w:val="18"/>
                  </w:rPr>
                  <w:delText xml:space="preserve">Palm Springs Thermal AP </w:delText>
                </w:r>
              </w:del>
            </w:ins>
          </w:p>
        </w:tc>
        <w:tc>
          <w:tcPr>
            <w:tcW w:w="1451" w:type="dxa"/>
            <w:gridSpan w:val="2"/>
            <w:tcBorders>
              <w:top w:val="nil"/>
              <w:left w:val="nil"/>
              <w:bottom w:val="nil"/>
              <w:right w:val="nil"/>
            </w:tcBorders>
            <w:shd w:val="clear" w:color="auto" w:fill="auto"/>
            <w:noWrap/>
            <w:vAlign w:val="center"/>
            <w:hideMark/>
          </w:tcPr>
          <w:p w14:paraId="78291829" w14:textId="77777777" w:rsidR="004D1E0E" w:rsidDel="004D1E0E" w:rsidRDefault="004D1E0E">
            <w:pPr>
              <w:rPr>
                <w:ins w:id="2890" w:author="TF 112318" w:date="2018-11-23T14:19:00Z"/>
                <w:del w:id="2891" w:author="TF 112518" w:date="2018-11-26T22:49:00Z"/>
                <w:rFonts w:ascii="Calibri" w:hAnsi="Calibri"/>
                <w:color w:val="000000"/>
                <w:sz w:val="18"/>
                <w:szCs w:val="18"/>
              </w:rPr>
            </w:pPr>
            <w:ins w:id="2892" w:author="TF 112318" w:date="2018-11-23T14:19:00Z">
              <w:del w:id="2893" w:author="TF 112518" w:date="2018-11-26T22:49:00Z">
                <w:r w:rsidRPr="002A4574" w:rsidDel="004D1E0E">
                  <w:rPr>
                    <w:rFonts w:ascii="Calibri" w:hAnsi="Calibri"/>
                    <w:color w:val="000000"/>
                    <w:sz w:val="18"/>
                    <w:szCs w:val="18"/>
                  </w:rPr>
                  <w:delText>33.63</w:delText>
                </w:r>
              </w:del>
            </w:ins>
          </w:p>
        </w:tc>
        <w:tc>
          <w:tcPr>
            <w:tcW w:w="1420" w:type="dxa"/>
            <w:gridSpan w:val="2"/>
            <w:tcBorders>
              <w:top w:val="nil"/>
              <w:left w:val="nil"/>
              <w:bottom w:val="nil"/>
              <w:right w:val="nil"/>
            </w:tcBorders>
            <w:shd w:val="clear" w:color="auto" w:fill="auto"/>
            <w:noWrap/>
            <w:vAlign w:val="center"/>
            <w:hideMark/>
          </w:tcPr>
          <w:p w14:paraId="7829182A" w14:textId="77777777" w:rsidR="004D1E0E" w:rsidDel="004D1E0E" w:rsidRDefault="004D1E0E">
            <w:pPr>
              <w:rPr>
                <w:ins w:id="2894" w:author="TF 112318" w:date="2018-11-23T14:19:00Z"/>
                <w:del w:id="2895" w:author="TF 112518" w:date="2018-11-26T22:49:00Z"/>
                <w:rFonts w:ascii="Calibri" w:hAnsi="Calibri"/>
                <w:color w:val="000000"/>
                <w:sz w:val="18"/>
                <w:szCs w:val="18"/>
              </w:rPr>
            </w:pPr>
            <w:ins w:id="2896" w:author="TF 112318" w:date="2018-11-23T14:19:00Z">
              <w:del w:id="2897" w:author="TF 112518" w:date="2018-11-26T22:49:00Z">
                <w:r w:rsidRPr="002A4574" w:rsidDel="004D1E0E">
                  <w:rPr>
                    <w:rFonts w:ascii="Calibri" w:hAnsi="Calibri"/>
                    <w:color w:val="000000"/>
                    <w:sz w:val="18"/>
                    <w:szCs w:val="18"/>
                  </w:rPr>
                  <w:delText>–116.17</w:delText>
                </w:r>
              </w:del>
            </w:ins>
          </w:p>
        </w:tc>
        <w:tc>
          <w:tcPr>
            <w:tcW w:w="1293" w:type="dxa"/>
            <w:tcBorders>
              <w:top w:val="nil"/>
              <w:left w:val="nil"/>
              <w:bottom w:val="nil"/>
              <w:right w:val="nil"/>
            </w:tcBorders>
            <w:shd w:val="clear" w:color="auto" w:fill="auto"/>
            <w:noWrap/>
            <w:vAlign w:val="center"/>
            <w:hideMark/>
          </w:tcPr>
          <w:p w14:paraId="7829182B" w14:textId="77777777" w:rsidR="004D1E0E" w:rsidDel="004D1E0E" w:rsidRDefault="004D1E0E">
            <w:pPr>
              <w:rPr>
                <w:ins w:id="2898" w:author="TF 112318" w:date="2018-11-23T14:19:00Z"/>
                <w:del w:id="2899" w:author="TF 112518" w:date="2018-11-26T22:49:00Z"/>
                <w:rFonts w:ascii="Calibri" w:hAnsi="Calibri"/>
                <w:color w:val="000000"/>
                <w:sz w:val="18"/>
                <w:szCs w:val="18"/>
              </w:rPr>
            </w:pPr>
            <w:ins w:id="2900" w:author="TF 112318" w:date="2018-11-23T14:19:00Z">
              <w:del w:id="2901"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33" w14:textId="77777777" w:rsidTr="004E0C14">
        <w:trPr>
          <w:gridAfter w:val="1"/>
          <w:wAfter w:w="38" w:type="dxa"/>
          <w:trHeight w:val="240"/>
          <w:ins w:id="2902" w:author="TF 112318" w:date="2018-11-23T14:19:00Z"/>
          <w:del w:id="2903" w:author="TF 112518" w:date="2018-11-26T22:49:00Z"/>
        </w:trPr>
        <w:tc>
          <w:tcPr>
            <w:tcW w:w="984" w:type="dxa"/>
            <w:gridSpan w:val="2"/>
            <w:tcBorders>
              <w:top w:val="nil"/>
              <w:left w:val="nil"/>
              <w:bottom w:val="nil"/>
              <w:right w:val="nil"/>
            </w:tcBorders>
            <w:shd w:val="clear" w:color="auto" w:fill="auto"/>
            <w:noWrap/>
            <w:vAlign w:val="center"/>
            <w:hideMark/>
          </w:tcPr>
          <w:p w14:paraId="7829182D" w14:textId="77777777" w:rsidR="004D1E0E" w:rsidDel="004D1E0E" w:rsidRDefault="004D1E0E">
            <w:pPr>
              <w:rPr>
                <w:ins w:id="2904" w:author="TF 112318" w:date="2018-11-23T14:19:00Z"/>
                <w:del w:id="2905" w:author="TF 112518" w:date="2018-11-26T22:49:00Z"/>
                <w:rFonts w:ascii="Calibri" w:hAnsi="Calibri"/>
                <w:color w:val="000000"/>
                <w:sz w:val="18"/>
                <w:szCs w:val="18"/>
              </w:rPr>
            </w:pPr>
            <w:ins w:id="2906" w:author="TF 112318" w:date="2018-11-23T14:19:00Z">
              <w:del w:id="2907" w:author="TF 112518" w:date="2018-11-26T22:49:00Z">
                <w:r w:rsidRPr="002A4574" w:rsidDel="004D1E0E">
                  <w:rPr>
                    <w:rFonts w:ascii="Calibri" w:hAnsi="Calibri"/>
                    <w:color w:val="000000"/>
                    <w:sz w:val="18"/>
                    <w:szCs w:val="18"/>
                  </w:rPr>
                  <w:delText>747188</w:delText>
                </w:r>
              </w:del>
            </w:ins>
          </w:p>
        </w:tc>
        <w:tc>
          <w:tcPr>
            <w:tcW w:w="818" w:type="dxa"/>
            <w:gridSpan w:val="2"/>
            <w:tcBorders>
              <w:top w:val="nil"/>
              <w:left w:val="nil"/>
              <w:bottom w:val="nil"/>
              <w:right w:val="nil"/>
            </w:tcBorders>
            <w:shd w:val="clear" w:color="auto" w:fill="auto"/>
            <w:noWrap/>
            <w:vAlign w:val="center"/>
            <w:hideMark/>
          </w:tcPr>
          <w:p w14:paraId="7829182E" w14:textId="77777777" w:rsidR="004D1E0E" w:rsidDel="004D1E0E" w:rsidRDefault="004D1E0E">
            <w:pPr>
              <w:rPr>
                <w:ins w:id="2908" w:author="TF 112318" w:date="2018-11-23T14:19:00Z"/>
                <w:del w:id="2909" w:author="TF 112518" w:date="2018-11-26T22:49:00Z"/>
                <w:rFonts w:ascii="Calibri" w:hAnsi="Calibri"/>
                <w:color w:val="000000"/>
                <w:sz w:val="18"/>
                <w:szCs w:val="18"/>
              </w:rPr>
            </w:pPr>
            <w:ins w:id="2910" w:author="TF 112318" w:date="2018-11-23T14:19:00Z">
              <w:del w:id="2911" w:author="TF 112518" w:date="2018-11-26T22:49:00Z">
                <w:r w:rsidRPr="002A4574" w:rsidDel="004D1E0E">
                  <w:rPr>
                    <w:rFonts w:ascii="Calibri" w:hAnsi="Calibri"/>
                    <w:color w:val="000000"/>
                    <w:sz w:val="18"/>
                    <w:szCs w:val="18"/>
                  </w:rPr>
                  <w:delText>0.48</w:delText>
                </w:r>
              </w:del>
            </w:ins>
          </w:p>
        </w:tc>
        <w:tc>
          <w:tcPr>
            <w:tcW w:w="4955" w:type="dxa"/>
            <w:tcBorders>
              <w:top w:val="nil"/>
              <w:left w:val="nil"/>
              <w:bottom w:val="nil"/>
              <w:right w:val="nil"/>
            </w:tcBorders>
            <w:shd w:val="clear" w:color="auto" w:fill="auto"/>
            <w:noWrap/>
            <w:vAlign w:val="bottom"/>
            <w:hideMark/>
          </w:tcPr>
          <w:p w14:paraId="7829182F" w14:textId="77777777" w:rsidR="004D1E0E" w:rsidRPr="002A4574" w:rsidDel="004D1E0E" w:rsidRDefault="004D1E0E" w:rsidP="00636F83">
            <w:pPr>
              <w:rPr>
                <w:ins w:id="2912" w:author="TF 112318" w:date="2018-11-23T14:19:00Z"/>
                <w:del w:id="2913" w:author="TF 112518" w:date="2018-11-26T22:49:00Z"/>
                <w:rFonts w:ascii="Calibri" w:hAnsi="Calibri"/>
                <w:color w:val="000000"/>
                <w:sz w:val="18"/>
                <w:szCs w:val="18"/>
              </w:rPr>
            </w:pPr>
            <w:ins w:id="2914" w:author="TF 112318" w:date="2018-11-23T14:19:00Z">
              <w:del w:id="2915" w:author="TF 112518" w:date="2018-11-26T22:49:00Z">
                <w:r w:rsidRPr="002A4574" w:rsidDel="004D1E0E">
                  <w:rPr>
                    <w:rFonts w:ascii="Calibri" w:hAnsi="Calibri"/>
                    <w:color w:val="000000"/>
                    <w:sz w:val="18"/>
                    <w:szCs w:val="18"/>
                  </w:rPr>
                  <w:delText xml:space="preserve">Blythe Riverside Co Arpt </w:delText>
                </w:r>
              </w:del>
            </w:ins>
          </w:p>
        </w:tc>
        <w:tc>
          <w:tcPr>
            <w:tcW w:w="1451" w:type="dxa"/>
            <w:gridSpan w:val="2"/>
            <w:tcBorders>
              <w:top w:val="nil"/>
              <w:left w:val="nil"/>
              <w:bottom w:val="nil"/>
              <w:right w:val="nil"/>
            </w:tcBorders>
            <w:shd w:val="clear" w:color="auto" w:fill="auto"/>
            <w:noWrap/>
            <w:vAlign w:val="center"/>
            <w:hideMark/>
          </w:tcPr>
          <w:p w14:paraId="78291830" w14:textId="77777777" w:rsidR="004D1E0E" w:rsidDel="004D1E0E" w:rsidRDefault="004D1E0E">
            <w:pPr>
              <w:rPr>
                <w:ins w:id="2916" w:author="TF 112318" w:date="2018-11-23T14:19:00Z"/>
                <w:del w:id="2917" w:author="TF 112518" w:date="2018-11-26T22:49:00Z"/>
                <w:rFonts w:ascii="Calibri" w:hAnsi="Calibri"/>
                <w:color w:val="000000"/>
                <w:sz w:val="18"/>
                <w:szCs w:val="18"/>
              </w:rPr>
            </w:pPr>
            <w:ins w:id="2918" w:author="TF 112318" w:date="2018-11-23T14:19:00Z">
              <w:del w:id="2919" w:author="TF 112518" w:date="2018-11-26T22:49:00Z">
                <w:r w:rsidRPr="002A4574" w:rsidDel="004D1E0E">
                  <w:rPr>
                    <w:rFonts w:ascii="Calibri" w:hAnsi="Calibri"/>
                    <w:color w:val="000000"/>
                    <w:sz w:val="18"/>
                    <w:szCs w:val="18"/>
                  </w:rPr>
                  <w:delText>33.62</w:delText>
                </w:r>
              </w:del>
            </w:ins>
          </w:p>
        </w:tc>
        <w:tc>
          <w:tcPr>
            <w:tcW w:w="1420" w:type="dxa"/>
            <w:gridSpan w:val="2"/>
            <w:tcBorders>
              <w:top w:val="nil"/>
              <w:left w:val="nil"/>
              <w:bottom w:val="nil"/>
              <w:right w:val="nil"/>
            </w:tcBorders>
            <w:shd w:val="clear" w:color="auto" w:fill="auto"/>
            <w:noWrap/>
            <w:vAlign w:val="center"/>
            <w:hideMark/>
          </w:tcPr>
          <w:p w14:paraId="78291831" w14:textId="77777777" w:rsidR="004D1E0E" w:rsidDel="004D1E0E" w:rsidRDefault="004D1E0E">
            <w:pPr>
              <w:rPr>
                <w:ins w:id="2920" w:author="TF 112318" w:date="2018-11-23T14:19:00Z"/>
                <w:del w:id="2921" w:author="TF 112518" w:date="2018-11-26T22:49:00Z"/>
                <w:rFonts w:ascii="Calibri" w:hAnsi="Calibri"/>
                <w:color w:val="000000"/>
                <w:sz w:val="18"/>
                <w:szCs w:val="18"/>
              </w:rPr>
            </w:pPr>
            <w:ins w:id="2922" w:author="TF 112318" w:date="2018-11-23T14:19:00Z">
              <w:del w:id="2923" w:author="TF 112518" w:date="2018-11-26T22:49:00Z">
                <w:r w:rsidRPr="002A4574" w:rsidDel="004D1E0E">
                  <w:rPr>
                    <w:rFonts w:ascii="Calibri" w:hAnsi="Calibri"/>
                    <w:color w:val="000000"/>
                    <w:sz w:val="18"/>
                    <w:szCs w:val="18"/>
                  </w:rPr>
                  <w:delText>–114.72</w:delText>
                </w:r>
              </w:del>
            </w:ins>
          </w:p>
        </w:tc>
        <w:tc>
          <w:tcPr>
            <w:tcW w:w="1293" w:type="dxa"/>
            <w:tcBorders>
              <w:top w:val="nil"/>
              <w:left w:val="nil"/>
              <w:bottom w:val="nil"/>
              <w:right w:val="nil"/>
            </w:tcBorders>
            <w:shd w:val="clear" w:color="auto" w:fill="auto"/>
            <w:noWrap/>
            <w:vAlign w:val="center"/>
            <w:hideMark/>
          </w:tcPr>
          <w:p w14:paraId="78291832" w14:textId="77777777" w:rsidR="004D1E0E" w:rsidDel="004D1E0E" w:rsidRDefault="004D1E0E">
            <w:pPr>
              <w:rPr>
                <w:ins w:id="2924" w:author="TF 112318" w:date="2018-11-23T14:19:00Z"/>
                <w:del w:id="2925" w:author="TF 112518" w:date="2018-11-26T22:49:00Z"/>
                <w:rFonts w:ascii="Calibri" w:hAnsi="Calibri"/>
                <w:color w:val="000000"/>
                <w:sz w:val="18"/>
                <w:szCs w:val="18"/>
              </w:rPr>
            </w:pPr>
            <w:ins w:id="2926" w:author="TF 112318" w:date="2018-11-23T14:19:00Z">
              <w:del w:id="2927"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35" w14:textId="77777777" w:rsidTr="00636F83">
        <w:trPr>
          <w:trHeight w:val="240"/>
          <w:del w:id="2928" w:author="TF 112518" w:date="2018-11-26T22:49:00Z"/>
        </w:trPr>
        <w:tc>
          <w:tcPr>
            <w:tcW w:w="10921" w:type="dxa"/>
            <w:gridSpan w:val="11"/>
            <w:tcBorders>
              <w:top w:val="nil"/>
              <w:left w:val="nil"/>
              <w:bottom w:val="nil"/>
              <w:right w:val="nil"/>
            </w:tcBorders>
            <w:shd w:val="clear" w:color="auto" w:fill="auto"/>
            <w:noWrap/>
            <w:vAlign w:val="bottom"/>
            <w:hideMark/>
          </w:tcPr>
          <w:p w14:paraId="78291834" w14:textId="77777777" w:rsidR="004D1E0E" w:rsidRPr="002A4574" w:rsidDel="004D1E0E" w:rsidRDefault="004D1E0E" w:rsidP="00636F83">
            <w:pPr>
              <w:jc w:val="center"/>
              <w:rPr>
                <w:del w:id="2929" w:author="TF 112518" w:date="2018-11-26T22:49:00Z"/>
                <w:rFonts w:ascii="Calibri" w:hAnsi="Calibri"/>
                <w:color w:val="000000"/>
                <w:sz w:val="18"/>
                <w:szCs w:val="18"/>
              </w:rPr>
            </w:pPr>
            <w:del w:id="2930" w:author="TF 112518" w:date="2018-11-26T22:49:00Z">
              <w:r w:rsidRPr="002A4574" w:rsidDel="004D1E0E">
                <w:rPr>
                  <w:rFonts w:ascii="Calibri" w:hAnsi="Calibri"/>
                  <w:color w:val="000000"/>
                  <w:sz w:val="18"/>
                  <w:szCs w:val="18"/>
                </w:rPr>
                <w:delText>NORMATIVE APPENDIX X</w:delText>
              </w:r>
              <w:r w:rsidDel="004D1E0E">
                <w:rPr>
                  <w:rFonts w:ascii="Calibri" w:hAnsi="Calibri"/>
                  <w:color w:val="000000"/>
                  <w:sz w:val="18"/>
                  <w:szCs w:val="18"/>
                </w:rPr>
                <w:delText xml:space="preserve"> Cont</w:delText>
              </w:r>
              <w:r w:rsidRPr="002A4574" w:rsidDel="004D1E0E">
                <w:rPr>
                  <w:rFonts w:ascii="Calibri" w:hAnsi="Calibri"/>
                  <w:color w:val="000000"/>
                  <w:sz w:val="18"/>
                  <w:szCs w:val="18"/>
                </w:rPr>
                <w:delText>:</w:delText>
              </w:r>
            </w:del>
          </w:p>
        </w:tc>
      </w:tr>
      <w:tr w:rsidR="004D1E0E" w:rsidRPr="002A4574" w:rsidDel="004D1E0E" w14:paraId="78291837" w14:textId="77777777" w:rsidTr="00636F83">
        <w:trPr>
          <w:trHeight w:val="240"/>
          <w:del w:id="2931" w:author="TF 112518" w:date="2018-11-26T22:49:00Z"/>
        </w:trPr>
        <w:tc>
          <w:tcPr>
            <w:tcW w:w="10921" w:type="dxa"/>
            <w:gridSpan w:val="11"/>
            <w:tcBorders>
              <w:top w:val="nil"/>
              <w:left w:val="nil"/>
              <w:bottom w:val="nil"/>
              <w:right w:val="nil"/>
            </w:tcBorders>
            <w:shd w:val="clear" w:color="auto" w:fill="auto"/>
            <w:noWrap/>
            <w:vAlign w:val="bottom"/>
            <w:hideMark/>
          </w:tcPr>
          <w:p w14:paraId="78291836" w14:textId="77777777" w:rsidR="004D1E0E" w:rsidRPr="002A4574" w:rsidDel="004D1E0E" w:rsidRDefault="004D1E0E" w:rsidP="00636F83">
            <w:pPr>
              <w:jc w:val="center"/>
              <w:rPr>
                <w:del w:id="2932" w:author="TF 112518" w:date="2018-11-26T22:49:00Z"/>
                <w:rFonts w:ascii="Calibri" w:hAnsi="Calibri"/>
                <w:color w:val="000000"/>
                <w:sz w:val="18"/>
                <w:szCs w:val="18"/>
              </w:rPr>
            </w:pPr>
            <w:del w:id="2933" w:author="TF 112518" w:date="2018-11-26T22:49:00Z">
              <w:r w:rsidRPr="002A4574" w:rsidDel="004D1E0E">
                <w:rPr>
                  <w:rFonts w:ascii="Calibri" w:hAnsi="Calibri"/>
                  <w:color w:val="000000"/>
                  <w:sz w:val="18"/>
                  <w:szCs w:val="18"/>
                </w:rPr>
                <w:delText>INFILTRATION EFFECTIVENESS WEATHER AND SHIELDING FACTORS (WSF)</w:delText>
              </w:r>
            </w:del>
          </w:p>
        </w:tc>
      </w:tr>
      <w:tr w:rsidR="004D1E0E" w:rsidRPr="002A4574" w:rsidDel="004D1E0E" w14:paraId="78291839" w14:textId="77777777" w:rsidTr="00E84254">
        <w:trPr>
          <w:trHeight w:val="240"/>
          <w:del w:id="2934" w:author="TF 112518" w:date="2018-11-26T22:49:00Z"/>
        </w:trPr>
        <w:tc>
          <w:tcPr>
            <w:tcW w:w="10921" w:type="dxa"/>
            <w:gridSpan w:val="11"/>
            <w:tcBorders>
              <w:top w:val="nil"/>
              <w:left w:val="nil"/>
              <w:right w:val="nil"/>
            </w:tcBorders>
            <w:shd w:val="clear" w:color="auto" w:fill="auto"/>
            <w:noWrap/>
            <w:vAlign w:val="bottom"/>
            <w:hideMark/>
          </w:tcPr>
          <w:p w14:paraId="78291838" w14:textId="77777777" w:rsidR="004D1E0E" w:rsidRPr="002A4574" w:rsidDel="004D1E0E" w:rsidRDefault="004D1E0E" w:rsidP="00636F83">
            <w:pPr>
              <w:jc w:val="center"/>
              <w:rPr>
                <w:del w:id="2935" w:author="TF 112518" w:date="2018-11-26T22:49:00Z"/>
                <w:rFonts w:ascii="Calibri" w:hAnsi="Calibri"/>
                <w:color w:val="000000"/>
                <w:sz w:val="18"/>
                <w:szCs w:val="18"/>
              </w:rPr>
            </w:pPr>
            <w:del w:id="2936" w:author="TF 112518" w:date="2018-11-26T22:49:00Z">
              <w:r w:rsidRPr="002A4574" w:rsidDel="004D1E0E">
                <w:rPr>
                  <w:rFonts w:ascii="Calibri" w:hAnsi="Calibri"/>
                  <w:color w:val="000000"/>
                  <w:sz w:val="18"/>
                  <w:szCs w:val="18"/>
                </w:rPr>
                <w:delText>TABLE X1 U.S. Climates</w:delText>
              </w:r>
            </w:del>
          </w:p>
        </w:tc>
      </w:tr>
      <w:tr w:rsidR="004D1E0E" w:rsidRPr="002A4574" w:rsidDel="004D1E0E" w14:paraId="78291840" w14:textId="77777777" w:rsidTr="004E0C14">
        <w:trPr>
          <w:gridAfter w:val="1"/>
          <w:wAfter w:w="113" w:type="dxa"/>
          <w:trHeight w:val="240"/>
          <w:del w:id="2937" w:author="TF 112518" w:date="2018-11-26T22:49:00Z"/>
        </w:trPr>
        <w:tc>
          <w:tcPr>
            <w:tcW w:w="764" w:type="dxa"/>
            <w:tcBorders>
              <w:top w:val="nil"/>
              <w:left w:val="nil"/>
              <w:bottom w:val="single" w:sz="4" w:space="0" w:color="auto"/>
              <w:right w:val="nil"/>
            </w:tcBorders>
            <w:shd w:val="clear" w:color="auto" w:fill="auto"/>
            <w:noWrap/>
            <w:vAlign w:val="bottom"/>
            <w:hideMark/>
          </w:tcPr>
          <w:p w14:paraId="7829183A" w14:textId="77777777" w:rsidR="004D1E0E" w:rsidRPr="002A4574" w:rsidDel="004D1E0E" w:rsidRDefault="004D1E0E" w:rsidP="00E84254">
            <w:pPr>
              <w:rPr>
                <w:del w:id="2938" w:author="TF 112518" w:date="2018-11-26T22:49:00Z"/>
                <w:rFonts w:ascii="Calibri" w:hAnsi="Calibri"/>
                <w:color w:val="000000"/>
                <w:sz w:val="18"/>
                <w:szCs w:val="18"/>
              </w:rPr>
            </w:pPr>
            <w:del w:id="2939" w:author="TF 112518" w:date="2018-11-26T22:49:00Z">
              <w:r w:rsidRPr="002A4574" w:rsidDel="004D1E0E">
                <w:rPr>
                  <w:rFonts w:ascii="Calibri" w:hAnsi="Calibri"/>
                  <w:color w:val="000000"/>
                  <w:sz w:val="18"/>
                  <w:szCs w:val="18"/>
                </w:rPr>
                <w:delText>TMY3</w:delText>
              </w:r>
            </w:del>
          </w:p>
        </w:tc>
        <w:tc>
          <w:tcPr>
            <w:tcW w:w="747" w:type="dxa"/>
            <w:gridSpan w:val="2"/>
            <w:tcBorders>
              <w:top w:val="nil"/>
              <w:left w:val="nil"/>
              <w:bottom w:val="single" w:sz="4" w:space="0" w:color="auto"/>
              <w:right w:val="nil"/>
            </w:tcBorders>
            <w:shd w:val="clear" w:color="auto" w:fill="auto"/>
            <w:noWrap/>
            <w:vAlign w:val="bottom"/>
            <w:hideMark/>
          </w:tcPr>
          <w:p w14:paraId="7829183B" w14:textId="77777777" w:rsidR="004D1E0E" w:rsidRPr="002A4574" w:rsidDel="004D1E0E" w:rsidRDefault="004D1E0E" w:rsidP="00E84254">
            <w:pPr>
              <w:rPr>
                <w:del w:id="2940" w:author="TF 112518" w:date="2018-11-26T22:49:00Z"/>
                <w:rFonts w:ascii="Calibri" w:hAnsi="Calibri"/>
                <w:color w:val="000000"/>
                <w:sz w:val="18"/>
                <w:szCs w:val="18"/>
              </w:rPr>
            </w:pPr>
            <w:del w:id="2941" w:author="TF 112518" w:date="2018-11-26T22:49:00Z">
              <w:r w:rsidRPr="002A4574" w:rsidDel="004D1E0E">
                <w:rPr>
                  <w:rFonts w:ascii="Calibri" w:hAnsi="Calibri"/>
                  <w:color w:val="000000"/>
                  <w:sz w:val="18"/>
                  <w:szCs w:val="18"/>
                </w:rPr>
                <w:delText>wsf</w:delText>
              </w:r>
            </w:del>
          </w:p>
        </w:tc>
        <w:tc>
          <w:tcPr>
            <w:tcW w:w="5246" w:type="dxa"/>
            <w:gridSpan w:val="2"/>
            <w:tcBorders>
              <w:top w:val="nil"/>
              <w:left w:val="nil"/>
              <w:bottom w:val="single" w:sz="4" w:space="0" w:color="auto"/>
              <w:right w:val="nil"/>
            </w:tcBorders>
            <w:shd w:val="clear" w:color="auto" w:fill="auto"/>
            <w:noWrap/>
            <w:vAlign w:val="bottom"/>
            <w:hideMark/>
          </w:tcPr>
          <w:p w14:paraId="7829183C" w14:textId="77777777" w:rsidR="004D1E0E" w:rsidRPr="002A4574" w:rsidDel="004D1E0E" w:rsidRDefault="004D1E0E" w:rsidP="00E84254">
            <w:pPr>
              <w:rPr>
                <w:del w:id="2942" w:author="TF 112518" w:date="2018-11-26T22:49:00Z"/>
                <w:rFonts w:ascii="Calibri" w:hAnsi="Calibri"/>
                <w:color w:val="000000"/>
                <w:sz w:val="18"/>
                <w:szCs w:val="18"/>
              </w:rPr>
            </w:pPr>
            <w:del w:id="2943" w:author="TF 112518" w:date="2018-11-26T22:49:00Z">
              <w:r w:rsidRPr="002A4574" w:rsidDel="004D1E0E">
                <w:rPr>
                  <w:rFonts w:ascii="Calibri" w:hAnsi="Calibri"/>
                  <w:color w:val="000000"/>
                  <w:sz w:val="18"/>
                  <w:szCs w:val="18"/>
                </w:rPr>
                <w:delText>Weather Station</w:delText>
              </w:r>
            </w:del>
          </w:p>
        </w:tc>
        <w:tc>
          <w:tcPr>
            <w:tcW w:w="825" w:type="dxa"/>
            <w:tcBorders>
              <w:top w:val="nil"/>
              <w:left w:val="nil"/>
              <w:bottom w:val="single" w:sz="4" w:space="0" w:color="auto"/>
              <w:right w:val="nil"/>
            </w:tcBorders>
            <w:shd w:val="clear" w:color="auto" w:fill="auto"/>
            <w:noWrap/>
            <w:vAlign w:val="bottom"/>
            <w:hideMark/>
          </w:tcPr>
          <w:p w14:paraId="7829183D" w14:textId="77777777" w:rsidR="004D1E0E" w:rsidRPr="002A4574" w:rsidDel="004D1E0E" w:rsidRDefault="004D1E0E" w:rsidP="00E84254">
            <w:pPr>
              <w:rPr>
                <w:del w:id="2944" w:author="TF 112518" w:date="2018-11-26T22:49:00Z"/>
                <w:rFonts w:ascii="Calibri" w:hAnsi="Calibri"/>
                <w:color w:val="000000"/>
                <w:sz w:val="18"/>
                <w:szCs w:val="18"/>
              </w:rPr>
            </w:pPr>
            <w:del w:id="2945" w:author="TF 112518" w:date="2018-11-26T22:49:00Z">
              <w:r w:rsidRPr="002A4574" w:rsidDel="004D1E0E">
                <w:rPr>
                  <w:rFonts w:ascii="Calibri" w:hAnsi="Calibri"/>
                  <w:color w:val="000000"/>
                  <w:sz w:val="18"/>
                  <w:szCs w:val="18"/>
                </w:rPr>
                <w:delText>Latitude</w:delText>
              </w:r>
            </w:del>
          </w:p>
        </w:tc>
        <w:tc>
          <w:tcPr>
            <w:tcW w:w="1239" w:type="dxa"/>
            <w:gridSpan w:val="2"/>
            <w:tcBorders>
              <w:top w:val="nil"/>
              <w:left w:val="nil"/>
              <w:bottom w:val="single" w:sz="4" w:space="0" w:color="auto"/>
              <w:right w:val="nil"/>
            </w:tcBorders>
            <w:shd w:val="clear" w:color="auto" w:fill="auto"/>
            <w:noWrap/>
            <w:vAlign w:val="bottom"/>
            <w:hideMark/>
          </w:tcPr>
          <w:p w14:paraId="7829183E" w14:textId="77777777" w:rsidR="004D1E0E" w:rsidRPr="002A4574" w:rsidDel="004D1E0E" w:rsidRDefault="004D1E0E" w:rsidP="00E84254">
            <w:pPr>
              <w:rPr>
                <w:del w:id="2946" w:author="TF 112518" w:date="2018-11-26T22:49:00Z"/>
                <w:rFonts w:ascii="Calibri" w:hAnsi="Calibri"/>
                <w:color w:val="000000"/>
                <w:sz w:val="18"/>
                <w:szCs w:val="18"/>
              </w:rPr>
            </w:pPr>
            <w:del w:id="2947" w:author="TF 112518" w:date="2018-11-26T22:49:00Z">
              <w:r w:rsidRPr="002A4574" w:rsidDel="004D1E0E">
                <w:rPr>
                  <w:rFonts w:ascii="Calibri" w:hAnsi="Calibri"/>
                  <w:color w:val="000000"/>
                  <w:sz w:val="18"/>
                  <w:szCs w:val="18"/>
                </w:rPr>
                <w:delText>Longitude</w:delText>
              </w:r>
            </w:del>
          </w:p>
        </w:tc>
        <w:tc>
          <w:tcPr>
            <w:tcW w:w="2100" w:type="dxa"/>
            <w:gridSpan w:val="2"/>
            <w:tcBorders>
              <w:top w:val="nil"/>
              <w:left w:val="nil"/>
              <w:bottom w:val="single" w:sz="4" w:space="0" w:color="auto"/>
              <w:right w:val="nil"/>
            </w:tcBorders>
            <w:shd w:val="clear" w:color="auto" w:fill="auto"/>
            <w:noWrap/>
            <w:vAlign w:val="bottom"/>
            <w:hideMark/>
          </w:tcPr>
          <w:p w14:paraId="7829183F" w14:textId="77777777" w:rsidR="004D1E0E" w:rsidRPr="002A4574" w:rsidDel="004D1E0E" w:rsidRDefault="004D1E0E" w:rsidP="00E84254">
            <w:pPr>
              <w:rPr>
                <w:del w:id="2948" w:author="TF 112518" w:date="2018-11-26T22:49:00Z"/>
                <w:rFonts w:ascii="Calibri" w:hAnsi="Calibri"/>
                <w:color w:val="000000"/>
                <w:sz w:val="18"/>
                <w:szCs w:val="18"/>
              </w:rPr>
            </w:pPr>
            <w:del w:id="2949" w:author="TF 112518" w:date="2018-11-26T22:49:00Z">
              <w:r w:rsidRPr="002A4574" w:rsidDel="004D1E0E">
                <w:rPr>
                  <w:rFonts w:ascii="Calibri" w:hAnsi="Calibri"/>
                  <w:color w:val="000000"/>
                  <w:sz w:val="18"/>
                  <w:szCs w:val="18"/>
                </w:rPr>
                <w:delText>State</w:delText>
              </w:r>
            </w:del>
          </w:p>
        </w:tc>
      </w:tr>
      <w:tr w:rsidR="004D1E0E" w:rsidRPr="002A4574" w:rsidDel="004D1E0E" w14:paraId="78291847" w14:textId="77777777" w:rsidTr="004E0C14">
        <w:trPr>
          <w:gridAfter w:val="1"/>
          <w:wAfter w:w="113" w:type="dxa"/>
          <w:trHeight w:val="240"/>
          <w:del w:id="2950" w:author="TF 112518" w:date="2018-11-26T22:49:00Z"/>
        </w:trPr>
        <w:tc>
          <w:tcPr>
            <w:tcW w:w="764" w:type="dxa"/>
            <w:tcBorders>
              <w:top w:val="single" w:sz="4" w:space="0" w:color="auto"/>
              <w:left w:val="nil"/>
              <w:bottom w:val="nil"/>
              <w:right w:val="nil"/>
            </w:tcBorders>
            <w:shd w:val="clear" w:color="auto" w:fill="auto"/>
            <w:noWrap/>
            <w:vAlign w:val="bottom"/>
            <w:hideMark/>
          </w:tcPr>
          <w:p w14:paraId="78291841" w14:textId="77777777" w:rsidR="004D1E0E" w:rsidRPr="002A4574" w:rsidDel="004D1E0E" w:rsidRDefault="004D1E0E" w:rsidP="00636F83">
            <w:pPr>
              <w:jc w:val="right"/>
              <w:rPr>
                <w:del w:id="2951" w:author="TF 112518" w:date="2018-11-26T22:49:00Z"/>
                <w:rFonts w:ascii="Calibri" w:hAnsi="Calibri"/>
                <w:color w:val="000000"/>
                <w:sz w:val="18"/>
                <w:szCs w:val="18"/>
              </w:rPr>
            </w:pPr>
            <w:del w:id="2952" w:author="TF 112518" w:date="2018-11-26T22:49:00Z">
              <w:r w:rsidRPr="002A4574" w:rsidDel="004D1E0E">
                <w:rPr>
                  <w:rFonts w:ascii="Calibri" w:hAnsi="Calibri"/>
                  <w:color w:val="000000"/>
                  <w:sz w:val="18"/>
                  <w:szCs w:val="18"/>
                </w:rPr>
                <w:delText>725945</w:delText>
              </w:r>
            </w:del>
          </w:p>
        </w:tc>
        <w:tc>
          <w:tcPr>
            <w:tcW w:w="747" w:type="dxa"/>
            <w:gridSpan w:val="2"/>
            <w:tcBorders>
              <w:top w:val="single" w:sz="4" w:space="0" w:color="auto"/>
              <w:left w:val="nil"/>
              <w:bottom w:val="nil"/>
              <w:right w:val="nil"/>
            </w:tcBorders>
            <w:shd w:val="clear" w:color="auto" w:fill="auto"/>
            <w:noWrap/>
            <w:vAlign w:val="bottom"/>
            <w:hideMark/>
          </w:tcPr>
          <w:p w14:paraId="78291842" w14:textId="77777777" w:rsidR="004D1E0E" w:rsidRPr="002A4574" w:rsidDel="004D1E0E" w:rsidRDefault="004D1E0E" w:rsidP="00636F83">
            <w:pPr>
              <w:jc w:val="right"/>
              <w:rPr>
                <w:del w:id="2953" w:author="TF 112518" w:date="2018-11-26T22:49:00Z"/>
                <w:rFonts w:ascii="Calibri" w:hAnsi="Calibri"/>
                <w:color w:val="000000"/>
                <w:sz w:val="18"/>
                <w:szCs w:val="18"/>
              </w:rPr>
            </w:pPr>
            <w:del w:id="2954" w:author="TF 112518" w:date="2018-11-26T22:49:00Z">
              <w:r w:rsidRPr="002A4574" w:rsidDel="004D1E0E">
                <w:rPr>
                  <w:rFonts w:ascii="Calibri" w:hAnsi="Calibri"/>
                  <w:color w:val="000000"/>
                  <w:sz w:val="18"/>
                  <w:szCs w:val="18"/>
                </w:rPr>
                <w:delText>0.56</w:delText>
              </w:r>
            </w:del>
          </w:p>
        </w:tc>
        <w:tc>
          <w:tcPr>
            <w:tcW w:w="5246" w:type="dxa"/>
            <w:gridSpan w:val="2"/>
            <w:tcBorders>
              <w:top w:val="single" w:sz="4" w:space="0" w:color="auto"/>
              <w:left w:val="nil"/>
              <w:bottom w:val="nil"/>
              <w:right w:val="nil"/>
            </w:tcBorders>
            <w:shd w:val="clear" w:color="auto" w:fill="auto"/>
            <w:noWrap/>
            <w:vAlign w:val="bottom"/>
            <w:hideMark/>
          </w:tcPr>
          <w:p w14:paraId="78291843" w14:textId="77777777" w:rsidR="004D1E0E" w:rsidRPr="002A4574" w:rsidDel="004D1E0E" w:rsidRDefault="004D1E0E" w:rsidP="00636F83">
            <w:pPr>
              <w:rPr>
                <w:del w:id="2955" w:author="TF 112518" w:date="2018-11-26T22:49:00Z"/>
                <w:rFonts w:ascii="Calibri" w:hAnsi="Calibri"/>
                <w:color w:val="000000"/>
                <w:sz w:val="18"/>
                <w:szCs w:val="18"/>
              </w:rPr>
            </w:pPr>
            <w:del w:id="2956" w:author="TF 112518" w:date="2018-11-26T22:49:00Z">
              <w:r w:rsidRPr="002A4574" w:rsidDel="004D1E0E">
                <w:rPr>
                  <w:rFonts w:ascii="Calibri" w:hAnsi="Calibri"/>
                  <w:color w:val="000000"/>
                  <w:sz w:val="18"/>
                  <w:szCs w:val="18"/>
                </w:rPr>
                <w:delText>Arcata Airport 40.98 –124.10 California</w:delText>
              </w:r>
            </w:del>
          </w:p>
        </w:tc>
        <w:tc>
          <w:tcPr>
            <w:tcW w:w="825" w:type="dxa"/>
            <w:tcBorders>
              <w:top w:val="single" w:sz="4" w:space="0" w:color="auto"/>
              <w:left w:val="nil"/>
              <w:bottom w:val="nil"/>
              <w:right w:val="nil"/>
            </w:tcBorders>
            <w:shd w:val="clear" w:color="auto" w:fill="auto"/>
            <w:noWrap/>
            <w:vAlign w:val="bottom"/>
            <w:hideMark/>
          </w:tcPr>
          <w:p w14:paraId="78291844" w14:textId="77777777" w:rsidR="004D1E0E" w:rsidRPr="002A4574" w:rsidDel="004D1E0E" w:rsidRDefault="004D1E0E" w:rsidP="00636F83">
            <w:pPr>
              <w:jc w:val="right"/>
              <w:rPr>
                <w:del w:id="2957" w:author="TF 112518" w:date="2018-11-26T22:49:00Z"/>
                <w:rFonts w:ascii="Calibri" w:hAnsi="Calibri"/>
                <w:color w:val="000000"/>
                <w:sz w:val="18"/>
                <w:szCs w:val="18"/>
              </w:rPr>
            </w:pPr>
            <w:del w:id="2958" w:author="TF 112518" w:date="2018-11-26T22:49:00Z">
              <w:r w:rsidRPr="002A4574" w:rsidDel="004D1E0E">
                <w:rPr>
                  <w:rFonts w:ascii="Calibri" w:hAnsi="Calibri"/>
                  <w:color w:val="000000"/>
                  <w:sz w:val="18"/>
                  <w:szCs w:val="18"/>
                </w:rPr>
                <w:delText>40.98</w:delText>
              </w:r>
            </w:del>
          </w:p>
        </w:tc>
        <w:tc>
          <w:tcPr>
            <w:tcW w:w="1239" w:type="dxa"/>
            <w:gridSpan w:val="2"/>
            <w:tcBorders>
              <w:top w:val="single" w:sz="4" w:space="0" w:color="auto"/>
              <w:left w:val="nil"/>
              <w:bottom w:val="nil"/>
              <w:right w:val="nil"/>
            </w:tcBorders>
            <w:shd w:val="clear" w:color="auto" w:fill="auto"/>
            <w:noWrap/>
            <w:vAlign w:val="bottom"/>
            <w:hideMark/>
          </w:tcPr>
          <w:p w14:paraId="78291845" w14:textId="77777777" w:rsidR="004D1E0E" w:rsidRPr="002A4574" w:rsidDel="004D1E0E" w:rsidRDefault="004D1E0E" w:rsidP="00636F83">
            <w:pPr>
              <w:jc w:val="right"/>
              <w:rPr>
                <w:del w:id="2959" w:author="TF 112518" w:date="2018-11-26T22:49:00Z"/>
                <w:rFonts w:ascii="Calibri" w:hAnsi="Calibri"/>
                <w:color w:val="000000"/>
                <w:sz w:val="18"/>
                <w:szCs w:val="18"/>
              </w:rPr>
            </w:pPr>
            <w:del w:id="2960" w:author="TF 112518" w:date="2018-11-26T22:49:00Z">
              <w:r w:rsidRPr="002A4574" w:rsidDel="004D1E0E">
                <w:rPr>
                  <w:rFonts w:ascii="Calibri" w:hAnsi="Calibri"/>
                  <w:color w:val="000000"/>
                  <w:sz w:val="18"/>
                  <w:szCs w:val="18"/>
                </w:rPr>
                <w:delText>–124.10</w:delText>
              </w:r>
            </w:del>
          </w:p>
        </w:tc>
        <w:tc>
          <w:tcPr>
            <w:tcW w:w="2100" w:type="dxa"/>
            <w:gridSpan w:val="2"/>
            <w:tcBorders>
              <w:top w:val="single" w:sz="4" w:space="0" w:color="auto"/>
              <w:left w:val="nil"/>
              <w:bottom w:val="nil"/>
              <w:right w:val="nil"/>
            </w:tcBorders>
            <w:shd w:val="clear" w:color="auto" w:fill="auto"/>
            <w:noWrap/>
            <w:vAlign w:val="bottom"/>
            <w:hideMark/>
          </w:tcPr>
          <w:p w14:paraId="78291846" w14:textId="77777777" w:rsidR="004D1E0E" w:rsidRPr="002A4574" w:rsidDel="004D1E0E" w:rsidRDefault="004D1E0E" w:rsidP="00636F83">
            <w:pPr>
              <w:jc w:val="right"/>
              <w:rPr>
                <w:del w:id="2961" w:author="TF 112518" w:date="2018-11-26T22:49:00Z"/>
                <w:rFonts w:ascii="Calibri" w:hAnsi="Calibri"/>
                <w:color w:val="000000"/>
                <w:sz w:val="18"/>
                <w:szCs w:val="18"/>
              </w:rPr>
            </w:pPr>
            <w:del w:id="2962" w:author="TF 112518" w:date="2018-11-26T22:49:00Z">
              <w:r w:rsidRPr="002A4574" w:rsidDel="004D1E0E">
                <w:rPr>
                  <w:rFonts w:ascii="Calibri" w:hAnsi="Calibri"/>
                  <w:color w:val="000000"/>
                  <w:sz w:val="18"/>
                  <w:szCs w:val="18"/>
                </w:rPr>
                <w:delText>California</w:delText>
              </w:r>
            </w:del>
          </w:p>
        </w:tc>
      </w:tr>
      <w:tr w:rsidR="004D1E0E" w:rsidRPr="002A4574" w:rsidDel="004D1E0E" w14:paraId="7829184E" w14:textId="77777777" w:rsidTr="004E0C14">
        <w:trPr>
          <w:gridAfter w:val="1"/>
          <w:wAfter w:w="113" w:type="dxa"/>
          <w:trHeight w:val="240"/>
          <w:del w:id="2963" w:author="TF 112518" w:date="2018-11-26T22:49:00Z"/>
        </w:trPr>
        <w:tc>
          <w:tcPr>
            <w:tcW w:w="764" w:type="dxa"/>
            <w:tcBorders>
              <w:top w:val="nil"/>
              <w:left w:val="nil"/>
              <w:bottom w:val="nil"/>
              <w:right w:val="nil"/>
            </w:tcBorders>
            <w:shd w:val="clear" w:color="auto" w:fill="auto"/>
            <w:noWrap/>
            <w:vAlign w:val="bottom"/>
            <w:hideMark/>
          </w:tcPr>
          <w:p w14:paraId="78291848" w14:textId="77777777" w:rsidR="004D1E0E" w:rsidRPr="002A4574" w:rsidDel="004D1E0E" w:rsidRDefault="004D1E0E" w:rsidP="00636F83">
            <w:pPr>
              <w:jc w:val="right"/>
              <w:rPr>
                <w:del w:id="2964" w:author="TF 112518" w:date="2018-11-26T22:49:00Z"/>
                <w:rFonts w:ascii="Calibri" w:hAnsi="Calibri"/>
                <w:color w:val="000000"/>
                <w:sz w:val="18"/>
                <w:szCs w:val="18"/>
              </w:rPr>
            </w:pPr>
            <w:del w:id="2965" w:author="TF 112518" w:date="2018-11-26T22:49:00Z">
              <w:r w:rsidRPr="002A4574" w:rsidDel="004D1E0E">
                <w:rPr>
                  <w:rFonts w:ascii="Calibri" w:hAnsi="Calibri"/>
                  <w:color w:val="000000"/>
                  <w:sz w:val="18"/>
                  <w:szCs w:val="18"/>
                </w:rPr>
                <w:delText>725946</w:delText>
              </w:r>
            </w:del>
          </w:p>
        </w:tc>
        <w:tc>
          <w:tcPr>
            <w:tcW w:w="747" w:type="dxa"/>
            <w:gridSpan w:val="2"/>
            <w:tcBorders>
              <w:top w:val="nil"/>
              <w:left w:val="nil"/>
              <w:bottom w:val="nil"/>
              <w:right w:val="nil"/>
            </w:tcBorders>
            <w:shd w:val="clear" w:color="auto" w:fill="auto"/>
            <w:noWrap/>
            <w:vAlign w:val="bottom"/>
            <w:hideMark/>
          </w:tcPr>
          <w:p w14:paraId="78291849" w14:textId="77777777" w:rsidR="004D1E0E" w:rsidRPr="002A4574" w:rsidDel="004D1E0E" w:rsidRDefault="004D1E0E" w:rsidP="00636F83">
            <w:pPr>
              <w:jc w:val="right"/>
              <w:rPr>
                <w:del w:id="2966" w:author="TF 112518" w:date="2018-11-26T22:49:00Z"/>
                <w:rFonts w:ascii="Calibri" w:hAnsi="Calibri"/>
                <w:color w:val="000000"/>
                <w:sz w:val="18"/>
                <w:szCs w:val="18"/>
              </w:rPr>
            </w:pPr>
            <w:del w:id="2967" w:author="TF 112518" w:date="2018-11-26T22:49:00Z">
              <w:r w:rsidRPr="002A4574" w:rsidDel="004D1E0E">
                <w:rPr>
                  <w:rFonts w:ascii="Calibri" w:hAnsi="Calibri"/>
                  <w:color w:val="000000"/>
                  <w:sz w:val="18"/>
                  <w:szCs w:val="18"/>
                </w:rPr>
                <w:delText>0.6</w:delText>
              </w:r>
            </w:del>
          </w:p>
        </w:tc>
        <w:tc>
          <w:tcPr>
            <w:tcW w:w="5246" w:type="dxa"/>
            <w:gridSpan w:val="2"/>
            <w:tcBorders>
              <w:top w:val="nil"/>
              <w:left w:val="nil"/>
              <w:bottom w:val="nil"/>
              <w:right w:val="nil"/>
            </w:tcBorders>
            <w:shd w:val="clear" w:color="auto" w:fill="auto"/>
            <w:noWrap/>
            <w:vAlign w:val="bottom"/>
            <w:hideMark/>
          </w:tcPr>
          <w:p w14:paraId="7829184A" w14:textId="77777777" w:rsidR="004D1E0E" w:rsidRPr="002A4574" w:rsidDel="004D1E0E" w:rsidRDefault="004D1E0E" w:rsidP="00636F83">
            <w:pPr>
              <w:rPr>
                <w:del w:id="2968" w:author="TF 112518" w:date="2018-11-26T22:49:00Z"/>
                <w:rFonts w:ascii="Calibri" w:hAnsi="Calibri"/>
                <w:color w:val="000000"/>
                <w:sz w:val="18"/>
                <w:szCs w:val="18"/>
              </w:rPr>
            </w:pPr>
            <w:del w:id="2969" w:author="TF 112518" w:date="2018-11-26T22:49:00Z">
              <w:r w:rsidRPr="002A4574" w:rsidDel="004D1E0E">
                <w:rPr>
                  <w:rFonts w:ascii="Calibri" w:hAnsi="Calibri"/>
                  <w:color w:val="000000"/>
                  <w:sz w:val="18"/>
                  <w:szCs w:val="18"/>
                </w:rPr>
                <w:delText>Crescent City Faa Ai 41.78 –124.2</w:delText>
              </w:r>
            </w:del>
          </w:p>
        </w:tc>
        <w:tc>
          <w:tcPr>
            <w:tcW w:w="825" w:type="dxa"/>
            <w:tcBorders>
              <w:top w:val="nil"/>
              <w:left w:val="nil"/>
              <w:bottom w:val="nil"/>
              <w:right w:val="nil"/>
            </w:tcBorders>
            <w:shd w:val="clear" w:color="auto" w:fill="auto"/>
            <w:noWrap/>
            <w:vAlign w:val="bottom"/>
            <w:hideMark/>
          </w:tcPr>
          <w:p w14:paraId="7829184B" w14:textId="77777777" w:rsidR="004D1E0E" w:rsidRPr="002A4574" w:rsidDel="004D1E0E" w:rsidRDefault="004D1E0E" w:rsidP="00636F83">
            <w:pPr>
              <w:jc w:val="right"/>
              <w:rPr>
                <w:del w:id="2970" w:author="TF 112518" w:date="2018-11-26T22:49:00Z"/>
                <w:rFonts w:ascii="Calibri" w:hAnsi="Calibri"/>
                <w:color w:val="000000"/>
                <w:sz w:val="18"/>
                <w:szCs w:val="18"/>
              </w:rPr>
            </w:pPr>
            <w:del w:id="2971" w:author="TF 112518" w:date="2018-11-26T22:49:00Z">
              <w:r w:rsidRPr="002A4574" w:rsidDel="004D1E0E">
                <w:rPr>
                  <w:rFonts w:ascii="Calibri" w:hAnsi="Calibri"/>
                  <w:color w:val="000000"/>
                  <w:sz w:val="18"/>
                  <w:szCs w:val="18"/>
                </w:rPr>
                <w:delText>41.78</w:delText>
              </w:r>
            </w:del>
          </w:p>
        </w:tc>
        <w:tc>
          <w:tcPr>
            <w:tcW w:w="1239" w:type="dxa"/>
            <w:gridSpan w:val="2"/>
            <w:tcBorders>
              <w:top w:val="nil"/>
              <w:left w:val="nil"/>
              <w:bottom w:val="nil"/>
              <w:right w:val="nil"/>
            </w:tcBorders>
            <w:shd w:val="clear" w:color="auto" w:fill="auto"/>
            <w:noWrap/>
            <w:vAlign w:val="bottom"/>
            <w:hideMark/>
          </w:tcPr>
          <w:p w14:paraId="7829184C" w14:textId="77777777" w:rsidR="004D1E0E" w:rsidRPr="002A4574" w:rsidDel="004D1E0E" w:rsidRDefault="004D1E0E" w:rsidP="00636F83">
            <w:pPr>
              <w:jc w:val="right"/>
              <w:rPr>
                <w:del w:id="2972" w:author="TF 112518" w:date="2018-11-26T22:49:00Z"/>
                <w:rFonts w:ascii="Calibri" w:hAnsi="Calibri"/>
                <w:color w:val="000000"/>
                <w:sz w:val="18"/>
                <w:szCs w:val="18"/>
              </w:rPr>
            </w:pPr>
            <w:del w:id="2973" w:author="TF 112518" w:date="2018-11-26T22:49:00Z">
              <w:r w:rsidRPr="002A4574" w:rsidDel="004D1E0E">
                <w:rPr>
                  <w:rFonts w:ascii="Calibri" w:hAnsi="Calibri"/>
                  <w:color w:val="000000"/>
                  <w:sz w:val="18"/>
                  <w:szCs w:val="18"/>
                </w:rPr>
                <w:delText>–124.23</w:delText>
              </w:r>
            </w:del>
          </w:p>
        </w:tc>
        <w:tc>
          <w:tcPr>
            <w:tcW w:w="2100" w:type="dxa"/>
            <w:gridSpan w:val="2"/>
            <w:tcBorders>
              <w:top w:val="nil"/>
              <w:left w:val="nil"/>
              <w:bottom w:val="nil"/>
              <w:right w:val="nil"/>
            </w:tcBorders>
            <w:shd w:val="clear" w:color="auto" w:fill="auto"/>
            <w:noWrap/>
            <w:vAlign w:val="bottom"/>
            <w:hideMark/>
          </w:tcPr>
          <w:p w14:paraId="7829184D" w14:textId="77777777" w:rsidR="004D1E0E" w:rsidRPr="002A4574" w:rsidDel="004D1E0E" w:rsidRDefault="004D1E0E" w:rsidP="00636F83">
            <w:pPr>
              <w:jc w:val="right"/>
              <w:rPr>
                <w:del w:id="2974" w:author="TF 112518" w:date="2018-11-26T22:49:00Z"/>
                <w:rFonts w:ascii="Calibri" w:hAnsi="Calibri"/>
                <w:color w:val="000000"/>
                <w:sz w:val="18"/>
                <w:szCs w:val="18"/>
              </w:rPr>
            </w:pPr>
            <w:del w:id="2975" w:author="TF 112518" w:date="2018-11-26T22:49:00Z">
              <w:r w:rsidRPr="002A4574" w:rsidDel="004D1E0E">
                <w:rPr>
                  <w:rFonts w:ascii="Calibri" w:hAnsi="Calibri"/>
                  <w:color w:val="000000"/>
                  <w:sz w:val="18"/>
                  <w:szCs w:val="18"/>
                </w:rPr>
                <w:delText>California</w:delText>
              </w:r>
            </w:del>
          </w:p>
        </w:tc>
      </w:tr>
      <w:tr w:rsidR="004D1E0E" w:rsidRPr="002A4574" w:rsidDel="004D1E0E" w14:paraId="78291855" w14:textId="77777777" w:rsidTr="004E0C14">
        <w:trPr>
          <w:gridAfter w:val="1"/>
          <w:wAfter w:w="113" w:type="dxa"/>
          <w:trHeight w:val="240"/>
          <w:del w:id="2976" w:author="TF 112518" w:date="2018-11-26T22:49:00Z"/>
        </w:trPr>
        <w:tc>
          <w:tcPr>
            <w:tcW w:w="764" w:type="dxa"/>
            <w:tcBorders>
              <w:top w:val="nil"/>
              <w:left w:val="nil"/>
              <w:bottom w:val="nil"/>
              <w:right w:val="nil"/>
            </w:tcBorders>
            <w:shd w:val="clear" w:color="auto" w:fill="auto"/>
            <w:noWrap/>
            <w:vAlign w:val="bottom"/>
            <w:hideMark/>
          </w:tcPr>
          <w:p w14:paraId="7829184F" w14:textId="77777777" w:rsidR="004D1E0E" w:rsidRPr="002A4574" w:rsidDel="004D1E0E" w:rsidRDefault="004D1E0E" w:rsidP="00636F83">
            <w:pPr>
              <w:jc w:val="right"/>
              <w:rPr>
                <w:del w:id="2977" w:author="TF 112518" w:date="2018-11-26T22:49:00Z"/>
                <w:rFonts w:ascii="Calibri" w:hAnsi="Calibri"/>
                <w:color w:val="000000"/>
                <w:sz w:val="18"/>
                <w:szCs w:val="18"/>
              </w:rPr>
            </w:pPr>
            <w:del w:id="2978" w:author="TF 112518" w:date="2018-11-26T22:49:00Z">
              <w:r w:rsidRPr="002A4574" w:rsidDel="004D1E0E">
                <w:rPr>
                  <w:rFonts w:ascii="Calibri" w:hAnsi="Calibri"/>
                  <w:color w:val="000000"/>
                  <w:sz w:val="18"/>
                  <w:szCs w:val="18"/>
                </w:rPr>
                <w:delText>725955</w:delText>
              </w:r>
            </w:del>
          </w:p>
        </w:tc>
        <w:tc>
          <w:tcPr>
            <w:tcW w:w="747" w:type="dxa"/>
            <w:gridSpan w:val="2"/>
            <w:tcBorders>
              <w:top w:val="nil"/>
              <w:left w:val="nil"/>
              <w:bottom w:val="nil"/>
              <w:right w:val="nil"/>
            </w:tcBorders>
            <w:shd w:val="clear" w:color="auto" w:fill="auto"/>
            <w:noWrap/>
            <w:vAlign w:val="bottom"/>
            <w:hideMark/>
          </w:tcPr>
          <w:p w14:paraId="78291850" w14:textId="77777777" w:rsidR="004D1E0E" w:rsidRPr="002A4574" w:rsidDel="004D1E0E" w:rsidRDefault="004D1E0E" w:rsidP="00636F83">
            <w:pPr>
              <w:jc w:val="right"/>
              <w:rPr>
                <w:del w:id="2979" w:author="TF 112518" w:date="2018-11-26T22:49:00Z"/>
                <w:rFonts w:ascii="Calibri" w:hAnsi="Calibri"/>
                <w:color w:val="000000"/>
                <w:sz w:val="18"/>
                <w:szCs w:val="18"/>
              </w:rPr>
            </w:pPr>
            <w:del w:id="2980" w:author="TF 112518" w:date="2018-11-26T22:49:00Z">
              <w:r w:rsidRPr="002A4574" w:rsidDel="004D1E0E">
                <w:rPr>
                  <w:rFonts w:ascii="Calibri" w:hAnsi="Calibri"/>
                  <w:color w:val="000000"/>
                  <w:sz w:val="18"/>
                  <w:szCs w:val="18"/>
                </w:rPr>
                <w:delText>0.55</w:delText>
              </w:r>
            </w:del>
          </w:p>
        </w:tc>
        <w:tc>
          <w:tcPr>
            <w:tcW w:w="5246" w:type="dxa"/>
            <w:gridSpan w:val="2"/>
            <w:tcBorders>
              <w:top w:val="nil"/>
              <w:left w:val="nil"/>
              <w:bottom w:val="nil"/>
              <w:right w:val="nil"/>
            </w:tcBorders>
            <w:shd w:val="clear" w:color="auto" w:fill="auto"/>
            <w:noWrap/>
            <w:vAlign w:val="bottom"/>
            <w:hideMark/>
          </w:tcPr>
          <w:p w14:paraId="78291851" w14:textId="77777777" w:rsidR="004D1E0E" w:rsidRPr="002A4574" w:rsidDel="004D1E0E" w:rsidRDefault="004D1E0E" w:rsidP="00636F83">
            <w:pPr>
              <w:rPr>
                <w:del w:id="2981" w:author="TF 112518" w:date="2018-11-26T22:49:00Z"/>
                <w:rFonts w:ascii="Calibri" w:hAnsi="Calibri"/>
                <w:color w:val="000000"/>
                <w:sz w:val="18"/>
                <w:szCs w:val="18"/>
              </w:rPr>
            </w:pPr>
            <w:del w:id="2982" w:author="TF 112518" w:date="2018-11-26T22:49:00Z">
              <w:r w:rsidRPr="002A4574" w:rsidDel="004D1E0E">
                <w:rPr>
                  <w:rFonts w:ascii="Calibri" w:hAnsi="Calibri"/>
                  <w:color w:val="000000"/>
                  <w:sz w:val="18"/>
                  <w:szCs w:val="18"/>
                </w:rPr>
                <w:delText>Montague Siskiyou County AP 41.78 –122.47 California</w:delText>
              </w:r>
            </w:del>
          </w:p>
        </w:tc>
        <w:tc>
          <w:tcPr>
            <w:tcW w:w="825" w:type="dxa"/>
            <w:tcBorders>
              <w:top w:val="nil"/>
              <w:left w:val="nil"/>
              <w:bottom w:val="nil"/>
              <w:right w:val="nil"/>
            </w:tcBorders>
            <w:shd w:val="clear" w:color="auto" w:fill="auto"/>
            <w:noWrap/>
            <w:vAlign w:val="bottom"/>
            <w:hideMark/>
          </w:tcPr>
          <w:p w14:paraId="78291852" w14:textId="77777777" w:rsidR="004D1E0E" w:rsidRPr="002A4574" w:rsidDel="004D1E0E" w:rsidRDefault="004D1E0E" w:rsidP="00636F83">
            <w:pPr>
              <w:jc w:val="right"/>
              <w:rPr>
                <w:del w:id="2983" w:author="TF 112518" w:date="2018-11-26T22:49:00Z"/>
                <w:rFonts w:ascii="Calibri" w:hAnsi="Calibri"/>
                <w:color w:val="000000"/>
                <w:sz w:val="18"/>
                <w:szCs w:val="18"/>
              </w:rPr>
            </w:pPr>
            <w:del w:id="2984" w:author="TF 112518" w:date="2018-11-26T22:49:00Z">
              <w:r w:rsidRPr="002A4574" w:rsidDel="004D1E0E">
                <w:rPr>
                  <w:rFonts w:ascii="Calibri" w:hAnsi="Calibri"/>
                  <w:color w:val="000000"/>
                  <w:sz w:val="18"/>
                  <w:szCs w:val="18"/>
                </w:rPr>
                <w:delText>41.78</w:delText>
              </w:r>
            </w:del>
          </w:p>
        </w:tc>
        <w:tc>
          <w:tcPr>
            <w:tcW w:w="1239" w:type="dxa"/>
            <w:gridSpan w:val="2"/>
            <w:tcBorders>
              <w:top w:val="nil"/>
              <w:left w:val="nil"/>
              <w:bottom w:val="nil"/>
              <w:right w:val="nil"/>
            </w:tcBorders>
            <w:shd w:val="clear" w:color="auto" w:fill="auto"/>
            <w:noWrap/>
            <w:vAlign w:val="bottom"/>
            <w:hideMark/>
          </w:tcPr>
          <w:p w14:paraId="78291853" w14:textId="77777777" w:rsidR="004D1E0E" w:rsidRPr="002A4574" w:rsidDel="004D1E0E" w:rsidRDefault="004D1E0E" w:rsidP="00636F83">
            <w:pPr>
              <w:jc w:val="right"/>
              <w:rPr>
                <w:del w:id="2985" w:author="TF 112518" w:date="2018-11-26T22:49:00Z"/>
                <w:rFonts w:ascii="Calibri" w:hAnsi="Calibri"/>
                <w:color w:val="000000"/>
                <w:sz w:val="18"/>
                <w:szCs w:val="18"/>
              </w:rPr>
            </w:pPr>
            <w:del w:id="2986" w:author="TF 112518" w:date="2018-11-26T22:49:00Z">
              <w:r w:rsidRPr="002A4574" w:rsidDel="004D1E0E">
                <w:rPr>
                  <w:rFonts w:ascii="Calibri" w:hAnsi="Calibri"/>
                  <w:color w:val="000000"/>
                  <w:sz w:val="18"/>
                  <w:szCs w:val="18"/>
                </w:rPr>
                <w:delText>–122.47</w:delText>
              </w:r>
            </w:del>
          </w:p>
        </w:tc>
        <w:tc>
          <w:tcPr>
            <w:tcW w:w="2100" w:type="dxa"/>
            <w:gridSpan w:val="2"/>
            <w:tcBorders>
              <w:top w:val="nil"/>
              <w:left w:val="nil"/>
              <w:bottom w:val="nil"/>
              <w:right w:val="nil"/>
            </w:tcBorders>
            <w:shd w:val="clear" w:color="auto" w:fill="auto"/>
            <w:noWrap/>
            <w:vAlign w:val="bottom"/>
            <w:hideMark/>
          </w:tcPr>
          <w:p w14:paraId="78291854" w14:textId="77777777" w:rsidR="004D1E0E" w:rsidRPr="002A4574" w:rsidDel="004D1E0E" w:rsidRDefault="004D1E0E" w:rsidP="00636F83">
            <w:pPr>
              <w:jc w:val="right"/>
              <w:rPr>
                <w:del w:id="2987" w:author="TF 112518" w:date="2018-11-26T22:49:00Z"/>
                <w:rFonts w:ascii="Calibri" w:hAnsi="Calibri"/>
                <w:color w:val="000000"/>
                <w:sz w:val="18"/>
                <w:szCs w:val="18"/>
              </w:rPr>
            </w:pPr>
            <w:del w:id="2988" w:author="TF 112518" w:date="2018-11-26T22:49:00Z">
              <w:r w:rsidRPr="002A4574" w:rsidDel="004D1E0E">
                <w:rPr>
                  <w:rFonts w:ascii="Calibri" w:hAnsi="Calibri"/>
                  <w:color w:val="000000"/>
                  <w:sz w:val="18"/>
                  <w:szCs w:val="18"/>
                </w:rPr>
                <w:delText>California</w:delText>
              </w:r>
            </w:del>
          </w:p>
        </w:tc>
      </w:tr>
      <w:tr w:rsidR="004D1E0E" w:rsidRPr="002A4574" w:rsidDel="004D1E0E" w14:paraId="7829185C" w14:textId="77777777" w:rsidTr="004E0C14">
        <w:trPr>
          <w:gridAfter w:val="1"/>
          <w:wAfter w:w="113" w:type="dxa"/>
          <w:trHeight w:val="240"/>
          <w:del w:id="2989" w:author="TF 112518" w:date="2018-11-26T22:49:00Z"/>
        </w:trPr>
        <w:tc>
          <w:tcPr>
            <w:tcW w:w="764" w:type="dxa"/>
            <w:tcBorders>
              <w:top w:val="nil"/>
              <w:left w:val="nil"/>
              <w:bottom w:val="nil"/>
              <w:right w:val="nil"/>
            </w:tcBorders>
            <w:shd w:val="clear" w:color="auto" w:fill="auto"/>
            <w:noWrap/>
            <w:vAlign w:val="bottom"/>
            <w:hideMark/>
          </w:tcPr>
          <w:p w14:paraId="78291856" w14:textId="77777777" w:rsidR="004D1E0E" w:rsidRPr="002A4574" w:rsidDel="004D1E0E" w:rsidRDefault="004D1E0E" w:rsidP="00636F83">
            <w:pPr>
              <w:jc w:val="right"/>
              <w:rPr>
                <w:del w:id="2990" w:author="TF 112518" w:date="2018-11-26T22:49:00Z"/>
                <w:rFonts w:ascii="Calibri" w:hAnsi="Calibri"/>
                <w:color w:val="000000"/>
                <w:sz w:val="18"/>
                <w:szCs w:val="18"/>
              </w:rPr>
            </w:pPr>
            <w:del w:id="2991" w:author="TF 112518" w:date="2018-11-26T22:49:00Z">
              <w:r w:rsidRPr="002A4574" w:rsidDel="004D1E0E">
                <w:rPr>
                  <w:rFonts w:ascii="Calibri" w:hAnsi="Calibri"/>
                  <w:color w:val="000000"/>
                  <w:sz w:val="18"/>
                  <w:szCs w:val="18"/>
                </w:rPr>
                <w:delText>725958</w:delText>
              </w:r>
            </w:del>
          </w:p>
        </w:tc>
        <w:tc>
          <w:tcPr>
            <w:tcW w:w="747" w:type="dxa"/>
            <w:gridSpan w:val="2"/>
            <w:tcBorders>
              <w:top w:val="nil"/>
              <w:left w:val="nil"/>
              <w:bottom w:val="nil"/>
              <w:right w:val="nil"/>
            </w:tcBorders>
            <w:shd w:val="clear" w:color="auto" w:fill="auto"/>
            <w:noWrap/>
            <w:vAlign w:val="bottom"/>
            <w:hideMark/>
          </w:tcPr>
          <w:p w14:paraId="78291857" w14:textId="77777777" w:rsidR="004D1E0E" w:rsidRPr="002A4574" w:rsidDel="004D1E0E" w:rsidRDefault="004D1E0E" w:rsidP="00636F83">
            <w:pPr>
              <w:jc w:val="right"/>
              <w:rPr>
                <w:del w:id="2992" w:author="TF 112518" w:date="2018-11-26T22:49:00Z"/>
                <w:rFonts w:ascii="Calibri" w:hAnsi="Calibri"/>
                <w:color w:val="000000"/>
                <w:sz w:val="18"/>
                <w:szCs w:val="18"/>
              </w:rPr>
            </w:pPr>
            <w:del w:id="2993" w:author="TF 112518" w:date="2018-11-26T22:49:00Z">
              <w:r w:rsidRPr="002A4574" w:rsidDel="004D1E0E">
                <w:rPr>
                  <w:rFonts w:ascii="Calibri" w:hAnsi="Calibri"/>
                  <w:color w:val="000000"/>
                  <w:sz w:val="18"/>
                  <w:szCs w:val="18"/>
                </w:rPr>
                <w:delText>0.59</w:delText>
              </w:r>
            </w:del>
          </w:p>
        </w:tc>
        <w:tc>
          <w:tcPr>
            <w:tcW w:w="5246" w:type="dxa"/>
            <w:gridSpan w:val="2"/>
            <w:tcBorders>
              <w:top w:val="nil"/>
              <w:left w:val="nil"/>
              <w:bottom w:val="nil"/>
              <w:right w:val="nil"/>
            </w:tcBorders>
            <w:shd w:val="clear" w:color="auto" w:fill="auto"/>
            <w:noWrap/>
            <w:vAlign w:val="bottom"/>
            <w:hideMark/>
          </w:tcPr>
          <w:p w14:paraId="78291858" w14:textId="77777777" w:rsidR="004D1E0E" w:rsidRPr="002A4574" w:rsidDel="004D1E0E" w:rsidRDefault="004D1E0E" w:rsidP="00636F83">
            <w:pPr>
              <w:rPr>
                <w:del w:id="2994" w:author="TF 112518" w:date="2018-11-26T22:49:00Z"/>
                <w:rFonts w:ascii="Calibri" w:hAnsi="Calibri"/>
                <w:color w:val="000000"/>
                <w:sz w:val="18"/>
                <w:szCs w:val="18"/>
              </w:rPr>
            </w:pPr>
            <w:del w:id="2995" w:author="TF 112518" w:date="2018-11-26T22:49:00Z">
              <w:r w:rsidRPr="002A4574" w:rsidDel="004D1E0E">
                <w:rPr>
                  <w:rFonts w:ascii="Calibri" w:hAnsi="Calibri"/>
                  <w:color w:val="000000"/>
                  <w:sz w:val="18"/>
                  <w:szCs w:val="18"/>
                </w:rPr>
                <w:delText>Alturas 41.50 –120.5</w:delText>
              </w:r>
            </w:del>
          </w:p>
        </w:tc>
        <w:tc>
          <w:tcPr>
            <w:tcW w:w="825" w:type="dxa"/>
            <w:tcBorders>
              <w:top w:val="nil"/>
              <w:left w:val="nil"/>
              <w:bottom w:val="nil"/>
              <w:right w:val="nil"/>
            </w:tcBorders>
            <w:shd w:val="clear" w:color="auto" w:fill="auto"/>
            <w:noWrap/>
            <w:vAlign w:val="bottom"/>
            <w:hideMark/>
          </w:tcPr>
          <w:p w14:paraId="78291859" w14:textId="77777777" w:rsidR="004D1E0E" w:rsidRPr="002A4574" w:rsidDel="004D1E0E" w:rsidRDefault="004D1E0E" w:rsidP="00636F83">
            <w:pPr>
              <w:jc w:val="right"/>
              <w:rPr>
                <w:del w:id="2996" w:author="TF 112518" w:date="2018-11-26T22:49:00Z"/>
                <w:rFonts w:ascii="Calibri" w:hAnsi="Calibri"/>
                <w:color w:val="000000"/>
                <w:sz w:val="18"/>
                <w:szCs w:val="18"/>
              </w:rPr>
            </w:pPr>
            <w:del w:id="2997" w:author="TF 112518" w:date="2018-11-26T22:49:00Z">
              <w:r w:rsidRPr="002A4574" w:rsidDel="004D1E0E">
                <w:rPr>
                  <w:rFonts w:ascii="Calibri" w:hAnsi="Calibri"/>
                  <w:color w:val="000000"/>
                  <w:sz w:val="18"/>
                  <w:szCs w:val="18"/>
                </w:rPr>
                <w:delText>41.5</w:delText>
              </w:r>
            </w:del>
          </w:p>
        </w:tc>
        <w:tc>
          <w:tcPr>
            <w:tcW w:w="1239" w:type="dxa"/>
            <w:gridSpan w:val="2"/>
            <w:tcBorders>
              <w:top w:val="nil"/>
              <w:left w:val="nil"/>
              <w:bottom w:val="nil"/>
              <w:right w:val="nil"/>
            </w:tcBorders>
            <w:shd w:val="clear" w:color="auto" w:fill="auto"/>
            <w:noWrap/>
            <w:vAlign w:val="bottom"/>
            <w:hideMark/>
          </w:tcPr>
          <w:p w14:paraId="7829185A" w14:textId="77777777" w:rsidR="004D1E0E" w:rsidRPr="002A4574" w:rsidDel="004D1E0E" w:rsidRDefault="004D1E0E" w:rsidP="00636F83">
            <w:pPr>
              <w:jc w:val="right"/>
              <w:rPr>
                <w:del w:id="2998" w:author="TF 112518" w:date="2018-11-26T22:49:00Z"/>
                <w:rFonts w:ascii="Calibri" w:hAnsi="Calibri"/>
                <w:color w:val="000000"/>
                <w:sz w:val="18"/>
                <w:szCs w:val="18"/>
              </w:rPr>
            </w:pPr>
            <w:del w:id="2999" w:author="TF 112518" w:date="2018-11-26T22:49:00Z">
              <w:r w:rsidRPr="002A4574" w:rsidDel="004D1E0E">
                <w:rPr>
                  <w:rFonts w:ascii="Calibri" w:hAnsi="Calibri"/>
                  <w:color w:val="000000"/>
                  <w:sz w:val="18"/>
                  <w:szCs w:val="18"/>
                </w:rPr>
                <w:delText>–120.53</w:delText>
              </w:r>
            </w:del>
          </w:p>
        </w:tc>
        <w:tc>
          <w:tcPr>
            <w:tcW w:w="2100" w:type="dxa"/>
            <w:gridSpan w:val="2"/>
            <w:tcBorders>
              <w:top w:val="nil"/>
              <w:left w:val="nil"/>
              <w:bottom w:val="nil"/>
              <w:right w:val="nil"/>
            </w:tcBorders>
            <w:shd w:val="clear" w:color="auto" w:fill="auto"/>
            <w:noWrap/>
            <w:vAlign w:val="bottom"/>
            <w:hideMark/>
          </w:tcPr>
          <w:p w14:paraId="7829185B" w14:textId="77777777" w:rsidR="004D1E0E" w:rsidRPr="002A4574" w:rsidDel="004D1E0E" w:rsidRDefault="004D1E0E" w:rsidP="00636F83">
            <w:pPr>
              <w:jc w:val="right"/>
              <w:rPr>
                <w:del w:id="3000" w:author="TF 112518" w:date="2018-11-26T22:49:00Z"/>
                <w:rFonts w:ascii="Calibri" w:hAnsi="Calibri"/>
                <w:color w:val="000000"/>
                <w:sz w:val="18"/>
                <w:szCs w:val="18"/>
              </w:rPr>
            </w:pPr>
            <w:del w:id="3001" w:author="TF 112518" w:date="2018-11-26T22:49:00Z">
              <w:r w:rsidRPr="002A4574" w:rsidDel="004D1E0E">
                <w:rPr>
                  <w:rFonts w:ascii="Calibri" w:hAnsi="Calibri"/>
                  <w:color w:val="000000"/>
                  <w:sz w:val="18"/>
                  <w:szCs w:val="18"/>
                </w:rPr>
                <w:delText>California</w:delText>
              </w:r>
            </w:del>
          </w:p>
        </w:tc>
      </w:tr>
      <w:tr w:rsidR="004D1E0E" w:rsidRPr="002A4574" w:rsidDel="004D1E0E" w14:paraId="78291863" w14:textId="77777777" w:rsidTr="004E0C14">
        <w:trPr>
          <w:gridAfter w:val="1"/>
          <w:wAfter w:w="113" w:type="dxa"/>
          <w:trHeight w:val="240"/>
          <w:del w:id="3002" w:author="TF 112518" w:date="2018-11-26T22:49:00Z"/>
        </w:trPr>
        <w:tc>
          <w:tcPr>
            <w:tcW w:w="764" w:type="dxa"/>
            <w:tcBorders>
              <w:top w:val="nil"/>
              <w:left w:val="nil"/>
              <w:bottom w:val="nil"/>
              <w:right w:val="nil"/>
            </w:tcBorders>
            <w:shd w:val="clear" w:color="auto" w:fill="auto"/>
            <w:noWrap/>
            <w:vAlign w:val="bottom"/>
            <w:hideMark/>
          </w:tcPr>
          <w:p w14:paraId="7829185D" w14:textId="77777777" w:rsidR="004D1E0E" w:rsidRPr="002A4574" w:rsidDel="004D1E0E" w:rsidRDefault="004D1E0E" w:rsidP="00636F83">
            <w:pPr>
              <w:jc w:val="right"/>
              <w:rPr>
                <w:del w:id="3003" w:author="TF 112518" w:date="2018-11-26T22:49:00Z"/>
                <w:rFonts w:ascii="Calibri" w:hAnsi="Calibri"/>
                <w:color w:val="000000"/>
                <w:sz w:val="18"/>
                <w:szCs w:val="18"/>
              </w:rPr>
            </w:pPr>
            <w:del w:id="3004" w:author="TF 112518" w:date="2018-11-26T22:49:00Z">
              <w:r w:rsidRPr="002A4574" w:rsidDel="004D1E0E">
                <w:rPr>
                  <w:rFonts w:ascii="Calibri" w:hAnsi="Calibri"/>
                  <w:color w:val="000000"/>
                  <w:sz w:val="18"/>
                  <w:szCs w:val="18"/>
                </w:rPr>
                <w:delText>745090</w:delText>
              </w:r>
            </w:del>
          </w:p>
        </w:tc>
        <w:tc>
          <w:tcPr>
            <w:tcW w:w="747" w:type="dxa"/>
            <w:gridSpan w:val="2"/>
            <w:tcBorders>
              <w:top w:val="nil"/>
              <w:left w:val="nil"/>
              <w:bottom w:val="nil"/>
              <w:right w:val="nil"/>
            </w:tcBorders>
            <w:shd w:val="clear" w:color="auto" w:fill="auto"/>
            <w:noWrap/>
            <w:vAlign w:val="bottom"/>
            <w:hideMark/>
          </w:tcPr>
          <w:p w14:paraId="7829185E" w14:textId="77777777" w:rsidR="004D1E0E" w:rsidRPr="002A4574" w:rsidDel="004D1E0E" w:rsidRDefault="004D1E0E" w:rsidP="00636F83">
            <w:pPr>
              <w:jc w:val="right"/>
              <w:rPr>
                <w:del w:id="3005" w:author="TF 112518" w:date="2018-11-26T22:49:00Z"/>
                <w:rFonts w:ascii="Calibri" w:hAnsi="Calibri"/>
                <w:color w:val="000000"/>
                <w:sz w:val="18"/>
                <w:szCs w:val="18"/>
              </w:rPr>
            </w:pPr>
            <w:del w:id="3006" w:author="TF 112518" w:date="2018-11-26T22:49:00Z">
              <w:r w:rsidRPr="002A4574" w:rsidDel="004D1E0E">
                <w:rPr>
                  <w:rFonts w:ascii="Calibri" w:hAnsi="Calibri"/>
                  <w:color w:val="000000"/>
                  <w:sz w:val="18"/>
                  <w:szCs w:val="18"/>
                </w:rPr>
                <w:delText>0.45</w:delText>
              </w:r>
            </w:del>
          </w:p>
        </w:tc>
        <w:tc>
          <w:tcPr>
            <w:tcW w:w="5246" w:type="dxa"/>
            <w:gridSpan w:val="2"/>
            <w:tcBorders>
              <w:top w:val="nil"/>
              <w:left w:val="nil"/>
              <w:bottom w:val="nil"/>
              <w:right w:val="nil"/>
            </w:tcBorders>
            <w:shd w:val="clear" w:color="auto" w:fill="auto"/>
            <w:noWrap/>
            <w:vAlign w:val="bottom"/>
            <w:hideMark/>
          </w:tcPr>
          <w:p w14:paraId="7829185F" w14:textId="77777777" w:rsidR="004D1E0E" w:rsidRPr="002A4574" w:rsidDel="004D1E0E" w:rsidRDefault="004D1E0E" w:rsidP="00636F83">
            <w:pPr>
              <w:rPr>
                <w:del w:id="3007" w:author="TF 112518" w:date="2018-11-26T22:49:00Z"/>
                <w:rFonts w:ascii="Calibri" w:hAnsi="Calibri"/>
                <w:color w:val="000000"/>
                <w:sz w:val="18"/>
                <w:szCs w:val="18"/>
              </w:rPr>
            </w:pPr>
            <w:del w:id="3008" w:author="TF 112518" w:date="2018-11-26T22:49:00Z">
              <w:r w:rsidRPr="002A4574" w:rsidDel="004D1E0E">
                <w:rPr>
                  <w:rFonts w:ascii="Calibri" w:hAnsi="Calibri"/>
                  <w:color w:val="000000"/>
                  <w:sz w:val="18"/>
                  <w:szCs w:val="18"/>
                </w:rPr>
                <w:delText xml:space="preserve">Mountain View Moffett Fld NAS </w:delText>
              </w:r>
            </w:del>
          </w:p>
        </w:tc>
        <w:tc>
          <w:tcPr>
            <w:tcW w:w="825" w:type="dxa"/>
            <w:tcBorders>
              <w:top w:val="nil"/>
              <w:left w:val="nil"/>
              <w:bottom w:val="nil"/>
              <w:right w:val="nil"/>
            </w:tcBorders>
            <w:shd w:val="clear" w:color="auto" w:fill="auto"/>
            <w:noWrap/>
            <w:vAlign w:val="bottom"/>
            <w:hideMark/>
          </w:tcPr>
          <w:p w14:paraId="78291860" w14:textId="77777777" w:rsidR="004D1E0E" w:rsidRPr="002A4574" w:rsidDel="004D1E0E" w:rsidRDefault="004D1E0E" w:rsidP="00636F83">
            <w:pPr>
              <w:jc w:val="right"/>
              <w:rPr>
                <w:del w:id="3009" w:author="TF 112518" w:date="2018-11-26T22:49:00Z"/>
                <w:rFonts w:ascii="Calibri" w:hAnsi="Calibri"/>
                <w:color w:val="000000"/>
                <w:sz w:val="18"/>
                <w:szCs w:val="18"/>
              </w:rPr>
            </w:pPr>
            <w:del w:id="3010" w:author="TF 112518" w:date="2018-11-26T22:49:00Z">
              <w:r w:rsidRPr="002A4574" w:rsidDel="004D1E0E">
                <w:rPr>
                  <w:rFonts w:ascii="Calibri" w:hAnsi="Calibri"/>
                  <w:color w:val="000000"/>
                  <w:sz w:val="18"/>
                  <w:szCs w:val="18"/>
                </w:rPr>
                <w:delText>37.4</w:delText>
              </w:r>
            </w:del>
          </w:p>
        </w:tc>
        <w:tc>
          <w:tcPr>
            <w:tcW w:w="1239" w:type="dxa"/>
            <w:gridSpan w:val="2"/>
            <w:tcBorders>
              <w:top w:val="nil"/>
              <w:left w:val="nil"/>
              <w:bottom w:val="nil"/>
              <w:right w:val="nil"/>
            </w:tcBorders>
            <w:shd w:val="clear" w:color="auto" w:fill="auto"/>
            <w:noWrap/>
            <w:vAlign w:val="bottom"/>
            <w:hideMark/>
          </w:tcPr>
          <w:p w14:paraId="78291861" w14:textId="77777777" w:rsidR="004D1E0E" w:rsidRPr="002A4574" w:rsidDel="004D1E0E" w:rsidRDefault="004D1E0E" w:rsidP="00636F83">
            <w:pPr>
              <w:jc w:val="right"/>
              <w:rPr>
                <w:del w:id="3011" w:author="TF 112518" w:date="2018-11-26T22:49:00Z"/>
                <w:rFonts w:ascii="Calibri" w:hAnsi="Calibri"/>
                <w:color w:val="000000"/>
                <w:sz w:val="18"/>
                <w:szCs w:val="18"/>
              </w:rPr>
            </w:pPr>
            <w:del w:id="3012" w:author="TF 112518" w:date="2018-11-26T22:49:00Z">
              <w:r w:rsidRPr="002A4574" w:rsidDel="004D1E0E">
                <w:rPr>
                  <w:rFonts w:ascii="Calibri" w:hAnsi="Calibri"/>
                  <w:color w:val="000000"/>
                  <w:sz w:val="18"/>
                  <w:szCs w:val="18"/>
                </w:rPr>
                <w:delText>–122.05</w:delText>
              </w:r>
            </w:del>
          </w:p>
        </w:tc>
        <w:tc>
          <w:tcPr>
            <w:tcW w:w="2100" w:type="dxa"/>
            <w:gridSpan w:val="2"/>
            <w:tcBorders>
              <w:top w:val="nil"/>
              <w:left w:val="nil"/>
              <w:bottom w:val="nil"/>
              <w:right w:val="nil"/>
            </w:tcBorders>
            <w:shd w:val="clear" w:color="auto" w:fill="auto"/>
            <w:noWrap/>
            <w:vAlign w:val="bottom"/>
            <w:hideMark/>
          </w:tcPr>
          <w:p w14:paraId="78291862" w14:textId="77777777" w:rsidR="004D1E0E" w:rsidRPr="002A4574" w:rsidDel="004D1E0E" w:rsidRDefault="004D1E0E" w:rsidP="00636F83">
            <w:pPr>
              <w:jc w:val="right"/>
              <w:rPr>
                <w:del w:id="3013" w:author="TF 112518" w:date="2018-11-26T22:49:00Z"/>
                <w:rFonts w:ascii="Calibri" w:hAnsi="Calibri"/>
                <w:color w:val="000000"/>
                <w:sz w:val="18"/>
                <w:szCs w:val="18"/>
              </w:rPr>
            </w:pPr>
            <w:del w:id="3014" w:author="TF 112518" w:date="2018-11-26T22:49:00Z">
              <w:r w:rsidRPr="002A4574" w:rsidDel="004D1E0E">
                <w:rPr>
                  <w:rFonts w:ascii="Calibri" w:hAnsi="Calibri"/>
                  <w:color w:val="000000"/>
                  <w:sz w:val="18"/>
                  <w:szCs w:val="18"/>
                </w:rPr>
                <w:delText>California</w:delText>
              </w:r>
            </w:del>
          </w:p>
        </w:tc>
      </w:tr>
      <w:tr w:rsidR="004D1E0E" w:rsidRPr="002A4574" w:rsidDel="004D1E0E" w14:paraId="7829186A" w14:textId="77777777" w:rsidTr="004E0C14">
        <w:trPr>
          <w:gridAfter w:val="1"/>
          <w:wAfter w:w="113" w:type="dxa"/>
          <w:trHeight w:val="240"/>
          <w:del w:id="3015" w:author="TF 112518" w:date="2018-11-26T22:49:00Z"/>
        </w:trPr>
        <w:tc>
          <w:tcPr>
            <w:tcW w:w="764" w:type="dxa"/>
            <w:tcBorders>
              <w:top w:val="nil"/>
              <w:left w:val="nil"/>
              <w:bottom w:val="nil"/>
              <w:right w:val="nil"/>
            </w:tcBorders>
            <w:shd w:val="clear" w:color="auto" w:fill="auto"/>
            <w:noWrap/>
            <w:vAlign w:val="bottom"/>
            <w:hideMark/>
          </w:tcPr>
          <w:p w14:paraId="78291864" w14:textId="77777777" w:rsidR="004D1E0E" w:rsidRPr="002A4574" w:rsidDel="004D1E0E" w:rsidRDefault="004D1E0E" w:rsidP="00636F83">
            <w:pPr>
              <w:jc w:val="right"/>
              <w:rPr>
                <w:del w:id="3016" w:author="TF 112518" w:date="2018-11-26T22:49:00Z"/>
                <w:rFonts w:ascii="Calibri" w:hAnsi="Calibri"/>
                <w:color w:val="000000"/>
                <w:sz w:val="18"/>
                <w:szCs w:val="18"/>
              </w:rPr>
            </w:pPr>
            <w:del w:id="3017" w:author="TF 112518" w:date="2018-11-26T22:49:00Z">
              <w:r w:rsidRPr="002A4574" w:rsidDel="004D1E0E">
                <w:rPr>
                  <w:rFonts w:ascii="Calibri" w:hAnsi="Calibri"/>
                  <w:color w:val="000000"/>
                  <w:sz w:val="18"/>
                  <w:szCs w:val="18"/>
                </w:rPr>
                <w:delText>745160</w:delText>
              </w:r>
            </w:del>
          </w:p>
        </w:tc>
        <w:tc>
          <w:tcPr>
            <w:tcW w:w="747" w:type="dxa"/>
            <w:gridSpan w:val="2"/>
            <w:tcBorders>
              <w:top w:val="nil"/>
              <w:left w:val="nil"/>
              <w:bottom w:val="nil"/>
              <w:right w:val="nil"/>
            </w:tcBorders>
            <w:shd w:val="clear" w:color="auto" w:fill="auto"/>
            <w:noWrap/>
            <w:vAlign w:val="bottom"/>
            <w:hideMark/>
          </w:tcPr>
          <w:p w14:paraId="78291865" w14:textId="77777777" w:rsidR="004D1E0E" w:rsidRPr="002A4574" w:rsidDel="004D1E0E" w:rsidRDefault="004D1E0E" w:rsidP="00636F83">
            <w:pPr>
              <w:jc w:val="right"/>
              <w:rPr>
                <w:del w:id="3018" w:author="TF 112518" w:date="2018-11-26T22:49:00Z"/>
                <w:rFonts w:ascii="Calibri" w:hAnsi="Calibri"/>
                <w:color w:val="000000"/>
                <w:sz w:val="18"/>
                <w:szCs w:val="18"/>
              </w:rPr>
            </w:pPr>
            <w:del w:id="3019" w:author="TF 112518" w:date="2018-11-26T22:49:00Z">
              <w:r w:rsidRPr="002A4574" w:rsidDel="004D1E0E">
                <w:rPr>
                  <w:rFonts w:ascii="Calibri" w:hAnsi="Calibri"/>
                  <w:color w:val="000000"/>
                  <w:sz w:val="18"/>
                  <w:szCs w:val="18"/>
                </w:rPr>
                <w:delText>0.67</w:delText>
              </w:r>
            </w:del>
          </w:p>
        </w:tc>
        <w:tc>
          <w:tcPr>
            <w:tcW w:w="5246" w:type="dxa"/>
            <w:gridSpan w:val="2"/>
            <w:tcBorders>
              <w:top w:val="nil"/>
              <w:left w:val="nil"/>
              <w:bottom w:val="nil"/>
              <w:right w:val="nil"/>
            </w:tcBorders>
            <w:shd w:val="clear" w:color="auto" w:fill="auto"/>
            <w:noWrap/>
            <w:vAlign w:val="bottom"/>
            <w:hideMark/>
          </w:tcPr>
          <w:p w14:paraId="78291866" w14:textId="77777777" w:rsidR="004D1E0E" w:rsidRPr="002A4574" w:rsidDel="004D1E0E" w:rsidRDefault="004D1E0E" w:rsidP="00636F83">
            <w:pPr>
              <w:rPr>
                <w:del w:id="3020" w:author="TF 112518" w:date="2018-11-26T22:49:00Z"/>
                <w:rFonts w:ascii="Calibri" w:hAnsi="Calibri"/>
                <w:color w:val="000000"/>
                <w:sz w:val="18"/>
                <w:szCs w:val="18"/>
              </w:rPr>
            </w:pPr>
            <w:del w:id="3021" w:author="TF 112518" w:date="2018-11-26T22:49:00Z">
              <w:r w:rsidRPr="002A4574" w:rsidDel="004D1E0E">
                <w:rPr>
                  <w:rFonts w:ascii="Calibri" w:hAnsi="Calibri"/>
                  <w:color w:val="000000"/>
                  <w:sz w:val="18"/>
                  <w:szCs w:val="18"/>
                </w:rPr>
                <w:delText xml:space="preserve">Travis Field AFB </w:delText>
              </w:r>
            </w:del>
          </w:p>
        </w:tc>
        <w:tc>
          <w:tcPr>
            <w:tcW w:w="825" w:type="dxa"/>
            <w:tcBorders>
              <w:top w:val="nil"/>
              <w:left w:val="nil"/>
              <w:bottom w:val="nil"/>
              <w:right w:val="nil"/>
            </w:tcBorders>
            <w:shd w:val="clear" w:color="auto" w:fill="auto"/>
            <w:noWrap/>
            <w:vAlign w:val="bottom"/>
            <w:hideMark/>
          </w:tcPr>
          <w:p w14:paraId="78291867" w14:textId="77777777" w:rsidR="004D1E0E" w:rsidRPr="002A4574" w:rsidDel="004D1E0E" w:rsidRDefault="004D1E0E" w:rsidP="00636F83">
            <w:pPr>
              <w:jc w:val="right"/>
              <w:rPr>
                <w:del w:id="3022" w:author="TF 112518" w:date="2018-11-26T22:49:00Z"/>
                <w:rFonts w:ascii="Calibri" w:hAnsi="Calibri"/>
                <w:color w:val="000000"/>
                <w:sz w:val="18"/>
                <w:szCs w:val="18"/>
              </w:rPr>
            </w:pPr>
            <w:del w:id="3023" w:author="TF 112518" w:date="2018-11-26T22:49:00Z">
              <w:r w:rsidRPr="002A4574" w:rsidDel="004D1E0E">
                <w:rPr>
                  <w:rFonts w:ascii="Calibri" w:hAnsi="Calibri"/>
                  <w:color w:val="000000"/>
                  <w:sz w:val="18"/>
                  <w:szCs w:val="18"/>
                </w:rPr>
                <w:delText>38.27</w:delText>
              </w:r>
            </w:del>
          </w:p>
        </w:tc>
        <w:tc>
          <w:tcPr>
            <w:tcW w:w="1239" w:type="dxa"/>
            <w:gridSpan w:val="2"/>
            <w:tcBorders>
              <w:top w:val="nil"/>
              <w:left w:val="nil"/>
              <w:bottom w:val="nil"/>
              <w:right w:val="nil"/>
            </w:tcBorders>
            <w:shd w:val="clear" w:color="auto" w:fill="auto"/>
            <w:noWrap/>
            <w:vAlign w:val="bottom"/>
            <w:hideMark/>
          </w:tcPr>
          <w:p w14:paraId="78291868" w14:textId="77777777" w:rsidR="004D1E0E" w:rsidRPr="002A4574" w:rsidDel="004D1E0E" w:rsidRDefault="004D1E0E" w:rsidP="00636F83">
            <w:pPr>
              <w:jc w:val="right"/>
              <w:rPr>
                <w:del w:id="3024" w:author="TF 112518" w:date="2018-11-26T22:49:00Z"/>
                <w:rFonts w:ascii="Calibri" w:hAnsi="Calibri"/>
                <w:color w:val="000000"/>
                <w:sz w:val="18"/>
                <w:szCs w:val="18"/>
              </w:rPr>
            </w:pPr>
            <w:del w:id="3025" w:author="TF 112518" w:date="2018-11-26T22:49:00Z">
              <w:r w:rsidRPr="002A4574" w:rsidDel="004D1E0E">
                <w:rPr>
                  <w:rFonts w:ascii="Calibri" w:hAnsi="Calibri"/>
                  <w:color w:val="000000"/>
                  <w:sz w:val="18"/>
                  <w:szCs w:val="18"/>
                </w:rPr>
                <w:delText>–121.93</w:delText>
              </w:r>
            </w:del>
          </w:p>
        </w:tc>
        <w:tc>
          <w:tcPr>
            <w:tcW w:w="2100" w:type="dxa"/>
            <w:gridSpan w:val="2"/>
            <w:tcBorders>
              <w:top w:val="nil"/>
              <w:left w:val="nil"/>
              <w:bottom w:val="nil"/>
              <w:right w:val="nil"/>
            </w:tcBorders>
            <w:shd w:val="clear" w:color="auto" w:fill="auto"/>
            <w:noWrap/>
            <w:vAlign w:val="bottom"/>
            <w:hideMark/>
          </w:tcPr>
          <w:p w14:paraId="78291869" w14:textId="77777777" w:rsidR="004D1E0E" w:rsidRPr="002A4574" w:rsidDel="004D1E0E" w:rsidRDefault="004D1E0E" w:rsidP="00636F83">
            <w:pPr>
              <w:jc w:val="right"/>
              <w:rPr>
                <w:del w:id="3026" w:author="TF 112518" w:date="2018-11-26T22:49:00Z"/>
                <w:rFonts w:ascii="Calibri" w:hAnsi="Calibri"/>
                <w:color w:val="000000"/>
                <w:sz w:val="18"/>
                <w:szCs w:val="18"/>
              </w:rPr>
            </w:pPr>
            <w:del w:id="3027"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1" w14:textId="77777777" w:rsidTr="004E0C14">
        <w:trPr>
          <w:gridAfter w:val="1"/>
          <w:wAfter w:w="113" w:type="dxa"/>
          <w:trHeight w:val="240"/>
          <w:del w:id="3028" w:author="TF 112518" w:date="2018-11-26T22:49:00Z"/>
        </w:trPr>
        <w:tc>
          <w:tcPr>
            <w:tcW w:w="764" w:type="dxa"/>
            <w:tcBorders>
              <w:top w:val="nil"/>
              <w:left w:val="nil"/>
              <w:bottom w:val="nil"/>
              <w:right w:val="nil"/>
            </w:tcBorders>
            <w:shd w:val="clear" w:color="auto" w:fill="auto"/>
            <w:noWrap/>
            <w:vAlign w:val="bottom"/>
            <w:hideMark/>
          </w:tcPr>
          <w:p w14:paraId="7829186B" w14:textId="77777777" w:rsidR="004D1E0E" w:rsidRPr="002A4574" w:rsidDel="004D1E0E" w:rsidRDefault="004D1E0E" w:rsidP="00636F83">
            <w:pPr>
              <w:jc w:val="right"/>
              <w:rPr>
                <w:del w:id="3029" w:author="TF 112518" w:date="2018-11-26T22:49:00Z"/>
                <w:rFonts w:ascii="Calibri" w:hAnsi="Calibri"/>
                <w:color w:val="000000"/>
                <w:sz w:val="18"/>
                <w:szCs w:val="18"/>
              </w:rPr>
            </w:pPr>
            <w:del w:id="3030" w:author="TF 112518" w:date="2018-11-26T22:49:00Z">
              <w:r w:rsidRPr="002A4574" w:rsidDel="004D1E0E">
                <w:rPr>
                  <w:rFonts w:ascii="Calibri" w:hAnsi="Calibri"/>
                  <w:color w:val="000000"/>
                  <w:sz w:val="18"/>
                  <w:szCs w:val="18"/>
                </w:rPr>
                <w:delText>746120</w:delText>
              </w:r>
            </w:del>
          </w:p>
        </w:tc>
        <w:tc>
          <w:tcPr>
            <w:tcW w:w="747" w:type="dxa"/>
            <w:gridSpan w:val="2"/>
            <w:tcBorders>
              <w:top w:val="nil"/>
              <w:left w:val="nil"/>
              <w:bottom w:val="nil"/>
              <w:right w:val="nil"/>
            </w:tcBorders>
            <w:shd w:val="clear" w:color="auto" w:fill="auto"/>
            <w:noWrap/>
            <w:vAlign w:val="bottom"/>
            <w:hideMark/>
          </w:tcPr>
          <w:p w14:paraId="7829186C" w14:textId="77777777" w:rsidR="004D1E0E" w:rsidRPr="002A4574" w:rsidDel="004D1E0E" w:rsidRDefault="004D1E0E" w:rsidP="00636F83">
            <w:pPr>
              <w:jc w:val="right"/>
              <w:rPr>
                <w:del w:id="3031" w:author="TF 112518" w:date="2018-11-26T22:49:00Z"/>
                <w:rFonts w:ascii="Calibri" w:hAnsi="Calibri"/>
                <w:color w:val="000000"/>
                <w:sz w:val="18"/>
                <w:szCs w:val="18"/>
              </w:rPr>
            </w:pPr>
            <w:del w:id="3032" w:author="TF 112518" w:date="2018-11-26T22:49:00Z">
              <w:r w:rsidRPr="002A4574" w:rsidDel="004D1E0E">
                <w:rPr>
                  <w:rFonts w:ascii="Calibri" w:hAnsi="Calibri"/>
                  <w:color w:val="000000"/>
                  <w:sz w:val="18"/>
                  <w:szCs w:val="18"/>
                </w:rPr>
                <w:delText>0.52</w:delText>
              </w:r>
            </w:del>
          </w:p>
        </w:tc>
        <w:tc>
          <w:tcPr>
            <w:tcW w:w="5246" w:type="dxa"/>
            <w:gridSpan w:val="2"/>
            <w:tcBorders>
              <w:top w:val="nil"/>
              <w:left w:val="nil"/>
              <w:bottom w:val="nil"/>
              <w:right w:val="nil"/>
            </w:tcBorders>
            <w:shd w:val="clear" w:color="auto" w:fill="auto"/>
            <w:noWrap/>
            <w:vAlign w:val="bottom"/>
            <w:hideMark/>
          </w:tcPr>
          <w:p w14:paraId="7829186D" w14:textId="77777777" w:rsidR="004D1E0E" w:rsidRPr="002A4574" w:rsidDel="004D1E0E" w:rsidRDefault="004D1E0E" w:rsidP="00636F83">
            <w:pPr>
              <w:rPr>
                <w:del w:id="3033" w:author="TF 112518" w:date="2018-11-26T22:49:00Z"/>
                <w:rFonts w:ascii="Calibri" w:hAnsi="Calibri"/>
                <w:color w:val="000000"/>
                <w:sz w:val="18"/>
                <w:szCs w:val="18"/>
              </w:rPr>
            </w:pPr>
            <w:del w:id="3034" w:author="TF 112518" w:date="2018-11-26T22:49:00Z">
              <w:r w:rsidRPr="002A4574" w:rsidDel="004D1E0E">
                <w:rPr>
                  <w:rFonts w:ascii="Calibri" w:hAnsi="Calibri"/>
                  <w:color w:val="000000"/>
                  <w:sz w:val="18"/>
                  <w:szCs w:val="18"/>
                </w:rPr>
                <w:delText xml:space="preserve">China Lake Naf </w:delText>
              </w:r>
            </w:del>
          </w:p>
        </w:tc>
        <w:tc>
          <w:tcPr>
            <w:tcW w:w="825" w:type="dxa"/>
            <w:tcBorders>
              <w:top w:val="nil"/>
              <w:left w:val="nil"/>
              <w:bottom w:val="nil"/>
              <w:right w:val="nil"/>
            </w:tcBorders>
            <w:shd w:val="clear" w:color="auto" w:fill="auto"/>
            <w:noWrap/>
            <w:vAlign w:val="bottom"/>
            <w:hideMark/>
          </w:tcPr>
          <w:p w14:paraId="7829186E" w14:textId="77777777" w:rsidR="004D1E0E" w:rsidRPr="002A4574" w:rsidDel="004D1E0E" w:rsidRDefault="004D1E0E" w:rsidP="00636F83">
            <w:pPr>
              <w:jc w:val="right"/>
              <w:rPr>
                <w:del w:id="3035" w:author="TF 112518" w:date="2018-11-26T22:49:00Z"/>
                <w:rFonts w:ascii="Calibri" w:hAnsi="Calibri"/>
                <w:color w:val="000000"/>
                <w:sz w:val="18"/>
                <w:szCs w:val="18"/>
              </w:rPr>
            </w:pPr>
            <w:del w:id="3036" w:author="TF 112518" w:date="2018-11-26T22:49:00Z">
              <w:r w:rsidRPr="002A4574" w:rsidDel="004D1E0E">
                <w:rPr>
                  <w:rFonts w:ascii="Calibri" w:hAnsi="Calibri"/>
                  <w:color w:val="000000"/>
                  <w:sz w:val="18"/>
                  <w:szCs w:val="18"/>
                </w:rPr>
                <w:delText>35.68</w:delText>
              </w:r>
            </w:del>
          </w:p>
        </w:tc>
        <w:tc>
          <w:tcPr>
            <w:tcW w:w="1239" w:type="dxa"/>
            <w:gridSpan w:val="2"/>
            <w:tcBorders>
              <w:top w:val="nil"/>
              <w:left w:val="nil"/>
              <w:bottom w:val="nil"/>
              <w:right w:val="nil"/>
            </w:tcBorders>
            <w:shd w:val="clear" w:color="auto" w:fill="auto"/>
            <w:noWrap/>
            <w:vAlign w:val="bottom"/>
            <w:hideMark/>
          </w:tcPr>
          <w:p w14:paraId="7829186F" w14:textId="77777777" w:rsidR="004D1E0E" w:rsidRPr="002A4574" w:rsidDel="004D1E0E" w:rsidRDefault="004D1E0E" w:rsidP="00636F83">
            <w:pPr>
              <w:jc w:val="right"/>
              <w:rPr>
                <w:del w:id="3037" w:author="TF 112518" w:date="2018-11-26T22:49:00Z"/>
                <w:rFonts w:ascii="Calibri" w:hAnsi="Calibri"/>
                <w:color w:val="000000"/>
                <w:sz w:val="18"/>
                <w:szCs w:val="18"/>
              </w:rPr>
            </w:pPr>
            <w:del w:id="3038" w:author="TF 112518" w:date="2018-11-26T22:49:00Z">
              <w:r w:rsidRPr="002A4574" w:rsidDel="004D1E0E">
                <w:rPr>
                  <w:rFonts w:ascii="Calibri" w:hAnsi="Calibri"/>
                  <w:color w:val="000000"/>
                  <w:sz w:val="18"/>
                  <w:szCs w:val="18"/>
                </w:rPr>
                <w:delText>–117.68</w:delText>
              </w:r>
            </w:del>
          </w:p>
        </w:tc>
        <w:tc>
          <w:tcPr>
            <w:tcW w:w="2100" w:type="dxa"/>
            <w:gridSpan w:val="2"/>
            <w:tcBorders>
              <w:top w:val="nil"/>
              <w:left w:val="nil"/>
              <w:bottom w:val="nil"/>
              <w:right w:val="nil"/>
            </w:tcBorders>
            <w:shd w:val="clear" w:color="auto" w:fill="auto"/>
            <w:noWrap/>
            <w:vAlign w:val="bottom"/>
            <w:hideMark/>
          </w:tcPr>
          <w:p w14:paraId="78291870" w14:textId="77777777" w:rsidR="004D1E0E" w:rsidRPr="002A4574" w:rsidDel="004D1E0E" w:rsidRDefault="004D1E0E" w:rsidP="00636F83">
            <w:pPr>
              <w:jc w:val="right"/>
              <w:rPr>
                <w:del w:id="3039" w:author="TF 112518" w:date="2018-11-26T22:49:00Z"/>
                <w:rFonts w:ascii="Calibri" w:hAnsi="Calibri"/>
                <w:color w:val="000000"/>
                <w:sz w:val="18"/>
                <w:szCs w:val="18"/>
              </w:rPr>
            </w:pPr>
            <w:del w:id="3040"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8" w14:textId="77777777" w:rsidTr="004E0C14">
        <w:trPr>
          <w:gridAfter w:val="1"/>
          <w:wAfter w:w="113" w:type="dxa"/>
          <w:trHeight w:val="240"/>
          <w:del w:id="3041" w:author="TF 112518" w:date="2018-11-26T22:49:00Z"/>
        </w:trPr>
        <w:tc>
          <w:tcPr>
            <w:tcW w:w="764" w:type="dxa"/>
            <w:tcBorders>
              <w:top w:val="nil"/>
              <w:left w:val="nil"/>
              <w:bottom w:val="nil"/>
              <w:right w:val="nil"/>
            </w:tcBorders>
            <w:shd w:val="clear" w:color="auto" w:fill="auto"/>
            <w:noWrap/>
            <w:vAlign w:val="bottom"/>
            <w:hideMark/>
          </w:tcPr>
          <w:p w14:paraId="78291872" w14:textId="77777777" w:rsidR="004D1E0E" w:rsidRPr="002A4574" w:rsidDel="004D1E0E" w:rsidRDefault="004D1E0E" w:rsidP="00636F83">
            <w:pPr>
              <w:jc w:val="right"/>
              <w:rPr>
                <w:del w:id="3042" w:author="TF 112518" w:date="2018-11-26T22:49:00Z"/>
                <w:rFonts w:ascii="Calibri" w:hAnsi="Calibri"/>
                <w:color w:val="000000"/>
                <w:sz w:val="18"/>
                <w:szCs w:val="18"/>
              </w:rPr>
            </w:pPr>
            <w:del w:id="3043" w:author="TF 112518" w:date="2018-11-26T22:49:00Z">
              <w:r w:rsidRPr="002A4574" w:rsidDel="004D1E0E">
                <w:rPr>
                  <w:rFonts w:ascii="Calibri" w:hAnsi="Calibri"/>
                  <w:color w:val="000000"/>
                  <w:sz w:val="18"/>
                  <w:szCs w:val="18"/>
                </w:rPr>
                <w:delText>747020</w:delText>
              </w:r>
            </w:del>
          </w:p>
        </w:tc>
        <w:tc>
          <w:tcPr>
            <w:tcW w:w="747" w:type="dxa"/>
            <w:gridSpan w:val="2"/>
            <w:tcBorders>
              <w:top w:val="nil"/>
              <w:left w:val="nil"/>
              <w:bottom w:val="nil"/>
              <w:right w:val="nil"/>
            </w:tcBorders>
            <w:shd w:val="clear" w:color="auto" w:fill="auto"/>
            <w:noWrap/>
            <w:vAlign w:val="bottom"/>
            <w:hideMark/>
          </w:tcPr>
          <w:p w14:paraId="78291873" w14:textId="77777777" w:rsidR="004D1E0E" w:rsidRPr="002A4574" w:rsidDel="004D1E0E" w:rsidRDefault="004D1E0E" w:rsidP="00636F83">
            <w:pPr>
              <w:jc w:val="right"/>
              <w:rPr>
                <w:del w:id="3044" w:author="TF 112518" w:date="2018-11-26T22:49:00Z"/>
                <w:rFonts w:ascii="Calibri" w:hAnsi="Calibri"/>
                <w:color w:val="000000"/>
                <w:sz w:val="18"/>
                <w:szCs w:val="18"/>
              </w:rPr>
            </w:pPr>
            <w:del w:id="3045" w:author="TF 112518" w:date="2018-11-26T22:49:00Z">
              <w:r w:rsidRPr="002A4574" w:rsidDel="004D1E0E">
                <w:rPr>
                  <w:rFonts w:ascii="Calibri" w:hAnsi="Calibri"/>
                  <w:color w:val="000000"/>
                  <w:sz w:val="18"/>
                  <w:szCs w:val="18"/>
                </w:rPr>
                <w:delText>0.5</w:delText>
              </w:r>
            </w:del>
          </w:p>
        </w:tc>
        <w:tc>
          <w:tcPr>
            <w:tcW w:w="5246" w:type="dxa"/>
            <w:gridSpan w:val="2"/>
            <w:tcBorders>
              <w:top w:val="nil"/>
              <w:left w:val="nil"/>
              <w:bottom w:val="nil"/>
              <w:right w:val="nil"/>
            </w:tcBorders>
            <w:shd w:val="clear" w:color="auto" w:fill="auto"/>
            <w:noWrap/>
            <w:vAlign w:val="bottom"/>
            <w:hideMark/>
          </w:tcPr>
          <w:p w14:paraId="78291874" w14:textId="77777777" w:rsidR="004D1E0E" w:rsidRPr="002A4574" w:rsidDel="004D1E0E" w:rsidRDefault="004D1E0E" w:rsidP="00636F83">
            <w:pPr>
              <w:rPr>
                <w:del w:id="3046" w:author="TF 112518" w:date="2018-11-26T22:49:00Z"/>
                <w:rFonts w:ascii="Calibri" w:hAnsi="Calibri"/>
                <w:color w:val="000000"/>
                <w:sz w:val="18"/>
                <w:szCs w:val="18"/>
              </w:rPr>
            </w:pPr>
            <w:del w:id="3047" w:author="TF 112518" w:date="2018-11-26T22:49:00Z">
              <w:r w:rsidRPr="002A4574" w:rsidDel="004D1E0E">
                <w:rPr>
                  <w:rFonts w:ascii="Calibri" w:hAnsi="Calibri"/>
                  <w:color w:val="000000"/>
                  <w:sz w:val="18"/>
                  <w:szCs w:val="18"/>
                </w:rPr>
                <w:delText xml:space="preserve">Lemoore Reeves NAS </w:delText>
              </w:r>
            </w:del>
          </w:p>
        </w:tc>
        <w:tc>
          <w:tcPr>
            <w:tcW w:w="825" w:type="dxa"/>
            <w:tcBorders>
              <w:top w:val="nil"/>
              <w:left w:val="nil"/>
              <w:bottom w:val="nil"/>
              <w:right w:val="nil"/>
            </w:tcBorders>
            <w:shd w:val="clear" w:color="auto" w:fill="auto"/>
            <w:noWrap/>
            <w:vAlign w:val="bottom"/>
            <w:hideMark/>
          </w:tcPr>
          <w:p w14:paraId="78291875" w14:textId="77777777" w:rsidR="004D1E0E" w:rsidRPr="002A4574" w:rsidDel="004D1E0E" w:rsidRDefault="004D1E0E" w:rsidP="00636F83">
            <w:pPr>
              <w:jc w:val="right"/>
              <w:rPr>
                <w:del w:id="3048" w:author="TF 112518" w:date="2018-11-26T22:49:00Z"/>
                <w:rFonts w:ascii="Calibri" w:hAnsi="Calibri"/>
                <w:color w:val="000000"/>
                <w:sz w:val="18"/>
                <w:szCs w:val="18"/>
              </w:rPr>
            </w:pPr>
            <w:del w:id="3049" w:author="TF 112518" w:date="2018-11-26T22:49:00Z">
              <w:r w:rsidRPr="002A4574" w:rsidDel="004D1E0E">
                <w:rPr>
                  <w:rFonts w:ascii="Calibri" w:hAnsi="Calibri"/>
                  <w:color w:val="000000"/>
                  <w:sz w:val="18"/>
                  <w:szCs w:val="18"/>
                </w:rPr>
                <w:delText>36.33</w:delText>
              </w:r>
            </w:del>
          </w:p>
        </w:tc>
        <w:tc>
          <w:tcPr>
            <w:tcW w:w="1239" w:type="dxa"/>
            <w:gridSpan w:val="2"/>
            <w:tcBorders>
              <w:top w:val="nil"/>
              <w:left w:val="nil"/>
              <w:bottom w:val="nil"/>
              <w:right w:val="nil"/>
            </w:tcBorders>
            <w:shd w:val="clear" w:color="auto" w:fill="auto"/>
            <w:noWrap/>
            <w:vAlign w:val="bottom"/>
            <w:hideMark/>
          </w:tcPr>
          <w:p w14:paraId="78291876" w14:textId="77777777" w:rsidR="004D1E0E" w:rsidRPr="002A4574" w:rsidDel="004D1E0E" w:rsidRDefault="004D1E0E" w:rsidP="00636F83">
            <w:pPr>
              <w:jc w:val="right"/>
              <w:rPr>
                <w:del w:id="3050" w:author="TF 112518" w:date="2018-11-26T22:49:00Z"/>
                <w:rFonts w:ascii="Calibri" w:hAnsi="Calibri"/>
                <w:color w:val="000000"/>
                <w:sz w:val="18"/>
                <w:szCs w:val="18"/>
              </w:rPr>
            </w:pPr>
            <w:del w:id="3051" w:author="TF 112518" w:date="2018-11-26T22:49:00Z">
              <w:r w:rsidRPr="002A4574" w:rsidDel="004D1E0E">
                <w:rPr>
                  <w:rFonts w:ascii="Calibri" w:hAnsi="Calibri"/>
                  <w:color w:val="000000"/>
                  <w:sz w:val="18"/>
                  <w:szCs w:val="18"/>
                </w:rPr>
                <w:delText>–119.95</w:delText>
              </w:r>
            </w:del>
          </w:p>
        </w:tc>
        <w:tc>
          <w:tcPr>
            <w:tcW w:w="2100" w:type="dxa"/>
            <w:gridSpan w:val="2"/>
            <w:tcBorders>
              <w:top w:val="nil"/>
              <w:left w:val="nil"/>
              <w:bottom w:val="nil"/>
              <w:right w:val="nil"/>
            </w:tcBorders>
            <w:shd w:val="clear" w:color="auto" w:fill="auto"/>
            <w:noWrap/>
            <w:vAlign w:val="bottom"/>
            <w:hideMark/>
          </w:tcPr>
          <w:p w14:paraId="78291877" w14:textId="77777777" w:rsidR="004D1E0E" w:rsidRPr="002A4574" w:rsidDel="004D1E0E" w:rsidRDefault="004D1E0E" w:rsidP="00636F83">
            <w:pPr>
              <w:jc w:val="right"/>
              <w:rPr>
                <w:del w:id="3052" w:author="TF 112518" w:date="2018-11-26T22:49:00Z"/>
                <w:rFonts w:ascii="Calibri" w:hAnsi="Calibri"/>
                <w:color w:val="000000"/>
                <w:sz w:val="18"/>
                <w:szCs w:val="18"/>
              </w:rPr>
            </w:pPr>
            <w:del w:id="3053"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F" w14:textId="77777777" w:rsidTr="004E0C14">
        <w:trPr>
          <w:gridAfter w:val="1"/>
          <w:wAfter w:w="113" w:type="dxa"/>
          <w:trHeight w:val="240"/>
          <w:del w:id="3054" w:author="TF 112518" w:date="2018-11-26T22:49:00Z"/>
        </w:trPr>
        <w:tc>
          <w:tcPr>
            <w:tcW w:w="764" w:type="dxa"/>
            <w:tcBorders>
              <w:top w:val="nil"/>
              <w:left w:val="nil"/>
              <w:bottom w:val="nil"/>
              <w:right w:val="nil"/>
            </w:tcBorders>
            <w:shd w:val="clear" w:color="auto" w:fill="auto"/>
            <w:noWrap/>
            <w:vAlign w:val="bottom"/>
            <w:hideMark/>
          </w:tcPr>
          <w:p w14:paraId="78291879" w14:textId="77777777" w:rsidR="004D1E0E" w:rsidRPr="002A4574" w:rsidDel="004D1E0E" w:rsidRDefault="004D1E0E" w:rsidP="00636F83">
            <w:pPr>
              <w:jc w:val="right"/>
              <w:rPr>
                <w:del w:id="3055" w:author="TF 112518" w:date="2018-11-26T22:49:00Z"/>
                <w:rFonts w:ascii="Calibri" w:hAnsi="Calibri"/>
                <w:color w:val="000000"/>
                <w:sz w:val="18"/>
                <w:szCs w:val="18"/>
              </w:rPr>
            </w:pPr>
            <w:del w:id="3056" w:author="TF 112518" w:date="2018-11-26T22:49:00Z">
              <w:r w:rsidRPr="002A4574" w:rsidDel="004D1E0E">
                <w:rPr>
                  <w:rFonts w:ascii="Calibri" w:hAnsi="Calibri"/>
                  <w:color w:val="000000"/>
                  <w:sz w:val="18"/>
                  <w:szCs w:val="18"/>
                </w:rPr>
                <w:delText>747185</w:delText>
              </w:r>
            </w:del>
          </w:p>
        </w:tc>
        <w:tc>
          <w:tcPr>
            <w:tcW w:w="747" w:type="dxa"/>
            <w:gridSpan w:val="2"/>
            <w:tcBorders>
              <w:top w:val="nil"/>
              <w:left w:val="nil"/>
              <w:bottom w:val="nil"/>
              <w:right w:val="nil"/>
            </w:tcBorders>
            <w:shd w:val="clear" w:color="auto" w:fill="auto"/>
            <w:noWrap/>
            <w:vAlign w:val="bottom"/>
            <w:hideMark/>
          </w:tcPr>
          <w:p w14:paraId="7829187A" w14:textId="77777777" w:rsidR="004D1E0E" w:rsidRPr="002A4574" w:rsidDel="004D1E0E" w:rsidRDefault="004D1E0E" w:rsidP="00636F83">
            <w:pPr>
              <w:jc w:val="right"/>
              <w:rPr>
                <w:del w:id="3057" w:author="TF 112518" w:date="2018-11-26T22:49:00Z"/>
                <w:rFonts w:ascii="Calibri" w:hAnsi="Calibri"/>
                <w:color w:val="000000"/>
                <w:sz w:val="18"/>
                <w:szCs w:val="18"/>
              </w:rPr>
            </w:pPr>
            <w:del w:id="3058" w:author="TF 112518" w:date="2018-11-26T22:49:00Z">
              <w:r w:rsidRPr="002A4574" w:rsidDel="004D1E0E">
                <w:rPr>
                  <w:rFonts w:ascii="Calibri" w:hAnsi="Calibri"/>
                  <w:color w:val="000000"/>
                  <w:sz w:val="18"/>
                  <w:szCs w:val="18"/>
                </w:rPr>
                <w:delText>0.46</w:delText>
              </w:r>
            </w:del>
          </w:p>
        </w:tc>
        <w:tc>
          <w:tcPr>
            <w:tcW w:w="5246" w:type="dxa"/>
            <w:gridSpan w:val="2"/>
            <w:tcBorders>
              <w:top w:val="nil"/>
              <w:left w:val="nil"/>
              <w:bottom w:val="nil"/>
              <w:right w:val="nil"/>
            </w:tcBorders>
            <w:shd w:val="clear" w:color="auto" w:fill="auto"/>
            <w:noWrap/>
            <w:vAlign w:val="bottom"/>
            <w:hideMark/>
          </w:tcPr>
          <w:p w14:paraId="7829187B" w14:textId="77777777" w:rsidR="004D1E0E" w:rsidRPr="002A4574" w:rsidDel="004D1E0E" w:rsidRDefault="004D1E0E" w:rsidP="00636F83">
            <w:pPr>
              <w:rPr>
                <w:del w:id="3059" w:author="TF 112518" w:date="2018-11-26T22:49:00Z"/>
                <w:rFonts w:ascii="Calibri" w:hAnsi="Calibri"/>
                <w:color w:val="000000"/>
                <w:sz w:val="18"/>
                <w:szCs w:val="18"/>
              </w:rPr>
            </w:pPr>
            <w:del w:id="3060" w:author="TF 112518" w:date="2018-11-26T22:49:00Z">
              <w:r w:rsidRPr="002A4574" w:rsidDel="004D1E0E">
                <w:rPr>
                  <w:rFonts w:ascii="Calibri" w:hAnsi="Calibri"/>
                  <w:color w:val="000000"/>
                  <w:sz w:val="18"/>
                  <w:szCs w:val="18"/>
                </w:rPr>
                <w:delText xml:space="preserve">Imperial </w:delText>
              </w:r>
            </w:del>
          </w:p>
        </w:tc>
        <w:tc>
          <w:tcPr>
            <w:tcW w:w="825" w:type="dxa"/>
            <w:tcBorders>
              <w:top w:val="nil"/>
              <w:left w:val="nil"/>
              <w:bottom w:val="nil"/>
              <w:right w:val="nil"/>
            </w:tcBorders>
            <w:shd w:val="clear" w:color="auto" w:fill="auto"/>
            <w:noWrap/>
            <w:vAlign w:val="bottom"/>
            <w:hideMark/>
          </w:tcPr>
          <w:p w14:paraId="7829187C" w14:textId="77777777" w:rsidR="004D1E0E" w:rsidRPr="002A4574" w:rsidDel="004D1E0E" w:rsidRDefault="004D1E0E" w:rsidP="00636F83">
            <w:pPr>
              <w:jc w:val="right"/>
              <w:rPr>
                <w:del w:id="3061" w:author="TF 112518" w:date="2018-11-26T22:49:00Z"/>
                <w:rFonts w:ascii="Calibri" w:hAnsi="Calibri"/>
                <w:color w:val="000000"/>
                <w:sz w:val="18"/>
                <w:szCs w:val="18"/>
              </w:rPr>
            </w:pPr>
            <w:del w:id="3062" w:author="TF 112518" w:date="2018-11-26T22:49:00Z">
              <w:r w:rsidRPr="002A4574" w:rsidDel="004D1E0E">
                <w:rPr>
                  <w:rFonts w:ascii="Calibri" w:hAnsi="Calibri"/>
                  <w:color w:val="000000"/>
                  <w:sz w:val="18"/>
                  <w:szCs w:val="18"/>
                </w:rPr>
                <w:delText>32.83</w:delText>
              </w:r>
            </w:del>
          </w:p>
        </w:tc>
        <w:tc>
          <w:tcPr>
            <w:tcW w:w="1239" w:type="dxa"/>
            <w:gridSpan w:val="2"/>
            <w:tcBorders>
              <w:top w:val="nil"/>
              <w:left w:val="nil"/>
              <w:bottom w:val="nil"/>
              <w:right w:val="nil"/>
            </w:tcBorders>
            <w:shd w:val="clear" w:color="auto" w:fill="auto"/>
            <w:noWrap/>
            <w:vAlign w:val="bottom"/>
            <w:hideMark/>
          </w:tcPr>
          <w:p w14:paraId="7829187D" w14:textId="77777777" w:rsidR="004D1E0E" w:rsidRPr="002A4574" w:rsidDel="004D1E0E" w:rsidRDefault="004D1E0E" w:rsidP="00636F83">
            <w:pPr>
              <w:jc w:val="right"/>
              <w:rPr>
                <w:del w:id="3063" w:author="TF 112518" w:date="2018-11-26T22:49:00Z"/>
                <w:rFonts w:ascii="Calibri" w:hAnsi="Calibri"/>
                <w:color w:val="000000"/>
                <w:sz w:val="18"/>
                <w:szCs w:val="18"/>
              </w:rPr>
            </w:pPr>
            <w:del w:id="3064" w:author="TF 112518" w:date="2018-11-26T22:49:00Z">
              <w:r w:rsidRPr="002A4574" w:rsidDel="004D1E0E">
                <w:rPr>
                  <w:rFonts w:ascii="Calibri" w:hAnsi="Calibri"/>
                  <w:color w:val="000000"/>
                  <w:sz w:val="18"/>
                  <w:szCs w:val="18"/>
                </w:rPr>
                <w:delText>–115.58</w:delText>
              </w:r>
            </w:del>
          </w:p>
        </w:tc>
        <w:tc>
          <w:tcPr>
            <w:tcW w:w="2100" w:type="dxa"/>
            <w:gridSpan w:val="2"/>
            <w:tcBorders>
              <w:top w:val="nil"/>
              <w:left w:val="nil"/>
              <w:bottom w:val="nil"/>
              <w:right w:val="nil"/>
            </w:tcBorders>
            <w:shd w:val="clear" w:color="auto" w:fill="auto"/>
            <w:noWrap/>
            <w:vAlign w:val="bottom"/>
            <w:hideMark/>
          </w:tcPr>
          <w:p w14:paraId="7829187E" w14:textId="77777777" w:rsidR="004D1E0E" w:rsidRPr="002A4574" w:rsidDel="004D1E0E" w:rsidRDefault="004D1E0E" w:rsidP="00636F83">
            <w:pPr>
              <w:jc w:val="right"/>
              <w:rPr>
                <w:del w:id="3065" w:author="TF 112518" w:date="2018-11-26T22:49:00Z"/>
                <w:rFonts w:ascii="Calibri" w:hAnsi="Calibri"/>
                <w:color w:val="000000"/>
                <w:sz w:val="18"/>
                <w:szCs w:val="18"/>
              </w:rPr>
            </w:pPr>
            <w:del w:id="3066" w:author="TF 112518" w:date="2018-11-26T22:49:00Z">
              <w:r w:rsidRPr="002A4574" w:rsidDel="004D1E0E">
                <w:rPr>
                  <w:rFonts w:ascii="Calibri" w:hAnsi="Calibri"/>
                  <w:color w:val="000000"/>
                  <w:sz w:val="18"/>
                  <w:szCs w:val="18"/>
                </w:rPr>
                <w:delText>California</w:delText>
              </w:r>
            </w:del>
          </w:p>
        </w:tc>
      </w:tr>
      <w:tr w:rsidR="004D1E0E" w:rsidRPr="002A4574" w:rsidDel="004D1E0E" w14:paraId="78291886" w14:textId="77777777" w:rsidTr="004E0C14">
        <w:trPr>
          <w:gridAfter w:val="1"/>
          <w:wAfter w:w="113" w:type="dxa"/>
          <w:trHeight w:val="240"/>
          <w:del w:id="3067" w:author="TF 112518" w:date="2018-11-26T22:49:00Z"/>
        </w:trPr>
        <w:tc>
          <w:tcPr>
            <w:tcW w:w="764" w:type="dxa"/>
            <w:tcBorders>
              <w:top w:val="nil"/>
              <w:left w:val="nil"/>
              <w:bottom w:val="nil"/>
              <w:right w:val="nil"/>
            </w:tcBorders>
            <w:shd w:val="clear" w:color="auto" w:fill="auto"/>
            <w:noWrap/>
            <w:vAlign w:val="bottom"/>
            <w:hideMark/>
          </w:tcPr>
          <w:p w14:paraId="78291880" w14:textId="77777777" w:rsidR="004D1E0E" w:rsidRPr="002A4574" w:rsidDel="004D1E0E" w:rsidRDefault="004D1E0E" w:rsidP="00636F83">
            <w:pPr>
              <w:jc w:val="right"/>
              <w:rPr>
                <w:del w:id="3068" w:author="TF 112518" w:date="2018-11-26T22:49:00Z"/>
                <w:rFonts w:ascii="Calibri" w:hAnsi="Calibri"/>
                <w:color w:val="000000"/>
                <w:sz w:val="18"/>
                <w:szCs w:val="18"/>
              </w:rPr>
            </w:pPr>
            <w:del w:id="3069" w:author="TF 112518" w:date="2018-11-26T22:49:00Z">
              <w:r w:rsidRPr="002A4574" w:rsidDel="004D1E0E">
                <w:rPr>
                  <w:rFonts w:ascii="Calibri" w:hAnsi="Calibri"/>
                  <w:color w:val="000000"/>
                  <w:sz w:val="18"/>
                  <w:szCs w:val="18"/>
                </w:rPr>
                <w:delText>747187</w:delText>
              </w:r>
            </w:del>
          </w:p>
        </w:tc>
        <w:tc>
          <w:tcPr>
            <w:tcW w:w="747" w:type="dxa"/>
            <w:gridSpan w:val="2"/>
            <w:tcBorders>
              <w:top w:val="nil"/>
              <w:left w:val="nil"/>
              <w:bottom w:val="nil"/>
              <w:right w:val="nil"/>
            </w:tcBorders>
            <w:shd w:val="clear" w:color="auto" w:fill="auto"/>
            <w:noWrap/>
            <w:vAlign w:val="bottom"/>
            <w:hideMark/>
          </w:tcPr>
          <w:p w14:paraId="78291881" w14:textId="77777777" w:rsidR="004D1E0E" w:rsidRPr="002A4574" w:rsidDel="004D1E0E" w:rsidRDefault="004D1E0E" w:rsidP="00636F83">
            <w:pPr>
              <w:jc w:val="right"/>
              <w:rPr>
                <w:del w:id="3070" w:author="TF 112518" w:date="2018-11-26T22:49:00Z"/>
                <w:rFonts w:ascii="Calibri" w:hAnsi="Calibri"/>
                <w:color w:val="000000"/>
                <w:sz w:val="18"/>
                <w:szCs w:val="18"/>
              </w:rPr>
            </w:pPr>
            <w:del w:id="3071" w:author="TF 112518" w:date="2018-11-26T22:49:00Z">
              <w:r w:rsidRPr="002A4574" w:rsidDel="004D1E0E">
                <w:rPr>
                  <w:rFonts w:ascii="Calibri" w:hAnsi="Calibri"/>
                  <w:color w:val="000000"/>
                  <w:sz w:val="18"/>
                  <w:szCs w:val="18"/>
                </w:rPr>
                <w:delText>0.46</w:delText>
              </w:r>
            </w:del>
          </w:p>
        </w:tc>
        <w:tc>
          <w:tcPr>
            <w:tcW w:w="5246" w:type="dxa"/>
            <w:gridSpan w:val="2"/>
            <w:tcBorders>
              <w:top w:val="nil"/>
              <w:left w:val="nil"/>
              <w:bottom w:val="nil"/>
              <w:right w:val="nil"/>
            </w:tcBorders>
            <w:shd w:val="clear" w:color="auto" w:fill="auto"/>
            <w:noWrap/>
            <w:vAlign w:val="bottom"/>
            <w:hideMark/>
          </w:tcPr>
          <w:p w14:paraId="78291882" w14:textId="77777777" w:rsidR="004D1E0E" w:rsidRPr="002A4574" w:rsidDel="004D1E0E" w:rsidRDefault="004D1E0E" w:rsidP="00636F83">
            <w:pPr>
              <w:rPr>
                <w:del w:id="3072" w:author="TF 112518" w:date="2018-11-26T22:49:00Z"/>
                <w:rFonts w:ascii="Calibri" w:hAnsi="Calibri"/>
                <w:color w:val="000000"/>
                <w:sz w:val="18"/>
                <w:szCs w:val="18"/>
              </w:rPr>
            </w:pPr>
            <w:del w:id="3073" w:author="TF 112518" w:date="2018-11-26T22:49:00Z">
              <w:r w:rsidRPr="002A4574" w:rsidDel="004D1E0E">
                <w:rPr>
                  <w:rFonts w:ascii="Calibri" w:hAnsi="Calibri"/>
                  <w:color w:val="000000"/>
                  <w:sz w:val="18"/>
                  <w:szCs w:val="18"/>
                </w:rPr>
                <w:delText xml:space="preserve">Palm Springs Thermal AP </w:delText>
              </w:r>
            </w:del>
          </w:p>
        </w:tc>
        <w:tc>
          <w:tcPr>
            <w:tcW w:w="825" w:type="dxa"/>
            <w:tcBorders>
              <w:top w:val="nil"/>
              <w:left w:val="nil"/>
              <w:bottom w:val="nil"/>
              <w:right w:val="nil"/>
            </w:tcBorders>
            <w:shd w:val="clear" w:color="auto" w:fill="auto"/>
            <w:noWrap/>
            <w:vAlign w:val="bottom"/>
            <w:hideMark/>
          </w:tcPr>
          <w:p w14:paraId="78291883" w14:textId="77777777" w:rsidR="004D1E0E" w:rsidRPr="002A4574" w:rsidDel="004D1E0E" w:rsidRDefault="004D1E0E" w:rsidP="00636F83">
            <w:pPr>
              <w:jc w:val="right"/>
              <w:rPr>
                <w:del w:id="3074" w:author="TF 112518" w:date="2018-11-26T22:49:00Z"/>
                <w:rFonts w:ascii="Calibri" w:hAnsi="Calibri"/>
                <w:color w:val="000000"/>
                <w:sz w:val="18"/>
                <w:szCs w:val="18"/>
              </w:rPr>
            </w:pPr>
            <w:del w:id="3075" w:author="TF 112518" w:date="2018-11-26T22:49:00Z">
              <w:r w:rsidRPr="002A4574" w:rsidDel="004D1E0E">
                <w:rPr>
                  <w:rFonts w:ascii="Calibri" w:hAnsi="Calibri"/>
                  <w:color w:val="000000"/>
                  <w:sz w:val="18"/>
                  <w:szCs w:val="18"/>
                </w:rPr>
                <w:delText>33.63</w:delText>
              </w:r>
            </w:del>
          </w:p>
        </w:tc>
        <w:tc>
          <w:tcPr>
            <w:tcW w:w="1239" w:type="dxa"/>
            <w:gridSpan w:val="2"/>
            <w:tcBorders>
              <w:top w:val="nil"/>
              <w:left w:val="nil"/>
              <w:bottom w:val="nil"/>
              <w:right w:val="nil"/>
            </w:tcBorders>
            <w:shd w:val="clear" w:color="auto" w:fill="auto"/>
            <w:noWrap/>
            <w:vAlign w:val="bottom"/>
            <w:hideMark/>
          </w:tcPr>
          <w:p w14:paraId="78291884" w14:textId="77777777" w:rsidR="004D1E0E" w:rsidRPr="002A4574" w:rsidDel="004D1E0E" w:rsidRDefault="004D1E0E" w:rsidP="00636F83">
            <w:pPr>
              <w:jc w:val="right"/>
              <w:rPr>
                <w:del w:id="3076" w:author="TF 112518" w:date="2018-11-26T22:49:00Z"/>
                <w:rFonts w:ascii="Calibri" w:hAnsi="Calibri"/>
                <w:color w:val="000000"/>
                <w:sz w:val="18"/>
                <w:szCs w:val="18"/>
              </w:rPr>
            </w:pPr>
            <w:del w:id="3077" w:author="TF 112518" w:date="2018-11-26T22:49:00Z">
              <w:r w:rsidRPr="002A4574" w:rsidDel="004D1E0E">
                <w:rPr>
                  <w:rFonts w:ascii="Calibri" w:hAnsi="Calibri"/>
                  <w:color w:val="000000"/>
                  <w:sz w:val="18"/>
                  <w:szCs w:val="18"/>
                </w:rPr>
                <w:delText>–116.17</w:delText>
              </w:r>
            </w:del>
          </w:p>
        </w:tc>
        <w:tc>
          <w:tcPr>
            <w:tcW w:w="2100" w:type="dxa"/>
            <w:gridSpan w:val="2"/>
            <w:tcBorders>
              <w:top w:val="nil"/>
              <w:left w:val="nil"/>
              <w:bottom w:val="nil"/>
              <w:right w:val="nil"/>
            </w:tcBorders>
            <w:shd w:val="clear" w:color="auto" w:fill="auto"/>
            <w:noWrap/>
            <w:vAlign w:val="bottom"/>
            <w:hideMark/>
          </w:tcPr>
          <w:p w14:paraId="78291885" w14:textId="77777777" w:rsidR="004D1E0E" w:rsidRPr="002A4574" w:rsidDel="004D1E0E" w:rsidRDefault="004D1E0E" w:rsidP="00636F83">
            <w:pPr>
              <w:jc w:val="right"/>
              <w:rPr>
                <w:del w:id="3078" w:author="TF 112518" w:date="2018-11-26T22:49:00Z"/>
                <w:rFonts w:ascii="Calibri" w:hAnsi="Calibri"/>
                <w:color w:val="000000"/>
                <w:sz w:val="18"/>
                <w:szCs w:val="18"/>
              </w:rPr>
            </w:pPr>
            <w:del w:id="3079" w:author="TF 112518" w:date="2018-11-26T22:49:00Z">
              <w:r w:rsidRPr="002A4574" w:rsidDel="004D1E0E">
                <w:rPr>
                  <w:rFonts w:ascii="Calibri" w:hAnsi="Calibri"/>
                  <w:color w:val="000000"/>
                  <w:sz w:val="18"/>
                  <w:szCs w:val="18"/>
                </w:rPr>
                <w:delText>California</w:delText>
              </w:r>
            </w:del>
          </w:p>
        </w:tc>
      </w:tr>
      <w:tr w:rsidR="004D1E0E" w:rsidRPr="002A4574" w:rsidDel="004D1E0E" w14:paraId="7829188D" w14:textId="77777777" w:rsidTr="004E0C14">
        <w:trPr>
          <w:gridAfter w:val="1"/>
          <w:wAfter w:w="113" w:type="dxa"/>
          <w:trHeight w:val="240"/>
          <w:del w:id="3080" w:author="TF 112518" w:date="2018-11-26T22:49:00Z"/>
        </w:trPr>
        <w:tc>
          <w:tcPr>
            <w:tcW w:w="764" w:type="dxa"/>
            <w:tcBorders>
              <w:top w:val="nil"/>
              <w:left w:val="nil"/>
              <w:bottom w:val="nil"/>
              <w:right w:val="nil"/>
            </w:tcBorders>
            <w:shd w:val="clear" w:color="auto" w:fill="auto"/>
            <w:noWrap/>
            <w:vAlign w:val="bottom"/>
            <w:hideMark/>
          </w:tcPr>
          <w:p w14:paraId="78291887" w14:textId="77777777" w:rsidR="004D1E0E" w:rsidRPr="002A4574" w:rsidDel="004D1E0E" w:rsidRDefault="004D1E0E" w:rsidP="00636F83">
            <w:pPr>
              <w:jc w:val="right"/>
              <w:rPr>
                <w:del w:id="3081" w:author="TF 112518" w:date="2018-11-26T22:49:00Z"/>
                <w:rFonts w:ascii="Calibri" w:hAnsi="Calibri"/>
                <w:color w:val="000000"/>
                <w:sz w:val="18"/>
                <w:szCs w:val="18"/>
              </w:rPr>
            </w:pPr>
            <w:del w:id="3082" w:author="TF 112518" w:date="2018-11-26T22:49:00Z">
              <w:r w:rsidRPr="002A4574" w:rsidDel="004D1E0E">
                <w:rPr>
                  <w:rFonts w:ascii="Calibri" w:hAnsi="Calibri"/>
                  <w:color w:val="000000"/>
                  <w:sz w:val="18"/>
                  <w:szCs w:val="18"/>
                </w:rPr>
                <w:delText>747188</w:delText>
              </w:r>
            </w:del>
          </w:p>
        </w:tc>
        <w:tc>
          <w:tcPr>
            <w:tcW w:w="747" w:type="dxa"/>
            <w:gridSpan w:val="2"/>
            <w:tcBorders>
              <w:top w:val="nil"/>
              <w:left w:val="nil"/>
              <w:bottom w:val="nil"/>
              <w:right w:val="nil"/>
            </w:tcBorders>
            <w:shd w:val="clear" w:color="auto" w:fill="auto"/>
            <w:noWrap/>
            <w:vAlign w:val="bottom"/>
            <w:hideMark/>
          </w:tcPr>
          <w:p w14:paraId="78291888" w14:textId="77777777" w:rsidR="004D1E0E" w:rsidRPr="002A4574" w:rsidDel="004D1E0E" w:rsidRDefault="004D1E0E" w:rsidP="00636F83">
            <w:pPr>
              <w:jc w:val="right"/>
              <w:rPr>
                <w:del w:id="3083" w:author="TF 112518" w:date="2018-11-26T22:49:00Z"/>
                <w:rFonts w:ascii="Calibri" w:hAnsi="Calibri"/>
                <w:color w:val="000000"/>
                <w:sz w:val="18"/>
                <w:szCs w:val="18"/>
              </w:rPr>
            </w:pPr>
            <w:del w:id="3084" w:author="TF 112518" w:date="2018-11-26T22:49:00Z">
              <w:r w:rsidRPr="002A4574" w:rsidDel="004D1E0E">
                <w:rPr>
                  <w:rFonts w:ascii="Calibri" w:hAnsi="Calibri"/>
                  <w:color w:val="000000"/>
                  <w:sz w:val="18"/>
                  <w:szCs w:val="18"/>
                </w:rPr>
                <w:delText>0.48</w:delText>
              </w:r>
            </w:del>
          </w:p>
        </w:tc>
        <w:tc>
          <w:tcPr>
            <w:tcW w:w="5246" w:type="dxa"/>
            <w:gridSpan w:val="2"/>
            <w:tcBorders>
              <w:top w:val="nil"/>
              <w:left w:val="nil"/>
              <w:bottom w:val="nil"/>
              <w:right w:val="nil"/>
            </w:tcBorders>
            <w:shd w:val="clear" w:color="auto" w:fill="auto"/>
            <w:noWrap/>
            <w:vAlign w:val="bottom"/>
            <w:hideMark/>
          </w:tcPr>
          <w:p w14:paraId="78291889" w14:textId="77777777" w:rsidR="004D1E0E" w:rsidRPr="002A4574" w:rsidDel="004D1E0E" w:rsidRDefault="004D1E0E" w:rsidP="00636F83">
            <w:pPr>
              <w:rPr>
                <w:del w:id="3085" w:author="TF 112518" w:date="2018-11-26T22:49:00Z"/>
                <w:rFonts w:ascii="Calibri" w:hAnsi="Calibri"/>
                <w:color w:val="000000"/>
                <w:sz w:val="18"/>
                <w:szCs w:val="18"/>
              </w:rPr>
            </w:pPr>
            <w:del w:id="3086" w:author="TF 112518" w:date="2018-11-26T22:49:00Z">
              <w:r w:rsidRPr="002A4574" w:rsidDel="004D1E0E">
                <w:rPr>
                  <w:rFonts w:ascii="Calibri" w:hAnsi="Calibri"/>
                  <w:color w:val="000000"/>
                  <w:sz w:val="18"/>
                  <w:szCs w:val="18"/>
                </w:rPr>
                <w:delText xml:space="preserve">Blythe Riverside Co Arpt </w:delText>
              </w:r>
            </w:del>
          </w:p>
        </w:tc>
        <w:tc>
          <w:tcPr>
            <w:tcW w:w="825" w:type="dxa"/>
            <w:tcBorders>
              <w:top w:val="nil"/>
              <w:left w:val="nil"/>
              <w:bottom w:val="nil"/>
              <w:right w:val="nil"/>
            </w:tcBorders>
            <w:shd w:val="clear" w:color="auto" w:fill="auto"/>
            <w:noWrap/>
            <w:vAlign w:val="bottom"/>
            <w:hideMark/>
          </w:tcPr>
          <w:p w14:paraId="7829188A" w14:textId="77777777" w:rsidR="004D1E0E" w:rsidRPr="002A4574" w:rsidDel="004D1E0E" w:rsidRDefault="004D1E0E" w:rsidP="00636F83">
            <w:pPr>
              <w:jc w:val="right"/>
              <w:rPr>
                <w:del w:id="3087" w:author="TF 112518" w:date="2018-11-26T22:49:00Z"/>
                <w:rFonts w:ascii="Calibri" w:hAnsi="Calibri"/>
                <w:color w:val="000000"/>
                <w:sz w:val="18"/>
                <w:szCs w:val="18"/>
              </w:rPr>
            </w:pPr>
            <w:del w:id="3088" w:author="TF 112518" w:date="2018-11-26T22:49:00Z">
              <w:r w:rsidRPr="002A4574" w:rsidDel="004D1E0E">
                <w:rPr>
                  <w:rFonts w:ascii="Calibri" w:hAnsi="Calibri"/>
                  <w:color w:val="000000"/>
                  <w:sz w:val="18"/>
                  <w:szCs w:val="18"/>
                </w:rPr>
                <w:delText>33.62</w:delText>
              </w:r>
            </w:del>
          </w:p>
        </w:tc>
        <w:tc>
          <w:tcPr>
            <w:tcW w:w="1239" w:type="dxa"/>
            <w:gridSpan w:val="2"/>
            <w:tcBorders>
              <w:top w:val="nil"/>
              <w:left w:val="nil"/>
              <w:bottom w:val="nil"/>
              <w:right w:val="nil"/>
            </w:tcBorders>
            <w:shd w:val="clear" w:color="auto" w:fill="auto"/>
            <w:noWrap/>
            <w:vAlign w:val="bottom"/>
            <w:hideMark/>
          </w:tcPr>
          <w:p w14:paraId="7829188B" w14:textId="77777777" w:rsidR="004D1E0E" w:rsidRPr="002A4574" w:rsidDel="004D1E0E" w:rsidRDefault="004D1E0E" w:rsidP="00636F83">
            <w:pPr>
              <w:jc w:val="right"/>
              <w:rPr>
                <w:del w:id="3089" w:author="TF 112518" w:date="2018-11-26T22:49:00Z"/>
                <w:rFonts w:ascii="Calibri" w:hAnsi="Calibri"/>
                <w:color w:val="000000"/>
                <w:sz w:val="18"/>
                <w:szCs w:val="18"/>
              </w:rPr>
            </w:pPr>
            <w:del w:id="3090" w:author="TF 112518" w:date="2018-11-26T22:49:00Z">
              <w:r w:rsidRPr="002A4574" w:rsidDel="004D1E0E">
                <w:rPr>
                  <w:rFonts w:ascii="Calibri" w:hAnsi="Calibri"/>
                  <w:color w:val="000000"/>
                  <w:sz w:val="18"/>
                  <w:szCs w:val="18"/>
                </w:rPr>
                <w:delText>–114.72</w:delText>
              </w:r>
            </w:del>
          </w:p>
        </w:tc>
        <w:tc>
          <w:tcPr>
            <w:tcW w:w="2100" w:type="dxa"/>
            <w:gridSpan w:val="2"/>
            <w:tcBorders>
              <w:top w:val="nil"/>
              <w:left w:val="nil"/>
              <w:bottom w:val="nil"/>
              <w:right w:val="nil"/>
            </w:tcBorders>
            <w:shd w:val="clear" w:color="auto" w:fill="auto"/>
            <w:noWrap/>
            <w:vAlign w:val="bottom"/>
            <w:hideMark/>
          </w:tcPr>
          <w:p w14:paraId="7829188C" w14:textId="77777777" w:rsidR="004D1E0E" w:rsidRPr="002A4574" w:rsidDel="004D1E0E" w:rsidRDefault="004D1E0E" w:rsidP="00636F83">
            <w:pPr>
              <w:jc w:val="right"/>
              <w:rPr>
                <w:del w:id="3091" w:author="TF 112518" w:date="2018-11-26T22:49:00Z"/>
                <w:rFonts w:ascii="Calibri" w:hAnsi="Calibri"/>
                <w:color w:val="000000"/>
                <w:sz w:val="18"/>
                <w:szCs w:val="18"/>
              </w:rPr>
            </w:pPr>
            <w:del w:id="3092" w:author="TF 112518" w:date="2018-11-26T22:49:00Z">
              <w:r w:rsidRPr="002A4574" w:rsidDel="004D1E0E">
                <w:rPr>
                  <w:rFonts w:ascii="Calibri" w:hAnsi="Calibri"/>
                  <w:color w:val="000000"/>
                  <w:sz w:val="18"/>
                  <w:szCs w:val="18"/>
                </w:rPr>
                <w:delText>California</w:delText>
              </w:r>
            </w:del>
          </w:p>
        </w:tc>
      </w:tr>
    </w:tbl>
    <w:p w14:paraId="7829188E" w14:textId="77777777" w:rsidR="00636F83" w:rsidRPr="00A35980" w:rsidDel="004D1E0E" w:rsidRDefault="00636F83" w:rsidP="00636F83">
      <w:pPr>
        <w:contextualSpacing/>
        <w:rPr>
          <w:del w:id="3093" w:author="TF 112518" w:date="2018-11-26T22:49:00Z"/>
          <w:rFonts w:asciiTheme="minorHAnsi" w:eastAsia="Cambria" w:hAnsiTheme="minorHAnsi"/>
          <w:sz w:val="18"/>
          <w:szCs w:val="18"/>
        </w:rPr>
      </w:pPr>
    </w:p>
    <w:p w14:paraId="7829188F" w14:textId="77777777" w:rsidR="00636F83" w:rsidRPr="00A35980" w:rsidDel="00CA4DB1" w:rsidRDefault="00636F83" w:rsidP="00636F83">
      <w:pPr>
        <w:numPr>
          <w:ilvl w:val="0"/>
          <w:numId w:val="9"/>
        </w:numPr>
        <w:contextualSpacing/>
        <w:rPr>
          <w:del w:id="3094" w:author="TF 112318" w:date="2018-11-23T14:26:00Z"/>
          <w:rFonts w:asciiTheme="minorHAnsi" w:eastAsia="Cambria" w:hAnsiTheme="minorHAnsi"/>
          <w:sz w:val="18"/>
          <w:szCs w:val="18"/>
        </w:rPr>
      </w:pPr>
      <w:del w:id="3095"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4.5</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[1</w:delText>
        </w:r>
        <w:r w:rsidR="001D331F" w:rsidDel="00CA4DB1">
          <w:rPr>
            <w:rFonts w:asciiTheme="minorHAnsi" w:hAnsiTheme="minorHAnsi"/>
            <w:sz w:val="18"/>
            <w:szCs w:val="18"/>
          </w:rPr>
          <w:delText>,</w:delText>
        </w:r>
        <w:r w:rsidDel="00CA4DB1">
          <w:rPr>
            <w:rFonts w:asciiTheme="minorHAnsi" w:hAnsiTheme="minorHAnsi"/>
            <w:sz w:val="18"/>
            <w:szCs w:val="18"/>
          </w:rPr>
          <w:delText>000 x (</w:delText>
        </w:r>
        <w:r w:rsidRPr="00CB00C9" w:rsidDel="00CA4DB1">
          <w:rPr>
            <w:rFonts w:asciiTheme="minorHAnsi" w:hAnsiTheme="minorHAnsi"/>
            <w:sz w:val="18"/>
            <w:szCs w:val="18"/>
          </w:rPr>
          <w:delText>Equivalent Leakage Area</w:delText>
        </w:r>
        <w:r w:rsidDel="00CA4DB1">
          <w:rPr>
            <w:rFonts w:asciiTheme="minorHAnsi" w:hAnsiTheme="minorHAnsi"/>
            <w:sz w:val="18"/>
            <w:szCs w:val="18"/>
          </w:rPr>
          <w:delText xml:space="preserve"> (ELA) B06/</w:delText>
        </w:r>
        <w:r w:rsidRPr="003A3A65" w:rsidDel="00CA4DB1">
          <w:rPr>
            <w:rFonts w:asciiTheme="minorHAnsi" w:hAnsiTheme="minorHAnsi"/>
            <w:sz w:val="18"/>
            <w:szCs w:val="18"/>
          </w:rPr>
          <w:delText xml:space="preserve">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 x (Vertical Distance B07/8.2)^0.4]</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Normalized Leakage (NL)</w:delText>
        </w:r>
      </w:del>
    </w:p>
    <w:p w14:paraId="78291890" w14:textId="77777777" w:rsidR="00636F83" w:rsidRPr="004C3F98" w:rsidDel="00CA4DB1" w:rsidRDefault="00636F83" w:rsidP="00636F83">
      <w:pPr>
        <w:numPr>
          <w:ilvl w:val="0"/>
          <w:numId w:val="9"/>
        </w:numPr>
        <w:contextualSpacing/>
        <w:rPr>
          <w:del w:id="3096" w:author="TF 112318" w:date="2018-11-23T14:26:00Z"/>
          <w:rFonts w:asciiTheme="minorHAnsi" w:eastAsia="Cambria" w:hAnsiTheme="minorHAnsi"/>
          <w:sz w:val="18"/>
          <w:szCs w:val="18"/>
        </w:rPr>
      </w:pPr>
      <w:del w:id="3097"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4.6a</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(Normalized Leakage (NL) B09 x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04)/7.3</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Ventilation Provided by Infiltration in CFM</w:delText>
        </w:r>
      </w:del>
    </w:p>
    <w:p w14:paraId="78291891" w14:textId="77777777" w:rsidR="00636F83" w:rsidRPr="004C3F98" w:rsidDel="00CA4DB1" w:rsidRDefault="00636F83" w:rsidP="00636F83">
      <w:pPr>
        <w:numPr>
          <w:ilvl w:val="0"/>
          <w:numId w:val="9"/>
        </w:numPr>
        <w:contextualSpacing/>
        <w:rPr>
          <w:del w:id="3098" w:author="TF 112318" w:date="2018-11-23T14:26:00Z"/>
          <w:rFonts w:asciiTheme="minorHAnsi" w:eastAsia="Cambria" w:hAnsiTheme="minorHAnsi"/>
          <w:sz w:val="18"/>
          <w:szCs w:val="18"/>
        </w:rPr>
      </w:pPr>
      <w:del w:id="3099"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4.7</w:delText>
        </w:r>
        <w:r w:rsidRPr="00A35980" w:rsidDel="00CA4DB1">
          <w:rPr>
            <w:rFonts w:asciiTheme="minorHAnsi" w:eastAsia="Cambria" w:hAnsiTheme="minorHAnsi"/>
            <w:sz w:val="18"/>
            <w:szCs w:val="18"/>
          </w:rPr>
          <w:delText xml:space="preserve">. </w:delText>
        </w:r>
        <w:r w:rsidDel="00CA4DB1">
          <w:rPr>
            <w:rFonts w:asciiTheme="minorHAnsi" w:eastAsia="Cambria" w:hAnsiTheme="minorHAnsi"/>
            <w:sz w:val="18"/>
            <w:szCs w:val="18"/>
          </w:rPr>
          <w:delText xml:space="preserve">It is the difference between the total required ventilation and the ventilation provided by infiltration.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B01 - Ventilation Provided by Infiltration B10 </w:delText>
        </w:r>
        <w:r w:rsidRPr="00A35980" w:rsidDel="00CA4DB1">
          <w:rPr>
            <w:rFonts w:asciiTheme="minorHAnsi" w:hAnsiTheme="minorHAnsi"/>
            <w:sz w:val="18"/>
            <w:szCs w:val="18"/>
          </w:rPr>
          <w:delText>=</w:delText>
        </w:r>
        <w:r w:rsidDel="00CA4DB1">
          <w:rPr>
            <w:rFonts w:asciiTheme="minorHAnsi" w:hAnsiTheme="minorHAnsi"/>
            <w:sz w:val="18"/>
            <w:szCs w:val="18"/>
          </w:rPr>
          <w:delText xml:space="preserve"> 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of the fan in CFM</w:delText>
        </w:r>
      </w:del>
    </w:p>
    <w:p w14:paraId="78291892" w14:textId="77777777" w:rsidR="00636F83" w:rsidRPr="00700338" w:rsidDel="00CA4DB1" w:rsidRDefault="00636F83" w:rsidP="00636F83">
      <w:pPr>
        <w:numPr>
          <w:ilvl w:val="0"/>
          <w:numId w:val="9"/>
        </w:numPr>
        <w:contextualSpacing/>
        <w:rPr>
          <w:del w:id="3100" w:author="TF 112318" w:date="2018-11-23T14:26:00Z"/>
          <w:rFonts w:asciiTheme="minorHAnsi" w:eastAsia="Cambria" w:hAnsiTheme="minorHAnsi"/>
          <w:sz w:val="18"/>
          <w:szCs w:val="18"/>
        </w:rPr>
      </w:pPr>
      <w:del w:id="3101" w:author="TF 112318" w:date="2018-11-23T14:26:00Z">
        <w:r w:rsidRPr="007B7968" w:rsidDel="00CA4DB1">
          <w:rPr>
            <w:rFonts w:asciiTheme="minorHAnsi" w:eastAsia="Cambria" w:hAnsiTheme="minorHAnsi"/>
            <w:sz w:val="18"/>
            <w:szCs w:val="18"/>
          </w:rPr>
          <w:delText xml:space="preserve">User entered value </w:delText>
        </w:r>
        <w:r w:rsidDel="00CA4DB1">
          <w:rPr>
            <w:rFonts w:asciiTheme="minorHAnsi" w:eastAsia="Cambria" w:hAnsiTheme="minorHAnsi"/>
            <w:sz w:val="18"/>
            <w:szCs w:val="18"/>
          </w:rPr>
          <w:delText xml:space="preserve">equals the installed ventilation rate of the fan in </w:delText>
        </w:r>
        <w:r w:rsidDel="00CA4DB1">
          <w:rPr>
            <w:rFonts w:asciiTheme="minorHAnsi" w:hAnsiTheme="minorHAnsi"/>
            <w:sz w:val="18"/>
            <w:szCs w:val="18"/>
          </w:rPr>
          <w:delText>CFM. This value will be field verified by enforcement personnel.</w:delText>
        </w:r>
      </w:del>
    </w:p>
    <w:p w14:paraId="78291893" w14:textId="77777777" w:rsidR="00700338" w:rsidDel="00CA4DB1" w:rsidRDefault="00700338" w:rsidP="00700338">
      <w:pPr>
        <w:rPr>
          <w:ins w:id="3102" w:author="Ferris, Todd@Energy" w:date="2018-11-20T14:13:00Z"/>
          <w:del w:id="3103" w:author="TF 112318" w:date="2018-11-23T14:26:00Z"/>
          <w:rFonts w:asciiTheme="minorHAnsi" w:eastAsia="Cambria" w:hAnsiTheme="minorHAnsi"/>
          <w:sz w:val="18"/>
          <w:szCs w:val="18"/>
        </w:rPr>
      </w:pPr>
    </w:p>
    <w:p w14:paraId="78291894" w14:textId="77777777" w:rsidR="00CA4DB1" w:rsidRDefault="00CA4DB1" w:rsidP="00CA4DB1">
      <w:pPr>
        <w:rPr>
          <w:ins w:id="3104" w:author="TF 112318" w:date="2018-11-23T14:26:00Z"/>
          <w:rFonts w:asciiTheme="minorHAnsi" w:eastAsia="Cambria" w:hAnsiTheme="minorHAnsi"/>
          <w:b/>
          <w:sz w:val="18"/>
          <w:szCs w:val="18"/>
        </w:rPr>
      </w:pPr>
      <w:ins w:id="3105" w:author="TF 112318" w:date="2018-11-23T14:26:00Z">
        <w:r w:rsidRPr="00EE71C1">
          <w:rPr>
            <w:rFonts w:asciiTheme="minorHAnsi" w:eastAsia="Cambria" w:hAnsiTheme="minorHAnsi"/>
            <w:b/>
            <w:sz w:val="18"/>
            <w:szCs w:val="18"/>
          </w:rPr>
          <w:t xml:space="preserve">Section </w:t>
        </w:r>
        <w:r>
          <w:rPr>
            <w:rFonts w:asciiTheme="minorHAnsi" w:eastAsia="Cambria" w:hAnsiTheme="minorHAnsi"/>
            <w:b/>
            <w:sz w:val="18"/>
            <w:szCs w:val="18"/>
          </w:rPr>
          <w:t>C</w:t>
        </w:r>
        <w:r w:rsidRPr="00EE71C1">
          <w:rPr>
            <w:rFonts w:asciiTheme="minorHAnsi" w:eastAsia="Cambria" w:hAnsiTheme="minorHAnsi"/>
            <w:b/>
            <w:sz w:val="18"/>
            <w:szCs w:val="18"/>
          </w:rPr>
          <w:t xml:space="preserve">. </w:t>
        </w:r>
      </w:ins>
      <w:ins w:id="3106" w:author="TF 112318" w:date="2018-11-23T14:29:00Z">
        <w:r w:rsidR="00F46A43">
          <w:rPr>
            <w:rFonts w:asciiTheme="minorHAnsi" w:eastAsia="Cambria" w:hAnsiTheme="minorHAnsi"/>
            <w:b/>
            <w:sz w:val="18"/>
            <w:szCs w:val="18"/>
          </w:rPr>
          <w:t>Installed Ventilation</w:t>
        </w:r>
      </w:ins>
      <w:ins w:id="3107" w:author="TF 112318" w:date="2018-11-23T14:26:00Z">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ins>
    </w:p>
    <w:p w14:paraId="78291895" w14:textId="77777777" w:rsidR="00F46A43" w:rsidRDefault="00F46A43" w:rsidP="00F46A43">
      <w:pPr>
        <w:pStyle w:val="ListParagraph"/>
        <w:numPr>
          <w:ilvl w:val="0"/>
          <w:numId w:val="30"/>
        </w:numPr>
        <w:rPr>
          <w:ins w:id="3108" w:author="TF 112318" w:date="2018-11-23T14:31:00Z"/>
          <w:rFonts w:asciiTheme="minorHAnsi" w:eastAsia="Cambria" w:hAnsiTheme="minorHAnsi"/>
          <w:sz w:val="18"/>
          <w:szCs w:val="18"/>
        </w:rPr>
      </w:pPr>
      <w:ins w:id="3109" w:author="TF 112318" w:date="2018-11-23T14:31:00Z">
        <w:r>
          <w:rPr>
            <w:rFonts w:asciiTheme="minorHAnsi" w:eastAsia="Cambria" w:hAnsiTheme="minorHAnsi"/>
            <w:sz w:val="18"/>
            <w:szCs w:val="18"/>
          </w:rPr>
          <w:t xml:space="preserve">User input text </w:t>
        </w:r>
      </w:ins>
      <w:ins w:id="3110" w:author="TF 112318" w:date="2018-11-23T14:48:00Z">
        <w:r w:rsidR="006B7D08">
          <w:rPr>
            <w:rFonts w:asciiTheme="minorHAnsi" w:eastAsia="Cambria" w:hAnsiTheme="minorHAnsi"/>
            <w:sz w:val="18"/>
            <w:szCs w:val="18"/>
          </w:rPr>
          <w:t xml:space="preserve">identifying </w:t>
        </w:r>
      </w:ins>
      <w:ins w:id="3111" w:author="TF 112318" w:date="2018-11-23T14:47:00Z">
        <w:r w:rsidR="006B7D08">
          <w:rPr>
            <w:rFonts w:asciiTheme="minorHAnsi" w:eastAsia="Cambria" w:hAnsiTheme="minorHAnsi"/>
            <w:sz w:val="18"/>
            <w:szCs w:val="18"/>
          </w:rPr>
          <w:t>the</w:t>
        </w:r>
      </w:ins>
      <w:ins w:id="3112" w:author="TF 112318" w:date="2018-11-23T14:46:00Z">
        <w:r w:rsidR="006B7D08">
          <w:rPr>
            <w:rFonts w:asciiTheme="minorHAnsi" w:eastAsia="Cambria" w:hAnsiTheme="minorHAnsi"/>
            <w:sz w:val="18"/>
            <w:szCs w:val="18"/>
          </w:rPr>
          <w:t xml:space="preserve"> fan name</w:t>
        </w:r>
      </w:ins>
      <w:ins w:id="3113" w:author="TF 112318" w:date="2018-11-23T14:48:00Z">
        <w:r w:rsidR="006B7D08">
          <w:rPr>
            <w:rFonts w:asciiTheme="minorHAnsi" w:eastAsia="Cambria" w:hAnsiTheme="minorHAnsi"/>
            <w:sz w:val="18"/>
            <w:szCs w:val="18"/>
          </w:rPr>
          <w:t xml:space="preserve"> for</w:t>
        </w:r>
      </w:ins>
      <w:ins w:id="3114" w:author="TF 112318" w:date="2018-11-23T14:46:00Z">
        <w:r w:rsidR="006B7D08">
          <w:rPr>
            <w:rFonts w:asciiTheme="minorHAnsi" w:eastAsia="Cambria" w:hAnsiTheme="minorHAnsi"/>
            <w:sz w:val="18"/>
            <w:szCs w:val="18"/>
          </w:rPr>
          <w:t xml:space="preserve"> each installed ventilation fan</w:t>
        </w:r>
      </w:ins>
      <w:ins w:id="3115" w:author="TF 112318" w:date="2018-11-23T14:31:00Z">
        <w:r>
          <w:rPr>
            <w:rFonts w:asciiTheme="minorHAnsi" w:eastAsia="Cambria" w:hAnsiTheme="minorHAnsi"/>
            <w:sz w:val="18"/>
            <w:szCs w:val="18"/>
          </w:rPr>
          <w:t>.</w:t>
        </w:r>
      </w:ins>
    </w:p>
    <w:p w14:paraId="78291896" w14:textId="77777777" w:rsidR="00F46A43" w:rsidRDefault="00F46A43" w:rsidP="00F46A43">
      <w:pPr>
        <w:pStyle w:val="ListParagraph"/>
        <w:numPr>
          <w:ilvl w:val="0"/>
          <w:numId w:val="30"/>
        </w:numPr>
        <w:rPr>
          <w:ins w:id="3116" w:author="TF 112318" w:date="2018-11-23T14:34:00Z"/>
          <w:rFonts w:asciiTheme="minorHAnsi" w:eastAsia="Cambria" w:hAnsiTheme="minorHAnsi"/>
          <w:sz w:val="18"/>
          <w:szCs w:val="18"/>
        </w:rPr>
      </w:pPr>
      <w:ins w:id="3117" w:author="TF 112318" w:date="2018-11-23T14:33:00Z">
        <w:r>
          <w:rPr>
            <w:rFonts w:asciiTheme="minorHAnsi" w:eastAsia="Cambria" w:hAnsiTheme="minorHAnsi"/>
            <w:sz w:val="18"/>
            <w:szCs w:val="18"/>
          </w:rPr>
          <w:t xml:space="preserve">User input text </w:t>
        </w:r>
      </w:ins>
      <w:ins w:id="3118" w:author="TF 112318" w:date="2018-11-23T14:48:00Z">
        <w:r w:rsidR="006B7D08">
          <w:rPr>
            <w:rFonts w:asciiTheme="minorHAnsi" w:eastAsia="Cambria" w:hAnsiTheme="minorHAnsi"/>
            <w:sz w:val="18"/>
            <w:szCs w:val="18"/>
          </w:rPr>
          <w:t xml:space="preserve">identifying the </w:t>
        </w:r>
      </w:ins>
      <w:ins w:id="3119" w:author="TF 112318" w:date="2018-11-23T14:33:00Z">
        <w:r>
          <w:rPr>
            <w:rFonts w:asciiTheme="minorHAnsi" w:eastAsia="Cambria" w:hAnsiTheme="minorHAnsi"/>
            <w:sz w:val="18"/>
            <w:szCs w:val="18"/>
          </w:rPr>
          <w:t>fan locat</w:t>
        </w:r>
      </w:ins>
      <w:ins w:id="3120" w:author="TF 112318" w:date="2018-11-23T14:34:00Z">
        <w:r>
          <w:rPr>
            <w:rFonts w:asciiTheme="minorHAnsi" w:eastAsia="Cambria" w:hAnsiTheme="minorHAnsi"/>
            <w:sz w:val="18"/>
            <w:szCs w:val="18"/>
          </w:rPr>
          <w:t>ion</w:t>
        </w:r>
      </w:ins>
      <w:ins w:id="3121" w:author="TF 112318" w:date="2018-11-23T14:48:00Z">
        <w:r w:rsidR="006B7D08">
          <w:rPr>
            <w:rFonts w:asciiTheme="minorHAnsi" w:eastAsia="Cambria" w:hAnsiTheme="minorHAnsi"/>
            <w:sz w:val="18"/>
            <w:szCs w:val="18"/>
          </w:rPr>
          <w:t xml:space="preserve"> for</w:t>
        </w:r>
      </w:ins>
      <w:ins w:id="3122" w:author="TF 112318" w:date="2018-11-23T14:46:00Z">
        <w:r w:rsidR="006B7D08">
          <w:rPr>
            <w:rFonts w:asciiTheme="minorHAnsi" w:eastAsia="Cambria" w:hAnsiTheme="minorHAnsi"/>
            <w:sz w:val="18"/>
            <w:szCs w:val="18"/>
          </w:rPr>
          <w:t xml:space="preserve"> each installed ventilation fan</w:t>
        </w:r>
      </w:ins>
      <w:ins w:id="3123" w:author="TF 112318" w:date="2018-11-23T14:33:00Z">
        <w:r>
          <w:rPr>
            <w:rFonts w:asciiTheme="minorHAnsi" w:eastAsia="Cambria" w:hAnsiTheme="minorHAnsi"/>
            <w:sz w:val="18"/>
            <w:szCs w:val="18"/>
          </w:rPr>
          <w:t>.</w:t>
        </w:r>
      </w:ins>
    </w:p>
    <w:p w14:paraId="78291897" w14:textId="77777777" w:rsidR="00F46A43" w:rsidRDefault="00F46A43" w:rsidP="00F46A43">
      <w:pPr>
        <w:pStyle w:val="ListParagraph"/>
        <w:numPr>
          <w:ilvl w:val="0"/>
          <w:numId w:val="30"/>
        </w:numPr>
        <w:rPr>
          <w:ins w:id="3124" w:author="TF 112318" w:date="2018-11-23T14:35:00Z"/>
          <w:rFonts w:asciiTheme="minorHAnsi" w:eastAsia="Cambria" w:hAnsiTheme="minorHAnsi"/>
          <w:sz w:val="18"/>
          <w:szCs w:val="18"/>
        </w:rPr>
      </w:pPr>
      <w:ins w:id="3125" w:author="TF 112318" w:date="2018-11-23T14:35:00Z">
        <w:r>
          <w:rPr>
            <w:rFonts w:asciiTheme="minorHAnsi" w:eastAsia="Cambria" w:hAnsiTheme="minorHAnsi"/>
            <w:sz w:val="18"/>
            <w:szCs w:val="18"/>
          </w:rPr>
          <w:t>Runtime (Min/</w:t>
        </w:r>
        <w:proofErr w:type="spellStart"/>
        <w:r>
          <w:rPr>
            <w:rFonts w:asciiTheme="minorHAnsi" w:eastAsia="Cambria" w:hAnsiTheme="minorHAnsi"/>
            <w:sz w:val="18"/>
            <w:szCs w:val="18"/>
          </w:rPr>
          <w:t>Hr</w:t>
        </w:r>
        <w:proofErr w:type="spellEnd"/>
        <w:r>
          <w:rPr>
            <w:rFonts w:asciiTheme="minorHAnsi" w:eastAsia="Cambria" w:hAnsiTheme="minorHAnsi"/>
            <w:sz w:val="18"/>
            <w:szCs w:val="18"/>
          </w:rPr>
          <w:t>)</w:t>
        </w:r>
        <w:r w:rsidRPr="00F46A43">
          <w:rPr>
            <w:rFonts w:asciiTheme="minorHAnsi" w:eastAsia="Cambria" w:hAnsiTheme="minorHAnsi"/>
            <w:sz w:val="18"/>
            <w:szCs w:val="18"/>
          </w:rPr>
          <w:t>: This value may be filled out automatically or be user input.</w:t>
        </w:r>
      </w:ins>
    </w:p>
    <w:p w14:paraId="78291898" w14:textId="635CCA64" w:rsidR="00F46A43" w:rsidRDefault="00F46A43" w:rsidP="00F46A43">
      <w:pPr>
        <w:pStyle w:val="ListParagraph"/>
        <w:numPr>
          <w:ilvl w:val="0"/>
          <w:numId w:val="29"/>
        </w:numPr>
        <w:rPr>
          <w:ins w:id="3126" w:author="TF 112318" w:date="2018-11-23T14:38:00Z"/>
          <w:rFonts w:asciiTheme="minorHAnsi" w:eastAsia="Cambria" w:hAnsiTheme="minorHAnsi"/>
          <w:sz w:val="18"/>
          <w:szCs w:val="18"/>
        </w:rPr>
      </w:pPr>
      <w:ins w:id="3127" w:author="TF 112318" w:date="2018-11-23T14:36:00Z">
        <w:r>
          <w:rPr>
            <w:rFonts w:asciiTheme="minorHAnsi" w:eastAsia="Cambria" w:hAnsiTheme="minorHAnsi"/>
            <w:sz w:val="18"/>
            <w:szCs w:val="18"/>
          </w:rPr>
          <w:t>If ventilation operation schedule</w:t>
        </w:r>
      </w:ins>
      <w:ins w:id="3128" w:author="TF 112318" w:date="2018-11-23T14:38:00Z">
        <w:r>
          <w:rPr>
            <w:rFonts w:asciiTheme="minorHAnsi" w:eastAsia="Cambria" w:hAnsiTheme="minorHAnsi"/>
            <w:sz w:val="18"/>
            <w:szCs w:val="18"/>
          </w:rPr>
          <w:t xml:space="preserve"> from section </w:t>
        </w:r>
      </w:ins>
      <w:r w:rsidR="00B54159">
        <w:rPr>
          <w:rFonts w:asciiTheme="minorHAnsi" w:eastAsia="Cambria" w:hAnsiTheme="minorHAnsi"/>
          <w:sz w:val="18"/>
          <w:szCs w:val="18"/>
        </w:rPr>
        <w:t>A</w:t>
      </w:r>
      <w:ins w:id="3129" w:author="TF 112318" w:date="2018-11-23T14:36:00Z">
        <w:r>
          <w:rPr>
            <w:rFonts w:asciiTheme="minorHAnsi" w:eastAsia="Cambria" w:hAnsiTheme="minorHAnsi"/>
            <w:sz w:val="18"/>
            <w:szCs w:val="18"/>
          </w:rPr>
          <w:t xml:space="preserve"> = </w:t>
        </w:r>
      </w:ins>
      <w:ins w:id="3130" w:author="TF 112318" w:date="2018-11-23T14:39:00Z">
        <w:r w:rsidR="006B7D08">
          <w:rPr>
            <w:rFonts w:asciiTheme="minorHAnsi" w:eastAsia="Cambria" w:hAnsiTheme="minorHAnsi"/>
            <w:sz w:val="18"/>
            <w:szCs w:val="18"/>
          </w:rPr>
          <w:t>“</w:t>
        </w:r>
      </w:ins>
      <w:ins w:id="3131" w:author="TF 112318" w:date="2018-11-23T14:36:00Z">
        <w:r>
          <w:rPr>
            <w:rFonts w:asciiTheme="minorHAnsi" w:eastAsia="Cambria" w:hAnsiTheme="minorHAnsi"/>
            <w:sz w:val="18"/>
            <w:szCs w:val="18"/>
          </w:rPr>
          <w:t>contin</w:t>
        </w:r>
      </w:ins>
      <w:ins w:id="3132" w:author="TF 112318" w:date="2018-11-23T14:37:00Z">
        <w:r>
          <w:rPr>
            <w:rFonts w:asciiTheme="minorHAnsi" w:eastAsia="Cambria" w:hAnsiTheme="minorHAnsi"/>
            <w:sz w:val="18"/>
            <w:szCs w:val="18"/>
          </w:rPr>
          <w:t>uous</w:t>
        </w:r>
      </w:ins>
      <w:ins w:id="3133" w:author="TF 112318" w:date="2018-11-23T14:40:00Z">
        <w:r w:rsidR="006B7D08">
          <w:rPr>
            <w:rFonts w:asciiTheme="minorHAnsi" w:eastAsia="Cambria" w:hAnsiTheme="minorHAnsi"/>
            <w:sz w:val="18"/>
            <w:szCs w:val="18"/>
          </w:rPr>
          <w:t>”</w:t>
        </w:r>
      </w:ins>
      <w:ins w:id="3134" w:author="TF 112318" w:date="2018-11-23T14:37:00Z">
        <w:r>
          <w:rPr>
            <w:rFonts w:asciiTheme="minorHAnsi" w:eastAsia="Cambria" w:hAnsiTheme="minorHAnsi"/>
            <w:sz w:val="18"/>
            <w:szCs w:val="18"/>
          </w:rPr>
          <w:t>, then value of 60 will be automatically enter</w:t>
        </w:r>
      </w:ins>
      <w:ins w:id="3135" w:author="TF 112318" w:date="2018-11-23T14:38:00Z">
        <w:r>
          <w:rPr>
            <w:rFonts w:asciiTheme="minorHAnsi" w:eastAsia="Cambria" w:hAnsiTheme="minorHAnsi"/>
            <w:sz w:val="18"/>
            <w:szCs w:val="18"/>
          </w:rPr>
          <w:t>ed.</w:t>
        </w:r>
      </w:ins>
    </w:p>
    <w:p w14:paraId="78291899" w14:textId="642E8E25" w:rsidR="006B7D08" w:rsidRDefault="00F46A43" w:rsidP="006B7D08">
      <w:pPr>
        <w:pStyle w:val="ListParagraph"/>
        <w:numPr>
          <w:ilvl w:val="0"/>
          <w:numId w:val="29"/>
        </w:numPr>
        <w:rPr>
          <w:ins w:id="3136" w:author="TF 112318" w:date="2018-11-23T14:40:00Z"/>
          <w:rFonts w:asciiTheme="minorHAnsi" w:eastAsia="Cambria" w:hAnsiTheme="minorHAnsi"/>
          <w:sz w:val="18"/>
          <w:szCs w:val="18"/>
        </w:rPr>
      </w:pPr>
      <w:ins w:id="3137" w:author="TF 112318" w:date="2018-11-23T14:38:00Z">
        <w:r>
          <w:rPr>
            <w:rFonts w:asciiTheme="minorHAnsi" w:eastAsia="Cambria" w:hAnsiTheme="minorHAnsi"/>
            <w:sz w:val="18"/>
            <w:szCs w:val="18"/>
          </w:rPr>
          <w:t xml:space="preserve">If ventilation operation schedule from section </w:t>
        </w:r>
      </w:ins>
      <w:r w:rsidR="00B54159">
        <w:rPr>
          <w:rFonts w:asciiTheme="minorHAnsi" w:eastAsia="Cambria" w:hAnsiTheme="minorHAnsi"/>
          <w:sz w:val="18"/>
          <w:szCs w:val="18"/>
        </w:rPr>
        <w:t>A</w:t>
      </w:r>
      <w:ins w:id="3138" w:author="TF 112318" w:date="2018-11-23T14:38:00Z">
        <w:r>
          <w:rPr>
            <w:rFonts w:asciiTheme="minorHAnsi" w:eastAsia="Cambria" w:hAnsiTheme="minorHAnsi"/>
            <w:sz w:val="18"/>
            <w:szCs w:val="18"/>
          </w:rPr>
          <w:t xml:space="preserve"> = </w:t>
        </w:r>
      </w:ins>
      <w:ins w:id="3139" w:author="TF 112318" w:date="2018-11-23T14:40:00Z">
        <w:r w:rsidR="006B7D08">
          <w:rPr>
            <w:rFonts w:asciiTheme="minorHAnsi" w:eastAsia="Cambria" w:hAnsiTheme="minorHAnsi"/>
            <w:sz w:val="18"/>
            <w:szCs w:val="18"/>
          </w:rPr>
          <w:t>“</w:t>
        </w:r>
      </w:ins>
      <w:ins w:id="3140" w:author="TF 112318" w:date="2018-11-23T14:38:00Z">
        <w:r>
          <w:rPr>
            <w:rFonts w:asciiTheme="minorHAnsi" w:eastAsia="Cambria" w:hAnsiTheme="minorHAnsi"/>
            <w:sz w:val="18"/>
            <w:szCs w:val="18"/>
          </w:rPr>
          <w:t>short</w:t>
        </w:r>
      </w:ins>
      <w:ins w:id="3141" w:author="TF 112318" w:date="2018-11-23T14:39:00Z">
        <w:r w:rsidR="006B7D08">
          <w:rPr>
            <w:rFonts w:asciiTheme="minorHAnsi" w:eastAsia="Cambria" w:hAnsiTheme="minorHAnsi"/>
            <w:sz w:val="18"/>
            <w:szCs w:val="18"/>
          </w:rPr>
          <w:t xml:space="preserve"> </w:t>
        </w:r>
      </w:ins>
      <w:ins w:id="3142" w:author="TF 112318" w:date="2018-11-23T14:38:00Z">
        <w:r>
          <w:rPr>
            <w:rFonts w:asciiTheme="minorHAnsi" w:eastAsia="Cambria" w:hAnsiTheme="minorHAnsi"/>
            <w:sz w:val="18"/>
            <w:szCs w:val="18"/>
          </w:rPr>
          <w:t>term average</w:t>
        </w:r>
      </w:ins>
      <w:ins w:id="3143" w:author="TF 112318" w:date="2018-11-23T14:40:00Z">
        <w:r w:rsidR="006B7D08">
          <w:rPr>
            <w:rFonts w:asciiTheme="minorHAnsi" w:eastAsia="Cambria" w:hAnsiTheme="minorHAnsi"/>
            <w:sz w:val="18"/>
            <w:szCs w:val="18"/>
          </w:rPr>
          <w:t>”</w:t>
        </w:r>
      </w:ins>
      <w:ins w:id="3144" w:author="TF 112318" w:date="2018-11-23T14:38:00Z">
        <w:r>
          <w:rPr>
            <w:rFonts w:asciiTheme="minorHAnsi" w:eastAsia="Cambria" w:hAnsiTheme="minorHAnsi"/>
            <w:sz w:val="18"/>
            <w:szCs w:val="18"/>
          </w:rPr>
          <w:t xml:space="preserve">, then </w:t>
        </w:r>
      </w:ins>
      <w:ins w:id="3145" w:author="TF 112318" w:date="2018-11-23T14:39:00Z">
        <w:r>
          <w:rPr>
            <w:rFonts w:asciiTheme="minorHAnsi" w:eastAsia="Cambria" w:hAnsiTheme="minorHAnsi"/>
            <w:sz w:val="18"/>
            <w:szCs w:val="18"/>
          </w:rPr>
          <w:t xml:space="preserve">user enter </w:t>
        </w:r>
      </w:ins>
      <w:ins w:id="3146" w:author="TF 112318" w:date="2018-11-23T14:38:00Z">
        <w:r>
          <w:rPr>
            <w:rFonts w:asciiTheme="minorHAnsi" w:eastAsia="Cambria" w:hAnsiTheme="minorHAnsi"/>
            <w:sz w:val="18"/>
            <w:szCs w:val="18"/>
          </w:rPr>
          <w:t>value of</w:t>
        </w:r>
      </w:ins>
      <w:ins w:id="3147" w:author="TF 112318" w:date="2018-11-23T14:40:00Z">
        <w:r w:rsidR="006B7D08">
          <w:rPr>
            <w:rFonts w:asciiTheme="minorHAnsi" w:eastAsia="Cambria" w:hAnsiTheme="minorHAnsi"/>
            <w:sz w:val="18"/>
            <w:szCs w:val="18"/>
          </w:rPr>
          <w:t xml:space="preserve"> less than or equal to </w:t>
        </w:r>
      </w:ins>
      <w:ins w:id="3148" w:author="TF 112318" w:date="2018-11-23T14:38:00Z">
        <w:r>
          <w:rPr>
            <w:rFonts w:asciiTheme="minorHAnsi" w:eastAsia="Cambria" w:hAnsiTheme="minorHAnsi"/>
            <w:sz w:val="18"/>
            <w:szCs w:val="18"/>
          </w:rPr>
          <w:t>60</w:t>
        </w:r>
      </w:ins>
      <w:ins w:id="3149" w:author="TF 112318" w:date="2018-11-23T14:49:00Z">
        <w:r w:rsidR="006849B6">
          <w:rPr>
            <w:rFonts w:asciiTheme="minorHAnsi" w:eastAsia="Cambria" w:hAnsiTheme="minorHAnsi"/>
            <w:sz w:val="18"/>
            <w:szCs w:val="18"/>
          </w:rPr>
          <w:t xml:space="preserve"> for each installed ventilation fan.</w:t>
        </w:r>
      </w:ins>
    </w:p>
    <w:p w14:paraId="7829189A" w14:textId="6CDC2975" w:rsidR="006B7D08" w:rsidRDefault="006B7D08" w:rsidP="00F46A43">
      <w:pPr>
        <w:pStyle w:val="ListParagraph"/>
        <w:numPr>
          <w:ilvl w:val="0"/>
          <w:numId w:val="30"/>
        </w:numPr>
        <w:rPr>
          <w:ins w:id="3150" w:author="TF 112318" w:date="2018-11-23T14:44:00Z"/>
          <w:rFonts w:asciiTheme="minorHAnsi" w:eastAsia="Cambria" w:hAnsiTheme="minorHAnsi"/>
          <w:sz w:val="18"/>
          <w:szCs w:val="18"/>
        </w:rPr>
      </w:pPr>
      <w:ins w:id="3151" w:author="TF 112318" w:date="2018-11-23T14:41:00Z">
        <w:r>
          <w:rPr>
            <w:rFonts w:asciiTheme="minorHAnsi" w:eastAsia="Cambria" w:hAnsiTheme="minorHAnsi"/>
            <w:sz w:val="18"/>
            <w:szCs w:val="18"/>
          </w:rPr>
          <w:t xml:space="preserve">User </w:t>
        </w:r>
      </w:ins>
      <w:ins w:id="3152" w:author="TF 112318" w:date="2018-11-23T16:40:00Z">
        <w:r w:rsidR="00F967F2">
          <w:rPr>
            <w:rFonts w:asciiTheme="minorHAnsi" w:eastAsia="Cambria" w:hAnsiTheme="minorHAnsi"/>
            <w:sz w:val="18"/>
            <w:szCs w:val="18"/>
          </w:rPr>
          <w:t xml:space="preserve">to </w:t>
        </w:r>
      </w:ins>
      <w:ins w:id="3153" w:author="TF 112318" w:date="2018-11-23T14:41:00Z">
        <w:r>
          <w:rPr>
            <w:rFonts w:asciiTheme="minorHAnsi" w:eastAsia="Cambria" w:hAnsiTheme="minorHAnsi"/>
            <w:sz w:val="18"/>
            <w:szCs w:val="18"/>
          </w:rPr>
          <w:t xml:space="preserve">enter </w:t>
        </w:r>
      </w:ins>
      <w:ins w:id="3154" w:author="TF 112318" w:date="2018-11-23T14:43:00Z">
        <w:r>
          <w:rPr>
            <w:rFonts w:asciiTheme="minorHAnsi" w:eastAsia="Cambria" w:hAnsiTheme="minorHAnsi"/>
            <w:sz w:val="18"/>
            <w:szCs w:val="18"/>
          </w:rPr>
          <w:t xml:space="preserve">CFM </w:t>
        </w:r>
      </w:ins>
      <w:ins w:id="3155" w:author="TF 112318" w:date="2018-11-23T14:41:00Z">
        <w:r>
          <w:rPr>
            <w:rFonts w:asciiTheme="minorHAnsi" w:eastAsia="Cambria" w:hAnsiTheme="minorHAnsi"/>
            <w:sz w:val="18"/>
            <w:szCs w:val="18"/>
          </w:rPr>
          <w:t>value from test</w:t>
        </w:r>
      </w:ins>
      <w:ins w:id="3156" w:author="TF 112318" w:date="2018-11-23T14:43:00Z">
        <w:r>
          <w:rPr>
            <w:rFonts w:asciiTheme="minorHAnsi" w:eastAsia="Cambria" w:hAnsiTheme="minorHAnsi"/>
            <w:sz w:val="18"/>
            <w:szCs w:val="18"/>
          </w:rPr>
          <w:t xml:space="preserve"> </w:t>
        </w:r>
      </w:ins>
      <w:ins w:id="3157" w:author="TF 112318" w:date="2018-11-23T16:36:00Z">
        <w:r w:rsidR="00F967F2">
          <w:rPr>
            <w:rFonts w:asciiTheme="minorHAnsi" w:eastAsia="Cambria" w:hAnsiTheme="minorHAnsi"/>
            <w:sz w:val="18"/>
            <w:szCs w:val="18"/>
          </w:rPr>
          <w:t xml:space="preserve">procedures described in </w:t>
        </w:r>
      </w:ins>
      <w:r w:rsidR="00B231C0">
        <w:rPr>
          <w:rFonts w:asciiTheme="minorHAnsi" w:eastAsia="Cambria" w:hAnsiTheme="minorHAnsi"/>
          <w:sz w:val="18"/>
          <w:szCs w:val="18"/>
        </w:rPr>
        <w:t>NA7.18.1</w:t>
      </w:r>
      <w:ins w:id="3158" w:author="TF 112318" w:date="2018-11-23T16:40:00Z">
        <w:r w:rsidR="00F967F2">
          <w:rPr>
            <w:rFonts w:asciiTheme="minorHAnsi" w:eastAsia="Cambria" w:hAnsiTheme="minorHAnsi"/>
            <w:sz w:val="18"/>
            <w:szCs w:val="18"/>
          </w:rPr>
          <w:t xml:space="preserve"> for e</w:t>
        </w:r>
      </w:ins>
      <w:ins w:id="3159" w:author="TF 112318" w:date="2018-11-23T14:47:00Z">
        <w:r>
          <w:rPr>
            <w:rFonts w:asciiTheme="minorHAnsi" w:eastAsia="Cambria" w:hAnsiTheme="minorHAnsi"/>
            <w:sz w:val="18"/>
            <w:szCs w:val="18"/>
          </w:rPr>
          <w:t>ach installed ventilation fan</w:t>
        </w:r>
      </w:ins>
      <w:ins w:id="3160" w:author="TF 112318" w:date="2018-11-23T14:49:00Z">
        <w:r w:rsidR="006849B6">
          <w:rPr>
            <w:rFonts w:asciiTheme="minorHAnsi" w:eastAsia="Cambria" w:hAnsiTheme="minorHAnsi"/>
            <w:sz w:val="18"/>
            <w:szCs w:val="18"/>
          </w:rPr>
          <w:t>.</w:t>
        </w:r>
      </w:ins>
    </w:p>
    <w:p w14:paraId="7829189B" w14:textId="77777777" w:rsidR="006849B6" w:rsidRDefault="006849B6" w:rsidP="00F46A43">
      <w:pPr>
        <w:pStyle w:val="ListParagraph"/>
        <w:numPr>
          <w:ilvl w:val="0"/>
          <w:numId w:val="30"/>
        </w:numPr>
        <w:rPr>
          <w:ins w:id="3161" w:author="TF 112318" w:date="2018-11-23T14:52:00Z"/>
          <w:rFonts w:asciiTheme="minorHAnsi" w:eastAsia="Cambria" w:hAnsiTheme="minorHAnsi"/>
          <w:sz w:val="18"/>
          <w:szCs w:val="18"/>
        </w:rPr>
      </w:pPr>
      <w:ins w:id="3162" w:author="TF 112318" w:date="2018-11-23T14:51:00Z">
        <w:r>
          <w:rPr>
            <w:rFonts w:asciiTheme="minorHAnsi" w:eastAsia="Cambria" w:hAnsiTheme="minorHAnsi"/>
            <w:sz w:val="18"/>
            <w:szCs w:val="18"/>
          </w:rPr>
          <w:t>Equivalent continuous ventilation CFM is automatically calculated</w:t>
        </w:r>
      </w:ins>
      <w:ins w:id="3163" w:author="TF 112318" w:date="2018-11-23T14:52:00Z">
        <w:r>
          <w:rPr>
            <w:rFonts w:asciiTheme="minorHAnsi" w:eastAsia="Cambria" w:hAnsiTheme="minorHAnsi"/>
            <w:sz w:val="18"/>
            <w:szCs w:val="18"/>
          </w:rPr>
          <w:t xml:space="preserve"> for each ventilation fan</w:t>
        </w:r>
      </w:ins>
      <w:ins w:id="3164" w:author="TF 112318" w:date="2018-11-23T14:51:00Z">
        <w:r>
          <w:rPr>
            <w:rFonts w:asciiTheme="minorHAnsi" w:eastAsia="Cambria" w:hAnsiTheme="minorHAnsi"/>
            <w:sz w:val="18"/>
            <w:szCs w:val="18"/>
          </w:rPr>
          <w:t>.</w:t>
        </w:r>
      </w:ins>
    </w:p>
    <w:p w14:paraId="7829189C" w14:textId="7E65A7C6" w:rsidR="00571B10" w:rsidRDefault="00264FF9">
      <w:pPr>
        <w:pStyle w:val="ListParagraph"/>
        <w:numPr>
          <w:ilvl w:val="0"/>
          <w:numId w:val="30"/>
        </w:numPr>
        <w:rPr>
          <w:ins w:id="3165" w:author="TF 112518" w:date="2018-11-25T12:32:00Z"/>
          <w:rFonts w:asciiTheme="minorHAnsi" w:eastAsia="Cambria" w:hAnsiTheme="minorHAnsi"/>
          <w:sz w:val="18"/>
          <w:szCs w:val="18"/>
        </w:rPr>
      </w:pPr>
      <w:ins w:id="3166" w:author="TF 112318" w:date="2018-11-23T14:52:00Z">
        <w:r>
          <w:rPr>
            <w:rFonts w:asciiTheme="minorHAnsi" w:eastAsia="Cambria" w:hAnsiTheme="minorHAnsi"/>
            <w:sz w:val="18"/>
            <w:szCs w:val="18"/>
          </w:rPr>
          <w:t>Total installe</w:t>
        </w:r>
      </w:ins>
      <w:ins w:id="3167" w:author="TF 112318" w:date="2018-11-23T14:53:00Z">
        <w:r>
          <w:rPr>
            <w:rFonts w:asciiTheme="minorHAnsi" w:eastAsia="Cambria" w:hAnsiTheme="minorHAnsi"/>
            <w:sz w:val="18"/>
            <w:szCs w:val="18"/>
          </w:rPr>
          <w:t xml:space="preserve">d </w:t>
        </w:r>
      </w:ins>
      <w:r w:rsidR="00234ADD">
        <w:rPr>
          <w:rFonts w:asciiTheme="minorHAnsi" w:eastAsia="Cambria" w:hAnsiTheme="minorHAnsi"/>
          <w:sz w:val="18"/>
          <w:szCs w:val="18"/>
        </w:rPr>
        <w:t xml:space="preserve">equivalent </w:t>
      </w:r>
      <w:ins w:id="3168" w:author="TF 112318" w:date="2018-11-23T14:52:00Z">
        <w:r>
          <w:rPr>
            <w:rFonts w:asciiTheme="minorHAnsi" w:eastAsia="Cambria" w:hAnsiTheme="minorHAnsi"/>
            <w:sz w:val="18"/>
            <w:szCs w:val="18"/>
          </w:rPr>
          <w:t xml:space="preserve">continuous ventilation CFM is automatically calculated </w:t>
        </w:r>
      </w:ins>
      <w:ins w:id="3169" w:author="TF 112318" w:date="2018-11-23T14:53:00Z">
        <w:r>
          <w:rPr>
            <w:rFonts w:asciiTheme="minorHAnsi" w:eastAsia="Cambria" w:hAnsiTheme="minorHAnsi"/>
            <w:sz w:val="18"/>
            <w:szCs w:val="18"/>
          </w:rPr>
          <w:t xml:space="preserve">based on the installed </w:t>
        </w:r>
      </w:ins>
      <w:ins w:id="3170" w:author="TF 112318" w:date="2018-11-23T14:52:00Z">
        <w:r>
          <w:rPr>
            <w:rFonts w:asciiTheme="minorHAnsi" w:eastAsia="Cambria" w:hAnsiTheme="minorHAnsi"/>
            <w:sz w:val="18"/>
            <w:szCs w:val="18"/>
          </w:rPr>
          <w:t>ventilation fan</w:t>
        </w:r>
      </w:ins>
      <w:ins w:id="3171" w:author="TF 112318" w:date="2018-11-23T14:53:00Z">
        <w:r>
          <w:rPr>
            <w:rFonts w:asciiTheme="minorHAnsi" w:eastAsia="Cambria" w:hAnsiTheme="minorHAnsi"/>
            <w:sz w:val="18"/>
            <w:szCs w:val="18"/>
          </w:rPr>
          <w:t>s</w:t>
        </w:r>
      </w:ins>
      <w:ins w:id="3172" w:author="TF 112318" w:date="2018-11-23T14:52:00Z">
        <w:r>
          <w:rPr>
            <w:rFonts w:asciiTheme="minorHAnsi" w:eastAsia="Cambria" w:hAnsiTheme="minorHAnsi"/>
            <w:sz w:val="18"/>
            <w:szCs w:val="18"/>
          </w:rPr>
          <w:t>.</w:t>
        </w:r>
      </w:ins>
    </w:p>
    <w:p w14:paraId="7829189D" w14:textId="1F22857A" w:rsidR="004D1E0E" w:rsidRDefault="004D1E0E">
      <w:pPr>
        <w:rPr>
          <w:ins w:id="3173" w:author="TF 112518" w:date="2018-11-26T22:51:00Z"/>
          <w:rFonts w:asciiTheme="minorHAnsi" w:eastAsia="Cambria" w:hAnsiTheme="minorHAnsi"/>
          <w:sz w:val="18"/>
          <w:szCs w:val="18"/>
        </w:rPr>
      </w:pPr>
    </w:p>
    <w:p w14:paraId="7829189E" w14:textId="77777777" w:rsidR="00CA3598" w:rsidRDefault="00CA3598" w:rsidP="00CA3598">
      <w:pPr>
        <w:rPr>
          <w:ins w:id="3174" w:author="TF 112518" w:date="2018-11-25T12:33:00Z"/>
          <w:rFonts w:asciiTheme="minorHAnsi" w:eastAsia="Cambria" w:hAnsiTheme="minorHAnsi"/>
          <w:b/>
          <w:sz w:val="18"/>
          <w:szCs w:val="18"/>
        </w:rPr>
      </w:pPr>
      <w:ins w:id="3175" w:author="TF 112518" w:date="2018-11-25T12:32:00Z">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w:t>
        </w:r>
      </w:ins>
      <w:ins w:id="3176" w:author="TF 112518" w:date="2018-11-25T12:33:00Z">
        <w:r w:rsidRPr="00CA3598">
          <w:rPr>
            <w:rFonts w:asciiTheme="minorHAnsi" w:eastAsia="Cambria" w:hAnsiTheme="minorHAnsi"/>
            <w:b/>
            <w:sz w:val="18"/>
            <w:szCs w:val="18"/>
          </w:rPr>
          <w:t xml:space="preserve"> Additional Envelope Requirements</w:t>
        </w:r>
      </w:ins>
    </w:p>
    <w:p w14:paraId="7829189F" w14:textId="27705A84" w:rsidR="00571B10" w:rsidRDefault="00CA3598">
      <w:pPr>
        <w:pStyle w:val="ListParagraph"/>
        <w:numPr>
          <w:ilvl w:val="0"/>
          <w:numId w:val="32"/>
        </w:numPr>
        <w:rPr>
          <w:ins w:id="3177" w:author="TF 112518" w:date="2018-11-25T12:40:00Z"/>
          <w:rFonts w:asciiTheme="minorHAnsi" w:eastAsia="Cambria" w:hAnsiTheme="minorHAnsi"/>
          <w:sz w:val="18"/>
          <w:szCs w:val="18"/>
        </w:rPr>
      </w:pPr>
      <w:ins w:id="3178" w:author="TF 112518" w:date="2018-11-25T12:39:00Z">
        <w:r>
          <w:rPr>
            <w:rFonts w:asciiTheme="minorHAnsi" w:hAnsiTheme="minorHAnsi"/>
            <w:sz w:val="18"/>
            <w:szCs w:val="18"/>
          </w:rPr>
          <w:t>Envelope Leakage</w:t>
        </w:r>
        <w:r w:rsidRPr="00495793">
          <w:rPr>
            <w:rFonts w:asciiTheme="minorHAnsi" w:hAnsiTheme="minorHAnsi"/>
            <w:sz w:val="18"/>
            <w:szCs w:val="18"/>
          </w:rPr>
          <w:t xml:space="preserve">: This field is filled out automatically. It is referenced from the </w:t>
        </w:r>
      </w:ins>
      <w:r w:rsidR="00B231C0">
        <w:rPr>
          <w:rFonts w:asciiTheme="minorHAnsi" w:hAnsiTheme="minorHAnsi"/>
          <w:sz w:val="18"/>
          <w:szCs w:val="18"/>
        </w:rPr>
        <w:t>NRCC</w:t>
      </w:r>
      <w:ins w:id="3179" w:author="TF 112518" w:date="2018-11-25T12:39:00Z">
        <w:r w:rsidRPr="00495793">
          <w:rPr>
            <w:rFonts w:asciiTheme="minorHAnsi" w:hAnsiTheme="minorHAnsi"/>
            <w:sz w:val="18"/>
            <w:szCs w:val="18"/>
          </w:rPr>
          <w:t>-MCH-</w:t>
        </w:r>
        <w:r>
          <w:rPr>
            <w:rFonts w:asciiTheme="minorHAnsi" w:hAnsiTheme="minorHAnsi"/>
            <w:sz w:val="18"/>
            <w:szCs w:val="18"/>
          </w:rPr>
          <w:t>24</w:t>
        </w:r>
        <w:r w:rsidRPr="00495793">
          <w:rPr>
            <w:rFonts w:asciiTheme="minorHAnsi" w:hAnsiTheme="minorHAnsi"/>
            <w:sz w:val="18"/>
            <w:szCs w:val="18"/>
          </w:rPr>
          <w:t>, which must be completed prior to this document.</w:t>
        </w:r>
      </w:ins>
    </w:p>
    <w:p w14:paraId="782918A0" w14:textId="77777777" w:rsidR="00571B10" w:rsidRDefault="00571B10">
      <w:pPr>
        <w:rPr>
          <w:ins w:id="3180" w:author="TF 112518" w:date="2018-11-25T12:40:00Z"/>
          <w:rFonts w:asciiTheme="minorHAnsi" w:eastAsia="Cambria" w:hAnsiTheme="minorHAnsi"/>
          <w:sz w:val="18"/>
          <w:szCs w:val="18"/>
        </w:rPr>
      </w:pPr>
    </w:p>
    <w:p w14:paraId="782918A1" w14:textId="77777777" w:rsidR="00CA3598" w:rsidRDefault="00CA3598" w:rsidP="00CA3598">
      <w:pPr>
        <w:rPr>
          <w:ins w:id="3181" w:author="TF 112518" w:date="2018-11-25T12:40:00Z"/>
          <w:rFonts w:asciiTheme="minorHAnsi" w:eastAsia="Cambria" w:hAnsiTheme="minorHAnsi"/>
          <w:b/>
          <w:sz w:val="18"/>
          <w:szCs w:val="18"/>
        </w:rPr>
      </w:pPr>
      <w:ins w:id="3182" w:author="TF 112518" w:date="2018-11-25T12:40:00Z">
        <w:r w:rsidRPr="00EE71C1">
          <w:rPr>
            <w:rFonts w:asciiTheme="minorHAnsi" w:eastAsia="Cambria" w:hAnsiTheme="minorHAnsi"/>
            <w:b/>
            <w:sz w:val="18"/>
            <w:szCs w:val="18"/>
          </w:rPr>
          <w:t xml:space="preserve">Section </w:t>
        </w:r>
        <w:r>
          <w:rPr>
            <w:rFonts w:asciiTheme="minorHAnsi" w:eastAsia="Cambria" w:hAnsiTheme="minorHAnsi"/>
            <w:b/>
            <w:sz w:val="18"/>
            <w:szCs w:val="18"/>
          </w:rPr>
          <w:t>E</w:t>
        </w:r>
        <w:r w:rsidRPr="00EE71C1">
          <w:rPr>
            <w:rFonts w:asciiTheme="minorHAnsi" w:eastAsia="Cambria" w:hAnsiTheme="minorHAnsi"/>
            <w:b/>
            <w:sz w:val="18"/>
            <w:szCs w:val="18"/>
          </w:rPr>
          <w:t>.</w:t>
        </w:r>
      </w:ins>
      <w:ins w:id="3183" w:author="TF 112518" w:date="2018-11-25T12:51:00Z">
        <w:r w:rsidR="007715C6" w:rsidRPr="007715C6">
          <w:t xml:space="preserve"> </w:t>
        </w:r>
        <w:r w:rsidR="007715C6" w:rsidRPr="007715C6">
          <w:rPr>
            <w:rFonts w:asciiTheme="minorHAnsi" w:eastAsia="Cambria" w:hAnsiTheme="minorHAnsi"/>
            <w:b/>
            <w:sz w:val="18"/>
            <w:szCs w:val="18"/>
          </w:rPr>
          <w:t>Additional Central Ventilation System Balancing Requirements</w:t>
        </w:r>
      </w:ins>
    </w:p>
    <w:p w14:paraId="782918A2" w14:textId="77777777" w:rsidR="00571B10" w:rsidRDefault="00264FF9">
      <w:pPr>
        <w:pStyle w:val="ListParagraph"/>
        <w:numPr>
          <w:ilvl w:val="0"/>
          <w:numId w:val="33"/>
        </w:numPr>
        <w:rPr>
          <w:ins w:id="3184" w:author="TF 112518" w:date="2018-11-25T12:32:00Z"/>
          <w:rFonts w:asciiTheme="minorHAnsi" w:eastAsia="Cambria" w:hAnsiTheme="minorHAnsi"/>
          <w:sz w:val="18"/>
          <w:szCs w:val="18"/>
        </w:rPr>
      </w:pPr>
      <w:ins w:id="3185" w:author="TF 112518" w:date="2018-11-25T12:52:00Z">
        <w:r>
          <w:rPr>
            <w:rFonts w:asciiTheme="minorHAnsi" w:hAnsiTheme="minorHAnsi"/>
            <w:sz w:val="18"/>
            <w:szCs w:val="18"/>
          </w:rPr>
          <w:t>Maximum Ventilation Flow (CFM)</w:t>
        </w:r>
      </w:ins>
      <w:ins w:id="3186" w:author="TF 112518" w:date="2018-11-25T12:40:00Z">
        <w:r>
          <w:rPr>
            <w:rFonts w:asciiTheme="minorHAnsi" w:hAnsiTheme="minorHAnsi"/>
            <w:sz w:val="18"/>
            <w:szCs w:val="18"/>
          </w:rPr>
          <w:t>: This field is filled out automatically</w:t>
        </w:r>
      </w:ins>
      <w:ins w:id="3187" w:author="TF 112518" w:date="2018-11-25T12:53:00Z">
        <w:r>
          <w:rPr>
            <w:rFonts w:asciiTheme="minorHAnsi" w:hAnsiTheme="minorHAnsi"/>
            <w:sz w:val="18"/>
            <w:szCs w:val="18"/>
          </w:rPr>
          <w:t xml:space="preserve"> calculated</w:t>
        </w:r>
      </w:ins>
      <w:ins w:id="3188" w:author="TF 112518" w:date="2018-11-25T12:40:00Z">
        <w:r>
          <w:rPr>
            <w:rFonts w:asciiTheme="minorHAnsi" w:hAnsiTheme="minorHAnsi"/>
            <w:sz w:val="18"/>
            <w:szCs w:val="18"/>
          </w:rPr>
          <w:t>.</w:t>
        </w:r>
      </w:ins>
    </w:p>
    <w:p w14:paraId="782918A3" w14:textId="77777777" w:rsidR="00571B10" w:rsidRPr="00C42B76" w:rsidRDefault="00571B10" w:rsidP="00C42B76">
      <w:pPr>
        <w:rPr>
          <w:ins w:id="3189" w:author="TF 112518" w:date="2018-11-25T12:31:00Z"/>
          <w:rFonts w:asciiTheme="minorHAnsi" w:eastAsia="Cambria" w:hAnsiTheme="minorHAnsi"/>
          <w:sz w:val="18"/>
          <w:szCs w:val="18"/>
        </w:rPr>
      </w:pPr>
    </w:p>
    <w:p w14:paraId="782918A4" w14:textId="77777777" w:rsidR="00571B10" w:rsidRPr="00571B10" w:rsidRDefault="00571B10" w:rsidP="00CA3598">
      <w:pPr>
        <w:rPr>
          <w:rFonts w:asciiTheme="minorHAnsi" w:eastAsia="Cambria" w:hAnsiTheme="minorHAnsi"/>
          <w:sz w:val="18"/>
          <w:szCs w:val="18"/>
          <w:rPrChange w:id="3190" w:author="Unknown">
            <w:rPr>
              <w:rFonts w:eastAsia="Cambria"/>
            </w:rPr>
          </w:rPrChange>
        </w:rPr>
        <w:sectPr w:rsidR="00571B10" w:rsidRPr="00571B10"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782918A6" w14:textId="77777777" w:rsidTr="0096325C">
        <w:tc>
          <w:tcPr>
            <w:tcW w:w="11016" w:type="dxa"/>
          </w:tcPr>
          <w:p w14:paraId="782918A5" w14:textId="2C1E5122" w:rsidR="0096325C" w:rsidRDefault="0096325C" w:rsidP="00406EED">
            <w:pPr>
              <w:rPr>
                <w:rFonts w:asciiTheme="minorHAnsi" w:hAnsiTheme="minorHAnsi"/>
                <w:sz w:val="18"/>
                <w:szCs w:val="18"/>
              </w:rPr>
            </w:pPr>
            <w:r w:rsidRPr="00CB00C9">
              <w:rPr>
                <w:rFonts w:asciiTheme="minorHAnsi" w:hAnsiTheme="minorHAnsi" w:cs="font78"/>
                <w:sz w:val="18"/>
                <w:szCs w:val="18"/>
              </w:rPr>
              <w:lastRenderedPageBreak/>
              <w:t xml:space="preserve">Title 24, Part 6, Section </w:t>
            </w:r>
            <w:ins w:id="3199" w:author="Ferris, Todd@Energy" w:date="2018-11-20T14:26:00Z">
              <w:r w:rsidR="00186E32">
                <w:rPr>
                  <w:rFonts w:asciiTheme="minorHAnsi" w:hAnsiTheme="minorHAnsi" w:cs="font78"/>
                  <w:sz w:val="18"/>
                  <w:szCs w:val="18"/>
                </w:rPr>
                <w:t>1</w:t>
              </w:r>
            </w:ins>
            <w:r w:rsidR="00186E32">
              <w:rPr>
                <w:rFonts w:asciiTheme="minorHAnsi" w:hAnsiTheme="minorHAnsi" w:cs="font78"/>
                <w:sz w:val="18"/>
                <w:szCs w:val="18"/>
              </w:rPr>
              <w:t>20.1</w:t>
            </w:r>
            <w:ins w:id="3200" w:author="Ferris, Todd@Energy" w:date="2018-11-20T14:26:00Z">
              <w:r w:rsidR="00186E32">
                <w:rPr>
                  <w:rFonts w:asciiTheme="minorHAnsi" w:hAnsiTheme="minorHAnsi" w:cs="font78"/>
                  <w:sz w:val="18"/>
                  <w:szCs w:val="18"/>
                </w:rPr>
                <w:t>(</w:t>
              </w:r>
            </w:ins>
            <w:r w:rsidR="00186E32">
              <w:rPr>
                <w:rFonts w:asciiTheme="minorHAnsi" w:hAnsiTheme="minorHAnsi" w:cs="font78"/>
                <w:sz w:val="18"/>
                <w:szCs w:val="18"/>
              </w:rPr>
              <w:t>b</w:t>
            </w:r>
            <w:ins w:id="3201" w:author="Ferris, Todd@Energy" w:date="2018-11-20T14:26:00Z">
              <w:r w:rsidR="00186E32">
                <w:rPr>
                  <w:rFonts w:asciiTheme="minorHAnsi" w:hAnsiTheme="minorHAnsi" w:cs="font78"/>
                  <w:sz w:val="18"/>
                  <w:szCs w:val="18"/>
                </w:rPr>
                <w:t>)</w:t>
              </w:r>
            </w:ins>
            <w:r w:rsidR="00186E32">
              <w:rPr>
                <w:rFonts w:asciiTheme="minorHAnsi" w:hAnsiTheme="minorHAnsi" w:cs="font78"/>
                <w:sz w:val="18"/>
                <w:szCs w:val="18"/>
              </w:rPr>
              <w:t>2</w:t>
            </w:r>
            <w:r w:rsidRPr="00CB00C9">
              <w:rPr>
                <w:rFonts w:asciiTheme="minorHAnsi" w:hAnsiTheme="minorHAnsi" w:cs="font78"/>
                <w:sz w:val="18"/>
                <w:szCs w:val="18"/>
              </w:rPr>
              <w:t xml:space="preserve"> </w:t>
            </w:r>
            <w:r w:rsidR="00186E32" w:rsidRPr="00186E32">
              <w:rPr>
                <w:rFonts w:asciiTheme="minorHAnsi" w:hAnsiTheme="minorHAnsi" w:cs="font78"/>
                <w:b/>
                <w:sz w:val="18"/>
                <w:szCs w:val="18"/>
              </w:rPr>
              <w:t>Attached Dwelling Unit</w:t>
            </w:r>
            <w:r w:rsidR="00186E32">
              <w:rPr>
                <w:rFonts w:asciiTheme="minorHAnsi" w:hAnsiTheme="minorHAnsi" w:cs="font78"/>
                <w:sz w:val="18"/>
                <w:szCs w:val="18"/>
              </w:rPr>
              <w:t xml:space="preserve"> (</w:t>
            </w:r>
            <w:r w:rsidRPr="00186E32">
              <w:rPr>
                <w:rFonts w:asciiTheme="minorHAnsi" w:hAnsiTheme="minorHAnsi" w:cs="font78"/>
                <w:bCs/>
                <w:sz w:val="18"/>
                <w:szCs w:val="18"/>
              </w:rPr>
              <w:t>Ventilation</w:t>
            </w:r>
            <w:r w:rsidR="00186E32" w:rsidRPr="00487151">
              <w:rPr>
                <w:rFonts w:asciiTheme="minorHAnsi" w:hAnsiTheme="minorHAnsi" w:cs="font78"/>
                <w:bCs/>
                <w:sz w:val="18"/>
                <w:szCs w:val="18"/>
              </w:rPr>
              <w:t>)</w:t>
            </w:r>
            <w:r w:rsidR="00186E32">
              <w:rPr>
                <w:rFonts w:asciiTheme="minorHAnsi" w:hAnsiTheme="minorHAnsi" w:cs="font78"/>
                <w:b/>
                <w:bCs/>
                <w:sz w:val="18"/>
                <w:szCs w:val="18"/>
              </w:rPr>
              <w:t>.</w:t>
            </w:r>
            <w:r w:rsidRPr="00CB00C9">
              <w:rPr>
                <w:rFonts w:asciiTheme="minorHAnsi" w:hAnsiTheme="minorHAnsi" w:cs="font78"/>
                <w:b/>
                <w:bCs/>
                <w:sz w:val="18"/>
                <w:szCs w:val="18"/>
              </w:rPr>
              <w:t xml:space="preserve"> </w:t>
            </w:r>
            <w:r w:rsidRPr="00CB00C9">
              <w:rPr>
                <w:rFonts w:asciiTheme="minorHAnsi" w:hAnsiTheme="minorHAnsi" w:cs="font78"/>
                <w:sz w:val="18"/>
                <w:szCs w:val="18"/>
              </w:rPr>
              <w:t>All dwelling units shall meet the requirements of ANSI/ASHRAE Standard</w:t>
            </w:r>
            <w:r w:rsidR="00406EED">
              <w:rPr>
                <w:rFonts w:asciiTheme="minorHAnsi" w:hAnsiTheme="minorHAnsi" w:cs="font78"/>
                <w:sz w:val="18"/>
                <w:szCs w:val="18"/>
              </w:rPr>
              <w:t xml:space="preserve"> </w:t>
            </w:r>
            <w:r w:rsidRPr="00CB00C9">
              <w:rPr>
                <w:rFonts w:asciiTheme="minorHAnsi" w:hAnsiTheme="minorHAnsi" w:cs="font78"/>
                <w:sz w:val="18"/>
                <w:szCs w:val="18"/>
              </w:rPr>
              <w:t>62.2</w:t>
            </w:r>
            <w:ins w:id="3202" w:author="Ferris, Todd@Energy" w:date="2018-11-20T14:17:00Z">
              <w:r w:rsidR="00700338">
                <w:rPr>
                  <w:rFonts w:asciiTheme="minorHAnsi" w:hAnsiTheme="minorHAnsi" w:cs="font78"/>
                  <w:sz w:val="18"/>
                  <w:szCs w:val="18"/>
                </w:rPr>
                <w:t>-2016</w:t>
              </w:r>
            </w:ins>
            <w:del w:id="3203"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Residential Buildings</w:t>
            </w:r>
            <w:ins w:id="3204" w:author="Ferris, Todd@Energy" w:date="2018-11-20T14:26:00Z">
              <w:r w:rsidR="00D27AE0">
                <w:rPr>
                  <w:rFonts w:asciiTheme="minorHAnsi" w:hAnsiTheme="minorHAnsi" w:cs="font78"/>
                  <w:sz w:val="18"/>
                  <w:szCs w:val="18"/>
                </w:rPr>
                <w:t xml:space="preserve"> subject to the amendments specified by Title 24, Part 6, Section </w:t>
              </w:r>
              <w:r w:rsidR="00487151">
                <w:rPr>
                  <w:rFonts w:asciiTheme="minorHAnsi" w:hAnsiTheme="minorHAnsi" w:cs="font78"/>
                  <w:sz w:val="18"/>
                  <w:szCs w:val="18"/>
                </w:rPr>
                <w:t>1</w:t>
              </w:r>
            </w:ins>
            <w:r w:rsidR="00487151">
              <w:rPr>
                <w:rFonts w:asciiTheme="minorHAnsi" w:hAnsiTheme="minorHAnsi" w:cs="font78"/>
                <w:sz w:val="18"/>
                <w:szCs w:val="18"/>
              </w:rPr>
              <w:t>20.1</w:t>
            </w:r>
            <w:ins w:id="3205" w:author="Ferris, Todd@Energy" w:date="2018-11-20T14:26:00Z">
              <w:r w:rsidR="00487151">
                <w:rPr>
                  <w:rFonts w:asciiTheme="minorHAnsi" w:hAnsiTheme="minorHAnsi" w:cs="font78"/>
                  <w:sz w:val="18"/>
                  <w:szCs w:val="18"/>
                </w:rPr>
                <w:t>(</w:t>
              </w:r>
            </w:ins>
            <w:r w:rsidR="00487151">
              <w:rPr>
                <w:rFonts w:asciiTheme="minorHAnsi" w:hAnsiTheme="minorHAnsi" w:cs="font78"/>
                <w:sz w:val="18"/>
                <w:szCs w:val="18"/>
              </w:rPr>
              <w:t>b</w:t>
            </w:r>
            <w:ins w:id="3206" w:author="Ferris, Todd@Energy" w:date="2018-11-20T14:26:00Z">
              <w:r w:rsidR="00487151">
                <w:rPr>
                  <w:rFonts w:asciiTheme="minorHAnsi" w:hAnsiTheme="minorHAnsi" w:cs="font78"/>
                  <w:sz w:val="18"/>
                  <w:szCs w:val="18"/>
                </w:rPr>
                <w:t>)</w:t>
              </w:r>
            </w:ins>
            <w:r w:rsidR="00487151">
              <w:rPr>
                <w:rFonts w:asciiTheme="minorHAnsi" w:hAnsiTheme="minorHAnsi" w:cs="font78"/>
                <w:sz w:val="18"/>
                <w:szCs w:val="18"/>
              </w:rPr>
              <w:t>2A.iv</w:t>
            </w:r>
            <w:del w:id="3207" w:author="Ferris, Todd@Energy" w:date="2018-11-20T14:26:00Z">
              <w:r w:rsidR="00D27AE0" w:rsidDel="00D27AE0">
                <w:rPr>
                  <w:rFonts w:asciiTheme="minorHAnsi" w:hAnsiTheme="minorHAnsi" w:cs="font78"/>
                  <w:sz w:val="18"/>
                  <w:szCs w:val="18"/>
                </w:rPr>
                <w:delText xml:space="preserve">. </w:delText>
              </w:r>
              <w:r w:rsidR="00D27AE0" w:rsidRPr="00CB00C9" w:rsidDel="00D27AE0">
                <w:rPr>
                  <w:rStyle w:val="Emphasis"/>
                  <w:rFonts w:asciiTheme="minorHAnsi" w:hAnsiTheme="minorHAnsi"/>
                  <w:b/>
                  <w:sz w:val="18"/>
                  <w:szCs w:val="18"/>
                </w:rPr>
                <w:delText xml:space="preserve">Equation </w:delText>
              </w:r>
              <w:r w:rsidR="00D27AE0" w:rsidDel="00D27AE0">
                <w:rPr>
                  <w:rStyle w:val="Emphasis"/>
                  <w:rFonts w:asciiTheme="minorHAnsi" w:hAnsiTheme="minorHAnsi"/>
                  <w:b/>
                  <w:sz w:val="18"/>
                  <w:szCs w:val="18"/>
                </w:rPr>
                <w:delText>and table numbering on this form</w:delText>
              </w:r>
              <w:r w:rsidR="00D27AE0"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208" w:author="Ferris, Todd@Energy" w:date="2018-11-29T10:44: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2"/>
        <w:gridCol w:w="4508"/>
        <w:gridCol w:w="5490"/>
        <w:tblGridChange w:id="3209">
          <w:tblGrid>
            <w:gridCol w:w="792"/>
            <w:gridCol w:w="4508"/>
            <w:gridCol w:w="5490"/>
          </w:tblGrid>
        </w:tblGridChange>
      </w:tblGrid>
      <w:tr w:rsidR="002A1F1B" w:rsidRPr="00D2491C" w14:paraId="782918A9" w14:textId="77777777" w:rsidTr="00E45F33">
        <w:tc>
          <w:tcPr>
            <w:tcW w:w="10790" w:type="dxa"/>
            <w:gridSpan w:val="3"/>
            <w:tcPrChange w:id="3210" w:author="Ferris, Todd@Energy" w:date="2018-11-29T10:44:00Z">
              <w:tcPr>
                <w:tcW w:w="11016" w:type="dxa"/>
                <w:gridSpan w:val="3"/>
              </w:tcPr>
            </w:tcPrChange>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E45F33">
        <w:trPr>
          <w:trHeight w:val="158"/>
          <w:trPrChange w:id="3211" w:author="Ferris, Todd@Energy" w:date="2018-11-29T10:44:00Z">
            <w:trPr>
              <w:trHeight w:val="158"/>
            </w:trPr>
          </w:trPrChange>
        </w:trPr>
        <w:tc>
          <w:tcPr>
            <w:tcW w:w="792" w:type="dxa"/>
            <w:vAlign w:val="center"/>
            <w:tcPrChange w:id="3212" w:author="Ferris, Todd@Energy" w:date="2018-11-29T10:44:00Z">
              <w:tcPr>
                <w:tcW w:w="799" w:type="dxa"/>
                <w:vAlign w:val="center"/>
              </w:tcPr>
            </w:tcPrChange>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08" w:type="dxa"/>
            <w:vAlign w:val="center"/>
            <w:tcPrChange w:id="3213" w:author="Ferris, Todd@Energy" w:date="2018-11-29T10:44:00Z">
              <w:tcPr>
                <w:tcW w:w="4615" w:type="dxa"/>
                <w:vAlign w:val="center"/>
              </w:tcPr>
            </w:tcPrChange>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490" w:type="dxa"/>
            <w:tcMar>
              <w:left w:w="72" w:type="dxa"/>
              <w:right w:w="72" w:type="dxa"/>
            </w:tcMar>
            <w:tcPrChange w:id="3214" w:author="Ferris, Todd@Energy" w:date="2018-11-29T10:44:00Z">
              <w:tcPr>
                <w:tcW w:w="5602" w:type="dxa"/>
                <w:tcMar>
                  <w:left w:w="72" w:type="dxa"/>
                  <w:right w:w="72" w:type="dxa"/>
                </w:tcMar>
              </w:tcPr>
            </w:tcPrChange>
          </w:tcPr>
          <w:p w14:paraId="782918AC" w14:textId="44CFAE9F" w:rsidR="002A1F1B" w:rsidRPr="00F5715E" w:rsidRDefault="002A1F1B" w:rsidP="003A3760">
            <w:pPr>
              <w:rPr>
                <w:rFonts w:asciiTheme="minorHAnsi" w:hAnsiTheme="minorHAnsi"/>
                <w:sz w:val="18"/>
                <w:szCs w:val="18"/>
              </w:rPr>
            </w:pPr>
            <w:r w:rsidRPr="00F5715E">
              <w:rPr>
                <w:rFonts w:asciiTheme="minorHAnsi" w:hAnsiTheme="minorHAnsi"/>
                <w:sz w:val="18"/>
                <w:szCs w:val="18"/>
              </w:rPr>
              <w:t xml:space="preserve">&lt;&lt;calculated field, referenced data from </w:t>
            </w:r>
            <w:ins w:id="3215" w:author="Ferris, Todd@Energy" w:date="2018-11-29T10:23:00Z">
              <w:r w:rsidR="00573BC7">
                <w:rPr>
                  <w:rFonts w:asciiTheme="minorHAnsi" w:hAnsiTheme="minorHAnsi"/>
                  <w:sz w:val="18"/>
                  <w:szCs w:val="18"/>
                </w:rPr>
                <w:t>the NRCC-PRF-01 or NRCC-MCH-01</w:t>
              </w:r>
            </w:ins>
            <w:del w:id="3216" w:author="Ferris, Todd@Energy" w:date="2018-11-20T16:07:00Z">
              <w:r w:rsidRPr="00F5715E" w:rsidDel="00B47A76">
                <w:rPr>
                  <w:rFonts w:asciiTheme="minorHAnsi" w:hAnsiTheme="minorHAnsi"/>
                  <w:sz w:val="18"/>
                  <w:szCs w:val="18"/>
                </w:rPr>
                <w:delText>CF1R</w:delText>
              </w:r>
            </w:del>
            <w:del w:id="3217" w:author="Ferris, Todd@Energy" w:date="2018-11-29T10:24:00Z">
              <w:r w:rsidRPr="00F5715E" w:rsidDel="00573BC7">
                <w:rPr>
                  <w:rFonts w:asciiTheme="minorHAnsi" w:hAnsiTheme="minorHAnsi"/>
                  <w:sz w:val="18"/>
                  <w:szCs w:val="18"/>
                </w:rPr>
                <w:delText>.</w:delText>
              </w:r>
            </w:del>
            <w:r>
              <w:rPr>
                <w:rFonts w:asciiTheme="minorHAnsi" w:hAnsiTheme="minorHAnsi"/>
                <w:sz w:val="18"/>
                <w:szCs w:val="18"/>
              </w:rPr>
              <w:t>&gt;&gt;</w:t>
            </w:r>
          </w:p>
        </w:tc>
      </w:tr>
      <w:tr w:rsidR="002A1F1B" w:rsidRPr="00D2491C" w14:paraId="782918B1" w14:textId="77777777" w:rsidTr="00E45F33">
        <w:trPr>
          <w:trHeight w:val="158"/>
          <w:trPrChange w:id="3218" w:author="Ferris, Todd@Energy" w:date="2018-11-29T10:44:00Z">
            <w:trPr>
              <w:trHeight w:val="158"/>
            </w:trPr>
          </w:trPrChange>
        </w:trPr>
        <w:tc>
          <w:tcPr>
            <w:tcW w:w="792" w:type="dxa"/>
            <w:vAlign w:val="center"/>
            <w:tcPrChange w:id="3219" w:author="Ferris, Todd@Energy" w:date="2018-11-29T10:44:00Z">
              <w:tcPr>
                <w:tcW w:w="799" w:type="dxa"/>
                <w:vAlign w:val="center"/>
              </w:tcPr>
            </w:tcPrChange>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08" w:type="dxa"/>
            <w:vAlign w:val="center"/>
            <w:tcPrChange w:id="3220" w:author="Ferris, Todd@Energy" w:date="2018-11-29T10:44:00Z">
              <w:tcPr>
                <w:tcW w:w="4615" w:type="dxa"/>
                <w:vAlign w:val="center"/>
              </w:tcPr>
            </w:tcPrChange>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490" w:type="dxa"/>
            <w:tcMar>
              <w:left w:w="72" w:type="dxa"/>
              <w:right w:w="72" w:type="dxa"/>
            </w:tcMar>
            <w:tcPrChange w:id="3221" w:author="Ferris, Todd@Energy" w:date="2018-11-29T10:44:00Z">
              <w:tcPr>
                <w:tcW w:w="5602" w:type="dxa"/>
                <w:tcMar>
                  <w:left w:w="72" w:type="dxa"/>
                  <w:right w:w="72" w:type="dxa"/>
                </w:tcMar>
              </w:tcPr>
            </w:tcPrChange>
          </w:tcPr>
          <w:p w14:paraId="782918B0" w14:textId="761E5B24" w:rsidR="002A1F1B" w:rsidRPr="00F5715E" w:rsidRDefault="00912920" w:rsidP="003A3760">
            <w:pPr>
              <w:rPr>
                <w:rFonts w:asciiTheme="minorHAnsi" w:hAnsiTheme="minorHAnsi"/>
                <w:sz w:val="18"/>
                <w:szCs w:val="18"/>
              </w:rPr>
            </w:pPr>
            <w:ins w:id="3222" w:author="Ferris, Todd@Energy" w:date="2018-11-20T15:09:00Z">
              <w:r w:rsidRPr="007A5D38">
                <w:rPr>
                  <w:rFonts w:asciiTheme="minorHAnsi" w:hAnsiTheme="minorHAnsi" w:cstheme="minorHAnsi"/>
                  <w:sz w:val="18"/>
                  <w:szCs w:val="18"/>
                </w:rPr>
                <w:t xml:space="preserve">&lt;&lt; calculated field, referenced data from </w:t>
              </w:r>
            </w:ins>
            <w:ins w:id="3223" w:author="Ferris, Todd@Energy" w:date="2018-11-29T10:28:00Z">
              <w:r w:rsidR="0068772D">
                <w:rPr>
                  <w:rFonts w:asciiTheme="minorHAnsi" w:hAnsiTheme="minorHAnsi" w:cstheme="minorHAnsi"/>
                  <w:sz w:val="18"/>
                  <w:szCs w:val="18"/>
                </w:rPr>
                <w:t xml:space="preserve">the </w:t>
              </w:r>
            </w:ins>
            <w:ins w:id="3224" w:author="Ferris, Todd@Energy" w:date="2018-11-29T10:24:00Z">
              <w:r w:rsidR="00573BC7">
                <w:rPr>
                  <w:rFonts w:asciiTheme="minorHAnsi" w:hAnsiTheme="minorHAnsi"/>
                  <w:sz w:val="18"/>
                  <w:szCs w:val="18"/>
                </w:rPr>
                <w:t>NRCC-PRF-01 or NRCC-MCH-01</w:t>
              </w:r>
            </w:ins>
            <w:ins w:id="3225" w:author="Ferris, Todd@Energy" w:date="2018-11-20T15:09:00Z">
              <w:r w:rsidRPr="007A5D38">
                <w:rPr>
                  <w:rFonts w:asciiTheme="minorHAnsi" w:hAnsiTheme="minorHAnsi" w:cstheme="minorHAnsi"/>
                  <w:sz w:val="18"/>
                  <w:szCs w:val="18"/>
                </w:rPr>
                <w:t>&gt;&gt;</w:t>
              </w:r>
            </w:ins>
            <w:del w:id="3226" w:author="Ferris, Todd@Energy" w:date="2018-11-20T15:09:00Z">
              <w:r w:rsidR="002A1F1B" w:rsidRPr="00F5715E" w:rsidDel="00912920">
                <w:rPr>
                  <w:rFonts w:asciiTheme="minorHAnsi" w:hAnsiTheme="minorHAnsi"/>
                  <w:sz w:val="18"/>
                  <w:szCs w:val="18"/>
                </w:rPr>
                <w:delText>&lt;</w:delText>
              </w:r>
              <w:r w:rsidR="002A1F1B" w:rsidDel="00912920">
                <w:rPr>
                  <w:rFonts w:asciiTheme="minorHAnsi" w:hAnsiTheme="minorHAnsi"/>
                  <w:sz w:val="18"/>
                  <w:szCs w:val="18"/>
                </w:rPr>
                <w:delText>&lt;reference value from CF1R, but allow user to override and select one from list: Single Family, Multifamily, Non-dwelling Unit&gt;&gt;</w:delText>
              </w:r>
            </w:del>
          </w:p>
        </w:tc>
      </w:tr>
      <w:tr w:rsidR="002A1F1B" w:rsidRPr="00D2491C" w14:paraId="782918B8" w14:textId="77777777" w:rsidTr="00E45F33">
        <w:trPr>
          <w:trHeight w:val="158"/>
          <w:trPrChange w:id="3227" w:author="Ferris, Todd@Energy" w:date="2018-11-29T10:44:00Z">
            <w:trPr>
              <w:trHeight w:val="158"/>
            </w:trPr>
          </w:trPrChange>
        </w:trPr>
        <w:tc>
          <w:tcPr>
            <w:tcW w:w="792" w:type="dxa"/>
            <w:vAlign w:val="center"/>
            <w:tcPrChange w:id="3228" w:author="Ferris, Todd@Energy" w:date="2018-11-29T10:44:00Z">
              <w:tcPr>
                <w:tcW w:w="799" w:type="dxa"/>
                <w:vAlign w:val="center"/>
              </w:tcPr>
            </w:tcPrChange>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08" w:type="dxa"/>
            <w:vAlign w:val="center"/>
            <w:tcPrChange w:id="3229" w:author="Ferris, Todd@Energy" w:date="2018-11-29T10:44:00Z">
              <w:tcPr>
                <w:tcW w:w="4615" w:type="dxa"/>
                <w:vAlign w:val="center"/>
              </w:tcPr>
            </w:tcPrChange>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490" w:type="dxa"/>
            <w:tcMar>
              <w:left w:w="72" w:type="dxa"/>
              <w:right w:w="72" w:type="dxa"/>
            </w:tcMar>
            <w:tcPrChange w:id="3230" w:author="Ferris, Todd@Energy" w:date="2018-11-29T10:44:00Z">
              <w:tcPr>
                <w:tcW w:w="5602" w:type="dxa"/>
                <w:tcMar>
                  <w:left w:w="72" w:type="dxa"/>
                  <w:right w:w="72" w:type="dxa"/>
                </w:tcMar>
              </w:tcPr>
            </w:tcPrChange>
          </w:tcPr>
          <w:p w14:paraId="782918B7" w14:textId="712539D4" w:rsidR="002A1F1B" w:rsidRPr="00F5715E" w:rsidRDefault="00912920" w:rsidP="003A3760">
            <w:pPr>
              <w:rPr>
                <w:rFonts w:asciiTheme="minorHAnsi" w:hAnsiTheme="minorHAnsi"/>
                <w:sz w:val="18"/>
                <w:szCs w:val="18"/>
              </w:rPr>
            </w:pPr>
            <w:ins w:id="3231" w:author="Ferris, Todd@Energy" w:date="2018-11-20T15:10:00Z">
              <w:r w:rsidRPr="007A5D38">
                <w:rPr>
                  <w:rFonts w:asciiTheme="minorHAnsi" w:hAnsiTheme="minorHAnsi" w:cstheme="minorHAnsi"/>
                  <w:sz w:val="18"/>
                  <w:szCs w:val="18"/>
                </w:rPr>
                <w:t xml:space="preserve">&lt;&lt; calculated field, referenced data from </w:t>
              </w:r>
            </w:ins>
            <w:ins w:id="3232" w:author="Ferris, Todd@Energy" w:date="2018-11-29T10:28:00Z">
              <w:r w:rsidR="0068772D">
                <w:rPr>
                  <w:rFonts w:asciiTheme="minorHAnsi" w:hAnsiTheme="minorHAnsi" w:cstheme="minorHAnsi"/>
                  <w:sz w:val="18"/>
                  <w:szCs w:val="18"/>
                </w:rPr>
                <w:t xml:space="preserve">the </w:t>
              </w:r>
            </w:ins>
            <w:ins w:id="3233" w:author="Ferris, Todd@Energy" w:date="2018-11-29T10:24:00Z">
              <w:r w:rsidR="00573BC7">
                <w:rPr>
                  <w:rFonts w:asciiTheme="minorHAnsi" w:hAnsiTheme="minorHAnsi"/>
                  <w:sz w:val="18"/>
                  <w:szCs w:val="18"/>
                </w:rPr>
                <w:t>NRCC-PRF-01 or NRCC-MCH-01</w:t>
              </w:r>
            </w:ins>
            <w:del w:id="3234" w:author="Ferris, Todd@Energy" w:date="2018-11-29T10:25:00Z">
              <w:r w:rsidR="00B54159" w:rsidDel="00573BC7">
                <w:rPr>
                  <w:rFonts w:asciiTheme="minorHAnsi" w:hAnsiTheme="minorHAnsi" w:cstheme="minorHAnsi"/>
                  <w:sz w:val="18"/>
                  <w:szCs w:val="18"/>
                </w:rPr>
                <w:delText>^^^^</w:delText>
              </w:r>
            </w:del>
            <w:ins w:id="3235" w:author="Ferris, Todd@Energy" w:date="2018-11-20T15:10:00Z">
              <w:r w:rsidRPr="007A5D38">
                <w:rPr>
                  <w:rFonts w:asciiTheme="minorHAnsi" w:hAnsiTheme="minorHAnsi" w:cstheme="minorHAnsi"/>
                  <w:sz w:val="18"/>
                  <w:szCs w:val="18"/>
                  <w:u w:val="single"/>
                </w:rPr>
                <w:t>&gt;&gt;</w:t>
              </w:r>
            </w:ins>
            <w:del w:id="3236" w:author="Ferris, Todd@Energy" w:date="2018-11-20T15:10:00Z">
              <w:r w:rsidR="002A1F1B" w:rsidRPr="00F5715E" w:rsidDel="00912920">
                <w:rPr>
                  <w:rFonts w:asciiTheme="minorHAnsi" w:hAnsiTheme="minorHAnsi"/>
                  <w:sz w:val="18"/>
                  <w:szCs w:val="18"/>
                </w:rPr>
                <w:delText>&lt;&lt; calculated field, referenced data from CF1R</w:delText>
              </w:r>
              <w:r w:rsidR="002A1F1B" w:rsidRPr="00F5715E" w:rsidDel="00912920">
                <w:rPr>
                  <w:rFonts w:asciiTheme="minorHAnsi" w:hAnsiTheme="minorHAnsi"/>
                  <w:sz w:val="18"/>
                  <w:szCs w:val="18"/>
                  <w:u w:val="single"/>
                </w:rPr>
                <w:delText>&gt;&gt;</w:delText>
              </w:r>
            </w:del>
          </w:p>
        </w:tc>
      </w:tr>
      <w:tr w:rsidR="002A1F1B" w:rsidRPr="00D2491C" w14:paraId="782918BD" w14:textId="77777777" w:rsidTr="00E45F33">
        <w:trPr>
          <w:trHeight w:val="158"/>
          <w:trPrChange w:id="3237" w:author="Ferris, Todd@Energy" w:date="2018-11-29T10:44:00Z">
            <w:trPr>
              <w:trHeight w:val="158"/>
            </w:trPr>
          </w:trPrChange>
        </w:trPr>
        <w:tc>
          <w:tcPr>
            <w:tcW w:w="792" w:type="dxa"/>
            <w:vAlign w:val="center"/>
            <w:tcPrChange w:id="3238" w:author="Ferris, Todd@Energy" w:date="2018-11-29T10:44:00Z">
              <w:tcPr>
                <w:tcW w:w="799" w:type="dxa"/>
                <w:vAlign w:val="center"/>
              </w:tcPr>
            </w:tcPrChange>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08" w:type="dxa"/>
            <w:vAlign w:val="center"/>
            <w:tcPrChange w:id="3239" w:author="Ferris, Todd@Energy" w:date="2018-11-29T10:44:00Z">
              <w:tcPr>
                <w:tcW w:w="4615" w:type="dxa"/>
                <w:vAlign w:val="center"/>
              </w:tcPr>
            </w:tcPrChange>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490" w:type="dxa"/>
            <w:tcMar>
              <w:left w:w="72" w:type="dxa"/>
              <w:right w:w="72" w:type="dxa"/>
            </w:tcMar>
            <w:tcPrChange w:id="3240" w:author="Ferris, Todd@Energy" w:date="2018-11-29T10:44:00Z">
              <w:tcPr>
                <w:tcW w:w="5602" w:type="dxa"/>
                <w:tcMar>
                  <w:left w:w="72" w:type="dxa"/>
                  <w:right w:w="72" w:type="dxa"/>
                </w:tcMar>
              </w:tcPr>
            </w:tcPrChange>
          </w:tcPr>
          <w:p w14:paraId="782918BC" w14:textId="1685CD1B" w:rsidR="002A1F1B" w:rsidRPr="00F5715E" w:rsidRDefault="002A1F1B" w:rsidP="003A3760">
            <w:pPr>
              <w:rPr>
                <w:rFonts w:asciiTheme="minorHAnsi" w:hAnsiTheme="minorHAnsi"/>
                <w:sz w:val="18"/>
                <w:szCs w:val="18"/>
              </w:rPr>
            </w:pPr>
            <w:r>
              <w:rPr>
                <w:rFonts w:asciiTheme="minorHAnsi" w:hAnsiTheme="minorHAnsi"/>
                <w:sz w:val="18"/>
                <w:szCs w:val="18"/>
              </w:rPr>
              <w:t>&lt;&lt;calculated field</w:t>
            </w:r>
            <w:ins w:id="3241" w:author="Ferris, Todd@Energy" w:date="2018-11-29T10:33:00Z">
              <w:r w:rsidR="0068772D">
                <w:rPr>
                  <w:rFonts w:asciiTheme="minorHAnsi" w:hAnsiTheme="minorHAnsi"/>
                  <w:sz w:val="18"/>
                  <w:szCs w:val="18"/>
                </w:rPr>
                <w:t>,</w:t>
              </w:r>
            </w:ins>
            <w:del w:id="3242" w:author="Ferris, Todd@Energy" w:date="2018-11-29T10:33:00Z">
              <w:r w:rsidDel="0068772D">
                <w:rPr>
                  <w:rFonts w:asciiTheme="minorHAnsi" w:hAnsiTheme="minorHAnsi"/>
                  <w:sz w:val="18"/>
                  <w:szCs w:val="18"/>
                </w:rPr>
                <w:delText>:</w:delText>
              </w:r>
            </w:del>
            <w:r>
              <w:rPr>
                <w:rFonts w:asciiTheme="minorHAnsi" w:hAnsiTheme="minorHAnsi"/>
                <w:sz w:val="18"/>
                <w:szCs w:val="18"/>
              </w:rPr>
              <w:t xml:space="preserve"> </w:t>
            </w:r>
            <w:del w:id="3243" w:author="Ferris, Todd@Energy" w:date="2018-11-20T16:11:00Z">
              <w:r w:rsidDel="00B47A76">
                <w:rPr>
                  <w:rFonts w:asciiTheme="minorHAnsi" w:hAnsiTheme="minorHAnsi"/>
                  <w:sz w:val="18"/>
                  <w:szCs w:val="18"/>
                </w:rPr>
                <w:delText xml:space="preserve">default value </w:delText>
              </w:r>
            </w:del>
            <w:r>
              <w:rPr>
                <w:rFonts w:asciiTheme="minorHAnsi" w:hAnsiTheme="minorHAnsi"/>
                <w:sz w:val="18"/>
                <w:szCs w:val="18"/>
              </w:rPr>
              <w:t>reference</w:t>
            </w:r>
            <w:ins w:id="3244" w:author="Ferris, Todd@Energy" w:date="2018-11-20T16:11:00Z">
              <w:r w:rsidR="00B47A76">
                <w:rPr>
                  <w:rFonts w:asciiTheme="minorHAnsi" w:hAnsiTheme="minorHAnsi"/>
                  <w:sz w:val="18"/>
                  <w:szCs w:val="18"/>
                </w:rPr>
                <w:t>d</w:t>
              </w:r>
            </w:ins>
            <w:r>
              <w:rPr>
                <w:rFonts w:asciiTheme="minorHAnsi" w:hAnsiTheme="minorHAnsi"/>
                <w:sz w:val="18"/>
                <w:szCs w:val="18"/>
              </w:rPr>
              <w:t xml:space="preserve"> from </w:t>
            </w:r>
            <w:ins w:id="3245" w:author="Ferris, Todd@Energy" w:date="2018-11-29T10:28:00Z">
              <w:r w:rsidR="0068772D">
                <w:rPr>
                  <w:rFonts w:asciiTheme="minorHAnsi" w:hAnsiTheme="minorHAnsi" w:cstheme="minorHAnsi"/>
                  <w:sz w:val="18"/>
                  <w:szCs w:val="18"/>
                </w:rPr>
                <w:t xml:space="preserve">the </w:t>
              </w:r>
              <w:r w:rsidR="0068772D">
                <w:rPr>
                  <w:rFonts w:asciiTheme="minorHAnsi" w:hAnsiTheme="minorHAnsi"/>
                  <w:sz w:val="18"/>
                  <w:szCs w:val="18"/>
                </w:rPr>
                <w:t>NRCC-PRF-01 or NRCC-MCH-01</w:t>
              </w:r>
            </w:ins>
            <w:del w:id="3246" w:author="Ferris, Todd@Energy" w:date="2018-11-29T10:28:00Z">
              <w:r w:rsidDel="0068772D">
                <w:rPr>
                  <w:rFonts w:asciiTheme="minorHAnsi" w:hAnsiTheme="minorHAnsi"/>
                  <w:sz w:val="18"/>
                  <w:szCs w:val="18"/>
                </w:rPr>
                <w:delText>MCH-01</w:delText>
              </w:r>
            </w:del>
            <w:del w:id="3247" w:author="Ferris, Todd@Energy" w:date="2018-11-20T16:12:00Z">
              <w:r w:rsidDel="00B47A76">
                <w:rPr>
                  <w:rFonts w:asciiTheme="minorHAnsi" w:hAnsiTheme="minorHAnsi"/>
                  <w:sz w:val="18"/>
                  <w:szCs w:val="18"/>
                </w:rPr>
                <w:delText xml:space="preserve">;  or allow user to override default and input value xxxxx; </w:delText>
              </w:r>
              <w:r w:rsidDel="00B47A76">
                <w:delText xml:space="preserve"> </w:delText>
              </w:r>
              <w:r w:rsidRPr="00384FF9" w:rsidDel="00B47A76">
                <w:rPr>
                  <w:rFonts w:asciiTheme="minorHAnsi" w:hAnsiTheme="minorHAnsi"/>
                  <w:sz w:val="18"/>
                  <w:szCs w:val="18"/>
                </w:rPr>
                <w:delText>flag overridden values and report in project status notes field</w:delText>
              </w:r>
            </w:del>
            <w:del w:id="3248" w:author="Ferris, Todd@Energy" w:date="2018-11-29T10:28:00Z">
              <w:r w:rsidRPr="00384FF9" w:rsidDel="0068772D">
                <w:rPr>
                  <w:rFonts w:asciiTheme="minorHAnsi" w:hAnsiTheme="minorHAnsi"/>
                  <w:sz w:val="18"/>
                  <w:szCs w:val="18"/>
                </w:rPr>
                <w:delText xml:space="preserve"> </w:delText>
              </w:r>
            </w:del>
            <w:r>
              <w:rPr>
                <w:rFonts w:asciiTheme="minorHAnsi" w:hAnsiTheme="minorHAnsi"/>
                <w:sz w:val="18"/>
                <w:szCs w:val="18"/>
              </w:rPr>
              <w:t>&gt;&gt;</w:t>
            </w:r>
          </w:p>
        </w:tc>
      </w:tr>
      <w:tr w:rsidR="002A1F1B" w:rsidRPr="00D2491C" w14:paraId="782918C2" w14:textId="77777777" w:rsidTr="00E45F33">
        <w:trPr>
          <w:trHeight w:val="158"/>
          <w:trPrChange w:id="3249" w:author="Ferris, Todd@Energy" w:date="2018-11-29T10:44:00Z">
            <w:trPr>
              <w:trHeight w:val="158"/>
            </w:trPr>
          </w:trPrChange>
        </w:trPr>
        <w:tc>
          <w:tcPr>
            <w:tcW w:w="792" w:type="dxa"/>
            <w:vAlign w:val="center"/>
            <w:tcPrChange w:id="3250" w:author="Ferris, Todd@Energy" w:date="2018-11-29T10:44:00Z">
              <w:tcPr>
                <w:tcW w:w="799" w:type="dxa"/>
                <w:vAlign w:val="center"/>
              </w:tcPr>
            </w:tcPrChange>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08" w:type="dxa"/>
            <w:vAlign w:val="center"/>
            <w:tcPrChange w:id="3251" w:author="Ferris, Todd@Energy" w:date="2018-11-29T10:44:00Z">
              <w:tcPr>
                <w:tcW w:w="4615" w:type="dxa"/>
                <w:vAlign w:val="center"/>
              </w:tcPr>
            </w:tcPrChange>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490" w:type="dxa"/>
            <w:tcMar>
              <w:left w:w="72" w:type="dxa"/>
              <w:right w:w="72" w:type="dxa"/>
            </w:tcMar>
            <w:tcPrChange w:id="3252" w:author="Ferris, Todd@Energy" w:date="2018-11-29T10:44:00Z">
              <w:tcPr>
                <w:tcW w:w="5602" w:type="dxa"/>
                <w:tcMar>
                  <w:left w:w="72" w:type="dxa"/>
                  <w:right w:w="72" w:type="dxa"/>
                </w:tcMar>
              </w:tcPr>
            </w:tcPrChange>
          </w:tcPr>
          <w:p w14:paraId="782918C1" w14:textId="1566EAC2" w:rsidR="002A1F1B" w:rsidRPr="00F5715E" w:rsidRDefault="002A1F1B" w:rsidP="003A3760">
            <w:pPr>
              <w:rPr>
                <w:rFonts w:asciiTheme="minorHAnsi" w:hAnsiTheme="minorHAnsi"/>
                <w:sz w:val="18"/>
                <w:szCs w:val="18"/>
              </w:rPr>
            </w:pPr>
            <w:r w:rsidRPr="006121C5">
              <w:rPr>
                <w:rFonts w:asciiTheme="minorHAnsi" w:hAnsiTheme="minorHAnsi"/>
                <w:sz w:val="18"/>
                <w:szCs w:val="18"/>
              </w:rPr>
              <w:t>&lt;&lt;calculated field</w:t>
            </w:r>
            <w:ins w:id="3253" w:author="Ferris, Todd@Energy" w:date="2018-11-29T10:33:00Z">
              <w:r w:rsidR="0068772D">
                <w:rPr>
                  <w:rFonts w:asciiTheme="minorHAnsi" w:hAnsiTheme="minorHAnsi"/>
                  <w:sz w:val="18"/>
                  <w:szCs w:val="18"/>
                </w:rPr>
                <w:t>,</w:t>
              </w:r>
            </w:ins>
            <w:del w:id="3254" w:author="Ferris, Todd@Energy" w:date="2018-11-29T10:33:00Z">
              <w:r w:rsidRPr="006121C5" w:rsidDel="0068772D">
                <w:rPr>
                  <w:rFonts w:asciiTheme="minorHAnsi" w:hAnsiTheme="minorHAnsi"/>
                  <w:sz w:val="18"/>
                  <w:szCs w:val="18"/>
                </w:rPr>
                <w:delText>:</w:delText>
              </w:r>
            </w:del>
            <w:r w:rsidRPr="006121C5">
              <w:rPr>
                <w:rFonts w:asciiTheme="minorHAnsi" w:hAnsiTheme="minorHAnsi"/>
                <w:sz w:val="18"/>
                <w:szCs w:val="18"/>
              </w:rPr>
              <w:t xml:space="preserve"> </w:t>
            </w:r>
            <w:del w:id="3255" w:author="Ferris, Todd@Energy" w:date="2018-11-20T16:12:00Z">
              <w:r w:rsidRPr="006121C5" w:rsidDel="00B47A76">
                <w:rPr>
                  <w:rFonts w:asciiTheme="minorHAnsi" w:hAnsiTheme="minorHAnsi"/>
                  <w:sz w:val="18"/>
                  <w:szCs w:val="18"/>
                </w:rPr>
                <w:delText xml:space="preserve">default value </w:delText>
              </w:r>
            </w:del>
            <w:r w:rsidRPr="006121C5">
              <w:rPr>
                <w:rFonts w:asciiTheme="minorHAnsi" w:hAnsiTheme="minorHAnsi"/>
                <w:sz w:val="18"/>
                <w:szCs w:val="18"/>
              </w:rPr>
              <w:t>reference</w:t>
            </w:r>
            <w:ins w:id="3256" w:author="Ferris, Todd@Energy" w:date="2018-11-20T16:12:00Z">
              <w:r w:rsidR="00B47A76">
                <w:rPr>
                  <w:rFonts w:asciiTheme="minorHAnsi" w:hAnsiTheme="minorHAnsi"/>
                  <w:sz w:val="18"/>
                  <w:szCs w:val="18"/>
                </w:rPr>
                <w:t>d</w:t>
              </w:r>
            </w:ins>
            <w:r w:rsidRPr="006121C5">
              <w:rPr>
                <w:rFonts w:asciiTheme="minorHAnsi" w:hAnsiTheme="minorHAnsi"/>
                <w:sz w:val="18"/>
                <w:szCs w:val="18"/>
              </w:rPr>
              <w:t xml:space="preserve"> from </w:t>
            </w:r>
            <w:ins w:id="3257" w:author="Ferris, Todd@Energy" w:date="2018-11-29T10:28:00Z">
              <w:r w:rsidR="0068772D">
                <w:rPr>
                  <w:rFonts w:asciiTheme="minorHAnsi" w:hAnsiTheme="minorHAnsi" w:cstheme="minorHAnsi"/>
                  <w:sz w:val="18"/>
                  <w:szCs w:val="18"/>
                </w:rPr>
                <w:t xml:space="preserve">the </w:t>
              </w:r>
              <w:r w:rsidR="0068772D">
                <w:rPr>
                  <w:rFonts w:asciiTheme="minorHAnsi" w:hAnsiTheme="minorHAnsi"/>
                  <w:sz w:val="18"/>
                  <w:szCs w:val="18"/>
                </w:rPr>
                <w:t>NRCC-PRF-01 or NRCC-MCH-01</w:t>
              </w:r>
            </w:ins>
            <w:del w:id="3258" w:author="Ferris, Todd@Energy" w:date="2018-11-29T10:28:00Z">
              <w:r w:rsidRPr="006121C5" w:rsidDel="0068772D">
                <w:rPr>
                  <w:rFonts w:asciiTheme="minorHAnsi" w:hAnsiTheme="minorHAnsi"/>
                  <w:sz w:val="18"/>
                  <w:szCs w:val="18"/>
                </w:rPr>
                <w:delText>MCH-01</w:delText>
              </w:r>
            </w:del>
            <w:ins w:id="3259" w:author="Ferris, Todd@Energy" w:date="2018-11-20T16:13:00Z">
              <w:r w:rsidR="00B47A76">
                <w:rPr>
                  <w:rFonts w:ascii="Calibri" w:hAnsi="Calibri"/>
                  <w:sz w:val="18"/>
                  <w:szCs w:val="18"/>
                </w:rPr>
                <w:t>;</w:t>
              </w:r>
              <w:r w:rsidR="00B47A76" w:rsidRPr="007A5D38">
                <w:rPr>
                  <w:rFonts w:asciiTheme="minorHAnsi" w:hAnsiTheme="minorHAnsi" w:cstheme="minorHAnsi"/>
                  <w:sz w:val="18"/>
                  <w:szCs w:val="18"/>
                </w:rPr>
                <w:t xml:space="preserve"> if value from </w:t>
              </w:r>
            </w:ins>
            <w:ins w:id="3260" w:author="Ferris, Todd@Energy" w:date="2018-11-29T10:29:00Z">
              <w:r w:rsidR="0068772D">
                <w:rPr>
                  <w:rFonts w:asciiTheme="minorHAnsi" w:hAnsiTheme="minorHAnsi" w:cstheme="minorHAnsi"/>
                  <w:sz w:val="18"/>
                  <w:szCs w:val="18"/>
                </w:rPr>
                <w:t xml:space="preserve">either of these documents </w:t>
              </w:r>
            </w:ins>
            <w:ins w:id="3261" w:author="Ferris, Todd@Energy" w:date="2018-11-20T16:13:00Z">
              <w:r w:rsidR="00B47A76" w:rsidRPr="007A5D38">
                <w:rPr>
                  <w:rFonts w:asciiTheme="minorHAnsi" w:hAnsiTheme="minorHAnsi" w:cstheme="minorHAnsi"/>
                  <w:sz w:val="18"/>
                  <w:szCs w:val="18"/>
                </w:rPr>
                <w:t>= 0 replace with 1</w:t>
              </w:r>
            </w:ins>
            <w:ins w:id="3262" w:author="Ferris, Todd@Energy" w:date="2018-11-29T10:29:00Z">
              <w:r w:rsidR="0068772D">
                <w:rPr>
                  <w:rFonts w:asciiTheme="minorHAnsi" w:hAnsiTheme="minorHAnsi" w:cstheme="minorHAnsi"/>
                  <w:sz w:val="18"/>
                  <w:szCs w:val="18"/>
                </w:rPr>
                <w:t xml:space="preserve">; Allow user to </w:t>
              </w:r>
            </w:ins>
            <w:ins w:id="3263" w:author="Ferris, Todd@Energy" w:date="2018-11-29T10:30:00Z">
              <w:r w:rsidR="0068772D">
                <w:rPr>
                  <w:rFonts w:asciiTheme="minorHAnsi" w:hAnsiTheme="minorHAnsi" w:cstheme="minorHAnsi"/>
                  <w:sz w:val="18"/>
                  <w:szCs w:val="18"/>
                </w:rPr>
                <w:t>overwrite with a larger value</w:t>
              </w:r>
            </w:ins>
            <w:r w:rsidRPr="009D121A">
              <w:rPr>
                <w:rFonts w:asciiTheme="minorHAnsi" w:hAnsiTheme="minorHAnsi"/>
                <w:sz w:val="18"/>
                <w:szCs w:val="18"/>
              </w:rPr>
              <w:t>&gt;&gt;</w:t>
            </w:r>
          </w:p>
        </w:tc>
      </w:tr>
      <w:tr w:rsidR="00EE3065" w:rsidRPr="00D2491C" w:rsidDel="00EE3065" w14:paraId="782918C9" w14:textId="77777777" w:rsidTr="00E45F33">
        <w:trPr>
          <w:trHeight w:val="158"/>
          <w:del w:id="3264" w:author="Ferris, Todd@Energy" w:date="2018-11-20T15:56:00Z"/>
          <w:trPrChange w:id="3265" w:author="Ferris, Todd@Energy" w:date="2018-11-29T10:44:00Z">
            <w:trPr>
              <w:trHeight w:val="158"/>
            </w:trPr>
          </w:trPrChange>
        </w:trPr>
        <w:tc>
          <w:tcPr>
            <w:tcW w:w="792" w:type="dxa"/>
            <w:vAlign w:val="center"/>
            <w:tcPrChange w:id="3266" w:author="Ferris, Todd@Energy" w:date="2018-11-29T10:44:00Z">
              <w:tcPr>
                <w:tcW w:w="799" w:type="dxa"/>
                <w:vAlign w:val="center"/>
              </w:tcPr>
            </w:tcPrChange>
          </w:tcPr>
          <w:p w14:paraId="782918C3" w14:textId="77777777" w:rsidR="00EE3065" w:rsidRPr="00F5715E" w:rsidDel="00EE3065" w:rsidRDefault="00EE3065" w:rsidP="00EE3065">
            <w:pPr>
              <w:jc w:val="center"/>
              <w:rPr>
                <w:del w:id="3267" w:author="Ferris, Todd@Energy" w:date="2018-11-20T15:56:00Z"/>
                <w:rFonts w:asciiTheme="minorHAnsi" w:hAnsiTheme="minorHAnsi"/>
                <w:sz w:val="18"/>
                <w:szCs w:val="18"/>
              </w:rPr>
            </w:pPr>
            <w:del w:id="3268" w:author="Ferris, Todd@Energy" w:date="2018-11-20T15:56:00Z">
              <w:r w:rsidRPr="00F5715E" w:rsidDel="00EE3065">
                <w:rPr>
                  <w:rFonts w:asciiTheme="minorHAnsi" w:hAnsiTheme="minorHAnsi"/>
                  <w:sz w:val="18"/>
                  <w:szCs w:val="18"/>
                </w:rPr>
                <w:delText>06</w:delText>
              </w:r>
            </w:del>
          </w:p>
        </w:tc>
        <w:tc>
          <w:tcPr>
            <w:tcW w:w="4508" w:type="dxa"/>
            <w:vAlign w:val="center"/>
            <w:tcPrChange w:id="3269" w:author="Ferris, Todd@Energy" w:date="2018-11-29T10:44:00Z">
              <w:tcPr>
                <w:tcW w:w="4615" w:type="dxa"/>
                <w:vAlign w:val="center"/>
              </w:tcPr>
            </w:tcPrChange>
          </w:tcPr>
          <w:p w14:paraId="782918C4" w14:textId="77777777" w:rsidR="00EE3065" w:rsidRPr="00F5715E" w:rsidDel="00EE3065" w:rsidRDefault="00EE3065" w:rsidP="00EE3065">
            <w:pPr>
              <w:rPr>
                <w:del w:id="3270" w:author="Ferris, Todd@Energy" w:date="2018-11-20T15:56:00Z"/>
                <w:rFonts w:asciiTheme="minorHAnsi" w:hAnsiTheme="minorHAnsi"/>
                <w:sz w:val="18"/>
                <w:szCs w:val="18"/>
              </w:rPr>
            </w:pPr>
            <w:del w:id="3271" w:author="Ferris, Todd@Energy" w:date="2018-11-20T15:56:00Z">
              <w:r w:rsidDel="00EE3065">
                <w:rPr>
                  <w:rFonts w:asciiTheme="minorHAnsi" w:hAnsiTheme="minorHAnsi"/>
                  <w:sz w:val="18"/>
                  <w:szCs w:val="18"/>
                </w:rPr>
                <w:delText>Ventilation Operation Schedule</w:delText>
              </w:r>
            </w:del>
          </w:p>
        </w:tc>
        <w:tc>
          <w:tcPr>
            <w:tcW w:w="5490" w:type="dxa"/>
            <w:tcMar>
              <w:left w:w="72" w:type="dxa"/>
              <w:right w:w="72" w:type="dxa"/>
            </w:tcMar>
            <w:tcPrChange w:id="3272" w:author="Ferris, Todd@Energy" w:date="2018-11-29T10:44:00Z">
              <w:tcPr>
                <w:tcW w:w="5602" w:type="dxa"/>
                <w:tcMar>
                  <w:left w:w="72" w:type="dxa"/>
                  <w:right w:w="72" w:type="dxa"/>
                </w:tcMar>
              </w:tcPr>
            </w:tcPrChange>
          </w:tcPr>
          <w:p w14:paraId="782918C5" w14:textId="77777777" w:rsidR="00EE3065" w:rsidRPr="00F5715E" w:rsidDel="00EE3065" w:rsidRDefault="00EE3065" w:rsidP="00EE3065">
            <w:pPr>
              <w:rPr>
                <w:del w:id="3273" w:author="Ferris, Todd@Energy" w:date="2018-11-20T15:56:00Z"/>
                <w:rFonts w:asciiTheme="minorHAnsi" w:hAnsiTheme="minorHAnsi"/>
                <w:sz w:val="18"/>
                <w:szCs w:val="18"/>
              </w:rPr>
            </w:pPr>
            <w:del w:id="3274" w:author="Ferris, Todd@Energy" w:date="2018-11-20T15:56:00Z">
              <w:r w:rsidDel="00EE3065">
                <w:rPr>
                  <w:rFonts w:asciiTheme="minorHAnsi" w:hAnsiTheme="minorHAnsi"/>
                  <w:sz w:val="18"/>
                  <w:szCs w:val="18"/>
                </w:rPr>
                <w:delText>&lt;&lt;</w:delText>
              </w:r>
              <w:r w:rsidRPr="00F5715E" w:rsidDel="00EE3065">
                <w:rPr>
                  <w:rFonts w:asciiTheme="minorHAnsi" w:hAnsiTheme="minorHAnsi"/>
                  <w:sz w:val="18"/>
                  <w:szCs w:val="18"/>
                </w:rPr>
                <w:delText xml:space="preserve"> user pick one from list:  </w:delText>
              </w:r>
            </w:del>
          </w:p>
          <w:p w14:paraId="782918C6" w14:textId="77777777" w:rsidR="00EE3065" w:rsidRPr="00F5715E" w:rsidDel="00EE3065" w:rsidRDefault="00EE3065" w:rsidP="00EE3065">
            <w:pPr>
              <w:rPr>
                <w:del w:id="3275" w:author="Ferris, Todd@Energy" w:date="2018-11-20T15:56:00Z"/>
                <w:rFonts w:asciiTheme="minorHAnsi" w:hAnsiTheme="minorHAnsi"/>
                <w:sz w:val="18"/>
                <w:szCs w:val="18"/>
              </w:rPr>
            </w:pPr>
            <w:del w:id="3276"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Continuous</w:delText>
              </w:r>
              <w:r w:rsidDel="00EE3065">
                <w:rPr>
                  <w:rFonts w:asciiTheme="minorHAnsi" w:hAnsiTheme="minorHAnsi"/>
                  <w:sz w:val="18"/>
                  <w:szCs w:val="18"/>
                </w:rPr>
                <w:delText xml:space="preserve">;  </w:delText>
              </w:r>
            </w:del>
          </w:p>
          <w:p w14:paraId="782918C7" w14:textId="77777777" w:rsidR="00EE3065" w:rsidDel="00EE3065" w:rsidRDefault="00EE3065" w:rsidP="00EE3065">
            <w:pPr>
              <w:rPr>
                <w:del w:id="3277" w:author="Ferris, Todd@Energy" w:date="2018-11-20T15:56:00Z"/>
                <w:rFonts w:asciiTheme="minorHAnsi" w:hAnsiTheme="minorHAnsi"/>
                <w:sz w:val="18"/>
                <w:szCs w:val="18"/>
                <w:u w:val="single"/>
              </w:rPr>
            </w:pPr>
            <w:del w:id="3278"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Intermittent; or</w:delText>
              </w:r>
            </w:del>
          </w:p>
          <w:p w14:paraId="782918C8" w14:textId="77777777" w:rsidR="00EE3065" w:rsidRPr="006121C5" w:rsidDel="00EE3065" w:rsidRDefault="00EE3065" w:rsidP="00EE3065">
            <w:pPr>
              <w:rPr>
                <w:del w:id="3279" w:author="Ferris, Todd@Energy" w:date="2018-11-20T15:56:00Z"/>
                <w:rFonts w:asciiTheme="minorHAnsi" w:hAnsiTheme="minorHAnsi"/>
                <w:sz w:val="18"/>
                <w:szCs w:val="18"/>
              </w:rPr>
            </w:pPr>
            <w:del w:id="3280" w:author="Ferris, Todd@Energy" w:date="2018-11-20T15:56:00Z">
              <w:r w:rsidDel="00EE3065">
                <w:rPr>
                  <w:rFonts w:asciiTheme="minorHAnsi" w:hAnsiTheme="minorHAnsi"/>
                  <w:sz w:val="18"/>
                  <w:szCs w:val="18"/>
                  <w:u w:val="single"/>
                </w:rPr>
                <w:delText>**N/A&gt;&gt;</w:delText>
              </w:r>
              <w:r w:rsidDel="00EE3065">
                <w:rPr>
                  <w:rFonts w:asciiTheme="minorHAnsi" w:hAnsiTheme="minorHAnsi"/>
                  <w:sz w:val="18"/>
                  <w:szCs w:val="18"/>
                  <w:u w:val="single"/>
                </w:rPr>
                <w:tab/>
              </w:r>
            </w:del>
          </w:p>
        </w:tc>
      </w:tr>
      <w:tr w:rsidR="00EE3065" w:rsidRPr="00D2491C" w14:paraId="782918FB" w14:textId="77777777" w:rsidTr="00E45F33">
        <w:trPr>
          <w:trHeight w:val="158"/>
          <w:ins w:id="3281" w:author="Ferris, Todd@Energy" w:date="2018-11-20T15:29:00Z"/>
          <w:trPrChange w:id="3282" w:author="Ferris, Todd@Energy" w:date="2018-11-29T10:44:00Z">
            <w:trPr>
              <w:trHeight w:val="158"/>
            </w:trPr>
          </w:trPrChange>
        </w:trPr>
        <w:tc>
          <w:tcPr>
            <w:tcW w:w="792" w:type="dxa"/>
            <w:vAlign w:val="center"/>
            <w:tcPrChange w:id="3283" w:author="Ferris, Todd@Energy" w:date="2018-11-29T10:44:00Z">
              <w:tcPr>
                <w:tcW w:w="799" w:type="dxa"/>
                <w:vAlign w:val="center"/>
              </w:tcPr>
            </w:tcPrChange>
          </w:tcPr>
          <w:p w14:paraId="782918EE" w14:textId="294800D2" w:rsidR="00EE3065" w:rsidRPr="00F5715E" w:rsidRDefault="00F37662" w:rsidP="00F37662">
            <w:pPr>
              <w:jc w:val="center"/>
              <w:rPr>
                <w:ins w:id="3284" w:author="Ferris, Todd@Energy" w:date="2018-11-20T15:29:00Z"/>
                <w:rFonts w:asciiTheme="minorHAnsi" w:hAnsiTheme="minorHAnsi"/>
                <w:sz w:val="18"/>
                <w:szCs w:val="18"/>
              </w:rPr>
            </w:pPr>
            <w:r>
              <w:rPr>
                <w:rFonts w:asciiTheme="minorHAnsi" w:hAnsiTheme="minorHAnsi" w:cstheme="minorHAnsi"/>
                <w:sz w:val="18"/>
                <w:szCs w:val="18"/>
              </w:rPr>
              <w:t>06</w:t>
            </w:r>
          </w:p>
        </w:tc>
        <w:tc>
          <w:tcPr>
            <w:tcW w:w="4508" w:type="dxa"/>
            <w:vAlign w:val="center"/>
            <w:tcPrChange w:id="3285" w:author="Ferris, Todd@Energy" w:date="2018-11-29T10:44:00Z">
              <w:tcPr>
                <w:tcW w:w="4615" w:type="dxa"/>
                <w:vAlign w:val="center"/>
              </w:tcPr>
            </w:tcPrChange>
          </w:tcPr>
          <w:p w14:paraId="782918EF" w14:textId="77777777" w:rsidR="00EE3065" w:rsidRDefault="00EE3065" w:rsidP="00EE3065">
            <w:pPr>
              <w:rPr>
                <w:ins w:id="3286" w:author="Ferris, Todd@Energy" w:date="2018-11-20T15:29:00Z"/>
                <w:rFonts w:asciiTheme="minorHAnsi" w:hAnsiTheme="minorHAnsi"/>
                <w:sz w:val="18"/>
                <w:szCs w:val="18"/>
              </w:rPr>
            </w:pPr>
            <w:ins w:id="3287" w:author="Ferris, Todd@Energy" w:date="2018-11-20T15:30:00Z">
              <w:r w:rsidRPr="007A5D38">
                <w:rPr>
                  <w:rFonts w:asciiTheme="minorHAnsi" w:hAnsiTheme="minorHAnsi" w:cstheme="minorHAnsi"/>
                  <w:sz w:val="18"/>
                  <w:szCs w:val="18"/>
                </w:rPr>
                <w:t>Ventilation System Type</w:t>
              </w:r>
            </w:ins>
          </w:p>
        </w:tc>
        <w:tc>
          <w:tcPr>
            <w:tcW w:w="5490" w:type="dxa"/>
            <w:tcMar>
              <w:left w:w="72" w:type="dxa"/>
              <w:right w:w="72" w:type="dxa"/>
            </w:tcMar>
            <w:tcPrChange w:id="3288" w:author="Ferris, Todd@Energy" w:date="2018-11-29T10:44:00Z">
              <w:tcPr>
                <w:tcW w:w="5602" w:type="dxa"/>
                <w:tcMar>
                  <w:left w:w="72" w:type="dxa"/>
                  <w:right w:w="72" w:type="dxa"/>
                </w:tcMar>
              </w:tcPr>
            </w:tcPrChange>
          </w:tcPr>
          <w:p w14:paraId="782918F0" w14:textId="3722B7F4" w:rsidR="00EE3065" w:rsidRPr="007A5D38" w:rsidRDefault="00EE3065" w:rsidP="00EE3065">
            <w:pPr>
              <w:rPr>
                <w:ins w:id="3289" w:author="Ferris, Todd@Energy" w:date="2018-11-20T15:30:00Z"/>
                <w:rFonts w:asciiTheme="minorHAnsi" w:hAnsiTheme="minorHAnsi" w:cstheme="minorHAnsi"/>
                <w:sz w:val="18"/>
                <w:szCs w:val="18"/>
              </w:rPr>
            </w:pPr>
            <w:ins w:id="3290" w:author="Ferris, Todd@Energy" w:date="2018-11-20T15:30:00Z">
              <w:r w:rsidRPr="007A5D38">
                <w:rPr>
                  <w:rFonts w:asciiTheme="minorHAnsi" w:hAnsiTheme="minorHAnsi" w:cstheme="minorHAnsi"/>
                  <w:sz w:val="18"/>
                  <w:szCs w:val="18"/>
                </w:rPr>
                <w:t>&lt;&lt;</w:t>
              </w:r>
            </w:ins>
            <w:ins w:id="3291" w:author="Ferris, Todd@Energy" w:date="2018-11-29T10:31:00Z">
              <w:r w:rsidR="0068772D">
                <w:rPr>
                  <w:rFonts w:asciiTheme="minorHAnsi" w:hAnsiTheme="minorHAnsi" w:cstheme="minorHAnsi"/>
                  <w:sz w:val="18"/>
                  <w:szCs w:val="18"/>
                </w:rPr>
                <w:t>Calculated value</w:t>
              </w:r>
            </w:ins>
            <w:ins w:id="3292" w:author="Ferris, Todd@Energy" w:date="2018-11-29T10:33:00Z">
              <w:r w:rsidR="0068772D">
                <w:rPr>
                  <w:rFonts w:asciiTheme="minorHAnsi" w:hAnsiTheme="minorHAnsi" w:cstheme="minorHAnsi"/>
                  <w:sz w:val="18"/>
                  <w:szCs w:val="18"/>
                </w:rPr>
                <w:t>,</w:t>
              </w:r>
            </w:ins>
            <w:ins w:id="3293" w:author="Ferris, Todd@Energy" w:date="2018-11-29T10:31:00Z">
              <w:r w:rsidR="0068772D">
                <w:rPr>
                  <w:rFonts w:asciiTheme="minorHAnsi" w:hAnsiTheme="minorHAnsi" w:cstheme="minorHAnsi"/>
                  <w:sz w:val="18"/>
                  <w:szCs w:val="18"/>
                </w:rPr>
                <w:t xml:space="preserve"> </w:t>
              </w:r>
            </w:ins>
            <w:ins w:id="3294" w:author="Ferris, Todd@Energy" w:date="2018-11-29T10:34:00Z">
              <w:r w:rsidR="0068772D">
                <w:rPr>
                  <w:rFonts w:asciiTheme="minorHAnsi" w:hAnsiTheme="minorHAnsi" w:cstheme="minorHAnsi"/>
                  <w:sz w:val="18"/>
                  <w:szCs w:val="18"/>
                </w:rPr>
                <w:t>a</w:t>
              </w:r>
            </w:ins>
            <w:ins w:id="3295" w:author="Ferris, Todd@Energy" w:date="2018-11-29T10:32:00Z">
              <w:r w:rsidR="0068772D">
                <w:rPr>
                  <w:rFonts w:asciiTheme="minorHAnsi" w:hAnsiTheme="minorHAnsi" w:cstheme="minorHAnsi"/>
                  <w:sz w:val="18"/>
                  <w:szCs w:val="18"/>
                </w:rPr>
                <w:t>l</w:t>
              </w:r>
            </w:ins>
            <w:ins w:id="3296" w:author="Ferris, Todd@Energy" w:date="2018-11-29T10:33:00Z">
              <w:r w:rsidR="0068772D">
                <w:rPr>
                  <w:rFonts w:asciiTheme="minorHAnsi" w:hAnsiTheme="minorHAnsi" w:cstheme="minorHAnsi"/>
                  <w:sz w:val="18"/>
                  <w:szCs w:val="18"/>
                </w:rPr>
                <w:t>l</w:t>
              </w:r>
            </w:ins>
            <w:ins w:id="3297" w:author="Ferris, Todd@Energy" w:date="2018-11-29T10:32:00Z">
              <w:r w:rsidR="0068772D">
                <w:rPr>
                  <w:rFonts w:asciiTheme="minorHAnsi" w:hAnsiTheme="minorHAnsi" w:cstheme="minorHAnsi"/>
                  <w:sz w:val="18"/>
                  <w:szCs w:val="18"/>
                </w:rPr>
                <w:t xml:space="preserve">ow </w:t>
              </w:r>
            </w:ins>
            <w:ins w:id="3298" w:author="Ferris, Todd@Energy" w:date="2018-11-20T15:30:00Z">
              <w:r w:rsidRPr="007A5D38">
                <w:rPr>
                  <w:rFonts w:asciiTheme="minorHAnsi" w:hAnsiTheme="minorHAnsi" w:cstheme="minorHAnsi"/>
                  <w:sz w:val="18"/>
                  <w:szCs w:val="18"/>
                </w:rPr>
                <w:t>user pick one from list:</w:t>
              </w:r>
            </w:ins>
          </w:p>
          <w:p w14:paraId="782918F1" w14:textId="77777777" w:rsidR="00EE3065" w:rsidRDefault="00EE3065" w:rsidP="00EE3065">
            <w:pPr>
              <w:rPr>
                <w:ins w:id="3299" w:author="Ferris, Todd@Energy" w:date="2018-11-20T15:30:00Z"/>
                <w:rFonts w:asciiTheme="minorHAnsi" w:hAnsiTheme="minorHAnsi" w:cstheme="minorHAnsi"/>
                <w:sz w:val="18"/>
                <w:szCs w:val="18"/>
              </w:rPr>
            </w:pPr>
            <w:ins w:id="3300" w:author="Ferris, Todd@Energy" w:date="2018-11-20T15:30:00Z">
              <w:r w:rsidRPr="007A5D38">
                <w:rPr>
                  <w:rFonts w:asciiTheme="minorHAnsi" w:hAnsiTheme="minorHAnsi" w:cstheme="minorHAnsi"/>
                  <w:sz w:val="18"/>
                  <w:szCs w:val="18"/>
                </w:rPr>
                <w:t>**Supply</w:t>
              </w:r>
            </w:ins>
          </w:p>
          <w:p w14:paraId="782918F2" w14:textId="77777777" w:rsidR="00EE3065" w:rsidRPr="007A5D38" w:rsidRDefault="00EE3065" w:rsidP="00EE3065">
            <w:pPr>
              <w:rPr>
                <w:ins w:id="3301" w:author="Ferris, Todd@Energy" w:date="2018-11-20T15:30:00Z"/>
                <w:rFonts w:asciiTheme="minorHAnsi" w:hAnsiTheme="minorHAnsi" w:cstheme="minorHAnsi"/>
                <w:sz w:val="18"/>
                <w:szCs w:val="18"/>
              </w:rPr>
            </w:pPr>
            <w:ins w:id="3302" w:author="Ferris, Todd@Energy" w:date="2018-11-20T15:30:00Z">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ins>
          </w:p>
          <w:p w14:paraId="782918F3" w14:textId="77777777" w:rsidR="00EE3065" w:rsidRPr="00D12B47" w:rsidRDefault="00EE3065" w:rsidP="00EE3065">
            <w:pPr>
              <w:rPr>
                <w:ins w:id="3303" w:author="Ferris, Todd@Energy" w:date="2018-11-20T15:30:00Z"/>
                <w:rFonts w:asciiTheme="minorHAnsi" w:hAnsiTheme="minorHAnsi" w:cstheme="minorHAnsi"/>
                <w:sz w:val="18"/>
                <w:szCs w:val="18"/>
              </w:rPr>
            </w:pPr>
            <w:ins w:id="3304" w:author="Ferris, Todd@Energy" w:date="2018-11-20T15:30:00Z">
              <w:r w:rsidRPr="00D12B47">
                <w:rPr>
                  <w:rFonts w:asciiTheme="minorHAnsi" w:hAnsiTheme="minorHAnsi" w:cstheme="minorHAnsi"/>
                  <w:sz w:val="18"/>
                  <w:szCs w:val="18"/>
                </w:rPr>
                <w:t>**Balanced; or</w:t>
              </w:r>
            </w:ins>
          </w:p>
          <w:p w14:paraId="782918F4" w14:textId="77777777" w:rsidR="00EE3065" w:rsidRPr="00D12B47" w:rsidRDefault="00EE3065" w:rsidP="00EE3065">
            <w:pPr>
              <w:rPr>
                <w:ins w:id="3305" w:author="Ferris, Todd@Energy" w:date="2018-11-20T15:30:00Z"/>
                <w:rFonts w:asciiTheme="minorHAnsi" w:hAnsiTheme="minorHAnsi" w:cstheme="minorHAnsi"/>
                <w:sz w:val="18"/>
                <w:szCs w:val="18"/>
              </w:rPr>
            </w:pPr>
            <w:ins w:id="3306" w:author="Ferris, Todd@Energy" w:date="2018-11-20T15:30:00Z">
              <w:r w:rsidRPr="00D12B47">
                <w:rPr>
                  <w:rFonts w:asciiTheme="minorHAnsi" w:hAnsiTheme="minorHAnsi" w:cstheme="minorHAnsi"/>
                  <w:sz w:val="18"/>
                  <w:szCs w:val="18"/>
                </w:rPr>
                <w:t>**Balanced – ERV; or</w:t>
              </w:r>
            </w:ins>
          </w:p>
          <w:p w14:paraId="782918F5" w14:textId="77777777" w:rsidR="00EE3065" w:rsidRPr="00D12B47" w:rsidRDefault="00EE3065" w:rsidP="00EE3065">
            <w:pPr>
              <w:rPr>
                <w:ins w:id="3307" w:author="Ferris, Todd@Energy" w:date="2018-11-20T15:30:00Z"/>
                <w:rFonts w:asciiTheme="minorHAnsi" w:hAnsiTheme="minorHAnsi" w:cstheme="minorHAnsi"/>
                <w:sz w:val="18"/>
                <w:szCs w:val="18"/>
              </w:rPr>
            </w:pPr>
            <w:ins w:id="3308" w:author="Ferris, Todd@Energy" w:date="2018-11-20T15:30:00Z">
              <w:r w:rsidRPr="00D12B47">
                <w:rPr>
                  <w:rFonts w:asciiTheme="minorHAnsi" w:hAnsiTheme="minorHAnsi" w:cstheme="minorHAnsi"/>
                  <w:sz w:val="18"/>
                  <w:szCs w:val="18"/>
                </w:rPr>
                <w:t>**Balanced – HRV; or</w:t>
              </w:r>
            </w:ins>
          </w:p>
          <w:p w14:paraId="782918F6" w14:textId="77777777" w:rsidR="00EE3065" w:rsidRPr="00D12B47" w:rsidRDefault="00EE3065" w:rsidP="00EE3065">
            <w:pPr>
              <w:rPr>
                <w:ins w:id="3309" w:author="Ferris, Todd@Energy" w:date="2018-11-20T15:30:00Z"/>
                <w:rFonts w:asciiTheme="minorHAnsi" w:hAnsiTheme="minorHAnsi" w:cstheme="minorHAnsi"/>
                <w:sz w:val="18"/>
                <w:szCs w:val="18"/>
              </w:rPr>
            </w:pPr>
            <w:ins w:id="3310" w:author="Ferris, Todd@Energy" w:date="2018-11-20T15:30:00Z">
              <w:r w:rsidRPr="00D12B47">
                <w:rPr>
                  <w:rFonts w:asciiTheme="minorHAnsi" w:hAnsiTheme="minorHAnsi" w:cstheme="minorHAnsi"/>
                  <w:sz w:val="18"/>
                  <w:szCs w:val="18"/>
                </w:rPr>
                <w:t>**Central Fan Integrated (CFI); or</w:t>
              </w:r>
            </w:ins>
          </w:p>
          <w:p w14:paraId="782918F7" w14:textId="77777777" w:rsidR="00EE3065" w:rsidRPr="00D12B47" w:rsidRDefault="00EE3065" w:rsidP="00EE3065">
            <w:pPr>
              <w:rPr>
                <w:ins w:id="3311" w:author="Ferris, Todd@Energy" w:date="2018-11-20T15:30:00Z"/>
                <w:rFonts w:asciiTheme="minorHAnsi" w:hAnsiTheme="minorHAnsi" w:cstheme="minorHAnsi"/>
                <w:sz w:val="18"/>
                <w:szCs w:val="18"/>
              </w:rPr>
            </w:pPr>
            <w:ins w:id="3312" w:author="Ferris, Todd@Energy" w:date="2018-11-20T15:30:00Z">
              <w:r w:rsidRPr="00D12B47">
                <w:rPr>
                  <w:rFonts w:asciiTheme="minorHAnsi" w:hAnsiTheme="minorHAnsi" w:cstheme="minorHAnsi"/>
                  <w:sz w:val="18"/>
                  <w:szCs w:val="18"/>
                </w:rPr>
                <w:t>**Central Ventilation System – Supply; or</w:t>
              </w:r>
            </w:ins>
          </w:p>
          <w:p w14:paraId="782918F8" w14:textId="77777777" w:rsidR="00EE3065" w:rsidRPr="00D12B47" w:rsidRDefault="00EE3065" w:rsidP="00EE3065">
            <w:pPr>
              <w:rPr>
                <w:ins w:id="3313" w:author="Ferris, Todd@Energy" w:date="2018-11-20T15:30:00Z"/>
                <w:rFonts w:asciiTheme="minorHAnsi" w:hAnsiTheme="minorHAnsi" w:cstheme="minorHAnsi"/>
                <w:sz w:val="18"/>
                <w:szCs w:val="18"/>
              </w:rPr>
            </w:pPr>
            <w:ins w:id="3314" w:author="Ferris, Todd@Energy" w:date="2018-11-20T15:30:00Z">
              <w:r w:rsidRPr="00D12B47">
                <w:rPr>
                  <w:rFonts w:asciiTheme="minorHAnsi" w:hAnsiTheme="minorHAnsi" w:cstheme="minorHAnsi"/>
                  <w:sz w:val="18"/>
                  <w:szCs w:val="18"/>
                </w:rPr>
                <w:t>**Central Ventilation System – Exhaust; or</w:t>
              </w:r>
            </w:ins>
          </w:p>
          <w:p w14:paraId="782918FA" w14:textId="0C8A0061" w:rsidR="00EE3065" w:rsidRDefault="00EE3065" w:rsidP="0068772D">
            <w:pPr>
              <w:rPr>
                <w:ins w:id="3315" w:author="Ferris, Todd@Energy" w:date="2018-11-20T15:29:00Z"/>
                <w:rFonts w:asciiTheme="minorHAnsi" w:hAnsiTheme="minorHAnsi"/>
                <w:sz w:val="18"/>
                <w:szCs w:val="18"/>
              </w:rPr>
            </w:pPr>
            <w:ins w:id="3316" w:author="Ferris, Todd@Energy" w:date="2018-11-20T15:30:00Z">
              <w:r w:rsidRPr="00D12B47">
                <w:rPr>
                  <w:rFonts w:asciiTheme="minorHAnsi" w:hAnsiTheme="minorHAnsi" w:cstheme="minorHAnsi"/>
                  <w:sz w:val="18"/>
                  <w:szCs w:val="18"/>
                </w:rPr>
                <w:t>**Central Ventilation System – Balanced</w:t>
              </w:r>
            </w:ins>
            <w:ins w:id="3317" w:author="Ferris, Todd@Energy" w:date="2018-11-29T10:32:00Z">
              <w:r w:rsidR="0068772D" w:rsidRPr="007A5D38">
                <w:rPr>
                  <w:rFonts w:asciiTheme="minorHAnsi" w:hAnsiTheme="minorHAnsi" w:cstheme="minorHAnsi"/>
                  <w:sz w:val="18"/>
                  <w:szCs w:val="18"/>
                  <w:u w:val="single"/>
                </w:rPr>
                <w:t xml:space="preserve"> </w:t>
              </w:r>
            </w:ins>
            <w:ins w:id="3318" w:author="Ferris, Todd@Energy" w:date="2018-11-20T15:30:00Z">
              <w:r w:rsidRPr="007A5D38">
                <w:rPr>
                  <w:rFonts w:asciiTheme="minorHAnsi" w:hAnsiTheme="minorHAnsi" w:cstheme="minorHAnsi"/>
                  <w:sz w:val="18"/>
                  <w:szCs w:val="18"/>
                  <w:u w:val="single"/>
                </w:rPr>
                <w:t>&gt;&gt;</w:t>
              </w:r>
            </w:ins>
          </w:p>
        </w:tc>
      </w:tr>
      <w:tr w:rsidR="00EE3065" w:rsidRPr="00D2491C" w14:paraId="78291903" w14:textId="77777777" w:rsidTr="00E45F33">
        <w:trPr>
          <w:trHeight w:val="158"/>
          <w:ins w:id="3319" w:author="Ferris, Todd@Energy" w:date="2018-11-20T15:31:00Z"/>
          <w:trPrChange w:id="3320" w:author="Ferris, Todd@Energy" w:date="2018-11-29T10:44:00Z">
            <w:trPr>
              <w:trHeight w:val="158"/>
            </w:trPr>
          </w:trPrChange>
        </w:trPr>
        <w:tc>
          <w:tcPr>
            <w:tcW w:w="792" w:type="dxa"/>
            <w:vAlign w:val="center"/>
            <w:tcPrChange w:id="3321" w:author="Ferris, Todd@Energy" w:date="2018-11-29T10:44:00Z">
              <w:tcPr>
                <w:tcW w:w="799" w:type="dxa"/>
                <w:vAlign w:val="center"/>
              </w:tcPr>
            </w:tcPrChange>
          </w:tcPr>
          <w:p w14:paraId="782918FC" w14:textId="627ACD01" w:rsidR="00EE3065" w:rsidRPr="00F5715E" w:rsidRDefault="00F37662" w:rsidP="00F37662">
            <w:pPr>
              <w:jc w:val="center"/>
              <w:rPr>
                <w:ins w:id="3322" w:author="Ferris, Todd@Energy" w:date="2018-11-20T15:31:00Z"/>
                <w:rFonts w:asciiTheme="minorHAnsi" w:hAnsiTheme="minorHAnsi"/>
                <w:sz w:val="18"/>
                <w:szCs w:val="18"/>
              </w:rPr>
            </w:pPr>
            <w:r>
              <w:rPr>
                <w:rFonts w:asciiTheme="minorHAnsi" w:hAnsiTheme="minorHAnsi" w:cstheme="minorHAnsi"/>
                <w:sz w:val="18"/>
                <w:szCs w:val="18"/>
              </w:rPr>
              <w:t>07</w:t>
            </w:r>
          </w:p>
        </w:tc>
        <w:tc>
          <w:tcPr>
            <w:tcW w:w="4508" w:type="dxa"/>
            <w:vAlign w:val="center"/>
            <w:tcPrChange w:id="3323" w:author="Ferris, Todd@Energy" w:date="2018-11-29T10:44:00Z">
              <w:tcPr>
                <w:tcW w:w="4615" w:type="dxa"/>
                <w:vAlign w:val="center"/>
              </w:tcPr>
            </w:tcPrChange>
          </w:tcPr>
          <w:p w14:paraId="782918FD" w14:textId="77777777" w:rsidR="00EE3065" w:rsidRDefault="00EE3065" w:rsidP="00EE3065">
            <w:pPr>
              <w:rPr>
                <w:ins w:id="3324" w:author="Ferris, Todd@Energy" w:date="2018-11-20T15:31:00Z"/>
                <w:rFonts w:asciiTheme="minorHAnsi" w:hAnsiTheme="minorHAnsi"/>
                <w:sz w:val="18"/>
                <w:szCs w:val="18"/>
              </w:rPr>
            </w:pPr>
            <w:ins w:id="3325" w:author="Ferris, Todd@Energy" w:date="2018-11-20T15:34:00Z">
              <w:r w:rsidRPr="007A5D38">
                <w:rPr>
                  <w:rFonts w:asciiTheme="minorHAnsi" w:hAnsiTheme="minorHAnsi" w:cstheme="minorHAnsi"/>
                  <w:sz w:val="18"/>
                  <w:szCs w:val="18"/>
                </w:rPr>
                <w:t>Ventilation Operation Schedule</w:t>
              </w:r>
            </w:ins>
          </w:p>
        </w:tc>
        <w:tc>
          <w:tcPr>
            <w:tcW w:w="5490" w:type="dxa"/>
            <w:tcMar>
              <w:left w:w="72" w:type="dxa"/>
              <w:right w:w="72" w:type="dxa"/>
            </w:tcMar>
            <w:tcPrChange w:id="3326" w:author="Ferris, Todd@Energy" w:date="2018-11-29T10:44:00Z">
              <w:tcPr>
                <w:tcW w:w="5602" w:type="dxa"/>
                <w:tcMar>
                  <w:left w:w="72" w:type="dxa"/>
                  <w:right w:w="72" w:type="dxa"/>
                </w:tcMar>
              </w:tcPr>
            </w:tcPrChange>
          </w:tcPr>
          <w:p w14:paraId="0CD16C1E" w14:textId="592D720B" w:rsidR="0068772D" w:rsidRPr="007A5D38" w:rsidRDefault="00EE3065" w:rsidP="0068772D">
            <w:pPr>
              <w:rPr>
                <w:ins w:id="3327" w:author="Ferris, Todd@Energy" w:date="2018-11-29T10:34:00Z"/>
                <w:rFonts w:asciiTheme="minorHAnsi" w:hAnsiTheme="minorHAnsi" w:cstheme="minorHAnsi"/>
                <w:sz w:val="18"/>
                <w:szCs w:val="18"/>
              </w:rPr>
            </w:pPr>
            <w:ins w:id="3328" w:author="Ferris, Todd@Energy" w:date="2018-11-20T15:34:00Z">
              <w:r w:rsidRPr="007A5D38">
                <w:rPr>
                  <w:rFonts w:asciiTheme="minorHAnsi" w:hAnsiTheme="minorHAnsi" w:cstheme="minorHAnsi"/>
                  <w:sz w:val="18"/>
                  <w:szCs w:val="18"/>
                </w:rPr>
                <w:t>&lt;&lt;</w:t>
              </w:r>
            </w:ins>
            <w:ins w:id="3329" w:author="Ferris, Todd@Energy" w:date="2018-11-29T10:34:00Z">
              <w:r w:rsidR="0068772D">
                <w:rPr>
                  <w:rFonts w:asciiTheme="minorHAnsi" w:hAnsiTheme="minorHAnsi" w:cstheme="minorHAnsi"/>
                  <w:sz w:val="18"/>
                  <w:szCs w:val="18"/>
                </w:rPr>
                <w:t xml:space="preserve"> Calculated value, allow </w:t>
              </w:r>
              <w:r w:rsidR="0068772D" w:rsidRPr="007A5D38">
                <w:rPr>
                  <w:rFonts w:asciiTheme="minorHAnsi" w:hAnsiTheme="minorHAnsi" w:cstheme="minorHAnsi"/>
                  <w:sz w:val="18"/>
                  <w:szCs w:val="18"/>
                </w:rPr>
                <w:t>user pick one from list:</w:t>
              </w:r>
            </w:ins>
          </w:p>
          <w:p w14:paraId="782918FE" w14:textId="08CF1E7E" w:rsidR="00EE3065" w:rsidRPr="00D12B47" w:rsidRDefault="00EE3065" w:rsidP="00EE3065">
            <w:pPr>
              <w:rPr>
                <w:ins w:id="3330" w:author="Ferris, Todd@Energy" w:date="2018-11-20T15:34:00Z"/>
                <w:rFonts w:asciiTheme="minorHAnsi" w:hAnsiTheme="minorHAnsi" w:cstheme="minorHAnsi"/>
                <w:sz w:val="18"/>
                <w:szCs w:val="18"/>
              </w:rPr>
            </w:pPr>
            <w:ins w:id="3331" w:author="Ferris, Todd@Energy" w:date="2018-11-20T15:34:00Z">
              <w:r w:rsidRPr="00D12B47">
                <w:rPr>
                  <w:rFonts w:asciiTheme="minorHAnsi" w:hAnsiTheme="minorHAnsi" w:cstheme="minorHAnsi"/>
                  <w:sz w:val="18"/>
                  <w:szCs w:val="18"/>
                </w:rPr>
                <w:t>**Continuous; or</w:t>
              </w:r>
            </w:ins>
          </w:p>
          <w:p w14:paraId="782918FF" w14:textId="77777777" w:rsidR="00EE3065" w:rsidRPr="00D12B47" w:rsidRDefault="00EE3065" w:rsidP="00EE3065">
            <w:pPr>
              <w:rPr>
                <w:ins w:id="3332" w:author="Ferris, Todd@Energy" w:date="2018-11-20T15:34:00Z"/>
                <w:rFonts w:asciiTheme="minorHAnsi" w:hAnsiTheme="minorHAnsi" w:cstheme="minorHAnsi"/>
                <w:sz w:val="18"/>
                <w:szCs w:val="18"/>
              </w:rPr>
            </w:pPr>
            <w:ins w:id="3333" w:author="Ferris, Todd@Energy" w:date="2018-11-20T15:34:00Z">
              <w:r w:rsidRPr="00D12B47">
                <w:rPr>
                  <w:rFonts w:asciiTheme="minorHAnsi" w:hAnsiTheme="minorHAnsi" w:cstheme="minorHAnsi"/>
                  <w:sz w:val="18"/>
                  <w:szCs w:val="18"/>
                </w:rPr>
                <w:t>**Short-Term Average; or</w:t>
              </w:r>
            </w:ins>
          </w:p>
          <w:p w14:paraId="78291900" w14:textId="77777777" w:rsidR="00EE3065" w:rsidRPr="00D12B47" w:rsidRDefault="00EE3065" w:rsidP="00EE3065">
            <w:pPr>
              <w:rPr>
                <w:ins w:id="3334" w:author="Ferris, Todd@Energy" w:date="2018-11-20T15:34:00Z"/>
                <w:rFonts w:asciiTheme="minorHAnsi" w:hAnsiTheme="minorHAnsi" w:cstheme="minorHAnsi"/>
                <w:sz w:val="18"/>
                <w:szCs w:val="18"/>
              </w:rPr>
            </w:pPr>
            <w:ins w:id="3335" w:author="Ferris, Todd@Energy" w:date="2018-11-20T15:34:00Z">
              <w:r w:rsidRPr="00D12B47">
                <w:rPr>
                  <w:rFonts w:asciiTheme="minorHAnsi" w:hAnsiTheme="minorHAnsi" w:cstheme="minorHAnsi"/>
                  <w:sz w:val="18"/>
                  <w:szCs w:val="18"/>
                </w:rPr>
                <w:t>**Scheduled; or</w:t>
              </w:r>
            </w:ins>
          </w:p>
          <w:p w14:paraId="78291901" w14:textId="77777777" w:rsidR="00EE3065" w:rsidRPr="00D12B47" w:rsidRDefault="00EE3065" w:rsidP="00EE3065">
            <w:pPr>
              <w:rPr>
                <w:ins w:id="3336" w:author="Ferris, Todd@Energy" w:date="2018-11-20T15:34:00Z"/>
                <w:rFonts w:asciiTheme="minorHAnsi" w:hAnsiTheme="minorHAnsi" w:cstheme="minorHAnsi"/>
                <w:sz w:val="18"/>
                <w:szCs w:val="18"/>
              </w:rPr>
            </w:pPr>
            <w:ins w:id="3337" w:author="Ferris, Todd@Energy" w:date="2018-11-20T15:34:00Z">
              <w:r w:rsidRPr="00D12B47">
                <w:rPr>
                  <w:rFonts w:asciiTheme="minorHAnsi" w:hAnsiTheme="minorHAnsi" w:cstheme="minorHAnsi"/>
                  <w:sz w:val="18"/>
                  <w:szCs w:val="18"/>
                </w:rPr>
                <w:t>**Real-time Control</w:t>
              </w:r>
              <w:r w:rsidRPr="00D12B47">
                <w:rPr>
                  <w:rFonts w:asciiTheme="minorHAnsi" w:hAnsiTheme="minorHAnsi" w:cstheme="minorHAnsi"/>
                  <w:sz w:val="18"/>
                  <w:szCs w:val="18"/>
                </w:rPr>
                <w:br/>
              </w:r>
            </w:ins>
            <w:ins w:id="3338" w:author="TF 112318" w:date="2018-11-23T18:32:00Z">
              <w:r w:rsidR="00EA1C0F">
                <w:rPr>
                  <w:rFonts w:asciiTheme="minorHAnsi" w:hAnsiTheme="minorHAnsi" w:cstheme="minorHAnsi"/>
                  <w:sz w:val="18"/>
                  <w:szCs w:val="18"/>
                </w:rPr>
                <w:t xml:space="preserve">Else </w:t>
              </w:r>
            </w:ins>
            <w:ins w:id="3339" w:author="Ferris, Todd@Energy" w:date="2018-11-20T15:34:00Z">
              <w:r w:rsidRPr="00D12B47">
                <w:rPr>
                  <w:rFonts w:asciiTheme="minorHAnsi" w:hAnsiTheme="minorHAnsi" w:cstheme="minorHAnsi"/>
                  <w:sz w:val="18"/>
                  <w:szCs w:val="18"/>
                </w:rPr>
                <w:t>if “Ventilation System Type” (A11) = Central Fan Integrated &amp; “Ventilation Operation Schedule” (A12)= Continuous; then display:</w:t>
              </w:r>
            </w:ins>
          </w:p>
          <w:p w14:paraId="78291902" w14:textId="77777777" w:rsidR="00EE3065" w:rsidRDefault="00EE3065" w:rsidP="00EE3065">
            <w:pPr>
              <w:rPr>
                <w:ins w:id="3340" w:author="Ferris, Todd@Energy" w:date="2018-11-20T15:31:00Z"/>
                <w:rFonts w:asciiTheme="minorHAnsi" w:hAnsiTheme="minorHAnsi"/>
                <w:sz w:val="18"/>
                <w:szCs w:val="18"/>
              </w:rPr>
            </w:pPr>
            <w:ins w:id="3341" w:author="Ferris, Todd@Energy" w:date="2018-11-20T15:34:00Z">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ins>
          </w:p>
        </w:tc>
      </w:tr>
      <w:tr w:rsidR="00EE3065" w:rsidRPr="00D2491C" w:rsidDel="00CF3857" w14:paraId="7829190A" w14:textId="77777777" w:rsidTr="00E45F33">
        <w:trPr>
          <w:trHeight w:val="158"/>
          <w:del w:id="3342" w:author="Ferris, Todd@Energy" w:date="2018-11-20T15:35:00Z"/>
          <w:trPrChange w:id="3343" w:author="Ferris, Todd@Energy" w:date="2018-11-29T10:44:00Z">
            <w:trPr>
              <w:trHeight w:val="158"/>
            </w:trPr>
          </w:trPrChange>
        </w:trPr>
        <w:tc>
          <w:tcPr>
            <w:tcW w:w="792" w:type="dxa"/>
            <w:vAlign w:val="center"/>
            <w:tcPrChange w:id="3344" w:author="Ferris, Todd@Energy" w:date="2018-11-29T10:44:00Z">
              <w:tcPr>
                <w:tcW w:w="799" w:type="dxa"/>
                <w:vAlign w:val="center"/>
              </w:tcPr>
            </w:tcPrChange>
          </w:tcPr>
          <w:p w14:paraId="78291904" w14:textId="77777777" w:rsidR="00EE3065" w:rsidRPr="00F5715E" w:rsidDel="00CF3857" w:rsidRDefault="00EE3065" w:rsidP="00EE3065">
            <w:pPr>
              <w:jc w:val="center"/>
              <w:rPr>
                <w:del w:id="3345" w:author="Ferris, Todd@Energy" w:date="2018-11-20T15:35:00Z"/>
                <w:rFonts w:asciiTheme="minorHAnsi" w:hAnsiTheme="minorHAnsi"/>
                <w:sz w:val="18"/>
                <w:szCs w:val="18"/>
              </w:rPr>
            </w:pPr>
            <w:del w:id="3346" w:author="Ferris, Todd@Energy" w:date="2018-11-20T15:35:00Z">
              <w:r w:rsidRPr="00F5715E" w:rsidDel="00CF3857">
                <w:rPr>
                  <w:rFonts w:asciiTheme="minorHAnsi" w:hAnsiTheme="minorHAnsi"/>
                  <w:sz w:val="18"/>
                  <w:szCs w:val="18"/>
                </w:rPr>
                <w:delText>07</w:delText>
              </w:r>
            </w:del>
          </w:p>
        </w:tc>
        <w:tc>
          <w:tcPr>
            <w:tcW w:w="4508" w:type="dxa"/>
            <w:vAlign w:val="center"/>
            <w:tcPrChange w:id="3347" w:author="Ferris, Todd@Energy" w:date="2018-11-29T10:44:00Z">
              <w:tcPr>
                <w:tcW w:w="4615" w:type="dxa"/>
                <w:vAlign w:val="center"/>
              </w:tcPr>
            </w:tcPrChange>
          </w:tcPr>
          <w:p w14:paraId="78291905" w14:textId="77777777" w:rsidR="00EE3065" w:rsidRPr="00F5715E" w:rsidDel="00CF3857" w:rsidRDefault="00EE3065" w:rsidP="00EE3065">
            <w:pPr>
              <w:rPr>
                <w:del w:id="3348" w:author="Ferris, Todd@Energy" w:date="2018-11-20T15:35:00Z"/>
                <w:rFonts w:asciiTheme="minorHAnsi" w:hAnsiTheme="minorHAnsi"/>
                <w:sz w:val="18"/>
                <w:szCs w:val="18"/>
              </w:rPr>
            </w:pPr>
            <w:del w:id="3349" w:author="Ferris, Todd@Energy" w:date="2018-11-20T15:35:00Z">
              <w:r w:rsidDel="00CF3857">
                <w:rPr>
                  <w:rFonts w:asciiTheme="minorHAnsi" w:hAnsiTheme="minorHAnsi"/>
                  <w:sz w:val="18"/>
                  <w:szCs w:val="18"/>
                </w:rPr>
                <w:delText>Whole-Building Ventilation Rate Calculation Method</w:delText>
              </w:r>
            </w:del>
          </w:p>
        </w:tc>
        <w:tc>
          <w:tcPr>
            <w:tcW w:w="5490" w:type="dxa"/>
            <w:tcMar>
              <w:left w:w="72" w:type="dxa"/>
              <w:right w:w="72" w:type="dxa"/>
            </w:tcMar>
            <w:tcPrChange w:id="3350" w:author="Ferris, Todd@Energy" w:date="2018-11-29T10:44:00Z">
              <w:tcPr>
                <w:tcW w:w="5602" w:type="dxa"/>
                <w:tcMar>
                  <w:left w:w="72" w:type="dxa"/>
                  <w:right w:w="72" w:type="dxa"/>
                </w:tcMar>
              </w:tcPr>
            </w:tcPrChange>
          </w:tcPr>
          <w:p w14:paraId="78291906" w14:textId="77777777" w:rsidR="00EE3065" w:rsidRPr="00F5715E" w:rsidDel="00CF3857" w:rsidRDefault="00EE3065" w:rsidP="00EE3065">
            <w:pPr>
              <w:rPr>
                <w:del w:id="3351" w:author="Ferris, Todd@Energy" w:date="2018-11-20T15:35:00Z"/>
                <w:rFonts w:asciiTheme="minorHAnsi" w:hAnsiTheme="minorHAnsi"/>
                <w:sz w:val="18"/>
                <w:szCs w:val="18"/>
              </w:rPr>
            </w:pPr>
            <w:del w:id="3352"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user pick one from list:  </w:delText>
              </w:r>
            </w:del>
          </w:p>
          <w:p w14:paraId="78291907" w14:textId="77777777" w:rsidR="00EE3065" w:rsidRPr="00F5715E" w:rsidDel="00CF3857" w:rsidRDefault="00EE3065" w:rsidP="00EE3065">
            <w:pPr>
              <w:rPr>
                <w:del w:id="3353" w:author="Ferris, Todd@Energy" w:date="2018-11-20T15:35:00Z"/>
                <w:rFonts w:asciiTheme="minorHAnsi" w:hAnsiTheme="minorHAnsi"/>
                <w:sz w:val="18"/>
                <w:szCs w:val="18"/>
              </w:rPr>
            </w:pPr>
            <w:del w:id="3354"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(4.1.1),  </w:delText>
              </w:r>
            </w:del>
          </w:p>
          <w:p w14:paraId="78291908" w14:textId="77777777" w:rsidR="00EE3065" w:rsidDel="00CF3857" w:rsidRDefault="00EE3065" w:rsidP="00EE3065">
            <w:pPr>
              <w:rPr>
                <w:del w:id="3355" w:author="Ferris, Todd@Energy" w:date="2018-11-20T15:35:00Z"/>
                <w:rFonts w:asciiTheme="minorHAnsi" w:hAnsiTheme="minorHAnsi"/>
                <w:sz w:val="18"/>
                <w:szCs w:val="18"/>
              </w:rPr>
            </w:pPr>
            <w:del w:id="3356"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(4.1.2); or</w:delText>
              </w:r>
            </w:del>
          </w:p>
          <w:p w14:paraId="78291909" w14:textId="77777777" w:rsidR="00EE3065" w:rsidRPr="00F5715E" w:rsidDel="00CF3857" w:rsidRDefault="00EE3065" w:rsidP="00EE3065">
            <w:pPr>
              <w:rPr>
                <w:del w:id="3357" w:author="Ferris, Todd@Energy" w:date="2018-11-20T15:35:00Z"/>
                <w:rFonts w:asciiTheme="minorHAnsi" w:hAnsiTheme="minorHAnsi"/>
                <w:sz w:val="18"/>
                <w:szCs w:val="18"/>
              </w:rPr>
            </w:pPr>
            <w:del w:id="3358" w:author="Ferris, Todd@Energy" w:date="2018-11-20T15:35:00Z">
              <w:r w:rsidDel="00CF3857">
                <w:rPr>
                  <w:rFonts w:asciiTheme="minorHAnsi" w:hAnsiTheme="minorHAnsi"/>
                  <w:sz w:val="18"/>
                  <w:szCs w:val="18"/>
                </w:rPr>
                <w:delText>**N/A.&gt;&gt;</w:delText>
              </w:r>
            </w:del>
          </w:p>
        </w:tc>
      </w:tr>
      <w:tr w:rsidR="00EE3065" w:rsidRPr="00D2491C" w:rsidDel="00CF3857" w14:paraId="78291916" w14:textId="77777777" w:rsidTr="00E45F33">
        <w:trPr>
          <w:trHeight w:val="158"/>
          <w:del w:id="3359" w:author="Ferris, Todd@Energy" w:date="2018-11-20T15:35:00Z"/>
          <w:trPrChange w:id="3360" w:author="Ferris, Todd@Energy" w:date="2018-11-29T10:44:00Z">
            <w:trPr>
              <w:trHeight w:val="158"/>
            </w:trPr>
          </w:trPrChange>
        </w:trPr>
        <w:tc>
          <w:tcPr>
            <w:tcW w:w="792" w:type="dxa"/>
            <w:vAlign w:val="center"/>
            <w:tcPrChange w:id="3361" w:author="Ferris, Todd@Energy" w:date="2018-11-29T10:44:00Z">
              <w:tcPr>
                <w:tcW w:w="799" w:type="dxa"/>
                <w:vAlign w:val="center"/>
              </w:tcPr>
            </w:tcPrChange>
          </w:tcPr>
          <w:p w14:paraId="7829190B" w14:textId="77777777" w:rsidR="00EE3065" w:rsidRPr="00F5715E" w:rsidDel="00CF3857" w:rsidRDefault="00EE3065" w:rsidP="00EE3065">
            <w:pPr>
              <w:jc w:val="center"/>
              <w:rPr>
                <w:del w:id="3362" w:author="Ferris, Todd@Energy" w:date="2018-11-20T15:35:00Z"/>
                <w:rFonts w:asciiTheme="minorHAnsi" w:hAnsiTheme="minorHAnsi"/>
                <w:sz w:val="18"/>
                <w:szCs w:val="18"/>
              </w:rPr>
            </w:pPr>
            <w:del w:id="3363" w:author="Ferris, Todd@Energy" w:date="2018-11-20T15:35:00Z">
              <w:r w:rsidRPr="00F5715E" w:rsidDel="00CF3857">
                <w:rPr>
                  <w:rFonts w:asciiTheme="minorHAnsi" w:hAnsiTheme="minorHAnsi"/>
                  <w:sz w:val="18"/>
                  <w:szCs w:val="18"/>
                </w:rPr>
                <w:delText>08</w:delText>
              </w:r>
            </w:del>
          </w:p>
        </w:tc>
        <w:tc>
          <w:tcPr>
            <w:tcW w:w="4508" w:type="dxa"/>
            <w:vAlign w:val="center"/>
            <w:tcPrChange w:id="3364" w:author="Ferris, Todd@Energy" w:date="2018-11-29T10:44:00Z">
              <w:tcPr>
                <w:tcW w:w="4615" w:type="dxa"/>
                <w:vAlign w:val="center"/>
              </w:tcPr>
            </w:tcPrChange>
          </w:tcPr>
          <w:p w14:paraId="7829190C" w14:textId="77777777" w:rsidR="00EE3065" w:rsidRPr="00F5715E" w:rsidDel="00CF3857" w:rsidRDefault="00EE3065" w:rsidP="00EE3065">
            <w:pPr>
              <w:rPr>
                <w:del w:id="3365" w:author="Ferris, Todd@Energy" w:date="2018-11-20T15:35:00Z"/>
                <w:rFonts w:asciiTheme="minorHAnsi" w:hAnsiTheme="minorHAnsi"/>
                <w:sz w:val="18"/>
                <w:szCs w:val="18"/>
              </w:rPr>
            </w:pPr>
            <w:del w:id="3366" w:author="Ferris, Todd@Energy" w:date="2018-11-20T15:35:00Z">
              <w:r w:rsidDel="00CF3857">
                <w:rPr>
                  <w:rFonts w:asciiTheme="minorHAnsi" w:hAnsiTheme="minorHAnsi"/>
                  <w:sz w:val="18"/>
                  <w:szCs w:val="18"/>
                </w:rPr>
                <w:delText>Whole Building Ventilation System Type</w:delText>
              </w:r>
            </w:del>
          </w:p>
        </w:tc>
        <w:tc>
          <w:tcPr>
            <w:tcW w:w="5490" w:type="dxa"/>
            <w:tcMar>
              <w:left w:w="72" w:type="dxa"/>
              <w:right w:w="72" w:type="dxa"/>
            </w:tcMar>
            <w:tcPrChange w:id="3367" w:author="Ferris, Todd@Energy" w:date="2018-11-29T10:44:00Z">
              <w:tcPr>
                <w:tcW w:w="5602" w:type="dxa"/>
                <w:tcMar>
                  <w:left w:w="72" w:type="dxa"/>
                  <w:right w:w="72" w:type="dxa"/>
                </w:tcMar>
              </w:tcPr>
            </w:tcPrChange>
          </w:tcPr>
          <w:p w14:paraId="7829190D" w14:textId="77777777" w:rsidR="00EE3065" w:rsidRPr="00F5715E" w:rsidDel="00CF3857" w:rsidRDefault="00EE3065" w:rsidP="00EE3065">
            <w:pPr>
              <w:rPr>
                <w:del w:id="3368" w:author="Ferris, Todd@Energy" w:date="2018-11-20T15:35:00Z"/>
                <w:rFonts w:asciiTheme="minorHAnsi" w:hAnsiTheme="minorHAnsi"/>
                <w:sz w:val="18"/>
                <w:szCs w:val="18"/>
              </w:rPr>
            </w:pPr>
            <w:del w:id="3369"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calculated value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CF1R-PRF-01, reference data from CF1R (note default report from CF1R equivalent to exhaust)</w:delText>
              </w:r>
              <w:r w:rsidDel="00CF3857">
                <w:rPr>
                  <w:rFonts w:asciiTheme="minorHAnsi" w:hAnsiTheme="minorHAnsi"/>
                  <w:sz w:val="18"/>
                  <w:szCs w:val="18"/>
                </w:rPr>
                <w:delText xml:space="preserve"> and allow user to override and select *N/A</w:delText>
              </w:r>
              <w:r w:rsidRPr="00F5715E" w:rsidDel="00CF3857">
                <w:rPr>
                  <w:rFonts w:asciiTheme="minorHAnsi" w:hAnsiTheme="minorHAnsi"/>
                  <w:sz w:val="18"/>
                  <w:szCs w:val="18"/>
                </w:rPr>
                <w:delText xml:space="preserve">; else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w:delText>
              </w:r>
              <w:r w:rsidDel="00CF3857">
                <w:rPr>
                  <w:rFonts w:asciiTheme="minorHAnsi" w:hAnsiTheme="minorHAnsi"/>
                  <w:sz w:val="18"/>
                  <w:szCs w:val="18"/>
                </w:rPr>
                <w:delText>NCB</w:delText>
              </w:r>
              <w:r w:rsidRPr="00F5715E" w:rsidDel="00CF3857">
                <w:rPr>
                  <w:rFonts w:asciiTheme="minorHAnsi" w:hAnsiTheme="minorHAnsi"/>
                  <w:sz w:val="18"/>
                  <w:szCs w:val="18"/>
                </w:rPr>
                <w:delText>-01</w:delText>
              </w:r>
              <w:r w:rsidDel="00CF3857">
                <w:rPr>
                  <w:rFonts w:asciiTheme="minorHAnsi" w:hAnsiTheme="minorHAnsi"/>
                  <w:sz w:val="18"/>
                  <w:szCs w:val="18"/>
                </w:rPr>
                <w:delText xml:space="preserve">, </w:delText>
              </w:r>
              <w:r w:rsidRPr="00F5715E" w:rsidDel="00CF3857">
                <w:rPr>
                  <w:rFonts w:asciiTheme="minorHAnsi" w:hAnsiTheme="minorHAnsi"/>
                  <w:sz w:val="18"/>
                  <w:szCs w:val="18"/>
                </w:rPr>
                <w:delText xml:space="preserve">user pick one from list:  </w:delText>
              </w:r>
            </w:del>
          </w:p>
          <w:p w14:paraId="7829190E" w14:textId="77777777" w:rsidR="00EE3065" w:rsidRPr="00F5715E" w:rsidDel="00CF3857" w:rsidRDefault="00EE3065" w:rsidP="00EE3065">
            <w:pPr>
              <w:rPr>
                <w:del w:id="3370" w:author="Ferris, Todd@Energy" w:date="2018-11-20T15:35:00Z"/>
                <w:rFonts w:asciiTheme="minorHAnsi" w:hAnsiTheme="minorHAnsi"/>
                <w:sz w:val="18"/>
                <w:szCs w:val="18"/>
              </w:rPr>
            </w:pPr>
            <w:del w:id="3371"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Exhaust</w:delText>
              </w:r>
              <w:r w:rsidDel="00CF3857">
                <w:rPr>
                  <w:rFonts w:asciiTheme="minorHAnsi" w:hAnsiTheme="minorHAnsi"/>
                  <w:sz w:val="18"/>
                  <w:szCs w:val="18"/>
                </w:rPr>
                <w:delText>; or</w:delText>
              </w:r>
            </w:del>
          </w:p>
          <w:p w14:paraId="7829190F" w14:textId="77777777" w:rsidR="00EE3065" w:rsidRPr="00F5715E" w:rsidDel="00CF3857" w:rsidRDefault="00EE3065" w:rsidP="00EE3065">
            <w:pPr>
              <w:rPr>
                <w:del w:id="3372" w:author="Ferris, Todd@Energy" w:date="2018-11-20T15:35:00Z"/>
                <w:rFonts w:asciiTheme="minorHAnsi" w:hAnsiTheme="minorHAnsi"/>
                <w:sz w:val="18"/>
                <w:szCs w:val="18"/>
              </w:rPr>
            </w:pPr>
            <w:del w:id="3373"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Supply</w:delText>
              </w:r>
              <w:r w:rsidDel="00CF3857">
                <w:rPr>
                  <w:rFonts w:asciiTheme="minorHAnsi" w:hAnsiTheme="minorHAnsi"/>
                  <w:sz w:val="18"/>
                  <w:szCs w:val="18"/>
                </w:rPr>
                <w:delText>; or</w:delText>
              </w:r>
            </w:del>
          </w:p>
          <w:p w14:paraId="78291910" w14:textId="77777777" w:rsidR="00EE3065" w:rsidRPr="00F5715E" w:rsidDel="00CF3857" w:rsidRDefault="00EE3065" w:rsidP="00EE3065">
            <w:pPr>
              <w:rPr>
                <w:del w:id="3374" w:author="Ferris, Todd@Energy" w:date="2018-11-20T15:35:00Z"/>
                <w:rFonts w:asciiTheme="minorHAnsi" w:hAnsiTheme="minorHAnsi"/>
                <w:sz w:val="18"/>
                <w:szCs w:val="18"/>
                <w:u w:val="single"/>
              </w:rPr>
            </w:pPr>
            <w:del w:id="3375"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Balanced; or</w:delText>
              </w:r>
            </w:del>
          </w:p>
          <w:p w14:paraId="78291911" w14:textId="77777777" w:rsidR="00EE3065" w:rsidDel="00CF3857" w:rsidRDefault="00EE3065" w:rsidP="00EE3065">
            <w:pPr>
              <w:rPr>
                <w:del w:id="3376" w:author="Ferris, Todd@Energy" w:date="2018-11-20T15:35:00Z"/>
                <w:rFonts w:asciiTheme="minorHAnsi" w:hAnsiTheme="minorHAnsi"/>
                <w:sz w:val="18"/>
                <w:szCs w:val="18"/>
                <w:u w:val="single"/>
              </w:rPr>
            </w:pPr>
            <w:del w:id="3377"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Central Fan Integrated (CFI); or</w:delText>
              </w:r>
            </w:del>
          </w:p>
          <w:p w14:paraId="78291912" w14:textId="77777777" w:rsidR="00EE3065" w:rsidDel="00CF3857" w:rsidRDefault="00EE3065" w:rsidP="00EE3065">
            <w:pPr>
              <w:rPr>
                <w:del w:id="3378" w:author="Ferris, Todd@Energy" w:date="2018-11-20T15:35:00Z"/>
                <w:rFonts w:asciiTheme="minorHAnsi" w:hAnsiTheme="minorHAnsi"/>
                <w:sz w:val="18"/>
                <w:szCs w:val="18"/>
                <w:u w:val="single"/>
              </w:rPr>
            </w:pPr>
            <w:del w:id="3379" w:author="Ferris, Todd@Energy" w:date="2018-11-20T15:35:00Z">
              <w:r w:rsidDel="00CF3857">
                <w:rPr>
                  <w:rFonts w:asciiTheme="minorHAnsi" w:hAnsiTheme="minorHAnsi"/>
                  <w:sz w:val="18"/>
                  <w:szCs w:val="18"/>
                  <w:u w:val="single"/>
                </w:rPr>
                <w:delText>**N/A&gt;&gt;</w:delText>
              </w:r>
            </w:del>
          </w:p>
          <w:p w14:paraId="78291913" w14:textId="77777777" w:rsidR="00EE3065" w:rsidDel="00CF3857" w:rsidRDefault="00EE3065" w:rsidP="00EE3065">
            <w:pPr>
              <w:rPr>
                <w:del w:id="3380" w:author="Ferris, Todd@Energy" w:date="2018-11-20T15:35:00Z"/>
                <w:rFonts w:asciiTheme="minorHAnsi" w:hAnsiTheme="minorHAnsi"/>
                <w:sz w:val="18"/>
                <w:szCs w:val="18"/>
                <w:u w:val="single"/>
              </w:rPr>
            </w:pPr>
          </w:p>
          <w:p w14:paraId="78291914" w14:textId="77777777" w:rsidR="00EE3065" w:rsidRPr="00F5715E" w:rsidDel="00CF3857" w:rsidRDefault="00EE3065" w:rsidP="00EE3065">
            <w:pPr>
              <w:rPr>
                <w:del w:id="3381" w:author="Ferris, Todd@Energy" w:date="2018-11-20T15:35:00Z"/>
                <w:rFonts w:asciiTheme="minorHAnsi" w:hAnsiTheme="minorHAnsi"/>
                <w:sz w:val="18"/>
                <w:szCs w:val="18"/>
              </w:rPr>
            </w:pPr>
            <w:del w:id="3382" w:author="Ferris, Todd@Energy" w:date="2018-11-20T15:35: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 </w:delText>
              </w:r>
              <w:r w:rsidDel="00CF3857">
                <w:rPr>
                  <w:rFonts w:asciiTheme="minorHAnsi" w:hAnsiTheme="minorHAnsi"/>
                  <w:sz w:val="18"/>
                  <w:szCs w:val="18"/>
                </w:rPr>
                <w:delText>and A08= Central Fan Integrated</w:delText>
              </w:r>
              <w:r w:rsidDel="00CF3857">
                <w:rPr>
                  <w:rFonts w:asciiTheme="minorHAnsi" w:hAnsiTheme="minorHAnsi"/>
                  <w:sz w:val="18"/>
                  <w:szCs w:val="18"/>
                  <w:u w:val="single"/>
                </w:rPr>
                <w:delText>;</w:delText>
              </w:r>
              <w:r w:rsidDel="00CF3857">
                <w:rPr>
                  <w:rFonts w:asciiTheme="minorHAnsi" w:hAnsiTheme="minorHAnsi"/>
                  <w:sz w:val="18"/>
                  <w:szCs w:val="18"/>
                </w:rPr>
                <w:delText xml:space="preserve"> then display method:</w:delText>
              </w:r>
            </w:del>
          </w:p>
          <w:p w14:paraId="78291915" w14:textId="77777777" w:rsidR="00EE3065" w:rsidRPr="00F5715E" w:rsidDel="00CF3857" w:rsidRDefault="00EE3065" w:rsidP="00EE3065">
            <w:pPr>
              <w:rPr>
                <w:del w:id="3383" w:author="Ferris, Todd@Energy" w:date="2018-11-20T15:35:00Z"/>
                <w:rFonts w:asciiTheme="minorHAnsi" w:hAnsiTheme="minorHAnsi"/>
                <w:sz w:val="18"/>
                <w:szCs w:val="18"/>
              </w:rPr>
            </w:pPr>
            <w:del w:id="3384" w:author="Ferris, Todd@Energy" w:date="2018-11-20T15:35:00Z">
              <w:r w:rsidDel="00CF3857">
                <w:rPr>
                  <w:rFonts w:asciiTheme="minorHAnsi" w:hAnsiTheme="minorHAnsi"/>
                  <w:b/>
                  <w:sz w:val="18"/>
                  <w:szCs w:val="18"/>
                </w:rPr>
                <w:delText>Central Fan Integrated Ventilation System Not Allowed to Operate Continuously - DO NOT PROCEED;&gt;&gt;</w:delText>
              </w:r>
            </w:del>
          </w:p>
        </w:tc>
      </w:tr>
      <w:tr w:rsidR="00EE3065" w:rsidRPr="00D2491C" w:rsidDel="00AD4907" w14:paraId="7829191A" w14:textId="77777777" w:rsidTr="00E45F33">
        <w:trPr>
          <w:trHeight w:val="158"/>
          <w:del w:id="3385" w:author="Balneg, Ronald@Energy" w:date="2018-11-26T10:44:00Z"/>
          <w:trPrChange w:id="3386" w:author="Ferris, Todd@Energy" w:date="2018-11-29T10:44:00Z">
            <w:trPr>
              <w:trHeight w:val="158"/>
            </w:trPr>
          </w:trPrChange>
        </w:trPr>
        <w:tc>
          <w:tcPr>
            <w:tcW w:w="792" w:type="dxa"/>
            <w:vAlign w:val="center"/>
            <w:tcPrChange w:id="3387" w:author="Ferris, Todd@Energy" w:date="2018-11-29T10:44:00Z">
              <w:tcPr>
                <w:tcW w:w="799" w:type="dxa"/>
                <w:vAlign w:val="center"/>
              </w:tcPr>
            </w:tcPrChange>
          </w:tcPr>
          <w:p w14:paraId="78291917" w14:textId="77777777" w:rsidR="00EE3065" w:rsidRPr="009E3031" w:rsidDel="00AD4907" w:rsidRDefault="00EE3065" w:rsidP="00EE3065">
            <w:pPr>
              <w:jc w:val="center"/>
              <w:rPr>
                <w:del w:id="3388" w:author="Balneg, Ronald@Energy" w:date="2018-11-26T10:44:00Z"/>
                <w:rFonts w:asciiTheme="minorHAnsi" w:hAnsiTheme="minorHAnsi"/>
                <w:sz w:val="18"/>
                <w:szCs w:val="18"/>
              </w:rPr>
            </w:pPr>
            <w:ins w:id="3389" w:author="Ferris, Todd@Energy" w:date="2018-11-20T15:35:00Z">
              <w:del w:id="3390" w:author="Balneg, Ronald@Energy" w:date="2018-11-26T10:44:00Z">
                <w:r w:rsidDel="00AD4907">
                  <w:rPr>
                    <w:rFonts w:asciiTheme="minorHAnsi" w:hAnsiTheme="minorHAnsi"/>
                    <w:sz w:val="18"/>
                    <w:szCs w:val="18"/>
                  </w:rPr>
                  <w:delText>14</w:delText>
                </w:r>
              </w:del>
            </w:ins>
            <w:del w:id="3391" w:author="Balneg, Ronald@Energy" w:date="2018-11-26T10:44:00Z">
              <w:r w:rsidRPr="009E3031" w:rsidDel="00AD4907">
                <w:rPr>
                  <w:rFonts w:asciiTheme="minorHAnsi" w:hAnsiTheme="minorHAnsi"/>
                  <w:sz w:val="18"/>
                  <w:szCs w:val="18"/>
                </w:rPr>
                <w:delText>09</w:delText>
              </w:r>
            </w:del>
          </w:p>
        </w:tc>
        <w:tc>
          <w:tcPr>
            <w:tcW w:w="4508" w:type="dxa"/>
            <w:vAlign w:val="center"/>
            <w:tcPrChange w:id="3392" w:author="Ferris, Todd@Energy" w:date="2018-11-29T10:44:00Z">
              <w:tcPr>
                <w:tcW w:w="4615" w:type="dxa"/>
                <w:vAlign w:val="center"/>
              </w:tcPr>
            </w:tcPrChange>
          </w:tcPr>
          <w:p w14:paraId="78291918" w14:textId="77777777" w:rsidR="00EE3065" w:rsidRPr="004F4818" w:rsidDel="00AD4907" w:rsidRDefault="00EE3065" w:rsidP="00EE3065">
            <w:pPr>
              <w:rPr>
                <w:del w:id="3393" w:author="Balneg, Ronald@Energy" w:date="2018-11-26T10:44:00Z"/>
                <w:rFonts w:asciiTheme="minorHAnsi" w:hAnsiTheme="minorHAnsi"/>
                <w:sz w:val="18"/>
                <w:szCs w:val="18"/>
              </w:rPr>
            </w:pPr>
            <w:del w:id="3394" w:author="Balneg, Ronald@Energy" w:date="2018-11-26T10:44:00Z">
              <w:r w:rsidRPr="004F4818" w:rsidDel="00AD4907">
                <w:rPr>
                  <w:rFonts w:asciiTheme="minorHAnsi" w:hAnsiTheme="minorHAnsi"/>
                  <w:sz w:val="18"/>
                  <w:szCs w:val="18"/>
                </w:rPr>
                <w:delText>IAQ Fan Location</w:delText>
              </w:r>
            </w:del>
          </w:p>
        </w:tc>
        <w:tc>
          <w:tcPr>
            <w:tcW w:w="5490" w:type="dxa"/>
            <w:tcMar>
              <w:left w:w="72" w:type="dxa"/>
              <w:right w:w="72" w:type="dxa"/>
            </w:tcMar>
            <w:tcPrChange w:id="3395" w:author="Ferris, Todd@Energy" w:date="2018-11-29T10:44:00Z">
              <w:tcPr>
                <w:tcW w:w="5602" w:type="dxa"/>
                <w:tcMar>
                  <w:left w:w="72" w:type="dxa"/>
                  <w:right w:w="72" w:type="dxa"/>
                </w:tcMar>
              </w:tcPr>
            </w:tcPrChange>
          </w:tcPr>
          <w:p w14:paraId="78291919" w14:textId="77777777" w:rsidR="00EE3065" w:rsidRPr="009E3031" w:rsidDel="00AD4907" w:rsidRDefault="00EE3065" w:rsidP="00EE3065">
            <w:pPr>
              <w:rPr>
                <w:del w:id="3396" w:author="Balneg, Ronald@Energy" w:date="2018-11-26T10:44:00Z"/>
                <w:rFonts w:asciiTheme="minorHAnsi" w:hAnsiTheme="minorHAnsi"/>
                <w:sz w:val="18"/>
                <w:szCs w:val="18"/>
              </w:rPr>
            </w:pPr>
            <w:ins w:id="3397" w:author="Ferris, Todd@Energy" w:date="2018-11-20T15:35:00Z">
              <w:del w:id="3398" w:author="Balneg, Ronald@Energy" w:date="2018-11-26T10:44:00Z">
                <w:r w:rsidRPr="007A5D38" w:rsidDel="00AD4907">
                  <w:rPr>
                    <w:rFonts w:asciiTheme="minorHAnsi" w:hAnsiTheme="minorHAnsi" w:cstheme="minorHAnsi"/>
                    <w:sz w:val="18"/>
                    <w:szCs w:val="18"/>
                  </w:rPr>
                  <w:delText>&lt;&lt;</w:delText>
                </w:r>
                <w:r w:rsidRPr="007A5D38" w:rsidDel="00AD4907">
                  <w:rPr>
                    <w:rFonts w:asciiTheme="minorHAnsi" w:hAnsiTheme="minorHAnsi" w:cstheme="minorHAnsi"/>
                    <w:sz w:val="18"/>
                    <w:szCs w:val="18"/>
                    <w:u w:val="single"/>
                  </w:rPr>
                  <w:delText xml:space="preserve"> </w:delText>
                </w:r>
                <w:r w:rsidRPr="00D12B47" w:rsidDel="00AD4907">
                  <w:rPr>
                    <w:rFonts w:asciiTheme="minorHAnsi" w:hAnsiTheme="minorHAnsi" w:cstheme="minorHAnsi"/>
                    <w:sz w:val="18"/>
                    <w:szCs w:val="18"/>
                  </w:rPr>
                  <w:delText>if “Building Type” (A02) = “Non-dwelling unit”, then value = N/A;</w:delText>
                </w:r>
                <w:r w:rsidRPr="00D12B47" w:rsidDel="00AD4907">
                  <w:rPr>
                    <w:rFonts w:asciiTheme="minorHAnsi" w:hAnsiTheme="minorHAnsi" w:cstheme="minorHAnsi"/>
                    <w:sz w:val="18"/>
                    <w:szCs w:val="18"/>
                  </w:rPr>
                  <w:br/>
                  <w:delText>Else user input, text&gt;&gt;</w:delText>
                </w:r>
              </w:del>
            </w:ins>
            <w:del w:id="3399" w:author="Balneg, Ronald@Energy" w:date="2018-11-26T10:44:00Z">
              <w:r w:rsidRPr="009E3031" w:rsidDel="00AD4907">
                <w:rPr>
                  <w:rFonts w:asciiTheme="minorHAnsi" w:hAnsiTheme="minorHAnsi"/>
                  <w:sz w:val="18"/>
                  <w:szCs w:val="18"/>
                </w:rPr>
                <w:delText>&lt;&lt;user input, text&gt;&gt;</w:delText>
              </w:r>
            </w:del>
          </w:p>
        </w:tc>
      </w:tr>
      <w:tr w:rsidR="00EE3065" w:rsidRPr="00D2491C" w14:paraId="7829192D" w14:textId="77777777" w:rsidTr="00E45F33">
        <w:trPr>
          <w:trHeight w:val="158"/>
          <w:ins w:id="3400" w:author="Ferris, Todd@Energy" w:date="2018-11-20T15:36:00Z"/>
          <w:trPrChange w:id="3401" w:author="Ferris, Todd@Energy" w:date="2018-11-29T10:44:00Z">
            <w:trPr>
              <w:trHeight w:val="158"/>
            </w:trPr>
          </w:trPrChange>
        </w:trPr>
        <w:tc>
          <w:tcPr>
            <w:tcW w:w="792" w:type="dxa"/>
            <w:vAlign w:val="center"/>
            <w:tcPrChange w:id="3402" w:author="Ferris, Todd@Energy" w:date="2018-11-29T10:44:00Z">
              <w:tcPr>
                <w:tcW w:w="799" w:type="dxa"/>
                <w:vAlign w:val="center"/>
              </w:tcPr>
            </w:tcPrChange>
          </w:tcPr>
          <w:p w14:paraId="7829191B" w14:textId="5C3F8DD4" w:rsidR="00EE3065" w:rsidRDefault="00F37662" w:rsidP="00F37662">
            <w:pPr>
              <w:jc w:val="center"/>
              <w:rPr>
                <w:ins w:id="3403" w:author="Ferris, Todd@Energy" w:date="2018-11-20T15:36:00Z"/>
                <w:rFonts w:asciiTheme="minorHAnsi" w:hAnsiTheme="minorHAnsi"/>
                <w:sz w:val="18"/>
                <w:szCs w:val="18"/>
              </w:rPr>
            </w:pPr>
            <w:r>
              <w:rPr>
                <w:rFonts w:asciiTheme="minorHAnsi" w:hAnsiTheme="minorHAnsi" w:cstheme="minorHAnsi"/>
                <w:sz w:val="18"/>
                <w:szCs w:val="18"/>
              </w:rPr>
              <w:t>08</w:t>
            </w:r>
          </w:p>
        </w:tc>
        <w:tc>
          <w:tcPr>
            <w:tcW w:w="4508" w:type="dxa"/>
            <w:vAlign w:val="center"/>
            <w:tcPrChange w:id="3404" w:author="Ferris, Todd@Energy" w:date="2018-11-29T10:44:00Z">
              <w:tcPr>
                <w:tcW w:w="4615" w:type="dxa"/>
                <w:vAlign w:val="center"/>
              </w:tcPr>
            </w:tcPrChange>
          </w:tcPr>
          <w:p w14:paraId="7829191C" w14:textId="77777777" w:rsidR="00EE3065" w:rsidRPr="007A5D38" w:rsidRDefault="00EE3065" w:rsidP="00EE3065">
            <w:pPr>
              <w:rPr>
                <w:ins w:id="3405" w:author="Ferris, Todd@Energy" w:date="2018-11-20T15:36:00Z"/>
                <w:rFonts w:asciiTheme="minorHAnsi" w:hAnsiTheme="minorHAnsi" w:cstheme="minorHAnsi"/>
                <w:sz w:val="18"/>
                <w:szCs w:val="18"/>
              </w:rPr>
            </w:pPr>
            <w:ins w:id="3406" w:author="Ferris, Todd@Energy" w:date="2018-11-20T15:36:00Z">
              <w:r w:rsidRPr="007A5D38">
                <w:rPr>
                  <w:rFonts w:asciiTheme="minorHAnsi" w:hAnsiTheme="minorHAnsi" w:cstheme="minorHAnsi"/>
                  <w:sz w:val="18"/>
                  <w:szCs w:val="18"/>
                </w:rPr>
                <w:t>determine compliance method for this document; display applicable tables below;</w:t>
              </w:r>
            </w:ins>
          </w:p>
          <w:p w14:paraId="7829191D" w14:textId="77777777" w:rsidR="00EE3065" w:rsidRPr="004F4818" w:rsidRDefault="00EE3065" w:rsidP="00EE3065">
            <w:pPr>
              <w:rPr>
                <w:ins w:id="3407" w:author="Ferris, Todd@Energy" w:date="2018-11-20T15:36:00Z"/>
                <w:rFonts w:asciiTheme="minorHAnsi" w:hAnsiTheme="minorHAnsi"/>
                <w:sz w:val="18"/>
                <w:szCs w:val="18"/>
              </w:rPr>
            </w:pPr>
            <w:ins w:id="3408" w:author="Ferris, Todd@Energy" w:date="2018-11-20T15:36:00Z">
              <w:r w:rsidRPr="007A5D38">
                <w:rPr>
                  <w:rFonts w:asciiTheme="minorHAnsi" w:hAnsiTheme="minorHAnsi" w:cstheme="minorHAnsi"/>
                  <w:sz w:val="18"/>
                  <w:szCs w:val="18"/>
                </w:rPr>
                <w:t>(this row not visible to user)</w:t>
              </w:r>
            </w:ins>
          </w:p>
        </w:tc>
        <w:tc>
          <w:tcPr>
            <w:tcW w:w="5490" w:type="dxa"/>
            <w:tcMar>
              <w:left w:w="72" w:type="dxa"/>
              <w:right w:w="72" w:type="dxa"/>
            </w:tcMar>
            <w:tcPrChange w:id="3409" w:author="Ferris, Todd@Energy" w:date="2018-11-29T10:44:00Z">
              <w:tcPr>
                <w:tcW w:w="5602" w:type="dxa"/>
                <w:tcMar>
                  <w:left w:w="72" w:type="dxa"/>
                  <w:right w:w="72" w:type="dxa"/>
                </w:tcMar>
              </w:tcPr>
            </w:tcPrChange>
          </w:tcPr>
          <w:p w14:paraId="6DDF989E" w14:textId="63D91E8A" w:rsidR="00596EFE" w:rsidRPr="00D12B47" w:rsidRDefault="00EE3065" w:rsidP="00596EFE">
            <w:pPr>
              <w:rPr>
                <w:ins w:id="3410" w:author="Ferris, Todd@Energy" w:date="2018-11-29T10:54:00Z"/>
                <w:rFonts w:asciiTheme="minorHAnsi" w:hAnsiTheme="minorHAnsi" w:cstheme="minorHAnsi"/>
                <w:sz w:val="18"/>
                <w:szCs w:val="18"/>
              </w:rPr>
            </w:pPr>
            <w:ins w:id="3411" w:author="Ferris, Todd@Energy" w:date="2018-11-20T15:36:00Z">
              <w:r w:rsidRPr="007A5D38">
                <w:rPr>
                  <w:rFonts w:asciiTheme="minorHAnsi" w:hAnsiTheme="minorHAnsi" w:cstheme="minorHAnsi"/>
                  <w:sz w:val="18"/>
                  <w:szCs w:val="18"/>
                </w:rPr>
                <w:t>&lt;&lt;calculated field</w:t>
              </w:r>
            </w:ins>
            <w:ins w:id="3412" w:author="Ferris, Todd@Energy" w:date="2018-11-29T10:57:00Z">
              <w:r w:rsidR="00596EFE">
                <w:rPr>
                  <w:rFonts w:asciiTheme="minorHAnsi" w:hAnsiTheme="minorHAnsi" w:cstheme="minorHAnsi"/>
                  <w:sz w:val="18"/>
                  <w:szCs w:val="18"/>
                </w:rPr>
                <w:t xml:space="preserve">: </w:t>
              </w:r>
            </w:ins>
            <w:del w:id="3413" w:author="Ferris, Todd@Energy" w:date="2018-11-29T10:35:00Z">
              <w:r w:rsidR="00B54159" w:rsidDel="0068772D">
                <w:rPr>
                  <w:rFonts w:asciiTheme="minorHAnsi" w:hAnsiTheme="minorHAnsi" w:cstheme="minorHAnsi"/>
                  <w:sz w:val="18"/>
                  <w:szCs w:val="18"/>
                </w:rPr>
                <w:delText>0607</w:delText>
              </w:r>
            </w:del>
            <w:ins w:id="3414" w:author="Ferris, Todd@Energy" w:date="2018-11-20T15:36:00Z">
              <w:r w:rsidRPr="00D12B47">
                <w:rPr>
                  <w:rFonts w:asciiTheme="minorHAnsi" w:hAnsiTheme="minorHAnsi" w:cstheme="minorHAnsi"/>
                  <w:sz w:val="18"/>
                  <w:szCs w:val="18"/>
                </w:rPr>
                <w:t xml:space="preserve">Else if “Building Type” (A02) = </w:t>
              </w:r>
            </w:ins>
            <w:ins w:id="3415" w:author="Ferris, Todd@Energy" w:date="2018-11-29T10:40:00Z">
              <w:r w:rsidR="00A038D2">
                <w:rPr>
                  <w:rFonts w:asciiTheme="minorHAnsi" w:hAnsiTheme="minorHAnsi" w:cstheme="minorHAnsi"/>
                  <w:sz w:val="18"/>
                  <w:szCs w:val="18"/>
                </w:rPr>
                <w:t>High-rise Residential</w:t>
              </w:r>
            </w:ins>
            <w:ins w:id="3416" w:author="Ferris, Todd@Energy" w:date="2018-11-29T10:54:00Z">
              <w:r w:rsidR="00596EFE" w:rsidRPr="00D12B47">
                <w:rPr>
                  <w:rFonts w:asciiTheme="minorHAnsi" w:hAnsiTheme="minorHAnsi" w:cstheme="minorHAnsi"/>
                  <w:sz w:val="18"/>
                  <w:szCs w:val="18"/>
                </w:rPr>
                <w:t xml:space="preserve"> and “Ventilation Operation Schedule (A</w:t>
              </w:r>
              <w:r w:rsidR="00596EFE">
                <w:rPr>
                  <w:rFonts w:asciiTheme="minorHAnsi" w:hAnsiTheme="minorHAnsi" w:cstheme="minorHAnsi"/>
                  <w:sz w:val="18"/>
                  <w:szCs w:val="18"/>
                </w:rPr>
                <w:t>07</w:t>
              </w:r>
              <w:r w:rsidR="00596EFE" w:rsidRPr="00D12B47">
                <w:rPr>
                  <w:rFonts w:asciiTheme="minorHAnsi" w:hAnsiTheme="minorHAnsi" w:cstheme="minorHAnsi"/>
                  <w:sz w:val="18"/>
                  <w:szCs w:val="18"/>
                </w:rPr>
                <w:t xml:space="preserve">) </w:t>
              </w:r>
            </w:ins>
            <w:ins w:id="3417" w:author="Ferris, Todd@Energy" w:date="2018-11-29T10:55:00Z">
              <w:r w:rsidR="00596EFE">
                <w:rPr>
                  <w:rFonts w:asciiTheme="minorHAnsi" w:hAnsiTheme="minorHAnsi" w:cstheme="minorHAnsi"/>
                  <w:sz w:val="18"/>
                  <w:szCs w:val="18"/>
                </w:rPr>
                <w:t>≠</w:t>
              </w:r>
            </w:ins>
            <w:ins w:id="3418" w:author="Ferris, Todd@Energy" w:date="2018-11-29T10:54:00Z">
              <w:r w:rsidR="00596EFE" w:rsidRPr="00D12B47">
                <w:rPr>
                  <w:rFonts w:asciiTheme="minorHAnsi" w:hAnsiTheme="minorHAnsi" w:cstheme="minorHAnsi"/>
                  <w:sz w:val="18"/>
                  <w:szCs w:val="18"/>
                </w:rPr>
                <w:t xml:space="preserve"> Scheduled or Real-Time Control, then display method:</w:t>
              </w:r>
            </w:ins>
          </w:p>
          <w:p w14:paraId="78291922" w14:textId="51E14747" w:rsidR="00EE3065" w:rsidRPr="00D12B47" w:rsidRDefault="00EE3065" w:rsidP="00EE3065">
            <w:pPr>
              <w:rPr>
                <w:ins w:id="3419" w:author="Ferris, Todd@Energy" w:date="2018-11-20T15:36:00Z"/>
                <w:rFonts w:asciiTheme="minorHAnsi" w:hAnsiTheme="minorHAnsi" w:cstheme="minorHAnsi"/>
                <w:b/>
                <w:sz w:val="18"/>
                <w:szCs w:val="18"/>
              </w:rPr>
            </w:pPr>
            <w:ins w:id="3420" w:author="Ferris, Todd@Energy" w:date="2018-11-20T15:36:00Z">
              <w:r w:rsidRPr="00D12B47">
                <w:rPr>
                  <w:rFonts w:asciiTheme="minorHAnsi" w:hAnsiTheme="minorHAnsi" w:cstheme="minorHAnsi"/>
                  <w:b/>
                  <w:sz w:val="18"/>
                  <w:szCs w:val="18"/>
                </w:rPr>
                <w:t xml:space="preserve">**27b – </w:t>
              </w:r>
            </w:ins>
            <w:ins w:id="3421" w:author="Ferris, Todd@Energy" w:date="2018-11-29T10:56:00Z">
              <w:r w:rsidR="00596EFE" w:rsidRPr="00596EFE">
                <w:rPr>
                  <w:rFonts w:asciiTheme="minorHAnsi" w:hAnsiTheme="minorHAnsi" w:cstheme="minorHAnsi"/>
                  <w:b/>
                  <w:sz w:val="18"/>
                  <w:szCs w:val="18"/>
                  <w:rPrChange w:id="3422" w:author="Ferris, Todd@Energy" w:date="2018-11-29T10:56:00Z">
                    <w:rPr>
                      <w:rFonts w:asciiTheme="minorHAnsi" w:hAnsiTheme="minorHAnsi"/>
                      <w:b/>
                      <w:szCs w:val="18"/>
                    </w:rPr>
                  </w:rPrChange>
                </w:rPr>
                <w:t>High-rise Residential Ventilation</w:t>
              </w:r>
            </w:ins>
            <w:ins w:id="3423" w:author="Ferris, Todd@Energy" w:date="2018-11-20T15:36:00Z">
              <w:del w:id="3424" w:author="TF 112518" w:date="2018-11-25T12:54:00Z">
                <w:r w:rsidRPr="00D12B47" w:rsidDel="007715C6">
                  <w:rPr>
                    <w:rFonts w:asciiTheme="minorHAnsi" w:hAnsiTheme="minorHAnsi" w:cstheme="minorHAnsi"/>
                    <w:b/>
                    <w:sz w:val="18"/>
                    <w:szCs w:val="18"/>
                  </w:rPr>
                  <w:delText xml:space="preserve"> Balanced Ventilation</w:delText>
                </w:r>
              </w:del>
              <w:r w:rsidRPr="00D12B47">
                <w:rPr>
                  <w:rFonts w:asciiTheme="minorHAnsi" w:hAnsiTheme="minorHAnsi" w:cstheme="minorHAnsi"/>
                  <w:b/>
                  <w:sz w:val="18"/>
                  <w:szCs w:val="18"/>
                </w:rPr>
                <w:t>;</w:t>
              </w:r>
            </w:ins>
          </w:p>
          <w:p w14:paraId="78291923" w14:textId="77777777" w:rsidR="00EE3065" w:rsidRPr="00D12B47" w:rsidDel="007715C6" w:rsidRDefault="00EE3065" w:rsidP="00EE3065">
            <w:pPr>
              <w:rPr>
                <w:ins w:id="3425" w:author="Ferris, Todd@Energy" w:date="2018-11-20T15:36:00Z"/>
                <w:del w:id="3426" w:author="TF 112518" w:date="2018-11-25T12:55:00Z"/>
                <w:rFonts w:asciiTheme="minorHAnsi" w:hAnsiTheme="minorHAnsi" w:cstheme="minorHAnsi"/>
                <w:sz w:val="18"/>
                <w:szCs w:val="18"/>
              </w:rPr>
            </w:pPr>
            <w:ins w:id="3427" w:author="Ferris, Todd@Energy" w:date="2018-11-20T15:36:00Z">
              <w:del w:id="3428" w:author="TF 112518" w:date="2018-11-25T12:55:00Z">
                <w:r w:rsidRPr="00D12B47" w:rsidDel="007715C6">
                  <w:rPr>
                    <w:rFonts w:asciiTheme="minorHAnsi" w:hAnsiTheme="minorHAnsi" w:cstheme="minorHAnsi"/>
                    <w:sz w:val="18"/>
                    <w:szCs w:val="18"/>
                  </w:rPr>
                  <w:delText>Else if “Building Type” (A02) = Multifamily and “Ventilation System Type” (A12) = Supply, Exhaust, or Central Fan Integrated and “Ventilation Operation Schedule (A13) = Continuous, or scheduled, then display method:</w:delText>
                </w:r>
              </w:del>
            </w:ins>
          </w:p>
          <w:p w14:paraId="78291924" w14:textId="77777777" w:rsidR="00EE3065" w:rsidRPr="00D12B47" w:rsidDel="007715C6" w:rsidRDefault="00EE3065" w:rsidP="00EE3065">
            <w:pPr>
              <w:rPr>
                <w:ins w:id="3429" w:author="Ferris, Todd@Energy" w:date="2018-11-20T15:36:00Z"/>
                <w:del w:id="3430" w:author="TF 112518" w:date="2018-11-25T12:55:00Z"/>
                <w:rFonts w:asciiTheme="minorHAnsi" w:hAnsiTheme="minorHAnsi" w:cstheme="minorHAnsi"/>
                <w:b/>
                <w:sz w:val="18"/>
                <w:szCs w:val="18"/>
              </w:rPr>
            </w:pPr>
            <w:ins w:id="3431" w:author="Ferris, Todd@Energy" w:date="2018-11-20T15:36:00Z">
              <w:del w:id="3432" w:author="TF 112518" w:date="2018-11-25T12:55:00Z">
                <w:r w:rsidRPr="00D12B47" w:rsidDel="007715C6">
                  <w:rPr>
                    <w:rFonts w:asciiTheme="minorHAnsi" w:hAnsiTheme="minorHAnsi" w:cstheme="minorHAnsi"/>
                    <w:b/>
                    <w:sz w:val="18"/>
                    <w:szCs w:val="18"/>
                  </w:rPr>
                  <w:delText>**27c – Multifamily Supply/Exhaust/Central Fan Integrated Ventilation;</w:delText>
                </w:r>
              </w:del>
            </w:ins>
          </w:p>
          <w:p w14:paraId="78291925" w14:textId="77777777" w:rsidR="00EE3065" w:rsidRPr="00D12B47" w:rsidDel="007715C6" w:rsidRDefault="00EE3065" w:rsidP="00EE3065">
            <w:pPr>
              <w:rPr>
                <w:ins w:id="3433" w:author="Ferris, Todd@Energy" w:date="2018-11-20T15:36:00Z"/>
                <w:del w:id="3434" w:author="TF 112518" w:date="2018-11-25T12:55:00Z"/>
                <w:rFonts w:asciiTheme="minorHAnsi" w:hAnsiTheme="minorHAnsi" w:cstheme="minorHAnsi"/>
                <w:sz w:val="18"/>
                <w:szCs w:val="18"/>
              </w:rPr>
            </w:pPr>
            <w:ins w:id="3435" w:author="Ferris, Todd@Energy" w:date="2018-11-20T15:36:00Z">
              <w:del w:id="3436" w:author="TF 112518" w:date="2018-11-25T12:55:00Z">
                <w:r w:rsidRPr="00D12B47" w:rsidDel="007715C6">
                  <w:rPr>
                    <w:rFonts w:asciiTheme="minorHAnsi" w:hAnsiTheme="minorHAnsi" w:cstheme="minorHAnsi"/>
                    <w:sz w:val="18"/>
                    <w:szCs w:val="18"/>
                  </w:rPr>
                  <w:delText>Else if “Building Type” (A02) = Multifamily and “Ventilation System Type” (A12) = Central Ventilation System – Balanced and “Ventilation Operation Schedule (A13) = Continuous, or Short-Term Average, then display method:</w:delText>
                </w:r>
              </w:del>
            </w:ins>
          </w:p>
          <w:p w14:paraId="78291926" w14:textId="77777777" w:rsidR="00EE3065" w:rsidRPr="00D12B47" w:rsidDel="007715C6" w:rsidRDefault="00EE3065" w:rsidP="00EE3065">
            <w:pPr>
              <w:rPr>
                <w:ins w:id="3437" w:author="Ferris, Todd@Energy" w:date="2018-11-20T15:36:00Z"/>
                <w:del w:id="3438" w:author="TF 112518" w:date="2018-11-25T12:55:00Z"/>
                <w:rFonts w:asciiTheme="minorHAnsi" w:hAnsiTheme="minorHAnsi" w:cstheme="minorHAnsi"/>
                <w:b/>
                <w:sz w:val="18"/>
                <w:szCs w:val="18"/>
              </w:rPr>
            </w:pPr>
            <w:ins w:id="3439" w:author="Ferris, Todd@Energy" w:date="2018-11-20T15:36:00Z">
              <w:del w:id="3440" w:author="TF 112518" w:date="2018-11-25T12:55:00Z">
                <w:r w:rsidRPr="00D12B47" w:rsidDel="007715C6">
                  <w:rPr>
                    <w:rFonts w:asciiTheme="minorHAnsi" w:hAnsiTheme="minorHAnsi" w:cstheme="minorHAnsi"/>
                    <w:b/>
                    <w:sz w:val="18"/>
                    <w:szCs w:val="18"/>
                  </w:rPr>
                  <w:delText>**27d – Multifamily Central Ventilation System Balanced;</w:delText>
                </w:r>
              </w:del>
            </w:ins>
          </w:p>
          <w:p w14:paraId="78291927" w14:textId="77777777" w:rsidR="00EE3065" w:rsidRPr="00D12B47" w:rsidDel="007715C6" w:rsidRDefault="00EE3065" w:rsidP="00EE3065">
            <w:pPr>
              <w:rPr>
                <w:ins w:id="3441" w:author="Ferris, Todd@Energy" w:date="2018-11-20T15:36:00Z"/>
                <w:del w:id="3442" w:author="TF 112518" w:date="2018-11-25T12:55:00Z"/>
                <w:rFonts w:asciiTheme="minorHAnsi" w:hAnsiTheme="minorHAnsi" w:cstheme="minorHAnsi"/>
                <w:sz w:val="18"/>
                <w:szCs w:val="18"/>
              </w:rPr>
            </w:pPr>
            <w:ins w:id="3443" w:author="Ferris, Todd@Energy" w:date="2018-11-20T15:36:00Z">
              <w:del w:id="3444" w:author="TF 112518" w:date="2018-11-25T12:55:00Z">
                <w:r w:rsidRPr="00D12B47" w:rsidDel="007715C6">
                  <w:rPr>
                    <w:rFonts w:asciiTheme="minorHAnsi" w:hAnsiTheme="minorHAnsi" w:cstheme="minorHAnsi"/>
                    <w:sz w:val="18"/>
                    <w:szCs w:val="18"/>
                  </w:rPr>
                  <w:delText>Else if “Building Type” (A02) = Multifamily and “Ventilation System Type” (A12) = Central Ventilation System – Supply or Central Ventilation System – Exhaust and “Ventilation Operation Schedule (A13) = Continuous, or Short-Term Average, then display method:</w:delText>
                </w:r>
              </w:del>
            </w:ins>
          </w:p>
          <w:p w14:paraId="78291928" w14:textId="77777777" w:rsidR="00EE3065" w:rsidRPr="00D12B47" w:rsidDel="007715C6" w:rsidRDefault="00EE3065" w:rsidP="00EE3065">
            <w:pPr>
              <w:rPr>
                <w:ins w:id="3445" w:author="Ferris, Todd@Energy" w:date="2018-11-20T15:36:00Z"/>
                <w:del w:id="3446" w:author="TF 112518" w:date="2018-11-25T12:55:00Z"/>
                <w:rFonts w:asciiTheme="minorHAnsi" w:hAnsiTheme="minorHAnsi" w:cstheme="minorHAnsi"/>
                <w:b/>
                <w:sz w:val="18"/>
                <w:szCs w:val="18"/>
              </w:rPr>
            </w:pPr>
            <w:ins w:id="3447" w:author="Ferris, Todd@Energy" w:date="2018-11-20T15:36:00Z">
              <w:del w:id="3448" w:author="TF 112518" w:date="2018-11-25T12:55:00Z">
                <w:r w:rsidRPr="00D12B47" w:rsidDel="007715C6">
                  <w:rPr>
                    <w:rFonts w:asciiTheme="minorHAnsi" w:hAnsiTheme="minorHAnsi" w:cstheme="minorHAnsi"/>
                    <w:b/>
                    <w:sz w:val="18"/>
                    <w:szCs w:val="18"/>
                  </w:rPr>
                  <w:delText>**27e – Multifamily Central Ventilation System Supply or Exhaust;</w:delText>
                </w:r>
              </w:del>
            </w:ins>
          </w:p>
          <w:p w14:paraId="78291929" w14:textId="18AC54F3" w:rsidR="00EE3065" w:rsidRPr="00D12B47" w:rsidRDefault="00EE3065" w:rsidP="00EE3065">
            <w:pPr>
              <w:rPr>
                <w:ins w:id="3449" w:author="Ferris, Todd@Energy" w:date="2018-11-20T15:36:00Z"/>
                <w:rFonts w:asciiTheme="minorHAnsi" w:hAnsiTheme="minorHAnsi" w:cstheme="minorHAnsi"/>
                <w:sz w:val="18"/>
                <w:szCs w:val="18"/>
              </w:rPr>
            </w:pPr>
            <w:ins w:id="3450" w:author="Ferris, Todd@Energy" w:date="2018-11-20T15:36:00Z">
              <w:r w:rsidRPr="00D12B47">
                <w:rPr>
                  <w:rFonts w:asciiTheme="minorHAnsi" w:hAnsiTheme="minorHAnsi" w:cstheme="minorHAnsi"/>
                  <w:sz w:val="18"/>
                  <w:szCs w:val="18"/>
                </w:rPr>
                <w:t xml:space="preserve">Else </w:t>
              </w:r>
            </w:ins>
            <w:ins w:id="3451" w:author="Ferris, Todd@Energy" w:date="2018-11-29T10:58:00Z">
              <w:r w:rsidR="00596EFE" w:rsidRPr="00D12B47">
                <w:rPr>
                  <w:rFonts w:asciiTheme="minorHAnsi" w:hAnsiTheme="minorHAnsi" w:cstheme="minorHAnsi"/>
                  <w:sz w:val="18"/>
                  <w:szCs w:val="18"/>
                </w:rPr>
                <w:t xml:space="preserve">if “Building Type” (A02) = </w:t>
              </w:r>
              <w:r w:rsidR="00596EFE">
                <w:rPr>
                  <w:rFonts w:asciiTheme="minorHAnsi" w:hAnsiTheme="minorHAnsi" w:cstheme="minorHAnsi"/>
                  <w:sz w:val="18"/>
                  <w:szCs w:val="18"/>
                </w:rPr>
                <w:t>High-rise Residential</w:t>
              </w:r>
              <w:r w:rsidR="00596EFE" w:rsidRPr="00D12B47">
                <w:rPr>
                  <w:rFonts w:asciiTheme="minorHAnsi" w:hAnsiTheme="minorHAnsi" w:cstheme="minorHAnsi"/>
                  <w:sz w:val="18"/>
                  <w:szCs w:val="18"/>
                </w:rPr>
                <w:t xml:space="preserve"> and “Ventilation Operation Schedule (A</w:t>
              </w:r>
              <w:r w:rsidR="00596EFE">
                <w:rPr>
                  <w:rFonts w:asciiTheme="minorHAnsi" w:hAnsiTheme="minorHAnsi" w:cstheme="minorHAnsi"/>
                  <w:sz w:val="18"/>
                  <w:szCs w:val="18"/>
                </w:rPr>
                <w:t>07</w:t>
              </w:r>
              <w:r w:rsidR="00596EFE" w:rsidRPr="00D12B47">
                <w:rPr>
                  <w:rFonts w:asciiTheme="minorHAnsi" w:hAnsiTheme="minorHAnsi" w:cstheme="minorHAnsi"/>
                  <w:sz w:val="18"/>
                  <w:szCs w:val="18"/>
                </w:rPr>
                <w:t xml:space="preserve">) </w:t>
              </w:r>
              <w:r w:rsidR="00596EFE">
                <w:rPr>
                  <w:rFonts w:asciiTheme="minorHAnsi" w:hAnsiTheme="minorHAnsi" w:cstheme="minorHAnsi"/>
                  <w:sz w:val="18"/>
                  <w:szCs w:val="18"/>
                </w:rPr>
                <w:t>=</w:t>
              </w:r>
              <w:r w:rsidR="00596EFE" w:rsidRPr="00D12B47">
                <w:rPr>
                  <w:rFonts w:asciiTheme="minorHAnsi" w:hAnsiTheme="minorHAnsi" w:cstheme="minorHAnsi"/>
                  <w:sz w:val="18"/>
                  <w:szCs w:val="18"/>
                </w:rPr>
                <w:t xml:space="preserve"> Scheduled or Real-Time Control, then display method:</w:t>
              </w:r>
            </w:ins>
            <w:del w:id="3452" w:author="Ferris, Todd@Energy" w:date="2018-11-29T10:58:00Z">
              <w:r w:rsidR="00B54159" w:rsidDel="00596EFE">
                <w:rPr>
                  <w:rFonts w:asciiTheme="minorHAnsi" w:hAnsiTheme="minorHAnsi" w:cstheme="minorHAnsi"/>
                  <w:sz w:val="18"/>
                  <w:szCs w:val="18"/>
                </w:rPr>
                <w:delText>07</w:delText>
              </w:r>
            </w:del>
          </w:p>
          <w:p w14:paraId="7829192C" w14:textId="148DB5DE" w:rsidR="00571B10" w:rsidRDefault="00EE3065">
            <w:pPr>
              <w:rPr>
                <w:ins w:id="3453" w:author="Ferris, Todd@Energy" w:date="2018-11-20T15:36:00Z"/>
                <w:rFonts w:asciiTheme="minorHAnsi" w:hAnsiTheme="minorHAnsi" w:cstheme="minorHAnsi"/>
                <w:sz w:val="18"/>
                <w:szCs w:val="18"/>
              </w:rPr>
            </w:pPr>
            <w:ins w:id="3454" w:author="Ferris, Todd@Energy" w:date="2018-11-20T15:36:00Z">
              <w:r w:rsidRPr="00D12B47">
                <w:rPr>
                  <w:rFonts w:asciiTheme="minorHAnsi" w:hAnsiTheme="minorHAnsi" w:cstheme="minorHAnsi"/>
                  <w:b/>
                  <w:sz w:val="18"/>
                  <w:szCs w:val="18"/>
                </w:rPr>
                <w:t>**27</w:t>
              </w:r>
            </w:ins>
            <w:ins w:id="3455" w:author="TF 112518" w:date="2018-11-25T12:55:00Z">
              <w:r w:rsidR="007715C6">
                <w:rPr>
                  <w:rFonts w:asciiTheme="minorHAnsi" w:hAnsiTheme="minorHAnsi" w:cstheme="minorHAnsi"/>
                  <w:b/>
                  <w:sz w:val="18"/>
                  <w:szCs w:val="18"/>
                </w:rPr>
                <w:t>c</w:t>
              </w:r>
            </w:ins>
            <w:ins w:id="3456" w:author="Ferris, Todd@Energy" w:date="2018-11-29T10:58:00Z">
              <w:r w:rsidR="00596EFE" w:rsidRPr="00D12B47">
                <w:rPr>
                  <w:rFonts w:asciiTheme="minorHAnsi" w:hAnsiTheme="minorHAnsi" w:cstheme="minorHAnsi"/>
                  <w:b/>
                  <w:sz w:val="18"/>
                  <w:szCs w:val="18"/>
                </w:rPr>
                <w:t xml:space="preserve"> – </w:t>
              </w:r>
              <w:r w:rsidR="00596EFE" w:rsidRPr="00BA7477">
                <w:rPr>
                  <w:rFonts w:asciiTheme="minorHAnsi" w:hAnsiTheme="minorHAnsi" w:cstheme="minorHAnsi"/>
                  <w:b/>
                  <w:sz w:val="18"/>
                  <w:szCs w:val="18"/>
                </w:rPr>
                <w:t>High-rise Residential Ventilation</w:t>
              </w:r>
            </w:ins>
            <w:ins w:id="3457" w:author="Ferris, Todd@Energy" w:date="2018-11-29T10:59:00Z">
              <w:r w:rsidR="00596EFE">
                <w:rPr>
                  <w:rFonts w:asciiTheme="minorHAnsi" w:hAnsiTheme="minorHAnsi" w:cstheme="minorHAnsi"/>
                  <w:b/>
                  <w:sz w:val="18"/>
                  <w:szCs w:val="18"/>
                </w:rPr>
                <w:t xml:space="preserve"> </w:t>
              </w:r>
            </w:ins>
            <w:ins w:id="3458" w:author="Ferris, Todd@Energy" w:date="2018-11-20T15:36:00Z">
              <w:del w:id="3459" w:author="TF 112518" w:date="2018-11-25T12:56:00Z">
                <w:r w:rsidRPr="00D12B47" w:rsidDel="007715C6">
                  <w:rPr>
                    <w:rFonts w:asciiTheme="minorHAnsi" w:hAnsiTheme="minorHAnsi" w:cstheme="minorHAnsi"/>
                    <w:b/>
                    <w:sz w:val="18"/>
                    <w:szCs w:val="18"/>
                  </w:rPr>
                  <w:delText>f</w:delText>
                </w:r>
              </w:del>
              <w:r w:rsidRPr="00D12B47">
                <w:rPr>
                  <w:rFonts w:asciiTheme="minorHAnsi" w:hAnsiTheme="minorHAnsi" w:cstheme="minorHAnsi"/>
                  <w:b/>
                  <w:sz w:val="18"/>
                  <w:szCs w:val="18"/>
                </w:rPr>
                <w:t xml:space="preserve"> – Scheduled or Real-Time Control</w:t>
              </w:r>
            </w:ins>
            <w:ins w:id="3460" w:author="TF 112518" w:date="2018-11-25T12:56:00Z">
              <w:del w:id="3461" w:author="Ferris, Todd@Energy" w:date="2018-11-29T10:36:00Z">
                <w:r w:rsidR="007715C6" w:rsidRPr="0068772D" w:rsidDel="0068772D">
                  <w:rPr>
                    <w:rFonts w:asciiTheme="minorHAnsi" w:hAnsiTheme="minorHAnsi" w:cstheme="minorHAnsi"/>
                    <w:sz w:val="18"/>
                    <w:szCs w:val="18"/>
                    <w:rPrChange w:id="3462" w:author="Ferris, Todd@Energy" w:date="2018-11-29T10:36:00Z">
                      <w:rPr>
                        <w:rFonts w:asciiTheme="minorHAnsi" w:hAnsiTheme="minorHAnsi" w:cstheme="minorHAnsi"/>
                        <w:b/>
                        <w:sz w:val="18"/>
                        <w:szCs w:val="18"/>
                      </w:rPr>
                    </w:rPrChange>
                  </w:rPr>
                  <w:delText>d</w:delText>
                </w:r>
              </w:del>
            </w:ins>
            <w:ins w:id="3463" w:author="Ferris, Todd@Energy" w:date="2018-11-20T15:36:00Z">
              <w:r w:rsidRPr="0068772D">
                <w:rPr>
                  <w:rFonts w:asciiTheme="minorHAnsi" w:hAnsiTheme="minorHAnsi" w:cstheme="minorHAnsi"/>
                  <w:sz w:val="18"/>
                  <w:szCs w:val="18"/>
                  <w:rPrChange w:id="3464" w:author="Ferris, Todd@Energy" w:date="2018-11-29T10:36:00Z">
                    <w:rPr>
                      <w:rFonts w:asciiTheme="minorHAnsi" w:hAnsiTheme="minorHAnsi" w:cstheme="minorHAnsi"/>
                      <w:b/>
                      <w:sz w:val="18"/>
                      <w:szCs w:val="18"/>
                    </w:rPr>
                  </w:rPrChange>
                </w:rPr>
                <w:t>&gt;&gt;</w:t>
              </w:r>
            </w:ins>
          </w:p>
        </w:tc>
      </w:tr>
      <w:tr w:rsidR="00EE3065" w:rsidRPr="00D2491C" w:rsidDel="00CF3857" w14:paraId="78291941" w14:textId="77777777" w:rsidTr="00E45F33">
        <w:trPr>
          <w:trHeight w:val="158"/>
          <w:del w:id="3465" w:author="Ferris, Todd@Energy" w:date="2018-11-20T15:37:00Z"/>
          <w:trPrChange w:id="3466" w:author="Ferris, Todd@Energy" w:date="2018-11-29T10:44:00Z">
            <w:trPr>
              <w:trHeight w:val="158"/>
            </w:trPr>
          </w:trPrChange>
        </w:trPr>
        <w:tc>
          <w:tcPr>
            <w:tcW w:w="792" w:type="dxa"/>
            <w:vAlign w:val="center"/>
            <w:tcPrChange w:id="3467" w:author="Ferris, Todd@Energy" w:date="2018-11-29T10:44:00Z">
              <w:tcPr>
                <w:tcW w:w="799" w:type="dxa"/>
                <w:vAlign w:val="center"/>
              </w:tcPr>
            </w:tcPrChange>
          </w:tcPr>
          <w:p w14:paraId="7829192E" w14:textId="77777777" w:rsidR="00EE3065" w:rsidRPr="00F5715E" w:rsidDel="00CF3857" w:rsidRDefault="00EE3065" w:rsidP="00EE3065">
            <w:pPr>
              <w:jc w:val="center"/>
              <w:rPr>
                <w:del w:id="3468" w:author="Ferris, Todd@Energy" w:date="2018-11-20T15:37:00Z"/>
                <w:rFonts w:asciiTheme="minorHAnsi" w:hAnsiTheme="minorHAnsi"/>
                <w:sz w:val="18"/>
                <w:szCs w:val="18"/>
              </w:rPr>
            </w:pPr>
            <w:del w:id="3469" w:author="Ferris, Todd@Energy" w:date="2018-11-20T15:37:00Z">
              <w:r w:rsidDel="00CF3857">
                <w:rPr>
                  <w:rFonts w:asciiTheme="minorHAnsi" w:hAnsiTheme="minorHAnsi"/>
                  <w:sz w:val="18"/>
                  <w:szCs w:val="18"/>
                </w:rPr>
                <w:delText>10</w:delText>
              </w:r>
            </w:del>
          </w:p>
        </w:tc>
        <w:tc>
          <w:tcPr>
            <w:tcW w:w="4508" w:type="dxa"/>
            <w:vAlign w:val="center"/>
            <w:tcPrChange w:id="3470" w:author="Ferris, Todd@Energy" w:date="2018-11-29T10:44:00Z">
              <w:tcPr>
                <w:tcW w:w="4615" w:type="dxa"/>
                <w:vAlign w:val="center"/>
              </w:tcPr>
            </w:tcPrChange>
          </w:tcPr>
          <w:p w14:paraId="7829192F" w14:textId="77777777" w:rsidR="00EE3065" w:rsidRPr="00F5715E" w:rsidDel="00CF3857" w:rsidRDefault="00EE3065" w:rsidP="00EE3065">
            <w:pPr>
              <w:rPr>
                <w:del w:id="3471" w:author="Ferris, Todd@Energy" w:date="2018-11-20T15:37:00Z"/>
                <w:rFonts w:asciiTheme="minorHAnsi" w:hAnsiTheme="minorHAnsi"/>
                <w:sz w:val="18"/>
                <w:szCs w:val="18"/>
              </w:rPr>
            </w:pPr>
            <w:del w:id="3472" w:author="Ferris, Todd@Energy" w:date="2018-11-20T15:37:00Z">
              <w:r w:rsidDel="00CF3857">
                <w:rPr>
                  <w:rFonts w:asciiTheme="minorHAnsi" w:hAnsiTheme="minorHAnsi"/>
                  <w:sz w:val="18"/>
                  <w:szCs w:val="18"/>
                </w:rPr>
                <w:delText>determine compliance method for this document;  display applicable tables below;</w:delText>
              </w:r>
            </w:del>
          </w:p>
          <w:p w14:paraId="78291930" w14:textId="77777777" w:rsidR="00EE3065" w:rsidRPr="00F5715E" w:rsidDel="00CF3857" w:rsidRDefault="00EE3065" w:rsidP="00EE3065">
            <w:pPr>
              <w:rPr>
                <w:del w:id="3473" w:author="Ferris, Todd@Energy" w:date="2018-11-20T15:37:00Z"/>
                <w:rFonts w:asciiTheme="minorHAnsi" w:hAnsiTheme="minorHAnsi"/>
                <w:sz w:val="18"/>
                <w:szCs w:val="18"/>
              </w:rPr>
            </w:pPr>
            <w:del w:id="3474" w:author="Ferris, Todd@Energy" w:date="2018-11-20T15:37:00Z">
              <w:r w:rsidDel="00CF3857">
                <w:rPr>
                  <w:rFonts w:asciiTheme="minorHAnsi" w:hAnsiTheme="minorHAnsi"/>
                  <w:sz w:val="18"/>
                  <w:szCs w:val="18"/>
                </w:rPr>
                <w:delText>(this row not visible to user)</w:delText>
              </w:r>
            </w:del>
          </w:p>
        </w:tc>
        <w:tc>
          <w:tcPr>
            <w:tcW w:w="5490" w:type="dxa"/>
            <w:tcPrChange w:id="3475" w:author="Ferris, Todd@Energy" w:date="2018-11-29T10:44:00Z">
              <w:tcPr>
                <w:tcW w:w="5602" w:type="dxa"/>
              </w:tcPr>
            </w:tcPrChange>
          </w:tcPr>
          <w:p w14:paraId="78291931" w14:textId="77777777" w:rsidR="00EE3065" w:rsidDel="00CF3857" w:rsidRDefault="00EE3065" w:rsidP="00EE3065">
            <w:pPr>
              <w:rPr>
                <w:del w:id="3476" w:author="Ferris, Todd@Energy" w:date="2018-11-20T15:37:00Z"/>
                <w:rFonts w:asciiTheme="minorHAnsi" w:hAnsiTheme="minorHAnsi"/>
                <w:sz w:val="18"/>
                <w:szCs w:val="18"/>
              </w:rPr>
            </w:pPr>
            <w:del w:id="3477" w:author="Ferris, Todd@Energy" w:date="2018-11-20T15:37:00Z">
              <w:r w:rsidDel="00CF3857">
                <w:rPr>
                  <w:rFonts w:asciiTheme="minorHAnsi" w:hAnsiTheme="minorHAnsi"/>
                  <w:sz w:val="18"/>
                  <w:szCs w:val="18"/>
                </w:rPr>
                <w:delText>&lt;&lt;calculated field:</w:delText>
              </w:r>
            </w:del>
          </w:p>
          <w:p w14:paraId="78291932" w14:textId="77777777" w:rsidR="00EE3065" w:rsidDel="00CF3857" w:rsidRDefault="00EE3065" w:rsidP="00EE3065">
            <w:pPr>
              <w:rPr>
                <w:del w:id="3478" w:author="Ferris, Todd@Energy" w:date="2018-11-20T15:37:00Z"/>
                <w:rFonts w:asciiTheme="minorHAnsi" w:hAnsiTheme="minorHAnsi"/>
                <w:sz w:val="18"/>
                <w:szCs w:val="18"/>
              </w:rPr>
            </w:pPr>
          </w:p>
          <w:p w14:paraId="78291933" w14:textId="77777777" w:rsidR="00EE3065" w:rsidRPr="00F5715E" w:rsidDel="00CF3857" w:rsidRDefault="00EE3065" w:rsidP="00EE3065">
            <w:pPr>
              <w:rPr>
                <w:del w:id="3479" w:author="Ferris, Todd@Energy" w:date="2018-11-20T15:37:00Z"/>
                <w:rFonts w:asciiTheme="minorHAnsi" w:hAnsiTheme="minorHAnsi"/>
                <w:sz w:val="18"/>
                <w:szCs w:val="18"/>
                <w:u w:val="single"/>
              </w:rPr>
            </w:pPr>
            <w:del w:id="3480" w:author="Ferris, Todd@Energy" w:date="2018-11-20T15:37: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then display method</w:delText>
              </w:r>
              <w:r w:rsidDel="00CF3857">
                <w:rPr>
                  <w:rFonts w:asciiTheme="minorHAnsi" w:hAnsiTheme="minorHAnsi"/>
                  <w:sz w:val="18"/>
                  <w:szCs w:val="18"/>
                  <w:u w:val="single"/>
                </w:rPr>
                <w:delText>:</w:delText>
              </w:r>
            </w:del>
          </w:p>
          <w:p w14:paraId="78291934" w14:textId="77777777" w:rsidR="00EE3065" w:rsidRPr="00F5715E" w:rsidDel="00CF3857" w:rsidRDefault="00EE3065" w:rsidP="00EE3065">
            <w:pPr>
              <w:rPr>
                <w:del w:id="3481" w:author="Ferris, Todd@Energy" w:date="2018-11-20T15:37:00Z"/>
                <w:rFonts w:asciiTheme="minorHAnsi" w:hAnsiTheme="minorHAnsi"/>
                <w:b/>
                <w:sz w:val="18"/>
                <w:szCs w:val="18"/>
                <w:u w:val="single"/>
              </w:rPr>
            </w:pPr>
            <w:del w:id="3482" w:author="Ferris, Todd@Energy" w:date="2018-11-20T15:37:00Z">
              <w:r w:rsidDel="00CF3857">
                <w:rPr>
                  <w:rFonts w:asciiTheme="minorHAnsi" w:hAnsiTheme="minorHAnsi"/>
                  <w:b/>
                  <w:sz w:val="18"/>
                  <w:szCs w:val="18"/>
                </w:rPr>
                <w:delText>**27a - Continuous Ventilation Airflow - Fan Vent Rate Method</w:delText>
              </w:r>
              <w:r w:rsidDel="00CF3857">
                <w:rPr>
                  <w:rFonts w:asciiTheme="minorHAnsi" w:hAnsiTheme="minorHAnsi"/>
                  <w:b/>
                  <w:sz w:val="18"/>
                  <w:szCs w:val="18"/>
                  <w:u w:val="single"/>
                </w:rPr>
                <w:delText>;</w:delText>
              </w:r>
            </w:del>
          </w:p>
          <w:p w14:paraId="78291935" w14:textId="77777777" w:rsidR="00EE3065" w:rsidRPr="00F5715E" w:rsidDel="00CF3857" w:rsidRDefault="00EE3065" w:rsidP="00EE3065">
            <w:pPr>
              <w:rPr>
                <w:del w:id="3483" w:author="Ferris, Todd@Energy" w:date="2018-11-20T15:37:00Z"/>
                <w:rFonts w:asciiTheme="minorHAnsi" w:hAnsiTheme="minorHAnsi"/>
                <w:sz w:val="18"/>
                <w:szCs w:val="18"/>
                <w:u w:val="single"/>
              </w:rPr>
            </w:pPr>
          </w:p>
          <w:p w14:paraId="78291936" w14:textId="77777777" w:rsidR="00EE3065" w:rsidRPr="00F5715E" w:rsidDel="00CF3857" w:rsidRDefault="00EE3065" w:rsidP="00EE3065">
            <w:pPr>
              <w:rPr>
                <w:del w:id="3484" w:author="Ferris, Todd@Energy" w:date="2018-11-20T15:37:00Z"/>
                <w:rFonts w:asciiTheme="minorHAnsi" w:hAnsiTheme="minorHAnsi"/>
                <w:sz w:val="18"/>
                <w:szCs w:val="18"/>
              </w:rPr>
            </w:pPr>
            <w:del w:id="3485"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78291937" w14:textId="77777777" w:rsidR="00EE3065" w:rsidRPr="00F5715E" w:rsidDel="00CF3857" w:rsidRDefault="00EE3065" w:rsidP="00EE3065">
            <w:pPr>
              <w:rPr>
                <w:del w:id="3486" w:author="Ferris, Todd@Energy" w:date="2018-11-20T15:37:00Z"/>
                <w:rFonts w:asciiTheme="minorHAnsi" w:hAnsiTheme="minorHAnsi"/>
                <w:b/>
                <w:sz w:val="18"/>
                <w:szCs w:val="18"/>
              </w:rPr>
            </w:pPr>
            <w:del w:id="3487" w:author="Ferris, Todd@Energy" w:date="2018-11-20T15:37:00Z">
              <w:r w:rsidDel="00CF3857">
                <w:rPr>
                  <w:rFonts w:asciiTheme="minorHAnsi" w:hAnsiTheme="minorHAnsi"/>
                  <w:b/>
                  <w:sz w:val="18"/>
                  <w:szCs w:val="18"/>
                </w:rPr>
                <w:delText>**27b - Continuous Ventilation Airflow - Total Vent Rate Method;</w:delText>
              </w:r>
            </w:del>
          </w:p>
          <w:p w14:paraId="78291938" w14:textId="77777777" w:rsidR="00EE3065" w:rsidRPr="00F5715E" w:rsidDel="00CF3857" w:rsidRDefault="00EE3065" w:rsidP="00EE3065">
            <w:pPr>
              <w:rPr>
                <w:del w:id="3488" w:author="Ferris, Todd@Energy" w:date="2018-11-20T15:37:00Z"/>
                <w:rFonts w:asciiTheme="minorHAnsi" w:hAnsiTheme="minorHAnsi"/>
                <w:sz w:val="18"/>
                <w:szCs w:val="18"/>
              </w:rPr>
            </w:pPr>
          </w:p>
          <w:p w14:paraId="78291939" w14:textId="77777777" w:rsidR="00EE3065" w:rsidRPr="00F5715E" w:rsidDel="00CF3857" w:rsidRDefault="00EE3065" w:rsidP="00EE3065">
            <w:pPr>
              <w:rPr>
                <w:del w:id="3489" w:author="Ferris, Todd@Energy" w:date="2018-11-20T15:37:00Z"/>
                <w:rFonts w:asciiTheme="minorHAnsi" w:hAnsiTheme="minorHAnsi"/>
                <w:sz w:val="18"/>
                <w:szCs w:val="18"/>
              </w:rPr>
            </w:pPr>
            <w:del w:id="3490"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w:delText>
              </w:r>
            </w:del>
          </w:p>
          <w:p w14:paraId="7829193A" w14:textId="77777777" w:rsidR="00EE3065" w:rsidRPr="00F5715E" w:rsidDel="00CF3857" w:rsidRDefault="00EE3065" w:rsidP="00EE3065">
            <w:pPr>
              <w:rPr>
                <w:del w:id="3491" w:author="Ferris, Todd@Energy" w:date="2018-11-20T15:37:00Z"/>
                <w:rFonts w:asciiTheme="minorHAnsi" w:hAnsiTheme="minorHAnsi"/>
                <w:b/>
                <w:sz w:val="18"/>
                <w:szCs w:val="18"/>
              </w:rPr>
            </w:pPr>
            <w:del w:id="3492" w:author="Ferris, Todd@Energy" w:date="2018-11-20T15:37:00Z">
              <w:r w:rsidDel="00CF3857">
                <w:rPr>
                  <w:rFonts w:asciiTheme="minorHAnsi" w:hAnsiTheme="minorHAnsi"/>
                  <w:b/>
                  <w:sz w:val="18"/>
                  <w:szCs w:val="18"/>
                </w:rPr>
                <w:delText>**27c - Intermittent Ventilation Airflow - Fan Vent Rate</w:delText>
              </w:r>
              <w:r w:rsidDel="00CF3857">
                <w:rPr>
                  <w:rFonts w:asciiTheme="minorHAnsi" w:hAnsiTheme="minorHAnsi"/>
                  <w:b/>
                  <w:sz w:val="18"/>
                  <w:szCs w:val="18"/>
                  <w:u w:val="single"/>
                </w:rPr>
                <w:delText xml:space="preserve"> </w:delText>
              </w:r>
              <w:r w:rsidDel="00CF3857">
                <w:rPr>
                  <w:rFonts w:asciiTheme="minorHAnsi" w:hAnsiTheme="minorHAnsi"/>
                  <w:b/>
                  <w:sz w:val="18"/>
                  <w:szCs w:val="18"/>
                </w:rPr>
                <w:delText>Method</w:delText>
              </w:r>
              <w:r w:rsidDel="00CF3857">
                <w:rPr>
                  <w:rFonts w:asciiTheme="minorHAnsi" w:hAnsiTheme="minorHAnsi"/>
                  <w:b/>
                  <w:sz w:val="18"/>
                  <w:szCs w:val="18"/>
                  <w:u w:val="single"/>
                </w:rPr>
                <w:delText>;</w:delText>
              </w:r>
            </w:del>
          </w:p>
          <w:p w14:paraId="7829193B" w14:textId="77777777" w:rsidR="00EE3065" w:rsidRPr="00F5715E" w:rsidDel="00CF3857" w:rsidRDefault="00EE3065" w:rsidP="00EE3065">
            <w:pPr>
              <w:rPr>
                <w:del w:id="3493" w:author="Ferris, Todd@Energy" w:date="2018-11-20T15:37:00Z"/>
                <w:rFonts w:asciiTheme="minorHAnsi" w:hAnsiTheme="minorHAnsi"/>
                <w:sz w:val="18"/>
                <w:szCs w:val="18"/>
              </w:rPr>
            </w:pPr>
          </w:p>
          <w:p w14:paraId="7829193C" w14:textId="77777777" w:rsidR="00EE3065" w:rsidRPr="00F5715E" w:rsidDel="00CF3857" w:rsidRDefault="00EE3065" w:rsidP="00EE3065">
            <w:pPr>
              <w:rPr>
                <w:del w:id="3494" w:author="Ferris, Todd@Energy" w:date="2018-11-20T15:37:00Z"/>
                <w:rFonts w:asciiTheme="minorHAnsi" w:hAnsiTheme="minorHAnsi"/>
                <w:sz w:val="18"/>
                <w:szCs w:val="18"/>
              </w:rPr>
            </w:pPr>
            <w:del w:id="3495"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7829193D" w14:textId="77777777" w:rsidR="00EE3065" w:rsidDel="00CF3857" w:rsidRDefault="00EE3065" w:rsidP="00EE3065">
            <w:pPr>
              <w:rPr>
                <w:del w:id="3496" w:author="Ferris, Todd@Energy" w:date="2018-11-20T15:37:00Z"/>
                <w:rFonts w:asciiTheme="minorHAnsi" w:hAnsiTheme="minorHAnsi"/>
                <w:b/>
                <w:sz w:val="18"/>
                <w:szCs w:val="18"/>
              </w:rPr>
            </w:pPr>
            <w:del w:id="3497" w:author="Ferris, Todd@Energy" w:date="2018-11-20T15:37:00Z">
              <w:r w:rsidDel="00CF3857">
                <w:rPr>
                  <w:rFonts w:asciiTheme="minorHAnsi" w:hAnsiTheme="minorHAnsi"/>
                  <w:b/>
                  <w:sz w:val="18"/>
                  <w:szCs w:val="18"/>
                </w:rPr>
                <w:delText>**27d - Intermittent Ventilation Airflow - Total Vent Rate Method;</w:delText>
              </w:r>
            </w:del>
          </w:p>
          <w:p w14:paraId="7829193E" w14:textId="77777777" w:rsidR="00EE3065" w:rsidDel="00CF3857" w:rsidRDefault="00EE3065" w:rsidP="00EE3065">
            <w:pPr>
              <w:rPr>
                <w:del w:id="3498" w:author="Ferris, Todd@Energy" w:date="2018-11-20T15:37:00Z"/>
                <w:rFonts w:asciiTheme="minorHAnsi" w:hAnsiTheme="minorHAnsi"/>
                <w:b/>
                <w:sz w:val="18"/>
                <w:szCs w:val="18"/>
              </w:rPr>
            </w:pPr>
          </w:p>
          <w:p w14:paraId="7829193F" w14:textId="77777777" w:rsidR="00EE3065" w:rsidDel="00CF3857" w:rsidRDefault="00EE3065" w:rsidP="00EE3065">
            <w:pPr>
              <w:rPr>
                <w:del w:id="3499" w:author="Ferris, Todd@Energy" w:date="2018-11-20T15:37:00Z"/>
                <w:rFonts w:asciiTheme="minorHAnsi" w:hAnsiTheme="minorHAnsi"/>
                <w:sz w:val="18"/>
                <w:szCs w:val="18"/>
              </w:rPr>
            </w:pPr>
            <w:del w:id="3500" w:author="Ferris, Todd@Energy" w:date="2018-11-20T15:37:00Z">
              <w:r w:rsidDel="00CF3857">
                <w:rPr>
                  <w:rFonts w:asciiTheme="minorHAnsi" w:hAnsiTheme="minorHAnsi"/>
                  <w:sz w:val="18"/>
                  <w:szCs w:val="18"/>
                </w:rPr>
                <w:delText xml:space="preserve">Elseif A06 = N/A and A07 = N/A, then display method: </w:delText>
              </w:r>
            </w:del>
          </w:p>
          <w:p w14:paraId="78291940" w14:textId="77777777" w:rsidR="00EE3065" w:rsidRPr="00F5715E" w:rsidDel="00CF3857" w:rsidRDefault="00EE3065" w:rsidP="00EE3065">
            <w:pPr>
              <w:rPr>
                <w:del w:id="3501" w:author="Ferris, Todd@Energy" w:date="2018-11-20T15:37:00Z"/>
                <w:rFonts w:asciiTheme="minorHAnsi" w:hAnsiTheme="minorHAnsi"/>
                <w:b/>
                <w:sz w:val="18"/>
                <w:szCs w:val="18"/>
              </w:rPr>
            </w:pPr>
            <w:del w:id="3502" w:author="Ferris, Todd@Energy" w:date="2018-11-20T15:37:00Z">
              <w:r w:rsidRPr="0086549F" w:rsidDel="00CF3857">
                <w:rPr>
                  <w:rFonts w:asciiTheme="minorHAnsi" w:hAnsiTheme="minorHAnsi"/>
                  <w:b/>
                  <w:sz w:val="18"/>
                  <w:szCs w:val="18"/>
                </w:rPr>
                <w:delText>**27e – Mechanical Ventilation – Non-dwelling Unit</w:delText>
              </w:r>
              <w:r w:rsidDel="00CF3857">
                <w:rPr>
                  <w:rFonts w:asciiTheme="minorHAnsi" w:hAnsiTheme="minorHAnsi"/>
                  <w:b/>
                  <w:sz w:val="18"/>
                  <w:szCs w:val="18"/>
                </w:rPr>
                <w:delText>&gt;&gt;</w:delText>
              </w:r>
            </w:del>
          </w:p>
        </w:tc>
      </w:tr>
      <w:tr w:rsidR="00EE3065" w:rsidRPr="00D2491C" w14:paraId="78291944" w14:textId="77777777" w:rsidTr="00E45F33">
        <w:trPr>
          <w:trHeight w:val="158"/>
          <w:trPrChange w:id="3503" w:author="Ferris, Todd@Energy" w:date="2018-11-29T10:44:00Z">
            <w:trPr>
              <w:trHeight w:val="158"/>
            </w:trPr>
          </w:trPrChange>
        </w:trPr>
        <w:tc>
          <w:tcPr>
            <w:tcW w:w="10790" w:type="dxa"/>
            <w:gridSpan w:val="3"/>
            <w:vAlign w:val="center"/>
            <w:tcPrChange w:id="3504" w:author="Ferris, Todd@Energy" w:date="2018-11-29T10:44:00Z">
              <w:tcPr>
                <w:tcW w:w="11016" w:type="dxa"/>
                <w:gridSpan w:val="3"/>
                <w:vAlign w:val="center"/>
              </w:tcPr>
            </w:tcPrChange>
          </w:tcPr>
          <w:p w14:paraId="78291942"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78291943"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5" w14:textId="47B51D0A" w:rsidR="005A2B97" w:rsidRPr="001B7F7E" w:rsidDel="00E45F33" w:rsidRDefault="005A2B97" w:rsidP="00D65FA1">
      <w:pPr>
        <w:rPr>
          <w:del w:id="3505" w:author="Ferris, Todd@Energy" w:date="2018-11-29T10:44:00Z"/>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rsidDel="00A038D2" w14:paraId="78291947" w14:textId="41D70413" w:rsidTr="003F49B9">
        <w:trPr>
          <w:del w:id="3506" w:author="Ferris, Todd@Energy" w:date="2018-11-29T10:44:00Z"/>
        </w:trPr>
        <w:tc>
          <w:tcPr>
            <w:tcW w:w="11016" w:type="dxa"/>
          </w:tcPr>
          <w:p w14:paraId="78291946" w14:textId="0B61CBE0" w:rsidR="00571B10" w:rsidDel="00A038D2" w:rsidRDefault="0029047D">
            <w:pPr>
              <w:rPr>
                <w:del w:id="3507" w:author="Ferris, Todd@Energy" w:date="2018-11-29T10:44:00Z"/>
                <w:rFonts w:asciiTheme="minorHAnsi" w:hAnsiTheme="minorHAnsi"/>
                <w:sz w:val="18"/>
                <w:szCs w:val="18"/>
              </w:rPr>
            </w:pPr>
            <w:del w:id="3508" w:author="Ferris, Todd@Energy" w:date="2018-11-29T10:44:00Z">
              <w:r w:rsidDel="00A038D2">
                <w:rPr>
                  <w:rFonts w:asciiTheme="minorHAnsi" w:hAnsiTheme="minorHAnsi"/>
                  <w:b/>
                  <w:szCs w:val="18"/>
                </w:rPr>
                <w:delText>MCH-</w:delText>
              </w:r>
              <w:r w:rsidR="003F49B9" w:rsidRPr="0029047D" w:rsidDel="00A038D2">
                <w:rPr>
                  <w:rFonts w:asciiTheme="minorHAnsi" w:hAnsiTheme="minorHAnsi"/>
                  <w:b/>
                  <w:szCs w:val="18"/>
                </w:rPr>
                <w:delText>27</w:delText>
              </w:r>
            </w:del>
            <w:ins w:id="3509" w:author="TF 112318" w:date="2018-11-23T17:03:00Z">
              <w:del w:id="3510" w:author="Ferris, Todd@Energy" w:date="2018-11-29T10:44:00Z">
                <w:r w:rsidR="008F10D8" w:rsidDel="00A038D2">
                  <w:rPr>
                    <w:rFonts w:asciiTheme="minorHAnsi" w:hAnsiTheme="minorHAnsi"/>
                    <w:b/>
                    <w:szCs w:val="18"/>
                  </w:rPr>
                  <w:delText>b</w:delText>
                </w:r>
              </w:del>
            </w:ins>
            <w:del w:id="3511" w:author="Ferris, Todd@Energy" w:date="2018-11-29T10:44:00Z">
              <w:r w:rsidR="000753FB" w:rsidDel="00A038D2">
                <w:rPr>
                  <w:rFonts w:asciiTheme="minorHAnsi" w:hAnsiTheme="minorHAnsi"/>
                  <w:b/>
                  <w:szCs w:val="18"/>
                </w:rPr>
                <w:delText>a</w:delText>
              </w:r>
            </w:del>
            <w:del w:id="3512" w:author="Ferris, Todd@Energy" w:date="2018-11-21T08:45:00Z">
              <w:r w:rsidR="00A11558" w:rsidRPr="00500C2C" w:rsidDel="00A11558">
                <w:rPr>
                  <w:rFonts w:asciiTheme="minorHAnsi" w:hAnsiTheme="minorHAnsi"/>
                  <w:b/>
                  <w:szCs w:val="18"/>
                </w:rPr>
                <w:delText xml:space="preserve"> - Continuous Ventilation Airflow - Fan Vent</w:delText>
              </w:r>
              <w:r w:rsidR="00A11558" w:rsidDel="00A11558">
                <w:rPr>
                  <w:rFonts w:asciiTheme="minorHAnsi" w:hAnsiTheme="minorHAnsi"/>
                  <w:b/>
                  <w:szCs w:val="18"/>
                </w:rPr>
                <w:delText>ilation</w:delText>
              </w:r>
              <w:r w:rsidR="00A11558" w:rsidRPr="00500C2C" w:rsidDel="00A11558">
                <w:rPr>
                  <w:rFonts w:asciiTheme="minorHAnsi" w:hAnsiTheme="minorHAnsi"/>
                  <w:b/>
                  <w:szCs w:val="18"/>
                </w:rPr>
                <w:delText xml:space="preserve"> Rate Method</w:delText>
              </w:r>
            </w:del>
            <w:del w:id="3513" w:author="Ferris, Todd@Energy" w:date="2018-11-29T10:44:00Z">
              <w:r w:rsidR="00DD4B3B" w:rsidDel="00A038D2">
                <w:rPr>
                  <w:rFonts w:asciiTheme="minorHAnsi" w:hAnsiTheme="minorHAnsi"/>
                  <w:b/>
                  <w:szCs w:val="18"/>
                </w:rPr>
                <w:delText xml:space="preserve"> </w:delText>
              </w:r>
              <w:r w:rsidR="003C565D" w:rsidDel="00A038D2">
                <w:rPr>
                  <w:rFonts w:asciiTheme="minorHAnsi" w:hAnsiTheme="minorHAnsi"/>
                  <w:b/>
                  <w:szCs w:val="18"/>
                </w:rPr>
                <w:delText>–</w:delText>
              </w:r>
              <w:r w:rsidR="00DD4B3B" w:rsidDel="00A038D2">
                <w:rPr>
                  <w:rFonts w:asciiTheme="minorHAnsi" w:hAnsiTheme="minorHAnsi"/>
                  <w:b/>
                  <w:szCs w:val="18"/>
                </w:rPr>
                <w:delText xml:space="preserve"> </w:delText>
              </w:r>
            </w:del>
            <w:ins w:id="3514" w:author="TF 112318" w:date="2018-11-23T17:01:00Z">
              <w:del w:id="3515" w:author="Ferris, Todd@Energy" w:date="2018-11-29T10:44:00Z">
                <w:r w:rsidR="008F10D8" w:rsidDel="00A038D2">
                  <w:rPr>
                    <w:rFonts w:asciiTheme="minorHAnsi" w:hAnsiTheme="minorHAnsi"/>
                    <w:b/>
                    <w:szCs w:val="18"/>
                  </w:rPr>
                  <w:delText>Multif</w:delText>
                </w:r>
              </w:del>
            </w:ins>
            <w:ins w:id="3516" w:author="TF 112318" w:date="2018-11-23T17:02:00Z">
              <w:del w:id="3517" w:author="Ferris, Todd@Energy" w:date="2018-11-29T10:44:00Z">
                <w:r w:rsidR="008F10D8" w:rsidDel="00A038D2">
                  <w:rPr>
                    <w:rFonts w:asciiTheme="minorHAnsi" w:hAnsiTheme="minorHAnsi"/>
                    <w:b/>
                    <w:szCs w:val="18"/>
                  </w:rPr>
                  <w:delText>amily</w:delText>
                </w:r>
              </w:del>
            </w:ins>
            <w:ins w:id="3518" w:author="TF 112318" w:date="2018-11-23T17:01:00Z">
              <w:del w:id="3519" w:author="Ferris, Todd@Energy" w:date="2018-11-29T10:44:00Z">
                <w:r w:rsidR="008F10D8" w:rsidDel="00A038D2">
                  <w:rPr>
                    <w:rFonts w:asciiTheme="minorHAnsi" w:hAnsiTheme="minorHAnsi"/>
                    <w:b/>
                    <w:szCs w:val="18"/>
                  </w:rPr>
                  <w:delText xml:space="preserve"> </w:delText>
                </w:r>
                <w:r w:rsidR="008F10D8" w:rsidRPr="008F10D8" w:rsidDel="00A038D2">
                  <w:rPr>
                    <w:rFonts w:asciiTheme="minorHAnsi" w:hAnsiTheme="minorHAnsi"/>
                    <w:b/>
                    <w:szCs w:val="18"/>
                  </w:rPr>
                  <w:delText xml:space="preserve">Balanced </w:delText>
                </w:r>
              </w:del>
            </w:ins>
            <w:ins w:id="3520" w:author="TF 112518" w:date="2018-11-25T12:56:00Z">
              <w:del w:id="3521" w:author="Ferris, Todd@Energy" w:date="2018-11-29T10:44:00Z">
                <w:r w:rsidR="007715C6" w:rsidDel="00A038D2">
                  <w:rPr>
                    <w:rFonts w:asciiTheme="minorHAnsi" w:hAnsiTheme="minorHAnsi"/>
                    <w:b/>
                    <w:szCs w:val="18"/>
                  </w:rPr>
                  <w:delText xml:space="preserve"> </w:delText>
                </w:r>
              </w:del>
            </w:ins>
            <w:ins w:id="3522" w:author="TF 112318" w:date="2018-11-23T17:01:00Z">
              <w:del w:id="3523" w:author="Ferris, Todd@Energy" w:date="2018-11-29T10:44:00Z">
                <w:r w:rsidR="008F10D8" w:rsidRPr="008F10D8" w:rsidDel="00A038D2">
                  <w:rPr>
                    <w:rFonts w:asciiTheme="minorHAnsi" w:hAnsiTheme="minorHAnsi"/>
                    <w:b/>
                    <w:szCs w:val="18"/>
                  </w:rPr>
                  <w:delText>Ventilation</w:delText>
                </w:r>
              </w:del>
            </w:ins>
          </w:p>
        </w:tc>
      </w:tr>
    </w:tbl>
    <w:p w14:paraId="78291948" w14:textId="77777777" w:rsidR="00A11558" w:rsidRPr="00C42B76" w:rsidRDefault="00A11558">
      <w:pPr>
        <w:rPr>
          <w:rFonts w:asciiTheme="minorHAnsi" w:hAnsiTheme="minorHAnsi" w:cstheme="minorHAnsi"/>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7"/>
        <w:gridCol w:w="43"/>
        <w:gridCol w:w="4576"/>
        <w:gridCol w:w="17"/>
        <w:gridCol w:w="5567"/>
      </w:tblGrid>
      <w:tr w:rsidR="00F51F71" w:rsidRPr="00D2491C" w:rsidDel="00F51F71" w14:paraId="7829194B" w14:textId="77777777" w:rsidTr="008F10D8">
        <w:trPr>
          <w:del w:id="3524" w:author="Ferris, Todd@Energy" w:date="2018-11-21T08:53:00Z"/>
        </w:trPr>
        <w:tc>
          <w:tcPr>
            <w:tcW w:w="11016" w:type="dxa"/>
            <w:gridSpan w:val="5"/>
          </w:tcPr>
          <w:p w14:paraId="78291949" w14:textId="77777777" w:rsidR="00F51F71" w:rsidDel="00F51F71" w:rsidRDefault="00F51F71" w:rsidP="003A7CD3">
            <w:pPr>
              <w:rPr>
                <w:del w:id="3525" w:author="Ferris, Todd@Energy" w:date="2018-11-21T08:53:00Z"/>
                <w:rFonts w:asciiTheme="minorHAnsi" w:hAnsiTheme="minorHAnsi"/>
                <w:b/>
                <w:sz w:val="18"/>
                <w:szCs w:val="18"/>
              </w:rPr>
            </w:pPr>
            <w:del w:id="3526" w:author="Ferris, Todd@Energy" w:date="2018-11-21T08:53:00Z">
              <w:r w:rsidRPr="00500C2C" w:rsidDel="00F51F71">
                <w:rPr>
                  <w:rFonts w:asciiTheme="minorHAnsi" w:hAnsiTheme="minorHAnsi"/>
                  <w:b/>
                  <w:szCs w:val="18"/>
                </w:rPr>
                <w:delText>B. Whole-Building Continuous Ventilation - Fan Ventilation Rate Method</w:delText>
              </w:r>
            </w:del>
          </w:p>
          <w:p w14:paraId="7829194A" w14:textId="77777777" w:rsidR="00F51F71" w:rsidRPr="00D2491C" w:rsidDel="00F51F71" w:rsidRDefault="00F51F71" w:rsidP="003A7CD3">
            <w:pPr>
              <w:rPr>
                <w:del w:id="3527" w:author="Ferris, Todd@Energy" w:date="2018-11-21T08:53:00Z"/>
                <w:rFonts w:asciiTheme="minorHAnsi" w:hAnsiTheme="minorHAnsi"/>
                <w:sz w:val="18"/>
                <w:szCs w:val="18"/>
              </w:rPr>
            </w:pPr>
            <w:del w:id="3528"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F51F71" w:rsidRPr="00D2491C" w:rsidDel="00F51F71" w14:paraId="7829194F" w14:textId="77777777" w:rsidTr="008F10D8">
        <w:trPr>
          <w:trHeight w:val="158"/>
          <w:del w:id="3529" w:author="Ferris, Todd@Energy" w:date="2018-11-21T08:53:00Z"/>
        </w:trPr>
        <w:tc>
          <w:tcPr>
            <w:tcW w:w="637" w:type="dxa"/>
            <w:gridSpan w:val="2"/>
            <w:vAlign w:val="center"/>
          </w:tcPr>
          <w:p w14:paraId="7829194C" w14:textId="77777777" w:rsidR="00F51F71" w:rsidRPr="00D2491C" w:rsidDel="00F51F71" w:rsidRDefault="00F51F71" w:rsidP="003A7CD3">
            <w:pPr>
              <w:jc w:val="center"/>
              <w:rPr>
                <w:del w:id="3530" w:author="Ferris, Todd@Energy" w:date="2018-11-21T08:53:00Z"/>
                <w:rFonts w:asciiTheme="minorHAnsi" w:hAnsiTheme="minorHAnsi"/>
                <w:sz w:val="18"/>
                <w:szCs w:val="18"/>
              </w:rPr>
            </w:pPr>
            <w:del w:id="3531" w:author="Ferris, Todd@Energy" w:date="2018-11-21T08:53:00Z">
              <w:r w:rsidRPr="00D2491C" w:rsidDel="00F51F71">
                <w:rPr>
                  <w:rFonts w:asciiTheme="minorHAnsi" w:hAnsiTheme="minorHAnsi"/>
                  <w:sz w:val="18"/>
                  <w:szCs w:val="18"/>
                </w:rPr>
                <w:delText>01</w:delText>
              </w:r>
            </w:del>
          </w:p>
        </w:tc>
        <w:tc>
          <w:tcPr>
            <w:tcW w:w="4698" w:type="dxa"/>
            <w:gridSpan w:val="2"/>
            <w:vAlign w:val="center"/>
          </w:tcPr>
          <w:p w14:paraId="7829194D" w14:textId="77777777" w:rsidR="00F51F71" w:rsidRPr="00D2491C" w:rsidDel="00F51F71" w:rsidRDefault="00F51F71" w:rsidP="003A7CD3">
            <w:pPr>
              <w:rPr>
                <w:del w:id="3532" w:author="Ferris, Todd@Energy" w:date="2018-11-21T08:53:00Z"/>
                <w:rFonts w:asciiTheme="minorHAnsi" w:hAnsiTheme="minorHAnsi"/>
                <w:sz w:val="18"/>
                <w:szCs w:val="18"/>
              </w:rPr>
            </w:pPr>
            <w:del w:id="3533"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681" w:type="dxa"/>
          </w:tcPr>
          <w:p w14:paraId="7829194E" w14:textId="77777777" w:rsidR="00F51F71" w:rsidRPr="00D2491C" w:rsidDel="00F51F71" w:rsidRDefault="00F51F71" w:rsidP="003A7CD3">
            <w:pPr>
              <w:rPr>
                <w:del w:id="3534" w:author="Ferris, Todd@Energy" w:date="2018-11-21T08:53:00Z"/>
                <w:rFonts w:asciiTheme="minorHAnsi" w:hAnsiTheme="minorHAnsi"/>
                <w:sz w:val="18"/>
                <w:szCs w:val="18"/>
              </w:rPr>
            </w:pPr>
            <w:del w:id="3535" w:author="Ferris, Todd@Energy" w:date="2018-11-21T08:53:00Z">
              <w:r w:rsidRPr="00D2491C" w:rsidDel="00F51F71">
                <w:rPr>
                  <w:rFonts w:asciiTheme="minorHAnsi" w:hAnsiTheme="minorHAnsi"/>
                  <w:sz w:val="18"/>
                  <w:szCs w:val="18"/>
                </w:rPr>
                <w:delText xml:space="preserve">&lt;calculated field, numeric: (use equation 4.1a): </w:delText>
              </w:r>
              <w:r w:rsidDel="00F51F71">
                <w:rPr>
                  <w:rFonts w:asciiTheme="minorHAnsi" w:hAnsiTheme="minorHAnsi"/>
                  <w:sz w:val="18"/>
                  <w:szCs w:val="18"/>
                </w:rPr>
                <w:delText>[(</w:delText>
              </w:r>
              <w:r w:rsidRPr="00D2491C" w:rsidDel="00F51F71">
                <w:rPr>
                  <w:rFonts w:asciiTheme="minorHAnsi" w:hAnsiTheme="minorHAnsi"/>
                  <w:sz w:val="18"/>
                  <w:szCs w:val="18"/>
                </w:rPr>
                <w:delText>Z x row A0</w:delText>
              </w:r>
              <w:r w:rsidDel="00F51F71">
                <w:rPr>
                  <w:rFonts w:asciiTheme="minorHAnsi" w:hAnsiTheme="minorHAnsi"/>
                  <w:sz w:val="18"/>
                  <w:szCs w:val="18"/>
                </w:rPr>
                <w:delText>4)</w:delText>
              </w:r>
              <w:r w:rsidRPr="00D2491C" w:rsidDel="00F51F71">
                <w:rPr>
                  <w:rFonts w:asciiTheme="minorHAnsi" w:hAnsiTheme="minorHAnsi"/>
                  <w:sz w:val="18"/>
                  <w:szCs w:val="18"/>
                </w:rPr>
                <w:delText xml:space="preserve"> + 7.5(row A0</w:delText>
              </w:r>
              <w:r w:rsidDel="00F51F71">
                <w:rPr>
                  <w:rFonts w:asciiTheme="minorHAnsi" w:hAnsiTheme="minorHAnsi"/>
                  <w:sz w:val="18"/>
                  <w:szCs w:val="18"/>
                </w:rPr>
                <w:delText>5</w:delText>
              </w:r>
              <w:r w:rsidRPr="00D2491C" w:rsidDel="00F51F71">
                <w:rPr>
                  <w:rFonts w:asciiTheme="minorHAnsi" w:hAnsiTheme="minorHAnsi"/>
                  <w:sz w:val="18"/>
                  <w:szCs w:val="18"/>
                </w:rPr>
                <w:delText xml:space="preserve"> + 1)</w:delText>
              </w:r>
              <w:r w:rsidDel="00F51F71">
                <w:rPr>
                  <w:rFonts w:asciiTheme="minorHAnsi" w:hAnsiTheme="minorHAnsi"/>
                  <w:sz w:val="18"/>
                  <w:szCs w:val="18"/>
                </w:rPr>
                <w:delText>]</w:delText>
              </w:r>
              <w:r w:rsidRPr="00D2491C" w:rsidDel="00F51F71">
                <w:rPr>
                  <w:rFonts w:asciiTheme="minorHAnsi" w:hAnsiTheme="minorHAnsi"/>
                  <w:sz w:val="18"/>
                  <w:szCs w:val="18"/>
                </w:rPr>
                <w:delText>, (cfm).  For single family Z = 0.01, for multifamily Z = 0.03</w:delText>
              </w:r>
            </w:del>
          </w:p>
        </w:tc>
      </w:tr>
      <w:tr w:rsidR="00F51F71" w:rsidRPr="00D2491C" w:rsidDel="00F51F71" w14:paraId="78291953" w14:textId="77777777" w:rsidTr="008F10D8">
        <w:trPr>
          <w:trHeight w:val="158"/>
          <w:del w:id="3536" w:author="Ferris, Todd@Energy" w:date="2018-11-21T08:53:00Z"/>
        </w:trPr>
        <w:tc>
          <w:tcPr>
            <w:tcW w:w="637" w:type="dxa"/>
            <w:gridSpan w:val="2"/>
            <w:vAlign w:val="center"/>
          </w:tcPr>
          <w:p w14:paraId="78291950" w14:textId="77777777" w:rsidR="00F51F71" w:rsidRPr="00D2491C" w:rsidDel="00F51F71" w:rsidRDefault="00F51F71" w:rsidP="003A7CD3">
            <w:pPr>
              <w:jc w:val="center"/>
              <w:rPr>
                <w:del w:id="3537" w:author="Ferris, Todd@Energy" w:date="2018-11-21T08:53:00Z"/>
                <w:rFonts w:asciiTheme="minorHAnsi" w:hAnsiTheme="minorHAnsi"/>
                <w:sz w:val="18"/>
                <w:szCs w:val="18"/>
              </w:rPr>
            </w:pPr>
            <w:del w:id="3538" w:author="Ferris, Todd@Energy" w:date="2018-11-21T08:53:00Z">
              <w:r w:rsidRPr="00D2491C" w:rsidDel="00F51F71">
                <w:rPr>
                  <w:rFonts w:asciiTheme="minorHAnsi" w:hAnsiTheme="minorHAnsi"/>
                  <w:sz w:val="18"/>
                  <w:szCs w:val="18"/>
                </w:rPr>
                <w:delText>02</w:delText>
              </w:r>
            </w:del>
          </w:p>
        </w:tc>
        <w:tc>
          <w:tcPr>
            <w:tcW w:w="4698" w:type="dxa"/>
            <w:gridSpan w:val="2"/>
            <w:vAlign w:val="center"/>
          </w:tcPr>
          <w:p w14:paraId="78291951" w14:textId="77777777" w:rsidR="00F51F71" w:rsidRPr="00D2491C" w:rsidDel="00F51F71" w:rsidRDefault="00F51F71" w:rsidP="003A7CD3">
            <w:pPr>
              <w:rPr>
                <w:del w:id="3539" w:author="Ferris, Todd@Energy" w:date="2018-11-21T08:53:00Z"/>
                <w:rFonts w:asciiTheme="minorHAnsi" w:hAnsiTheme="minorHAnsi"/>
                <w:sz w:val="18"/>
                <w:szCs w:val="18"/>
              </w:rPr>
            </w:pPr>
            <w:del w:id="3540" w:author="Ferris, Todd@Energy" w:date="2018-11-21T08:53:00Z">
              <w:r w:rsidRPr="00D2491C" w:rsidDel="00F51F71">
                <w:rPr>
                  <w:rFonts w:asciiTheme="minorHAnsi" w:hAnsiTheme="minorHAnsi"/>
                  <w:sz w:val="18"/>
                  <w:szCs w:val="18"/>
                </w:rPr>
                <w:delText>Installed Continuous Whole-Building Ventilation Rate</w:delText>
              </w:r>
            </w:del>
          </w:p>
        </w:tc>
        <w:tc>
          <w:tcPr>
            <w:tcW w:w="5681" w:type="dxa"/>
          </w:tcPr>
          <w:p w14:paraId="78291952" w14:textId="77777777" w:rsidR="00F51F71" w:rsidRPr="00D2491C" w:rsidDel="00F51F71" w:rsidRDefault="00F51F71" w:rsidP="003A7CD3">
            <w:pPr>
              <w:rPr>
                <w:del w:id="3541" w:author="Ferris, Todd@Energy" w:date="2018-11-21T08:53:00Z"/>
                <w:rFonts w:asciiTheme="minorHAnsi" w:hAnsiTheme="minorHAnsi"/>
                <w:sz w:val="18"/>
                <w:szCs w:val="18"/>
              </w:rPr>
            </w:pPr>
            <w:del w:id="3542" w:author="Ferris, Todd@Energy" w:date="2018-11-21T08:53:00Z">
              <w:r w:rsidRPr="00D2491C" w:rsidDel="00F51F71">
                <w:rPr>
                  <w:rFonts w:asciiTheme="minorHAnsi" w:hAnsiTheme="minorHAnsi"/>
                  <w:sz w:val="18"/>
                  <w:szCs w:val="18"/>
                </w:rPr>
                <w:delText>&lt;&lt;user entry, CFM&gt;&gt;</w:delText>
              </w:r>
            </w:del>
          </w:p>
        </w:tc>
      </w:tr>
      <w:tr w:rsidR="00F51F71" w:rsidRPr="00CB00C9" w14:paraId="78291956" w14:textId="77777777" w:rsidTr="008F10D8">
        <w:trPr>
          <w:ins w:id="3543" w:author="Ferris, Todd@Energy" w:date="2018-11-21T08:54:00Z"/>
        </w:trPr>
        <w:tc>
          <w:tcPr>
            <w:tcW w:w="11016" w:type="dxa"/>
            <w:gridSpan w:val="5"/>
          </w:tcPr>
          <w:p w14:paraId="0111BC08" w14:textId="77777777" w:rsidR="00A038D2" w:rsidRPr="0029047D" w:rsidRDefault="00A038D2" w:rsidP="00A038D2">
            <w:pPr>
              <w:keepNext/>
              <w:rPr>
                <w:ins w:id="3544" w:author="Ferris, Todd@Energy" w:date="2018-11-29T10:41:00Z"/>
                <w:rFonts w:asciiTheme="minorHAnsi" w:hAnsiTheme="minorHAnsi"/>
                <w:b/>
                <w:szCs w:val="18"/>
              </w:rPr>
            </w:pPr>
            <w:ins w:id="3545" w:author="Ferris, Todd@Energy" w:date="2018-11-29T10:41:00Z">
              <w:r w:rsidRPr="0029047D">
                <w:rPr>
                  <w:rFonts w:asciiTheme="minorHAnsi" w:hAnsiTheme="minorHAnsi"/>
                  <w:b/>
                  <w:szCs w:val="18"/>
                </w:rPr>
                <w:t>B. Ventilation - Total Ventilation Rate</w:t>
              </w:r>
              <w:r>
                <w:rPr>
                  <w:rFonts w:asciiTheme="minorHAnsi" w:hAnsiTheme="minorHAnsi"/>
                  <w:b/>
                  <w:szCs w:val="18"/>
                </w:rPr>
                <w:t xml:space="preserve"> - MCH-</w:t>
              </w:r>
              <w:r w:rsidRPr="0029047D">
                <w:rPr>
                  <w:rFonts w:asciiTheme="minorHAnsi" w:hAnsiTheme="minorHAnsi"/>
                  <w:b/>
                  <w:szCs w:val="18"/>
                </w:rPr>
                <w:t>27</w:t>
              </w:r>
              <w:r>
                <w:rPr>
                  <w:rFonts w:asciiTheme="minorHAnsi" w:hAnsiTheme="minorHAnsi"/>
                  <w:b/>
                  <w:szCs w:val="18"/>
                </w:rPr>
                <w:t>b – High-rise Residential Multifamily Ventilation</w:t>
              </w:r>
            </w:ins>
          </w:p>
          <w:p w14:paraId="78291955" w14:textId="51D45654" w:rsidR="00F51F71" w:rsidRPr="00CB00C9" w:rsidRDefault="00F51F71" w:rsidP="003A7CD3">
            <w:pPr>
              <w:keepNext/>
              <w:rPr>
                <w:ins w:id="3546" w:author="Ferris, Todd@Energy" w:date="2018-11-21T08:54:00Z"/>
                <w:rFonts w:asciiTheme="minorHAnsi" w:hAnsiTheme="minorHAnsi"/>
                <w:sz w:val="18"/>
                <w:szCs w:val="18"/>
              </w:rPr>
            </w:pPr>
            <w:ins w:id="3547"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ins>
            <w:ins w:id="3548" w:author="Ferris, Todd@Energy" w:date="2018-11-20T14:26:00Z">
              <w:r w:rsidR="00487151">
                <w:rPr>
                  <w:rFonts w:asciiTheme="minorHAnsi" w:hAnsiTheme="minorHAnsi" w:cs="font78"/>
                  <w:sz w:val="18"/>
                  <w:szCs w:val="18"/>
                </w:rPr>
                <w:t>1</w:t>
              </w:r>
            </w:ins>
            <w:r w:rsidR="00487151">
              <w:rPr>
                <w:rFonts w:asciiTheme="minorHAnsi" w:hAnsiTheme="minorHAnsi" w:cs="font78"/>
                <w:sz w:val="18"/>
                <w:szCs w:val="18"/>
              </w:rPr>
              <w:t>20.1</w:t>
            </w:r>
            <w:ins w:id="3549" w:author="Ferris, Todd@Energy" w:date="2018-11-20T14:26:00Z">
              <w:r w:rsidR="00487151">
                <w:rPr>
                  <w:rFonts w:asciiTheme="minorHAnsi" w:hAnsiTheme="minorHAnsi" w:cs="font78"/>
                  <w:sz w:val="18"/>
                  <w:szCs w:val="18"/>
                </w:rPr>
                <w:t>(</w:t>
              </w:r>
            </w:ins>
            <w:r w:rsidR="00487151">
              <w:rPr>
                <w:rFonts w:asciiTheme="minorHAnsi" w:hAnsiTheme="minorHAnsi" w:cs="font78"/>
                <w:sz w:val="18"/>
                <w:szCs w:val="18"/>
              </w:rPr>
              <w:t>b</w:t>
            </w:r>
            <w:ins w:id="3550" w:author="Ferris, Todd@Energy" w:date="2018-11-20T14:26:00Z">
              <w:r w:rsidR="00487151">
                <w:rPr>
                  <w:rFonts w:asciiTheme="minorHAnsi" w:hAnsiTheme="minorHAnsi" w:cs="font78"/>
                  <w:sz w:val="18"/>
                  <w:szCs w:val="18"/>
                </w:rPr>
                <w:t>)</w:t>
              </w:r>
            </w:ins>
            <w:r w:rsidR="00487151">
              <w:rPr>
                <w:rFonts w:asciiTheme="minorHAnsi" w:hAnsiTheme="minorHAnsi" w:cs="font78"/>
                <w:sz w:val="18"/>
                <w:szCs w:val="18"/>
              </w:rPr>
              <w:t>2A</w:t>
            </w:r>
          </w:p>
        </w:tc>
      </w:tr>
      <w:tr w:rsidR="00F51F71" w:rsidRPr="00CB00C9" w14:paraId="7829195A" w14:textId="77777777" w:rsidTr="008F10D8">
        <w:trPr>
          <w:ins w:id="3551" w:author="Ferris, Todd@Energy" w:date="2018-11-21T08:54:00Z"/>
        </w:trPr>
        <w:tc>
          <w:tcPr>
            <w:tcW w:w="593" w:type="dxa"/>
            <w:vAlign w:val="center"/>
          </w:tcPr>
          <w:p w14:paraId="78291957" w14:textId="77777777" w:rsidR="00F51F71" w:rsidRPr="00CB00C9" w:rsidRDefault="00F51F71" w:rsidP="003A7CD3">
            <w:pPr>
              <w:keepNext/>
              <w:jc w:val="center"/>
              <w:rPr>
                <w:ins w:id="3552" w:author="Ferris, Todd@Energy" w:date="2018-11-21T08:54:00Z"/>
                <w:rFonts w:asciiTheme="minorHAnsi" w:hAnsiTheme="minorHAnsi"/>
                <w:sz w:val="18"/>
                <w:szCs w:val="18"/>
              </w:rPr>
            </w:pPr>
            <w:ins w:id="3553" w:author="Ferris, Todd@Energy" w:date="2018-11-21T08:54:00Z">
              <w:r>
                <w:rPr>
                  <w:rFonts w:asciiTheme="minorHAnsi" w:hAnsiTheme="minorHAnsi"/>
                  <w:sz w:val="18"/>
                  <w:szCs w:val="18"/>
                </w:rPr>
                <w:t>01</w:t>
              </w:r>
            </w:ins>
          </w:p>
        </w:tc>
        <w:tc>
          <w:tcPr>
            <w:tcW w:w="4725" w:type="dxa"/>
            <w:gridSpan w:val="2"/>
            <w:vAlign w:val="center"/>
          </w:tcPr>
          <w:p w14:paraId="78291958" w14:textId="77777777" w:rsidR="00F51F71" w:rsidRPr="00CB00C9" w:rsidRDefault="00F51F71" w:rsidP="003A7CD3">
            <w:pPr>
              <w:keepNext/>
              <w:rPr>
                <w:ins w:id="3554" w:author="Ferris, Todd@Energy" w:date="2018-11-21T08:54:00Z"/>
                <w:rFonts w:asciiTheme="minorHAnsi" w:hAnsiTheme="minorHAnsi"/>
                <w:sz w:val="18"/>
                <w:szCs w:val="18"/>
              </w:rPr>
            </w:pPr>
            <w:ins w:id="3555" w:author="Ferris, Todd@Energy" w:date="2018-11-21T08:54:00Z">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w:t>
              </w:r>
              <w:proofErr w:type="spellStart"/>
              <w:r w:rsidRPr="00CB00C9">
                <w:rPr>
                  <w:rFonts w:asciiTheme="minorHAnsi" w:hAnsiTheme="minorHAnsi"/>
                  <w:sz w:val="18"/>
                  <w:szCs w:val="18"/>
                </w:rPr>
                <w:t>Q</w:t>
              </w:r>
              <w:r w:rsidRPr="001D331F">
                <w:rPr>
                  <w:rFonts w:asciiTheme="minorHAnsi" w:hAnsiTheme="minorHAnsi"/>
                  <w:sz w:val="18"/>
                  <w:szCs w:val="18"/>
                  <w:vertAlign w:val="subscript"/>
                </w:rPr>
                <w:t>tot</w:t>
              </w:r>
              <w:proofErr w:type="spellEnd"/>
              <w:r w:rsidRPr="00CB00C9">
                <w:rPr>
                  <w:rFonts w:asciiTheme="minorHAnsi" w:hAnsiTheme="minorHAnsi"/>
                  <w:sz w:val="18"/>
                  <w:szCs w:val="18"/>
                </w:rPr>
                <w:t>)</w:t>
              </w:r>
            </w:ins>
          </w:p>
        </w:tc>
        <w:tc>
          <w:tcPr>
            <w:tcW w:w="5698" w:type="dxa"/>
            <w:gridSpan w:val="2"/>
          </w:tcPr>
          <w:p w14:paraId="78291959" w14:textId="1A24AFA8" w:rsidR="00F51F71" w:rsidRPr="007F6151" w:rsidRDefault="00F51F71">
            <w:pPr>
              <w:keepNext/>
              <w:rPr>
                <w:ins w:id="3556" w:author="Ferris, Todd@Energy" w:date="2018-11-21T08:54:00Z"/>
                <w:rFonts w:asciiTheme="minorHAnsi" w:hAnsiTheme="minorHAnsi"/>
                <w:sz w:val="18"/>
                <w:szCs w:val="18"/>
              </w:rPr>
            </w:pPr>
            <w:ins w:id="3557" w:author="Ferris, Todd@Energy" w:date="2018-11-21T08:54:00Z">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w:t>
              </w:r>
            </w:ins>
            <w:ins w:id="3558" w:author="Ferris, Todd@Energy" w:date="2018-11-29T10:45:00Z">
              <w:r w:rsidR="00E45F33">
                <w:rPr>
                  <w:rFonts w:asciiTheme="minorHAnsi" w:hAnsiTheme="minorHAnsi"/>
                  <w:sz w:val="18"/>
                  <w:szCs w:val="18"/>
                </w:rPr>
                <w:t>120.1</w:t>
              </w:r>
            </w:ins>
            <w:del w:id="3559" w:author="Ferris, Todd@Energy" w:date="2018-11-29T10:45:00Z">
              <w:r w:rsidR="00B54159" w:rsidDel="00E45F33">
                <w:rPr>
                  <w:rFonts w:asciiTheme="minorHAnsi" w:hAnsiTheme="minorHAnsi"/>
                  <w:sz w:val="18"/>
                  <w:szCs w:val="18"/>
                </w:rPr>
                <w:delText>150.0</w:delText>
              </w:r>
            </w:del>
            <w:r w:rsidR="00B54159">
              <w:rPr>
                <w:rFonts w:asciiTheme="minorHAnsi" w:hAnsiTheme="minorHAnsi"/>
                <w:sz w:val="18"/>
                <w:szCs w:val="18"/>
              </w:rPr>
              <w:t>-B</w:t>
            </w:r>
            <w:ins w:id="3560" w:author="Ferris, Todd@Energy" w:date="2018-11-21T08:54:00Z">
              <w:r w:rsidRPr="00C3222B">
                <w:rPr>
                  <w:rFonts w:asciiTheme="minorHAnsi" w:hAnsiTheme="minorHAnsi"/>
                  <w:sz w:val="18"/>
                  <w:szCs w:val="18"/>
                </w:rPr>
                <w:t xml:space="preserve">):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ins>
            <w:r w:rsidR="001238D0">
              <w:rPr>
                <w:rFonts w:asciiTheme="minorHAnsi" w:hAnsiTheme="minorHAnsi"/>
                <w:sz w:val="18"/>
                <w:szCs w:val="18"/>
              </w:rPr>
              <w:t>“</w:t>
            </w:r>
            <w:ins w:id="3561" w:author="Ferris, Todd@Energy" w:date="2018-11-21T08:54:00Z">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ins>
            <w:r w:rsidR="001238D0">
              <w:rPr>
                <w:rFonts w:asciiTheme="minorHAnsi" w:hAnsiTheme="minorHAnsi"/>
                <w:sz w:val="18"/>
                <w:szCs w:val="18"/>
              </w:rPr>
              <w:t>”</w:t>
            </w:r>
            <w:ins w:id="3562" w:author="Ferris, Todd@Energy" w:date="2018-11-21T08:54:00Z">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w:t>
              </w:r>
            </w:ins>
            <w:r w:rsidR="001238D0">
              <w:rPr>
                <w:rFonts w:asciiTheme="minorHAnsi" w:hAnsiTheme="minorHAnsi"/>
                <w:sz w:val="18"/>
                <w:szCs w:val="18"/>
              </w:rPr>
              <w:t>“</w:t>
            </w:r>
            <w:r w:rsidR="001238D0" w:rsidRPr="00F5715E">
              <w:rPr>
                <w:rFonts w:asciiTheme="minorHAnsi" w:hAnsiTheme="minorHAnsi"/>
                <w:sz w:val="18"/>
                <w:szCs w:val="18"/>
              </w:rPr>
              <w:t xml:space="preserve">Number of </w:t>
            </w:r>
            <w:r w:rsidR="001238D0">
              <w:rPr>
                <w:rFonts w:asciiTheme="minorHAnsi" w:hAnsiTheme="minorHAnsi"/>
                <w:sz w:val="18"/>
                <w:szCs w:val="18"/>
              </w:rPr>
              <w:t>B</w:t>
            </w:r>
            <w:r w:rsidR="001238D0" w:rsidRPr="00F5715E">
              <w:rPr>
                <w:rFonts w:asciiTheme="minorHAnsi" w:hAnsiTheme="minorHAnsi"/>
                <w:sz w:val="18"/>
                <w:szCs w:val="18"/>
              </w:rPr>
              <w:t xml:space="preserve">edrooms in </w:t>
            </w:r>
            <w:r w:rsidR="001238D0">
              <w:rPr>
                <w:rFonts w:asciiTheme="minorHAnsi" w:hAnsiTheme="minorHAnsi"/>
                <w:sz w:val="18"/>
                <w:szCs w:val="18"/>
              </w:rPr>
              <w:t>D</w:t>
            </w:r>
            <w:r w:rsidR="001238D0" w:rsidRPr="00F5715E">
              <w:rPr>
                <w:rFonts w:asciiTheme="minorHAnsi" w:hAnsiTheme="minorHAnsi"/>
                <w:sz w:val="18"/>
                <w:szCs w:val="18"/>
              </w:rPr>
              <w:t xml:space="preserve">welling </w:t>
            </w:r>
            <w:r w:rsidR="001238D0">
              <w:rPr>
                <w:rFonts w:asciiTheme="minorHAnsi" w:hAnsiTheme="minorHAnsi"/>
                <w:sz w:val="18"/>
                <w:szCs w:val="18"/>
              </w:rPr>
              <w:t>U</w:t>
            </w:r>
            <w:r w:rsidR="001238D0" w:rsidRPr="00F5715E">
              <w:rPr>
                <w:rFonts w:asciiTheme="minorHAnsi" w:hAnsiTheme="minorHAnsi"/>
                <w:sz w:val="18"/>
                <w:szCs w:val="18"/>
              </w:rPr>
              <w:t>nit</w:t>
            </w:r>
            <w:r w:rsidR="001238D0">
              <w:rPr>
                <w:rFonts w:asciiTheme="minorHAnsi" w:hAnsiTheme="minorHAnsi"/>
                <w:sz w:val="18"/>
                <w:szCs w:val="18"/>
              </w:rPr>
              <w:t>”</w:t>
            </w:r>
            <w:r w:rsidR="001238D0" w:rsidRPr="00D2491C">
              <w:rPr>
                <w:rFonts w:asciiTheme="minorHAnsi" w:hAnsiTheme="minorHAnsi"/>
                <w:sz w:val="18"/>
                <w:szCs w:val="18"/>
              </w:rPr>
              <w:t xml:space="preserve"> </w:t>
            </w:r>
            <w:r w:rsidR="001238D0">
              <w:rPr>
                <w:rFonts w:asciiTheme="minorHAnsi" w:hAnsiTheme="minorHAnsi"/>
                <w:sz w:val="18"/>
                <w:szCs w:val="18"/>
              </w:rPr>
              <w:t>(</w:t>
            </w:r>
            <w:ins w:id="3563" w:author="Ferris, Todd@Energy" w:date="2018-11-21T08:54:00Z">
              <w:r w:rsidRPr="00D2491C">
                <w:rPr>
                  <w:rFonts w:asciiTheme="minorHAnsi" w:hAnsiTheme="minorHAnsi"/>
                  <w:sz w:val="18"/>
                  <w:szCs w:val="18"/>
                </w:rPr>
                <w:t>A0</w:t>
              </w:r>
              <w:r>
                <w:rPr>
                  <w:rFonts w:asciiTheme="minorHAnsi" w:hAnsiTheme="minorHAnsi"/>
                  <w:sz w:val="18"/>
                  <w:szCs w:val="18"/>
                </w:rPr>
                <w:t>5</w:t>
              </w:r>
            </w:ins>
            <w:r w:rsidR="001238D0">
              <w:rPr>
                <w:rFonts w:asciiTheme="minorHAnsi" w:hAnsiTheme="minorHAnsi"/>
                <w:sz w:val="18"/>
                <w:szCs w:val="18"/>
              </w:rPr>
              <w:t>)</w:t>
            </w:r>
            <w:ins w:id="3564" w:author="Ferris, Todd@Energy" w:date="2018-11-21T08:54:00Z">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ins>
          </w:p>
        </w:tc>
      </w:tr>
      <w:tr w:rsidR="00F51F71" w:rsidRPr="00CB00C9" w:rsidDel="004D1E0E" w14:paraId="7829195F" w14:textId="77777777" w:rsidTr="008F10D8">
        <w:trPr>
          <w:ins w:id="3565" w:author="Ferris, Todd@Energy" w:date="2018-11-21T08:54:00Z"/>
          <w:del w:id="3566" w:author="TF 112518" w:date="2018-11-26T22:51:00Z"/>
        </w:trPr>
        <w:tc>
          <w:tcPr>
            <w:tcW w:w="593" w:type="dxa"/>
            <w:vAlign w:val="center"/>
          </w:tcPr>
          <w:p w14:paraId="7829195B" w14:textId="77777777" w:rsidR="00F51F71" w:rsidDel="004D1E0E" w:rsidRDefault="00F51F71" w:rsidP="003A7CD3">
            <w:pPr>
              <w:keepNext/>
              <w:jc w:val="center"/>
              <w:rPr>
                <w:ins w:id="3567" w:author="Ferris, Todd@Energy" w:date="2018-11-21T08:54:00Z"/>
                <w:del w:id="3568" w:author="TF 112518" w:date="2018-11-26T22:51:00Z"/>
                <w:rFonts w:asciiTheme="minorHAnsi" w:hAnsiTheme="minorHAnsi"/>
                <w:sz w:val="18"/>
                <w:szCs w:val="18"/>
              </w:rPr>
            </w:pPr>
            <w:ins w:id="3569" w:author="Ferris, Todd@Energy" w:date="2018-11-21T08:54:00Z">
              <w:del w:id="3570" w:author="TF 112518" w:date="2018-11-26T22:51:00Z">
                <w:r w:rsidDel="004D1E0E">
                  <w:rPr>
                    <w:rFonts w:asciiTheme="minorHAnsi" w:hAnsiTheme="minorHAnsi"/>
                    <w:sz w:val="18"/>
                    <w:szCs w:val="18"/>
                  </w:rPr>
                  <w:delText>02</w:delText>
                </w:r>
              </w:del>
            </w:ins>
          </w:p>
        </w:tc>
        <w:tc>
          <w:tcPr>
            <w:tcW w:w="4725" w:type="dxa"/>
            <w:gridSpan w:val="2"/>
            <w:vAlign w:val="center"/>
          </w:tcPr>
          <w:p w14:paraId="7829195C" w14:textId="77777777" w:rsidR="00F51F71" w:rsidRPr="00CB00C9" w:rsidDel="004D1E0E" w:rsidRDefault="00F51F71" w:rsidP="003A7CD3">
            <w:pPr>
              <w:keepNext/>
              <w:rPr>
                <w:ins w:id="3571" w:author="Ferris, Todd@Energy" w:date="2018-11-21T08:54:00Z"/>
                <w:del w:id="3572" w:author="TF 112518" w:date="2018-11-26T22:51:00Z"/>
                <w:rFonts w:asciiTheme="minorHAnsi" w:hAnsiTheme="minorHAnsi"/>
                <w:sz w:val="18"/>
                <w:szCs w:val="18"/>
              </w:rPr>
            </w:pPr>
            <w:ins w:id="3573" w:author="Ferris, Todd@Energy" w:date="2018-11-21T08:54:00Z">
              <w:del w:id="3574" w:author="TF 112518" w:date="2018-11-26T22:51:00Z">
                <w:r w:rsidDel="004D1E0E">
                  <w:rPr>
                    <w:rFonts w:asciiTheme="minorHAnsi" w:hAnsiTheme="minorHAnsi"/>
                    <w:sz w:val="18"/>
                    <w:szCs w:val="18"/>
                  </w:rPr>
                  <w:delText>Enclosure Leakage Rate (Q</w:delText>
                </w:r>
                <w:r w:rsidRPr="001947AA" w:rsidDel="004D1E0E">
                  <w:rPr>
                    <w:rFonts w:asciiTheme="minorHAnsi" w:hAnsiTheme="minorHAnsi"/>
                    <w:sz w:val="18"/>
                    <w:szCs w:val="18"/>
                    <w:vertAlign w:val="subscript"/>
                  </w:rPr>
                  <w:delText>50</w:delText>
                </w:r>
                <w:r w:rsidDel="004D1E0E">
                  <w:rPr>
                    <w:rFonts w:asciiTheme="minorHAnsi" w:hAnsiTheme="minorHAnsi"/>
                    <w:sz w:val="18"/>
                    <w:szCs w:val="18"/>
                  </w:rPr>
                  <w:delText>)</w:delText>
                </w:r>
              </w:del>
            </w:ins>
          </w:p>
        </w:tc>
        <w:tc>
          <w:tcPr>
            <w:tcW w:w="5698" w:type="dxa"/>
            <w:gridSpan w:val="2"/>
          </w:tcPr>
          <w:p w14:paraId="7829195D" w14:textId="77777777" w:rsidR="00F51F71" w:rsidDel="004D1E0E" w:rsidRDefault="00F51F71" w:rsidP="003A7CD3">
            <w:pPr>
              <w:keepNext/>
              <w:rPr>
                <w:ins w:id="3575" w:author="Ferris, Todd@Energy" w:date="2018-11-21T08:54:00Z"/>
                <w:del w:id="3576" w:author="TF 112518" w:date="2018-11-26T22:51:00Z"/>
                <w:rFonts w:asciiTheme="minorHAnsi" w:hAnsiTheme="minorHAnsi"/>
                <w:sz w:val="18"/>
                <w:szCs w:val="18"/>
              </w:rPr>
            </w:pPr>
            <w:ins w:id="3577" w:author="Ferris, Todd@Energy" w:date="2018-11-21T08:54:00Z">
              <w:del w:id="3578" w:author="TF 112518" w:date="2018-11-26T22:51:00Z">
                <w:r w:rsidDel="004D1E0E">
                  <w:rPr>
                    <w:rFonts w:asciiTheme="minorHAnsi" w:hAnsiTheme="minorHAnsi"/>
                    <w:sz w:val="18"/>
                    <w:szCs w:val="18"/>
                  </w:rPr>
                  <w:delText>&lt;&lt;</w:delText>
                </w:r>
                <w:r w:rsidRPr="00CB00C9" w:rsidDel="004D1E0E">
                  <w:rPr>
                    <w:rFonts w:asciiTheme="minorHAnsi" w:hAnsiTheme="minorHAnsi"/>
                    <w:sz w:val="18"/>
                    <w:szCs w:val="18"/>
                  </w:rPr>
                  <w:delText xml:space="preserve">calculated </w:delText>
                </w:r>
                <w:r w:rsidDel="004D1E0E">
                  <w:rPr>
                    <w:rFonts w:asciiTheme="minorHAnsi" w:hAnsiTheme="minorHAnsi"/>
                    <w:sz w:val="18"/>
                    <w:szCs w:val="18"/>
                  </w:rPr>
                  <w:delText>field,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default,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 xml:space="preserve">A07)*2/60 (CFM); </w:delText>
                </w:r>
                <w:r w:rsidDel="004D1E0E">
                  <w:rPr>
                    <w:rFonts w:asciiTheme="minorHAnsi" w:hAnsiTheme="minorHAnsi"/>
                    <w:sz w:val="18"/>
                    <w:szCs w:val="18"/>
                  </w:rPr>
                  <w:br/>
                </w:r>
              </w:del>
            </w:ins>
            <w:ins w:id="3579" w:author="TF 112318" w:date="2018-11-23T18:40:00Z">
              <w:del w:id="3580" w:author="TF 112518" w:date="2018-11-26T22:51:00Z">
                <w:r w:rsidR="00783CAF" w:rsidDel="004D1E0E">
                  <w:rPr>
                    <w:rFonts w:asciiTheme="minorHAnsi" w:hAnsiTheme="minorHAnsi"/>
                    <w:sz w:val="18"/>
                    <w:szCs w:val="18"/>
                  </w:rPr>
                  <w:delText>E</w:delText>
                </w:r>
              </w:del>
            </w:ins>
            <w:ins w:id="3581" w:author="Ferris, Todd@Energy" w:date="2018-11-21T08:54:00Z">
              <w:del w:id="3582" w:author="TF 112518" w:date="2018-11-26T22:51:00Z">
                <w:r w:rsidDel="004D1E0E">
                  <w:rPr>
                    <w:rFonts w:asciiTheme="minorHAnsi" w:hAnsiTheme="minorHAnsi"/>
                    <w:sz w:val="18"/>
                    <w:szCs w:val="18"/>
                  </w:rPr>
                  <w:delText>lse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measured, and if value from the CF2R-MCH-24 </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2.0, then value =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A07)*(measurement from MCH-24)/60 (CFM);</w:delText>
                </w:r>
              </w:del>
            </w:ins>
          </w:p>
          <w:p w14:paraId="7829195E" w14:textId="77777777" w:rsidR="00F51F71" w:rsidDel="004D1E0E" w:rsidRDefault="00F51F71" w:rsidP="00D12B47">
            <w:pPr>
              <w:keepNext/>
              <w:rPr>
                <w:ins w:id="3583" w:author="Ferris, Todd@Energy" w:date="2018-11-21T08:54:00Z"/>
                <w:del w:id="3584" w:author="TF 112518" w:date="2018-11-26T22:51:00Z"/>
                <w:rFonts w:asciiTheme="minorHAnsi" w:hAnsiTheme="minorHAnsi"/>
                <w:sz w:val="18"/>
                <w:szCs w:val="18"/>
              </w:rPr>
            </w:pPr>
            <w:ins w:id="3585" w:author="Ferris, Todd@Energy" w:date="2018-11-21T08:54:00Z">
              <w:del w:id="3586" w:author="TF 112518" w:date="2018-11-26T22:51:00Z">
                <w:r w:rsidDel="004D1E0E">
                  <w:rPr>
                    <w:rFonts w:asciiTheme="minorHAnsi" w:hAnsiTheme="minorHAnsi"/>
                    <w:sz w:val="18"/>
                    <w:szCs w:val="18"/>
                  </w:rPr>
                  <w:delText>lse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measured, and if value from the CF2R-MCH-24 </w:delText>
                </w:r>
                <w:r w:rsidDel="004D1E0E">
                  <w:rPr>
                    <w:rFonts w:asciiTheme="minorHAnsi" w:hAnsiTheme="minorHAnsi" w:cstheme="minorHAnsi"/>
                    <w:sz w:val="18"/>
                    <w:szCs w:val="18"/>
                  </w:rPr>
                  <w:delText>&gt;</w:delText>
                </w:r>
                <w:r w:rsidDel="004D1E0E">
                  <w:rPr>
                    <w:rFonts w:asciiTheme="minorHAnsi" w:hAnsiTheme="minorHAnsi"/>
                    <w:sz w:val="18"/>
                    <w:szCs w:val="18"/>
                  </w:rPr>
                  <w:delText xml:space="preserve"> 2.0,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A07)*2/60 (CFM)&gt;&gt;</w:delText>
                </w:r>
              </w:del>
            </w:ins>
          </w:p>
        </w:tc>
      </w:tr>
      <w:tr w:rsidR="00F51F71" w:rsidRPr="00CB00C9" w:rsidDel="004D1E0E" w14:paraId="78291963" w14:textId="77777777" w:rsidTr="008F10D8">
        <w:trPr>
          <w:ins w:id="3587" w:author="Ferris, Todd@Energy" w:date="2018-11-21T08:54:00Z"/>
          <w:del w:id="3588" w:author="TF 112518" w:date="2018-11-26T22:51:00Z"/>
        </w:trPr>
        <w:tc>
          <w:tcPr>
            <w:tcW w:w="593" w:type="dxa"/>
            <w:vAlign w:val="center"/>
          </w:tcPr>
          <w:p w14:paraId="78291960" w14:textId="77777777" w:rsidR="00F51F71" w:rsidDel="004D1E0E" w:rsidRDefault="00F51F71" w:rsidP="003A7CD3">
            <w:pPr>
              <w:keepNext/>
              <w:jc w:val="center"/>
              <w:rPr>
                <w:ins w:id="3589" w:author="Ferris, Todd@Energy" w:date="2018-11-21T08:54:00Z"/>
                <w:del w:id="3590" w:author="TF 112518" w:date="2018-11-26T22:51:00Z"/>
                <w:rFonts w:asciiTheme="minorHAnsi" w:hAnsiTheme="minorHAnsi"/>
                <w:sz w:val="18"/>
                <w:szCs w:val="18"/>
              </w:rPr>
            </w:pPr>
            <w:ins w:id="3591" w:author="Ferris, Todd@Energy" w:date="2018-11-21T08:54:00Z">
              <w:del w:id="3592" w:author="TF 112518" w:date="2018-11-26T22:51:00Z">
                <w:r w:rsidDel="004D1E0E">
                  <w:rPr>
                    <w:rFonts w:asciiTheme="minorHAnsi" w:hAnsiTheme="minorHAnsi"/>
                    <w:sz w:val="18"/>
                    <w:szCs w:val="18"/>
                  </w:rPr>
                  <w:delText>03</w:delText>
                </w:r>
              </w:del>
            </w:ins>
          </w:p>
        </w:tc>
        <w:tc>
          <w:tcPr>
            <w:tcW w:w="4725" w:type="dxa"/>
            <w:gridSpan w:val="2"/>
            <w:vAlign w:val="center"/>
          </w:tcPr>
          <w:p w14:paraId="78291961" w14:textId="77777777" w:rsidR="00F51F71" w:rsidDel="004D1E0E" w:rsidRDefault="00F51F71" w:rsidP="003A7CD3">
            <w:pPr>
              <w:keepNext/>
              <w:rPr>
                <w:ins w:id="3593" w:author="Ferris, Todd@Energy" w:date="2018-11-21T08:54:00Z"/>
                <w:del w:id="3594" w:author="TF 112518" w:date="2018-11-26T22:51:00Z"/>
                <w:rFonts w:asciiTheme="minorHAnsi" w:hAnsiTheme="minorHAnsi"/>
                <w:sz w:val="18"/>
                <w:szCs w:val="18"/>
              </w:rPr>
            </w:pPr>
            <w:ins w:id="3595" w:author="Ferris, Todd@Energy" w:date="2018-11-21T08:54:00Z">
              <w:del w:id="3596" w:author="TF 112518" w:date="2018-11-26T22:51:00Z">
                <w:r w:rsidDel="004D1E0E">
                  <w:rPr>
                    <w:rFonts w:asciiTheme="minorHAnsi" w:hAnsiTheme="minorHAnsi"/>
                    <w:sz w:val="18"/>
                    <w:szCs w:val="18"/>
                  </w:rPr>
                  <w:delText>Effective Annual Average Infiltration Rate (Q</w:delText>
                </w:r>
                <w:r w:rsidRPr="001947AA" w:rsidDel="004D1E0E">
                  <w:rPr>
                    <w:rFonts w:asciiTheme="minorHAnsi" w:hAnsiTheme="minorHAnsi"/>
                    <w:sz w:val="18"/>
                    <w:szCs w:val="18"/>
                    <w:vertAlign w:val="subscript"/>
                  </w:rPr>
                  <w:delText>inf</w:delText>
                </w:r>
                <w:r w:rsidDel="004D1E0E">
                  <w:rPr>
                    <w:rFonts w:asciiTheme="minorHAnsi" w:hAnsiTheme="minorHAnsi"/>
                    <w:sz w:val="18"/>
                    <w:szCs w:val="18"/>
                  </w:rPr>
                  <w:delText>)</w:delText>
                </w:r>
              </w:del>
            </w:ins>
          </w:p>
        </w:tc>
        <w:tc>
          <w:tcPr>
            <w:tcW w:w="5698" w:type="dxa"/>
            <w:gridSpan w:val="2"/>
          </w:tcPr>
          <w:p w14:paraId="78291962" w14:textId="77777777" w:rsidR="00F51F71" w:rsidDel="004D1E0E" w:rsidRDefault="00F51F71" w:rsidP="003A7CD3">
            <w:pPr>
              <w:keepNext/>
              <w:rPr>
                <w:ins w:id="3597" w:author="Ferris, Todd@Energy" w:date="2018-11-21T08:54:00Z"/>
                <w:del w:id="3598" w:author="TF 112518" w:date="2018-11-26T22:51:00Z"/>
                <w:rFonts w:asciiTheme="minorHAnsi" w:hAnsiTheme="minorHAnsi"/>
                <w:sz w:val="18"/>
                <w:szCs w:val="18"/>
              </w:rPr>
            </w:pPr>
            <w:ins w:id="3599" w:author="Ferris, Todd@Energy" w:date="2018-11-21T08:54:00Z">
              <w:del w:id="3600" w:author="TF 112518" w:date="2018-11-26T22:51:00Z">
                <w:r w:rsidDel="004D1E0E">
                  <w:rPr>
                    <w:rFonts w:asciiTheme="minorHAnsi" w:hAnsiTheme="minorHAnsi"/>
                    <w:sz w:val="18"/>
                    <w:szCs w:val="18"/>
                  </w:rPr>
                  <w:delText>&lt;&lt;calculated field, 0.052* “Enclosure Leakage Rate (Q</w:delText>
                </w:r>
                <w:r w:rsidRPr="001947AA" w:rsidDel="004D1E0E">
                  <w:rPr>
                    <w:rFonts w:asciiTheme="minorHAnsi" w:hAnsiTheme="minorHAnsi"/>
                    <w:sz w:val="18"/>
                    <w:szCs w:val="18"/>
                    <w:vertAlign w:val="subscript"/>
                  </w:rPr>
                  <w:delText>50</w:delText>
                </w:r>
                <w:r w:rsidDel="004D1E0E">
                  <w:rPr>
                    <w:rFonts w:asciiTheme="minorHAnsi" w:hAnsiTheme="minorHAnsi"/>
                    <w:sz w:val="18"/>
                    <w:szCs w:val="18"/>
                  </w:rPr>
                  <w:delText>)” (B02)*</w:delText>
                </w:r>
                <w:r w:rsidRPr="007A5D38" w:rsidDel="004D1E0E">
                  <w:rPr>
                    <w:rFonts w:asciiTheme="minorHAnsi" w:hAnsiTheme="minorHAnsi" w:cstheme="minorHAnsi"/>
                    <w:sz w:val="18"/>
                    <w:szCs w:val="18"/>
                  </w:rPr>
                  <w:delText xml:space="preserve"> </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Weather and shielding factor (wsf)</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 xml:space="preserve"> </w:delText>
                </w:r>
                <w:r w:rsidDel="004D1E0E">
                  <w:rPr>
                    <w:rFonts w:asciiTheme="minorHAnsi" w:hAnsiTheme="minorHAnsi" w:cstheme="minorHAnsi"/>
                    <w:sz w:val="18"/>
                    <w:szCs w:val="18"/>
                  </w:rPr>
                  <w:delText>(</w:delText>
                </w:r>
                <w:r w:rsidDel="004D1E0E">
                  <w:rPr>
                    <w:rFonts w:asciiTheme="minorHAnsi" w:hAnsiTheme="minorHAnsi"/>
                    <w:sz w:val="18"/>
                    <w:szCs w:val="18"/>
                  </w:rPr>
                  <w:delText>A11)*(</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Vertical distance from the lowest above-grade floor to the highest ceiling</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(A07)/8.2)^0.4&gt;&gt;</w:delText>
                </w:r>
              </w:del>
            </w:ins>
          </w:p>
        </w:tc>
      </w:tr>
      <w:tr w:rsidR="00F51F71" w:rsidRPr="00CB00C9" w:rsidDel="004D1E0E" w14:paraId="78291969" w14:textId="77777777" w:rsidTr="008F10D8">
        <w:trPr>
          <w:ins w:id="3601" w:author="Ferris, Todd@Energy" w:date="2018-11-21T08:54:00Z"/>
          <w:del w:id="3602" w:author="TF 112518" w:date="2018-11-26T22:51:00Z"/>
        </w:trPr>
        <w:tc>
          <w:tcPr>
            <w:tcW w:w="593" w:type="dxa"/>
            <w:vAlign w:val="center"/>
          </w:tcPr>
          <w:p w14:paraId="78291964" w14:textId="77777777" w:rsidR="00F51F71" w:rsidDel="004D1E0E" w:rsidRDefault="00F51F71" w:rsidP="003A7CD3">
            <w:pPr>
              <w:keepNext/>
              <w:jc w:val="center"/>
              <w:rPr>
                <w:ins w:id="3603" w:author="Ferris, Todd@Energy" w:date="2018-11-21T08:54:00Z"/>
                <w:del w:id="3604" w:author="TF 112518" w:date="2018-11-26T22:51:00Z"/>
                <w:rFonts w:asciiTheme="minorHAnsi" w:hAnsiTheme="minorHAnsi"/>
                <w:sz w:val="18"/>
                <w:szCs w:val="18"/>
              </w:rPr>
            </w:pPr>
            <w:ins w:id="3605" w:author="Ferris, Todd@Energy" w:date="2018-11-21T08:54:00Z">
              <w:del w:id="3606" w:author="TF 112518" w:date="2018-11-26T22:51:00Z">
                <w:r w:rsidDel="004D1E0E">
                  <w:rPr>
                    <w:rFonts w:asciiTheme="minorHAnsi" w:hAnsiTheme="minorHAnsi"/>
                    <w:sz w:val="18"/>
                    <w:szCs w:val="18"/>
                  </w:rPr>
                  <w:delText>04</w:delText>
                </w:r>
              </w:del>
            </w:ins>
          </w:p>
        </w:tc>
        <w:tc>
          <w:tcPr>
            <w:tcW w:w="4725" w:type="dxa"/>
            <w:gridSpan w:val="2"/>
            <w:vAlign w:val="center"/>
          </w:tcPr>
          <w:p w14:paraId="78291965" w14:textId="77777777" w:rsidR="00F51F71" w:rsidDel="004D1E0E" w:rsidRDefault="00F51F71" w:rsidP="003A7CD3">
            <w:pPr>
              <w:keepNext/>
              <w:rPr>
                <w:ins w:id="3607" w:author="Ferris, Todd@Energy" w:date="2018-11-21T08:54:00Z"/>
                <w:del w:id="3608" w:author="TF 112518" w:date="2018-11-26T22:51:00Z"/>
                <w:rFonts w:asciiTheme="minorHAnsi" w:hAnsiTheme="minorHAnsi"/>
                <w:sz w:val="18"/>
                <w:szCs w:val="18"/>
              </w:rPr>
            </w:pPr>
            <w:ins w:id="3609" w:author="Ferris, Todd@Energy" w:date="2018-11-21T08:54:00Z">
              <w:del w:id="3610" w:author="TF 112518" w:date="2018-11-26T22:51:00Z">
                <w:r w:rsidDel="004D1E0E">
                  <w:rPr>
                    <w:rFonts w:asciiTheme="minorHAnsi" w:hAnsiTheme="minorHAnsi"/>
                    <w:sz w:val="18"/>
                    <w:szCs w:val="18"/>
                  </w:rPr>
                  <w:delText xml:space="preserve">Total Exterior Envelope Surface Area </w:delText>
                </w:r>
              </w:del>
            </w:ins>
          </w:p>
        </w:tc>
        <w:tc>
          <w:tcPr>
            <w:tcW w:w="5698" w:type="dxa"/>
            <w:gridSpan w:val="2"/>
          </w:tcPr>
          <w:p w14:paraId="78291966" w14:textId="77777777" w:rsidR="00F51F71" w:rsidRPr="00753879" w:rsidDel="004D1E0E" w:rsidRDefault="00F51F71" w:rsidP="003A7CD3">
            <w:pPr>
              <w:keepNext/>
              <w:rPr>
                <w:del w:id="3611" w:author="TF 112518" w:date="2018-11-26T22:51:00Z"/>
                <w:rFonts w:asciiTheme="minorHAnsi" w:hAnsiTheme="minorHAnsi" w:cstheme="minorHAnsi"/>
                <w:sz w:val="18"/>
                <w:szCs w:val="18"/>
              </w:rPr>
            </w:pPr>
            <w:ins w:id="3612" w:author="Ferris, Todd@Energy" w:date="2018-11-21T08:54:00Z">
              <w:del w:id="3613" w:author="TF 112518" w:date="2018-11-26T22:51:00Z">
                <w:r w:rsidRPr="00753879" w:rsidDel="004D1E0E">
                  <w:rPr>
                    <w:rFonts w:asciiTheme="minorHAnsi" w:hAnsiTheme="minorHAnsi"/>
                    <w:sz w:val="18"/>
                    <w:szCs w:val="18"/>
                  </w:rPr>
                  <w:delText xml:space="preserve">&lt;&lt; calculated field, if </w:delText>
                </w:r>
                <w:r w:rsidRPr="00753879" w:rsidDel="004D1E0E">
                  <w:rPr>
                    <w:rFonts w:asciiTheme="minorHAnsi" w:hAnsiTheme="minorHAnsi" w:cstheme="minorHAnsi"/>
                    <w:sz w:val="18"/>
                    <w:szCs w:val="18"/>
                  </w:rPr>
                  <w:delText>Building Type (A01) = Single family Detached then value equals N/A;</w:delText>
                </w:r>
              </w:del>
            </w:ins>
          </w:p>
          <w:p w14:paraId="78291967" w14:textId="77777777" w:rsidR="00753879" w:rsidRPr="00753879" w:rsidDel="004D1E0E" w:rsidRDefault="00783CAF" w:rsidP="00753879">
            <w:pPr>
              <w:keepNext/>
              <w:rPr>
                <w:ins w:id="3614" w:author="TF 112318" w:date="2018-11-23T15:06:00Z"/>
                <w:del w:id="3615" w:author="TF 112518" w:date="2018-11-26T22:51:00Z"/>
                <w:rFonts w:asciiTheme="minorHAnsi" w:hAnsiTheme="minorHAnsi" w:cstheme="minorHAnsi"/>
                <w:sz w:val="18"/>
                <w:szCs w:val="18"/>
              </w:rPr>
            </w:pPr>
            <w:ins w:id="3616" w:author="TF 112318" w:date="2018-11-23T18:40:00Z">
              <w:del w:id="3617" w:author="TF 112518" w:date="2018-11-26T22:51:00Z">
                <w:r w:rsidDel="004D1E0E">
                  <w:rPr>
                    <w:rFonts w:asciiTheme="minorHAnsi" w:hAnsiTheme="minorHAnsi"/>
                    <w:sz w:val="18"/>
                    <w:szCs w:val="18"/>
                  </w:rPr>
                  <w:delText>E</w:delText>
                </w:r>
              </w:del>
            </w:ins>
            <w:ins w:id="3618" w:author="TF 112318" w:date="2018-11-23T15:06:00Z">
              <w:del w:id="3619"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CF1R-PRF-01, then user imported value </w:delText>
                </w:r>
              </w:del>
            </w:ins>
            <w:ins w:id="3620" w:author="Balneg, Ronald@Energy" w:date="2018-11-26T10:46:00Z">
              <w:del w:id="3621" w:author="TF 112518" w:date="2018-11-26T22:51:00Z">
                <w:r w:rsidR="00AD4907" w:rsidDel="004D1E0E">
                  <w:rPr>
                    <w:rFonts w:asciiTheme="minorHAnsi" w:hAnsiTheme="minorHAnsi" w:cstheme="minorHAnsi"/>
                    <w:sz w:val="18"/>
                    <w:szCs w:val="18"/>
                  </w:rPr>
                  <w:delText xml:space="preserve">from CF1R </w:delText>
                </w:r>
              </w:del>
            </w:ins>
            <w:ins w:id="3622" w:author="TF 112318" w:date="2018-11-23T15:06:00Z">
              <w:del w:id="3623" w:author="TF 112518" w:date="2018-11-26T22:51:00Z">
                <w:r w:rsidR="00753879" w:rsidRPr="00753879" w:rsidDel="004D1E0E">
                  <w:rPr>
                    <w:rFonts w:asciiTheme="minorHAnsi" w:hAnsiTheme="minorHAnsi" w:cstheme="minorHAnsi"/>
                    <w:sz w:val="18"/>
                    <w:szCs w:val="18"/>
                  </w:rPr>
                  <w:delText>and allow user to overwrite;</w:delText>
                </w:r>
              </w:del>
            </w:ins>
          </w:p>
          <w:p w14:paraId="78291968" w14:textId="77777777" w:rsidR="00F51F71" w:rsidRPr="00753879" w:rsidDel="004D1E0E" w:rsidRDefault="00783CAF" w:rsidP="00D12B47">
            <w:pPr>
              <w:keepNext/>
              <w:rPr>
                <w:ins w:id="3624" w:author="Ferris, Todd@Energy" w:date="2018-11-21T08:54:00Z"/>
                <w:del w:id="3625" w:author="TF 112518" w:date="2018-11-26T22:51:00Z"/>
                <w:rFonts w:ascii="Calibri" w:hAnsi="Calibri"/>
                <w:sz w:val="18"/>
                <w:szCs w:val="18"/>
              </w:rPr>
            </w:pPr>
            <w:ins w:id="3626" w:author="TF 112318" w:date="2018-11-23T18:40:00Z">
              <w:del w:id="3627" w:author="TF 112518" w:date="2018-11-26T22:51:00Z">
                <w:r w:rsidDel="004D1E0E">
                  <w:rPr>
                    <w:rFonts w:asciiTheme="minorHAnsi" w:hAnsiTheme="minorHAnsi"/>
                    <w:sz w:val="18"/>
                    <w:szCs w:val="18"/>
                  </w:rPr>
                  <w:delText>E</w:delText>
                </w:r>
              </w:del>
            </w:ins>
            <w:ins w:id="3628" w:author="TF 112318" w:date="2018-11-23T15:06:00Z">
              <w:del w:id="3629"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CF1R-NCB-01 or CF1R-ADD-01, then user then user enter whole number value (ft)</w:delText>
                </w:r>
                <w:r w:rsidR="00802732" w:rsidDel="004D1E0E">
                  <w:rPr>
                    <w:rFonts w:asciiTheme="minorHAnsi" w:hAnsiTheme="minorHAnsi"/>
                    <w:sz w:val="18"/>
                    <w:szCs w:val="18"/>
                  </w:rPr>
                  <w:delText>&gt;&gt;</w:delText>
                </w:r>
              </w:del>
            </w:ins>
            <w:ins w:id="3630" w:author="Ferris, Todd@Energy" w:date="2018-11-21T08:54:00Z">
              <w:del w:id="3631" w:author="TF 112518" w:date="2018-11-26T22:51:00Z">
                <w:r w:rsidR="00753879" w:rsidRPr="00753879" w:rsidDel="004D1E0E">
                  <w:rPr>
                    <w:rFonts w:asciiTheme="minorHAnsi" w:hAnsiTheme="minorHAnsi"/>
                    <w:sz w:val="18"/>
                    <w:szCs w:val="18"/>
                  </w:rPr>
                  <w:delText>else if</w:delText>
                </w:r>
                <w:r w:rsidR="00753879" w:rsidRPr="00753879" w:rsidDel="004D1E0E">
                  <w:rPr>
                    <w:rFonts w:asciiTheme="minorHAnsi" w:hAnsiTheme="minorHAnsi" w:cstheme="minorHAnsi"/>
                    <w:sz w:val="18"/>
                    <w:szCs w:val="18"/>
                  </w:rPr>
                  <w:delText xml:space="preserve"> Building Type (A01) = Single family Attached then user enter whole number value (ft)</w:delText>
                </w:r>
                <w:r w:rsidR="00753879" w:rsidRPr="00753879" w:rsidDel="004D1E0E">
                  <w:rPr>
                    <w:rFonts w:asciiTheme="minorHAnsi" w:hAnsiTheme="minorHAnsi"/>
                    <w:sz w:val="18"/>
                    <w:szCs w:val="18"/>
                  </w:rPr>
                  <w:delText>&gt;&gt;</w:delText>
                </w:r>
              </w:del>
            </w:ins>
          </w:p>
        </w:tc>
      </w:tr>
      <w:tr w:rsidR="00F51F71" w:rsidRPr="00CB00C9" w:rsidDel="004D1E0E" w14:paraId="78291970" w14:textId="77777777" w:rsidTr="008F10D8">
        <w:trPr>
          <w:ins w:id="3632" w:author="Ferris, Todd@Energy" w:date="2018-11-21T08:54:00Z"/>
          <w:del w:id="3633" w:author="TF 112518" w:date="2018-11-26T22:51:00Z"/>
        </w:trPr>
        <w:tc>
          <w:tcPr>
            <w:tcW w:w="593" w:type="dxa"/>
            <w:vAlign w:val="center"/>
          </w:tcPr>
          <w:p w14:paraId="7829196A" w14:textId="77777777" w:rsidR="00F51F71" w:rsidDel="004D1E0E" w:rsidRDefault="00F51F71" w:rsidP="003A7CD3">
            <w:pPr>
              <w:keepNext/>
              <w:jc w:val="center"/>
              <w:rPr>
                <w:ins w:id="3634" w:author="Ferris, Todd@Energy" w:date="2018-11-21T08:54:00Z"/>
                <w:del w:id="3635" w:author="TF 112518" w:date="2018-11-26T22:51:00Z"/>
                <w:rFonts w:asciiTheme="minorHAnsi" w:hAnsiTheme="minorHAnsi"/>
                <w:sz w:val="18"/>
                <w:szCs w:val="18"/>
              </w:rPr>
            </w:pPr>
            <w:ins w:id="3636" w:author="Ferris, Todd@Energy" w:date="2018-11-21T08:54:00Z">
              <w:del w:id="3637" w:author="TF 112518" w:date="2018-11-26T22:51:00Z">
                <w:r w:rsidDel="004D1E0E">
                  <w:rPr>
                    <w:rFonts w:asciiTheme="minorHAnsi" w:hAnsiTheme="minorHAnsi"/>
                    <w:sz w:val="18"/>
                    <w:szCs w:val="18"/>
                  </w:rPr>
                  <w:delText>05</w:delText>
                </w:r>
              </w:del>
            </w:ins>
          </w:p>
        </w:tc>
        <w:tc>
          <w:tcPr>
            <w:tcW w:w="4725" w:type="dxa"/>
            <w:gridSpan w:val="2"/>
            <w:vAlign w:val="center"/>
          </w:tcPr>
          <w:p w14:paraId="7829196B" w14:textId="77777777" w:rsidR="00F51F71" w:rsidDel="004D1E0E" w:rsidRDefault="00F51F71" w:rsidP="003A7CD3">
            <w:pPr>
              <w:keepNext/>
              <w:rPr>
                <w:ins w:id="3638" w:author="Ferris, Todd@Energy" w:date="2018-11-21T08:54:00Z"/>
                <w:del w:id="3639" w:author="TF 112518" w:date="2018-11-26T22:51:00Z"/>
                <w:rFonts w:asciiTheme="minorHAnsi" w:hAnsiTheme="minorHAnsi"/>
                <w:sz w:val="18"/>
                <w:szCs w:val="18"/>
              </w:rPr>
            </w:pPr>
            <w:ins w:id="3640" w:author="Ferris, Todd@Energy" w:date="2018-11-21T08:54:00Z">
              <w:del w:id="3641" w:author="TF 112518" w:date="2018-11-26T22:51:00Z">
                <w:r w:rsidDel="004D1E0E">
                  <w:rPr>
                    <w:rFonts w:asciiTheme="minorHAnsi" w:hAnsiTheme="minorHAnsi"/>
                    <w:sz w:val="18"/>
                    <w:szCs w:val="18"/>
                  </w:rPr>
                  <w:delText>Unshared Exterior Envelope Surface Area</w:delText>
                </w:r>
              </w:del>
            </w:ins>
          </w:p>
          <w:p w14:paraId="7829196C" w14:textId="77777777" w:rsidR="00F51F71" w:rsidDel="004D1E0E" w:rsidRDefault="00F51F71" w:rsidP="003A7CD3">
            <w:pPr>
              <w:keepNext/>
              <w:rPr>
                <w:ins w:id="3642" w:author="Ferris, Todd@Energy" w:date="2018-11-21T08:54:00Z"/>
                <w:del w:id="3643" w:author="TF 112518" w:date="2018-11-26T22:51:00Z"/>
                <w:rFonts w:asciiTheme="minorHAnsi" w:hAnsiTheme="minorHAnsi"/>
                <w:sz w:val="18"/>
                <w:szCs w:val="18"/>
              </w:rPr>
            </w:pPr>
            <w:ins w:id="3644" w:author="Ferris, Todd@Energy" w:date="2018-11-21T08:54:00Z">
              <w:del w:id="3645" w:author="TF 112518" w:date="2018-11-26T22:51:00Z">
                <w:r w:rsidDel="004D1E0E">
                  <w:rPr>
                    <w:rFonts w:asciiTheme="minorHAnsi" w:hAnsiTheme="minorHAnsi"/>
                    <w:sz w:val="18"/>
                    <w:szCs w:val="18"/>
                  </w:rPr>
                  <w:delText>(exclude surface areas attached to garages or other dwelling units)</w:delText>
                </w:r>
              </w:del>
            </w:ins>
          </w:p>
        </w:tc>
        <w:tc>
          <w:tcPr>
            <w:tcW w:w="5698" w:type="dxa"/>
            <w:gridSpan w:val="2"/>
          </w:tcPr>
          <w:p w14:paraId="7829196D" w14:textId="77777777" w:rsidR="00F51F71" w:rsidDel="004D1E0E" w:rsidRDefault="00F51F71" w:rsidP="003A7CD3">
            <w:pPr>
              <w:keepNext/>
              <w:rPr>
                <w:ins w:id="3646" w:author="Ferris, Todd@Energy" w:date="2018-11-21T08:54:00Z"/>
                <w:del w:id="3647" w:author="TF 112518" w:date="2018-11-26T22:51:00Z"/>
                <w:rFonts w:asciiTheme="minorHAnsi" w:hAnsiTheme="minorHAnsi" w:cstheme="minorHAnsi"/>
                <w:sz w:val="18"/>
                <w:szCs w:val="18"/>
              </w:rPr>
            </w:pPr>
            <w:ins w:id="3648" w:author="Ferris, Todd@Energy" w:date="2018-11-21T08:54:00Z">
              <w:del w:id="3649" w:author="TF 112518" w:date="2018-11-26T22:51:00Z">
                <w:r w:rsidDel="004D1E0E">
                  <w:rPr>
                    <w:rFonts w:asciiTheme="minorHAnsi" w:hAnsiTheme="minorHAnsi"/>
                    <w:sz w:val="18"/>
                    <w:szCs w:val="18"/>
                  </w:rPr>
                  <w:delText>&lt;&lt;</w:delText>
                </w:r>
                <w:r w:rsidRPr="00CB00C9" w:rsidDel="004D1E0E">
                  <w:rPr>
                    <w:rFonts w:asciiTheme="minorHAnsi" w:hAnsiTheme="minorHAnsi"/>
                    <w:sz w:val="18"/>
                    <w:szCs w:val="18"/>
                  </w:rPr>
                  <w:delText xml:space="preserve"> calculated </w:delText>
                </w:r>
                <w:r w:rsidDel="004D1E0E">
                  <w:rPr>
                    <w:rFonts w:asciiTheme="minorHAnsi" w:hAnsiTheme="minorHAnsi"/>
                    <w:sz w:val="18"/>
                    <w:szCs w:val="18"/>
                  </w:rPr>
                  <w:delText xml:space="preserve">field, if </w:delText>
                </w:r>
                <w:r w:rsidRPr="007A5D38" w:rsidDel="004D1E0E">
                  <w:rPr>
                    <w:rFonts w:asciiTheme="minorHAnsi" w:hAnsiTheme="minorHAnsi" w:cstheme="minorHAnsi"/>
                    <w:sz w:val="18"/>
                    <w:szCs w:val="18"/>
                  </w:rPr>
                  <w:delText>Building Type</w:delText>
                </w:r>
                <w:r w:rsidDel="004D1E0E">
                  <w:rPr>
                    <w:rFonts w:asciiTheme="minorHAnsi" w:hAnsiTheme="minorHAnsi" w:cstheme="minorHAnsi"/>
                    <w:sz w:val="18"/>
                    <w:szCs w:val="18"/>
                  </w:rPr>
                  <w:delText xml:space="preserve"> (A01) = Single family Detached then value equals N/A;</w:delText>
                </w:r>
              </w:del>
            </w:ins>
          </w:p>
          <w:p w14:paraId="7829196E" w14:textId="77777777" w:rsidR="00753879" w:rsidRPr="00753879" w:rsidDel="004D1E0E" w:rsidRDefault="00783CAF" w:rsidP="00753879">
            <w:pPr>
              <w:keepNext/>
              <w:rPr>
                <w:ins w:id="3650" w:author="TF 112318" w:date="2018-11-23T15:07:00Z"/>
                <w:del w:id="3651" w:author="TF 112518" w:date="2018-11-26T22:51:00Z"/>
                <w:rFonts w:asciiTheme="minorHAnsi" w:hAnsiTheme="minorHAnsi" w:cstheme="minorHAnsi"/>
                <w:sz w:val="18"/>
                <w:szCs w:val="18"/>
              </w:rPr>
            </w:pPr>
            <w:ins w:id="3652" w:author="TF 112318" w:date="2018-11-23T18:40:00Z">
              <w:del w:id="3653" w:author="TF 112518" w:date="2018-11-26T22:51:00Z">
                <w:r w:rsidDel="004D1E0E">
                  <w:rPr>
                    <w:rFonts w:asciiTheme="minorHAnsi" w:hAnsiTheme="minorHAnsi"/>
                    <w:sz w:val="18"/>
                    <w:szCs w:val="18"/>
                  </w:rPr>
                  <w:delText>E</w:delText>
                </w:r>
              </w:del>
            </w:ins>
            <w:ins w:id="3654" w:author="TF 112318" w:date="2018-11-23T15:07:00Z">
              <w:del w:id="3655"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CF1R-PRF-01, then user imported value </w:delText>
                </w:r>
              </w:del>
            </w:ins>
            <w:ins w:id="3656" w:author="Balneg, Ronald@Energy" w:date="2018-11-26T10:46:00Z">
              <w:del w:id="3657" w:author="TF 112518" w:date="2018-11-26T22:51:00Z">
                <w:r w:rsidR="00AD4907" w:rsidDel="004D1E0E">
                  <w:rPr>
                    <w:rFonts w:asciiTheme="minorHAnsi" w:hAnsiTheme="minorHAnsi" w:cstheme="minorHAnsi"/>
                    <w:sz w:val="18"/>
                    <w:szCs w:val="18"/>
                  </w:rPr>
                  <w:delText xml:space="preserve">from CF1R </w:delText>
                </w:r>
              </w:del>
            </w:ins>
            <w:ins w:id="3658" w:author="TF 112318" w:date="2018-11-23T15:07:00Z">
              <w:del w:id="3659" w:author="TF 112518" w:date="2018-11-26T22:51:00Z">
                <w:r w:rsidR="00753879" w:rsidRPr="00753879" w:rsidDel="004D1E0E">
                  <w:rPr>
                    <w:rFonts w:asciiTheme="minorHAnsi" w:hAnsiTheme="minorHAnsi" w:cstheme="minorHAnsi"/>
                    <w:sz w:val="18"/>
                    <w:szCs w:val="18"/>
                  </w:rPr>
                  <w:delText>and allow user to overwrite;</w:delText>
                </w:r>
              </w:del>
            </w:ins>
          </w:p>
          <w:p w14:paraId="7829196F" w14:textId="77777777" w:rsidR="00F51F71" w:rsidRPr="00467A82" w:rsidDel="004D1E0E" w:rsidRDefault="00783CAF" w:rsidP="00D12B47">
            <w:pPr>
              <w:keepNext/>
              <w:rPr>
                <w:ins w:id="3660" w:author="Ferris, Todd@Energy" w:date="2018-11-21T08:54:00Z"/>
                <w:del w:id="3661" w:author="TF 112518" w:date="2018-11-26T22:51:00Z"/>
                <w:rFonts w:ascii="Calibri" w:hAnsi="Calibri"/>
                <w:sz w:val="18"/>
                <w:szCs w:val="18"/>
              </w:rPr>
            </w:pPr>
            <w:ins w:id="3662" w:author="TF 112318" w:date="2018-11-23T18:40:00Z">
              <w:del w:id="3663" w:author="TF 112518" w:date="2018-11-26T22:51:00Z">
                <w:r w:rsidDel="004D1E0E">
                  <w:rPr>
                    <w:rFonts w:asciiTheme="minorHAnsi" w:hAnsiTheme="minorHAnsi"/>
                    <w:sz w:val="18"/>
                    <w:szCs w:val="18"/>
                  </w:rPr>
                  <w:delText>E</w:delText>
                </w:r>
              </w:del>
            </w:ins>
            <w:ins w:id="3664" w:author="TF 112318" w:date="2018-11-23T15:07:00Z">
              <w:del w:id="3665"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CF1R-NCB-01 or CF1R-ADD-01, then user then user enter whole number value (ft)</w:delText>
                </w:r>
                <w:r w:rsidR="00802732" w:rsidDel="004D1E0E">
                  <w:rPr>
                    <w:rFonts w:asciiTheme="minorHAnsi" w:hAnsiTheme="minorHAnsi"/>
                    <w:sz w:val="18"/>
                    <w:szCs w:val="18"/>
                  </w:rPr>
                  <w:delText>&gt;&gt;</w:delText>
                </w:r>
              </w:del>
            </w:ins>
            <w:ins w:id="3666" w:author="Ferris, Todd@Energy" w:date="2018-11-21T08:54:00Z">
              <w:del w:id="3667" w:author="TF 112518" w:date="2018-11-26T22:51:00Z">
                <w:r w:rsidR="00F51F71" w:rsidDel="004D1E0E">
                  <w:rPr>
                    <w:rFonts w:asciiTheme="minorHAnsi" w:hAnsiTheme="minorHAnsi"/>
                    <w:sz w:val="18"/>
                    <w:szCs w:val="18"/>
                  </w:rPr>
                  <w:delText>else if</w:delText>
                </w:r>
                <w:r w:rsidR="00F51F71" w:rsidRPr="007A5D38" w:rsidDel="004D1E0E">
                  <w:rPr>
                    <w:rFonts w:asciiTheme="minorHAnsi" w:hAnsiTheme="minorHAnsi" w:cstheme="minorHAnsi"/>
                    <w:sz w:val="18"/>
                    <w:szCs w:val="18"/>
                  </w:rPr>
                  <w:delText xml:space="preserve"> Building Type</w:delText>
                </w:r>
                <w:r w:rsidR="00F51F71" w:rsidDel="004D1E0E">
                  <w:rPr>
                    <w:rFonts w:asciiTheme="minorHAnsi" w:hAnsiTheme="minorHAnsi" w:cstheme="minorHAnsi"/>
                    <w:sz w:val="18"/>
                    <w:szCs w:val="18"/>
                  </w:rPr>
                  <w:delText xml:space="preserve"> (A01) = Single family Attached then user enter whole number value (ft)</w:delText>
                </w:r>
                <w:r w:rsidR="00F51F71" w:rsidDel="004D1E0E">
                  <w:rPr>
                    <w:rFonts w:asciiTheme="minorHAnsi" w:hAnsiTheme="minorHAnsi"/>
                    <w:sz w:val="18"/>
                    <w:szCs w:val="18"/>
                  </w:rPr>
                  <w:delText>&gt;&gt;</w:delText>
                </w:r>
              </w:del>
            </w:ins>
          </w:p>
        </w:tc>
      </w:tr>
      <w:tr w:rsidR="00F51F71" w:rsidRPr="00CB00C9" w:rsidDel="004D1E0E" w14:paraId="78291977" w14:textId="77777777" w:rsidTr="008F10D8">
        <w:trPr>
          <w:ins w:id="3668" w:author="Ferris, Todd@Energy" w:date="2018-11-21T08:54:00Z"/>
          <w:del w:id="3669" w:author="TF 112518" w:date="2018-11-26T22:51:00Z"/>
        </w:trPr>
        <w:tc>
          <w:tcPr>
            <w:tcW w:w="593" w:type="dxa"/>
            <w:vAlign w:val="center"/>
          </w:tcPr>
          <w:p w14:paraId="78291971" w14:textId="77777777" w:rsidR="00F51F71" w:rsidRPr="00CB00C9" w:rsidDel="004D1E0E" w:rsidRDefault="00F51F71" w:rsidP="003A7CD3">
            <w:pPr>
              <w:keepNext/>
              <w:jc w:val="center"/>
              <w:rPr>
                <w:ins w:id="3670" w:author="Ferris, Todd@Energy" w:date="2018-11-21T08:54:00Z"/>
                <w:del w:id="3671" w:author="TF 112518" w:date="2018-11-26T22:51:00Z"/>
                <w:rFonts w:asciiTheme="minorHAnsi" w:hAnsiTheme="minorHAnsi"/>
                <w:sz w:val="18"/>
                <w:szCs w:val="18"/>
              </w:rPr>
            </w:pPr>
            <w:ins w:id="3672" w:author="Ferris, Todd@Energy" w:date="2018-11-21T08:54:00Z">
              <w:del w:id="3673" w:author="TF 112518" w:date="2018-11-26T22:51:00Z">
                <w:r w:rsidDel="004D1E0E">
                  <w:rPr>
                    <w:rFonts w:asciiTheme="minorHAnsi" w:hAnsiTheme="minorHAnsi"/>
                    <w:sz w:val="18"/>
                    <w:szCs w:val="18"/>
                  </w:rPr>
                  <w:delText>06</w:delText>
                </w:r>
              </w:del>
            </w:ins>
          </w:p>
        </w:tc>
        <w:tc>
          <w:tcPr>
            <w:tcW w:w="4725" w:type="dxa"/>
            <w:gridSpan w:val="2"/>
            <w:vAlign w:val="center"/>
          </w:tcPr>
          <w:p w14:paraId="78291972" w14:textId="77777777" w:rsidR="00F51F71" w:rsidRPr="00CB00C9" w:rsidDel="004D1E0E" w:rsidRDefault="00F51F71" w:rsidP="003A7CD3">
            <w:pPr>
              <w:keepNext/>
              <w:rPr>
                <w:ins w:id="3674" w:author="Ferris, Todd@Energy" w:date="2018-11-21T08:54:00Z"/>
                <w:del w:id="3675" w:author="TF 112518" w:date="2018-11-26T22:51:00Z"/>
                <w:rFonts w:asciiTheme="minorHAnsi" w:hAnsiTheme="minorHAnsi"/>
                <w:sz w:val="18"/>
                <w:szCs w:val="18"/>
              </w:rPr>
            </w:pPr>
            <w:ins w:id="3676" w:author="Ferris, Todd@Energy" w:date="2018-11-21T08:54:00Z">
              <w:del w:id="3677" w:author="TF 112518" w:date="2018-11-26T22:51:00Z">
                <w:r w:rsidDel="004D1E0E">
                  <w:rPr>
                    <w:rFonts w:asciiTheme="minorHAnsi" w:hAnsiTheme="minorHAnsi"/>
                    <w:sz w:val="18"/>
                    <w:szCs w:val="18"/>
                  </w:rPr>
                  <w:delText>Required Mechanical</w:delText>
                </w:r>
                <w:r w:rsidRPr="00CB00C9" w:rsidDel="004D1E0E">
                  <w:rPr>
                    <w:rFonts w:asciiTheme="minorHAnsi" w:hAnsiTheme="minorHAnsi"/>
                    <w:sz w:val="18"/>
                    <w:szCs w:val="18"/>
                  </w:rPr>
                  <w:delText xml:space="preserve"> Ventilation Rate</w:delText>
                </w:r>
                <w:r w:rsidDel="004D1E0E">
                  <w:rPr>
                    <w:rFonts w:asciiTheme="minorHAnsi" w:hAnsiTheme="minorHAnsi"/>
                    <w:sz w:val="18"/>
                    <w:szCs w:val="18"/>
                  </w:rPr>
                  <w:delText xml:space="preserve"> </w:delText>
                </w:r>
                <w:r w:rsidRPr="00CB00C9" w:rsidDel="004D1E0E">
                  <w:rPr>
                    <w:rFonts w:asciiTheme="minorHAnsi" w:hAnsiTheme="minorHAnsi"/>
                    <w:sz w:val="18"/>
                    <w:szCs w:val="18"/>
                  </w:rPr>
                  <w:delText>(Q</w:delText>
                </w:r>
                <w:r w:rsidRPr="00CB00C9" w:rsidDel="004D1E0E">
                  <w:rPr>
                    <w:rFonts w:asciiTheme="minorHAnsi" w:hAnsiTheme="minorHAnsi"/>
                    <w:sz w:val="18"/>
                    <w:szCs w:val="18"/>
                    <w:vertAlign w:val="subscript"/>
                  </w:rPr>
                  <w:delText>fan</w:delText>
                </w:r>
                <w:r w:rsidRPr="00CB00C9" w:rsidDel="004D1E0E">
                  <w:rPr>
                    <w:rFonts w:asciiTheme="minorHAnsi" w:hAnsiTheme="minorHAnsi"/>
                    <w:sz w:val="18"/>
                    <w:szCs w:val="18"/>
                  </w:rPr>
                  <w:delText>)</w:delText>
                </w:r>
              </w:del>
            </w:ins>
          </w:p>
        </w:tc>
        <w:tc>
          <w:tcPr>
            <w:tcW w:w="5698" w:type="dxa"/>
            <w:gridSpan w:val="2"/>
            <w:tcMar>
              <w:left w:w="72" w:type="dxa"/>
              <w:right w:w="72" w:type="dxa"/>
            </w:tcMar>
          </w:tcPr>
          <w:p w14:paraId="78291973" w14:textId="77777777" w:rsidR="00F51F71" w:rsidDel="004D1E0E" w:rsidRDefault="00F51F71" w:rsidP="003A7CD3">
            <w:pPr>
              <w:keepNext/>
              <w:jc w:val="both"/>
              <w:rPr>
                <w:ins w:id="3678" w:author="Ferris, Todd@Energy" w:date="2018-11-21T08:54:00Z"/>
                <w:del w:id="3679" w:author="TF 112518" w:date="2018-11-26T22:51:00Z"/>
                <w:rFonts w:asciiTheme="minorHAnsi" w:hAnsiTheme="minorHAnsi"/>
                <w:sz w:val="18"/>
                <w:szCs w:val="18"/>
              </w:rPr>
            </w:pPr>
            <w:ins w:id="3680" w:author="Ferris, Todd@Energy" w:date="2018-11-21T08:54:00Z">
              <w:del w:id="3681" w:author="TF 112518" w:date="2018-11-26T22:51:00Z">
                <w:r w:rsidRPr="007F6151" w:rsidDel="004D1E0E">
                  <w:rPr>
                    <w:rFonts w:asciiTheme="minorHAnsi" w:hAnsiTheme="minorHAnsi"/>
                    <w:sz w:val="18"/>
                    <w:szCs w:val="18"/>
                  </w:rPr>
                  <w:delText>&lt;&lt;</w:delText>
                </w:r>
                <w:r w:rsidDel="004D1E0E">
                  <w:rPr>
                    <w:rFonts w:asciiTheme="minorHAnsi" w:hAnsiTheme="minorHAnsi"/>
                    <w:sz w:val="18"/>
                    <w:szCs w:val="18"/>
                  </w:rPr>
                  <w:delText>calculated value, if “</w:delText>
                </w:r>
                <w:r w:rsidRPr="007A5D38" w:rsidDel="004D1E0E">
                  <w:rPr>
                    <w:rFonts w:asciiTheme="minorHAnsi" w:hAnsiTheme="minorHAnsi" w:cstheme="minorHAnsi"/>
                    <w:sz w:val="18"/>
                    <w:szCs w:val="18"/>
                  </w:rPr>
                  <w:delText>Building Type</w:delText>
                </w:r>
                <w:r w:rsidDel="004D1E0E">
                  <w:rPr>
                    <w:rFonts w:asciiTheme="minorHAnsi" w:hAnsiTheme="minorHAnsi" w:cstheme="minorHAnsi"/>
                    <w:sz w:val="18"/>
                    <w:szCs w:val="18"/>
                  </w:rPr>
                  <w:delText>” (A02) = Single Family Detached and</w:delText>
                </w:r>
                <w:r w:rsidDel="004D1E0E">
                  <w:rPr>
                    <w:rFonts w:asciiTheme="minorHAnsi" w:hAnsiTheme="minorHAnsi"/>
                    <w:sz w:val="18"/>
                    <w:szCs w:val="18"/>
                  </w:rPr>
                  <w:delText xml:space="preserve"> “</w:delText>
                </w:r>
                <w:r w:rsidRPr="007A5D38" w:rsidDel="004D1E0E">
                  <w:rPr>
                    <w:rFonts w:asciiTheme="minorHAnsi" w:hAnsiTheme="minorHAnsi" w:cstheme="minorHAnsi"/>
                    <w:sz w:val="18"/>
                    <w:szCs w:val="18"/>
                  </w:rPr>
                  <w:delText>Ventilation System Type</w:delText>
                </w:r>
                <w:r w:rsidDel="004D1E0E">
                  <w:rPr>
                    <w:rFonts w:asciiTheme="minorHAnsi" w:hAnsiTheme="minorHAnsi" w:cstheme="minorHAnsi"/>
                    <w:sz w:val="18"/>
                    <w:szCs w:val="18"/>
                  </w:rPr>
                  <w:delText>” (A12) = Balanced, Balanced – ERV or Balanced - HRV, then value =</w:delText>
                </w:r>
                <w:r w:rsidDel="004D1E0E">
                  <w:rPr>
                    <w:rFonts w:asciiTheme="minorHAnsi" w:hAnsiTheme="minorHAnsi"/>
                    <w:sz w:val="18"/>
                    <w:szCs w:val="18"/>
                  </w:rPr>
                  <w:delText xml:space="preserve"> ‘</w:delText>
                </w:r>
                <w:r w:rsidRPr="00CB00C9" w:rsidDel="004D1E0E">
                  <w:rPr>
                    <w:rFonts w:asciiTheme="minorHAnsi" w:hAnsiTheme="minorHAnsi"/>
                    <w:sz w:val="18"/>
                    <w:szCs w:val="18"/>
                  </w:rPr>
                  <w:delText xml:space="preserve">Total </w:delText>
                </w:r>
                <w:r w:rsidDel="004D1E0E">
                  <w:rPr>
                    <w:rFonts w:asciiTheme="minorHAnsi" w:hAnsiTheme="minorHAnsi"/>
                    <w:sz w:val="18"/>
                    <w:szCs w:val="18"/>
                  </w:rPr>
                  <w:delText xml:space="preserve">Required </w:delText>
                </w:r>
                <w:r w:rsidRPr="00CB00C9" w:rsidDel="004D1E0E">
                  <w:rPr>
                    <w:rFonts w:asciiTheme="minorHAnsi" w:hAnsiTheme="minorHAnsi"/>
                    <w:sz w:val="18"/>
                    <w:szCs w:val="18"/>
                  </w:rPr>
                  <w:delText>Ventilation rate</w:delText>
                </w:r>
                <w:r w:rsidDel="004D1E0E">
                  <w:rPr>
                    <w:rFonts w:asciiTheme="minorHAnsi" w:hAnsiTheme="minorHAnsi"/>
                    <w:sz w:val="18"/>
                    <w:szCs w:val="18"/>
                  </w:rPr>
                  <w:delText>” (B01) – [1*(“Effective Annual Average Infiltration Rate” (B03)*1)];</w:delText>
                </w:r>
              </w:del>
            </w:ins>
          </w:p>
          <w:p w14:paraId="78291974" w14:textId="77777777" w:rsidR="00F51F71" w:rsidDel="004D1E0E" w:rsidRDefault="00783CAF" w:rsidP="003A7CD3">
            <w:pPr>
              <w:keepNext/>
              <w:rPr>
                <w:ins w:id="3682" w:author="Ferris, Todd@Energy" w:date="2018-11-21T08:54:00Z"/>
                <w:del w:id="3683" w:author="TF 112518" w:date="2018-11-26T22:51:00Z"/>
                <w:rFonts w:asciiTheme="minorHAnsi" w:hAnsiTheme="minorHAnsi"/>
                <w:sz w:val="18"/>
                <w:szCs w:val="18"/>
              </w:rPr>
            </w:pPr>
            <w:ins w:id="3684" w:author="TF 112318" w:date="2018-11-23T18:40:00Z">
              <w:del w:id="3685" w:author="TF 112518" w:date="2018-11-26T22:51:00Z">
                <w:r w:rsidDel="004D1E0E">
                  <w:rPr>
                    <w:rFonts w:asciiTheme="minorHAnsi" w:hAnsiTheme="minorHAnsi"/>
                    <w:sz w:val="18"/>
                    <w:szCs w:val="18"/>
                  </w:rPr>
                  <w:delText>E</w:delText>
                </w:r>
              </w:del>
            </w:ins>
            <w:ins w:id="3686" w:author="Ferris, Todd@Energy" w:date="2018-11-21T08:54:00Z">
              <w:del w:id="3687"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Attached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Balanced, Balanced – ERV or Balanced - HRV,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{1*[“Effective Annual Average Infiltration Rate” (B03) * (”Unshared Exterior Envelope Surface Area” (B04)/”Total Exterior Envelope Surface Area” (B03))]};</w:delText>
                </w:r>
              </w:del>
            </w:ins>
          </w:p>
          <w:p w14:paraId="78291975" w14:textId="77777777" w:rsidR="00F51F71" w:rsidDel="004D1E0E" w:rsidRDefault="00783CAF" w:rsidP="003A7CD3">
            <w:pPr>
              <w:keepNext/>
              <w:jc w:val="both"/>
              <w:rPr>
                <w:ins w:id="3688" w:author="Ferris, Todd@Energy" w:date="2018-11-21T08:54:00Z"/>
                <w:del w:id="3689" w:author="TF 112518" w:date="2018-11-26T22:51:00Z"/>
                <w:rFonts w:asciiTheme="minorHAnsi" w:hAnsiTheme="minorHAnsi"/>
                <w:sz w:val="18"/>
                <w:szCs w:val="18"/>
              </w:rPr>
            </w:pPr>
            <w:ins w:id="3690" w:author="TF 112318" w:date="2018-11-23T18:40:00Z">
              <w:del w:id="3691" w:author="TF 112518" w:date="2018-11-26T22:51:00Z">
                <w:r w:rsidDel="004D1E0E">
                  <w:rPr>
                    <w:rFonts w:asciiTheme="minorHAnsi" w:hAnsiTheme="minorHAnsi"/>
                    <w:sz w:val="18"/>
                    <w:szCs w:val="18"/>
                  </w:rPr>
                  <w:delText>E</w:delText>
                </w:r>
              </w:del>
            </w:ins>
            <w:ins w:id="3692" w:author="Ferris, Todd@Energy" w:date="2018-11-21T08:54:00Z">
              <w:del w:id="3693"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Detached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Supply, Exhaust, or Central Fan Integrated,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[(Effective Annual Average Infiltration Rate (B03)/”T</w:delText>
                </w:r>
                <w:r w:rsidR="00F51F71" w:rsidRPr="00CB00C9" w:rsidDel="004D1E0E">
                  <w:rPr>
                    <w:rFonts w:asciiTheme="minorHAnsi" w:hAnsiTheme="minorHAnsi"/>
                    <w:sz w:val="18"/>
                    <w:szCs w:val="18"/>
                  </w:rPr>
                  <w:delText>otal</w:delText>
                </w:r>
                <w:r w:rsidR="00F51F71" w:rsidDel="004D1E0E">
                  <w:rPr>
                    <w:rFonts w:asciiTheme="minorHAnsi" w:hAnsiTheme="minorHAnsi"/>
                    <w:sz w:val="18"/>
                    <w:szCs w:val="18"/>
                  </w:rPr>
                  <w:delText xml:space="preserve"> 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(B01))*(“Effective Annual Average Infiltration Rate” (B03)*1)];</w:delText>
                </w:r>
              </w:del>
            </w:ins>
          </w:p>
          <w:p w14:paraId="78291976" w14:textId="77777777" w:rsidR="00F51F71" w:rsidRPr="007F6151" w:rsidDel="004D1E0E" w:rsidRDefault="00783CAF" w:rsidP="00D12B47">
            <w:pPr>
              <w:keepNext/>
              <w:rPr>
                <w:ins w:id="3694" w:author="Ferris, Todd@Energy" w:date="2018-11-21T08:54:00Z"/>
                <w:del w:id="3695" w:author="TF 112518" w:date="2018-11-26T22:51:00Z"/>
                <w:rFonts w:asciiTheme="minorHAnsi" w:hAnsiTheme="minorHAnsi"/>
                <w:sz w:val="18"/>
                <w:szCs w:val="18"/>
              </w:rPr>
            </w:pPr>
            <w:ins w:id="3696" w:author="TF 112318" w:date="2018-11-23T18:40:00Z">
              <w:del w:id="3697" w:author="TF 112518" w:date="2018-11-26T22:51:00Z">
                <w:r w:rsidDel="004D1E0E">
                  <w:rPr>
                    <w:rFonts w:asciiTheme="minorHAnsi" w:hAnsiTheme="minorHAnsi"/>
                    <w:sz w:val="18"/>
                    <w:szCs w:val="18"/>
                  </w:rPr>
                  <w:delText>E</w:delText>
                </w:r>
              </w:del>
            </w:ins>
            <w:ins w:id="3698" w:author="Ferris, Todd@Energy" w:date="2018-11-21T08:54:00Z">
              <w:del w:id="3699"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Attached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Supply, Exhaust, or Central Fan Integrated,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{(Effective Annual Average Infiltration Rate (B03)/”T</w:delText>
                </w:r>
                <w:r w:rsidR="00F51F71" w:rsidRPr="00CB00C9" w:rsidDel="004D1E0E">
                  <w:rPr>
                    <w:rFonts w:asciiTheme="minorHAnsi" w:hAnsiTheme="minorHAnsi"/>
                    <w:sz w:val="18"/>
                    <w:szCs w:val="18"/>
                  </w:rPr>
                  <w:delText>otal</w:delText>
                </w:r>
                <w:r w:rsidR="00F51F71" w:rsidDel="004D1E0E">
                  <w:rPr>
                    <w:rFonts w:asciiTheme="minorHAnsi" w:hAnsiTheme="minorHAnsi"/>
                    <w:sz w:val="18"/>
                    <w:szCs w:val="18"/>
                  </w:rPr>
                  <w:delText xml:space="preserve"> 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(B01))*[“Effective Annual Average Infiltration Rate” (B03) * (”Unshared Exterior Envelope Surface Area” (B04)/”Total Exterior Envelope Surface Area” (B03))]}&gt;&gt;</w:delText>
                </w:r>
              </w:del>
            </w:ins>
          </w:p>
        </w:tc>
      </w:tr>
    </w:tbl>
    <w:p w14:paraId="15F3A6FD" w14:textId="77777777" w:rsidR="00596EFE" w:rsidRDefault="00596EFE">
      <w:pPr>
        <w:rPr>
          <w:ins w:id="3700" w:author="Ferris, Todd@Energy" w:date="2018-11-29T10:59:00Z"/>
          <w:rFonts w:asciiTheme="minorHAnsi" w:hAnsiTheme="minorHAnsi" w:cstheme="minorHAnsi"/>
          <w:sz w:val="18"/>
          <w:szCs w:val="18"/>
        </w:rPr>
      </w:pPr>
      <w:ins w:id="3701" w:author="Ferris, Todd@Energy" w:date="2018-11-29T10:59:00Z">
        <w:r>
          <w:rPr>
            <w:rFonts w:asciiTheme="minorHAnsi" w:hAnsiTheme="minorHAnsi" w:cstheme="minorHAnsi"/>
            <w:sz w:val="18"/>
            <w:szCs w:val="18"/>
          </w:rPr>
          <w:br w:type="page"/>
        </w:r>
      </w:ins>
    </w:p>
    <w:tbl>
      <w:tblPr>
        <w:tblStyle w:val="TableGrid"/>
        <w:tblW w:w="10800" w:type="dxa"/>
        <w:tblLook w:val="04A0" w:firstRow="1" w:lastRow="0" w:firstColumn="1" w:lastColumn="0" w:noHBand="0" w:noVBand="1"/>
        <w:tblPrChange w:id="3702" w:author="Ferris, Todd@Energy" w:date="2018-11-29T11:08:00Z">
          <w:tblPr>
            <w:tblStyle w:val="TableGrid"/>
            <w:tblW w:w="11015" w:type="dxa"/>
            <w:tblLook w:val="04A0" w:firstRow="1" w:lastRow="0" w:firstColumn="1" w:lastColumn="0" w:noHBand="0" w:noVBand="1"/>
          </w:tblPr>
        </w:tblPrChange>
      </w:tblPr>
      <w:tblGrid>
        <w:gridCol w:w="2160"/>
        <w:gridCol w:w="2160"/>
        <w:gridCol w:w="2160"/>
        <w:gridCol w:w="2160"/>
        <w:gridCol w:w="2160"/>
        <w:tblGridChange w:id="3703">
          <w:tblGrid>
            <w:gridCol w:w="2203"/>
            <w:gridCol w:w="2203"/>
            <w:gridCol w:w="2203"/>
            <w:gridCol w:w="2203"/>
            <w:gridCol w:w="2203"/>
          </w:tblGrid>
        </w:tblGridChange>
      </w:tblGrid>
      <w:tr w:rsidR="00BA5D81" w14:paraId="7829197C" w14:textId="77777777" w:rsidTr="00D75AD6">
        <w:trPr>
          <w:ins w:id="3704" w:author="TF 112518" w:date="2018-11-25T12:20:00Z"/>
        </w:trPr>
        <w:tc>
          <w:tcPr>
            <w:tcW w:w="10800" w:type="dxa"/>
            <w:gridSpan w:val="5"/>
            <w:tcPrChange w:id="3705" w:author="Ferris, Todd@Energy" w:date="2018-11-29T11:08:00Z">
              <w:tcPr>
                <w:tcW w:w="11015" w:type="dxa"/>
                <w:gridSpan w:val="5"/>
              </w:tcPr>
            </w:tcPrChange>
          </w:tcPr>
          <w:p w14:paraId="7829197A" w14:textId="77777777" w:rsidR="00BA5D81" w:rsidRPr="0029047D" w:rsidRDefault="00BA5D81" w:rsidP="00BA5D81">
            <w:pPr>
              <w:keepNext/>
              <w:rPr>
                <w:ins w:id="3706" w:author="TF 112518" w:date="2018-11-25T12:20:00Z"/>
                <w:rFonts w:asciiTheme="minorHAnsi" w:hAnsiTheme="minorHAnsi"/>
                <w:b/>
                <w:szCs w:val="18"/>
              </w:rPr>
            </w:pPr>
            <w:ins w:id="3707" w:author="TF 112518" w:date="2018-11-25T12:20:00Z">
              <w:r>
                <w:rPr>
                  <w:rFonts w:asciiTheme="minorHAnsi" w:hAnsiTheme="minorHAnsi"/>
                  <w:b/>
                  <w:szCs w:val="18"/>
                </w:rPr>
                <w:lastRenderedPageBreak/>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ins>
          </w:p>
          <w:p w14:paraId="7829197B" w14:textId="7DF38768" w:rsidR="00BA5D81" w:rsidRDefault="00BA5D81" w:rsidP="00BA5D81">
            <w:pPr>
              <w:keepNext/>
              <w:rPr>
                <w:ins w:id="3708" w:author="TF 112518" w:date="2018-11-25T12:20:00Z"/>
                <w:rFonts w:asciiTheme="minorHAnsi" w:hAnsiTheme="minorHAnsi"/>
                <w:szCs w:val="18"/>
              </w:rPr>
            </w:pPr>
            <w:ins w:id="3709" w:author="TF 112518" w:date="2018-11-25T12:20: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ins>
            <w:ins w:id="3710" w:author="Ferris, Todd@Energy" w:date="2018-11-20T14:26:00Z">
              <w:r w:rsidR="00487151">
                <w:rPr>
                  <w:rFonts w:asciiTheme="minorHAnsi" w:hAnsiTheme="minorHAnsi" w:cs="font78"/>
                  <w:sz w:val="18"/>
                  <w:szCs w:val="18"/>
                </w:rPr>
                <w:t>1</w:t>
              </w:r>
            </w:ins>
            <w:r w:rsidR="00487151">
              <w:rPr>
                <w:rFonts w:asciiTheme="minorHAnsi" w:hAnsiTheme="minorHAnsi" w:cs="font78"/>
                <w:sz w:val="18"/>
                <w:szCs w:val="18"/>
              </w:rPr>
              <w:t>20.1</w:t>
            </w:r>
            <w:ins w:id="3711" w:author="Ferris, Todd@Energy" w:date="2018-11-20T14:26:00Z">
              <w:r w:rsidR="00487151">
                <w:rPr>
                  <w:rFonts w:asciiTheme="minorHAnsi" w:hAnsiTheme="minorHAnsi" w:cs="font78"/>
                  <w:sz w:val="18"/>
                  <w:szCs w:val="18"/>
                </w:rPr>
                <w:t>(</w:t>
              </w:r>
            </w:ins>
            <w:r w:rsidR="00487151">
              <w:rPr>
                <w:rFonts w:asciiTheme="minorHAnsi" w:hAnsiTheme="minorHAnsi" w:cs="font78"/>
                <w:sz w:val="18"/>
                <w:szCs w:val="18"/>
              </w:rPr>
              <w:t>b</w:t>
            </w:r>
            <w:ins w:id="3712" w:author="Ferris, Todd@Energy" w:date="2018-11-20T14:26:00Z">
              <w:r w:rsidR="00487151">
                <w:rPr>
                  <w:rFonts w:asciiTheme="minorHAnsi" w:hAnsiTheme="minorHAnsi" w:cs="font78"/>
                  <w:sz w:val="18"/>
                  <w:szCs w:val="18"/>
                </w:rPr>
                <w:t>)</w:t>
              </w:r>
            </w:ins>
            <w:r w:rsidR="00487151">
              <w:rPr>
                <w:rFonts w:asciiTheme="minorHAnsi" w:hAnsiTheme="minorHAnsi" w:cs="font78"/>
                <w:sz w:val="18"/>
                <w:szCs w:val="18"/>
              </w:rPr>
              <w:t>2A</w:t>
            </w:r>
          </w:p>
        </w:tc>
      </w:tr>
      <w:tr w:rsidR="00BA5D81" w14:paraId="78291982" w14:textId="77777777" w:rsidTr="00D75AD6">
        <w:trPr>
          <w:ins w:id="3713" w:author="TF 112518" w:date="2018-11-25T12:20:00Z"/>
        </w:trPr>
        <w:tc>
          <w:tcPr>
            <w:tcW w:w="2160" w:type="dxa"/>
            <w:vAlign w:val="center"/>
            <w:tcPrChange w:id="3714" w:author="Ferris, Todd@Energy" w:date="2018-11-29T11:08:00Z">
              <w:tcPr>
                <w:tcW w:w="2203" w:type="dxa"/>
                <w:vAlign w:val="center"/>
              </w:tcPr>
            </w:tcPrChange>
          </w:tcPr>
          <w:p w14:paraId="7829197D" w14:textId="77777777" w:rsidR="00BA5D81" w:rsidRPr="00BF496A" w:rsidRDefault="00BA5D81" w:rsidP="00BA5D81">
            <w:pPr>
              <w:jc w:val="center"/>
              <w:rPr>
                <w:ins w:id="3715" w:author="TF 112518" w:date="2018-11-25T12:20:00Z"/>
                <w:rFonts w:asciiTheme="minorHAnsi" w:hAnsiTheme="minorHAnsi"/>
                <w:sz w:val="18"/>
                <w:szCs w:val="18"/>
              </w:rPr>
            </w:pPr>
            <w:ins w:id="3716" w:author="TF 112518" w:date="2018-11-25T12:20:00Z">
              <w:r w:rsidRPr="00BF496A">
                <w:rPr>
                  <w:rFonts w:asciiTheme="minorHAnsi" w:hAnsiTheme="minorHAnsi"/>
                  <w:sz w:val="18"/>
                  <w:szCs w:val="18"/>
                </w:rPr>
                <w:t>01</w:t>
              </w:r>
            </w:ins>
          </w:p>
        </w:tc>
        <w:tc>
          <w:tcPr>
            <w:tcW w:w="2160" w:type="dxa"/>
            <w:vAlign w:val="center"/>
            <w:tcPrChange w:id="3717" w:author="Ferris, Todd@Energy" w:date="2018-11-29T11:08:00Z">
              <w:tcPr>
                <w:tcW w:w="2203" w:type="dxa"/>
                <w:vAlign w:val="center"/>
              </w:tcPr>
            </w:tcPrChange>
          </w:tcPr>
          <w:p w14:paraId="7829197E" w14:textId="77777777" w:rsidR="00BA5D81" w:rsidRPr="00607053" w:rsidRDefault="00BA5D81" w:rsidP="00BA5D81">
            <w:pPr>
              <w:jc w:val="center"/>
              <w:rPr>
                <w:ins w:id="3718" w:author="TF 112518" w:date="2018-11-25T12:20:00Z"/>
                <w:rFonts w:asciiTheme="minorHAnsi" w:hAnsiTheme="minorHAnsi"/>
                <w:sz w:val="18"/>
                <w:szCs w:val="18"/>
              </w:rPr>
            </w:pPr>
            <w:ins w:id="3719" w:author="TF 112518" w:date="2018-11-25T12:20:00Z">
              <w:r w:rsidRPr="00607053">
                <w:rPr>
                  <w:rFonts w:asciiTheme="minorHAnsi" w:hAnsiTheme="minorHAnsi"/>
                  <w:sz w:val="18"/>
                  <w:szCs w:val="18"/>
                </w:rPr>
                <w:t>02</w:t>
              </w:r>
            </w:ins>
          </w:p>
        </w:tc>
        <w:tc>
          <w:tcPr>
            <w:tcW w:w="2160" w:type="dxa"/>
            <w:vAlign w:val="center"/>
            <w:tcPrChange w:id="3720" w:author="Ferris, Todd@Energy" w:date="2018-11-29T11:08:00Z">
              <w:tcPr>
                <w:tcW w:w="2203" w:type="dxa"/>
                <w:vAlign w:val="center"/>
              </w:tcPr>
            </w:tcPrChange>
          </w:tcPr>
          <w:p w14:paraId="7829197F" w14:textId="77777777" w:rsidR="00BA5D81" w:rsidRPr="00607053" w:rsidRDefault="00BA5D81" w:rsidP="00BA5D81">
            <w:pPr>
              <w:jc w:val="center"/>
              <w:rPr>
                <w:ins w:id="3721" w:author="TF 112518" w:date="2018-11-25T12:20:00Z"/>
                <w:rFonts w:asciiTheme="minorHAnsi" w:hAnsiTheme="minorHAnsi"/>
                <w:sz w:val="18"/>
                <w:szCs w:val="18"/>
              </w:rPr>
            </w:pPr>
            <w:ins w:id="3722" w:author="TF 112518" w:date="2018-11-25T12:20:00Z">
              <w:r w:rsidRPr="00607053">
                <w:rPr>
                  <w:rFonts w:asciiTheme="minorHAnsi" w:hAnsiTheme="minorHAnsi"/>
                  <w:sz w:val="18"/>
                  <w:szCs w:val="18"/>
                </w:rPr>
                <w:t>03</w:t>
              </w:r>
            </w:ins>
          </w:p>
        </w:tc>
        <w:tc>
          <w:tcPr>
            <w:tcW w:w="2160" w:type="dxa"/>
            <w:vAlign w:val="center"/>
            <w:tcPrChange w:id="3723" w:author="Ferris, Todd@Energy" w:date="2018-11-29T11:08:00Z">
              <w:tcPr>
                <w:tcW w:w="2203" w:type="dxa"/>
                <w:vAlign w:val="center"/>
              </w:tcPr>
            </w:tcPrChange>
          </w:tcPr>
          <w:p w14:paraId="78291980" w14:textId="77777777" w:rsidR="00BA5D81" w:rsidRPr="00607053" w:rsidRDefault="00BA5D81" w:rsidP="00BA5D81">
            <w:pPr>
              <w:jc w:val="center"/>
              <w:rPr>
                <w:ins w:id="3724" w:author="TF 112518" w:date="2018-11-25T12:20:00Z"/>
                <w:rFonts w:asciiTheme="minorHAnsi" w:hAnsiTheme="minorHAnsi"/>
                <w:sz w:val="18"/>
                <w:szCs w:val="18"/>
              </w:rPr>
            </w:pPr>
            <w:ins w:id="3725" w:author="TF 112518" w:date="2018-11-25T12:20:00Z">
              <w:r w:rsidRPr="00607053">
                <w:rPr>
                  <w:rFonts w:asciiTheme="minorHAnsi" w:hAnsiTheme="minorHAnsi"/>
                  <w:sz w:val="18"/>
                  <w:szCs w:val="18"/>
                </w:rPr>
                <w:t>04</w:t>
              </w:r>
            </w:ins>
          </w:p>
        </w:tc>
        <w:tc>
          <w:tcPr>
            <w:tcW w:w="2160" w:type="dxa"/>
            <w:vAlign w:val="center"/>
            <w:tcPrChange w:id="3726" w:author="Ferris, Todd@Energy" w:date="2018-11-29T11:08:00Z">
              <w:tcPr>
                <w:tcW w:w="2203" w:type="dxa"/>
                <w:vAlign w:val="center"/>
              </w:tcPr>
            </w:tcPrChange>
          </w:tcPr>
          <w:p w14:paraId="78291981" w14:textId="77777777" w:rsidR="00BA5D81" w:rsidRPr="00741660" w:rsidRDefault="00BA5D81" w:rsidP="00BA5D81">
            <w:pPr>
              <w:jc w:val="center"/>
              <w:rPr>
                <w:ins w:id="3727" w:author="TF 112518" w:date="2018-11-25T12:20:00Z"/>
                <w:rFonts w:asciiTheme="minorHAnsi" w:hAnsiTheme="minorHAnsi"/>
                <w:sz w:val="18"/>
                <w:szCs w:val="18"/>
              </w:rPr>
            </w:pPr>
            <w:ins w:id="3728" w:author="TF 112518" w:date="2018-11-25T12:20:00Z">
              <w:r w:rsidRPr="00741660">
                <w:rPr>
                  <w:rFonts w:asciiTheme="minorHAnsi" w:hAnsiTheme="minorHAnsi"/>
                  <w:sz w:val="18"/>
                  <w:szCs w:val="18"/>
                </w:rPr>
                <w:t>05</w:t>
              </w:r>
            </w:ins>
          </w:p>
        </w:tc>
      </w:tr>
      <w:tr w:rsidR="00BA5D81" w14:paraId="78291988" w14:textId="77777777" w:rsidTr="00D75AD6">
        <w:trPr>
          <w:ins w:id="3729" w:author="TF 112518" w:date="2018-11-25T12:20:00Z"/>
        </w:trPr>
        <w:tc>
          <w:tcPr>
            <w:tcW w:w="2160" w:type="dxa"/>
            <w:vAlign w:val="bottom"/>
            <w:tcPrChange w:id="3730" w:author="Ferris, Todd@Energy" w:date="2018-11-29T11:08:00Z">
              <w:tcPr>
                <w:tcW w:w="2203" w:type="dxa"/>
                <w:vAlign w:val="bottom"/>
              </w:tcPr>
            </w:tcPrChange>
          </w:tcPr>
          <w:p w14:paraId="78291983" w14:textId="77777777" w:rsidR="00BA5D81" w:rsidRPr="00BF496A" w:rsidRDefault="00BA5D81" w:rsidP="00BA5D81">
            <w:pPr>
              <w:jc w:val="center"/>
              <w:rPr>
                <w:ins w:id="3731" w:author="TF 112518" w:date="2018-11-25T12:20:00Z"/>
                <w:rFonts w:asciiTheme="minorHAnsi" w:hAnsiTheme="minorHAnsi"/>
                <w:sz w:val="18"/>
                <w:szCs w:val="18"/>
              </w:rPr>
            </w:pPr>
            <w:ins w:id="3732" w:author="TF 112518" w:date="2018-11-25T12:20:00Z">
              <w:r w:rsidRPr="00BF496A">
                <w:rPr>
                  <w:rFonts w:asciiTheme="minorHAnsi" w:hAnsiTheme="minorHAnsi"/>
                  <w:sz w:val="18"/>
                  <w:szCs w:val="18"/>
                </w:rPr>
                <w:t>Fan Name</w:t>
              </w:r>
            </w:ins>
          </w:p>
        </w:tc>
        <w:tc>
          <w:tcPr>
            <w:tcW w:w="2160" w:type="dxa"/>
            <w:vAlign w:val="bottom"/>
            <w:tcPrChange w:id="3733" w:author="Ferris, Todd@Energy" w:date="2018-11-29T11:08:00Z">
              <w:tcPr>
                <w:tcW w:w="2203" w:type="dxa"/>
                <w:vAlign w:val="bottom"/>
              </w:tcPr>
            </w:tcPrChange>
          </w:tcPr>
          <w:p w14:paraId="78291984" w14:textId="77777777" w:rsidR="00BA5D81" w:rsidRPr="00BF496A" w:rsidRDefault="00BA5D81" w:rsidP="00BA5D81">
            <w:pPr>
              <w:jc w:val="center"/>
              <w:rPr>
                <w:ins w:id="3734" w:author="TF 112518" w:date="2018-11-25T12:20:00Z"/>
                <w:rFonts w:asciiTheme="minorHAnsi" w:hAnsiTheme="minorHAnsi"/>
                <w:sz w:val="18"/>
                <w:szCs w:val="18"/>
              </w:rPr>
            </w:pPr>
            <w:ins w:id="3735" w:author="TF 112518" w:date="2018-11-25T12:20:00Z">
              <w:r w:rsidRPr="00BF496A">
                <w:rPr>
                  <w:rFonts w:asciiTheme="minorHAnsi" w:hAnsiTheme="minorHAnsi"/>
                  <w:sz w:val="18"/>
                  <w:szCs w:val="18"/>
                </w:rPr>
                <w:t>Fan Location</w:t>
              </w:r>
            </w:ins>
          </w:p>
        </w:tc>
        <w:tc>
          <w:tcPr>
            <w:tcW w:w="2160" w:type="dxa"/>
            <w:vAlign w:val="bottom"/>
            <w:tcPrChange w:id="3736" w:author="Ferris, Todd@Energy" w:date="2018-11-29T11:08:00Z">
              <w:tcPr>
                <w:tcW w:w="2203" w:type="dxa"/>
                <w:vAlign w:val="bottom"/>
              </w:tcPr>
            </w:tcPrChange>
          </w:tcPr>
          <w:p w14:paraId="78291985" w14:textId="77777777" w:rsidR="00BA5D81" w:rsidRPr="00BF496A" w:rsidRDefault="00BA5D81" w:rsidP="00BA5D81">
            <w:pPr>
              <w:jc w:val="center"/>
              <w:rPr>
                <w:ins w:id="3737" w:author="TF 112518" w:date="2018-11-25T12:20:00Z"/>
                <w:rFonts w:asciiTheme="minorHAnsi" w:hAnsiTheme="minorHAnsi"/>
                <w:sz w:val="18"/>
                <w:szCs w:val="18"/>
              </w:rPr>
            </w:pPr>
            <w:ins w:id="3738" w:author="TF 112518" w:date="2018-11-25T12:20:00Z">
              <w:r w:rsidRPr="00BF496A">
                <w:rPr>
                  <w:rFonts w:asciiTheme="minorHAnsi" w:hAnsiTheme="minorHAnsi"/>
                  <w:sz w:val="18"/>
                  <w:szCs w:val="18"/>
                </w:rPr>
                <w:t>Runtime (Min/</w:t>
              </w:r>
              <w:proofErr w:type="spellStart"/>
              <w:r w:rsidRPr="00BF496A">
                <w:rPr>
                  <w:rFonts w:asciiTheme="minorHAnsi" w:hAnsiTheme="minorHAnsi"/>
                  <w:sz w:val="18"/>
                  <w:szCs w:val="18"/>
                </w:rPr>
                <w:t>Hr</w:t>
              </w:r>
              <w:proofErr w:type="spellEnd"/>
              <w:r w:rsidRPr="00BF496A">
                <w:rPr>
                  <w:rFonts w:asciiTheme="minorHAnsi" w:hAnsiTheme="minorHAnsi"/>
                  <w:sz w:val="18"/>
                  <w:szCs w:val="18"/>
                </w:rPr>
                <w:t>)</w:t>
              </w:r>
            </w:ins>
          </w:p>
        </w:tc>
        <w:tc>
          <w:tcPr>
            <w:tcW w:w="2160" w:type="dxa"/>
            <w:vAlign w:val="bottom"/>
            <w:tcPrChange w:id="3739" w:author="Ferris, Todd@Energy" w:date="2018-11-29T11:08:00Z">
              <w:tcPr>
                <w:tcW w:w="2203" w:type="dxa"/>
                <w:vAlign w:val="bottom"/>
              </w:tcPr>
            </w:tcPrChange>
          </w:tcPr>
          <w:p w14:paraId="78291986" w14:textId="77777777" w:rsidR="00BA5D81" w:rsidRPr="00BF496A" w:rsidRDefault="00BA5D81" w:rsidP="00BA5D81">
            <w:pPr>
              <w:jc w:val="center"/>
              <w:rPr>
                <w:ins w:id="3740" w:author="TF 112518" w:date="2018-11-25T12:20:00Z"/>
                <w:rFonts w:asciiTheme="minorHAnsi" w:hAnsiTheme="minorHAnsi"/>
                <w:sz w:val="18"/>
                <w:szCs w:val="18"/>
              </w:rPr>
            </w:pPr>
            <w:ins w:id="3741" w:author="TF 112518" w:date="2018-11-25T12:20:00Z">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ins>
          </w:p>
        </w:tc>
        <w:tc>
          <w:tcPr>
            <w:tcW w:w="2160" w:type="dxa"/>
            <w:vAlign w:val="bottom"/>
            <w:tcPrChange w:id="3742" w:author="Ferris, Todd@Energy" w:date="2018-11-29T11:08:00Z">
              <w:tcPr>
                <w:tcW w:w="2203" w:type="dxa"/>
                <w:vAlign w:val="bottom"/>
              </w:tcPr>
            </w:tcPrChange>
          </w:tcPr>
          <w:p w14:paraId="78291987" w14:textId="77777777" w:rsidR="00BA5D81" w:rsidRPr="00BF496A" w:rsidRDefault="00BA5D81" w:rsidP="00BA5D81">
            <w:pPr>
              <w:jc w:val="center"/>
              <w:rPr>
                <w:ins w:id="3743" w:author="TF 112518" w:date="2018-11-25T12:20:00Z"/>
                <w:rFonts w:asciiTheme="minorHAnsi" w:hAnsiTheme="minorHAnsi"/>
                <w:sz w:val="18"/>
                <w:szCs w:val="18"/>
              </w:rPr>
            </w:pPr>
            <w:ins w:id="3744" w:author="TF 112518" w:date="2018-11-25T12:20:00Z">
              <w:r w:rsidRPr="00BF496A">
                <w:rPr>
                  <w:rFonts w:asciiTheme="minorHAnsi" w:hAnsiTheme="minorHAnsi"/>
                  <w:sz w:val="18"/>
                  <w:szCs w:val="18"/>
                </w:rPr>
                <w:t>Equivalent Continuous Ventilation (CFM)</w:t>
              </w:r>
            </w:ins>
          </w:p>
        </w:tc>
      </w:tr>
      <w:tr w:rsidR="00BA5D81" w14:paraId="78291990" w14:textId="77777777" w:rsidTr="00D75AD6">
        <w:trPr>
          <w:ins w:id="3745" w:author="TF 112518" w:date="2018-11-25T12:20:00Z"/>
        </w:trPr>
        <w:tc>
          <w:tcPr>
            <w:tcW w:w="2160" w:type="dxa"/>
            <w:vAlign w:val="bottom"/>
            <w:tcPrChange w:id="3746" w:author="Ferris, Todd@Energy" w:date="2018-11-29T11:08:00Z">
              <w:tcPr>
                <w:tcW w:w="2203" w:type="dxa"/>
                <w:vAlign w:val="bottom"/>
              </w:tcPr>
            </w:tcPrChange>
          </w:tcPr>
          <w:p w14:paraId="78291989" w14:textId="77777777" w:rsidR="00BA5D81" w:rsidRPr="00BF496A" w:rsidRDefault="00BA5D81" w:rsidP="00BA5D81">
            <w:pPr>
              <w:jc w:val="center"/>
              <w:rPr>
                <w:ins w:id="3747" w:author="TF 112518" w:date="2018-11-25T12:20:00Z"/>
                <w:rFonts w:asciiTheme="minorHAnsi" w:hAnsiTheme="minorHAnsi"/>
                <w:sz w:val="18"/>
                <w:szCs w:val="18"/>
              </w:rPr>
            </w:pPr>
            <w:ins w:id="3748" w:author="TF 112518" w:date="2018-11-25T12:20:00Z">
              <w:r w:rsidRPr="00BF496A">
                <w:rPr>
                  <w:rFonts w:asciiTheme="minorHAnsi" w:hAnsiTheme="minorHAnsi" w:cstheme="minorHAnsi"/>
                  <w:sz w:val="18"/>
                  <w:szCs w:val="18"/>
                </w:rPr>
                <w:t>&lt;&lt; user input, text&gt;&gt;</w:t>
              </w:r>
            </w:ins>
          </w:p>
        </w:tc>
        <w:tc>
          <w:tcPr>
            <w:tcW w:w="2160" w:type="dxa"/>
            <w:vAlign w:val="bottom"/>
            <w:tcPrChange w:id="3749" w:author="Ferris, Todd@Energy" w:date="2018-11-29T11:08:00Z">
              <w:tcPr>
                <w:tcW w:w="2203" w:type="dxa"/>
                <w:vAlign w:val="bottom"/>
              </w:tcPr>
            </w:tcPrChange>
          </w:tcPr>
          <w:p w14:paraId="7829198A" w14:textId="77777777" w:rsidR="00BA5D81" w:rsidRPr="00BF496A" w:rsidRDefault="00BA5D81" w:rsidP="00BA5D81">
            <w:pPr>
              <w:jc w:val="center"/>
              <w:rPr>
                <w:ins w:id="3750" w:author="TF 112518" w:date="2018-11-25T12:20:00Z"/>
                <w:rFonts w:asciiTheme="minorHAnsi" w:hAnsiTheme="minorHAnsi"/>
                <w:sz w:val="18"/>
                <w:szCs w:val="18"/>
              </w:rPr>
            </w:pPr>
            <w:ins w:id="3751" w:author="TF 112518" w:date="2018-11-25T12:20:00Z">
              <w:r w:rsidRPr="00BF496A">
                <w:rPr>
                  <w:rFonts w:asciiTheme="minorHAnsi" w:hAnsiTheme="minorHAnsi" w:cstheme="minorHAnsi"/>
                  <w:sz w:val="18"/>
                  <w:szCs w:val="18"/>
                </w:rPr>
                <w:t>&lt;&lt;user input, text&gt;&gt;</w:t>
              </w:r>
            </w:ins>
          </w:p>
        </w:tc>
        <w:tc>
          <w:tcPr>
            <w:tcW w:w="2160" w:type="dxa"/>
            <w:vAlign w:val="bottom"/>
            <w:tcPrChange w:id="3752" w:author="Ferris, Todd@Energy" w:date="2018-11-29T11:08:00Z">
              <w:tcPr>
                <w:tcW w:w="2203" w:type="dxa"/>
                <w:vAlign w:val="bottom"/>
              </w:tcPr>
            </w:tcPrChange>
          </w:tcPr>
          <w:p w14:paraId="7829198B" w14:textId="768D0CF8" w:rsidR="00BA5D81" w:rsidRPr="00BF496A" w:rsidRDefault="00BA5D81" w:rsidP="00BA5D81">
            <w:pPr>
              <w:jc w:val="center"/>
              <w:rPr>
                <w:ins w:id="3753" w:author="TF 112518" w:date="2018-11-25T12:20:00Z"/>
                <w:rFonts w:asciiTheme="minorHAnsi" w:hAnsiTheme="minorHAnsi" w:cstheme="minorHAnsi"/>
                <w:sz w:val="18"/>
                <w:szCs w:val="18"/>
              </w:rPr>
            </w:pPr>
            <w:ins w:id="3754" w:author="TF 112518" w:date="2018-11-25T12:20:00Z">
              <w:r w:rsidRPr="00BF496A">
                <w:rPr>
                  <w:rFonts w:asciiTheme="minorHAnsi" w:hAnsiTheme="minorHAnsi" w:cstheme="minorHAnsi"/>
                  <w:sz w:val="18"/>
                  <w:szCs w:val="18"/>
                </w:rPr>
                <w:t>&lt;&lt;calculated field: if value in “Ventilation Operation Schedule” (</w:t>
              </w:r>
            </w:ins>
            <w:ins w:id="3755" w:author="Ferris, Todd@Energy" w:date="2018-11-29T11:00:00Z">
              <w:r w:rsidR="00596EFE">
                <w:rPr>
                  <w:rFonts w:asciiTheme="minorHAnsi" w:hAnsiTheme="minorHAnsi" w:cstheme="minorHAnsi"/>
                  <w:sz w:val="18"/>
                  <w:szCs w:val="18"/>
                </w:rPr>
                <w:t>A07</w:t>
              </w:r>
            </w:ins>
            <w:ins w:id="3756" w:author="TF 112518" w:date="2018-11-25T12:20:00Z">
              <w:del w:id="3757" w:author="Ferris, Todd@Energy" w:date="2018-11-29T11:00:00Z">
                <w:r w:rsidRPr="00BF496A" w:rsidDel="00596EFE">
                  <w:rPr>
                    <w:rFonts w:asciiTheme="minorHAnsi" w:hAnsiTheme="minorHAnsi" w:cstheme="minorHAnsi"/>
                    <w:sz w:val="18"/>
                    <w:szCs w:val="18"/>
                  </w:rPr>
                  <w:delText>B13</w:delText>
                </w:r>
              </w:del>
              <w:r w:rsidRPr="00BF496A">
                <w:rPr>
                  <w:rFonts w:asciiTheme="minorHAnsi" w:hAnsiTheme="minorHAnsi" w:cstheme="minorHAnsi"/>
                  <w:sz w:val="18"/>
                  <w:szCs w:val="18"/>
                </w:rPr>
                <w:t>) equals Continuous, then value equals 60;</w:t>
              </w:r>
            </w:ins>
          </w:p>
          <w:p w14:paraId="7829198C" w14:textId="77777777" w:rsidR="00BA5D81" w:rsidRPr="00BF496A" w:rsidRDefault="00BA5D81" w:rsidP="00BA5D81">
            <w:pPr>
              <w:jc w:val="center"/>
              <w:rPr>
                <w:ins w:id="3758" w:author="TF 112518" w:date="2018-11-25T12:20:00Z"/>
                <w:rFonts w:asciiTheme="minorHAnsi" w:hAnsiTheme="minorHAnsi" w:cstheme="minorHAnsi"/>
                <w:sz w:val="18"/>
                <w:szCs w:val="18"/>
              </w:rPr>
            </w:pPr>
          </w:p>
          <w:p w14:paraId="7829198D" w14:textId="46ADC428" w:rsidR="00BA5D81" w:rsidRPr="00BF496A" w:rsidRDefault="00BA5D81">
            <w:pPr>
              <w:jc w:val="center"/>
              <w:rPr>
                <w:ins w:id="3759" w:author="TF 112518" w:date="2018-11-25T12:20:00Z"/>
                <w:rFonts w:asciiTheme="minorHAnsi" w:hAnsiTheme="minorHAnsi"/>
                <w:sz w:val="18"/>
                <w:szCs w:val="18"/>
              </w:rPr>
            </w:pPr>
            <w:ins w:id="3760" w:author="TF 112518" w:date="2018-11-25T12:20:00Z">
              <w:r w:rsidRPr="00BF496A">
                <w:rPr>
                  <w:rFonts w:asciiTheme="minorHAnsi" w:hAnsiTheme="minorHAnsi" w:cstheme="minorHAnsi"/>
                  <w:sz w:val="18"/>
                  <w:szCs w:val="18"/>
                </w:rPr>
                <w:t>Else if value in “Ventilation Operation Schedule” (</w:t>
              </w:r>
            </w:ins>
            <w:ins w:id="3761" w:author="Ferris, Todd@Energy" w:date="2018-11-29T11:00:00Z">
              <w:r w:rsidR="00596EFE">
                <w:rPr>
                  <w:rFonts w:asciiTheme="minorHAnsi" w:hAnsiTheme="minorHAnsi" w:cstheme="minorHAnsi"/>
                  <w:sz w:val="18"/>
                  <w:szCs w:val="18"/>
                </w:rPr>
                <w:t>A07</w:t>
              </w:r>
            </w:ins>
            <w:ins w:id="3762" w:author="TF 112518" w:date="2018-11-25T12:20:00Z">
              <w:del w:id="3763" w:author="Ferris, Todd@Energy" w:date="2018-11-29T11:00:00Z">
                <w:r w:rsidRPr="00BF496A" w:rsidDel="00596EFE">
                  <w:rPr>
                    <w:rFonts w:asciiTheme="minorHAnsi" w:hAnsiTheme="minorHAnsi" w:cstheme="minorHAnsi"/>
                    <w:sz w:val="18"/>
                    <w:szCs w:val="18"/>
                  </w:rPr>
                  <w:delText>B13</w:delText>
                </w:r>
              </w:del>
              <w:r w:rsidRPr="00BF496A">
                <w:rPr>
                  <w:rFonts w:asciiTheme="minorHAnsi" w:hAnsiTheme="minorHAnsi" w:cstheme="minorHAnsi"/>
                  <w:sz w:val="18"/>
                  <w:szCs w:val="18"/>
                </w:rPr>
                <w:t>) equals Short Term Average ,then user input value positive integer ≤ 60&gt;&gt;</w:t>
              </w:r>
            </w:ins>
          </w:p>
        </w:tc>
        <w:tc>
          <w:tcPr>
            <w:tcW w:w="2160" w:type="dxa"/>
            <w:vAlign w:val="bottom"/>
            <w:tcPrChange w:id="3764" w:author="Ferris, Todd@Energy" w:date="2018-11-29T11:08:00Z">
              <w:tcPr>
                <w:tcW w:w="2203" w:type="dxa"/>
                <w:vAlign w:val="bottom"/>
              </w:tcPr>
            </w:tcPrChange>
          </w:tcPr>
          <w:p w14:paraId="7829198E" w14:textId="77777777" w:rsidR="00BA5D81" w:rsidRPr="00BF496A" w:rsidRDefault="00BA5D81" w:rsidP="00BA5D81">
            <w:pPr>
              <w:jc w:val="center"/>
              <w:rPr>
                <w:ins w:id="3765" w:author="TF 112518" w:date="2018-11-25T12:20:00Z"/>
                <w:rFonts w:asciiTheme="minorHAnsi" w:hAnsiTheme="minorHAnsi"/>
                <w:sz w:val="18"/>
                <w:szCs w:val="18"/>
              </w:rPr>
            </w:pPr>
            <w:ins w:id="3766" w:author="TF 112518" w:date="2018-11-25T12:20:00Z">
              <w:r w:rsidRPr="00BF496A">
                <w:rPr>
                  <w:rFonts w:asciiTheme="minorHAnsi" w:hAnsiTheme="minorHAnsi" w:cstheme="minorHAnsi"/>
                  <w:sz w:val="18"/>
                  <w:szCs w:val="18"/>
                </w:rPr>
                <w:t>&lt;&lt; user input,</w:t>
              </w:r>
              <w:r>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ins>
          </w:p>
        </w:tc>
        <w:tc>
          <w:tcPr>
            <w:tcW w:w="2160" w:type="dxa"/>
            <w:vAlign w:val="bottom"/>
            <w:tcPrChange w:id="3767" w:author="Ferris, Todd@Energy" w:date="2018-11-29T11:08:00Z">
              <w:tcPr>
                <w:tcW w:w="2203" w:type="dxa"/>
                <w:vAlign w:val="bottom"/>
              </w:tcPr>
            </w:tcPrChange>
          </w:tcPr>
          <w:p w14:paraId="7829198F" w14:textId="77777777" w:rsidR="00BA5D81" w:rsidRPr="00BF496A" w:rsidRDefault="00BA5D81" w:rsidP="00BA5D81">
            <w:pPr>
              <w:jc w:val="center"/>
              <w:rPr>
                <w:ins w:id="3768" w:author="TF 112518" w:date="2018-11-25T12:20:00Z"/>
                <w:rFonts w:asciiTheme="minorHAnsi" w:hAnsiTheme="minorHAnsi"/>
                <w:sz w:val="18"/>
                <w:szCs w:val="18"/>
              </w:rPr>
            </w:pPr>
            <w:ins w:id="3769" w:author="TF 112518" w:date="2018-11-25T12:20:00Z">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w:t>
              </w:r>
              <w:proofErr w:type="spellStart"/>
              <w:r w:rsidRPr="00BF496A">
                <w:rPr>
                  <w:rFonts w:asciiTheme="minorHAnsi" w:hAnsiTheme="minorHAnsi"/>
                  <w:sz w:val="18"/>
                  <w:szCs w:val="18"/>
                </w:rPr>
                <w:t>Hr</w:t>
              </w:r>
              <w:proofErr w:type="spellEnd"/>
              <w:r w:rsidRPr="00BF496A">
                <w:rPr>
                  <w:rFonts w:asciiTheme="minorHAnsi" w:hAnsiTheme="minorHAnsi"/>
                  <w:sz w:val="18"/>
                  <w:szCs w:val="18"/>
                </w:rPr>
                <w:t>)</w:t>
              </w:r>
              <w:r>
                <w:rPr>
                  <w:rFonts w:asciiTheme="minorHAnsi" w:hAnsiTheme="minorHAnsi"/>
                  <w:sz w:val="18"/>
                  <w:szCs w:val="18"/>
                </w:rPr>
                <w:t>” (C</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ins>
            <w:ins w:id="3770" w:author="Balneg, Ronald@Energy" w:date="2018-11-26T10:46:00Z">
              <w:r w:rsidR="00AD4907" w:rsidRPr="00AD4907">
                <w:rPr>
                  <w:rFonts w:asciiTheme="minorHAnsi" w:hAnsiTheme="minorHAnsi"/>
                  <w:sz w:val="18"/>
                  <w:szCs w:val="18"/>
                </w:rPr>
                <w:t xml:space="preserve">Installed Mechanical Ventilation Rate </w:t>
              </w:r>
            </w:ins>
            <w:ins w:id="3771" w:author="TF 112518" w:date="2018-11-25T12:20:00Z">
              <w:del w:id="3772" w:author="Balneg, Ronald@Energy" w:date="2018-11-26T10:46:00Z">
                <w:r w:rsidRPr="00BF496A" w:rsidDel="00AD4907">
                  <w:rPr>
                    <w:rFonts w:asciiTheme="minorHAnsi" w:hAnsiTheme="minorHAnsi"/>
                    <w:sz w:val="18"/>
                    <w:szCs w:val="18"/>
                  </w:rPr>
                  <w:delText xml:space="preserve">Fan Airflow </w:delText>
                </w:r>
              </w:del>
              <w:r w:rsidRPr="00BF496A">
                <w:rPr>
                  <w:rFonts w:asciiTheme="minorHAnsi" w:hAnsiTheme="minorHAnsi"/>
                  <w:sz w:val="18"/>
                  <w:szCs w:val="18"/>
                </w:rPr>
                <w:t>(CFM)</w:t>
              </w:r>
              <w:r>
                <w:rPr>
                  <w:rFonts w:asciiTheme="minorHAnsi" w:hAnsiTheme="minorHAnsi"/>
                  <w:sz w:val="18"/>
                  <w:szCs w:val="18"/>
                </w:rPr>
                <w:t>” (C</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ins>
          </w:p>
        </w:tc>
      </w:tr>
      <w:tr w:rsidR="00BA5D81" w14:paraId="78291996" w14:textId="77777777" w:rsidTr="00D75AD6">
        <w:trPr>
          <w:ins w:id="3773" w:author="TF 112518" w:date="2018-11-25T12:20:00Z"/>
        </w:trPr>
        <w:tc>
          <w:tcPr>
            <w:tcW w:w="2160" w:type="dxa"/>
            <w:tcPrChange w:id="3774" w:author="Ferris, Todd@Energy" w:date="2018-11-29T11:08:00Z">
              <w:tcPr>
                <w:tcW w:w="2203" w:type="dxa"/>
              </w:tcPr>
            </w:tcPrChange>
          </w:tcPr>
          <w:p w14:paraId="78291991" w14:textId="77777777" w:rsidR="00BA5D81" w:rsidRPr="00BF496A" w:rsidRDefault="00BA5D81" w:rsidP="00BA5D81">
            <w:pPr>
              <w:rPr>
                <w:ins w:id="3775" w:author="TF 112518" w:date="2018-11-25T12:20:00Z"/>
                <w:rFonts w:asciiTheme="minorHAnsi" w:hAnsiTheme="minorHAnsi"/>
                <w:sz w:val="18"/>
                <w:szCs w:val="18"/>
              </w:rPr>
            </w:pPr>
          </w:p>
        </w:tc>
        <w:tc>
          <w:tcPr>
            <w:tcW w:w="2160" w:type="dxa"/>
            <w:tcPrChange w:id="3776" w:author="Ferris, Todd@Energy" w:date="2018-11-29T11:08:00Z">
              <w:tcPr>
                <w:tcW w:w="2203" w:type="dxa"/>
              </w:tcPr>
            </w:tcPrChange>
          </w:tcPr>
          <w:p w14:paraId="78291992" w14:textId="77777777" w:rsidR="00BA5D81" w:rsidRPr="00BF496A" w:rsidRDefault="00BA5D81" w:rsidP="00BA5D81">
            <w:pPr>
              <w:rPr>
                <w:ins w:id="3777" w:author="TF 112518" w:date="2018-11-25T12:20:00Z"/>
                <w:rFonts w:asciiTheme="minorHAnsi" w:hAnsiTheme="minorHAnsi"/>
                <w:sz w:val="18"/>
                <w:szCs w:val="18"/>
              </w:rPr>
            </w:pPr>
          </w:p>
        </w:tc>
        <w:tc>
          <w:tcPr>
            <w:tcW w:w="2160" w:type="dxa"/>
            <w:tcPrChange w:id="3778" w:author="Ferris, Todd@Energy" w:date="2018-11-29T11:08:00Z">
              <w:tcPr>
                <w:tcW w:w="2203" w:type="dxa"/>
              </w:tcPr>
            </w:tcPrChange>
          </w:tcPr>
          <w:p w14:paraId="78291993" w14:textId="77777777" w:rsidR="00BA5D81" w:rsidRPr="00BF496A" w:rsidRDefault="00BA5D81" w:rsidP="00BA5D81">
            <w:pPr>
              <w:rPr>
                <w:ins w:id="3779" w:author="TF 112518" w:date="2018-11-25T12:20:00Z"/>
                <w:rFonts w:asciiTheme="minorHAnsi" w:hAnsiTheme="minorHAnsi"/>
                <w:sz w:val="18"/>
                <w:szCs w:val="18"/>
              </w:rPr>
            </w:pPr>
          </w:p>
        </w:tc>
        <w:tc>
          <w:tcPr>
            <w:tcW w:w="2160" w:type="dxa"/>
            <w:tcPrChange w:id="3780" w:author="Ferris, Todd@Energy" w:date="2018-11-29T11:08:00Z">
              <w:tcPr>
                <w:tcW w:w="2203" w:type="dxa"/>
              </w:tcPr>
            </w:tcPrChange>
          </w:tcPr>
          <w:p w14:paraId="78291994" w14:textId="77777777" w:rsidR="00BA5D81" w:rsidRPr="00BF496A" w:rsidRDefault="00BA5D81" w:rsidP="00BA5D81">
            <w:pPr>
              <w:rPr>
                <w:ins w:id="3781" w:author="TF 112518" w:date="2018-11-25T12:20:00Z"/>
                <w:rFonts w:asciiTheme="minorHAnsi" w:hAnsiTheme="minorHAnsi"/>
                <w:sz w:val="18"/>
                <w:szCs w:val="18"/>
              </w:rPr>
            </w:pPr>
          </w:p>
        </w:tc>
        <w:tc>
          <w:tcPr>
            <w:tcW w:w="2160" w:type="dxa"/>
            <w:tcPrChange w:id="3782" w:author="Ferris, Todd@Energy" w:date="2018-11-29T11:08:00Z">
              <w:tcPr>
                <w:tcW w:w="2203" w:type="dxa"/>
              </w:tcPr>
            </w:tcPrChange>
          </w:tcPr>
          <w:p w14:paraId="78291995" w14:textId="77777777" w:rsidR="00BA5D81" w:rsidRPr="00BF496A" w:rsidRDefault="00BA5D81" w:rsidP="00BA5D81">
            <w:pPr>
              <w:rPr>
                <w:ins w:id="3783" w:author="TF 112518" w:date="2018-11-25T12:20:00Z"/>
                <w:rFonts w:asciiTheme="minorHAnsi" w:hAnsiTheme="minorHAnsi"/>
                <w:sz w:val="18"/>
                <w:szCs w:val="18"/>
              </w:rPr>
            </w:pPr>
          </w:p>
        </w:tc>
      </w:tr>
      <w:tr w:rsidR="00BA5D81" w14:paraId="7829199C" w14:textId="77777777" w:rsidTr="00D75AD6">
        <w:trPr>
          <w:ins w:id="3784" w:author="TF 112518" w:date="2018-11-25T12:20:00Z"/>
        </w:trPr>
        <w:tc>
          <w:tcPr>
            <w:tcW w:w="2160" w:type="dxa"/>
            <w:tcPrChange w:id="3785" w:author="Ferris, Todd@Energy" w:date="2018-11-29T11:08:00Z">
              <w:tcPr>
                <w:tcW w:w="2203" w:type="dxa"/>
              </w:tcPr>
            </w:tcPrChange>
          </w:tcPr>
          <w:p w14:paraId="78291997" w14:textId="77777777" w:rsidR="00BA5D81" w:rsidRPr="00BF496A" w:rsidRDefault="00BA5D81" w:rsidP="00BA5D81">
            <w:pPr>
              <w:rPr>
                <w:ins w:id="3786" w:author="TF 112518" w:date="2018-11-25T12:20:00Z"/>
                <w:rFonts w:asciiTheme="minorHAnsi" w:hAnsiTheme="minorHAnsi"/>
                <w:sz w:val="18"/>
                <w:szCs w:val="18"/>
              </w:rPr>
            </w:pPr>
          </w:p>
        </w:tc>
        <w:tc>
          <w:tcPr>
            <w:tcW w:w="2160" w:type="dxa"/>
            <w:tcPrChange w:id="3787" w:author="Ferris, Todd@Energy" w:date="2018-11-29T11:08:00Z">
              <w:tcPr>
                <w:tcW w:w="2203" w:type="dxa"/>
              </w:tcPr>
            </w:tcPrChange>
          </w:tcPr>
          <w:p w14:paraId="78291998" w14:textId="77777777" w:rsidR="00BA5D81" w:rsidRPr="00BF496A" w:rsidRDefault="00BA5D81" w:rsidP="00BA5D81">
            <w:pPr>
              <w:rPr>
                <w:ins w:id="3788" w:author="TF 112518" w:date="2018-11-25T12:20:00Z"/>
                <w:rFonts w:asciiTheme="minorHAnsi" w:hAnsiTheme="minorHAnsi"/>
                <w:sz w:val="18"/>
                <w:szCs w:val="18"/>
              </w:rPr>
            </w:pPr>
          </w:p>
        </w:tc>
        <w:tc>
          <w:tcPr>
            <w:tcW w:w="2160" w:type="dxa"/>
            <w:tcPrChange w:id="3789" w:author="Ferris, Todd@Energy" w:date="2018-11-29T11:08:00Z">
              <w:tcPr>
                <w:tcW w:w="2203" w:type="dxa"/>
              </w:tcPr>
            </w:tcPrChange>
          </w:tcPr>
          <w:p w14:paraId="78291999" w14:textId="77777777" w:rsidR="00BA5D81" w:rsidRPr="00BF496A" w:rsidRDefault="00BA5D81" w:rsidP="00BA5D81">
            <w:pPr>
              <w:rPr>
                <w:ins w:id="3790" w:author="TF 112518" w:date="2018-11-25T12:20:00Z"/>
                <w:rFonts w:asciiTheme="minorHAnsi" w:hAnsiTheme="minorHAnsi"/>
                <w:sz w:val="18"/>
                <w:szCs w:val="18"/>
              </w:rPr>
            </w:pPr>
          </w:p>
        </w:tc>
        <w:tc>
          <w:tcPr>
            <w:tcW w:w="2160" w:type="dxa"/>
            <w:tcPrChange w:id="3791" w:author="Ferris, Todd@Energy" w:date="2018-11-29T11:08:00Z">
              <w:tcPr>
                <w:tcW w:w="2203" w:type="dxa"/>
              </w:tcPr>
            </w:tcPrChange>
          </w:tcPr>
          <w:p w14:paraId="7829199A" w14:textId="77777777" w:rsidR="00BA5D81" w:rsidRPr="00BF496A" w:rsidRDefault="00BA5D81" w:rsidP="00BA5D81">
            <w:pPr>
              <w:rPr>
                <w:ins w:id="3792" w:author="TF 112518" w:date="2018-11-25T12:20:00Z"/>
                <w:rFonts w:asciiTheme="minorHAnsi" w:hAnsiTheme="minorHAnsi"/>
                <w:sz w:val="18"/>
                <w:szCs w:val="18"/>
              </w:rPr>
            </w:pPr>
          </w:p>
        </w:tc>
        <w:tc>
          <w:tcPr>
            <w:tcW w:w="2160" w:type="dxa"/>
            <w:tcPrChange w:id="3793" w:author="Ferris, Todd@Energy" w:date="2018-11-29T11:08:00Z">
              <w:tcPr>
                <w:tcW w:w="2203" w:type="dxa"/>
              </w:tcPr>
            </w:tcPrChange>
          </w:tcPr>
          <w:p w14:paraId="7829199B" w14:textId="77777777" w:rsidR="00BA5D81" w:rsidRPr="00BF496A" w:rsidRDefault="00BA5D81" w:rsidP="00BA5D81">
            <w:pPr>
              <w:rPr>
                <w:ins w:id="3794" w:author="TF 112518" w:date="2018-11-25T12:20:00Z"/>
                <w:rFonts w:asciiTheme="minorHAnsi" w:hAnsiTheme="minorHAnsi"/>
                <w:sz w:val="18"/>
                <w:szCs w:val="18"/>
              </w:rPr>
            </w:pPr>
          </w:p>
        </w:tc>
      </w:tr>
      <w:tr w:rsidR="00BA5D81" w14:paraId="782919A0" w14:textId="77777777" w:rsidTr="00D75AD6">
        <w:trPr>
          <w:ins w:id="3795" w:author="TF 112518" w:date="2018-11-25T12:20:00Z"/>
        </w:trPr>
        <w:tc>
          <w:tcPr>
            <w:tcW w:w="2160" w:type="dxa"/>
            <w:vAlign w:val="bottom"/>
            <w:tcPrChange w:id="3796" w:author="Ferris, Todd@Energy" w:date="2018-11-29T11:08:00Z">
              <w:tcPr>
                <w:tcW w:w="2203" w:type="dxa"/>
                <w:vAlign w:val="bottom"/>
              </w:tcPr>
            </w:tcPrChange>
          </w:tcPr>
          <w:p w14:paraId="7829199D" w14:textId="77777777" w:rsidR="00BA5D81" w:rsidRPr="00BF496A" w:rsidRDefault="00BA5D81" w:rsidP="00BA5D81">
            <w:pPr>
              <w:jc w:val="center"/>
              <w:rPr>
                <w:ins w:id="3797" w:author="TF 112518" w:date="2018-11-25T12:20:00Z"/>
                <w:rFonts w:asciiTheme="minorHAnsi" w:hAnsiTheme="minorHAnsi"/>
                <w:sz w:val="18"/>
                <w:szCs w:val="18"/>
              </w:rPr>
            </w:pPr>
            <w:ins w:id="3798" w:author="TF 112518" w:date="2018-11-25T12:20:00Z">
              <w:r w:rsidRPr="00BF496A">
                <w:rPr>
                  <w:rFonts w:asciiTheme="minorHAnsi" w:hAnsiTheme="minorHAnsi"/>
                  <w:sz w:val="18"/>
                  <w:szCs w:val="18"/>
                </w:rPr>
                <w:t>06</w:t>
              </w:r>
            </w:ins>
          </w:p>
        </w:tc>
        <w:tc>
          <w:tcPr>
            <w:tcW w:w="6480" w:type="dxa"/>
            <w:gridSpan w:val="3"/>
            <w:vAlign w:val="bottom"/>
            <w:tcPrChange w:id="3799" w:author="Ferris, Todd@Energy" w:date="2018-11-29T11:08:00Z">
              <w:tcPr>
                <w:tcW w:w="6609" w:type="dxa"/>
                <w:gridSpan w:val="3"/>
                <w:vAlign w:val="bottom"/>
              </w:tcPr>
            </w:tcPrChange>
          </w:tcPr>
          <w:p w14:paraId="7829199E" w14:textId="668C0AE6" w:rsidR="00BA5D81" w:rsidRPr="00BF496A" w:rsidRDefault="00BA5D81" w:rsidP="00234ADD">
            <w:pPr>
              <w:rPr>
                <w:ins w:id="3800" w:author="TF 112518" w:date="2018-11-25T12:20:00Z"/>
                <w:rFonts w:asciiTheme="minorHAnsi" w:hAnsiTheme="minorHAnsi"/>
                <w:sz w:val="18"/>
                <w:szCs w:val="18"/>
              </w:rPr>
            </w:pPr>
            <w:ins w:id="3801" w:author="TF 112518" w:date="2018-11-25T12:20:00Z">
              <w:r w:rsidRPr="00BF496A">
                <w:rPr>
                  <w:rFonts w:asciiTheme="minorHAnsi" w:hAnsiTheme="minorHAnsi"/>
                  <w:sz w:val="18"/>
                  <w:szCs w:val="18"/>
                </w:rPr>
                <w:t xml:space="preserve">Total </w:t>
              </w:r>
            </w:ins>
            <w:r w:rsidR="00234ADD">
              <w:rPr>
                <w:rFonts w:asciiTheme="minorHAnsi" w:hAnsiTheme="minorHAnsi"/>
                <w:sz w:val="18"/>
                <w:szCs w:val="18"/>
              </w:rPr>
              <w:t>I</w:t>
            </w:r>
            <w:ins w:id="3802" w:author="TF 112518" w:date="2018-11-25T12:20:00Z">
              <w:r w:rsidRPr="00BF496A">
                <w:rPr>
                  <w:rFonts w:asciiTheme="minorHAnsi" w:hAnsiTheme="minorHAnsi"/>
                  <w:sz w:val="18"/>
                  <w:szCs w:val="18"/>
                </w:rPr>
                <w:t xml:space="preserve">nstalled </w:t>
              </w:r>
            </w:ins>
            <w:r w:rsidR="00234ADD">
              <w:rPr>
                <w:rFonts w:asciiTheme="minorHAnsi" w:hAnsiTheme="minorHAnsi"/>
                <w:sz w:val="18"/>
                <w:szCs w:val="18"/>
              </w:rPr>
              <w:t xml:space="preserve">Equivalent </w:t>
            </w:r>
            <w:ins w:id="3803" w:author="TF 112518" w:date="2018-11-25T12:20:00Z">
              <w:r w:rsidRPr="00BF496A">
                <w:rPr>
                  <w:rFonts w:asciiTheme="minorHAnsi" w:hAnsiTheme="minorHAnsi"/>
                  <w:sz w:val="18"/>
                  <w:szCs w:val="18"/>
                </w:rPr>
                <w:t xml:space="preserve">Continuous Ventilation (CFM) </w:t>
              </w:r>
            </w:ins>
          </w:p>
        </w:tc>
        <w:tc>
          <w:tcPr>
            <w:tcW w:w="2160" w:type="dxa"/>
            <w:tcPrChange w:id="3804" w:author="Ferris, Todd@Energy" w:date="2018-11-29T11:08:00Z">
              <w:tcPr>
                <w:tcW w:w="2203" w:type="dxa"/>
              </w:tcPr>
            </w:tcPrChange>
          </w:tcPr>
          <w:p w14:paraId="7829199F" w14:textId="77777777" w:rsidR="00BA5D81" w:rsidRPr="00BF496A" w:rsidRDefault="00BA5D81" w:rsidP="00BA5D81">
            <w:pPr>
              <w:rPr>
                <w:ins w:id="3805" w:author="TF 112518" w:date="2018-11-25T12:20:00Z"/>
                <w:rFonts w:asciiTheme="minorHAnsi" w:hAnsiTheme="minorHAnsi"/>
                <w:sz w:val="18"/>
                <w:szCs w:val="18"/>
              </w:rPr>
            </w:pPr>
            <w:ins w:id="3806" w:author="TF 112518" w:date="2018-11-25T12:20:00Z">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Pr>
                  <w:rFonts w:asciiTheme="minorHAnsi" w:hAnsiTheme="minorHAnsi"/>
                  <w:sz w:val="18"/>
                  <w:szCs w:val="18"/>
                </w:rPr>
                <w:t>C</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ins>
          </w:p>
        </w:tc>
      </w:tr>
    </w:tbl>
    <w:p w14:paraId="782919A1" w14:textId="77777777" w:rsidR="00BA5D81" w:rsidRPr="001B7F7E" w:rsidRDefault="00BA5D81">
      <w:pPr>
        <w:rPr>
          <w:ins w:id="3807" w:author="TF 112318" w:date="2018-11-23T18:24:00Z"/>
          <w:rFonts w:asciiTheme="minorHAnsi" w:hAnsiTheme="minorHAnsi" w:cstheme="minorHAnsi"/>
          <w:sz w:val="18"/>
          <w:szCs w:val="18"/>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808" w:author="Ferris, Todd@Energy" w:date="2018-11-29T11:09: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30"/>
        <w:gridCol w:w="4406"/>
        <w:gridCol w:w="5767"/>
        <w:tblGridChange w:id="3809">
          <w:tblGrid>
            <w:gridCol w:w="631"/>
            <w:gridCol w:w="4624"/>
            <w:gridCol w:w="5535"/>
          </w:tblGrid>
        </w:tblGridChange>
      </w:tblGrid>
      <w:tr w:rsidR="00E51FB8" w:rsidRPr="00500C2C" w14:paraId="782919A4" w14:textId="77777777" w:rsidTr="00D75AD6">
        <w:trPr>
          <w:ins w:id="3810" w:author="TF 112318" w:date="2018-11-23T18:24:00Z"/>
        </w:trPr>
        <w:tc>
          <w:tcPr>
            <w:tcW w:w="10803" w:type="dxa"/>
            <w:gridSpan w:val="3"/>
            <w:tcPrChange w:id="3811" w:author="Ferris, Todd@Energy" w:date="2018-11-29T11:09:00Z">
              <w:tcPr>
                <w:tcW w:w="11015" w:type="dxa"/>
                <w:gridSpan w:val="3"/>
              </w:tcPr>
            </w:tcPrChange>
          </w:tcPr>
          <w:p w14:paraId="782919A2" w14:textId="77777777" w:rsidR="0040533A" w:rsidRDefault="00EA1C0F" w:rsidP="0040533A">
            <w:pPr>
              <w:keepNext/>
              <w:rPr>
                <w:ins w:id="3812" w:author="TF 112318" w:date="2018-11-23T18:53:00Z"/>
                <w:rFonts w:asciiTheme="minorHAnsi" w:hAnsiTheme="minorHAnsi"/>
                <w:b/>
                <w:szCs w:val="18"/>
              </w:rPr>
            </w:pPr>
            <w:ins w:id="3813" w:author="TF 112318" w:date="2018-11-23T18:24:00Z">
              <w:r>
                <w:rPr>
                  <w:rFonts w:asciiTheme="minorHAnsi" w:hAnsiTheme="minorHAnsi"/>
                  <w:b/>
                  <w:szCs w:val="18"/>
                </w:rPr>
                <w:t>D</w:t>
              </w:r>
              <w:r w:rsidRPr="00500C2C">
                <w:rPr>
                  <w:rFonts w:asciiTheme="minorHAnsi" w:hAnsiTheme="minorHAnsi"/>
                  <w:b/>
                  <w:szCs w:val="18"/>
                </w:rPr>
                <w:t xml:space="preserve">. </w:t>
              </w:r>
            </w:ins>
            <w:ins w:id="3814" w:author="TF 112318" w:date="2018-11-23T18:48:00Z">
              <w:r w:rsidR="0040533A">
                <w:rPr>
                  <w:rFonts w:asciiTheme="minorHAnsi" w:hAnsiTheme="minorHAnsi"/>
                  <w:b/>
                  <w:szCs w:val="18"/>
                </w:rPr>
                <w:t>Additional Envelope Requirements</w:t>
              </w:r>
            </w:ins>
          </w:p>
          <w:p w14:paraId="782919A3" w14:textId="1E31E5E1" w:rsidR="00E51FB8" w:rsidRDefault="00CE7AF2">
            <w:pPr>
              <w:rPr>
                <w:ins w:id="3815" w:author="TF 112318" w:date="2018-11-23T18:24:00Z"/>
                <w:rFonts w:asciiTheme="minorHAnsi" w:hAnsiTheme="minorHAnsi"/>
                <w:szCs w:val="18"/>
              </w:rPr>
            </w:pPr>
            <w:ins w:id="3816" w:author="TF 112318" w:date="2018-11-23T18:55:00Z">
              <w:r w:rsidRPr="00233996">
                <w:rPr>
                  <w:rFonts w:ascii="Calibri" w:hAnsi="Calibri"/>
                  <w:sz w:val="18"/>
                  <w:szCs w:val="18"/>
                </w:rPr>
                <w:t xml:space="preserve">&lt;&lt;if </w:t>
              </w:r>
            </w:ins>
            <w:ins w:id="3817" w:author="TF 112318" w:date="2018-11-23T18:57:00Z">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ins>
            <w:r w:rsidR="00B54159">
              <w:rPr>
                <w:rFonts w:ascii="Calibri" w:hAnsi="Calibri"/>
                <w:sz w:val="18"/>
                <w:szCs w:val="18"/>
              </w:rPr>
              <w:t>06</w:t>
            </w:r>
            <w:ins w:id="3818" w:author="TF 112318" w:date="2018-11-23T18:57:00Z">
              <w:r>
                <w:rPr>
                  <w:rFonts w:ascii="Calibri" w:hAnsi="Calibri"/>
                  <w:sz w:val="18"/>
                  <w:szCs w:val="18"/>
                </w:rPr>
                <w:t xml:space="preserve">) equals </w:t>
              </w:r>
            </w:ins>
            <w:ins w:id="3819" w:author="TF 112318" w:date="2018-11-23T18:58:00Z">
              <w:r w:rsidRPr="007A5D38">
                <w:rPr>
                  <w:rFonts w:asciiTheme="minorHAnsi" w:hAnsiTheme="minorHAnsi" w:cstheme="minorHAnsi"/>
                  <w:sz w:val="18"/>
                  <w:szCs w:val="18"/>
                </w:rPr>
                <w:t>Supply</w:t>
              </w:r>
              <w:r>
                <w:rPr>
                  <w:rFonts w:asciiTheme="minorHAnsi" w:hAnsiTheme="minorHAnsi" w:cstheme="minorHAnsi"/>
                  <w:sz w:val="18"/>
                  <w:szCs w:val="18"/>
                </w:rPr>
                <w:t>, Exhaust</w:t>
              </w:r>
            </w:ins>
            <w:ins w:id="3820" w:author="TF 112318" w:date="2018-11-23T18:59:00Z">
              <w:r>
                <w:rPr>
                  <w:rFonts w:asciiTheme="minorHAnsi" w:hAnsiTheme="minorHAnsi" w:cstheme="minorHAnsi"/>
                  <w:sz w:val="18"/>
                  <w:szCs w:val="18"/>
                </w:rPr>
                <w:t xml:space="preserve">, </w:t>
              </w:r>
            </w:ins>
            <w:ins w:id="3821" w:author="TF 112318" w:date="2018-11-23T18:58:00Z">
              <w:r w:rsidRPr="00D12B47">
                <w:rPr>
                  <w:rFonts w:asciiTheme="minorHAnsi" w:hAnsiTheme="minorHAnsi" w:cstheme="minorHAnsi"/>
                  <w:sz w:val="18"/>
                  <w:szCs w:val="18"/>
                </w:rPr>
                <w:t>Central Fan Integrated (CFI)</w:t>
              </w:r>
            </w:ins>
            <w:ins w:id="3822" w:author="TF 112318" w:date="2018-11-23T18:59:00Z">
              <w:r>
                <w:rPr>
                  <w:rFonts w:asciiTheme="minorHAnsi" w:hAnsiTheme="minorHAnsi" w:cstheme="minorHAnsi"/>
                  <w:sz w:val="18"/>
                  <w:szCs w:val="18"/>
                </w:rPr>
                <w:t xml:space="preserve">, </w:t>
              </w:r>
            </w:ins>
            <w:ins w:id="3823" w:author="TF 112318" w:date="2018-11-23T18:58:00Z">
              <w:r w:rsidRPr="00D12B47">
                <w:rPr>
                  <w:rFonts w:asciiTheme="minorHAnsi" w:hAnsiTheme="minorHAnsi" w:cstheme="minorHAnsi"/>
                  <w:sz w:val="18"/>
                  <w:szCs w:val="18"/>
                </w:rPr>
                <w:t>Central Ventilation System – Supply</w:t>
              </w:r>
            </w:ins>
            <w:ins w:id="3824" w:author="TF 112318" w:date="2018-11-23T19:00:00Z">
              <w:r>
                <w:rPr>
                  <w:rFonts w:asciiTheme="minorHAnsi" w:hAnsiTheme="minorHAnsi" w:cstheme="minorHAnsi"/>
                  <w:sz w:val="18"/>
                  <w:szCs w:val="18"/>
                </w:rPr>
                <w:t xml:space="preserve"> or </w:t>
              </w:r>
            </w:ins>
            <w:ins w:id="3825" w:author="TF 112318" w:date="2018-11-23T18:58:00Z">
              <w:r w:rsidRPr="00D12B47">
                <w:rPr>
                  <w:rFonts w:asciiTheme="minorHAnsi" w:hAnsiTheme="minorHAnsi" w:cstheme="minorHAnsi"/>
                  <w:sz w:val="18"/>
                  <w:szCs w:val="18"/>
                </w:rPr>
                <w:t>Central Ventilation System – Exhaust</w:t>
              </w:r>
            </w:ins>
            <w:ins w:id="3826" w:author="TF 112318" w:date="2018-11-23T19:00:00Z">
              <w:r>
                <w:rPr>
                  <w:rFonts w:asciiTheme="minorHAnsi" w:hAnsiTheme="minorHAnsi" w:cstheme="minorHAnsi"/>
                  <w:sz w:val="18"/>
                  <w:szCs w:val="18"/>
                </w:rPr>
                <w:t xml:space="preserve"> then display Table D;</w:t>
              </w:r>
            </w:ins>
            <w:ins w:id="3827" w:author="TF 112318" w:date="2018-11-23T19:04:00Z">
              <w:r w:rsidR="00B41DAB">
                <w:rPr>
                  <w:rFonts w:asciiTheme="minorHAnsi" w:hAnsiTheme="minorHAnsi" w:cstheme="minorHAnsi"/>
                  <w:sz w:val="18"/>
                  <w:szCs w:val="18"/>
                </w:rPr>
                <w:t xml:space="preserve"> </w:t>
              </w:r>
            </w:ins>
            <w:ins w:id="3828" w:author="TF 112318" w:date="2018-11-23T19:01:00Z">
              <w:r>
                <w:rPr>
                  <w:rFonts w:ascii="Calibri" w:hAnsi="Calibri"/>
                  <w:sz w:val="18"/>
                  <w:szCs w:val="18"/>
                </w:rPr>
                <w:t xml:space="preserve">Else </w:t>
              </w:r>
            </w:ins>
            <w:ins w:id="3829" w:author="TF 112318" w:date="2018-11-23T19:04:00Z">
              <w:r w:rsidR="00B41DAB" w:rsidRPr="00233996">
                <w:rPr>
                  <w:rFonts w:ascii="Calibri" w:hAnsi="Calibri"/>
                  <w:sz w:val="18"/>
                  <w:szCs w:val="18"/>
                </w:rPr>
                <w:t>display the section does not apply message</w:t>
              </w:r>
              <w:r w:rsidR="00B41DAB">
                <w:rPr>
                  <w:rFonts w:ascii="Calibri" w:hAnsi="Calibri"/>
                  <w:sz w:val="18"/>
                  <w:szCs w:val="18"/>
                </w:rPr>
                <w:t>&gt;&gt;</w:t>
              </w:r>
            </w:ins>
          </w:p>
        </w:tc>
      </w:tr>
      <w:tr w:rsidR="00E51FB8" w:rsidRPr="00D2491C" w14:paraId="782919A8" w14:textId="77777777" w:rsidTr="00D75AD6">
        <w:trPr>
          <w:trHeight w:val="158"/>
          <w:trPrChange w:id="3830" w:author="Ferris, Todd@Energy" w:date="2018-11-29T11:09:00Z">
            <w:trPr>
              <w:trHeight w:val="158"/>
            </w:trPr>
          </w:trPrChange>
        </w:trPr>
        <w:tc>
          <w:tcPr>
            <w:tcW w:w="630" w:type="dxa"/>
            <w:vAlign w:val="center"/>
            <w:tcPrChange w:id="3831" w:author="Ferris, Todd@Energy" w:date="2018-11-29T11:09:00Z">
              <w:tcPr>
                <w:tcW w:w="638" w:type="dxa"/>
                <w:vAlign w:val="center"/>
              </w:tcPr>
            </w:tcPrChange>
          </w:tcPr>
          <w:p w14:paraId="782919A5" w14:textId="77777777" w:rsidR="00EA1C0F" w:rsidRPr="00D2491C" w:rsidRDefault="00EA1C0F" w:rsidP="00E51FB8">
            <w:pPr>
              <w:keepNext/>
              <w:jc w:val="center"/>
              <w:rPr>
                <w:rFonts w:asciiTheme="minorHAnsi" w:hAnsiTheme="minorHAnsi"/>
                <w:sz w:val="18"/>
                <w:szCs w:val="18"/>
              </w:rPr>
            </w:pPr>
            <w:r w:rsidRPr="00D2491C">
              <w:rPr>
                <w:rFonts w:asciiTheme="minorHAnsi" w:hAnsiTheme="minorHAnsi"/>
                <w:sz w:val="18"/>
                <w:szCs w:val="18"/>
              </w:rPr>
              <w:t>01</w:t>
            </w:r>
          </w:p>
        </w:tc>
        <w:tc>
          <w:tcPr>
            <w:tcW w:w="4406" w:type="dxa"/>
            <w:vAlign w:val="center"/>
            <w:tcPrChange w:id="3832" w:author="Ferris, Todd@Energy" w:date="2018-11-29T11:09:00Z">
              <w:tcPr>
                <w:tcW w:w="4723" w:type="dxa"/>
                <w:vAlign w:val="center"/>
              </w:tcPr>
            </w:tcPrChange>
          </w:tcPr>
          <w:p w14:paraId="782919A6" w14:textId="77777777" w:rsidR="00EA1C0F" w:rsidRPr="00D2491C" w:rsidRDefault="0040533A" w:rsidP="0040533A">
            <w:pPr>
              <w:keepNext/>
              <w:rPr>
                <w:rFonts w:asciiTheme="minorHAnsi" w:hAnsiTheme="minorHAnsi"/>
                <w:sz w:val="18"/>
                <w:szCs w:val="18"/>
              </w:rPr>
            </w:pPr>
            <w:ins w:id="3833" w:author="TF 112318" w:date="2018-11-23T18:49:00Z">
              <w:r>
                <w:rPr>
                  <w:rFonts w:asciiTheme="minorHAnsi" w:hAnsiTheme="minorHAnsi"/>
                  <w:sz w:val="18"/>
                  <w:szCs w:val="18"/>
                </w:rPr>
                <w:t xml:space="preserve">Envelope </w:t>
              </w:r>
            </w:ins>
            <w:ins w:id="3834" w:author="TF 112318" w:date="2018-11-23T18:47:00Z">
              <w:r>
                <w:rPr>
                  <w:rFonts w:asciiTheme="minorHAnsi" w:hAnsiTheme="minorHAnsi"/>
                  <w:sz w:val="18"/>
                  <w:szCs w:val="18"/>
                </w:rPr>
                <w:t>Leakage</w:t>
              </w:r>
            </w:ins>
          </w:p>
        </w:tc>
        <w:tc>
          <w:tcPr>
            <w:tcW w:w="5766" w:type="dxa"/>
            <w:vAlign w:val="center"/>
            <w:tcPrChange w:id="3835" w:author="Ferris, Todd@Energy" w:date="2018-11-29T11:09:00Z">
              <w:tcPr>
                <w:tcW w:w="5654" w:type="dxa"/>
                <w:vAlign w:val="center"/>
              </w:tcPr>
            </w:tcPrChange>
          </w:tcPr>
          <w:p w14:paraId="782919A7" w14:textId="1F7AA5F9" w:rsidR="00EA1C0F" w:rsidRPr="00D2491C" w:rsidRDefault="0040533A">
            <w:pPr>
              <w:keepNext/>
              <w:rPr>
                <w:rFonts w:asciiTheme="minorHAnsi" w:hAnsiTheme="minorHAnsi"/>
                <w:sz w:val="18"/>
                <w:szCs w:val="18"/>
              </w:rPr>
            </w:pPr>
            <w:ins w:id="3836" w:author="TF 112318" w:date="2018-11-23T18:52:00Z">
              <w:r w:rsidRPr="007A5D38">
                <w:rPr>
                  <w:rFonts w:asciiTheme="minorHAnsi" w:hAnsiTheme="minorHAnsi" w:cstheme="minorHAnsi"/>
                  <w:sz w:val="18"/>
                  <w:szCs w:val="18"/>
                </w:rPr>
                <w:t xml:space="preserve">&lt;&lt; calculated field, referenced data from </w:t>
              </w:r>
            </w:ins>
            <w:ins w:id="3837" w:author="Ferris, Todd@Energy" w:date="2018-11-29T11:00:00Z">
              <w:r w:rsidR="00596EFE">
                <w:rPr>
                  <w:rFonts w:asciiTheme="minorHAnsi" w:hAnsiTheme="minorHAnsi" w:cstheme="minorHAnsi"/>
                  <w:sz w:val="18"/>
                  <w:szCs w:val="18"/>
                </w:rPr>
                <w:t>NRCV</w:t>
              </w:r>
            </w:ins>
            <w:ins w:id="3838" w:author="TF 112318" w:date="2018-11-23T18:52:00Z">
              <w:del w:id="3839" w:author="Ferris, Todd@Energy" w:date="2018-11-29T11:00:00Z">
                <w:r w:rsidRPr="007A5D38" w:rsidDel="00596EFE">
                  <w:rPr>
                    <w:rFonts w:asciiTheme="minorHAnsi" w:hAnsiTheme="minorHAnsi" w:cstheme="minorHAnsi"/>
                    <w:sz w:val="18"/>
                    <w:szCs w:val="18"/>
                  </w:rPr>
                  <w:delText>CF</w:delText>
                </w:r>
                <w:r w:rsidDel="00596EFE">
                  <w:rPr>
                    <w:rFonts w:asciiTheme="minorHAnsi" w:hAnsiTheme="minorHAnsi" w:cstheme="minorHAnsi"/>
                    <w:sz w:val="18"/>
                    <w:szCs w:val="18"/>
                  </w:rPr>
                  <w:delText>2</w:delText>
                </w:r>
                <w:r w:rsidRPr="007A5D38" w:rsidDel="00596EFE">
                  <w:rPr>
                    <w:rFonts w:asciiTheme="minorHAnsi" w:hAnsiTheme="minorHAnsi" w:cstheme="minorHAnsi"/>
                    <w:sz w:val="18"/>
                    <w:szCs w:val="18"/>
                  </w:rPr>
                  <w:delText>R</w:delText>
                </w:r>
              </w:del>
              <w:r>
                <w:rPr>
                  <w:rFonts w:asciiTheme="minorHAnsi" w:hAnsiTheme="minorHAnsi" w:cstheme="minorHAnsi"/>
                  <w:sz w:val="18"/>
                  <w:szCs w:val="18"/>
                </w:rPr>
                <w:t>-MCH-24</w:t>
              </w:r>
            </w:ins>
            <w:ins w:id="3840" w:author="TF 112318" w:date="2018-11-23T18:53:00Z">
              <w:r>
                <w:rPr>
                  <w:rFonts w:asciiTheme="minorHAnsi" w:hAnsiTheme="minorHAnsi" w:cstheme="minorHAnsi"/>
                  <w:sz w:val="18"/>
                  <w:szCs w:val="18"/>
                </w:rPr>
                <w:t>&gt;&gt;</w:t>
              </w:r>
            </w:ins>
          </w:p>
        </w:tc>
      </w:tr>
    </w:tbl>
    <w:p w14:paraId="782919A9" w14:textId="77777777" w:rsidR="00EA1C0F" w:rsidRPr="001B7F7E" w:rsidRDefault="00EA1C0F">
      <w:pPr>
        <w:rPr>
          <w:ins w:id="3841" w:author="TF 112318" w:date="2018-11-23T19:04:00Z"/>
          <w:rFonts w:asciiTheme="minorHAnsi" w:hAnsiTheme="minorHAnsi" w:cstheme="minorHAnsi"/>
          <w:sz w:val="18"/>
          <w:szCs w:val="18"/>
        </w:rPr>
      </w:pPr>
    </w:p>
    <w:tbl>
      <w:tblPr>
        <w:tblW w:w="500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842" w:author="Ferris, Todd@Energy" w:date="2018-11-29T11:09: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49"/>
        <w:gridCol w:w="4406"/>
        <w:gridCol w:w="5739"/>
        <w:tblGridChange w:id="3843">
          <w:tblGrid>
            <w:gridCol w:w="649"/>
            <w:gridCol w:w="4624"/>
            <w:gridCol w:w="5517"/>
          </w:tblGrid>
        </w:tblGridChange>
      </w:tblGrid>
      <w:tr w:rsidR="00B41DAB" w:rsidRPr="00500C2C" w14:paraId="782919AC" w14:textId="77777777" w:rsidTr="00D75AD6">
        <w:trPr>
          <w:ins w:id="3844" w:author="TF 112318" w:date="2018-11-23T19:04:00Z"/>
        </w:trPr>
        <w:tc>
          <w:tcPr>
            <w:tcW w:w="10794" w:type="dxa"/>
            <w:gridSpan w:val="3"/>
            <w:tcPrChange w:id="3845" w:author="Ferris, Todd@Energy" w:date="2018-11-29T11:09:00Z">
              <w:tcPr>
                <w:tcW w:w="11016" w:type="dxa"/>
                <w:gridSpan w:val="3"/>
              </w:tcPr>
            </w:tcPrChange>
          </w:tcPr>
          <w:p w14:paraId="782919AA" w14:textId="77777777" w:rsidR="00B41DAB" w:rsidRDefault="00B41DAB" w:rsidP="00E51FB8">
            <w:pPr>
              <w:keepNext/>
              <w:rPr>
                <w:ins w:id="3846" w:author="TF 112318" w:date="2018-11-23T19:04:00Z"/>
                <w:rFonts w:asciiTheme="minorHAnsi" w:hAnsiTheme="minorHAnsi"/>
                <w:b/>
                <w:szCs w:val="18"/>
              </w:rPr>
            </w:pPr>
            <w:ins w:id="3847" w:author="TF 112318" w:date="2018-11-23T19:04:00Z">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 xml:space="preserve">Additional </w:t>
              </w:r>
            </w:ins>
            <w:ins w:id="3848" w:author="TF 112318" w:date="2018-11-23T19:06:00Z">
              <w:r>
                <w:rPr>
                  <w:rFonts w:asciiTheme="minorHAnsi" w:hAnsiTheme="minorHAnsi"/>
                  <w:b/>
                  <w:szCs w:val="18"/>
                </w:rPr>
                <w:t xml:space="preserve">Central </w:t>
              </w:r>
            </w:ins>
            <w:ins w:id="3849" w:author="TF 112318" w:date="2018-11-23T19:23:00Z">
              <w:r w:rsidR="00E730EA">
                <w:rPr>
                  <w:rFonts w:asciiTheme="minorHAnsi" w:hAnsiTheme="minorHAnsi"/>
                  <w:b/>
                  <w:szCs w:val="18"/>
                </w:rPr>
                <w:t>V</w:t>
              </w:r>
            </w:ins>
            <w:ins w:id="3850" w:author="TF 112318" w:date="2018-11-23T19:06:00Z">
              <w:r>
                <w:rPr>
                  <w:rFonts w:asciiTheme="minorHAnsi" w:hAnsiTheme="minorHAnsi"/>
                  <w:b/>
                  <w:szCs w:val="18"/>
                </w:rPr>
                <w:t>entilation System</w:t>
              </w:r>
            </w:ins>
            <w:ins w:id="3851" w:author="TF 112318" w:date="2018-11-23T19:23:00Z">
              <w:r w:rsidR="00E730EA">
                <w:rPr>
                  <w:rFonts w:asciiTheme="minorHAnsi" w:hAnsiTheme="minorHAnsi"/>
                  <w:b/>
                  <w:szCs w:val="18"/>
                </w:rPr>
                <w:t xml:space="preserve"> Balancing </w:t>
              </w:r>
            </w:ins>
            <w:ins w:id="3852" w:author="TF 112318" w:date="2018-11-23T19:04:00Z">
              <w:r>
                <w:rPr>
                  <w:rFonts w:asciiTheme="minorHAnsi" w:hAnsiTheme="minorHAnsi"/>
                  <w:b/>
                  <w:szCs w:val="18"/>
                </w:rPr>
                <w:t>Requirements</w:t>
              </w:r>
            </w:ins>
          </w:p>
          <w:p w14:paraId="782919AB" w14:textId="0322B8F2" w:rsidR="00E51FB8" w:rsidRDefault="00B41DAB">
            <w:pPr>
              <w:rPr>
                <w:ins w:id="3853" w:author="TF 112318" w:date="2018-11-23T19:04:00Z"/>
                <w:rFonts w:asciiTheme="minorHAnsi" w:hAnsiTheme="minorHAnsi"/>
                <w:szCs w:val="18"/>
              </w:rPr>
            </w:pPr>
            <w:ins w:id="3854" w:author="TF 112318" w:date="2018-11-23T19:04:00Z">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ins>
            <w:r w:rsidR="00B54159">
              <w:rPr>
                <w:rFonts w:ascii="Calibri" w:hAnsi="Calibri"/>
                <w:sz w:val="18"/>
                <w:szCs w:val="18"/>
              </w:rPr>
              <w:t>06</w:t>
            </w:r>
            <w:ins w:id="3855" w:author="TF 112318" w:date="2018-11-23T19:04:00Z">
              <w:r>
                <w:rPr>
                  <w:rFonts w:ascii="Calibri" w:hAnsi="Calibri"/>
                  <w:sz w:val="18"/>
                  <w:szCs w:val="18"/>
                </w:rPr>
                <w:t xml:space="preserve">) equals </w:t>
              </w:r>
              <w:r w:rsidRPr="00D12B47">
                <w:rPr>
                  <w:rFonts w:asciiTheme="minorHAnsi" w:hAnsiTheme="minorHAnsi" w:cstheme="minorHAnsi"/>
                  <w:sz w:val="18"/>
                  <w:szCs w:val="18"/>
                </w:rPr>
                <w:t>Central Ventilation System – Supply</w:t>
              </w:r>
            </w:ins>
            <w:ins w:id="3856" w:author="TF 112318" w:date="2018-11-23T19:08:00Z">
              <w:r>
                <w:rPr>
                  <w:rFonts w:asciiTheme="minorHAnsi" w:hAnsiTheme="minorHAnsi" w:cstheme="minorHAnsi"/>
                  <w:sz w:val="18"/>
                  <w:szCs w:val="18"/>
                </w:rPr>
                <w:t xml:space="preserve">, </w:t>
              </w:r>
            </w:ins>
            <w:ins w:id="3857" w:author="TF 112318" w:date="2018-11-23T19:04:00Z">
              <w:r w:rsidRPr="00D12B47">
                <w:rPr>
                  <w:rFonts w:asciiTheme="minorHAnsi" w:hAnsiTheme="minorHAnsi" w:cstheme="minorHAnsi"/>
                  <w:sz w:val="18"/>
                  <w:szCs w:val="18"/>
                </w:rPr>
                <w:t>Central Ventilation System – Exhaust</w:t>
              </w:r>
            </w:ins>
            <w:ins w:id="3858" w:author="TF 112318" w:date="2018-11-23T19:08:00Z">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Balanced</w:t>
              </w:r>
            </w:ins>
            <w:ins w:id="3859" w:author="TF 112318" w:date="2018-11-23T19:04:00Z">
              <w:r>
                <w:rPr>
                  <w:rFonts w:asciiTheme="minorHAnsi" w:hAnsiTheme="minorHAnsi" w:cstheme="minorHAnsi"/>
                  <w:sz w:val="18"/>
                  <w:szCs w:val="18"/>
                </w:rPr>
                <w:t xml:space="preserve"> then display Table </w:t>
              </w:r>
            </w:ins>
            <w:ins w:id="3860" w:author="TF 112318" w:date="2018-11-23T19:07:00Z">
              <w:r>
                <w:rPr>
                  <w:rFonts w:asciiTheme="minorHAnsi" w:hAnsiTheme="minorHAnsi" w:cstheme="minorHAnsi"/>
                  <w:sz w:val="18"/>
                  <w:szCs w:val="18"/>
                </w:rPr>
                <w:t>E</w:t>
              </w:r>
            </w:ins>
            <w:ins w:id="3861" w:author="TF 112318" w:date="2018-11-23T19:04:00Z">
              <w:r>
                <w:rPr>
                  <w:rFonts w:asciiTheme="minorHAnsi" w:hAnsiTheme="minorHAnsi" w:cstheme="minorHAnsi"/>
                  <w:sz w:val="18"/>
                  <w:szCs w:val="18"/>
                </w:rPr>
                <w:t xml:space="preserve">; </w:t>
              </w:r>
              <w:r>
                <w:rPr>
                  <w:rFonts w:ascii="Calibri" w:hAnsi="Calibri"/>
                  <w:sz w:val="18"/>
                  <w:szCs w:val="18"/>
                </w:rPr>
                <w:t xml:space="preserve">Else </w:t>
              </w:r>
              <w:r w:rsidRPr="00233996">
                <w:rPr>
                  <w:rFonts w:ascii="Calibri" w:hAnsi="Calibri"/>
                  <w:sz w:val="18"/>
                  <w:szCs w:val="18"/>
                </w:rPr>
                <w:t>display the section does not apply message</w:t>
              </w:r>
              <w:r>
                <w:rPr>
                  <w:rFonts w:ascii="Calibri" w:hAnsi="Calibri"/>
                  <w:sz w:val="18"/>
                  <w:szCs w:val="18"/>
                </w:rPr>
                <w:t>&gt;&gt;</w:t>
              </w:r>
            </w:ins>
          </w:p>
        </w:tc>
      </w:tr>
      <w:tr w:rsidR="00B41DAB" w:rsidRPr="00D2491C" w14:paraId="782919B0" w14:textId="77777777" w:rsidTr="00D75AD6">
        <w:trPr>
          <w:trHeight w:val="158"/>
          <w:ins w:id="3862" w:author="TF 112318" w:date="2018-11-23T19:04:00Z"/>
          <w:trPrChange w:id="3863" w:author="Ferris, Todd@Energy" w:date="2018-11-29T11:09:00Z">
            <w:trPr>
              <w:trHeight w:val="158"/>
            </w:trPr>
          </w:trPrChange>
        </w:trPr>
        <w:tc>
          <w:tcPr>
            <w:tcW w:w="649" w:type="dxa"/>
            <w:vAlign w:val="center"/>
            <w:tcPrChange w:id="3864" w:author="Ferris, Todd@Energy" w:date="2018-11-29T11:09:00Z">
              <w:tcPr>
                <w:tcW w:w="656" w:type="dxa"/>
                <w:vAlign w:val="center"/>
              </w:tcPr>
            </w:tcPrChange>
          </w:tcPr>
          <w:p w14:paraId="782919AD" w14:textId="77777777" w:rsidR="00E51FB8" w:rsidRDefault="00B41DAB">
            <w:pPr>
              <w:keepNext/>
              <w:jc w:val="center"/>
              <w:rPr>
                <w:ins w:id="3865" w:author="TF 112318" w:date="2018-11-23T19:04:00Z"/>
                <w:rFonts w:asciiTheme="minorHAnsi" w:hAnsiTheme="minorHAnsi"/>
                <w:sz w:val="18"/>
                <w:szCs w:val="18"/>
              </w:rPr>
            </w:pPr>
            <w:ins w:id="3866" w:author="TF 112318" w:date="2018-11-23T19:09:00Z">
              <w:r w:rsidRPr="00D2491C">
                <w:rPr>
                  <w:rFonts w:asciiTheme="minorHAnsi" w:hAnsiTheme="minorHAnsi"/>
                  <w:sz w:val="18"/>
                  <w:szCs w:val="18"/>
                </w:rPr>
                <w:t>01</w:t>
              </w:r>
            </w:ins>
          </w:p>
        </w:tc>
        <w:tc>
          <w:tcPr>
            <w:tcW w:w="4406" w:type="dxa"/>
            <w:vAlign w:val="center"/>
            <w:tcPrChange w:id="3867" w:author="Ferris, Todd@Energy" w:date="2018-11-29T11:09:00Z">
              <w:tcPr>
                <w:tcW w:w="4723" w:type="dxa"/>
                <w:vAlign w:val="center"/>
              </w:tcPr>
            </w:tcPrChange>
          </w:tcPr>
          <w:p w14:paraId="782919AE" w14:textId="77777777" w:rsidR="00E51FB8" w:rsidRDefault="00E730EA">
            <w:pPr>
              <w:keepNext/>
              <w:rPr>
                <w:ins w:id="3868" w:author="TF 112318" w:date="2018-11-23T19:04:00Z"/>
                <w:rFonts w:asciiTheme="minorHAnsi" w:hAnsiTheme="minorHAnsi"/>
                <w:sz w:val="18"/>
                <w:szCs w:val="18"/>
              </w:rPr>
            </w:pPr>
            <w:ins w:id="3869" w:author="TF 112318" w:date="2018-11-23T19:23:00Z">
              <w:r>
                <w:rPr>
                  <w:rFonts w:asciiTheme="minorHAnsi" w:hAnsiTheme="minorHAnsi"/>
                  <w:sz w:val="18"/>
                  <w:szCs w:val="18"/>
                </w:rPr>
                <w:t xml:space="preserve">Maximum </w:t>
              </w:r>
            </w:ins>
            <w:ins w:id="3870" w:author="TF 112318" w:date="2018-11-23T19:20:00Z">
              <w:r>
                <w:rPr>
                  <w:rFonts w:asciiTheme="minorHAnsi" w:hAnsiTheme="minorHAnsi"/>
                  <w:sz w:val="18"/>
                  <w:szCs w:val="18"/>
                </w:rPr>
                <w:t xml:space="preserve">Ventilation </w:t>
              </w:r>
            </w:ins>
            <w:ins w:id="3871" w:author="TF 112318" w:date="2018-11-23T19:24:00Z">
              <w:r w:rsidR="005E6F8D">
                <w:rPr>
                  <w:rFonts w:asciiTheme="minorHAnsi" w:hAnsiTheme="minorHAnsi"/>
                  <w:sz w:val="18"/>
                  <w:szCs w:val="18"/>
                </w:rPr>
                <w:t>Flow</w:t>
              </w:r>
            </w:ins>
            <w:ins w:id="3872" w:author="TF 112518" w:date="2018-11-25T12:52:00Z">
              <w:r w:rsidR="007715C6">
                <w:rPr>
                  <w:rFonts w:asciiTheme="minorHAnsi" w:hAnsiTheme="minorHAnsi"/>
                  <w:sz w:val="18"/>
                  <w:szCs w:val="18"/>
                </w:rPr>
                <w:t xml:space="preserve"> (CFM)</w:t>
              </w:r>
            </w:ins>
          </w:p>
        </w:tc>
        <w:tc>
          <w:tcPr>
            <w:tcW w:w="5739" w:type="dxa"/>
            <w:vAlign w:val="center"/>
            <w:tcPrChange w:id="3873" w:author="Ferris, Todd@Energy" w:date="2018-11-29T11:09:00Z">
              <w:tcPr>
                <w:tcW w:w="5637" w:type="dxa"/>
                <w:vAlign w:val="center"/>
              </w:tcPr>
            </w:tcPrChange>
          </w:tcPr>
          <w:p w14:paraId="782919AF" w14:textId="77777777" w:rsidR="00E51FB8" w:rsidRDefault="00B41DAB">
            <w:pPr>
              <w:rPr>
                <w:ins w:id="3874" w:author="TF 112318" w:date="2018-11-23T19:09:00Z"/>
                <w:rFonts w:asciiTheme="minorHAnsi" w:hAnsiTheme="minorHAnsi"/>
                <w:sz w:val="18"/>
                <w:szCs w:val="18"/>
              </w:rPr>
            </w:pPr>
            <w:ins w:id="3875" w:author="TF 112318" w:date="2018-11-23T19:09:00Z">
              <w:r w:rsidRPr="007A5D38">
                <w:rPr>
                  <w:rFonts w:asciiTheme="minorHAnsi" w:hAnsiTheme="minorHAnsi" w:cstheme="minorHAnsi"/>
                  <w:sz w:val="18"/>
                  <w:szCs w:val="18"/>
                </w:rPr>
                <w:t>&lt;&lt;</w:t>
              </w:r>
            </w:ins>
            <w:ins w:id="3876" w:author="TF 112318" w:date="2018-11-23T19:23:00Z">
              <w:r w:rsidR="00E730EA">
                <w:rPr>
                  <w:rFonts w:asciiTheme="minorHAnsi" w:hAnsiTheme="minorHAnsi"/>
                  <w:sz w:val="18"/>
                  <w:szCs w:val="18"/>
                </w:rPr>
                <w:t xml:space="preserve">calculated field, </w:t>
              </w:r>
            </w:ins>
            <w:ins w:id="3877" w:author="TF 112318" w:date="2018-11-23T19:25:00Z">
              <w:r w:rsidR="005E6F8D">
                <w:rPr>
                  <w:rFonts w:asciiTheme="minorHAnsi" w:hAnsiTheme="minorHAnsi"/>
                  <w:sz w:val="18"/>
                  <w:szCs w:val="18"/>
                </w:rPr>
                <w:t>“Required Mechanical</w:t>
              </w:r>
              <w:r w:rsidR="005E6F8D" w:rsidRPr="00CB00C9">
                <w:rPr>
                  <w:rFonts w:asciiTheme="minorHAnsi" w:hAnsiTheme="minorHAnsi"/>
                  <w:sz w:val="18"/>
                  <w:szCs w:val="18"/>
                </w:rPr>
                <w:t xml:space="preserve"> Ventilation Rate</w:t>
              </w:r>
              <w:r w:rsidR="005E6F8D">
                <w:rPr>
                  <w:rFonts w:asciiTheme="minorHAnsi" w:hAnsiTheme="minorHAnsi"/>
                  <w:sz w:val="18"/>
                  <w:szCs w:val="18"/>
                </w:rPr>
                <w:t xml:space="preserve"> (</w:t>
              </w:r>
            </w:ins>
            <w:ins w:id="3878" w:author="TF 112318" w:date="2018-11-23T19:26:00Z">
              <w:r w:rsidR="005E6F8D">
                <w:rPr>
                  <w:rFonts w:asciiTheme="minorHAnsi" w:hAnsiTheme="minorHAnsi"/>
                  <w:sz w:val="18"/>
                  <w:szCs w:val="18"/>
                </w:rPr>
                <w:t xml:space="preserve">B06) </w:t>
              </w:r>
            </w:ins>
            <w:ins w:id="3879" w:author="TF 112318" w:date="2018-11-23T19:23:00Z">
              <w:r w:rsidR="00E730EA">
                <w:rPr>
                  <w:rFonts w:asciiTheme="minorHAnsi" w:hAnsiTheme="minorHAnsi"/>
                  <w:sz w:val="18"/>
                  <w:szCs w:val="18"/>
                </w:rPr>
                <w:t xml:space="preserve">* </w:t>
              </w:r>
            </w:ins>
            <w:ins w:id="3880" w:author="TF 112318" w:date="2018-11-23T19:26:00Z">
              <w:r w:rsidR="005E6F8D">
                <w:rPr>
                  <w:rFonts w:asciiTheme="minorHAnsi" w:hAnsiTheme="minorHAnsi"/>
                  <w:sz w:val="18"/>
                  <w:szCs w:val="18"/>
                </w:rPr>
                <w:t>1.20</w:t>
              </w:r>
            </w:ins>
            <w:ins w:id="3881" w:author="TF 112318" w:date="2018-11-23T19:09:00Z">
              <w:r>
                <w:rPr>
                  <w:rFonts w:asciiTheme="minorHAnsi" w:hAnsiTheme="minorHAnsi" w:cstheme="minorHAnsi"/>
                  <w:sz w:val="18"/>
                  <w:szCs w:val="18"/>
                </w:rPr>
                <w:t>&gt;&gt;</w:t>
              </w:r>
            </w:ins>
          </w:p>
        </w:tc>
      </w:tr>
    </w:tbl>
    <w:p w14:paraId="782919B1" w14:textId="04A70932" w:rsidR="00B41DAB" w:rsidRDefault="00B41DAB">
      <w:pPr>
        <w:rPr>
          <w:ins w:id="3882" w:author="Ferris, Todd@Energy" w:date="2018-11-28T13:36:00Z"/>
          <w:rFonts w:asciiTheme="minorHAnsi" w:hAnsiTheme="minorHAnsi" w:cstheme="minorHAnsi"/>
          <w:sz w:val="18"/>
          <w:szCs w:val="18"/>
        </w:rPr>
      </w:pPr>
    </w:p>
    <w:p w14:paraId="2C14CEE4" w14:textId="65C7A2AB" w:rsidR="00C954E0" w:rsidRPr="001B7F7E" w:rsidDel="00C954E0" w:rsidRDefault="00C954E0">
      <w:pPr>
        <w:rPr>
          <w:del w:id="3883" w:author="Ferris, Todd@Energy" w:date="2018-11-28T13:36:00Z"/>
          <w:rFonts w:asciiTheme="minorHAnsi" w:hAnsiTheme="minorHAnsi" w:cstheme="minorHAnsi"/>
          <w:sz w:val="18"/>
          <w:szCs w:val="18"/>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884" w:author="Ferris, Todd@Energy" w:date="2018-11-29T11:10: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49"/>
        <w:gridCol w:w="10152"/>
        <w:tblGridChange w:id="3885">
          <w:tblGrid>
            <w:gridCol w:w="649"/>
            <w:gridCol w:w="10141"/>
          </w:tblGrid>
        </w:tblGridChange>
      </w:tblGrid>
      <w:tr w:rsidR="001238D0" w14:paraId="1B3CBB5B" w14:textId="77777777" w:rsidTr="00D75AD6">
        <w:tc>
          <w:tcPr>
            <w:tcW w:w="10800" w:type="dxa"/>
            <w:gridSpan w:val="2"/>
            <w:tcPrChange w:id="3886" w:author="Ferris, Todd@Energy" w:date="2018-11-29T11:10:00Z">
              <w:tcPr>
                <w:tcW w:w="11016" w:type="dxa"/>
                <w:gridSpan w:val="2"/>
              </w:tcPr>
            </w:tcPrChange>
          </w:tcPr>
          <w:p w14:paraId="090B8D69" w14:textId="28AE65DF" w:rsidR="001238D0" w:rsidRDefault="001238D0" w:rsidP="001238D0">
            <w:pPr>
              <w:keepNext/>
              <w:rPr>
                <w:rFonts w:asciiTheme="minorHAnsi" w:hAnsiTheme="minorHAnsi"/>
                <w:szCs w:val="18"/>
              </w:rPr>
            </w:pPr>
            <w:r>
              <w:rPr>
                <w:rFonts w:asciiTheme="minorHAnsi" w:hAnsiTheme="minorHAnsi"/>
                <w:b/>
                <w:szCs w:val="18"/>
              </w:rPr>
              <w:t>F</w:t>
            </w:r>
            <w:ins w:id="3887" w:author="TF 112318" w:date="2018-11-23T19:04:00Z">
              <w:r w:rsidRPr="00500C2C">
                <w:rPr>
                  <w:rFonts w:asciiTheme="minorHAnsi" w:hAnsiTheme="minorHAnsi"/>
                  <w:b/>
                  <w:szCs w:val="18"/>
                </w:rPr>
                <w:t xml:space="preserve">. </w:t>
              </w:r>
            </w:ins>
            <w:r>
              <w:rPr>
                <w:rFonts w:asciiTheme="minorHAnsi" w:hAnsiTheme="minorHAnsi"/>
                <w:b/>
                <w:szCs w:val="18"/>
              </w:rPr>
              <w:t>Compliance Statement</w:t>
            </w:r>
          </w:p>
        </w:tc>
      </w:tr>
      <w:tr w:rsidR="001238D0" w14:paraId="092443C2" w14:textId="77777777" w:rsidTr="00D75AD6">
        <w:trPr>
          <w:trHeight w:val="158"/>
          <w:trPrChange w:id="3888" w:author="Ferris, Todd@Energy" w:date="2018-11-29T11:10:00Z">
            <w:trPr>
              <w:trHeight w:val="158"/>
            </w:trPr>
          </w:trPrChange>
        </w:trPr>
        <w:tc>
          <w:tcPr>
            <w:tcW w:w="649" w:type="dxa"/>
            <w:vAlign w:val="center"/>
            <w:tcPrChange w:id="3889" w:author="Ferris, Todd@Energy" w:date="2018-11-29T11:10:00Z">
              <w:tcPr>
                <w:tcW w:w="656" w:type="dxa"/>
                <w:vAlign w:val="center"/>
              </w:tcPr>
            </w:tcPrChange>
          </w:tcPr>
          <w:p w14:paraId="03EC4D1B" w14:textId="77777777" w:rsidR="001238D0" w:rsidRDefault="001238D0" w:rsidP="00452446">
            <w:pPr>
              <w:keepNext/>
              <w:jc w:val="center"/>
              <w:rPr>
                <w:rFonts w:asciiTheme="minorHAnsi" w:hAnsiTheme="minorHAnsi"/>
                <w:sz w:val="18"/>
                <w:szCs w:val="18"/>
              </w:rPr>
            </w:pPr>
            <w:ins w:id="3890" w:author="TF 112318" w:date="2018-11-23T19:09:00Z">
              <w:r w:rsidRPr="00D2491C">
                <w:rPr>
                  <w:rFonts w:asciiTheme="minorHAnsi" w:hAnsiTheme="minorHAnsi"/>
                  <w:sz w:val="18"/>
                  <w:szCs w:val="18"/>
                </w:rPr>
                <w:t>01</w:t>
              </w:r>
            </w:ins>
          </w:p>
        </w:tc>
        <w:tc>
          <w:tcPr>
            <w:tcW w:w="10151" w:type="dxa"/>
            <w:vAlign w:val="center"/>
            <w:tcPrChange w:id="3891" w:author="Ferris, Todd@Energy" w:date="2018-11-29T11:10:00Z">
              <w:tcPr>
                <w:tcW w:w="10360" w:type="dxa"/>
                <w:vAlign w:val="center"/>
              </w:tcPr>
            </w:tcPrChange>
          </w:tcPr>
          <w:p w14:paraId="52E3BB68" w14:textId="09B5A371" w:rsidR="001238D0" w:rsidDel="00D75AD6" w:rsidRDefault="001238D0" w:rsidP="001238D0">
            <w:pPr>
              <w:keepNext/>
              <w:rPr>
                <w:del w:id="3892" w:author="Ferris, Todd@Energy" w:date="2018-11-29T11:13:00Z"/>
                <w:rFonts w:asciiTheme="minorHAnsi" w:hAnsiTheme="minorHAnsi"/>
                <w:sz w:val="18"/>
                <w:szCs w:val="18"/>
              </w:rPr>
            </w:pPr>
            <w:r w:rsidRPr="00D2491C">
              <w:rPr>
                <w:rFonts w:asciiTheme="minorHAnsi" w:hAnsiTheme="minorHAnsi"/>
                <w:sz w:val="18"/>
                <w:szCs w:val="18"/>
              </w:rPr>
              <w:t>&lt;&lt;</w:t>
            </w:r>
            <w:ins w:id="3893" w:author="Ferris, Todd@Energy" w:date="2018-11-21T09:53:00Z">
              <w:r w:rsidRPr="00C27BAB">
                <w:rPr>
                  <w:rFonts w:asciiTheme="minorHAnsi" w:hAnsiTheme="minorHAnsi"/>
                  <w:sz w:val="18"/>
                  <w:szCs w:val="18"/>
                </w:rPr>
                <w:t>I</w:t>
              </w:r>
              <w:r>
                <w:rPr>
                  <w:rFonts w:asciiTheme="minorHAnsi" w:hAnsiTheme="minorHAnsi"/>
                  <w:sz w:val="18"/>
                  <w:szCs w:val="18"/>
                </w:rPr>
                <w:t>f</w:t>
              </w:r>
              <w:r w:rsidRPr="00C27BAB">
                <w:rPr>
                  <w:rFonts w:asciiTheme="minorHAnsi" w:hAnsiTheme="minorHAnsi"/>
                  <w:sz w:val="18"/>
                  <w:szCs w:val="18"/>
                </w:rPr>
                <w:t xml:space="preserve"> </w:t>
              </w:r>
            </w:ins>
          </w:p>
          <w:p w14:paraId="66A11092" w14:textId="7B2317AF" w:rsidR="00505DD6" w:rsidDel="00D75AD6" w:rsidRDefault="00505DD6" w:rsidP="001238D0">
            <w:pPr>
              <w:keepNext/>
              <w:rPr>
                <w:ins w:id="3894" w:author="TF 112518" w:date="2018-11-25T11:28:00Z"/>
                <w:del w:id="3895" w:author="Ferris, Todd@Energy" w:date="2018-11-29T11:13:00Z"/>
                <w:rFonts w:asciiTheme="minorHAnsi" w:hAnsiTheme="minorHAnsi"/>
                <w:sz w:val="18"/>
                <w:szCs w:val="18"/>
              </w:rPr>
            </w:pPr>
          </w:p>
          <w:p w14:paraId="05997960" w14:textId="3A8F2B32" w:rsidR="001238D0" w:rsidRDefault="001238D0" w:rsidP="001238D0">
            <w:pPr>
              <w:rPr>
                <w:ins w:id="3896" w:author="TF 112518" w:date="2018-11-25T11:47:00Z"/>
                <w:rFonts w:asciiTheme="minorHAnsi" w:hAnsiTheme="minorHAnsi"/>
                <w:sz w:val="18"/>
                <w:szCs w:val="18"/>
              </w:rPr>
            </w:pPr>
            <w:ins w:id="3897" w:author="TF 112518" w:date="2018-11-25T11:47:00Z">
              <w:del w:id="3898" w:author="Ferris, Todd@Energy" w:date="2018-11-29T11:13:00Z">
                <w:r w:rsidDel="00D75AD6">
                  <w:rPr>
                    <w:rFonts w:asciiTheme="minorHAnsi" w:hAnsiTheme="minorHAnsi"/>
                    <w:sz w:val="18"/>
                    <w:szCs w:val="18"/>
                  </w:rPr>
                  <w:delText>E</w:delText>
                </w:r>
              </w:del>
            </w:ins>
            <w:ins w:id="3899" w:author="Ferris, Todd@Energy" w:date="2018-11-29T11:13:00Z">
              <w:r w:rsidR="004341F9">
                <w:rPr>
                  <w:rFonts w:asciiTheme="minorHAnsi" w:hAnsiTheme="minorHAnsi"/>
                  <w:sz w:val="18"/>
                  <w:szCs w:val="18"/>
                </w:rPr>
                <w:t>E</w:t>
              </w:r>
            </w:ins>
            <w:ins w:id="3900" w:author="TF 112518" w:date="2018-11-25T11:47:00Z">
              <w:r>
                <w:rPr>
                  <w:rFonts w:asciiTheme="minorHAnsi" w:hAnsiTheme="minorHAnsi"/>
                  <w:sz w:val="18"/>
                  <w:szCs w:val="18"/>
                </w:rPr>
                <w:t xml:space="preserve">lse if the </w:t>
              </w:r>
            </w:ins>
            <w:r w:rsidR="00505DD6">
              <w:rPr>
                <w:rFonts w:asciiTheme="minorHAnsi" w:hAnsiTheme="minorHAnsi"/>
                <w:sz w:val="18"/>
                <w:szCs w:val="18"/>
              </w:rPr>
              <w:t>“</w:t>
            </w:r>
            <w:ins w:id="3901" w:author="TF 112518" w:date="2018-11-25T11:47: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3902" w:author="TF 112518" w:date="2018-11-25T11:47: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3903" w:author="TF 112518" w:date="2018-11-25T11:47:00Z">
              <w:r>
                <w:rPr>
                  <w:rFonts w:ascii="Calibri" w:hAnsi="Calibri"/>
                  <w:sz w:val="18"/>
                  <w:szCs w:val="18"/>
                </w:rPr>
                <w:t xml:space="preserve">) equals </w:t>
              </w:r>
              <w:r w:rsidRPr="00D12B47">
                <w:rPr>
                  <w:rFonts w:asciiTheme="minorHAnsi" w:hAnsiTheme="minorHAnsi" w:cstheme="minorHAnsi"/>
                  <w:sz w:val="18"/>
                  <w:szCs w:val="18"/>
                </w:rPr>
                <w:t>Balanced</w:t>
              </w:r>
              <w:r>
                <w:rPr>
                  <w:rFonts w:asciiTheme="minorHAnsi" w:hAnsiTheme="minorHAnsi" w:cstheme="minorHAnsi"/>
                  <w:sz w:val="18"/>
                  <w:szCs w:val="18"/>
                </w:rPr>
                <w:t xml:space="preserve">, </w:t>
              </w:r>
              <w:r w:rsidRPr="00D12B47">
                <w:rPr>
                  <w:rFonts w:asciiTheme="minorHAnsi" w:hAnsiTheme="minorHAnsi" w:cstheme="minorHAnsi"/>
                  <w:sz w:val="18"/>
                  <w:szCs w:val="18"/>
                </w:rPr>
                <w:t>Balanced – ERV</w:t>
              </w:r>
              <w:r>
                <w:rPr>
                  <w:rFonts w:asciiTheme="minorHAnsi" w:hAnsiTheme="minorHAnsi" w:cstheme="minorHAnsi"/>
                  <w:sz w:val="18"/>
                  <w:szCs w:val="18"/>
                </w:rPr>
                <w:t xml:space="preserve"> or </w:t>
              </w:r>
              <w:r w:rsidRPr="00D12B47">
                <w:rPr>
                  <w:rFonts w:asciiTheme="minorHAnsi" w:hAnsiTheme="minorHAnsi" w:cstheme="minorHAnsi"/>
                  <w:sz w:val="18"/>
                  <w:szCs w:val="18"/>
                </w:rPr>
                <w:t>Balanced – HRV</w:t>
              </w:r>
              <w:r>
                <w:rPr>
                  <w:rFonts w:asciiTheme="minorHAnsi" w:hAnsiTheme="minorHAnsi" w:cstheme="minorHAnsi"/>
                  <w:sz w:val="18"/>
                  <w:szCs w:val="18"/>
                </w:rPr>
                <w:t xml:space="preserve"> and the </w:t>
              </w:r>
              <w:r>
                <w:rPr>
                  <w:rFonts w:asciiTheme="minorHAnsi" w:hAnsiTheme="minorHAnsi"/>
                  <w:sz w:val="18"/>
                  <w:szCs w:val="18"/>
                </w:rPr>
                <w:t xml:space="preserve">“Total Installed </w:t>
              </w:r>
            </w:ins>
            <w:r w:rsidR="000840B5">
              <w:rPr>
                <w:rFonts w:asciiTheme="minorHAnsi" w:hAnsiTheme="minorHAnsi"/>
                <w:sz w:val="18"/>
                <w:szCs w:val="18"/>
              </w:rPr>
              <w:t xml:space="preserve">Equivalent </w:t>
            </w:r>
            <w:r w:rsidR="00505DD6">
              <w:rPr>
                <w:rFonts w:asciiTheme="minorHAnsi" w:hAnsiTheme="minorHAnsi"/>
                <w:sz w:val="18"/>
                <w:szCs w:val="18"/>
              </w:rPr>
              <w:t>Continuous</w:t>
            </w:r>
            <w:ins w:id="3904" w:author="TF 112518" w:date="2018-11-25T11:47:00Z">
              <w:r>
                <w:rPr>
                  <w:rFonts w:asciiTheme="minorHAnsi" w:hAnsiTheme="minorHAnsi"/>
                  <w:sz w:val="18"/>
                  <w:szCs w:val="18"/>
                </w:rPr>
                <w:t xml:space="preserve"> Ventilation” (C06) </w:t>
              </w:r>
              <w:r>
                <w:rPr>
                  <w:rFonts w:asciiTheme="minorHAnsi" w:hAnsiTheme="minorHAnsi" w:cstheme="minorHAnsi"/>
                  <w:sz w:val="18"/>
                  <w:szCs w:val="18"/>
                </w:rPr>
                <w:t>≥</w:t>
              </w:r>
              <w:r>
                <w:rPr>
                  <w:rFonts w:asciiTheme="minorHAnsi" w:hAnsiTheme="minorHAnsi"/>
                  <w:sz w:val="18"/>
                  <w:szCs w:val="18"/>
                </w:rPr>
                <w:t xml:space="preserve"> “</w:t>
              </w:r>
            </w:ins>
            <w:r w:rsidR="00505DD6">
              <w:rPr>
                <w:rFonts w:asciiTheme="minorHAnsi" w:hAnsiTheme="minorHAnsi"/>
                <w:sz w:val="18"/>
                <w:szCs w:val="18"/>
              </w:rPr>
              <w:t xml:space="preserve">Total </w:t>
            </w:r>
            <w:ins w:id="3905" w:author="TF 112518" w:date="2018-11-25T11:47:00Z">
              <w:r>
                <w:rPr>
                  <w:rFonts w:asciiTheme="minorHAnsi" w:hAnsiTheme="minorHAnsi"/>
                  <w:sz w:val="18"/>
                  <w:szCs w:val="18"/>
                </w:rPr>
                <w:t>Required Ventilation Rate” (B0</w:t>
              </w:r>
            </w:ins>
            <w:r w:rsidR="00505DD6">
              <w:rPr>
                <w:rFonts w:asciiTheme="minorHAnsi" w:hAnsiTheme="minorHAnsi"/>
                <w:sz w:val="18"/>
                <w:szCs w:val="18"/>
              </w:rPr>
              <w:t>1</w:t>
            </w:r>
            <w:ins w:id="3906" w:author="TF 112518" w:date="2018-11-25T11:47:00Z">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ins w:id="3907" w:author="Ferris, Todd@Energy" w:date="2018-11-21T09:53:00Z">
              <w:del w:id="3908" w:author="TF 112518" w:date="2018-11-25T11:47:00Z">
                <w:r w:rsidDel="007F32B2">
                  <w:rPr>
                    <w:rFonts w:asciiTheme="minorHAnsi" w:hAnsiTheme="minorHAnsi"/>
                    <w:sz w:val="18"/>
                    <w:szCs w:val="18"/>
                  </w:rPr>
                  <w:delText xml:space="preserve"> </w:delText>
                </w:r>
              </w:del>
            </w:ins>
          </w:p>
          <w:p w14:paraId="6BD1FD43" w14:textId="53FF8F24" w:rsidR="001238D0" w:rsidRDefault="001238D0" w:rsidP="001238D0">
            <w:pPr>
              <w:rPr>
                <w:ins w:id="3909" w:author="TF 112518" w:date="2018-11-25T11:47:00Z"/>
                <w:rFonts w:asciiTheme="minorHAnsi" w:hAnsiTheme="minorHAnsi"/>
                <w:sz w:val="18"/>
                <w:szCs w:val="18"/>
              </w:rPr>
            </w:pPr>
            <w:ins w:id="3910" w:author="TF 112518" w:date="2018-11-25T11:47:00Z">
              <w:r>
                <w:rPr>
                  <w:rFonts w:asciiTheme="minorHAnsi" w:hAnsiTheme="minorHAnsi"/>
                  <w:sz w:val="18"/>
                  <w:szCs w:val="18"/>
                </w:rPr>
                <w:t xml:space="preserve">Else if the </w:t>
              </w:r>
            </w:ins>
            <w:r w:rsidR="00505DD6">
              <w:rPr>
                <w:rFonts w:asciiTheme="minorHAnsi" w:hAnsiTheme="minorHAnsi"/>
                <w:sz w:val="18"/>
                <w:szCs w:val="18"/>
              </w:rPr>
              <w:t>“</w:t>
            </w:r>
            <w:ins w:id="3911" w:author="TF 112518" w:date="2018-11-25T11:47: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3912" w:author="TF 112518" w:date="2018-11-25T11:47: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3913" w:author="TF 112518" w:date="2018-11-25T11:47:00Z">
              <w:r>
                <w:rPr>
                  <w:rFonts w:ascii="Calibri" w:hAnsi="Calibri"/>
                  <w:sz w:val="18"/>
                  <w:szCs w:val="18"/>
                </w:rPr>
                <w:t xml:space="preserve">) equals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and the </w:t>
              </w:r>
              <w:r w:rsidR="00505DD6">
                <w:rPr>
                  <w:rFonts w:asciiTheme="minorHAnsi" w:hAnsiTheme="minorHAnsi"/>
                  <w:sz w:val="18"/>
                  <w:szCs w:val="18"/>
                </w:rPr>
                <w:t xml:space="preserve">“Total Installed </w:t>
              </w:r>
            </w:ins>
            <w:r w:rsidR="000840B5">
              <w:rPr>
                <w:rFonts w:asciiTheme="minorHAnsi" w:hAnsiTheme="minorHAnsi"/>
                <w:sz w:val="18"/>
                <w:szCs w:val="18"/>
              </w:rPr>
              <w:t xml:space="preserve">Equivalent </w:t>
            </w:r>
            <w:r w:rsidR="00505DD6">
              <w:rPr>
                <w:rFonts w:asciiTheme="minorHAnsi" w:hAnsiTheme="minorHAnsi"/>
                <w:sz w:val="18"/>
                <w:szCs w:val="18"/>
              </w:rPr>
              <w:t>Continuous</w:t>
            </w:r>
            <w:ins w:id="3914" w:author="TF 112518" w:date="2018-11-25T11:47:00Z">
              <w:r w:rsidR="00505DD6">
                <w:rPr>
                  <w:rFonts w:asciiTheme="minorHAnsi" w:hAnsiTheme="minorHAnsi"/>
                  <w:sz w:val="18"/>
                  <w:szCs w:val="18"/>
                </w:rPr>
                <w:t xml:space="preserve"> Ventilation” (C06)</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w:t>
              </w:r>
            </w:ins>
            <w:r w:rsidR="00505DD6">
              <w:rPr>
                <w:rFonts w:asciiTheme="minorHAnsi" w:hAnsiTheme="minorHAnsi"/>
                <w:sz w:val="18"/>
                <w:szCs w:val="18"/>
              </w:rPr>
              <w:t xml:space="preserve">Total </w:t>
            </w:r>
            <w:ins w:id="3915" w:author="TF 112518" w:date="2018-11-25T11:47:00Z">
              <w:r w:rsidR="00505DD6">
                <w:rPr>
                  <w:rFonts w:asciiTheme="minorHAnsi" w:hAnsiTheme="minorHAnsi"/>
                  <w:sz w:val="18"/>
                  <w:szCs w:val="18"/>
                </w:rPr>
                <w:t>Required Ventilation Rate” (B0</w:t>
              </w:r>
            </w:ins>
            <w:r w:rsidR="00505DD6">
              <w:rPr>
                <w:rFonts w:asciiTheme="minorHAnsi" w:hAnsiTheme="minorHAnsi"/>
                <w:sz w:val="18"/>
                <w:szCs w:val="18"/>
              </w:rPr>
              <w:t>1</w:t>
            </w:r>
            <w:ins w:id="3916" w:author="TF 112518" w:date="2018-11-25T11:47:00Z">
              <w:r w:rsidR="00505DD6">
                <w:rPr>
                  <w:rFonts w:asciiTheme="minorHAnsi" w:hAnsiTheme="minorHAnsi"/>
                  <w:sz w:val="18"/>
                  <w:szCs w:val="18"/>
                </w:rPr>
                <w:t>)</w:t>
              </w:r>
            </w:ins>
            <w:ins w:id="3917" w:author="TF 112518" w:date="2018-11-25T11:48:00Z">
              <w:r>
                <w:rPr>
                  <w:rFonts w:asciiTheme="minorHAnsi" w:hAnsiTheme="minorHAnsi"/>
                  <w:sz w:val="18"/>
                  <w:szCs w:val="18"/>
                </w:rPr>
                <w:t xml:space="preserve"> and </w:t>
              </w:r>
            </w:ins>
            <w:ins w:id="3918" w:author="TF 112518" w:date="2018-11-25T11:49:00Z">
              <w:r>
                <w:rPr>
                  <w:rFonts w:asciiTheme="minorHAnsi" w:hAnsiTheme="minorHAnsi"/>
                  <w:sz w:val="18"/>
                  <w:szCs w:val="18"/>
                </w:rPr>
                <w:t>the “</w:t>
              </w:r>
            </w:ins>
            <w:ins w:id="3919"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3920" w:author="TF 112518" w:date="2018-11-25T11:47:00Z">
              <w:r w:rsidR="000840B5">
                <w:rPr>
                  <w:rFonts w:asciiTheme="minorHAnsi" w:hAnsiTheme="minorHAnsi"/>
                  <w:sz w:val="18"/>
                  <w:szCs w:val="18"/>
                </w:rPr>
                <w:t xml:space="preserve"> Ventilation</w:t>
              </w:r>
            </w:ins>
            <w:ins w:id="3921" w:author="TF 112518" w:date="2018-11-25T11:49:00Z">
              <w:r>
                <w:rPr>
                  <w:rFonts w:asciiTheme="minorHAnsi" w:hAnsiTheme="minorHAnsi"/>
                  <w:sz w:val="18"/>
                  <w:szCs w:val="18"/>
                </w:rPr>
                <w:t xml:space="preserve">” (C06) </w:t>
              </w:r>
              <w:r>
                <w:rPr>
                  <w:rFonts w:asciiTheme="minorHAnsi" w:hAnsiTheme="minorHAnsi" w:cstheme="minorHAnsi"/>
                  <w:sz w:val="18"/>
                  <w:szCs w:val="18"/>
                </w:rPr>
                <w:t>≤</w:t>
              </w:r>
            </w:ins>
            <w:ins w:id="3922" w:author="TF 112518" w:date="2018-11-25T11:50:00Z">
              <w:r>
                <w:rPr>
                  <w:rFonts w:asciiTheme="minorHAnsi" w:hAnsiTheme="minorHAnsi" w:cstheme="minorHAnsi"/>
                  <w:sz w:val="18"/>
                  <w:szCs w:val="18"/>
                </w:rPr>
                <w:t xml:space="preserve"> “</w:t>
              </w:r>
              <w:r>
                <w:rPr>
                  <w:rFonts w:asciiTheme="minorHAnsi" w:hAnsiTheme="minorHAnsi"/>
                  <w:sz w:val="18"/>
                  <w:szCs w:val="18"/>
                </w:rPr>
                <w:t>Maximum Ventilation Flow” (E01)</w:t>
              </w:r>
            </w:ins>
            <w:ins w:id="3923" w:author="TF 112518" w:date="2018-11-25T11:47:00Z">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71EDE5AD" w14:textId="11869D0A" w:rsidR="001238D0" w:rsidRDefault="001238D0" w:rsidP="001238D0">
            <w:pPr>
              <w:rPr>
                <w:ins w:id="3924" w:author="TF 112518" w:date="2018-11-25T11:32:00Z"/>
                <w:rFonts w:asciiTheme="minorHAnsi" w:hAnsiTheme="minorHAnsi"/>
                <w:sz w:val="18"/>
                <w:szCs w:val="18"/>
              </w:rPr>
            </w:pPr>
            <w:ins w:id="3925" w:author="TF 112518" w:date="2018-11-25T11:32:00Z">
              <w:r>
                <w:rPr>
                  <w:rFonts w:asciiTheme="minorHAnsi" w:hAnsiTheme="minorHAnsi"/>
                  <w:sz w:val="18"/>
                  <w:szCs w:val="18"/>
                </w:rPr>
                <w:t xml:space="preserve">Else if the </w:t>
              </w:r>
            </w:ins>
            <w:r w:rsidR="00505DD6">
              <w:rPr>
                <w:rFonts w:asciiTheme="minorHAnsi" w:hAnsiTheme="minorHAnsi"/>
                <w:sz w:val="18"/>
                <w:szCs w:val="18"/>
              </w:rPr>
              <w:t>“</w:t>
            </w:r>
            <w:ins w:id="3926" w:author="TF 112518" w:date="2018-11-25T11:32: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3927" w:author="TF 112518" w:date="2018-11-25T11:32: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3928" w:author="TF 112518" w:date="2018-11-25T11:32:00Z">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and the </w:t>
              </w:r>
            </w:ins>
            <w:r w:rsidR="000840B5">
              <w:rPr>
                <w:rFonts w:asciiTheme="minorHAnsi" w:hAnsiTheme="minorHAnsi" w:cstheme="minorHAnsi"/>
                <w:sz w:val="18"/>
                <w:szCs w:val="18"/>
              </w:rPr>
              <w:t>“</w:t>
            </w:r>
            <w:ins w:id="3929"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3930"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3931" w:author="TF 112518" w:date="2018-11-25T11:32:00Z">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ins>
            <w:ins w:id="3932" w:author="TF 112518" w:date="2018-11-25T11:47:00Z">
              <w:r w:rsidR="000840B5">
                <w:rPr>
                  <w:rFonts w:asciiTheme="minorHAnsi" w:hAnsiTheme="minorHAnsi"/>
                  <w:sz w:val="18"/>
                  <w:szCs w:val="18"/>
                </w:rPr>
                <w:t>“</w:t>
              </w:r>
            </w:ins>
            <w:r w:rsidR="000840B5">
              <w:rPr>
                <w:rFonts w:asciiTheme="minorHAnsi" w:hAnsiTheme="minorHAnsi"/>
                <w:sz w:val="18"/>
                <w:szCs w:val="18"/>
              </w:rPr>
              <w:t xml:space="preserve">Total </w:t>
            </w:r>
            <w:ins w:id="3933" w:author="TF 112518" w:date="2018-11-25T11:47:00Z">
              <w:r w:rsidR="000840B5">
                <w:rPr>
                  <w:rFonts w:asciiTheme="minorHAnsi" w:hAnsiTheme="minorHAnsi"/>
                  <w:sz w:val="18"/>
                  <w:szCs w:val="18"/>
                </w:rPr>
                <w:t>Required Ventilation Rate” (B0</w:t>
              </w:r>
            </w:ins>
            <w:r w:rsidR="000840B5">
              <w:rPr>
                <w:rFonts w:asciiTheme="minorHAnsi" w:hAnsiTheme="minorHAnsi"/>
                <w:sz w:val="18"/>
                <w:szCs w:val="18"/>
              </w:rPr>
              <w:t>1</w:t>
            </w:r>
            <w:ins w:id="3934" w:author="TF 112518" w:date="2018-11-25T11:47:00Z">
              <w:r w:rsidR="000840B5">
                <w:rPr>
                  <w:rFonts w:asciiTheme="minorHAnsi" w:hAnsiTheme="minorHAnsi"/>
                  <w:sz w:val="18"/>
                  <w:szCs w:val="18"/>
                </w:rPr>
                <w:t>)</w:t>
              </w:r>
            </w:ins>
            <w:ins w:id="3935" w:author="TF 112518" w:date="2018-11-25T11:32:00Z">
              <w:r>
                <w:rPr>
                  <w:rFonts w:asciiTheme="minorHAnsi" w:hAnsiTheme="minorHAnsi"/>
                  <w:sz w:val="18"/>
                  <w:szCs w:val="18"/>
                </w:rPr>
                <w:t>,</w:t>
              </w:r>
            </w:ins>
            <w:ins w:id="3936" w:author="TF 112518" w:date="2018-11-25T11:33:00Z">
              <w:r>
                <w:rPr>
                  <w:rFonts w:asciiTheme="minorHAnsi" w:hAnsiTheme="minorHAnsi"/>
                  <w:sz w:val="18"/>
                  <w:szCs w:val="18"/>
                </w:rPr>
                <w:t xml:space="preserve"> and </w:t>
              </w:r>
            </w:ins>
            <w:ins w:id="3937" w:author="TF 112518" w:date="2018-11-25T11:36:00Z">
              <w:r>
                <w:rPr>
                  <w:rFonts w:asciiTheme="minorHAnsi" w:hAnsiTheme="minorHAnsi"/>
                  <w:sz w:val="18"/>
                  <w:szCs w:val="18"/>
                </w:rPr>
                <w:t>if “Envelope Leakage”</w:t>
              </w:r>
            </w:ins>
            <w:r w:rsidR="000840B5">
              <w:rPr>
                <w:rFonts w:asciiTheme="minorHAnsi" w:hAnsiTheme="minorHAnsi"/>
                <w:sz w:val="18"/>
                <w:szCs w:val="18"/>
              </w:rPr>
              <w:t xml:space="preserve"> </w:t>
            </w:r>
            <w:ins w:id="3938" w:author="TF 112518" w:date="2018-11-25T11:37:00Z">
              <w:r>
                <w:rPr>
                  <w:rFonts w:asciiTheme="minorHAnsi" w:hAnsiTheme="minorHAnsi"/>
                  <w:sz w:val="18"/>
                  <w:szCs w:val="18"/>
                </w:rPr>
                <w:t>(</w:t>
              </w:r>
            </w:ins>
            <w:r w:rsidR="00B54159">
              <w:rPr>
                <w:rFonts w:asciiTheme="minorHAnsi" w:hAnsiTheme="minorHAnsi"/>
                <w:sz w:val="18"/>
                <w:szCs w:val="18"/>
              </w:rPr>
              <w:t>D</w:t>
            </w:r>
            <w:ins w:id="3939" w:author="TF 112518" w:date="2018-11-25T11:37:00Z">
              <w:r>
                <w:rPr>
                  <w:rFonts w:asciiTheme="minorHAnsi" w:hAnsiTheme="minorHAnsi"/>
                  <w:sz w:val="18"/>
                  <w:szCs w:val="18"/>
                </w:rPr>
                <w:t xml:space="preserve">01) </w:t>
              </w:r>
            </w:ins>
            <w:r w:rsidR="000840B5">
              <w:rPr>
                <w:rFonts w:asciiTheme="minorHAnsi" w:hAnsiTheme="minorHAnsi" w:cstheme="minorHAnsi"/>
                <w:sz w:val="18"/>
                <w:szCs w:val="18"/>
              </w:rPr>
              <w:t>≤</w:t>
            </w:r>
            <w:ins w:id="3940" w:author="TF 112518" w:date="2018-11-25T11:37:00Z">
              <w:r>
                <w:rPr>
                  <w:rFonts w:asciiTheme="minorHAnsi" w:hAnsiTheme="minorHAnsi"/>
                  <w:sz w:val="18"/>
                  <w:szCs w:val="18"/>
                </w:rPr>
                <w:t xml:space="preserve"> </w:t>
              </w:r>
            </w:ins>
            <w:r w:rsidR="00FE7ABA">
              <w:rPr>
                <w:rFonts w:asciiTheme="minorHAnsi" w:hAnsiTheme="minorHAnsi"/>
                <w:sz w:val="18"/>
                <w:szCs w:val="18"/>
              </w:rPr>
              <w:t xml:space="preserve">“Target dwelling unit compartmentalization leakage” (taken from CF2R-MCH-24), </w:t>
            </w:r>
            <w:ins w:id="3941" w:author="TF 112518" w:date="2018-11-25T11:32:00Z">
              <w:r>
                <w:rPr>
                  <w:rFonts w:asciiTheme="minorHAnsi" w:hAnsiTheme="minorHAnsi"/>
                  <w:sz w:val="18"/>
                  <w:szCs w:val="18"/>
                </w:rPr>
                <w:t>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4E91253E" w14:textId="2E455B38" w:rsidR="001238D0" w:rsidRDefault="001238D0" w:rsidP="001238D0">
            <w:pPr>
              <w:rPr>
                <w:ins w:id="3942" w:author="TF 112518" w:date="2018-11-25T11:38:00Z"/>
                <w:rFonts w:asciiTheme="minorHAnsi" w:hAnsiTheme="minorHAnsi"/>
                <w:sz w:val="18"/>
                <w:szCs w:val="18"/>
              </w:rPr>
            </w:pPr>
            <w:ins w:id="3943" w:author="TF 112518" w:date="2018-11-25T11:38:00Z">
              <w:r>
                <w:rPr>
                  <w:rFonts w:asciiTheme="minorHAnsi" w:hAnsiTheme="minorHAnsi"/>
                  <w:sz w:val="18"/>
                  <w:szCs w:val="18"/>
                </w:rPr>
                <w:t xml:space="preserve">Else if the </w:t>
              </w:r>
            </w:ins>
            <w:r w:rsidR="00505DD6">
              <w:rPr>
                <w:rFonts w:asciiTheme="minorHAnsi" w:hAnsiTheme="minorHAnsi"/>
                <w:sz w:val="18"/>
                <w:szCs w:val="18"/>
              </w:rPr>
              <w:t>“</w:t>
            </w:r>
            <w:ins w:id="3944" w:author="TF 112518" w:date="2018-11-25T11:38: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3945" w:author="TF 112518" w:date="2018-11-25T11:38: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3946" w:author="TF 112518" w:date="2018-11-25T11:38:00Z">
              <w:r>
                <w:rPr>
                  <w:rFonts w:ascii="Calibri" w:hAnsi="Calibri"/>
                  <w:sz w:val="18"/>
                  <w:szCs w:val="18"/>
                </w:rPr>
                <w:t xml:space="preserve">) equals </w:t>
              </w:r>
              <w:r w:rsidRPr="00D12B47">
                <w:rPr>
                  <w:rFonts w:asciiTheme="minorHAnsi" w:hAnsiTheme="minorHAnsi" w:cstheme="minorHAnsi"/>
                  <w:sz w:val="18"/>
                  <w:szCs w:val="18"/>
                </w:rPr>
                <w:t>Central Ventilation System – Supply</w:t>
              </w:r>
            </w:ins>
            <w:ins w:id="3947" w:author="TF 112518" w:date="2018-11-25T11:55:00Z">
              <w:r>
                <w:rPr>
                  <w:rFonts w:asciiTheme="minorHAnsi" w:hAnsiTheme="minorHAnsi" w:cstheme="minorHAnsi"/>
                  <w:sz w:val="18"/>
                  <w:szCs w:val="18"/>
                </w:rPr>
                <w:t xml:space="preserve"> or </w:t>
              </w:r>
            </w:ins>
            <w:ins w:id="3948" w:author="TF 112518" w:date="2018-11-25T11:38:00Z">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and the </w:t>
              </w:r>
            </w:ins>
            <w:r w:rsidR="000840B5">
              <w:rPr>
                <w:rFonts w:asciiTheme="minorHAnsi" w:hAnsiTheme="minorHAnsi" w:cstheme="minorHAnsi"/>
                <w:sz w:val="18"/>
                <w:szCs w:val="18"/>
              </w:rPr>
              <w:t>“</w:t>
            </w:r>
            <w:ins w:id="3949"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3950"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3951" w:author="TF 112518" w:date="2018-11-25T11:38:00Z">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ins>
            <w:ins w:id="3952" w:author="TF 112518" w:date="2018-11-25T11:47:00Z">
              <w:r w:rsidR="000840B5">
                <w:rPr>
                  <w:rFonts w:asciiTheme="minorHAnsi" w:hAnsiTheme="minorHAnsi"/>
                  <w:sz w:val="18"/>
                  <w:szCs w:val="18"/>
                </w:rPr>
                <w:t>“</w:t>
              </w:r>
            </w:ins>
            <w:r w:rsidR="000840B5">
              <w:rPr>
                <w:rFonts w:asciiTheme="minorHAnsi" w:hAnsiTheme="minorHAnsi"/>
                <w:sz w:val="18"/>
                <w:szCs w:val="18"/>
              </w:rPr>
              <w:t xml:space="preserve">Total </w:t>
            </w:r>
            <w:ins w:id="3953" w:author="TF 112518" w:date="2018-11-25T11:47:00Z">
              <w:r w:rsidR="000840B5">
                <w:rPr>
                  <w:rFonts w:asciiTheme="minorHAnsi" w:hAnsiTheme="minorHAnsi"/>
                  <w:sz w:val="18"/>
                  <w:szCs w:val="18"/>
                </w:rPr>
                <w:t>Required Ventilation Rate” (B0</w:t>
              </w:r>
            </w:ins>
            <w:r w:rsidR="000840B5">
              <w:rPr>
                <w:rFonts w:asciiTheme="minorHAnsi" w:hAnsiTheme="minorHAnsi"/>
                <w:sz w:val="18"/>
                <w:szCs w:val="18"/>
              </w:rPr>
              <w:t>1</w:t>
            </w:r>
            <w:ins w:id="3954" w:author="TF 112518" w:date="2018-11-25T11:47:00Z">
              <w:r w:rsidR="000840B5">
                <w:rPr>
                  <w:rFonts w:asciiTheme="minorHAnsi" w:hAnsiTheme="minorHAnsi"/>
                  <w:sz w:val="18"/>
                  <w:szCs w:val="18"/>
                </w:rPr>
                <w:t>)</w:t>
              </w:r>
            </w:ins>
            <w:ins w:id="3955" w:author="TF 112518" w:date="2018-11-25T11:38:00Z">
              <w:r>
                <w:rPr>
                  <w:rFonts w:asciiTheme="minorHAnsi" w:hAnsiTheme="minorHAnsi"/>
                  <w:sz w:val="18"/>
                  <w:szCs w:val="18"/>
                </w:rPr>
                <w:t>, and if “Envelope Leakage”(</w:t>
              </w:r>
            </w:ins>
            <w:r w:rsidR="00FE7ABA">
              <w:rPr>
                <w:rFonts w:asciiTheme="minorHAnsi" w:hAnsiTheme="minorHAnsi"/>
                <w:sz w:val="18"/>
                <w:szCs w:val="18"/>
              </w:rPr>
              <w:t>D</w:t>
            </w:r>
            <w:ins w:id="3956" w:author="TF 112518" w:date="2018-11-25T11:38:00Z">
              <w:r>
                <w:rPr>
                  <w:rFonts w:asciiTheme="minorHAnsi" w:hAnsiTheme="minorHAnsi"/>
                  <w:sz w:val="18"/>
                  <w:szCs w:val="18"/>
                </w:rPr>
                <w:t xml:space="preserve">01) </w:t>
              </w:r>
            </w:ins>
            <w:ins w:id="3957" w:author="TF 112518" w:date="2018-11-25T11:59:00Z">
              <w:r>
                <w:rPr>
                  <w:rFonts w:asciiTheme="minorHAnsi" w:hAnsiTheme="minorHAnsi" w:cstheme="minorHAnsi"/>
                  <w:sz w:val="18"/>
                  <w:szCs w:val="18"/>
                </w:rPr>
                <w:t>≤</w:t>
              </w:r>
            </w:ins>
            <w:ins w:id="3958" w:author="TF 112518" w:date="2018-11-25T11:38:00Z">
              <w:r>
                <w:rPr>
                  <w:rFonts w:asciiTheme="minorHAnsi" w:hAnsiTheme="minorHAnsi"/>
                  <w:sz w:val="18"/>
                  <w:szCs w:val="18"/>
                </w:rPr>
                <w:t xml:space="preserve"> </w:t>
              </w:r>
            </w:ins>
            <w:r w:rsidR="00FE7ABA">
              <w:rPr>
                <w:rFonts w:asciiTheme="minorHAnsi" w:hAnsiTheme="minorHAnsi"/>
                <w:sz w:val="18"/>
                <w:szCs w:val="18"/>
              </w:rPr>
              <w:t>“Target dwelling unit compartmentalization leakage” (taken from CF2R-MCH-24),</w:t>
            </w:r>
            <w:ins w:id="3959" w:author="TF 112518" w:date="2018-11-25T11:57:00Z">
              <w:r>
                <w:rPr>
                  <w:rFonts w:asciiTheme="minorHAnsi" w:hAnsiTheme="minorHAnsi"/>
                  <w:sz w:val="18"/>
                  <w:szCs w:val="18"/>
                </w:rPr>
                <w:t xml:space="preserve"> and the </w:t>
              </w:r>
            </w:ins>
            <w:r w:rsidR="000840B5">
              <w:rPr>
                <w:rFonts w:asciiTheme="minorHAnsi" w:hAnsiTheme="minorHAnsi" w:cstheme="minorHAnsi"/>
                <w:sz w:val="18"/>
                <w:szCs w:val="18"/>
              </w:rPr>
              <w:t>“</w:t>
            </w:r>
            <w:ins w:id="3960"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3961"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3962" w:author="TF 112518" w:date="2018-11-25T11:38:00Z">
              <w:r w:rsidR="000840B5">
                <w:rPr>
                  <w:rFonts w:asciiTheme="minorHAnsi" w:hAnsiTheme="minorHAnsi"/>
                  <w:sz w:val="18"/>
                  <w:szCs w:val="18"/>
                </w:rPr>
                <w:t xml:space="preserve"> (C06)</w:t>
              </w:r>
            </w:ins>
            <w:ins w:id="3963" w:author="TF 112518" w:date="2018-11-25T11:57:00Z">
              <w:r>
                <w:rPr>
                  <w:rFonts w:asciiTheme="minorHAnsi" w:hAnsiTheme="minorHAnsi"/>
                  <w:sz w:val="18"/>
                  <w:szCs w:val="18"/>
                </w:rPr>
                <w:t xml:space="preserve">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69AC1165" w14:textId="42C87BCE" w:rsidR="001238D0" w:rsidRDefault="001238D0" w:rsidP="001238D0">
            <w:pPr>
              <w:rPr>
                <w:rFonts w:asciiTheme="minorHAnsi" w:hAnsiTheme="minorHAnsi"/>
                <w:sz w:val="18"/>
                <w:szCs w:val="18"/>
              </w:rPr>
            </w:pPr>
            <w:ins w:id="3964" w:author="TF 112518" w:date="2018-11-25T12:00:00Z">
              <w:r>
                <w:rPr>
                  <w:rFonts w:asciiTheme="minorHAnsi" w:hAnsiTheme="minorHAnsi"/>
                  <w:sz w:val="18"/>
                  <w:szCs w:val="18"/>
                </w:rPr>
                <w:t>E</w:t>
              </w:r>
            </w:ins>
            <w:ins w:id="3965" w:author="Ferris, Todd@Energy" w:date="2018-11-21T09:53:00Z">
              <w:r>
                <w:rPr>
                  <w:rFonts w:asciiTheme="minorHAnsi" w:hAnsiTheme="minorHAnsi"/>
                  <w:sz w:val="18"/>
                  <w:szCs w:val="18"/>
                </w:rPr>
                <w:t>lse display text: "Building Fails Mechanical Ventilation Rate Test"</w:t>
              </w:r>
            </w:ins>
            <w:r w:rsidRPr="00D2491C">
              <w:rPr>
                <w:rFonts w:asciiTheme="minorHAnsi" w:hAnsiTheme="minorHAnsi"/>
                <w:sz w:val="18"/>
                <w:szCs w:val="18"/>
              </w:rPr>
              <w:t>&gt;&gt;</w:t>
            </w:r>
          </w:p>
        </w:tc>
      </w:tr>
    </w:tbl>
    <w:p w14:paraId="6BFE4BE3" w14:textId="77777777" w:rsidR="00C954E0" w:rsidRDefault="00C954E0">
      <w:pPr>
        <w:rPr>
          <w:ins w:id="3966" w:author="Ferris, Todd@Energy" w:date="2018-11-28T13:36:00Z"/>
          <w:rFonts w:asciiTheme="minorHAnsi" w:hAnsiTheme="minorHAnsi"/>
          <w:sz w:val="18"/>
          <w:szCs w:val="18"/>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3967" w:author="Ferris, Todd@Energy" w:date="2018-11-29T11:10: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544"/>
        <w:gridCol w:w="10257"/>
        <w:tblGridChange w:id="3968">
          <w:tblGrid>
            <w:gridCol w:w="546"/>
            <w:gridCol w:w="10244"/>
          </w:tblGrid>
        </w:tblGridChange>
      </w:tblGrid>
      <w:tr w:rsidR="00C954E0" w:rsidRPr="0084687D" w14:paraId="64528C61" w14:textId="77777777" w:rsidTr="00D75AD6">
        <w:trPr>
          <w:cantSplit/>
          <w:trHeight w:val="432"/>
          <w:ins w:id="3969" w:author="Ferris, Todd@Energy" w:date="2018-11-28T13:36:00Z"/>
          <w:trPrChange w:id="3970" w:author="Ferris, Todd@Energy" w:date="2018-11-29T11:10:00Z">
            <w:trPr>
              <w:cantSplit/>
              <w:trHeight w:val="432"/>
            </w:trPr>
          </w:trPrChange>
        </w:trPr>
        <w:tc>
          <w:tcPr>
            <w:tcW w:w="5000" w:type="pct"/>
            <w:gridSpan w:val="2"/>
            <w:vAlign w:val="center"/>
            <w:tcPrChange w:id="3971" w:author="Ferris, Todd@Energy" w:date="2018-11-29T11:10:00Z">
              <w:tcPr>
                <w:tcW w:w="5000" w:type="pct"/>
                <w:gridSpan w:val="2"/>
                <w:vAlign w:val="center"/>
              </w:tcPr>
            </w:tcPrChange>
          </w:tcPr>
          <w:p w14:paraId="367948E0" w14:textId="2FAEF99D" w:rsidR="00C954E0" w:rsidRPr="00AD610F" w:rsidRDefault="00C954E0" w:rsidP="00465FDE">
            <w:pPr>
              <w:keepNext/>
              <w:rPr>
                <w:ins w:id="3972" w:author="Ferris, Todd@Energy" w:date="2018-11-28T13:36:00Z"/>
                <w:rFonts w:ascii="Calibri" w:hAnsi="Calibri"/>
                <w:b/>
                <w:szCs w:val="18"/>
              </w:rPr>
            </w:pPr>
            <w:ins w:id="3973" w:author="Ferris, Todd@Energy" w:date="2018-11-28T13:37:00Z">
              <w:r>
                <w:rPr>
                  <w:rFonts w:ascii="Calibri" w:hAnsi="Calibri"/>
                  <w:b/>
                  <w:szCs w:val="18"/>
                </w:rPr>
                <w:t>G</w:t>
              </w:r>
            </w:ins>
            <w:ins w:id="3974" w:author="Ferris, Todd@Energy" w:date="2018-11-28T13:36:00Z">
              <w:r w:rsidRPr="00AD610F">
                <w:rPr>
                  <w:rFonts w:ascii="Calibri" w:hAnsi="Calibri"/>
                  <w:b/>
                  <w:szCs w:val="18"/>
                </w:rPr>
                <w:t>. Determination of HERS Verification Compliance</w:t>
              </w:r>
            </w:ins>
          </w:p>
          <w:p w14:paraId="65ED86A0" w14:textId="77777777" w:rsidR="00C954E0" w:rsidRPr="0084687D" w:rsidRDefault="00C954E0" w:rsidP="00465FDE">
            <w:pPr>
              <w:keepNext/>
              <w:rPr>
                <w:ins w:id="3975" w:author="Ferris, Todd@Energy" w:date="2018-11-28T13:36:00Z"/>
                <w:rFonts w:ascii="Calibri" w:hAnsi="Calibri"/>
                <w:sz w:val="18"/>
                <w:szCs w:val="18"/>
              </w:rPr>
            </w:pPr>
            <w:ins w:id="3976" w:author="Ferris, Todd@Energy" w:date="2018-11-28T13:36: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C954E0" w:rsidRPr="0084687D" w14:paraId="3E57499C" w14:textId="77777777" w:rsidTr="00D75AD6">
        <w:trPr>
          <w:cantSplit/>
          <w:trHeight w:val="144"/>
          <w:ins w:id="3977" w:author="Ferris, Todd@Energy" w:date="2018-11-28T13:36:00Z"/>
          <w:trPrChange w:id="3978" w:author="Ferris, Todd@Energy" w:date="2018-11-29T11:10:00Z">
            <w:trPr>
              <w:cantSplit/>
              <w:trHeight w:val="144"/>
            </w:trPr>
          </w:trPrChange>
        </w:trPr>
        <w:tc>
          <w:tcPr>
            <w:tcW w:w="252" w:type="pct"/>
            <w:vAlign w:val="center"/>
            <w:tcPrChange w:id="3979" w:author="Ferris, Todd@Energy" w:date="2018-11-29T11:10:00Z">
              <w:tcPr>
                <w:tcW w:w="253" w:type="pct"/>
                <w:vAlign w:val="center"/>
              </w:tcPr>
            </w:tcPrChange>
          </w:tcPr>
          <w:p w14:paraId="4DE0406D" w14:textId="77777777" w:rsidR="00C954E0" w:rsidRPr="0084687D" w:rsidDel="00C76C40" w:rsidRDefault="00C954E0" w:rsidP="00465FDE">
            <w:pPr>
              <w:keepNext/>
              <w:jc w:val="center"/>
              <w:rPr>
                <w:ins w:id="3980" w:author="Ferris, Todd@Energy" w:date="2018-11-28T13:36:00Z"/>
                <w:rFonts w:ascii="Calibri" w:hAnsi="Calibri"/>
                <w:sz w:val="18"/>
                <w:szCs w:val="18"/>
              </w:rPr>
            </w:pPr>
            <w:ins w:id="3981" w:author="Ferris, Todd@Energy" w:date="2018-11-28T13:36:00Z">
              <w:r w:rsidRPr="0084687D">
                <w:rPr>
                  <w:rFonts w:ascii="Calibri" w:hAnsi="Calibri"/>
                  <w:sz w:val="18"/>
                  <w:szCs w:val="18"/>
                </w:rPr>
                <w:t>01</w:t>
              </w:r>
            </w:ins>
          </w:p>
        </w:tc>
        <w:tc>
          <w:tcPr>
            <w:tcW w:w="4748" w:type="pct"/>
            <w:vAlign w:val="center"/>
            <w:tcPrChange w:id="3982" w:author="Ferris, Todd@Energy" w:date="2018-11-29T11:10:00Z">
              <w:tcPr>
                <w:tcW w:w="4747" w:type="pct"/>
                <w:vAlign w:val="center"/>
              </w:tcPr>
            </w:tcPrChange>
          </w:tcPr>
          <w:p w14:paraId="2F14719C" w14:textId="768892F9" w:rsidR="00C954E0" w:rsidRPr="0084687D" w:rsidRDefault="00C954E0" w:rsidP="00465FDE">
            <w:pPr>
              <w:keepNext/>
              <w:spacing w:after="60"/>
              <w:rPr>
                <w:ins w:id="3983" w:author="Ferris, Todd@Energy" w:date="2018-11-28T13:36:00Z"/>
                <w:rFonts w:ascii="Calibri" w:hAnsi="Calibri"/>
                <w:sz w:val="18"/>
                <w:szCs w:val="18"/>
              </w:rPr>
            </w:pPr>
            <w:ins w:id="3984" w:author="Ferris, Todd@Energy" w:date="2018-11-28T13:36:00Z">
              <w:r w:rsidRPr="0084687D">
                <w:rPr>
                  <w:rFonts w:ascii="Calibri" w:hAnsi="Calibri"/>
                  <w:sz w:val="18"/>
                  <w:szCs w:val="18"/>
                </w:rPr>
                <w:t xml:space="preserve">&lt;&lt;if </w:t>
              </w:r>
            </w:ins>
            <w:r w:rsidR="00406EED">
              <w:rPr>
                <w:rFonts w:ascii="Calibri" w:hAnsi="Calibri"/>
                <w:sz w:val="18"/>
                <w:szCs w:val="18"/>
              </w:rPr>
              <w:t>F</w:t>
            </w:r>
            <w:ins w:id="3985" w:author="Ferris, Todd@Energy" w:date="2018-11-28T13:36:00Z">
              <w:r>
                <w:rPr>
                  <w:rFonts w:ascii="Calibri" w:hAnsi="Calibri"/>
                  <w:sz w:val="18"/>
                  <w:szCs w:val="18"/>
                </w:rPr>
                <w:t>01</w:t>
              </w:r>
              <w:r w:rsidRPr="0084687D">
                <w:rPr>
                  <w:rFonts w:ascii="Calibri" w:hAnsi="Calibri"/>
                  <w:sz w:val="18"/>
                  <w:szCs w:val="18"/>
                </w:rPr>
                <w:t xml:space="preserve"> = </w:t>
              </w:r>
              <w:r>
                <w:rPr>
                  <w:rFonts w:asciiTheme="minorHAnsi" w:hAnsiTheme="minorHAnsi"/>
                  <w:sz w:val="18"/>
                  <w:szCs w:val="18"/>
                </w:rPr>
                <w:t>Building Passes Mechanical Ventilation Rate</w:t>
              </w:r>
              <w:r w:rsidDel="001E1FD4">
                <w:rPr>
                  <w:rFonts w:asciiTheme="minorHAnsi" w:hAnsiTheme="minorHAnsi"/>
                  <w:sz w:val="18"/>
                  <w:szCs w:val="18"/>
                </w:rPr>
                <w:t xml:space="preserve"> </w:t>
              </w:r>
              <w:r>
                <w:rPr>
                  <w:rFonts w:asciiTheme="minorHAnsi" w:hAnsiTheme="minorHAnsi"/>
                  <w:sz w:val="18"/>
                  <w:szCs w:val="18"/>
                </w:rPr>
                <w:t xml:space="preserve">Test, </w:t>
              </w:r>
              <w:r w:rsidRPr="0084687D">
                <w:rPr>
                  <w:rFonts w:ascii="Calibri" w:hAnsi="Calibri"/>
                  <w:sz w:val="18"/>
                  <w:szCs w:val="18"/>
                </w:rPr>
                <w:t xml:space="preserve">then display: </w:t>
              </w:r>
            </w:ins>
            <w:r w:rsidR="00406EED">
              <w:rPr>
                <w:rFonts w:ascii="Calibri" w:hAnsi="Calibri"/>
                <w:sz w:val="18"/>
                <w:szCs w:val="18"/>
              </w:rPr>
              <w:t>“</w:t>
            </w:r>
            <w:ins w:id="3986" w:author="Ferris, Todd@Energy" w:date="2018-11-28T13:36:00Z">
              <w:r w:rsidRPr="0084687D">
                <w:rPr>
                  <w:rFonts w:ascii="Calibri" w:hAnsi="Calibri"/>
                  <w:sz w:val="18"/>
                  <w:szCs w:val="18"/>
                </w:rPr>
                <w:t>Complies: All specified verification protocol requirements on this document are met</w:t>
              </w:r>
            </w:ins>
            <w:r w:rsidR="00406EED">
              <w:rPr>
                <w:rFonts w:ascii="Calibri" w:hAnsi="Calibri"/>
                <w:sz w:val="18"/>
                <w:szCs w:val="18"/>
              </w:rPr>
              <w:t>”</w:t>
            </w:r>
            <w:ins w:id="3987" w:author="Ferris, Todd@Energy" w:date="2018-11-28T13:36:00Z">
              <w:r w:rsidRPr="0084687D">
                <w:rPr>
                  <w:rFonts w:ascii="Calibri" w:hAnsi="Calibri"/>
                  <w:sz w:val="18"/>
                  <w:szCs w:val="18"/>
                </w:rPr>
                <w:t xml:space="preserve">; else display: </w:t>
              </w:r>
            </w:ins>
            <w:r w:rsidR="00406EED">
              <w:rPr>
                <w:rFonts w:ascii="Calibri" w:hAnsi="Calibri"/>
                <w:sz w:val="18"/>
                <w:szCs w:val="18"/>
              </w:rPr>
              <w:t>“</w:t>
            </w:r>
            <w:ins w:id="3988" w:author="Ferris, Todd@Energy" w:date="2018-11-28T13:36:00Z">
              <w:r w:rsidRPr="0084687D">
                <w:rPr>
                  <w:rFonts w:ascii="Calibri" w:hAnsi="Calibri"/>
                  <w:sz w:val="18"/>
                  <w:szCs w:val="18"/>
                </w:rPr>
                <w:t>Does not comply: One or more specified verification protocol requirements on this document are not met</w:t>
              </w:r>
            </w:ins>
            <w:r w:rsidR="00406EED">
              <w:rPr>
                <w:rFonts w:ascii="Calibri" w:hAnsi="Calibri"/>
                <w:sz w:val="18"/>
                <w:szCs w:val="18"/>
              </w:rPr>
              <w:t>”</w:t>
            </w:r>
            <w:ins w:id="3989" w:author="Ferris, Todd@Energy" w:date="2018-11-28T13:36:00Z">
              <w:r w:rsidRPr="0084687D">
                <w:rPr>
                  <w:rFonts w:ascii="Calibri" w:hAnsi="Calibri"/>
                  <w:sz w:val="18"/>
                  <w:szCs w:val="18"/>
                </w:rPr>
                <w:t>&gt;&gt;</w:t>
              </w:r>
            </w:ins>
          </w:p>
        </w:tc>
      </w:tr>
    </w:tbl>
    <w:p w14:paraId="258F5749"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Change w:id="3990">
          <w:tblGrid>
            <w:gridCol w:w="100"/>
            <w:gridCol w:w="722"/>
            <w:gridCol w:w="9968"/>
            <w:gridCol w:w="326"/>
          </w:tblGrid>
        </w:tblGridChange>
      </w:tblGrid>
      <w:tr w:rsidR="000070FD" w14:paraId="4FE67107" w14:textId="77777777" w:rsidTr="00726D86">
        <w:trPr>
          <w:cantSplit/>
          <w:trHeight w:val="288"/>
          <w:ins w:id="3991"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67F8D3E9" w14:textId="12DA75B8" w:rsidR="000070FD" w:rsidRPr="00A75DC5" w:rsidRDefault="000070FD" w:rsidP="000070FD">
            <w:pPr>
              <w:keepNext/>
              <w:rPr>
                <w:ins w:id="3992" w:author="TF 112518" w:date="2018-11-26T21:52:00Z"/>
                <w:rFonts w:asciiTheme="minorHAnsi" w:hAnsiTheme="minorHAnsi"/>
                <w:b/>
                <w:bCs/>
                <w:szCs w:val="18"/>
              </w:rPr>
            </w:pPr>
            <w:r>
              <w:rPr>
                <w:rFonts w:asciiTheme="minorHAnsi" w:hAnsiTheme="minorHAnsi"/>
                <w:b/>
                <w:bCs/>
                <w:szCs w:val="18"/>
              </w:rPr>
              <w:lastRenderedPageBreak/>
              <w:t>H</w:t>
            </w:r>
            <w:ins w:id="3993" w:author="TF 112518" w:date="2018-11-26T21:52:00Z">
              <w:r w:rsidRPr="0029047D">
                <w:rPr>
                  <w:rFonts w:asciiTheme="minorHAnsi" w:hAnsiTheme="minorHAnsi"/>
                  <w:b/>
                  <w:bCs/>
                  <w:szCs w:val="18"/>
                </w:rPr>
                <w:t>. Other Requirements</w:t>
              </w:r>
            </w:ins>
          </w:p>
        </w:tc>
      </w:tr>
      <w:tr w:rsidR="000070FD" w14:paraId="2CF81925" w14:textId="77777777" w:rsidTr="00726D86">
        <w:trPr>
          <w:cantSplit/>
          <w:trHeight w:val="288"/>
          <w:ins w:id="3994"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568AFC26" w14:textId="77777777" w:rsidR="000070FD" w:rsidRPr="00A75DC5" w:rsidRDefault="000070FD" w:rsidP="00726D86">
            <w:pPr>
              <w:keepNext/>
              <w:rPr>
                <w:ins w:id="3995" w:author="TF 112518" w:date="2018-11-26T21:52:00Z"/>
                <w:rFonts w:asciiTheme="minorHAnsi" w:hAnsiTheme="minorHAnsi"/>
                <w:b/>
                <w:bCs/>
                <w:szCs w:val="18"/>
              </w:rPr>
            </w:pPr>
            <w:ins w:id="3996" w:author="TF 112518" w:date="2018-11-26T21:52:00Z">
              <w:r w:rsidRPr="00A75DC5">
                <w:rPr>
                  <w:rFonts w:asciiTheme="minorHAnsi" w:hAnsiTheme="minorHAnsi"/>
                  <w:b/>
                  <w:bCs/>
                  <w:szCs w:val="18"/>
                </w:rPr>
                <w:t>The items listed below (6.1 through 6.</w:t>
              </w:r>
            </w:ins>
            <w:ins w:id="3997" w:author="Ferris, Todd@Energy" w:date="2018-11-27T13:48:00Z">
              <w:r>
                <w:rPr>
                  <w:rFonts w:asciiTheme="minorHAnsi" w:hAnsiTheme="minorHAnsi"/>
                  <w:b/>
                  <w:bCs/>
                  <w:szCs w:val="18"/>
                </w:rPr>
                <w:t>6</w:t>
              </w:r>
            </w:ins>
            <w:ins w:id="3998" w:author="TF 112518" w:date="2018-11-26T21:52:00Z">
              <w:del w:id="3999" w:author="Ferris, Todd@Energy" w:date="2018-11-27T13:48:00Z">
                <w:r w:rsidRPr="00A75DC5" w:rsidDel="005952AD">
                  <w:rPr>
                    <w:rFonts w:asciiTheme="minorHAnsi" w:hAnsiTheme="minorHAnsi"/>
                    <w:b/>
                    <w:bCs/>
                    <w:szCs w:val="18"/>
                  </w:rPr>
                  <w:delText>9</w:delText>
                </w:r>
              </w:del>
            </w:ins>
            <w:ins w:id="4000"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4001"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0070FD" w14:paraId="6C13D2C8"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00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003" w:author="TF 112518" w:date="2018-11-26T21:52:00Z"/>
          <w:trPrChange w:id="400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0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4E96407" w14:textId="77777777" w:rsidR="000070FD" w:rsidRDefault="000070FD" w:rsidP="00726D86">
            <w:pPr>
              <w:keepNext/>
              <w:jc w:val="center"/>
              <w:rPr>
                <w:ins w:id="4006" w:author="TF 112518" w:date="2018-11-26T21:52:00Z"/>
                <w:rFonts w:asciiTheme="minorHAnsi" w:hAnsiTheme="minorHAnsi"/>
                <w:sz w:val="18"/>
                <w:szCs w:val="18"/>
              </w:rPr>
            </w:pPr>
            <w:ins w:id="4007"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0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8AF343D" w14:textId="77777777" w:rsidR="000070FD" w:rsidRDefault="000070FD" w:rsidP="000070F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4009" w:author="TF 112518" w:date="2018-11-26T21:52:00Z"/>
                <w:rStyle w:val="margin0020notechar"/>
                <w:rFonts w:asciiTheme="minorHAnsi" w:hAnsiTheme="minorHAnsi"/>
                <w:sz w:val="18"/>
                <w:szCs w:val="18"/>
              </w:rPr>
            </w:pPr>
            <w:ins w:id="4010"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473DDE2" w14:textId="77777777" w:rsidR="000070FD" w:rsidRDefault="000070FD" w:rsidP="00726D86">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4011" w:author="TF 112518" w:date="2018-11-26T21:52:00Z"/>
                <w:rFonts w:asciiTheme="minorHAnsi" w:hAnsiTheme="minorHAnsi"/>
                <w:sz w:val="18"/>
                <w:szCs w:val="18"/>
              </w:rPr>
            </w:pPr>
            <w:ins w:id="4012"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0070FD" w14:paraId="36554B25"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01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014" w:author="TF 112518" w:date="2018-11-26T21:52:00Z"/>
          <w:trPrChange w:id="401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1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F8A3EE3" w14:textId="77777777" w:rsidR="000070FD" w:rsidRDefault="000070FD" w:rsidP="00726D86">
            <w:pPr>
              <w:keepNext/>
              <w:jc w:val="center"/>
              <w:rPr>
                <w:ins w:id="4017" w:author="TF 112518" w:date="2018-11-26T21:52:00Z"/>
                <w:rFonts w:asciiTheme="minorHAnsi" w:hAnsiTheme="minorHAnsi"/>
                <w:sz w:val="18"/>
                <w:szCs w:val="18"/>
              </w:rPr>
            </w:pPr>
            <w:ins w:id="4018"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1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59B6A9A" w14:textId="77777777" w:rsidR="000070FD" w:rsidRDefault="000070FD" w:rsidP="00726D86">
            <w:pPr>
              <w:keepNext/>
              <w:ind w:left="274" w:hanging="274"/>
              <w:rPr>
                <w:ins w:id="4020" w:author="TF 112518" w:date="2018-11-26T21:52:00Z"/>
              </w:rPr>
            </w:pPr>
            <w:ins w:id="4021"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0070FD" w14:paraId="687318D2"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022"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023" w:author="TF 112518" w:date="2018-11-26T21:52:00Z"/>
          <w:trPrChange w:id="4024"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25"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130A2F0" w14:textId="77777777" w:rsidR="000070FD" w:rsidRDefault="000070FD" w:rsidP="00726D86">
            <w:pPr>
              <w:keepNext/>
              <w:jc w:val="center"/>
              <w:rPr>
                <w:ins w:id="4026" w:author="TF 112518" w:date="2018-11-26T21:52:00Z"/>
                <w:rFonts w:asciiTheme="minorHAnsi" w:hAnsiTheme="minorHAnsi"/>
                <w:sz w:val="18"/>
                <w:szCs w:val="18"/>
              </w:rPr>
            </w:pPr>
            <w:ins w:id="4027"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28"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1E77228" w14:textId="77777777" w:rsidR="000070FD" w:rsidRDefault="000070FD" w:rsidP="00726D86">
            <w:pPr>
              <w:keepNext/>
              <w:rPr>
                <w:ins w:id="4029" w:author="TF 112518" w:date="2018-11-26T21:52:00Z"/>
                <w:rStyle w:val="margin0020notechar"/>
                <w:rFonts w:asciiTheme="minorHAnsi" w:hAnsiTheme="minorHAnsi"/>
                <w:sz w:val="18"/>
                <w:szCs w:val="18"/>
              </w:rPr>
            </w:pPr>
            <w:ins w:id="4030"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67133F5F" w14:textId="77777777" w:rsidR="000070FD" w:rsidRDefault="000070FD" w:rsidP="00726D86">
            <w:pPr>
              <w:ind w:left="274"/>
              <w:rPr>
                <w:ins w:id="4031" w:author="TF 112518" w:date="2018-11-26T21:52:00Z"/>
                <w:sz w:val="22"/>
              </w:rPr>
            </w:pPr>
            <w:ins w:id="4032" w:author="TF 112518" w:date="2018-11-26T21:52:00Z">
              <w:r w:rsidRPr="00215D5D">
                <w:rPr>
                  <w:rFonts w:asciiTheme="minorHAnsi" w:hAnsiTheme="minorHAnsi" w:cstheme="minorHAnsi"/>
                  <w:sz w:val="18"/>
                  <w:szCs w:val="18"/>
                </w:rPr>
                <w:t>Exception: Condensing dryers plumbed to a drain.</w:t>
              </w:r>
            </w:ins>
          </w:p>
        </w:tc>
      </w:tr>
      <w:tr w:rsidR="000070FD" w14:paraId="1BDCAA08"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03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034" w:author="TF 112518" w:date="2018-11-26T21:52:00Z"/>
          <w:trPrChange w:id="403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3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228C0D0D" w14:textId="77777777" w:rsidR="000070FD" w:rsidRDefault="000070FD" w:rsidP="00726D86">
            <w:pPr>
              <w:keepNext/>
              <w:jc w:val="center"/>
              <w:rPr>
                <w:ins w:id="4037" w:author="TF 112518" w:date="2018-11-26T21:52:00Z"/>
                <w:rFonts w:asciiTheme="minorHAnsi" w:hAnsiTheme="minorHAnsi"/>
                <w:sz w:val="18"/>
                <w:szCs w:val="18"/>
              </w:rPr>
            </w:pPr>
            <w:ins w:id="4038"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403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71DD809D" w14:textId="77777777" w:rsidR="000070FD" w:rsidRDefault="000070FD" w:rsidP="00726D86">
            <w:pPr>
              <w:pStyle w:val="margin0020note"/>
              <w:keepNext/>
              <w:spacing w:before="0" w:beforeAutospacing="0" w:after="0" w:afterAutospacing="0"/>
              <w:ind w:left="274" w:hanging="274"/>
              <w:rPr>
                <w:rFonts w:asciiTheme="minorHAnsi" w:hAnsiTheme="minorHAnsi"/>
                <w:b/>
                <w:sz w:val="18"/>
                <w:szCs w:val="18"/>
              </w:rPr>
            </w:pPr>
            <w:ins w:id="4040" w:author="TF 112518" w:date="2018-11-26T21:52:00Z">
              <w:r>
                <w:rPr>
                  <w:rFonts w:asciiTheme="minorHAnsi" w:hAnsiTheme="minorHAnsi"/>
                  <w:b/>
                  <w:sz w:val="18"/>
                  <w:szCs w:val="18"/>
                </w:rPr>
                <w:t>6.4 Combustion and Solid-Fuel Burning Appliances.</w:t>
              </w:r>
            </w:ins>
          </w:p>
          <w:p w14:paraId="599BFF85" w14:textId="77777777" w:rsidR="000070FD" w:rsidRDefault="000070FD" w:rsidP="00726D86">
            <w:pPr>
              <w:pStyle w:val="margin0020note"/>
              <w:keepNext/>
              <w:spacing w:before="0" w:beforeAutospacing="0" w:after="0" w:afterAutospacing="0"/>
              <w:ind w:left="763" w:hanging="403"/>
              <w:rPr>
                <w:rStyle w:val="margin0020notechar"/>
                <w:rFonts w:asciiTheme="minorHAnsi" w:hAnsiTheme="minorHAnsi"/>
                <w:sz w:val="18"/>
                <w:szCs w:val="18"/>
              </w:rPr>
            </w:pPr>
            <w:ins w:id="4041" w:author="TF 112518" w:date="2018-11-26T21:52:00Z">
              <w:r w:rsidRPr="00215D5D">
                <w:rPr>
                  <w:rFonts w:asciiTheme="minorHAnsi" w:hAnsiTheme="minorHAnsi"/>
                  <w:sz w:val="18"/>
                  <w:szCs w:val="18"/>
                </w:rPr>
                <w:t>6.</w:t>
              </w:r>
            </w:ins>
            <w:r>
              <w:rPr>
                <w:rFonts w:asciiTheme="minorHAnsi" w:hAnsiTheme="minorHAnsi"/>
                <w:sz w:val="18"/>
                <w:szCs w:val="18"/>
              </w:rPr>
              <w:t>4</w:t>
            </w:r>
            <w:ins w:id="4042" w:author="TF 112518" w:date="2018-11-26T21:52:00Z">
              <w:r>
                <w:rPr>
                  <w:rFonts w:asciiTheme="minorHAnsi" w:hAnsiTheme="minorHAnsi"/>
                  <w:sz w:val="18"/>
                  <w:szCs w:val="18"/>
                </w:rPr>
                <w:t>.1</w:t>
              </w:r>
            </w:ins>
            <w:r>
              <w:rPr>
                <w:rFonts w:asciiTheme="minorHAnsi" w:hAnsiTheme="minorHAnsi"/>
                <w:sz w:val="18"/>
                <w:szCs w:val="18"/>
              </w:rPr>
              <w:t xml:space="preserve"> </w:t>
            </w:r>
            <w:ins w:id="4043"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50A66E27" w14:textId="77777777" w:rsidR="000070FD" w:rsidRDefault="000070FD" w:rsidP="00726D86">
            <w:pPr>
              <w:pStyle w:val="margin0020note"/>
              <w:keepNext/>
              <w:spacing w:before="0" w:beforeAutospacing="0" w:after="0" w:afterAutospacing="0"/>
              <w:ind w:left="763" w:hanging="403"/>
              <w:rPr>
                <w:ins w:id="4044" w:author="TF 112518" w:date="2018-11-26T21:52:00Z"/>
              </w:rPr>
            </w:pPr>
            <w:ins w:id="4045"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4046" w:author="TF 112518" w:date="2018-11-26T21:52:00Z">
              <w:r>
                <w:rPr>
                  <w:rFonts w:asciiTheme="minorHAnsi" w:hAnsiTheme="minorHAnsi"/>
                  <w:sz w:val="18"/>
                  <w:szCs w:val="18"/>
                </w:rPr>
                <w:t>.</w:t>
              </w:r>
            </w:ins>
            <w:r>
              <w:rPr>
                <w:rFonts w:asciiTheme="minorHAnsi" w:hAnsiTheme="minorHAnsi"/>
                <w:sz w:val="18"/>
                <w:szCs w:val="18"/>
              </w:rPr>
              <w:t xml:space="preserve">2 </w:t>
            </w:r>
            <w:ins w:id="4047"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w:t>
              </w:r>
              <w:proofErr w:type="spellStart"/>
              <w:r w:rsidRPr="00E00577">
                <w:rPr>
                  <w:rStyle w:val="margin0020notechar"/>
                  <w:rFonts w:asciiTheme="minorHAnsi" w:hAnsiTheme="minorHAnsi"/>
                  <w:sz w:val="18"/>
                  <w:szCs w:val="18"/>
                </w:rPr>
                <w:t>fuelburning</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15 cfm per 100 ft2 (75 L/s per 100 m2) of </w:t>
              </w:r>
              <w:proofErr w:type="spellStart"/>
              <w:r w:rsidRPr="00E00577">
                <w:rPr>
                  <w:rStyle w:val="margin0020notechar"/>
                  <w:rFonts w:asciiTheme="minorHAnsi" w:hAnsiTheme="minorHAnsi"/>
                  <w:sz w:val="18"/>
                  <w:szCs w:val="18"/>
                </w:rPr>
                <w:t>occupiable</w:t>
              </w:r>
              <w:proofErr w:type="spellEnd"/>
              <w:r w:rsidRPr="00E00577">
                <w:rPr>
                  <w:rStyle w:val="margin0020notechar"/>
                  <w:rFonts w:asciiTheme="minorHAnsi" w:hAnsiTheme="minorHAnsi"/>
                  <w:sz w:val="18"/>
                  <w:szCs w:val="18"/>
                </w:rPr>
                <w:t xml:space="preserv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air. Gravity or barometric dampers in </w:t>
              </w:r>
              <w:proofErr w:type="spellStart"/>
              <w:r w:rsidRPr="00E00577">
                <w:rPr>
                  <w:rStyle w:val="margin0020notechar"/>
                  <w:rFonts w:asciiTheme="minorHAnsi" w:hAnsiTheme="minorHAnsi"/>
                  <w:sz w:val="18"/>
                  <w:szCs w:val="18"/>
                </w:rPr>
                <w:t>nonpowered</w:t>
              </w:r>
              <w:proofErr w:type="spellEnd"/>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0070FD" w14:paraId="0B48FD4C"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04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049" w:author="TF 112518" w:date="2018-11-26T21:52:00Z"/>
          <w:trPrChange w:id="405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5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B73C2E7" w14:textId="77777777" w:rsidR="000070FD" w:rsidRDefault="000070FD" w:rsidP="00726D86">
            <w:pPr>
              <w:keepNext/>
              <w:jc w:val="center"/>
              <w:rPr>
                <w:ins w:id="4052" w:author="TF 112518" w:date="2018-11-26T21:52:00Z"/>
                <w:rFonts w:asciiTheme="minorHAnsi" w:hAnsiTheme="minorHAnsi"/>
                <w:sz w:val="18"/>
                <w:szCs w:val="18"/>
              </w:rPr>
            </w:pPr>
            <w:ins w:id="4053"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5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3091B7E" w14:textId="77777777" w:rsidR="000070FD" w:rsidRDefault="000070FD" w:rsidP="00726D86">
            <w:pPr>
              <w:keepNext/>
              <w:ind w:left="273" w:hanging="273"/>
              <w:rPr>
                <w:ins w:id="4055" w:author="TF 112518" w:date="2018-11-26T21:52:00Z"/>
                <w:rFonts w:asciiTheme="minorHAnsi" w:hAnsiTheme="minorHAnsi"/>
                <w:b/>
                <w:sz w:val="18"/>
                <w:szCs w:val="18"/>
              </w:rPr>
            </w:pPr>
            <w:ins w:id="4056" w:author="TF 112518" w:date="2018-11-26T21:52:00Z">
              <w:r>
                <w:rPr>
                  <w:rFonts w:asciiTheme="minorHAnsi" w:hAnsiTheme="minorHAnsi"/>
                  <w:b/>
                  <w:sz w:val="18"/>
                  <w:szCs w:val="18"/>
                </w:rPr>
                <w:t>6.5 Air tightness Requirements</w:t>
              </w:r>
            </w:ins>
          </w:p>
          <w:p w14:paraId="2F70891D" w14:textId="77777777" w:rsidR="000070FD" w:rsidRDefault="000070FD" w:rsidP="00726D86">
            <w:pPr>
              <w:keepNext/>
              <w:ind w:left="763" w:hanging="403"/>
              <w:rPr>
                <w:ins w:id="4057" w:author="TF 112518" w:date="2018-11-26T21:52:00Z"/>
              </w:rPr>
            </w:pPr>
            <w:ins w:id="4058"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 xml:space="preserve">When an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 xml:space="preserve">the adjoining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Air seal the walls, ceilings,</w:t>
              </w:r>
              <w:r>
                <w:rPr>
                  <w:rFonts w:asciiTheme="minorHAnsi" w:hAnsiTheme="minorHAnsi"/>
                  <w:sz w:val="18"/>
                  <w:szCs w:val="18"/>
                </w:rPr>
                <w:t xml:space="preserve"> </w:t>
              </w:r>
              <w:r w:rsidRPr="00215D5D">
                <w:rPr>
                  <w:rFonts w:asciiTheme="minorHAnsi" w:hAnsiTheme="minorHAnsi"/>
                  <w:sz w:val="18"/>
                  <w:szCs w:val="18"/>
                </w:rPr>
                <w:t xml:space="preserve">and floors that separate garages from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 xml:space="preserve">and its attic area shall be caulked,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 xml:space="preserve">between garages and </w:t>
              </w:r>
              <w:proofErr w:type="spellStart"/>
              <w:r w:rsidRPr="00215D5D">
                <w:rPr>
                  <w:rFonts w:asciiTheme="minorHAnsi" w:hAnsiTheme="minorHAnsi"/>
                  <w:sz w:val="18"/>
                  <w:szCs w:val="18"/>
                </w:rPr>
                <w:t>occupiable</w:t>
              </w:r>
              <w:proofErr w:type="spellEnd"/>
              <w:r w:rsidRPr="00215D5D">
                <w:rPr>
                  <w:rFonts w:asciiTheme="minorHAnsi" w:hAnsiTheme="minorHAnsi"/>
                  <w:sz w:val="18"/>
                  <w:szCs w:val="18"/>
                </w:rPr>
                <w:t xml:space="preserve"> spaces shall be </w:t>
              </w:r>
              <w:proofErr w:type="spellStart"/>
              <w:r w:rsidRPr="00215D5D">
                <w:rPr>
                  <w:rFonts w:asciiTheme="minorHAnsi" w:hAnsiTheme="minorHAnsi"/>
                  <w:sz w:val="18"/>
                  <w:szCs w:val="18"/>
                </w:rPr>
                <w:t>gasketed</w:t>
              </w:r>
              <w:proofErr w:type="spellEnd"/>
              <w:r w:rsidRPr="00215D5D">
                <w:rPr>
                  <w:rFonts w:asciiTheme="minorHAnsi" w:hAnsiTheme="minorHAnsi"/>
                  <w:sz w:val="18"/>
                  <w:szCs w:val="18"/>
                </w:rPr>
                <w:t xml:space="preserve">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0070FD" w14:paraId="434AE23C"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059"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060" w:author="TF 112518" w:date="2018-11-26T21:52:00Z"/>
          <w:trPrChange w:id="4061"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62"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A2A0555" w14:textId="77777777" w:rsidR="000070FD" w:rsidRDefault="000070FD" w:rsidP="00726D86">
            <w:pPr>
              <w:keepNext/>
              <w:jc w:val="center"/>
              <w:rPr>
                <w:ins w:id="4063" w:author="TF 112518" w:date="2018-11-26T21:52:00Z"/>
                <w:rFonts w:asciiTheme="minorHAnsi" w:hAnsiTheme="minorHAnsi"/>
                <w:sz w:val="18"/>
                <w:szCs w:val="18"/>
              </w:rPr>
            </w:pPr>
            <w:ins w:id="4064"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65"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91B549D" w14:textId="77777777" w:rsidR="000070FD" w:rsidRDefault="000070FD" w:rsidP="00726D86">
            <w:pPr>
              <w:keepNext/>
              <w:ind w:left="273" w:hanging="273"/>
              <w:rPr>
                <w:ins w:id="4066" w:author="TF 112518" w:date="2018-11-26T21:52:00Z"/>
                <w:rStyle w:val="margin0020notechar"/>
                <w:rFonts w:asciiTheme="minorHAnsi" w:hAnsiTheme="minorHAnsi"/>
                <w:sz w:val="18"/>
                <w:szCs w:val="18"/>
              </w:rPr>
            </w:pPr>
            <w:ins w:id="4067"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7889D07E" w14:textId="77777777" w:rsidR="000070FD" w:rsidRDefault="000070FD" w:rsidP="00726D86">
            <w:pPr>
              <w:keepNext/>
              <w:ind w:left="763" w:hanging="403"/>
              <w:rPr>
                <w:ins w:id="4068" w:author="TF 112518" w:date="2018-11-26T21:52:00Z"/>
                <w:rFonts w:asciiTheme="minorHAnsi" w:hAnsiTheme="minorHAnsi"/>
                <w:sz w:val="18"/>
                <w:szCs w:val="18"/>
              </w:rPr>
            </w:pPr>
            <w:ins w:id="4069"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5A105A39" w14:textId="77777777" w:rsidR="000070FD" w:rsidRDefault="000070FD" w:rsidP="00726D86">
            <w:pPr>
              <w:keepNext/>
              <w:ind w:left="763" w:hanging="403"/>
              <w:rPr>
                <w:ins w:id="4070" w:author="TF 112518" w:date="2018-11-26T21:52:00Z"/>
                <w:rFonts w:asciiTheme="minorHAnsi" w:hAnsiTheme="minorHAnsi"/>
                <w:sz w:val="18"/>
                <w:szCs w:val="18"/>
              </w:rPr>
            </w:pPr>
            <w:ins w:id="4071"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40621EA3" w14:textId="77777777" w:rsidR="000070FD" w:rsidRDefault="000070FD" w:rsidP="00726D86">
            <w:pPr>
              <w:keepNext/>
              <w:ind w:left="763"/>
              <w:rPr>
                <w:ins w:id="4072" w:author="TF 112518" w:date="2018-11-26T21:52:00Z"/>
                <w:rFonts w:asciiTheme="minorHAnsi" w:hAnsiTheme="minorHAnsi"/>
                <w:sz w:val="18"/>
                <w:szCs w:val="18"/>
              </w:rPr>
            </w:pPr>
            <w:ins w:id="4073" w:author="TF 112518" w:date="2018-11-26T21:52:00Z">
              <w:r w:rsidRPr="0001108C">
                <w:rPr>
                  <w:rFonts w:asciiTheme="minorHAnsi" w:hAnsiTheme="minorHAnsi"/>
                  <w:sz w:val="18"/>
                  <w:szCs w:val="18"/>
                </w:rPr>
                <w:t>Exceptions:</w:t>
              </w:r>
            </w:ins>
          </w:p>
          <w:p w14:paraId="0F3E3C91" w14:textId="77777777" w:rsidR="000070FD" w:rsidRDefault="000070FD" w:rsidP="00726D86">
            <w:pPr>
              <w:keepNext/>
              <w:ind w:left="1397" w:hanging="274"/>
              <w:rPr>
                <w:ins w:id="4074" w:author="TF 112518" w:date="2018-11-26T21:52:00Z"/>
                <w:rFonts w:asciiTheme="minorHAnsi" w:hAnsiTheme="minorHAnsi"/>
                <w:sz w:val="18"/>
                <w:szCs w:val="18"/>
              </w:rPr>
            </w:pPr>
            <w:ins w:id="4075" w:author="TF 112518" w:date="2018-11-26T21:52:00Z">
              <w:r w:rsidRPr="0001108C">
                <w:rPr>
                  <w:rFonts w:asciiTheme="minorHAnsi" w:hAnsiTheme="minorHAnsi"/>
                  <w:sz w:val="18"/>
                  <w:szCs w:val="18"/>
                </w:rPr>
                <w:t>1. Utility rooms with a dryer exhaust duct.</w:t>
              </w:r>
            </w:ins>
          </w:p>
          <w:p w14:paraId="61A648FC" w14:textId="77777777" w:rsidR="000070FD" w:rsidRDefault="000070FD" w:rsidP="00726D86">
            <w:pPr>
              <w:keepNext/>
              <w:ind w:left="1397" w:hanging="274"/>
              <w:rPr>
                <w:ins w:id="4076" w:author="TF 112518" w:date="2018-11-26T21:52:00Z"/>
              </w:rPr>
            </w:pPr>
            <w:ins w:id="4077" w:author="TF 112518" w:date="2018-11-26T21:52:00Z">
              <w:r w:rsidRPr="0001108C">
                <w:rPr>
                  <w:rFonts w:asciiTheme="minorHAnsi" w:hAnsiTheme="minorHAnsi"/>
                  <w:sz w:val="18"/>
                  <w:szCs w:val="18"/>
                </w:rPr>
                <w:t>2. Toilet compartments in bathrooms.</w:t>
              </w:r>
            </w:ins>
          </w:p>
        </w:tc>
      </w:tr>
      <w:tr w:rsidR="000070FD" w14:paraId="1D5DDF5F"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07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079" w:author="TF 112518" w:date="2018-11-26T21:52:00Z"/>
          <w:trPrChange w:id="408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8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2AD5E6D9" w14:textId="77777777" w:rsidR="000070FD" w:rsidRDefault="000070FD" w:rsidP="00726D86">
            <w:pPr>
              <w:keepNext/>
              <w:jc w:val="center"/>
              <w:rPr>
                <w:ins w:id="4082" w:author="TF 112518" w:date="2018-11-26T21:52:00Z"/>
                <w:rFonts w:asciiTheme="minorHAnsi" w:hAnsiTheme="minorHAnsi"/>
                <w:sz w:val="18"/>
                <w:szCs w:val="18"/>
              </w:rPr>
            </w:pPr>
            <w:ins w:id="4083"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08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B05DE82" w14:textId="77777777" w:rsidR="000070FD" w:rsidRDefault="000070FD" w:rsidP="00726D86">
            <w:pPr>
              <w:keepNext/>
              <w:ind w:left="274" w:hanging="274"/>
              <w:rPr>
                <w:ins w:id="4085" w:author="TF 112518" w:date="2018-11-26T21:52:00Z"/>
                <w:rStyle w:val="margin0020notechar"/>
                <w:rFonts w:asciiTheme="minorHAnsi" w:hAnsiTheme="minorHAnsi"/>
                <w:sz w:val="18"/>
                <w:szCs w:val="18"/>
              </w:rPr>
            </w:pPr>
            <w:ins w:id="4086"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design shall be located a minimum of 10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5B360C99" w14:textId="77777777" w:rsidR="000070FD" w:rsidRDefault="000070FD" w:rsidP="00726D86">
            <w:pPr>
              <w:keepNext/>
              <w:ind w:left="548" w:hanging="274"/>
              <w:rPr>
                <w:ins w:id="4087" w:author="TF 112518" w:date="2018-11-26T21:52:00Z"/>
                <w:rStyle w:val="margin0020notechar"/>
                <w:rFonts w:asciiTheme="minorHAnsi" w:hAnsiTheme="minorHAnsi"/>
                <w:sz w:val="18"/>
                <w:szCs w:val="18"/>
              </w:rPr>
            </w:pPr>
            <w:ins w:id="4088" w:author="TF 112518" w:date="2018-11-26T21:52:00Z">
              <w:r w:rsidRPr="00B07B81">
                <w:rPr>
                  <w:rStyle w:val="margin0020notechar"/>
                  <w:rFonts w:asciiTheme="minorHAnsi" w:hAnsiTheme="minorHAnsi"/>
                  <w:sz w:val="18"/>
                  <w:szCs w:val="18"/>
                </w:rPr>
                <w:t>Exceptions:</w:t>
              </w:r>
            </w:ins>
          </w:p>
          <w:p w14:paraId="438E2EA9" w14:textId="77777777" w:rsidR="000070FD" w:rsidRDefault="000070FD" w:rsidP="00726D86">
            <w:pPr>
              <w:keepNext/>
              <w:ind w:left="950" w:hanging="187"/>
              <w:rPr>
                <w:ins w:id="4089" w:author="TF 112518" w:date="2018-11-26T21:52:00Z"/>
                <w:rStyle w:val="margin0020notechar"/>
                <w:rFonts w:asciiTheme="minorHAnsi" w:hAnsiTheme="minorHAnsi"/>
                <w:sz w:val="18"/>
                <w:szCs w:val="18"/>
              </w:rPr>
              <w:pPrChange w:id="4090" w:author="Ferris, Todd@Energy" w:date="2018-11-27T11:59:00Z">
                <w:pPr>
                  <w:keepNext/>
                  <w:ind w:left="763"/>
                </w:pPr>
              </w:pPrChange>
            </w:pPr>
            <w:ins w:id="4091"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 xml:space="preserve">stretched-string distance of 3 </w:t>
              </w:r>
              <w:proofErr w:type="spellStart"/>
              <w:r w:rsidRPr="00B07B81">
                <w:rPr>
                  <w:rStyle w:val="margin0020notechar"/>
                  <w:rFonts w:asciiTheme="minorHAnsi" w:hAnsiTheme="minorHAnsi"/>
                  <w:sz w:val="18"/>
                  <w:szCs w:val="18"/>
                </w:rPr>
                <w:t>ft</w:t>
              </w:r>
              <w:proofErr w:type="spellEnd"/>
              <w:r w:rsidRPr="00B07B81">
                <w:rPr>
                  <w:rStyle w:val="margin0020notechar"/>
                  <w:rFonts w:asciiTheme="minorHAnsi" w:hAnsiTheme="minorHAnsi"/>
                  <w:sz w:val="18"/>
                  <w:szCs w:val="18"/>
                </w:rPr>
                <w:t xml:space="preserve">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40A0E482" w14:textId="77777777" w:rsidR="000070FD" w:rsidRDefault="000070FD" w:rsidP="00726D86">
            <w:pPr>
              <w:keepNext/>
              <w:ind w:left="950" w:hanging="187"/>
              <w:rPr>
                <w:ins w:id="4092" w:author="TF 112518" w:date="2018-11-26T21:52:00Z"/>
                <w:rStyle w:val="margin0020notechar"/>
                <w:rFonts w:asciiTheme="minorHAnsi" w:hAnsiTheme="minorHAnsi"/>
                <w:sz w:val="18"/>
                <w:szCs w:val="18"/>
              </w:rPr>
            </w:pPr>
            <w:ins w:id="4093"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776B2444" w14:textId="77777777" w:rsidR="000070FD" w:rsidRDefault="000070FD" w:rsidP="00726D86">
            <w:pPr>
              <w:keepNext/>
              <w:ind w:left="950" w:hanging="187"/>
              <w:rPr>
                <w:ins w:id="4094" w:author="TF 112518" w:date="2018-11-26T21:52:00Z"/>
                <w:rStyle w:val="margin0020notechar"/>
                <w:rFonts w:asciiTheme="minorHAnsi" w:hAnsiTheme="minorHAnsi"/>
                <w:sz w:val="18"/>
                <w:szCs w:val="18"/>
              </w:rPr>
              <w:pPrChange w:id="4095" w:author="Ferris, Todd@Energy" w:date="2018-11-27T11:59:00Z">
                <w:pPr>
                  <w:keepNext/>
                  <w:ind w:left="763"/>
                </w:pPr>
              </w:pPrChange>
            </w:pPr>
            <w:ins w:id="4096"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645B4B1F" w14:textId="77777777" w:rsidR="000070FD" w:rsidRDefault="000070FD" w:rsidP="00726D86">
            <w:pPr>
              <w:keepNext/>
              <w:ind w:left="950" w:hanging="187"/>
              <w:rPr>
                <w:ins w:id="4097" w:author="TF 112518" w:date="2018-11-26T21:52:00Z"/>
              </w:rPr>
              <w:pPrChange w:id="4098" w:author="Ferris, Todd@Energy" w:date="2018-11-27T11:59:00Z">
                <w:pPr>
                  <w:keepNext/>
                  <w:ind w:left="763"/>
                </w:pPr>
              </w:pPrChange>
            </w:pPr>
            <w:ins w:id="4099"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0070FD" w14:paraId="454F5C23"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4100"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4101" w:author="TF 112518" w:date="2018-11-26T21:52:00Z"/>
          <w:trPrChange w:id="4102"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103"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354F03B3" w14:textId="77777777" w:rsidR="000070FD" w:rsidRDefault="000070FD" w:rsidP="00726D86">
            <w:pPr>
              <w:keepNext/>
              <w:jc w:val="center"/>
              <w:rPr>
                <w:ins w:id="4104" w:author="TF 112518" w:date="2018-11-26T21:52:00Z"/>
                <w:rFonts w:asciiTheme="minorHAnsi" w:hAnsiTheme="minorHAnsi"/>
                <w:sz w:val="18"/>
                <w:szCs w:val="18"/>
              </w:rPr>
            </w:pPr>
            <w:ins w:id="4105"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4106"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334DA8BE" w14:textId="77777777" w:rsidR="000070FD" w:rsidRDefault="000070FD" w:rsidP="00726D86">
            <w:pPr>
              <w:autoSpaceDE w:val="0"/>
              <w:autoSpaceDN w:val="0"/>
              <w:adjustRightInd w:val="0"/>
              <w:ind w:left="273" w:hanging="273"/>
              <w:rPr>
                <w:ins w:id="4107" w:author="TF 112518" w:date="2018-11-26T21:52:00Z"/>
              </w:rPr>
            </w:pPr>
            <w:ins w:id="4108"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0070FD" w14:paraId="45C81589" w14:textId="77777777" w:rsidTr="00726D86">
        <w:trPr>
          <w:cantSplit/>
          <w:trHeight w:val="158"/>
          <w:ins w:id="4109"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08E7FC3" w14:textId="77777777" w:rsidR="000070FD" w:rsidRDefault="000070FD" w:rsidP="00726D86">
            <w:pPr>
              <w:keepNext/>
              <w:rPr>
                <w:ins w:id="4110" w:author="TF 112518" w:date="2018-11-26T21:52:00Z"/>
                <w:rFonts w:asciiTheme="minorHAnsi" w:hAnsiTheme="minorHAnsi"/>
                <w:b/>
                <w:bCs/>
                <w:sz w:val="18"/>
                <w:szCs w:val="18"/>
              </w:rPr>
            </w:pPr>
            <w:ins w:id="4111"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27EEFD5E" w14:textId="77777777" w:rsidR="000070FD" w:rsidRDefault="000070FD" w:rsidP="000070FD"/>
    <w:p w14:paraId="167AB566" w14:textId="77777777" w:rsidR="000070FD" w:rsidRDefault="000070FD" w:rsidP="000070FD">
      <w:r>
        <w:br w:type="page"/>
      </w:r>
    </w:p>
    <w:p w14:paraId="7C8DD102" w14:textId="77777777" w:rsidR="000070FD" w:rsidDel="00647B86" w:rsidRDefault="000070FD" w:rsidP="000070FD">
      <w:pPr>
        <w:rPr>
          <w:ins w:id="4112" w:author="TF 112518" w:date="2018-11-26T21:52:00Z"/>
          <w:del w:id="4113"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0070FD" w:rsidRPr="006C4FD8" w14:paraId="56075060" w14:textId="77777777" w:rsidTr="00726D86">
        <w:trPr>
          <w:cantSplit/>
          <w:trHeight w:val="288"/>
          <w:ins w:id="4114"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67983A74" w14:textId="506C23A0" w:rsidR="000070FD" w:rsidRPr="0047390B" w:rsidRDefault="000070FD" w:rsidP="000070FD">
            <w:pPr>
              <w:rPr>
                <w:ins w:id="4115" w:author="TF 112518" w:date="2018-11-26T22:35:00Z"/>
                <w:rFonts w:asciiTheme="minorHAnsi" w:hAnsiTheme="minorHAnsi" w:cs="Arial"/>
                <w:b/>
                <w:szCs w:val="18"/>
              </w:rPr>
            </w:pPr>
            <w:r>
              <w:rPr>
                <w:rFonts w:asciiTheme="minorHAnsi" w:hAnsiTheme="minorHAnsi" w:cs="Arial"/>
                <w:b/>
                <w:szCs w:val="18"/>
              </w:rPr>
              <w:t>I</w:t>
            </w:r>
            <w:ins w:id="4116" w:author="TF 112518" w:date="2018-11-26T22:35:00Z">
              <w:r w:rsidRPr="0047390B">
                <w:rPr>
                  <w:rFonts w:asciiTheme="minorHAnsi" w:hAnsiTheme="minorHAnsi" w:cs="Arial"/>
                  <w:b/>
                  <w:szCs w:val="18"/>
                </w:rPr>
                <w:t>. Air Moving Equipment</w:t>
              </w:r>
            </w:ins>
          </w:p>
        </w:tc>
      </w:tr>
      <w:tr w:rsidR="000070FD" w:rsidRPr="006C4FD8" w14:paraId="24355274" w14:textId="77777777" w:rsidTr="00726D86">
        <w:trPr>
          <w:cantSplit/>
          <w:trHeight w:val="288"/>
          <w:ins w:id="4117"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71A363B7" w14:textId="77777777" w:rsidR="000070FD" w:rsidRPr="0047390B" w:rsidRDefault="000070FD" w:rsidP="00726D86">
            <w:pPr>
              <w:rPr>
                <w:ins w:id="4118" w:author="TF 112518" w:date="2018-11-26T22:35:00Z"/>
                <w:rFonts w:asciiTheme="minorHAnsi" w:hAnsiTheme="minorHAnsi" w:cs="Arial"/>
                <w:b/>
                <w:szCs w:val="18"/>
              </w:rPr>
            </w:pPr>
            <w:ins w:id="4119"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0070FD" w:rsidRPr="006C4FD8" w14:paraId="160C4146" w14:textId="77777777" w:rsidTr="00726D86">
        <w:trPr>
          <w:cantSplit/>
          <w:trHeight w:val="158"/>
          <w:ins w:id="4120"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2CA8E011" w14:textId="77777777" w:rsidR="000070FD" w:rsidRPr="006C4FD8" w:rsidRDefault="000070FD" w:rsidP="00726D86">
            <w:pPr>
              <w:keepNext/>
              <w:jc w:val="center"/>
              <w:rPr>
                <w:ins w:id="4121" w:author="TF 112518" w:date="2018-11-26T22:35:00Z"/>
                <w:rFonts w:asciiTheme="minorHAnsi" w:hAnsiTheme="minorHAnsi"/>
                <w:sz w:val="18"/>
                <w:szCs w:val="18"/>
              </w:rPr>
            </w:pPr>
            <w:r>
              <w:rPr>
                <w:rFonts w:asciiTheme="minorHAnsi" w:hAnsiTheme="minorHAnsi"/>
                <w:sz w:val="18"/>
                <w:szCs w:val="18"/>
              </w:rPr>
              <w:t>0</w:t>
            </w:r>
            <w:ins w:id="4122"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65A8C14B" w14:textId="77777777" w:rsidR="000070FD" w:rsidRPr="00DA6319" w:rsidRDefault="000070FD" w:rsidP="00726D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4123" w:author="TF 112518" w:date="2018-11-26T22:35:00Z"/>
                <w:rFonts w:asciiTheme="minorHAnsi" w:hAnsiTheme="minorHAnsi"/>
                <w:sz w:val="18"/>
                <w:szCs w:val="18"/>
              </w:rPr>
            </w:pPr>
            <w:ins w:id="4124"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4125" w:author="Ferris, Todd@Energy" w:date="2018-11-27T11:26:00Z">
              <w:r w:rsidRPr="003723C0">
                <w:rPr>
                  <w:rFonts w:asciiTheme="minorHAnsi" w:hAnsiTheme="minorHAnsi"/>
                  <w:bCs/>
                  <w:sz w:val="18"/>
                  <w:szCs w:val="18"/>
                  <w:rPrChange w:id="4126"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4127"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4128"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4129"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4130"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4131"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4132"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4133" w:author="Ferris, Todd@Energy" w:date="2018-11-27T11:27:00Z">
                    <w:rPr>
                      <w:rFonts w:asciiTheme="minorHAnsi" w:hAnsiTheme="minorHAnsi"/>
                      <w:b/>
                      <w:bCs/>
                      <w:sz w:val="18"/>
                      <w:szCs w:val="18"/>
                    </w:rPr>
                  </w:rPrChange>
                </w:rPr>
                <w:t>Reverberant</w:t>
              </w:r>
            </w:ins>
            <w:ins w:id="4134" w:author="Ferris, Todd@Energy" w:date="2018-11-27T11:27:00Z">
              <w:r w:rsidRPr="003723C0">
                <w:rPr>
                  <w:rFonts w:asciiTheme="minorHAnsi" w:hAnsiTheme="minorHAnsi"/>
                  <w:bCs/>
                  <w:i/>
                  <w:sz w:val="18"/>
                  <w:szCs w:val="18"/>
                  <w:rPrChange w:id="4135" w:author="Ferris, Todd@Energy" w:date="2018-11-27T11:27:00Z">
                    <w:rPr>
                      <w:rFonts w:asciiTheme="minorHAnsi" w:hAnsiTheme="minorHAnsi"/>
                      <w:bCs/>
                      <w:sz w:val="18"/>
                      <w:szCs w:val="18"/>
                    </w:rPr>
                  </w:rPrChange>
                </w:rPr>
                <w:t xml:space="preserve"> </w:t>
              </w:r>
            </w:ins>
            <w:ins w:id="4136" w:author="Ferris, Todd@Energy" w:date="2018-11-27T11:26:00Z">
              <w:r w:rsidRPr="003723C0">
                <w:rPr>
                  <w:rFonts w:asciiTheme="minorHAnsi" w:hAnsiTheme="minorHAnsi"/>
                  <w:bCs/>
                  <w:i/>
                  <w:sz w:val="18"/>
                  <w:szCs w:val="18"/>
                  <w:rPrChange w:id="4137"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4138" w:author="Ferris, Todd@Energy" w:date="2018-11-27T11:26:00Z">
                    <w:rPr>
                      <w:rFonts w:asciiTheme="minorHAnsi" w:hAnsiTheme="minorHAnsi"/>
                      <w:b/>
                      <w:bCs/>
                      <w:sz w:val="18"/>
                      <w:szCs w:val="18"/>
                    </w:rPr>
                  </w:rPrChange>
                </w:rPr>
                <w:t>, and rated in</w:t>
              </w:r>
            </w:ins>
            <w:ins w:id="4139" w:author="Ferris, Todd@Energy" w:date="2018-11-27T11:27:00Z">
              <w:r>
                <w:rPr>
                  <w:rFonts w:asciiTheme="minorHAnsi" w:hAnsiTheme="minorHAnsi"/>
                  <w:bCs/>
                  <w:sz w:val="18"/>
                  <w:szCs w:val="18"/>
                </w:rPr>
                <w:t xml:space="preserve"> </w:t>
              </w:r>
            </w:ins>
            <w:ins w:id="4140" w:author="Ferris, Todd@Energy" w:date="2018-11-27T11:26:00Z">
              <w:r w:rsidRPr="003723C0">
                <w:rPr>
                  <w:rFonts w:asciiTheme="minorHAnsi" w:hAnsiTheme="minorHAnsi"/>
                  <w:bCs/>
                  <w:sz w:val="18"/>
                  <w:szCs w:val="18"/>
                  <w:rPrChange w:id="4141" w:author="Ferris, Todd@Energy" w:date="2018-11-27T11:26:00Z">
                    <w:rPr>
                      <w:rFonts w:asciiTheme="minorHAnsi" w:hAnsiTheme="minorHAnsi"/>
                      <w:b/>
                      <w:bCs/>
                      <w:sz w:val="18"/>
                      <w:szCs w:val="18"/>
                    </w:rPr>
                  </w:rPrChange>
                </w:rPr>
                <w:t>accordance with the airflow and sound rating procedures of</w:t>
              </w:r>
            </w:ins>
            <w:ins w:id="4142" w:author="Ferris, Todd@Energy" w:date="2018-11-27T11:27:00Z">
              <w:r>
                <w:rPr>
                  <w:rFonts w:asciiTheme="minorHAnsi" w:hAnsiTheme="minorHAnsi"/>
                  <w:bCs/>
                  <w:sz w:val="18"/>
                  <w:szCs w:val="18"/>
                </w:rPr>
                <w:t xml:space="preserve"> </w:t>
              </w:r>
            </w:ins>
            <w:ins w:id="4143" w:author="Ferris, Todd@Energy" w:date="2018-11-27T11:26:00Z">
              <w:r w:rsidRPr="003723C0">
                <w:rPr>
                  <w:rFonts w:asciiTheme="minorHAnsi" w:hAnsiTheme="minorHAnsi"/>
                  <w:bCs/>
                  <w:sz w:val="18"/>
                  <w:szCs w:val="18"/>
                  <w:rPrChange w:id="4144"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4145" w:author="Ferris, Todd@Energy" w:date="2018-11-27T11:27:00Z">
                    <w:rPr>
                      <w:rFonts w:asciiTheme="minorHAnsi" w:hAnsiTheme="minorHAnsi"/>
                      <w:b/>
                      <w:bCs/>
                      <w:sz w:val="18"/>
                      <w:szCs w:val="18"/>
                    </w:rPr>
                  </w:rPrChange>
                </w:rPr>
                <w:t>Loudness</w:t>
              </w:r>
            </w:ins>
            <w:ins w:id="4146" w:author="Ferris, Todd@Energy" w:date="2018-11-27T11:27:00Z">
              <w:r w:rsidRPr="003723C0">
                <w:rPr>
                  <w:rFonts w:asciiTheme="minorHAnsi" w:hAnsiTheme="minorHAnsi"/>
                  <w:bCs/>
                  <w:i/>
                  <w:sz w:val="18"/>
                  <w:szCs w:val="18"/>
                  <w:rPrChange w:id="4147" w:author="Ferris, Todd@Energy" w:date="2018-11-27T11:27:00Z">
                    <w:rPr>
                      <w:rFonts w:asciiTheme="minorHAnsi" w:hAnsiTheme="minorHAnsi"/>
                      <w:bCs/>
                      <w:sz w:val="18"/>
                      <w:szCs w:val="18"/>
                    </w:rPr>
                  </w:rPrChange>
                </w:rPr>
                <w:t xml:space="preserve"> </w:t>
              </w:r>
            </w:ins>
            <w:ins w:id="4148" w:author="Ferris, Todd@Energy" w:date="2018-11-27T11:26:00Z">
              <w:r w:rsidRPr="003723C0">
                <w:rPr>
                  <w:rFonts w:asciiTheme="minorHAnsi" w:hAnsiTheme="minorHAnsi"/>
                  <w:bCs/>
                  <w:i/>
                  <w:sz w:val="18"/>
                  <w:szCs w:val="18"/>
                  <w:rPrChange w:id="4149"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4150"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4151" w:author="Ferris, Todd@Energy" w:date="2018-11-27T11:28:00Z">
                    <w:rPr>
                      <w:rFonts w:asciiTheme="minorHAnsi" w:hAnsiTheme="minorHAnsi"/>
                      <w:b/>
                      <w:bCs/>
                      <w:sz w:val="18"/>
                      <w:szCs w:val="18"/>
                    </w:rPr>
                  </w:rPrChange>
                </w:rPr>
                <w:t>Air Flow Test</w:t>
              </w:r>
            </w:ins>
            <w:ins w:id="4152" w:author="Ferris, Todd@Energy" w:date="2018-11-27T11:28:00Z">
              <w:r w:rsidRPr="003723C0">
                <w:rPr>
                  <w:rFonts w:asciiTheme="minorHAnsi" w:hAnsiTheme="minorHAnsi"/>
                  <w:bCs/>
                  <w:i/>
                  <w:sz w:val="18"/>
                  <w:szCs w:val="18"/>
                  <w:rPrChange w:id="4153" w:author="Ferris, Todd@Energy" w:date="2018-11-27T11:28:00Z">
                    <w:rPr>
                      <w:rFonts w:asciiTheme="minorHAnsi" w:hAnsiTheme="minorHAnsi"/>
                      <w:bCs/>
                      <w:sz w:val="18"/>
                      <w:szCs w:val="18"/>
                    </w:rPr>
                  </w:rPrChange>
                </w:rPr>
                <w:t xml:space="preserve"> </w:t>
              </w:r>
            </w:ins>
            <w:ins w:id="4154" w:author="Ferris, Todd@Energy" w:date="2018-11-27T11:26:00Z">
              <w:r w:rsidRPr="003723C0">
                <w:rPr>
                  <w:rFonts w:asciiTheme="minorHAnsi" w:hAnsiTheme="minorHAnsi"/>
                  <w:bCs/>
                  <w:i/>
                  <w:sz w:val="18"/>
                  <w:szCs w:val="18"/>
                  <w:rPrChange w:id="4155"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4156"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4157" w:author="Ferris, Todd@Energy" w:date="2018-11-27T11:28:00Z">
                    <w:rPr>
                      <w:rFonts w:asciiTheme="minorHAnsi" w:hAnsiTheme="minorHAnsi"/>
                      <w:b/>
                      <w:bCs/>
                      <w:sz w:val="18"/>
                      <w:szCs w:val="18"/>
                    </w:rPr>
                  </w:rPrChange>
                </w:rPr>
                <w:t>Product Performance Certification</w:t>
              </w:r>
            </w:ins>
            <w:ins w:id="4158" w:author="Ferris, Todd@Energy" w:date="2018-11-27T11:28:00Z">
              <w:r w:rsidRPr="003723C0">
                <w:rPr>
                  <w:rFonts w:asciiTheme="minorHAnsi" w:hAnsiTheme="minorHAnsi"/>
                  <w:bCs/>
                  <w:i/>
                  <w:sz w:val="18"/>
                  <w:szCs w:val="18"/>
                  <w:rPrChange w:id="4159" w:author="Ferris, Todd@Energy" w:date="2018-11-27T11:28:00Z">
                    <w:rPr>
                      <w:rFonts w:asciiTheme="minorHAnsi" w:hAnsiTheme="minorHAnsi"/>
                      <w:bCs/>
                      <w:sz w:val="18"/>
                      <w:szCs w:val="18"/>
                    </w:rPr>
                  </w:rPrChange>
                </w:rPr>
                <w:t xml:space="preserve"> </w:t>
              </w:r>
            </w:ins>
            <w:ins w:id="4160" w:author="Ferris, Todd@Energy" w:date="2018-11-27T11:26:00Z">
              <w:r w:rsidRPr="003723C0">
                <w:rPr>
                  <w:rFonts w:asciiTheme="minorHAnsi" w:hAnsiTheme="minorHAnsi"/>
                  <w:bCs/>
                  <w:i/>
                  <w:sz w:val="18"/>
                  <w:szCs w:val="18"/>
                  <w:rPrChange w:id="4161"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4162" w:author="Ferris, Todd@Energy" w:date="2018-11-27T11:26:00Z">
                    <w:rPr>
                      <w:rFonts w:asciiTheme="minorHAnsi" w:hAnsiTheme="minorHAnsi"/>
                      <w:b/>
                      <w:bCs/>
                      <w:sz w:val="18"/>
                      <w:szCs w:val="18"/>
                    </w:rPr>
                  </w:rPrChange>
                </w:rPr>
                <w:t>).</w:t>
              </w:r>
            </w:ins>
            <w:ins w:id="4163" w:author="Ferris, Todd@Energy" w:date="2018-11-27T11:29:00Z">
              <w:r>
                <w:rPr>
                  <w:rFonts w:asciiTheme="minorHAnsi" w:hAnsiTheme="minorHAnsi"/>
                  <w:bCs/>
                  <w:sz w:val="18"/>
                  <w:szCs w:val="18"/>
                </w:rPr>
                <w:t xml:space="preserve"> </w:t>
              </w:r>
            </w:ins>
            <w:ins w:id="4164" w:author="Ferris, Todd@Energy" w:date="2018-11-27T11:26:00Z">
              <w:r w:rsidRPr="003723C0">
                <w:rPr>
                  <w:rFonts w:asciiTheme="minorHAnsi" w:hAnsiTheme="minorHAnsi"/>
                  <w:bCs/>
                  <w:sz w:val="18"/>
                  <w:szCs w:val="18"/>
                  <w:rPrChange w:id="4165" w:author="Ferris, Todd@Energy" w:date="2018-11-27T11:26:00Z">
                    <w:rPr>
                      <w:rFonts w:asciiTheme="minorHAnsi" w:hAnsiTheme="minorHAnsi"/>
                      <w:b/>
                      <w:bCs/>
                      <w:sz w:val="18"/>
                      <w:szCs w:val="18"/>
                    </w:rPr>
                  </w:rPrChange>
                </w:rPr>
                <w:t>Installations of systems or equipment shall be carried out in</w:t>
              </w:r>
            </w:ins>
            <w:ins w:id="4166" w:author="Ferris, Todd@Energy" w:date="2018-11-27T11:29:00Z">
              <w:r>
                <w:rPr>
                  <w:rFonts w:asciiTheme="minorHAnsi" w:hAnsiTheme="minorHAnsi"/>
                  <w:bCs/>
                  <w:sz w:val="18"/>
                  <w:szCs w:val="18"/>
                </w:rPr>
                <w:t xml:space="preserve"> </w:t>
              </w:r>
            </w:ins>
            <w:ins w:id="4167" w:author="Ferris, Todd@Energy" w:date="2018-11-27T11:26:00Z">
              <w:r w:rsidRPr="003723C0">
                <w:rPr>
                  <w:rFonts w:asciiTheme="minorHAnsi" w:hAnsiTheme="minorHAnsi"/>
                  <w:bCs/>
                  <w:sz w:val="18"/>
                  <w:szCs w:val="18"/>
                  <w:rPrChange w:id="4168" w:author="Ferris, Todd@Energy" w:date="2018-11-27T11:26:00Z">
                    <w:rPr>
                      <w:rFonts w:asciiTheme="minorHAnsi" w:hAnsiTheme="minorHAnsi"/>
                      <w:b/>
                      <w:bCs/>
                      <w:sz w:val="18"/>
                      <w:szCs w:val="18"/>
                    </w:rPr>
                  </w:rPrChange>
                </w:rPr>
                <w:t>accordance with manufacturers’ design requirements and</w:t>
              </w:r>
            </w:ins>
            <w:ins w:id="4169" w:author="Ferris, Todd@Energy" w:date="2018-11-27T11:29:00Z">
              <w:r>
                <w:rPr>
                  <w:rFonts w:asciiTheme="minorHAnsi" w:hAnsiTheme="minorHAnsi"/>
                  <w:bCs/>
                  <w:sz w:val="18"/>
                  <w:szCs w:val="18"/>
                </w:rPr>
                <w:t xml:space="preserve"> </w:t>
              </w:r>
            </w:ins>
            <w:ins w:id="4170" w:author="Ferris, Todd@Energy" w:date="2018-11-27T11:26:00Z">
              <w:r w:rsidRPr="003723C0">
                <w:rPr>
                  <w:rFonts w:asciiTheme="minorHAnsi" w:hAnsiTheme="minorHAnsi"/>
                  <w:bCs/>
                  <w:sz w:val="18"/>
                  <w:szCs w:val="18"/>
                  <w:rPrChange w:id="4171" w:author="Ferris, Todd@Energy" w:date="2018-11-27T11:26:00Z">
                    <w:rPr>
                      <w:rFonts w:asciiTheme="minorHAnsi" w:hAnsiTheme="minorHAnsi"/>
                      <w:b/>
                      <w:bCs/>
                      <w:sz w:val="18"/>
                      <w:szCs w:val="18"/>
                    </w:rPr>
                  </w:rPrChange>
                </w:rPr>
                <w:t>installation instructions.</w:t>
              </w:r>
            </w:ins>
            <w:ins w:id="4172" w:author="TF 112518" w:date="2018-11-26T22:35:00Z">
              <w:del w:id="4173"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0070FD" w:rsidRPr="006C4FD8" w14:paraId="5065691C" w14:textId="77777777" w:rsidTr="00726D86">
        <w:trPr>
          <w:cantSplit/>
          <w:trHeight w:val="158"/>
          <w:ins w:id="4174"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6F30EAE6" w14:textId="77777777" w:rsidR="000070FD" w:rsidRPr="006C4FD8" w:rsidRDefault="000070FD" w:rsidP="00726D86">
            <w:pPr>
              <w:keepNext/>
              <w:jc w:val="center"/>
              <w:rPr>
                <w:ins w:id="4175" w:author="TF 112518" w:date="2018-11-26T22:35:00Z"/>
                <w:rFonts w:asciiTheme="minorHAnsi" w:hAnsiTheme="minorHAnsi"/>
                <w:sz w:val="18"/>
                <w:szCs w:val="18"/>
              </w:rPr>
            </w:pPr>
            <w:ins w:id="4176"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42B07CE7" w14:textId="77777777" w:rsidR="000070FD" w:rsidRDefault="000070FD" w:rsidP="00726D86">
            <w:pPr>
              <w:keepNext/>
              <w:autoSpaceDE w:val="0"/>
              <w:autoSpaceDN w:val="0"/>
              <w:adjustRightInd w:val="0"/>
              <w:ind w:left="274" w:hanging="274"/>
              <w:jc w:val="both"/>
              <w:rPr>
                <w:rFonts w:asciiTheme="minorHAnsi" w:hAnsiTheme="minorHAnsi"/>
                <w:bCs/>
                <w:sz w:val="18"/>
                <w:szCs w:val="18"/>
              </w:rPr>
            </w:pPr>
            <w:ins w:id="4177"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4178" w:author="Ferris, Todd@Energy" w:date="2018-11-27T11:32:00Z">
                    <w:rPr>
                      <w:rFonts w:asciiTheme="minorHAnsi" w:hAnsiTheme="minorHAnsi"/>
                      <w:b/>
                      <w:bCs/>
                      <w:sz w:val="18"/>
                      <w:szCs w:val="18"/>
                    </w:rPr>
                  </w:rPrChange>
                </w:rPr>
                <w:t xml:space="preserve"> </w:t>
              </w:r>
            </w:ins>
            <w:ins w:id="4179" w:author="Ferris, Todd@Energy" w:date="2018-11-27T11:32:00Z">
              <w:r w:rsidRPr="00306C27">
                <w:rPr>
                  <w:rFonts w:asciiTheme="minorHAnsi" w:hAnsiTheme="minorHAnsi"/>
                  <w:bCs/>
                  <w:sz w:val="18"/>
                  <w:szCs w:val="18"/>
                  <w:rPrChange w:id="4180"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4181"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4182" w:author="Ferris, Todd@Energy" w:date="2018-11-27T11:32:00Z">
                    <w:rPr>
                      <w:rFonts w:asciiTheme="minorHAnsi" w:hAnsiTheme="minorHAnsi"/>
                      <w:b/>
                      <w:bCs/>
                      <w:sz w:val="18"/>
                      <w:szCs w:val="18"/>
                    </w:rPr>
                  </w:rPrChange>
                </w:rPr>
                <w:t>by this standard as noted below. These sound ratings shall be</w:t>
              </w:r>
            </w:ins>
            <w:ins w:id="4183" w:author="Ferris, Todd@Energy" w:date="2018-11-27T11:33:00Z">
              <w:r>
                <w:rPr>
                  <w:rFonts w:asciiTheme="minorHAnsi" w:hAnsiTheme="minorHAnsi"/>
                  <w:bCs/>
                  <w:sz w:val="18"/>
                  <w:szCs w:val="18"/>
                </w:rPr>
                <w:t xml:space="preserve"> </w:t>
              </w:r>
            </w:ins>
            <w:ins w:id="4184" w:author="Ferris, Todd@Energy" w:date="2018-11-27T11:32:00Z">
              <w:r w:rsidRPr="00306C27">
                <w:rPr>
                  <w:rFonts w:asciiTheme="minorHAnsi" w:hAnsiTheme="minorHAnsi"/>
                  <w:bCs/>
                  <w:sz w:val="18"/>
                  <w:szCs w:val="18"/>
                  <w:rPrChange w:id="4185" w:author="Ferris, Todd@Energy" w:date="2018-11-27T11:32:00Z">
                    <w:rPr>
                      <w:rFonts w:asciiTheme="minorHAnsi" w:hAnsiTheme="minorHAnsi"/>
                      <w:b/>
                      <w:bCs/>
                      <w:sz w:val="18"/>
                      <w:szCs w:val="18"/>
                    </w:rPr>
                  </w:rPrChange>
                </w:rPr>
                <w:t>at a minimum of 0.1 in. of water (25 Pa) static pressure in</w:t>
              </w:r>
            </w:ins>
            <w:ins w:id="4186" w:author="Ferris, Todd@Energy" w:date="2018-11-27T11:33:00Z">
              <w:r>
                <w:rPr>
                  <w:rFonts w:asciiTheme="minorHAnsi" w:hAnsiTheme="minorHAnsi"/>
                  <w:bCs/>
                  <w:sz w:val="18"/>
                  <w:szCs w:val="18"/>
                </w:rPr>
                <w:t xml:space="preserve"> </w:t>
              </w:r>
            </w:ins>
            <w:ins w:id="4187" w:author="Ferris, Todd@Energy" w:date="2018-11-27T11:32:00Z">
              <w:r w:rsidRPr="00306C27">
                <w:rPr>
                  <w:rFonts w:asciiTheme="minorHAnsi" w:hAnsiTheme="minorHAnsi"/>
                  <w:bCs/>
                  <w:sz w:val="18"/>
                  <w:szCs w:val="18"/>
                  <w:rPrChange w:id="4188" w:author="Ferris, Todd@Energy" w:date="2018-11-27T11:32:00Z">
                    <w:rPr>
                      <w:rFonts w:asciiTheme="minorHAnsi" w:hAnsiTheme="minorHAnsi"/>
                      <w:b/>
                      <w:bCs/>
                      <w:sz w:val="18"/>
                      <w:szCs w:val="18"/>
                    </w:rPr>
                  </w:rPrChange>
                </w:rPr>
                <w:t>accordance with the HVI procedures referenced in Section</w:t>
              </w:r>
            </w:ins>
            <w:ins w:id="4189" w:author="Ferris, Todd@Energy" w:date="2018-11-27T11:33:00Z">
              <w:r>
                <w:rPr>
                  <w:rFonts w:asciiTheme="minorHAnsi" w:hAnsiTheme="minorHAnsi"/>
                  <w:bCs/>
                  <w:sz w:val="18"/>
                  <w:szCs w:val="18"/>
                </w:rPr>
                <w:t xml:space="preserve"> </w:t>
              </w:r>
            </w:ins>
            <w:ins w:id="4190" w:author="Ferris, Todd@Energy" w:date="2018-11-27T11:32:00Z">
              <w:r w:rsidRPr="00306C27">
                <w:rPr>
                  <w:rFonts w:asciiTheme="minorHAnsi" w:hAnsiTheme="minorHAnsi"/>
                  <w:bCs/>
                  <w:sz w:val="18"/>
                  <w:szCs w:val="18"/>
                  <w:rPrChange w:id="4191" w:author="Ferris, Todd@Energy" w:date="2018-11-27T11:32:00Z">
                    <w:rPr>
                      <w:rFonts w:asciiTheme="minorHAnsi" w:hAnsiTheme="minorHAnsi"/>
                      <w:b/>
                      <w:bCs/>
                      <w:sz w:val="18"/>
                      <w:szCs w:val="18"/>
                    </w:rPr>
                  </w:rPrChange>
                </w:rPr>
                <w:t>7.1.</w:t>
              </w:r>
            </w:ins>
          </w:p>
          <w:p w14:paraId="07B493CC" w14:textId="77777777" w:rsidR="000070FD" w:rsidRDefault="000070FD" w:rsidP="00726D86">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 xml:space="preserve">Exception: HVAC air handlers and remote mounted fans need not meet sound requirements. To be considered for this exception, a remote mounted fan must be mounted outside the habitable spaces, bathrooms, toilets, and hallways, and there must be at least 4 </w:t>
            </w:r>
            <w:proofErr w:type="spellStart"/>
            <w:r w:rsidRPr="009F1501">
              <w:rPr>
                <w:rFonts w:asciiTheme="minorHAnsi" w:hAnsiTheme="minorHAnsi"/>
                <w:bCs/>
                <w:sz w:val="18"/>
                <w:szCs w:val="18"/>
              </w:rPr>
              <w:t>ft</w:t>
            </w:r>
            <w:proofErr w:type="spellEnd"/>
            <w:r w:rsidRPr="009F1501">
              <w:rPr>
                <w:rFonts w:asciiTheme="minorHAnsi" w:hAnsiTheme="minorHAnsi"/>
                <w:bCs/>
                <w:sz w:val="18"/>
                <w:szCs w:val="18"/>
              </w:rPr>
              <w:t xml:space="preserve"> (1 m) of ductwork between the fan and the intake grille.</w:t>
            </w:r>
          </w:p>
          <w:p w14:paraId="35969F79" w14:textId="77777777" w:rsidR="000070FD" w:rsidDel="00306C27" w:rsidRDefault="000070FD" w:rsidP="00726D86">
            <w:pPr>
              <w:keepNext/>
              <w:autoSpaceDE w:val="0"/>
              <w:autoSpaceDN w:val="0"/>
              <w:adjustRightInd w:val="0"/>
              <w:ind w:left="763" w:hanging="403"/>
              <w:jc w:val="both"/>
              <w:rPr>
                <w:ins w:id="4192" w:author="TF 112518" w:date="2018-11-26T22:35:00Z"/>
                <w:del w:id="4193" w:author="Ferris, Todd@Energy" w:date="2018-11-27T11:33:00Z"/>
                <w:rFonts w:asciiTheme="minorHAnsi" w:hAnsiTheme="minorHAnsi"/>
                <w:sz w:val="18"/>
                <w:szCs w:val="18"/>
              </w:rPr>
            </w:pPr>
            <w:ins w:id="4194" w:author="TF 112518" w:date="2018-11-26T22:35:00Z">
              <w:del w:id="4195"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6E70BECB" w14:textId="77777777" w:rsidR="000070FD" w:rsidRDefault="000070FD" w:rsidP="00726D86">
            <w:pPr>
              <w:keepNext/>
              <w:autoSpaceDE w:val="0"/>
              <w:autoSpaceDN w:val="0"/>
              <w:adjustRightInd w:val="0"/>
              <w:ind w:left="763" w:hanging="403"/>
              <w:jc w:val="both"/>
              <w:rPr>
                <w:ins w:id="4196" w:author="Ferris, Todd@Energy" w:date="2018-11-27T11:36:00Z"/>
                <w:rFonts w:asciiTheme="minorHAnsi" w:hAnsiTheme="minorHAnsi"/>
                <w:bCs/>
                <w:sz w:val="18"/>
                <w:szCs w:val="18"/>
              </w:rPr>
              <w:pPrChange w:id="4197" w:author="Ferris, Todd@Energy" w:date="2018-11-27T11:36:00Z">
                <w:pPr>
                  <w:keepNext/>
                  <w:autoSpaceDE w:val="0"/>
                  <w:autoSpaceDN w:val="0"/>
                  <w:adjustRightInd w:val="0"/>
                  <w:ind w:left="1123" w:hanging="403"/>
                  <w:jc w:val="both"/>
                </w:pPr>
              </w:pPrChange>
            </w:pPr>
            <w:ins w:id="4198"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4199" w:author="Ferris, Todd@Energy" w:date="2018-11-27T11:35:00Z">
              <w:r w:rsidRPr="00306C27">
                <w:rPr>
                  <w:rFonts w:asciiTheme="minorHAnsi" w:hAnsiTheme="minorHAnsi"/>
                  <w:b/>
                  <w:bCs/>
                  <w:sz w:val="18"/>
                  <w:szCs w:val="18"/>
                </w:rPr>
                <w:t>Dwelling-Unit Ventilation or Continuous Local</w:t>
              </w:r>
            </w:ins>
            <w:ins w:id="4200" w:author="Ferris, Todd@Energy" w:date="2018-11-27T11:36:00Z">
              <w:r>
                <w:rPr>
                  <w:rFonts w:asciiTheme="minorHAnsi" w:hAnsiTheme="minorHAnsi"/>
                  <w:b/>
                  <w:bCs/>
                  <w:sz w:val="18"/>
                  <w:szCs w:val="18"/>
                </w:rPr>
                <w:t xml:space="preserve"> </w:t>
              </w:r>
            </w:ins>
            <w:ins w:id="4201"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4202" w:author="Ferris, Todd@Energy" w:date="2018-11-27T11:36:00Z">
                    <w:rPr>
                      <w:rFonts w:asciiTheme="minorHAnsi" w:hAnsiTheme="minorHAnsi"/>
                      <w:b/>
                      <w:bCs/>
                      <w:sz w:val="18"/>
                      <w:szCs w:val="18"/>
                    </w:rPr>
                  </w:rPrChange>
                </w:rPr>
                <w:t xml:space="preserve"> These fans shall be rated for sound at a maximum</w:t>
              </w:r>
            </w:ins>
            <w:ins w:id="4203" w:author="Ferris, Todd@Energy" w:date="2018-11-27T11:36:00Z">
              <w:r>
                <w:rPr>
                  <w:rFonts w:asciiTheme="minorHAnsi" w:hAnsiTheme="minorHAnsi"/>
                  <w:bCs/>
                  <w:sz w:val="18"/>
                  <w:szCs w:val="18"/>
                </w:rPr>
                <w:t xml:space="preserve"> </w:t>
              </w:r>
            </w:ins>
            <w:ins w:id="4204" w:author="Ferris, Todd@Energy" w:date="2018-11-27T11:35:00Z">
              <w:r w:rsidRPr="00306C27">
                <w:rPr>
                  <w:rFonts w:asciiTheme="minorHAnsi" w:hAnsiTheme="minorHAnsi"/>
                  <w:bCs/>
                  <w:sz w:val="18"/>
                  <w:szCs w:val="18"/>
                  <w:rPrChange w:id="4205" w:author="Ferris, Todd@Energy" w:date="2018-11-27T11:36:00Z">
                    <w:rPr>
                      <w:rFonts w:asciiTheme="minorHAnsi" w:hAnsiTheme="minorHAnsi"/>
                      <w:b/>
                      <w:bCs/>
                      <w:sz w:val="18"/>
                      <w:szCs w:val="18"/>
                    </w:rPr>
                  </w:rPrChange>
                </w:rPr>
                <w:t xml:space="preserve">of 1.0 </w:t>
              </w:r>
              <w:proofErr w:type="spellStart"/>
              <w:r w:rsidRPr="00306C27">
                <w:rPr>
                  <w:rFonts w:asciiTheme="minorHAnsi" w:hAnsiTheme="minorHAnsi"/>
                  <w:bCs/>
                  <w:sz w:val="18"/>
                  <w:szCs w:val="18"/>
                  <w:rPrChange w:id="4206" w:author="Ferris, Todd@Energy" w:date="2018-11-27T11:36:00Z">
                    <w:rPr>
                      <w:rFonts w:asciiTheme="minorHAnsi" w:hAnsiTheme="minorHAnsi"/>
                      <w:b/>
                      <w:bCs/>
                      <w:sz w:val="18"/>
                      <w:szCs w:val="18"/>
                    </w:rPr>
                  </w:rPrChange>
                </w:rPr>
                <w:t>sone</w:t>
              </w:r>
              <w:proofErr w:type="spellEnd"/>
              <w:r w:rsidRPr="00306C27">
                <w:rPr>
                  <w:rFonts w:asciiTheme="minorHAnsi" w:hAnsiTheme="minorHAnsi"/>
                  <w:bCs/>
                  <w:sz w:val="18"/>
                  <w:szCs w:val="18"/>
                  <w:rPrChange w:id="4207" w:author="Ferris, Todd@Energy" w:date="2018-11-27T11:36:00Z">
                    <w:rPr>
                      <w:rFonts w:asciiTheme="minorHAnsi" w:hAnsiTheme="minorHAnsi"/>
                      <w:b/>
                      <w:bCs/>
                      <w:sz w:val="18"/>
                      <w:szCs w:val="18"/>
                    </w:rPr>
                  </w:rPrChange>
                </w:rPr>
                <w:t>.</w:t>
              </w:r>
            </w:ins>
          </w:p>
          <w:p w14:paraId="765469C7" w14:textId="77777777" w:rsidR="000070FD" w:rsidDel="00306C27" w:rsidRDefault="000070FD" w:rsidP="00726D86">
            <w:pPr>
              <w:keepNext/>
              <w:autoSpaceDE w:val="0"/>
              <w:autoSpaceDN w:val="0"/>
              <w:adjustRightInd w:val="0"/>
              <w:ind w:left="763" w:hanging="360"/>
              <w:jc w:val="both"/>
              <w:rPr>
                <w:ins w:id="4208" w:author="TF 112518" w:date="2018-11-26T22:35:00Z"/>
                <w:del w:id="4209" w:author="Ferris, Todd@Energy" w:date="2018-11-27T11:36:00Z"/>
                <w:rFonts w:asciiTheme="minorHAnsi" w:hAnsiTheme="minorHAnsi"/>
                <w:sz w:val="18"/>
                <w:szCs w:val="18"/>
              </w:rPr>
            </w:pPr>
            <w:ins w:id="4210" w:author="TF 112518" w:date="2018-11-26T22:35:00Z">
              <w:del w:id="4211"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1F6AF733" w14:textId="77777777" w:rsidR="000070FD" w:rsidRDefault="000070FD" w:rsidP="00726D86">
            <w:pPr>
              <w:keepNext/>
              <w:ind w:left="763" w:hanging="403"/>
              <w:rPr>
                <w:ins w:id="4212" w:author="Ferris, Todd@Energy" w:date="2018-11-27T12:01:00Z"/>
                <w:rFonts w:asciiTheme="minorHAnsi" w:hAnsiTheme="minorHAnsi" w:cstheme="minorHAnsi"/>
                <w:sz w:val="18"/>
                <w:szCs w:val="18"/>
              </w:rPr>
            </w:pPr>
            <w:ins w:id="4213"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4214"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rated for sound at a maximum of 3 </w:t>
              </w:r>
              <w:proofErr w:type="spellStart"/>
              <w:r w:rsidRPr="009920A1">
                <w:rPr>
                  <w:rFonts w:asciiTheme="minorHAnsi" w:hAnsiTheme="minorHAnsi" w:cstheme="minorHAnsi"/>
                  <w:sz w:val="18"/>
                  <w:szCs w:val="18"/>
                </w:rPr>
                <w:t>sone</w:t>
              </w:r>
              <w:proofErr w:type="spellEnd"/>
              <w:r w:rsidRPr="009920A1">
                <w:rPr>
                  <w:rFonts w:asciiTheme="minorHAnsi" w:hAnsiTheme="minorHAnsi" w:cstheme="minorHAnsi"/>
                  <w:sz w:val="18"/>
                  <w:szCs w:val="18"/>
                </w:rPr>
                <w:t>.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 xml:space="preserve">maximum of 3 </w:t>
              </w:r>
              <w:proofErr w:type="spellStart"/>
              <w:r w:rsidRPr="009920A1">
                <w:rPr>
                  <w:rFonts w:asciiTheme="minorHAnsi" w:hAnsiTheme="minorHAnsi" w:cstheme="minorHAnsi"/>
                  <w:sz w:val="18"/>
                  <w:szCs w:val="18"/>
                </w:rPr>
                <w:t>sones</w:t>
              </w:r>
              <w:proofErr w:type="spellEnd"/>
              <w:r w:rsidRPr="009920A1">
                <w:rPr>
                  <w:rFonts w:asciiTheme="minorHAnsi" w:hAnsiTheme="minorHAnsi" w:cstheme="minorHAnsi"/>
                  <w:sz w:val="18"/>
                  <w:szCs w:val="18"/>
                </w:rPr>
                <w:t xml:space="preserve">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659A1566" w14:textId="77777777" w:rsidR="000070FD" w:rsidRDefault="000070FD" w:rsidP="00726D86">
            <w:pPr>
              <w:keepNext/>
              <w:ind w:left="763"/>
              <w:rPr>
                <w:ins w:id="4215" w:author="Ferris, Todd@Energy" w:date="2018-11-27T12:01:00Z"/>
                <w:rFonts w:asciiTheme="minorHAnsi" w:hAnsiTheme="minorHAnsi"/>
                <w:sz w:val="18"/>
                <w:szCs w:val="18"/>
              </w:rPr>
            </w:pPr>
            <w:ins w:id="4216" w:author="Ferris, Todd@Energy" w:date="2018-11-27T12:01:00Z">
              <w:r w:rsidRPr="0001108C">
                <w:rPr>
                  <w:rFonts w:asciiTheme="minorHAnsi" w:hAnsiTheme="minorHAnsi"/>
                  <w:sz w:val="18"/>
                  <w:szCs w:val="18"/>
                </w:rPr>
                <w:t>Exceptions:</w:t>
              </w:r>
            </w:ins>
          </w:p>
          <w:p w14:paraId="6333DAE5" w14:textId="77777777" w:rsidR="000070FD" w:rsidRDefault="000070FD" w:rsidP="00726D86">
            <w:pPr>
              <w:keepNext/>
              <w:ind w:left="763"/>
              <w:rPr>
                <w:ins w:id="4217" w:author="Ferris, Todd@Energy" w:date="2018-11-27T12:01:00Z"/>
                <w:rFonts w:asciiTheme="minorHAnsi" w:hAnsiTheme="minorHAnsi"/>
                <w:sz w:val="18"/>
                <w:szCs w:val="18"/>
              </w:rPr>
            </w:pPr>
            <w:ins w:id="4218"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57617229" w14:textId="77777777" w:rsidR="000070FD" w:rsidRDefault="000070FD" w:rsidP="00726D86">
            <w:pPr>
              <w:keepNext/>
              <w:autoSpaceDE w:val="0"/>
              <w:autoSpaceDN w:val="0"/>
              <w:adjustRightInd w:val="0"/>
              <w:ind w:left="763"/>
              <w:jc w:val="both"/>
              <w:rPr>
                <w:ins w:id="4219" w:author="TF 112518" w:date="2018-11-26T22:35:00Z"/>
              </w:rPr>
              <w:pPrChange w:id="4220" w:author="Ferris, Todd@Energy" w:date="2018-11-27T12:03:00Z">
                <w:pPr>
                  <w:keepNext/>
                  <w:autoSpaceDE w:val="0"/>
                  <w:autoSpaceDN w:val="0"/>
                  <w:adjustRightInd w:val="0"/>
                  <w:ind w:left="1123" w:hanging="403"/>
                  <w:jc w:val="both"/>
                </w:pPr>
              </w:pPrChange>
            </w:pPr>
            <w:ins w:id="4221"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4222" w:author="TF 112518" w:date="2018-11-26T22:35:00Z">
              <w:del w:id="4223"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0070FD" w:rsidRPr="006C4FD8" w14:paraId="19EF4996" w14:textId="77777777" w:rsidTr="00726D86">
        <w:trPr>
          <w:cantSplit/>
          <w:trHeight w:val="158"/>
          <w:ins w:id="4224"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D7E2552" w14:textId="77777777" w:rsidR="000070FD" w:rsidRPr="006C4FD8" w:rsidRDefault="000070FD" w:rsidP="00726D86">
            <w:pPr>
              <w:keepNext/>
              <w:jc w:val="center"/>
              <w:rPr>
                <w:ins w:id="4225" w:author="TF 112518" w:date="2018-11-26T22:35:00Z"/>
                <w:rFonts w:asciiTheme="minorHAnsi" w:hAnsiTheme="minorHAnsi"/>
                <w:sz w:val="18"/>
                <w:szCs w:val="18"/>
              </w:rPr>
            </w:pPr>
            <w:ins w:id="4226"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4B6AA5F0" w14:textId="77777777" w:rsidR="000070FD" w:rsidRDefault="000070FD" w:rsidP="00726D86">
            <w:pPr>
              <w:keepNext/>
              <w:rPr>
                <w:ins w:id="4227" w:author="TF 112518" w:date="2018-11-26T22:35:00Z"/>
                <w:rFonts w:asciiTheme="minorHAnsi" w:hAnsiTheme="minorHAnsi"/>
                <w:b/>
                <w:bCs/>
                <w:sz w:val="18"/>
                <w:szCs w:val="18"/>
              </w:rPr>
            </w:pPr>
            <w:ins w:id="4228"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556CB849" w14:textId="77777777" w:rsidR="000070FD" w:rsidRDefault="000070FD" w:rsidP="00726D86">
            <w:pPr>
              <w:keepNext/>
              <w:ind w:left="1123" w:hanging="403"/>
              <w:rPr>
                <w:ins w:id="4229" w:author="TF 112518" w:date="2018-11-26T22:35:00Z"/>
                <w:rFonts w:asciiTheme="minorHAnsi" w:hAnsiTheme="minorHAnsi"/>
                <w:sz w:val="18"/>
                <w:szCs w:val="18"/>
              </w:rPr>
            </w:pPr>
            <w:ins w:id="4230"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4231" w:author="Ferris, Todd@Energy" w:date="2018-11-27T12:18:00Z">
              <w:r w:rsidRPr="00F47345">
                <w:rPr>
                  <w:rFonts w:asciiTheme="minorHAnsi" w:hAnsiTheme="minorHAnsi"/>
                  <w:bCs/>
                  <w:sz w:val="18"/>
                  <w:szCs w:val="18"/>
                  <w:rPrChange w:id="4232"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4233"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4234" w:author="Ferris, Todd@Energy" w:date="2018-11-27T12:18:00Z">
                    <w:rPr>
                      <w:rFonts w:asciiTheme="minorHAnsi" w:hAnsiTheme="minorHAnsi"/>
                      <w:b/>
                      <w:bCs/>
                      <w:sz w:val="18"/>
                      <w:szCs w:val="18"/>
                    </w:rPr>
                  </w:rPrChange>
                </w:rPr>
                <w:t>exhaust duct. If more than one of the exhaust fans in a single</w:t>
              </w:r>
            </w:ins>
            <w:ins w:id="4235" w:author="Ferris, Todd@Energy" w:date="2018-11-27T12:19:00Z">
              <w:r>
                <w:rPr>
                  <w:rFonts w:asciiTheme="minorHAnsi" w:hAnsiTheme="minorHAnsi"/>
                  <w:bCs/>
                  <w:sz w:val="18"/>
                  <w:szCs w:val="18"/>
                </w:rPr>
                <w:t xml:space="preserve"> </w:t>
              </w:r>
            </w:ins>
            <w:ins w:id="4236" w:author="Ferris, Todd@Energy" w:date="2018-11-27T12:18:00Z">
              <w:r w:rsidRPr="00F47345">
                <w:rPr>
                  <w:rFonts w:asciiTheme="minorHAnsi" w:hAnsiTheme="minorHAnsi"/>
                  <w:bCs/>
                  <w:sz w:val="18"/>
                  <w:szCs w:val="18"/>
                  <w:rPrChange w:id="4237" w:author="Ferris, Todd@Energy" w:date="2018-11-27T12:18:00Z">
                    <w:rPr>
                      <w:rFonts w:asciiTheme="minorHAnsi" w:hAnsiTheme="minorHAnsi"/>
                      <w:b/>
                      <w:bCs/>
                      <w:sz w:val="18"/>
                      <w:szCs w:val="18"/>
                    </w:rPr>
                  </w:rPrChange>
                </w:rPr>
                <w:t>dwelling unit shares a common exhaust duct, each fan shall</w:t>
              </w:r>
            </w:ins>
            <w:ins w:id="4238" w:author="Ferris, Todd@Energy" w:date="2018-11-27T12:19:00Z">
              <w:r>
                <w:rPr>
                  <w:rFonts w:asciiTheme="minorHAnsi" w:hAnsiTheme="minorHAnsi"/>
                  <w:bCs/>
                  <w:sz w:val="18"/>
                  <w:szCs w:val="18"/>
                </w:rPr>
                <w:t xml:space="preserve"> </w:t>
              </w:r>
            </w:ins>
            <w:ins w:id="4239" w:author="Ferris, Todd@Energy" w:date="2018-11-27T12:18:00Z">
              <w:r w:rsidRPr="00F47345">
                <w:rPr>
                  <w:rFonts w:asciiTheme="minorHAnsi" w:hAnsiTheme="minorHAnsi"/>
                  <w:bCs/>
                  <w:sz w:val="18"/>
                  <w:szCs w:val="18"/>
                  <w:rPrChange w:id="4240" w:author="Ferris, Todd@Energy" w:date="2018-11-27T12:18:00Z">
                    <w:rPr>
                      <w:rFonts w:asciiTheme="minorHAnsi" w:hAnsiTheme="minorHAnsi"/>
                      <w:b/>
                      <w:bCs/>
                      <w:sz w:val="18"/>
                      <w:szCs w:val="18"/>
                    </w:rPr>
                  </w:rPrChange>
                </w:rPr>
                <w:t>be equipped with a backdraft damper to prevent the recirculation</w:t>
              </w:r>
            </w:ins>
            <w:ins w:id="4241" w:author="Ferris, Todd@Energy" w:date="2018-11-27T12:19:00Z">
              <w:r>
                <w:rPr>
                  <w:rFonts w:asciiTheme="minorHAnsi" w:hAnsiTheme="minorHAnsi"/>
                  <w:bCs/>
                  <w:sz w:val="18"/>
                  <w:szCs w:val="18"/>
                </w:rPr>
                <w:t xml:space="preserve"> </w:t>
              </w:r>
            </w:ins>
            <w:ins w:id="4242" w:author="Ferris, Todd@Energy" w:date="2018-11-27T12:18:00Z">
              <w:r w:rsidRPr="00F47345">
                <w:rPr>
                  <w:rFonts w:asciiTheme="minorHAnsi" w:hAnsiTheme="minorHAnsi"/>
                  <w:bCs/>
                  <w:sz w:val="18"/>
                  <w:szCs w:val="18"/>
                  <w:rPrChange w:id="4243" w:author="Ferris, Todd@Energy" w:date="2018-11-27T12:18:00Z">
                    <w:rPr>
                      <w:rFonts w:asciiTheme="minorHAnsi" w:hAnsiTheme="minorHAnsi"/>
                      <w:b/>
                      <w:bCs/>
                      <w:sz w:val="18"/>
                      <w:szCs w:val="18"/>
                    </w:rPr>
                  </w:rPrChange>
                </w:rPr>
                <w:t>of exhaust air from one room to another through the</w:t>
              </w:r>
            </w:ins>
            <w:ins w:id="4244" w:author="Ferris, Todd@Energy" w:date="2018-11-27T12:19:00Z">
              <w:r>
                <w:rPr>
                  <w:rFonts w:asciiTheme="minorHAnsi" w:hAnsiTheme="minorHAnsi"/>
                  <w:bCs/>
                  <w:sz w:val="18"/>
                  <w:szCs w:val="18"/>
                </w:rPr>
                <w:t xml:space="preserve"> </w:t>
              </w:r>
            </w:ins>
            <w:ins w:id="4245" w:author="Ferris, Todd@Energy" w:date="2018-11-27T12:18:00Z">
              <w:r w:rsidRPr="00F47345">
                <w:rPr>
                  <w:rFonts w:asciiTheme="minorHAnsi" w:hAnsiTheme="minorHAnsi"/>
                  <w:bCs/>
                  <w:sz w:val="18"/>
                  <w:szCs w:val="18"/>
                  <w:rPrChange w:id="4246"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4247" w:author="TF 112518" w:date="2018-11-26T22:35:00Z">
              <w:del w:id="4248"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46E6A907" w14:textId="77777777" w:rsidR="000070FD" w:rsidRPr="00306C27" w:rsidRDefault="000070FD" w:rsidP="00726D86">
            <w:pPr>
              <w:keepNext/>
              <w:ind w:left="1123" w:hanging="403"/>
              <w:rPr>
                <w:ins w:id="4249" w:author="TF 112518" w:date="2018-11-26T22:35:00Z"/>
                <w:rFonts w:asciiTheme="minorHAnsi" w:hAnsiTheme="minorHAnsi" w:cstheme="minorHAnsi"/>
                <w:sz w:val="18"/>
                <w:szCs w:val="18"/>
                <w:rPrChange w:id="4250" w:author="Ferris, Todd@Energy" w:date="2018-11-27T11:40:00Z">
                  <w:rPr>
                    <w:ins w:id="4251" w:author="TF 112518" w:date="2018-11-26T22:35:00Z"/>
                    <w:rFonts w:asciiTheme="minorHAnsi" w:hAnsiTheme="minorHAnsi" w:cstheme="minorHAnsi"/>
                    <w:b/>
                    <w:sz w:val="18"/>
                    <w:szCs w:val="18"/>
                  </w:rPr>
                </w:rPrChange>
              </w:rPr>
            </w:pPr>
            <w:ins w:id="4252"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4253"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4254"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4255"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4256"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4257"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4258"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4259" w:author="Ferris, Todd@Energy" w:date="2018-11-27T12:20:00Z">
                    <w:rPr>
                      <w:rFonts w:asciiTheme="minorHAnsi" w:hAnsiTheme="minorHAnsi" w:cstheme="minorHAnsi"/>
                      <w:b/>
                      <w:sz w:val="18"/>
                      <w:szCs w:val="18"/>
                    </w:rPr>
                  </w:rPrChange>
                </w:rPr>
                <w:t>duct when the fan is not running</w:t>
              </w:r>
            </w:ins>
            <w:ins w:id="4260" w:author="TF 112518" w:date="2018-11-26T22:35:00Z">
              <w:del w:id="4261" w:author="Ferris, Todd@Energy" w:date="2018-11-27T11:39:00Z">
                <w:r w:rsidRPr="00306C27" w:rsidDel="00306C27">
                  <w:rPr>
                    <w:rFonts w:asciiTheme="minorHAnsi" w:hAnsiTheme="minorHAnsi" w:cstheme="minorHAnsi"/>
                    <w:sz w:val="18"/>
                    <w:szCs w:val="18"/>
                    <w:rPrChange w:id="4262"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4263"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4264" w:author="Ferris, Todd@Energy" w:date="2018-11-27T11:40:00Z">
                      <w:rPr>
                        <w:rFonts w:asciiTheme="minorHAnsi" w:hAnsiTheme="minorHAnsi" w:cstheme="minorHAnsi"/>
                        <w:b/>
                        <w:sz w:val="18"/>
                        <w:szCs w:val="18"/>
                      </w:rPr>
                    </w:rPrChange>
                  </w:rPr>
                  <w:delText xml:space="preserve"> </w:delText>
                </w:r>
              </w:del>
            </w:ins>
            <w:ins w:id="4265" w:author="Ferris, Todd@Energy" w:date="2018-11-27T12:21:00Z">
              <w:r>
                <w:rPr>
                  <w:rFonts w:asciiTheme="minorHAnsi" w:hAnsiTheme="minorHAnsi" w:cstheme="minorHAnsi"/>
                  <w:sz w:val="18"/>
                  <w:szCs w:val="18"/>
                </w:rPr>
                <w:t>.</w:t>
              </w:r>
            </w:ins>
            <w:ins w:id="4266" w:author="TF 112518" w:date="2018-11-26T22:35:00Z">
              <w:r w:rsidRPr="00306C27">
                <w:rPr>
                  <w:rFonts w:asciiTheme="minorHAnsi" w:hAnsiTheme="minorHAnsi" w:cstheme="minorHAnsi"/>
                  <w:sz w:val="18"/>
                  <w:szCs w:val="18"/>
                  <w:rPrChange w:id="4267" w:author="Ferris, Todd@Energy" w:date="2018-11-27T11:40:00Z">
                    <w:rPr>
                      <w:rFonts w:asciiTheme="minorHAnsi" w:hAnsiTheme="minorHAnsi" w:cstheme="minorHAnsi"/>
                      <w:b/>
                      <w:sz w:val="18"/>
                      <w:szCs w:val="18"/>
                    </w:rPr>
                  </w:rPrChange>
                </w:rPr>
                <w:t xml:space="preserve"> </w:t>
              </w:r>
            </w:ins>
          </w:p>
        </w:tc>
      </w:tr>
      <w:tr w:rsidR="000070FD" w:rsidRPr="006C4FD8" w14:paraId="355CBFA6" w14:textId="77777777" w:rsidTr="00726D86">
        <w:trPr>
          <w:cantSplit/>
          <w:trHeight w:val="158"/>
          <w:ins w:id="4268"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0BE6C361" w14:textId="77777777" w:rsidR="000070FD" w:rsidRPr="006C4FD8" w:rsidRDefault="000070FD" w:rsidP="00726D86">
            <w:pPr>
              <w:keepNext/>
              <w:jc w:val="center"/>
              <w:rPr>
                <w:ins w:id="4269" w:author="TF 112518" w:date="2018-11-26T22:35:00Z"/>
                <w:rFonts w:asciiTheme="minorHAnsi" w:hAnsiTheme="minorHAnsi"/>
                <w:sz w:val="18"/>
                <w:szCs w:val="18"/>
              </w:rPr>
            </w:pPr>
            <w:ins w:id="4270"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2EE22972" w14:textId="77777777" w:rsidR="000070FD" w:rsidRDefault="000070FD" w:rsidP="00726D86">
            <w:pPr>
              <w:keepNext/>
              <w:ind w:left="274" w:hanging="274"/>
              <w:rPr>
                <w:ins w:id="4271" w:author="TF 112518" w:date="2018-11-26T22:35:00Z"/>
                <w:rFonts w:asciiTheme="minorHAnsi" w:hAnsiTheme="minorHAnsi"/>
                <w:b/>
                <w:sz w:val="18"/>
                <w:szCs w:val="18"/>
              </w:rPr>
            </w:pPr>
            <w:ins w:id="4272"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0070FD" w:rsidRPr="006C4FD8" w14:paraId="704670F9" w14:textId="77777777" w:rsidTr="00726D86">
        <w:trPr>
          <w:cantSplit/>
          <w:trHeight w:val="158"/>
          <w:ins w:id="4273"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423116DA" w14:textId="77777777" w:rsidR="000070FD" w:rsidRPr="006C4FD8" w:rsidRDefault="000070FD" w:rsidP="00726D86">
            <w:pPr>
              <w:keepNext/>
              <w:rPr>
                <w:ins w:id="4274" w:author="TF 112518" w:date="2018-11-26T22:35:00Z"/>
                <w:rFonts w:asciiTheme="minorHAnsi" w:hAnsiTheme="minorHAnsi"/>
                <w:b/>
                <w:bCs/>
                <w:sz w:val="18"/>
                <w:szCs w:val="18"/>
              </w:rPr>
            </w:pPr>
            <w:ins w:id="4275"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2D2226CF" w14:textId="77777777" w:rsidR="001B7F7E" w:rsidRDefault="001B7F7E">
      <w:pPr>
        <w:rPr>
          <w:rFonts w:asciiTheme="minorHAnsi" w:hAnsiTheme="minorHAnsi" w:cstheme="minorHAnsi"/>
        </w:rPr>
      </w:pPr>
      <w:r>
        <w:rPr>
          <w:rFonts w:asciiTheme="minorHAnsi" w:hAnsiTheme="minorHAnsi" w:cs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80"/>
      </w:tblGrid>
      <w:tr w:rsidR="004341F9" w:rsidRPr="009E2C1C" w14:paraId="04218D0D" w14:textId="77777777" w:rsidTr="000070FD">
        <w:trPr>
          <w:trHeight w:val="206"/>
        </w:trPr>
        <w:tc>
          <w:tcPr>
            <w:tcW w:w="10768" w:type="dxa"/>
            <w:gridSpan w:val="4"/>
            <w:vAlign w:val="center"/>
          </w:tcPr>
          <w:p w14:paraId="13717EFE" w14:textId="77777777" w:rsidR="004341F9" w:rsidRPr="009351D2" w:rsidRDefault="004341F9" w:rsidP="00186E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r>
              <w:rPr>
                <w:rFonts w:asciiTheme="minorHAnsi" w:hAnsiTheme="minorHAnsi" w:cs="Arial"/>
                <w:b/>
                <w:caps/>
                <w:sz w:val="18"/>
                <w:szCs w:val="18"/>
              </w:rPr>
              <w:t xml:space="preserve"> </w:t>
            </w:r>
          </w:p>
        </w:tc>
      </w:tr>
      <w:tr w:rsidR="004341F9" w:rsidRPr="001B14D6" w14:paraId="5136A7D0" w14:textId="77777777" w:rsidTr="000070FD">
        <w:trPr>
          <w:trHeight w:val="206"/>
        </w:trPr>
        <w:tc>
          <w:tcPr>
            <w:tcW w:w="10768" w:type="dxa"/>
            <w:gridSpan w:val="4"/>
            <w:vAlign w:val="center"/>
          </w:tcPr>
          <w:p w14:paraId="162CD6BC" w14:textId="77777777" w:rsidR="004341F9" w:rsidRPr="00E136A4" w:rsidRDefault="004341F9" w:rsidP="00186E32">
            <w:pPr>
              <w:keepNext/>
              <w:numPr>
                <w:ilvl w:val="0"/>
                <w:numId w:val="7"/>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4341F9" w:rsidRPr="00B272DC" w14:paraId="23A4FBA4" w14:textId="77777777" w:rsidTr="000070FD">
        <w:trPr>
          <w:trHeight w:val="360"/>
        </w:trPr>
        <w:tc>
          <w:tcPr>
            <w:tcW w:w="5481" w:type="dxa"/>
            <w:gridSpan w:val="2"/>
          </w:tcPr>
          <w:p w14:paraId="38D0B546"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87" w:type="dxa"/>
            <w:gridSpan w:val="2"/>
          </w:tcPr>
          <w:p w14:paraId="39C708AF"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4341F9" w:rsidRPr="00B272DC" w14:paraId="2713E548" w14:textId="77777777" w:rsidTr="000070FD">
        <w:trPr>
          <w:trHeight w:val="360"/>
        </w:trPr>
        <w:tc>
          <w:tcPr>
            <w:tcW w:w="5481" w:type="dxa"/>
            <w:gridSpan w:val="2"/>
          </w:tcPr>
          <w:p w14:paraId="0B5682CC" w14:textId="77777777" w:rsidR="004341F9" w:rsidRPr="00B272DC" w:rsidRDefault="004341F9" w:rsidP="00186E3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87" w:type="dxa"/>
            <w:gridSpan w:val="2"/>
          </w:tcPr>
          <w:p w14:paraId="10E472C7"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4341F9" w:rsidRPr="00B272DC" w14:paraId="3A85F610" w14:textId="77777777" w:rsidTr="000070FD">
        <w:trPr>
          <w:trHeight w:val="360"/>
        </w:trPr>
        <w:tc>
          <w:tcPr>
            <w:tcW w:w="5481" w:type="dxa"/>
            <w:gridSpan w:val="2"/>
          </w:tcPr>
          <w:p w14:paraId="414FBC58"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Address:</w:t>
            </w:r>
          </w:p>
        </w:tc>
        <w:tc>
          <w:tcPr>
            <w:tcW w:w="5287" w:type="dxa"/>
            <w:gridSpan w:val="2"/>
          </w:tcPr>
          <w:p w14:paraId="2AF956DC"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(If applicable):</w:t>
            </w:r>
          </w:p>
        </w:tc>
      </w:tr>
      <w:tr w:rsidR="004341F9" w:rsidRPr="00B272DC" w14:paraId="6D956CDB" w14:textId="77777777" w:rsidTr="000070FD">
        <w:trPr>
          <w:trHeight w:val="360"/>
        </w:trPr>
        <w:tc>
          <w:tcPr>
            <w:tcW w:w="5481" w:type="dxa"/>
            <w:gridSpan w:val="2"/>
          </w:tcPr>
          <w:p w14:paraId="403D89DF"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City/State/Zip:</w:t>
            </w:r>
          </w:p>
        </w:tc>
        <w:tc>
          <w:tcPr>
            <w:tcW w:w="5287" w:type="dxa"/>
            <w:gridSpan w:val="2"/>
          </w:tcPr>
          <w:p w14:paraId="13DF037C" w14:textId="77777777" w:rsidR="004341F9" w:rsidRPr="00B272DC" w:rsidRDefault="004341F9" w:rsidP="00186E32">
            <w:pPr>
              <w:keepNext/>
              <w:rPr>
                <w:rFonts w:asciiTheme="minorHAnsi" w:hAnsiTheme="minorHAnsi"/>
                <w:sz w:val="14"/>
                <w:szCs w:val="14"/>
              </w:rPr>
            </w:pPr>
            <w:r w:rsidRPr="00B272DC">
              <w:rPr>
                <w:rFonts w:asciiTheme="minorHAnsi" w:hAnsiTheme="minorHAnsi"/>
                <w:sz w:val="14"/>
                <w:szCs w:val="14"/>
              </w:rPr>
              <w:t>Phone:</w:t>
            </w:r>
          </w:p>
        </w:tc>
      </w:tr>
      <w:tr w:rsidR="004341F9" w:rsidRPr="008E6C57" w14:paraId="37921BA0" w14:textId="77777777" w:rsidTr="000070FD">
        <w:tblPrEx>
          <w:tblCellMar>
            <w:left w:w="115" w:type="dxa"/>
            <w:right w:w="115" w:type="dxa"/>
          </w:tblCellMar>
        </w:tblPrEx>
        <w:trPr>
          <w:trHeight w:val="296"/>
        </w:trPr>
        <w:tc>
          <w:tcPr>
            <w:tcW w:w="10768" w:type="dxa"/>
            <w:gridSpan w:val="4"/>
            <w:vAlign w:val="center"/>
          </w:tcPr>
          <w:p w14:paraId="187E1256" w14:textId="77777777" w:rsidR="004341F9" w:rsidRDefault="004341F9" w:rsidP="00186E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4341F9" w:rsidRPr="008E6C57" w14:paraId="243DD0CD" w14:textId="77777777" w:rsidTr="000070FD">
        <w:tblPrEx>
          <w:tblCellMar>
            <w:left w:w="115" w:type="dxa"/>
            <w:right w:w="115" w:type="dxa"/>
          </w:tblCellMar>
        </w:tblPrEx>
        <w:trPr>
          <w:trHeight w:val="504"/>
        </w:trPr>
        <w:tc>
          <w:tcPr>
            <w:tcW w:w="10768" w:type="dxa"/>
            <w:gridSpan w:val="4"/>
          </w:tcPr>
          <w:p w14:paraId="7B3A8D4E" w14:textId="77777777" w:rsidR="004341F9" w:rsidRPr="00FD09A4" w:rsidRDefault="004341F9" w:rsidP="00186E32">
            <w:pPr>
              <w:pStyle w:val="Heading3"/>
              <w:numPr>
                <w:ilvl w:val="0"/>
                <w:numId w:val="0"/>
              </w:numPr>
              <w:spacing w:before="0"/>
              <w:ind w:right="86"/>
              <w:rPr>
                <w:rFonts w:asciiTheme="minorHAnsi" w:hAnsiTheme="minorHAnsi"/>
                <w:caps/>
                <w:sz w:val="18"/>
                <w:szCs w:val="18"/>
              </w:rPr>
            </w:pPr>
            <w:r w:rsidRPr="008E6C57">
              <w:rPr>
                <w:rFonts w:asciiTheme="minorHAnsi" w:hAnsiTheme="minorHAnsi"/>
                <w:sz w:val="18"/>
                <w:szCs w:val="18"/>
              </w:rPr>
              <w:t xml:space="preserve">I certify </w:t>
            </w:r>
            <w:r>
              <w:rPr>
                <w:rFonts w:asciiTheme="minorHAnsi" w:hAnsiTheme="minorHAnsi"/>
                <w:sz w:val="18"/>
                <w:szCs w:val="18"/>
              </w:rPr>
              <w:t xml:space="preserve">the following </w:t>
            </w:r>
            <w:r w:rsidRPr="008E6C57">
              <w:rPr>
                <w:rFonts w:asciiTheme="minorHAnsi" w:hAnsiTheme="minorHAnsi"/>
                <w:sz w:val="18"/>
                <w:szCs w:val="18"/>
              </w:rPr>
              <w:t xml:space="preserve">under penalty of perjury, under the </w:t>
            </w:r>
            <w:r>
              <w:rPr>
                <w:rFonts w:asciiTheme="minorHAnsi" w:hAnsiTheme="minorHAnsi"/>
                <w:sz w:val="18"/>
                <w:szCs w:val="18"/>
              </w:rPr>
              <w:t>laws of the State of California:</w:t>
            </w:r>
            <w:r w:rsidRPr="008E6C57">
              <w:rPr>
                <w:rFonts w:asciiTheme="minorHAnsi" w:hAnsiTheme="minorHAnsi"/>
                <w:sz w:val="18"/>
                <w:szCs w:val="18"/>
              </w:rPr>
              <w:t xml:space="preserve"> </w:t>
            </w:r>
          </w:p>
          <w:p w14:paraId="104BF4C8" w14:textId="77777777" w:rsidR="004341F9" w:rsidRPr="008E6C57" w:rsidRDefault="004341F9" w:rsidP="00186E32">
            <w:pPr>
              <w:pStyle w:val="Heading3"/>
              <w:numPr>
                <w:ilvl w:val="0"/>
                <w:numId w:val="6"/>
              </w:numPr>
              <w:spacing w:before="0"/>
              <w:ind w:right="90"/>
              <w:rPr>
                <w:rFonts w:asciiTheme="minorHAnsi" w:hAnsiTheme="minorHAnsi"/>
                <w:caps/>
                <w:sz w:val="18"/>
                <w:szCs w:val="18"/>
              </w:rPr>
            </w:pPr>
            <w:r>
              <w:rPr>
                <w:rFonts w:asciiTheme="minorHAnsi" w:hAnsiTheme="minorHAnsi"/>
                <w:sz w:val="18"/>
                <w:szCs w:val="18"/>
              </w:rPr>
              <w:t>T</w:t>
            </w:r>
            <w:r w:rsidRPr="008E6C57">
              <w:rPr>
                <w:rFonts w:asciiTheme="minorHAnsi" w:hAnsiTheme="minorHAnsi"/>
                <w:sz w:val="18"/>
                <w:szCs w:val="18"/>
              </w:rPr>
              <w:t xml:space="preserve">he information provided on this </w:t>
            </w:r>
            <w:r>
              <w:rPr>
                <w:rFonts w:asciiTheme="minorHAnsi" w:hAnsiTheme="minorHAnsi"/>
                <w:sz w:val="18"/>
                <w:szCs w:val="18"/>
              </w:rPr>
              <w:t>Certificate of Installation</w:t>
            </w:r>
            <w:r w:rsidRPr="008E6C57">
              <w:rPr>
                <w:rFonts w:asciiTheme="minorHAnsi" w:hAnsiTheme="minorHAnsi"/>
                <w:sz w:val="18"/>
                <w:szCs w:val="18"/>
              </w:rPr>
              <w:t xml:space="preserve"> is true and correct.</w:t>
            </w:r>
            <w:r>
              <w:rPr>
                <w:rFonts w:asciiTheme="minorHAnsi" w:hAnsiTheme="minorHAnsi"/>
                <w:sz w:val="18"/>
                <w:szCs w:val="18"/>
              </w:rPr>
              <w:t xml:space="preserve"> </w:t>
            </w:r>
          </w:p>
          <w:p w14:paraId="4CFA517B" w14:textId="77777777" w:rsidR="004341F9" w:rsidRPr="008E6C57" w:rsidRDefault="004341F9" w:rsidP="00186E32">
            <w:pPr>
              <w:pStyle w:val="p2"/>
              <w:keepNext/>
              <w:numPr>
                <w:ilvl w:val="0"/>
                <w:numId w:val="6"/>
              </w:numPr>
              <w:tabs>
                <w:tab w:val="clear" w:pos="357"/>
              </w:tabs>
              <w:spacing w:line="240" w:lineRule="auto"/>
              <w:ind w:right="90"/>
              <w:rPr>
                <w:rFonts w:asciiTheme="minorHAnsi" w:hAnsiTheme="minorHAnsi"/>
                <w:snapToGrid/>
                <w:sz w:val="18"/>
                <w:szCs w:val="18"/>
              </w:rPr>
            </w:pPr>
            <w:r w:rsidRPr="00533710">
              <w:rPr>
                <w:rFonts w:asciiTheme="minorHAnsi" w:hAnsiTheme="minorHAnsi"/>
                <w:sz w:val="18"/>
                <w:szCs w:val="18"/>
              </w:rPr>
              <w:t xml:space="preserve">I am eligible under Division 3 of the Business and Professions Code to accept responsibility for the scope of construction or installation, in the applicable classification, for the scope of work specified on this Certificate of Installation (responsible </w:t>
            </w:r>
            <w:r>
              <w:rPr>
                <w:rFonts w:asciiTheme="minorHAnsi" w:hAnsiTheme="minorHAnsi"/>
                <w:sz w:val="18"/>
                <w:szCs w:val="18"/>
              </w:rPr>
              <w:t>builder/installer</w:t>
            </w:r>
            <w:r w:rsidRPr="00533710">
              <w:rPr>
                <w:rFonts w:asciiTheme="minorHAnsi" w:hAnsiTheme="minorHAnsi"/>
                <w:sz w:val="18"/>
                <w:szCs w:val="18"/>
              </w:rPr>
              <w:t xml:space="preserve">), otherwise I am an authorized representative of the responsible </w:t>
            </w:r>
            <w:r>
              <w:rPr>
                <w:rFonts w:asciiTheme="minorHAnsi" w:hAnsiTheme="minorHAnsi"/>
                <w:sz w:val="18"/>
                <w:szCs w:val="18"/>
              </w:rPr>
              <w:t>builder/installer</w:t>
            </w:r>
            <w:r>
              <w:rPr>
                <w:rFonts w:asciiTheme="minorHAnsi" w:eastAsia="Calibri" w:hAnsiTheme="minorHAnsi"/>
                <w:sz w:val="18"/>
                <w:szCs w:val="18"/>
              </w:rPr>
              <w:t>.</w:t>
            </w:r>
          </w:p>
          <w:p w14:paraId="3A14B7B2" w14:textId="77777777" w:rsidR="004341F9" w:rsidRPr="008E6C57" w:rsidRDefault="004341F9" w:rsidP="00186E32">
            <w:pPr>
              <w:keepNext/>
              <w:numPr>
                <w:ilvl w:val="0"/>
                <w:numId w:val="6"/>
              </w:numPr>
              <w:autoSpaceDE w:val="0"/>
              <w:autoSpaceDN w:val="0"/>
              <w:adjustRightInd w:val="0"/>
              <w:ind w:right="90"/>
              <w:rPr>
                <w:rFonts w:asciiTheme="minorHAnsi" w:hAnsiTheme="minorHAnsi"/>
                <w:sz w:val="18"/>
                <w:szCs w:val="18"/>
              </w:rPr>
            </w:pPr>
            <w:r>
              <w:rPr>
                <w:rFonts w:asciiTheme="minorHAnsi" w:hAnsiTheme="minorHAnsi"/>
                <w:sz w:val="18"/>
                <w:szCs w:val="18"/>
              </w:rPr>
              <w:t>The</w:t>
            </w:r>
            <w:r w:rsidRPr="008E6C57">
              <w:rPr>
                <w:rFonts w:asciiTheme="minorHAnsi" w:hAnsiTheme="minorHAnsi"/>
                <w:sz w:val="18"/>
                <w:szCs w:val="18"/>
              </w:rPr>
              <w:t xml:space="preserve"> </w:t>
            </w:r>
            <w:r w:rsidRPr="00AA7D5B">
              <w:rPr>
                <w:rFonts w:asciiTheme="minorHAnsi" w:hAnsiTheme="minorHAnsi"/>
                <w:sz w:val="18"/>
                <w:szCs w:val="18"/>
              </w:rPr>
              <w:t>constructed or installed features, materials, components or manufactured devices (the</w:t>
            </w:r>
            <w:r>
              <w:rPr>
                <w:rFonts w:asciiTheme="minorHAnsi" w:hAnsiTheme="minorHAnsi"/>
                <w:sz w:val="18"/>
                <w:szCs w:val="18"/>
              </w:rPr>
              <w:t xml:space="preserve"> installation) identified on this</w:t>
            </w:r>
            <w:r w:rsidRPr="00AA7D5B">
              <w:rPr>
                <w:rFonts w:asciiTheme="minorHAnsi" w:hAnsiTheme="minorHAnsi"/>
                <w:sz w:val="18"/>
                <w:szCs w:val="18"/>
              </w:rPr>
              <w:t xml:space="preserve"> Certificate of Installation conforms to all applicable codes and regulations, and the installation conforms to the requirements given on the plans and specifications approved by the enforcement agency</w:t>
            </w:r>
            <w:r w:rsidRPr="008E6C57">
              <w:rPr>
                <w:rFonts w:asciiTheme="minorHAnsi" w:eastAsia="Calibri" w:hAnsiTheme="minorHAnsi" w:cs="TimesNewRomanPSMT"/>
                <w:sz w:val="18"/>
                <w:szCs w:val="18"/>
              </w:rPr>
              <w:t>.</w:t>
            </w:r>
          </w:p>
          <w:p w14:paraId="47D8039A" w14:textId="77777777" w:rsidR="004341F9" w:rsidRPr="008E6C57" w:rsidRDefault="004341F9" w:rsidP="00186E32">
            <w:pPr>
              <w:pStyle w:val="ListParagraph"/>
              <w:keepNext/>
              <w:numPr>
                <w:ilvl w:val="0"/>
                <w:numId w:val="6"/>
              </w:numPr>
              <w:autoSpaceDE w:val="0"/>
              <w:autoSpaceDN w:val="0"/>
              <w:adjustRightInd w:val="0"/>
              <w:rPr>
                <w:rFonts w:asciiTheme="minorHAnsi" w:hAnsiTheme="minorHAnsi"/>
                <w:sz w:val="18"/>
                <w:szCs w:val="18"/>
              </w:rPr>
            </w:pPr>
            <w:r w:rsidRPr="008E6C57">
              <w:rPr>
                <w:rFonts w:asciiTheme="minorHAnsi" w:hAnsiTheme="minorHAnsi"/>
                <w:sz w:val="18"/>
                <w:szCs w:val="18"/>
              </w:rPr>
              <w:t>I understand that a HERS rater will check the installation to verify compliance, and that if such checking identifies defects; I am required to take co</w:t>
            </w:r>
            <w:r>
              <w:rPr>
                <w:rFonts w:asciiTheme="minorHAnsi" w:hAnsiTheme="minorHAnsi"/>
                <w:sz w:val="18"/>
                <w:szCs w:val="18"/>
              </w:rPr>
              <w:t xml:space="preserve">rrective action at my expense. </w:t>
            </w:r>
            <w:r w:rsidRPr="008E6C57">
              <w:rPr>
                <w:rFonts w:asciiTheme="minorHAnsi" w:hAnsiTheme="minorHAnsi"/>
                <w:sz w:val="18"/>
                <w:szCs w:val="18"/>
              </w:rPr>
              <w:t>I understand t</w:t>
            </w:r>
            <w:r>
              <w:rPr>
                <w:rFonts w:asciiTheme="minorHAnsi" w:hAnsiTheme="minorHAnsi"/>
                <w:sz w:val="18"/>
                <w:szCs w:val="18"/>
              </w:rPr>
              <w:t>hat Energy Commission and HERS P</w:t>
            </w:r>
            <w:r w:rsidRPr="008E6C57">
              <w:rPr>
                <w:rFonts w:asciiTheme="minorHAnsi" w:hAnsiTheme="minorHAnsi"/>
                <w:sz w:val="18"/>
                <w:szCs w:val="18"/>
              </w:rPr>
              <w:t>rovider representatives will also perform quality assurance checking of installations, including those approved as part of a sample group but not checked by a HERS rater, and if those installations fail to meet the requirements of such quality assurance checking, the required corrective action and additional checking/testing of other installations in that HERS sample group wi</w:t>
            </w:r>
            <w:r>
              <w:rPr>
                <w:rFonts w:asciiTheme="minorHAnsi" w:hAnsiTheme="minorHAnsi"/>
                <w:sz w:val="18"/>
                <w:szCs w:val="18"/>
              </w:rPr>
              <w:t>ll be performed at my expense.</w:t>
            </w:r>
          </w:p>
          <w:p w14:paraId="450EFFEA" w14:textId="77777777" w:rsidR="004341F9" w:rsidRPr="008E6C57" w:rsidRDefault="004341F9" w:rsidP="00186E32">
            <w:pPr>
              <w:pStyle w:val="ListParagraph"/>
              <w:keepNext/>
              <w:numPr>
                <w:ilvl w:val="0"/>
                <w:numId w:val="6"/>
              </w:numPr>
              <w:autoSpaceDE w:val="0"/>
              <w:autoSpaceDN w:val="0"/>
              <w:adjustRightInd w:val="0"/>
              <w:rPr>
                <w:rFonts w:asciiTheme="minorHAnsi" w:hAnsiTheme="minorHAnsi"/>
                <w:sz w:val="18"/>
                <w:szCs w:val="18"/>
              </w:rPr>
            </w:pPr>
            <w:r w:rsidRPr="008E6C57">
              <w:rPr>
                <w:rFonts w:asciiTheme="minorHAnsi" w:hAnsiTheme="minorHAnsi"/>
                <w:sz w:val="18"/>
                <w:szCs w:val="18"/>
              </w:rPr>
              <w:t xml:space="preserve">I reviewed a copy of the </w:t>
            </w:r>
            <w:r>
              <w:rPr>
                <w:rFonts w:asciiTheme="minorHAnsi" w:hAnsiTheme="minorHAnsi"/>
                <w:sz w:val="18"/>
                <w:szCs w:val="18"/>
              </w:rPr>
              <w:t>Certificate of Compliance</w:t>
            </w:r>
            <w:r w:rsidRPr="008E6C57">
              <w:rPr>
                <w:rFonts w:asciiTheme="minorHAnsi" w:hAnsiTheme="minorHAnsi"/>
                <w:sz w:val="18"/>
                <w:szCs w:val="18"/>
              </w:rPr>
              <w:t xml:space="preserve"> approved by the enforcement agency that identifies the specific requirements for the </w:t>
            </w:r>
            <w:r w:rsidRPr="00AA7D5B">
              <w:rPr>
                <w:rFonts w:asciiTheme="minorHAnsi" w:hAnsiTheme="minorHAnsi"/>
                <w:sz w:val="18"/>
                <w:szCs w:val="18"/>
              </w:rPr>
              <w:t>scope of construction or installation identified on this Certificate of Installation</w:t>
            </w:r>
            <w:r>
              <w:rPr>
                <w:rFonts w:asciiTheme="minorHAnsi" w:hAnsiTheme="minorHAnsi"/>
                <w:sz w:val="18"/>
                <w:szCs w:val="18"/>
              </w:rPr>
              <w:t>, and I have ensured that the</w:t>
            </w:r>
            <w:r w:rsidRPr="008E6C57">
              <w:rPr>
                <w:rFonts w:asciiTheme="minorHAnsi" w:hAnsiTheme="minorHAnsi"/>
                <w:sz w:val="18"/>
                <w:szCs w:val="18"/>
              </w:rPr>
              <w:t xml:space="preserve"> re</w:t>
            </w:r>
            <w:r>
              <w:rPr>
                <w:rFonts w:asciiTheme="minorHAnsi" w:hAnsiTheme="minorHAnsi"/>
                <w:sz w:val="18"/>
                <w:szCs w:val="18"/>
              </w:rPr>
              <w:t xml:space="preserve">quirements that </w:t>
            </w:r>
            <w:r w:rsidRPr="008E6C57">
              <w:rPr>
                <w:rFonts w:asciiTheme="minorHAnsi" w:hAnsiTheme="minorHAnsi"/>
                <w:sz w:val="18"/>
                <w:szCs w:val="18"/>
              </w:rPr>
              <w:t>apply to the</w:t>
            </w:r>
            <w:r>
              <w:rPr>
                <w:rFonts w:asciiTheme="minorHAnsi" w:hAnsiTheme="minorHAnsi"/>
                <w:sz w:val="18"/>
                <w:szCs w:val="18"/>
              </w:rPr>
              <w:t xml:space="preserve"> construction or</w:t>
            </w:r>
            <w:r w:rsidRPr="008E6C57">
              <w:rPr>
                <w:rFonts w:asciiTheme="minorHAnsi" w:hAnsiTheme="minorHAnsi"/>
                <w:sz w:val="18"/>
                <w:szCs w:val="18"/>
              </w:rPr>
              <w:t xml:space="preserve"> installation have been met.</w:t>
            </w:r>
          </w:p>
          <w:p w14:paraId="6B7C8D18" w14:textId="77777777" w:rsidR="004341F9" w:rsidRPr="00E74533" w:rsidRDefault="004341F9" w:rsidP="00186E32">
            <w:pPr>
              <w:pStyle w:val="ListParagraph"/>
              <w:keepNext/>
              <w:numPr>
                <w:ilvl w:val="0"/>
                <w:numId w:val="6"/>
              </w:numPr>
              <w:autoSpaceDE w:val="0"/>
              <w:autoSpaceDN w:val="0"/>
              <w:adjustRightInd w:val="0"/>
              <w:rPr>
                <w:rFonts w:asciiTheme="minorHAnsi" w:hAnsiTheme="minorHAnsi"/>
                <w:b/>
              </w:rPr>
            </w:pPr>
            <w:r w:rsidRPr="00760262">
              <w:rPr>
                <w:rFonts w:asciiTheme="minorHAnsi" w:hAnsiTheme="minorHAnsi"/>
                <w:sz w:val="18"/>
                <w:szCs w:val="18"/>
              </w:rPr>
              <w:t xml:space="preserve">I will ensure that a </w:t>
            </w:r>
            <w:r>
              <w:rPr>
                <w:rFonts w:asciiTheme="minorHAnsi" w:hAnsiTheme="minorHAnsi"/>
                <w:sz w:val="18"/>
                <w:szCs w:val="18"/>
              </w:rPr>
              <w:t>registered</w:t>
            </w:r>
            <w:r w:rsidRPr="00760262">
              <w:rPr>
                <w:rFonts w:asciiTheme="minorHAnsi" w:hAnsiTheme="minorHAnsi"/>
                <w:sz w:val="18"/>
                <w:szCs w:val="18"/>
              </w:rPr>
              <w:t xml:space="preserve"> copy of this Certificate of Installation shall be posted, or made available with the building permit(s) issued for the building, and made available to the enforcement agency f</w:t>
            </w:r>
            <w:r>
              <w:rPr>
                <w:rFonts w:asciiTheme="minorHAnsi" w:hAnsiTheme="minorHAnsi"/>
                <w:sz w:val="18"/>
                <w:szCs w:val="18"/>
              </w:rPr>
              <w:t>or all applicable inspections. I understand that a registered</w:t>
            </w:r>
            <w:r w:rsidRPr="00760262">
              <w:rPr>
                <w:rFonts w:asciiTheme="minorHAnsi" w:hAnsiTheme="minorHAnsi"/>
                <w:sz w:val="18"/>
                <w:szCs w:val="18"/>
              </w:rPr>
              <w:t xml:space="preserve"> copy of this Certificate of Installation is required to be included with the documentation the builder provides to the building owner at occupancy.</w:t>
            </w:r>
            <w:r w:rsidRPr="008E6C57">
              <w:rPr>
                <w:rFonts w:asciiTheme="minorHAnsi" w:hAnsiTheme="minorHAnsi"/>
                <w:sz w:val="18"/>
                <w:szCs w:val="18"/>
              </w:rPr>
              <w:t xml:space="preserve">  </w:t>
            </w:r>
          </w:p>
        </w:tc>
      </w:tr>
      <w:tr w:rsidR="004341F9" w:rsidRPr="00B272DC" w14:paraId="3B6E0252" w14:textId="77777777" w:rsidTr="000070FD">
        <w:tblPrEx>
          <w:tblCellMar>
            <w:left w:w="108" w:type="dxa"/>
            <w:right w:w="108" w:type="dxa"/>
          </w:tblCellMar>
        </w:tblPrEx>
        <w:trPr>
          <w:trHeight w:val="360"/>
        </w:trPr>
        <w:tc>
          <w:tcPr>
            <w:tcW w:w="5215" w:type="dxa"/>
          </w:tcPr>
          <w:p w14:paraId="727FFE58" w14:textId="77777777" w:rsidR="004341F9" w:rsidRPr="00B272DC" w:rsidRDefault="004341F9" w:rsidP="00186E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553" w:type="dxa"/>
            <w:gridSpan w:val="3"/>
          </w:tcPr>
          <w:p w14:paraId="334D66D0" w14:textId="77777777" w:rsidR="004341F9" w:rsidRPr="00B272DC" w:rsidRDefault="004341F9" w:rsidP="00186E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4341F9" w:rsidRPr="00B272DC" w14:paraId="6069A661" w14:textId="77777777" w:rsidTr="000070F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065BC594"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553" w:type="dxa"/>
            <w:gridSpan w:val="3"/>
            <w:tcBorders>
              <w:top w:val="single" w:sz="4" w:space="0" w:color="auto"/>
              <w:left w:val="single" w:sz="4" w:space="0" w:color="auto"/>
              <w:bottom w:val="single" w:sz="4" w:space="0" w:color="auto"/>
              <w:right w:val="single" w:sz="4" w:space="0" w:color="auto"/>
            </w:tcBorders>
          </w:tcPr>
          <w:p w14:paraId="09B784AD"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4341F9" w:rsidRPr="00B272DC" w14:paraId="735E7A16" w14:textId="77777777" w:rsidTr="000070F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5020C6A8"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553" w:type="dxa"/>
            <w:gridSpan w:val="3"/>
            <w:tcBorders>
              <w:top w:val="single" w:sz="4" w:space="0" w:color="auto"/>
              <w:left w:val="single" w:sz="4" w:space="0" w:color="auto"/>
              <w:bottom w:val="single" w:sz="4" w:space="0" w:color="auto"/>
              <w:right w:val="single" w:sz="4" w:space="0" w:color="auto"/>
            </w:tcBorders>
          </w:tcPr>
          <w:p w14:paraId="1471F8B2"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4341F9" w:rsidRPr="00B272DC" w14:paraId="75A0BFAE" w14:textId="77777777" w:rsidTr="000070F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0A7E8B64"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33B6364C"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p>
        </w:tc>
        <w:tc>
          <w:tcPr>
            <w:tcW w:w="2780" w:type="dxa"/>
            <w:tcBorders>
              <w:top w:val="single" w:sz="4" w:space="0" w:color="auto"/>
              <w:left w:val="single" w:sz="4" w:space="0" w:color="auto"/>
              <w:bottom w:val="single" w:sz="4" w:space="0" w:color="auto"/>
              <w:right w:val="single" w:sz="4" w:space="0" w:color="auto"/>
            </w:tcBorders>
          </w:tcPr>
          <w:p w14:paraId="704DD993"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4341F9" w:rsidRPr="00B272DC" w14:paraId="5BA3FE1F" w14:textId="77777777" w:rsidTr="000070FD">
        <w:tblPrEx>
          <w:tblCellMar>
            <w:left w:w="108" w:type="dxa"/>
            <w:right w:w="108" w:type="dxa"/>
          </w:tblCellMar>
        </w:tblPrEx>
        <w:trPr>
          <w:trHeight w:val="360"/>
        </w:trPr>
        <w:tc>
          <w:tcPr>
            <w:tcW w:w="5215" w:type="dxa"/>
            <w:tcBorders>
              <w:top w:val="single" w:sz="4" w:space="0" w:color="auto"/>
              <w:left w:val="single" w:sz="4" w:space="0" w:color="auto"/>
              <w:bottom w:val="single" w:sz="4" w:space="0" w:color="auto"/>
              <w:right w:val="single" w:sz="4" w:space="0" w:color="auto"/>
            </w:tcBorders>
          </w:tcPr>
          <w:p w14:paraId="32E669FA"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553" w:type="dxa"/>
            <w:gridSpan w:val="3"/>
            <w:tcBorders>
              <w:top w:val="single" w:sz="4" w:space="0" w:color="auto"/>
              <w:left w:val="single" w:sz="4" w:space="0" w:color="auto"/>
              <w:bottom w:val="single" w:sz="4" w:space="0" w:color="auto"/>
              <w:right w:val="single" w:sz="4" w:space="0" w:color="auto"/>
            </w:tcBorders>
          </w:tcPr>
          <w:p w14:paraId="4C7C67B9" w14:textId="77777777" w:rsidR="004341F9" w:rsidRPr="00B272DC" w:rsidRDefault="004341F9" w:rsidP="00186E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2E28DC7B" w14:textId="77777777" w:rsidR="00202E7F" w:rsidDel="007715C6" w:rsidRDefault="00202E7F" w:rsidP="00D65FA1">
      <w:pPr>
        <w:rPr>
          <w:del w:id="4276" w:author="TF 112518" w:date="2018-11-25T12:58:00Z"/>
          <w:rFonts w:asciiTheme="minorHAnsi" w:hAnsiTheme="minorHAnsi"/>
          <w:sz w:val="18"/>
          <w:szCs w:val="18"/>
        </w:rPr>
      </w:pPr>
    </w:p>
    <w:p w14:paraId="78291A9E" w14:textId="77777777" w:rsidR="00571B10" w:rsidRDefault="00571B10" w:rsidP="00C42B76">
      <w:pPr>
        <w:rPr>
          <w:rFonts w:asciiTheme="minorHAnsi" w:hAnsiTheme="minorHAnsi"/>
          <w:sz w:val="18"/>
          <w:szCs w:val="18"/>
        </w:rPr>
      </w:pPr>
    </w:p>
    <w:sectPr w:rsidR="00571B10"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C5758" w14:textId="77777777" w:rsidR="001E79E8" w:rsidRDefault="001E79E8">
      <w:r>
        <w:separator/>
      </w:r>
    </w:p>
  </w:endnote>
  <w:endnote w:type="continuationSeparator" w:id="0">
    <w:p w14:paraId="68272773" w14:textId="77777777" w:rsidR="001E79E8" w:rsidRDefault="001E79E8">
      <w:r>
        <w:continuationSeparator/>
      </w:r>
    </w:p>
  </w:endnote>
  <w:endnote w:type="continuationNotice" w:id="1">
    <w:p w14:paraId="37EBCEB4" w14:textId="77777777" w:rsidR="001E79E8" w:rsidRDefault="001E79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1E79E8" w:rsidRPr="009213E6" w:rsidRDefault="001E79E8" w:rsidP="009213E6">
    <w:pPr>
      <w:pStyle w:val="Footer"/>
      <w:rPr>
        <w:b/>
      </w:rPr>
    </w:pPr>
    <w:r w:rsidRPr="009213E6">
      <w:t xml:space="preserve">Registration Number:                                            Registration Date/Time:                                                    HERS Provider:                                   </w:t>
    </w:r>
  </w:p>
  <w:p w14:paraId="78291ABE" w14:textId="77777777" w:rsidR="001E79E8" w:rsidRPr="009213E6" w:rsidRDefault="001E79E8" w:rsidP="009213E6">
    <w:pPr>
      <w:pStyle w:val="Footer"/>
    </w:pPr>
    <w:r w:rsidRPr="009213E6">
      <w:t>CA Building Energy Efficiency Standards - 201</w:t>
    </w:r>
    <w:ins w:id="803" w:author="Ferris, Todd@Energy" w:date="2018-11-20T14:11:00Z">
      <w:r>
        <w:t>9</w:t>
      </w:r>
    </w:ins>
    <w:del w:id="804" w:author="Ferris, Todd@Energy" w:date="2018-11-20T14:11:00Z">
      <w:r w:rsidDel="00700338">
        <w:delText>8</w:delText>
      </w:r>
    </w:del>
    <w:r w:rsidRPr="009213E6">
      <w:t xml:space="preserve"> Residential Compliance</w:t>
    </w:r>
    <w:r w:rsidRPr="009213E6">
      <w:tab/>
    </w:r>
    <w:ins w:id="805" w:author="Ferris, Todd@Energy" w:date="2018-11-20T14:12:00Z">
      <w:r>
        <w:t>January</w:t>
      </w:r>
    </w:ins>
    <w:del w:id="806" w:author="Ferris, Todd@Energy" w:date="2018-11-20T14:12:00Z">
      <w:r w:rsidDel="00700338">
        <w:delText>September</w:delText>
      </w:r>
    </w:del>
    <w:r>
      <w:t xml:space="preserve"> 201</w:t>
    </w:r>
    <w:ins w:id="807" w:author="Ferris, Todd@Energy" w:date="2018-11-20T14:12:00Z">
      <w:r>
        <w:t>9</w:t>
      </w:r>
    </w:ins>
    <w:del w:id="808" w:author="Ferris, Todd@Energy" w:date="2018-11-20T14:12:00Z">
      <w:r w:rsidDel="00700338">
        <w:delText>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77777777" w:rsidR="001E79E8" w:rsidRPr="009213E6" w:rsidRDefault="001E79E8" w:rsidP="009213E6">
    <w:pPr>
      <w:pStyle w:val="Footer"/>
    </w:pPr>
    <w:r w:rsidRPr="009213E6">
      <w:t>CA Building Energy Efficiency Standards - 201</w:t>
    </w:r>
    <w:ins w:id="3193" w:author="Ferris, Todd@Energy" w:date="2018-11-20T14:13:00Z">
      <w:r>
        <w:t>9</w:t>
      </w:r>
    </w:ins>
    <w:del w:id="3194" w:author="Ferris, Todd@Energy" w:date="2018-11-20T14:13:00Z">
      <w:r w:rsidDel="00700338">
        <w:delText>6</w:delText>
      </w:r>
    </w:del>
    <w:r w:rsidRPr="009213E6">
      <w:t xml:space="preserve"> Residential Compliance</w:t>
    </w:r>
    <w:r w:rsidRPr="009213E6">
      <w:tab/>
    </w:r>
    <w:ins w:id="3195" w:author="Ferris, Todd@Energy" w:date="2018-11-20T14:14:00Z">
      <w:r>
        <w:t>January</w:t>
      </w:r>
    </w:ins>
    <w:del w:id="3196" w:author="Ferris, Todd@Energy" w:date="2018-11-20T14:14:00Z">
      <w:r w:rsidDel="00700338">
        <w:delText>September</w:delText>
      </w:r>
    </w:del>
    <w:r>
      <w:t xml:space="preserve"> 201</w:t>
    </w:r>
    <w:ins w:id="3197" w:author="Ferris, Todd@Energy" w:date="2018-11-20T14:14:00Z">
      <w:r>
        <w:t>9</w:t>
      </w:r>
    </w:ins>
    <w:del w:id="3198" w:author="Ferris, Todd@Energy" w:date="2018-11-20T14:14:00Z">
      <w:r w:rsidDel="00700338">
        <w:delText>8</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77777777" w:rsidR="001E79E8" w:rsidRPr="00A165EE" w:rsidRDefault="001E79E8" w:rsidP="009213E6">
    <w:pPr>
      <w:pStyle w:val="Footer"/>
      <w:rPr>
        <w:b/>
      </w:rPr>
    </w:pPr>
    <w:r w:rsidRPr="00A165EE">
      <w:t>CA Building Energy Efficiency Standards - 201</w:t>
    </w:r>
    <w:ins w:id="4287" w:author="Ferris, Todd@Energy" w:date="2018-11-21T11:11:00Z">
      <w:r>
        <w:t>9</w:t>
      </w:r>
    </w:ins>
    <w:del w:id="4288" w:author="Ferris, Todd@Energy" w:date="2018-11-21T11:11:00Z">
      <w:r w:rsidDel="00CF0FC6">
        <w:delText>6</w:delText>
      </w:r>
    </w:del>
    <w:r w:rsidRPr="00A165EE">
      <w:t xml:space="preserve"> Residential Compliance</w:t>
    </w:r>
    <w:r w:rsidRPr="00A165EE">
      <w:tab/>
    </w:r>
    <w:r w:rsidRPr="00E84F79">
      <w:t xml:space="preserve"> </w:t>
    </w:r>
    <w:ins w:id="4289" w:author="Ferris, Todd@Energy" w:date="2018-11-21T11:11:00Z">
      <w:r>
        <w:t>January</w:t>
      </w:r>
    </w:ins>
    <w:del w:id="4290" w:author="Ferris, Todd@Energy" w:date="2018-11-21T11:11:00Z">
      <w:r w:rsidDel="00CF0FC6">
        <w:delText>September</w:delText>
      </w:r>
    </w:del>
    <w:r>
      <w:t xml:space="preserve"> 201</w:t>
    </w:r>
    <w:ins w:id="4291" w:author="Ferris, Todd@Energy" w:date="2018-11-21T11:12:00Z">
      <w:r>
        <w:t>9</w:t>
      </w:r>
    </w:ins>
    <w:del w:id="4292" w:author="Ferris, Todd@Energy" w:date="2018-11-21T11:12:00Z">
      <w:r w:rsidDel="00CF0FC6">
        <w:delText>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564C2" w14:textId="77777777" w:rsidR="001E79E8" w:rsidRDefault="001E79E8">
      <w:r>
        <w:separator/>
      </w:r>
    </w:p>
  </w:footnote>
  <w:footnote w:type="continuationSeparator" w:id="0">
    <w:p w14:paraId="032FFC16" w14:textId="77777777" w:rsidR="001E79E8" w:rsidRDefault="001E79E8">
      <w:r>
        <w:continuationSeparator/>
      </w:r>
    </w:p>
  </w:footnote>
  <w:footnote w:type="continuationNotice" w:id="1">
    <w:p w14:paraId="404ADA3C" w14:textId="77777777" w:rsidR="001E79E8" w:rsidRDefault="001E79E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1E79E8" w:rsidRDefault="000070FD">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1E79E8" w:rsidRPr="007770C5" w:rsidRDefault="000070FD"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1E79E8" w:rsidRPr="007770C5">
      <w:rPr>
        <w:rFonts w:ascii="Arial" w:hAnsi="Arial" w:cs="Arial"/>
        <w:sz w:val="14"/>
        <w:szCs w:val="14"/>
      </w:rPr>
      <w:t>STATE OF CALIFORNIA</w:t>
    </w:r>
  </w:p>
  <w:p w14:paraId="78291AAC" w14:textId="77777777" w:rsidR="001E79E8" w:rsidRPr="007770C5" w:rsidRDefault="001E79E8"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8291AD6" wp14:editId="4E98EF08">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INDOOR AIR QUALITY AND MECHANICAL VENTILATION</w:t>
    </w:r>
  </w:p>
  <w:p w14:paraId="78291AAD" w14:textId="42425366" w:rsidR="001E79E8" w:rsidRPr="007770C5" w:rsidRDefault="001E79E8" w:rsidP="00352336">
    <w:pPr>
      <w:suppressAutoHyphens/>
      <w:ind w:left="-90"/>
      <w:rPr>
        <w:rFonts w:ascii="Arial" w:hAnsi="Arial" w:cs="Arial"/>
        <w:sz w:val="14"/>
        <w:szCs w:val="14"/>
      </w:rPr>
    </w:pPr>
    <w:r>
      <w:rPr>
        <w:rFonts w:ascii="Arial" w:hAnsi="Arial" w:cs="Arial"/>
        <w:sz w:val="14"/>
        <w:szCs w:val="14"/>
      </w:rPr>
      <w:t>CEC-</w:t>
    </w:r>
    <w:ins w:id="782" w:author="Ferris, Todd@Energy" w:date="2018-11-28T14:53:00Z">
      <w:r>
        <w:rPr>
          <w:rFonts w:ascii="Arial" w:hAnsi="Arial" w:cs="Arial"/>
          <w:sz w:val="14"/>
          <w:szCs w:val="14"/>
        </w:rPr>
        <w:t>NRCV</w:t>
      </w:r>
    </w:ins>
    <w:del w:id="783" w:author="Ferris, Todd@Energy" w:date="2018-11-28T14:53:00Z">
      <w:r w:rsidDel="003E5E8A">
        <w:rPr>
          <w:rFonts w:ascii="Arial" w:hAnsi="Arial" w:cs="Arial"/>
          <w:sz w:val="14"/>
          <w:szCs w:val="14"/>
        </w:rPr>
        <w:delText>CF</w:delText>
      </w:r>
    </w:del>
    <w:del w:id="784" w:author="Ferris, Todd@Energy" w:date="2018-11-28T13:22:00Z">
      <w:r w:rsidDel="00877455">
        <w:rPr>
          <w:rFonts w:ascii="Arial" w:hAnsi="Arial" w:cs="Arial"/>
          <w:sz w:val="14"/>
          <w:szCs w:val="14"/>
        </w:rPr>
        <w:delText>2</w:delText>
      </w:r>
    </w:del>
    <w:del w:id="785" w:author="Ferris, Todd@Energy" w:date="2018-11-28T14:53:00Z">
      <w:r w:rsidDel="003E5E8A">
        <w:rPr>
          <w:rFonts w:ascii="Arial" w:hAnsi="Arial" w:cs="Arial"/>
          <w:sz w:val="14"/>
          <w:szCs w:val="14"/>
        </w:rPr>
        <w:delText>R</w:delText>
      </w:r>
    </w:del>
    <w:r>
      <w:rPr>
        <w:rFonts w:ascii="Arial" w:hAnsi="Arial" w:cs="Arial"/>
        <w:sz w:val="14"/>
        <w:szCs w:val="14"/>
      </w:rPr>
      <w:t>-MCH-27b</w:t>
    </w:r>
    <w:del w:id="786" w:author="TF 112318" w:date="2018-11-23T16:42:00Z">
      <w:r w:rsidDel="0099586D">
        <w:rPr>
          <w:rFonts w:ascii="Arial" w:hAnsi="Arial" w:cs="Arial"/>
          <w:sz w:val="14"/>
          <w:szCs w:val="14"/>
        </w:rPr>
        <w:delText>a</w:delText>
      </w:r>
    </w:del>
    <w:r>
      <w:rPr>
        <w:rFonts w:ascii="Arial" w:hAnsi="Arial" w:cs="Arial"/>
        <w:sz w:val="14"/>
        <w:szCs w:val="14"/>
      </w:rPr>
      <w:t>-H</w:t>
    </w:r>
    <w:r w:rsidRPr="007770C5">
      <w:rPr>
        <w:rFonts w:ascii="Arial" w:hAnsi="Arial" w:cs="Arial"/>
        <w:sz w:val="14"/>
        <w:szCs w:val="14"/>
      </w:rPr>
      <w:t xml:space="preserve"> (Revised</w:t>
    </w:r>
    <w:r>
      <w:rPr>
        <w:rFonts w:ascii="Arial" w:hAnsi="Arial" w:cs="Arial"/>
        <w:sz w:val="14"/>
        <w:szCs w:val="14"/>
      </w:rPr>
      <w:t xml:space="preserve"> 0</w:t>
    </w:r>
    <w:ins w:id="787" w:author="Ferris, Todd@Energy" w:date="2018-11-20T13:21:00Z">
      <w:r>
        <w:rPr>
          <w:rFonts w:ascii="Arial" w:hAnsi="Arial" w:cs="Arial"/>
          <w:sz w:val="14"/>
          <w:szCs w:val="14"/>
        </w:rPr>
        <w:t>1</w:t>
      </w:r>
    </w:ins>
    <w:del w:id="788" w:author="Ferris, Todd@Energy" w:date="2018-11-20T13:21:00Z">
      <w:r w:rsidDel="00AA4AC4">
        <w:rPr>
          <w:rFonts w:ascii="Arial" w:hAnsi="Arial" w:cs="Arial"/>
          <w:sz w:val="14"/>
          <w:szCs w:val="14"/>
        </w:rPr>
        <w:delText>9</w:delText>
      </w:r>
    </w:del>
    <w:r>
      <w:rPr>
        <w:rFonts w:ascii="Arial" w:hAnsi="Arial" w:cs="Arial"/>
        <w:sz w:val="14"/>
        <w:szCs w:val="14"/>
      </w:rPr>
      <w:t>/1</w:t>
    </w:r>
    <w:ins w:id="789" w:author="Ferris, Todd@Energy" w:date="2018-11-20T13:21:00Z">
      <w:r>
        <w:rPr>
          <w:rFonts w:ascii="Arial" w:hAnsi="Arial" w:cs="Arial"/>
          <w:sz w:val="14"/>
          <w:szCs w:val="14"/>
        </w:rPr>
        <w:t>9</w:t>
      </w:r>
    </w:ins>
    <w:del w:id="790" w:author="Ferris, Todd@Energy" w:date="2018-11-20T13:21:00Z">
      <w:r w:rsidDel="00AA4AC4">
        <w:rPr>
          <w:rFonts w:ascii="Arial" w:hAnsi="Arial" w:cs="Arial"/>
          <w:sz w:val="14"/>
          <w:szCs w:val="14"/>
        </w:rPr>
        <w:delText>8</w:delText>
      </w:r>
    </w:del>
    <w:r w:rsidRPr="007770C5">
      <w:rPr>
        <w:rFonts w:ascii="Arial" w:hAnsi="Arial" w:cs="Arial"/>
        <w:sz w:val="14"/>
        <w:szCs w:val="14"/>
      </w:rPr>
      <w:t xml:space="preserve">)                              </w:t>
    </w:r>
    <w:del w:id="791" w:author="Ferris, Todd@Energy" w:date="2018-11-28T14:54:00Z">
      <w:r w:rsidRPr="007770C5" w:rsidDel="003E5E8A">
        <w:rPr>
          <w:rFonts w:ascii="Arial" w:hAnsi="Arial" w:cs="Arial"/>
          <w:sz w:val="14"/>
          <w:szCs w:val="14"/>
        </w:rPr>
        <w:delText xml:space="preserve">  </w:delText>
      </w:r>
    </w:del>
    <w:r w:rsidRPr="007770C5">
      <w:rPr>
        <w:rFonts w:ascii="Arial" w:hAnsi="Arial" w:cs="Arial"/>
        <w:sz w:val="14"/>
        <w:szCs w:val="14"/>
      </w:rPr>
      <w:t xml:space="preserve">                                   </w:t>
    </w:r>
    <w:del w:id="792" w:author="Ferris, Todd@Energy" w:date="2018-11-28T14:53:00Z">
      <w:r w:rsidRPr="007770C5" w:rsidDel="003E5E8A">
        <w:rPr>
          <w:rFonts w:ascii="Arial" w:hAnsi="Arial" w:cs="Arial"/>
          <w:sz w:val="14"/>
          <w:szCs w:val="14"/>
        </w:rPr>
        <w:delText xml:space="preserve">    </w:delText>
      </w:r>
    </w:del>
    <w:r w:rsidRPr="007770C5">
      <w:rPr>
        <w:rFonts w:ascii="Arial" w:hAnsi="Arial" w:cs="Arial"/>
        <w:sz w:val="14"/>
        <w:szCs w:val="14"/>
      </w:rPr>
      <w:t xml:space="preserve"> </w:t>
    </w:r>
    <w:ins w:id="793" w:author="Ferris, Todd@Energy" w:date="2018-11-28T14:54:00Z">
      <w:r>
        <w:rPr>
          <w:rFonts w:ascii="Arial" w:hAnsi="Arial" w:cs="Arial"/>
          <w:sz w:val="14"/>
          <w:szCs w:val="14"/>
        </w:rPr>
        <w:t xml:space="preserve">  </w:t>
      </w:r>
    </w:ins>
    <w:del w:id="794" w:author="Ferris, Todd@Energy" w:date="2018-11-28T14:54:00Z">
      <w:r w:rsidRPr="007770C5" w:rsidDel="003E5E8A">
        <w:rPr>
          <w:rFonts w:ascii="Arial" w:hAnsi="Arial" w:cs="Arial"/>
          <w:sz w:val="14"/>
          <w:szCs w:val="14"/>
        </w:rPr>
        <w:delText xml:space="preserve"> </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E79E8"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70BB7FDA" w:rsidR="001E79E8" w:rsidRPr="00D65FA1" w:rsidRDefault="001E79E8" w:rsidP="0013183D">
          <w:pPr>
            <w:pStyle w:val="Style17"/>
            <w:rPr>
              <w:b/>
              <w:sz w:val="20"/>
            </w:rPr>
          </w:pPr>
          <w:r w:rsidRPr="00D65FA1">
            <w:rPr>
              <w:sz w:val="20"/>
            </w:rPr>
            <w:t xml:space="preserve">CERTIFICATE OF </w:t>
          </w:r>
          <w:del w:id="795" w:author="Balneg, Ronald@Energy" w:date="2018-11-28T14:15:00Z">
            <w:r w:rsidRPr="00D65FA1" w:rsidDel="000E1CAE">
              <w:rPr>
                <w:sz w:val="20"/>
              </w:rPr>
              <w:delText>INSTALLATION</w:delText>
            </w:r>
          </w:del>
          <w:ins w:id="796" w:author="Balneg, Ronald@Energy" w:date="2018-11-28T14:15:00Z">
            <w:r>
              <w:rPr>
                <w:sz w:val="20"/>
              </w:rPr>
              <w:t>VERIFICATION</w:t>
            </w:r>
          </w:ins>
        </w:p>
      </w:tc>
      <w:tc>
        <w:tcPr>
          <w:tcW w:w="1119" w:type="pct"/>
          <w:tcBorders>
            <w:left w:val="nil"/>
            <w:bottom w:val="single" w:sz="4" w:space="0" w:color="auto"/>
          </w:tcBorders>
          <w:tcMar>
            <w:left w:w="115" w:type="dxa"/>
            <w:right w:w="115" w:type="dxa"/>
          </w:tcMar>
          <w:vAlign w:val="center"/>
        </w:tcPr>
        <w:p w14:paraId="78291AAF" w14:textId="1E5947D4" w:rsidR="001E79E8" w:rsidRPr="00D65FA1" w:rsidRDefault="001E79E8">
          <w:pPr>
            <w:pStyle w:val="Style18"/>
            <w:rPr>
              <w:b/>
              <w:sz w:val="20"/>
            </w:rPr>
          </w:pPr>
          <w:ins w:id="797" w:author="Ferris, Todd@Energy" w:date="2018-11-29T07:39:00Z">
            <w:r>
              <w:rPr>
                <w:sz w:val="20"/>
              </w:rPr>
              <w:t>NRCV</w:t>
            </w:r>
          </w:ins>
          <w:del w:id="798" w:author="Ferris, Todd@Energy" w:date="2018-11-29T07:39:00Z">
            <w:r w:rsidRPr="00D65FA1" w:rsidDel="00503413">
              <w:rPr>
                <w:sz w:val="20"/>
              </w:rPr>
              <w:delText>CF</w:delText>
            </w:r>
          </w:del>
          <w:ins w:id="799" w:author="Balneg, Ronald@Energy" w:date="2018-11-28T14:15:00Z">
            <w:del w:id="800" w:author="Ferris, Todd@Energy" w:date="2018-11-29T07:39:00Z">
              <w:r w:rsidDel="00503413">
                <w:rPr>
                  <w:sz w:val="20"/>
                </w:rPr>
                <w:delText>3</w:delText>
              </w:r>
            </w:del>
          </w:ins>
          <w:del w:id="801" w:author="Balneg, Ronald@Energy" w:date="2018-11-28T14:15:00Z">
            <w:r w:rsidRPr="00D65FA1" w:rsidDel="000E1CAE">
              <w:rPr>
                <w:sz w:val="20"/>
              </w:rPr>
              <w:delText>2</w:delText>
            </w:r>
          </w:del>
          <w:del w:id="802" w:author="Ferris, Todd@Energy" w:date="2018-11-29T07:39:00Z">
            <w:r w:rsidRPr="00D65FA1" w:rsidDel="00503413">
              <w:rPr>
                <w:sz w:val="20"/>
              </w:rPr>
              <w:delText>R</w:delText>
            </w:r>
          </w:del>
          <w:r w:rsidRPr="00D65FA1">
            <w:rPr>
              <w:sz w:val="20"/>
            </w:rPr>
            <w:t>-MCH-27</w:t>
          </w:r>
          <w:r>
            <w:rPr>
              <w:sz w:val="20"/>
            </w:rPr>
            <w:t>-H</w:t>
          </w:r>
        </w:p>
      </w:tc>
    </w:tr>
    <w:tr w:rsidR="001E79E8" w:rsidRPr="00F85124" w14:paraId="78291AB3" w14:textId="77777777" w:rsidTr="0013183D">
      <w:trPr>
        <w:cantSplit/>
        <w:trHeight w:val="288"/>
      </w:trPr>
      <w:tc>
        <w:tcPr>
          <w:tcW w:w="2285" w:type="pct"/>
          <w:tcBorders>
            <w:right w:val="nil"/>
          </w:tcBorders>
        </w:tcPr>
        <w:p w14:paraId="78291AB1" w14:textId="77777777" w:rsidR="001E79E8" w:rsidRPr="00F85124" w:rsidRDefault="001E79E8" w:rsidP="0013183D">
          <w:pPr>
            <w:pStyle w:val="Style19"/>
            <w:rPr>
              <w:sz w:val="12"/>
              <w:szCs w:val="12"/>
            </w:rPr>
          </w:pPr>
          <w:r w:rsidRPr="00505A99">
            <w:t>Indoor Air Quality and Mechanical Ventilation</w:t>
          </w:r>
        </w:p>
      </w:tc>
      <w:tc>
        <w:tcPr>
          <w:tcW w:w="2715" w:type="pct"/>
          <w:gridSpan w:val="2"/>
          <w:tcBorders>
            <w:left w:val="nil"/>
          </w:tcBorders>
        </w:tcPr>
        <w:p w14:paraId="78291AB2" w14:textId="37924996" w:rsidR="001E79E8" w:rsidRPr="00F85124" w:rsidRDefault="001E79E8"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0070FD" w:rsidRPr="000070FD">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0070FD">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1E79E8" w:rsidRPr="00F85124" w14:paraId="78291AB7" w14:textId="77777777" w:rsidTr="0013183D">
      <w:trPr>
        <w:cantSplit/>
        <w:trHeight w:val="288"/>
      </w:trPr>
      <w:tc>
        <w:tcPr>
          <w:tcW w:w="0" w:type="auto"/>
        </w:tcPr>
        <w:p w14:paraId="78291AB4" w14:textId="77777777" w:rsidR="001E79E8" w:rsidRPr="00F85124" w:rsidRDefault="001E79E8" w:rsidP="0013183D">
          <w:pPr>
            <w:pStyle w:val="Style20"/>
          </w:pPr>
          <w:r w:rsidRPr="00F85124">
            <w:t>Project Name:</w:t>
          </w:r>
        </w:p>
      </w:tc>
      <w:tc>
        <w:tcPr>
          <w:tcW w:w="1596" w:type="pct"/>
        </w:tcPr>
        <w:p w14:paraId="78291AB5" w14:textId="77777777" w:rsidR="001E79E8" w:rsidRPr="00F85124" w:rsidRDefault="001E79E8" w:rsidP="0013183D">
          <w:pPr>
            <w:pStyle w:val="Style20"/>
          </w:pPr>
          <w:r w:rsidRPr="00F85124">
            <w:t>Enforcement Agency:</w:t>
          </w:r>
        </w:p>
      </w:tc>
      <w:tc>
        <w:tcPr>
          <w:tcW w:w="1119" w:type="pct"/>
        </w:tcPr>
        <w:p w14:paraId="78291AB6" w14:textId="77777777" w:rsidR="001E79E8" w:rsidRPr="00F85124" w:rsidRDefault="001E79E8" w:rsidP="0013183D">
          <w:pPr>
            <w:pStyle w:val="Style20"/>
          </w:pPr>
          <w:r w:rsidRPr="00F85124">
            <w:t>Permit Number:</w:t>
          </w:r>
        </w:p>
      </w:tc>
    </w:tr>
    <w:tr w:rsidR="001E79E8" w:rsidRPr="00F85124" w14:paraId="78291ABB" w14:textId="77777777" w:rsidTr="0013183D">
      <w:trPr>
        <w:cantSplit/>
        <w:trHeight w:val="288"/>
      </w:trPr>
      <w:tc>
        <w:tcPr>
          <w:tcW w:w="0" w:type="auto"/>
        </w:tcPr>
        <w:p w14:paraId="78291AB8" w14:textId="77777777" w:rsidR="001E79E8" w:rsidRPr="00F85124" w:rsidRDefault="001E79E8" w:rsidP="0013183D">
          <w:pPr>
            <w:pStyle w:val="Style20"/>
            <w:rPr>
              <w:vertAlign w:val="superscript"/>
            </w:rPr>
          </w:pPr>
          <w:r w:rsidRPr="00F85124">
            <w:t>Dwelling Address:</w:t>
          </w:r>
        </w:p>
      </w:tc>
      <w:tc>
        <w:tcPr>
          <w:tcW w:w="1596" w:type="pct"/>
        </w:tcPr>
        <w:p w14:paraId="78291AB9" w14:textId="77777777" w:rsidR="001E79E8" w:rsidRPr="00F85124" w:rsidRDefault="001E79E8" w:rsidP="0013183D">
          <w:pPr>
            <w:pStyle w:val="Style20"/>
            <w:rPr>
              <w:vertAlign w:val="superscript"/>
            </w:rPr>
          </w:pPr>
          <w:r w:rsidRPr="00F85124">
            <w:t>City</w:t>
          </w:r>
          <w:r>
            <w:t>:</w:t>
          </w:r>
        </w:p>
      </w:tc>
      <w:tc>
        <w:tcPr>
          <w:tcW w:w="1119" w:type="pct"/>
        </w:tcPr>
        <w:p w14:paraId="78291ABA" w14:textId="77777777" w:rsidR="001E79E8" w:rsidRPr="00F85124" w:rsidRDefault="001E79E8" w:rsidP="0013183D">
          <w:pPr>
            <w:pStyle w:val="Style20"/>
            <w:rPr>
              <w:vertAlign w:val="superscript"/>
            </w:rPr>
          </w:pPr>
          <w:r w:rsidRPr="00F85124">
            <w:t>Zip Code</w:t>
          </w:r>
          <w:r>
            <w:t>:</w:t>
          </w:r>
        </w:p>
      </w:tc>
    </w:tr>
  </w:tbl>
  <w:p w14:paraId="78291ABC" w14:textId="77777777" w:rsidR="001E79E8" w:rsidRDefault="001E79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1E79E8" w:rsidRDefault="000070FD">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1E79E8" w:rsidRDefault="000070FD">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E79E8"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77EEAC8A" w:rsidR="001E79E8" w:rsidRPr="00927918" w:rsidRDefault="001E79E8" w:rsidP="00023A98">
          <w:pPr>
            <w:pStyle w:val="Style17"/>
            <w:rPr>
              <w:b/>
              <w:sz w:val="20"/>
            </w:rPr>
          </w:pPr>
          <w:r w:rsidRPr="00927918">
            <w:rPr>
              <w:sz w:val="20"/>
            </w:rPr>
            <w:t xml:space="preserve">CERTIFICATE OF </w:t>
          </w:r>
          <w:del w:id="3191" w:author="Balneg, Ronald@Energy" w:date="2018-11-28T14:15:00Z">
            <w:r w:rsidRPr="00927918" w:rsidDel="000E1CAE">
              <w:rPr>
                <w:sz w:val="20"/>
              </w:rPr>
              <w:delText>INSTALLATION</w:delText>
            </w:r>
            <w:r w:rsidRPr="0053106D" w:rsidDel="000E1CAE">
              <w:rPr>
                <w:sz w:val="20"/>
              </w:rPr>
              <w:delText xml:space="preserve"> </w:delText>
            </w:r>
          </w:del>
          <w:ins w:id="3192" w:author="Balneg, Ronald@Energy" w:date="2018-11-28T14:15:00Z">
            <w:r>
              <w:rPr>
                <w:sz w:val="20"/>
              </w:rPr>
              <w:t>VERIFICATION</w:t>
            </w:r>
            <w:r w:rsidRPr="0053106D">
              <w:rPr>
                <w:sz w:val="20"/>
              </w:rPr>
              <w:t xml:space="preserve"> </w:t>
            </w:r>
          </w:ins>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21C9B8C3" w:rsidR="001E79E8" w:rsidRPr="00927918" w:rsidRDefault="001E79E8" w:rsidP="00D85A3A">
          <w:pPr>
            <w:pStyle w:val="Style18"/>
            <w:rPr>
              <w:b/>
              <w:sz w:val="20"/>
            </w:rPr>
          </w:pPr>
          <w:r>
            <w:rPr>
              <w:sz w:val="20"/>
            </w:rPr>
            <w:t>NRCV</w:t>
          </w:r>
          <w:r w:rsidRPr="00927918">
            <w:rPr>
              <w:sz w:val="20"/>
            </w:rPr>
            <w:t>-MCH-27</w:t>
          </w:r>
          <w:r>
            <w:rPr>
              <w:sz w:val="20"/>
            </w:rPr>
            <w:t>-H</w:t>
          </w:r>
        </w:p>
      </w:tc>
    </w:tr>
    <w:tr w:rsidR="001E79E8" w:rsidRPr="00F85124" w14:paraId="78291AC6" w14:textId="77777777" w:rsidTr="00023A98">
      <w:trPr>
        <w:cantSplit/>
        <w:trHeight w:val="288"/>
      </w:trPr>
      <w:tc>
        <w:tcPr>
          <w:tcW w:w="2285" w:type="pct"/>
          <w:tcBorders>
            <w:right w:val="nil"/>
          </w:tcBorders>
        </w:tcPr>
        <w:p w14:paraId="78291AC4" w14:textId="77777777" w:rsidR="001E79E8" w:rsidRPr="00F85124" w:rsidRDefault="001E79E8"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5" w14:textId="78F9D0C0" w:rsidR="001E79E8" w:rsidRPr="00F85124" w:rsidRDefault="001E79E8"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0070FD" w:rsidRPr="000070FD">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0070FD">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8291AC7" w14:textId="77777777" w:rsidR="001E79E8" w:rsidRDefault="000070FD"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1E79E8" w:rsidRDefault="000070FD">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1E79E8" w:rsidRDefault="000070FD">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E79E8"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77CD1D72" w:rsidR="001E79E8" w:rsidRPr="00D65FA1" w:rsidRDefault="001E79E8" w:rsidP="00023A98">
          <w:pPr>
            <w:pStyle w:val="Style17"/>
            <w:rPr>
              <w:b/>
              <w:sz w:val="20"/>
            </w:rPr>
          </w:pPr>
          <w:r w:rsidRPr="00D65FA1">
            <w:rPr>
              <w:sz w:val="20"/>
            </w:rPr>
            <w:t xml:space="preserve">CERTIFICATE OF </w:t>
          </w:r>
          <w:del w:id="4277" w:author="Balneg, Ronald@Energy" w:date="2018-11-28T14:15:00Z">
            <w:r w:rsidRPr="00D65FA1" w:rsidDel="000E1CAE">
              <w:rPr>
                <w:sz w:val="20"/>
              </w:rPr>
              <w:delText>INSTALLATION</w:delText>
            </w:r>
            <w:r w:rsidDel="000E1CAE">
              <w:rPr>
                <w:sz w:val="20"/>
              </w:rPr>
              <w:delText xml:space="preserve"> </w:delText>
            </w:r>
          </w:del>
          <w:ins w:id="4278" w:author="Balneg, Ronald@Energy" w:date="2018-11-28T14:15:00Z">
            <w:r>
              <w:rPr>
                <w:sz w:val="20"/>
              </w:rPr>
              <w:t xml:space="preserve">VERIFICATION </w:t>
            </w:r>
          </w:ins>
          <w:r>
            <w:rPr>
              <w:sz w:val="20"/>
            </w:rPr>
            <w:t>– DATA FIELD DEFINITIONS AND CALCULATIONS</w:t>
          </w:r>
        </w:p>
      </w:tc>
      <w:tc>
        <w:tcPr>
          <w:tcW w:w="1119" w:type="pct"/>
          <w:tcBorders>
            <w:left w:val="nil"/>
            <w:bottom w:val="single" w:sz="4" w:space="0" w:color="auto"/>
          </w:tcBorders>
          <w:tcMar>
            <w:left w:w="115" w:type="dxa"/>
            <w:right w:w="115" w:type="dxa"/>
          </w:tcMar>
          <w:vAlign w:val="center"/>
        </w:tcPr>
        <w:p w14:paraId="78291ACC" w14:textId="1AFA856E" w:rsidR="001E79E8" w:rsidRPr="00D65FA1" w:rsidRDefault="001E79E8" w:rsidP="001E79E8">
          <w:pPr>
            <w:pStyle w:val="Style18"/>
            <w:rPr>
              <w:b/>
              <w:sz w:val="20"/>
            </w:rPr>
          </w:pPr>
          <w:ins w:id="4279" w:author="Ferris, Todd@Energy" w:date="2018-11-29T10:22:00Z">
            <w:r>
              <w:rPr>
                <w:sz w:val="20"/>
              </w:rPr>
              <w:t>NRC</w:t>
            </w:r>
          </w:ins>
          <w:r>
            <w:rPr>
              <w:sz w:val="20"/>
            </w:rPr>
            <w:t>V</w:t>
          </w:r>
          <w:del w:id="4280" w:author="Ferris, Todd@Energy" w:date="2018-11-29T10:22:00Z">
            <w:r w:rsidRPr="00D65FA1" w:rsidDel="00573BC7">
              <w:rPr>
                <w:sz w:val="20"/>
              </w:rPr>
              <w:delText>CF</w:delText>
            </w:r>
          </w:del>
          <w:ins w:id="4281" w:author="Balneg, Ronald@Energy" w:date="2018-11-28T14:15:00Z">
            <w:del w:id="4282" w:author="Ferris, Todd@Energy" w:date="2018-11-29T10:22:00Z">
              <w:r w:rsidDel="00573BC7">
                <w:rPr>
                  <w:sz w:val="20"/>
                </w:rPr>
                <w:delText>3</w:delText>
              </w:r>
            </w:del>
          </w:ins>
          <w:del w:id="4283" w:author="Balneg, Ronald@Energy" w:date="2018-11-28T14:15:00Z">
            <w:r w:rsidRPr="00D65FA1" w:rsidDel="000E1CAE">
              <w:rPr>
                <w:sz w:val="20"/>
              </w:rPr>
              <w:delText>2</w:delText>
            </w:r>
          </w:del>
          <w:del w:id="4284" w:author="Ferris, Todd@Energy" w:date="2018-11-29T10:22:00Z">
            <w:r w:rsidRPr="00D65FA1" w:rsidDel="00573BC7">
              <w:rPr>
                <w:sz w:val="20"/>
              </w:rPr>
              <w:delText>R-M</w:delText>
            </w:r>
          </w:del>
          <w:del w:id="4285" w:author="Ferris, Todd@Energy" w:date="2018-11-29T11:04:00Z">
            <w:r w:rsidRPr="00D65FA1" w:rsidDel="00D75AD6">
              <w:rPr>
                <w:sz w:val="20"/>
              </w:rPr>
              <w:delText>CH</w:delText>
            </w:r>
          </w:del>
          <w:ins w:id="4286" w:author="Ferris, Todd@Energy" w:date="2018-11-29T11:04:00Z">
            <w:r>
              <w:rPr>
                <w:sz w:val="20"/>
              </w:rPr>
              <w:t>-MCH</w:t>
            </w:r>
          </w:ins>
          <w:r w:rsidRPr="00D65FA1">
            <w:rPr>
              <w:sz w:val="20"/>
            </w:rPr>
            <w:t>-27</w:t>
          </w:r>
          <w:r>
            <w:rPr>
              <w:sz w:val="20"/>
            </w:rPr>
            <w:t>-H</w:t>
          </w:r>
        </w:p>
      </w:tc>
    </w:tr>
    <w:tr w:rsidR="001E79E8" w:rsidRPr="00F85124" w14:paraId="78291AD0" w14:textId="77777777" w:rsidTr="00023A98">
      <w:trPr>
        <w:cantSplit/>
        <w:trHeight w:val="288"/>
      </w:trPr>
      <w:tc>
        <w:tcPr>
          <w:tcW w:w="2285" w:type="pct"/>
          <w:tcBorders>
            <w:right w:val="nil"/>
          </w:tcBorders>
        </w:tcPr>
        <w:p w14:paraId="78291ACE" w14:textId="77777777" w:rsidR="001E79E8" w:rsidRPr="00F85124" w:rsidRDefault="001E79E8"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F" w14:textId="2E882C91" w:rsidR="001E79E8" w:rsidRPr="00F85124" w:rsidRDefault="001E79E8"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0070FD" w:rsidRPr="000070FD">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0070FD">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w:t>
          </w:r>
        </w:p>
      </w:tc>
    </w:tr>
  </w:tbl>
  <w:p w14:paraId="78291AD1" w14:textId="77777777" w:rsidR="001E79E8" w:rsidRDefault="000070FD"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1E79E8" w:rsidRDefault="000070FD">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hybridMultilevel"/>
    <w:tmpl w:val="428C7A52"/>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D2741A"/>
    <w:multiLevelType w:val="hybridMultilevel"/>
    <w:tmpl w:val="CF9E9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443C1DD8"/>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4"/>
  </w:num>
  <w:num w:numId="3">
    <w:abstractNumId w:val="21"/>
  </w:num>
  <w:num w:numId="4">
    <w:abstractNumId w:val="1"/>
  </w:num>
  <w:num w:numId="5">
    <w:abstractNumId w:val="0"/>
  </w:num>
  <w:num w:numId="6">
    <w:abstractNumId w:val="11"/>
  </w:num>
  <w:num w:numId="7">
    <w:abstractNumId w:val="22"/>
  </w:num>
  <w:num w:numId="8">
    <w:abstractNumId w:val="24"/>
  </w:num>
  <w:num w:numId="9">
    <w:abstractNumId w:val="9"/>
  </w:num>
  <w:num w:numId="10">
    <w:abstractNumId w:val="16"/>
  </w:num>
  <w:num w:numId="11">
    <w:abstractNumId w:val="28"/>
  </w:num>
  <w:num w:numId="12">
    <w:abstractNumId w:val="18"/>
  </w:num>
  <w:num w:numId="13">
    <w:abstractNumId w:val="13"/>
  </w:num>
  <w:num w:numId="14">
    <w:abstractNumId w:val="20"/>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6"/>
  </w:num>
  <w:num w:numId="19">
    <w:abstractNumId w:val="8"/>
  </w:num>
  <w:num w:numId="20">
    <w:abstractNumId w:val="31"/>
  </w:num>
  <w:num w:numId="21">
    <w:abstractNumId w:val="14"/>
  </w:num>
  <w:num w:numId="22">
    <w:abstractNumId w:val="17"/>
  </w:num>
  <w:num w:numId="23">
    <w:abstractNumId w:val="30"/>
  </w:num>
  <w:num w:numId="24">
    <w:abstractNumId w:val="3"/>
  </w:num>
  <w:num w:numId="25">
    <w:abstractNumId w:val="2"/>
  </w:num>
  <w:num w:numId="26">
    <w:abstractNumId w:val="29"/>
  </w:num>
  <w:num w:numId="27">
    <w:abstractNumId w:val="15"/>
  </w:num>
  <w:num w:numId="28">
    <w:abstractNumId w:val="23"/>
  </w:num>
  <w:num w:numId="29">
    <w:abstractNumId w:val="25"/>
  </w:num>
  <w:num w:numId="30">
    <w:abstractNumId w:val="27"/>
  </w:num>
  <w:num w:numId="31">
    <w:abstractNumId w:val="7"/>
  </w:num>
  <w:num w:numId="32">
    <w:abstractNumId w:val="32"/>
  </w:num>
  <w:num w:numId="33">
    <w:abstractNumId w:val="26"/>
  </w:num>
  <w:num w:numId="34">
    <w:abstractNumId w:val="5"/>
  </w:num>
  <w:num w:numId="35">
    <w:abstractNumId w:val="19"/>
  </w:num>
  <w:num w:numId="36">
    <w:abstractNumId w:val="1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70FD"/>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70E18"/>
    <w:rsid w:val="000753FB"/>
    <w:rsid w:val="000837D0"/>
    <w:rsid w:val="000840B5"/>
    <w:rsid w:val="00093A7F"/>
    <w:rsid w:val="00094357"/>
    <w:rsid w:val="0009608C"/>
    <w:rsid w:val="00097FDE"/>
    <w:rsid w:val="000A01E6"/>
    <w:rsid w:val="000A18ED"/>
    <w:rsid w:val="000A6716"/>
    <w:rsid w:val="000A7A62"/>
    <w:rsid w:val="000B1B45"/>
    <w:rsid w:val="000C0B3F"/>
    <w:rsid w:val="000C31D2"/>
    <w:rsid w:val="000C4D97"/>
    <w:rsid w:val="000C682E"/>
    <w:rsid w:val="000C6B12"/>
    <w:rsid w:val="000D01A4"/>
    <w:rsid w:val="000D065E"/>
    <w:rsid w:val="000D0C09"/>
    <w:rsid w:val="000D4776"/>
    <w:rsid w:val="000E0347"/>
    <w:rsid w:val="000E1CAE"/>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837A7"/>
    <w:rsid w:val="001844F5"/>
    <w:rsid w:val="00186E32"/>
    <w:rsid w:val="00192313"/>
    <w:rsid w:val="001947AA"/>
    <w:rsid w:val="001A08CD"/>
    <w:rsid w:val="001A6444"/>
    <w:rsid w:val="001B1FE6"/>
    <w:rsid w:val="001B335E"/>
    <w:rsid w:val="001B37A2"/>
    <w:rsid w:val="001B6972"/>
    <w:rsid w:val="001B7F7E"/>
    <w:rsid w:val="001C0809"/>
    <w:rsid w:val="001C4226"/>
    <w:rsid w:val="001C61BF"/>
    <w:rsid w:val="001C624C"/>
    <w:rsid w:val="001D331F"/>
    <w:rsid w:val="001D533A"/>
    <w:rsid w:val="001E2BE1"/>
    <w:rsid w:val="001E3C1B"/>
    <w:rsid w:val="001E79E8"/>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60F33"/>
    <w:rsid w:val="00264FF9"/>
    <w:rsid w:val="0026531F"/>
    <w:rsid w:val="002679C3"/>
    <w:rsid w:val="00276E1F"/>
    <w:rsid w:val="0029047D"/>
    <w:rsid w:val="0029154A"/>
    <w:rsid w:val="002A1F1B"/>
    <w:rsid w:val="002A3EBD"/>
    <w:rsid w:val="002A4574"/>
    <w:rsid w:val="002C03F1"/>
    <w:rsid w:val="002C4695"/>
    <w:rsid w:val="002C490A"/>
    <w:rsid w:val="002D0D46"/>
    <w:rsid w:val="002D1C94"/>
    <w:rsid w:val="002D69FC"/>
    <w:rsid w:val="002F25BB"/>
    <w:rsid w:val="002F5EFB"/>
    <w:rsid w:val="002F679F"/>
    <w:rsid w:val="0030200E"/>
    <w:rsid w:val="00324825"/>
    <w:rsid w:val="00326D40"/>
    <w:rsid w:val="00332461"/>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8173A"/>
    <w:rsid w:val="003837C9"/>
    <w:rsid w:val="003952E1"/>
    <w:rsid w:val="003A1CAA"/>
    <w:rsid w:val="003A3760"/>
    <w:rsid w:val="003A3A65"/>
    <w:rsid w:val="003A3D8D"/>
    <w:rsid w:val="003A6A70"/>
    <w:rsid w:val="003A7CD3"/>
    <w:rsid w:val="003B4F74"/>
    <w:rsid w:val="003B6CB0"/>
    <w:rsid w:val="003C565D"/>
    <w:rsid w:val="003C5C44"/>
    <w:rsid w:val="003D0A5A"/>
    <w:rsid w:val="003D30A5"/>
    <w:rsid w:val="003E3948"/>
    <w:rsid w:val="003E5E8A"/>
    <w:rsid w:val="003E7FF4"/>
    <w:rsid w:val="003F2391"/>
    <w:rsid w:val="003F49B9"/>
    <w:rsid w:val="0040533A"/>
    <w:rsid w:val="00406EED"/>
    <w:rsid w:val="004152D0"/>
    <w:rsid w:val="00423E8B"/>
    <w:rsid w:val="00431F8D"/>
    <w:rsid w:val="004341F9"/>
    <w:rsid w:val="004351D2"/>
    <w:rsid w:val="004354D4"/>
    <w:rsid w:val="00444E93"/>
    <w:rsid w:val="00445E71"/>
    <w:rsid w:val="0044729E"/>
    <w:rsid w:val="004509C4"/>
    <w:rsid w:val="0045236C"/>
    <w:rsid w:val="00452446"/>
    <w:rsid w:val="004575B2"/>
    <w:rsid w:val="00465DA8"/>
    <w:rsid w:val="00465FDE"/>
    <w:rsid w:val="00467A82"/>
    <w:rsid w:val="004726CC"/>
    <w:rsid w:val="004772E1"/>
    <w:rsid w:val="00484240"/>
    <w:rsid w:val="004854B8"/>
    <w:rsid w:val="00487151"/>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0C14"/>
    <w:rsid w:val="004E4F83"/>
    <w:rsid w:val="004E5751"/>
    <w:rsid w:val="004F0D78"/>
    <w:rsid w:val="004F2569"/>
    <w:rsid w:val="00502543"/>
    <w:rsid w:val="00502D64"/>
    <w:rsid w:val="00503413"/>
    <w:rsid w:val="00505A99"/>
    <w:rsid w:val="00505DD6"/>
    <w:rsid w:val="005066B1"/>
    <w:rsid w:val="0050710C"/>
    <w:rsid w:val="00511464"/>
    <w:rsid w:val="00517694"/>
    <w:rsid w:val="00517C75"/>
    <w:rsid w:val="00521E1D"/>
    <w:rsid w:val="005405B0"/>
    <w:rsid w:val="005410ED"/>
    <w:rsid w:val="0054256A"/>
    <w:rsid w:val="005518CD"/>
    <w:rsid w:val="00571B10"/>
    <w:rsid w:val="00573BC7"/>
    <w:rsid w:val="00573D96"/>
    <w:rsid w:val="00582D84"/>
    <w:rsid w:val="00584D67"/>
    <w:rsid w:val="00596EFE"/>
    <w:rsid w:val="005A21B1"/>
    <w:rsid w:val="005A2B97"/>
    <w:rsid w:val="005C28D4"/>
    <w:rsid w:val="005D3BD0"/>
    <w:rsid w:val="005D410F"/>
    <w:rsid w:val="005D51CC"/>
    <w:rsid w:val="005D66CB"/>
    <w:rsid w:val="005E1615"/>
    <w:rsid w:val="005E2F74"/>
    <w:rsid w:val="005E6F8D"/>
    <w:rsid w:val="005F61B2"/>
    <w:rsid w:val="0060116F"/>
    <w:rsid w:val="00603E19"/>
    <w:rsid w:val="00624139"/>
    <w:rsid w:val="006312CE"/>
    <w:rsid w:val="006368EF"/>
    <w:rsid w:val="00636F83"/>
    <w:rsid w:val="0064067F"/>
    <w:rsid w:val="00640CBD"/>
    <w:rsid w:val="00644DA5"/>
    <w:rsid w:val="006610B8"/>
    <w:rsid w:val="0066221E"/>
    <w:rsid w:val="00665B38"/>
    <w:rsid w:val="00665F31"/>
    <w:rsid w:val="00670A84"/>
    <w:rsid w:val="00681623"/>
    <w:rsid w:val="006849B6"/>
    <w:rsid w:val="0068772D"/>
    <w:rsid w:val="0069465C"/>
    <w:rsid w:val="00697E52"/>
    <w:rsid w:val="006A206B"/>
    <w:rsid w:val="006A4533"/>
    <w:rsid w:val="006A5191"/>
    <w:rsid w:val="006B7D08"/>
    <w:rsid w:val="006D0675"/>
    <w:rsid w:val="006D0A26"/>
    <w:rsid w:val="006D6FE1"/>
    <w:rsid w:val="006E0082"/>
    <w:rsid w:val="006E3552"/>
    <w:rsid w:val="006F20AA"/>
    <w:rsid w:val="006F5261"/>
    <w:rsid w:val="00700338"/>
    <w:rsid w:val="007043ED"/>
    <w:rsid w:val="007056D7"/>
    <w:rsid w:val="00707DEC"/>
    <w:rsid w:val="0072157A"/>
    <w:rsid w:val="00731786"/>
    <w:rsid w:val="00753879"/>
    <w:rsid w:val="00762E40"/>
    <w:rsid w:val="00771100"/>
    <w:rsid w:val="007715C6"/>
    <w:rsid w:val="00777B2F"/>
    <w:rsid w:val="00783CAF"/>
    <w:rsid w:val="00786052"/>
    <w:rsid w:val="0078705F"/>
    <w:rsid w:val="0079128F"/>
    <w:rsid w:val="00791629"/>
    <w:rsid w:val="00795E0C"/>
    <w:rsid w:val="007A093B"/>
    <w:rsid w:val="007A4BBF"/>
    <w:rsid w:val="007A5D38"/>
    <w:rsid w:val="007C522D"/>
    <w:rsid w:val="007D3387"/>
    <w:rsid w:val="007D4CA3"/>
    <w:rsid w:val="007E1719"/>
    <w:rsid w:val="007E5494"/>
    <w:rsid w:val="007F32B2"/>
    <w:rsid w:val="007F6151"/>
    <w:rsid w:val="00800C91"/>
    <w:rsid w:val="00802060"/>
    <w:rsid w:val="00802732"/>
    <w:rsid w:val="00802F5A"/>
    <w:rsid w:val="00806304"/>
    <w:rsid w:val="008236A7"/>
    <w:rsid w:val="00827F4B"/>
    <w:rsid w:val="00830150"/>
    <w:rsid w:val="00837423"/>
    <w:rsid w:val="008378BF"/>
    <w:rsid w:val="00845C00"/>
    <w:rsid w:val="008472E3"/>
    <w:rsid w:val="0085658C"/>
    <w:rsid w:val="00873389"/>
    <w:rsid w:val="00877455"/>
    <w:rsid w:val="00883B90"/>
    <w:rsid w:val="008951AB"/>
    <w:rsid w:val="008978A7"/>
    <w:rsid w:val="008A0EE5"/>
    <w:rsid w:val="008A46CE"/>
    <w:rsid w:val="008A4E52"/>
    <w:rsid w:val="008A77FE"/>
    <w:rsid w:val="008B7043"/>
    <w:rsid w:val="008C5AD3"/>
    <w:rsid w:val="008C702A"/>
    <w:rsid w:val="008D037B"/>
    <w:rsid w:val="008D2AD1"/>
    <w:rsid w:val="008D7DBB"/>
    <w:rsid w:val="008E74BE"/>
    <w:rsid w:val="008F10D8"/>
    <w:rsid w:val="008F5AD6"/>
    <w:rsid w:val="008F77B0"/>
    <w:rsid w:val="009062EA"/>
    <w:rsid w:val="009062F2"/>
    <w:rsid w:val="0091285E"/>
    <w:rsid w:val="00912920"/>
    <w:rsid w:val="00912F68"/>
    <w:rsid w:val="009213E6"/>
    <w:rsid w:val="00925EA3"/>
    <w:rsid w:val="009325D2"/>
    <w:rsid w:val="00932E1C"/>
    <w:rsid w:val="009335C5"/>
    <w:rsid w:val="009369F2"/>
    <w:rsid w:val="00951BB7"/>
    <w:rsid w:val="009528FF"/>
    <w:rsid w:val="00954811"/>
    <w:rsid w:val="00954E27"/>
    <w:rsid w:val="0096325C"/>
    <w:rsid w:val="00966F67"/>
    <w:rsid w:val="00972E73"/>
    <w:rsid w:val="00990CEB"/>
    <w:rsid w:val="00992AE0"/>
    <w:rsid w:val="0099586D"/>
    <w:rsid w:val="0099732B"/>
    <w:rsid w:val="009A4F12"/>
    <w:rsid w:val="009A4F6D"/>
    <w:rsid w:val="009A708E"/>
    <w:rsid w:val="009B1087"/>
    <w:rsid w:val="009B1D56"/>
    <w:rsid w:val="009C7275"/>
    <w:rsid w:val="009D4C4A"/>
    <w:rsid w:val="009D6D23"/>
    <w:rsid w:val="009E7A2F"/>
    <w:rsid w:val="009F41D2"/>
    <w:rsid w:val="009F4FC9"/>
    <w:rsid w:val="00A038D2"/>
    <w:rsid w:val="00A064F6"/>
    <w:rsid w:val="00A106C7"/>
    <w:rsid w:val="00A11558"/>
    <w:rsid w:val="00A203AF"/>
    <w:rsid w:val="00A26E22"/>
    <w:rsid w:val="00A31477"/>
    <w:rsid w:val="00A35980"/>
    <w:rsid w:val="00A377D9"/>
    <w:rsid w:val="00A421B7"/>
    <w:rsid w:val="00A4665D"/>
    <w:rsid w:val="00A53F25"/>
    <w:rsid w:val="00A56F73"/>
    <w:rsid w:val="00A6101B"/>
    <w:rsid w:val="00A635C0"/>
    <w:rsid w:val="00A648E4"/>
    <w:rsid w:val="00A729CA"/>
    <w:rsid w:val="00A768FF"/>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AF7ED7"/>
    <w:rsid w:val="00B231C0"/>
    <w:rsid w:val="00B2607A"/>
    <w:rsid w:val="00B3284C"/>
    <w:rsid w:val="00B37E3B"/>
    <w:rsid w:val="00B41DAB"/>
    <w:rsid w:val="00B41FFD"/>
    <w:rsid w:val="00B461A4"/>
    <w:rsid w:val="00B47A76"/>
    <w:rsid w:val="00B54159"/>
    <w:rsid w:val="00B573A6"/>
    <w:rsid w:val="00B71555"/>
    <w:rsid w:val="00B753CB"/>
    <w:rsid w:val="00B77778"/>
    <w:rsid w:val="00B85083"/>
    <w:rsid w:val="00B866CA"/>
    <w:rsid w:val="00B87430"/>
    <w:rsid w:val="00B9070D"/>
    <w:rsid w:val="00B91C90"/>
    <w:rsid w:val="00B96332"/>
    <w:rsid w:val="00B97159"/>
    <w:rsid w:val="00BA3C37"/>
    <w:rsid w:val="00BA4F7A"/>
    <w:rsid w:val="00BA4F86"/>
    <w:rsid w:val="00BA5D81"/>
    <w:rsid w:val="00BA6D7A"/>
    <w:rsid w:val="00BB7005"/>
    <w:rsid w:val="00BB724F"/>
    <w:rsid w:val="00BC2AE6"/>
    <w:rsid w:val="00BC564F"/>
    <w:rsid w:val="00BD285F"/>
    <w:rsid w:val="00BF340F"/>
    <w:rsid w:val="00BF54E0"/>
    <w:rsid w:val="00C013F8"/>
    <w:rsid w:val="00C01E1A"/>
    <w:rsid w:val="00C03396"/>
    <w:rsid w:val="00C053EF"/>
    <w:rsid w:val="00C135F2"/>
    <w:rsid w:val="00C16F33"/>
    <w:rsid w:val="00C16F9A"/>
    <w:rsid w:val="00C1794E"/>
    <w:rsid w:val="00C21469"/>
    <w:rsid w:val="00C23D5F"/>
    <w:rsid w:val="00C27BAB"/>
    <w:rsid w:val="00C3222B"/>
    <w:rsid w:val="00C4096F"/>
    <w:rsid w:val="00C42B76"/>
    <w:rsid w:val="00C44A28"/>
    <w:rsid w:val="00C44D97"/>
    <w:rsid w:val="00C474C1"/>
    <w:rsid w:val="00C5055B"/>
    <w:rsid w:val="00C513DF"/>
    <w:rsid w:val="00C53F9A"/>
    <w:rsid w:val="00C56E30"/>
    <w:rsid w:val="00C62719"/>
    <w:rsid w:val="00C62D48"/>
    <w:rsid w:val="00C64DBF"/>
    <w:rsid w:val="00C71ABD"/>
    <w:rsid w:val="00C76888"/>
    <w:rsid w:val="00C91598"/>
    <w:rsid w:val="00C9288D"/>
    <w:rsid w:val="00C954E0"/>
    <w:rsid w:val="00C97360"/>
    <w:rsid w:val="00CA3598"/>
    <w:rsid w:val="00CA4DB1"/>
    <w:rsid w:val="00CA4FE4"/>
    <w:rsid w:val="00CA740A"/>
    <w:rsid w:val="00CB00C9"/>
    <w:rsid w:val="00CB14DD"/>
    <w:rsid w:val="00CB22EC"/>
    <w:rsid w:val="00CB62E7"/>
    <w:rsid w:val="00CC5F3A"/>
    <w:rsid w:val="00CD6B8A"/>
    <w:rsid w:val="00CE3C37"/>
    <w:rsid w:val="00CE3D5B"/>
    <w:rsid w:val="00CE7AF2"/>
    <w:rsid w:val="00CF0F79"/>
    <w:rsid w:val="00CF0FC6"/>
    <w:rsid w:val="00CF3857"/>
    <w:rsid w:val="00CF38ED"/>
    <w:rsid w:val="00CF3ECE"/>
    <w:rsid w:val="00CF4E00"/>
    <w:rsid w:val="00D000F8"/>
    <w:rsid w:val="00D0506C"/>
    <w:rsid w:val="00D0728E"/>
    <w:rsid w:val="00D12B47"/>
    <w:rsid w:val="00D1405D"/>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75AD6"/>
    <w:rsid w:val="00D84059"/>
    <w:rsid w:val="00D85A3A"/>
    <w:rsid w:val="00D85C84"/>
    <w:rsid w:val="00D951D1"/>
    <w:rsid w:val="00DA427F"/>
    <w:rsid w:val="00DA445F"/>
    <w:rsid w:val="00DB3BB0"/>
    <w:rsid w:val="00DC7F00"/>
    <w:rsid w:val="00DD2592"/>
    <w:rsid w:val="00DD4B3B"/>
    <w:rsid w:val="00DE0501"/>
    <w:rsid w:val="00DE4D94"/>
    <w:rsid w:val="00DE79CE"/>
    <w:rsid w:val="00DF4E35"/>
    <w:rsid w:val="00E0224C"/>
    <w:rsid w:val="00E04D85"/>
    <w:rsid w:val="00E06B35"/>
    <w:rsid w:val="00E168DF"/>
    <w:rsid w:val="00E22DBA"/>
    <w:rsid w:val="00E32596"/>
    <w:rsid w:val="00E326DF"/>
    <w:rsid w:val="00E3328B"/>
    <w:rsid w:val="00E35A2C"/>
    <w:rsid w:val="00E37C19"/>
    <w:rsid w:val="00E45F33"/>
    <w:rsid w:val="00E5118D"/>
    <w:rsid w:val="00E51FB8"/>
    <w:rsid w:val="00E54A96"/>
    <w:rsid w:val="00E658A8"/>
    <w:rsid w:val="00E730EA"/>
    <w:rsid w:val="00E74FA7"/>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3065"/>
    <w:rsid w:val="00EE3CED"/>
    <w:rsid w:val="00EE6757"/>
    <w:rsid w:val="00EF05FF"/>
    <w:rsid w:val="00EF64A5"/>
    <w:rsid w:val="00F111F9"/>
    <w:rsid w:val="00F1220E"/>
    <w:rsid w:val="00F16766"/>
    <w:rsid w:val="00F33AAA"/>
    <w:rsid w:val="00F36EAC"/>
    <w:rsid w:val="00F37662"/>
    <w:rsid w:val="00F464CD"/>
    <w:rsid w:val="00F46A43"/>
    <w:rsid w:val="00F51F71"/>
    <w:rsid w:val="00F52A83"/>
    <w:rsid w:val="00F557F6"/>
    <w:rsid w:val="00F635DD"/>
    <w:rsid w:val="00F836EF"/>
    <w:rsid w:val="00F86E28"/>
    <w:rsid w:val="00F967F2"/>
    <w:rsid w:val="00FA76EA"/>
    <w:rsid w:val="00FB5CF1"/>
    <w:rsid w:val="00FB7C8C"/>
    <w:rsid w:val="00FC25CF"/>
    <w:rsid w:val="00FC5CD6"/>
    <w:rsid w:val="00FD0B67"/>
    <w:rsid w:val="00FD4D9A"/>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BB819-BA8A-4C3E-8518-F3F1B3114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12</Pages>
  <Words>9814</Words>
  <Characters>55942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65625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Ferris, Todd@Energy</cp:lastModifiedBy>
  <cp:revision>14</cp:revision>
  <cp:lastPrinted>2018-11-29T18:12:00Z</cp:lastPrinted>
  <dcterms:created xsi:type="dcterms:W3CDTF">2018-11-28T22:44:00Z</dcterms:created>
  <dcterms:modified xsi:type="dcterms:W3CDTF">2018-11-30T16:30:00Z</dcterms:modified>
</cp:coreProperties>
</file>
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310D9A" w:rsidRPr="0029047D" w14:paraId="5BB56945" w14:textId="77777777" w:rsidTr="00142935">
        <w:tc>
          <w:tcPr>
            <w:tcW w:w="10790" w:type="dxa"/>
            <w:gridSpan w:val="3"/>
          </w:tcPr>
          <w:p w14:paraId="7DFFDC5A" w14:textId="77777777" w:rsidR="00310D9A" w:rsidRPr="0029047D" w:rsidRDefault="00310D9A" w:rsidP="0014293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142935">
        <w:trPr>
          <w:trHeight w:val="158"/>
        </w:trPr>
        <w:tc>
          <w:tcPr>
            <w:tcW w:w="626" w:type="dxa"/>
            <w:vAlign w:val="center"/>
          </w:tcPr>
          <w:p w14:paraId="59947094"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2EAFC8EA" w14:textId="77777777" w:rsidR="00310D9A" w:rsidRPr="007A5D38" w:rsidRDefault="00310D9A" w:rsidP="00142935">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28BB891C" w14:textId="466E71F6" w:rsidR="00310D9A" w:rsidRPr="007A5D38" w:rsidRDefault="00310D9A" w:rsidP="00142935">
            <w:pPr>
              <w:rPr>
                <w:rFonts w:asciiTheme="minorHAnsi" w:hAnsiTheme="minorHAnsi" w:cstheme="minorHAnsi"/>
                <w:sz w:val="18"/>
                <w:szCs w:val="18"/>
              </w:rPr>
            </w:pPr>
          </w:p>
        </w:tc>
      </w:tr>
      <w:tr w:rsidR="00310D9A" w:rsidRPr="007A5D38" w14:paraId="776A4A0F" w14:textId="77777777" w:rsidTr="00142935">
        <w:trPr>
          <w:trHeight w:val="158"/>
        </w:trPr>
        <w:tc>
          <w:tcPr>
            <w:tcW w:w="626" w:type="dxa"/>
            <w:vAlign w:val="center"/>
          </w:tcPr>
          <w:p w14:paraId="19AA4878"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34AAE77B" w14:textId="77777777" w:rsidR="00310D9A" w:rsidRPr="007A5D38" w:rsidRDefault="00310D9A" w:rsidP="00142935">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1B7F22E4" w14:textId="199E4249" w:rsidR="00310D9A" w:rsidRPr="007A5D38" w:rsidRDefault="00310D9A" w:rsidP="00142935">
            <w:pPr>
              <w:rPr>
                <w:rFonts w:asciiTheme="minorHAnsi" w:hAnsiTheme="minorHAnsi" w:cstheme="minorHAnsi"/>
                <w:sz w:val="18"/>
                <w:szCs w:val="18"/>
              </w:rPr>
            </w:pPr>
          </w:p>
        </w:tc>
      </w:tr>
      <w:tr w:rsidR="00310D9A" w:rsidRPr="007A5D38" w14:paraId="6CA174B8" w14:textId="77777777" w:rsidTr="00142935">
        <w:trPr>
          <w:trHeight w:val="158"/>
        </w:trPr>
        <w:tc>
          <w:tcPr>
            <w:tcW w:w="626" w:type="dxa"/>
            <w:vAlign w:val="center"/>
          </w:tcPr>
          <w:p w14:paraId="43A81B5C"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vAlign w:val="center"/>
          </w:tcPr>
          <w:p w14:paraId="232E6048" w14:textId="77777777" w:rsidR="00310D9A" w:rsidRPr="007A5D38" w:rsidRDefault="00310D9A" w:rsidP="00142935">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tcPr>
          <w:p w14:paraId="4530650D" w14:textId="38C50DE8" w:rsidR="00310D9A" w:rsidRPr="007A5D38" w:rsidRDefault="00310D9A" w:rsidP="00142935">
            <w:pPr>
              <w:rPr>
                <w:rFonts w:asciiTheme="minorHAnsi" w:hAnsiTheme="minorHAnsi" w:cstheme="minorHAnsi"/>
                <w:sz w:val="18"/>
                <w:szCs w:val="18"/>
              </w:rPr>
            </w:pPr>
          </w:p>
        </w:tc>
      </w:tr>
      <w:tr w:rsidR="00310D9A" w:rsidRPr="007A5D38" w14:paraId="358D7BB8" w14:textId="77777777" w:rsidTr="00142935">
        <w:trPr>
          <w:trHeight w:val="158"/>
        </w:trPr>
        <w:tc>
          <w:tcPr>
            <w:tcW w:w="626" w:type="dxa"/>
            <w:vAlign w:val="center"/>
          </w:tcPr>
          <w:p w14:paraId="09079E40"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vAlign w:val="center"/>
          </w:tcPr>
          <w:p w14:paraId="044EA3D8" w14:textId="77777777" w:rsidR="00310D9A" w:rsidRPr="007A5D38" w:rsidRDefault="00310D9A" w:rsidP="00142935">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tcPr>
          <w:p w14:paraId="57F0377C" w14:textId="174795A0" w:rsidR="00310D9A" w:rsidRPr="007A5D38" w:rsidRDefault="00310D9A" w:rsidP="00142935">
            <w:pPr>
              <w:rPr>
                <w:rFonts w:asciiTheme="minorHAnsi" w:hAnsiTheme="minorHAnsi" w:cstheme="minorHAnsi"/>
                <w:sz w:val="18"/>
                <w:szCs w:val="18"/>
              </w:rPr>
            </w:pPr>
          </w:p>
        </w:tc>
      </w:tr>
      <w:tr w:rsidR="00310D9A" w:rsidRPr="007A5D38" w14:paraId="5DCA4FD7" w14:textId="77777777" w:rsidTr="00142935">
        <w:trPr>
          <w:trHeight w:val="158"/>
        </w:trPr>
        <w:tc>
          <w:tcPr>
            <w:tcW w:w="626" w:type="dxa"/>
            <w:vAlign w:val="center"/>
          </w:tcPr>
          <w:p w14:paraId="0FD01C5C" w14:textId="77777777" w:rsidR="00310D9A" w:rsidRPr="007A5D38" w:rsidRDefault="00310D9A" w:rsidP="00142935">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vAlign w:val="center"/>
          </w:tcPr>
          <w:p w14:paraId="3DDCB915" w14:textId="77777777" w:rsidR="00310D9A" w:rsidRPr="007A5D38" w:rsidRDefault="00310D9A" w:rsidP="00142935">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tcPr>
          <w:p w14:paraId="57B5354B" w14:textId="3D66D549" w:rsidR="00310D9A" w:rsidRPr="007A5D38" w:rsidRDefault="00310D9A" w:rsidP="00142935">
            <w:pPr>
              <w:rPr>
                <w:rFonts w:asciiTheme="minorHAnsi" w:hAnsiTheme="minorHAnsi" w:cstheme="minorHAnsi"/>
                <w:sz w:val="18"/>
                <w:szCs w:val="18"/>
              </w:rPr>
            </w:pPr>
          </w:p>
        </w:tc>
      </w:tr>
      <w:tr w:rsidR="00310D9A" w:rsidRPr="007A5D38" w14:paraId="609A8811" w14:textId="77777777" w:rsidTr="00142935">
        <w:trPr>
          <w:trHeight w:val="158"/>
        </w:trPr>
        <w:tc>
          <w:tcPr>
            <w:tcW w:w="626" w:type="dxa"/>
            <w:vAlign w:val="center"/>
          </w:tcPr>
          <w:p w14:paraId="3565E3E4" w14:textId="77777777" w:rsidR="00310D9A" w:rsidRPr="007A5D38" w:rsidRDefault="00310D9A" w:rsidP="00142935">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20E4742D" w14:textId="77777777" w:rsidR="00310D9A" w:rsidRPr="007A5D38" w:rsidRDefault="00310D9A" w:rsidP="00142935">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7749ADB9" w14:textId="73BBDFFD" w:rsidR="00310D9A" w:rsidRPr="007A5D38" w:rsidRDefault="00310D9A" w:rsidP="00142935">
            <w:pPr>
              <w:rPr>
                <w:rFonts w:asciiTheme="minorHAnsi" w:hAnsiTheme="minorHAnsi" w:cstheme="minorHAnsi"/>
                <w:sz w:val="18"/>
                <w:szCs w:val="18"/>
              </w:rPr>
            </w:pPr>
          </w:p>
        </w:tc>
      </w:tr>
    </w:tbl>
    <w:p w14:paraId="53F44A4A" w14:textId="0B32767A" w:rsidR="00AA23CF" w:rsidRDefault="00AA23CF" w:rsidP="00192313">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310D9A" w14:paraId="4C52E557" w14:textId="77777777" w:rsidTr="00142935">
        <w:tc>
          <w:tcPr>
            <w:tcW w:w="10790" w:type="dxa"/>
            <w:gridSpan w:val="10"/>
            <w:tcBorders>
              <w:top w:val="single" w:sz="4" w:space="0" w:color="000000"/>
              <w:left w:val="single" w:sz="4" w:space="0" w:color="000000"/>
              <w:bottom w:val="single" w:sz="4" w:space="0" w:color="000000"/>
              <w:right w:val="single" w:sz="4" w:space="0" w:color="000000"/>
            </w:tcBorders>
            <w:hideMark/>
          </w:tcPr>
          <w:p w14:paraId="02DF51D4" w14:textId="77777777" w:rsidR="00310D9A" w:rsidRDefault="00310D9A" w:rsidP="00142935">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310D9A" w14:paraId="3A46AA43" w14:textId="77777777" w:rsidTr="00142935">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33524B5" w14:textId="77777777" w:rsidR="00310D9A" w:rsidRDefault="00310D9A" w:rsidP="00142935">
            <w:pPr>
              <w:keepNext/>
              <w:rPr>
                <w:rFonts w:asciiTheme="minorHAnsi" w:hAnsiTheme="minorHAnsi"/>
                <w:i/>
                <w:sz w:val="18"/>
                <w:szCs w:val="18"/>
              </w:rPr>
            </w:pPr>
            <w:r>
              <w:rPr>
                <w:rFonts w:asciiTheme="minorHAnsi" w:hAnsiTheme="minorHAnsi"/>
                <w:sz w:val="18"/>
                <w:szCs w:val="18"/>
              </w:rPr>
              <w:t xml:space="preserve">Local mechanical exhaust fans </w:t>
            </w:r>
            <w:proofErr w:type="gramStart"/>
            <w:r>
              <w:rPr>
                <w:rFonts w:asciiTheme="minorHAnsi" w:hAnsiTheme="minorHAnsi"/>
                <w:sz w:val="18"/>
                <w:szCs w:val="18"/>
              </w:rPr>
              <w:t>shall be installed</w:t>
            </w:r>
            <w:proofErr w:type="gramEnd"/>
            <w:r>
              <w:rPr>
                <w:rFonts w:asciiTheme="minorHAnsi" w:hAnsiTheme="minorHAnsi"/>
                <w:sz w:val="18"/>
                <w:szCs w:val="18"/>
              </w:rPr>
              <w:t xml:space="preserve"> in each kitchen and bathroom.  </w:t>
            </w:r>
            <w:r>
              <w:rPr>
                <w:rFonts w:asciiTheme="minorHAnsi" w:hAnsiTheme="minorHAnsi"/>
                <w:i/>
                <w:sz w:val="18"/>
                <w:szCs w:val="18"/>
              </w:rPr>
              <w:t>Delivered local ventilation rates:</w:t>
            </w:r>
          </w:p>
          <w:p w14:paraId="48CE0606" w14:textId="77777777" w:rsidR="00310D9A" w:rsidRDefault="00310D9A" w:rsidP="00142935">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22C9FEF4" w14:textId="77777777" w:rsidR="00310D9A" w:rsidRDefault="00310D9A" w:rsidP="00142935">
            <w:pPr>
              <w:pStyle w:val="ListParagraph"/>
              <w:keepNext/>
              <w:numPr>
                <w:ilvl w:val="0"/>
                <w:numId w:val="15"/>
              </w:numPr>
              <w:rPr>
                <w:rFonts w:asciiTheme="minorHAnsi" w:hAnsiTheme="minorHAnsi"/>
                <w:sz w:val="18"/>
                <w:szCs w:val="18"/>
              </w:rPr>
            </w:pPr>
            <w:r>
              <w:rPr>
                <w:rFonts w:asciiTheme="minorHAnsi" w:hAnsiTheme="minorHAnsi"/>
                <w:i/>
                <w:sz w:val="18"/>
                <w:szCs w:val="18"/>
              </w:rPr>
              <w:t xml:space="preserve">The airflow rating at a pressure of 0.25 in. </w:t>
            </w:r>
            <w:proofErr w:type="spellStart"/>
            <w:r>
              <w:rPr>
                <w:rFonts w:asciiTheme="minorHAnsi" w:hAnsiTheme="minorHAnsi"/>
                <w:i/>
                <w:sz w:val="18"/>
                <w:szCs w:val="18"/>
              </w:rPr>
              <w:t>w.c.</w:t>
            </w:r>
            <w:proofErr w:type="spellEnd"/>
            <w:r>
              <w:rPr>
                <w:rFonts w:asciiTheme="minorHAnsi" w:hAnsiTheme="minorHAnsi"/>
                <w:i/>
                <w:sz w:val="18"/>
                <w:szCs w:val="18"/>
              </w:rPr>
              <w:t xml:space="preserve"> of a certified fan is assumed because the local ventilation system duct sizing meets the prescriptive requirements of 62.2 Table 5.3, or manufacturer's design criteria.</w:t>
            </w:r>
          </w:p>
        </w:tc>
      </w:tr>
      <w:tr w:rsidR="00310D9A" w14:paraId="5B11C52C" w14:textId="77777777" w:rsidTr="00142935">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3FE9B17" w14:textId="77777777" w:rsidR="00310D9A" w:rsidRDefault="00310D9A" w:rsidP="00142935">
            <w:pPr>
              <w:keepNext/>
              <w:suppressAutoHyphens/>
              <w:rPr>
                <w:rFonts w:asciiTheme="minorHAnsi" w:hAnsiTheme="minorHAnsi"/>
                <w:b/>
                <w:sz w:val="18"/>
                <w:szCs w:val="18"/>
              </w:rPr>
            </w:pPr>
            <w:r>
              <w:rPr>
                <w:rFonts w:asciiTheme="minorHAnsi" w:hAnsiTheme="minorHAnsi"/>
                <w:b/>
                <w:sz w:val="18"/>
                <w:szCs w:val="18"/>
              </w:rPr>
              <w:t xml:space="preserve">Table 5.1 </w:t>
            </w:r>
          </w:p>
          <w:p w14:paraId="19909787" w14:textId="77777777" w:rsidR="00310D9A" w:rsidRDefault="00310D9A" w:rsidP="00142935">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310D9A" w14:paraId="0C9D8C08"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3C60C7D"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6FD9F9A3"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184AE771"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Notes</w:t>
            </w:r>
          </w:p>
        </w:tc>
      </w:tr>
      <w:tr w:rsidR="00310D9A" w14:paraId="68B55788"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1311C84E"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2C3E110F"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6421332E" w14:textId="77777777" w:rsidR="00310D9A" w:rsidRDefault="00310D9A" w:rsidP="00142935">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310D9A" w14:paraId="7237BA5E"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0FEBE4DC" w14:textId="77777777" w:rsidR="00310D9A" w:rsidRDefault="00310D9A" w:rsidP="00142935">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67B78757"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300 cfm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06CFF006" w14:textId="77777777" w:rsidR="00310D9A" w:rsidRDefault="00310D9A" w:rsidP="00142935">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310D9A" w14:paraId="2F63BD5D" w14:textId="77777777" w:rsidTr="00142935">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5EF59E16"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0FBE883D"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1B7D4243" w14:textId="77777777" w:rsidR="00310D9A" w:rsidRDefault="00310D9A" w:rsidP="00142935">
            <w:pPr>
              <w:keepNext/>
              <w:suppressAutoHyphens/>
              <w:jc w:val="center"/>
              <w:rPr>
                <w:rFonts w:asciiTheme="minorHAnsi" w:hAnsiTheme="minorHAnsi"/>
                <w:sz w:val="18"/>
                <w:szCs w:val="18"/>
              </w:rPr>
            </w:pPr>
          </w:p>
        </w:tc>
      </w:tr>
      <w:tr w:rsidR="00310D9A" w14:paraId="6C0D49AF" w14:textId="77777777" w:rsidTr="00142935">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0645508" w14:textId="77777777" w:rsidR="00310D9A" w:rsidRDefault="00310D9A" w:rsidP="00142935">
            <w:pPr>
              <w:keepNext/>
              <w:suppressAutoHyphens/>
              <w:rPr>
                <w:rFonts w:asciiTheme="minorHAnsi" w:hAnsiTheme="minorHAnsi"/>
                <w:b/>
                <w:sz w:val="18"/>
                <w:szCs w:val="18"/>
              </w:rPr>
            </w:pPr>
            <w:r>
              <w:rPr>
                <w:rFonts w:asciiTheme="minorHAnsi" w:hAnsiTheme="minorHAnsi"/>
                <w:b/>
                <w:sz w:val="18"/>
                <w:szCs w:val="18"/>
              </w:rPr>
              <w:t xml:space="preserve">Table 5.2 </w:t>
            </w:r>
          </w:p>
          <w:p w14:paraId="441EC8E1" w14:textId="77777777" w:rsidR="00310D9A" w:rsidRDefault="00310D9A" w:rsidP="00142935">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310D9A" w14:paraId="052626C1" w14:textId="77777777" w:rsidTr="00142935">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4D0B8A2"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647F4A4"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718136F4" w14:textId="77777777" w:rsidR="00310D9A" w:rsidRPr="00C803C2" w:rsidRDefault="00310D9A" w:rsidP="00142935">
            <w:pPr>
              <w:keepNext/>
              <w:suppressAutoHyphens/>
              <w:jc w:val="center"/>
              <w:rPr>
                <w:rFonts w:asciiTheme="minorHAnsi" w:hAnsiTheme="minorHAnsi"/>
                <w:b/>
                <w:sz w:val="18"/>
                <w:szCs w:val="18"/>
              </w:rPr>
            </w:pPr>
            <w:r w:rsidRPr="00C803C2">
              <w:rPr>
                <w:rFonts w:asciiTheme="minorHAnsi" w:hAnsiTheme="minorHAnsi"/>
                <w:b/>
                <w:sz w:val="18"/>
                <w:szCs w:val="18"/>
              </w:rPr>
              <w:t>Notes</w:t>
            </w:r>
          </w:p>
        </w:tc>
      </w:tr>
      <w:tr w:rsidR="00310D9A" w14:paraId="6FCAE964" w14:textId="77777777" w:rsidTr="00142935">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3A9742F"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36DB0026"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0AA179D0" w14:textId="1084731F" w:rsidR="00310D9A" w:rsidRDefault="00310D9A" w:rsidP="00142935">
            <w:pPr>
              <w:keepNext/>
              <w:suppressAutoHyphens/>
              <w:rPr>
                <w:rFonts w:asciiTheme="minorHAnsi" w:hAnsiTheme="minorHAnsi"/>
                <w:sz w:val="18"/>
                <w:szCs w:val="18"/>
              </w:rPr>
            </w:pPr>
            <w:r>
              <w:rPr>
                <w:rFonts w:asciiTheme="minorHAnsi" w:hAnsiTheme="minorHAnsi"/>
                <w:sz w:val="18"/>
                <w:szCs w:val="18"/>
              </w:rPr>
              <w:t>Based on kitchen volume</w:t>
            </w:r>
          </w:p>
        </w:tc>
      </w:tr>
      <w:tr w:rsidR="00310D9A" w14:paraId="45D19EEB" w14:textId="77777777" w:rsidTr="00142935">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56689072"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047A4DA5" w14:textId="77777777" w:rsidR="00310D9A" w:rsidRDefault="00310D9A" w:rsidP="00142935">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3015974" w14:textId="77777777" w:rsidR="00310D9A" w:rsidRDefault="00310D9A" w:rsidP="00142935">
            <w:pPr>
              <w:keepNext/>
              <w:suppressAutoHyphens/>
              <w:jc w:val="center"/>
              <w:rPr>
                <w:rFonts w:asciiTheme="minorHAnsi" w:hAnsiTheme="minorHAnsi"/>
                <w:sz w:val="18"/>
                <w:szCs w:val="18"/>
              </w:rPr>
            </w:pPr>
          </w:p>
        </w:tc>
      </w:tr>
      <w:tr w:rsidR="00310D9A" w14:paraId="14DC6E38" w14:textId="77777777" w:rsidTr="00142935">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15CA66CE" w14:textId="77777777" w:rsidR="00310D9A" w:rsidRDefault="00310D9A" w:rsidP="00142935">
            <w:pPr>
              <w:keepNext/>
              <w:rPr>
                <w:rFonts w:asciiTheme="minorHAnsi" w:hAnsiTheme="minorHAnsi"/>
                <w:b/>
                <w:sz w:val="18"/>
                <w:szCs w:val="18"/>
              </w:rPr>
            </w:pPr>
            <w:r>
              <w:rPr>
                <w:rFonts w:asciiTheme="minorHAnsi" w:hAnsiTheme="minorHAnsi"/>
                <w:b/>
                <w:sz w:val="18"/>
                <w:szCs w:val="18"/>
              </w:rPr>
              <w:t>Table 5.3</w:t>
            </w:r>
          </w:p>
          <w:p w14:paraId="10D6A09D" w14:textId="77777777" w:rsidR="00310D9A" w:rsidRDefault="00310D9A" w:rsidP="00142935">
            <w:pPr>
              <w:keepNext/>
              <w:rPr>
                <w:rFonts w:asciiTheme="minorHAnsi" w:hAnsiTheme="minorHAnsi"/>
                <w:sz w:val="18"/>
                <w:szCs w:val="18"/>
              </w:rPr>
            </w:pPr>
            <w:r>
              <w:rPr>
                <w:rFonts w:asciiTheme="minorHAnsi" w:hAnsiTheme="minorHAnsi"/>
                <w:b/>
                <w:sz w:val="18"/>
                <w:szCs w:val="18"/>
              </w:rPr>
              <w:t>Prescriptive Duct Sizing Requirements</w:t>
            </w:r>
          </w:p>
        </w:tc>
      </w:tr>
      <w:tr w:rsidR="00310D9A" w14:paraId="79C22AB1" w14:textId="77777777" w:rsidTr="00142935">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677D233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46BE1DF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0690BD7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Smooth Duct</w:t>
            </w:r>
          </w:p>
        </w:tc>
      </w:tr>
      <w:tr w:rsidR="00310D9A" w14:paraId="08B50A90" w14:textId="77777777" w:rsidTr="00142935">
        <w:trPr>
          <w:trHeight w:val="432"/>
        </w:trPr>
        <w:tc>
          <w:tcPr>
            <w:tcW w:w="1628" w:type="dxa"/>
            <w:tcBorders>
              <w:top w:val="single" w:sz="4" w:space="0" w:color="auto"/>
              <w:left w:val="single" w:sz="4" w:space="0" w:color="auto"/>
              <w:bottom w:val="single" w:sz="4" w:space="0" w:color="auto"/>
              <w:right w:val="single" w:sz="4" w:space="0" w:color="auto"/>
            </w:tcBorders>
            <w:hideMark/>
          </w:tcPr>
          <w:p w14:paraId="28ECB0AD" w14:textId="77777777" w:rsidR="00310D9A" w:rsidRDefault="00310D9A" w:rsidP="00142935">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 xml:space="preserve">an Rating cfm @ 0.25 in. </w:t>
            </w:r>
            <w:proofErr w:type="spellStart"/>
            <w:r>
              <w:rPr>
                <w:rFonts w:asciiTheme="minorHAnsi" w:hAnsiTheme="minorHAnsi"/>
                <w:sz w:val="18"/>
                <w:szCs w:val="18"/>
              </w:rPr>
              <w:t>w.g</w:t>
            </w:r>
            <w:proofErr w:type="spellEnd"/>
            <w:r>
              <w:rPr>
                <w:rFonts w:asciiTheme="minorHAnsi" w:hAnsiTheme="minorHAnsi"/>
                <w:sz w:val="18"/>
                <w:szCs w:val="18"/>
              </w:rPr>
              <w:t>.</w:t>
            </w:r>
          </w:p>
        </w:tc>
        <w:tc>
          <w:tcPr>
            <w:tcW w:w="1136" w:type="dxa"/>
            <w:gridSpan w:val="2"/>
            <w:tcBorders>
              <w:top w:val="single" w:sz="4" w:space="0" w:color="auto"/>
              <w:left w:val="single" w:sz="4" w:space="0" w:color="auto"/>
              <w:bottom w:val="single" w:sz="4" w:space="0" w:color="auto"/>
              <w:right w:val="single" w:sz="4" w:space="0" w:color="auto"/>
            </w:tcBorders>
            <w:hideMark/>
          </w:tcPr>
          <w:p w14:paraId="1B42B7BD"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698F8DCC"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433FB788"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7E70AFDF"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44180B8D"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697FFEB4"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6E5B4177"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3DEB58A8" w14:textId="77777777" w:rsidR="00310D9A" w:rsidRDefault="00310D9A" w:rsidP="00142935">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310D9A" w14:paraId="71224D96" w14:textId="77777777" w:rsidTr="00142935">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2462EE83" w14:textId="77777777" w:rsidR="00310D9A" w:rsidRDefault="00310D9A" w:rsidP="00142935">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0264D3E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Maximum Allowable Duct Length (</w:t>
            </w:r>
            <w:proofErr w:type="spellStart"/>
            <w:r>
              <w:rPr>
                <w:rFonts w:asciiTheme="minorHAnsi" w:hAnsiTheme="minorHAnsi"/>
                <w:sz w:val="18"/>
                <w:szCs w:val="18"/>
              </w:rPr>
              <w:t>ft</w:t>
            </w:r>
            <w:proofErr w:type="spellEnd"/>
            <w:r>
              <w:rPr>
                <w:rFonts w:asciiTheme="minorHAnsi" w:hAnsiTheme="minorHAnsi"/>
                <w:sz w:val="18"/>
                <w:szCs w:val="18"/>
              </w:rPr>
              <w:t>)</w:t>
            </w:r>
          </w:p>
        </w:tc>
      </w:tr>
      <w:tr w:rsidR="00310D9A" w14:paraId="0DEE4324" w14:textId="77777777" w:rsidTr="00142935">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4C07595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50FA89D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3687AC6B"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Smooth Duct</w:t>
            </w:r>
          </w:p>
        </w:tc>
      </w:tr>
      <w:tr w:rsidR="00310D9A" w14:paraId="538EF339" w14:textId="77777777" w:rsidTr="00142935">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08926D6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747B1001"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021FA8A" w14:textId="77777777" w:rsidR="00310D9A" w:rsidRDefault="00310D9A" w:rsidP="00142935">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2295437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34B1DE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03C7EF2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82F88A3"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2998F4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181AB49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r>
      <w:tr w:rsidR="00310D9A" w14:paraId="1F272D46"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2E15C0E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139626A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02567CA4"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4AF83F1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309A742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306728F4"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009AED3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28BF36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5E05CA1A"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X</w:t>
            </w:r>
          </w:p>
        </w:tc>
      </w:tr>
      <w:tr w:rsidR="00310D9A" w14:paraId="031E20AC"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3D00AA80"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D99C2B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6ECF0A7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7D17556"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98F32B1"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59890F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8FDECF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0793B31"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35E090C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55</w:t>
            </w:r>
          </w:p>
        </w:tc>
      </w:tr>
      <w:tr w:rsidR="00310D9A" w14:paraId="6DB8D2F7"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35D810D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D0A13D2"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6A72D5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6842CF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7BDD3F3"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878F16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2D224B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2D70C64"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F0353F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145</w:t>
            </w:r>
          </w:p>
        </w:tc>
      </w:tr>
      <w:tr w:rsidR="00310D9A" w14:paraId="58CBCB98" w14:textId="77777777" w:rsidTr="00142935">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6823C66"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D53F9D6"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09A445F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E1D93B5"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4FB88BA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5D34EA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67E331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27AD71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D9A701C"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NL</w:t>
            </w:r>
          </w:p>
        </w:tc>
      </w:tr>
      <w:tr w:rsidR="00310D9A" w14:paraId="47294F1A" w14:textId="77777777" w:rsidTr="00142935">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1D4E75F0" w14:textId="77777777" w:rsidR="00310D9A" w:rsidRDefault="00310D9A" w:rsidP="00142935">
            <w:pPr>
              <w:keepNext/>
              <w:rPr>
                <w:rFonts w:asciiTheme="minorHAnsi" w:hAnsiTheme="minorHAnsi"/>
                <w:sz w:val="18"/>
                <w:szCs w:val="18"/>
              </w:rPr>
            </w:pPr>
            <w:r>
              <w:rPr>
                <w:rFonts w:asciiTheme="minorHAnsi" w:hAnsiTheme="minorHAnsi"/>
                <w:sz w:val="18"/>
                <w:szCs w:val="18"/>
              </w:rPr>
              <w:t xml:space="preserve">This table assumes no elbows.  Deduct 15 </w:t>
            </w:r>
            <w:proofErr w:type="spellStart"/>
            <w:r>
              <w:rPr>
                <w:rFonts w:asciiTheme="minorHAnsi" w:hAnsiTheme="minorHAnsi"/>
                <w:sz w:val="18"/>
                <w:szCs w:val="18"/>
              </w:rPr>
              <w:t>ft</w:t>
            </w:r>
            <w:proofErr w:type="spellEnd"/>
            <w:r>
              <w:rPr>
                <w:rFonts w:asciiTheme="minorHAnsi" w:hAnsiTheme="minorHAnsi"/>
                <w:sz w:val="18"/>
                <w:szCs w:val="18"/>
              </w:rPr>
              <w:t xml:space="preserve"> of allowable duct length for each turn, elbow, or fitting.  Interpolation and extrapolation in 62.2 Table 5.3 </w:t>
            </w:r>
            <w:proofErr w:type="gramStart"/>
            <w:r>
              <w:rPr>
                <w:rFonts w:asciiTheme="minorHAnsi" w:hAnsiTheme="minorHAnsi"/>
                <w:sz w:val="18"/>
                <w:szCs w:val="18"/>
              </w:rPr>
              <w:t>is not allowed</w:t>
            </w:r>
            <w:proofErr w:type="gramEnd"/>
            <w:r>
              <w:rPr>
                <w:rFonts w:asciiTheme="minorHAnsi" w:hAnsiTheme="minorHAnsi"/>
                <w:sz w:val="18"/>
                <w:szCs w:val="18"/>
              </w:rPr>
              <w:t>.  For airflow values not listed, use the next higher value.  This table is not applicable for airflow &gt; 125 cfm.</w:t>
            </w:r>
          </w:p>
          <w:p w14:paraId="660F4B5B" w14:textId="77777777" w:rsidR="00310D9A" w:rsidRDefault="00310D9A" w:rsidP="00142935">
            <w:pPr>
              <w:keepNext/>
              <w:rPr>
                <w:rFonts w:asciiTheme="minorHAnsi" w:hAnsiTheme="minorHAnsi"/>
                <w:sz w:val="18"/>
                <w:szCs w:val="18"/>
              </w:rPr>
            </w:pPr>
            <w:r>
              <w:rPr>
                <w:rFonts w:asciiTheme="minorHAnsi" w:hAnsiTheme="minorHAnsi"/>
                <w:sz w:val="18"/>
                <w:szCs w:val="18"/>
              </w:rPr>
              <w:t>NL = no limit on duct length of this size.</w:t>
            </w:r>
          </w:p>
          <w:p w14:paraId="73CAD3B9" w14:textId="77777777" w:rsidR="00310D9A" w:rsidRDefault="00310D9A" w:rsidP="00142935">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3CA714A5" w14:textId="77777777" w:rsidR="00310D9A" w:rsidRDefault="00310D9A" w:rsidP="00192313">
      <w:pPr>
        <w:rPr>
          <w:rFonts w:asciiTheme="minorHAnsi" w:hAnsiTheme="minorHAnsi"/>
          <w:sz w:val="18"/>
          <w:szCs w:val="18"/>
        </w:rPr>
      </w:pPr>
    </w:p>
    <w:p w14:paraId="064C0219" w14:textId="43A9CB63" w:rsidR="00192313" w:rsidRDefault="00192313" w:rsidP="00192313">
      <w:pPr>
        <w:rPr>
          <w:rFonts w:asciiTheme="minorHAnsi" w:hAnsiTheme="minorHAnsi"/>
          <w:sz w:val="18"/>
          <w:szCs w:val="18"/>
        </w:rPr>
      </w:pPr>
    </w:p>
    <w:p w14:paraId="49691D63" w14:textId="77777777" w:rsidR="00192313" w:rsidRDefault="00192313" w:rsidP="00192313">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310D9A" w:rsidRPr="0029047D" w14:paraId="51DE82C9" w14:textId="77777777" w:rsidTr="00142935">
        <w:tc>
          <w:tcPr>
            <w:tcW w:w="10790" w:type="dxa"/>
            <w:gridSpan w:val="3"/>
          </w:tcPr>
          <w:p w14:paraId="747BF121" w14:textId="77777777" w:rsidR="00310D9A" w:rsidRPr="0029047D" w:rsidRDefault="00310D9A" w:rsidP="00142935">
            <w:pPr>
              <w:keepNext/>
              <w:rPr>
                <w:rFonts w:asciiTheme="minorHAnsi" w:hAnsiTheme="minorHAnsi"/>
                <w:szCs w:val="18"/>
              </w:rPr>
            </w:pPr>
            <w:r>
              <w:rPr>
                <w:rFonts w:asciiTheme="minorHAnsi" w:hAnsiTheme="minorHAnsi"/>
                <w:b/>
                <w:szCs w:val="18"/>
              </w:rPr>
              <w:lastRenderedPageBreak/>
              <w:t>C</w:t>
            </w:r>
            <w:r w:rsidRPr="0029047D">
              <w:rPr>
                <w:rFonts w:asciiTheme="minorHAnsi" w:hAnsiTheme="minorHAnsi"/>
                <w:b/>
                <w:szCs w:val="18"/>
              </w:rPr>
              <w:t xml:space="preserve">. </w:t>
            </w:r>
            <w:r>
              <w:rPr>
                <w:rFonts w:asciiTheme="minorHAnsi" w:hAnsiTheme="minorHAnsi"/>
                <w:b/>
                <w:szCs w:val="18"/>
              </w:rPr>
              <w:t>Kitchen Exhaust System</w:t>
            </w:r>
            <w:r w:rsidRPr="0029047D">
              <w:rPr>
                <w:rFonts w:asciiTheme="minorHAnsi" w:hAnsiTheme="minorHAnsi"/>
                <w:szCs w:val="18"/>
              </w:rPr>
              <w:t xml:space="preserve"> </w:t>
            </w:r>
          </w:p>
        </w:tc>
      </w:tr>
      <w:tr w:rsidR="00310D9A" w:rsidRPr="00467A82" w14:paraId="543B8E9E" w14:textId="77777777" w:rsidTr="00142935">
        <w:trPr>
          <w:trHeight w:val="158"/>
        </w:trPr>
        <w:tc>
          <w:tcPr>
            <w:tcW w:w="586" w:type="dxa"/>
            <w:vAlign w:val="center"/>
          </w:tcPr>
          <w:p w14:paraId="604C4657" w14:textId="77777777" w:rsidR="00310D9A" w:rsidRPr="00467A82" w:rsidRDefault="00310D9A" w:rsidP="00142935">
            <w:pPr>
              <w:keepNext/>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693351F8" w14:textId="77777777" w:rsidR="00310D9A" w:rsidRPr="00467A82" w:rsidRDefault="00310D9A" w:rsidP="00142935">
            <w:pPr>
              <w:keepNext/>
              <w:rPr>
                <w:rFonts w:asciiTheme="minorHAnsi" w:hAnsiTheme="minorHAnsi"/>
                <w:sz w:val="18"/>
                <w:szCs w:val="18"/>
              </w:rPr>
            </w:pPr>
            <w:r>
              <w:rPr>
                <w:rFonts w:asciiTheme="minorHAnsi" w:hAnsiTheme="minorHAnsi"/>
                <w:sz w:val="18"/>
                <w:szCs w:val="18"/>
              </w:rPr>
              <w:t>Manufacturer Name</w:t>
            </w:r>
          </w:p>
        </w:tc>
        <w:tc>
          <w:tcPr>
            <w:tcW w:w="5575" w:type="dxa"/>
            <w:vAlign w:val="center"/>
          </w:tcPr>
          <w:p w14:paraId="70DC732E" w14:textId="447DD40D" w:rsidR="00310D9A" w:rsidRPr="00467A82" w:rsidRDefault="00310D9A" w:rsidP="00142935">
            <w:pPr>
              <w:keepNext/>
              <w:rPr>
                <w:rFonts w:asciiTheme="minorHAnsi" w:hAnsiTheme="minorHAnsi"/>
                <w:sz w:val="18"/>
                <w:szCs w:val="18"/>
              </w:rPr>
            </w:pPr>
          </w:p>
        </w:tc>
      </w:tr>
      <w:tr w:rsidR="00310D9A" w:rsidRPr="00467A82" w14:paraId="29CDDD89" w14:textId="77777777" w:rsidTr="00142935">
        <w:trPr>
          <w:trHeight w:val="158"/>
        </w:trPr>
        <w:tc>
          <w:tcPr>
            <w:tcW w:w="586" w:type="dxa"/>
            <w:vAlign w:val="center"/>
          </w:tcPr>
          <w:p w14:paraId="0BDB1440"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02</w:t>
            </w:r>
          </w:p>
        </w:tc>
        <w:tc>
          <w:tcPr>
            <w:tcW w:w="4629" w:type="dxa"/>
            <w:vAlign w:val="center"/>
          </w:tcPr>
          <w:p w14:paraId="6EA48E59" w14:textId="77777777" w:rsidR="00310D9A" w:rsidRDefault="00310D9A" w:rsidP="00142935">
            <w:pPr>
              <w:keepNext/>
              <w:rPr>
                <w:rFonts w:asciiTheme="minorHAnsi" w:hAnsiTheme="minorHAnsi"/>
                <w:sz w:val="18"/>
                <w:szCs w:val="18"/>
              </w:rPr>
            </w:pPr>
            <w:r>
              <w:rPr>
                <w:rFonts w:asciiTheme="minorHAnsi" w:hAnsiTheme="minorHAnsi"/>
                <w:sz w:val="18"/>
                <w:szCs w:val="18"/>
              </w:rPr>
              <w:t>System Type</w:t>
            </w:r>
          </w:p>
        </w:tc>
        <w:tc>
          <w:tcPr>
            <w:tcW w:w="5575" w:type="dxa"/>
            <w:vAlign w:val="center"/>
          </w:tcPr>
          <w:p w14:paraId="39F5E7E4" w14:textId="2A3CC300" w:rsidR="00310D9A" w:rsidRDefault="00310D9A" w:rsidP="00142935">
            <w:pPr>
              <w:keepNext/>
              <w:rPr>
                <w:rFonts w:asciiTheme="minorHAnsi" w:hAnsiTheme="minorHAnsi"/>
                <w:sz w:val="18"/>
                <w:szCs w:val="18"/>
              </w:rPr>
            </w:pPr>
          </w:p>
        </w:tc>
      </w:tr>
      <w:tr w:rsidR="00310D9A" w:rsidRPr="00467A82" w14:paraId="2BB72F02" w14:textId="77777777" w:rsidTr="00142935">
        <w:trPr>
          <w:trHeight w:val="158"/>
        </w:trPr>
        <w:tc>
          <w:tcPr>
            <w:tcW w:w="586" w:type="dxa"/>
            <w:vAlign w:val="center"/>
          </w:tcPr>
          <w:p w14:paraId="59B8A41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03</w:t>
            </w:r>
          </w:p>
        </w:tc>
        <w:tc>
          <w:tcPr>
            <w:tcW w:w="4629" w:type="dxa"/>
            <w:vAlign w:val="center"/>
          </w:tcPr>
          <w:p w14:paraId="1B7BDF99" w14:textId="77777777" w:rsidR="00310D9A" w:rsidRPr="00C27BAB" w:rsidRDefault="00310D9A" w:rsidP="00142935">
            <w:pPr>
              <w:keepNext/>
              <w:rPr>
                <w:rFonts w:asciiTheme="minorHAnsi" w:hAnsiTheme="minorHAnsi"/>
                <w:sz w:val="18"/>
                <w:szCs w:val="18"/>
              </w:rPr>
            </w:pPr>
            <w:r>
              <w:rPr>
                <w:rFonts w:asciiTheme="minorHAnsi" w:hAnsiTheme="minorHAnsi"/>
                <w:sz w:val="18"/>
                <w:szCs w:val="18"/>
              </w:rPr>
              <w:t>HVI Directory Listed Model Number</w:t>
            </w:r>
          </w:p>
        </w:tc>
        <w:tc>
          <w:tcPr>
            <w:tcW w:w="5575" w:type="dxa"/>
            <w:vAlign w:val="center"/>
          </w:tcPr>
          <w:p w14:paraId="7A3DB0DE" w14:textId="3E2C3E79" w:rsidR="00310D9A" w:rsidRPr="00C27BAB" w:rsidRDefault="00310D9A" w:rsidP="00142935">
            <w:pPr>
              <w:keepNext/>
              <w:rPr>
                <w:rFonts w:asciiTheme="minorHAnsi" w:hAnsiTheme="minorHAnsi"/>
                <w:sz w:val="18"/>
                <w:szCs w:val="18"/>
              </w:rPr>
            </w:pPr>
          </w:p>
        </w:tc>
      </w:tr>
      <w:tr w:rsidR="00310D9A" w:rsidRPr="00467A82" w14:paraId="7DB4DC18" w14:textId="77777777" w:rsidTr="00142935">
        <w:trPr>
          <w:trHeight w:val="158"/>
        </w:trPr>
        <w:tc>
          <w:tcPr>
            <w:tcW w:w="586" w:type="dxa"/>
            <w:vAlign w:val="center"/>
          </w:tcPr>
          <w:p w14:paraId="2D932B0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04</w:t>
            </w:r>
          </w:p>
        </w:tc>
        <w:tc>
          <w:tcPr>
            <w:tcW w:w="4629" w:type="dxa"/>
            <w:vAlign w:val="center"/>
          </w:tcPr>
          <w:p w14:paraId="01E69A71" w14:textId="77777777" w:rsidR="00310D9A" w:rsidRDefault="00310D9A" w:rsidP="00142935">
            <w:pPr>
              <w:keepNext/>
              <w:rPr>
                <w:rFonts w:asciiTheme="minorHAnsi" w:hAnsiTheme="minorHAnsi"/>
                <w:sz w:val="18"/>
                <w:szCs w:val="18"/>
              </w:rPr>
            </w:pPr>
            <w:r>
              <w:rPr>
                <w:rFonts w:asciiTheme="minorHAnsi" w:hAnsiTheme="minorHAnsi"/>
                <w:sz w:val="18"/>
                <w:szCs w:val="18"/>
              </w:rPr>
              <w:t>HVI Directory Listed Rated Airflow</w:t>
            </w:r>
          </w:p>
        </w:tc>
        <w:tc>
          <w:tcPr>
            <w:tcW w:w="5575" w:type="dxa"/>
            <w:vAlign w:val="center"/>
          </w:tcPr>
          <w:p w14:paraId="06BF8DF0" w14:textId="14E924AE" w:rsidR="00310D9A" w:rsidRPr="00C27BAB" w:rsidRDefault="00310D9A" w:rsidP="00142935">
            <w:pPr>
              <w:keepNext/>
              <w:rPr>
                <w:rFonts w:asciiTheme="minorHAnsi" w:hAnsiTheme="minorHAnsi"/>
                <w:sz w:val="18"/>
                <w:szCs w:val="18"/>
              </w:rPr>
            </w:pPr>
          </w:p>
        </w:tc>
      </w:tr>
      <w:tr w:rsidR="00310D9A" w:rsidRPr="00467A82" w14:paraId="7CB3AA83" w14:textId="77777777" w:rsidTr="00142935">
        <w:trPr>
          <w:trHeight w:val="158"/>
        </w:trPr>
        <w:tc>
          <w:tcPr>
            <w:tcW w:w="586" w:type="dxa"/>
            <w:vAlign w:val="center"/>
          </w:tcPr>
          <w:p w14:paraId="1E6C867D"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05</w:t>
            </w:r>
          </w:p>
        </w:tc>
        <w:tc>
          <w:tcPr>
            <w:tcW w:w="4629" w:type="dxa"/>
            <w:vAlign w:val="center"/>
          </w:tcPr>
          <w:p w14:paraId="447024D4" w14:textId="77777777" w:rsidR="00310D9A" w:rsidRDefault="00310D9A" w:rsidP="00142935">
            <w:pPr>
              <w:keepNext/>
              <w:rPr>
                <w:rFonts w:asciiTheme="minorHAnsi" w:hAnsiTheme="minorHAnsi"/>
                <w:sz w:val="18"/>
                <w:szCs w:val="18"/>
              </w:rPr>
            </w:pPr>
            <w:r>
              <w:rPr>
                <w:rFonts w:asciiTheme="minorHAnsi" w:hAnsiTheme="minorHAnsi"/>
                <w:sz w:val="18"/>
                <w:szCs w:val="18"/>
              </w:rPr>
              <w:t>HVI Directory Listed Sound Rating</w:t>
            </w:r>
          </w:p>
        </w:tc>
        <w:tc>
          <w:tcPr>
            <w:tcW w:w="5575" w:type="dxa"/>
            <w:vAlign w:val="center"/>
          </w:tcPr>
          <w:p w14:paraId="1D41B46E" w14:textId="4F30E447" w:rsidR="00310D9A" w:rsidRPr="00C27BAB" w:rsidRDefault="00310D9A" w:rsidP="00142935">
            <w:pPr>
              <w:keepNext/>
              <w:rPr>
                <w:rFonts w:asciiTheme="minorHAnsi" w:hAnsiTheme="minorHAnsi"/>
                <w:sz w:val="18"/>
                <w:szCs w:val="18"/>
              </w:rPr>
            </w:pPr>
          </w:p>
        </w:tc>
      </w:tr>
      <w:tr w:rsidR="00310D9A" w:rsidRPr="00467A82" w14:paraId="77A2D347" w14:textId="77777777" w:rsidTr="00142935">
        <w:trPr>
          <w:trHeight w:val="158"/>
        </w:trPr>
        <w:tc>
          <w:tcPr>
            <w:tcW w:w="586" w:type="dxa"/>
            <w:vAlign w:val="center"/>
          </w:tcPr>
          <w:p w14:paraId="13A15988"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06</w:t>
            </w:r>
          </w:p>
        </w:tc>
        <w:tc>
          <w:tcPr>
            <w:tcW w:w="4629" w:type="dxa"/>
            <w:vAlign w:val="center"/>
          </w:tcPr>
          <w:p w14:paraId="2FF46649" w14:textId="77777777" w:rsidR="00310D9A" w:rsidRDefault="00310D9A" w:rsidP="00142935">
            <w:pPr>
              <w:keepNext/>
              <w:rPr>
                <w:rFonts w:asciiTheme="minorHAnsi" w:hAnsiTheme="minorHAnsi"/>
                <w:sz w:val="18"/>
                <w:szCs w:val="18"/>
              </w:rPr>
            </w:pPr>
            <w:r>
              <w:rPr>
                <w:rFonts w:asciiTheme="minorHAnsi" w:hAnsiTheme="minorHAnsi"/>
                <w:sz w:val="18"/>
                <w:szCs w:val="18"/>
              </w:rPr>
              <w:t>Minimum Airflow (if different than rated airflow)</w:t>
            </w:r>
          </w:p>
        </w:tc>
        <w:tc>
          <w:tcPr>
            <w:tcW w:w="5575" w:type="dxa"/>
            <w:vAlign w:val="center"/>
          </w:tcPr>
          <w:p w14:paraId="2B51AE92" w14:textId="622385DD" w:rsidR="00310D9A" w:rsidRDefault="00310D9A" w:rsidP="00142935">
            <w:pPr>
              <w:keepNext/>
              <w:rPr>
                <w:rFonts w:asciiTheme="minorHAnsi" w:hAnsiTheme="minorHAnsi"/>
                <w:sz w:val="18"/>
                <w:szCs w:val="18"/>
              </w:rPr>
            </w:pPr>
          </w:p>
        </w:tc>
      </w:tr>
      <w:tr w:rsidR="00310D9A" w:rsidRPr="00467A82" w14:paraId="33FF9887" w14:textId="77777777" w:rsidTr="00142935">
        <w:trPr>
          <w:trHeight w:val="158"/>
        </w:trPr>
        <w:tc>
          <w:tcPr>
            <w:tcW w:w="586" w:type="dxa"/>
            <w:vAlign w:val="center"/>
          </w:tcPr>
          <w:p w14:paraId="3C904C7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07</w:t>
            </w:r>
          </w:p>
        </w:tc>
        <w:tc>
          <w:tcPr>
            <w:tcW w:w="4629" w:type="dxa"/>
            <w:vAlign w:val="center"/>
          </w:tcPr>
          <w:p w14:paraId="06D367CD" w14:textId="77777777" w:rsidR="00310D9A" w:rsidRDefault="00310D9A" w:rsidP="00142935">
            <w:pPr>
              <w:keepNext/>
              <w:rPr>
                <w:rFonts w:asciiTheme="minorHAnsi" w:hAnsiTheme="minorHAnsi"/>
                <w:sz w:val="18"/>
                <w:szCs w:val="18"/>
              </w:rPr>
            </w:pPr>
            <w:r>
              <w:rPr>
                <w:rFonts w:asciiTheme="minorHAnsi" w:hAnsiTheme="minorHAnsi"/>
                <w:sz w:val="18"/>
                <w:szCs w:val="18"/>
              </w:rPr>
              <w:t>Operation Schedule</w:t>
            </w:r>
          </w:p>
        </w:tc>
        <w:tc>
          <w:tcPr>
            <w:tcW w:w="5575" w:type="dxa"/>
            <w:vAlign w:val="center"/>
          </w:tcPr>
          <w:p w14:paraId="7741D7C5" w14:textId="1A006498" w:rsidR="00310D9A" w:rsidRPr="00C27BAB" w:rsidRDefault="00310D9A" w:rsidP="00142935">
            <w:pPr>
              <w:keepNext/>
              <w:rPr>
                <w:rFonts w:asciiTheme="minorHAnsi" w:hAnsiTheme="minorHAnsi"/>
                <w:sz w:val="18"/>
                <w:szCs w:val="18"/>
              </w:rPr>
            </w:pPr>
          </w:p>
        </w:tc>
      </w:tr>
      <w:tr w:rsidR="00310D9A" w:rsidRPr="00467A82" w14:paraId="34D5F4EC" w14:textId="77777777" w:rsidTr="00142935">
        <w:trPr>
          <w:trHeight w:val="158"/>
        </w:trPr>
        <w:tc>
          <w:tcPr>
            <w:tcW w:w="586" w:type="dxa"/>
            <w:vAlign w:val="center"/>
          </w:tcPr>
          <w:p w14:paraId="6F8B4589"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08</w:t>
            </w:r>
          </w:p>
        </w:tc>
        <w:tc>
          <w:tcPr>
            <w:tcW w:w="4629" w:type="dxa"/>
            <w:vAlign w:val="center"/>
          </w:tcPr>
          <w:p w14:paraId="4CF79872" w14:textId="77777777" w:rsidR="00310D9A" w:rsidRDefault="00310D9A" w:rsidP="00142935">
            <w:pPr>
              <w:keepNext/>
              <w:rPr>
                <w:rFonts w:asciiTheme="minorHAnsi" w:hAnsiTheme="minorHAnsi"/>
                <w:sz w:val="18"/>
                <w:szCs w:val="18"/>
              </w:rPr>
            </w:pPr>
            <w:r>
              <w:rPr>
                <w:rFonts w:asciiTheme="minorHAnsi" w:hAnsiTheme="minorHAnsi"/>
                <w:sz w:val="18"/>
                <w:szCs w:val="18"/>
              </w:rPr>
              <w:t>Required Minimum Ventilation Rate</w:t>
            </w:r>
          </w:p>
        </w:tc>
        <w:tc>
          <w:tcPr>
            <w:tcW w:w="5575" w:type="dxa"/>
            <w:vAlign w:val="center"/>
          </w:tcPr>
          <w:p w14:paraId="094846EF" w14:textId="77777777" w:rsidR="00310D9A" w:rsidRDefault="00310D9A" w:rsidP="00142935">
            <w:pPr>
              <w:keepNext/>
              <w:rPr>
                <w:rFonts w:asciiTheme="minorHAnsi" w:hAnsiTheme="minorHAnsi"/>
                <w:sz w:val="18"/>
                <w:szCs w:val="18"/>
              </w:rPr>
            </w:pPr>
          </w:p>
        </w:tc>
      </w:tr>
      <w:tr w:rsidR="00310D9A" w:rsidRPr="00467A82" w14:paraId="3B6D872C" w14:textId="77777777" w:rsidTr="00142935">
        <w:trPr>
          <w:trHeight w:val="158"/>
        </w:trPr>
        <w:tc>
          <w:tcPr>
            <w:tcW w:w="586" w:type="dxa"/>
            <w:vAlign w:val="center"/>
          </w:tcPr>
          <w:p w14:paraId="0F21E11F"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09</w:t>
            </w:r>
          </w:p>
        </w:tc>
        <w:tc>
          <w:tcPr>
            <w:tcW w:w="4629" w:type="dxa"/>
            <w:vAlign w:val="center"/>
          </w:tcPr>
          <w:p w14:paraId="21C61E82" w14:textId="77777777" w:rsidR="00310D9A" w:rsidRDefault="00310D9A" w:rsidP="00142935">
            <w:pPr>
              <w:keepNext/>
              <w:rPr>
                <w:rFonts w:asciiTheme="minorHAnsi" w:hAnsiTheme="minorHAnsi"/>
                <w:sz w:val="18"/>
                <w:szCs w:val="18"/>
              </w:rPr>
            </w:pPr>
            <w:r>
              <w:rPr>
                <w:rFonts w:asciiTheme="minorHAnsi" w:hAnsiTheme="minorHAnsi"/>
                <w:sz w:val="18"/>
                <w:szCs w:val="18"/>
              </w:rPr>
              <w:t>Maximum Sound Rating</w:t>
            </w:r>
          </w:p>
        </w:tc>
        <w:tc>
          <w:tcPr>
            <w:tcW w:w="5575" w:type="dxa"/>
            <w:vAlign w:val="center"/>
          </w:tcPr>
          <w:p w14:paraId="08AEF805" w14:textId="53539E39" w:rsidR="00310D9A" w:rsidRDefault="00310D9A" w:rsidP="00142935">
            <w:pPr>
              <w:keepNext/>
              <w:rPr>
                <w:rFonts w:asciiTheme="minorHAnsi" w:hAnsiTheme="minorHAnsi"/>
                <w:sz w:val="18"/>
                <w:szCs w:val="18"/>
              </w:rPr>
            </w:pPr>
          </w:p>
        </w:tc>
      </w:tr>
      <w:tr w:rsidR="00310D9A" w:rsidRPr="00467A82" w14:paraId="31CCEA7B" w14:textId="77777777" w:rsidTr="00142935">
        <w:trPr>
          <w:trHeight w:val="158"/>
        </w:trPr>
        <w:tc>
          <w:tcPr>
            <w:tcW w:w="586" w:type="dxa"/>
            <w:vAlign w:val="center"/>
          </w:tcPr>
          <w:p w14:paraId="73E77507" w14:textId="77777777" w:rsidR="00310D9A" w:rsidRDefault="00310D9A" w:rsidP="00142935">
            <w:pPr>
              <w:keepNext/>
              <w:jc w:val="center"/>
              <w:rPr>
                <w:rFonts w:asciiTheme="minorHAnsi" w:hAnsiTheme="minorHAnsi"/>
                <w:sz w:val="18"/>
                <w:szCs w:val="18"/>
              </w:rPr>
            </w:pPr>
            <w:r>
              <w:rPr>
                <w:rFonts w:asciiTheme="minorHAnsi" w:hAnsiTheme="minorHAnsi"/>
                <w:sz w:val="18"/>
                <w:szCs w:val="18"/>
              </w:rPr>
              <w:t>10</w:t>
            </w:r>
          </w:p>
        </w:tc>
        <w:tc>
          <w:tcPr>
            <w:tcW w:w="4629" w:type="dxa"/>
            <w:vAlign w:val="center"/>
          </w:tcPr>
          <w:p w14:paraId="118189C7" w14:textId="77777777" w:rsidR="00310D9A" w:rsidRDefault="00310D9A" w:rsidP="00142935">
            <w:pPr>
              <w:keepNext/>
              <w:rPr>
                <w:rFonts w:asciiTheme="minorHAnsi" w:hAnsiTheme="minorHAnsi"/>
                <w:sz w:val="18"/>
                <w:szCs w:val="18"/>
              </w:rPr>
            </w:pPr>
            <w:r>
              <w:rPr>
                <w:rFonts w:asciiTheme="minorHAnsi" w:hAnsiTheme="minorHAnsi"/>
                <w:sz w:val="18"/>
                <w:szCs w:val="18"/>
              </w:rPr>
              <w:t>Compliance Statement</w:t>
            </w:r>
          </w:p>
        </w:tc>
        <w:tc>
          <w:tcPr>
            <w:tcW w:w="5575" w:type="dxa"/>
            <w:vAlign w:val="center"/>
          </w:tcPr>
          <w:p w14:paraId="5A9F715D" w14:textId="5C59ED3E" w:rsidR="00310D9A" w:rsidRDefault="00310D9A" w:rsidP="00142935">
            <w:pPr>
              <w:keepNext/>
              <w:rPr>
                <w:rFonts w:asciiTheme="minorHAnsi" w:hAnsiTheme="minorHAnsi"/>
                <w:sz w:val="18"/>
                <w:szCs w:val="18"/>
              </w:rPr>
            </w:pPr>
          </w:p>
        </w:tc>
      </w:tr>
    </w:tbl>
    <w:p w14:paraId="36B29052" w14:textId="51405E61" w:rsidR="00310D9A" w:rsidRDefault="00310D9A" w:rsidP="00192313">
      <w:pPr>
        <w:rPr>
          <w:rFonts w:asciiTheme="minorHAnsi" w:hAnsi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4A0" w:firstRow="1" w:lastRow="0" w:firstColumn="1" w:lastColumn="0" w:noHBand="0" w:noVBand="1"/>
      </w:tblPr>
      <w:tblGrid>
        <w:gridCol w:w="707"/>
        <w:gridCol w:w="2528"/>
        <w:gridCol w:w="7555"/>
      </w:tblGrid>
      <w:tr w:rsidR="003E52E4" w14:paraId="40659607" w14:textId="77777777" w:rsidTr="00142935">
        <w:trPr>
          <w:cantSplit/>
          <w:trHeight w:val="288"/>
        </w:trPr>
        <w:tc>
          <w:tcPr>
            <w:tcW w:w="10790" w:type="dxa"/>
            <w:gridSpan w:val="3"/>
            <w:tcBorders>
              <w:top w:val="single" w:sz="4" w:space="0" w:color="auto"/>
              <w:left w:val="single" w:sz="4" w:space="0" w:color="auto"/>
              <w:bottom w:val="single" w:sz="4" w:space="0" w:color="auto"/>
              <w:right w:val="single" w:sz="4" w:space="0" w:color="auto"/>
            </w:tcBorders>
            <w:vAlign w:val="center"/>
            <w:hideMark/>
          </w:tcPr>
          <w:p w14:paraId="7E7A99A7" w14:textId="77777777" w:rsidR="003E52E4" w:rsidRDefault="003E52E4" w:rsidP="00142935">
            <w:pPr>
              <w:keepNext/>
              <w:rPr>
                <w:rFonts w:asciiTheme="minorHAnsi" w:hAnsiTheme="minorHAnsi"/>
                <w:b/>
                <w:bCs/>
                <w:sz w:val="18"/>
                <w:szCs w:val="18"/>
              </w:rPr>
            </w:pPr>
            <w:r>
              <w:rPr>
                <w:rFonts w:asciiTheme="minorHAnsi" w:hAnsiTheme="minorHAnsi"/>
                <w:b/>
                <w:bCs/>
                <w:szCs w:val="18"/>
              </w:rPr>
              <w:t>D</w:t>
            </w:r>
            <w:r w:rsidRPr="0029047D">
              <w:rPr>
                <w:rFonts w:asciiTheme="minorHAnsi" w:hAnsiTheme="minorHAnsi"/>
                <w:b/>
                <w:bCs/>
                <w:szCs w:val="18"/>
              </w:rPr>
              <w:t>. Other Requirements</w:t>
            </w:r>
          </w:p>
        </w:tc>
      </w:tr>
      <w:tr w:rsidR="003E52E4" w14:paraId="7A0EC6C9" w14:textId="77777777" w:rsidTr="00142935">
        <w:trPr>
          <w:cantSplit/>
          <w:trHeight w:val="288"/>
        </w:trPr>
        <w:tc>
          <w:tcPr>
            <w:tcW w:w="10790" w:type="dxa"/>
            <w:gridSpan w:val="3"/>
            <w:tcBorders>
              <w:top w:val="single" w:sz="4" w:space="0" w:color="auto"/>
              <w:left w:val="single" w:sz="4" w:space="0" w:color="auto"/>
              <w:bottom w:val="single" w:sz="4" w:space="0" w:color="auto"/>
              <w:right w:val="single" w:sz="4" w:space="0" w:color="auto"/>
            </w:tcBorders>
            <w:vAlign w:val="center"/>
          </w:tcPr>
          <w:p w14:paraId="14396CC7" w14:textId="77777777" w:rsidR="003E52E4" w:rsidRDefault="003E52E4" w:rsidP="00142935">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3E52E4" w14:paraId="0E33C9E8"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23ED0B93" w14:textId="77777777" w:rsidR="003E52E4" w:rsidRDefault="003E52E4" w:rsidP="00142935">
            <w:pPr>
              <w:keepNext/>
              <w:jc w:val="center"/>
              <w:rPr>
                <w:rFonts w:asciiTheme="minorHAnsi" w:hAnsiTheme="minorHAnsi"/>
                <w:sz w:val="18"/>
                <w:szCs w:val="18"/>
              </w:rPr>
            </w:pPr>
            <w:r>
              <w:rPr>
                <w:rFonts w:asciiTheme="minorHAnsi" w:hAnsiTheme="minorHAnsi"/>
                <w:sz w:val="18"/>
                <w:szCs w:val="18"/>
              </w:rPr>
              <w:t>01</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57E1D84C" w14:textId="77777777" w:rsidR="003E52E4" w:rsidRPr="00F26A73" w:rsidRDefault="003E52E4" w:rsidP="00142935">
            <w:pPr>
              <w:keepNext/>
              <w:rPr>
                <w:rFonts w:asciiTheme="minorHAnsi" w:hAnsiTheme="minorHAnsi"/>
                <w:sz w:val="18"/>
                <w:szCs w:val="18"/>
              </w:rPr>
            </w:pPr>
            <w:r>
              <w:rPr>
                <w:rFonts w:asciiTheme="minorHAnsi" w:hAnsiTheme="minorHAnsi"/>
                <w:sz w:val="18"/>
                <w:szCs w:val="18"/>
              </w:rPr>
              <w:t xml:space="preserve">Each </w:t>
            </w:r>
            <w:proofErr w:type="gramStart"/>
            <w:r w:rsidRPr="00F26A73">
              <w:rPr>
                <w:rFonts w:asciiTheme="minorHAnsi" w:hAnsiTheme="minorHAnsi"/>
                <w:sz w:val="18"/>
                <w:szCs w:val="18"/>
              </w:rPr>
              <w:t>d</w:t>
            </w:r>
            <w:r>
              <w:rPr>
                <w:rFonts w:asciiTheme="minorHAnsi" w:hAnsiTheme="minorHAnsi"/>
                <w:sz w:val="18"/>
                <w:szCs w:val="18"/>
              </w:rPr>
              <w:t>emand control exhaust system</w:t>
            </w:r>
            <w:proofErr w:type="gramEnd"/>
            <w:r>
              <w:rPr>
                <w:rFonts w:asciiTheme="minorHAnsi" w:hAnsiTheme="minorHAnsi"/>
                <w:sz w:val="18"/>
                <w:szCs w:val="18"/>
              </w:rPr>
              <w:t xml:space="preserve"> shall be provided with a readily accessible manual on-off control.</w:t>
            </w:r>
          </w:p>
        </w:tc>
      </w:tr>
      <w:tr w:rsidR="003E52E4" w14:paraId="791C2659"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73D58B24" w14:textId="77777777" w:rsidR="003E52E4" w:rsidRDefault="003E52E4" w:rsidP="00142935">
            <w:pPr>
              <w:keepNext/>
              <w:jc w:val="center"/>
              <w:rPr>
                <w:rFonts w:asciiTheme="minorHAnsi" w:hAnsiTheme="minorHAnsi"/>
                <w:sz w:val="18"/>
                <w:szCs w:val="18"/>
              </w:rPr>
            </w:pPr>
            <w:r>
              <w:rPr>
                <w:rFonts w:asciiTheme="minorHAnsi" w:hAnsiTheme="minorHAnsi"/>
                <w:sz w:val="18"/>
                <w:szCs w:val="18"/>
              </w:rPr>
              <w:t>02</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6247D751" w14:textId="77777777" w:rsidR="003E52E4" w:rsidRPr="00F26A73" w:rsidRDefault="003E52E4" w:rsidP="00142935">
            <w:pPr>
              <w:keepNext/>
              <w:rPr>
                <w:rFonts w:asciiTheme="minorHAnsi" w:hAnsiTheme="minorHAnsi"/>
                <w:sz w:val="18"/>
                <w:szCs w:val="18"/>
              </w:rPr>
            </w:pPr>
            <w:r w:rsidRPr="00604BA7">
              <w:rPr>
                <w:rFonts w:asciiTheme="minorHAnsi" w:hAnsiTheme="minorHAnsi"/>
                <w:sz w:val="18"/>
                <w:szCs w:val="18"/>
              </w:rPr>
              <w:t>Automatic control devices must not impede manual on-off o</w:t>
            </w:r>
            <w:r>
              <w:rPr>
                <w:rFonts w:asciiTheme="minorHAnsi" w:hAnsiTheme="minorHAnsi"/>
                <w:sz w:val="18"/>
                <w:szCs w:val="18"/>
              </w:rPr>
              <w:t>peration. (Multifamily dwellings can override manual off control, but must not override manual on control.)</w:t>
            </w:r>
          </w:p>
        </w:tc>
      </w:tr>
      <w:tr w:rsidR="003E52E4" w14:paraId="42CB7ACA"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47F82210" w14:textId="77777777" w:rsidR="003E52E4" w:rsidRDefault="003E52E4" w:rsidP="00142935">
            <w:pPr>
              <w:keepNext/>
              <w:jc w:val="center"/>
              <w:rPr>
                <w:rFonts w:asciiTheme="minorHAnsi" w:hAnsiTheme="minorHAnsi"/>
                <w:sz w:val="18"/>
                <w:szCs w:val="18"/>
              </w:rPr>
            </w:pPr>
            <w:r>
              <w:rPr>
                <w:rFonts w:asciiTheme="minorHAnsi" w:hAnsiTheme="minorHAnsi"/>
                <w:sz w:val="18"/>
                <w:szCs w:val="18"/>
              </w:rPr>
              <w:t>03</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153F91DD" w14:textId="77777777" w:rsidR="003E52E4" w:rsidRPr="00F26A73" w:rsidRDefault="003E52E4" w:rsidP="00142935">
            <w:pPr>
              <w:pStyle w:val="margin0020note"/>
              <w:keepNext/>
              <w:spacing w:before="0" w:beforeAutospacing="0" w:after="0" w:afterAutospacing="0"/>
              <w:ind w:left="-10"/>
              <w:rPr>
                <w:rFonts w:asciiTheme="minorHAnsi" w:hAnsiTheme="minorHAnsi"/>
                <w:sz w:val="18"/>
                <w:szCs w:val="18"/>
              </w:rPr>
            </w:pPr>
            <w:r>
              <w:rPr>
                <w:rFonts w:asciiTheme="minorHAnsi" w:hAnsiTheme="minorHAnsi"/>
                <w:sz w:val="18"/>
                <w:szCs w:val="18"/>
              </w:rPr>
              <w:t>Permitted automatic control devices include, but are not limited to: humidity sensors, shut-off timers, occupancy sensors, multiple speed fans, combined switching, IAQ sensors, etc.</w:t>
            </w:r>
          </w:p>
        </w:tc>
      </w:tr>
      <w:tr w:rsidR="003E52E4" w14:paraId="0F1B72AA"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1332775E" w14:textId="77777777" w:rsidR="003E52E4" w:rsidRDefault="003E52E4" w:rsidP="00142935">
            <w:pPr>
              <w:keepNext/>
              <w:jc w:val="center"/>
              <w:rPr>
                <w:rFonts w:asciiTheme="minorHAnsi" w:hAnsiTheme="minorHAnsi"/>
                <w:sz w:val="18"/>
                <w:szCs w:val="18"/>
              </w:rPr>
            </w:pPr>
            <w:r>
              <w:rPr>
                <w:rFonts w:asciiTheme="minorHAnsi" w:hAnsiTheme="minorHAnsi"/>
                <w:sz w:val="18"/>
                <w:szCs w:val="18"/>
              </w:rPr>
              <w:t>04</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121A1EC7" w14:textId="77777777" w:rsidR="003E52E4" w:rsidRPr="00F26A73" w:rsidRDefault="003E52E4" w:rsidP="00142935">
            <w:pPr>
              <w:keepNext/>
              <w:ind w:left="-11"/>
              <w:rPr>
                <w:rFonts w:asciiTheme="minorHAnsi" w:hAnsiTheme="minorHAnsi"/>
                <w:sz w:val="18"/>
                <w:szCs w:val="18"/>
              </w:rPr>
            </w:pPr>
            <w:r>
              <w:rPr>
                <w:rFonts w:asciiTheme="minorHAnsi" w:hAnsiTheme="minorHAnsi"/>
                <w:sz w:val="18"/>
                <w:szCs w:val="18"/>
              </w:rPr>
              <w:t xml:space="preserve">Each continuous mechanical exhaust system </w:t>
            </w:r>
            <w:proofErr w:type="gramStart"/>
            <w:r>
              <w:rPr>
                <w:rFonts w:asciiTheme="minorHAnsi" w:hAnsiTheme="minorHAnsi"/>
                <w:sz w:val="18"/>
                <w:szCs w:val="18"/>
              </w:rPr>
              <w:t>shall be provided</w:t>
            </w:r>
            <w:proofErr w:type="gramEnd"/>
            <w:r>
              <w:rPr>
                <w:rFonts w:asciiTheme="minorHAnsi" w:hAnsiTheme="minorHAnsi"/>
                <w:sz w:val="18"/>
                <w:szCs w:val="18"/>
              </w:rPr>
              <w:t xml:space="preserve"> with a readily accessible manual on-off control. (Multifamily dwellings are exempt from readily accessible requirement.)</w:t>
            </w:r>
          </w:p>
        </w:tc>
      </w:tr>
      <w:tr w:rsidR="003E52E4" w14:paraId="4CB4111A"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2B0AAA58" w14:textId="77777777" w:rsidR="003E52E4" w:rsidRDefault="003E52E4" w:rsidP="00142935">
            <w:pPr>
              <w:keepNext/>
              <w:jc w:val="center"/>
              <w:rPr>
                <w:rFonts w:asciiTheme="minorHAnsi" w:hAnsiTheme="minorHAnsi"/>
                <w:sz w:val="18"/>
                <w:szCs w:val="18"/>
              </w:rPr>
            </w:pPr>
            <w:r>
              <w:rPr>
                <w:rFonts w:asciiTheme="minorHAnsi" w:hAnsiTheme="minorHAnsi"/>
                <w:sz w:val="18"/>
                <w:szCs w:val="18"/>
              </w:rPr>
              <w:t>05</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5335A97D" w14:textId="77777777" w:rsidR="003E52E4" w:rsidRPr="00F26A73" w:rsidRDefault="003E52E4" w:rsidP="00142935">
            <w:pPr>
              <w:keepNext/>
              <w:ind w:left="273" w:hanging="273"/>
              <w:rPr>
                <w:rFonts w:asciiTheme="minorHAnsi" w:hAnsiTheme="minorHAnsi"/>
                <w:sz w:val="18"/>
                <w:szCs w:val="18"/>
              </w:rPr>
            </w:pPr>
            <w:r>
              <w:rPr>
                <w:rFonts w:asciiTheme="minorHAnsi" w:hAnsiTheme="minorHAnsi"/>
                <w:sz w:val="18"/>
                <w:szCs w:val="18"/>
              </w:rPr>
              <w:t xml:space="preserve">Continuous mechanical exhaust systems </w:t>
            </w:r>
            <w:proofErr w:type="gramStart"/>
            <w:r>
              <w:rPr>
                <w:rFonts w:asciiTheme="minorHAnsi" w:hAnsiTheme="minorHAnsi"/>
                <w:sz w:val="18"/>
                <w:szCs w:val="18"/>
              </w:rPr>
              <w:t>shall be designed</w:t>
            </w:r>
            <w:proofErr w:type="gramEnd"/>
            <w:r>
              <w:rPr>
                <w:rFonts w:asciiTheme="minorHAnsi" w:hAnsiTheme="minorHAnsi"/>
                <w:sz w:val="18"/>
                <w:szCs w:val="18"/>
              </w:rPr>
              <w:t xml:space="preserve"> to operate during all </w:t>
            </w:r>
            <w:proofErr w:type="spellStart"/>
            <w:r>
              <w:rPr>
                <w:rFonts w:asciiTheme="minorHAnsi" w:hAnsiTheme="minorHAnsi"/>
                <w:sz w:val="18"/>
                <w:szCs w:val="18"/>
              </w:rPr>
              <w:t>occupiable</w:t>
            </w:r>
            <w:proofErr w:type="spellEnd"/>
            <w:r>
              <w:rPr>
                <w:rFonts w:asciiTheme="minorHAnsi" w:hAnsiTheme="minorHAnsi"/>
                <w:sz w:val="18"/>
                <w:szCs w:val="18"/>
              </w:rPr>
              <w:t xml:space="preserve"> hours.</w:t>
            </w:r>
          </w:p>
        </w:tc>
      </w:tr>
      <w:tr w:rsidR="003E52E4" w14:paraId="21DEACB2"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3300F37B" w14:textId="77777777" w:rsidR="003E52E4" w:rsidRDefault="003E52E4" w:rsidP="00142935">
            <w:pPr>
              <w:keepNext/>
              <w:jc w:val="center"/>
              <w:rPr>
                <w:rFonts w:asciiTheme="minorHAnsi" w:hAnsiTheme="minorHAnsi"/>
                <w:sz w:val="18"/>
                <w:szCs w:val="18"/>
              </w:rPr>
            </w:pPr>
            <w:r>
              <w:rPr>
                <w:rFonts w:asciiTheme="minorHAnsi" w:hAnsiTheme="minorHAnsi"/>
                <w:sz w:val="18"/>
                <w:szCs w:val="18"/>
              </w:rPr>
              <w:t>06</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468971C7" w14:textId="77777777" w:rsidR="003E52E4" w:rsidRDefault="003E52E4" w:rsidP="00142935">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3E52E4" w14:paraId="39D07133"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7693F47D" w14:textId="77777777" w:rsidR="003E52E4" w:rsidRDefault="003E52E4" w:rsidP="00142935">
            <w:pPr>
              <w:keepNext/>
              <w:jc w:val="center"/>
              <w:rPr>
                <w:rFonts w:asciiTheme="minorHAnsi" w:hAnsiTheme="minorHAnsi"/>
                <w:sz w:val="18"/>
                <w:szCs w:val="18"/>
              </w:rPr>
            </w:pPr>
            <w:r>
              <w:rPr>
                <w:rFonts w:asciiTheme="minorHAnsi" w:hAnsiTheme="minorHAnsi"/>
                <w:sz w:val="18"/>
                <w:szCs w:val="18"/>
              </w:rPr>
              <w:t>07</w:t>
            </w:r>
          </w:p>
        </w:tc>
        <w:tc>
          <w:tcPr>
            <w:tcW w:w="2528" w:type="dxa"/>
            <w:tcBorders>
              <w:top w:val="single" w:sz="4" w:space="0" w:color="auto"/>
              <w:left w:val="single" w:sz="4" w:space="0" w:color="auto"/>
              <w:bottom w:val="single" w:sz="4" w:space="0" w:color="auto"/>
              <w:right w:val="single" w:sz="4" w:space="0" w:color="auto"/>
            </w:tcBorders>
            <w:vAlign w:val="center"/>
          </w:tcPr>
          <w:p w14:paraId="251758B9" w14:textId="77777777" w:rsidR="003E52E4" w:rsidRPr="00F3733C" w:rsidRDefault="003E52E4" w:rsidP="00142935">
            <w:pPr>
              <w:autoSpaceDE w:val="0"/>
              <w:autoSpaceDN w:val="0"/>
              <w:adjustRightInd w:val="0"/>
              <w:rPr>
                <w:rFonts w:asciiTheme="minorHAnsi" w:hAnsiTheme="minorHAnsi"/>
                <w:sz w:val="18"/>
                <w:szCs w:val="18"/>
              </w:rPr>
            </w:pPr>
            <w:r>
              <w:rPr>
                <w:rFonts w:asciiTheme="minorHAnsi" w:hAnsiTheme="minorHAnsi"/>
                <w:sz w:val="18"/>
                <w:szCs w:val="18"/>
              </w:rPr>
              <w:t>Verification Status</w:t>
            </w:r>
          </w:p>
        </w:tc>
        <w:tc>
          <w:tcPr>
            <w:tcW w:w="7555" w:type="dxa"/>
            <w:tcBorders>
              <w:top w:val="single" w:sz="4" w:space="0" w:color="auto"/>
              <w:left w:val="single" w:sz="4" w:space="0" w:color="auto"/>
              <w:bottom w:val="single" w:sz="4" w:space="0" w:color="auto"/>
              <w:right w:val="single" w:sz="4" w:space="0" w:color="auto"/>
            </w:tcBorders>
            <w:vAlign w:val="center"/>
          </w:tcPr>
          <w:p w14:paraId="1E612042" w14:textId="77777777" w:rsidR="003E52E4" w:rsidRPr="003E52E4" w:rsidRDefault="003E52E4" w:rsidP="003E52E4">
            <w:pPr>
              <w:numPr>
                <w:ilvl w:val="0"/>
                <w:numId w:val="23"/>
              </w:numPr>
              <w:autoSpaceDE w:val="0"/>
              <w:autoSpaceDN w:val="0"/>
              <w:adjustRightInd w:val="0"/>
              <w:rPr>
                <w:rFonts w:asciiTheme="minorHAnsi" w:hAnsiTheme="minorHAnsi"/>
                <w:sz w:val="18"/>
                <w:szCs w:val="18"/>
              </w:rPr>
            </w:pPr>
            <w:r w:rsidRPr="003E52E4">
              <w:rPr>
                <w:rFonts w:asciiTheme="minorHAnsi" w:hAnsiTheme="minorHAnsi"/>
                <w:sz w:val="18"/>
                <w:szCs w:val="18"/>
                <w:u w:val="single"/>
              </w:rPr>
              <w:t>Pass</w:t>
            </w:r>
            <w:r w:rsidRPr="003E52E4">
              <w:rPr>
                <w:rFonts w:asciiTheme="minorHAnsi" w:hAnsiTheme="minorHAnsi"/>
                <w:sz w:val="18"/>
                <w:szCs w:val="18"/>
              </w:rPr>
              <w:t xml:space="preserve"> - all applicable requirements are met; or</w:t>
            </w:r>
          </w:p>
          <w:p w14:paraId="0F1F3A4E" w14:textId="798AA805" w:rsidR="003E52E4" w:rsidRDefault="003E52E4" w:rsidP="003E52E4">
            <w:pPr>
              <w:numPr>
                <w:ilvl w:val="0"/>
                <w:numId w:val="23"/>
              </w:numPr>
              <w:autoSpaceDE w:val="0"/>
              <w:autoSpaceDN w:val="0"/>
              <w:adjustRightInd w:val="0"/>
              <w:rPr>
                <w:rFonts w:asciiTheme="minorHAnsi" w:hAnsiTheme="minorHAnsi"/>
                <w:sz w:val="18"/>
                <w:szCs w:val="18"/>
              </w:rPr>
            </w:pPr>
            <w:r w:rsidRPr="003E52E4">
              <w:rPr>
                <w:rFonts w:asciiTheme="minorHAnsi" w:hAnsiTheme="minorHAnsi"/>
                <w:sz w:val="18"/>
                <w:szCs w:val="18"/>
                <w:u w:val="single"/>
              </w:rPr>
              <w:t>Fail</w:t>
            </w:r>
            <w:r w:rsidRPr="003E52E4">
              <w:rPr>
                <w:rFonts w:asciiTheme="minorHAnsi" w:hAnsiTheme="minorHAnsi"/>
                <w:sz w:val="18"/>
                <w:szCs w:val="18"/>
              </w:rPr>
              <w:t xml:space="preserve"> - one or more applicable requirements </w:t>
            </w:r>
            <w:proofErr w:type="gramStart"/>
            <w:r w:rsidRPr="003E52E4">
              <w:rPr>
                <w:rFonts w:asciiTheme="minorHAnsi" w:hAnsiTheme="minorHAnsi"/>
                <w:sz w:val="18"/>
                <w:szCs w:val="18"/>
              </w:rPr>
              <w:t>are not met</w:t>
            </w:r>
            <w:proofErr w:type="gramEnd"/>
            <w:r w:rsidRPr="003E52E4">
              <w:rPr>
                <w:rFonts w:asciiTheme="minorHAnsi" w:hAnsiTheme="minorHAnsi"/>
                <w:sz w:val="18"/>
                <w:szCs w:val="18"/>
              </w:rPr>
              <w:t>. Enter reason for failure in corrections notes field below; or</w:t>
            </w:r>
          </w:p>
          <w:p w14:paraId="6B807334" w14:textId="32BB0EC1" w:rsidR="003E52E4" w:rsidRPr="00F3733C" w:rsidRDefault="003E52E4" w:rsidP="00626427">
            <w:pPr>
              <w:numPr>
                <w:ilvl w:val="0"/>
                <w:numId w:val="23"/>
              </w:numPr>
              <w:autoSpaceDE w:val="0"/>
              <w:autoSpaceDN w:val="0"/>
              <w:adjustRightInd w:val="0"/>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3E52E4" w14:paraId="6F91E94D" w14:textId="77777777" w:rsidTr="00142935">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0C938D2B" w14:textId="77777777" w:rsidR="003E52E4" w:rsidRDefault="003E52E4" w:rsidP="00142935">
            <w:pPr>
              <w:keepNext/>
              <w:jc w:val="center"/>
              <w:rPr>
                <w:rFonts w:asciiTheme="minorHAnsi" w:hAnsiTheme="minorHAnsi"/>
                <w:sz w:val="18"/>
                <w:szCs w:val="18"/>
              </w:rPr>
            </w:pPr>
            <w:r>
              <w:rPr>
                <w:rFonts w:asciiTheme="minorHAnsi" w:hAnsiTheme="minorHAnsi"/>
                <w:sz w:val="18"/>
                <w:szCs w:val="18"/>
              </w:rPr>
              <w:t>08</w:t>
            </w:r>
          </w:p>
        </w:tc>
        <w:tc>
          <w:tcPr>
            <w:tcW w:w="2528" w:type="dxa"/>
            <w:tcBorders>
              <w:top w:val="single" w:sz="4" w:space="0" w:color="auto"/>
              <w:left w:val="single" w:sz="4" w:space="0" w:color="auto"/>
              <w:bottom w:val="single" w:sz="4" w:space="0" w:color="auto"/>
              <w:right w:val="single" w:sz="4" w:space="0" w:color="auto"/>
            </w:tcBorders>
            <w:vAlign w:val="center"/>
          </w:tcPr>
          <w:p w14:paraId="139B63B8" w14:textId="77777777" w:rsidR="003E52E4" w:rsidRPr="00F3733C" w:rsidRDefault="003E52E4" w:rsidP="00142935">
            <w:pPr>
              <w:autoSpaceDE w:val="0"/>
              <w:autoSpaceDN w:val="0"/>
              <w:adjustRightInd w:val="0"/>
              <w:rPr>
                <w:rFonts w:asciiTheme="minorHAnsi" w:hAnsiTheme="minorHAnsi"/>
                <w:sz w:val="18"/>
                <w:szCs w:val="18"/>
              </w:rPr>
            </w:pPr>
            <w:r>
              <w:rPr>
                <w:rFonts w:asciiTheme="minorHAnsi" w:hAnsiTheme="minorHAnsi"/>
                <w:sz w:val="18"/>
                <w:szCs w:val="18"/>
              </w:rPr>
              <w:t>Correction Notes</w:t>
            </w:r>
          </w:p>
        </w:tc>
        <w:tc>
          <w:tcPr>
            <w:tcW w:w="7555" w:type="dxa"/>
            <w:tcBorders>
              <w:top w:val="single" w:sz="4" w:space="0" w:color="auto"/>
              <w:left w:val="single" w:sz="4" w:space="0" w:color="auto"/>
              <w:bottom w:val="single" w:sz="4" w:space="0" w:color="auto"/>
              <w:right w:val="single" w:sz="4" w:space="0" w:color="auto"/>
            </w:tcBorders>
            <w:vAlign w:val="center"/>
          </w:tcPr>
          <w:p w14:paraId="4B4D4D0E" w14:textId="2ACB4FC7" w:rsidR="003E52E4" w:rsidRPr="00F3733C" w:rsidRDefault="003E52E4" w:rsidP="00142935">
            <w:pPr>
              <w:autoSpaceDE w:val="0"/>
              <w:autoSpaceDN w:val="0"/>
              <w:adjustRightInd w:val="0"/>
              <w:rPr>
                <w:rFonts w:asciiTheme="minorHAnsi" w:hAnsiTheme="minorHAnsi"/>
                <w:sz w:val="18"/>
                <w:szCs w:val="18"/>
              </w:rPr>
            </w:pPr>
          </w:p>
        </w:tc>
      </w:tr>
      <w:tr w:rsidR="003E52E4" w14:paraId="3DC748DC" w14:textId="77777777" w:rsidTr="00142935">
        <w:trPr>
          <w:cantSplit/>
          <w:trHeight w:val="158"/>
        </w:trPr>
        <w:tc>
          <w:tcPr>
            <w:tcW w:w="10790" w:type="dxa"/>
            <w:gridSpan w:val="3"/>
            <w:tcBorders>
              <w:top w:val="single" w:sz="4" w:space="0" w:color="auto"/>
              <w:left w:val="single" w:sz="4" w:space="0" w:color="auto"/>
              <w:bottom w:val="single" w:sz="4" w:space="0" w:color="auto"/>
              <w:right w:val="single" w:sz="4" w:space="0" w:color="auto"/>
            </w:tcBorders>
            <w:vAlign w:val="center"/>
            <w:hideMark/>
          </w:tcPr>
          <w:p w14:paraId="4BB0194C" w14:textId="48AF7112" w:rsidR="003E52E4" w:rsidRDefault="003E52E4" w:rsidP="00142935">
            <w:pPr>
              <w:keepNext/>
              <w:rPr>
                <w:rFonts w:asciiTheme="minorHAnsi" w:hAnsiTheme="minorHAnsi"/>
                <w:b/>
                <w:bCs/>
                <w:sz w:val="18"/>
                <w:szCs w:val="18"/>
              </w:rPr>
            </w:pPr>
            <w:r w:rsidRPr="008D67CB">
              <w:rPr>
                <w:rFonts w:asciiTheme="minorHAnsi" w:hAnsiTheme="minorHAnsi" w:cs="Calibri-Bold"/>
                <w:b/>
                <w:bCs/>
                <w:sz w:val="18"/>
                <w:szCs w:val="18"/>
              </w:rPr>
              <w:t xml:space="preserve">The responsible person’s signature on this compliance document affirms that all applicable requirements in this table </w:t>
            </w:r>
            <w:proofErr w:type="gramStart"/>
            <w:r w:rsidRPr="008D67CB">
              <w:rPr>
                <w:rFonts w:asciiTheme="minorHAnsi" w:hAnsiTheme="minorHAnsi" w:cs="Calibri-Bold"/>
                <w:b/>
                <w:bCs/>
                <w:sz w:val="18"/>
                <w:szCs w:val="18"/>
              </w:rPr>
              <w:t>have been met</w:t>
            </w:r>
            <w:proofErr w:type="gramEnd"/>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2D7188B4" w14:textId="5A68D497" w:rsidR="003E52E4" w:rsidRDefault="003E52E4" w:rsidP="0019231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E903F8" w14:paraId="42476A87" w14:textId="77777777" w:rsidTr="00E903F8">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68DBC749" w14:textId="77777777" w:rsidR="00E903F8" w:rsidRDefault="00E903F8" w:rsidP="00142935">
            <w:pPr>
              <w:keepNext/>
              <w:rPr>
                <w:rFonts w:asciiTheme="minorHAnsi" w:hAnsiTheme="minorHAnsi"/>
                <w:b/>
                <w:sz w:val="18"/>
                <w:szCs w:val="18"/>
              </w:rPr>
            </w:pPr>
            <w:r>
              <w:rPr>
                <w:rFonts w:asciiTheme="minorHAnsi" w:hAnsiTheme="minorHAnsi"/>
                <w:b/>
                <w:sz w:val="18"/>
                <w:szCs w:val="18"/>
              </w:rPr>
              <w:t>E. Determination of HERS Verification Compliance</w:t>
            </w:r>
          </w:p>
          <w:p w14:paraId="08B5D209" w14:textId="73EFD642" w:rsidR="00E903F8" w:rsidRPr="00626427" w:rsidRDefault="00E903F8" w:rsidP="00142935">
            <w:pPr>
              <w:keepNext/>
              <w:rPr>
                <w:rFonts w:asciiTheme="minorHAnsi" w:hAnsiTheme="minorHAnsi"/>
                <w:sz w:val="18"/>
                <w:szCs w:val="18"/>
              </w:rPr>
            </w:pPr>
            <w:r w:rsidRPr="00626427">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E903F8" w14:paraId="3B628721" w14:textId="77777777" w:rsidTr="00142935">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3776DADD" w14:textId="77777777" w:rsidR="00E903F8" w:rsidRDefault="00E903F8" w:rsidP="00142935">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65B7130B" w14:textId="23CF7E16" w:rsidR="00E903F8" w:rsidRPr="00F26A73" w:rsidRDefault="00142935" w:rsidP="00142935">
            <w:pPr>
              <w:keepNext/>
              <w:rPr>
                <w:rFonts w:asciiTheme="minorHAnsi" w:hAnsiTheme="minorHAnsi"/>
                <w:sz w:val="18"/>
                <w:szCs w:val="18"/>
              </w:rPr>
            </w:pPr>
            <w:r>
              <w:rPr>
                <w:rFonts w:asciiTheme="minorHAnsi" w:hAnsiTheme="minorHAnsi"/>
                <w:sz w:val="18"/>
                <w:szCs w:val="18"/>
              </w:rPr>
              <w:t xml:space="preserve">If Compliance Statement C10 = “Kitchen Exhaust System Complies” and Verification Status  D07 = </w:t>
            </w:r>
            <w:r w:rsidR="006C4821">
              <w:rPr>
                <w:rFonts w:asciiTheme="minorHAnsi" w:hAnsiTheme="minorHAnsi"/>
                <w:sz w:val="18"/>
                <w:szCs w:val="18"/>
              </w:rPr>
              <w:t>“</w:t>
            </w:r>
            <w:r>
              <w:rPr>
                <w:rFonts w:asciiTheme="minorHAnsi" w:hAnsiTheme="minorHAnsi"/>
                <w:sz w:val="18"/>
                <w:szCs w:val="18"/>
              </w:rPr>
              <w:t>Pass</w:t>
            </w:r>
            <w:r w:rsidR="006C4821">
              <w:rPr>
                <w:rFonts w:asciiTheme="minorHAnsi" w:hAnsiTheme="minorHAnsi"/>
                <w:sz w:val="18"/>
                <w:szCs w:val="18"/>
              </w:rPr>
              <w:t xml:space="preserve">”, Then display: </w:t>
            </w:r>
            <w:r w:rsidR="004B4665">
              <w:rPr>
                <w:rFonts w:asciiTheme="minorHAnsi" w:hAnsiTheme="minorHAnsi"/>
                <w:sz w:val="18"/>
                <w:szCs w:val="18"/>
              </w:rPr>
              <w:t>“</w:t>
            </w:r>
            <w:r w:rsidR="006C4821">
              <w:rPr>
                <w:rFonts w:asciiTheme="minorHAnsi" w:hAnsiTheme="minorHAnsi"/>
                <w:sz w:val="18"/>
                <w:szCs w:val="18"/>
              </w:rPr>
              <w:t>Complies: All specified verification protocol requirements on this document are met</w:t>
            </w:r>
            <w:r w:rsidR="004B4665">
              <w:rPr>
                <w:rFonts w:asciiTheme="minorHAnsi" w:hAnsiTheme="minorHAnsi"/>
                <w:sz w:val="18"/>
                <w:szCs w:val="18"/>
              </w:rPr>
              <w:t>”</w:t>
            </w:r>
            <w:r w:rsidR="006C4821">
              <w:rPr>
                <w:rFonts w:asciiTheme="minorHAnsi" w:hAnsiTheme="minorHAnsi"/>
                <w:sz w:val="18"/>
                <w:szCs w:val="18"/>
              </w:rPr>
              <w:t xml:space="preserve">; else display: </w:t>
            </w:r>
            <w:r w:rsidR="004B4665">
              <w:rPr>
                <w:rFonts w:asciiTheme="minorHAnsi" w:hAnsiTheme="minorHAnsi"/>
                <w:sz w:val="18"/>
                <w:szCs w:val="18"/>
              </w:rPr>
              <w:t>“</w:t>
            </w:r>
            <w:r w:rsidR="006C4821">
              <w:rPr>
                <w:rFonts w:asciiTheme="minorHAnsi" w:hAnsiTheme="minorHAnsi"/>
                <w:sz w:val="18"/>
                <w:szCs w:val="18"/>
              </w:rPr>
              <w:t>Does not comply: One or more specified verification protocol requirements on this document are not met</w:t>
            </w:r>
            <w:r w:rsidR="004B4665">
              <w:rPr>
                <w:rFonts w:asciiTheme="minorHAnsi" w:hAnsiTheme="minorHAnsi"/>
                <w:sz w:val="18"/>
                <w:szCs w:val="18"/>
              </w:rPr>
              <w:t>”</w:t>
            </w:r>
            <w:r w:rsidR="006C4821">
              <w:rPr>
                <w:rFonts w:asciiTheme="minorHAnsi" w:hAnsiTheme="minorHAnsi"/>
                <w:sz w:val="18"/>
                <w:szCs w:val="18"/>
              </w:rPr>
              <w:t>&gt;&gt;</w:t>
            </w:r>
          </w:p>
        </w:tc>
      </w:tr>
    </w:tbl>
    <w:p w14:paraId="03F0D29B" w14:textId="0D811757" w:rsidR="00310D9A" w:rsidRDefault="00310D9A" w:rsidP="00192313">
      <w:pPr>
        <w:rPr>
          <w:rFonts w:asciiTheme="minorHAnsi" w:hAnsiTheme="minorHAnsi"/>
          <w:sz w:val="18"/>
          <w:szCs w:val="18"/>
        </w:rPr>
      </w:pPr>
    </w:p>
    <w:p w14:paraId="2C69117D" w14:textId="6EBB3BF0" w:rsidR="00E903F8" w:rsidRDefault="00E903F8" w:rsidP="00192313">
      <w:pPr>
        <w:rPr>
          <w:rFonts w:asciiTheme="minorHAnsi" w:hAnsiTheme="minorHAnsi"/>
          <w:sz w:val="18"/>
          <w:szCs w:val="18"/>
        </w:rPr>
      </w:pPr>
    </w:p>
    <w:p w14:paraId="1FF759BB" w14:textId="77777777" w:rsidR="00E903F8" w:rsidRDefault="00E903F8" w:rsidP="00192313">
      <w:pPr>
        <w:rPr>
          <w:rFonts w:asciiTheme="minorHAnsi" w:hAnsiTheme="minorHAnsi"/>
          <w:sz w:val="18"/>
          <w:szCs w:val="18"/>
        </w:rPr>
      </w:pPr>
    </w:p>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70757D" w:rsidRPr="0070757D" w14:paraId="2FA80515" w14:textId="77777777" w:rsidTr="00626427">
        <w:trPr>
          <w:trHeight w:val="288"/>
        </w:trPr>
        <w:tc>
          <w:tcPr>
            <w:tcW w:w="10950" w:type="dxa"/>
            <w:gridSpan w:val="4"/>
            <w:vAlign w:val="center"/>
          </w:tcPr>
          <w:p w14:paraId="4F489C7B"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0757D">
              <w:rPr>
                <w:rFonts w:ascii="Calibri" w:hAnsi="Calibri" w:cs="Arial"/>
                <w:b/>
                <w:caps/>
                <w:sz w:val="18"/>
                <w:szCs w:val="18"/>
              </w:rPr>
              <w:lastRenderedPageBreak/>
              <w:t>Documentation Author's Declaration Statement</w:t>
            </w:r>
          </w:p>
        </w:tc>
      </w:tr>
      <w:tr w:rsidR="0070757D" w:rsidRPr="0070757D" w14:paraId="00FDE1ED" w14:textId="77777777" w:rsidTr="00626427">
        <w:trPr>
          <w:trHeight w:val="278"/>
        </w:trPr>
        <w:tc>
          <w:tcPr>
            <w:tcW w:w="10950" w:type="dxa"/>
            <w:gridSpan w:val="4"/>
            <w:vAlign w:val="center"/>
          </w:tcPr>
          <w:p w14:paraId="5BD7CDC5" w14:textId="77777777" w:rsidR="0070757D" w:rsidRPr="0070757D" w:rsidRDefault="0070757D" w:rsidP="008313EA">
            <w:pPr>
              <w:numPr>
                <w:ilvl w:val="0"/>
                <w:numId w:val="7"/>
              </w:numPr>
              <w:ind w:left="-6" w:hanging="6"/>
              <w:rPr>
                <w:rFonts w:ascii="Calibri" w:hAnsi="Calibri"/>
                <w:sz w:val="18"/>
                <w:szCs w:val="18"/>
              </w:rPr>
            </w:pPr>
            <w:r w:rsidRPr="0070757D">
              <w:rPr>
                <w:rFonts w:ascii="Calibri" w:hAnsi="Calibri"/>
                <w:sz w:val="18"/>
                <w:szCs w:val="18"/>
              </w:rPr>
              <w:t>I certify that this Certificate of Verification documentation is accurate and complete.</w:t>
            </w:r>
          </w:p>
        </w:tc>
      </w:tr>
      <w:tr w:rsidR="0070757D" w:rsidRPr="0070757D" w14:paraId="0CC78AE3" w14:textId="77777777" w:rsidTr="00626427">
        <w:trPr>
          <w:trHeight w:val="360"/>
        </w:trPr>
        <w:tc>
          <w:tcPr>
            <w:tcW w:w="5434" w:type="dxa"/>
          </w:tcPr>
          <w:p w14:paraId="26D0EF08" w14:textId="77777777" w:rsidR="0070757D" w:rsidRPr="0070757D" w:rsidRDefault="0070757D" w:rsidP="0070757D">
            <w:pPr>
              <w:rPr>
                <w:rFonts w:ascii="Calibri" w:hAnsi="Calibri"/>
                <w:sz w:val="14"/>
                <w:szCs w:val="14"/>
              </w:rPr>
            </w:pPr>
            <w:r w:rsidRPr="0070757D">
              <w:rPr>
                <w:rFonts w:ascii="Calibri" w:hAnsi="Calibri"/>
                <w:sz w:val="14"/>
                <w:szCs w:val="14"/>
              </w:rPr>
              <w:t>Documentation Author Name:</w:t>
            </w:r>
          </w:p>
        </w:tc>
        <w:tc>
          <w:tcPr>
            <w:tcW w:w="5516" w:type="dxa"/>
            <w:gridSpan w:val="3"/>
          </w:tcPr>
          <w:p w14:paraId="386EC6A5" w14:textId="77777777" w:rsidR="0070757D" w:rsidRPr="0070757D" w:rsidRDefault="0070757D" w:rsidP="0070757D">
            <w:pPr>
              <w:rPr>
                <w:rFonts w:ascii="Calibri" w:hAnsi="Calibri"/>
                <w:sz w:val="14"/>
                <w:szCs w:val="14"/>
              </w:rPr>
            </w:pPr>
            <w:r w:rsidRPr="0070757D">
              <w:rPr>
                <w:rFonts w:ascii="Calibri" w:hAnsi="Calibri"/>
                <w:sz w:val="14"/>
                <w:szCs w:val="14"/>
              </w:rPr>
              <w:t>Documentation Author Signature:</w:t>
            </w:r>
          </w:p>
        </w:tc>
      </w:tr>
      <w:tr w:rsidR="0070757D" w:rsidRPr="0070757D" w14:paraId="532A4A16" w14:textId="77777777" w:rsidTr="00626427">
        <w:trPr>
          <w:trHeight w:val="360"/>
        </w:trPr>
        <w:tc>
          <w:tcPr>
            <w:tcW w:w="5434" w:type="dxa"/>
          </w:tcPr>
          <w:p w14:paraId="5E27E7A7" w14:textId="77777777" w:rsidR="0070757D" w:rsidRPr="0070757D" w:rsidRDefault="0070757D" w:rsidP="0070757D">
            <w:pPr>
              <w:rPr>
                <w:rFonts w:ascii="Calibri" w:hAnsi="Calibri"/>
                <w:sz w:val="14"/>
                <w:szCs w:val="14"/>
              </w:rPr>
            </w:pPr>
            <w:r w:rsidRPr="0070757D">
              <w:rPr>
                <w:rFonts w:ascii="Calibri" w:hAnsi="Calibri"/>
                <w:sz w:val="14"/>
                <w:szCs w:val="14"/>
              </w:rPr>
              <w:t>Company:</w:t>
            </w:r>
          </w:p>
        </w:tc>
        <w:tc>
          <w:tcPr>
            <w:tcW w:w="5516" w:type="dxa"/>
            <w:gridSpan w:val="3"/>
          </w:tcPr>
          <w:p w14:paraId="3BEECC8E" w14:textId="77777777" w:rsidR="0070757D" w:rsidRPr="0070757D" w:rsidRDefault="0070757D" w:rsidP="0070757D">
            <w:pPr>
              <w:rPr>
                <w:rFonts w:ascii="Calibri" w:hAnsi="Calibri"/>
                <w:sz w:val="14"/>
                <w:szCs w:val="14"/>
              </w:rPr>
            </w:pPr>
            <w:r w:rsidRPr="0070757D">
              <w:rPr>
                <w:rFonts w:ascii="Calibri" w:hAnsi="Calibri"/>
                <w:sz w:val="14"/>
                <w:szCs w:val="14"/>
              </w:rPr>
              <w:t>Date Signed:</w:t>
            </w:r>
          </w:p>
        </w:tc>
      </w:tr>
      <w:tr w:rsidR="0070757D" w:rsidRPr="0070757D" w14:paraId="603588FF" w14:textId="77777777" w:rsidTr="00626427">
        <w:trPr>
          <w:trHeight w:val="360"/>
        </w:trPr>
        <w:tc>
          <w:tcPr>
            <w:tcW w:w="5434" w:type="dxa"/>
          </w:tcPr>
          <w:p w14:paraId="18691A6B" w14:textId="77777777" w:rsidR="0070757D" w:rsidRPr="0070757D" w:rsidRDefault="0070757D" w:rsidP="0070757D">
            <w:pPr>
              <w:rPr>
                <w:rFonts w:ascii="Calibri" w:hAnsi="Calibri"/>
                <w:sz w:val="14"/>
                <w:szCs w:val="14"/>
              </w:rPr>
            </w:pPr>
            <w:r w:rsidRPr="0070757D">
              <w:rPr>
                <w:rFonts w:ascii="Calibri" w:hAnsi="Calibri"/>
                <w:sz w:val="14"/>
                <w:szCs w:val="14"/>
              </w:rPr>
              <w:t>Address:</w:t>
            </w:r>
          </w:p>
        </w:tc>
        <w:tc>
          <w:tcPr>
            <w:tcW w:w="5516" w:type="dxa"/>
            <w:gridSpan w:val="3"/>
          </w:tcPr>
          <w:p w14:paraId="132727FB" w14:textId="77777777" w:rsidR="0070757D" w:rsidRPr="0070757D" w:rsidRDefault="0070757D" w:rsidP="0070757D">
            <w:pPr>
              <w:rPr>
                <w:rFonts w:ascii="Calibri" w:hAnsi="Calibri"/>
                <w:sz w:val="14"/>
                <w:szCs w:val="14"/>
              </w:rPr>
            </w:pPr>
            <w:r w:rsidRPr="0070757D">
              <w:rPr>
                <w:rFonts w:ascii="Calibri" w:hAnsi="Calibri"/>
                <w:sz w:val="14"/>
                <w:szCs w:val="14"/>
              </w:rPr>
              <w:t>CEA/HERS Certification Information (if applicable):</w:t>
            </w:r>
          </w:p>
        </w:tc>
      </w:tr>
      <w:tr w:rsidR="0070757D" w:rsidRPr="0070757D" w14:paraId="232F71FF" w14:textId="77777777" w:rsidTr="00626427">
        <w:trPr>
          <w:trHeight w:val="360"/>
        </w:trPr>
        <w:tc>
          <w:tcPr>
            <w:tcW w:w="5434" w:type="dxa"/>
          </w:tcPr>
          <w:p w14:paraId="00D57D0D" w14:textId="77777777" w:rsidR="0070757D" w:rsidRPr="0070757D" w:rsidRDefault="0070757D" w:rsidP="0070757D">
            <w:pPr>
              <w:rPr>
                <w:rFonts w:ascii="Calibri" w:hAnsi="Calibri"/>
                <w:sz w:val="14"/>
                <w:szCs w:val="14"/>
              </w:rPr>
            </w:pPr>
            <w:r w:rsidRPr="0070757D">
              <w:rPr>
                <w:rFonts w:ascii="Calibri" w:hAnsi="Calibri"/>
                <w:sz w:val="14"/>
                <w:szCs w:val="14"/>
              </w:rPr>
              <w:t>City/State/Zip:</w:t>
            </w:r>
          </w:p>
        </w:tc>
        <w:tc>
          <w:tcPr>
            <w:tcW w:w="5516" w:type="dxa"/>
            <w:gridSpan w:val="3"/>
          </w:tcPr>
          <w:p w14:paraId="192B0A1B" w14:textId="77777777" w:rsidR="0070757D" w:rsidRPr="0070757D" w:rsidRDefault="0070757D" w:rsidP="0070757D">
            <w:pPr>
              <w:rPr>
                <w:rFonts w:ascii="Calibri" w:hAnsi="Calibri"/>
                <w:sz w:val="14"/>
                <w:szCs w:val="14"/>
              </w:rPr>
            </w:pPr>
            <w:r w:rsidRPr="0070757D">
              <w:rPr>
                <w:rFonts w:ascii="Calibri" w:hAnsi="Calibri"/>
                <w:sz w:val="14"/>
                <w:szCs w:val="14"/>
              </w:rPr>
              <w:t>Phone:</w:t>
            </w:r>
          </w:p>
        </w:tc>
      </w:tr>
      <w:tr w:rsidR="0070757D" w:rsidRPr="0070757D" w14:paraId="04614DF6" w14:textId="77777777" w:rsidTr="00626427">
        <w:tblPrEx>
          <w:tblCellMar>
            <w:left w:w="115" w:type="dxa"/>
            <w:right w:w="115" w:type="dxa"/>
          </w:tblCellMar>
        </w:tblPrEx>
        <w:trPr>
          <w:trHeight w:val="296"/>
        </w:trPr>
        <w:tc>
          <w:tcPr>
            <w:tcW w:w="10950" w:type="dxa"/>
            <w:gridSpan w:val="4"/>
            <w:vAlign w:val="center"/>
          </w:tcPr>
          <w:p w14:paraId="6E350DDA"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0757D">
              <w:rPr>
                <w:rFonts w:ascii="Calibri" w:hAnsi="Calibri" w:cs="Arial"/>
                <w:b/>
                <w:caps/>
                <w:sz w:val="18"/>
                <w:szCs w:val="18"/>
              </w:rPr>
              <w:t xml:space="preserve">Responsible Person's Declaration statement </w:t>
            </w:r>
          </w:p>
        </w:tc>
      </w:tr>
      <w:tr w:rsidR="0070757D" w:rsidRPr="0070757D" w14:paraId="799C7561" w14:textId="77777777" w:rsidTr="00626427">
        <w:tblPrEx>
          <w:tblCellMar>
            <w:left w:w="115" w:type="dxa"/>
            <w:right w:w="115" w:type="dxa"/>
          </w:tblCellMar>
        </w:tblPrEx>
        <w:trPr>
          <w:trHeight w:val="504"/>
        </w:trPr>
        <w:tc>
          <w:tcPr>
            <w:tcW w:w="10950" w:type="dxa"/>
            <w:gridSpan w:val="4"/>
          </w:tcPr>
          <w:p w14:paraId="23F88580" w14:textId="77777777" w:rsidR="0070757D" w:rsidRPr="0070757D" w:rsidRDefault="0070757D" w:rsidP="0070757D">
            <w:pPr>
              <w:keepNext/>
              <w:widowControl w:val="0"/>
              <w:ind w:right="90"/>
              <w:rPr>
                <w:rFonts w:ascii="Calibri" w:hAnsi="Calibri"/>
                <w:sz w:val="18"/>
                <w:szCs w:val="18"/>
              </w:rPr>
            </w:pPr>
            <w:r w:rsidRPr="0070757D">
              <w:rPr>
                <w:rFonts w:ascii="Calibri" w:hAnsi="Calibri"/>
                <w:sz w:val="18"/>
                <w:szCs w:val="18"/>
              </w:rPr>
              <w:t xml:space="preserve">I certify the following under penalty of perjury, under the laws of the State of California: </w:t>
            </w:r>
          </w:p>
          <w:p w14:paraId="10263CA5"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The information provided on this Certificate of Verification is true and correct.</w:t>
            </w:r>
          </w:p>
          <w:p w14:paraId="25F141D0"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I am the certified HERS Rater who performed the verification identified and reported on this Certificate of Verification (responsible rater).</w:t>
            </w:r>
          </w:p>
          <w:p w14:paraId="3376810F"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6441F4A3"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1530966" w14:textId="77777777" w:rsidR="0070757D" w:rsidRPr="0070757D" w:rsidRDefault="0070757D" w:rsidP="0070757D">
            <w:pPr>
              <w:keepNext/>
              <w:widowControl w:val="0"/>
              <w:numPr>
                <w:ilvl w:val="0"/>
                <w:numId w:val="24"/>
              </w:numPr>
              <w:ind w:right="90"/>
              <w:rPr>
                <w:rFonts w:ascii="Calibri" w:hAnsi="Calibri"/>
                <w:sz w:val="18"/>
                <w:szCs w:val="18"/>
              </w:rPr>
            </w:pPr>
            <w:r w:rsidRPr="0070757D">
              <w:rPr>
                <w:rFonts w:ascii="Calibri" w:hAnsi="Calibri"/>
                <w:sz w:val="18"/>
                <w:szCs w:val="18"/>
              </w:rPr>
              <w:t xml:space="preserve">I will ensure that a registered copy of this Certificate of Verification </w:t>
            </w:r>
            <w:proofErr w:type="gramStart"/>
            <w:r w:rsidRPr="0070757D">
              <w:rPr>
                <w:rFonts w:ascii="Calibri" w:hAnsi="Calibri"/>
                <w:sz w:val="18"/>
                <w:szCs w:val="18"/>
              </w:rPr>
              <w:t>shall be posted, or made available with the building permit(s) issued for the building, and made available to the enforcement agency for all applicable inspections</w:t>
            </w:r>
            <w:proofErr w:type="gramEnd"/>
            <w:r w:rsidRPr="0070757D">
              <w:rPr>
                <w:rFonts w:ascii="Calibri" w:hAnsi="Calibri"/>
                <w:sz w:val="18"/>
                <w:szCs w:val="18"/>
              </w:rPr>
              <w:t xml:space="preserve">. I understand that a registered copy of this Certificate of Verification is required to be included with the documentation the builder provides to the building owner at occupancy.  </w:t>
            </w:r>
          </w:p>
        </w:tc>
      </w:tr>
      <w:tr w:rsidR="0070757D" w:rsidRPr="0070757D" w14:paraId="50B3A525" w14:textId="77777777" w:rsidTr="00626427">
        <w:tblPrEx>
          <w:tblCellMar>
            <w:left w:w="115" w:type="dxa"/>
            <w:right w:w="115" w:type="dxa"/>
          </w:tblCellMar>
        </w:tblPrEx>
        <w:trPr>
          <w:trHeight w:val="278"/>
        </w:trPr>
        <w:tc>
          <w:tcPr>
            <w:tcW w:w="10950" w:type="dxa"/>
            <w:gridSpan w:val="4"/>
            <w:vAlign w:val="center"/>
          </w:tcPr>
          <w:p w14:paraId="024FF697"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70757D">
              <w:rPr>
                <w:rFonts w:ascii="Calibri" w:hAnsi="Calibri" w:cs="Arial"/>
                <w:b/>
                <w:caps/>
                <w:sz w:val="18"/>
                <w:szCs w:val="18"/>
              </w:rPr>
              <w:t>BUILDER OR INSTALLER INFORMATION AS SHOWN ON THE CERTIFICATE OF INSTALLATION</w:t>
            </w:r>
          </w:p>
        </w:tc>
      </w:tr>
      <w:tr w:rsidR="0070757D" w:rsidRPr="0070757D" w14:paraId="43969CDC" w14:textId="77777777" w:rsidTr="00626427">
        <w:tblPrEx>
          <w:tblCellMar>
            <w:left w:w="115" w:type="dxa"/>
            <w:right w:w="115" w:type="dxa"/>
          </w:tblCellMar>
        </w:tblPrEx>
        <w:trPr>
          <w:trHeight w:hRule="exact" w:val="360"/>
        </w:trPr>
        <w:tc>
          <w:tcPr>
            <w:tcW w:w="10950" w:type="dxa"/>
            <w:gridSpan w:val="4"/>
            <w:vAlign w:val="center"/>
          </w:tcPr>
          <w:p w14:paraId="16D34F51"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Company Name (Installing Subcontractor, General Contractor, or Builder/Owner):</w:t>
            </w:r>
          </w:p>
        </w:tc>
      </w:tr>
      <w:tr w:rsidR="0070757D" w:rsidRPr="0070757D" w14:paraId="03AAA86A" w14:textId="77777777" w:rsidTr="00626427">
        <w:tblPrEx>
          <w:tblCellMar>
            <w:left w:w="115" w:type="dxa"/>
            <w:right w:w="115" w:type="dxa"/>
          </w:tblCellMar>
        </w:tblPrEx>
        <w:trPr>
          <w:trHeight w:hRule="exact" w:val="360"/>
        </w:trPr>
        <w:tc>
          <w:tcPr>
            <w:tcW w:w="5475" w:type="dxa"/>
            <w:gridSpan w:val="2"/>
          </w:tcPr>
          <w:p w14:paraId="040C73E0" w14:textId="77777777" w:rsidR="0070757D" w:rsidRPr="0070757D" w:rsidRDefault="0070757D" w:rsidP="0070757D">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Responsible Builder or Installer Name:</w:t>
            </w:r>
          </w:p>
        </w:tc>
        <w:tc>
          <w:tcPr>
            <w:tcW w:w="5475" w:type="dxa"/>
            <w:gridSpan w:val="2"/>
          </w:tcPr>
          <w:p w14:paraId="6CC60495" w14:textId="77777777" w:rsidR="0070757D" w:rsidRPr="0070757D" w:rsidRDefault="0070757D" w:rsidP="0070757D">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CSLB License:</w:t>
            </w:r>
          </w:p>
        </w:tc>
      </w:tr>
      <w:tr w:rsidR="0070757D" w:rsidRPr="0070757D" w14:paraId="6C14430F" w14:textId="77777777" w:rsidTr="00626427">
        <w:tblPrEx>
          <w:tblCellMar>
            <w:left w:w="108" w:type="dxa"/>
            <w:right w:w="108" w:type="dxa"/>
          </w:tblCellMar>
        </w:tblPrEx>
        <w:trPr>
          <w:trHeight w:hRule="exact" w:val="288"/>
        </w:trPr>
        <w:tc>
          <w:tcPr>
            <w:tcW w:w="10950" w:type="dxa"/>
            <w:gridSpan w:val="4"/>
            <w:vAlign w:val="center"/>
          </w:tcPr>
          <w:p w14:paraId="450BADB8" w14:textId="77777777" w:rsidR="0070757D" w:rsidRPr="0070757D" w:rsidRDefault="0070757D" w:rsidP="007075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PROVIDER DATA REGISTRY INFORMATION</w:t>
            </w:r>
          </w:p>
        </w:tc>
      </w:tr>
      <w:tr w:rsidR="0070757D" w:rsidRPr="0070757D" w14:paraId="78D438CA" w14:textId="77777777" w:rsidTr="00626427">
        <w:tblPrEx>
          <w:tblCellMar>
            <w:left w:w="108" w:type="dxa"/>
            <w:right w:w="108" w:type="dxa"/>
          </w:tblCellMar>
        </w:tblPrEx>
        <w:trPr>
          <w:trHeight w:hRule="exact" w:val="360"/>
        </w:trPr>
        <w:tc>
          <w:tcPr>
            <w:tcW w:w="5482" w:type="dxa"/>
            <w:gridSpan w:val="3"/>
          </w:tcPr>
          <w:p w14:paraId="605D80C5"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Sample Group Number (if applicable):</w:t>
            </w:r>
          </w:p>
        </w:tc>
        <w:tc>
          <w:tcPr>
            <w:tcW w:w="5468" w:type="dxa"/>
          </w:tcPr>
          <w:p w14:paraId="7E21FC2D" w14:textId="77777777" w:rsidR="0070757D" w:rsidRPr="0070757D" w:rsidRDefault="0070757D" w:rsidP="007075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Dwelling Test Status in Sample Group (if applicable)</w:t>
            </w:r>
          </w:p>
        </w:tc>
      </w:tr>
      <w:tr w:rsidR="0070757D" w:rsidRPr="0070757D" w14:paraId="3895E650" w14:textId="77777777" w:rsidTr="00626427">
        <w:tblPrEx>
          <w:tblCellMar>
            <w:left w:w="108" w:type="dxa"/>
            <w:right w:w="108" w:type="dxa"/>
          </w:tblCellMar>
        </w:tblPrEx>
        <w:trPr>
          <w:trHeight w:val="288"/>
        </w:trPr>
        <w:tc>
          <w:tcPr>
            <w:tcW w:w="10950" w:type="dxa"/>
            <w:gridSpan w:val="4"/>
            <w:vAlign w:val="center"/>
          </w:tcPr>
          <w:p w14:paraId="009393B3" w14:textId="77777777" w:rsidR="0070757D" w:rsidRPr="0070757D" w:rsidRDefault="0070757D" w:rsidP="007075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RATER INFORMATION</w:t>
            </w:r>
          </w:p>
        </w:tc>
      </w:tr>
      <w:tr w:rsidR="0070757D" w:rsidRPr="0070757D" w14:paraId="51BB9A1E" w14:textId="77777777" w:rsidTr="00626427">
        <w:tblPrEx>
          <w:tblCellMar>
            <w:left w:w="108" w:type="dxa"/>
            <w:right w:w="108" w:type="dxa"/>
          </w:tblCellMar>
        </w:tblPrEx>
        <w:trPr>
          <w:trHeight w:hRule="exact" w:val="360"/>
        </w:trPr>
        <w:tc>
          <w:tcPr>
            <w:tcW w:w="10950" w:type="dxa"/>
            <w:gridSpan w:val="4"/>
          </w:tcPr>
          <w:p w14:paraId="69B14BF3" w14:textId="77777777" w:rsidR="0070757D" w:rsidRPr="0070757D" w:rsidRDefault="0070757D" w:rsidP="007075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HERS Rater Company Name:</w:t>
            </w:r>
          </w:p>
        </w:tc>
      </w:tr>
      <w:tr w:rsidR="0070757D" w:rsidRPr="0070757D" w14:paraId="5B84696F" w14:textId="77777777" w:rsidTr="00626427">
        <w:tblPrEx>
          <w:tblCellMar>
            <w:left w:w="108" w:type="dxa"/>
            <w:right w:w="108" w:type="dxa"/>
          </w:tblCellMar>
        </w:tblPrEx>
        <w:trPr>
          <w:trHeight w:hRule="exact" w:val="360"/>
        </w:trPr>
        <w:tc>
          <w:tcPr>
            <w:tcW w:w="5482" w:type="dxa"/>
            <w:gridSpan w:val="3"/>
          </w:tcPr>
          <w:p w14:paraId="25145FDF"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Name:</w:t>
            </w:r>
          </w:p>
        </w:tc>
        <w:tc>
          <w:tcPr>
            <w:tcW w:w="5468" w:type="dxa"/>
          </w:tcPr>
          <w:p w14:paraId="19AEA1DD"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Signature:</w:t>
            </w:r>
          </w:p>
        </w:tc>
      </w:tr>
      <w:tr w:rsidR="0070757D" w:rsidRPr="0070757D" w14:paraId="2223A599" w14:textId="77777777" w:rsidTr="00626427">
        <w:tblPrEx>
          <w:tblCellMar>
            <w:left w:w="108" w:type="dxa"/>
            <w:right w:w="108" w:type="dxa"/>
          </w:tblCellMar>
        </w:tblPrEx>
        <w:trPr>
          <w:trHeight w:hRule="exact" w:val="360"/>
        </w:trPr>
        <w:tc>
          <w:tcPr>
            <w:tcW w:w="5482" w:type="dxa"/>
            <w:gridSpan w:val="3"/>
          </w:tcPr>
          <w:p w14:paraId="01CDB27A"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Certification Number w/ this HERS Provider:</w:t>
            </w:r>
          </w:p>
        </w:tc>
        <w:tc>
          <w:tcPr>
            <w:tcW w:w="5468" w:type="dxa"/>
          </w:tcPr>
          <w:p w14:paraId="4B449C0E" w14:textId="77777777" w:rsidR="0070757D" w:rsidRPr="0070757D" w:rsidRDefault="0070757D" w:rsidP="0070757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Date Signed:</w:t>
            </w:r>
          </w:p>
        </w:tc>
      </w:tr>
    </w:tbl>
    <w:p w14:paraId="74AB4502" w14:textId="5B744091" w:rsidR="00192313" w:rsidRDefault="00192313" w:rsidP="00192313">
      <w:pPr>
        <w:rPr>
          <w:rFonts w:asciiTheme="minorHAnsi" w:hAnsiTheme="minorHAnsi"/>
          <w:sz w:val="18"/>
          <w:szCs w:val="18"/>
        </w:rPr>
      </w:pPr>
    </w:p>
    <w:p w14:paraId="15DDE71A" w14:textId="1E9306D9" w:rsidR="0070757D" w:rsidRDefault="0070757D" w:rsidP="00192313">
      <w:pPr>
        <w:rPr>
          <w:rFonts w:asciiTheme="minorHAnsi" w:hAnsiTheme="minorHAnsi"/>
          <w:sz w:val="18"/>
          <w:szCs w:val="18"/>
        </w:rPr>
      </w:pPr>
    </w:p>
    <w:p w14:paraId="097A77EB" w14:textId="77777777" w:rsidR="0070757D" w:rsidRDefault="0070757D"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DDFB596" w14:textId="73A9C2CD" w:rsidR="00636F83" w:rsidRPr="000A6716" w:rsidRDefault="00CD21F4" w:rsidP="000A6716">
      <w:pPr>
        <w:jc w:val="center"/>
        <w:rPr>
          <w:rFonts w:asciiTheme="minorHAnsi" w:hAnsiTheme="minorHAnsi"/>
          <w:b/>
          <w:sz w:val="28"/>
          <w:szCs w:val="18"/>
        </w:rPr>
      </w:pPr>
      <w:ins w:id="16" w:author="Wichert, RJ@Energy" w:date="2018-11-29T12:36:00Z">
        <w:r>
          <w:rPr>
            <w:rFonts w:asciiTheme="minorHAnsi" w:hAnsiTheme="minorHAnsi"/>
            <w:b/>
            <w:szCs w:val="18"/>
          </w:rPr>
          <w:lastRenderedPageBreak/>
          <w:t>NRCV</w:t>
        </w:r>
      </w:ins>
      <w:del w:id="17" w:author="Wichert, RJ@Energy" w:date="2018-11-29T12:36:00Z">
        <w:r w:rsidR="000A6716" w:rsidRPr="0029047D" w:rsidDel="00CD21F4">
          <w:rPr>
            <w:rFonts w:asciiTheme="minorHAnsi" w:hAnsiTheme="minorHAnsi"/>
            <w:b/>
            <w:szCs w:val="18"/>
          </w:rPr>
          <w:delText>CF</w:delText>
        </w:r>
        <w:r w:rsidR="00100245" w:rsidDel="00CD21F4">
          <w:rPr>
            <w:rFonts w:asciiTheme="minorHAnsi" w:hAnsiTheme="minorHAnsi"/>
            <w:b/>
            <w:szCs w:val="18"/>
          </w:rPr>
          <w:delText>3</w:delText>
        </w:r>
        <w:r w:rsidR="000A6716" w:rsidRPr="0029047D" w:rsidDel="00CD21F4">
          <w:rPr>
            <w:rFonts w:asciiTheme="minorHAnsi" w:hAnsiTheme="minorHAnsi"/>
            <w:b/>
            <w:szCs w:val="18"/>
          </w:rPr>
          <w:delText>R</w:delText>
        </w:r>
      </w:del>
      <w:r w:rsidR="000A6716" w:rsidRPr="0029047D">
        <w:rPr>
          <w:rFonts w:asciiTheme="minorHAnsi" w:hAnsiTheme="minorHAnsi"/>
          <w:b/>
          <w:szCs w:val="18"/>
        </w:rPr>
        <w:t>-MCH-</w:t>
      </w:r>
      <w:r w:rsidR="00FD4671">
        <w:rPr>
          <w:rFonts w:asciiTheme="minorHAnsi" w:hAnsiTheme="minorHAnsi"/>
          <w:b/>
          <w:szCs w:val="18"/>
        </w:rPr>
        <w:t>32</w:t>
      </w:r>
      <w:r w:rsidR="000A6716"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 xml:space="preserve">Building Type: This field </w:t>
      </w:r>
      <w:proofErr w:type="gramStart"/>
      <w:r>
        <w:rPr>
          <w:rFonts w:asciiTheme="minorHAnsi" w:eastAsia="Cambria" w:hAnsiTheme="minorHAnsi"/>
          <w:sz w:val="18"/>
          <w:szCs w:val="18"/>
        </w:rPr>
        <w:t>is filled out automatically and referenced from the CF1R</w:t>
      </w:r>
      <w:proofErr w:type="gramEnd"/>
      <w:r>
        <w:rPr>
          <w:rFonts w:asciiTheme="minorHAnsi" w:eastAsia="Cambria" w:hAnsiTheme="minorHAnsi"/>
          <w:sz w:val="18"/>
          <w:szCs w:val="18"/>
        </w:rPr>
        <w:t>.</w:t>
      </w:r>
    </w:p>
    <w:p w14:paraId="6CB5E505" w14:textId="57C30E6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 xml:space="preserve">Project Scope: This field </w:t>
      </w:r>
      <w:proofErr w:type="gramStart"/>
      <w:r>
        <w:rPr>
          <w:rFonts w:asciiTheme="minorHAnsi" w:eastAsia="Cambria" w:hAnsiTheme="minorHAnsi"/>
          <w:sz w:val="18"/>
          <w:szCs w:val="18"/>
        </w:rPr>
        <w:t>is filled out automatically and referenced from the CF1R</w:t>
      </w:r>
      <w:proofErr w:type="gramEnd"/>
      <w:r>
        <w:rPr>
          <w:rFonts w:asciiTheme="minorHAnsi" w:eastAsia="Cambria" w:hAnsiTheme="minorHAnsi"/>
          <w:sz w:val="18"/>
          <w:szCs w:val="18"/>
        </w:rPr>
        <w:t>.</w:t>
      </w:r>
    </w:p>
    <w:p w14:paraId="710D412A" w14:textId="76A6D4C9"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Total Kitchen Floor</w:t>
      </w:r>
      <w:r w:rsidR="001C2576">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 xml:space="preserve">Kitchen Total Conditioned Volume: This field </w:t>
      </w:r>
      <w:proofErr w:type="gramStart"/>
      <w:r>
        <w:rPr>
          <w:rFonts w:asciiTheme="minorHAnsi" w:eastAsia="Cambria" w:hAnsiTheme="minorHAnsi"/>
          <w:sz w:val="18"/>
          <w:szCs w:val="18"/>
        </w:rPr>
        <w:t>is filled out automatically and calculated based on the kitchen area and ceiling height</w:t>
      </w:r>
      <w:proofErr w:type="gramEnd"/>
      <w:r>
        <w:rPr>
          <w:rFonts w:asciiTheme="minorHAnsi" w:eastAsia="Cambria" w:hAnsiTheme="minorHAnsi"/>
          <w:sz w:val="18"/>
          <w:szCs w:val="18"/>
        </w:rPr>
        <w: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77777777"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Section C. Kitchen Exhaust System</w:t>
      </w:r>
    </w:p>
    <w:p w14:paraId="1C343C9D" w14:textId="2E76A875"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48EEE68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Model Number:</w:t>
      </w:r>
      <w:r w:rsidR="00767718">
        <w:rPr>
          <w:rFonts w:asciiTheme="minorHAnsi" w:eastAsia="Cambria" w:hAnsiTheme="minorHAnsi"/>
          <w:sz w:val="18"/>
          <w:szCs w:val="18"/>
        </w:rPr>
        <w:t xml:space="preserve"> Enter the </w:t>
      </w:r>
      <w:proofErr w:type="gramStart"/>
      <w:r w:rsidR="00767718">
        <w:rPr>
          <w:rFonts w:asciiTheme="minorHAnsi" w:eastAsia="Cambria" w:hAnsiTheme="minorHAnsi"/>
          <w:sz w:val="18"/>
          <w:szCs w:val="18"/>
        </w:rPr>
        <w:t>kitchen exhaust system model number</w:t>
      </w:r>
      <w:proofErr w:type="gramEnd"/>
      <w:r w:rsidR="00767718">
        <w:rPr>
          <w:rFonts w:asciiTheme="minorHAnsi" w:eastAsia="Cambria" w:hAnsiTheme="minorHAnsi"/>
          <w:sz w:val="18"/>
          <w:szCs w:val="18"/>
        </w:rPr>
        <w:t xml:space="preserve"> matching the installed equipment and HVI directory.</w:t>
      </w:r>
    </w:p>
    <w:p w14:paraId="739CA583" w14:textId="40604C2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Rated Airflow:</w:t>
      </w:r>
      <w:r w:rsidR="00767718">
        <w:rPr>
          <w:rFonts w:asciiTheme="minorHAnsi" w:eastAsia="Cambria" w:hAnsiTheme="minorHAnsi"/>
          <w:sz w:val="18"/>
          <w:szCs w:val="18"/>
        </w:rPr>
        <w:t xml:space="preserve"> Enter the rated airflow listed in the HVI directory for the above model number.</w:t>
      </w:r>
    </w:p>
    <w:p w14:paraId="5D366340" w14:textId="136C4AD8"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Enter the sound rating listed in the HVI directory for the above model number.</w:t>
      </w:r>
    </w:p>
    <w:p w14:paraId="69497FA4" w14:textId="4B410E41"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 xml:space="preserve">Minimum Airflow (if different </w:t>
      </w:r>
      <w:proofErr w:type="gramStart"/>
      <w:r>
        <w:rPr>
          <w:rFonts w:asciiTheme="minorHAnsi" w:eastAsia="Cambria" w:hAnsiTheme="minorHAnsi"/>
          <w:sz w:val="18"/>
          <w:szCs w:val="18"/>
        </w:rPr>
        <w:t>than</w:t>
      </w:r>
      <w:proofErr w:type="gramEnd"/>
      <w:r>
        <w:rPr>
          <w:rFonts w:asciiTheme="minorHAnsi" w:eastAsia="Cambria" w:hAnsiTheme="minorHAnsi"/>
          <w:sz w:val="18"/>
          <w:szCs w:val="18"/>
        </w:rPr>
        <w:t xml:space="preserve"> rated airflow):</w:t>
      </w:r>
      <w:r w:rsidR="00767718">
        <w:rPr>
          <w:rFonts w:asciiTheme="minorHAnsi" w:eastAsia="Cambria" w:hAnsiTheme="minorHAnsi"/>
          <w:sz w:val="18"/>
          <w:szCs w:val="18"/>
        </w:rPr>
        <w:t xml:space="preserve"> Defaults to rated airflow from HVI directory, but editable if exhaust system minimum airflow rate is different 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w:t>
      </w:r>
      <w:proofErr w:type="gramStart"/>
      <w:r w:rsidR="00767718">
        <w:rPr>
          <w:rFonts w:asciiTheme="minorHAnsi" w:eastAsia="Cambria" w:hAnsiTheme="minorHAnsi"/>
          <w:sz w:val="18"/>
          <w:szCs w:val="18"/>
        </w:rPr>
        <w:t>kitchen exhaust system operation schedule</w:t>
      </w:r>
      <w:proofErr w:type="gramEnd"/>
      <w:r w:rsidR="00767718">
        <w:rPr>
          <w:rFonts w:asciiTheme="minorHAnsi" w:eastAsia="Cambria" w:hAnsiTheme="minorHAnsi"/>
          <w:sz w:val="18"/>
          <w:szCs w:val="18"/>
        </w:rPr>
        <w:t>. Options are demand control and continuous.</w:t>
      </w:r>
    </w:p>
    <w:p w14:paraId="3C8A331B" w14:textId="775A652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r w:rsidR="00767718">
        <w:rPr>
          <w:rFonts w:asciiTheme="minorHAnsi" w:eastAsia="Cambria" w:hAnsiTheme="minorHAnsi"/>
          <w:sz w:val="18"/>
          <w:szCs w:val="18"/>
        </w:rPr>
        <w:t xml:space="preserve"> This field </w:t>
      </w:r>
      <w:proofErr w:type="gramStart"/>
      <w:r w:rsidR="00767718">
        <w:rPr>
          <w:rFonts w:asciiTheme="minorHAnsi" w:eastAsia="Cambria" w:hAnsiTheme="minorHAnsi"/>
          <w:sz w:val="18"/>
          <w:szCs w:val="18"/>
        </w:rPr>
        <w:t>is filled out</w:t>
      </w:r>
      <w:proofErr w:type="gramEnd"/>
      <w:r w:rsidR="00767718">
        <w:rPr>
          <w:rFonts w:asciiTheme="minorHAnsi" w:eastAsia="Cambria" w:hAnsiTheme="minorHAnsi"/>
          <w:sz w:val="18"/>
          <w:szCs w:val="18"/>
        </w:rPr>
        <w:t xml:space="preserve"> automatically and is calculated based on the system operation schedule and type, and kitchen type.</w:t>
      </w:r>
    </w:p>
    <w:p w14:paraId="51865AF9" w14:textId="2CD98750"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 xml:space="preserve">This field </w:t>
      </w:r>
      <w:proofErr w:type="gramStart"/>
      <w:r w:rsidR="00767718">
        <w:rPr>
          <w:rFonts w:asciiTheme="minorHAnsi" w:eastAsia="Cambria" w:hAnsiTheme="minorHAnsi"/>
          <w:sz w:val="18"/>
          <w:szCs w:val="18"/>
        </w:rPr>
        <w:t>is filled out</w:t>
      </w:r>
      <w:proofErr w:type="gramEnd"/>
      <w:r w:rsidR="00767718">
        <w:rPr>
          <w:rFonts w:asciiTheme="minorHAnsi" w:eastAsia="Cambria" w:hAnsiTheme="minorHAnsi"/>
          <w:sz w:val="18"/>
          <w:szCs w:val="18"/>
        </w:rPr>
        <w:t xml:space="preserve"> automatically and is calculated based the system operation schedule.</w:t>
      </w:r>
    </w:p>
    <w:p w14:paraId="3B710C4C" w14:textId="7887BDB0" w:rsidR="00417094" w:rsidRPr="00F26A73"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w:t>
      </w:r>
      <w:proofErr w:type="gramStart"/>
      <w:r w:rsidR="00767718">
        <w:rPr>
          <w:rFonts w:asciiTheme="minorHAnsi" w:eastAsia="Cambria" w:hAnsiTheme="minorHAnsi"/>
          <w:sz w:val="18"/>
          <w:szCs w:val="18"/>
        </w:rPr>
        <w:t>is filled</w:t>
      </w:r>
      <w:proofErr w:type="gramEnd"/>
      <w:r w:rsidR="00767718">
        <w:rPr>
          <w:rFonts w:asciiTheme="minorHAnsi" w:eastAsia="Cambria" w:hAnsiTheme="minorHAnsi"/>
          <w:sz w:val="18"/>
          <w:szCs w:val="18"/>
        </w:rPr>
        <w:t xml:space="preserve"> out automatically based on the installed system HVI listed airflow rate and the minimum required ventilation rate.</w:t>
      </w:r>
    </w:p>
    <w:p w14:paraId="79787043" w14:textId="23F77CE2" w:rsidR="001C2576" w:rsidRDefault="001C2576" w:rsidP="00636F83">
      <w:pPr>
        <w:rPr>
          <w:ins w:id="18" w:author="Wichert, RJ@Energy" w:date="2018-11-30T09:30:00Z"/>
          <w:rFonts w:asciiTheme="minorHAnsi" w:hAnsiTheme="minorHAnsi"/>
          <w:b/>
          <w:sz w:val="18"/>
          <w:szCs w:val="18"/>
        </w:rPr>
      </w:pPr>
    </w:p>
    <w:p w14:paraId="687EB9AC" w14:textId="4197294E" w:rsidR="00794066" w:rsidRDefault="00794066" w:rsidP="00636F83">
      <w:pPr>
        <w:rPr>
          <w:ins w:id="19" w:author="Wichert, RJ@Energy" w:date="2018-11-30T09:30:00Z"/>
          <w:rFonts w:asciiTheme="minorHAnsi" w:hAnsiTheme="minorHAnsi"/>
          <w:b/>
          <w:sz w:val="18"/>
          <w:szCs w:val="18"/>
        </w:rPr>
      </w:pPr>
      <w:ins w:id="20" w:author="Wichert, RJ@Energy" w:date="2018-11-30T09:30:00Z">
        <w:r>
          <w:rPr>
            <w:rFonts w:asciiTheme="minorHAnsi" w:hAnsiTheme="minorHAnsi"/>
            <w:b/>
            <w:sz w:val="18"/>
            <w:szCs w:val="18"/>
          </w:rPr>
          <w:t>Section D. Other Requirements</w:t>
        </w:r>
      </w:ins>
    </w:p>
    <w:p w14:paraId="0559DEAE" w14:textId="77777777" w:rsidR="00794066" w:rsidRPr="00C62500" w:rsidRDefault="00794066" w:rsidP="00794066">
      <w:pPr>
        <w:numPr>
          <w:ilvl w:val="0"/>
          <w:numId w:val="25"/>
        </w:numPr>
        <w:rPr>
          <w:ins w:id="21" w:author="Wichert, RJ@Energy" w:date="2018-11-30T09:31:00Z"/>
          <w:rFonts w:asciiTheme="minorHAnsi" w:hAnsiTheme="minorHAnsi"/>
        </w:rPr>
      </w:pPr>
      <w:ins w:id="22" w:author="Wichert, RJ@Energy" w:date="2018-11-30T09:31:00Z">
        <w:r w:rsidRPr="00714E84">
          <w:rPr>
            <w:rFonts w:asciiTheme="minorHAnsi" w:hAnsiTheme="minorHAnsi"/>
          </w:rPr>
          <w:t>This field must be a true statement (or not applicable) for the system to comply.</w:t>
        </w:r>
      </w:ins>
    </w:p>
    <w:p w14:paraId="099B9E71" w14:textId="77777777" w:rsidR="00794066" w:rsidRPr="00C62500" w:rsidRDefault="00794066" w:rsidP="00794066">
      <w:pPr>
        <w:numPr>
          <w:ilvl w:val="0"/>
          <w:numId w:val="25"/>
        </w:numPr>
        <w:rPr>
          <w:ins w:id="23" w:author="Wichert, RJ@Energy" w:date="2018-11-30T09:31:00Z"/>
          <w:rFonts w:asciiTheme="minorHAnsi" w:hAnsiTheme="minorHAnsi"/>
        </w:rPr>
      </w:pPr>
      <w:ins w:id="24" w:author="Wichert, RJ@Energy" w:date="2018-11-30T09:31:00Z">
        <w:r w:rsidRPr="00714E84">
          <w:rPr>
            <w:rFonts w:asciiTheme="minorHAnsi" w:hAnsiTheme="minorHAnsi"/>
          </w:rPr>
          <w:t>This field must be a true statement (or not applicable) for the system to comply.</w:t>
        </w:r>
      </w:ins>
    </w:p>
    <w:p w14:paraId="78548088" w14:textId="77777777" w:rsidR="00794066" w:rsidRPr="00C62500" w:rsidRDefault="00794066" w:rsidP="00794066">
      <w:pPr>
        <w:numPr>
          <w:ilvl w:val="0"/>
          <w:numId w:val="25"/>
        </w:numPr>
        <w:rPr>
          <w:ins w:id="25" w:author="Wichert, RJ@Energy" w:date="2018-11-30T09:31:00Z"/>
          <w:rFonts w:asciiTheme="minorHAnsi" w:hAnsiTheme="minorHAnsi"/>
        </w:rPr>
      </w:pPr>
      <w:ins w:id="26" w:author="Wichert, RJ@Energy" w:date="2018-11-30T09:31:00Z">
        <w:r w:rsidRPr="00714E84">
          <w:rPr>
            <w:rFonts w:asciiTheme="minorHAnsi" w:hAnsiTheme="minorHAnsi"/>
          </w:rPr>
          <w:t>This field must be a true statement (or not applicable) for the system to comply.</w:t>
        </w:r>
      </w:ins>
    </w:p>
    <w:p w14:paraId="16A8196F" w14:textId="77777777" w:rsidR="00794066" w:rsidRPr="00C62500" w:rsidRDefault="00794066" w:rsidP="00794066">
      <w:pPr>
        <w:numPr>
          <w:ilvl w:val="0"/>
          <w:numId w:val="25"/>
        </w:numPr>
        <w:rPr>
          <w:ins w:id="27" w:author="Wichert, RJ@Energy" w:date="2018-11-30T09:31:00Z"/>
          <w:rFonts w:asciiTheme="minorHAnsi" w:hAnsiTheme="minorHAnsi"/>
        </w:rPr>
      </w:pPr>
      <w:ins w:id="28" w:author="Wichert, RJ@Energy" w:date="2018-11-30T09:31:00Z">
        <w:r w:rsidRPr="00714E84">
          <w:rPr>
            <w:rFonts w:asciiTheme="minorHAnsi" w:hAnsiTheme="minorHAnsi"/>
          </w:rPr>
          <w:t>This field must be a true statement (or not applicable) for the system to comply.</w:t>
        </w:r>
      </w:ins>
    </w:p>
    <w:p w14:paraId="51C45792" w14:textId="77777777" w:rsidR="00794066" w:rsidRPr="00C62500" w:rsidRDefault="00794066" w:rsidP="00794066">
      <w:pPr>
        <w:numPr>
          <w:ilvl w:val="0"/>
          <w:numId w:val="25"/>
        </w:numPr>
        <w:rPr>
          <w:ins w:id="29" w:author="Wichert, RJ@Energy" w:date="2018-11-30T09:31:00Z"/>
          <w:rFonts w:asciiTheme="minorHAnsi" w:hAnsiTheme="minorHAnsi"/>
        </w:rPr>
      </w:pPr>
      <w:ins w:id="30" w:author="Wichert, RJ@Energy" w:date="2018-11-30T09:31:00Z">
        <w:r w:rsidRPr="00714E84">
          <w:rPr>
            <w:rFonts w:asciiTheme="minorHAnsi" w:hAnsiTheme="minorHAnsi"/>
          </w:rPr>
          <w:t>This field must be a true statement (or not applicable) for the system to comply.</w:t>
        </w:r>
      </w:ins>
    </w:p>
    <w:p w14:paraId="78B8BB2F" w14:textId="77777777" w:rsidR="00794066" w:rsidRPr="00C62500" w:rsidRDefault="00794066" w:rsidP="00794066">
      <w:pPr>
        <w:numPr>
          <w:ilvl w:val="0"/>
          <w:numId w:val="25"/>
        </w:numPr>
        <w:rPr>
          <w:ins w:id="31" w:author="Wichert, RJ@Energy" w:date="2018-11-30T09:31:00Z"/>
          <w:rFonts w:asciiTheme="minorHAnsi" w:hAnsiTheme="minorHAnsi"/>
        </w:rPr>
      </w:pPr>
      <w:ins w:id="32" w:author="Wichert, RJ@Energy" w:date="2018-11-30T09:31:00Z">
        <w:r w:rsidRPr="00714E84">
          <w:rPr>
            <w:rFonts w:asciiTheme="minorHAnsi" w:hAnsiTheme="minorHAnsi"/>
          </w:rPr>
          <w:t>This field must be a true statement (or not applicable) for the system to comply.</w:t>
        </w:r>
      </w:ins>
    </w:p>
    <w:p w14:paraId="402310C4" w14:textId="77777777" w:rsidR="00794066" w:rsidRDefault="00794066" w:rsidP="00794066">
      <w:pPr>
        <w:numPr>
          <w:ilvl w:val="0"/>
          <w:numId w:val="25"/>
        </w:numPr>
        <w:rPr>
          <w:ins w:id="33" w:author="Wichert, RJ@Energy" w:date="2018-11-30T09:31:00Z"/>
          <w:rFonts w:asciiTheme="minorHAnsi" w:hAnsiTheme="minorHAnsi"/>
        </w:rPr>
      </w:pPr>
      <w:ins w:id="34" w:author="Wichert, RJ@Energy" w:date="2018-11-30T09:31:00Z">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w:t>
        </w:r>
        <w:proofErr w:type="gramStart"/>
        <w:r w:rsidRPr="007C086C">
          <w:rPr>
            <w:rFonts w:asciiTheme="minorHAnsi" w:hAnsiTheme="minorHAnsi"/>
          </w:rPr>
          <w:t>be revised</w:t>
        </w:r>
        <w:proofErr w:type="gramEnd"/>
        <w:r w:rsidRPr="007C086C">
          <w:rPr>
            <w:rFonts w:asciiTheme="minorHAnsi" w:hAnsiTheme="minorHAnsi"/>
          </w:rPr>
          <w:t>, or the system will need to be modified to meet the requirements.</w:t>
        </w:r>
        <w:bookmarkStart w:id="35" w:name="_GoBack"/>
        <w:bookmarkEnd w:id="35"/>
      </w:ins>
    </w:p>
    <w:p w14:paraId="1C4704D9" w14:textId="77777777" w:rsidR="00794066" w:rsidRPr="0029461A" w:rsidRDefault="00794066" w:rsidP="00794066">
      <w:pPr>
        <w:numPr>
          <w:ilvl w:val="0"/>
          <w:numId w:val="25"/>
        </w:numPr>
        <w:rPr>
          <w:ins w:id="36" w:author="Wichert, RJ@Energy" w:date="2018-11-30T09:31:00Z"/>
          <w:rFonts w:asciiTheme="minorHAnsi" w:hAnsiTheme="minorHAnsi"/>
        </w:rPr>
      </w:pPr>
      <w:ins w:id="37" w:author="Wichert, RJ@Energy" w:date="2018-11-30T09:31:00Z">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w:t>
        </w:r>
      </w:ins>
    </w:p>
    <w:p w14:paraId="5F187697" w14:textId="77777777" w:rsidR="00794066" w:rsidRPr="00794066" w:rsidRDefault="00794066" w:rsidP="00794066">
      <w:pPr>
        <w:pStyle w:val="ListParagraph"/>
        <w:rPr>
          <w:rFonts w:asciiTheme="minorHAnsi" w:hAnsiTheme="minorHAnsi"/>
          <w:sz w:val="18"/>
          <w:szCs w:val="18"/>
          <w:rPrChange w:id="38" w:author="Wichert, RJ@Energy" w:date="2018-11-30T09:30:00Z">
            <w:rPr/>
          </w:rPrChange>
        </w:rPr>
        <w:pPrChange w:id="39" w:author="Wichert, RJ@Energy" w:date="2018-11-30T09:31:00Z">
          <w:pPr/>
        </w:pPrChange>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w:t>
            </w:r>
            <w:proofErr w:type="gramStart"/>
            <w:r w:rsidR="00052480">
              <w:rPr>
                <w:rFonts w:asciiTheme="minorHAnsi" w:hAnsiTheme="minorHAnsi" w:cs="font78"/>
                <w:sz w:val="18"/>
                <w:szCs w:val="18"/>
              </w:rPr>
              <w:t>)1</w:t>
            </w:r>
            <w:proofErr w:type="gramEnd"/>
            <w:r w:rsidR="00052480">
              <w:rPr>
                <w:rFonts w:asciiTheme="minorHAnsi" w:hAnsiTheme="minorHAnsi" w:cs="font78"/>
                <w:sz w:val="18"/>
                <w:szCs w:val="18"/>
              </w:rPr>
              <w:t xml:space="preserve">.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F26A73">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6BCA4528" w14:textId="22606608" w:rsidR="005D17AE" w:rsidRPr="007A5D38" w:rsidRDefault="005D17AE" w:rsidP="00604BA7">
            <w:pPr>
              <w:rPr>
                <w:rFonts w:asciiTheme="minorHAnsi" w:hAnsiTheme="minorHAnsi" w:cstheme="minorHAnsi"/>
                <w:sz w:val="18"/>
                <w:szCs w:val="18"/>
              </w:rPr>
            </w:pPr>
            <w:r w:rsidRPr="00F5715E">
              <w:rPr>
                <w:rFonts w:asciiTheme="minorHAnsi" w:hAnsiTheme="minorHAnsi"/>
                <w:sz w:val="18"/>
                <w:szCs w:val="18"/>
              </w:rPr>
              <w:t>&lt;&lt;</w:t>
            </w:r>
            <w:r>
              <w:rPr>
                <w:rFonts w:asciiTheme="minorHAnsi" w:hAnsiTheme="minorHAnsi"/>
                <w:sz w:val="18"/>
                <w:szCs w:val="18"/>
              </w:rPr>
              <w:t>C</w:t>
            </w:r>
            <w:r w:rsidRPr="00F5715E">
              <w:rPr>
                <w:rFonts w:asciiTheme="minorHAnsi" w:hAnsiTheme="minorHAnsi"/>
                <w:sz w:val="18"/>
                <w:szCs w:val="18"/>
              </w:rPr>
              <w:t xml:space="preserve">alculated field, referenced data from </w:t>
            </w:r>
            <w:r>
              <w:rPr>
                <w:rFonts w:asciiTheme="minorHAnsi" w:hAnsiTheme="minorHAnsi" w:cstheme="minorHAnsi"/>
                <w:sz w:val="18"/>
                <w:szCs w:val="18"/>
              </w:rPr>
              <w:t>MCH-01, “</w:t>
            </w:r>
            <w:r w:rsidRPr="007A5D38">
              <w:rPr>
                <w:rFonts w:asciiTheme="minorHAnsi" w:hAnsiTheme="minorHAnsi" w:cstheme="minorHAnsi"/>
                <w:sz w:val="18"/>
                <w:szCs w:val="18"/>
              </w:rPr>
              <w:t>Dwelling Unit Name</w:t>
            </w:r>
            <w:r>
              <w:rPr>
                <w:rFonts w:asciiTheme="minorHAnsi" w:hAnsiTheme="minorHAnsi" w:cstheme="minorHAnsi"/>
                <w:sz w:val="18"/>
                <w:szCs w:val="18"/>
              </w:rPr>
              <w:t>” (A01</w:t>
            </w:r>
            <w:proofErr w:type="gramStart"/>
            <w:r>
              <w:rPr>
                <w:rFonts w:asciiTheme="minorHAnsi" w:hAnsiTheme="minorHAnsi" w:cstheme="minorHAnsi"/>
                <w:sz w:val="18"/>
                <w:szCs w:val="18"/>
              </w:rPr>
              <w:t>)</w:t>
            </w:r>
            <w:r w:rsidRPr="00F5715E" w:rsidDel="00B47A76">
              <w:rPr>
                <w:rFonts w:asciiTheme="minorHAnsi" w:hAnsiTheme="minorHAnsi"/>
                <w:sz w:val="18"/>
                <w:szCs w:val="18"/>
              </w:rPr>
              <w:t>CF1R</w:t>
            </w:r>
            <w:proofErr w:type="gramEnd"/>
            <w:r w:rsidRPr="00F5715E">
              <w:rPr>
                <w:rFonts w:asciiTheme="minorHAnsi" w:hAnsiTheme="minorHAnsi"/>
                <w:sz w:val="18"/>
                <w:szCs w:val="18"/>
              </w:rPr>
              <w:t>.</w:t>
            </w:r>
            <w:r>
              <w:rPr>
                <w:rFonts w:asciiTheme="minorHAnsi" w:hAnsiTheme="minorHAnsi"/>
                <w:sz w:val="18"/>
                <w:szCs w:val="18"/>
              </w:rPr>
              <w:t>&gt;&gt;</w:t>
            </w:r>
          </w:p>
        </w:tc>
      </w:tr>
      <w:tr w:rsidR="00192313" w:rsidRPr="007A5D38" w14:paraId="3E6215D8" w14:textId="77777777" w:rsidTr="00F26A73">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7DA858C2" w14:textId="5ACD60FF" w:rsidR="00192313" w:rsidRPr="007A5D38" w:rsidRDefault="00C56E30" w:rsidP="00604BA7">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calculated field, referenced data from CF1R, allowed values =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F26A73">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602"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562" w:type="dxa"/>
          </w:tcPr>
          <w:p w14:paraId="77B7FCEB" w14:textId="52A17851" w:rsidR="00192313" w:rsidRPr="007A5D38" w:rsidRDefault="00103283" w:rsidP="00604BA7">
            <w:pPr>
              <w:rPr>
                <w:rFonts w:asciiTheme="minorHAnsi" w:hAnsiTheme="minorHAnsi" w:cstheme="minorHAnsi"/>
                <w:sz w:val="18"/>
                <w:szCs w:val="18"/>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r w:rsidR="001C2576">
              <w:rPr>
                <w:rFonts w:asciiTheme="minorHAnsi" w:hAnsiTheme="minorHAnsi" w:cstheme="minorHAnsi"/>
                <w:sz w:val="18"/>
                <w:szCs w:val="18"/>
              </w:rPr>
              <w:t xml:space="preserve"> or N/A</w:t>
            </w:r>
            <w:r w:rsidRPr="00604BA7">
              <w:rPr>
                <w:rFonts w:asciiTheme="minorHAnsi" w:hAnsiTheme="minorHAnsi" w:cstheme="minorHAnsi"/>
                <w:sz w:val="18"/>
                <w:szCs w:val="18"/>
              </w:rPr>
              <w:t>&gt;&gt;</w:t>
            </w:r>
          </w:p>
        </w:tc>
      </w:tr>
      <w:tr w:rsidR="00D434B0" w:rsidRPr="007A5D38" w14:paraId="3EA20B02" w14:textId="77777777" w:rsidTr="00F26A73">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602"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562" w:type="dxa"/>
          </w:tcPr>
          <w:p w14:paraId="7DF1C1BA" w14:textId="68BD01BB" w:rsidR="00D434B0" w:rsidRPr="007A5D38" w:rsidRDefault="00D434B0">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r w:rsidR="001C2576">
              <w:rPr>
                <w:rFonts w:asciiTheme="minorHAnsi" w:hAnsiTheme="minorHAnsi" w:cstheme="minorHAnsi"/>
                <w:sz w:val="18"/>
                <w:szCs w:val="18"/>
              </w:rPr>
              <w:t xml:space="preserve"> or N/A</w:t>
            </w:r>
            <w:r w:rsidR="005D17AE">
              <w:rPr>
                <w:rFonts w:asciiTheme="minorHAnsi" w:hAnsiTheme="minorHAnsi" w:cstheme="minorHAnsi"/>
                <w:sz w:val="18"/>
                <w:szCs w:val="18"/>
              </w:rPr>
              <w:t>&gt;&gt;</w:t>
            </w:r>
          </w:p>
        </w:tc>
      </w:tr>
      <w:tr w:rsidR="00D434B0" w:rsidRPr="007A5D38" w14:paraId="260EDFE7" w14:textId="77777777" w:rsidTr="00F26A73">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602"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562" w:type="dxa"/>
          </w:tcPr>
          <w:p w14:paraId="69B37EA8" w14:textId="4B5AB928" w:rsidR="00D434B0" w:rsidRPr="007A5D38" w:rsidRDefault="00D434B0" w:rsidP="00C51E0F">
            <w:pPr>
              <w:rPr>
                <w:rFonts w:asciiTheme="minorHAnsi" w:hAnsiTheme="minorHAnsi" w:cstheme="minorHAnsi"/>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3D30A5"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r w:rsidR="00E842BD">
              <w:rPr>
                <w:rFonts w:asciiTheme="minorHAnsi" w:hAnsiTheme="minorHAnsi" w:cstheme="minorHAnsi"/>
                <w:sz w:val="18"/>
                <w:szCs w:val="18"/>
              </w:rPr>
              <w:t>&gt;&gt;</w:t>
            </w:r>
          </w:p>
        </w:tc>
      </w:tr>
      <w:tr w:rsidR="00237379" w:rsidRPr="007A5D38" w14:paraId="2C2BE142" w14:textId="77777777" w:rsidTr="00F26A73">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4DB69A" w:rsidR="005A2B97" w:rsidRDefault="005A2B97"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1281"/>
        <w:gridCol w:w="1002"/>
        <w:gridCol w:w="1176"/>
        <w:gridCol w:w="1114"/>
        <w:gridCol w:w="1145"/>
        <w:gridCol w:w="1145"/>
        <w:gridCol w:w="1163"/>
      </w:tblGrid>
      <w:tr w:rsidR="007277D4" w14:paraId="5DD14A2F" w14:textId="77777777" w:rsidTr="00F26A73">
        <w:tc>
          <w:tcPr>
            <w:tcW w:w="10790" w:type="dxa"/>
            <w:gridSpan w:val="10"/>
            <w:tcBorders>
              <w:top w:val="single" w:sz="4" w:space="0" w:color="000000"/>
              <w:left w:val="single" w:sz="4" w:space="0" w:color="000000"/>
              <w:bottom w:val="single" w:sz="4" w:space="0" w:color="000000"/>
              <w:right w:val="single" w:sz="4" w:space="0" w:color="000000"/>
            </w:tcBorders>
            <w:hideMark/>
          </w:tcPr>
          <w:p w14:paraId="1F6AC341" w14:textId="77777777" w:rsidR="007277D4" w:rsidRDefault="007277D4" w:rsidP="007277D4">
            <w:pPr>
              <w:keepNext/>
              <w:rPr>
                <w:rFonts w:asciiTheme="minorHAnsi" w:hAnsiTheme="minorHAnsi"/>
                <w:sz w:val="18"/>
                <w:szCs w:val="18"/>
              </w:rPr>
            </w:pPr>
            <w:r>
              <w:rPr>
                <w:rFonts w:asciiTheme="minorHAnsi" w:hAnsiTheme="minorHAnsi"/>
                <w:b/>
                <w:szCs w:val="18"/>
              </w:rPr>
              <w:t>B</w:t>
            </w:r>
            <w:r w:rsidRPr="0029047D">
              <w:rPr>
                <w:rFonts w:asciiTheme="minorHAnsi" w:hAnsiTheme="minorHAnsi"/>
                <w:b/>
                <w:szCs w:val="18"/>
              </w:rPr>
              <w:t xml:space="preserve">. Local Mechanical Exhaust System – Fan </w:t>
            </w:r>
            <w:r>
              <w:rPr>
                <w:rFonts w:asciiTheme="minorHAnsi" w:hAnsiTheme="minorHAnsi"/>
                <w:b/>
                <w:szCs w:val="18"/>
              </w:rPr>
              <w:t>S</w:t>
            </w:r>
            <w:r w:rsidRPr="0029047D">
              <w:rPr>
                <w:rFonts w:asciiTheme="minorHAnsi" w:hAnsiTheme="minorHAnsi"/>
                <w:b/>
                <w:szCs w:val="18"/>
              </w:rPr>
              <w:t xml:space="preserve">election and </w:t>
            </w:r>
            <w:r>
              <w:rPr>
                <w:rFonts w:asciiTheme="minorHAnsi" w:hAnsiTheme="minorHAnsi"/>
                <w:b/>
                <w:szCs w:val="18"/>
              </w:rPr>
              <w:t>D</w:t>
            </w:r>
            <w:r w:rsidRPr="0029047D">
              <w:rPr>
                <w:rFonts w:asciiTheme="minorHAnsi" w:hAnsiTheme="minorHAnsi"/>
                <w:b/>
                <w:szCs w:val="18"/>
              </w:rPr>
              <w:t xml:space="preserve">uct </w:t>
            </w:r>
            <w:r>
              <w:rPr>
                <w:rFonts w:asciiTheme="minorHAnsi" w:hAnsiTheme="minorHAnsi"/>
                <w:b/>
                <w:szCs w:val="18"/>
              </w:rPr>
              <w:t>D</w:t>
            </w:r>
            <w:r w:rsidRPr="0029047D">
              <w:rPr>
                <w:rFonts w:asciiTheme="minorHAnsi" w:hAnsiTheme="minorHAnsi"/>
                <w:b/>
                <w:szCs w:val="18"/>
              </w:rPr>
              <w:t xml:space="preserve">esign </w:t>
            </w:r>
            <w:r>
              <w:rPr>
                <w:rFonts w:asciiTheme="minorHAnsi" w:hAnsiTheme="minorHAnsi"/>
                <w:b/>
                <w:szCs w:val="18"/>
              </w:rPr>
              <w:t>C</w:t>
            </w:r>
            <w:r w:rsidRPr="0029047D">
              <w:rPr>
                <w:rFonts w:asciiTheme="minorHAnsi" w:hAnsiTheme="minorHAnsi"/>
                <w:b/>
                <w:szCs w:val="18"/>
              </w:rPr>
              <w:t xml:space="preserve">riteria for </w:t>
            </w:r>
            <w:r>
              <w:rPr>
                <w:rFonts w:asciiTheme="minorHAnsi" w:hAnsiTheme="minorHAnsi"/>
                <w:b/>
                <w:szCs w:val="18"/>
              </w:rPr>
              <w:t>C</w:t>
            </w:r>
            <w:r w:rsidRPr="0029047D">
              <w:rPr>
                <w:rFonts w:asciiTheme="minorHAnsi" w:hAnsiTheme="minorHAnsi"/>
                <w:b/>
                <w:szCs w:val="18"/>
              </w:rPr>
              <w:t>ompliance</w:t>
            </w:r>
          </w:p>
        </w:tc>
      </w:tr>
      <w:tr w:rsidR="007277D4" w14:paraId="5C28F8CE"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4117E868" w14:textId="77777777" w:rsidR="007277D4" w:rsidRDefault="007277D4" w:rsidP="007277D4">
            <w:pPr>
              <w:keepNext/>
              <w:rPr>
                <w:rFonts w:asciiTheme="minorHAnsi" w:hAnsiTheme="minorHAnsi"/>
                <w:i/>
                <w:sz w:val="18"/>
                <w:szCs w:val="18"/>
              </w:rPr>
            </w:pPr>
            <w:r>
              <w:rPr>
                <w:rFonts w:asciiTheme="minorHAnsi" w:hAnsiTheme="minorHAnsi"/>
                <w:sz w:val="18"/>
                <w:szCs w:val="18"/>
              </w:rPr>
              <w:t xml:space="preserve">Local mechanical exhaust fans </w:t>
            </w:r>
            <w:proofErr w:type="gramStart"/>
            <w:r>
              <w:rPr>
                <w:rFonts w:asciiTheme="minorHAnsi" w:hAnsiTheme="minorHAnsi"/>
                <w:sz w:val="18"/>
                <w:szCs w:val="18"/>
              </w:rPr>
              <w:t>shall be installed</w:t>
            </w:r>
            <w:proofErr w:type="gramEnd"/>
            <w:r>
              <w:rPr>
                <w:rFonts w:asciiTheme="minorHAnsi" w:hAnsiTheme="minorHAnsi"/>
                <w:sz w:val="18"/>
                <w:szCs w:val="18"/>
              </w:rPr>
              <w:t xml:space="preserve"> in each kitchen and bathroom.  </w:t>
            </w:r>
            <w:r>
              <w:rPr>
                <w:rFonts w:asciiTheme="minorHAnsi" w:hAnsiTheme="minorHAnsi"/>
                <w:i/>
                <w:sz w:val="18"/>
                <w:szCs w:val="18"/>
              </w:rPr>
              <w:t>Delivered local ventilation rates:</w:t>
            </w:r>
          </w:p>
          <w:p w14:paraId="4D3BB6DF"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All local ventilation rates have been measured using a flow hood, flow grid, or other airflow measuring device and meet the requirements of 62.2 Tables 5.1 or 5.2; OR</w:t>
            </w:r>
          </w:p>
          <w:p w14:paraId="06E361BB" w14:textId="77777777" w:rsidR="007277D4" w:rsidRDefault="007277D4" w:rsidP="007277D4">
            <w:pPr>
              <w:pStyle w:val="ListParagraph"/>
              <w:keepNext/>
              <w:numPr>
                <w:ilvl w:val="0"/>
                <w:numId w:val="15"/>
              </w:numPr>
              <w:rPr>
                <w:rFonts w:asciiTheme="minorHAnsi" w:hAnsiTheme="minorHAnsi"/>
                <w:sz w:val="18"/>
                <w:szCs w:val="18"/>
              </w:rPr>
            </w:pPr>
            <w:r>
              <w:rPr>
                <w:rFonts w:asciiTheme="minorHAnsi" w:hAnsiTheme="minorHAnsi"/>
                <w:i/>
                <w:sz w:val="18"/>
                <w:szCs w:val="18"/>
              </w:rPr>
              <w:t xml:space="preserve">The airflow rating at a pressure of 0.25 in. </w:t>
            </w:r>
            <w:proofErr w:type="spellStart"/>
            <w:r>
              <w:rPr>
                <w:rFonts w:asciiTheme="minorHAnsi" w:hAnsiTheme="minorHAnsi"/>
                <w:i/>
                <w:sz w:val="18"/>
                <w:szCs w:val="18"/>
              </w:rPr>
              <w:t>w.c.</w:t>
            </w:r>
            <w:proofErr w:type="spellEnd"/>
            <w:r>
              <w:rPr>
                <w:rFonts w:asciiTheme="minorHAnsi" w:hAnsiTheme="minorHAnsi"/>
                <w:i/>
                <w:sz w:val="18"/>
                <w:szCs w:val="18"/>
              </w:rPr>
              <w:t xml:space="preserve"> of a certified fan is assumed because the local ventilation system duct sizing meets the prescriptive requirements of 62.2 Table 5.3, or manufacturer's design criteria.</w:t>
            </w:r>
          </w:p>
        </w:tc>
      </w:tr>
      <w:tr w:rsidR="007277D4" w14:paraId="11911A25" w14:textId="77777777" w:rsidTr="00F26A73">
        <w:trPr>
          <w:trHeight w:val="158"/>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2ADDE7AE"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5.1 </w:t>
            </w:r>
          </w:p>
          <w:p w14:paraId="1E0DC6D2" w14:textId="77777777" w:rsidR="007277D4" w:rsidRDefault="007277D4" w:rsidP="007277D4">
            <w:pPr>
              <w:keepNext/>
              <w:rPr>
                <w:rFonts w:asciiTheme="minorHAnsi" w:hAnsiTheme="minorHAnsi"/>
                <w:sz w:val="18"/>
                <w:szCs w:val="18"/>
              </w:rPr>
            </w:pPr>
            <w:r>
              <w:rPr>
                <w:rFonts w:asciiTheme="minorHAnsi" w:hAnsiTheme="minorHAnsi"/>
                <w:b/>
                <w:sz w:val="18"/>
                <w:szCs w:val="18"/>
              </w:rPr>
              <w:t>Intermittent Local Ventilation Exhaust Airflow Rates</w:t>
            </w:r>
          </w:p>
        </w:tc>
      </w:tr>
      <w:tr w:rsidR="007277D4" w14:paraId="74CC68A1"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06A4A53B"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5638D37"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000000"/>
              <w:bottom w:val="single" w:sz="4" w:space="0" w:color="000000"/>
              <w:right w:val="single" w:sz="4" w:space="0" w:color="000000"/>
            </w:tcBorders>
            <w:vAlign w:val="center"/>
            <w:hideMark/>
          </w:tcPr>
          <w:p w14:paraId="072D6D72"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199EAD0D"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60D6EDDC" w14:textId="0C9AC3ED"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306FF70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100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265774D" w14:textId="46809D92" w:rsidR="007277D4" w:rsidRDefault="00BE4740" w:rsidP="007277D4">
            <w:pPr>
              <w:keepNext/>
              <w:suppressAutoHyphens/>
              <w:rPr>
                <w:rFonts w:asciiTheme="minorHAnsi" w:hAnsiTheme="minorHAnsi"/>
                <w:sz w:val="18"/>
                <w:szCs w:val="18"/>
              </w:rPr>
            </w:pPr>
            <w:r>
              <w:rPr>
                <w:rFonts w:asciiTheme="minorHAnsi" w:hAnsiTheme="minorHAnsi"/>
                <w:sz w:val="18"/>
                <w:szCs w:val="18"/>
              </w:rPr>
              <w:t>Vented range hood (including appliance-range hood combinations)</w:t>
            </w:r>
          </w:p>
        </w:tc>
      </w:tr>
      <w:tr w:rsidR="00B86B49" w14:paraId="4C3F69A7"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3DBBE01" w14:textId="77777777" w:rsidR="00B86B49" w:rsidRDefault="00B86B49" w:rsidP="007277D4">
            <w:pPr>
              <w:keepNext/>
              <w:suppressAutoHyphens/>
              <w:jc w:val="center"/>
              <w:rPr>
                <w:rFonts w:asciiTheme="minorHAnsi" w:hAnsiTheme="minorHAnsi"/>
                <w:sz w:val="18"/>
                <w:szCs w:val="18"/>
              </w:rPr>
            </w:pPr>
          </w:p>
        </w:tc>
        <w:tc>
          <w:tcPr>
            <w:tcW w:w="2235" w:type="dxa"/>
            <w:gridSpan w:val="2"/>
            <w:tcBorders>
              <w:top w:val="single" w:sz="4" w:space="0" w:color="000000"/>
              <w:left w:val="single" w:sz="4" w:space="0" w:color="000000"/>
              <w:bottom w:val="single" w:sz="4" w:space="0" w:color="000000"/>
              <w:right w:val="single" w:sz="4" w:space="0" w:color="000000"/>
            </w:tcBorders>
            <w:vAlign w:val="center"/>
          </w:tcPr>
          <w:p w14:paraId="501525AC" w14:textId="1C093457" w:rsidR="00B86B49" w:rsidRDefault="00B86B49" w:rsidP="00604BA7">
            <w:pPr>
              <w:keepNext/>
              <w:suppressAutoHyphens/>
              <w:jc w:val="center"/>
              <w:rPr>
                <w:rFonts w:asciiTheme="minorHAnsi" w:hAnsiTheme="minorHAnsi"/>
                <w:sz w:val="18"/>
                <w:szCs w:val="18"/>
              </w:rPr>
            </w:pPr>
            <w:r>
              <w:rPr>
                <w:rFonts w:asciiTheme="minorHAnsi" w:hAnsiTheme="minorHAnsi"/>
                <w:sz w:val="18"/>
                <w:szCs w:val="18"/>
              </w:rPr>
              <w:t>300 cfm</w:t>
            </w:r>
            <w:r w:rsidR="00BE4740">
              <w:rPr>
                <w:rFonts w:asciiTheme="minorHAnsi" w:hAnsiTheme="minorHAnsi"/>
                <w:sz w:val="18"/>
                <w:szCs w:val="18"/>
              </w:rPr>
              <w:t xml:space="preserve"> or 5 ACH capacity</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6531452" w14:textId="14B20055" w:rsidR="00B86B49" w:rsidRDefault="00BE4740" w:rsidP="007277D4">
            <w:pPr>
              <w:keepNext/>
              <w:suppressAutoHyphens/>
              <w:rPr>
                <w:rFonts w:asciiTheme="minorHAnsi" w:hAnsiTheme="minorHAnsi"/>
                <w:sz w:val="18"/>
                <w:szCs w:val="18"/>
              </w:rPr>
            </w:pPr>
            <w:r>
              <w:rPr>
                <w:rFonts w:asciiTheme="minorHAnsi" w:hAnsiTheme="minorHAnsi"/>
                <w:sz w:val="18"/>
                <w:szCs w:val="18"/>
              </w:rPr>
              <w:t>Other kitchen exhaust fans, including downdraft</w:t>
            </w:r>
          </w:p>
        </w:tc>
      </w:tr>
      <w:tr w:rsidR="007277D4" w14:paraId="0A1C5E92" w14:textId="77777777" w:rsidTr="00F26A73">
        <w:trPr>
          <w:trHeight w:val="61"/>
        </w:trPr>
        <w:tc>
          <w:tcPr>
            <w:tcW w:w="1810" w:type="dxa"/>
            <w:gridSpan w:val="2"/>
            <w:tcBorders>
              <w:top w:val="single" w:sz="4" w:space="0" w:color="000000"/>
              <w:left w:val="single" w:sz="4" w:space="0" w:color="000000"/>
              <w:bottom w:val="single" w:sz="4" w:space="0" w:color="000000"/>
              <w:right w:val="single" w:sz="4" w:space="0" w:color="000000"/>
            </w:tcBorders>
            <w:vAlign w:val="center"/>
            <w:hideMark/>
          </w:tcPr>
          <w:p w14:paraId="77618AA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000000"/>
              <w:bottom w:val="single" w:sz="4" w:space="0" w:color="000000"/>
              <w:right w:val="single" w:sz="4" w:space="0" w:color="000000"/>
            </w:tcBorders>
            <w:vAlign w:val="center"/>
            <w:hideMark/>
          </w:tcPr>
          <w:p w14:paraId="7411656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50 cfm</w:t>
            </w:r>
          </w:p>
        </w:tc>
        <w:tc>
          <w:tcPr>
            <w:tcW w:w="6745" w:type="dxa"/>
            <w:gridSpan w:val="6"/>
            <w:tcBorders>
              <w:top w:val="single" w:sz="4" w:space="0" w:color="000000"/>
              <w:left w:val="single" w:sz="4" w:space="0" w:color="000000"/>
              <w:bottom w:val="single" w:sz="4" w:space="0" w:color="000000"/>
              <w:right w:val="single" w:sz="4" w:space="0" w:color="000000"/>
            </w:tcBorders>
            <w:vAlign w:val="center"/>
          </w:tcPr>
          <w:p w14:paraId="5A6C5C43" w14:textId="77777777" w:rsidR="007277D4" w:rsidRDefault="007277D4" w:rsidP="007277D4">
            <w:pPr>
              <w:keepNext/>
              <w:suppressAutoHyphens/>
              <w:jc w:val="center"/>
              <w:rPr>
                <w:rFonts w:asciiTheme="minorHAnsi" w:hAnsiTheme="minorHAnsi"/>
                <w:sz w:val="18"/>
                <w:szCs w:val="18"/>
              </w:rPr>
            </w:pPr>
          </w:p>
        </w:tc>
      </w:tr>
      <w:tr w:rsidR="007277D4" w14:paraId="5E84E381" w14:textId="77777777" w:rsidTr="00F26A73">
        <w:trPr>
          <w:trHeight w:val="61"/>
        </w:trPr>
        <w:tc>
          <w:tcPr>
            <w:tcW w:w="10790" w:type="dxa"/>
            <w:gridSpan w:val="10"/>
            <w:tcBorders>
              <w:top w:val="single" w:sz="4" w:space="0" w:color="000000"/>
              <w:left w:val="single" w:sz="4" w:space="0" w:color="000000"/>
              <w:bottom w:val="single" w:sz="4" w:space="0" w:color="000000"/>
              <w:right w:val="single" w:sz="4" w:space="0" w:color="000000"/>
            </w:tcBorders>
            <w:vAlign w:val="center"/>
            <w:hideMark/>
          </w:tcPr>
          <w:p w14:paraId="7D64AD8C" w14:textId="77777777" w:rsidR="007277D4" w:rsidRDefault="007277D4" w:rsidP="007277D4">
            <w:pPr>
              <w:keepNext/>
              <w:suppressAutoHyphens/>
              <w:rPr>
                <w:rFonts w:asciiTheme="minorHAnsi" w:hAnsiTheme="minorHAnsi"/>
                <w:b/>
                <w:sz w:val="18"/>
                <w:szCs w:val="18"/>
              </w:rPr>
            </w:pPr>
            <w:r>
              <w:rPr>
                <w:rFonts w:asciiTheme="minorHAnsi" w:hAnsiTheme="minorHAnsi"/>
                <w:b/>
                <w:sz w:val="18"/>
                <w:szCs w:val="18"/>
              </w:rPr>
              <w:t xml:space="preserve">Table 5.2 </w:t>
            </w:r>
          </w:p>
          <w:p w14:paraId="1A62E200" w14:textId="77777777" w:rsidR="007277D4" w:rsidRDefault="007277D4" w:rsidP="007277D4">
            <w:pPr>
              <w:keepNext/>
              <w:suppressAutoHyphens/>
              <w:rPr>
                <w:rFonts w:asciiTheme="minorHAnsi" w:hAnsiTheme="minorHAnsi"/>
                <w:sz w:val="18"/>
                <w:szCs w:val="18"/>
              </w:rPr>
            </w:pPr>
            <w:r>
              <w:rPr>
                <w:rFonts w:asciiTheme="minorHAnsi" w:hAnsiTheme="minorHAnsi"/>
                <w:b/>
                <w:sz w:val="18"/>
                <w:szCs w:val="18"/>
              </w:rPr>
              <w:t>Continuous Local Ventilation Exhaust Airflow Rates</w:t>
            </w:r>
          </w:p>
        </w:tc>
      </w:tr>
      <w:tr w:rsidR="007277D4" w14:paraId="32637BEF"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B18ACF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Application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CB08F84"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Airflow</w:t>
            </w:r>
          </w:p>
        </w:tc>
        <w:tc>
          <w:tcPr>
            <w:tcW w:w="6745" w:type="dxa"/>
            <w:gridSpan w:val="6"/>
            <w:tcBorders>
              <w:top w:val="single" w:sz="4" w:space="0" w:color="000000"/>
              <w:left w:val="single" w:sz="4" w:space="0" w:color="auto"/>
              <w:bottom w:val="single" w:sz="4" w:space="0" w:color="auto"/>
              <w:right w:val="single" w:sz="4" w:space="0" w:color="auto"/>
            </w:tcBorders>
            <w:vAlign w:val="center"/>
            <w:hideMark/>
          </w:tcPr>
          <w:p w14:paraId="4C7EAA99" w14:textId="77777777" w:rsidR="007277D4" w:rsidRPr="00F26A73" w:rsidRDefault="007277D4" w:rsidP="007277D4">
            <w:pPr>
              <w:keepNext/>
              <w:suppressAutoHyphens/>
              <w:jc w:val="center"/>
              <w:rPr>
                <w:rFonts w:asciiTheme="minorHAnsi" w:hAnsiTheme="minorHAnsi"/>
                <w:b/>
                <w:sz w:val="18"/>
                <w:szCs w:val="18"/>
              </w:rPr>
            </w:pPr>
            <w:r w:rsidRPr="00F26A73">
              <w:rPr>
                <w:rFonts w:asciiTheme="minorHAnsi" w:hAnsiTheme="minorHAnsi"/>
                <w:b/>
                <w:sz w:val="18"/>
                <w:szCs w:val="18"/>
              </w:rPr>
              <w:t>Notes</w:t>
            </w:r>
          </w:p>
        </w:tc>
      </w:tr>
      <w:tr w:rsidR="007277D4" w14:paraId="2A4A8574"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2D965D30"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Kitchen</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7C81BA59"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5 ACH</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17D6E637" w14:textId="77777777" w:rsidR="007277D4" w:rsidRDefault="007277D4" w:rsidP="007277D4">
            <w:pPr>
              <w:keepNext/>
              <w:suppressAutoHyphens/>
              <w:rPr>
                <w:rFonts w:asciiTheme="minorHAnsi" w:hAnsiTheme="minorHAnsi"/>
                <w:sz w:val="18"/>
                <w:szCs w:val="18"/>
              </w:rPr>
            </w:pPr>
            <w:r>
              <w:rPr>
                <w:rFonts w:asciiTheme="minorHAnsi" w:hAnsiTheme="minorHAnsi"/>
                <w:sz w:val="18"/>
                <w:szCs w:val="18"/>
              </w:rPr>
              <w:t>Based on kitchen volume.</w:t>
            </w:r>
          </w:p>
        </w:tc>
      </w:tr>
      <w:tr w:rsidR="007277D4" w14:paraId="53D1BDBC" w14:textId="77777777" w:rsidTr="00F26A73">
        <w:trPr>
          <w:trHeight w:val="245"/>
        </w:trPr>
        <w:tc>
          <w:tcPr>
            <w:tcW w:w="1810" w:type="dxa"/>
            <w:gridSpan w:val="2"/>
            <w:tcBorders>
              <w:top w:val="single" w:sz="4" w:space="0" w:color="000000"/>
              <w:left w:val="single" w:sz="4" w:space="0" w:color="auto"/>
              <w:bottom w:val="single" w:sz="4" w:space="0" w:color="auto"/>
              <w:right w:val="single" w:sz="4" w:space="0" w:color="auto"/>
            </w:tcBorders>
            <w:vAlign w:val="center"/>
            <w:hideMark/>
          </w:tcPr>
          <w:p w14:paraId="07EE72D5"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Bathroom</w:t>
            </w:r>
          </w:p>
        </w:tc>
        <w:tc>
          <w:tcPr>
            <w:tcW w:w="2235" w:type="dxa"/>
            <w:gridSpan w:val="2"/>
            <w:tcBorders>
              <w:top w:val="single" w:sz="4" w:space="0" w:color="000000"/>
              <w:left w:val="single" w:sz="4" w:space="0" w:color="auto"/>
              <w:bottom w:val="single" w:sz="4" w:space="0" w:color="auto"/>
              <w:right w:val="single" w:sz="4" w:space="0" w:color="auto"/>
            </w:tcBorders>
            <w:vAlign w:val="center"/>
            <w:hideMark/>
          </w:tcPr>
          <w:p w14:paraId="61B817FD" w14:textId="77777777" w:rsidR="007277D4" w:rsidRDefault="007277D4" w:rsidP="007277D4">
            <w:pPr>
              <w:keepNext/>
              <w:suppressAutoHyphens/>
              <w:jc w:val="center"/>
              <w:rPr>
                <w:rFonts w:asciiTheme="minorHAnsi" w:hAnsiTheme="minorHAnsi"/>
                <w:sz w:val="18"/>
                <w:szCs w:val="18"/>
              </w:rPr>
            </w:pPr>
            <w:r>
              <w:rPr>
                <w:rFonts w:asciiTheme="minorHAnsi" w:hAnsiTheme="minorHAnsi"/>
                <w:sz w:val="18"/>
                <w:szCs w:val="18"/>
              </w:rPr>
              <w:t>20 cfm</w:t>
            </w:r>
          </w:p>
        </w:tc>
        <w:tc>
          <w:tcPr>
            <w:tcW w:w="6745" w:type="dxa"/>
            <w:gridSpan w:val="6"/>
            <w:tcBorders>
              <w:top w:val="single" w:sz="4" w:space="0" w:color="000000"/>
              <w:left w:val="single" w:sz="4" w:space="0" w:color="auto"/>
              <w:bottom w:val="single" w:sz="4" w:space="0" w:color="auto"/>
              <w:right w:val="single" w:sz="4" w:space="0" w:color="auto"/>
            </w:tcBorders>
            <w:vAlign w:val="center"/>
          </w:tcPr>
          <w:p w14:paraId="6E7D311B" w14:textId="77777777" w:rsidR="007277D4" w:rsidRDefault="007277D4" w:rsidP="007277D4">
            <w:pPr>
              <w:keepNext/>
              <w:suppressAutoHyphens/>
              <w:jc w:val="center"/>
              <w:rPr>
                <w:rFonts w:asciiTheme="minorHAnsi" w:hAnsiTheme="minorHAnsi"/>
                <w:sz w:val="18"/>
                <w:szCs w:val="18"/>
              </w:rPr>
            </w:pPr>
          </w:p>
        </w:tc>
      </w:tr>
      <w:tr w:rsidR="007277D4" w14:paraId="2A0E30BE" w14:textId="77777777" w:rsidTr="00F26A73">
        <w:trPr>
          <w:trHeight w:val="245"/>
        </w:trPr>
        <w:tc>
          <w:tcPr>
            <w:tcW w:w="10790" w:type="dxa"/>
            <w:gridSpan w:val="10"/>
            <w:tcBorders>
              <w:top w:val="single" w:sz="4" w:space="0" w:color="000000"/>
              <w:left w:val="single" w:sz="4" w:space="0" w:color="auto"/>
              <w:bottom w:val="single" w:sz="4" w:space="0" w:color="auto"/>
              <w:right w:val="single" w:sz="4" w:space="0" w:color="auto"/>
            </w:tcBorders>
            <w:vAlign w:val="center"/>
            <w:hideMark/>
          </w:tcPr>
          <w:p w14:paraId="3068C8EA" w14:textId="77777777" w:rsidR="007277D4" w:rsidRDefault="007277D4" w:rsidP="007277D4">
            <w:pPr>
              <w:keepNext/>
              <w:rPr>
                <w:rFonts w:asciiTheme="minorHAnsi" w:hAnsiTheme="minorHAnsi"/>
                <w:b/>
                <w:sz w:val="18"/>
                <w:szCs w:val="18"/>
              </w:rPr>
            </w:pPr>
            <w:r>
              <w:rPr>
                <w:rFonts w:asciiTheme="minorHAnsi" w:hAnsiTheme="minorHAnsi"/>
                <w:b/>
                <w:sz w:val="18"/>
                <w:szCs w:val="18"/>
              </w:rPr>
              <w:t>Table 5.3</w:t>
            </w:r>
          </w:p>
          <w:p w14:paraId="3EF076E6" w14:textId="77777777" w:rsidR="007277D4" w:rsidRDefault="007277D4" w:rsidP="007277D4">
            <w:pPr>
              <w:keepNext/>
              <w:rPr>
                <w:rFonts w:asciiTheme="minorHAnsi" w:hAnsiTheme="minorHAnsi"/>
                <w:sz w:val="18"/>
                <w:szCs w:val="18"/>
              </w:rPr>
            </w:pPr>
            <w:r>
              <w:rPr>
                <w:rFonts w:asciiTheme="minorHAnsi" w:hAnsiTheme="minorHAnsi"/>
                <w:b/>
                <w:sz w:val="18"/>
                <w:szCs w:val="18"/>
              </w:rPr>
              <w:t>Prescriptive Duct Sizing Requirements</w:t>
            </w:r>
          </w:p>
        </w:tc>
      </w:tr>
      <w:tr w:rsidR="007277D4" w14:paraId="396CA7AB"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7D70C50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Duct Type</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6A43C63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4517B4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CA5F168" w14:textId="77777777" w:rsidTr="00F26A73">
        <w:trPr>
          <w:trHeight w:val="432"/>
        </w:trPr>
        <w:tc>
          <w:tcPr>
            <w:tcW w:w="1628" w:type="dxa"/>
            <w:tcBorders>
              <w:top w:val="single" w:sz="4" w:space="0" w:color="auto"/>
              <w:left w:val="single" w:sz="4" w:space="0" w:color="auto"/>
              <w:bottom w:val="single" w:sz="4" w:space="0" w:color="auto"/>
              <w:right w:val="single" w:sz="4" w:space="0" w:color="auto"/>
            </w:tcBorders>
            <w:hideMark/>
          </w:tcPr>
          <w:p w14:paraId="18691FB8" w14:textId="77777777" w:rsidR="007277D4" w:rsidRDefault="007277D4" w:rsidP="007277D4">
            <w:pPr>
              <w:keepNext/>
              <w:jc w:val="center"/>
              <w:rPr>
                <w:rFonts w:asciiTheme="minorHAnsi" w:hAnsiTheme="minorHAnsi"/>
                <w:sz w:val="18"/>
                <w:szCs w:val="18"/>
              </w:rPr>
            </w:pPr>
            <w:r>
              <w:rPr>
                <w:rFonts w:asciiTheme="minorHAnsi" w:hAnsiTheme="minorHAnsi"/>
                <w:color w:val="000000"/>
                <w:sz w:val="18"/>
                <w:szCs w:val="18"/>
              </w:rPr>
              <w:t>F</w:t>
            </w:r>
            <w:r>
              <w:rPr>
                <w:rFonts w:asciiTheme="minorHAnsi" w:hAnsiTheme="minorHAnsi"/>
                <w:sz w:val="18"/>
                <w:szCs w:val="18"/>
              </w:rPr>
              <w:t xml:space="preserve">an Rating cfm @ 0.25 in. </w:t>
            </w:r>
            <w:proofErr w:type="spellStart"/>
            <w:r>
              <w:rPr>
                <w:rFonts w:asciiTheme="minorHAnsi" w:hAnsiTheme="minorHAnsi"/>
                <w:sz w:val="18"/>
                <w:szCs w:val="18"/>
              </w:rPr>
              <w:t>w.g</w:t>
            </w:r>
            <w:proofErr w:type="spellEnd"/>
            <w:r>
              <w:rPr>
                <w:rFonts w:asciiTheme="minorHAnsi" w:hAnsiTheme="minorHAnsi"/>
                <w:sz w:val="18"/>
                <w:szCs w:val="18"/>
              </w:rPr>
              <w:t>.</w:t>
            </w:r>
          </w:p>
        </w:tc>
        <w:tc>
          <w:tcPr>
            <w:tcW w:w="1136" w:type="dxa"/>
            <w:gridSpan w:val="2"/>
            <w:tcBorders>
              <w:top w:val="single" w:sz="4" w:space="0" w:color="auto"/>
              <w:left w:val="single" w:sz="4" w:space="0" w:color="auto"/>
              <w:bottom w:val="single" w:sz="4" w:space="0" w:color="auto"/>
              <w:right w:val="single" w:sz="4" w:space="0" w:color="auto"/>
            </w:tcBorders>
            <w:hideMark/>
          </w:tcPr>
          <w:p w14:paraId="13F28C1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281" w:type="dxa"/>
            <w:tcBorders>
              <w:top w:val="single" w:sz="4" w:space="0" w:color="auto"/>
              <w:left w:val="single" w:sz="4" w:space="0" w:color="auto"/>
              <w:bottom w:val="single" w:sz="4" w:space="0" w:color="auto"/>
              <w:right w:val="single" w:sz="4" w:space="0" w:color="auto"/>
            </w:tcBorders>
            <w:hideMark/>
          </w:tcPr>
          <w:p w14:paraId="5AF53BAD"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002" w:type="dxa"/>
            <w:tcBorders>
              <w:top w:val="single" w:sz="4" w:space="0" w:color="auto"/>
              <w:left w:val="single" w:sz="4" w:space="0" w:color="auto"/>
              <w:bottom w:val="single" w:sz="4" w:space="0" w:color="auto"/>
              <w:right w:val="single" w:sz="4" w:space="0" w:color="auto"/>
            </w:tcBorders>
            <w:hideMark/>
          </w:tcPr>
          <w:p w14:paraId="0CFF3637"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76" w:type="dxa"/>
            <w:tcBorders>
              <w:top w:val="single" w:sz="4" w:space="0" w:color="auto"/>
              <w:left w:val="single" w:sz="4" w:space="0" w:color="auto"/>
              <w:bottom w:val="single" w:sz="4" w:space="0" w:color="auto"/>
              <w:right w:val="single" w:sz="4" w:space="0" w:color="auto"/>
            </w:tcBorders>
            <w:hideMark/>
          </w:tcPr>
          <w:p w14:paraId="35CF91B4"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c>
          <w:tcPr>
            <w:tcW w:w="1114" w:type="dxa"/>
            <w:tcBorders>
              <w:top w:val="single" w:sz="4" w:space="0" w:color="auto"/>
              <w:left w:val="single" w:sz="4" w:space="0" w:color="auto"/>
              <w:bottom w:val="single" w:sz="4" w:space="0" w:color="auto"/>
              <w:right w:val="single" w:sz="4" w:space="0" w:color="auto"/>
            </w:tcBorders>
            <w:hideMark/>
          </w:tcPr>
          <w:p w14:paraId="7715894B"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50</w:t>
            </w:r>
          </w:p>
        </w:tc>
        <w:tc>
          <w:tcPr>
            <w:tcW w:w="1145" w:type="dxa"/>
            <w:tcBorders>
              <w:top w:val="single" w:sz="4" w:space="0" w:color="auto"/>
              <w:left w:val="single" w:sz="4" w:space="0" w:color="auto"/>
              <w:bottom w:val="single" w:sz="4" w:space="0" w:color="auto"/>
              <w:right w:val="single" w:sz="4" w:space="0" w:color="auto"/>
            </w:tcBorders>
            <w:hideMark/>
          </w:tcPr>
          <w:p w14:paraId="1040F976"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80</w:t>
            </w:r>
          </w:p>
        </w:tc>
        <w:tc>
          <w:tcPr>
            <w:tcW w:w="1145" w:type="dxa"/>
            <w:tcBorders>
              <w:top w:val="single" w:sz="4" w:space="0" w:color="auto"/>
              <w:left w:val="single" w:sz="4" w:space="0" w:color="auto"/>
              <w:bottom w:val="single" w:sz="4" w:space="0" w:color="auto"/>
              <w:right w:val="single" w:sz="4" w:space="0" w:color="auto"/>
            </w:tcBorders>
            <w:hideMark/>
          </w:tcPr>
          <w:p w14:paraId="27AED70C"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100</w:t>
            </w:r>
          </w:p>
        </w:tc>
        <w:tc>
          <w:tcPr>
            <w:tcW w:w="1163" w:type="dxa"/>
            <w:tcBorders>
              <w:top w:val="single" w:sz="4" w:space="0" w:color="auto"/>
              <w:left w:val="single" w:sz="4" w:space="0" w:color="auto"/>
              <w:bottom w:val="single" w:sz="4" w:space="0" w:color="auto"/>
              <w:right w:val="single" w:sz="4" w:space="0" w:color="auto"/>
            </w:tcBorders>
            <w:hideMark/>
          </w:tcPr>
          <w:p w14:paraId="797C9D28" w14:textId="77777777" w:rsidR="007277D4" w:rsidRDefault="007277D4" w:rsidP="007277D4">
            <w:pPr>
              <w:keepNext/>
              <w:suppressAutoHyphens/>
              <w:spacing w:before="240"/>
              <w:jc w:val="center"/>
              <w:rPr>
                <w:rFonts w:asciiTheme="minorHAnsi" w:hAnsiTheme="minorHAnsi"/>
                <w:sz w:val="18"/>
                <w:szCs w:val="18"/>
              </w:rPr>
            </w:pPr>
            <w:r>
              <w:rPr>
                <w:rFonts w:asciiTheme="minorHAnsi" w:hAnsiTheme="minorHAnsi"/>
                <w:sz w:val="18"/>
                <w:szCs w:val="18"/>
              </w:rPr>
              <w:t>125</w:t>
            </w:r>
          </w:p>
        </w:tc>
      </w:tr>
      <w:tr w:rsidR="007277D4" w14:paraId="02DB4FBE" w14:textId="77777777" w:rsidTr="00F26A73">
        <w:trPr>
          <w:trHeight w:val="269"/>
        </w:trPr>
        <w:tc>
          <w:tcPr>
            <w:tcW w:w="1628" w:type="dxa"/>
            <w:tcBorders>
              <w:top w:val="single" w:sz="4" w:space="0" w:color="auto"/>
              <w:left w:val="single" w:sz="4" w:space="0" w:color="auto"/>
              <w:bottom w:val="single" w:sz="4" w:space="0" w:color="auto"/>
              <w:right w:val="single" w:sz="4" w:space="0" w:color="auto"/>
            </w:tcBorders>
            <w:vAlign w:val="center"/>
          </w:tcPr>
          <w:p w14:paraId="452AEF95" w14:textId="77777777" w:rsidR="007277D4" w:rsidRDefault="007277D4" w:rsidP="007277D4">
            <w:pPr>
              <w:keepNext/>
              <w:jc w:val="center"/>
              <w:rPr>
                <w:rFonts w:asciiTheme="minorHAnsi" w:hAnsiTheme="minorHAnsi"/>
                <w:sz w:val="18"/>
                <w:szCs w:val="18"/>
              </w:rPr>
            </w:pPr>
          </w:p>
        </w:tc>
        <w:tc>
          <w:tcPr>
            <w:tcW w:w="9162" w:type="dxa"/>
            <w:gridSpan w:val="9"/>
            <w:tcBorders>
              <w:top w:val="single" w:sz="4" w:space="0" w:color="auto"/>
              <w:left w:val="single" w:sz="4" w:space="0" w:color="auto"/>
              <w:bottom w:val="single" w:sz="4" w:space="0" w:color="auto"/>
              <w:right w:val="single" w:sz="4" w:space="0" w:color="auto"/>
            </w:tcBorders>
            <w:vAlign w:val="center"/>
            <w:hideMark/>
          </w:tcPr>
          <w:p w14:paraId="1B3607F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Maximum Allowable Duct Length (</w:t>
            </w:r>
            <w:proofErr w:type="spellStart"/>
            <w:r>
              <w:rPr>
                <w:rFonts w:asciiTheme="minorHAnsi" w:hAnsiTheme="minorHAnsi"/>
                <w:sz w:val="18"/>
                <w:szCs w:val="18"/>
              </w:rPr>
              <w:t>ft</w:t>
            </w:r>
            <w:proofErr w:type="spellEnd"/>
            <w:r>
              <w:rPr>
                <w:rFonts w:asciiTheme="minorHAnsi" w:hAnsiTheme="minorHAnsi"/>
                <w:sz w:val="18"/>
                <w:szCs w:val="18"/>
              </w:rPr>
              <w:t>)</w:t>
            </w:r>
          </w:p>
        </w:tc>
      </w:tr>
      <w:tr w:rsidR="007277D4" w14:paraId="2839C132"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328EDF6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Diameter, (in)</w:t>
            </w:r>
          </w:p>
        </w:tc>
        <w:tc>
          <w:tcPr>
            <w:tcW w:w="4595" w:type="dxa"/>
            <w:gridSpan w:val="5"/>
            <w:tcBorders>
              <w:top w:val="single" w:sz="4" w:space="0" w:color="auto"/>
              <w:left w:val="single" w:sz="4" w:space="0" w:color="auto"/>
              <w:bottom w:val="single" w:sz="4" w:space="0" w:color="auto"/>
              <w:right w:val="single" w:sz="4" w:space="0" w:color="auto"/>
            </w:tcBorders>
            <w:vAlign w:val="bottom"/>
            <w:hideMark/>
          </w:tcPr>
          <w:p w14:paraId="2E1E234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Flex Duct</w:t>
            </w:r>
          </w:p>
        </w:tc>
        <w:tc>
          <w:tcPr>
            <w:tcW w:w="4567" w:type="dxa"/>
            <w:gridSpan w:val="4"/>
            <w:tcBorders>
              <w:top w:val="single" w:sz="4" w:space="0" w:color="auto"/>
              <w:left w:val="single" w:sz="4" w:space="0" w:color="auto"/>
              <w:bottom w:val="single" w:sz="4" w:space="0" w:color="auto"/>
              <w:right w:val="single" w:sz="4" w:space="0" w:color="auto"/>
            </w:tcBorders>
            <w:vAlign w:val="bottom"/>
            <w:hideMark/>
          </w:tcPr>
          <w:p w14:paraId="553D35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Smooth Duct</w:t>
            </w:r>
          </w:p>
        </w:tc>
      </w:tr>
      <w:tr w:rsidR="007277D4" w14:paraId="3163F81A" w14:textId="77777777" w:rsidTr="00F26A73">
        <w:trPr>
          <w:trHeight w:val="245"/>
        </w:trPr>
        <w:tc>
          <w:tcPr>
            <w:tcW w:w="1628" w:type="dxa"/>
            <w:tcBorders>
              <w:top w:val="single" w:sz="4" w:space="0" w:color="000000"/>
              <w:left w:val="single" w:sz="4" w:space="0" w:color="auto"/>
              <w:bottom w:val="single" w:sz="4" w:space="0" w:color="auto"/>
              <w:right w:val="single" w:sz="4" w:space="0" w:color="auto"/>
            </w:tcBorders>
            <w:vAlign w:val="bottom"/>
            <w:hideMark/>
          </w:tcPr>
          <w:p w14:paraId="4AB56B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2CE0C9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281" w:type="dxa"/>
            <w:tcBorders>
              <w:top w:val="single" w:sz="4" w:space="0" w:color="auto"/>
              <w:left w:val="single" w:sz="4" w:space="0" w:color="auto"/>
              <w:bottom w:val="single" w:sz="4" w:space="0" w:color="auto"/>
              <w:right w:val="single" w:sz="4" w:space="0" w:color="auto"/>
            </w:tcBorders>
            <w:vAlign w:val="bottom"/>
            <w:hideMark/>
          </w:tcPr>
          <w:p w14:paraId="46AC61DF" w14:textId="77777777" w:rsidR="007277D4" w:rsidRDefault="007277D4" w:rsidP="007277D4">
            <w:pPr>
              <w:keepNext/>
              <w:jc w:val="center"/>
              <w:rPr>
                <w:rFonts w:asciiTheme="minorHAnsi" w:hAnsiTheme="minorHAnsi"/>
                <w:color w:val="000000"/>
                <w:sz w:val="18"/>
                <w:szCs w:val="18"/>
              </w:rPr>
            </w:pPr>
            <w:r>
              <w:rPr>
                <w:rFonts w:asciiTheme="minorHAnsi" w:hAnsiTheme="minorHAnsi"/>
                <w:sz w:val="18"/>
                <w:szCs w:val="18"/>
              </w:rPr>
              <w:t>X</w:t>
            </w:r>
          </w:p>
        </w:tc>
        <w:tc>
          <w:tcPr>
            <w:tcW w:w="1002" w:type="dxa"/>
            <w:tcBorders>
              <w:top w:val="single" w:sz="4" w:space="0" w:color="auto"/>
              <w:left w:val="single" w:sz="4" w:space="0" w:color="auto"/>
              <w:bottom w:val="single" w:sz="4" w:space="0" w:color="auto"/>
              <w:right w:val="single" w:sz="4" w:space="0" w:color="auto"/>
            </w:tcBorders>
            <w:vAlign w:val="bottom"/>
            <w:hideMark/>
          </w:tcPr>
          <w:p w14:paraId="5E33924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B7EDD8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4D06091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B97B14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45" w:type="dxa"/>
            <w:tcBorders>
              <w:top w:val="single" w:sz="4" w:space="0" w:color="auto"/>
              <w:left w:val="single" w:sz="4" w:space="0" w:color="auto"/>
              <w:bottom w:val="single" w:sz="4" w:space="0" w:color="auto"/>
              <w:right w:val="single" w:sz="4" w:space="0" w:color="auto"/>
            </w:tcBorders>
            <w:vAlign w:val="bottom"/>
            <w:hideMark/>
          </w:tcPr>
          <w:p w14:paraId="0578457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63" w:type="dxa"/>
            <w:tcBorders>
              <w:top w:val="single" w:sz="4" w:space="0" w:color="auto"/>
              <w:left w:val="single" w:sz="4" w:space="0" w:color="auto"/>
              <w:bottom w:val="single" w:sz="4" w:space="0" w:color="auto"/>
              <w:right w:val="single" w:sz="4" w:space="0" w:color="auto"/>
            </w:tcBorders>
            <w:vAlign w:val="bottom"/>
            <w:hideMark/>
          </w:tcPr>
          <w:p w14:paraId="720E807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3A2DF305"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6331DC6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4</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0AE0546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281" w:type="dxa"/>
            <w:tcBorders>
              <w:top w:val="single" w:sz="4" w:space="0" w:color="auto"/>
              <w:left w:val="single" w:sz="4" w:space="0" w:color="auto"/>
              <w:bottom w:val="single" w:sz="4" w:space="0" w:color="auto"/>
              <w:right w:val="single" w:sz="4" w:space="0" w:color="auto"/>
            </w:tcBorders>
            <w:vAlign w:val="bottom"/>
            <w:hideMark/>
          </w:tcPr>
          <w:p w14:paraId="5B129AC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3C7C5D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76" w:type="dxa"/>
            <w:tcBorders>
              <w:top w:val="single" w:sz="4" w:space="0" w:color="auto"/>
              <w:left w:val="single" w:sz="4" w:space="0" w:color="auto"/>
              <w:bottom w:val="single" w:sz="4" w:space="0" w:color="auto"/>
              <w:right w:val="single" w:sz="4" w:space="0" w:color="auto"/>
            </w:tcBorders>
            <w:vAlign w:val="bottom"/>
            <w:hideMark/>
          </w:tcPr>
          <w:p w14:paraId="51FCA56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461A54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105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10F48C0"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1266B60F"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9631BC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X</w:t>
            </w:r>
          </w:p>
        </w:tc>
      </w:tr>
      <w:tr w:rsidR="007277D4" w14:paraId="60D65A9F"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0FD0CA1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7E625A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33E77B1"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70</w:t>
            </w:r>
          </w:p>
        </w:tc>
        <w:tc>
          <w:tcPr>
            <w:tcW w:w="1002" w:type="dxa"/>
            <w:tcBorders>
              <w:top w:val="single" w:sz="4" w:space="0" w:color="auto"/>
              <w:left w:val="single" w:sz="4" w:space="0" w:color="auto"/>
              <w:bottom w:val="single" w:sz="4" w:space="0" w:color="auto"/>
              <w:right w:val="single" w:sz="4" w:space="0" w:color="auto"/>
            </w:tcBorders>
            <w:vAlign w:val="bottom"/>
            <w:hideMark/>
          </w:tcPr>
          <w:p w14:paraId="7E8291D8"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35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722215C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20</w:t>
            </w:r>
          </w:p>
        </w:tc>
        <w:tc>
          <w:tcPr>
            <w:tcW w:w="1114" w:type="dxa"/>
            <w:tcBorders>
              <w:top w:val="single" w:sz="4" w:space="0" w:color="auto"/>
              <w:left w:val="single" w:sz="4" w:space="0" w:color="auto"/>
              <w:bottom w:val="single" w:sz="4" w:space="0" w:color="auto"/>
              <w:right w:val="single" w:sz="4" w:space="0" w:color="auto"/>
            </w:tcBorders>
            <w:vAlign w:val="bottom"/>
            <w:hideMark/>
          </w:tcPr>
          <w:p w14:paraId="20AAA5D9"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4DA949FA"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135</w:t>
            </w:r>
          </w:p>
        </w:tc>
        <w:tc>
          <w:tcPr>
            <w:tcW w:w="1145" w:type="dxa"/>
            <w:tcBorders>
              <w:top w:val="single" w:sz="4" w:space="0" w:color="auto"/>
              <w:left w:val="single" w:sz="4" w:space="0" w:color="auto"/>
              <w:bottom w:val="single" w:sz="4" w:space="0" w:color="auto"/>
              <w:right w:val="single" w:sz="4" w:space="0" w:color="auto"/>
            </w:tcBorders>
            <w:vAlign w:val="bottom"/>
            <w:hideMark/>
          </w:tcPr>
          <w:p w14:paraId="7287D4F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85</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002A73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55</w:t>
            </w:r>
          </w:p>
        </w:tc>
      </w:tr>
      <w:tr w:rsidR="007277D4" w14:paraId="5FD8C331"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A5F7DF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6</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5C6F943D"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3F96D482"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8634BB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125</w:t>
            </w:r>
          </w:p>
        </w:tc>
        <w:tc>
          <w:tcPr>
            <w:tcW w:w="1176" w:type="dxa"/>
            <w:tcBorders>
              <w:top w:val="single" w:sz="4" w:space="0" w:color="auto"/>
              <w:left w:val="single" w:sz="4" w:space="0" w:color="auto"/>
              <w:bottom w:val="single" w:sz="4" w:space="0" w:color="auto"/>
              <w:right w:val="single" w:sz="4" w:space="0" w:color="auto"/>
            </w:tcBorders>
            <w:vAlign w:val="bottom"/>
            <w:hideMark/>
          </w:tcPr>
          <w:p w14:paraId="345D09D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95</w:t>
            </w:r>
          </w:p>
        </w:tc>
        <w:tc>
          <w:tcPr>
            <w:tcW w:w="1114" w:type="dxa"/>
            <w:tcBorders>
              <w:top w:val="single" w:sz="4" w:space="0" w:color="auto"/>
              <w:left w:val="single" w:sz="4" w:space="0" w:color="auto"/>
              <w:bottom w:val="single" w:sz="4" w:space="0" w:color="auto"/>
              <w:right w:val="single" w:sz="4" w:space="0" w:color="auto"/>
            </w:tcBorders>
            <w:vAlign w:val="bottom"/>
            <w:hideMark/>
          </w:tcPr>
          <w:p w14:paraId="705067A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57A67C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29101D0C"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6A3720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145</w:t>
            </w:r>
          </w:p>
        </w:tc>
      </w:tr>
      <w:tr w:rsidR="007277D4" w14:paraId="150DF9E3" w14:textId="77777777" w:rsidTr="00F26A73">
        <w:trPr>
          <w:trHeight w:val="245"/>
        </w:trPr>
        <w:tc>
          <w:tcPr>
            <w:tcW w:w="1628" w:type="dxa"/>
            <w:tcBorders>
              <w:top w:val="single" w:sz="4" w:space="0" w:color="auto"/>
              <w:left w:val="single" w:sz="4" w:space="0" w:color="auto"/>
              <w:bottom w:val="single" w:sz="4" w:space="0" w:color="auto"/>
              <w:right w:val="single" w:sz="4" w:space="0" w:color="auto"/>
            </w:tcBorders>
            <w:vAlign w:val="bottom"/>
            <w:hideMark/>
          </w:tcPr>
          <w:p w14:paraId="19C51EE5"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7 and above</w:t>
            </w:r>
          </w:p>
        </w:tc>
        <w:tc>
          <w:tcPr>
            <w:tcW w:w="1136" w:type="dxa"/>
            <w:gridSpan w:val="2"/>
            <w:tcBorders>
              <w:top w:val="single" w:sz="4" w:space="0" w:color="auto"/>
              <w:left w:val="single" w:sz="4" w:space="0" w:color="auto"/>
              <w:bottom w:val="single" w:sz="4" w:space="0" w:color="auto"/>
              <w:right w:val="single" w:sz="4" w:space="0" w:color="auto"/>
            </w:tcBorders>
            <w:vAlign w:val="bottom"/>
            <w:hideMark/>
          </w:tcPr>
          <w:p w14:paraId="3A3F06D7"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281" w:type="dxa"/>
            <w:tcBorders>
              <w:top w:val="single" w:sz="4" w:space="0" w:color="auto"/>
              <w:left w:val="single" w:sz="4" w:space="0" w:color="auto"/>
              <w:bottom w:val="single" w:sz="4" w:space="0" w:color="auto"/>
              <w:right w:val="single" w:sz="4" w:space="0" w:color="auto"/>
            </w:tcBorders>
            <w:vAlign w:val="bottom"/>
            <w:hideMark/>
          </w:tcPr>
          <w:p w14:paraId="1EF643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87B9306"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76" w:type="dxa"/>
            <w:tcBorders>
              <w:top w:val="single" w:sz="4" w:space="0" w:color="auto"/>
              <w:left w:val="single" w:sz="4" w:space="0" w:color="auto"/>
              <w:bottom w:val="single" w:sz="4" w:space="0" w:color="auto"/>
              <w:right w:val="single" w:sz="4" w:space="0" w:color="auto"/>
            </w:tcBorders>
            <w:vAlign w:val="bottom"/>
            <w:hideMark/>
          </w:tcPr>
          <w:p w14:paraId="67C4352E"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14" w:type="dxa"/>
            <w:tcBorders>
              <w:top w:val="single" w:sz="4" w:space="0" w:color="auto"/>
              <w:left w:val="single" w:sz="4" w:space="0" w:color="auto"/>
              <w:bottom w:val="single" w:sz="4" w:space="0" w:color="auto"/>
              <w:right w:val="single" w:sz="4" w:space="0" w:color="auto"/>
            </w:tcBorders>
            <w:vAlign w:val="bottom"/>
            <w:hideMark/>
          </w:tcPr>
          <w:p w14:paraId="6D39040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3F5D0E23"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45" w:type="dxa"/>
            <w:tcBorders>
              <w:top w:val="single" w:sz="4" w:space="0" w:color="auto"/>
              <w:left w:val="single" w:sz="4" w:space="0" w:color="auto"/>
              <w:bottom w:val="single" w:sz="4" w:space="0" w:color="auto"/>
              <w:right w:val="single" w:sz="4" w:space="0" w:color="auto"/>
            </w:tcBorders>
            <w:vAlign w:val="bottom"/>
            <w:hideMark/>
          </w:tcPr>
          <w:p w14:paraId="6FF41D2B"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c>
          <w:tcPr>
            <w:tcW w:w="1163" w:type="dxa"/>
            <w:tcBorders>
              <w:top w:val="single" w:sz="4" w:space="0" w:color="auto"/>
              <w:left w:val="single" w:sz="4" w:space="0" w:color="auto"/>
              <w:bottom w:val="single" w:sz="4" w:space="0" w:color="auto"/>
              <w:right w:val="single" w:sz="4" w:space="0" w:color="auto"/>
            </w:tcBorders>
            <w:vAlign w:val="bottom"/>
            <w:hideMark/>
          </w:tcPr>
          <w:p w14:paraId="030FED44" w14:textId="77777777" w:rsidR="007277D4" w:rsidRDefault="007277D4" w:rsidP="007277D4">
            <w:pPr>
              <w:keepNext/>
              <w:jc w:val="center"/>
              <w:rPr>
                <w:rFonts w:asciiTheme="minorHAnsi" w:hAnsiTheme="minorHAnsi"/>
                <w:sz w:val="18"/>
                <w:szCs w:val="18"/>
              </w:rPr>
            </w:pPr>
            <w:r>
              <w:rPr>
                <w:rFonts w:asciiTheme="minorHAnsi" w:hAnsiTheme="minorHAnsi"/>
                <w:sz w:val="18"/>
                <w:szCs w:val="18"/>
              </w:rPr>
              <w:t>NL</w:t>
            </w:r>
          </w:p>
        </w:tc>
      </w:tr>
      <w:tr w:rsidR="007277D4" w14:paraId="19297B74" w14:textId="77777777" w:rsidTr="00F26A73">
        <w:trPr>
          <w:trHeight w:val="245"/>
        </w:trPr>
        <w:tc>
          <w:tcPr>
            <w:tcW w:w="10790" w:type="dxa"/>
            <w:gridSpan w:val="10"/>
            <w:tcBorders>
              <w:top w:val="single" w:sz="4" w:space="0" w:color="auto"/>
              <w:left w:val="single" w:sz="4" w:space="0" w:color="auto"/>
              <w:bottom w:val="single" w:sz="4" w:space="0" w:color="auto"/>
              <w:right w:val="single" w:sz="4" w:space="0" w:color="auto"/>
            </w:tcBorders>
            <w:vAlign w:val="center"/>
            <w:hideMark/>
          </w:tcPr>
          <w:p w14:paraId="54382513" w14:textId="77777777" w:rsidR="007277D4" w:rsidRDefault="007277D4" w:rsidP="007277D4">
            <w:pPr>
              <w:keepNext/>
              <w:rPr>
                <w:rFonts w:asciiTheme="minorHAnsi" w:hAnsiTheme="minorHAnsi"/>
                <w:sz w:val="18"/>
                <w:szCs w:val="18"/>
              </w:rPr>
            </w:pPr>
            <w:r>
              <w:rPr>
                <w:rFonts w:asciiTheme="minorHAnsi" w:hAnsiTheme="minorHAnsi"/>
                <w:sz w:val="18"/>
                <w:szCs w:val="18"/>
              </w:rPr>
              <w:t xml:space="preserve">This table assumes no elbows.  Deduct 15 </w:t>
            </w:r>
            <w:proofErr w:type="spellStart"/>
            <w:r>
              <w:rPr>
                <w:rFonts w:asciiTheme="minorHAnsi" w:hAnsiTheme="minorHAnsi"/>
                <w:sz w:val="18"/>
                <w:szCs w:val="18"/>
              </w:rPr>
              <w:t>ft</w:t>
            </w:r>
            <w:proofErr w:type="spellEnd"/>
            <w:r>
              <w:rPr>
                <w:rFonts w:asciiTheme="minorHAnsi" w:hAnsiTheme="minorHAnsi"/>
                <w:sz w:val="18"/>
                <w:szCs w:val="18"/>
              </w:rPr>
              <w:t xml:space="preserve"> of allowable duct length for each turn, elbow, or fitting.  Interpolation and extrapolation in 62.2 Table 5.3 </w:t>
            </w:r>
            <w:proofErr w:type="gramStart"/>
            <w:r>
              <w:rPr>
                <w:rFonts w:asciiTheme="minorHAnsi" w:hAnsiTheme="minorHAnsi"/>
                <w:sz w:val="18"/>
                <w:szCs w:val="18"/>
              </w:rPr>
              <w:t>is not allowed</w:t>
            </w:r>
            <w:proofErr w:type="gramEnd"/>
            <w:r>
              <w:rPr>
                <w:rFonts w:asciiTheme="minorHAnsi" w:hAnsiTheme="minorHAnsi"/>
                <w:sz w:val="18"/>
                <w:szCs w:val="18"/>
              </w:rPr>
              <w:t>.  For airflow values not listed, use the next higher value.  This table is not applicable for airflow &gt; 125 cfm.</w:t>
            </w:r>
          </w:p>
          <w:p w14:paraId="08F32FCF" w14:textId="77777777" w:rsidR="007277D4" w:rsidRDefault="007277D4" w:rsidP="007277D4">
            <w:pPr>
              <w:keepNext/>
              <w:rPr>
                <w:rFonts w:asciiTheme="minorHAnsi" w:hAnsiTheme="minorHAnsi"/>
                <w:sz w:val="18"/>
                <w:szCs w:val="18"/>
              </w:rPr>
            </w:pPr>
            <w:r>
              <w:rPr>
                <w:rFonts w:asciiTheme="minorHAnsi" w:hAnsiTheme="minorHAnsi"/>
                <w:sz w:val="18"/>
                <w:szCs w:val="18"/>
              </w:rPr>
              <w:t>NL = no limit on duct length of this size.</w:t>
            </w:r>
          </w:p>
          <w:p w14:paraId="747DCCDF" w14:textId="77777777" w:rsidR="007277D4" w:rsidRDefault="007277D4" w:rsidP="007277D4">
            <w:pPr>
              <w:keepNext/>
              <w:rPr>
                <w:rFonts w:asciiTheme="minorHAnsi" w:hAnsiTheme="minorHAnsi"/>
                <w:sz w:val="18"/>
                <w:szCs w:val="18"/>
              </w:rPr>
            </w:pPr>
            <w:r>
              <w:rPr>
                <w:rFonts w:asciiTheme="minorHAnsi" w:hAnsiTheme="minorHAnsi"/>
                <w:sz w:val="18"/>
                <w:szCs w:val="18"/>
              </w:rPr>
              <w:t>X = not allowed, any length of duct of this size with assumed turns, elbows, fittings will exceed the rated pressure drop.</w:t>
            </w:r>
          </w:p>
        </w:tc>
      </w:tr>
    </w:tbl>
    <w:p w14:paraId="0E62FD7A" w14:textId="69510112" w:rsidR="007277D4" w:rsidRDefault="007277D4"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629"/>
        <w:gridCol w:w="5575"/>
      </w:tblGrid>
      <w:tr w:rsidR="00B4489D" w:rsidRPr="0029047D" w14:paraId="7DCEB2BB" w14:textId="77777777" w:rsidTr="00B4489D">
        <w:tc>
          <w:tcPr>
            <w:tcW w:w="10790" w:type="dxa"/>
            <w:gridSpan w:val="3"/>
          </w:tcPr>
          <w:p w14:paraId="0950DA2D" w14:textId="1B432395" w:rsidR="00B4489D" w:rsidRPr="0029047D" w:rsidRDefault="007277D4">
            <w:pPr>
              <w:keepNext/>
              <w:rPr>
                <w:rFonts w:asciiTheme="minorHAnsi" w:hAnsiTheme="minorHAnsi"/>
                <w:szCs w:val="18"/>
              </w:rPr>
            </w:pPr>
            <w:r>
              <w:rPr>
                <w:rFonts w:asciiTheme="minorHAnsi" w:hAnsiTheme="minorHAnsi"/>
                <w:b/>
                <w:szCs w:val="18"/>
              </w:rPr>
              <w:lastRenderedPageBreak/>
              <w:t>C</w:t>
            </w:r>
            <w:r w:rsidR="00B4489D" w:rsidRPr="0029047D">
              <w:rPr>
                <w:rFonts w:asciiTheme="minorHAnsi" w:hAnsiTheme="minorHAnsi"/>
                <w:b/>
                <w:szCs w:val="18"/>
              </w:rPr>
              <w:t xml:space="preserve">. </w:t>
            </w:r>
            <w:r w:rsidR="00B4489D">
              <w:rPr>
                <w:rFonts w:asciiTheme="minorHAnsi" w:hAnsiTheme="minorHAnsi"/>
                <w:b/>
                <w:szCs w:val="18"/>
              </w:rPr>
              <w:t>Kitchen Exhaust System</w:t>
            </w:r>
            <w:r w:rsidR="00B4489D" w:rsidRPr="0029047D">
              <w:rPr>
                <w:rFonts w:asciiTheme="minorHAnsi" w:hAnsiTheme="minorHAnsi"/>
                <w:szCs w:val="18"/>
              </w:rPr>
              <w:t xml:space="preserve"> </w:t>
            </w:r>
          </w:p>
        </w:tc>
      </w:tr>
      <w:tr w:rsidR="00B4489D" w:rsidRPr="00467A82" w14:paraId="36717F05" w14:textId="77777777" w:rsidTr="00F26A73">
        <w:trPr>
          <w:trHeight w:val="158"/>
        </w:trPr>
        <w:tc>
          <w:tcPr>
            <w:tcW w:w="586" w:type="dxa"/>
            <w:vAlign w:val="center"/>
          </w:tcPr>
          <w:p w14:paraId="7DABAD96" w14:textId="16AC04CB" w:rsidR="00B4489D" w:rsidRPr="00467A82" w:rsidRDefault="00B4489D" w:rsidP="007277D4">
            <w:pPr>
              <w:keepNext/>
              <w:jc w:val="center"/>
              <w:rPr>
                <w:rFonts w:asciiTheme="minorHAnsi" w:hAnsiTheme="minorHAnsi"/>
                <w:sz w:val="18"/>
                <w:szCs w:val="18"/>
              </w:rPr>
            </w:pPr>
            <w:r>
              <w:rPr>
                <w:rFonts w:asciiTheme="minorHAnsi" w:hAnsiTheme="minorHAnsi"/>
                <w:sz w:val="18"/>
                <w:szCs w:val="18"/>
              </w:rPr>
              <w:t>01</w:t>
            </w:r>
          </w:p>
        </w:tc>
        <w:tc>
          <w:tcPr>
            <w:tcW w:w="4629" w:type="dxa"/>
            <w:vAlign w:val="center"/>
          </w:tcPr>
          <w:p w14:paraId="12A67F6C" w14:textId="453C6F66" w:rsidR="00B4489D" w:rsidRPr="00467A82" w:rsidRDefault="00B4489D" w:rsidP="007277D4">
            <w:pPr>
              <w:keepNext/>
              <w:rPr>
                <w:rFonts w:asciiTheme="minorHAnsi" w:hAnsiTheme="minorHAnsi"/>
                <w:sz w:val="18"/>
                <w:szCs w:val="18"/>
              </w:rPr>
            </w:pPr>
            <w:r>
              <w:rPr>
                <w:rFonts w:asciiTheme="minorHAnsi" w:hAnsiTheme="minorHAnsi"/>
                <w:sz w:val="18"/>
                <w:szCs w:val="18"/>
              </w:rPr>
              <w:t>Manufacturer Name</w:t>
            </w:r>
          </w:p>
        </w:tc>
        <w:tc>
          <w:tcPr>
            <w:tcW w:w="5575" w:type="dxa"/>
            <w:vAlign w:val="center"/>
          </w:tcPr>
          <w:p w14:paraId="3E2F44DC" w14:textId="6882263C" w:rsidR="00B4489D" w:rsidRPr="00467A82" w:rsidRDefault="006F1E84" w:rsidP="007277D4">
            <w:pPr>
              <w:keepNext/>
              <w:rPr>
                <w:rFonts w:asciiTheme="minorHAnsi" w:hAnsiTheme="minorHAnsi"/>
                <w:sz w:val="18"/>
                <w:szCs w:val="18"/>
              </w:rPr>
            </w:pPr>
            <w:r>
              <w:rPr>
                <w:rFonts w:asciiTheme="minorHAnsi" w:hAnsiTheme="minorHAnsi"/>
                <w:sz w:val="18"/>
                <w:szCs w:val="18"/>
              </w:rPr>
              <w:t>&lt;&lt;</w:t>
            </w:r>
            <w:r w:rsidR="00BE4740">
              <w:rPr>
                <w:rFonts w:asciiTheme="minorHAnsi" w:hAnsiTheme="minorHAnsi"/>
                <w:sz w:val="18"/>
                <w:szCs w:val="18"/>
              </w:rPr>
              <w:t>User Entered Value up to 50 characters</w:t>
            </w:r>
            <w:r>
              <w:rPr>
                <w:rFonts w:asciiTheme="minorHAnsi" w:hAnsiTheme="minorHAnsi"/>
                <w:sz w:val="18"/>
                <w:szCs w:val="18"/>
              </w:rPr>
              <w:t>&gt;&gt;</w:t>
            </w:r>
          </w:p>
        </w:tc>
      </w:tr>
      <w:tr w:rsidR="00F4057B" w:rsidRPr="00467A82" w14:paraId="2ABA8E8D" w14:textId="77777777" w:rsidTr="00B4489D">
        <w:trPr>
          <w:trHeight w:val="158"/>
        </w:trPr>
        <w:tc>
          <w:tcPr>
            <w:tcW w:w="586" w:type="dxa"/>
            <w:vAlign w:val="center"/>
          </w:tcPr>
          <w:p w14:paraId="76C20268" w14:textId="677AEF9A" w:rsidR="00F4057B" w:rsidRDefault="00111C8E" w:rsidP="007277D4">
            <w:pPr>
              <w:keepNext/>
              <w:jc w:val="center"/>
              <w:rPr>
                <w:rFonts w:asciiTheme="minorHAnsi" w:hAnsiTheme="minorHAnsi"/>
                <w:sz w:val="18"/>
                <w:szCs w:val="18"/>
              </w:rPr>
            </w:pPr>
            <w:r>
              <w:rPr>
                <w:rFonts w:asciiTheme="minorHAnsi" w:hAnsiTheme="minorHAnsi"/>
                <w:sz w:val="18"/>
                <w:szCs w:val="18"/>
              </w:rPr>
              <w:t>02</w:t>
            </w:r>
          </w:p>
        </w:tc>
        <w:tc>
          <w:tcPr>
            <w:tcW w:w="4629" w:type="dxa"/>
            <w:vAlign w:val="center"/>
          </w:tcPr>
          <w:p w14:paraId="0BE33563" w14:textId="44B3143E" w:rsidR="00F4057B" w:rsidRDefault="00F4057B" w:rsidP="007277D4">
            <w:pPr>
              <w:keepNext/>
              <w:rPr>
                <w:rFonts w:asciiTheme="minorHAnsi" w:hAnsiTheme="minorHAnsi"/>
                <w:sz w:val="18"/>
                <w:szCs w:val="18"/>
              </w:rPr>
            </w:pPr>
            <w:r>
              <w:rPr>
                <w:rFonts w:asciiTheme="minorHAnsi" w:hAnsiTheme="minorHAnsi"/>
                <w:sz w:val="18"/>
                <w:szCs w:val="18"/>
              </w:rPr>
              <w:t>System Type</w:t>
            </w:r>
          </w:p>
        </w:tc>
        <w:tc>
          <w:tcPr>
            <w:tcW w:w="5575" w:type="dxa"/>
            <w:vAlign w:val="center"/>
          </w:tcPr>
          <w:p w14:paraId="2683D622" w14:textId="2B5CA117" w:rsidR="00F4057B" w:rsidRDefault="00F4057B" w:rsidP="007277D4">
            <w:pPr>
              <w:keepNext/>
              <w:rPr>
                <w:rFonts w:asciiTheme="minorHAnsi" w:hAnsiTheme="minorHAnsi"/>
                <w:sz w:val="18"/>
                <w:szCs w:val="18"/>
              </w:rPr>
            </w:pPr>
            <w:r>
              <w:rPr>
                <w:rFonts w:asciiTheme="minorHAnsi" w:hAnsiTheme="minorHAnsi"/>
                <w:sz w:val="18"/>
                <w:szCs w:val="18"/>
              </w:rPr>
              <w:t>&lt;&lt;User Entered Value; Selections = (Vented Range Hood, Downdraft, Other)&gt;&gt;</w:t>
            </w:r>
          </w:p>
        </w:tc>
      </w:tr>
      <w:tr w:rsidR="00B4489D" w:rsidRPr="00467A82" w14:paraId="4472BC02" w14:textId="77777777" w:rsidTr="00F26A73">
        <w:trPr>
          <w:trHeight w:val="158"/>
        </w:trPr>
        <w:tc>
          <w:tcPr>
            <w:tcW w:w="586" w:type="dxa"/>
            <w:vAlign w:val="center"/>
          </w:tcPr>
          <w:p w14:paraId="4D72C7AE" w14:textId="65427AE4" w:rsidR="00B4489D" w:rsidRDefault="00111C8E" w:rsidP="007277D4">
            <w:pPr>
              <w:keepNext/>
              <w:jc w:val="center"/>
              <w:rPr>
                <w:rFonts w:asciiTheme="minorHAnsi" w:hAnsiTheme="minorHAnsi"/>
                <w:sz w:val="18"/>
                <w:szCs w:val="18"/>
              </w:rPr>
            </w:pPr>
            <w:r>
              <w:rPr>
                <w:rFonts w:asciiTheme="minorHAnsi" w:hAnsiTheme="minorHAnsi"/>
                <w:sz w:val="18"/>
                <w:szCs w:val="18"/>
              </w:rPr>
              <w:t>03</w:t>
            </w:r>
          </w:p>
        </w:tc>
        <w:tc>
          <w:tcPr>
            <w:tcW w:w="4629" w:type="dxa"/>
            <w:vAlign w:val="center"/>
          </w:tcPr>
          <w:p w14:paraId="4AAA1D11" w14:textId="49670EE0" w:rsidR="00B4489D" w:rsidRPr="00C27BAB" w:rsidRDefault="00B61285">
            <w:pPr>
              <w:keepNext/>
              <w:rPr>
                <w:rFonts w:asciiTheme="minorHAnsi" w:hAnsiTheme="minorHAnsi"/>
                <w:sz w:val="18"/>
                <w:szCs w:val="18"/>
              </w:rPr>
            </w:pPr>
            <w:r>
              <w:rPr>
                <w:rFonts w:asciiTheme="minorHAnsi" w:hAnsiTheme="minorHAnsi"/>
                <w:sz w:val="18"/>
                <w:szCs w:val="18"/>
              </w:rPr>
              <w:t xml:space="preserve">HVI Directory Listed </w:t>
            </w:r>
            <w:r w:rsidR="00B4489D">
              <w:rPr>
                <w:rFonts w:asciiTheme="minorHAnsi" w:hAnsiTheme="minorHAnsi"/>
                <w:sz w:val="18"/>
                <w:szCs w:val="18"/>
              </w:rPr>
              <w:t>Model Number</w:t>
            </w:r>
          </w:p>
        </w:tc>
        <w:tc>
          <w:tcPr>
            <w:tcW w:w="5575" w:type="dxa"/>
            <w:vAlign w:val="center"/>
          </w:tcPr>
          <w:p w14:paraId="47633846" w14:textId="12FABF70" w:rsidR="00B4489D" w:rsidRPr="00C27BAB" w:rsidRDefault="006F1E84" w:rsidP="007277D4">
            <w:pPr>
              <w:keepNext/>
              <w:rPr>
                <w:rFonts w:asciiTheme="minorHAnsi" w:hAnsiTheme="minorHAnsi"/>
                <w:sz w:val="18"/>
                <w:szCs w:val="18"/>
              </w:rPr>
            </w:pPr>
            <w:r>
              <w:rPr>
                <w:rFonts w:asciiTheme="minorHAnsi" w:hAnsiTheme="minorHAnsi"/>
                <w:sz w:val="18"/>
                <w:szCs w:val="18"/>
              </w:rPr>
              <w:t>&lt;&lt;User Entered Value up to 50 characters&gt;&gt;</w:t>
            </w:r>
          </w:p>
        </w:tc>
      </w:tr>
      <w:tr w:rsidR="00B4489D" w:rsidRPr="00467A82" w14:paraId="05F3CA19" w14:textId="77777777" w:rsidTr="00B4489D">
        <w:trPr>
          <w:trHeight w:val="158"/>
        </w:trPr>
        <w:tc>
          <w:tcPr>
            <w:tcW w:w="586" w:type="dxa"/>
            <w:vAlign w:val="center"/>
          </w:tcPr>
          <w:p w14:paraId="40FFF010" w14:textId="7575DD54" w:rsidR="00B4489D" w:rsidRDefault="00111C8E" w:rsidP="007277D4">
            <w:pPr>
              <w:keepNext/>
              <w:jc w:val="center"/>
              <w:rPr>
                <w:rFonts w:asciiTheme="minorHAnsi" w:hAnsiTheme="minorHAnsi"/>
                <w:sz w:val="18"/>
                <w:szCs w:val="18"/>
              </w:rPr>
            </w:pPr>
            <w:r>
              <w:rPr>
                <w:rFonts w:asciiTheme="minorHAnsi" w:hAnsiTheme="minorHAnsi"/>
                <w:sz w:val="18"/>
                <w:szCs w:val="18"/>
              </w:rPr>
              <w:t>04</w:t>
            </w:r>
          </w:p>
        </w:tc>
        <w:tc>
          <w:tcPr>
            <w:tcW w:w="4629" w:type="dxa"/>
            <w:vAlign w:val="center"/>
          </w:tcPr>
          <w:p w14:paraId="35A97D4A" w14:textId="7A17E1F6" w:rsidR="00B4489D" w:rsidRDefault="00B61285">
            <w:pPr>
              <w:keepNext/>
              <w:rPr>
                <w:rFonts w:asciiTheme="minorHAnsi" w:hAnsiTheme="minorHAnsi"/>
                <w:sz w:val="18"/>
                <w:szCs w:val="18"/>
              </w:rPr>
            </w:pPr>
            <w:r>
              <w:rPr>
                <w:rFonts w:asciiTheme="minorHAnsi" w:hAnsiTheme="minorHAnsi"/>
                <w:sz w:val="18"/>
                <w:szCs w:val="18"/>
              </w:rPr>
              <w:t xml:space="preserve">HVI Directory Listed </w:t>
            </w:r>
            <w:r w:rsidR="00B4489D">
              <w:rPr>
                <w:rFonts w:asciiTheme="minorHAnsi" w:hAnsiTheme="minorHAnsi"/>
                <w:sz w:val="18"/>
                <w:szCs w:val="18"/>
              </w:rPr>
              <w:t>Rated Airflow</w:t>
            </w:r>
          </w:p>
        </w:tc>
        <w:tc>
          <w:tcPr>
            <w:tcW w:w="5575" w:type="dxa"/>
            <w:vAlign w:val="center"/>
          </w:tcPr>
          <w:p w14:paraId="423853CD" w14:textId="5E5AC5C0" w:rsidR="00B4489D" w:rsidRPr="00C27BAB" w:rsidRDefault="006F1E84" w:rsidP="007277D4">
            <w:pPr>
              <w:keepNext/>
              <w:rPr>
                <w:rFonts w:asciiTheme="minorHAnsi" w:hAnsiTheme="minorHAnsi"/>
                <w:sz w:val="18"/>
                <w:szCs w:val="18"/>
              </w:rPr>
            </w:pPr>
            <w:r>
              <w:rPr>
                <w:rFonts w:asciiTheme="minorHAnsi" w:hAnsiTheme="minorHAnsi"/>
                <w:sz w:val="18"/>
                <w:szCs w:val="18"/>
              </w:rPr>
              <w:t>&lt;&lt;User Entered Value; (XXXX.XX)&gt;&gt;</w:t>
            </w:r>
          </w:p>
        </w:tc>
      </w:tr>
      <w:tr w:rsidR="00B4489D" w:rsidRPr="00467A82" w14:paraId="41CE42F0" w14:textId="77777777" w:rsidTr="00B4489D">
        <w:trPr>
          <w:trHeight w:val="158"/>
        </w:trPr>
        <w:tc>
          <w:tcPr>
            <w:tcW w:w="586" w:type="dxa"/>
            <w:vAlign w:val="center"/>
          </w:tcPr>
          <w:p w14:paraId="4CCA2992" w14:textId="18D6E6B5" w:rsidR="00B4489D" w:rsidRDefault="00111C8E" w:rsidP="007277D4">
            <w:pPr>
              <w:keepNext/>
              <w:jc w:val="center"/>
              <w:rPr>
                <w:rFonts w:asciiTheme="minorHAnsi" w:hAnsiTheme="minorHAnsi"/>
                <w:sz w:val="18"/>
                <w:szCs w:val="18"/>
              </w:rPr>
            </w:pPr>
            <w:r>
              <w:rPr>
                <w:rFonts w:asciiTheme="minorHAnsi" w:hAnsiTheme="minorHAnsi"/>
                <w:sz w:val="18"/>
                <w:szCs w:val="18"/>
              </w:rPr>
              <w:t>05</w:t>
            </w:r>
          </w:p>
        </w:tc>
        <w:tc>
          <w:tcPr>
            <w:tcW w:w="4629" w:type="dxa"/>
            <w:vAlign w:val="center"/>
          </w:tcPr>
          <w:p w14:paraId="02A9B0BE" w14:textId="6F64420F" w:rsidR="00B4489D" w:rsidRDefault="00B61285" w:rsidP="00604BA7">
            <w:pPr>
              <w:keepNext/>
              <w:rPr>
                <w:rFonts w:asciiTheme="minorHAnsi" w:hAnsiTheme="minorHAnsi"/>
                <w:sz w:val="18"/>
                <w:szCs w:val="18"/>
              </w:rPr>
            </w:pPr>
            <w:r>
              <w:rPr>
                <w:rFonts w:asciiTheme="minorHAnsi" w:hAnsiTheme="minorHAnsi"/>
                <w:sz w:val="18"/>
                <w:szCs w:val="18"/>
              </w:rPr>
              <w:t xml:space="preserve">HVI Directory Listed </w:t>
            </w:r>
            <w:r w:rsidR="007277D4">
              <w:rPr>
                <w:rFonts w:asciiTheme="minorHAnsi" w:hAnsiTheme="minorHAnsi"/>
                <w:sz w:val="18"/>
                <w:szCs w:val="18"/>
              </w:rPr>
              <w:t>Sound Rating</w:t>
            </w:r>
          </w:p>
        </w:tc>
        <w:tc>
          <w:tcPr>
            <w:tcW w:w="5575" w:type="dxa"/>
            <w:vAlign w:val="center"/>
          </w:tcPr>
          <w:p w14:paraId="42EE0F50" w14:textId="7DF7F7EF" w:rsidR="00B4489D" w:rsidRPr="00C27BAB" w:rsidRDefault="006F1E84" w:rsidP="007277D4">
            <w:pPr>
              <w:keepNext/>
              <w:rPr>
                <w:rFonts w:asciiTheme="minorHAnsi" w:hAnsiTheme="minorHAnsi"/>
                <w:sz w:val="18"/>
                <w:szCs w:val="18"/>
              </w:rPr>
            </w:pPr>
            <w:r>
              <w:rPr>
                <w:rFonts w:asciiTheme="minorHAnsi" w:hAnsiTheme="minorHAnsi"/>
                <w:sz w:val="18"/>
                <w:szCs w:val="18"/>
              </w:rPr>
              <w:t>&lt;&lt;User Entered Value; (XX.XX)</w:t>
            </w:r>
            <w:ins w:id="47" w:author="Wichert, RJ@Energy" w:date="2018-11-29T12:40:00Z">
              <w:r w:rsidR="00CD21F4">
                <w:rPr>
                  <w:rFonts w:asciiTheme="minorHAnsi" w:hAnsiTheme="minorHAnsi"/>
                  <w:sz w:val="18"/>
                  <w:szCs w:val="18"/>
                </w:rPr>
                <w:t>&gt;&gt;</w:t>
              </w:r>
            </w:ins>
          </w:p>
        </w:tc>
      </w:tr>
      <w:tr w:rsidR="00086EF9" w:rsidRPr="00467A82" w14:paraId="46451448" w14:textId="77777777" w:rsidTr="00B4489D">
        <w:trPr>
          <w:trHeight w:val="158"/>
        </w:trPr>
        <w:tc>
          <w:tcPr>
            <w:tcW w:w="586" w:type="dxa"/>
            <w:vAlign w:val="center"/>
          </w:tcPr>
          <w:p w14:paraId="206A8F96" w14:textId="1B4547E7" w:rsidR="00086EF9" w:rsidRDefault="00AD7B71" w:rsidP="007277D4">
            <w:pPr>
              <w:keepNext/>
              <w:jc w:val="center"/>
              <w:rPr>
                <w:rFonts w:asciiTheme="minorHAnsi" w:hAnsiTheme="minorHAnsi"/>
                <w:sz w:val="18"/>
                <w:szCs w:val="18"/>
              </w:rPr>
            </w:pPr>
            <w:r>
              <w:rPr>
                <w:rFonts w:asciiTheme="minorHAnsi" w:hAnsiTheme="minorHAnsi"/>
                <w:sz w:val="18"/>
                <w:szCs w:val="18"/>
              </w:rPr>
              <w:t>0</w:t>
            </w:r>
            <w:r w:rsidR="00111C8E">
              <w:rPr>
                <w:rFonts w:asciiTheme="minorHAnsi" w:hAnsiTheme="minorHAnsi"/>
                <w:sz w:val="18"/>
                <w:szCs w:val="18"/>
              </w:rPr>
              <w:t>6</w:t>
            </w:r>
          </w:p>
        </w:tc>
        <w:tc>
          <w:tcPr>
            <w:tcW w:w="4629" w:type="dxa"/>
            <w:vAlign w:val="center"/>
          </w:tcPr>
          <w:p w14:paraId="331342C3" w14:textId="430146BA" w:rsidR="00086EF9" w:rsidRDefault="00086EF9" w:rsidP="007277D4">
            <w:pPr>
              <w:keepNext/>
              <w:rPr>
                <w:rFonts w:asciiTheme="minorHAnsi" w:hAnsiTheme="minorHAnsi"/>
                <w:sz w:val="18"/>
                <w:szCs w:val="18"/>
              </w:rPr>
            </w:pPr>
            <w:r>
              <w:rPr>
                <w:rFonts w:asciiTheme="minorHAnsi" w:hAnsiTheme="minorHAnsi"/>
                <w:sz w:val="18"/>
                <w:szCs w:val="18"/>
              </w:rPr>
              <w:t>Minimum Airflow (if different than</w:t>
            </w:r>
            <w:r w:rsidR="002233E9">
              <w:rPr>
                <w:rFonts w:asciiTheme="minorHAnsi" w:hAnsiTheme="minorHAnsi"/>
                <w:sz w:val="18"/>
                <w:szCs w:val="18"/>
              </w:rPr>
              <w:t xml:space="preserve"> rated airflow)</w:t>
            </w:r>
          </w:p>
        </w:tc>
        <w:tc>
          <w:tcPr>
            <w:tcW w:w="5575" w:type="dxa"/>
            <w:vAlign w:val="center"/>
          </w:tcPr>
          <w:p w14:paraId="42A6B444" w14:textId="77777777" w:rsidR="002233E9" w:rsidRDefault="002233E9" w:rsidP="007277D4">
            <w:pPr>
              <w:keepNext/>
              <w:rPr>
                <w:rFonts w:asciiTheme="minorHAnsi" w:hAnsiTheme="minorHAnsi"/>
                <w:sz w:val="18"/>
                <w:szCs w:val="18"/>
              </w:rPr>
            </w:pPr>
            <w:r>
              <w:rPr>
                <w:rFonts w:asciiTheme="minorHAnsi" w:hAnsiTheme="minorHAnsi"/>
                <w:sz w:val="18"/>
                <w:szCs w:val="18"/>
              </w:rPr>
              <w:t xml:space="preserve">&lt;&lt;Defaults to C03 </w:t>
            </w:r>
          </w:p>
          <w:p w14:paraId="04F50172" w14:textId="759CB1B5" w:rsidR="00086EF9" w:rsidRDefault="002233E9" w:rsidP="007277D4">
            <w:pPr>
              <w:keepNext/>
              <w:rPr>
                <w:rFonts w:asciiTheme="minorHAnsi" w:hAnsiTheme="minorHAnsi"/>
                <w:sz w:val="18"/>
                <w:szCs w:val="18"/>
              </w:rPr>
            </w:pPr>
            <w:r>
              <w:rPr>
                <w:rFonts w:asciiTheme="minorHAnsi" w:hAnsiTheme="minorHAnsi"/>
                <w:sz w:val="18"/>
                <w:szCs w:val="18"/>
              </w:rPr>
              <w:t>otherwise, User Entered Value; XXX.XX; Not to exceed C03 (rated airflow)</w:t>
            </w:r>
            <w:ins w:id="48" w:author="Wichert, RJ@Energy" w:date="2018-11-29T12:40:00Z">
              <w:r w:rsidR="00CD21F4">
                <w:rPr>
                  <w:rFonts w:asciiTheme="minorHAnsi" w:hAnsiTheme="minorHAnsi"/>
                  <w:sz w:val="18"/>
                  <w:szCs w:val="18"/>
                </w:rPr>
                <w:t>&gt;&gt;</w:t>
              </w:r>
            </w:ins>
          </w:p>
        </w:tc>
      </w:tr>
      <w:tr w:rsidR="00B4489D" w:rsidRPr="00467A82" w14:paraId="645499C0" w14:textId="77777777" w:rsidTr="00B4489D">
        <w:trPr>
          <w:trHeight w:val="158"/>
        </w:trPr>
        <w:tc>
          <w:tcPr>
            <w:tcW w:w="586" w:type="dxa"/>
            <w:vAlign w:val="center"/>
          </w:tcPr>
          <w:p w14:paraId="7DBD6457" w14:textId="42C1B803" w:rsidR="00B4489D" w:rsidRDefault="00B61285" w:rsidP="007277D4">
            <w:pPr>
              <w:keepNext/>
              <w:jc w:val="center"/>
              <w:rPr>
                <w:rFonts w:asciiTheme="minorHAnsi" w:hAnsiTheme="minorHAnsi"/>
                <w:sz w:val="18"/>
                <w:szCs w:val="18"/>
              </w:rPr>
            </w:pPr>
            <w:r>
              <w:rPr>
                <w:rFonts w:asciiTheme="minorHAnsi" w:hAnsiTheme="minorHAnsi"/>
                <w:sz w:val="18"/>
                <w:szCs w:val="18"/>
              </w:rPr>
              <w:t>0</w:t>
            </w:r>
            <w:r w:rsidR="00111C8E">
              <w:rPr>
                <w:rFonts w:asciiTheme="minorHAnsi" w:hAnsiTheme="minorHAnsi"/>
                <w:sz w:val="18"/>
                <w:szCs w:val="18"/>
              </w:rPr>
              <w:t>7</w:t>
            </w:r>
          </w:p>
        </w:tc>
        <w:tc>
          <w:tcPr>
            <w:tcW w:w="4629" w:type="dxa"/>
            <w:vAlign w:val="center"/>
          </w:tcPr>
          <w:p w14:paraId="65BF6021" w14:textId="26C9697B" w:rsidR="00B4489D" w:rsidRDefault="00AA5382" w:rsidP="007277D4">
            <w:pPr>
              <w:keepNext/>
              <w:rPr>
                <w:rFonts w:asciiTheme="minorHAnsi" w:hAnsiTheme="minorHAnsi"/>
                <w:sz w:val="18"/>
                <w:szCs w:val="18"/>
              </w:rPr>
            </w:pPr>
            <w:r>
              <w:rPr>
                <w:rFonts w:asciiTheme="minorHAnsi" w:hAnsiTheme="minorHAnsi"/>
                <w:sz w:val="18"/>
                <w:szCs w:val="18"/>
              </w:rPr>
              <w:t>Operation</w:t>
            </w:r>
            <w:r w:rsidR="007277D4">
              <w:rPr>
                <w:rFonts w:asciiTheme="minorHAnsi" w:hAnsiTheme="minorHAnsi"/>
                <w:sz w:val="18"/>
                <w:szCs w:val="18"/>
              </w:rPr>
              <w:t xml:space="preserve"> Schedule</w:t>
            </w:r>
          </w:p>
        </w:tc>
        <w:tc>
          <w:tcPr>
            <w:tcW w:w="5575" w:type="dxa"/>
            <w:vAlign w:val="center"/>
          </w:tcPr>
          <w:p w14:paraId="79D7BC02" w14:textId="60ECC19A" w:rsidR="00B4489D" w:rsidRPr="00C27BAB" w:rsidRDefault="006F1E84" w:rsidP="00604BA7">
            <w:pPr>
              <w:keepNext/>
              <w:rPr>
                <w:rFonts w:asciiTheme="minorHAnsi" w:hAnsiTheme="minorHAnsi"/>
                <w:sz w:val="18"/>
                <w:szCs w:val="18"/>
              </w:rPr>
            </w:pPr>
            <w:r>
              <w:rPr>
                <w:rFonts w:asciiTheme="minorHAnsi" w:hAnsiTheme="minorHAnsi"/>
                <w:sz w:val="18"/>
                <w:szCs w:val="18"/>
              </w:rPr>
              <w:t>&lt;&lt;</w:t>
            </w:r>
            <w:r w:rsidR="00FD4671">
              <w:rPr>
                <w:rFonts w:asciiTheme="minorHAnsi" w:hAnsiTheme="minorHAnsi"/>
                <w:sz w:val="18"/>
                <w:szCs w:val="18"/>
              </w:rPr>
              <w:t>User Entry</w:t>
            </w:r>
            <w:r>
              <w:rPr>
                <w:rFonts w:asciiTheme="minorHAnsi" w:hAnsiTheme="minorHAnsi"/>
                <w:sz w:val="18"/>
                <w:szCs w:val="18"/>
              </w:rPr>
              <w:t>;</w:t>
            </w:r>
            <w:r w:rsidR="00FD4671">
              <w:rPr>
                <w:rFonts w:asciiTheme="minorHAnsi" w:hAnsiTheme="minorHAnsi"/>
                <w:sz w:val="18"/>
                <w:szCs w:val="18"/>
              </w:rPr>
              <w:t xml:space="preserve"> Selections = (</w:t>
            </w:r>
            <w:r w:rsidR="007277D4">
              <w:rPr>
                <w:rFonts w:asciiTheme="minorHAnsi" w:hAnsiTheme="minorHAnsi"/>
                <w:sz w:val="18"/>
                <w:szCs w:val="18"/>
              </w:rPr>
              <w:t>Demand Control, Continuous)</w:t>
            </w:r>
            <w:r>
              <w:rPr>
                <w:rFonts w:asciiTheme="minorHAnsi" w:hAnsiTheme="minorHAnsi"/>
                <w:sz w:val="18"/>
                <w:szCs w:val="18"/>
              </w:rPr>
              <w:t>&gt;&gt;</w:t>
            </w:r>
          </w:p>
        </w:tc>
      </w:tr>
      <w:tr w:rsidR="007277D4" w:rsidRPr="00467A82" w14:paraId="7EB1F5EF" w14:textId="77777777" w:rsidTr="00B4489D">
        <w:trPr>
          <w:trHeight w:val="158"/>
        </w:trPr>
        <w:tc>
          <w:tcPr>
            <w:tcW w:w="586" w:type="dxa"/>
            <w:vAlign w:val="center"/>
          </w:tcPr>
          <w:p w14:paraId="42E77AB0" w14:textId="4361EBBA" w:rsidR="007277D4" w:rsidRDefault="00AD7B71" w:rsidP="007277D4">
            <w:pPr>
              <w:keepNext/>
              <w:jc w:val="center"/>
              <w:rPr>
                <w:rFonts w:asciiTheme="minorHAnsi" w:hAnsiTheme="minorHAnsi"/>
                <w:sz w:val="18"/>
                <w:szCs w:val="18"/>
              </w:rPr>
            </w:pPr>
            <w:r>
              <w:rPr>
                <w:rFonts w:asciiTheme="minorHAnsi" w:hAnsiTheme="minorHAnsi"/>
                <w:sz w:val="18"/>
                <w:szCs w:val="18"/>
              </w:rPr>
              <w:t>0</w:t>
            </w:r>
            <w:r w:rsidR="00111C8E">
              <w:rPr>
                <w:rFonts w:asciiTheme="minorHAnsi" w:hAnsiTheme="minorHAnsi"/>
                <w:sz w:val="18"/>
                <w:szCs w:val="18"/>
              </w:rPr>
              <w:t>8</w:t>
            </w:r>
          </w:p>
        </w:tc>
        <w:tc>
          <w:tcPr>
            <w:tcW w:w="4629" w:type="dxa"/>
            <w:vAlign w:val="center"/>
          </w:tcPr>
          <w:p w14:paraId="455A9212" w14:textId="0729D35D" w:rsidR="007277D4" w:rsidRDefault="00901778" w:rsidP="007277D4">
            <w:pPr>
              <w:keepNext/>
              <w:rPr>
                <w:rFonts w:asciiTheme="minorHAnsi" w:hAnsiTheme="minorHAnsi"/>
                <w:sz w:val="18"/>
                <w:szCs w:val="18"/>
              </w:rPr>
            </w:pPr>
            <w:r>
              <w:rPr>
                <w:rFonts w:asciiTheme="minorHAnsi" w:hAnsiTheme="minorHAnsi"/>
                <w:sz w:val="18"/>
                <w:szCs w:val="18"/>
              </w:rPr>
              <w:t xml:space="preserve">Required </w:t>
            </w:r>
            <w:r w:rsidR="007277D4">
              <w:rPr>
                <w:rFonts w:asciiTheme="minorHAnsi" w:hAnsiTheme="minorHAnsi"/>
                <w:sz w:val="18"/>
                <w:szCs w:val="18"/>
              </w:rPr>
              <w:t>Minimum Ventilation Rate</w:t>
            </w:r>
          </w:p>
        </w:tc>
        <w:tc>
          <w:tcPr>
            <w:tcW w:w="5575" w:type="dxa"/>
            <w:vAlign w:val="center"/>
          </w:tcPr>
          <w:p w14:paraId="1D00B894" w14:textId="22FF9DA1" w:rsidR="007277D4" w:rsidRDefault="00074257" w:rsidP="007277D4">
            <w:pPr>
              <w:keepNext/>
              <w:rPr>
                <w:rFonts w:asciiTheme="minorHAnsi" w:hAnsiTheme="minorHAnsi"/>
                <w:sz w:val="18"/>
                <w:szCs w:val="18"/>
              </w:rPr>
            </w:pPr>
            <w:r>
              <w:rPr>
                <w:rFonts w:asciiTheme="minorHAnsi" w:hAnsiTheme="minorHAnsi"/>
                <w:sz w:val="18"/>
                <w:szCs w:val="18"/>
              </w:rPr>
              <w:t>&lt;&lt;</w:t>
            </w:r>
            <w:r w:rsidR="00111C8E">
              <w:rPr>
                <w:rFonts w:asciiTheme="minorHAnsi" w:hAnsiTheme="minorHAnsi"/>
                <w:sz w:val="18"/>
                <w:szCs w:val="18"/>
              </w:rPr>
              <w:t>If C07</w:t>
            </w:r>
            <w:r w:rsidR="00F4057B">
              <w:rPr>
                <w:rFonts w:asciiTheme="minorHAnsi" w:hAnsiTheme="minorHAnsi"/>
                <w:sz w:val="18"/>
                <w:szCs w:val="18"/>
              </w:rPr>
              <w:t xml:space="preserve"> = Demand Control</w:t>
            </w:r>
            <w:r w:rsidR="00111C8E">
              <w:rPr>
                <w:rFonts w:asciiTheme="minorHAnsi" w:hAnsiTheme="minorHAnsi"/>
                <w:sz w:val="18"/>
                <w:szCs w:val="18"/>
              </w:rPr>
              <w:t xml:space="preserve"> and C02 = Vented Range Hood, then Result = “100 cfm”</w:t>
            </w:r>
          </w:p>
          <w:p w14:paraId="66464663" w14:textId="77777777" w:rsidR="00353AD6" w:rsidRDefault="00353AD6" w:rsidP="007277D4">
            <w:pPr>
              <w:keepNext/>
              <w:rPr>
                <w:rFonts w:asciiTheme="minorHAnsi" w:hAnsiTheme="minorHAnsi"/>
                <w:sz w:val="18"/>
                <w:szCs w:val="18"/>
              </w:rPr>
            </w:pPr>
          </w:p>
          <w:p w14:paraId="434EE5E1" w14:textId="78FD8CDA" w:rsidR="00111C8E" w:rsidRDefault="00111C8E" w:rsidP="007277D4">
            <w:pPr>
              <w:keepNext/>
              <w:rPr>
                <w:rFonts w:asciiTheme="minorHAnsi" w:hAnsiTheme="minorHAnsi"/>
                <w:sz w:val="18"/>
                <w:szCs w:val="18"/>
              </w:rPr>
            </w:pPr>
            <w:r>
              <w:rPr>
                <w:rFonts w:asciiTheme="minorHAnsi" w:hAnsiTheme="minorHAnsi"/>
                <w:sz w:val="18"/>
                <w:szCs w:val="18"/>
              </w:rPr>
              <w:t>Else If C07 = Demand Control</w:t>
            </w:r>
            <w:r w:rsidR="00353AD6">
              <w:rPr>
                <w:rFonts w:asciiTheme="minorHAnsi" w:hAnsiTheme="minorHAnsi"/>
                <w:sz w:val="18"/>
                <w:szCs w:val="18"/>
              </w:rPr>
              <w:t>, A0</w:t>
            </w:r>
            <w:r w:rsidR="00C51E0F">
              <w:rPr>
                <w:rFonts w:asciiTheme="minorHAnsi" w:hAnsiTheme="minorHAnsi"/>
                <w:sz w:val="18"/>
                <w:szCs w:val="18"/>
              </w:rPr>
              <w:t>6</w:t>
            </w:r>
            <w:r w:rsidR="00353AD6">
              <w:rPr>
                <w:rFonts w:asciiTheme="minorHAnsi" w:hAnsiTheme="minorHAnsi"/>
                <w:sz w:val="18"/>
                <w:szCs w:val="18"/>
              </w:rPr>
              <w:t xml:space="preserve"> = Enclosed,</w:t>
            </w:r>
            <w:r>
              <w:rPr>
                <w:rFonts w:asciiTheme="minorHAnsi" w:hAnsiTheme="minorHAnsi"/>
                <w:sz w:val="18"/>
                <w:szCs w:val="18"/>
              </w:rPr>
              <w:t xml:space="preserve"> and C02 = Other or Downdraft, then Result = lesser of (300 cfm</w:t>
            </w:r>
            <w:r w:rsidR="00353AD6">
              <w:rPr>
                <w:rFonts w:asciiTheme="minorHAnsi" w:hAnsiTheme="minorHAnsi"/>
                <w:sz w:val="18"/>
                <w:szCs w:val="18"/>
              </w:rPr>
              <w:t xml:space="preserve">, </w:t>
            </w:r>
            <w:r>
              <w:rPr>
                <w:rFonts w:asciiTheme="minorHAnsi" w:hAnsiTheme="minorHAnsi"/>
                <w:sz w:val="18"/>
                <w:szCs w:val="18"/>
              </w:rPr>
              <w:t>5*A06)</w:t>
            </w:r>
          </w:p>
          <w:p w14:paraId="25BDDE9F" w14:textId="33001D4D" w:rsidR="00353AD6" w:rsidRDefault="00353AD6" w:rsidP="007277D4">
            <w:pPr>
              <w:keepNext/>
              <w:rPr>
                <w:rFonts w:asciiTheme="minorHAnsi" w:hAnsiTheme="minorHAnsi"/>
                <w:sz w:val="18"/>
                <w:szCs w:val="18"/>
              </w:rPr>
            </w:pPr>
          </w:p>
          <w:p w14:paraId="2AF7A883" w14:textId="77777777" w:rsidR="00353AD6" w:rsidRDefault="00353AD6" w:rsidP="007277D4">
            <w:pPr>
              <w:keepNext/>
              <w:rPr>
                <w:rFonts w:asciiTheme="minorHAnsi" w:hAnsiTheme="minorHAnsi"/>
                <w:sz w:val="18"/>
                <w:szCs w:val="18"/>
              </w:rPr>
            </w:pPr>
            <w:r>
              <w:rPr>
                <w:rFonts w:asciiTheme="minorHAnsi" w:hAnsiTheme="minorHAnsi"/>
                <w:sz w:val="18"/>
                <w:szCs w:val="18"/>
              </w:rPr>
              <w:t>Else If C07 = Demand Control and C02 = Other or Downdraft, then Result = 300</w:t>
            </w:r>
          </w:p>
          <w:p w14:paraId="640DA707" w14:textId="77777777" w:rsidR="00353AD6" w:rsidRDefault="00353AD6" w:rsidP="007277D4">
            <w:pPr>
              <w:keepNext/>
              <w:rPr>
                <w:rFonts w:asciiTheme="minorHAnsi" w:hAnsiTheme="minorHAnsi"/>
                <w:sz w:val="18"/>
                <w:szCs w:val="18"/>
              </w:rPr>
            </w:pPr>
          </w:p>
          <w:p w14:paraId="4735B51B" w14:textId="32116F59" w:rsidR="00353AD6" w:rsidRDefault="00353AD6" w:rsidP="007277D4">
            <w:pPr>
              <w:keepNext/>
              <w:rPr>
                <w:rFonts w:asciiTheme="minorHAnsi" w:hAnsiTheme="minorHAnsi"/>
                <w:sz w:val="18"/>
                <w:szCs w:val="18"/>
              </w:rPr>
            </w:pPr>
            <w:r>
              <w:rPr>
                <w:rFonts w:asciiTheme="minorHAnsi" w:hAnsiTheme="minorHAnsi"/>
                <w:sz w:val="18"/>
                <w:szCs w:val="18"/>
              </w:rPr>
              <w:t>Else If C07 = Continuous</w:t>
            </w:r>
            <w:r w:rsidR="00306CAA">
              <w:rPr>
                <w:rFonts w:asciiTheme="minorHAnsi" w:hAnsiTheme="minorHAnsi"/>
                <w:sz w:val="18"/>
                <w:szCs w:val="18"/>
              </w:rPr>
              <w:t>, then Result = 5*A0</w:t>
            </w:r>
            <w:r w:rsidR="00C51E0F">
              <w:rPr>
                <w:rFonts w:asciiTheme="minorHAnsi" w:hAnsiTheme="minorHAnsi"/>
                <w:sz w:val="18"/>
                <w:szCs w:val="18"/>
              </w:rPr>
              <w:t>5(Kitchen Total Cond Vol)</w:t>
            </w:r>
          </w:p>
          <w:p w14:paraId="49E5B674" w14:textId="65D21327" w:rsidR="00F4057B" w:rsidRDefault="00353AD6" w:rsidP="007277D4">
            <w:pPr>
              <w:keepNext/>
              <w:rPr>
                <w:rFonts w:asciiTheme="minorHAnsi" w:hAnsiTheme="minorHAnsi"/>
                <w:sz w:val="18"/>
                <w:szCs w:val="18"/>
              </w:rPr>
            </w:pPr>
            <w:r>
              <w:rPr>
                <w:rFonts w:asciiTheme="minorHAnsi" w:hAnsiTheme="minorHAnsi"/>
                <w:sz w:val="18"/>
                <w:szCs w:val="18"/>
              </w:rPr>
              <w:t>&gt;&gt;</w:t>
            </w:r>
          </w:p>
          <w:p w14:paraId="3EA2981A" w14:textId="21D55C55" w:rsidR="00F4057B" w:rsidRDefault="00F4057B" w:rsidP="007277D4">
            <w:pPr>
              <w:keepNext/>
              <w:rPr>
                <w:rFonts w:asciiTheme="minorHAnsi" w:hAnsiTheme="minorHAnsi"/>
                <w:sz w:val="18"/>
                <w:szCs w:val="18"/>
              </w:rPr>
            </w:pPr>
          </w:p>
        </w:tc>
      </w:tr>
      <w:tr w:rsidR="007277D4" w:rsidRPr="00467A82" w14:paraId="3E205BD8" w14:textId="77777777" w:rsidTr="00B4489D">
        <w:trPr>
          <w:trHeight w:val="158"/>
        </w:trPr>
        <w:tc>
          <w:tcPr>
            <w:tcW w:w="586" w:type="dxa"/>
            <w:vAlign w:val="center"/>
          </w:tcPr>
          <w:p w14:paraId="4AF91D80" w14:textId="3587706E" w:rsidR="007277D4" w:rsidRDefault="00AD7B71" w:rsidP="007277D4">
            <w:pPr>
              <w:keepNext/>
              <w:jc w:val="center"/>
              <w:rPr>
                <w:rFonts w:asciiTheme="minorHAnsi" w:hAnsiTheme="minorHAnsi"/>
                <w:sz w:val="18"/>
                <w:szCs w:val="18"/>
              </w:rPr>
            </w:pPr>
            <w:r>
              <w:rPr>
                <w:rFonts w:asciiTheme="minorHAnsi" w:hAnsiTheme="minorHAnsi"/>
                <w:sz w:val="18"/>
                <w:szCs w:val="18"/>
              </w:rPr>
              <w:t>0</w:t>
            </w:r>
            <w:r w:rsidR="00111C8E">
              <w:rPr>
                <w:rFonts w:asciiTheme="minorHAnsi" w:hAnsiTheme="minorHAnsi"/>
                <w:sz w:val="18"/>
                <w:szCs w:val="18"/>
              </w:rPr>
              <w:t>9</w:t>
            </w:r>
          </w:p>
        </w:tc>
        <w:tc>
          <w:tcPr>
            <w:tcW w:w="4629" w:type="dxa"/>
            <w:vAlign w:val="center"/>
          </w:tcPr>
          <w:p w14:paraId="51ED9A7B" w14:textId="50333AED" w:rsidR="007277D4" w:rsidRDefault="007277D4" w:rsidP="00604BA7">
            <w:pPr>
              <w:keepNext/>
              <w:rPr>
                <w:rFonts w:asciiTheme="minorHAnsi" w:hAnsiTheme="minorHAnsi"/>
                <w:sz w:val="18"/>
                <w:szCs w:val="18"/>
              </w:rPr>
            </w:pPr>
            <w:r>
              <w:rPr>
                <w:rFonts w:asciiTheme="minorHAnsi" w:hAnsiTheme="minorHAnsi"/>
                <w:sz w:val="18"/>
                <w:szCs w:val="18"/>
              </w:rPr>
              <w:t>Maximum Sound Rating</w:t>
            </w:r>
          </w:p>
        </w:tc>
        <w:tc>
          <w:tcPr>
            <w:tcW w:w="5575" w:type="dxa"/>
            <w:vAlign w:val="center"/>
          </w:tcPr>
          <w:p w14:paraId="496F6F7E" w14:textId="41AEE387" w:rsidR="003E7373" w:rsidRDefault="00074257">
            <w:pPr>
              <w:keepNext/>
              <w:rPr>
                <w:rFonts w:asciiTheme="minorHAnsi" w:hAnsiTheme="minorHAnsi"/>
                <w:sz w:val="18"/>
                <w:szCs w:val="18"/>
              </w:rPr>
            </w:pPr>
            <w:r>
              <w:rPr>
                <w:rFonts w:asciiTheme="minorHAnsi" w:hAnsiTheme="minorHAnsi"/>
                <w:sz w:val="18"/>
                <w:szCs w:val="18"/>
              </w:rPr>
              <w:t>&lt;&lt;</w:t>
            </w:r>
            <w:r w:rsidR="003E7373">
              <w:rPr>
                <w:rFonts w:asciiTheme="minorHAnsi" w:hAnsiTheme="minorHAnsi"/>
                <w:sz w:val="18"/>
                <w:szCs w:val="18"/>
              </w:rPr>
              <w:t xml:space="preserve">If </w:t>
            </w:r>
            <w:r w:rsidR="007277D4">
              <w:rPr>
                <w:rFonts w:asciiTheme="minorHAnsi" w:hAnsiTheme="minorHAnsi"/>
                <w:sz w:val="18"/>
                <w:szCs w:val="18"/>
              </w:rPr>
              <w:t>Continuous</w:t>
            </w:r>
            <w:r w:rsidR="00C105A9">
              <w:rPr>
                <w:rFonts w:asciiTheme="minorHAnsi" w:hAnsiTheme="minorHAnsi"/>
                <w:sz w:val="18"/>
                <w:szCs w:val="18"/>
              </w:rPr>
              <w:t>,</w:t>
            </w:r>
            <w:r w:rsidR="007277D4">
              <w:rPr>
                <w:rFonts w:asciiTheme="minorHAnsi" w:hAnsiTheme="minorHAnsi"/>
                <w:sz w:val="18"/>
                <w:szCs w:val="18"/>
              </w:rPr>
              <w:t xml:space="preserve"> </w:t>
            </w:r>
            <w:r>
              <w:rPr>
                <w:rFonts w:asciiTheme="minorHAnsi" w:hAnsiTheme="minorHAnsi"/>
                <w:sz w:val="18"/>
                <w:szCs w:val="18"/>
              </w:rPr>
              <w:t>“</w:t>
            </w:r>
            <w:r w:rsidR="007277D4">
              <w:rPr>
                <w:rFonts w:asciiTheme="minorHAnsi" w:hAnsiTheme="minorHAnsi"/>
                <w:sz w:val="18"/>
                <w:szCs w:val="18"/>
              </w:rPr>
              <w:t xml:space="preserve">1 </w:t>
            </w:r>
            <w:proofErr w:type="spellStart"/>
            <w:r w:rsidR="007277D4">
              <w:rPr>
                <w:rFonts w:asciiTheme="minorHAnsi" w:hAnsiTheme="minorHAnsi"/>
                <w:sz w:val="18"/>
                <w:szCs w:val="18"/>
              </w:rPr>
              <w:t>sone</w:t>
            </w:r>
            <w:proofErr w:type="spellEnd"/>
            <w:r>
              <w:rPr>
                <w:rFonts w:asciiTheme="minorHAnsi" w:hAnsiTheme="minorHAnsi"/>
                <w:sz w:val="18"/>
                <w:szCs w:val="18"/>
              </w:rPr>
              <w:t>”</w:t>
            </w:r>
            <w:r w:rsidR="003E7373">
              <w:rPr>
                <w:rFonts w:asciiTheme="minorHAnsi" w:hAnsiTheme="minorHAnsi"/>
                <w:sz w:val="18"/>
                <w:szCs w:val="18"/>
              </w:rPr>
              <w:t>,</w:t>
            </w:r>
          </w:p>
          <w:p w14:paraId="0D51A73B" w14:textId="03C84A61" w:rsidR="007277D4" w:rsidRDefault="003E7373">
            <w:pPr>
              <w:keepNext/>
              <w:rPr>
                <w:rFonts w:asciiTheme="minorHAnsi" w:hAnsiTheme="minorHAnsi"/>
                <w:sz w:val="18"/>
                <w:szCs w:val="18"/>
              </w:rPr>
            </w:pPr>
            <w:proofErr w:type="spellStart"/>
            <w:r>
              <w:rPr>
                <w:rFonts w:asciiTheme="minorHAnsi" w:hAnsiTheme="minorHAnsi"/>
                <w:sz w:val="18"/>
                <w:szCs w:val="18"/>
              </w:rPr>
              <w:t>ElseIf</w:t>
            </w:r>
            <w:proofErr w:type="spellEnd"/>
            <w:r w:rsidR="007277D4">
              <w:rPr>
                <w:rFonts w:asciiTheme="minorHAnsi" w:hAnsiTheme="minorHAnsi"/>
                <w:sz w:val="18"/>
                <w:szCs w:val="18"/>
              </w:rPr>
              <w:t xml:space="preserve"> Demand </w:t>
            </w:r>
            <w:r w:rsidR="007277D4" w:rsidRPr="00604BA7">
              <w:rPr>
                <w:rFonts w:asciiTheme="minorHAnsi" w:hAnsiTheme="minorHAnsi"/>
                <w:sz w:val="18"/>
                <w:szCs w:val="18"/>
              </w:rPr>
              <w:t>Control</w:t>
            </w:r>
            <w:r w:rsidRPr="00604BA7">
              <w:rPr>
                <w:rFonts w:asciiTheme="minorHAnsi" w:hAnsiTheme="minorHAnsi"/>
                <w:sz w:val="18"/>
                <w:szCs w:val="18"/>
              </w:rPr>
              <w:t xml:space="preserve"> and </w:t>
            </w:r>
            <w:r w:rsidRPr="00074257">
              <w:rPr>
                <w:rFonts w:asciiTheme="minorHAnsi" w:hAnsiTheme="minorHAnsi"/>
                <w:sz w:val="18"/>
                <w:szCs w:val="18"/>
              </w:rPr>
              <w:t>C0</w:t>
            </w:r>
            <w:r w:rsidR="00C105A9" w:rsidRPr="00F26A73">
              <w:rPr>
                <w:rFonts w:asciiTheme="minorHAnsi" w:hAnsiTheme="minorHAnsi"/>
                <w:sz w:val="18"/>
                <w:szCs w:val="18"/>
              </w:rPr>
              <w:t>5</w:t>
            </w:r>
            <w:r w:rsidR="00074257" w:rsidRPr="00F26A73">
              <w:rPr>
                <w:rFonts w:asciiTheme="minorHAnsi" w:hAnsiTheme="minorHAnsi"/>
                <w:sz w:val="18"/>
                <w:szCs w:val="18"/>
              </w:rPr>
              <w:t xml:space="preserve"> </w:t>
            </w:r>
            <w:r w:rsidR="00074257" w:rsidRPr="00F26A73">
              <w:rPr>
                <w:rFonts w:asciiTheme="minorHAnsi" w:hAnsiTheme="minorHAnsi" w:cstheme="minorHAnsi"/>
                <w:sz w:val="18"/>
                <w:szCs w:val="18"/>
              </w:rPr>
              <w:t>≤</w:t>
            </w:r>
            <w:r w:rsidR="00074257" w:rsidRPr="00F26A73">
              <w:rPr>
                <w:rFonts w:asciiTheme="minorHAnsi" w:hAnsiTheme="minorHAnsi"/>
                <w:sz w:val="18"/>
                <w:szCs w:val="18"/>
              </w:rPr>
              <w:t xml:space="preserve"> </w:t>
            </w:r>
            <w:r w:rsidRPr="00604BA7">
              <w:rPr>
                <w:rFonts w:asciiTheme="minorHAnsi" w:hAnsiTheme="minorHAnsi"/>
                <w:sz w:val="18"/>
                <w:szCs w:val="18"/>
              </w:rPr>
              <w:t xml:space="preserve">400 </w:t>
            </w:r>
            <w:r w:rsidR="00074257" w:rsidRPr="00604BA7">
              <w:rPr>
                <w:rFonts w:asciiTheme="minorHAnsi" w:hAnsiTheme="minorHAnsi"/>
                <w:sz w:val="18"/>
                <w:szCs w:val="18"/>
              </w:rPr>
              <w:t xml:space="preserve">cfm </w:t>
            </w:r>
            <w:r w:rsidR="00074257">
              <w:rPr>
                <w:rFonts w:asciiTheme="minorHAnsi" w:hAnsiTheme="minorHAnsi"/>
                <w:sz w:val="18"/>
                <w:szCs w:val="18"/>
              </w:rPr>
              <w:t>then, “</w:t>
            </w:r>
            <w:r w:rsidR="007277D4">
              <w:rPr>
                <w:rFonts w:asciiTheme="minorHAnsi" w:hAnsiTheme="minorHAnsi"/>
                <w:sz w:val="18"/>
                <w:szCs w:val="18"/>
              </w:rPr>
              <w:t xml:space="preserve">3 </w:t>
            </w:r>
            <w:proofErr w:type="spellStart"/>
            <w:r w:rsidR="007277D4">
              <w:rPr>
                <w:rFonts w:asciiTheme="minorHAnsi" w:hAnsiTheme="minorHAnsi"/>
                <w:sz w:val="18"/>
                <w:szCs w:val="18"/>
              </w:rPr>
              <w:t>sone</w:t>
            </w:r>
            <w:proofErr w:type="spellEnd"/>
            <w:r w:rsidR="00074257">
              <w:rPr>
                <w:rFonts w:asciiTheme="minorHAnsi" w:hAnsiTheme="minorHAnsi"/>
                <w:sz w:val="18"/>
                <w:szCs w:val="18"/>
              </w:rPr>
              <w:t>”</w:t>
            </w:r>
          </w:p>
          <w:p w14:paraId="234C3880" w14:textId="54F3E228" w:rsidR="003E7373" w:rsidRDefault="00074257">
            <w:pPr>
              <w:keepNext/>
              <w:rPr>
                <w:rFonts w:asciiTheme="minorHAnsi" w:hAnsiTheme="minorHAnsi"/>
                <w:sz w:val="18"/>
                <w:szCs w:val="18"/>
              </w:rPr>
            </w:pPr>
            <w:r>
              <w:rPr>
                <w:rFonts w:asciiTheme="minorHAnsi" w:hAnsiTheme="minorHAnsi"/>
                <w:sz w:val="18"/>
                <w:szCs w:val="18"/>
              </w:rPr>
              <w:t>Else, “N/A”&gt;&gt;</w:t>
            </w:r>
          </w:p>
        </w:tc>
      </w:tr>
      <w:tr w:rsidR="00FD4671" w:rsidRPr="00467A82" w14:paraId="3DE7CDF0" w14:textId="77777777" w:rsidTr="00B4489D">
        <w:trPr>
          <w:trHeight w:val="158"/>
        </w:trPr>
        <w:tc>
          <w:tcPr>
            <w:tcW w:w="586" w:type="dxa"/>
            <w:vAlign w:val="center"/>
          </w:tcPr>
          <w:p w14:paraId="65BFD6ED" w14:textId="0816D28C" w:rsidR="00FD4671" w:rsidRDefault="00111C8E" w:rsidP="007277D4">
            <w:pPr>
              <w:keepNext/>
              <w:jc w:val="center"/>
              <w:rPr>
                <w:rFonts w:asciiTheme="minorHAnsi" w:hAnsiTheme="minorHAnsi"/>
                <w:sz w:val="18"/>
                <w:szCs w:val="18"/>
              </w:rPr>
            </w:pPr>
            <w:r>
              <w:rPr>
                <w:rFonts w:asciiTheme="minorHAnsi" w:hAnsiTheme="minorHAnsi"/>
                <w:sz w:val="18"/>
                <w:szCs w:val="18"/>
              </w:rPr>
              <w:t>10</w:t>
            </w:r>
          </w:p>
        </w:tc>
        <w:tc>
          <w:tcPr>
            <w:tcW w:w="4629" w:type="dxa"/>
            <w:vAlign w:val="center"/>
          </w:tcPr>
          <w:p w14:paraId="0BA53FD5" w14:textId="1BC60BA3" w:rsidR="00FD4671" w:rsidRDefault="00FD4671" w:rsidP="007277D4">
            <w:pPr>
              <w:keepNext/>
              <w:rPr>
                <w:rFonts w:asciiTheme="minorHAnsi" w:hAnsiTheme="minorHAnsi"/>
                <w:sz w:val="18"/>
                <w:szCs w:val="18"/>
              </w:rPr>
            </w:pPr>
            <w:r>
              <w:rPr>
                <w:rFonts w:asciiTheme="minorHAnsi" w:hAnsiTheme="minorHAnsi"/>
                <w:sz w:val="18"/>
                <w:szCs w:val="18"/>
              </w:rPr>
              <w:t>Compliance Statement</w:t>
            </w:r>
          </w:p>
        </w:tc>
        <w:tc>
          <w:tcPr>
            <w:tcW w:w="5575" w:type="dxa"/>
            <w:vAlign w:val="center"/>
          </w:tcPr>
          <w:p w14:paraId="3735CF97" w14:textId="61E96F63" w:rsidR="005521FB" w:rsidRDefault="00074257" w:rsidP="00604BA7">
            <w:pPr>
              <w:keepNext/>
              <w:rPr>
                <w:rFonts w:asciiTheme="minorHAnsi" w:hAnsiTheme="minorHAnsi"/>
                <w:sz w:val="18"/>
                <w:szCs w:val="18"/>
              </w:rPr>
            </w:pPr>
            <w:r>
              <w:rPr>
                <w:rFonts w:asciiTheme="minorHAnsi" w:hAnsiTheme="minorHAnsi"/>
                <w:sz w:val="18"/>
                <w:szCs w:val="18"/>
              </w:rPr>
              <w:t>&lt;&lt;</w:t>
            </w:r>
            <w:r w:rsidR="005521FB">
              <w:rPr>
                <w:rFonts w:asciiTheme="minorHAnsi" w:hAnsiTheme="minorHAnsi"/>
                <w:sz w:val="18"/>
                <w:szCs w:val="18"/>
              </w:rPr>
              <w:t>If A0</w:t>
            </w:r>
            <w:r w:rsidR="00C51E0F">
              <w:rPr>
                <w:rFonts w:asciiTheme="minorHAnsi" w:hAnsiTheme="minorHAnsi"/>
                <w:sz w:val="18"/>
                <w:szCs w:val="18"/>
              </w:rPr>
              <w:t>6</w:t>
            </w:r>
            <w:r w:rsidR="005521FB">
              <w:rPr>
                <w:rFonts w:asciiTheme="minorHAnsi" w:hAnsiTheme="minorHAnsi"/>
                <w:sz w:val="18"/>
                <w:szCs w:val="18"/>
              </w:rPr>
              <w:t xml:space="preserve"> = Non-Enclosed and C05 = Demand Control and C03 (HVI Directory Listed Rated Airflow) &gt;= C06 (Required Minimum Ventilation Rate), then display text: "Kitchen Exhaust System Complies”</w:t>
            </w:r>
          </w:p>
          <w:p w14:paraId="1BA40E31" w14:textId="4969C4B9" w:rsidR="005521FB" w:rsidRDefault="005521FB">
            <w:pPr>
              <w:keepNext/>
              <w:rPr>
                <w:rFonts w:asciiTheme="minorHAnsi" w:hAnsiTheme="minorHAnsi"/>
                <w:sz w:val="18"/>
                <w:szCs w:val="18"/>
              </w:rPr>
            </w:pPr>
          </w:p>
          <w:p w14:paraId="5D8E79E9" w14:textId="2247AEB4" w:rsidR="00FD4671" w:rsidRDefault="005521FB">
            <w:pPr>
              <w:keepNext/>
              <w:rPr>
                <w:rFonts w:asciiTheme="minorHAnsi" w:hAnsiTheme="minorHAnsi"/>
                <w:sz w:val="18"/>
                <w:szCs w:val="18"/>
              </w:rPr>
            </w:pPr>
            <w:proofErr w:type="spellStart"/>
            <w:r>
              <w:rPr>
                <w:rFonts w:asciiTheme="minorHAnsi" w:hAnsiTheme="minorHAnsi"/>
                <w:sz w:val="18"/>
                <w:szCs w:val="18"/>
              </w:rPr>
              <w:t>ElseIf</w:t>
            </w:r>
            <w:proofErr w:type="spellEnd"/>
            <w:r>
              <w:rPr>
                <w:rFonts w:asciiTheme="minorHAnsi" w:hAnsiTheme="minorHAnsi"/>
                <w:sz w:val="18"/>
                <w:szCs w:val="18"/>
              </w:rPr>
              <w:t xml:space="preserve"> </w:t>
            </w:r>
            <w:r w:rsidR="00901778">
              <w:rPr>
                <w:rFonts w:asciiTheme="minorHAnsi" w:hAnsiTheme="minorHAnsi"/>
                <w:sz w:val="18"/>
                <w:szCs w:val="18"/>
              </w:rPr>
              <w:t>C03 (HVI Directory Listed Rated Airflow) &gt;= C06 (Required Minimum Ventilation Rate), then display text: "Kitchen Exhaust System Complies” else display text: "Does Not Comply</w:t>
            </w:r>
            <w:r>
              <w:rPr>
                <w:rFonts w:asciiTheme="minorHAnsi" w:hAnsiTheme="minorHAnsi"/>
                <w:sz w:val="18"/>
                <w:szCs w:val="18"/>
              </w:rPr>
              <w:t>"</w:t>
            </w:r>
            <w:r w:rsidR="00074257">
              <w:rPr>
                <w:rFonts w:asciiTheme="minorHAnsi" w:hAnsiTheme="minorHAnsi"/>
                <w:sz w:val="18"/>
                <w:szCs w:val="18"/>
              </w:rPr>
              <w:t>&gt;&gt;</w:t>
            </w:r>
          </w:p>
        </w:tc>
      </w:tr>
    </w:tbl>
    <w:p w14:paraId="4A76129E" w14:textId="34C0C7B4" w:rsidR="004B6E84" w:rsidRDefault="004B6E84" w:rsidP="004B6E84">
      <w:pPr>
        <w:rPr>
          <w:rFonts w:asciiTheme="minorHAnsi" w:hAnsi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4A0" w:firstRow="1" w:lastRow="0" w:firstColumn="1" w:lastColumn="0" w:noHBand="0" w:noVBand="1"/>
      </w:tblPr>
      <w:tblGrid>
        <w:gridCol w:w="707"/>
        <w:gridCol w:w="2528"/>
        <w:gridCol w:w="7555"/>
      </w:tblGrid>
      <w:tr w:rsidR="004B6E84" w14:paraId="731E25EF" w14:textId="77777777" w:rsidTr="00F26A73">
        <w:trPr>
          <w:cantSplit/>
          <w:trHeight w:val="288"/>
        </w:trPr>
        <w:tc>
          <w:tcPr>
            <w:tcW w:w="10790" w:type="dxa"/>
            <w:gridSpan w:val="3"/>
            <w:tcBorders>
              <w:top w:val="single" w:sz="4" w:space="0" w:color="auto"/>
              <w:left w:val="single" w:sz="4" w:space="0" w:color="auto"/>
              <w:bottom w:val="single" w:sz="4" w:space="0" w:color="auto"/>
              <w:right w:val="single" w:sz="4" w:space="0" w:color="auto"/>
            </w:tcBorders>
            <w:vAlign w:val="center"/>
            <w:hideMark/>
          </w:tcPr>
          <w:p w14:paraId="2EB50F71" w14:textId="62BA2473" w:rsidR="004B6E84" w:rsidRDefault="00310D9A">
            <w:pPr>
              <w:keepNext/>
              <w:rPr>
                <w:rFonts w:asciiTheme="minorHAnsi" w:hAnsiTheme="minorHAnsi"/>
                <w:b/>
                <w:bCs/>
                <w:sz w:val="18"/>
                <w:szCs w:val="18"/>
              </w:rPr>
            </w:pPr>
            <w:r>
              <w:rPr>
                <w:rFonts w:asciiTheme="minorHAnsi" w:hAnsiTheme="minorHAnsi"/>
                <w:b/>
                <w:bCs/>
                <w:szCs w:val="18"/>
              </w:rPr>
              <w:t>D</w:t>
            </w:r>
            <w:r w:rsidR="004B6E84" w:rsidRPr="0029047D">
              <w:rPr>
                <w:rFonts w:asciiTheme="minorHAnsi" w:hAnsiTheme="minorHAnsi"/>
                <w:b/>
                <w:bCs/>
                <w:szCs w:val="18"/>
              </w:rPr>
              <w:t>. Other Requirements</w:t>
            </w:r>
          </w:p>
        </w:tc>
      </w:tr>
      <w:tr w:rsidR="00AD7B71" w14:paraId="039D2E23" w14:textId="77777777" w:rsidTr="005A66DA">
        <w:trPr>
          <w:cantSplit/>
          <w:trHeight w:val="288"/>
        </w:trPr>
        <w:tc>
          <w:tcPr>
            <w:tcW w:w="10790" w:type="dxa"/>
            <w:gridSpan w:val="3"/>
            <w:tcBorders>
              <w:top w:val="single" w:sz="4" w:space="0" w:color="auto"/>
              <w:left w:val="single" w:sz="4" w:space="0" w:color="auto"/>
              <w:bottom w:val="single" w:sz="4" w:space="0" w:color="auto"/>
              <w:right w:val="single" w:sz="4" w:space="0" w:color="auto"/>
            </w:tcBorders>
            <w:vAlign w:val="center"/>
          </w:tcPr>
          <w:p w14:paraId="5C640192" w14:textId="5823EC5D" w:rsidR="00AD7B71" w:rsidRDefault="00AD7B71" w:rsidP="00604BA7">
            <w:pPr>
              <w:keepNext/>
              <w:rPr>
                <w:rFonts w:asciiTheme="minorHAnsi" w:hAnsiTheme="minorHAnsi"/>
                <w:b/>
                <w:bCs/>
                <w:szCs w:val="18"/>
              </w:rPr>
            </w:pPr>
            <w:r w:rsidRPr="00CB00C9">
              <w:rPr>
                <w:rFonts w:asciiTheme="minorHAnsi" w:hAnsiTheme="minorHAnsi"/>
                <w:i/>
                <w:sz w:val="18"/>
                <w:szCs w:val="18"/>
              </w:rPr>
              <w:t>The items listed below correspond to the i</w:t>
            </w:r>
            <w:r>
              <w:rPr>
                <w:rFonts w:asciiTheme="minorHAnsi" w:hAnsiTheme="minorHAnsi"/>
                <w:i/>
                <w:sz w:val="18"/>
                <w:szCs w:val="18"/>
              </w:rPr>
              <w:t>nformation given in ASHRAE 62.2</w:t>
            </w:r>
            <w:r w:rsidRPr="00CB00C9">
              <w:rPr>
                <w:rFonts w:asciiTheme="minorHAnsi" w:hAnsiTheme="minorHAnsi"/>
                <w:i/>
                <w:sz w:val="18"/>
                <w:szCs w:val="18"/>
              </w:rPr>
              <w:t>.  Refer also to Chapter 4.6 of th</w:t>
            </w:r>
            <w:r>
              <w:rPr>
                <w:rFonts w:asciiTheme="minorHAnsi" w:hAnsiTheme="minorHAnsi"/>
                <w:i/>
                <w:sz w:val="18"/>
                <w:szCs w:val="18"/>
              </w:rPr>
              <w:t xml:space="preserve">e Residential Compliance Manual </w:t>
            </w:r>
            <w:r w:rsidRPr="00CB00C9">
              <w:rPr>
                <w:rFonts w:asciiTheme="minorHAnsi" w:hAnsiTheme="minorHAnsi"/>
                <w:i/>
                <w:sz w:val="18"/>
                <w:szCs w:val="18"/>
              </w:rPr>
              <w:t>for information describing these requirements in more detail.  The signature of the Responsible Person in the declaration statement below certifies that the building complies with these requir</w:t>
            </w:r>
            <w:r>
              <w:rPr>
                <w:rFonts w:asciiTheme="minorHAnsi" w:hAnsiTheme="minorHAnsi"/>
                <w:i/>
                <w:sz w:val="18"/>
                <w:szCs w:val="18"/>
              </w:rPr>
              <w:t xml:space="preserve">ements </w:t>
            </w:r>
            <w:r w:rsidRPr="00CB00C9">
              <w:rPr>
                <w:rFonts w:asciiTheme="minorHAnsi" w:hAnsiTheme="minorHAnsi"/>
                <w:i/>
                <w:sz w:val="18"/>
                <w:szCs w:val="18"/>
              </w:rPr>
              <w:t>if applicable.</w:t>
            </w:r>
          </w:p>
        </w:tc>
      </w:tr>
      <w:tr w:rsidR="004B6E84" w14:paraId="4F2F4673" w14:textId="77777777" w:rsidTr="00F26A73">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6FC7EB91" w14:textId="1A153B61" w:rsidR="004B6E84" w:rsidRDefault="005521FB">
            <w:pPr>
              <w:keepNext/>
              <w:jc w:val="center"/>
              <w:rPr>
                <w:rFonts w:asciiTheme="minorHAnsi" w:hAnsiTheme="minorHAnsi"/>
                <w:sz w:val="18"/>
                <w:szCs w:val="18"/>
              </w:rPr>
            </w:pPr>
            <w:r>
              <w:rPr>
                <w:rFonts w:asciiTheme="minorHAnsi" w:hAnsiTheme="minorHAnsi"/>
                <w:sz w:val="18"/>
                <w:szCs w:val="18"/>
              </w:rPr>
              <w:t>01</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63A5154E" w14:textId="2007704B" w:rsidR="004B6E84" w:rsidRPr="00F26A73" w:rsidRDefault="005521FB" w:rsidP="00F26A73">
            <w:pPr>
              <w:keepNext/>
              <w:rPr>
                <w:rFonts w:asciiTheme="minorHAnsi" w:hAnsiTheme="minorHAnsi"/>
                <w:sz w:val="18"/>
                <w:szCs w:val="18"/>
              </w:rPr>
            </w:pPr>
            <w:r>
              <w:rPr>
                <w:rFonts w:asciiTheme="minorHAnsi" w:hAnsiTheme="minorHAnsi"/>
                <w:sz w:val="18"/>
                <w:szCs w:val="18"/>
              </w:rPr>
              <w:t xml:space="preserve">Each </w:t>
            </w:r>
            <w:proofErr w:type="gramStart"/>
            <w:r w:rsidRPr="00F26A73">
              <w:rPr>
                <w:rFonts w:asciiTheme="minorHAnsi" w:hAnsiTheme="minorHAnsi"/>
                <w:sz w:val="18"/>
                <w:szCs w:val="18"/>
              </w:rPr>
              <w:t>d</w:t>
            </w:r>
            <w:r>
              <w:rPr>
                <w:rFonts w:asciiTheme="minorHAnsi" w:hAnsiTheme="minorHAnsi"/>
                <w:sz w:val="18"/>
                <w:szCs w:val="18"/>
              </w:rPr>
              <w:t>emand control exhaust system</w:t>
            </w:r>
            <w:proofErr w:type="gramEnd"/>
            <w:r>
              <w:rPr>
                <w:rFonts w:asciiTheme="minorHAnsi" w:hAnsiTheme="minorHAnsi"/>
                <w:sz w:val="18"/>
                <w:szCs w:val="18"/>
              </w:rPr>
              <w:t xml:space="preserve"> shall be provided with a readily accessible manual on-off control.</w:t>
            </w:r>
          </w:p>
        </w:tc>
      </w:tr>
      <w:tr w:rsidR="004B6E84" w14:paraId="1E6D454A" w14:textId="77777777" w:rsidTr="00F26A73">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63AE7FF1" w14:textId="586BBE9E" w:rsidR="004B6E84" w:rsidRDefault="005521FB">
            <w:pPr>
              <w:keepNext/>
              <w:jc w:val="center"/>
              <w:rPr>
                <w:rFonts w:asciiTheme="minorHAnsi" w:hAnsiTheme="minorHAnsi"/>
                <w:sz w:val="18"/>
                <w:szCs w:val="18"/>
              </w:rPr>
            </w:pPr>
            <w:r>
              <w:rPr>
                <w:rFonts w:asciiTheme="minorHAnsi" w:hAnsiTheme="minorHAnsi"/>
                <w:sz w:val="18"/>
                <w:szCs w:val="18"/>
              </w:rPr>
              <w:t>02</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386F3C68" w14:textId="6E43E81D" w:rsidR="004B6E84" w:rsidRPr="00F26A73" w:rsidRDefault="000F713F" w:rsidP="00604BA7">
            <w:pPr>
              <w:keepNext/>
              <w:rPr>
                <w:rFonts w:asciiTheme="minorHAnsi" w:hAnsiTheme="minorHAnsi"/>
                <w:sz w:val="18"/>
                <w:szCs w:val="18"/>
              </w:rPr>
            </w:pPr>
            <w:r w:rsidRPr="00604BA7">
              <w:rPr>
                <w:rFonts w:asciiTheme="minorHAnsi" w:hAnsiTheme="minorHAnsi"/>
                <w:sz w:val="18"/>
                <w:szCs w:val="18"/>
              </w:rPr>
              <w:t>Automatic control devices must not impede manual on-off o</w:t>
            </w:r>
            <w:r>
              <w:rPr>
                <w:rFonts w:asciiTheme="minorHAnsi" w:hAnsiTheme="minorHAnsi"/>
                <w:sz w:val="18"/>
                <w:szCs w:val="18"/>
              </w:rPr>
              <w:t>peration</w:t>
            </w:r>
            <w:r w:rsidR="005A66DA">
              <w:rPr>
                <w:rFonts w:asciiTheme="minorHAnsi" w:hAnsiTheme="minorHAnsi"/>
                <w:sz w:val="18"/>
                <w:szCs w:val="18"/>
              </w:rPr>
              <w:t>. (M</w:t>
            </w:r>
            <w:r>
              <w:rPr>
                <w:rFonts w:asciiTheme="minorHAnsi" w:hAnsiTheme="minorHAnsi"/>
                <w:sz w:val="18"/>
                <w:szCs w:val="18"/>
              </w:rPr>
              <w:t>ultifamily dwelling</w:t>
            </w:r>
            <w:r w:rsidR="005A66DA">
              <w:rPr>
                <w:rFonts w:asciiTheme="minorHAnsi" w:hAnsiTheme="minorHAnsi"/>
                <w:sz w:val="18"/>
                <w:szCs w:val="18"/>
              </w:rPr>
              <w:t>s</w:t>
            </w:r>
            <w:r>
              <w:rPr>
                <w:rFonts w:asciiTheme="minorHAnsi" w:hAnsiTheme="minorHAnsi"/>
                <w:sz w:val="18"/>
                <w:szCs w:val="18"/>
              </w:rPr>
              <w:t xml:space="preserve"> can</w:t>
            </w:r>
            <w:r w:rsidR="005A66DA">
              <w:rPr>
                <w:rFonts w:asciiTheme="minorHAnsi" w:hAnsiTheme="minorHAnsi"/>
                <w:sz w:val="18"/>
                <w:szCs w:val="18"/>
              </w:rPr>
              <w:t xml:space="preserve"> override manual off control, but must not override manual on control.)</w:t>
            </w:r>
          </w:p>
        </w:tc>
      </w:tr>
      <w:tr w:rsidR="004B6E84" w14:paraId="20DEA223" w14:textId="77777777" w:rsidTr="00F26A73">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6107E3C0" w14:textId="3E2CA0F6" w:rsidR="004B6E84" w:rsidRDefault="000F713F">
            <w:pPr>
              <w:keepNext/>
              <w:jc w:val="center"/>
              <w:rPr>
                <w:rFonts w:asciiTheme="minorHAnsi" w:hAnsiTheme="minorHAnsi"/>
                <w:sz w:val="18"/>
                <w:szCs w:val="18"/>
              </w:rPr>
            </w:pPr>
            <w:r>
              <w:rPr>
                <w:rFonts w:asciiTheme="minorHAnsi" w:hAnsiTheme="minorHAnsi"/>
                <w:sz w:val="18"/>
                <w:szCs w:val="18"/>
              </w:rPr>
              <w:t>03</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6CEB7B1B" w14:textId="23DBD24C" w:rsidR="004B6E84" w:rsidRPr="00F26A73" w:rsidRDefault="000F713F" w:rsidP="00FD4671">
            <w:pPr>
              <w:pStyle w:val="margin0020note"/>
              <w:keepNext/>
              <w:spacing w:before="0" w:beforeAutospacing="0" w:after="0" w:afterAutospacing="0"/>
              <w:ind w:left="-10"/>
              <w:rPr>
                <w:rFonts w:asciiTheme="minorHAnsi" w:hAnsiTheme="minorHAnsi"/>
                <w:sz w:val="18"/>
                <w:szCs w:val="18"/>
              </w:rPr>
            </w:pPr>
            <w:r>
              <w:rPr>
                <w:rFonts w:asciiTheme="minorHAnsi" w:hAnsiTheme="minorHAnsi"/>
                <w:sz w:val="18"/>
                <w:szCs w:val="18"/>
              </w:rPr>
              <w:t>Permitted automatic control devices include, but are not limited to: humidity sensors, shut-off timers, occupancy sensors, multiple speed fans, combined switching, IAQ sensors, etc.</w:t>
            </w:r>
          </w:p>
        </w:tc>
      </w:tr>
      <w:tr w:rsidR="004B6E84" w14:paraId="6B68A13B" w14:textId="77777777" w:rsidTr="00F26A73">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17FEDEC7" w14:textId="431F6728" w:rsidR="004B6E84" w:rsidRDefault="005A66DA">
            <w:pPr>
              <w:keepNext/>
              <w:jc w:val="center"/>
              <w:rPr>
                <w:rFonts w:asciiTheme="minorHAnsi" w:hAnsiTheme="minorHAnsi"/>
                <w:sz w:val="18"/>
                <w:szCs w:val="18"/>
              </w:rPr>
            </w:pPr>
            <w:r>
              <w:rPr>
                <w:rFonts w:asciiTheme="minorHAnsi" w:hAnsiTheme="minorHAnsi"/>
                <w:sz w:val="18"/>
                <w:szCs w:val="18"/>
              </w:rPr>
              <w:t>04</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27B52567" w14:textId="63A6909F" w:rsidR="004B6E84" w:rsidRPr="00F26A73" w:rsidRDefault="005A66DA" w:rsidP="00F26A73">
            <w:pPr>
              <w:keepNext/>
              <w:ind w:left="-11"/>
              <w:rPr>
                <w:rFonts w:asciiTheme="minorHAnsi" w:hAnsiTheme="minorHAnsi"/>
                <w:sz w:val="18"/>
                <w:szCs w:val="18"/>
              </w:rPr>
            </w:pPr>
            <w:r>
              <w:rPr>
                <w:rFonts w:asciiTheme="minorHAnsi" w:hAnsiTheme="minorHAnsi"/>
                <w:sz w:val="18"/>
                <w:szCs w:val="18"/>
              </w:rPr>
              <w:t xml:space="preserve">Each continuous mechanical exhaust system </w:t>
            </w:r>
            <w:proofErr w:type="gramStart"/>
            <w:r>
              <w:rPr>
                <w:rFonts w:asciiTheme="minorHAnsi" w:hAnsiTheme="minorHAnsi"/>
                <w:sz w:val="18"/>
                <w:szCs w:val="18"/>
              </w:rPr>
              <w:t>shall be provided</w:t>
            </w:r>
            <w:proofErr w:type="gramEnd"/>
            <w:r>
              <w:rPr>
                <w:rFonts w:asciiTheme="minorHAnsi" w:hAnsiTheme="minorHAnsi"/>
                <w:sz w:val="18"/>
                <w:szCs w:val="18"/>
              </w:rPr>
              <w:t xml:space="preserve"> with a readily accessible manual on-off control. (Multifamily dwellings are exempt from readily accessible requirement.)</w:t>
            </w:r>
          </w:p>
        </w:tc>
      </w:tr>
      <w:tr w:rsidR="004B6E84" w14:paraId="0F91CB2B" w14:textId="77777777" w:rsidTr="00F26A73">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27FE32D8" w14:textId="080709AB" w:rsidR="004B6E84" w:rsidRDefault="005A66DA">
            <w:pPr>
              <w:keepNext/>
              <w:jc w:val="center"/>
              <w:rPr>
                <w:rFonts w:asciiTheme="minorHAnsi" w:hAnsiTheme="minorHAnsi"/>
                <w:sz w:val="18"/>
                <w:szCs w:val="18"/>
              </w:rPr>
            </w:pPr>
            <w:r>
              <w:rPr>
                <w:rFonts w:asciiTheme="minorHAnsi" w:hAnsiTheme="minorHAnsi"/>
                <w:sz w:val="18"/>
                <w:szCs w:val="18"/>
              </w:rPr>
              <w:t>05</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5DF15D36" w14:textId="1979C1D6" w:rsidR="004B6E84" w:rsidRPr="00F26A73" w:rsidRDefault="005A66DA">
            <w:pPr>
              <w:keepNext/>
              <w:ind w:left="273" w:hanging="273"/>
              <w:rPr>
                <w:rFonts w:asciiTheme="minorHAnsi" w:hAnsiTheme="minorHAnsi"/>
                <w:sz w:val="18"/>
                <w:szCs w:val="18"/>
              </w:rPr>
            </w:pPr>
            <w:r>
              <w:rPr>
                <w:rFonts w:asciiTheme="minorHAnsi" w:hAnsiTheme="minorHAnsi"/>
                <w:sz w:val="18"/>
                <w:szCs w:val="18"/>
              </w:rPr>
              <w:t xml:space="preserve">Continuous mechanical exhaust systems </w:t>
            </w:r>
            <w:proofErr w:type="gramStart"/>
            <w:r>
              <w:rPr>
                <w:rFonts w:asciiTheme="minorHAnsi" w:hAnsiTheme="minorHAnsi"/>
                <w:sz w:val="18"/>
                <w:szCs w:val="18"/>
              </w:rPr>
              <w:t>shall be designed</w:t>
            </w:r>
            <w:proofErr w:type="gramEnd"/>
            <w:r>
              <w:rPr>
                <w:rFonts w:asciiTheme="minorHAnsi" w:hAnsiTheme="minorHAnsi"/>
                <w:sz w:val="18"/>
                <w:szCs w:val="18"/>
              </w:rPr>
              <w:t xml:space="preserve"> to operate during all </w:t>
            </w:r>
            <w:proofErr w:type="spellStart"/>
            <w:r>
              <w:rPr>
                <w:rFonts w:asciiTheme="minorHAnsi" w:hAnsiTheme="minorHAnsi"/>
                <w:sz w:val="18"/>
                <w:szCs w:val="18"/>
              </w:rPr>
              <w:t>occupiable</w:t>
            </w:r>
            <w:proofErr w:type="spellEnd"/>
            <w:r>
              <w:rPr>
                <w:rFonts w:asciiTheme="minorHAnsi" w:hAnsiTheme="minorHAnsi"/>
                <w:sz w:val="18"/>
                <w:szCs w:val="18"/>
              </w:rPr>
              <w:t xml:space="preserve"> hours.</w:t>
            </w:r>
          </w:p>
        </w:tc>
      </w:tr>
      <w:tr w:rsidR="00AD7B71" w14:paraId="1863AAFF" w14:textId="77777777" w:rsidTr="005A66DA">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53112DA8" w14:textId="03492463" w:rsidR="00AD7B71" w:rsidRDefault="00AD7B71">
            <w:pPr>
              <w:keepNext/>
              <w:jc w:val="center"/>
              <w:rPr>
                <w:rFonts w:asciiTheme="minorHAnsi" w:hAnsiTheme="minorHAnsi"/>
                <w:sz w:val="18"/>
                <w:szCs w:val="18"/>
              </w:rPr>
            </w:pPr>
            <w:r>
              <w:rPr>
                <w:rFonts w:asciiTheme="minorHAnsi" w:hAnsiTheme="minorHAnsi"/>
                <w:sz w:val="18"/>
                <w:szCs w:val="18"/>
              </w:rPr>
              <w:t>06</w:t>
            </w:r>
          </w:p>
        </w:tc>
        <w:tc>
          <w:tcPr>
            <w:tcW w:w="10083" w:type="dxa"/>
            <w:gridSpan w:val="2"/>
            <w:tcBorders>
              <w:top w:val="single" w:sz="4" w:space="0" w:color="auto"/>
              <w:left w:val="single" w:sz="4" w:space="0" w:color="auto"/>
              <w:bottom w:val="single" w:sz="4" w:space="0" w:color="auto"/>
              <w:right w:val="single" w:sz="4" w:space="0" w:color="auto"/>
            </w:tcBorders>
            <w:vAlign w:val="center"/>
          </w:tcPr>
          <w:p w14:paraId="55116BDC" w14:textId="48F750AB" w:rsidR="00AD7B71" w:rsidRDefault="00AD7B71" w:rsidP="00F26A73">
            <w:pPr>
              <w:autoSpaceDE w:val="0"/>
              <w:autoSpaceDN w:val="0"/>
              <w:adjustRightInd w:val="0"/>
              <w:rPr>
                <w:rFonts w:asciiTheme="minorHAnsi" w:hAnsiTheme="minorHAnsi"/>
                <w:sz w:val="18"/>
                <w:szCs w:val="18"/>
              </w:rPr>
            </w:pPr>
            <w:r w:rsidRPr="00F3733C">
              <w:rPr>
                <w:rFonts w:asciiTheme="minorHAnsi" w:hAnsiTheme="minorHAnsi"/>
                <w:sz w:val="18"/>
                <w:szCs w:val="18"/>
              </w:rPr>
              <w:t>Exhaust fans in separate dwelling</w:t>
            </w:r>
            <w:r>
              <w:rPr>
                <w:rFonts w:asciiTheme="minorHAnsi" w:hAnsiTheme="minorHAnsi"/>
                <w:sz w:val="18"/>
                <w:szCs w:val="18"/>
              </w:rPr>
              <w:t xml:space="preserve"> </w:t>
            </w:r>
            <w:r w:rsidRPr="00F3733C">
              <w:rPr>
                <w:rFonts w:asciiTheme="minorHAnsi" w:hAnsiTheme="minorHAnsi"/>
                <w:sz w:val="18"/>
                <w:szCs w:val="18"/>
              </w:rPr>
              <w:t>units shall not share a common exhaust duct. Exhaust inlets</w:t>
            </w:r>
            <w:r>
              <w:rPr>
                <w:rFonts w:asciiTheme="minorHAnsi" w:hAnsiTheme="minorHAnsi"/>
                <w:sz w:val="18"/>
                <w:szCs w:val="18"/>
              </w:rPr>
              <w:t xml:space="preserve"> </w:t>
            </w:r>
            <w:r w:rsidRPr="00F3733C">
              <w:rPr>
                <w:rFonts w:asciiTheme="minorHAnsi" w:hAnsiTheme="minorHAnsi"/>
                <w:sz w:val="18"/>
                <w:szCs w:val="18"/>
              </w:rPr>
              <w:t>from more than one dwelling unit may be served by a single</w:t>
            </w:r>
            <w:r>
              <w:rPr>
                <w:rFonts w:asciiTheme="minorHAnsi" w:hAnsiTheme="minorHAnsi"/>
                <w:sz w:val="18"/>
                <w:szCs w:val="18"/>
              </w:rPr>
              <w:t xml:space="preserve"> </w:t>
            </w:r>
            <w:r w:rsidRPr="00F3733C">
              <w:rPr>
                <w:rFonts w:asciiTheme="minorHAnsi" w:hAnsiTheme="minorHAnsi"/>
                <w:sz w:val="18"/>
                <w:szCs w:val="18"/>
              </w:rPr>
              <w:t>exhaust fan downstream of all the exhaust inlets if the fan is</w:t>
            </w:r>
            <w:r>
              <w:rPr>
                <w:rFonts w:asciiTheme="minorHAnsi" w:hAnsiTheme="minorHAnsi"/>
                <w:sz w:val="18"/>
                <w:szCs w:val="18"/>
              </w:rPr>
              <w:t xml:space="preserve"> </w:t>
            </w:r>
            <w:r w:rsidRPr="00F3733C">
              <w:rPr>
                <w:rFonts w:asciiTheme="minorHAnsi" w:hAnsiTheme="minorHAnsi"/>
                <w:sz w:val="18"/>
                <w:szCs w:val="18"/>
              </w:rPr>
              <w:t>designated and intended to run continuously or if each inlet</w:t>
            </w:r>
            <w:r>
              <w:rPr>
                <w:rFonts w:asciiTheme="minorHAnsi" w:hAnsiTheme="minorHAnsi"/>
                <w:sz w:val="18"/>
                <w:szCs w:val="18"/>
              </w:rPr>
              <w:t xml:space="preserve"> </w:t>
            </w:r>
            <w:r w:rsidRPr="00F3733C">
              <w:rPr>
                <w:rFonts w:asciiTheme="minorHAnsi" w:hAnsiTheme="minorHAnsi"/>
                <w:sz w:val="18"/>
                <w:szCs w:val="18"/>
              </w:rPr>
              <w:t>is equipped with a back-draft damper to prevent cross</w:t>
            </w:r>
            <w:r>
              <w:rPr>
                <w:rFonts w:asciiTheme="minorHAnsi" w:hAnsiTheme="minorHAnsi"/>
                <w:sz w:val="18"/>
                <w:szCs w:val="18"/>
              </w:rPr>
              <w:t>-</w:t>
            </w:r>
            <w:r w:rsidRPr="00F3733C">
              <w:rPr>
                <w:rFonts w:asciiTheme="minorHAnsi" w:hAnsiTheme="minorHAnsi"/>
                <w:sz w:val="18"/>
                <w:szCs w:val="18"/>
              </w:rPr>
              <w:t>contamination</w:t>
            </w:r>
            <w:r>
              <w:rPr>
                <w:rFonts w:asciiTheme="minorHAnsi" w:hAnsiTheme="minorHAnsi"/>
                <w:sz w:val="18"/>
                <w:szCs w:val="18"/>
              </w:rPr>
              <w:t xml:space="preserve"> </w:t>
            </w:r>
            <w:r w:rsidRPr="00F3733C">
              <w:rPr>
                <w:rFonts w:asciiTheme="minorHAnsi" w:hAnsiTheme="minorHAnsi"/>
                <w:sz w:val="18"/>
                <w:szCs w:val="18"/>
              </w:rPr>
              <w:t>when the fan is not running.</w:t>
            </w:r>
          </w:p>
        </w:tc>
      </w:tr>
      <w:tr w:rsidR="003E52E4" w14:paraId="14FD0E9E" w14:textId="77777777" w:rsidTr="00626427">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3846A85B" w14:textId="3E09BF6C" w:rsidR="003E52E4" w:rsidRDefault="003E52E4">
            <w:pPr>
              <w:keepNext/>
              <w:jc w:val="center"/>
              <w:rPr>
                <w:rFonts w:asciiTheme="minorHAnsi" w:hAnsiTheme="minorHAnsi"/>
                <w:sz w:val="18"/>
                <w:szCs w:val="18"/>
              </w:rPr>
            </w:pPr>
            <w:r>
              <w:rPr>
                <w:rFonts w:asciiTheme="minorHAnsi" w:hAnsiTheme="minorHAnsi"/>
                <w:sz w:val="18"/>
                <w:szCs w:val="18"/>
              </w:rPr>
              <w:t>07</w:t>
            </w:r>
          </w:p>
        </w:tc>
        <w:tc>
          <w:tcPr>
            <w:tcW w:w="2528" w:type="dxa"/>
            <w:tcBorders>
              <w:top w:val="single" w:sz="4" w:space="0" w:color="auto"/>
              <w:left w:val="single" w:sz="4" w:space="0" w:color="auto"/>
              <w:bottom w:val="single" w:sz="4" w:space="0" w:color="auto"/>
              <w:right w:val="single" w:sz="4" w:space="0" w:color="auto"/>
            </w:tcBorders>
            <w:vAlign w:val="center"/>
          </w:tcPr>
          <w:p w14:paraId="0A7A8694" w14:textId="674E6A5B" w:rsidR="003E52E4" w:rsidRPr="00F3733C" w:rsidRDefault="003E52E4" w:rsidP="00F26A73">
            <w:pPr>
              <w:autoSpaceDE w:val="0"/>
              <w:autoSpaceDN w:val="0"/>
              <w:adjustRightInd w:val="0"/>
              <w:rPr>
                <w:rFonts w:asciiTheme="minorHAnsi" w:hAnsiTheme="minorHAnsi"/>
                <w:sz w:val="18"/>
                <w:szCs w:val="18"/>
              </w:rPr>
            </w:pPr>
            <w:r>
              <w:rPr>
                <w:rFonts w:asciiTheme="minorHAnsi" w:hAnsiTheme="minorHAnsi"/>
                <w:sz w:val="18"/>
                <w:szCs w:val="18"/>
              </w:rPr>
              <w:t>Verification Status</w:t>
            </w:r>
          </w:p>
        </w:tc>
        <w:tc>
          <w:tcPr>
            <w:tcW w:w="7555" w:type="dxa"/>
            <w:tcBorders>
              <w:top w:val="single" w:sz="4" w:space="0" w:color="auto"/>
              <w:left w:val="single" w:sz="4" w:space="0" w:color="auto"/>
              <w:bottom w:val="single" w:sz="4" w:space="0" w:color="auto"/>
              <w:right w:val="single" w:sz="4" w:space="0" w:color="auto"/>
            </w:tcBorders>
            <w:vAlign w:val="center"/>
          </w:tcPr>
          <w:p w14:paraId="74962B7C" w14:textId="77777777" w:rsidR="003E52E4" w:rsidRDefault="003E52E4" w:rsidP="003E52E4">
            <w:pPr>
              <w:rPr>
                <w:sz w:val="24"/>
                <w:szCs w:val="24"/>
              </w:rPr>
            </w:pPr>
            <w:r>
              <w:rPr>
                <w:rFonts w:ascii="Calibri" w:hAnsi="Calibri"/>
                <w:sz w:val="18"/>
              </w:rPr>
              <w:t>&lt;&lt;user pick from list:</w:t>
            </w:r>
          </w:p>
          <w:p w14:paraId="400F3693" w14:textId="77777777" w:rsidR="003E52E4" w:rsidRDefault="003E52E4" w:rsidP="003E52E4">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22AD6911" w14:textId="77777777" w:rsidR="003E52E4" w:rsidRDefault="003E52E4" w:rsidP="003E52E4">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w:t>
            </w:r>
            <w:proofErr w:type="gramStart"/>
            <w:r>
              <w:rPr>
                <w:rFonts w:ascii="Calibri" w:hAnsi="Calibri"/>
                <w:sz w:val="18"/>
              </w:rPr>
              <w:t>are not met</w:t>
            </w:r>
            <w:proofErr w:type="gramEnd"/>
            <w:r>
              <w:rPr>
                <w:rFonts w:ascii="Calibri" w:hAnsi="Calibri"/>
                <w:sz w:val="18"/>
              </w:rPr>
              <w:t>. Enter reason for failure in corrections notes field below; or</w:t>
            </w:r>
          </w:p>
          <w:p w14:paraId="09B58D5E" w14:textId="71A46579" w:rsidR="003E52E4" w:rsidRPr="00F3733C" w:rsidRDefault="003E52E4" w:rsidP="003E52E4">
            <w:pPr>
              <w:autoSpaceDE w:val="0"/>
              <w:autoSpaceDN w:val="0"/>
              <w:adjustRightInd w:val="0"/>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3E52E4" w14:paraId="7F812A16" w14:textId="77777777" w:rsidTr="00626427">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36FE7BEE" w14:textId="18B7208E" w:rsidR="003E52E4" w:rsidRDefault="003E52E4">
            <w:pPr>
              <w:keepNext/>
              <w:jc w:val="center"/>
              <w:rPr>
                <w:rFonts w:asciiTheme="minorHAnsi" w:hAnsiTheme="minorHAnsi"/>
                <w:sz w:val="18"/>
                <w:szCs w:val="18"/>
              </w:rPr>
            </w:pPr>
            <w:r>
              <w:rPr>
                <w:rFonts w:asciiTheme="minorHAnsi" w:hAnsiTheme="minorHAnsi"/>
                <w:sz w:val="18"/>
                <w:szCs w:val="18"/>
              </w:rPr>
              <w:t>08</w:t>
            </w:r>
          </w:p>
        </w:tc>
        <w:tc>
          <w:tcPr>
            <w:tcW w:w="2528" w:type="dxa"/>
            <w:tcBorders>
              <w:top w:val="single" w:sz="4" w:space="0" w:color="auto"/>
              <w:left w:val="single" w:sz="4" w:space="0" w:color="auto"/>
              <w:bottom w:val="single" w:sz="4" w:space="0" w:color="auto"/>
              <w:right w:val="single" w:sz="4" w:space="0" w:color="auto"/>
            </w:tcBorders>
            <w:vAlign w:val="center"/>
          </w:tcPr>
          <w:p w14:paraId="091DE53F" w14:textId="49D703E6" w:rsidR="003E52E4" w:rsidRPr="00F3733C" w:rsidRDefault="003E52E4" w:rsidP="00F26A73">
            <w:pPr>
              <w:autoSpaceDE w:val="0"/>
              <w:autoSpaceDN w:val="0"/>
              <w:adjustRightInd w:val="0"/>
              <w:rPr>
                <w:rFonts w:asciiTheme="minorHAnsi" w:hAnsiTheme="minorHAnsi"/>
                <w:sz w:val="18"/>
                <w:szCs w:val="18"/>
              </w:rPr>
            </w:pPr>
            <w:r>
              <w:rPr>
                <w:rFonts w:asciiTheme="minorHAnsi" w:hAnsiTheme="minorHAnsi"/>
                <w:sz w:val="18"/>
                <w:szCs w:val="18"/>
              </w:rPr>
              <w:t>Correction Notes</w:t>
            </w:r>
          </w:p>
        </w:tc>
        <w:tc>
          <w:tcPr>
            <w:tcW w:w="7555" w:type="dxa"/>
            <w:tcBorders>
              <w:top w:val="single" w:sz="4" w:space="0" w:color="auto"/>
              <w:left w:val="single" w:sz="4" w:space="0" w:color="auto"/>
              <w:bottom w:val="single" w:sz="4" w:space="0" w:color="auto"/>
              <w:right w:val="single" w:sz="4" w:space="0" w:color="auto"/>
            </w:tcBorders>
            <w:vAlign w:val="center"/>
          </w:tcPr>
          <w:p w14:paraId="5BE51C72" w14:textId="221462C9" w:rsidR="003E52E4" w:rsidRPr="00F3733C" w:rsidRDefault="003E52E4" w:rsidP="00F26A73">
            <w:pPr>
              <w:autoSpaceDE w:val="0"/>
              <w:autoSpaceDN w:val="0"/>
              <w:adjustRightInd w:val="0"/>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4B6E84" w14:paraId="79A28EF1" w14:textId="77777777" w:rsidTr="00F26A73">
        <w:trPr>
          <w:cantSplit/>
          <w:trHeight w:val="158"/>
        </w:trPr>
        <w:tc>
          <w:tcPr>
            <w:tcW w:w="10790" w:type="dxa"/>
            <w:gridSpan w:val="3"/>
            <w:tcBorders>
              <w:top w:val="single" w:sz="4" w:space="0" w:color="auto"/>
              <w:left w:val="single" w:sz="4" w:space="0" w:color="auto"/>
              <w:bottom w:val="single" w:sz="4" w:space="0" w:color="auto"/>
              <w:right w:val="single" w:sz="4" w:space="0" w:color="auto"/>
            </w:tcBorders>
            <w:vAlign w:val="center"/>
            <w:hideMark/>
          </w:tcPr>
          <w:p w14:paraId="119E1BF0" w14:textId="77777777" w:rsidR="004B6E84" w:rsidRDefault="004B6E84">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 xml:space="preserve">.  </w:t>
            </w:r>
          </w:p>
        </w:tc>
      </w:tr>
    </w:tbl>
    <w:p w14:paraId="6C529BB3" w14:textId="4F239C14" w:rsidR="00AC0F91" w:rsidRDefault="00AC0F91">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030C54" w:rsidRPr="00C803C2" w14:paraId="101650E2" w14:textId="77777777" w:rsidTr="00626427">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68268522" w14:textId="77777777" w:rsidR="00030C54" w:rsidRDefault="00030C54" w:rsidP="00626427">
            <w:pPr>
              <w:keepNext/>
              <w:rPr>
                <w:rFonts w:asciiTheme="minorHAnsi" w:hAnsiTheme="minorHAnsi"/>
                <w:b/>
                <w:sz w:val="18"/>
                <w:szCs w:val="18"/>
              </w:rPr>
            </w:pPr>
            <w:r>
              <w:rPr>
                <w:rFonts w:asciiTheme="minorHAnsi" w:hAnsiTheme="minorHAnsi"/>
                <w:b/>
                <w:sz w:val="18"/>
                <w:szCs w:val="18"/>
              </w:rPr>
              <w:lastRenderedPageBreak/>
              <w:t>E. Determination of HERS Verification Compliance</w:t>
            </w:r>
          </w:p>
          <w:p w14:paraId="28CE5EC4" w14:textId="77777777" w:rsidR="00030C54" w:rsidRPr="00C803C2" w:rsidRDefault="00030C54" w:rsidP="00626427">
            <w:pPr>
              <w:keepNext/>
              <w:rPr>
                <w:rFonts w:asciiTheme="minorHAnsi" w:hAnsiTheme="minorHAnsi"/>
                <w:sz w:val="18"/>
                <w:szCs w:val="18"/>
              </w:rPr>
            </w:pPr>
            <w:r w:rsidRPr="00C803C2">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030C54" w:rsidRPr="00F26A73" w14:paraId="0B97787F" w14:textId="77777777" w:rsidTr="00626427">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4329B31C" w14:textId="77777777" w:rsidR="00030C54" w:rsidRDefault="00030C54" w:rsidP="00626427">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31C91E2D" w14:textId="77777777" w:rsidR="00030C54" w:rsidRPr="00F26A73" w:rsidRDefault="00030C54" w:rsidP="00626427">
            <w:pPr>
              <w:keepNext/>
              <w:rPr>
                <w:rFonts w:asciiTheme="minorHAnsi" w:hAnsiTheme="minorHAnsi"/>
                <w:sz w:val="18"/>
                <w:szCs w:val="18"/>
              </w:rPr>
            </w:pPr>
            <w:r>
              <w:rPr>
                <w:rFonts w:asciiTheme="minorHAnsi" w:hAnsiTheme="minorHAnsi"/>
                <w:sz w:val="18"/>
                <w:szCs w:val="18"/>
              </w:rPr>
              <w:t>If Compliance Statement C10 = “Kitchen Exhaust System Complies” and Verification Status  D07 = “Pass”, Then display: “Complies: All specified verification protocol requirements on this document are met”; else display: “Does not comply: One or more specified verification protocol requirements on this document are not met”&gt;&gt;</w:t>
            </w:r>
          </w:p>
        </w:tc>
      </w:tr>
    </w:tbl>
    <w:p w14:paraId="65BED8B3" w14:textId="016760E9" w:rsidR="00030C54" w:rsidRDefault="00030C54">
      <w:pPr>
        <w:rPr>
          <w:rFonts w:asciiTheme="minorHAnsi" w:hAnsiTheme="minorHAnsi"/>
          <w:sz w:val="18"/>
          <w:szCs w:val="18"/>
        </w:rPr>
      </w:pPr>
    </w:p>
    <w:p w14:paraId="2C7BC2D7" w14:textId="305812A4" w:rsidR="000F7AAF" w:rsidRDefault="000F7AAF">
      <w:pPr>
        <w:rPr>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64F3B" w14:textId="77777777" w:rsidR="00502364" w:rsidRDefault="00502364">
      <w:r>
        <w:separator/>
      </w:r>
    </w:p>
  </w:endnote>
  <w:endnote w:type="continuationSeparator" w:id="0">
    <w:p w14:paraId="6DDB7365" w14:textId="77777777" w:rsidR="00502364" w:rsidRDefault="00502364">
      <w:r>
        <w:continuationSeparator/>
      </w:r>
    </w:p>
  </w:endnote>
  <w:endnote w:type="continuationNotice" w:id="1">
    <w:p w14:paraId="30EA677F" w14:textId="77777777" w:rsidR="00502364" w:rsidRDefault="005023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libri-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252A6" w14:textId="77777777" w:rsidR="00502364" w:rsidRPr="009213E6" w:rsidRDefault="00502364" w:rsidP="009213E6">
    <w:pPr>
      <w:pStyle w:val="Footer"/>
      <w:rPr>
        <w:b/>
      </w:rPr>
    </w:pPr>
    <w:r w:rsidRPr="009213E6">
      <w:t xml:space="preserve">Registration Number:                                            Registration Date/Time:                                                    HERS Provider:                                   </w:t>
    </w:r>
  </w:p>
  <w:p w14:paraId="4E999095" w14:textId="59E47133" w:rsidR="00502364" w:rsidRPr="009213E6" w:rsidRDefault="00502364" w:rsidP="009213E6">
    <w:pPr>
      <w:pStyle w:val="Footer"/>
    </w:pPr>
    <w:r w:rsidRPr="009213E6">
      <w:t>CA Building Energy Efficiency Standards - 201</w:t>
    </w:r>
    <w:r>
      <w:t>9</w:t>
    </w:r>
    <w:r w:rsidRPr="009213E6">
      <w:t xml:space="preserve"> </w:t>
    </w:r>
    <w:ins w:id="11" w:author="Wichert, RJ@Energy" w:date="2018-11-29T12:28:00Z">
      <w:r>
        <w:t>Non</w:t>
      </w:r>
    </w:ins>
    <w:del w:id="12" w:author="Wichert, RJ@Energy" w:date="2018-11-29T12:28:00Z">
      <w:r w:rsidRPr="009213E6" w:rsidDel="00161945">
        <w:delText>R</w:delText>
      </w:r>
    </w:del>
    <w:ins w:id="13" w:author="Wichert, RJ@Energy" w:date="2018-11-29T12:28:00Z">
      <w:r>
        <w:t>r</w:t>
      </w:r>
    </w:ins>
    <w:r w:rsidRPr="009213E6">
      <w:t>esidential Compliance</w:t>
    </w:r>
    <w:r w:rsidRPr="009213E6">
      <w:tab/>
    </w:r>
    <w:r w:rsidRPr="00E84F79">
      <w:t xml:space="preserve"> </w:t>
    </w:r>
    <w:r>
      <w:t>January 20</w:t>
    </w:r>
    <w:del w:id="14" w:author="Smith, Alexis@Energy" w:date="2018-11-29T13:46:00Z">
      <w:r w:rsidDel="00502364">
        <w:delText>20</w:delText>
      </w:r>
    </w:del>
    <w:ins w:id="15" w:author="Smith, Alexis@Energy" w:date="2018-11-29T13:46:00Z">
      <w: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5477" w14:textId="24E0E1F8" w:rsidR="00502364" w:rsidRPr="009213E6" w:rsidRDefault="00502364" w:rsidP="009213E6">
    <w:pPr>
      <w:pStyle w:val="Footer"/>
    </w:pPr>
    <w:r w:rsidRPr="009213E6">
      <w:t>CA Building Energy Efficiency Standards - 201</w:t>
    </w:r>
    <w:r>
      <w:t>9</w:t>
    </w:r>
    <w:r w:rsidRPr="009213E6">
      <w:t xml:space="preserve"> </w:t>
    </w:r>
    <w:ins w:id="42" w:author="Wichert, RJ@Energy" w:date="2018-11-29T12:35:00Z">
      <w:r>
        <w:t>Non</w:t>
      </w:r>
    </w:ins>
    <w:del w:id="43" w:author="Wichert, RJ@Energy" w:date="2018-11-29T12:36:00Z">
      <w:r w:rsidRPr="009213E6" w:rsidDel="00CD21F4">
        <w:delText>R</w:delText>
      </w:r>
    </w:del>
    <w:ins w:id="44" w:author="Wichert, RJ@Energy" w:date="2018-11-29T12:36:00Z">
      <w:r>
        <w:t>r</w:t>
      </w:r>
    </w:ins>
    <w:r w:rsidRPr="009213E6">
      <w:t>esidential Compliance</w:t>
    </w:r>
    <w:r w:rsidRPr="009213E6">
      <w:tab/>
    </w:r>
    <w:r w:rsidRPr="00E84F79">
      <w:t xml:space="preserve"> </w:t>
    </w:r>
    <w:r>
      <w:t>January 20</w:t>
    </w:r>
    <w:del w:id="45" w:author="Smith, Alexis@Energy" w:date="2018-11-29T13:46:00Z">
      <w:r w:rsidDel="00502364">
        <w:delText>20</w:delText>
      </w:r>
    </w:del>
    <w:ins w:id="46" w:author="Smith, Alexis@Energy" w:date="2018-11-29T13:46:00Z">
      <w: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CAA6" w14:textId="6FFC1689" w:rsidR="00502364" w:rsidRPr="00A165EE" w:rsidRDefault="00502364" w:rsidP="009213E6">
    <w:pPr>
      <w:pStyle w:val="Footer"/>
      <w:rPr>
        <w:b/>
      </w:rPr>
    </w:pPr>
    <w:r w:rsidRPr="00A165EE">
      <w:t>CA Building Energy Efficiency Standards - 201</w:t>
    </w:r>
    <w:r>
      <w:t>9</w:t>
    </w:r>
    <w:r w:rsidRPr="00A165EE">
      <w:t xml:space="preserve"> </w:t>
    </w:r>
    <w:ins w:id="51" w:author="Wichert, RJ@Energy" w:date="2018-11-29T12:38:00Z">
      <w:r>
        <w:t>Non</w:t>
      </w:r>
    </w:ins>
    <w:del w:id="52" w:author="Wichert, RJ@Energy" w:date="2018-11-29T12:38:00Z">
      <w:r w:rsidRPr="00A165EE" w:rsidDel="00CD21F4">
        <w:delText>R</w:delText>
      </w:r>
    </w:del>
    <w:ins w:id="53" w:author="Wichert, RJ@Energy" w:date="2018-11-29T12:38:00Z">
      <w:r>
        <w:t>r</w:t>
      </w:r>
    </w:ins>
    <w:r w:rsidRPr="00A165EE">
      <w:t>esidential Compliance</w:t>
    </w:r>
    <w:r w:rsidRPr="00A165EE">
      <w:tab/>
    </w:r>
    <w:r w:rsidRPr="00E84F79">
      <w:t xml:space="preserve"> </w:t>
    </w:r>
    <w:r>
      <w:t>January 20</w:t>
    </w:r>
    <w:del w:id="54" w:author="Smith, Alexis@Energy" w:date="2018-11-29T13:46:00Z">
      <w:r w:rsidDel="00502364">
        <w:delText>20</w:delText>
      </w:r>
    </w:del>
    <w:ins w:id="55" w:author="Smith, Alexis@Energy" w:date="2018-11-29T13:46: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8E14D" w14:textId="77777777" w:rsidR="00502364" w:rsidRDefault="00502364">
      <w:r>
        <w:separator/>
      </w:r>
    </w:p>
  </w:footnote>
  <w:footnote w:type="continuationSeparator" w:id="0">
    <w:p w14:paraId="633303E2" w14:textId="77777777" w:rsidR="00502364" w:rsidRDefault="00502364">
      <w:r>
        <w:continuationSeparator/>
      </w:r>
    </w:p>
  </w:footnote>
  <w:footnote w:type="continuationNotice" w:id="1">
    <w:p w14:paraId="38F5C768" w14:textId="77777777" w:rsidR="00502364" w:rsidRDefault="0050236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7EFF" w14:textId="77777777" w:rsidR="00502364" w:rsidRDefault="00794066">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F3E96" w14:textId="65BE4EED" w:rsidR="00502364" w:rsidRPr="007770C5" w:rsidRDefault="008313EA" w:rsidP="008313EA">
    <w:pPr>
      <w:suppressAutoHyphens/>
      <w:rPr>
        <w:rFonts w:ascii="Arial" w:hAnsi="Arial" w:cs="Arial"/>
        <w:sz w:val="14"/>
        <w:szCs w:val="1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5B8DD778">
          <wp:simplePos x="0" y="0"/>
          <wp:positionH relativeFrom="margin">
            <wp:posOffset>6519545</wp:posOffset>
          </wp:positionH>
          <wp:positionV relativeFrom="margin">
            <wp:posOffset>-1217930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sidR="00794066">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00502364" w:rsidRPr="007770C5">
      <w:rPr>
        <w:rFonts w:ascii="Arial" w:hAnsi="Arial" w:cs="Arial"/>
        <w:sz w:val="14"/>
        <w:szCs w:val="14"/>
      </w:rPr>
      <w:t>STATE OF CALIFORNIA</w:t>
    </w:r>
  </w:p>
  <w:p w14:paraId="41F0EC3D" w14:textId="108F550B" w:rsidR="00502364" w:rsidRPr="007770C5" w:rsidRDefault="00502364" w:rsidP="008313EA">
    <w:pPr>
      <w:suppressAutoHyphens/>
      <w:rPr>
        <w:rFonts w:ascii="Arial" w:hAnsi="Arial" w:cs="Arial"/>
        <w:b/>
        <w:sz w:val="24"/>
        <w:szCs w:val="24"/>
      </w:rPr>
    </w:pPr>
    <w:r>
      <w:rPr>
        <w:rFonts w:ascii="Arial" w:hAnsi="Arial" w:cs="Arial"/>
        <w:b/>
        <w:sz w:val="24"/>
        <w:szCs w:val="24"/>
      </w:rPr>
      <w:t>LOCAL MECHANICAL EXHAUST</w:t>
    </w:r>
  </w:p>
  <w:p w14:paraId="52A3C1A4" w14:textId="37E6700D" w:rsidR="00502364" w:rsidRPr="007770C5" w:rsidRDefault="00502364" w:rsidP="008313EA">
    <w:pPr>
      <w:suppressAutoHyphens/>
      <w:rPr>
        <w:rFonts w:ascii="Arial" w:hAnsi="Arial" w:cs="Arial"/>
        <w:sz w:val="14"/>
        <w:szCs w:val="14"/>
      </w:rPr>
    </w:pPr>
    <w:r>
      <w:rPr>
        <w:rFonts w:ascii="Arial" w:hAnsi="Arial" w:cs="Arial"/>
        <w:sz w:val="14"/>
        <w:szCs w:val="14"/>
      </w:rPr>
      <w:t>CEC-</w:t>
    </w:r>
    <w:ins w:id="0" w:author="Wichert, RJ@Energy" w:date="2018-11-29T12:27:00Z">
      <w:r>
        <w:rPr>
          <w:rFonts w:ascii="Arial" w:hAnsi="Arial" w:cs="Arial"/>
          <w:sz w:val="14"/>
          <w:szCs w:val="14"/>
        </w:rPr>
        <w:t>NRCV</w:t>
      </w:r>
    </w:ins>
    <w:del w:id="1" w:author="Wichert, RJ@Energy" w:date="2018-11-29T12:27:00Z">
      <w:r w:rsidDel="00161945">
        <w:rPr>
          <w:rFonts w:ascii="Arial" w:hAnsi="Arial" w:cs="Arial"/>
          <w:sz w:val="14"/>
          <w:szCs w:val="14"/>
        </w:rPr>
        <w:delText>CF3R</w:delText>
      </w:r>
    </w:del>
    <w:r>
      <w:rPr>
        <w:rFonts w:ascii="Arial" w:hAnsi="Arial" w:cs="Arial"/>
        <w:sz w:val="14"/>
        <w:szCs w:val="14"/>
      </w:rPr>
      <w:t>-MCH-32-H</w:t>
    </w:r>
    <w:r w:rsidRPr="007770C5">
      <w:rPr>
        <w:rFonts w:ascii="Arial" w:hAnsi="Arial" w:cs="Arial"/>
        <w:sz w:val="14"/>
        <w:szCs w:val="14"/>
      </w:rPr>
      <w:t xml:space="preserve"> (Revised</w:t>
    </w:r>
    <w:r>
      <w:rPr>
        <w:rFonts w:ascii="Arial" w:hAnsi="Arial" w:cs="Arial"/>
        <w:sz w:val="14"/>
        <w:szCs w:val="14"/>
      </w:rPr>
      <w:t xml:space="preserve"> 01/</w:t>
    </w:r>
    <w:del w:id="2" w:author="Smith, Alexis@Energy" w:date="2018-11-29T13:46:00Z">
      <w:r w:rsidDel="00502364">
        <w:rPr>
          <w:rFonts w:ascii="Arial" w:hAnsi="Arial" w:cs="Arial"/>
          <w:sz w:val="14"/>
          <w:szCs w:val="14"/>
        </w:rPr>
        <w:delText>20</w:delText>
      </w:r>
    </w:del>
    <w:ins w:id="3" w:author="Smith, Alexis@Energy" w:date="2018-11-29T13:46:00Z">
      <w:r>
        <w:rPr>
          <w:rFonts w:ascii="Arial" w:hAnsi="Arial" w:cs="Arial"/>
          <w:sz w:val="14"/>
          <w:szCs w:val="14"/>
        </w:rPr>
        <w:t>19</w:t>
      </w:r>
    </w:ins>
    <w:r w:rsidRPr="007770C5">
      <w:rPr>
        <w:rFonts w:ascii="Arial" w:hAnsi="Arial" w:cs="Arial"/>
        <w:sz w:val="14"/>
        <w:szCs w:val="14"/>
      </w:rPr>
      <w:t xml:space="preserve">)            </w:t>
    </w:r>
    <w:del w:id="4" w:author="Wichert, RJ@Energy" w:date="2018-11-29T12:28:00Z">
      <w:r w:rsidRPr="007770C5" w:rsidDel="00161945">
        <w:rPr>
          <w:rFonts w:ascii="Arial" w:hAnsi="Arial" w:cs="Arial"/>
          <w:sz w:val="14"/>
          <w:szCs w:val="14"/>
        </w:rPr>
        <w:delText xml:space="preserve">  </w:delText>
      </w:r>
    </w:del>
    <w:del w:id="5" w:author="Wichert, RJ@Energy" w:date="2018-11-30T09:27:00Z">
      <w:r w:rsidRPr="007770C5" w:rsidDel="008313EA">
        <w:rPr>
          <w:rFonts w:ascii="Arial" w:hAnsi="Arial" w:cs="Arial"/>
          <w:sz w:val="14"/>
          <w:szCs w:val="14"/>
        </w:rPr>
        <w:delText xml:space="preserve">    </w:delText>
      </w:r>
    </w:del>
    <w:r w:rsidRPr="007770C5">
      <w:rPr>
        <w:rFonts w:ascii="Arial" w:hAnsi="Arial" w:cs="Arial"/>
        <w:sz w:val="14"/>
        <w:szCs w:val="14"/>
      </w:rPr>
      <w:t xml:space="preserve">                          </w:t>
    </w:r>
    <w:ins w:id="6" w:author="Wichert, RJ@Energy" w:date="2018-11-29T12:28:00Z">
      <w:r>
        <w:rPr>
          <w:rFonts w:ascii="Arial" w:hAnsi="Arial" w:cs="Arial"/>
          <w:sz w:val="14"/>
          <w:szCs w:val="14"/>
        </w:rPr>
        <w:t xml:space="preserve"> </w:t>
      </w:r>
    </w:ins>
    <w:r w:rsidRPr="007770C5">
      <w:rPr>
        <w:rFonts w:ascii="Arial" w:hAnsi="Arial" w:cs="Arial"/>
        <w:sz w:val="14"/>
        <w:szCs w:val="14"/>
      </w:rPr>
      <w:t xml:space="preserve">                                                                  </w:t>
    </w:r>
    <w:ins w:id="7" w:author="Wichert, RJ@Energy" w:date="2018-11-30T09:28:00Z">
      <w:r w:rsidR="008313EA">
        <w:rPr>
          <w:rFonts w:ascii="Arial" w:hAnsi="Arial" w:cs="Arial"/>
          <w:sz w:val="14"/>
          <w:szCs w:val="14"/>
        </w:rPr>
        <w:t xml:space="preserve"> </w:t>
      </w:r>
    </w:ins>
    <w:r w:rsidRPr="007770C5">
      <w:rPr>
        <w:rFonts w:ascii="Arial" w:hAnsi="Arial" w:cs="Arial"/>
        <w:sz w:val="14"/>
        <w:szCs w:val="14"/>
      </w:rPr>
      <w:t xml:space="preserve">   </w:t>
    </w:r>
    <w:del w:id="8" w:author="Wichert, RJ@Energy" w:date="2018-11-30T09:27:00Z">
      <w:r w:rsidRPr="007770C5" w:rsidDel="008313EA">
        <w:rPr>
          <w:rFonts w:ascii="Arial" w:hAnsi="Arial" w:cs="Arial"/>
          <w:sz w:val="14"/>
          <w:szCs w:val="14"/>
        </w:rPr>
        <w:delText xml:space="preserve">   </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502364"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6B067B90" w:rsidR="00502364" w:rsidRPr="00D65FA1" w:rsidRDefault="00502364">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4EC1C7B9" w14:textId="52E05C8F" w:rsidR="00502364" w:rsidRPr="00D65FA1" w:rsidRDefault="00502364">
          <w:pPr>
            <w:pStyle w:val="Style18"/>
            <w:rPr>
              <w:b/>
              <w:sz w:val="20"/>
            </w:rPr>
          </w:pPr>
          <w:ins w:id="9" w:author="Wichert, RJ@Energy" w:date="2018-11-29T12:28:00Z">
            <w:r>
              <w:rPr>
                <w:sz w:val="20"/>
              </w:rPr>
              <w:t>NRCV</w:t>
            </w:r>
          </w:ins>
          <w:del w:id="10" w:author="Wichert, RJ@Energy" w:date="2018-11-29T12:28:00Z">
            <w:r w:rsidRPr="00D65FA1" w:rsidDel="00161945">
              <w:rPr>
                <w:sz w:val="20"/>
              </w:rPr>
              <w:delText>CF</w:delText>
            </w:r>
            <w:r w:rsidDel="00161945">
              <w:rPr>
                <w:sz w:val="20"/>
              </w:rPr>
              <w:delText>3</w:delText>
            </w:r>
            <w:r w:rsidRPr="00D65FA1" w:rsidDel="00161945">
              <w:rPr>
                <w:sz w:val="20"/>
              </w:rPr>
              <w:delText>R</w:delText>
            </w:r>
          </w:del>
          <w:r w:rsidRPr="00D65FA1">
            <w:rPr>
              <w:sz w:val="20"/>
            </w:rPr>
            <w:t>-MCH-</w:t>
          </w:r>
          <w:r>
            <w:rPr>
              <w:sz w:val="20"/>
            </w:rPr>
            <w:t>32-H</w:t>
          </w:r>
        </w:p>
      </w:tc>
    </w:tr>
    <w:tr w:rsidR="00502364" w:rsidRPr="00F85124" w14:paraId="7486D1F1" w14:textId="77777777" w:rsidTr="0013183D">
      <w:trPr>
        <w:cantSplit/>
        <w:trHeight w:val="288"/>
      </w:trPr>
      <w:tc>
        <w:tcPr>
          <w:tcW w:w="2285" w:type="pct"/>
          <w:tcBorders>
            <w:right w:val="nil"/>
          </w:tcBorders>
        </w:tcPr>
        <w:p w14:paraId="5BEDD834" w14:textId="218E1766" w:rsidR="00502364" w:rsidRPr="00F85124" w:rsidRDefault="00502364" w:rsidP="00604BA7">
          <w:pPr>
            <w:pStyle w:val="Style19"/>
            <w:rPr>
              <w:sz w:val="12"/>
              <w:szCs w:val="12"/>
            </w:rPr>
          </w:pPr>
          <w:r>
            <w:t>Local Mechanical Exhaust</w:t>
          </w:r>
        </w:p>
      </w:tc>
      <w:tc>
        <w:tcPr>
          <w:tcW w:w="2715" w:type="pct"/>
          <w:gridSpan w:val="2"/>
          <w:tcBorders>
            <w:left w:val="nil"/>
          </w:tcBorders>
        </w:tcPr>
        <w:p w14:paraId="4E8C3980" w14:textId="3D1F7CB8" w:rsidR="00502364" w:rsidRPr="00F85124" w:rsidRDefault="00502364"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794066" w:rsidRPr="00794066">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794066">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502364" w:rsidRPr="00F85124" w14:paraId="03F387F7" w14:textId="77777777" w:rsidTr="0013183D">
      <w:trPr>
        <w:cantSplit/>
        <w:trHeight w:val="288"/>
      </w:trPr>
      <w:tc>
        <w:tcPr>
          <w:tcW w:w="0" w:type="auto"/>
        </w:tcPr>
        <w:p w14:paraId="733100B6" w14:textId="77777777" w:rsidR="00502364" w:rsidRPr="00F85124" w:rsidRDefault="00502364" w:rsidP="0013183D">
          <w:pPr>
            <w:pStyle w:val="Style20"/>
          </w:pPr>
          <w:r w:rsidRPr="00F85124">
            <w:t>Project Name:</w:t>
          </w:r>
        </w:p>
      </w:tc>
      <w:tc>
        <w:tcPr>
          <w:tcW w:w="1596" w:type="pct"/>
        </w:tcPr>
        <w:p w14:paraId="39F53131" w14:textId="77777777" w:rsidR="00502364" w:rsidRPr="00F85124" w:rsidRDefault="00502364" w:rsidP="0013183D">
          <w:pPr>
            <w:pStyle w:val="Style20"/>
          </w:pPr>
          <w:r w:rsidRPr="00F85124">
            <w:t>Enforcement Agency:</w:t>
          </w:r>
        </w:p>
      </w:tc>
      <w:tc>
        <w:tcPr>
          <w:tcW w:w="1119" w:type="pct"/>
        </w:tcPr>
        <w:p w14:paraId="0E6CEE02" w14:textId="77777777" w:rsidR="00502364" w:rsidRPr="00F85124" w:rsidRDefault="00502364" w:rsidP="0013183D">
          <w:pPr>
            <w:pStyle w:val="Style20"/>
          </w:pPr>
          <w:r w:rsidRPr="00F85124">
            <w:t>Permit Number:</w:t>
          </w:r>
        </w:p>
      </w:tc>
    </w:tr>
    <w:tr w:rsidR="00502364" w:rsidRPr="00F85124" w14:paraId="320E1DAE" w14:textId="77777777" w:rsidTr="0013183D">
      <w:trPr>
        <w:cantSplit/>
        <w:trHeight w:val="288"/>
      </w:trPr>
      <w:tc>
        <w:tcPr>
          <w:tcW w:w="0" w:type="auto"/>
        </w:tcPr>
        <w:p w14:paraId="30B3BBEA" w14:textId="77777777" w:rsidR="00502364" w:rsidRPr="00F85124" w:rsidRDefault="00502364" w:rsidP="0013183D">
          <w:pPr>
            <w:pStyle w:val="Style20"/>
            <w:rPr>
              <w:vertAlign w:val="superscript"/>
            </w:rPr>
          </w:pPr>
          <w:r w:rsidRPr="00F85124">
            <w:t>Dwelling Address:</w:t>
          </w:r>
        </w:p>
      </w:tc>
      <w:tc>
        <w:tcPr>
          <w:tcW w:w="1596" w:type="pct"/>
        </w:tcPr>
        <w:p w14:paraId="7A3CC7C9" w14:textId="77777777" w:rsidR="00502364" w:rsidRPr="00F85124" w:rsidRDefault="00502364" w:rsidP="0013183D">
          <w:pPr>
            <w:pStyle w:val="Style20"/>
            <w:rPr>
              <w:vertAlign w:val="superscript"/>
            </w:rPr>
          </w:pPr>
          <w:r w:rsidRPr="00F85124">
            <w:t>City</w:t>
          </w:r>
          <w:r>
            <w:t>:</w:t>
          </w:r>
        </w:p>
      </w:tc>
      <w:tc>
        <w:tcPr>
          <w:tcW w:w="1119" w:type="pct"/>
        </w:tcPr>
        <w:p w14:paraId="08C96AAD" w14:textId="77777777" w:rsidR="00502364" w:rsidRPr="00F85124" w:rsidRDefault="00502364" w:rsidP="0013183D">
          <w:pPr>
            <w:pStyle w:val="Style20"/>
            <w:rPr>
              <w:vertAlign w:val="superscript"/>
            </w:rPr>
          </w:pPr>
          <w:r w:rsidRPr="00F85124">
            <w:t>Zip Code</w:t>
          </w:r>
          <w:r>
            <w:t>:</w:t>
          </w:r>
        </w:p>
      </w:tc>
    </w:tr>
  </w:tbl>
  <w:p w14:paraId="629563D7" w14:textId="77777777" w:rsidR="00502364" w:rsidRDefault="005023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048C7" w14:textId="77777777" w:rsidR="00502364" w:rsidRDefault="00794066">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9B07" w14:textId="77777777" w:rsidR="00502364" w:rsidRDefault="00794066">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502364"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2C158D27" w:rsidR="00502364" w:rsidRPr="00927918" w:rsidRDefault="00502364">
          <w:pPr>
            <w:pStyle w:val="Style17"/>
            <w:rPr>
              <w:b/>
              <w:sz w:val="20"/>
            </w:rPr>
          </w:pPr>
          <w:r w:rsidRPr="00927918">
            <w:rPr>
              <w:sz w:val="20"/>
            </w:rPr>
            <w:t>CERTIFICATE OF</w:t>
          </w:r>
          <w:r>
            <w:rPr>
              <w:sz w:val="20"/>
            </w:rPr>
            <w:t xml:space="preserve"> 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63728EA8" w:rsidR="00502364" w:rsidRPr="00927918" w:rsidRDefault="00502364">
          <w:pPr>
            <w:pStyle w:val="Style18"/>
            <w:rPr>
              <w:b/>
              <w:sz w:val="20"/>
            </w:rPr>
          </w:pPr>
          <w:ins w:id="40" w:author="Wichert, RJ@Energy" w:date="2018-11-29T12:35:00Z">
            <w:r>
              <w:rPr>
                <w:sz w:val="20"/>
              </w:rPr>
              <w:t>NRCV</w:t>
            </w:r>
          </w:ins>
          <w:del w:id="41" w:author="Wichert, RJ@Energy" w:date="2018-11-29T12:35:00Z">
            <w:r w:rsidRPr="00927918" w:rsidDel="00CD21F4">
              <w:rPr>
                <w:sz w:val="20"/>
              </w:rPr>
              <w:delText>CF</w:delText>
            </w:r>
            <w:r w:rsidDel="00CD21F4">
              <w:rPr>
                <w:sz w:val="20"/>
              </w:rPr>
              <w:delText>3</w:delText>
            </w:r>
            <w:r w:rsidRPr="00927918" w:rsidDel="00CD21F4">
              <w:rPr>
                <w:sz w:val="20"/>
              </w:rPr>
              <w:delText>R</w:delText>
            </w:r>
          </w:del>
          <w:r w:rsidRPr="00927918">
            <w:rPr>
              <w:sz w:val="20"/>
            </w:rPr>
            <w:t>-MCH-</w:t>
          </w:r>
          <w:r>
            <w:rPr>
              <w:sz w:val="20"/>
            </w:rPr>
            <w:t>32-H</w:t>
          </w:r>
        </w:p>
      </w:tc>
    </w:tr>
    <w:tr w:rsidR="00502364" w:rsidRPr="00F85124" w14:paraId="67019670" w14:textId="77777777" w:rsidTr="00023A98">
      <w:trPr>
        <w:cantSplit/>
        <w:trHeight w:val="288"/>
      </w:trPr>
      <w:tc>
        <w:tcPr>
          <w:tcW w:w="2285" w:type="pct"/>
          <w:tcBorders>
            <w:right w:val="nil"/>
          </w:tcBorders>
        </w:tcPr>
        <w:p w14:paraId="690EE3E8" w14:textId="47C60E70" w:rsidR="00502364" w:rsidRPr="00F85124" w:rsidRDefault="00502364">
          <w:pPr>
            <w:pStyle w:val="Style19"/>
            <w:rPr>
              <w:sz w:val="12"/>
              <w:szCs w:val="12"/>
            </w:rPr>
          </w:pPr>
          <w:r>
            <w:t>Local Mechanical Exhaust – MCH-32</w:t>
          </w:r>
        </w:p>
      </w:tc>
      <w:tc>
        <w:tcPr>
          <w:tcW w:w="2715" w:type="pct"/>
          <w:gridSpan w:val="2"/>
          <w:tcBorders>
            <w:left w:val="nil"/>
          </w:tcBorders>
        </w:tcPr>
        <w:p w14:paraId="7B4A2886" w14:textId="01643F84" w:rsidR="00502364" w:rsidRPr="00F85124" w:rsidRDefault="00502364"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794066" w:rsidRPr="00794066">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794066">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502364" w:rsidRDefault="00794066"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287A6" w14:textId="77777777" w:rsidR="00502364" w:rsidRDefault="00794066">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72B7" w14:textId="77777777" w:rsidR="00502364" w:rsidRDefault="00794066">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502364"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5FBF451A" w:rsidR="00502364" w:rsidRPr="00D65FA1" w:rsidRDefault="00502364">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51030F7A" w14:textId="66274F0E" w:rsidR="00502364" w:rsidRPr="00D65FA1" w:rsidRDefault="00502364">
          <w:pPr>
            <w:pStyle w:val="Style18"/>
            <w:rPr>
              <w:b/>
              <w:sz w:val="20"/>
            </w:rPr>
          </w:pPr>
          <w:ins w:id="49" w:author="Wichert, RJ@Energy" w:date="2018-11-29T12:37:00Z">
            <w:r>
              <w:rPr>
                <w:sz w:val="20"/>
              </w:rPr>
              <w:t>NRCV</w:t>
            </w:r>
          </w:ins>
          <w:del w:id="50" w:author="Wichert, RJ@Energy" w:date="2018-11-29T12:37:00Z">
            <w:r w:rsidRPr="00D65FA1" w:rsidDel="00CD21F4">
              <w:rPr>
                <w:sz w:val="20"/>
              </w:rPr>
              <w:delText>CF</w:delText>
            </w:r>
            <w:r w:rsidDel="00CD21F4">
              <w:rPr>
                <w:sz w:val="20"/>
              </w:rPr>
              <w:delText>3</w:delText>
            </w:r>
            <w:r w:rsidRPr="00D65FA1" w:rsidDel="00CD21F4">
              <w:rPr>
                <w:sz w:val="20"/>
              </w:rPr>
              <w:delText>R</w:delText>
            </w:r>
          </w:del>
          <w:r w:rsidRPr="00D65FA1">
            <w:rPr>
              <w:sz w:val="20"/>
            </w:rPr>
            <w:t>-MCH-</w:t>
          </w:r>
          <w:r>
            <w:rPr>
              <w:sz w:val="20"/>
            </w:rPr>
            <w:t>32-H</w:t>
          </w:r>
        </w:p>
      </w:tc>
    </w:tr>
    <w:tr w:rsidR="00502364" w:rsidRPr="00F85124" w14:paraId="3C98AFA6" w14:textId="77777777" w:rsidTr="00023A98">
      <w:trPr>
        <w:cantSplit/>
        <w:trHeight w:val="288"/>
      </w:trPr>
      <w:tc>
        <w:tcPr>
          <w:tcW w:w="2285" w:type="pct"/>
          <w:tcBorders>
            <w:right w:val="nil"/>
          </w:tcBorders>
        </w:tcPr>
        <w:p w14:paraId="2696ED26" w14:textId="7DE33BEA" w:rsidR="00502364" w:rsidRPr="00F85124" w:rsidRDefault="00502364"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4AD7872A" w:rsidR="00502364" w:rsidRPr="00F85124" w:rsidRDefault="00502364"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794066" w:rsidRPr="00794066">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794066">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489758FB" w14:textId="77777777" w:rsidR="00502364" w:rsidRDefault="00794066"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BF915" w14:textId="77777777" w:rsidR="00502364" w:rsidRDefault="00794066">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3"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0"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C60E8E"/>
    <w:multiLevelType w:val="hybridMultilevel"/>
    <w:tmpl w:val="14C4F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4"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5"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6"/>
  </w:num>
  <w:num w:numId="4">
    <w:abstractNumId w:val="1"/>
  </w:num>
  <w:num w:numId="5">
    <w:abstractNumId w:val="0"/>
  </w:num>
  <w:num w:numId="6">
    <w:abstractNumId w:val="8"/>
  </w:num>
  <w:num w:numId="7">
    <w:abstractNumId w:val="17"/>
  </w:num>
  <w:num w:numId="8">
    <w:abstractNumId w:val="18"/>
  </w:num>
  <w:num w:numId="9">
    <w:abstractNumId w:val="7"/>
  </w:num>
  <w:num w:numId="10">
    <w:abstractNumId w:val="13"/>
  </w:num>
  <w:num w:numId="11">
    <w:abstractNumId w:val="20"/>
  </w:num>
  <w:num w:numId="12">
    <w:abstractNumId w:val="14"/>
  </w:num>
  <w:num w:numId="13">
    <w:abstractNumId w:val="10"/>
  </w:num>
  <w:num w:numId="14">
    <w:abstractNumId w:val="15"/>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num>
  <w:num w:numId="18">
    <w:abstractNumId w:val="3"/>
  </w:num>
  <w:num w:numId="19">
    <w:abstractNumId w:val="5"/>
  </w:num>
  <w:num w:numId="20">
    <w:abstractNumId w:val="21"/>
  </w:num>
  <w:num w:numId="21">
    <w:abstractNumId w:val="4"/>
  </w:num>
  <w:num w:numId="22">
    <w:abstractNumId w:val="6"/>
  </w:num>
  <w:num w:numId="23">
    <w:abstractNumId w:val="22"/>
  </w:num>
  <w:num w:numId="24">
    <w:abstractNumId w:val="11"/>
  </w:num>
  <w:num w:numId="25">
    <w:abstractNumId w:val="12"/>
  </w:num>
  <w:num w:numId="26">
    <w:abstractNumId w:val="19"/>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1052E"/>
    <w:rsid w:val="00010C95"/>
    <w:rsid w:val="000165F9"/>
    <w:rsid w:val="00023A98"/>
    <w:rsid w:val="00026B59"/>
    <w:rsid w:val="00030C54"/>
    <w:rsid w:val="00031FF2"/>
    <w:rsid w:val="00035135"/>
    <w:rsid w:val="00037F93"/>
    <w:rsid w:val="000452DE"/>
    <w:rsid w:val="00045AF9"/>
    <w:rsid w:val="00052480"/>
    <w:rsid w:val="0006136B"/>
    <w:rsid w:val="0006325B"/>
    <w:rsid w:val="00067802"/>
    <w:rsid w:val="00070E18"/>
    <w:rsid w:val="00074257"/>
    <w:rsid w:val="000753FB"/>
    <w:rsid w:val="00086EF9"/>
    <w:rsid w:val="00093A7F"/>
    <w:rsid w:val="00094357"/>
    <w:rsid w:val="00097FDE"/>
    <w:rsid w:val="000A01E6"/>
    <w:rsid w:val="000A5B2C"/>
    <w:rsid w:val="000A6716"/>
    <w:rsid w:val="000A7A62"/>
    <w:rsid w:val="000B1B45"/>
    <w:rsid w:val="000C0B3F"/>
    <w:rsid w:val="000C4D97"/>
    <w:rsid w:val="000C6B12"/>
    <w:rsid w:val="000D01A4"/>
    <w:rsid w:val="000D065E"/>
    <w:rsid w:val="000D0C09"/>
    <w:rsid w:val="000D4776"/>
    <w:rsid w:val="000E0347"/>
    <w:rsid w:val="000E2FAB"/>
    <w:rsid w:val="000F2727"/>
    <w:rsid w:val="000F3711"/>
    <w:rsid w:val="000F685B"/>
    <w:rsid w:val="000F713F"/>
    <w:rsid w:val="000F7AAF"/>
    <w:rsid w:val="00100245"/>
    <w:rsid w:val="00103283"/>
    <w:rsid w:val="001051B9"/>
    <w:rsid w:val="00111C8E"/>
    <w:rsid w:val="00121986"/>
    <w:rsid w:val="00121AEA"/>
    <w:rsid w:val="00127A5E"/>
    <w:rsid w:val="0013183D"/>
    <w:rsid w:val="00131E30"/>
    <w:rsid w:val="00135299"/>
    <w:rsid w:val="00141821"/>
    <w:rsid w:val="00142935"/>
    <w:rsid w:val="001456B0"/>
    <w:rsid w:val="0014582E"/>
    <w:rsid w:val="00161945"/>
    <w:rsid w:val="00163FB5"/>
    <w:rsid w:val="00164B1B"/>
    <w:rsid w:val="00170A93"/>
    <w:rsid w:val="00174B78"/>
    <w:rsid w:val="001837A7"/>
    <w:rsid w:val="001844F5"/>
    <w:rsid w:val="00192313"/>
    <w:rsid w:val="001947AA"/>
    <w:rsid w:val="001A6444"/>
    <w:rsid w:val="001B335E"/>
    <w:rsid w:val="001B37A2"/>
    <w:rsid w:val="001B6972"/>
    <w:rsid w:val="001B7A40"/>
    <w:rsid w:val="001C0809"/>
    <w:rsid w:val="001C2576"/>
    <w:rsid w:val="001C4226"/>
    <w:rsid w:val="001C624C"/>
    <w:rsid w:val="001D01EC"/>
    <w:rsid w:val="001D07F3"/>
    <w:rsid w:val="001D331F"/>
    <w:rsid w:val="001D3DAC"/>
    <w:rsid w:val="001E3C1B"/>
    <w:rsid w:val="001F4A5C"/>
    <w:rsid w:val="002011BC"/>
    <w:rsid w:val="00202A63"/>
    <w:rsid w:val="00202E7F"/>
    <w:rsid w:val="00204C45"/>
    <w:rsid w:val="0021359B"/>
    <w:rsid w:val="00213B87"/>
    <w:rsid w:val="002233E9"/>
    <w:rsid w:val="00223BFD"/>
    <w:rsid w:val="00232C1C"/>
    <w:rsid w:val="00237379"/>
    <w:rsid w:val="00246307"/>
    <w:rsid w:val="002477FB"/>
    <w:rsid w:val="00260F33"/>
    <w:rsid w:val="0026531F"/>
    <w:rsid w:val="002679C3"/>
    <w:rsid w:val="0027059B"/>
    <w:rsid w:val="00276E1F"/>
    <w:rsid w:val="0029047D"/>
    <w:rsid w:val="0029154A"/>
    <w:rsid w:val="002A3EBD"/>
    <w:rsid w:val="002A4574"/>
    <w:rsid w:val="002C03F1"/>
    <w:rsid w:val="002C4695"/>
    <w:rsid w:val="002C490A"/>
    <w:rsid w:val="002D0D46"/>
    <w:rsid w:val="002D69FC"/>
    <w:rsid w:val="002E1B06"/>
    <w:rsid w:val="002F25BB"/>
    <w:rsid w:val="002F5EFB"/>
    <w:rsid w:val="002F679F"/>
    <w:rsid w:val="0030200E"/>
    <w:rsid w:val="00306CAA"/>
    <w:rsid w:val="00310D9A"/>
    <w:rsid w:val="0032216A"/>
    <w:rsid w:val="00324825"/>
    <w:rsid w:val="00332461"/>
    <w:rsid w:val="003363E8"/>
    <w:rsid w:val="00341EBD"/>
    <w:rsid w:val="003426B7"/>
    <w:rsid w:val="00350756"/>
    <w:rsid w:val="00352336"/>
    <w:rsid w:val="00353923"/>
    <w:rsid w:val="00353AD6"/>
    <w:rsid w:val="00354C00"/>
    <w:rsid w:val="00355C2A"/>
    <w:rsid w:val="003563E7"/>
    <w:rsid w:val="00362ECD"/>
    <w:rsid w:val="00370F90"/>
    <w:rsid w:val="00377144"/>
    <w:rsid w:val="0038173A"/>
    <w:rsid w:val="003837C9"/>
    <w:rsid w:val="003A3A65"/>
    <w:rsid w:val="003A3D8D"/>
    <w:rsid w:val="003A6A70"/>
    <w:rsid w:val="003B6CB0"/>
    <w:rsid w:val="003C565D"/>
    <w:rsid w:val="003D0A5A"/>
    <w:rsid w:val="003D30A5"/>
    <w:rsid w:val="003D40CF"/>
    <w:rsid w:val="003E3948"/>
    <w:rsid w:val="003E52E4"/>
    <w:rsid w:val="003E7373"/>
    <w:rsid w:val="003E7FF4"/>
    <w:rsid w:val="003F2391"/>
    <w:rsid w:val="003F49B9"/>
    <w:rsid w:val="004152D0"/>
    <w:rsid w:val="00417094"/>
    <w:rsid w:val="00423E8B"/>
    <w:rsid w:val="00431F8D"/>
    <w:rsid w:val="004351D2"/>
    <w:rsid w:val="00444E93"/>
    <w:rsid w:val="00445E71"/>
    <w:rsid w:val="0045236C"/>
    <w:rsid w:val="004575B2"/>
    <w:rsid w:val="00465DA8"/>
    <w:rsid w:val="00467A82"/>
    <w:rsid w:val="00471B21"/>
    <w:rsid w:val="004726CC"/>
    <w:rsid w:val="004772E1"/>
    <w:rsid w:val="00484240"/>
    <w:rsid w:val="00490895"/>
    <w:rsid w:val="004913AF"/>
    <w:rsid w:val="004947F6"/>
    <w:rsid w:val="0049664A"/>
    <w:rsid w:val="004A27C6"/>
    <w:rsid w:val="004A61C5"/>
    <w:rsid w:val="004B12CA"/>
    <w:rsid w:val="004B358A"/>
    <w:rsid w:val="004B4665"/>
    <w:rsid w:val="004B6E84"/>
    <w:rsid w:val="004C0E44"/>
    <w:rsid w:val="004C3F98"/>
    <w:rsid w:val="004C4DA0"/>
    <w:rsid w:val="004C5AC8"/>
    <w:rsid w:val="004C65CB"/>
    <w:rsid w:val="004C748A"/>
    <w:rsid w:val="004D1B4B"/>
    <w:rsid w:val="004E4F83"/>
    <w:rsid w:val="004E5751"/>
    <w:rsid w:val="004E5DBA"/>
    <w:rsid w:val="004F0D78"/>
    <w:rsid w:val="004F2569"/>
    <w:rsid w:val="00502364"/>
    <w:rsid w:val="00502543"/>
    <w:rsid w:val="00502D64"/>
    <w:rsid w:val="00505A99"/>
    <w:rsid w:val="005066B1"/>
    <w:rsid w:val="00511464"/>
    <w:rsid w:val="005132C1"/>
    <w:rsid w:val="00517C75"/>
    <w:rsid w:val="00521E1D"/>
    <w:rsid w:val="00537C0F"/>
    <w:rsid w:val="005405B0"/>
    <w:rsid w:val="005410ED"/>
    <w:rsid w:val="0054256A"/>
    <w:rsid w:val="005518CD"/>
    <w:rsid w:val="005521FB"/>
    <w:rsid w:val="005708C9"/>
    <w:rsid w:val="00573D96"/>
    <w:rsid w:val="00584D67"/>
    <w:rsid w:val="005A21B1"/>
    <w:rsid w:val="005A2B97"/>
    <w:rsid w:val="005A66DA"/>
    <w:rsid w:val="005D17AE"/>
    <w:rsid w:val="005D3827"/>
    <w:rsid w:val="005D3BD0"/>
    <w:rsid w:val="005D410F"/>
    <w:rsid w:val="005D51CC"/>
    <w:rsid w:val="005D66CB"/>
    <w:rsid w:val="005E1615"/>
    <w:rsid w:val="005E1FE6"/>
    <w:rsid w:val="005E2F74"/>
    <w:rsid w:val="005F61B2"/>
    <w:rsid w:val="0060116F"/>
    <w:rsid w:val="00604BA7"/>
    <w:rsid w:val="00613729"/>
    <w:rsid w:val="00626427"/>
    <w:rsid w:val="006312CE"/>
    <w:rsid w:val="006368EF"/>
    <w:rsid w:val="00636F83"/>
    <w:rsid w:val="0064067F"/>
    <w:rsid w:val="00640CBD"/>
    <w:rsid w:val="00650F07"/>
    <w:rsid w:val="006610B8"/>
    <w:rsid w:val="0066221E"/>
    <w:rsid w:val="00665B38"/>
    <w:rsid w:val="00665F31"/>
    <w:rsid w:val="00681623"/>
    <w:rsid w:val="0069162E"/>
    <w:rsid w:val="00697E52"/>
    <w:rsid w:val="006A206B"/>
    <w:rsid w:val="006A4533"/>
    <w:rsid w:val="006A5191"/>
    <w:rsid w:val="006C4821"/>
    <w:rsid w:val="006D0675"/>
    <w:rsid w:val="006D0A26"/>
    <w:rsid w:val="006D6FE1"/>
    <w:rsid w:val="006E0082"/>
    <w:rsid w:val="006E3552"/>
    <w:rsid w:val="006F1E84"/>
    <w:rsid w:val="006F20AA"/>
    <w:rsid w:val="006F5261"/>
    <w:rsid w:val="00700F25"/>
    <w:rsid w:val="007043ED"/>
    <w:rsid w:val="0070757D"/>
    <w:rsid w:val="00707DEC"/>
    <w:rsid w:val="0072157A"/>
    <w:rsid w:val="007277D4"/>
    <w:rsid w:val="00731786"/>
    <w:rsid w:val="00757E79"/>
    <w:rsid w:val="00762E40"/>
    <w:rsid w:val="00767718"/>
    <w:rsid w:val="00771100"/>
    <w:rsid w:val="00777B2F"/>
    <w:rsid w:val="00784ACF"/>
    <w:rsid w:val="00786052"/>
    <w:rsid w:val="0078705F"/>
    <w:rsid w:val="0079128F"/>
    <w:rsid w:val="00791629"/>
    <w:rsid w:val="00794066"/>
    <w:rsid w:val="00795E0C"/>
    <w:rsid w:val="007A093B"/>
    <w:rsid w:val="007A4BBF"/>
    <w:rsid w:val="007A5D38"/>
    <w:rsid w:val="007C522D"/>
    <w:rsid w:val="007D3387"/>
    <w:rsid w:val="007D4CA3"/>
    <w:rsid w:val="007E1719"/>
    <w:rsid w:val="007E5494"/>
    <w:rsid w:val="007F6151"/>
    <w:rsid w:val="00800C91"/>
    <w:rsid w:val="00802060"/>
    <w:rsid w:val="00802F5A"/>
    <w:rsid w:val="00806304"/>
    <w:rsid w:val="008236A7"/>
    <w:rsid w:val="00827F4B"/>
    <w:rsid w:val="00830150"/>
    <w:rsid w:val="008313EA"/>
    <w:rsid w:val="00834B21"/>
    <w:rsid w:val="008378BF"/>
    <w:rsid w:val="00846618"/>
    <w:rsid w:val="008472E3"/>
    <w:rsid w:val="0085658C"/>
    <w:rsid w:val="00873389"/>
    <w:rsid w:val="00877D26"/>
    <w:rsid w:val="00883B90"/>
    <w:rsid w:val="008951AB"/>
    <w:rsid w:val="008978A7"/>
    <w:rsid w:val="008A0EE5"/>
    <w:rsid w:val="008A46CE"/>
    <w:rsid w:val="008A77FE"/>
    <w:rsid w:val="008B7043"/>
    <w:rsid w:val="008C5AD3"/>
    <w:rsid w:val="008C702A"/>
    <w:rsid w:val="008D037B"/>
    <w:rsid w:val="008D2AD1"/>
    <w:rsid w:val="008D7DBB"/>
    <w:rsid w:val="008E21F5"/>
    <w:rsid w:val="008E74BE"/>
    <w:rsid w:val="008F5AD6"/>
    <w:rsid w:val="008F77B0"/>
    <w:rsid w:val="00901778"/>
    <w:rsid w:val="009062EA"/>
    <w:rsid w:val="009062F2"/>
    <w:rsid w:val="009075B5"/>
    <w:rsid w:val="00907CB2"/>
    <w:rsid w:val="0091285E"/>
    <w:rsid w:val="00912F68"/>
    <w:rsid w:val="009213E6"/>
    <w:rsid w:val="00925EA3"/>
    <w:rsid w:val="00932E1C"/>
    <w:rsid w:val="009335C5"/>
    <w:rsid w:val="009369F2"/>
    <w:rsid w:val="00951BB7"/>
    <w:rsid w:val="009528FF"/>
    <w:rsid w:val="00954811"/>
    <w:rsid w:val="00954E27"/>
    <w:rsid w:val="0095737E"/>
    <w:rsid w:val="0096325C"/>
    <w:rsid w:val="00972E73"/>
    <w:rsid w:val="00992AE0"/>
    <w:rsid w:val="009A4F12"/>
    <w:rsid w:val="009A4F6D"/>
    <w:rsid w:val="009A708E"/>
    <w:rsid w:val="009B1087"/>
    <w:rsid w:val="009C4F94"/>
    <w:rsid w:val="009C7275"/>
    <w:rsid w:val="009D4C4A"/>
    <w:rsid w:val="009D6D23"/>
    <w:rsid w:val="009E7A2F"/>
    <w:rsid w:val="009F41D2"/>
    <w:rsid w:val="009F4FC9"/>
    <w:rsid w:val="00A03A9B"/>
    <w:rsid w:val="00A062A4"/>
    <w:rsid w:val="00A064F6"/>
    <w:rsid w:val="00A106C7"/>
    <w:rsid w:val="00A26E22"/>
    <w:rsid w:val="00A31477"/>
    <w:rsid w:val="00A35980"/>
    <w:rsid w:val="00A377D9"/>
    <w:rsid w:val="00A4665D"/>
    <w:rsid w:val="00A5332E"/>
    <w:rsid w:val="00A56F73"/>
    <w:rsid w:val="00A6101B"/>
    <w:rsid w:val="00A635C0"/>
    <w:rsid w:val="00A648E4"/>
    <w:rsid w:val="00A729CA"/>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1A32"/>
    <w:rsid w:val="00AD1CB3"/>
    <w:rsid w:val="00AD7B71"/>
    <w:rsid w:val="00AE5DAC"/>
    <w:rsid w:val="00AE6DE8"/>
    <w:rsid w:val="00B3284C"/>
    <w:rsid w:val="00B37E3B"/>
    <w:rsid w:val="00B41FFD"/>
    <w:rsid w:val="00B4489D"/>
    <w:rsid w:val="00B461A4"/>
    <w:rsid w:val="00B573A6"/>
    <w:rsid w:val="00B61285"/>
    <w:rsid w:val="00B71555"/>
    <w:rsid w:val="00B866CA"/>
    <w:rsid w:val="00B86B49"/>
    <w:rsid w:val="00B9070D"/>
    <w:rsid w:val="00B91C90"/>
    <w:rsid w:val="00B955E7"/>
    <w:rsid w:val="00B96332"/>
    <w:rsid w:val="00B97159"/>
    <w:rsid w:val="00BA3C37"/>
    <w:rsid w:val="00BA4F7A"/>
    <w:rsid w:val="00BA4F86"/>
    <w:rsid w:val="00BB7005"/>
    <w:rsid w:val="00BC2AE6"/>
    <w:rsid w:val="00BC564F"/>
    <w:rsid w:val="00BD285F"/>
    <w:rsid w:val="00BE371B"/>
    <w:rsid w:val="00BE4740"/>
    <w:rsid w:val="00BF340F"/>
    <w:rsid w:val="00BF54E0"/>
    <w:rsid w:val="00C01E1A"/>
    <w:rsid w:val="00C03396"/>
    <w:rsid w:val="00C053EF"/>
    <w:rsid w:val="00C105A9"/>
    <w:rsid w:val="00C135F2"/>
    <w:rsid w:val="00C160F9"/>
    <w:rsid w:val="00C16F33"/>
    <w:rsid w:val="00C16F9A"/>
    <w:rsid w:val="00C1794E"/>
    <w:rsid w:val="00C21469"/>
    <w:rsid w:val="00C23D5F"/>
    <w:rsid w:val="00C27BAB"/>
    <w:rsid w:val="00C3222B"/>
    <w:rsid w:val="00C44A28"/>
    <w:rsid w:val="00C44D97"/>
    <w:rsid w:val="00C474C1"/>
    <w:rsid w:val="00C5055B"/>
    <w:rsid w:val="00C51E0F"/>
    <w:rsid w:val="00C53F9A"/>
    <w:rsid w:val="00C56E30"/>
    <w:rsid w:val="00C62D48"/>
    <w:rsid w:val="00C64AD0"/>
    <w:rsid w:val="00C64DBF"/>
    <w:rsid w:val="00C76888"/>
    <w:rsid w:val="00C91598"/>
    <w:rsid w:val="00C9288D"/>
    <w:rsid w:val="00CA4FE4"/>
    <w:rsid w:val="00CA740A"/>
    <w:rsid w:val="00CB00C9"/>
    <w:rsid w:val="00CB14DD"/>
    <w:rsid w:val="00CB22EC"/>
    <w:rsid w:val="00CB62E7"/>
    <w:rsid w:val="00CC5F3A"/>
    <w:rsid w:val="00CC6B96"/>
    <w:rsid w:val="00CD21F4"/>
    <w:rsid w:val="00CD6B8A"/>
    <w:rsid w:val="00CE23DA"/>
    <w:rsid w:val="00CE3D5B"/>
    <w:rsid w:val="00CF0F79"/>
    <w:rsid w:val="00CF4E00"/>
    <w:rsid w:val="00D0506C"/>
    <w:rsid w:val="00D0728E"/>
    <w:rsid w:val="00D1405D"/>
    <w:rsid w:val="00D2532B"/>
    <w:rsid w:val="00D25693"/>
    <w:rsid w:val="00D26DCF"/>
    <w:rsid w:val="00D329E4"/>
    <w:rsid w:val="00D431C2"/>
    <w:rsid w:val="00D434B0"/>
    <w:rsid w:val="00D45E88"/>
    <w:rsid w:val="00D546E0"/>
    <w:rsid w:val="00D54DA1"/>
    <w:rsid w:val="00D611EF"/>
    <w:rsid w:val="00D6244D"/>
    <w:rsid w:val="00D642FF"/>
    <w:rsid w:val="00D65FA1"/>
    <w:rsid w:val="00D67E5B"/>
    <w:rsid w:val="00D70078"/>
    <w:rsid w:val="00D71F67"/>
    <w:rsid w:val="00D84059"/>
    <w:rsid w:val="00D85A3A"/>
    <w:rsid w:val="00D85C84"/>
    <w:rsid w:val="00D951D1"/>
    <w:rsid w:val="00DA445F"/>
    <w:rsid w:val="00DA6C5C"/>
    <w:rsid w:val="00DB0685"/>
    <w:rsid w:val="00DB3BB0"/>
    <w:rsid w:val="00DC7F00"/>
    <w:rsid w:val="00DD2592"/>
    <w:rsid w:val="00DD4B3B"/>
    <w:rsid w:val="00DE4D94"/>
    <w:rsid w:val="00DE79CE"/>
    <w:rsid w:val="00DF4E35"/>
    <w:rsid w:val="00E0224C"/>
    <w:rsid w:val="00E04D85"/>
    <w:rsid w:val="00E168DF"/>
    <w:rsid w:val="00E22DBA"/>
    <w:rsid w:val="00E326DF"/>
    <w:rsid w:val="00E3328B"/>
    <w:rsid w:val="00E35A2C"/>
    <w:rsid w:val="00E37C19"/>
    <w:rsid w:val="00E5118D"/>
    <w:rsid w:val="00E54A96"/>
    <w:rsid w:val="00E658A8"/>
    <w:rsid w:val="00E74FA7"/>
    <w:rsid w:val="00E84254"/>
    <w:rsid w:val="00E842BD"/>
    <w:rsid w:val="00E84F79"/>
    <w:rsid w:val="00E903F8"/>
    <w:rsid w:val="00E94DBE"/>
    <w:rsid w:val="00E9761F"/>
    <w:rsid w:val="00EB1DEC"/>
    <w:rsid w:val="00EB3465"/>
    <w:rsid w:val="00EB40E3"/>
    <w:rsid w:val="00EC0A97"/>
    <w:rsid w:val="00EC36AD"/>
    <w:rsid w:val="00ED2264"/>
    <w:rsid w:val="00ED7383"/>
    <w:rsid w:val="00EE1876"/>
    <w:rsid w:val="00EE6757"/>
    <w:rsid w:val="00EF05FF"/>
    <w:rsid w:val="00EF64A5"/>
    <w:rsid w:val="00F111F9"/>
    <w:rsid w:val="00F1220E"/>
    <w:rsid w:val="00F26A73"/>
    <w:rsid w:val="00F33AAA"/>
    <w:rsid w:val="00F4057B"/>
    <w:rsid w:val="00F464CD"/>
    <w:rsid w:val="00F52A83"/>
    <w:rsid w:val="00F557F6"/>
    <w:rsid w:val="00F635DD"/>
    <w:rsid w:val="00F66DC5"/>
    <w:rsid w:val="00F735AD"/>
    <w:rsid w:val="00F86E28"/>
    <w:rsid w:val="00FA76EA"/>
    <w:rsid w:val="00FB5CF1"/>
    <w:rsid w:val="00FB7C8C"/>
    <w:rsid w:val="00FC25CF"/>
    <w:rsid w:val="00FC5CD6"/>
    <w:rsid w:val="00FD0B67"/>
    <w:rsid w:val="00FD3D8F"/>
    <w:rsid w:val="00FD4671"/>
    <w:rsid w:val="00FD4D9A"/>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8FFBB-754F-44A5-A083-40D76E80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Wichert, RJ@Energy</cp:lastModifiedBy>
  <cp:revision>7</cp:revision>
  <cp:lastPrinted>2018-10-25T19:31:00Z</cp:lastPrinted>
  <dcterms:created xsi:type="dcterms:W3CDTF">2018-11-29T19:51:00Z</dcterms:created>
  <dcterms:modified xsi:type="dcterms:W3CDTF">2018-11-30T17:32:00Z</dcterms:modified>
</cp:coreProperties>
</file>
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499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69"/>
        <w:gridCol w:w="812"/>
        <w:gridCol w:w="689"/>
        <w:gridCol w:w="614"/>
        <w:gridCol w:w="615"/>
        <w:gridCol w:w="615"/>
        <w:gridCol w:w="542"/>
        <w:gridCol w:w="566"/>
        <w:gridCol w:w="689"/>
        <w:gridCol w:w="663"/>
        <w:gridCol w:w="615"/>
        <w:gridCol w:w="603"/>
        <w:gridCol w:w="1486"/>
        <w:gridCol w:w="1425"/>
      </w:tblGrid>
      <w:tr w:rsidR="00215EF4" w:rsidRPr="000D6187" w:rsidDel="00C05AD7" w14:paraId="1DE031D5" w14:textId="6ACE94AA" w:rsidTr="005D034D">
        <w:trPr>
          <w:cantSplit/>
          <w:trHeight w:val="282"/>
          <w:del w:id="0" w:author="Hudler, Rob@Energy" w:date="2018-11-09T15:30:00Z"/>
        </w:trPr>
        <w:tc>
          <w:tcPr>
            <w:tcW w:w="14598" w:type="dxa"/>
            <w:gridSpan w:val="14"/>
          </w:tcPr>
          <w:p w14:paraId="1DE031D4" w14:textId="77777777" w:rsidR="00C96A7C" w:rsidDel="00C05AD7" w:rsidRDefault="00215EF4" w:rsidP="00444986">
            <w:pPr>
              <w:keepNext/>
              <w:spacing w:after="0" w:line="240" w:lineRule="auto"/>
              <w:rPr>
                <w:del w:id="1" w:author="Hudler, Rob@Energy" w:date="2018-11-09T15:30:00Z"/>
                <w:b/>
              </w:rPr>
            </w:pPr>
            <w:del w:id="2" w:author="Hudler, Rob@Energy" w:date="2018-11-09T15:30:00Z">
              <w:r w:rsidRPr="00444986" w:rsidDel="00C05AD7">
                <w:rPr>
                  <w:b/>
                  <w:sz w:val="20"/>
                </w:rPr>
                <w:delText xml:space="preserve">A. Design HERS Verified Central Water Heating Systems Information </w:delText>
              </w:r>
            </w:del>
          </w:p>
        </w:tc>
      </w:tr>
      <w:tr w:rsidR="00215EF4" w:rsidRPr="000D6187" w:rsidDel="00C05AD7" w14:paraId="1DE031E4" w14:textId="4DF351CF" w:rsidTr="005D034D">
        <w:trPr>
          <w:cantSplit/>
          <w:trHeight w:val="277"/>
          <w:del w:id="3" w:author="Hudler, Rob@Energy" w:date="2018-11-09T15:30:00Z"/>
        </w:trPr>
        <w:tc>
          <w:tcPr>
            <w:tcW w:w="1457" w:type="dxa"/>
            <w:vAlign w:val="bottom"/>
          </w:tcPr>
          <w:p w14:paraId="1DE031D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 w:author="Hudler, Rob@Energy" w:date="2018-11-09T15:30:00Z"/>
                <w:rFonts w:eastAsia="Times New Roman"/>
                <w:sz w:val="18"/>
                <w:szCs w:val="18"/>
              </w:rPr>
            </w:pPr>
            <w:del w:id="5" w:author="Hudler, Rob@Energy" w:date="2018-11-09T15:30:00Z">
              <w:r w:rsidRPr="000D6187" w:rsidDel="00C05AD7">
                <w:rPr>
                  <w:rFonts w:eastAsia="Times New Roman"/>
                  <w:sz w:val="18"/>
                  <w:szCs w:val="18"/>
                </w:rPr>
                <w:delText>01</w:delText>
              </w:r>
            </w:del>
          </w:p>
        </w:tc>
        <w:tc>
          <w:tcPr>
            <w:tcW w:w="1080" w:type="dxa"/>
            <w:vAlign w:val="bottom"/>
          </w:tcPr>
          <w:p w14:paraId="1DE031D7"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 w:author="Hudler, Rob@Energy" w:date="2018-11-09T15:30:00Z"/>
                <w:rFonts w:eastAsia="Times New Roman"/>
                <w:sz w:val="18"/>
                <w:szCs w:val="18"/>
              </w:rPr>
            </w:pPr>
            <w:del w:id="7" w:author="Hudler, Rob@Energy" w:date="2018-11-09T15:30:00Z">
              <w:r w:rsidRPr="000D6187" w:rsidDel="00C05AD7">
                <w:rPr>
                  <w:rFonts w:eastAsia="Times New Roman"/>
                  <w:sz w:val="18"/>
                  <w:szCs w:val="18"/>
                </w:rPr>
                <w:delText>02</w:delText>
              </w:r>
            </w:del>
          </w:p>
        </w:tc>
        <w:tc>
          <w:tcPr>
            <w:tcW w:w="901" w:type="dxa"/>
            <w:vAlign w:val="bottom"/>
          </w:tcPr>
          <w:p w14:paraId="1DE031D8"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8" w:author="Hudler, Rob@Energy" w:date="2018-11-09T15:30:00Z"/>
                <w:rFonts w:eastAsia="Times New Roman"/>
                <w:sz w:val="18"/>
                <w:szCs w:val="18"/>
              </w:rPr>
            </w:pPr>
            <w:del w:id="9" w:author="Hudler, Rob@Energy" w:date="2018-11-09T15:30:00Z">
              <w:r w:rsidRPr="000D6187" w:rsidDel="00C05AD7">
                <w:rPr>
                  <w:rFonts w:eastAsia="Times New Roman"/>
                  <w:sz w:val="18"/>
                  <w:szCs w:val="18"/>
                </w:rPr>
                <w:delText>03</w:delText>
              </w:r>
            </w:del>
          </w:p>
        </w:tc>
        <w:tc>
          <w:tcPr>
            <w:tcW w:w="791" w:type="dxa"/>
            <w:vAlign w:val="bottom"/>
          </w:tcPr>
          <w:p w14:paraId="1DE031D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0" w:author="Hudler, Rob@Energy" w:date="2018-11-09T15:30:00Z"/>
                <w:rFonts w:eastAsiaTheme="majorEastAsia" w:cstheme="majorBidi"/>
                <w:b/>
                <w:bCs/>
                <w:color w:val="4F81BD" w:themeColor="accent1"/>
                <w:sz w:val="18"/>
                <w:szCs w:val="18"/>
              </w:rPr>
            </w:pPr>
            <w:del w:id="11" w:author="Hudler, Rob@Energy" w:date="2018-11-09T15:30:00Z">
              <w:r w:rsidRPr="000D6187" w:rsidDel="00C05AD7">
                <w:rPr>
                  <w:rFonts w:eastAsia="Times New Roman"/>
                  <w:sz w:val="18"/>
                  <w:szCs w:val="18"/>
                </w:rPr>
                <w:delText>04</w:delText>
              </w:r>
            </w:del>
          </w:p>
        </w:tc>
        <w:tc>
          <w:tcPr>
            <w:tcW w:w="792" w:type="dxa"/>
            <w:vAlign w:val="bottom"/>
          </w:tcPr>
          <w:p w14:paraId="1DE031D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2" w:author="Hudler, Rob@Energy" w:date="2018-11-09T15:30:00Z"/>
                <w:rFonts w:eastAsiaTheme="majorEastAsia" w:cstheme="majorBidi"/>
                <w:b/>
                <w:bCs/>
                <w:color w:val="4F81BD" w:themeColor="accent1"/>
                <w:sz w:val="18"/>
                <w:szCs w:val="18"/>
              </w:rPr>
            </w:pPr>
            <w:del w:id="13" w:author="Hudler, Rob@Energy" w:date="2018-11-09T15:30:00Z">
              <w:r w:rsidRPr="000D6187" w:rsidDel="00C05AD7">
                <w:rPr>
                  <w:rFonts w:eastAsia="Times New Roman"/>
                  <w:sz w:val="18"/>
                  <w:szCs w:val="18"/>
                </w:rPr>
                <w:delText>05</w:delText>
              </w:r>
            </w:del>
          </w:p>
        </w:tc>
        <w:tc>
          <w:tcPr>
            <w:tcW w:w="792" w:type="dxa"/>
            <w:vAlign w:val="bottom"/>
          </w:tcPr>
          <w:p w14:paraId="1DE031D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4" w:author="Hudler, Rob@Energy" w:date="2018-11-09T15:30:00Z"/>
                <w:rFonts w:eastAsiaTheme="majorEastAsia" w:cstheme="majorBidi"/>
                <w:b/>
                <w:bCs/>
                <w:color w:val="4F81BD" w:themeColor="accent1"/>
                <w:sz w:val="18"/>
                <w:szCs w:val="18"/>
              </w:rPr>
            </w:pPr>
            <w:del w:id="15" w:author="Hudler, Rob@Energy" w:date="2018-11-09T15:30:00Z">
              <w:r w:rsidRPr="000D6187" w:rsidDel="00C05AD7">
                <w:rPr>
                  <w:rFonts w:eastAsia="Times New Roman"/>
                  <w:sz w:val="18"/>
                  <w:szCs w:val="18"/>
                </w:rPr>
                <w:delText>06</w:delText>
              </w:r>
            </w:del>
          </w:p>
        </w:tc>
        <w:tc>
          <w:tcPr>
            <w:tcW w:w="685" w:type="dxa"/>
            <w:vAlign w:val="bottom"/>
          </w:tcPr>
          <w:p w14:paraId="1DE031D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6" w:author="Hudler, Rob@Energy" w:date="2018-11-09T15:30:00Z"/>
                <w:rFonts w:eastAsiaTheme="majorEastAsia" w:cstheme="majorBidi"/>
                <w:b/>
                <w:bCs/>
                <w:color w:val="4F81BD" w:themeColor="accent1"/>
                <w:sz w:val="18"/>
                <w:szCs w:val="18"/>
              </w:rPr>
            </w:pPr>
            <w:del w:id="17" w:author="Hudler, Rob@Energy" w:date="2018-11-09T15:30:00Z">
              <w:r w:rsidRPr="000D6187" w:rsidDel="00C05AD7">
                <w:rPr>
                  <w:rFonts w:eastAsia="Times New Roman"/>
                  <w:sz w:val="18"/>
                  <w:szCs w:val="18"/>
                </w:rPr>
                <w:delText>07</w:delText>
              </w:r>
            </w:del>
          </w:p>
        </w:tc>
        <w:tc>
          <w:tcPr>
            <w:tcW w:w="720" w:type="dxa"/>
            <w:vAlign w:val="bottom"/>
          </w:tcPr>
          <w:p w14:paraId="1DE031D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18" w:author="Hudler, Rob@Energy" w:date="2018-11-09T15:30:00Z"/>
                <w:rFonts w:eastAsiaTheme="majorEastAsia" w:cstheme="majorBidi"/>
                <w:b/>
                <w:bCs/>
                <w:color w:val="4F81BD" w:themeColor="accent1"/>
                <w:sz w:val="18"/>
                <w:szCs w:val="18"/>
              </w:rPr>
            </w:pPr>
            <w:del w:id="19" w:author="Hudler, Rob@Energy" w:date="2018-11-09T15:30:00Z">
              <w:r w:rsidRPr="000D6187" w:rsidDel="00C05AD7">
                <w:rPr>
                  <w:rFonts w:eastAsia="Times New Roman"/>
                  <w:sz w:val="18"/>
                  <w:szCs w:val="18"/>
                </w:rPr>
                <w:delText>08</w:delText>
              </w:r>
            </w:del>
          </w:p>
        </w:tc>
        <w:tc>
          <w:tcPr>
            <w:tcW w:w="900" w:type="dxa"/>
            <w:vAlign w:val="bottom"/>
          </w:tcPr>
          <w:p w14:paraId="1DE031D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0" w:author="Hudler, Rob@Energy" w:date="2018-11-09T15:30:00Z"/>
                <w:rFonts w:eastAsiaTheme="majorEastAsia" w:cstheme="majorBidi"/>
                <w:b/>
                <w:bCs/>
                <w:color w:val="4F81BD" w:themeColor="accent1"/>
                <w:sz w:val="18"/>
                <w:szCs w:val="18"/>
              </w:rPr>
            </w:pPr>
            <w:del w:id="21" w:author="Hudler, Rob@Energy" w:date="2018-11-09T15:30:00Z">
              <w:r w:rsidRPr="000D6187" w:rsidDel="00C05AD7">
                <w:rPr>
                  <w:rFonts w:eastAsia="Times New Roman"/>
                  <w:sz w:val="18"/>
                  <w:szCs w:val="18"/>
                </w:rPr>
                <w:delText>09</w:delText>
              </w:r>
            </w:del>
          </w:p>
        </w:tc>
        <w:tc>
          <w:tcPr>
            <w:tcW w:w="863" w:type="dxa"/>
            <w:vAlign w:val="bottom"/>
          </w:tcPr>
          <w:p w14:paraId="1DE031D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2" w:author="Hudler, Rob@Energy" w:date="2018-11-09T15:30:00Z"/>
                <w:rFonts w:eastAsiaTheme="majorEastAsia" w:cstheme="majorBidi"/>
                <w:b/>
                <w:bCs/>
                <w:color w:val="4F81BD" w:themeColor="accent1"/>
                <w:sz w:val="18"/>
                <w:szCs w:val="18"/>
              </w:rPr>
            </w:pPr>
            <w:del w:id="23" w:author="Hudler, Rob@Energy" w:date="2018-11-09T15:30:00Z">
              <w:r w:rsidRPr="000D6187" w:rsidDel="00C05AD7">
                <w:rPr>
                  <w:rFonts w:eastAsia="Times New Roman"/>
                  <w:sz w:val="18"/>
                  <w:szCs w:val="18"/>
                </w:rPr>
                <w:delText>10</w:delText>
              </w:r>
            </w:del>
          </w:p>
        </w:tc>
        <w:tc>
          <w:tcPr>
            <w:tcW w:w="792" w:type="dxa"/>
            <w:vAlign w:val="bottom"/>
          </w:tcPr>
          <w:p w14:paraId="1DE031E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4" w:author="Hudler, Rob@Energy" w:date="2018-11-09T15:30:00Z"/>
                <w:rFonts w:eastAsiaTheme="majorEastAsia" w:cstheme="majorBidi"/>
                <w:b/>
                <w:bCs/>
                <w:color w:val="4F81BD" w:themeColor="accent1"/>
                <w:sz w:val="18"/>
                <w:szCs w:val="18"/>
              </w:rPr>
            </w:pPr>
            <w:del w:id="25" w:author="Hudler, Rob@Energy" w:date="2018-11-09T15:30:00Z">
              <w:r w:rsidRPr="000D6187" w:rsidDel="00C05AD7">
                <w:rPr>
                  <w:rFonts w:eastAsia="Times New Roman"/>
                  <w:sz w:val="18"/>
                  <w:szCs w:val="18"/>
                </w:rPr>
                <w:delText>11</w:delText>
              </w:r>
            </w:del>
          </w:p>
        </w:tc>
        <w:tc>
          <w:tcPr>
            <w:tcW w:w="775" w:type="dxa"/>
            <w:vAlign w:val="bottom"/>
          </w:tcPr>
          <w:p w14:paraId="1DE031E1"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6" w:author="Hudler, Rob@Energy" w:date="2018-11-09T15:30:00Z"/>
                <w:rFonts w:eastAsiaTheme="majorEastAsia" w:cstheme="majorBidi"/>
                <w:b/>
                <w:bCs/>
                <w:color w:val="4F81BD" w:themeColor="accent1"/>
                <w:sz w:val="18"/>
                <w:szCs w:val="18"/>
              </w:rPr>
            </w:pPr>
            <w:del w:id="27" w:author="Hudler, Rob@Energy" w:date="2018-11-09T15:30:00Z">
              <w:r w:rsidRPr="000D6187" w:rsidDel="00C05AD7">
                <w:rPr>
                  <w:rFonts w:eastAsia="Times New Roman"/>
                  <w:sz w:val="18"/>
                  <w:szCs w:val="18"/>
                </w:rPr>
                <w:delText>12</w:delText>
              </w:r>
            </w:del>
          </w:p>
        </w:tc>
        <w:tc>
          <w:tcPr>
            <w:tcW w:w="2070" w:type="dxa"/>
            <w:vAlign w:val="bottom"/>
          </w:tcPr>
          <w:p w14:paraId="1DE031E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28" w:author="Hudler, Rob@Energy" w:date="2018-11-09T15:30:00Z"/>
                <w:rFonts w:eastAsia="Times New Roman"/>
                <w:sz w:val="18"/>
                <w:szCs w:val="18"/>
              </w:rPr>
            </w:pPr>
            <w:del w:id="29" w:author="Hudler, Rob@Energy" w:date="2018-11-09T15:30:00Z">
              <w:r w:rsidRPr="000D6187" w:rsidDel="00C05AD7">
                <w:rPr>
                  <w:rFonts w:eastAsia="Times New Roman"/>
                  <w:sz w:val="18"/>
                  <w:szCs w:val="18"/>
                </w:rPr>
                <w:delText>13</w:delText>
              </w:r>
            </w:del>
          </w:p>
        </w:tc>
        <w:tc>
          <w:tcPr>
            <w:tcW w:w="1980" w:type="dxa"/>
            <w:vAlign w:val="bottom"/>
          </w:tcPr>
          <w:p w14:paraId="1DE031E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0" w:author="Hudler, Rob@Energy" w:date="2018-11-09T15:30:00Z"/>
                <w:rFonts w:eastAsia="Times New Roman"/>
                <w:sz w:val="18"/>
                <w:szCs w:val="18"/>
              </w:rPr>
            </w:pPr>
            <w:del w:id="31" w:author="Hudler, Rob@Energy" w:date="2018-11-09T15:30:00Z">
              <w:r w:rsidRPr="000D6187" w:rsidDel="00C05AD7">
                <w:rPr>
                  <w:rFonts w:eastAsia="Times New Roman"/>
                  <w:sz w:val="18"/>
                  <w:szCs w:val="18"/>
                </w:rPr>
                <w:delText>14</w:delText>
              </w:r>
            </w:del>
          </w:p>
        </w:tc>
      </w:tr>
      <w:tr w:rsidR="00215EF4" w:rsidRPr="000D6187" w:rsidDel="00C05AD7" w14:paraId="1DE031F8" w14:textId="608AEC60" w:rsidTr="005D034D">
        <w:trPr>
          <w:cantSplit/>
          <w:trHeight w:val="492"/>
          <w:del w:id="32" w:author="Hudler, Rob@Energy" w:date="2018-11-09T15:30:00Z"/>
        </w:trPr>
        <w:tc>
          <w:tcPr>
            <w:tcW w:w="1457" w:type="dxa"/>
            <w:vAlign w:val="bottom"/>
          </w:tcPr>
          <w:p w14:paraId="1DE031E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3" w:author="Hudler, Rob@Energy" w:date="2018-11-09T15:30:00Z"/>
                <w:rFonts w:eastAsia="Times New Roman"/>
                <w:sz w:val="16"/>
                <w:szCs w:val="18"/>
              </w:rPr>
            </w:pPr>
            <w:del w:id="34" w:author="Hudler, Rob@Energy" w:date="2018-11-09T15:30:00Z">
              <w:r w:rsidRPr="000D6187" w:rsidDel="00C05AD7">
                <w:rPr>
                  <w:rFonts w:eastAsia="Times New Roman"/>
                  <w:sz w:val="16"/>
                  <w:szCs w:val="18"/>
                </w:rPr>
                <w:delText>Water Heating System ID or Name</w:delText>
              </w:r>
            </w:del>
          </w:p>
        </w:tc>
        <w:tc>
          <w:tcPr>
            <w:tcW w:w="1080" w:type="dxa"/>
            <w:vAlign w:val="bottom"/>
          </w:tcPr>
          <w:p w14:paraId="1DE031E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5" w:author="Hudler, Rob@Energy" w:date="2018-11-09T15:30:00Z"/>
                <w:rFonts w:eastAsia="Times New Roman"/>
                <w:sz w:val="16"/>
                <w:szCs w:val="18"/>
              </w:rPr>
            </w:pPr>
            <w:del w:id="36" w:author="Hudler, Rob@Energy" w:date="2018-11-09T15:30:00Z">
              <w:r w:rsidRPr="000D6187" w:rsidDel="00C05AD7">
                <w:rPr>
                  <w:rFonts w:eastAsia="Times New Roman"/>
                  <w:sz w:val="16"/>
                  <w:szCs w:val="18"/>
                </w:rPr>
                <w:delText xml:space="preserve"> Water Heating System Type</w:delText>
              </w:r>
            </w:del>
          </w:p>
        </w:tc>
        <w:tc>
          <w:tcPr>
            <w:tcW w:w="901" w:type="dxa"/>
            <w:vAlign w:val="bottom"/>
          </w:tcPr>
          <w:p w14:paraId="1DE031E7"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37" w:author="Hudler, Rob@Energy" w:date="2018-11-09T15:30:00Z"/>
                <w:rFonts w:eastAsia="Times New Roman"/>
                <w:sz w:val="16"/>
                <w:szCs w:val="18"/>
              </w:rPr>
            </w:pPr>
            <w:del w:id="38" w:author="Hudler, Rob@Energy" w:date="2018-11-09T15:30:00Z">
              <w:r w:rsidRPr="000D6187" w:rsidDel="00C05AD7">
                <w:rPr>
                  <w:rFonts w:eastAsia="Times New Roman"/>
                  <w:sz w:val="16"/>
                  <w:szCs w:val="18"/>
                </w:rPr>
                <w:delText>Water Heater Type</w:delText>
              </w:r>
            </w:del>
          </w:p>
        </w:tc>
        <w:tc>
          <w:tcPr>
            <w:tcW w:w="791" w:type="dxa"/>
            <w:vAlign w:val="bottom"/>
          </w:tcPr>
          <w:p w14:paraId="1DE031E8" w14:textId="490484E2" w:rsidR="00215EF4" w:rsidRPr="000D6187" w:rsidDel="00C05AD7" w:rsidRDefault="00215EF4" w:rsidP="0036278D">
            <w:pPr>
              <w:keepNext/>
              <w:tabs>
                <w:tab w:val="left" w:pos="2160"/>
                <w:tab w:val="left" w:pos="2700"/>
                <w:tab w:val="left" w:pos="3420"/>
                <w:tab w:val="left" w:pos="3780"/>
                <w:tab w:val="left" w:pos="5760"/>
                <w:tab w:val="left" w:pos="7212"/>
              </w:tabs>
              <w:spacing w:after="0" w:line="240" w:lineRule="auto"/>
              <w:jc w:val="center"/>
              <w:rPr>
                <w:del w:id="39" w:author="Hudler, Rob@Energy" w:date="2018-11-09T15:30:00Z"/>
                <w:rFonts w:eastAsia="Times New Roman"/>
                <w:sz w:val="16"/>
                <w:szCs w:val="18"/>
              </w:rPr>
            </w:pPr>
            <w:del w:id="40" w:author="Hudler, Rob@Energy" w:date="2018-11-09T15:30:00Z">
              <w:r w:rsidRPr="000D6187" w:rsidDel="00C05AD7">
                <w:rPr>
                  <w:rFonts w:eastAsia="Times New Roman"/>
                  <w:sz w:val="16"/>
                  <w:szCs w:val="18"/>
                </w:rPr>
                <w:delText xml:space="preserve"># of Water Heaters in </w:delText>
              </w:r>
              <w:r w:rsidR="0036278D" w:rsidDel="00C05AD7">
                <w:rPr>
                  <w:rFonts w:eastAsia="Times New Roman"/>
                  <w:sz w:val="16"/>
                  <w:szCs w:val="18"/>
                </w:rPr>
                <w:delText>S</w:delText>
              </w:r>
              <w:r w:rsidRPr="000D6187" w:rsidDel="00C05AD7">
                <w:rPr>
                  <w:rFonts w:eastAsia="Times New Roman"/>
                  <w:sz w:val="16"/>
                  <w:szCs w:val="18"/>
                </w:rPr>
                <w:delText>ystem</w:delText>
              </w:r>
            </w:del>
          </w:p>
        </w:tc>
        <w:tc>
          <w:tcPr>
            <w:tcW w:w="792" w:type="dxa"/>
            <w:vAlign w:val="bottom"/>
          </w:tcPr>
          <w:p w14:paraId="1DE031E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1" w:author="Hudler, Rob@Energy" w:date="2018-11-09T15:30:00Z"/>
                <w:rFonts w:eastAsia="Times New Roman"/>
                <w:sz w:val="16"/>
                <w:szCs w:val="18"/>
              </w:rPr>
            </w:pPr>
            <w:del w:id="42" w:author="Hudler, Rob@Energy" w:date="2018-11-09T15:30:00Z">
              <w:r w:rsidRPr="000D6187" w:rsidDel="00C05AD7">
                <w:rPr>
                  <w:rFonts w:eastAsia="Times New Roman"/>
                  <w:sz w:val="16"/>
                  <w:szCs w:val="18"/>
                </w:rPr>
                <w:delText xml:space="preserve">Water Heater </w:delText>
              </w:r>
            </w:del>
          </w:p>
          <w:p w14:paraId="1DE031E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3" w:author="Hudler, Rob@Energy" w:date="2018-11-09T15:30:00Z"/>
                <w:rFonts w:eastAsia="Times New Roman"/>
                <w:sz w:val="16"/>
                <w:szCs w:val="18"/>
              </w:rPr>
            </w:pPr>
            <w:del w:id="44" w:author="Hudler, Rob@Energy" w:date="2018-11-09T15:30:00Z">
              <w:r w:rsidRPr="000D6187" w:rsidDel="00C05AD7">
                <w:rPr>
                  <w:rFonts w:eastAsia="Times New Roman"/>
                  <w:sz w:val="16"/>
                  <w:szCs w:val="18"/>
                </w:rPr>
                <w:delText>Storage</w:delText>
              </w:r>
            </w:del>
          </w:p>
          <w:p w14:paraId="1DE031E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45" w:author="Hudler, Rob@Energy" w:date="2018-11-09T15:30:00Z"/>
                <w:rFonts w:eastAsia="Times New Roman"/>
                <w:sz w:val="16"/>
                <w:szCs w:val="18"/>
              </w:rPr>
            </w:pPr>
            <w:del w:id="46" w:author="Hudler, Rob@Energy" w:date="2018-11-09T15:30:00Z">
              <w:r w:rsidRPr="000D6187" w:rsidDel="00C05AD7">
                <w:rPr>
                  <w:rFonts w:eastAsia="Times New Roman"/>
                  <w:sz w:val="16"/>
                  <w:szCs w:val="18"/>
                </w:rPr>
                <w:delText>Volume (gal)</w:delText>
              </w:r>
            </w:del>
          </w:p>
        </w:tc>
        <w:tc>
          <w:tcPr>
            <w:tcW w:w="792" w:type="dxa"/>
            <w:vAlign w:val="bottom"/>
          </w:tcPr>
          <w:p w14:paraId="1DE031E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7" w:author="Hudler, Rob@Energy" w:date="2018-11-09T15:30:00Z"/>
                <w:rFonts w:eastAsia="Times New Roman"/>
                <w:sz w:val="16"/>
                <w:szCs w:val="18"/>
              </w:rPr>
            </w:pPr>
            <w:del w:id="48" w:author="Hudler, Rob@Energy" w:date="2018-11-09T15:30:00Z">
              <w:r w:rsidRPr="000D6187" w:rsidDel="00C05AD7">
                <w:rPr>
                  <w:rFonts w:eastAsia="Times New Roman"/>
                  <w:sz w:val="16"/>
                  <w:szCs w:val="18"/>
                </w:rPr>
                <w:delText>Fuel Type</w:delText>
              </w:r>
            </w:del>
          </w:p>
        </w:tc>
        <w:tc>
          <w:tcPr>
            <w:tcW w:w="685" w:type="dxa"/>
            <w:vAlign w:val="bottom"/>
          </w:tcPr>
          <w:p w14:paraId="1DE031E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49" w:author="Hudler, Rob@Energy" w:date="2018-11-09T15:30:00Z"/>
                <w:rFonts w:eastAsia="Times New Roman"/>
                <w:sz w:val="16"/>
                <w:szCs w:val="18"/>
              </w:rPr>
            </w:pPr>
            <w:del w:id="50" w:author="Hudler, Rob@Energy" w:date="2018-11-09T15:30:00Z">
              <w:r w:rsidRPr="000D6187" w:rsidDel="00C05AD7">
                <w:rPr>
                  <w:rFonts w:eastAsia="Times New Roman"/>
                  <w:sz w:val="16"/>
                  <w:szCs w:val="18"/>
                </w:rPr>
                <w:delText>Rated Input Type</w:delText>
              </w:r>
            </w:del>
          </w:p>
        </w:tc>
        <w:tc>
          <w:tcPr>
            <w:tcW w:w="720" w:type="dxa"/>
            <w:vAlign w:val="bottom"/>
          </w:tcPr>
          <w:p w14:paraId="1DE031E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1" w:author="Hudler, Rob@Energy" w:date="2018-11-09T15:30:00Z"/>
                <w:rFonts w:eastAsia="Times New Roman"/>
                <w:sz w:val="16"/>
                <w:szCs w:val="18"/>
              </w:rPr>
            </w:pPr>
            <w:del w:id="52" w:author="Hudler, Rob@Energy" w:date="2018-11-09T15:30:00Z">
              <w:r w:rsidRPr="000D6187" w:rsidDel="00C05AD7">
                <w:rPr>
                  <w:rFonts w:eastAsia="Times New Roman"/>
                  <w:sz w:val="16"/>
                  <w:szCs w:val="18"/>
                </w:rPr>
                <w:delText>Rated Input Value</w:delText>
              </w:r>
            </w:del>
          </w:p>
        </w:tc>
        <w:tc>
          <w:tcPr>
            <w:tcW w:w="900" w:type="dxa"/>
            <w:vAlign w:val="bottom"/>
          </w:tcPr>
          <w:p w14:paraId="1DE031E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3" w:author="Hudler, Rob@Energy" w:date="2018-11-09T15:30:00Z"/>
                <w:rFonts w:eastAsia="Times New Roman"/>
                <w:sz w:val="16"/>
                <w:szCs w:val="18"/>
              </w:rPr>
            </w:pPr>
            <w:del w:id="54" w:author="Hudler, Rob@Energy" w:date="2018-11-09T15:30:00Z">
              <w:r w:rsidRPr="000D6187" w:rsidDel="00C05AD7">
                <w:rPr>
                  <w:rFonts w:eastAsia="Times New Roman"/>
                  <w:sz w:val="16"/>
                  <w:szCs w:val="18"/>
                </w:rPr>
                <w:delText>Heating Efficiency Type</w:delText>
              </w:r>
            </w:del>
          </w:p>
        </w:tc>
        <w:tc>
          <w:tcPr>
            <w:tcW w:w="863" w:type="dxa"/>
            <w:vAlign w:val="bottom"/>
          </w:tcPr>
          <w:p w14:paraId="1DE031F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5" w:author="Hudler, Rob@Energy" w:date="2018-11-09T15:30:00Z"/>
                <w:rFonts w:eastAsia="Times New Roman"/>
                <w:sz w:val="16"/>
                <w:szCs w:val="18"/>
              </w:rPr>
            </w:pPr>
            <w:del w:id="56" w:author="Hudler, Rob@Energy" w:date="2018-11-09T15:30:00Z">
              <w:r w:rsidRPr="000D6187" w:rsidDel="00C05AD7">
                <w:rPr>
                  <w:rFonts w:eastAsia="Times New Roman"/>
                  <w:sz w:val="16"/>
                  <w:szCs w:val="18"/>
                </w:rPr>
                <w:delText>Heating Efficiency Value</w:delText>
              </w:r>
            </w:del>
          </w:p>
        </w:tc>
        <w:tc>
          <w:tcPr>
            <w:tcW w:w="792" w:type="dxa"/>
            <w:vAlign w:val="bottom"/>
          </w:tcPr>
          <w:p w14:paraId="7A4CDDDE" w14:textId="77777777" w:rsidR="0036278D"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7" w:author="Hudler, Rob@Energy" w:date="2018-11-09T15:30:00Z"/>
                <w:rFonts w:eastAsia="Times New Roman"/>
                <w:sz w:val="16"/>
                <w:szCs w:val="18"/>
              </w:rPr>
            </w:pPr>
            <w:del w:id="58" w:author="Hudler, Rob@Energy" w:date="2018-11-09T15:30:00Z">
              <w:r w:rsidRPr="000D6187" w:rsidDel="00C05AD7">
                <w:rPr>
                  <w:rFonts w:eastAsia="Times New Roman"/>
                  <w:sz w:val="16"/>
                  <w:szCs w:val="18"/>
                </w:rPr>
                <w:delText xml:space="preserve">Standby Loss </w:delText>
              </w:r>
            </w:del>
          </w:p>
          <w:p w14:paraId="1DE031F1" w14:textId="71E8848F"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59" w:author="Hudler, Rob@Energy" w:date="2018-11-09T15:30:00Z"/>
                <w:rFonts w:eastAsia="Times New Roman"/>
                <w:sz w:val="16"/>
                <w:szCs w:val="18"/>
              </w:rPr>
            </w:pPr>
            <w:del w:id="60" w:author="Hudler, Rob@Energy" w:date="2018-11-09T15:30:00Z">
              <w:r w:rsidRPr="000D6187" w:rsidDel="00C05AD7">
                <w:rPr>
                  <w:rFonts w:eastAsia="Times New Roman"/>
                  <w:sz w:val="16"/>
                  <w:szCs w:val="18"/>
                </w:rPr>
                <w:delText>(%)</w:delText>
              </w:r>
            </w:del>
          </w:p>
        </w:tc>
        <w:tc>
          <w:tcPr>
            <w:tcW w:w="775" w:type="dxa"/>
            <w:vAlign w:val="bottom"/>
          </w:tcPr>
          <w:p w14:paraId="1DE031F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1" w:author="Hudler, Rob@Energy" w:date="2018-11-09T15:30:00Z"/>
                <w:rFonts w:eastAsia="Times New Roman"/>
                <w:sz w:val="16"/>
                <w:szCs w:val="18"/>
              </w:rPr>
            </w:pPr>
            <w:del w:id="62" w:author="Hudler, Rob@Energy" w:date="2018-11-09T15:30:00Z">
              <w:r w:rsidRPr="000D6187" w:rsidDel="00C05AD7">
                <w:rPr>
                  <w:rFonts w:eastAsia="Times New Roman"/>
                  <w:sz w:val="16"/>
                  <w:szCs w:val="18"/>
                </w:rPr>
                <w:delText xml:space="preserve">Exterior Insul. </w:delText>
              </w:r>
            </w:del>
          </w:p>
          <w:p w14:paraId="1DE031F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3" w:author="Hudler, Rob@Energy" w:date="2018-11-09T15:30:00Z"/>
                <w:rFonts w:eastAsia="Times New Roman"/>
                <w:sz w:val="16"/>
                <w:szCs w:val="18"/>
              </w:rPr>
            </w:pPr>
            <w:del w:id="64" w:author="Hudler, Rob@Energy" w:date="2018-11-09T15:30:00Z">
              <w:r w:rsidRPr="000D6187" w:rsidDel="00C05AD7">
                <w:rPr>
                  <w:rFonts w:eastAsia="Times New Roman"/>
                  <w:sz w:val="16"/>
                  <w:szCs w:val="18"/>
                </w:rPr>
                <w:delText>R-Value</w:delText>
              </w:r>
            </w:del>
          </w:p>
        </w:tc>
        <w:tc>
          <w:tcPr>
            <w:tcW w:w="2070" w:type="dxa"/>
            <w:vAlign w:val="bottom"/>
          </w:tcPr>
          <w:p w14:paraId="1DE031F4"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5" w:author="Hudler, Rob@Energy" w:date="2018-11-09T15:30:00Z"/>
                <w:rFonts w:eastAsia="Times New Roman"/>
                <w:sz w:val="16"/>
                <w:szCs w:val="18"/>
              </w:rPr>
            </w:pPr>
            <w:del w:id="66" w:author="Hudler, Rob@Energy" w:date="2018-11-09T15:30:00Z">
              <w:r w:rsidRPr="000D6187" w:rsidDel="00C05AD7">
                <w:rPr>
                  <w:rFonts w:eastAsia="Times New Roman"/>
                  <w:sz w:val="16"/>
                  <w:szCs w:val="18"/>
                </w:rPr>
                <w:delText xml:space="preserve">Central DHW System </w:delText>
              </w:r>
            </w:del>
          </w:p>
          <w:p w14:paraId="1DE031F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7" w:author="Hudler, Rob@Energy" w:date="2018-11-09T15:30:00Z"/>
                <w:rFonts w:eastAsia="Times New Roman"/>
                <w:sz w:val="16"/>
                <w:szCs w:val="18"/>
              </w:rPr>
            </w:pPr>
            <w:del w:id="68" w:author="Hudler, Rob@Energy" w:date="2018-11-09T15:30:00Z">
              <w:r w:rsidRPr="000D6187" w:rsidDel="00C05AD7">
                <w:rPr>
                  <w:rFonts w:eastAsia="Times New Roman"/>
                  <w:sz w:val="16"/>
                  <w:szCs w:val="18"/>
                </w:rPr>
                <w:delText>Distribution Type</w:delText>
              </w:r>
            </w:del>
          </w:p>
        </w:tc>
        <w:tc>
          <w:tcPr>
            <w:tcW w:w="1980" w:type="dxa"/>
            <w:vAlign w:val="bottom"/>
          </w:tcPr>
          <w:p w14:paraId="1DE031F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69" w:author="Hudler, Rob@Energy" w:date="2018-11-09T15:30:00Z"/>
                <w:rFonts w:eastAsia="Times New Roman"/>
                <w:sz w:val="16"/>
                <w:szCs w:val="18"/>
              </w:rPr>
            </w:pPr>
            <w:del w:id="70" w:author="Hudler, Rob@Energy" w:date="2018-11-09T15:30:00Z">
              <w:r w:rsidRPr="000D6187" w:rsidDel="00C05AD7">
                <w:rPr>
                  <w:rFonts w:eastAsia="Times New Roman"/>
                  <w:sz w:val="16"/>
                  <w:szCs w:val="18"/>
                </w:rPr>
                <w:delText>Dwelling Unit DHW System</w:delText>
              </w:r>
            </w:del>
          </w:p>
          <w:p w14:paraId="1DE031F7"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exact"/>
              <w:jc w:val="center"/>
              <w:rPr>
                <w:del w:id="71" w:author="Hudler, Rob@Energy" w:date="2018-11-09T15:30:00Z"/>
                <w:rFonts w:eastAsia="Times New Roman"/>
                <w:sz w:val="16"/>
                <w:szCs w:val="18"/>
              </w:rPr>
            </w:pPr>
            <w:del w:id="72" w:author="Hudler, Rob@Energy" w:date="2018-11-09T15:30:00Z">
              <w:r w:rsidRPr="000D6187" w:rsidDel="00C05AD7">
                <w:rPr>
                  <w:rFonts w:eastAsia="Times New Roman"/>
                  <w:sz w:val="16"/>
                  <w:szCs w:val="18"/>
                </w:rPr>
                <w:delText>Distribution Type</w:delText>
              </w:r>
            </w:del>
          </w:p>
        </w:tc>
      </w:tr>
      <w:tr w:rsidR="00215EF4" w:rsidRPr="000D6187" w:rsidDel="00C05AD7" w14:paraId="1DE03207" w14:textId="0377DFE8" w:rsidTr="005D034D">
        <w:trPr>
          <w:cantSplit/>
          <w:trHeight w:val="246"/>
          <w:del w:id="73" w:author="Hudler, Rob@Energy" w:date="2018-11-09T15:30:00Z"/>
        </w:trPr>
        <w:tc>
          <w:tcPr>
            <w:tcW w:w="1457" w:type="dxa"/>
          </w:tcPr>
          <w:p w14:paraId="1DE031F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4" w:author="Hudler, Rob@Energy" w:date="2018-11-09T15:30:00Z"/>
                <w:rFonts w:eastAsia="Times New Roman"/>
                <w:sz w:val="18"/>
                <w:szCs w:val="18"/>
              </w:rPr>
            </w:pPr>
          </w:p>
        </w:tc>
        <w:tc>
          <w:tcPr>
            <w:tcW w:w="1080" w:type="dxa"/>
          </w:tcPr>
          <w:p w14:paraId="1DE031F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5" w:author="Hudler, Rob@Energy" w:date="2018-11-09T15:30:00Z"/>
                <w:rFonts w:eastAsia="Times New Roman"/>
                <w:sz w:val="18"/>
                <w:szCs w:val="18"/>
              </w:rPr>
            </w:pPr>
          </w:p>
        </w:tc>
        <w:tc>
          <w:tcPr>
            <w:tcW w:w="901" w:type="dxa"/>
          </w:tcPr>
          <w:p w14:paraId="1DE031F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6" w:author="Hudler, Rob@Energy" w:date="2018-11-09T15:30:00Z"/>
                <w:rFonts w:eastAsia="Times New Roman"/>
                <w:sz w:val="14"/>
                <w:szCs w:val="14"/>
              </w:rPr>
            </w:pPr>
          </w:p>
        </w:tc>
        <w:tc>
          <w:tcPr>
            <w:tcW w:w="791" w:type="dxa"/>
          </w:tcPr>
          <w:p w14:paraId="1DE031F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7" w:author="Hudler, Rob@Energy" w:date="2018-11-09T15:30:00Z"/>
                <w:rFonts w:eastAsia="Times New Roman"/>
                <w:sz w:val="14"/>
                <w:szCs w:val="14"/>
              </w:rPr>
            </w:pPr>
          </w:p>
        </w:tc>
        <w:tc>
          <w:tcPr>
            <w:tcW w:w="792" w:type="dxa"/>
          </w:tcPr>
          <w:p w14:paraId="1DE031F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8" w:author="Hudler, Rob@Energy" w:date="2018-11-09T15:30:00Z"/>
                <w:rFonts w:eastAsia="Times New Roman"/>
                <w:sz w:val="14"/>
                <w:szCs w:val="14"/>
              </w:rPr>
            </w:pPr>
          </w:p>
        </w:tc>
        <w:tc>
          <w:tcPr>
            <w:tcW w:w="792" w:type="dxa"/>
          </w:tcPr>
          <w:p w14:paraId="1DE031F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79" w:author="Hudler, Rob@Energy" w:date="2018-11-09T15:30:00Z"/>
                <w:rFonts w:eastAsia="Times New Roman"/>
                <w:sz w:val="14"/>
                <w:szCs w:val="14"/>
              </w:rPr>
            </w:pPr>
          </w:p>
        </w:tc>
        <w:tc>
          <w:tcPr>
            <w:tcW w:w="685" w:type="dxa"/>
          </w:tcPr>
          <w:p w14:paraId="1DE031F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0" w:author="Hudler, Rob@Energy" w:date="2018-11-09T15:30:00Z"/>
                <w:rFonts w:eastAsia="Times New Roman"/>
                <w:sz w:val="14"/>
                <w:szCs w:val="14"/>
              </w:rPr>
            </w:pPr>
          </w:p>
        </w:tc>
        <w:tc>
          <w:tcPr>
            <w:tcW w:w="720" w:type="dxa"/>
          </w:tcPr>
          <w:p w14:paraId="1DE0320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1" w:author="Hudler, Rob@Energy" w:date="2018-11-09T15:30:00Z"/>
                <w:rFonts w:eastAsia="Times New Roman"/>
                <w:sz w:val="14"/>
                <w:szCs w:val="14"/>
              </w:rPr>
            </w:pPr>
          </w:p>
        </w:tc>
        <w:tc>
          <w:tcPr>
            <w:tcW w:w="900" w:type="dxa"/>
          </w:tcPr>
          <w:p w14:paraId="1DE03201"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2" w:author="Hudler, Rob@Energy" w:date="2018-11-09T15:30:00Z"/>
                <w:rFonts w:eastAsia="Times New Roman"/>
                <w:sz w:val="14"/>
                <w:szCs w:val="14"/>
              </w:rPr>
            </w:pPr>
          </w:p>
        </w:tc>
        <w:tc>
          <w:tcPr>
            <w:tcW w:w="863" w:type="dxa"/>
          </w:tcPr>
          <w:p w14:paraId="1DE0320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3" w:author="Hudler, Rob@Energy" w:date="2018-11-09T15:30:00Z"/>
                <w:rFonts w:eastAsia="Times New Roman"/>
                <w:sz w:val="14"/>
                <w:szCs w:val="14"/>
              </w:rPr>
            </w:pPr>
          </w:p>
        </w:tc>
        <w:tc>
          <w:tcPr>
            <w:tcW w:w="792" w:type="dxa"/>
          </w:tcPr>
          <w:p w14:paraId="1DE0320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rPr>
                <w:del w:id="84" w:author="Hudler, Rob@Energy" w:date="2018-11-09T15:30:00Z"/>
                <w:rFonts w:eastAsia="Times New Roman"/>
                <w:sz w:val="18"/>
                <w:szCs w:val="18"/>
              </w:rPr>
            </w:pPr>
          </w:p>
        </w:tc>
        <w:tc>
          <w:tcPr>
            <w:tcW w:w="775" w:type="dxa"/>
          </w:tcPr>
          <w:p w14:paraId="1DE03204" w14:textId="77777777" w:rsidR="00215EF4" w:rsidDel="00C05AD7" w:rsidRDefault="00215EF4" w:rsidP="000A0435">
            <w:pPr>
              <w:keepNext/>
              <w:tabs>
                <w:tab w:val="left" w:pos="2160"/>
                <w:tab w:val="left" w:pos="2700"/>
                <w:tab w:val="left" w:pos="3420"/>
                <w:tab w:val="left" w:pos="3780"/>
                <w:tab w:val="left" w:pos="5760"/>
                <w:tab w:val="left" w:pos="7212"/>
              </w:tabs>
              <w:spacing w:after="0" w:line="240" w:lineRule="auto"/>
              <w:rPr>
                <w:del w:id="85" w:author="Hudler, Rob@Energy" w:date="2018-11-09T15:30:00Z"/>
                <w:rFonts w:eastAsia="Times New Roman"/>
                <w:sz w:val="18"/>
                <w:szCs w:val="18"/>
              </w:rPr>
            </w:pPr>
          </w:p>
        </w:tc>
        <w:tc>
          <w:tcPr>
            <w:tcW w:w="2070" w:type="dxa"/>
          </w:tcPr>
          <w:p w14:paraId="1DE0320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contextualSpacing/>
              <w:rPr>
                <w:del w:id="86" w:author="Hudler, Rob@Energy" w:date="2018-11-09T15:30:00Z"/>
                <w:rFonts w:eastAsia="Times New Roman"/>
                <w:sz w:val="16"/>
                <w:szCs w:val="16"/>
              </w:rPr>
            </w:pPr>
          </w:p>
        </w:tc>
        <w:tc>
          <w:tcPr>
            <w:tcW w:w="1980" w:type="dxa"/>
          </w:tcPr>
          <w:p w14:paraId="1DE03206"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contextualSpacing/>
              <w:rPr>
                <w:del w:id="87" w:author="Hudler, Rob@Energy" w:date="2018-11-09T15:30:00Z"/>
                <w:rFonts w:eastAsia="Times New Roman"/>
                <w:sz w:val="16"/>
                <w:szCs w:val="16"/>
              </w:rPr>
            </w:pPr>
          </w:p>
        </w:tc>
      </w:tr>
      <w:tr w:rsidR="00215EF4" w:rsidRPr="000D6187" w:rsidDel="00C05AD7" w14:paraId="1DE03216" w14:textId="67DF90C3" w:rsidTr="005D034D">
        <w:trPr>
          <w:cantSplit/>
          <w:trHeight w:val="255"/>
          <w:del w:id="88" w:author="Hudler, Rob@Energy" w:date="2018-11-09T15:30:00Z"/>
        </w:trPr>
        <w:tc>
          <w:tcPr>
            <w:tcW w:w="1457" w:type="dxa"/>
            <w:vAlign w:val="center"/>
          </w:tcPr>
          <w:p w14:paraId="1DE03208"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89" w:author="Hudler, Rob@Energy" w:date="2018-11-09T15:30:00Z"/>
                <w:rFonts w:eastAsia="Times New Roman"/>
                <w:sz w:val="18"/>
                <w:szCs w:val="18"/>
              </w:rPr>
            </w:pPr>
          </w:p>
        </w:tc>
        <w:tc>
          <w:tcPr>
            <w:tcW w:w="1080" w:type="dxa"/>
            <w:vAlign w:val="center"/>
          </w:tcPr>
          <w:p w14:paraId="1DE03209"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0" w:author="Hudler, Rob@Energy" w:date="2018-11-09T15:30:00Z"/>
                <w:rFonts w:eastAsia="Times New Roman"/>
                <w:sz w:val="18"/>
                <w:szCs w:val="18"/>
              </w:rPr>
            </w:pPr>
          </w:p>
        </w:tc>
        <w:tc>
          <w:tcPr>
            <w:tcW w:w="901" w:type="dxa"/>
            <w:vAlign w:val="center"/>
          </w:tcPr>
          <w:p w14:paraId="1DE0320A"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1" w:author="Hudler, Rob@Energy" w:date="2018-11-09T15:30:00Z"/>
                <w:rFonts w:eastAsia="Times New Roman"/>
                <w:sz w:val="18"/>
                <w:szCs w:val="18"/>
              </w:rPr>
            </w:pPr>
          </w:p>
        </w:tc>
        <w:tc>
          <w:tcPr>
            <w:tcW w:w="791" w:type="dxa"/>
            <w:vAlign w:val="center"/>
          </w:tcPr>
          <w:p w14:paraId="1DE0320B"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2" w:author="Hudler, Rob@Energy" w:date="2018-11-09T15:30:00Z"/>
                <w:rFonts w:eastAsia="Times New Roman"/>
                <w:sz w:val="18"/>
                <w:szCs w:val="18"/>
              </w:rPr>
            </w:pPr>
          </w:p>
        </w:tc>
        <w:tc>
          <w:tcPr>
            <w:tcW w:w="792" w:type="dxa"/>
            <w:vAlign w:val="center"/>
          </w:tcPr>
          <w:p w14:paraId="1DE0320C"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3" w:author="Hudler, Rob@Energy" w:date="2018-11-09T15:30:00Z"/>
                <w:rFonts w:eastAsia="Times New Roman"/>
                <w:sz w:val="18"/>
                <w:szCs w:val="18"/>
              </w:rPr>
            </w:pPr>
          </w:p>
        </w:tc>
        <w:tc>
          <w:tcPr>
            <w:tcW w:w="792" w:type="dxa"/>
            <w:vAlign w:val="center"/>
          </w:tcPr>
          <w:p w14:paraId="1DE0320D"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4" w:author="Hudler, Rob@Energy" w:date="2018-11-09T15:30:00Z"/>
                <w:rFonts w:eastAsia="Times New Roman"/>
                <w:sz w:val="18"/>
                <w:szCs w:val="18"/>
              </w:rPr>
            </w:pPr>
          </w:p>
        </w:tc>
        <w:tc>
          <w:tcPr>
            <w:tcW w:w="685" w:type="dxa"/>
            <w:vAlign w:val="center"/>
          </w:tcPr>
          <w:p w14:paraId="1DE0320E"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5" w:author="Hudler, Rob@Energy" w:date="2018-11-09T15:30:00Z"/>
                <w:rFonts w:eastAsia="Times New Roman"/>
                <w:sz w:val="18"/>
                <w:szCs w:val="18"/>
              </w:rPr>
            </w:pPr>
          </w:p>
        </w:tc>
        <w:tc>
          <w:tcPr>
            <w:tcW w:w="720" w:type="dxa"/>
            <w:vAlign w:val="center"/>
          </w:tcPr>
          <w:p w14:paraId="1DE0320F"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6" w:author="Hudler, Rob@Energy" w:date="2018-11-09T15:30:00Z"/>
                <w:rFonts w:eastAsia="Times New Roman"/>
                <w:sz w:val="18"/>
                <w:szCs w:val="18"/>
              </w:rPr>
            </w:pPr>
          </w:p>
        </w:tc>
        <w:tc>
          <w:tcPr>
            <w:tcW w:w="900" w:type="dxa"/>
            <w:vAlign w:val="center"/>
          </w:tcPr>
          <w:p w14:paraId="1DE03210"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7" w:author="Hudler, Rob@Energy" w:date="2018-11-09T15:30:00Z"/>
                <w:rFonts w:eastAsia="Times New Roman"/>
                <w:sz w:val="18"/>
                <w:szCs w:val="18"/>
              </w:rPr>
            </w:pPr>
          </w:p>
        </w:tc>
        <w:tc>
          <w:tcPr>
            <w:tcW w:w="863" w:type="dxa"/>
            <w:vAlign w:val="center"/>
          </w:tcPr>
          <w:p w14:paraId="1DE03211"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8" w:author="Hudler, Rob@Energy" w:date="2018-11-09T15:30:00Z"/>
                <w:rFonts w:eastAsia="Times New Roman"/>
                <w:sz w:val="18"/>
                <w:szCs w:val="18"/>
              </w:rPr>
            </w:pPr>
          </w:p>
        </w:tc>
        <w:tc>
          <w:tcPr>
            <w:tcW w:w="792" w:type="dxa"/>
            <w:vAlign w:val="center"/>
          </w:tcPr>
          <w:p w14:paraId="1DE03212"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99" w:author="Hudler, Rob@Energy" w:date="2018-11-09T15:30:00Z"/>
                <w:rFonts w:eastAsia="Times New Roman"/>
                <w:sz w:val="18"/>
                <w:szCs w:val="18"/>
              </w:rPr>
            </w:pPr>
          </w:p>
        </w:tc>
        <w:tc>
          <w:tcPr>
            <w:tcW w:w="775" w:type="dxa"/>
            <w:vAlign w:val="center"/>
          </w:tcPr>
          <w:p w14:paraId="1DE03213"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100" w:author="Hudler, Rob@Energy" w:date="2018-11-09T15:30:00Z"/>
                <w:rFonts w:eastAsia="Times New Roman"/>
                <w:sz w:val="18"/>
                <w:szCs w:val="18"/>
              </w:rPr>
            </w:pPr>
          </w:p>
        </w:tc>
        <w:tc>
          <w:tcPr>
            <w:tcW w:w="2070" w:type="dxa"/>
            <w:vAlign w:val="center"/>
          </w:tcPr>
          <w:p w14:paraId="1DE03214"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101" w:author="Hudler, Rob@Energy" w:date="2018-11-09T15:30:00Z"/>
                <w:rFonts w:eastAsia="Times New Roman"/>
                <w:sz w:val="18"/>
                <w:szCs w:val="18"/>
              </w:rPr>
            </w:pPr>
          </w:p>
        </w:tc>
        <w:tc>
          <w:tcPr>
            <w:tcW w:w="1980" w:type="dxa"/>
            <w:vAlign w:val="center"/>
          </w:tcPr>
          <w:p w14:paraId="1DE03215" w14:textId="77777777" w:rsidR="00215EF4" w:rsidRPr="000D6187" w:rsidDel="00C05AD7" w:rsidRDefault="00215EF4" w:rsidP="000A0435">
            <w:pPr>
              <w:keepNext/>
              <w:tabs>
                <w:tab w:val="left" w:pos="2160"/>
                <w:tab w:val="left" w:pos="2700"/>
                <w:tab w:val="left" w:pos="3420"/>
                <w:tab w:val="left" w:pos="3780"/>
                <w:tab w:val="left" w:pos="5760"/>
                <w:tab w:val="left" w:pos="7212"/>
              </w:tabs>
              <w:spacing w:after="0" w:line="240" w:lineRule="auto"/>
              <w:jc w:val="center"/>
              <w:rPr>
                <w:del w:id="102" w:author="Hudler, Rob@Energy" w:date="2018-11-09T15:30:00Z"/>
                <w:rFonts w:eastAsia="Times New Roman"/>
                <w:sz w:val="18"/>
                <w:szCs w:val="18"/>
              </w:rPr>
            </w:pPr>
          </w:p>
        </w:tc>
      </w:tr>
    </w:tbl>
    <w:p w14:paraId="1DE03218" w14:textId="77777777" w:rsidR="00215EF4" w:rsidRPr="000D6187" w:rsidDel="00C05AD7" w:rsidRDefault="00215EF4" w:rsidP="000D6187">
      <w:pPr>
        <w:suppressAutoHyphens/>
        <w:spacing w:after="60" w:line="240" w:lineRule="auto"/>
        <w:ind w:left="450"/>
        <w:rPr>
          <w:del w:id="103" w:author="Hudler, Rob@Energy" w:date="2018-11-09T15:30:00Z"/>
          <w:rFonts w:asciiTheme="minorHAnsi" w:hAnsi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456"/>
        <w:gridCol w:w="614"/>
        <w:gridCol w:w="811"/>
        <w:gridCol w:w="689"/>
        <w:gridCol w:w="614"/>
        <w:gridCol w:w="615"/>
        <w:gridCol w:w="615"/>
        <w:gridCol w:w="542"/>
        <w:gridCol w:w="566"/>
        <w:gridCol w:w="689"/>
        <w:gridCol w:w="663"/>
        <w:gridCol w:w="615"/>
        <w:gridCol w:w="603"/>
        <w:gridCol w:w="1486"/>
        <w:gridCol w:w="1425"/>
      </w:tblGrid>
      <w:tr w:rsidR="000D6187" w:rsidRPr="000D6187" w:rsidDel="00C05AD7" w14:paraId="1DE0321A" w14:textId="1A9D38B0" w:rsidTr="005D034D">
        <w:trPr>
          <w:cantSplit/>
          <w:trHeight w:val="286"/>
          <w:del w:id="104" w:author="Hudler, Rob@Energy" w:date="2018-11-09T15:30:00Z"/>
        </w:trPr>
        <w:tc>
          <w:tcPr>
            <w:tcW w:w="14598" w:type="dxa"/>
            <w:gridSpan w:val="15"/>
            <w:tcBorders>
              <w:top w:val="single" w:sz="4" w:space="0" w:color="auto"/>
              <w:left w:val="single" w:sz="4" w:space="0" w:color="auto"/>
              <w:bottom w:val="single" w:sz="4" w:space="0" w:color="auto"/>
              <w:right w:val="single" w:sz="4" w:space="0" w:color="auto"/>
            </w:tcBorders>
            <w:vAlign w:val="center"/>
          </w:tcPr>
          <w:p w14:paraId="1DE0321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05" w:author="Hudler, Rob@Energy" w:date="2018-11-09T15:30:00Z"/>
                <w:b/>
              </w:rPr>
            </w:pPr>
            <w:del w:id="106" w:author="Hudler, Rob@Energy" w:date="2018-11-09T15:30:00Z">
              <w:r w:rsidRPr="00444986" w:rsidDel="00C05AD7">
                <w:rPr>
                  <w:rFonts w:asciiTheme="minorHAnsi" w:hAnsiTheme="minorHAnsi" w:cs="Arial"/>
                  <w:b/>
                  <w:sz w:val="20"/>
                  <w:szCs w:val="20"/>
                </w:rPr>
                <w:delText xml:space="preserve">B. Installed HERS Verified Central Water Heating Systems Information </w:delText>
              </w:r>
            </w:del>
          </w:p>
        </w:tc>
      </w:tr>
      <w:tr w:rsidR="000D6187" w:rsidRPr="000D6187" w:rsidDel="00C05AD7" w14:paraId="1DE03229" w14:textId="3625CD99" w:rsidTr="005D034D">
        <w:trPr>
          <w:cantSplit/>
          <w:trHeight w:val="277"/>
          <w:del w:id="107"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vAlign w:val="bottom"/>
          </w:tcPr>
          <w:p w14:paraId="1DE0321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08" w:author="Hudler, Rob@Energy" w:date="2018-11-09T15:30:00Z"/>
                <w:rFonts w:eastAsia="Times New Roman"/>
                <w:sz w:val="18"/>
                <w:szCs w:val="18"/>
              </w:rPr>
            </w:pPr>
            <w:del w:id="109" w:author="Hudler, Rob@Energy" w:date="2018-11-09T15:30:00Z">
              <w:r w:rsidRPr="000D6187" w:rsidDel="00C05AD7">
                <w:rPr>
                  <w:rFonts w:eastAsia="Times New Roman"/>
                  <w:sz w:val="18"/>
                  <w:szCs w:val="18"/>
                </w:rPr>
                <w:delText>01</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1DE0321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0" w:author="Hudler, Rob@Energy" w:date="2018-11-09T15:30:00Z"/>
                <w:rFonts w:eastAsia="Times New Roman"/>
                <w:sz w:val="18"/>
                <w:szCs w:val="18"/>
              </w:rPr>
            </w:pPr>
            <w:del w:id="111" w:author="Hudler, Rob@Energy" w:date="2018-11-09T15:30:00Z">
              <w:r w:rsidRPr="000D6187" w:rsidDel="00C05AD7">
                <w:rPr>
                  <w:rFonts w:eastAsia="Times New Roman"/>
                  <w:sz w:val="18"/>
                  <w:szCs w:val="18"/>
                </w:rPr>
                <w:delText>02</w:delText>
              </w:r>
            </w:del>
          </w:p>
        </w:tc>
        <w:tc>
          <w:tcPr>
            <w:tcW w:w="901" w:type="dxa"/>
            <w:tcBorders>
              <w:top w:val="single" w:sz="4" w:space="0" w:color="auto"/>
              <w:left w:val="single" w:sz="4" w:space="0" w:color="auto"/>
              <w:bottom w:val="single" w:sz="4" w:space="0" w:color="auto"/>
              <w:right w:val="single" w:sz="4" w:space="0" w:color="auto"/>
            </w:tcBorders>
            <w:vAlign w:val="bottom"/>
          </w:tcPr>
          <w:p w14:paraId="1DE0321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2" w:author="Hudler, Rob@Energy" w:date="2018-11-09T15:30:00Z"/>
                <w:rFonts w:eastAsia="Times New Roman"/>
                <w:sz w:val="18"/>
                <w:szCs w:val="18"/>
              </w:rPr>
            </w:pPr>
            <w:del w:id="113" w:author="Hudler, Rob@Energy" w:date="2018-11-09T15:30:00Z">
              <w:r w:rsidRPr="000D6187" w:rsidDel="00C05AD7">
                <w:rPr>
                  <w:rFonts w:eastAsia="Times New Roman"/>
                  <w:sz w:val="18"/>
                  <w:szCs w:val="18"/>
                </w:rPr>
                <w:delText>03</w:delText>
              </w:r>
            </w:del>
          </w:p>
        </w:tc>
        <w:tc>
          <w:tcPr>
            <w:tcW w:w="791" w:type="dxa"/>
            <w:tcBorders>
              <w:top w:val="single" w:sz="4" w:space="0" w:color="auto"/>
              <w:left w:val="single" w:sz="4" w:space="0" w:color="auto"/>
              <w:bottom w:val="single" w:sz="4" w:space="0" w:color="auto"/>
              <w:right w:val="single" w:sz="4" w:space="0" w:color="auto"/>
            </w:tcBorders>
            <w:vAlign w:val="bottom"/>
          </w:tcPr>
          <w:p w14:paraId="1DE0321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4" w:author="Hudler, Rob@Energy" w:date="2018-11-09T15:30:00Z"/>
                <w:rFonts w:eastAsiaTheme="majorEastAsia" w:cstheme="majorBidi"/>
                <w:b/>
                <w:bCs/>
                <w:color w:val="4F81BD" w:themeColor="accent1"/>
                <w:sz w:val="18"/>
                <w:szCs w:val="18"/>
              </w:rPr>
            </w:pPr>
            <w:del w:id="115" w:author="Hudler, Rob@Energy" w:date="2018-11-09T15:30:00Z">
              <w:r w:rsidRPr="000D6187" w:rsidDel="00C05AD7">
                <w:rPr>
                  <w:rFonts w:eastAsia="Times New Roman"/>
                  <w:sz w:val="18"/>
                  <w:szCs w:val="18"/>
                </w:rPr>
                <w:delText>04</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1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6" w:author="Hudler, Rob@Energy" w:date="2018-11-09T15:30:00Z"/>
                <w:rFonts w:eastAsiaTheme="majorEastAsia" w:cstheme="majorBidi"/>
                <w:b/>
                <w:bCs/>
                <w:color w:val="4F81BD" w:themeColor="accent1"/>
                <w:sz w:val="18"/>
                <w:szCs w:val="18"/>
              </w:rPr>
            </w:pPr>
            <w:del w:id="117" w:author="Hudler, Rob@Energy" w:date="2018-11-09T15:30:00Z">
              <w:r w:rsidRPr="000D6187" w:rsidDel="00C05AD7">
                <w:rPr>
                  <w:rFonts w:eastAsia="Times New Roman"/>
                  <w:sz w:val="18"/>
                  <w:szCs w:val="18"/>
                </w:rPr>
                <w:delText>05</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2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18" w:author="Hudler, Rob@Energy" w:date="2018-11-09T15:30:00Z"/>
                <w:rFonts w:eastAsiaTheme="majorEastAsia" w:cstheme="majorBidi"/>
                <w:b/>
                <w:bCs/>
                <w:color w:val="4F81BD" w:themeColor="accent1"/>
                <w:sz w:val="18"/>
                <w:szCs w:val="18"/>
              </w:rPr>
            </w:pPr>
            <w:del w:id="119" w:author="Hudler, Rob@Energy" w:date="2018-11-09T15:30:00Z">
              <w:r w:rsidRPr="000D6187" w:rsidDel="00C05AD7">
                <w:rPr>
                  <w:rFonts w:eastAsia="Times New Roman"/>
                  <w:sz w:val="18"/>
                  <w:szCs w:val="18"/>
                </w:rPr>
                <w:delText>06</w:delText>
              </w:r>
            </w:del>
          </w:p>
        </w:tc>
        <w:tc>
          <w:tcPr>
            <w:tcW w:w="685" w:type="dxa"/>
            <w:tcBorders>
              <w:top w:val="single" w:sz="4" w:space="0" w:color="auto"/>
              <w:left w:val="single" w:sz="4" w:space="0" w:color="auto"/>
              <w:bottom w:val="single" w:sz="4" w:space="0" w:color="auto"/>
              <w:right w:val="single" w:sz="4" w:space="0" w:color="auto"/>
            </w:tcBorders>
            <w:vAlign w:val="bottom"/>
          </w:tcPr>
          <w:p w14:paraId="1DE0322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0" w:author="Hudler, Rob@Energy" w:date="2018-11-09T15:30:00Z"/>
                <w:rFonts w:eastAsiaTheme="majorEastAsia" w:cstheme="majorBidi"/>
                <w:b/>
                <w:bCs/>
                <w:color w:val="4F81BD" w:themeColor="accent1"/>
                <w:sz w:val="18"/>
                <w:szCs w:val="18"/>
              </w:rPr>
            </w:pPr>
            <w:del w:id="121" w:author="Hudler, Rob@Energy" w:date="2018-11-09T15:30:00Z">
              <w:r w:rsidRPr="000D6187" w:rsidDel="00C05AD7">
                <w:rPr>
                  <w:rFonts w:eastAsia="Times New Roman"/>
                  <w:sz w:val="18"/>
                  <w:szCs w:val="18"/>
                </w:rPr>
                <w:delText>07</w:delText>
              </w:r>
            </w:del>
          </w:p>
        </w:tc>
        <w:tc>
          <w:tcPr>
            <w:tcW w:w="720" w:type="dxa"/>
            <w:tcBorders>
              <w:top w:val="single" w:sz="4" w:space="0" w:color="auto"/>
              <w:left w:val="single" w:sz="4" w:space="0" w:color="auto"/>
              <w:bottom w:val="single" w:sz="4" w:space="0" w:color="auto"/>
              <w:right w:val="single" w:sz="4" w:space="0" w:color="auto"/>
            </w:tcBorders>
            <w:vAlign w:val="bottom"/>
          </w:tcPr>
          <w:p w14:paraId="1DE0322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2" w:author="Hudler, Rob@Energy" w:date="2018-11-09T15:30:00Z"/>
                <w:rFonts w:eastAsiaTheme="majorEastAsia" w:cstheme="majorBidi"/>
                <w:b/>
                <w:bCs/>
                <w:color w:val="4F81BD" w:themeColor="accent1"/>
                <w:sz w:val="18"/>
                <w:szCs w:val="18"/>
              </w:rPr>
            </w:pPr>
            <w:del w:id="123" w:author="Hudler, Rob@Energy" w:date="2018-11-09T15:30:00Z">
              <w:r w:rsidRPr="000D6187" w:rsidDel="00C05AD7">
                <w:rPr>
                  <w:rFonts w:eastAsia="Times New Roman"/>
                  <w:sz w:val="18"/>
                  <w:szCs w:val="18"/>
                </w:rPr>
                <w:delText>08</w:delText>
              </w:r>
            </w:del>
          </w:p>
        </w:tc>
        <w:tc>
          <w:tcPr>
            <w:tcW w:w="900" w:type="dxa"/>
            <w:tcBorders>
              <w:top w:val="single" w:sz="4" w:space="0" w:color="auto"/>
              <w:left w:val="single" w:sz="4" w:space="0" w:color="auto"/>
              <w:bottom w:val="single" w:sz="4" w:space="0" w:color="auto"/>
              <w:right w:val="single" w:sz="4" w:space="0" w:color="auto"/>
            </w:tcBorders>
            <w:vAlign w:val="bottom"/>
          </w:tcPr>
          <w:p w14:paraId="1DE0322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4" w:author="Hudler, Rob@Energy" w:date="2018-11-09T15:30:00Z"/>
                <w:rFonts w:eastAsiaTheme="majorEastAsia" w:cstheme="majorBidi"/>
                <w:b/>
                <w:bCs/>
                <w:color w:val="4F81BD" w:themeColor="accent1"/>
                <w:sz w:val="18"/>
                <w:szCs w:val="18"/>
              </w:rPr>
            </w:pPr>
            <w:del w:id="125" w:author="Hudler, Rob@Energy" w:date="2018-11-09T15:30:00Z">
              <w:r w:rsidRPr="000D6187" w:rsidDel="00C05AD7">
                <w:rPr>
                  <w:rFonts w:eastAsia="Times New Roman"/>
                  <w:sz w:val="18"/>
                  <w:szCs w:val="18"/>
                </w:rPr>
                <w:delText>09</w:delText>
              </w:r>
            </w:del>
          </w:p>
        </w:tc>
        <w:tc>
          <w:tcPr>
            <w:tcW w:w="863" w:type="dxa"/>
            <w:tcBorders>
              <w:top w:val="single" w:sz="4" w:space="0" w:color="auto"/>
              <w:left w:val="single" w:sz="4" w:space="0" w:color="auto"/>
              <w:bottom w:val="single" w:sz="4" w:space="0" w:color="auto"/>
              <w:right w:val="single" w:sz="4" w:space="0" w:color="auto"/>
            </w:tcBorders>
            <w:vAlign w:val="bottom"/>
          </w:tcPr>
          <w:p w14:paraId="1DE0322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6" w:author="Hudler, Rob@Energy" w:date="2018-11-09T15:30:00Z"/>
                <w:rFonts w:eastAsiaTheme="majorEastAsia" w:cstheme="majorBidi"/>
                <w:b/>
                <w:bCs/>
                <w:color w:val="4F81BD" w:themeColor="accent1"/>
                <w:sz w:val="18"/>
                <w:szCs w:val="18"/>
              </w:rPr>
            </w:pPr>
            <w:del w:id="127" w:author="Hudler, Rob@Energy" w:date="2018-11-09T15:30:00Z">
              <w:r w:rsidRPr="000D6187" w:rsidDel="00C05AD7">
                <w:rPr>
                  <w:rFonts w:eastAsia="Times New Roman"/>
                  <w:sz w:val="18"/>
                  <w:szCs w:val="18"/>
                </w:rPr>
                <w:delText>10</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2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28" w:author="Hudler, Rob@Energy" w:date="2018-11-09T15:30:00Z"/>
                <w:rFonts w:eastAsiaTheme="majorEastAsia" w:cstheme="majorBidi"/>
                <w:b/>
                <w:bCs/>
                <w:color w:val="4F81BD" w:themeColor="accent1"/>
                <w:sz w:val="18"/>
                <w:szCs w:val="18"/>
              </w:rPr>
            </w:pPr>
            <w:del w:id="129" w:author="Hudler, Rob@Energy" w:date="2018-11-09T15:30:00Z">
              <w:r w:rsidRPr="000D6187" w:rsidDel="00C05AD7">
                <w:rPr>
                  <w:rFonts w:eastAsia="Times New Roman"/>
                  <w:sz w:val="18"/>
                  <w:szCs w:val="18"/>
                </w:rPr>
                <w:delText>11</w:delText>
              </w:r>
            </w:del>
          </w:p>
        </w:tc>
        <w:tc>
          <w:tcPr>
            <w:tcW w:w="775" w:type="dxa"/>
            <w:tcBorders>
              <w:top w:val="single" w:sz="4" w:space="0" w:color="auto"/>
              <w:left w:val="single" w:sz="4" w:space="0" w:color="auto"/>
              <w:bottom w:val="single" w:sz="4" w:space="0" w:color="auto"/>
              <w:right w:val="single" w:sz="4" w:space="0" w:color="auto"/>
            </w:tcBorders>
            <w:vAlign w:val="bottom"/>
          </w:tcPr>
          <w:p w14:paraId="1DE0322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0" w:author="Hudler, Rob@Energy" w:date="2018-11-09T15:30:00Z"/>
                <w:rFonts w:eastAsiaTheme="majorEastAsia" w:cstheme="majorBidi"/>
                <w:b/>
                <w:bCs/>
                <w:color w:val="4F81BD" w:themeColor="accent1"/>
                <w:sz w:val="18"/>
                <w:szCs w:val="18"/>
              </w:rPr>
            </w:pPr>
            <w:del w:id="131" w:author="Hudler, Rob@Energy" w:date="2018-11-09T15:30:00Z">
              <w:r w:rsidRPr="000D6187" w:rsidDel="00C05AD7">
                <w:rPr>
                  <w:rFonts w:eastAsia="Times New Roman"/>
                  <w:sz w:val="18"/>
                  <w:szCs w:val="18"/>
                </w:rPr>
                <w:delText>12</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1DE0322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2" w:author="Hudler, Rob@Energy" w:date="2018-11-09T15:30:00Z"/>
                <w:rFonts w:eastAsia="Times New Roman"/>
                <w:sz w:val="18"/>
                <w:szCs w:val="18"/>
              </w:rPr>
            </w:pPr>
            <w:del w:id="133" w:author="Hudler, Rob@Energy" w:date="2018-11-09T15:30:00Z">
              <w:r w:rsidRPr="000D6187" w:rsidDel="00C05AD7">
                <w:rPr>
                  <w:rFonts w:eastAsia="Times New Roman"/>
                  <w:sz w:val="18"/>
                  <w:szCs w:val="18"/>
                </w:rPr>
                <w:delText>13</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1DE0322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4" w:author="Hudler, Rob@Energy" w:date="2018-11-09T15:30:00Z"/>
                <w:rFonts w:eastAsia="Times New Roman"/>
                <w:sz w:val="18"/>
                <w:szCs w:val="18"/>
              </w:rPr>
            </w:pPr>
            <w:del w:id="135" w:author="Hudler, Rob@Energy" w:date="2018-11-09T15:30:00Z">
              <w:r w:rsidRPr="000D6187" w:rsidDel="00C05AD7">
                <w:rPr>
                  <w:rFonts w:eastAsia="Times New Roman"/>
                  <w:sz w:val="18"/>
                  <w:szCs w:val="18"/>
                </w:rPr>
                <w:delText>14</w:delText>
              </w:r>
            </w:del>
          </w:p>
        </w:tc>
      </w:tr>
      <w:tr w:rsidR="000D6187" w:rsidRPr="000D6187" w:rsidDel="00C05AD7" w14:paraId="1DE0323D" w14:textId="443485A9" w:rsidTr="005D034D">
        <w:trPr>
          <w:cantSplit/>
          <w:trHeight w:val="492"/>
          <w:del w:id="136"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vAlign w:val="bottom"/>
          </w:tcPr>
          <w:p w14:paraId="1DE0322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 w:author="Hudler, Rob@Energy" w:date="2018-11-09T15:30:00Z"/>
                <w:rFonts w:eastAsia="Times New Roman"/>
                <w:sz w:val="16"/>
                <w:szCs w:val="18"/>
              </w:rPr>
            </w:pPr>
            <w:del w:id="138" w:author="Hudler, Rob@Energy" w:date="2018-11-09T15:30:00Z">
              <w:r w:rsidRPr="000D6187" w:rsidDel="00C05AD7">
                <w:rPr>
                  <w:rFonts w:eastAsia="Times New Roman"/>
                  <w:sz w:val="16"/>
                  <w:szCs w:val="18"/>
                </w:rPr>
                <w:delText>Water Heating System ID or Name</w:delText>
              </w:r>
            </w:del>
          </w:p>
        </w:tc>
        <w:tc>
          <w:tcPr>
            <w:tcW w:w="1080" w:type="dxa"/>
            <w:tcBorders>
              <w:top w:val="single" w:sz="4" w:space="0" w:color="auto"/>
              <w:left w:val="single" w:sz="4" w:space="0" w:color="auto"/>
              <w:bottom w:val="single" w:sz="4" w:space="0" w:color="auto"/>
              <w:right w:val="single" w:sz="4" w:space="0" w:color="auto"/>
            </w:tcBorders>
            <w:vAlign w:val="bottom"/>
          </w:tcPr>
          <w:p w14:paraId="1DE0322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 w:author="Hudler, Rob@Energy" w:date="2018-11-09T15:30:00Z"/>
                <w:rFonts w:eastAsia="Times New Roman"/>
                <w:sz w:val="16"/>
                <w:szCs w:val="18"/>
              </w:rPr>
            </w:pPr>
            <w:del w:id="140" w:author="Hudler, Rob@Energy" w:date="2018-11-09T15:30:00Z">
              <w:r w:rsidRPr="000D6187" w:rsidDel="00C05AD7">
                <w:rPr>
                  <w:rFonts w:eastAsia="Times New Roman"/>
                  <w:sz w:val="16"/>
                  <w:szCs w:val="18"/>
                </w:rPr>
                <w:delText xml:space="preserve"> Water Heating System Type</w:delText>
              </w:r>
            </w:del>
          </w:p>
        </w:tc>
        <w:tc>
          <w:tcPr>
            <w:tcW w:w="901" w:type="dxa"/>
            <w:tcBorders>
              <w:top w:val="single" w:sz="4" w:space="0" w:color="auto"/>
              <w:left w:val="single" w:sz="4" w:space="0" w:color="auto"/>
              <w:bottom w:val="single" w:sz="4" w:space="0" w:color="auto"/>
              <w:right w:val="single" w:sz="4" w:space="0" w:color="auto"/>
            </w:tcBorders>
            <w:vAlign w:val="bottom"/>
          </w:tcPr>
          <w:p w14:paraId="1DE0322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1" w:author="Hudler, Rob@Energy" w:date="2018-11-09T15:30:00Z"/>
                <w:rFonts w:eastAsia="Times New Roman"/>
                <w:sz w:val="16"/>
                <w:szCs w:val="18"/>
              </w:rPr>
            </w:pPr>
            <w:del w:id="142" w:author="Hudler, Rob@Energy" w:date="2018-11-09T15:30:00Z">
              <w:r w:rsidRPr="000D6187" w:rsidDel="00C05AD7">
                <w:rPr>
                  <w:rFonts w:eastAsia="Times New Roman"/>
                  <w:sz w:val="16"/>
                  <w:szCs w:val="18"/>
                </w:rPr>
                <w:delText>Water Heater Type</w:delText>
              </w:r>
            </w:del>
          </w:p>
        </w:tc>
        <w:tc>
          <w:tcPr>
            <w:tcW w:w="791" w:type="dxa"/>
            <w:tcBorders>
              <w:top w:val="single" w:sz="4" w:space="0" w:color="auto"/>
              <w:left w:val="single" w:sz="4" w:space="0" w:color="auto"/>
              <w:bottom w:val="single" w:sz="4" w:space="0" w:color="auto"/>
              <w:right w:val="single" w:sz="4" w:space="0" w:color="auto"/>
            </w:tcBorders>
            <w:vAlign w:val="bottom"/>
          </w:tcPr>
          <w:p w14:paraId="1DE0322D" w14:textId="4D6AA6FF" w:rsidR="000D6187" w:rsidRPr="000D6187" w:rsidDel="00C05AD7" w:rsidRDefault="000D6187" w:rsidP="0036278D">
            <w:pPr>
              <w:keepNext/>
              <w:tabs>
                <w:tab w:val="left" w:pos="2160"/>
                <w:tab w:val="left" w:pos="2700"/>
                <w:tab w:val="left" w:pos="3420"/>
                <w:tab w:val="left" w:pos="3780"/>
                <w:tab w:val="left" w:pos="5760"/>
                <w:tab w:val="left" w:pos="7212"/>
              </w:tabs>
              <w:spacing w:after="0" w:line="240" w:lineRule="auto"/>
              <w:jc w:val="center"/>
              <w:rPr>
                <w:del w:id="143" w:author="Hudler, Rob@Energy" w:date="2018-11-09T15:30:00Z"/>
                <w:rFonts w:eastAsia="Times New Roman"/>
                <w:sz w:val="16"/>
                <w:szCs w:val="18"/>
              </w:rPr>
            </w:pPr>
            <w:del w:id="144" w:author="Hudler, Rob@Energy" w:date="2018-11-09T15:30:00Z">
              <w:r w:rsidRPr="000D6187" w:rsidDel="00C05AD7">
                <w:rPr>
                  <w:rFonts w:eastAsia="Times New Roman"/>
                  <w:sz w:val="16"/>
                  <w:szCs w:val="18"/>
                </w:rPr>
                <w:delText xml:space="preserve"># of Water Heaters in </w:delText>
              </w:r>
              <w:r w:rsidR="0036278D" w:rsidDel="00C05AD7">
                <w:rPr>
                  <w:rFonts w:eastAsia="Times New Roman"/>
                  <w:sz w:val="16"/>
                  <w:szCs w:val="18"/>
                </w:rPr>
                <w:delText>S</w:delText>
              </w:r>
              <w:r w:rsidRPr="000D6187" w:rsidDel="00C05AD7">
                <w:rPr>
                  <w:rFonts w:eastAsia="Times New Roman"/>
                  <w:sz w:val="16"/>
                  <w:szCs w:val="18"/>
                </w:rPr>
                <w:delText>ystem</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2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5" w:author="Hudler, Rob@Energy" w:date="2018-11-09T15:30:00Z"/>
                <w:rFonts w:eastAsia="Times New Roman"/>
                <w:sz w:val="16"/>
                <w:szCs w:val="18"/>
              </w:rPr>
            </w:pPr>
            <w:del w:id="146" w:author="Hudler, Rob@Energy" w:date="2018-11-09T15:30:00Z">
              <w:r w:rsidRPr="000D6187" w:rsidDel="00C05AD7">
                <w:rPr>
                  <w:rFonts w:eastAsia="Times New Roman"/>
                  <w:sz w:val="16"/>
                  <w:szCs w:val="18"/>
                </w:rPr>
                <w:delText xml:space="preserve">Water Heater </w:delText>
              </w:r>
            </w:del>
          </w:p>
          <w:p w14:paraId="1DE0322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47" w:author="Hudler, Rob@Energy" w:date="2018-11-09T15:30:00Z"/>
                <w:rFonts w:eastAsia="Times New Roman"/>
                <w:sz w:val="16"/>
                <w:szCs w:val="18"/>
              </w:rPr>
            </w:pPr>
            <w:del w:id="148" w:author="Hudler, Rob@Energy" w:date="2018-11-09T15:30:00Z">
              <w:r w:rsidRPr="000D6187" w:rsidDel="00C05AD7">
                <w:rPr>
                  <w:rFonts w:eastAsia="Times New Roman"/>
                  <w:sz w:val="16"/>
                  <w:szCs w:val="18"/>
                </w:rPr>
                <w:delText>Storage</w:delText>
              </w:r>
            </w:del>
          </w:p>
          <w:p w14:paraId="1DE0323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49" w:author="Hudler, Rob@Energy" w:date="2018-11-09T15:30:00Z"/>
                <w:rFonts w:eastAsia="Times New Roman"/>
                <w:sz w:val="16"/>
                <w:szCs w:val="18"/>
              </w:rPr>
            </w:pPr>
            <w:del w:id="150" w:author="Hudler, Rob@Energy" w:date="2018-11-09T15:30:00Z">
              <w:r w:rsidRPr="000D6187" w:rsidDel="00C05AD7">
                <w:rPr>
                  <w:rFonts w:eastAsia="Times New Roman"/>
                  <w:sz w:val="16"/>
                  <w:szCs w:val="18"/>
                </w:rPr>
                <w:delText>Volume (gal)</w:delText>
              </w:r>
            </w:del>
          </w:p>
        </w:tc>
        <w:tc>
          <w:tcPr>
            <w:tcW w:w="792" w:type="dxa"/>
            <w:tcBorders>
              <w:top w:val="single" w:sz="4" w:space="0" w:color="auto"/>
              <w:left w:val="single" w:sz="4" w:space="0" w:color="auto"/>
              <w:bottom w:val="single" w:sz="4" w:space="0" w:color="auto"/>
              <w:right w:val="single" w:sz="4" w:space="0" w:color="auto"/>
            </w:tcBorders>
            <w:vAlign w:val="bottom"/>
          </w:tcPr>
          <w:p w14:paraId="1DE0323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1" w:author="Hudler, Rob@Energy" w:date="2018-11-09T15:30:00Z"/>
                <w:rFonts w:eastAsia="Times New Roman"/>
                <w:sz w:val="16"/>
                <w:szCs w:val="18"/>
              </w:rPr>
            </w:pPr>
            <w:del w:id="152" w:author="Hudler, Rob@Energy" w:date="2018-11-09T15:30:00Z">
              <w:r w:rsidRPr="000D6187" w:rsidDel="00C05AD7">
                <w:rPr>
                  <w:rFonts w:eastAsia="Times New Roman"/>
                  <w:sz w:val="16"/>
                  <w:szCs w:val="18"/>
                </w:rPr>
                <w:delText>Fuel Type</w:delText>
              </w:r>
            </w:del>
          </w:p>
        </w:tc>
        <w:tc>
          <w:tcPr>
            <w:tcW w:w="685" w:type="dxa"/>
            <w:tcBorders>
              <w:top w:val="single" w:sz="4" w:space="0" w:color="auto"/>
              <w:left w:val="single" w:sz="4" w:space="0" w:color="auto"/>
              <w:bottom w:val="single" w:sz="4" w:space="0" w:color="auto"/>
              <w:right w:val="single" w:sz="4" w:space="0" w:color="auto"/>
            </w:tcBorders>
            <w:vAlign w:val="bottom"/>
          </w:tcPr>
          <w:p w14:paraId="1DE0323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3" w:author="Hudler, Rob@Energy" w:date="2018-11-09T15:30:00Z"/>
                <w:rFonts w:eastAsia="Times New Roman"/>
                <w:sz w:val="16"/>
                <w:szCs w:val="18"/>
              </w:rPr>
            </w:pPr>
            <w:del w:id="154" w:author="Hudler, Rob@Energy" w:date="2018-11-09T15:30:00Z">
              <w:r w:rsidRPr="000D6187" w:rsidDel="00C05AD7">
                <w:rPr>
                  <w:rFonts w:eastAsia="Times New Roman"/>
                  <w:sz w:val="16"/>
                  <w:szCs w:val="18"/>
                </w:rPr>
                <w:delText>Rated Input Type</w:delText>
              </w:r>
            </w:del>
          </w:p>
        </w:tc>
        <w:tc>
          <w:tcPr>
            <w:tcW w:w="720" w:type="dxa"/>
            <w:tcBorders>
              <w:top w:val="single" w:sz="4" w:space="0" w:color="auto"/>
              <w:left w:val="single" w:sz="4" w:space="0" w:color="auto"/>
              <w:bottom w:val="single" w:sz="4" w:space="0" w:color="auto"/>
              <w:right w:val="single" w:sz="4" w:space="0" w:color="auto"/>
            </w:tcBorders>
            <w:vAlign w:val="bottom"/>
          </w:tcPr>
          <w:p w14:paraId="1DE0323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5" w:author="Hudler, Rob@Energy" w:date="2018-11-09T15:30:00Z"/>
                <w:rFonts w:eastAsia="Times New Roman"/>
                <w:sz w:val="16"/>
                <w:szCs w:val="18"/>
              </w:rPr>
            </w:pPr>
            <w:del w:id="156" w:author="Hudler, Rob@Energy" w:date="2018-11-09T15:30:00Z">
              <w:r w:rsidRPr="000D6187" w:rsidDel="00C05AD7">
                <w:rPr>
                  <w:rFonts w:eastAsia="Times New Roman"/>
                  <w:sz w:val="16"/>
                  <w:szCs w:val="18"/>
                </w:rPr>
                <w:delText>Rated Input Value</w:delText>
              </w:r>
            </w:del>
          </w:p>
        </w:tc>
        <w:tc>
          <w:tcPr>
            <w:tcW w:w="900" w:type="dxa"/>
            <w:tcBorders>
              <w:top w:val="single" w:sz="4" w:space="0" w:color="auto"/>
              <w:left w:val="single" w:sz="4" w:space="0" w:color="auto"/>
              <w:bottom w:val="single" w:sz="4" w:space="0" w:color="auto"/>
              <w:right w:val="single" w:sz="4" w:space="0" w:color="auto"/>
            </w:tcBorders>
            <w:vAlign w:val="bottom"/>
          </w:tcPr>
          <w:p w14:paraId="1DE0323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7" w:author="Hudler, Rob@Energy" w:date="2018-11-09T15:30:00Z"/>
                <w:rFonts w:eastAsia="Times New Roman"/>
                <w:sz w:val="16"/>
                <w:szCs w:val="18"/>
              </w:rPr>
            </w:pPr>
            <w:del w:id="158" w:author="Hudler, Rob@Energy" w:date="2018-11-09T15:30:00Z">
              <w:r w:rsidRPr="000D6187" w:rsidDel="00C05AD7">
                <w:rPr>
                  <w:rFonts w:eastAsia="Times New Roman"/>
                  <w:sz w:val="16"/>
                  <w:szCs w:val="18"/>
                </w:rPr>
                <w:delText>Heating Efficiency Type</w:delText>
              </w:r>
            </w:del>
          </w:p>
        </w:tc>
        <w:tc>
          <w:tcPr>
            <w:tcW w:w="863" w:type="dxa"/>
            <w:tcBorders>
              <w:top w:val="single" w:sz="4" w:space="0" w:color="auto"/>
              <w:left w:val="single" w:sz="4" w:space="0" w:color="auto"/>
              <w:bottom w:val="single" w:sz="4" w:space="0" w:color="auto"/>
              <w:right w:val="single" w:sz="4" w:space="0" w:color="auto"/>
            </w:tcBorders>
            <w:vAlign w:val="bottom"/>
          </w:tcPr>
          <w:p w14:paraId="1DE0323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59" w:author="Hudler, Rob@Energy" w:date="2018-11-09T15:30:00Z"/>
                <w:rFonts w:eastAsia="Times New Roman"/>
                <w:sz w:val="16"/>
                <w:szCs w:val="18"/>
              </w:rPr>
            </w:pPr>
            <w:del w:id="160" w:author="Hudler, Rob@Energy" w:date="2018-11-09T15:30:00Z">
              <w:r w:rsidRPr="000D6187" w:rsidDel="00C05AD7">
                <w:rPr>
                  <w:rFonts w:eastAsia="Times New Roman"/>
                  <w:sz w:val="16"/>
                  <w:szCs w:val="18"/>
                </w:rPr>
                <w:delText>Heating Efficiency Value</w:delText>
              </w:r>
            </w:del>
          </w:p>
        </w:tc>
        <w:tc>
          <w:tcPr>
            <w:tcW w:w="792" w:type="dxa"/>
            <w:tcBorders>
              <w:top w:val="single" w:sz="4" w:space="0" w:color="auto"/>
              <w:left w:val="single" w:sz="4" w:space="0" w:color="auto"/>
              <w:bottom w:val="single" w:sz="4" w:space="0" w:color="auto"/>
              <w:right w:val="single" w:sz="4" w:space="0" w:color="auto"/>
            </w:tcBorders>
            <w:vAlign w:val="bottom"/>
          </w:tcPr>
          <w:p w14:paraId="003245FC" w14:textId="77777777" w:rsidR="0036278D"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1" w:author="Hudler, Rob@Energy" w:date="2018-11-09T15:30:00Z"/>
                <w:rFonts w:eastAsia="Times New Roman"/>
                <w:sz w:val="16"/>
                <w:szCs w:val="18"/>
              </w:rPr>
            </w:pPr>
            <w:del w:id="162" w:author="Hudler, Rob@Energy" w:date="2018-11-09T15:30:00Z">
              <w:r w:rsidRPr="000D6187" w:rsidDel="00C05AD7">
                <w:rPr>
                  <w:rFonts w:eastAsia="Times New Roman"/>
                  <w:sz w:val="16"/>
                  <w:szCs w:val="18"/>
                </w:rPr>
                <w:delText xml:space="preserve">Standby Loss </w:delText>
              </w:r>
            </w:del>
          </w:p>
          <w:p w14:paraId="1DE03236" w14:textId="23B3748B"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3" w:author="Hudler, Rob@Energy" w:date="2018-11-09T15:30:00Z"/>
                <w:rFonts w:eastAsia="Times New Roman"/>
                <w:sz w:val="16"/>
                <w:szCs w:val="18"/>
              </w:rPr>
            </w:pPr>
            <w:del w:id="164" w:author="Hudler, Rob@Energy" w:date="2018-11-09T15:30:00Z">
              <w:r w:rsidRPr="000D6187" w:rsidDel="00C05AD7">
                <w:rPr>
                  <w:rFonts w:eastAsia="Times New Roman"/>
                  <w:sz w:val="16"/>
                  <w:szCs w:val="18"/>
                </w:rPr>
                <w:delText>(%)</w:delText>
              </w:r>
            </w:del>
          </w:p>
        </w:tc>
        <w:tc>
          <w:tcPr>
            <w:tcW w:w="775" w:type="dxa"/>
            <w:tcBorders>
              <w:top w:val="single" w:sz="4" w:space="0" w:color="auto"/>
              <w:left w:val="single" w:sz="4" w:space="0" w:color="auto"/>
              <w:bottom w:val="single" w:sz="4" w:space="0" w:color="auto"/>
              <w:right w:val="single" w:sz="4" w:space="0" w:color="auto"/>
            </w:tcBorders>
            <w:vAlign w:val="bottom"/>
          </w:tcPr>
          <w:p w14:paraId="1DE0323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5" w:author="Hudler, Rob@Energy" w:date="2018-11-09T15:30:00Z"/>
                <w:rFonts w:eastAsia="Times New Roman"/>
                <w:sz w:val="16"/>
                <w:szCs w:val="18"/>
              </w:rPr>
            </w:pPr>
            <w:del w:id="166" w:author="Hudler, Rob@Energy" w:date="2018-11-09T15:30:00Z">
              <w:r w:rsidRPr="000D6187" w:rsidDel="00C05AD7">
                <w:rPr>
                  <w:rFonts w:eastAsia="Times New Roman"/>
                  <w:sz w:val="16"/>
                  <w:szCs w:val="18"/>
                </w:rPr>
                <w:delText xml:space="preserve">Exterior Insul. </w:delText>
              </w:r>
            </w:del>
          </w:p>
          <w:p w14:paraId="1DE0323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7" w:author="Hudler, Rob@Energy" w:date="2018-11-09T15:30:00Z"/>
                <w:rFonts w:eastAsia="Times New Roman"/>
                <w:sz w:val="16"/>
                <w:szCs w:val="18"/>
              </w:rPr>
            </w:pPr>
            <w:del w:id="168" w:author="Hudler, Rob@Energy" w:date="2018-11-09T15:30:00Z">
              <w:r w:rsidRPr="000D6187" w:rsidDel="00C05AD7">
                <w:rPr>
                  <w:rFonts w:eastAsia="Times New Roman"/>
                  <w:sz w:val="16"/>
                  <w:szCs w:val="18"/>
                </w:rPr>
                <w:delText>R-Value</w:delText>
              </w:r>
            </w:del>
          </w:p>
        </w:tc>
        <w:tc>
          <w:tcPr>
            <w:tcW w:w="2070" w:type="dxa"/>
            <w:tcBorders>
              <w:top w:val="single" w:sz="4" w:space="0" w:color="auto"/>
              <w:left w:val="single" w:sz="4" w:space="0" w:color="auto"/>
              <w:bottom w:val="single" w:sz="4" w:space="0" w:color="auto"/>
              <w:right w:val="single" w:sz="4" w:space="0" w:color="auto"/>
            </w:tcBorders>
            <w:vAlign w:val="bottom"/>
          </w:tcPr>
          <w:p w14:paraId="1DE0323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69" w:author="Hudler, Rob@Energy" w:date="2018-11-09T15:30:00Z"/>
                <w:rFonts w:eastAsia="Times New Roman"/>
                <w:sz w:val="16"/>
                <w:szCs w:val="18"/>
              </w:rPr>
            </w:pPr>
            <w:del w:id="170" w:author="Hudler, Rob@Energy" w:date="2018-11-09T15:30:00Z">
              <w:r w:rsidRPr="000D6187" w:rsidDel="00C05AD7">
                <w:rPr>
                  <w:rFonts w:eastAsia="Times New Roman"/>
                  <w:sz w:val="16"/>
                  <w:szCs w:val="18"/>
                </w:rPr>
                <w:delText xml:space="preserve">Central DHW System </w:delText>
              </w:r>
            </w:del>
          </w:p>
          <w:p w14:paraId="1DE0323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71" w:author="Hudler, Rob@Energy" w:date="2018-11-09T15:30:00Z"/>
                <w:rFonts w:eastAsia="Times New Roman"/>
                <w:sz w:val="16"/>
                <w:szCs w:val="18"/>
              </w:rPr>
            </w:pPr>
            <w:del w:id="172" w:author="Hudler, Rob@Energy" w:date="2018-11-09T15:30:00Z">
              <w:r w:rsidRPr="000D6187" w:rsidDel="00C05AD7">
                <w:rPr>
                  <w:rFonts w:eastAsia="Times New Roman"/>
                  <w:sz w:val="16"/>
                  <w:szCs w:val="18"/>
                </w:rPr>
                <w:delText>Distribution Type</w:delText>
              </w:r>
            </w:del>
          </w:p>
        </w:tc>
        <w:tc>
          <w:tcPr>
            <w:tcW w:w="1980" w:type="dxa"/>
            <w:tcBorders>
              <w:top w:val="single" w:sz="4" w:space="0" w:color="auto"/>
              <w:left w:val="single" w:sz="4" w:space="0" w:color="auto"/>
              <w:bottom w:val="single" w:sz="4" w:space="0" w:color="auto"/>
              <w:right w:val="single" w:sz="4" w:space="0" w:color="auto"/>
            </w:tcBorders>
            <w:vAlign w:val="bottom"/>
          </w:tcPr>
          <w:p w14:paraId="1DE0323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73" w:author="Hudler, Rob@Energy" w:date="2018-11-09T15:30:00Z"/>
                <w:rFonts w:eastAsia="Times New Roman"/>
                <w:sz w:val="16"/>
                <w:szCs w:val="18"/>
              </w:rPr>
            </w:pPr>
            <w:del w:id="174" w:author="Hudler, Rob@Energy" w:date="2018-11-09T15:30:00Z">
              <w:r w:rsidRPr="000D6187" w:rsidDel="00C05AD7">
                <w:rPr>
                  <w:rFonts w:eastAsia="Times New Roman"/>
                  <w:sz w:val="16"/>
                  <w:szCs w:val="18"/>
                </w:rPr>
                <w:delText>Dwelling Unit DHW System</w:delText>
              </w:r>
            </w:del>
          </w:p>
          <w:p w14:paraId="1DE0323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75" w:author="Hudler, Rob@Energy" w:date="2018-11-09T15:30:00Z"/>
                <w:rFonts w:eastAsia="Times New Roman"/>
                <w:sz w:val="16"/>
                <w:szCs w:val="18"/>
              </w:rPr>
            </w:pPr>
            <w:del w:id="176" w:author="Hudler, Rob@Energy" w:date="2018-11-09T15:30:00Z">
              <w:r w:rsidRPr="000D6187" w:rsidDel="00C05AD7">
                <w:rPr>
                  <w:rFonts w:eastAsia="Times New Roman"/>
                  <w:sz w:val="16"/>
                  <w:szCs w:val="18"/>
                </w:rPr>
                <w:delText>Distribution Type</w:delText>
              </w:r>
            </w:del>
          </w:p>
        </w:tc>
      </w:tr>
      <w:tr w:rsidR="000D6187" w:rsidRPr="000D6187" w:rsidDel="00C05AD7" w14:paraId="1DE0324C" w14:textId="581A6EA7" w:rsidTr="005D034D">
        <w:trPr>
          <w:cantSplit/>
          <w:trHeight w:val="246"/>
          <w:del w:id="177"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tcPr>
          <w:p w14:paraId="1DE0323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78" w:author="Hudler, Rob@Energy" w:date="2018-11-09T15:30: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tcPr>
          <w:p w14:paraId="1DE0323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79" w:author="Hudler, Rob@Energy" w:date="2018-11-09T15:30: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tcPr>
          <w:p w14:paraId="1DE0324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0" w:author="Hudler, Rob@Energy" w:date="2018-11-09T15:30:00Z"/>
                <w:rFonts w:eastAsia="Times New Roman"/>
                <w:sz w:val="14"/>
                <w:szCs w:val="14"/>
              </w:rPr>
            </w:pPr>
          </w:p>
        </w:tc>
        <w:tc>
          <w:tcPr>
            <w:tcW w:w="791" w:type="dxa"/>
            <w:tcBorders>
              <w:top w:val="single" w:sz="4" w:space="0" w:color="auto"/>
              <w:left w:val="single" w:sz="4" w:space="0" w:color="auto"/>
              <w:bottom w:val="single" w:sz="4" w:space="0" w:color="auto"/>
              <w:right w:val="single" w:sz="4" w:space="0" w:color="auto"/>
            </w:tcBorders>
          </w:tcPr>
          <w:p w14:paraId="1DE0324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1" w:author="Hudler, Rob@Energy" w:date="2018-11-09T15:30: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1DE0324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2" w:author="Hudler, Rob@Energy" w:date="2018-11-09T15:30: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1DE0324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3" w:author="Hudler, Rob@Energy" w:date="2018-11-09T15:30:00Z"/>
                <w:rFonts w:eastAsia="Times New Roman"/>
                <w:sz w:val="14"/>
                <w:szCs w:val="14"/>
              </w:rPr>
            </w:pPr>
          </w:p>
        </w:tc>
        <w:tc>
          <w:tcPr>
            <w:tcW w:w="685" w:type="dxa"/>
            <w:tcBorders>
              <w:top w:val="single" w:sz="4" w:space="0" w:color="auto"/>
              <w:left w:val="single" w:sz="4" w:space="0" w:color="auto"/>
              <w:bottom w:val="single" w:sz="4" w:space="0" w:color="auto"/>
              <w:right w:val="single" w:sz="4" w:space="0" w:color="auto"/>
            </w:tcBorders>
          </w:tcPr>
          <w:p w14:paraId="1DE0324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4" w:author="Hudler, Rob@Energy" w:date="2018-11-09T15:30:00Z"/>
                <w:rFonts w:eastAsia="Times New Roman"/>
                <w:sz w:val="14"/>
                <w:szCs w:val="14"/>
              </w:rPr>
            </w:pPr>
          </w:p>
        </w:tc>
        <w:tc>
          <w:tcPr>
            <w:tcW w:w="720" w:type="dxa"/>
            <w:tcBorders>
              <w:top w:val="single" w:sz="4" w:space="0" w:color="auto"/>
              <w:left w:val="single" w:sz="4" w:space="0" w:color="auto"/>
              <w:bottom w:val="single" w:sz="4" w:space="0" w:color="auto"/>
              <w:right w:val="single" w:sz="4" w:space="0" w:color="auto"/>
            </w:tcBorders>
          </w:tcPr>
          <w:p w14:paraId="1DE0324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5" w:author="Hudler, Rob@Energy" w:date="2018-11-09T15:30:00Z"/>
                <w:rFonts w:eastAsia="Times New Roman"/>
                <w:sz w:val="14"/>
                <w:szCs w:val="14"/>
              </w:rPr>
            </w:pPr>
          </w:p>
        </w:tc>
        <w:tc>
          <w:tcPr>
            <w:tcW w:w="900" w:type="dxa"/>
            <w:tcBorders>
              <w:top w:val="single" w:sz="4" w:space="0" w:color="auto"/>
              <w:left w:val="single" w:sz="4" w:space="0" w:color="auto"/>
              <w:bottom w:val="single" w:sz="4" w:space="0" w:color="auto"/>
              <w:right w:val="single" w:sz="4" w:space="0" w:color="auto"/>
            </w:tcBorders>
          </w:tcPr>
          <w:p w14:paraId="1DE0324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6" w:author="Hudler, Rob@Energy" w:date="2018-11-09T15:30:00Z"/>
                <w:rFonts w:eastAsia="Times New Roman"/>
                <w:sz w:val="14"/>
                <w:szCs w:val="14"/>
              </w:rPr>
            </w:pPr>
          </w:p>
        </w:tc>
        <w:tc>
          <w:tcPr>
            <w:tcW w:w="863" w:type="dxa"/>
            <w:tcBorders>
              <w:top w:val="single" w:sz="4" w:space="0" w:color="auto"/>
              <w:left w:val="single" w:sz="4" w:space="0" w:color="auto"/>
              <w:bottom w:val="single" w:sz="4" w:space="0" w:color="auto"/>
              <w:right w:val="single" w:sz="4" w:space="0" w:color="auto"/>
            </w:tcBorders>
          </w:tcPr>
          <w:p w14:paraId="1DE0324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7" w:author="Hudler, Rob@Energy" w:date="2018-11-09T15:30:00Z"/>
                <w:rFonts w:eastAsia="Times New Roman"/>
                <w:sz w:val="14"/>
                <w:szCs w:val="14"/>
              </w:rPr>
            </w:pPr>
          </w:p>
        </w:tc>
        <w:tc>
          <w:tcPr>
            <w:tcW w:w="792" w:type="dxa"/>
            <w:tcBorders>
              <w:top w:val="single" w:sz="4" w:space="0" w:color="auto"/>
              <w:left w:val="single" w:sz="4" w:space="0" w:color="auto"/>
              <w:bottom w:val="single" w:sz="4" w:space="0" w:color="auto"/>
              <w:right w:val="single" w:sz="4" w:space="0" w:color="auto"/>
            </w:tcBorders>
          </w:tcPr>
          <w:p w14:paraId="1DE0324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88" w:author="Hudler, Rob@Energy" w:date="2018-11-09T15:30: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tcPr>
          <w:p w14:paraId="1DE0324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rPr>
                <w:del w:id="189" w:author="Hudler, Rob@Energy" w:date="2018-11-09T15:30:00Z"/>
                <w:rFonts w:eastAsia="Times New Roman"/>
                <w:sz w:val="18"/>
                <w:szCs w:val="18"/>
              </w:rPr>
            </w:pPr>
          </w:p>
        </w:tc>
        <w:tc>
          <w:tcPr>
            <w:tcW w:w="2070" w:type="dxa"/>
            <w:tcBorders>
              <w:top w:val="single" w:sz="4" w:space="0" w:color="auto"/>
              <w:left w:val="single" w:sz="4" w:space="0" w:color="auto"/>
              <w:bottom w:val="single" w:sz="4" w:space="0" w:color="auto"/>
              <w:right w:val="single" w:sz="4" w:space="0" w:color="auto"/>
            </w:tcBorders>
          </w:tcPr>
          <w:p w14:paraId="1DE0324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90" w:author="Hudler, Rob@Energy" w:date="2018-11-09T15:30:00Z"/>
                <w:rFonts w:eastAsia="Times New Roman"/>
                <w:sz w:val="16"/>
                <w:szCs w:val="16"/>
              </w:rPr>
            </w:pPr>
          </w:p>
        </w:tc>
        <w:tc>
          <w:tcPr>
            <w:tcW w:w="1980" w:type="dxa"/>
            <w:tcBorders>
              <w:top w:val="single" w:sz="4" w:space="0" w:color="auto"/>
              <w:left w:val="single" w:sz="4" w:space="0" w:color="auto"/>
              <w:bottom w:val="single" w:sz="4" w:space="0" w:color="auto"/>
              <w:right w:val="single" w:sz="4" w:space="0" w:color="auto"/>
            </w:tcBorders>
          </w:tcPr>
          <w:p w14:paraId="1DE0324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91" w:author="Hudler, Rob@Energy" w:date="2018-11-09T15:30:00Z"/>
                <w:rFonts w:eastAsia="Times New Roman"/>
                <w:sz w:val="16"/>
                <w:szCs w:val="16"/>
              </w:rPr>
            </w:pPr>
          </w:p>
        </w:tc>
      </w:tr>
      <w:tr w:rsidR="000D6187" w:rsidRPr="000D6187" w:rsidDel="00C05AD7" w14:paraId="1DE0325B" w14:textId="71154AC9" w:rsidTr="005D034D">
        <w:trPr>
          <w:cantSplit/>
          <w:trHeight w:val="255"/>
          <w:del w:id="192" w:author="Hudler, Rob@Energy" w:date="2018-11-09T15:30:00Z"/>
        </w:trPr>
        <w:tc>
          <w:tcPr>
            <w:tcW w:w="1457" w:type="dxa"/>
            <w:gridSpan w:val="2"/>
            <w:tcBorders>
              <w:top w:val="single" w:sz="4" w:space="0" w:color="auto"/>
              <w:left w:val="single" w:sz="4" w:space="0" w:color="auto"/>
              <w:bottom w:val="single" w:sz="4" w:space="0" w:color="auto"/>
              <w:right w:val="single" w:sz="4" w:space="0" w:color="auto"/>
            </w:tcBorders>
            <w:vAlign w:val="center"/>
          </w:tcPr>
          <w:p w14:paraId="1DE0324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3" w:author="Hudler, Rob@Energy" w:date="2018-11-09T15:30:00Z"/>
                <w:rFonts w:eastAsia="Times New Roman"/>
                <w:sz w:val="18"/>
                <w:szCs w:val="18"/>
              </w:rPr>
            </w:pPr>
          </w:p>
        </w:tc>
        <w:tc>
          <w:tcPr>
            <w:tcW w:w="1080" w:type="dxa"/>
            <w:tcBorders>
              <w:top w:val="single" w:sz="4" w:space="0" w:color="auto"/>
              <w:left w:val="single" w:sz="4" w:space="0" w:color="auto"/>
              <w:bottom w:val="single" w:sz="4" w:space="0" w:color="auto"/>
              <w:right w:val="single" w:sz="4" w:space="0" w:color="auto"/>
            </w:tcBorders>
            <w:vAlign w:val="center"/>
          </w:tcPr>
          <w:p w14:paraId="1DE0324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4" w:author="Hudler, Rob@Energy" w:date="2018-11-09T15:30:00Z"/>
                <w:rFonts w:eastAsia="Times New Roman"/>
                <w:sz w:val="18"/>
                <w:szCs w:val="18"/>
              </w:rPr>
            </w:pPr>
          </w:p>
        </w:tc>
        <w:tc>
          <w:tcPr>
            <w:tcW w:w="901" w:type="dxa"/>
            <w:tcBorders>
              <w:top w:val="single" w:sz="4" w:space="0" w:color="auto"/>
              <w:left w:val="single" w:sz="4" w:space="0" w:color="auto"/>
              <w:bottom w:val="single" w:sz="4" w:space="0" w:color="auto"/>
              <w:right w:val="single" w:sz="4" w:space="0" w:color="auto"/>
            </w:tcBorders>
            <w:vAlign w:val="center"/>
          </w:tcPr>
          <w:p w14:paraId="1DE0324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5" w:author="Hudler, Rob@Energy" w:date="2018-11-09T15:30:00Z"/>
                <w:rFonts w:eastAsia="Times New Roman"/>
                <w:sz w:val="18"/>
                <w:szCs w:val="18"/>
              </w:rPr>
            </w:pPr>
          </w:p>
        </w:tc>
        <w:tc>
          <w:tcPr>
            <w:tcW w:w="791" w:type="dxa"/>
            <w:tcBorders>
              <w:top w:val="single" w:sz="4" w:space="0" w:color="auto"/>
              <w:left w:val="single" w:sz="4" w:space="0" w:color="auto"/>
              <w:bottom w:val="single" w:sz="4" w:space="0" w:color="auto"/>
              <w:right w:val="single" w:sz="4" w:space="0" w:color="auto"/>
            </w:tcBorders>
            <w:vAlign w:val="center"/>
          </w:tcPr>
          <w:p w14:paraId="1DE0325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6" w:author="Hudler, Rob@Energy" w:date="2018-11-09T15:30: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1DE0325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7" w:author="Hudler, Rob@Energy" w:date="2018-11-09T15:30: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1DE0325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8" w:author="Hudler, Rob@Energy" w:date="2018-11-09T15:30:00Z"/>
                <w:rFonts w:eastAsia="Times New Roman"/>
                <w:sz w:val="18"/>
                <w:szCs w:val="18"/>
              </w:rPr>
            </w:pPr>
          </w:p>
        </w:tc>
        <w:tc>
          <w:tcPr>
            <w:tcW w:w="685" w:type="dxa"/>
            <w:tcBorders>
              <w:top w:val="single" w:sz="4" w:space="0" w:color="auto"/>
              <w:left w:val="single" w:sz="4" w:space="0" w:color="auto"/>
              <w:bottom w:val="single" w:sz="4" w:space="0" w:color="auto"/>
              <w:right w:val="single" w:sz="4" w:space="0" w:color="auto"/>
            </w:tcBorders>
            <w:vAlign w:val="center"/>
          </w:tcPr>
          <w:p w14:paraId="1DE0325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99" w:author="Hudler, Rob@Energy" w:date="2018-11-09T15:30:00Z"/>
                <w:rFonts w:eastAsia="Times New Roman"/>
                <w:sz w:val="18"/>
                <w:szCs w:val="18"/>
              </w:rPr>
            </w:pPr>
          </w:p>
        </w:tc>
        <w:tc>
          <w:tcPr>
            <w:tcW w:w="720" w:type="dxa"/>
            <w:tcBorders>
              <w:top w:val="single" w:sz="4" w:space="0" w:color="auto"/>
              <w:left w:val="single" w:sz="4" w:space="0" w:color="auto"/>
              <w:bottom w:val="single" w:sz="4" w:space="0" w:color="auto"/>
              <w:right w:val="single" w:sz="4" w:space="0" w:color="auto"/>
            </w:tcBorders>
            <w:vAlign w:val="center"/>
          </w:tcPr>
          <w:p w14:paraId="1DE0325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0" w:author="Hudler, Rob@Energy" w:date="2018-11-09T15:30:00Z"/>
                <w:rFonts w:eastAsia="Times New Roman"/>
                <w:sz w:val="18"/>
                <w:szCs w:val="18"/>
              </w:rPr>
            </w:pPr>
          </w:p>
        </w:tc>
        <w:tc>
          <w:tcPr>
            <w:tcW w:w="900" w:type="dxa"/>
            <w:tcBorders>
              <w:top w:val="single" w:sz="4" w:space="0" w:color="auto"/>
              <w:left w:val="single" w:sz="4" w:space="0" w:color="auto"/>
              <w:bottom w:val="single" w:sz="4" w:space="0" w:color="auto"/>
              <w:right w:val="single" w:sz="4" w:space="0" w:color="auto"/>
            </w:tcBorders>
            <w:vAlign w:val="center"/>
          </w:tcPr>
          <w:p w14:paraId="1DE0325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1" w:author="Hudler, Rob@Energy" w:date="2018-11-09T15:30:00Z"/>
                <w:rFonts w:eastAsia="Times New Roman"/>
                <w:sz w:val="18"/>
                <w:szCs w:val="18"/>
              </w:rPr>
            </w:pPr>
          </w:p>
        </w:tc>
        <w:tc>
          <w:tcPr>
            <w:tcW w:w="863" w:type="dxa"/>
            <w:tcBorders>
              <w:top w:val="single" w:sz="4" w:space="0" w:color="auto"/>
              <w:left w:val="single" w:sz="4" w:space="0" w:color="auto"/>
              <w:bottom w:val="single" w:sz="4" w:space="0" w:color="auto"/>
              <w:right w:val="single" w:sz="4" w:space="0" w:color="auto"/>
            </w:tcBorders>
            <w:vAlign w:val="center"/>
          </w:tcPr>
          <w:p w14:paraId="1DE0325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2" w:author="Hudler, Rob@Energy" w:date="2018-11-09T15:30:00Z"/>
                <w:rFonts w:eastAsia="Times New Roman"/>
                <w:sz w:val="18"/>
                <w:szCs w:val="18"/>
              </w:rPr>
            </w:pPr>
          </w:p>
        </w:tc>
        <w:tc>
          <w:tcPr>
            <w:tcW w:w="792" w:type="dxa"/>
            <w:tcBorders>
              <w:top w:val="single" w:sz="4" w:space="0" w:color="auto"/>
              <w:left w:val="single" w:sz="4" w:space="0" w:color="auto"/>
              <w:bottom w:val="single" w:sz="4" w:space="0" w:color="auto"/>
              <w:right w:val="single" w:sz="4" w:space="0" w:color="auto"/>
            </w:tcBorders>
            <w:vAlign w:val="center"/>
          </w:tcPr>
          <w:p w14:paraId="1DE0325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3" w:author="Hudler, Rob@Energy" w:date="2018-11-09T15:30:00Z"/>
                <w:rFonts w:eastAsia="Times New Roman"/>
                <w:sz w:val="18"/>
                <w:szCs w:val="18"/>
              </w:rPr>
            </w:pPr>
          </w:p>
        </w:tc>
        <w:tc>
          <w:tcPr>
            <w:tcW w:w="775" w:type="dxa"/>
            <w:tcBorders>
              <w:top w:val="single" w:sz="4" w:space="0" w:color="auto"/>
              <w:left w:val="single" w:sz="4" w:space="0" w:color="auto"/>
              <w:bottom w:val="single" w:sz="4" w:space="0" w:color="auto"/>
              <w:right w:val="single" w:sz="4" w:space="0" w:color="auto"/>
            </w:tcBorders>
            <w:vAlign w:val="center"/>
          </w:tcPr>
          <w:p w14:paraId="1DE0325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4" w:author="Hudler, Rob@Energy" w:date="2018-11-09T15:30:00Z"/>
                <w:rFonts w:eastAsia="Times New Roman"/>
                <w:sz w:val="18"/>
                <w:szCs w:val="18"/>
              </w:rPr>
            </w:pPr>
          </w:p>
        </w:tc>
        <w:tc>
          <w:tcPr>
            <w:tcW w:w="2070" w:type="dxa"/>
            <w:tcBorders>
              <w:top w:val="single" w:sz="4" w:space="0" w:color="auto"/>
              <w:left w:val="single" w:sz="4" w:space="0" w:color="auto"/>
              <w:bottom w:val="single" w:sz="4" w:space="0" w:color="auto"/>
              <w:right w:val="single" w:sz="4" w:space="0" w:color="auto"/>
            </w:tcBorders>
            <w:vAlign w:val="center"/>
          </w:tcPr>
          <w:p w14:paraId="1DE0325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5" w:author="Hudler, Rob@Energy" w:date="2018-11-09T15:30:00Z"/>
                <w:rFonts w:eastAsia="Times New Roman"/>
                <w:sz w:val="18"/>
                <w:szCs w:val="18"/>
              </w:rPr>
            </w:pPr>
          </w:p>
        </w:tc>
        <w:tc>
          <w:tcPr>
            <w:tcW w:w="1980" w:type="dxa"/>
            <w:tcBorders>
              <w:top w:val="single" w:sz="4" w:space="0" w:color="auto"/>
              <w:left w:val="single" w:sz="4" w:space="0" w:color="auto"/>
              <w:bottom w:val="single" w:sz="4" w:space="0" w:color="auto"/>
              <w:right w:val="single" w:sz="4" w:space="0" w:color="auto"/>
            </w:tcBorders>
            <w:vAlign w:val="center"/>
          </w:tcPr>
          <w:p w14:paraId="1DE0325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06" w:author="Hudler, Rob@Energy" w:date="2018-11-09T15:30:00Z"/>
                <w:rFonts w:eastAsia="Times New Roman"/>
                <w:sz w:val="18"/>
                <w:szCs w:val="18"/>
              </w:rPr>
            </w:pPr>
          </w:p>
        </w:tc>
      </w:tr>
      <w:tr w:rsidR="009D2F82" w:rsidRPr="000D6187" w:rsidDel="00C05AD7" w14:paraId="1DE0325F" w14:textId="20D446FA" w:rsidTr="005D034D">
        <w:trPr>
          <w:cantSplit/>
          <w:trHeight w:val="255"/>
          <w:del w:id="207" w:author="Hudler, Rob@Energy" w:date="2018-11-09T15:30:00Z"/>
        </w:trPr>
        <w:tc>
          <w:tcPr>
            <w:tcW w:w="558" w:type="dxa"/>
            <w:tcBorders>
              <w:top w:val="single" w:sz="4" w:space="0" w:color="auto"/>
              <w:left w:val="single" w:sz="4" w:space="0" w:color="auto"/>
              <w:bottom w:val="single" w:sz="4" w:space="0" w:color="auto"/>
              <w:right w:val="single" w:sz="4" w:space="0" w:color="auto"/>
            </w:tcBorders>
            <w:vAlign w:val="center"/>
          </w:tcPr>
          <w:p w14:paraId="1DE0325C" w14:textId="77777777" w:rsidR="009D2F82" w:rsidRPr="000D6187" w:rsidDel="00C05AD7" w:rsidRDefault="009D2F82" w:rsidP="000D6187">
            <w:pPr>
              <w:keepNext/>
              <w:tabs>
                <w:tab w:val="left" w:pos="2160"/>
                <w:tab w:val="left" w:pos="2700"/>
                <w:tab w:val="left" w:pos="3420"/>
                <w:tab w:val="left" w:pos="3780"/>
                <w:tab w:val="left" w:pos="5760"/>
                <w:tab w:val="left" w:pos="7212"/>
              </w:tabs>
              <w:spacing w:after="0" w:line="240" w:lineRule="auto"/>
              <w:jc w:val="center"/>
              <w:rPr>
                <w:del w:id="208" w:author="Hudler, Rob@Energy" w:date="2018-11-09T15:30:00Z"/>
                <w:rFonts w:eastAsia="Times New Roman"/>
                <w:sz w:val="18"/>
                <w:szCs w:val="18"/>
              </w:rPr>
            </w:pPr>
            <w:del w:id="209" w:author="Hudler, Rob@Energy" w:date="2018-11-09T15:30:00Z">
              <w:r w:rsidDel="00C05AD7">
                <w:rPr>
                  <w:rFonts w:eastAsia="Times New Roman"/>
                  <w:sz w:val="18"/>
                  <w:szCs w:val="18"/>
                </w:rPr>
                <w:delText>15</w:delText>
              </w:r>
            </w:del>
          </w:p>
        </w:tc>
        <w:tc>
          <w:tcPr>
            <w:tcW w:w="2880" w:type="dxa"/>
            <w:gridSpan w:val="3"/>
            <w:tcBorders>
              <w:top w:val="single" w:sz="4" w:space="0" w:color="auto"/>
              <w:left w:val="single" w:sz="4" w:space="0" w:color="auto"/>
              <w:bottom w:val="single" w:sz="4" w:space="0" w:color="auto"/>
              <w:right w:val="single" w:sz="4" w:space="0" w:color="auto"/>
            </w:tcBorders>
            <w:vAlign w:val="center"/>
          </w:tcPr>
          <w:p w14:paraId="1DE0325D" w14:textId="43FBFECC" w:rsidR="00E0450E" w:rsidDel="00C05AD7" w:rsidRDefault="009D2F82" w:rsidP="00444986">
            <w:pPr>
              <w:keepNext/>
              <w:tabs>
                <w:tab w:val="left" w:pos="2160"/>
                <w:tab w:val="left" w:pos="2700"/>
                <w:tab w:val="left" w:pos="3420"/>
                <w:tab w:val="left" w:pos="3780"/>
                <w:tab w:val="left" w:pos="5760"/>
                <w:tab w:val="left" w:pos="7212"/>
              </w:tabs>
              <w:spacing w:after="0" w:line="240" w:lineRule="auto"/>
              <w:rPr>
                <w:del w:id="210" w:author="Hudler, Rob@Energy" w:date="2018-11-09T15:30:00Z"/>
                <w:rFonts w:eastAsia="Times New Roman"/>
                <w:sz w:val="18"/>
                <w:szCs w:val="18"/>
              </w:rPr>
            </w:pPr>
            <w:del w:id="211" w:author="Hudler, Rob@Energy" w:date="2018-11-09T15:30:00Z">
              <w:r w:rsidDel="00C05AD7">
                <w:rPr>
                  <w:rFonts w:eastAsia="Times New Roman"/>
                  <w:sz w:val="18"/>
                  <w:szCs w:val="18"/>
                </w:rPr>
                <w:delText>Compliance Statement</w:delText>
              </w:r>
              <w:r w:rsidR="006E64C6" w:rsidDel="00C05AD7">
                <w:rPr>
                  <w:rFonts w:eastAsia="Times New Roman"/>
                  <w:sz w:val="18"/>
                  <w:szCs w:val="18"/>
                </w:rPr>
                <w:delText>:</w:delText>
              </w:r>
            </w:del>
          </w:p>
        </w:tc>
        <w:tc>
          <w:tcPr>
            <w:tcW w:w="11160" w:type="dxa"/>
            <w:gridSpan w:val="11"/>
            <w:tcBorders>
              <w:top w:val="single" w:sz="4" w:space="0" w:color="auto"/>
              <w:left w:val="single" w:sz="4" w:space="0" w:color="auto"/>
              <w:bottom w:val="single" w:sz="4" w:space="0" w:color="auto"/>
              <w:right w:val="single" w:sz="4" w:space="0" w:color="auto"/>
            </w:tcBorders>
            <w:vAlign w:val="center"/>
          </w:tcPr>
          <w:p w14:paraId="1DE0325E" w14:textId="77777777" w:rsidR="009D2F82" w:rsidRPr="000D6187" w:rsidDel="00C05AD7" w:rsidRDefault="009D2F82" w:rsidP="000D6187">
            <w:pPr>
              <w:keepNext/>
              <w:tabs>
                <w:tab w:val="left" w:pos="2160"/>
                <w:tab w:val="left" w:pos="2700"/>
                <w:tab w:val="left" w:pos="3420"/>
                <w:tab w:val="left" w:pos="3780"/>
                <w:tab w:val="left" w:pos="5760"/>
                <w:tab w:val="left" w:pos="7212"/>
              </w:tabs>
              <w:spacing w:after="0" w:line="240" w:lineRule="auto"/>
              <w:jc w:val="center"/>
              <w:rPr>
                <w:del w:id="212" w:author="Hudler, Rob@Energy" w:date="2018-11-09T15:30:00Z"/>
                <w:rFonts w:eastAsia="Times New Roman"/>
                <w:sz w:val="18"/>
                <w:szCs w:val="18"/>
              </w:rPr>
            </w:pPr>
          </w:p>
        </w:tc>
      </w:tr>
    </w:tbl>
    <w:p w14:paraId="1DE03260" w14:textId="77777777" w:rsidR="000D6187" w:rsidRPr="000D6187" w:rsidDel="00C05AD7" w:rsidRDefault="000D6187" w:rsidP="000D6187">
      <w:pPr>
        <w:suppressAutoHyphens/>
        <w:spacing w:after="60" w:line="240" w:lineRule="auto"/>
        <w:ind w:left="450"/>
        <w:rPr>
          <w:del w:id="213" w:author="Hudler, Rob@Energy" w:date="2018-11-09T15:30:00Z"/>
          <w:rFonts w:asciiTheme="minorHAnsi" w:hAnsiTheme="minorHAnsi"/>
          <w:b/>
          <w:sz w:val="20"/>
          <w:szCs w:val="20"/>
        </w:rPr>
      </w:pPr>
    </w:p>
    <w:tbl>
      <w:tblPr>
        <w:tblW w:w="26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Change w:id="214" w:author="Smith, Alexis@Energy" w:date="2018-11-29T15:06:00Z">
          <w:tblPr>
            <w:tblW w:w="265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PrChange>
      </w:tblPr>
      <w:tblGrid>
        <w:gridCol w:w="1258"/>
        <w:gridCol w:w="1966"/>
        <w:gridCol w:w="2623"/>
        <w:tblGridChange w:id="215">
          <w:tblGrid>
            <w:gridCol w:w="1258"/>
            <w:gridCol w:w="1966"/>
            <w:gridCol w:w="2623"/>
          </w:tblGrid>
        </w:tblGridChange>
      </w:tblGrid>
      <w:tr w:rsidR="000D6187" w:rsidRPr="000D6187" w:rsidDel="00C05AD7" w14:paraId="1DE03263" w14:textId="4EE7CA94" w:rsidTr="009328F8">
        <w:trPr>
          <w:trHeight w:val="120"/>
          <w:del w:id="216" w:author="Hudler, Rob@Energy" w:date="2018-11-09T15:30:00Z"/>
          <w:trPrChange w:id="217" w:author="Smith, Alexis@Energy" w:date="2018-11-29T15:06:00Z">
            <w:trPr>
              <w:trHeight w:val="120"/>
            </w:trPr>
          </w:trPrChange>
        </w:trPr>
        <w:tc>
          <w:tcPr>
            <w:tcW w:w="5847" w:type="dxa"/>
            <w:gridSpan w:val="3"/>
            <w:vAlign w:val="center"/>
            <w:tcPrChange w:id="218" w:author="Smith, Alexis@Energy" w:date="2018-11-29T15:06:00Z">
              <w:tcPr>
                <w:tcW w:w="7758" w:type="dxa"/>
                <w:gridSpan w:val="3"/>
                <w:vAlign w:val="center"/>
              </w:tcPr>
            </w:tcPrChange>
          </w:tcPr>
          <w:p w14:paraId="1DE03262" w14:textId="2DA3864A"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219" w:author="Hudler, Rob@Energy" w:date="2018-11-09T15:30:00Z"/>
                <w:rFonts w:eastAsia="Times New Roman"/>
                <w:sz w:val="18"/>
                <w:szCs w:val="18"/>
              </w:rPr>
            </w:pPr>
            <w:del w:id="220" w:author="Hudler, Rob@Energy" w:date="2018-11-09T15:30:00Z">
              <w:r w:rsidRPr="00444986" w:rsidDel="00C05AD7">
                <w:rPr>
                  <w:rFonts w:asciiTheme="minorHAnsi" w:hAnsiTheme="minorHAnsi" w:cs="Arial"/>
                  <w:b/>
                  <w:sz w:val="20"/>
                  <w:szCs w:val="20"/>
                </w:rPr>
                <w:delText>C. Installed Water Heater Manufacturer Information</w:delText>
              </w:r>
            </w:del>
          </w:p>
        </w:tc>
      </w:tr>
      <w:tr w:rsidR="000D6187" w:rsidRPr="000D6187" w:rsidDel="00C05AD7" w14:paraId="1DE03267" w14:textId="398C10F0" w:rsidTr="009328F8">
        <w:trPr>
          <w:trHeight w:val="264"/>
          <w:del w:id="221" w:author="Hudler, Rob@Energy" w:date="2018-11-09T15:30:00Z"/>
          <w:trPrChange w:id="222" w:author="Smith, Alexis@Energy" w:date="2018-11-29T15:06:00Z">
            <w:trPr>
              <w:trHeight w:val="264"/>
            </w:trPr>
          </w:trPrChange>
        </w:trPr>
        <w:tc>
          <w:tcPr>
            <w:tcW w:w="1258" w:type="dxa"/>
            <w:vAlign w:val="bottom"/>
            <w:tcPrChange w:id="223" w:author="Smith, Alexis@Energy" w:date="2018-11-29T15:06:00Z">
              <w:tcPr>
                <w:tcW w:w="1638" w:type="dxa"/>
                <w:vAlign w:val="bottom"/>
              </w:tcPr>
            </w:tcPrChange>
          </w:tcPr>
          <w:p w14:paraId="1DE0326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24" w:author="Hudler, Rob@Energy" w:date="2018-11-09T15:30:00Z"/>
                <w:rFonts w:eastAsia="Times New Roman"/>
                <w:sz w:val="18"/>
                <w:szCs w:val="18"/>
              </w:rPr>
            </w:pPr>
            <w:del w:id="225" w:author="Hudler, Rob@Energy" w:date="2018-11-09T15:30:00Z">
              <w:r w:rsidRPr="000D6187" w:rsidDel="00C05AD7">
                <w:rPr>
                  <w:rFonts w:eastAsia="Times New Roman"/>
                  <w:sz w:val="18"/>
                  <w:szCs w:val="18"/>
                </w:rPr>
                <w:delText>01</w:delText>
              </w:r>
            </w:del>
          </w:p>
        </w:tc>
        <w:tc>
          <w:tcPr>
            <w:tcW w:w="1966" w:type="dxa"/>
            <w:vAlign w:val="bottom"/>
            <w:tcPrChange w:id="226" w:author="Smith, Alexis@Energy" w:date="2018-11-29T15:06:00Z">
              <w:tcPr>
                <w:tcW w:w="2610" w:type="dxa"/>
                <w:vAlign w:val="bottom"/>
              </w:tcPr>
            </w:tcPrChange>
          </w:tcPr>
          <w:p w14:paraId="1DE0326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27" w:author="Hudler, Rob@Energy" w:date="2018-11-09T15:30:00Z"/>
                <w:rFonts w:eastAsia="Times New Roman"/>
                <w:sz w:val="18"/>
                <w:szCs w:val="18"/>
              </w:rPr>
            </w:pPr>
            <w:del w:id="228" w:author="Hudler, Rob@Energy" w:date="2018-11-09T15:30:00Z">
              <w:r w:rsidRPr="000D6187" w:rsidDel="00C05AD7">
                <w:rPr>
                  <w:rFonts w:eastAsia="Times New Roman"/>
                  <w:sz w:val="18"/>
                  <w:szCs w:val="18"/>
                </w:rPr>
                <w:delText>02</w:delText>
              </w:r>
            </w:del>
          </w:p>
        </w:tc>
        <w:tc>
          <w:tcPr>
            <w:tcW w:w="2623" w:type="dxa"/>
            <w:vAlign w:val="bottom"/>
            <w:tcPrChange w:id="229" w:author="Smith, Alexis@Energy" w:date="2018-11-29T15:06:00Z">
              <w:tcPr>
                <w:tcW w:w="3510" w:type="dxa"/>
                <w:vAlign w:val="bottom"/>
              </w:tcPr>
            </w:tcPrChange>
          </w:tcPr>
          <w:p w14:paraId="1DE0326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30" w:author="Hudler, Rob@Energy" w:date="2018-11-09T15:30:00Z"/>
                <w:rFonts w:eastAsia="Times New Roman"/>
                <w:sz w:val="18"/>
                <w:szCs w:val="18"/>
              </w:rPr>
            </w:pPr>
            <w:del w:id="231" w:author="Hudler, Rob@Energy" w:date="2018-11-09T15:30:00Z">
              <w:r w:rsidRPr="000D6187" w:rsidDel="00C05AD7">
                <w:rPr>
                  <w:rFonts w:eastAsia="Times New Roman"/>
                  <w:sz w:val="18"/>
                  <w:szCs w:val="18"/>
                </w:rPr>
                <w:delText>03</w:delText>
              </w:r>
            </w:del>
          </w:p>
        </w:tc>
      </w:tr>
      <w:tr w:rsidR="000D6187" w:rsidRPr="000D6187" w:rsidDel="00C05AD7" w14:paraId="1DE0326B" w14:textId="68FD6654" w:rsidTr="009328F8">
        <w:trPr>
          <w:trHeight w:val="282"/>
          <w:del w:id="232" w:author="Hudler, Rob@Energy" w:date="2018-11-09T15:30:00Z"/>
          <w:trPrChange w:id="233" w:author="Smith, Alexis@Energy" w:date="2018-11-29T15:06:00Z">
            <w:trPr>
              <w:trHeight w:val="282"/>
            </w:trPr>
          </w:trPrChange>
        </w:trPr>
        <w:tc>
          <w:tcPr>
            <w:tcW w:w="1258" w:type="dxa"/>
            <w:vAlign w:val="bottom"/>
            <w:tcPrChange w:id="234" w:author="Smith, Alexis@Energy" w:date="2018-11-29T15:06:00Z">
              <w:tcPr>
                <w:tcW w:w="1638" w:type="dxa"/>
                <w:vAlign w:val="bottom"/>
              </w:tcPr>
            </w:tcPrChange>
          </w:tcPr>
          <w:p w14:paraId="1DE03268" w14:textId="77777777" w:rsidR="000D6187" w:rsidRPr="001E2F2C"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35" w:author="Hudler, Rob@Energy" w:date="2018-11-09T15:30:00Z"/>
                <w:rFonts w:eastAsia="Times New Roman"/>
                <w:sz w:val="18"/>
                <w:szCs w:val="18"/>
              </w:rPr>
            </w:pPr>
            <w:del w:id="236" w:author="Hudler, Rob@Energy" w:date="2018-11-09T15:30:00Z">
              <w:r w:rsidRPr="001E2F2C" w:rsidDel="00C05AD7">
                <w:rPr>
                  <w:rFonts w:eastAsia="Times New Roman"/>
                  <w:sz w:val="18"/>
                  <w:szCs w:val="18"/>
                </w:rPr>
                <w:delText>Water Heating System ID or Name</w:delText>
              </w:r>
            </w:del>
          </w:p>
        </w:tc>
        <w:tc>
          <w:tcPr>
            <w:tcW w:w="1966" w:type="dxa"/>
            <w:vAlign w:val="bottom"/>
            <w:tcPrChange w:id="237" w:author="Smith, Alexis@Energy" w:date="2018-11-29T15:06:00Z">
              <w:tcPr>
                <w:tcW w:w="2610" w:type="dxa"/>
                <w:vAlign w:val="bottom"/>
              </w:tcPr>
            </w:tcPrChange>
          </w:tcPr>
          <w:p w14:paraId="1DE0326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38" w:author="Hudler, Rob@Energy" w:date="2018-11-09T15:30:00Z"/>
                <w:rFonts w:eastAsia="Times New Roman"/>
                <w:sz w:val="18"/>
                <w:szCs w:val="18"/>
              </w:rPr>
            </w:pPr>
            <w:del w:id="239" w:author="Hudler, Rob@Energy" w:date="2018-11-09T15:30:00Z">
              <w:r w:rsidRPr="000D6187" w:rsidDel="00C05AD7">
                <w:rPr>
                  <w:rFonts w:eastAsia="Times New Roman"/>
                  <w:sz w:val="18"/>
                  <w:szCs w:val="18"/>
                </w:rPr>
                <w:delText>Manufacturer</w:delText>
              </w:r>
            </w:del>
          </w:p>
        </w:tc>
        <w:tc>
          <w:tcPr>
            <w:tcW w:w="2623" w:type="dxa"/>
            <w:vAlign w:val="bottom"/>
            <w:tcPrChange w:id="240" w:author="Smith, Alexis@Energy" w:date="2018-11-29T15:06:00Z">
              <w:tcPr>
                <w:tcW w:w="3510" w:type="dxa"/>
                <w:vAlign w:val="bottom"/>
              </w:tcPr>
            </w:tcPrChange>
          </w:tcPr>
          <w:p w14:paraId="1DE0326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41" w:author="Hudler, Rob@Energy" w:date="2018-11-09T15:30:00Z"/>
                <w:rFonts w:eastAsia="Times New Roman"/>
                <w:sz w:val="18"/>
                <w:szCs w:val="18"/>
              </w:rPr>
            </w:pPr>
            <w:del w:id="242" w:author="Hudler, Rob@Energy" w:date="2018-11-09T15:30:00Z">
              <w:r w:rsidRPr="000D6187" w:rsidDel="00C05AD7">
                <w:rPr>
                  <w:rFonts w:eastAsia="Times New Roman"/>
                  <w:sz w:val="18"/>
                  <w:szCs w:val="18"/>
                </w:rPr>
                <w:delText>Model Number</w:delText>
              </w:r>
            </w:del>
          </w:p>
        </w:tc>
      </w:tr>
      <w:tr w:rsidR="000D6187" w:rsidRPr="000D6187" w:rsidDel="00C05AD7" w14:paraId="1DE0326F" w14:textId="4150C68C" w:rsidTr="009328F8">
        <w:trPr>
          <w:trHeight w:val="246"/>
          <w:del w:id="243" w:author="Hudler, Rob@Energy" w:date="2018-11-09T15:30:00Z"/>
          <w:trPrChange w:id="244" w:author="Smith, Alexis@Energy" w:date="2018-11-29T15:06:00Z">
            <w:trPr>
              <w:trHeight w:val="246"/>
            </w:trPr>
          </w:trPrChange>
        </w:trPr>
        <w:tc>
          <w:tcPr>
            <w:tcW w:w="1258" w:type="dxa"/>
            <w:vAlign w:val="bottom"/>
            <w:tcPrChange w:id="245" w:author="Smith, Alexis@Energy" w:date="2018-11-29T15:06:00Z">
              <w:tcPr>
                <w:tcW w:w="1638" w:type="dxa"/>
                <w:vAlign w:val="bottom"/>
              </w:tcPr>
            </w:tcPrChange>
          </w:tcPr>
          <w:p w14:paraId="1DE0326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46" w:author="Hudler, Rob@Energy" w:date="2018-11-09T15:30:00Z"/>
                <w:rFonts w:eastAsia="Times New Roman"/>
                <w:sz w:val="18"/>
                <w:szCs w:val="18"/>
              </w:rPr>
            </w:pPr>
          </w:p>
        </w:tc>
        <w:tc>
          <w:tcPr>
            <w:tcW w:w="1966" w:type="dxa"/>
            <w:vAlign w:val="bottom"/>
            <w:tcPrChange w:id="247" w:author="Smith, Alexis@Energy" w:date="2018-11-29T15:06:00Z">
              <w:tcPr>
                <w:tcW w:w="2610" w:type="dxa"/>
                <w:vAlign w:val="bottom"/>
              </w:tcPr>
            </w:tcPrChange>
          </w:tcPr>
          <w:p w14:paraId="1DE0326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48" w:author="Hudler, Rob@Energy" w:date="2018-11-09T15:30:00Z"/>
                <w:rFonts w:eastAsia="Times New Roman"/>
                <w:sz w:val="18"/>
                <w:szCs w:val="18"/>
              </w:rPr>
            </w:pPr>
          </w:p>
        </w:tc>
        <w:tc>
          <w:tcPr>
            <w:tcW w:w="2623" w:type="dxa"/>
            <w:shd w:val="clear" w:color="auto" w:fill="FFFFFF" w:themeFill="background1"/>
            <w:tcPrChange w:id="249" w:author="Smith, Alexis@Energy" w:date="2018-11-29T15:06:00Z">
              <w:tcPr>
                <w:tcW w:w="3510" w:type="dxa"/>
                <w:shd w:val="clear" w:color="auto" w:fill="FFFFFF" w:themeFill="background1"/>
              </w:tcPr>
            </w:tcPrChange>
          </w:tcPr>
          <w:p w14:paraId="1DE0326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250" w:author="Hudler, Rob@Energy" w:date="2018-11-09T15:30:00Z"/>
                <w:rFonts w:eastAsia="Times New Roman"/>
                <w:sz w:val="18"/>
                <w:szCs w:val="18"/>
              </w:rPr>
            </w:pPr>
          </w:p>
        </w:tc>
      </w:tr>
      <w:tr w:rsidR="000D6187" w:rsidRPr="000D6187" w:rsidDel="00C05AD7" w14:paraId="1DE03273" w14:textId="42D42391" w:rsidTr="009328F8">
        <w:trPr>
          <w:trHeight w:val="255"/>
          <w:del w:id="251" w:author="Hudler, Rob@Energy" w:date="2018-11-09T15:30:00Z"/>
          <w:trPrChange w:id="252" w:author="Smith, Alexis@Energy" w:date="2018-11-29T15:06:00Z">
            <w:trPr>
              <w:trHeight w:val="255"/>
            </w:trPr>
          </w:trPrChange>
        </w:trPr>
        <w:tc>
          <w:tcPr>
            <w:tcW w:w="1258" w:type="dxa"/>
            <w:vAlign w:val="bottom"/>
            <w:tcPrChange w:id="253" w:author="Smith, Alexis@Energy" w:date="2018-11-29T15:06:00Z">
              <w:tcPr>
                <w:tcW w:w="1638" w:type="dxa"/>
                <w:vAlign w:val="bottom"/>
              </w:tcPr>
            </w:tcPrChange>
          </w:tcPr>
          <w:p w14:paraId="1DE0327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54" w:author="Hudler, Rob@Energy" w:date="2018-11-09T15:30:00Z"/>
                <w:rFonts w:eastAsia="Times New Roman"/>
                <w:sz w:val="18"/>
                <w:szCs w:val="18"/>
              </w:rPr>
            </w:pPr>
          </w:p>
        </w:tc>
        <w:tc>
          <w:tcPr>
            <w:tcW w:w="1966" w:type="dxa"/>
            <w:vAlign w:val="bottom"/>
            <w:tcPrChange w:id="255" w:author="Smith, Alexis@Energy" w:date="2018-11-29T15:06:00Z">
              <w:tcPr>
                <w:tcW w:w="2610" w:type="dxa"/>
                <w:vAlign w:val="bottom"/>
              </w:tcPr>
            </w:tcPrChange>
          </w:tcPr>
          <w:p w14:paraId="1DE0327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56" w:author="Hudler, Rob@Energy" w:date="2018-11-09T15:30:00Z"/>
                <w:rFonts w:eastAsia="Times New Roman"/>
                <w:sz w:val="18"/>
                <w:szCs w:val="18"/>
              </w:rPr>
            </w:pPr>
          </w:p>
        </w:tc>
        <w:tc>
          <w:tcPr>
            <w:tcW w:w="2623" w:type="dxa"/>
            <w:tcPrChange w:id="257" w:author="Smith, Alexis@Energy" w:date="2018-11-29T15:06:00Z">
              <w:tcPr>
                <w:tcW w:w="3510" w:type="dxa"/>
              </w:tcPr>
            </w:tcPrChange>
          </w:tcPr>
          <w:p w14:paraId="1DE0327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258" w:author="Hudler, Rob@Energy" w:date="2018-11-09T15:30:00Z"/>
                <w:rFonts w:eastAsia="Times New Roman"/>
                <w:sz w:val="18"/>
                <w:szCs w:val="18"/>
              </w:rPr>
            </w:pPr>
          </w:p>
        </w:tc>
      </w:tr>
    </w:tbl>
    <w:p w14:paraId="1DE03274" w14:textId="77777777" w:rsidR="000D6187" w:rsidRPr="000D6187" w:rsidDel="009328F8" w:rsidRDefault="000D6187" w:rsidP="009328F8">
      <w:pPr>
        <w:suppressAutoHyphens/>
        <w:spacing w:after="60" w:line="240" w:lineRule="auto"/>
        <w:rPr>
          <w:del w:id="259" w:author="Smith, Alexis@Energy" w:date="2018-11-29T15:06:00Z"/>
          <w:rFonts w:asciiTheme="minorHAnsi" w:hAnsiTheme="minorHAnsi"/>
          <w:b/>
          <w:sz w:val="20"/>
          <w:szCs w:val="20"/>
        </w:rPr>
        <w:pPrChange w:id="260" w:author="Smith, Alexis@Energy" w:date="2018-11-29T15:06:00Z">
          <w:pPr>
            <w:suppressAutoHyphens/>
            <w:spacing w:after="60" w:line="240" w:lineRule="auto"/>
            <w:ind w:left="450"/>
          </w:pPr>
        </w:pPrChange>
      </w:pPr>
    </w:p>
    <w:tbl>
      <w:tblPr>
        <w:tblW w:w="4951"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261" w:author="Smith, Alexis@Energy" w:date="2018-11-29T15:03:00Z">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734"/>
        <w:gridCol w:w="4504"/>
        <w:gridCol w:w="5670"/>
        <w:tblGridChange w:id="262">
          <w:tblGrid>
            <w:gridCol w:w="734"/>
            <w:gridCol w:w="2429"/>
            <w:gridCol w:w="2955"/>
          </w:tblGrid>
        </w:tblGridChange>
      </w:tblGrid>
      <w:tr w:rsidR="00C05AD7" w:rsidRPr="00C05AD7" w14:paraId="17AD2757" w14:textId="77777777" w:rsidTr="009328F8">
        <w:trPr>
          <w:trHeight w:val="144"/>
          <w:ins w:id="263" w:author="Hudler, Rob@Energy" w:date="2018-11-09T15:30:00Z"/>
          <w:trPrChange w:id="264" w:author="Smith, Alexis@Energy" w:date="2018-11-29T15:03:00Z">
            <w:trPr>
              <w:trHeight w:val="144"/>
            </w:trPr>
          </w:trPrChange>
        </w:trPr>
        <w:tc>
          <w:tcPr>
            <w:tcW w:w="10908" w:type="dxa"/>
            <w:gridSpan w:val="3"/>
            <w:tcBorders>
              <w:top w:val="single" w:sz="4" w:space="0" w:color="auto"/>
              <w:bottom w:val="single" w:sz="4" w:space="0" w:color="auto"/>
            </w:tcBorders>
            <w:vAlign w:val="center"/>
            <w:tcPrChange w:id="265" w:author="Smith, Alexis@Energy" w:date="2018-11-29T15:03:00Z">
              <w:tcPr>
                <w:tcW w:w="8118" w:type="dxa"/>
                <w:gridSpan w:val="3"/>
                <w:tcBorders>
                  <w:top w:val="single" w:sz="4" w:space="0" w:color="auto"/>
                  <w:bottom w:val="single" w:sz="4" w:space="0" w:color="auto"/>
                </w:tcBorders>
                <w:vAlign w:val="center"/>
              </w:tcPr>
            </w:tcPrChange>
          </w:tcPr>
          <w:p w14:paraId="5B10342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66" w:author="Hudler, Rob@Energy" w:date="2018-11-09T15:30:00Z"/>
                <w:rFonts w:asciiTheme="minorHAnsi" w:eastAsia="Times New Roman" w:hAnsiTheme="minorHAnsi" w:cstheme="minorHAnsi"/>
                <w:sz w:val="20"/>
                <w:szCs w:val="20"/>
              </w:rPr>
            </w:pPr>
            <w:ins w:id="267" w:author="Hudler, Rob@Energy" w:date="2018-11-09T15:30:00Z">
              <w:r w:rsidRPr="00C05AD7">
                <w:rPr>
                  <w:rFonts w:asciiTheme="minorHAnsi" w:hAnsiTheme="minorHAnsi" w:cstheme="minorHAnsi"/>
                  <w:b/>
                  <w:sz w:val="20"/>
                  <w:szCs w:val="20"/>
                </w:rPr>
                <w:t>A. General Information</w:t>
              </w:r>
            </w:ins>
          </w:p>
        </w:tc>
      </w:tr>
      <w:tr w:rsidR="00C05AD7" w:rsidRPr="00C05AD7" w14:paraId="7FAC0052" w14:textId="77777777" w:rsidTr="009328F8">
        <w:trPr>
          <w:trHeight w:val="144"/>
          <w:ins w:id="268" w:author="Hudler, Rob@Energy" w:date="2018-11-09T15:30:00Z"/>
          <w:trPrChange w:id="269" w:author="Smith, Alexis@Energy" w:date="2018-11-29T15:03:00Z">
            <w:trPr>
              <w:trHeight w:val="144"/>
            </w:trPr>
          </w:trPrChange>
        </w:trPr>
        <w:tc>
          <w:tcPr>
            <w:tcW w:w="734" w:type="dxa"/>
            <w:tcBorders>
              <w:top w:val="single" w:sz="4" w:space="0" w:color="auto"/>
              <w:bottom w:val="single" w:sz="4" w:space="0" w:color="auto"/>
              <w:right w:val="single" w:sz="4" w:space="0" w:color="auto"/>
            </w:tcBorders>
            <w:vAlign w:val="center"/>
            <w:tcPrChange w:id="270" w:author="Smith, Alexis@Energy" w:date="2018-11-29T15:03:00Z">
              <w:tcPr>
                <w:tcW w:w="918" w:type="dxa"/>
                <w:tcBorders>
                  <w:top w:val="single" w:sz="4" w:space="0" w:color="auto"/>
                  <w:bottom w:val="single" w:sz="4" w:space="0" w:color="auto"/>
                  <w:right w:val="single" w:sz="4" w:space="0" w:color="auto"/>
                </w:tcBorders>
                <w:vAlign w:val="center"/>
              </w:tcPr>
            </w:tcPrChange>
          </w:tcPr>
          <w:p w14:paraId="68CAFB6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271" w:author="Hudler, Rob@Energy" w:date="2018-11-09T15:30:00Z"/>
                <w:rFonts w:asciiTheme="minorHAnsi" w:eastAsia="Times New Roman" w:hAnsiTheme="minorHAnsi" w:cstheme="minorHAnsi"/>
                <w:sz w:val="20"/>
                <w:szCs w:val="20"/>
              </w:rPr>
            </w:pPr>
            <w:ins w:id="272" w:author="Hudler, Rob@Energy" w:date="2018-11-09T15:30:00Z">
              <w:r w:rsidRPr="00C05AD7">
                <w:rPr>
                  <w:rFonts w:asciiTheme="minorHAnsi" w:eastAsia="Times New Roman" w:hAnsiTheme="minorHAnsi" w:cstheme="minorHAnsi"/>
                  <w:sz w:val="20"/>
                  <w:szCs w:val="20"/>
                </w:rPr>
                <w:t>01</w:t>
              </w:r>
            </w:ins>
          </w:p>
        </w:tc>
        <w:tc>
          <w:tcPr>
            <w:tcW w:w="4504" w:type="dxa"/>
            <w:tcBorders>
              <w:top w:val="single" w:sz="4" w:space="0" w:color="auto"/>
              <w:left w:val="single" w:sz="4" w:space="0" w:color="auto"/>
              <w:bottom w:val="single" w:sz="4" w:space="0" w:color="auto"/>
              <w:right w:val="single" w:sz="4" w:space="0" w:color="auto"/>
            </w:tcBorders>
            <w:vAlign w:val="center"/>
            <w:tcPrChange w:id="273" w:author="Smith, Alexis@Energy" w:date="2018-11-29T15:03:00Z">
              <w:tcPr>
                <w:tcW w:w="3240" w:type="dxa"/>
                <w:tcBorders>
                  <w:top w:val="single" w:sz="4" w:space="0" w:color="auto"/>
                  <w:left w:val="single" w:sz="4" w:space="0" w:color="auto"/>
                  <w:bottom w:val="single" w:sz="4" w:space="0" w:color="auto"/>
                  <w:right w:val="single" w:sz="4" w:space="0" w:color="auto"/>
                </w:tcBorders>
                <w:vAlign w:val="center"/>
              </w:tcPr>
            </w:tcPrChange>
          </w:tcPr>
          <w:p w14:paraId="4E1BDD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rPr>
                <w:ins w:id="274" w:author="Hudler, Rob@Energy" w:date="2018-11-09T15:30:00Z"/>
                <w:rFonts w:asciiTheme="minorHAnsi" w:eastAsia="Times New Roman" w:hAnsiTheme="minorHAnsi" w:cstheme="minorHAnsi"/>
                <w:sz w:val="20"/>
                <w:szCs w:val="20"/>
              </w:rPr>
            </w:pPr>
            <w:ins w:id="275" w:author="Hudler, Rob@Energy" w:date="2018-11-09T15:30:00Z">
              <w:r w:rsidRPr="00C05AD7">
                <w:rPr>
                  <w:rFonts w:asciiTheme="minorHAnsi" w:eastAsia="Times New Roman" w:hAnsiTheme="minorHAnsi" w:cstheme="minorHAnsi"/>
                  <w:sz w:val="20"/>
                  <w:szCs w:val="20"/>
                </w:rPr>
                <w:t>Building Name</w:t>
              </w:r>
            </w:ins>
          </w:p>
        </w:tc>
        <w:tc>
          <w:tcPr>
            <w:tcW w:w="5670" w:type="dxa"/>
            <w:tcBorders>
              <w:top w:val="single" w:sz="4" w:space="0" w:color="auto"/>
              <w:left w:val="single" w:sz="4" w:space="0" w:color="auto"/>
              <w:bottom w:val="single" w:sz="4" w:space="0" w:color="auto"/>
            </w:tcBorders>
            <w:vAlign w:val="center"/>
            <w:tcPrChange w:id="276" w:author="Smith, Alexis@Energy" w:date="2018-11-29T15:03:00Z">
              <w:tcPr>
                <w:tcW w:w="3960" w:type="dxa"/>
                <w:tcBorders>
                  <w:top w:val="single" w:sz="4" w:space="0" w:color="auto"/>
                  <w:left w:val="single" w:sz="4" w:space="0" w:color="auto"/>
                  <w:bottom w:val="single" w:sz="4" w:space="0" w:color="auto"/>
                </w:tcBorders>
                <w:vAlign w:val="center"/>
              </w:tcPr>
            </w:tcPrChange>
          </w:tcPr>
          <w:p w14:paraId="1E1DFE2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77" w:author="Hudler, Rob@Energy" w:date="2018-11-09T15:30:00Z"/>
                <w:rFonts w:asciiTheme="minorHAnsi" w:eastAsia="Times New Roman" w:hAnsiTheme="minorHAnsi" w:cstheme="minorHAnsi"/>
                <w:sz w:val="20"/>
                <w:szCs w:val="20"/>
              </w:rPr>
            </w:pPr>
          </w:p>
        </w:tc>
      </w:tr>
    </w:tbl>
    <w:p w14:paraId="0495480C" w14:textId="77777777" w:rsidR="00C05AD7" w:rsidRPr="00C05AD7" w:rsidRDefault="00C05AD7" w:rsidP="00C05AD7">
      <w:pPr>
        <w:suppressAutoHyphens/>
        <w:spacing w:after="0" w:line="240" w:lineRule="auto"/>
        <w:ind w:left="446"/>
        <w:rPr>
          <w:ins w:id="278" w:author="Hudler, Rob@Energy" w:date="2018-11-09T15:30: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C05AD7" w:rsidRPr="00C05AD7" w14:paraId="0BC6622F" w14:textId="77777777" w:rsidTr="00C05AD7">
        <w:trPr>
          <w:cantSplit/>
          <w:trHeight w:val="144"/>
          <w:ins w:id="279" w:author="Hudler, Rob@Energy" w:date="2018-11-09T15:30: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6DF9AA6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80" w:author="Hudler, Rob@Energy" w:date="2018-11-09T15:30:00Z"/>
                <w:rFonts w:asciiTheme="minorHAnsi" w:hAnsiTheme="minorHAnsi" w:cstheme="minorHAnsi"/>
                <w:b/>
                <w:sz w:val="20"/>
                <w:szCs w:val="20"/>
              </w:rPr>
            </w:pPr>
            <w:ins w:id="281" w:author="Hudler, Rob@Energy" w:date="2018-11-09T15:30:00Z">
              <w:r w:rsidRPr="00C05AD7">
                <w:rPr>
                  <w:rFonts w:asciiTheme="minorHAnsi" w:hAnsiTheme="minorHAnsi" w:cstheme="minorHAnsi"/>
                  <w:b/>
                  <w:sz w:val="20"/>
                  <w:szCs w:val="20"/>
                </w:rPr>
                <w:lastRenderedPageBreak/>
                <w:t xml:space="preserve">B. Design HERS Verified Central Water Heating Systems Information </w:t>
              </w:r>
            </w:ins>
          </w:p>
          <w:p w14:paraId="1E0A4A0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282" w:author="Hudler, Rob@Energy" w:date="2018-11-09T15:30:00Z"/>
                <w:rFonts w:asciiTheme="minorHAnsi" w:hAnsiTheme="minorHAnsi" w:cstheme="minorHAnsi"/>
                <w:b/>
                <w:sz w:val="20"/>
                <w:szCs w:val="20"/>
              </w:rPr>
            </w:pPr>
            <w:ins w:id="283" w:author="Hudler, Rob@Energy" w:date="2018-11-09T15:30:00Z">
              <w:r w:rsidRPr="00C05AD7">
                <w:rPr>
                  <w:rFonts w:asciiTheme="minorHAnsi" w:hAnsiTheme="minorHAnsi" w:cstheme="minorHAnsi"/>
                  <w:b/>
                  <w:sz w:val="20"/>
                  <w:szCs w:val="20"/>
                </w:rPr>
                <w:t>This table reports the water heating system features that were specified on the registered CF1R compliance document for this project.</w:t>
              </w:r>
            </w:ins>
          </w:p>
        </w:tc>
      </w:tr>
      <w:tr w:rsidR="00C05AD7" w:rsidRPr="00C05AD7" w14:paraId="6503FA78" w14:textId="77777777" w:rsidTr="00C05AD7">
        <w:trPr>
          <w:cantSplit/>
          <w:trHeight w:val="144"/>
          <w:ins w:id="284"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54B159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85" w:author="Hudler, Rob@Energy" w:date="2018-11-09T15:30:00Z"/>
                <w:rFonts w:asciiTheme="minorHAnsi" w:eastAsia="Times New Roman" w:hAnsiTheme="minorHAnsi" w:cstheme="minorHAnsi"/>
                <w:sz w:val="20"/>
                <w:szCs w:val="20"/>
              </w:rPr>
            </w:pPr>
            <w:ins w:id="286" w:author="Hudler, Rob@Energy" w:date="2018-11-09T15:30:00Z">
              <w:r w:rsidRPr="00C05AD7">
                <w:rPr>
                  <w:rFonts w:asciiTheme="minorHAnsi" w:eastAsia="Times New Roman" w:hAnsiTheme="minorHAnsi" w:cstheme="minorHAnsi"/>
                  <w:sz w:val="20"/>
                  <w:szCs w:val="20"/>
                </w:rPr>
                <w:t>01</w:t>
              </w:r>
            </w:ins>
          </w:p>
        </w:tc>
        <w:tc>
          <w:tcPr>
            <w:tcW w:w="812" w:type="dxa"/>
            <w:tcBorders>
              <w:top w:val="single" w:sz="4" w:space="0" w:color="auto"/>
              <w:left w:val="single" w:sz="4" w:space="0" w:color="auto"/>
              <w:bottom w:val="single" w:sz="4" w:space="0" w:color="auto"/>
              <w:right w:val="single" w:sz="4" w:space="0" w:color="auto"/>
            </w:tcBorders>
            <w:vAlign w:val="center"/>
          </w:tcPr>
          <w:p w14:paraId="32CA08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87" w:author="Hudler, Rob@Energy" w:date="2018-11-09T15:30:00Z"/>
                <w:rFonts w:asciiTheme="minorHAnsi" w:eastAsia="Times New Roman" w:hAnsiTheme="minorHAnsi" w:cstheme="minorHAnsi"/>
                <w:sz w:val="20"/>
                <w:szCs w:val="20"/>
              </w:rPr>
            </w:pPr>
            <w:ins w:id="288" w:author="Hudler, Rob@Energy" w:date="2018-11-09T15:30:00Z">
              <w:r w:rsidRPr="00C05AD7">
                <w:rPr>
                  <w:rFonts w:asciiTheme="minorHAnsi" w:eastAsia="Times New Roman" w:hAnsiTheme="minorHAnsi" w:cstheme="minorHAnsi"/>
                  <w:sz w:val="20"/>
                  <w:szCs w:val="20"/>
                </w:rPr>
                <w:t>02</w:t>
              </w:r>
            </w:ins>
          </w:p>
        </w:tc>
        <w:tc>
          <w:tcPr>
            <w:tcW w:w="689" w:type="dxa"/>
            <w:tcBorders>
              <w:top w:val="single" w:sz="4" w:space="0" w:color="auto"/>
              <w:left w:val="single" w:sz="4" w:space="0" w:color="auto"/>
              <w:bottom w:val="single" w:sz="4" w:space="0" w:color="auto"/>
              <w:right w:val="single" w:sz="4" w:space="0" w:color="auto"/>
            </w:tcBorders>
            <w:vAlign w:val="center"/>
          </w:tcPr>
          <w:p w14:paraId="0BC660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89" w:author="Hudler, Rob@Energy" w:date="2018-11-09T15:30:00Z"/>
                <w:rFonts w:asciiTheme="minorHAnsi" w:eastAsia="Times New Roman" w:hAnsiTheme="minorHAnsi" w:cstheme="minorHAnsi"/>
                <w:sz w:val="20"/>
                <w:szCs w:val="20"/>
              </w:rPr>
            </w:pPr>
            <w:ins w:id="290" w:author="Hudler, Rob@Energy" w:date="2018-11-09T15:30:00Z">
              <w:r w:rsidRPr="00C05AD7">
                <w:rPr>
                  <w:rFonts w:asciiTheme="minorHAnsi" w:eastAsia="Times New Roman" w:hAnsiTheme="minorHAnsi" w:cstheme="minorHAnsi"/>
                  <w:sz w:val="20"/>
                  <w:szCs w:val="20"/>
                </w:rPr>
                <w:t>03</w:t>
              </w:r>
            </w:ins>
          </w:p>
        </w:tc>
        <w:tc>
          <w:tcPr>
            <w:tcW w:w="614" w:type="dxa"/>
            <w:tcBorders>
              <w:top w:val="single" w:sz="4" w:space="0" w:color="auto"/>
              <w:left w:val="single" w:sz="4" w:space="0" w:color="auto"/>
              <w:bottom w:val="single" w:sz="4" w:space="0" w:color="auto"/>
              <w:right w:val="single" w:sz="4" w:space="0" w:color="auto"/>
            </w:tcBorders>
            <w:vAlign w:val="center"/>
          </w:tcPr>
          <w:p w14:paraId="5481D16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1" w:author="Hudler, Rob@Energy" w:date="2018-11-09T15:30:00Z"/>
                <w:rFonts w:asciiTheme="minorHAnsi" w:eastAsiaTheme="majorEastAsia" w:hAnsiTheme="minorHAnsi" w:cstheme="minorHAnsi"/>
                <w:b/>
                <w:bCs/>
                <w:color w:val="4F81BD" w:themeColor="accent1"/>
                <w:sz w:val="20"/>
                <w:szCs w:val="20"/>
              </w:rPr>
            </w:pPr>
            <w:ins w:id="292" w:author="Hudler, Rob@Energy" w:date="2018-11-09T15:30:00Z">
              <w:r w:rsidRPr="00C05AD7">
                <w:rPr>
                  <w:rFonts w:asciiTheme="minorHAnsi" w:eastAsia="Times New Roman" w:hAnsiTheme="minorHAnsi" w:cstheme="minorHAnsi"/>
                  <w:sz w:val="20"/>
                  <w:szCs w:val="20"/>
                </w:rPr>
                <w:t>04</w:t>
              </w:r>
            </w:ins>
          </w:p>
        </w:tc>
        <w:tc>
          <w:tcPr>
            <w:tcW w:w="974" w:type="dxa"/>
            <w:tcBorders>
              <w:top w:val="single" w:sz="4" w:space="0" w:color="auto"/>
              <w:left w:val="single" w:sz="4" w:space="0" w:color="auto"/>
              <w:bottom w:val="single" w:sz="4" w:space="0" w:color="auto"/>
              <w:right w:val="single" w:sz="4" w:space="0" w:color="auto"/>
            </w:tcBorders>
            <w:vAlign w:val="center"/>
          </w:tcPr>
          <w:p w14:paraId="134AF35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3" w:author="Hudler, Rob@Energy" w:date="2018-11-09T15:30:00Z"/>
                <w:rFonts w:asciiTheme="minorHAnsi" w:eastAsiaTheme="majorEastAsia" w:hAnsiTheme="minorHAnsi" w:cstheme="minorHAnsi"/>
                <w:b/>
                <w:bCs/>
                <w:color w:val="4F81BD" w:themeColor="accent1"/>
                <w:sz w:val="20"/>
                <w:szCs w:val="20"/>
              </w:rPr>
            </w:pPr>
            <w:ins w:id="294" w:author="Hudler, Rob@Energy" w:date="2018-11-09T15:30:00Z">
              <w:r w:rsidRPr="00C05AD7">
                <w:rPr>
                  <w:rFonts w:asciiTheme="minorHAnsi" w:eastAsia="Times New Roman" w:hAnsiTheme="minorHAnsi" w:cstheme="minorHAnsi"/>
                  <w:sz w:val="20"/>
                  <w:szCs w:val="20"/>
                </w:rPr>
                <w:t>05</w:t>
              </w:r>
            </w:ins>
          </w:p>
        </w:tc>
        <w:tc>
          <w:tcPr>
            <w:tcW w:w="900" w:type="dxa"/>
            <w:tcBorders>
              <w:top w:val="single" w:sz="4" w:space="0" w:color="auto"/>
              <w:left w:val="single" w:sz="4" w:space="0" w:color="auto"/>
              <w:bottom w:val="single" w:sz="4" w:space="0" w:color="auto"/>
              <w:right w:val="single" w:sz="4" w:space="0" w:color="auto"/>
            </w:tcBorders>
            <w:vAlign w:val="center"/>
          </w:tcPr>
          <w:p w14:paraId="3D66672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5" w:author="Hudler, Rob@Energy" w:date="2018-11-09T15:30:00Z"/>
                <w:rFonts w:asciiTheme="minorHAnsi" w:eastAsiaTheme="majorEastAsia" w:hAnsiTheme="minorHAnsi" w:cstheme="minorHAnsi"/>
                <w:b/>
                <w:bCs/>
                <w:color w:val="4F81BD" w:themeColor="accent1"/>
                <w:sz w:val="20"/>
                <w:szCs w:val="20"/>
              </w:rPr>
            </w:pPr>
            <w:ins w:id="296" w:author="Hudler, Rob@Energy" w:date="2018-11-09T15:30:00Z">
              <w:r w:rsidRPr="00C05AD7">
                <w:rPr>
                  <w:rFonts w:asciiTheme="minorHAnsi" w:eastAsia="Times New Roman" w:hAnsiTheme="minorHAnsi" w:cstheme="minorHAnsi"/>
                  <w:sz w:val="20"/>
                  <w:szCs w:val="20"/>
                </w:rPr>
                <w:t>06</w:t>
              </w:r>
            </w:ins>
          </w:p>
        </w:tc>
        <w:tc>
          <w:tcPr>
            <w:tcW w:w="990" w:type="dxa"/>
            <w:tcBorders>
              <w:top w:val="single" w:sz="4" w:space="0" w:color="auto"/>
              <w:left w:val="single" w:sz="4" w:space="0" w:color="auto"/>
              <w:bottom w:val="single" w:sz="4" w:space="0" w:color="auto"/>
              <w:right w:val="single" w:sz="4" w:space="0" w:color="auto"/>
            </w:tcBorders>
            <w:vAlign w:val="center"/>
          </w:tcPr>
          <w:p w14:paraId="1C8F805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7" w:author="Hudler, Rob@Energy" w:date="2018-11-09T15:30:00Z"/>
                <w:rFonts w:asciiTheme="minorHAnsi" w:eastAsiaTheme="majorEastAsia" w:hAnsiTheme="minorHAnsi" w:cstheme="minorHAnsi"/>
                <w:b/>
                <w:bCs/>
                <w:color w:val="4F81BD" w:themeColor="accent1"/>
                <w:sz w:val="20"/>
                <w:szCs w:val="20"/>
              </w:rPr>
            </w:pPr>
            <w:ins w:id="298" w:author="Hudler, Rob@Energy" w:date="2018-11-09T15:30:00Z">
              <w:r w:rsidRPr="00C05AD7">
                <w:rPr>
                  <w:rFonts w:asciiTheme="minorHAnsi" w:eastAsia="Times New Roman" w:hAnsiTheme="minorHAnsi" w:cstheme="minorHAnsi"/>
                  <w:sz w:val="20"/>
                  <w:szCs w:val="20"/>
                </w:rPr>
                <w:t>07</w:t>
              </w:r>
            </w:ins>
          </w:p>
        </w:tc>
        <w:tc>
          <w:tcPr>
            <w:tcW w:w="990" w:type="dxa"/>
            <w:tcBorders>
              <w:top w:val="single" w:sz="4" w:space="0" w:color="auto"/>
              <w:left w:val="single" w:sz="4" w:space="0" w:color="auto"/>
              <w:bottom w:val="single" w:sz="4" w:space="0" w:color="auto"/>
              <w:right w:val="single" w:sz="4" w:space="0" w:color="auto"/>
            </w:tcBorders>
            <w:vAlign w:val="center"/>
          </w:tcPr>
          <w:p w14:paraId="483B15D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299" w:author="Hudler, Rob@Energy" w:date="2018-11-09T15:30:00Z"/>
                <w:rFonts w:asciiTheme="minorHAnsi" w:eastAsiaTheme="majorEastAsia" w:hAnsiTheme="minorHAnsi" w:cstheme="minorHAnsi"/>
                <w:b/>
                <w:bCs/>
                <w:color w:val="4F81BD" w:themeColor="accent1"/>
                <w:sz w:val="20"/>
                <w:szCs w:val="20"/>
              </w:rPr>
            </w:pPr>
            <w:ins w:id="300" w:author="Hudler, Rob@Energy" w:date="2018-11-09T15:30:00Z">
              <w:r w:rsidRPr="00C05AD7">
                <w:rPr>
                  <w:rFonts w:asciiTheme="minorHAnsi" w:eastAsia="Times New Roman" w:hAnsiTheme="minorHAnsi" w:cstheme="minorHAnsi"/>
                  <w:sz w:val="20"/>
                  <w:szCs w:val="20"/>
                </w:rPr>
                <w:t>08</w:t>
              </w:r>
            </w:ins>
          </w:p>
        </w:tc>
        <w:tc>
          <w:tcPr>
            <w:tcW w:w="1170" w:type="dxa"/>
            <w:tcBorders>
              <w:top w:val="single" w:sz="4" w:space="0" w:color="auto"/>
              <w:left w:val="single" w:sz="4" w:space="0" w:color="auto"/>
              <w:bottom w:val="single" w:sz="4" w:space="0" w:color="auto"/>
              <w:right w:val="single" w:sz="4" w:space="0" w:color="auto"/>
            </w:tcBorders>
            <w:vAlign w:val="center"/>
          </w:tcPr>
          <w:p w14:paraId="1DC0E41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1" w:author="Hudler, Rob@Energy" w:date="2018-11-09T15:30:00Z"/>
                <w:rFonts w:asciiTheme="minorHAnsi" w:eastAsiaTheme="majorEastAsia" w:hAnsiTheme="minorHAnsi" w:cstheme="minorHAnsi"/>
                <w:b/>
                <w:bCs/>
                <w:color w:val="4F81BD" w:themeColor="accent1"/>
                <w:sz w:val="20"/>
                <w:szCs w:val="20"/>
              </w:rPr>
            </w:pPr>
            <w:ins w:id="302" w:author="Hudler, Rob@Energy" w:date="2018-11-09T15:30:00Z">
              <w:r w:rsidRPr="00C05AD7">
                <w:rPr>
                  <w:rFonts w:asciiTheme="minorHAnsi" w:eastAsia="Times New Roman" w:hAnsiTheme="minorHAnsi" w:cstheme="minorHAnsi"/>
                  <w:sz w:val="20"/>
                  <w:szCs w:val="20"/>
                </w:rPr>
                <w:t>09</w:t>
              </w:r>
            </w:ins>
          </w:p>
        </w:tc>
        <w:tc>
          <w:tcPr>
            <w:tcW w:w="900" w:type="dxa"/>
            <w:tcBorders>
              <w:top w:val="single" w:sz="4" w:space="0" w:color="auto"/>
              <w:left w:val="single" w:sz="4" w:space="0" w:color="auto"/>
              <w:bottom w:val="single" w:sz="4" w:space="0" w:color="auto"/>
              <w:right w:val="single" w:sz="4" w:space="0" w:color="auto"/>
            </w:tcBorders>
            <w:vAlign w:val="center"/>
          </w:tcPr>
          <w:p w14:paraId="0BFA44A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3" w:author="Hudler, Rob@Energy" w:date="2018-11-09T15:30:00Z"/>
                <w:rFonts w:asciiTheme="minorHAnsi" w:eastAsiaTheme="majorEastAsia" w:hAnsiTheme="minorHAnsi" w:cstheme="minorHAnsi"/>
                <w:b/>
                <w:bCs/>
                <w:color w:val="4F81BD" w:themeColor="accent1"/>
                <w:sz w:val="20"/>
                <w:szCs w:val="20"/>
              </w:rPr>
            </w:pPr>
            <w:ins w:id="304" w:author="Hudler, Rob@Energy" w:date="2018-11-09T15:30:00Z">
              <w:r w:rsidRPr="00C05AD7">
                <w:rPr>
                  <w:rFonts w:asciiTheme="minorHAnsi" w:eastAsia="Times New Roman" w:hAnsiTheme="minorHAnsi" w:cstheme="minorHAnsi"/>
                  <w:sz w:val="20"/>
                  <w:szCs w:val="20"/>
                </w:rPr>
                <w:t>10</w:t>
              </w:r>
            </w:ins>
          </w:p>
        </w:tc>
        <w:tc>
          <w:tcPr>
            <w:tcW w:w="810" w:type="dxa"/>
            <w:tcBorders>
              <w:top w:val="single" w:sz="4" w:space="0" w:color="auto"/>
              <w:left w:val="single" w:sz="4" w:space="0" w:color="auto"/>
              <w:bottom w:val="single" w:sz="4" w:space="0" w:color="auto"/>
              <w:right w:val="single" w:sz="4" w:space="0" w:color="auto"/>
            </w:tcBorders>
            <w:vAlign w:val="center"/>
          </w:tcPr>
          <w:p w14:paraId="1B28AAC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5" w:author="Hudler, Rob@Energy" w:date="2018-11-09T15:30:00Z"/>
                <w:rFonts w:asciiTheme="minorHAnsi" w:eastAsiaTheme="majorEastAsia" w:hAnsiTheme="minorHAnsi" w:cstheme="minorHAnsi"/>
                <w:b/>
                <w:bCs/>
                <w:color w:val="4F81BD" w:themeColor="accent1"/>
                <w:sz w:val="20"/>
                <w:szCs w:val="20"/>
              </w:rPr>
            </w:pPr>
            <w:ins w:id="306" w:author="Hudler, Rob@Energy" w:date="2018-11-09T15:30:00Z">
              <w:r w:rsidRPr="00C05AD7">
                <w:rPr>
                  <w:rFonts w:asciiTheme="minorHAnsi" w:eastAsia="Times New Roman" w:hAnsiTheme="minorHAnsi" w:cstheme="minorHAnsi"/>
                  <w:sz w:val="20"/>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022BCA7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07" w:author="Hudler, Rob@Energy" w:date="2018-11-09T15:30:00Z"/>
                <w:rFonts w:asciiTheme="minorHAnsi" w:eastAsiaTheme="majorEastAsia" w:hAnsiTheme="minorHAnsi" w:cstheme="minorHAnsi"/>
                <w:b/>
                <w:bCs/>
                <w:color w:val="4F81BD" w:themeColor="accent1"/>
                <w:sz w:val="20"/>
                <w:szCs w:val="20"/>
              </w:rPr>
            </w:pPr>
            <w:ins w:id="308" w:author="Hudler, Rob@Energy" w:date="2018-11-09T15:30:00Z">
              <w:r w:rsidRPr="00C05AD7">
                <w:rPr>
                  <w:rFonts w:asciiTheme="minorHAnsi" w:eastAsia="Times New Roman" w:hAnsiTheme="minorHAnsi" w:cstheme="minorHAnsi"/>
                  <w:sz w:val="20"/>
                  <w:szCs w:val="20"/>
                </w:rPr>
                <w:t>12</w:t>
              </w:r>
            </w:ins>
          </w:p>
        </w:tc>
      </w:tr>
      <w:tr w:rsidR="00C05AD7" w:rsidRPr="00C05AD7" w14:paraId="377E4B37" w14:textId="77777777" w:rsidTr="00C05AD7">
        <w:trPr>
          <w:cantSplit/>
          <w:trHeight w:val="144"/>
          <w:ins w:id="309"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bottom"/>
          </w:tcPr>
          <w:p w14:paraId="64ACBE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0" w:author="Hudler, Rob@Energy" w:date="2018-11-09T15:30:00Z"/>
                <w:rFonts w:asciiTheme="minorHAnsi" w:eastAsia="Times New Roman" w:hAnsiTheme="minorHAnsi" w:cstheme="minorHAnsi"/>
                <w:sz w:val="20"/>
                <w:szCs w:val="20"/>
              </w:rPr>
            </w:pPr>
            <w:ins w:id="311" w:author="Hudler, Rob@Energy" w:date="2018-11-09T15:30:00Z">
              <w:r w:rsidRPr="00C05AD7">
                <w:rPr>
                  <w:rFonts w:asciiTheme="minorHAnsi" w:eastAsia="Times New Roman" w:hAnsiTheme="minorHAnsi" w:cstheme="minorHAnsi"/>
                  <w:sz w:val="20"/>
                  <w:szCs w:val="20"/>
                </w:rPr>
                <w:t>Water Heating System ID or Name</w:t>
              </w:r>
            </w:ins>
          </w:p>
        </w:tc>
        <w:tc>
          <w:tcPr>
            <w:tcW w:w="812" w:type="dxa"/>
            <w:tcBorders>
              <w:top w:val="single" w:sz="4" w:space="0" w:color="auto"/>
              <w:left w:val="single" w:sz="4" w:space="0" w:color="auto"/>
              <w:bottom w:val="single" w:sz="4" w:space="0" w:color="auto"/>
              <w:right w:val="single" w:sz="4" w:space="0" w:color="auto"/>
            </w:tcBorders>
            <w:vAlign w:val="bottom"/>
          </w:tcPr>
          <w:p w14:paraId="520FCE6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2" w:author="Hudler, Rob@Energy" w:date="2018-11-09T15:30:00Z"/>
                <w:rFonts w:asciiTheme="minorHAnsi" w:eastAsia="Times New Roman" w:hAnsiTheme="minorHAnsi" w:cstheme="minorHAnsi"/>
                <w:sz w:val="20"/>
                <w:szCs w:val="20"/>
              </w:rPr>
            </w:pPr>
            <w:ins w:id="313" w:author="Hudler, Rob@Energy" w:date="2018-11-09T15:30:00Z">
              <w:r w:rsidRPr="00C05AD7">
                <w:rPr>
                  <w:rFonts w:asciiTheme="minorHAnsi" w:eastAsia="Times New Roman" w:hAnsiTheme="minorHAnsi" w:cstheme="minorHAnsi"/>
                  <w:sz w:val="20"/>
                  <w:szCs w:val="20"/>
                </w:rPr>
                <w:t xml:space="preserve"> Water Heating System Type</w:t>
              </w:r>
            </w:ins>
          </w:p>
        </w:tc>
        <w:tc>
          <w:tcPr>
            <w:tcW w:w="689" w:type="dxa"/>
            <w:tcBorders>
              <w:top w:val="single" w:sz="4" w:space="0" w:color="auto"/>
              <w:left w:val="single" w:sz="4" w:space="0" w:color="auto"/>
              <w:bottom w:val="single" w:sz="4" w:space="0" w:color="auto"/>
              <w:right w:val="single" w:sz="4" w:space="0" w:color="auto"/>
            </w:tcBorders>
            <w:vAlign w:val="bottom"/>
          </w:tcPr>
          <w:p w14:paraId="436F00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4" w:author="Hudler, Rob@Energy" w:date="2018-11-09T15:30:00Z"/>
                <w:rFonts w:asciiTheme="minorHAnsi" w:eastAsia="Times New Roman" w:hAnsiTheme="minorHAnsi" w:cstheme="minorHAnsi"/>
                <w:sz w:val="20"/>
                <w:szCs w:val="20"/>
              </w:rPr>
            </w:pPr>
            <w:ins w:id="315" w:author="Hudler, Rob@Energy" w:date="2018-11-09T15:30:00Z">
              <w:r w:rsidRPr="00C05AD7">
                <w:rPr>
                  <w:rFonts w:asciiTheme="minorHAnsi" w:eastAsia="Times New Roman" w:hAnsiTheme="minorHAnsi" w:cstheme="minorHAnsi"/>
                  <w:sz w:val="20"/>
                  <w:szCs w:val="20"/>
                </w:rPr>
                <w:t>Water Heater Type</w:t>
              </w:r>
            </w:ins>
          </w:p>
        </w:tc>
        <w:tc>
          <w:tcPr>
            <w:tcW w:w="614" w:type="dxa"/>
            <w:tcBorders>
              <w:top w:val="single" w:sz="4" w:space="0" w:color="auto"/>
              <w:left w:val="single" w:sz="4" w:space="0" w:color="auto"/>
              <w:bottom w:val="single" w:sz="4" w:space="0" w:color="auto"/>
              <w:right w:val="single" w:sz="4" w:space="0" w:color="auto"/>
            </w:tcBorders>
            <w:vAlign w:val="bottom"/>
          </w:tcPr>
          <w:p w14:paraId="1481134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6" w:author="Hudler, Rob@Energy" w:date="2018-11-09T15:30:00Z"/>
                <w:rFonts w:asciiTheme="minorHAnsi" w:eastAsia="Times New Roman" w:hAnsiTheme="minorHAnsi" w:cstheme="minorHAnsi"/>
                <w:sz w:val="20"/>
                <w:szCs w:val="20"/>
              </w:rPr>
            </w:pPr>
            <w:ins w:id="317" w:author="Hudler, Rob@Energy" w:date="2018-11-09T15:30:00Z">
              <w:r w:rsidRPr="00C05AD7">
                <w:rPr>
                  <w:rFonts w:asciiTheme="minorHAnsi" w:eastAsia="Times New Roman" w:hAnsiTheme="minorHAnsi" w:cstheme="minorHAnsi"/>
                  <w:sz w:val="20"/>
                  <w:szCs w:val="20"/>
                </w:rPr>
                <w:t># of Water Heaters in System</w:t>
              </w:r>
            </w:ins>
          </w:p>
        </w:tc>
        <w:tc>
          <w:tcPr>
            <w:tcW w:w="974" w:type="dxa"/>
            <w:tcBorders>
              <w:top w:val="single" w:sz="4" w:space="0" w:color="auto"/>
              <w:left w:val="single" w:sz="4" w:space="0" w:color="auto"/>
              <w:bottom w:val="single" w:sz="4" w:space="0" w:color="auto"/>
              <w:right w:val="single" w:sz="4" w:space="0" w:color="auto"/>
            </w:tcBorders>
            <w:vAlign w:val="bottom"/>
          </w:tcPr>
          <w:p w14:paraId="36CC467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18" w:author="Hudler, Rob@Energy" w:date="2018-11-09T15:30:00Z"/>
                <w:rFonts w:asciiTheme="minorHAnsi" w:eastAsia="Times New Roman" w:hAnsiTheme="minorHAnsi" w:cstheme="minorHAnsi"/>
                <w:sz w:val="20"/>
                <w:szCs w:val="20"/>
              </w:rPr>
            </w:pPr>
            <w:ins w:id="319" w:author="Hudler, Rob@Energy" w:date="2018-11-09T15:30:00Z">
              <w:r w:rsidRPr="00C05AD7">
                <w:rPr>
                  <w:rFonts w:asciiTheme="minorHAnsi" w:eastAsia="Times New Roman" w:hAnsiTheme="minorHAnsi" w:cstheme="minorHAnsi"/>
                  <w:sz w:val="20"/>
                  <w:szCs w:val="20"/>
                </w:rPr>
                <w:t xml:space="preserve">Water Heater </w:t>
              </w:r>
            </w:ins>
          </w:p>
          <w:p w14:paraId="55B8BA6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0" w:author="Hudler, Rob@Energy" w:date="2018-11-09T15:30:00Z"/>
                <w:rFonts w:asciiTheme="minorHAnsi" w:eastAsia="Times New Roman" w:hAnsiTheme="minorHAnsi" w:cstheme="minorHAnsi"/>
                <w:sz w:val="20"/>
                <w:szCs w:val="20"/>
              </w:rPr>
            </w:pPr>
            <w:ins w:id="321" w:author="Hudler, Rob@Energy" w:date="2018-11-09T15:30:00Z">
              <w:r w:rsidRPr="00C05AD7">
                <w:rPr>
                  <w:rFonts w:asciiTheme="minorHAnsi" w:eastAsia="Times New Roman" w:hAnsiTheme="minorHAnsi" w:cstheme="minorHAnsi"/>
                  <w:sz w:val="20"/>
                  <w:szCs w:val="20"/>
                </w:rPr>
                <w:t>Storage</w:t>
              </w:r>
            </w:ins>
          </w:p>
          <w:p w14:paraId="2AD47DA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2" w:author="Hudler, Rob@Energy" w:date="2018-11-09T15:30:00Z"/>
                <w:rFonts w:asciiTheme="minorHAnsi" w:eastAsia="Times New Roman" w:hAnsiTheme="minorHAnsi" w:cstheme="minorHAnsi"/>
                <w:sz w:val="20"/>
                <w:szCs w:val="20"/>
              </w:rPr>
            </w:pPr>
            <w:ins w:id="323" w:author="Hudler, Rob@Energy" w:date="2018-11-09T15:30:00Z">
              <w:r w:rsidRPr="00C05AD7">
                <w:rPr>
                  <w:rFonts w:asciiTheme="minorHAnsi" w:eastAsia="Times New Roman" w:hAnsiTheme="minorHAnsi" w:cstheme="minorHAnsi"/>
                  <w:sz w:val="20"/>
                  <w:szCs w:val="20"/>
                </w:rPr>
                <w:t>Volume (gal)</w:t>
              </w:r>
            </w:ins>
          </w:p>
        </w:tc>
        <w:tc>
          <w:tcPr>
            <w:tcW w:w="900" w:type="dxa"/>
            <w:tcBorders>
              <w:top w:val="single" w:sz="4" w:space="0" w:color="auto"/>
              <w:left w:val="single" w:sz="4" w:space="0" w:color="auto"/>
              <w:bottom w:val="single" w:sz="4" w:space="0" w:color="auto"/>
              <w:right w:val="single" w:sz="4" w:space="0" w:color="auto"/>
            </w:tcBorders>
            <w:vAlign w:val="bottom"/>
          </w:tcPr>
          <w:p w14:paraId="34E44C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4" w:author="Hudler, Rob@Energy" w:date="2018-11-09T15:30:00Z"/>
                <w:rFonts w:asciiTheme="minorHAnsi" w:eastAsia="Times New Roman" w:hAnsiTheme="minorHAnsi" w:cstheme="minorHAnsi"/>
                <w:sz w:val="20"/>
                <w:szCs w:val="20"/>
              </w:rPr>
            </w:pPr>
            <w:ins w:id="325" w:author="Hudler, Rob@Energy" w:date="2018-11-09T15:30:00Z">
              <w:r w:rsidRPr="00C05AD7">
                <w:rPr>
                  <w:rFonts w:asciiTheme="minorHAnsi" w:eastAsia="Times New Roman" w:hAnsiTheme="minorHAnsi" w:cstheme="minorHAnsi"/>
                  <w:sz w:val="20"/>
                  <w:szCs w:val="20"/>
                </w:rPr>
                <w:t>Fuel Type</w:t>
              </w:r>
            </w:ins>
          </w:p>
        </w:tc>
        <w:tc>
          <w:tcPr>
            <w:tcW w:w="990" w:type="dxa"/>
            <w:tcBorders>
              <w:top w:val="single" w:sz="4" w:space="0" w:color="auto"/>
              <w:left w:val="single" w:sz="4" w:space="0" w:color="auto"/>
              <w:bottom w:val="single" w:sz="4" w:space="0" w:color="auto"/>
              <w:right w:val="single" w:sz="4" w:space="0" w:color="auto"/>
            </w:tcBorders>
            <w:vAlign w:val="bottom"/>
          </w:tcPr>
          <w:p w14:paraId="3553C6C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6" w:author="Hudler, Rob@Energy" w:date="2018-11-09T15:30:00Z"/>
                <w:rFonts w:asciiTheme="minorHAnsi" w:eastAsia="Times New Roman" w:hAnsiTheme="minorHAnsi" w:cstheme="minorHAnsi"/>
                <w:sz w:val="20"/>
                <w:szCs w:val="20"/>
              </w:rPr>
            </w:pPr>
            <w:ins w:id="327" w:author="Hudler, Rob@Energy" w:date="2018-11-09T15:30:00Z">
              <w:r w:rsidRPr="00C05AD7">
                <w:rPr>
                  <w:rFonts w:asciiTheme="minorHAnsi" w:eastAsia="Times New Roman" w:hAnsiTheme="minorHAnsi" w:cstheme="minorHAnsi"/>
                  <w:sz w:val="20"/>
                  <w:szCs w:val="20"/>
                </w:rPr>
                <w:t>Rated Input Type</w:t>
              </w:r>
            </w:ins>
          </w:p>
        </w:tc>
        <w:tc>
          <w:tcPr>
            <w:tcW w:w="990" w:type="dxa"/>
            <w:tcBorders>
              <w:top w:val="single" w:sz="4" w:space="0" w:color="auto"/>
              <w:left w:val="single" w:sz="4" w:space="0" w:color="auto"/>
              <w:bottom w:val="single" w:sz="4" w:space="0" w:color="auto"/>
              <w:right w:val="single" w:sz="4" w:space="0" w:color="auto"/>
            </w:tcBorders>
            <w:vAlign w:val="bottom"/>
          </w:tcPr>
          <w:p w14:paraId="69FCFB4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28" w:author="Hudler, Rob@Energy" w:date="2018-11-09T15:30:00Z"/>
                <w:rFonts w:asciiTheme="minorHAnsi" w:eastAsia="Times New Roman" w:hAnsiTheme="minorHAnsi" w:cstheme="minorHAnsi"/>
                <w:sz w:val="20"/>
                <w:szCs w:val="20"/>
              </w:rPr>
            </w:pPr>
            <w:ins w:id="329" w:author="Hudler, Rob@Energy" w:date="2018-11-09T15:30:00Z">
              <w:r w:rsidRPr="00C05AD7">
                <w:rPr>
                  <w:rFonts w:asciiTheme="minorHAnsi" w:eastAsia="Times New Roman" w:hAnsiTheme="minorHAnsi" w:cstheme="minorHAnsi"/>
                  <w:sz w:val="20"/>
                  <w:szCs w:val="20"/>
                </w:rPr>
                <w:t>Rated Input Value</w:t>
              </w:r>
            </w:ins>
          </w:p>
        </w:tc>
        <w:tc>
          <w:tcPr>
            <w:tcW w:w="1170" w:type="dxa"/>
            <w:tcBorders>
              <w:top w:val="single" w:sz="4" w:space="0" w:color="auto"/>
              <w:left w:val="single" w:sz="4" w:space="0" w:color="auto"/>
              <w:bottom w:val="single" w:sz="4" w:space="0" w:color="auto"/>
              <w:right w:val="single" w:sz="4" w:space="0" w:color="auto"/>
            </w:tcBorders>
            <w:vAlign w:val="bottom"/>
          </w:tcPr>
          <w:p w14:paraId="2940EE3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0" w:author="Hudler, Rob@Energy" w:date="2018-11-09T15:30:00Z"/>
                <w:rFonts w:asciiTheme="minorHAnsi" w:eastAsia="Times New Roman" w:hAnsiTheme="minorHAnsi" w:cstheme="minorHAnsi"/>
                <w:sz w:val="20"/>
                <w:szCs w:val="20"/>
              </w:rPr>
            </w:pPr>
            <w:ins w:id="331" w:author="Hudler, Rob@Energy" w:date="2018-11-09T15:30:00Z">
              <w:r w:rsidRPr="00C05AD7">
                <w:rPr>
                  <w:rFonts w:asciiTheme="minorHAnsi" w:eastAsia="Times New Roman" w:hAnsiTheme="minorHAnsi" w:cstheme="minorHAnsi"/>
                  <w:sz w:val="20"/>
                  <w:szCs w:val="20"/>
                </w:rPr>
                <w:t>Heating Efficiency Type</w:t>
              </w:r>
            </w:ins>
          </w:p>
        </w:tc>
        <w:tc>
          <w:tcPr>
            <w:tcW w:w="900" w:type="dxa"/>
            <w:tcBorders>
              <w:top w:val="single" w:sz="4" w:space="0" w:color="auto"/>
              <w:left w:val="single" w:sz="4" w:space="0" w:color="auto"/>
              <w:bottom w:val="single" w:sz="4" w:space="0" w:color="auto"/>
              <w:right w:val="single" w:sz="4" w:space="0" w:color="auto"/>
            </w:tcBorders>
            <w:vAlign w:val="bottom"/>
          </w:tcPr>
          <w:p w14:paraId="3AFEC35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2" w:author="Hudler, Rob@Energy" w:date="2018-11-09T15:30:00Z"/>
                <w:rFonts w:asciiTheme="minorHAnsi" w:eastAsia="Times New Roman" w:hAnsiTheme="minorHAnsi" w:cstheme="minorHAnsi"/>
                <w:sz w:val="20"/>
                <w:szCs w:val="20"/>
              </w:rPr>
            </w:pPr>
            <w:ins w:id="333" w:author="Hudler, Rob@Energy" w:date="2018-11-09T15:30:00Z">
              <w:r w:rsidRPr="00C05AD7">
                <w:rPr>
                  <w:rFonts w:asciiTheme="minorHAnsi" w:eastAsia="Times New Roman" w:hAnsiTheme="minorHAnsi" w:cstheme="minorHAnsi"/>
                  <w:sz w:val="20"/>
                  <w:szCs w:val="20"/>
                </w:rPr>
                <w:t>Heating Efficiency Value</w:t>
              </w:r>
            </w:ins>
          </w:p>
        </w:tc>
        <w:tc>
          <w:tcPr>
            <w:tcW w:w="810" w:type="dxa"/>
            <w:tcBorders>
              <w:top w:val="single" w:sz="4" w:space="0" w:color="auto"/>
              <w:left w:val="single" w:sz="4" w:space="0" w:color="auto"/>
              <w:bottom w:val="single" w:sz="4" w:space="0" w:color="auto"/>
              <w:right w:val="single" w:sz="4" w:space="0" w:color="auto"/>
            </w:tcBorders>
            <w:vAlign w:val="bottom"/>
          </w:tcPr>
          <w:p w14:paraId="5A99A0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4" w:author="Hudler, Rob@Energy" w:date="2018-11-09T15:30:00Z"/>
                <w:rFonts w:asciiTheme="minorHAnsi" w:eastAsia="Times New Roman" w:hAnsiTheme="minorHAnsi" w:cstheme="minorHAnsi"/>
                <w:sz w:val="20"/>
                <w:szCs w:val="20"/>
              </w:rPr>
            </w:pPr>
            <w:ins w:id="335" w:author="Hudler, Rob@Energy" w:date="2018-11-09T15:30:00Z">
              <w:r w:rsidRPr="00C05AD7">
                <w:rPr>
                  <w:rFonts w:asciiTheme="minorHAnsi" w:eastAsia="Times New Roman" w:hAnsiTheme="minorHAnsi" w:cstheme="minorHAnsi"/>
                  <w:sz w:val="20"/>
                  <w:szCs w:val="20"/>
                </w:rPr>
                <w:t xml:space="preserve">Standby Loss </w:t>
              </w:r>
            </w:ins>
          </w:p>
          <w:p w14:paraId="52AB4C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6" w:author="Hudler, Rob@Energy" w:date="2018-11-09T15:30:00Z"/>
                <w:rFonts w:asciiTheme="minorHAnsi" w:eastAsia="Times New Roman" w:hAnsiTheme="minorHAnsi" w:cstheme="minorHAnsi"/>
                <w:sz w:val="20"/>
                <w:szCs w:val="20"/>
              </w:rPr>
            </w:pPr>
            <w:ins w:id="337" w:author="Hudler, Rob@Energy" w:date="2018-11-09T15:30:00Z">
              <w:r w:rsidRPr="00C05AD7">
                <w:rPr>
                  <w:rFonts w:asciiTheme="minorHAnsi" w:eastAsia="Times New Roman" w:hAnsiTheme="minorHAnsi" w:cstheme="minorHAnsi"/>
                  <w:sz w:val="20"/>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10968CD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38" w:author="Hudler, Rob@Energy" w:date="2018-11-09T15:30:00Z"/>
                <w:rFonts w:asciiTheme="minorHAnsi" w:eastAsia="Times New Roman" w:hAnsiTheme="minorHAnsi" w:cstheme="minorHAnsi"/>
                <w:sz w:val="20"/>
                <w:szCs w:val="20"/>
              </w:rPr>
            </w:pPr>
            <w:ins w:id="339" w:author="Hudler, Rob@Energy" w:date="2018-11-09T15:30:00Z">
              <w:r w:rsidRPr="00C05AD7">
                <w:rPr>
                  <w:rFonts w:asciiTheme="minorHAnsi" w:eastAsia="Times New Roman" w:hAnsiTheme="minorHAnsi" w:cstheme="minorHAnsi"/>
                  <w:sz w:val="20"/>
                  <w:szCs w:val="20"/>
                </w:rPr>
                <w:t xml:space="preserve">Exterior Insul. </w:t>
              </w:r>
            </w:ins>
          </w:p>
          <w:p w14:paraId="7AA56E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40" w:author="Hudler, Rob@Energy" w:date="2018-11-09T15:30:00Z"/>
                <w:rFonts w:asciiTheme="minorHAnsi" w:eastAsia="Times New Roman" w:hAnsiTheme="minorHAnsi" w:cstheme="minorHAnsi"/>
                <w:sz w:val="20"/>
                <w:szCs w:val="20"/>
              </w:rPr>
            </w:pPr>
            <w:ins w:id="341" w:author="Hudler, Rob@Energy" w:date="2018-11-09T15:30:00Z">
              <w:r w:rsidRPr="00C05AD7">
                <w:rPr>
                  <w:rFonts w:asciiTheme="minorHAnsi" w:eastAsia="Times New Roman" w:hAnsiTheme="minorHAnsi" w:cstheme="minorHAnsi"/>
                  <w:sz w:val="20"/>
                  <w:szCs w:val="20"/>
                </w:rPr>
                <w:t>R-Value</w:t>
              </w:r>
            </w:ins>
          </w:p>
        </w:tc>
      </w:tr>
      <w:tr w:rsidR="00C05AD7" w:rsidRPr="00C05AD7" w14:paraId="77402D98" w14:textId="77777777" w:rsidTr="00C05AD7">
        <w:trPr>
          <w:cantSplit/>
          <w:trHeight w:val="144"/>
          <w:ins w:id="342" w:author="Hudler, Rob@Energy" w:date="2018-11-09T15:30:00Z"/>
        </w:trPr>
        <w:tc>
          <w:tcPr>
            <w:tcW w:w="1069" w:type="dxa"/>
            <w:tcBorders>
              <w:top w:val="single" w:sz="4" w:space="0" w:color="auto"/>
              <w:left w:val="single" w:sz="4" w:space="0" w:color="auto"/>
              <w:bottom w:val="single" w:sz="4" w:space="0" w:color="auto"/>
              <w:right w:val="single" w:sz="4" w:space="0" w:color="auto"/>
            </w:tcBorders>
          </w:tcPr>
          <w:p w14:paraId="0318606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3"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5937776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4"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3FECB3C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5"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76B92EA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6"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393FD5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7"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60F4FE0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8"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31C224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49"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7FFFAAD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0"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0E4A514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1"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541DC43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2"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14FDA2F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3"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6161928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54" w:author="Hudler, Rob@Energy" w:date="2018-11-09T15:30:00Z"/>
                <w:rFonts w:asciiTheme="minorHAnsi" w:eastAsia="Times New Roman" w:hAnsiTheme="minorHAnsi" w:cstheme="minorHAnsi"/>
                <w:sz w:val="20"/>
                <w:szCs w:val="20"/>
              </w:rPr>
            </w:pPr>
          </w:p>
        </w:tc>
      </w:tr>
      <w:tr w:rsidR="00C05AD7" w:rsidRPr="00C05AD7" w14:paraId="4705EE92" w14:textId="77777777" w:rsidTr="00C05AD7">
        <w:trPr>
          <w:cantSplit/>
          <w:trHeight w:val="144"/>
          <w:ins w:id="355"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742222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56"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5C931D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57"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12DA328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58"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57D24D2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59"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39E6834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0"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5B47C1F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1"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6AE8116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2"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63F0172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3"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0CB5D7E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4"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3728F9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5"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39EC5D5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6"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3BC671B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67" w:author="Hudler, Rob@Energy" w:date="2018-11-09T15:30:00Z"/>
                <w:rFonts w:asciiTheme="minorHAnsi" w:eastAsia="Times New Roman" w:hAnsiTheme="minorHAnsi" w:cstheme="minorHAnsi"/>
                <w:sz w:val="20"/>
                <w:szCs w:val="20"/>
              </w:rPr>
            </w:pPr>
          </w:p>
        </w:tc>
      </w:tr>
    </w:tbl>
    <w:p w14:paraId="499E367F" w14:textId="77777777" w:rsidR="00C05AD7" w:rsidRPr="00C05AD7" w:rsidRDefault="00C05AD7" w:rsidP="00C05AD7">
      <w:pPr>
        <w:suppressAutoHyphens/>
        <w:spacing w:after="0" w:line="240" w:lineRule="auto"/>
        <w:ind w:left="446"/>
        <w:rPr>
          <w:ins w:id="368" w:author="Hudler, Rob@Energy" w:date="2018-11-09T15:30:00Z"/>
          <w:rFonts w:asciiTheme="minorHAnsi" w:hAnsiTheme="minorHAnsi" w:cstheme="minorHAnsi"/>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069"/>
        <w:gridCol w:w="812"/>
        <w:gridCol w:w="689"/>
        <w:gridCol w:w="614"/>
        <w:gridCol w:w="974"/>
        <w:gridCol w:w="900"/>
        <w:gridCol w:w="990"/>
        <w:gridCol w:w="990"/>
        <w:gridCol w:w="1170"/>
        <w:gridCol w:w="900"/>
        <w:gridCol w:w="810"/>
        <w:gridCol w:w="1085"/>
      </w:tblGrid>
      <w:tr w:rsidR="00C05AD7" w:rsidRPr="00C05AD7" w14:paraId="29427734" w14:textId="77777777" w:rsidTr="00C05AD7">
        <w:trPr>
          <w:cantSplit/>
          <w:trHeight w:val="144"/>
          <w:ins w:id="369" w:author="Hudler, Rob@Energy" w:date="2018-11-09T15:30:00Z"/>
        </w:trPr>
        <w:tc>
          <w:tcPr>
            <w:tcW w:w="11003" w:type="dxa"/>
            <w:gridSpan w:val="12"/>
            <w:tcBorders>
              <w:top w:val="single" w:sz="4" w:space="0" w:color="auto"/>
              <w:left w:val="single" w:sz="4" w:space="0" w:color="auto"/>
              <w:bottom w:val="single" w:sz="4" w:space="0" w:color="auto"/>
              <w:right w:val="single" w:sz="4" w:space="0" w:color="auto"/>
            </w:tcBorders>
            <w:vAlign w:val="center"/>
          </w:tcPr>
          <w:p w14:paraId="559D8FB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70" w:author="Hudler, Rob@Energy" w:date="2018-11-09T15:30:00Z"/>
                <w:rFonts w:asciiTheme="minorHAnsi" w:hAnsiTheme="minorHAnsi" w:cstheme="minorHAnsi"/>
                <w:b/>
                <w:sz w:val="20"/>
                <w:szCs w:val="20"/>
              </w:rPr>
            </w:pPr>
            <w:ins w:id="371" w:author="Hudler, Rob@Energy" w:date="2018-11-09T15:30:00Z">
              <w:r w:rsidRPr="00C05AD7">
                <w:rPr>
                  <w:rFonts w:asciiTheme="minorHAnsi" w:hAnsiTheme="minorHAnsi" w:cstheme="minorHAnsi"/>
                  <w:b/>
                  <w:sz w:val="20"/>
                  <w:szCs w:val="20"/>
                </w:rPr>
                <w:t xml:space="preserve">C. Installed HERS Verified Central Water Heating Systems Information </w:t>
              </w:r>
            </w:ins>
          </w:p>
          <w:p w14:paraId="189F105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372" w:author="Hudler, Rob@Energy" w:date="2018-11-09T15:30:00Z"/>
                <w:rFonts w:asciiTheme="minorHAnsi" w:eastAsia="Times New Roman" w:hAnsiTheme="minorHAnsi" w:cstheme="minorHAnsi"/>
                <w:sz w:val="20"/>
                <w:szCs w:val="20"/>
              </w:rPr>
            </w:pPr>
            <w:ins w:id="373" w:author="Hudler, Rob@Energy" w:date="2018-11-09T15:30:00Z">
              <w:r w:rsidRPr="00C05AD7">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C05AD7" w:rsidRPr="00C05AD7" w14:paraId="732AC067" w14:textId="77777777" w:rsidTr="00C05AD7">
        <w:trPr>
          <w:cantSplit/>
          <w:trHeight w:val="144"/>
          <w:ins w:id="374"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75E3D61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75" w:author="Hudler, Rob@Energy" w:date="2018-11-09T15:30:00Z"/>
                <w:rFonts w:asciiTheme="minorHAnsi" w:eastAsia="Times New Roman" w:hAnsiTheme="minorHAnsi" w:cstheme="minorHAnsi"/>
                <w:sz w:val="20"/>
                <w:szCs w:val="20"/>
              </w:rPr>
            </w:pPr>
            <w:ins w:id="376" w:author="Hudler, Rob@Energy" w:date="2018-11-09T15:30:00Z">
              <w:r w:rsidRPr="00C05AD7">
                <w:rPr>
                  <w:rFonts w:asciiTheme="minorHAnsi" w:eastAsia="Times New Roman" w:hAnsiTheme="minorHAnsi" w:cstheme="minorHAnsi"/>
                  <w:sz w:val="20"/>
                  <w:szCs w:val="20"/>
                </w:rPr>
                <w:t>01</w:t>
              </w:r>
            </w:ins>
          </w:p>
        </w:tc>
        <w:tc>
          <w:tcPr>
            <w:tcW w:w="812" w:type="dxa"/>
            <w:tcBorders>
              <w:top w:val="single" w:sz="4" w:space="0" w:color="auto"/>
              <w:left w:val="single" w:sz="4" w:space="0" w:color="auto"/>
              <w:bottom w:val="single" w:sz="4" w:space="0" w:color="auto"/>
              <w:right w:val="single" w:sz="4" w:space="0" w:color="auto"/>
            </w:tcBorders>
            <w:vAlign w:val="center"/>
          </w:tcPr>
          <w:p w14:paraId="40980B4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77" w:author="Hudler, Rob@Energy" w:date="2018-11-09T15:30:00Z"/>
                <w:rFonts w:asciiTheme="minorHAnsi" w:eastAsia="Times New Roman" w:hAnsiTheme="minorHAnsi" w:cstheme="minorHAnsi"/>
                <w:sz w:val="20"/>
                <w:szCs w:val="20"/>
              </w:rPr>
            </w:pPr>
            <w:ins w:id="378" w:author="Hudler, Rob@Energy" w:date="2018-11-09T15:30:00Z">
              <w:r w:rsidRPr="00C05AD7">
                <w:rPr>
                  <w:rFonts w:asciiTheme="minorHAnsi" w:eastAsia="Times New Roman" w:hAnsiTheme="minorHAnsi" w:cstheme="minorHAnsi"/>
                  <w:sz w:val="20"/>
                  <w:szCs w:val="20"/>
                </w:rPr>
                <w:t>02</w:t>
              </w:r>
            </w:ins>
          </w:p>
        </w:tc>
        <w:tc>
          <w:tcPr>
            <w:tcW w:w="689" w:type="dxa"/>
            <w:tcBorders>
              <w:top w:val="single" w:sz="4" w:space="0" w:color="auto"/>
              <w:left w:val="single" w:sz="4" w:space="0" w:color="auto"/>
              <w:bottom w:val="single" w:sz="4" w:space="0" w:color="auto"/>
              <w:right w:val="single" w:sz="4" w:space="0" w:color="auto"/>
            </w:tcBorders>
            <w:vAlign w:val="center"/>
          </w:tcPr>
          <w:p w14:paraId="23F5E9E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79" w:author="Hudler, Rob@Energy" w:date="2018-11-09T15:30:00Z"/>
                <w:rFonts w:asciiTheme="minorHAnsi" w:eastAsia="Times New Roman" w:hAnsiTheme="minorHAnsi" w:cstheme="minorHAnsi"/>
                <w:sz w:val="20"/>
                <w:szCs w:val="20"/>
              </w:rPr>
            </w:pPr>
            <w:ins w:id="380" w:author="Hudler, Rob@Energy" w:date="2018-11-09T15:30:00Z">
              <w:r w:rsidRPr="00C05AD7">
                <w:rPr>
                  <w:rFonts w:asciiTheme="minorHAnsi" w:eastAsia="Times New Roman" w:hAnsiTheme="minorHAnsi" w:cstheme="minorHAnsi"/>
                  <w:sz w:val="20"/>
                  <w:szCs w:val="20"/>
                </w:rPr>
                <w:t>03</w:t>
              </w:r>
            </w:ins>
          </w:p>
        </w:tc>
        <w:tc>
          <w:tcPr>
            <w:tcW w:w="614" w:type="dxa"/>
            <w:tcBorders>
              <w:top w:val="single" w:sz="4" w:space="0" w:color="auto"/>
              <w:left w:val="single" w:sz="4" w:space="0" w:color="auto"/>
              <w:bottom w:val="single" w:sz="4" w:space="0" w:color="auto"/>
              <w:right w:val="single" w:sz="4" w:space="0" w:color="auto"/>
            </w:tcBorders>
            <w:vAlign w:val="center"/>
          </w:tcPr>
          <w:p w14:paraId="2C1A27F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1" w:author="Hudler, Rob@Energy" w:date="2018-11-09T15:30:00Z"/>
                <w:rFonts w:asciiTheme="minorHAnsi" w:eastAsiaTheme="majorEastAsia" w:hAnsiTheme="minorHAnsi" w:cstheme="minorHAnsi"/>
                <w:b/>
                <w:bCs/>
                <w:color w:val="4F81BD" w:themeColor="accent1"/>
                <w:sz w:val="20"/>
                <w:szCs w:val="20"/>
              </w:rPr>
            </w:pPr>
            <w:ins w:id="382" w:author="Hudler, Rob@Energy" w:date="2018-11-09T15:30:00Z">
              <w:r w:rsidRPr="00C05AD7">
                <w:rPr>
                  <w:rFonts w:asciiTheme="minorHAnsi" w:eastAsia="Times New Roman" w:hAnsiTheme="minorHAnsi" w:cstheme="minorHAnsi"/>
                  <w:sz w:val="20"/>
                  <w:szCs w:val="20"/>
                </w:rPr>
                <w:t>04</w:t>
              </w:r>
            </w:ins>
          </w:p>
        </w:tc>
        <w:tc>
          <w:tcPr>
            <w:tcW w:w="974" w:type="dxa"/>
            <w:tcBorders>
              <w:top w:val="single" w:sz="4" w:space="0" w:color="auto"/>
              <w:left w:val="single" w:sz="4" w:space="0" w:color="auto"/>
              <w:bottom w:val="single" w:sz="4" w:space="0" w:color="auto"/>
              <w:right w:val="single" w:sz="4" w:space="0" w:color="auto"/>
            </w:tcBorders>
            <w:vAlign w:val="center"/>
          </w:tcPr>
          <w:p w14:paraId="027C16A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3" w:author="Hudler, Rob@Energy" w:date="2018-11-09T15:30:00Z"/>
                <w:rFonts w:asciiTheme="minorHAnsi" w:eastAsiaTheme="majorEastAsia" w:hAnsiTheme="minorHAnsi" w:cstheme="minorHAnsi"/>
                <w:b/>
                <w:bCs/>
                <w:color w:val="4F81BD" w:themeColor="accent1"/>
                <w:sz w:val="20"/>
                <w:szCs w:val="20"/>
              </w:rPr>
            </w:pPr>
            <w:ins w:id="384" w:author="Hudler, Rob@Energy" w:date="2018-11-09T15:30:00Z">
              <w:r w:rsidRPr="00C05AD7">
                <w:rPr>
                  <w:rFonts w:asciiTheme="minorHAnsi" w:eastAsia="Times New Roman" w:hAnsiTheme="minorHAnsi" w:cstheme="minorHAnsi"/>
                  <w:sz w:val="20"/>
                  <w:szCs w:val="20"/>
                </w:rPr>
                <w:t>05</w:t>
              </w:r>
            </w:ins>
          </w:p>
        </w:tc>
        <w:tc>
          <w:tcPr>
            <w:tcW w:w="900" w:type="dxa"/>
            <w:tcBorders>
              <w:top w:val="single" w:sz="4" w:space="0" w:color="auto"/>
              <w:left w:val="single" w:sz="4" w:space="0" w:color="auto"/>
              <w:bottom w:val="single" w:sz="4" w:space="0" w:color="auto"/>
              <w:right w:val="single" w:sz="4" w:space="0" w:color="auto"/>
            </w:tcBorders>
            <w:vAlign w:val="center"/>
          </w:tcPr>
          <w:p w14:paraId="6D7E026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5" w:author="Hudler, Rob@Energy" w:date="2018-11-09T15:30:00Z"/>
                <w:rFonts w:asciiTheme="minorHAnsi" w:eastAsiaTheme="majorEastAsia" w:hAnsiTheme="minorHAnsi" w:cstheme="minorHAnsi"/>
                <w:b/>
                <w:bCs/>
                <w:color w:val="4F81BD" w:themeColor="accent1"/>
                <w:sz w:val="20"/>
                <w:szCs w:val="20"/>
              </w:rPr>
            </w:pPr>
            <w:ins w:id="386" w:author="Hudler, Rob@Energy" w:date="2018-11-09T15:30:00Z">
              <w:r w:rsidRPr="00C05AD7">
                <w:rPr>
                  <w:rFonts w:asciiTheme="minorHAnsi" w:eastAsia="Times New Roman" w:hAnsiTheme="minorHAnsi" w:cstheme="minorHAnsi"/>
                  <w:sz w:val="20"/>
                  <w:szCs w:val="20"/>
                </w:rPr>
                <w:t>06</w:t>
              </w:r>
            </w:ins>
          </w:p>
        </w:tc>
        <w:tc>
          <w:tcPr>
            <w:tcW w:w="990" w:type="dxa"/>
            <w:tcBorders>
              <w:top w:val="single" w:sz="4" w:space="0" w:color="auto"/>
              <w:left w:val="single" w:sz="4" w:space="0" w:color="auto"/>
              <w:bottom w:val="single" w:sz="4" w:space="0" w:color="auto"/>
              <w:right w:val="single" w:sz="4" w:space="0" w:color="auto"/>
            </w:tcBorders>
            <w:vAlign w:val="center"/>
          </w:tcPr>
          <w:p w14:paraId="162ED4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7" w:author="Hudler, Rob@Energy" w:date="2018-11-09T15:30:00Z"/>
                <w:rFonts w:asciiTheme="minorHAnsi" w:eastAsiaTheme="majorEastAsia" w:hAnsiTheme="minorHAnsi" w:cstheme="minorHAnsi"/>
                <w:b/>
                <w:bCs/>
                <w:color w:val="4F81BD" w:themeColor="accent1"/>
                <w:sz w:val="20"/>
                <w:szCs w:val="20"/>
              </w:rPr>
            </w:pPr>
            <w:ins w:id="388" w:author="Hudler, Rob@Energy" w:date="2018-11-09T15:30:00Z">
              <w:r w:rsidRPr="00C05AD7">
                <w:rPr>
                  <w:rFonts w:asciiTheme="minorHAnsi" w:eastAsia="Times New Roman" w:hAnsiTheme="minorHAnsi" w:cstheme="minorHAnsi"/>
                  <w:sz w:val="20"/>
                  <w:szCs w:val="20"/>
                </w:rPr>
                <w:t>07</w:t>
              </w:r>
            </w:ins>
          </w:p>
        </w:tc>
        <w:tc>
          <w:tcPr>
            <w:tcW w:w="990" w:type="dxa"/>
            <w:tcBorders>
              <w:top w:val="single" w:sz="4" w:space="0" w:color="auto"/>
              <w:left w:val="single" w:sz="4" w:space="0" w:color="auto"/>
              <w:bottom w:val="single" w:sz="4" w:space="0" w:color="auto"/>
              <w:right w:val="single" w:sz="4" w:space="0" w:color="auto"/>
            </w:tcBorders>
            <w:vAlign w:val="center"/>
          </w:tcPr>
          <w:p w14:paraId="1DAC7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89" w:author="Hudler, Rob@Energy" w:date="2018-11-09T15:30:00Z"/>
                <w:rFonts w:asciiTheme="minorHAnsi" w:eastAsiaTheme="majorEastAsia" w:hAnsiTheme="minorHAnsi" w:cstheme="minorHAnsi"/>
                <w:b/>
                <w:bCs/>
                <w:color w:val="4F81BD" w:themeColor="accent1"/>
                <w:sz w:val="20"/>
                <w:szCs w:val="20"/>
              </w:rPr>
            </w:pPr>
            <w:ins w:id="390" w:author="Hudler, Rob@Energy" w:date="2018-11-09T15:30:00Z">
              <w:r w:rsidRPr="00C05AD7">
                <w:rPr>
                  <w:rFonts w:asciiTheme="minorHAnsi" w:eastAsia="Times New Roman" w:hAnsiTheme="minorHAnsi" w:cstheme="minorHAnsi"/>
                  <w:sz w:val="20"/>
                  <w:szCs w:val="20"/>
                </w:rPr>
                <w:t>08</w:t>
              </w:r>
            </w:ins>
          </w:p>
        </w:tc>
        <w:tc>
          <w:tcPr>
            <w:tcW w:w="1170" w:type="dxa"/>
            <w:tcBorders>
              <w:top w:val="single" w:sz="4" w:space="0" w:color="auto"/>
              <w:left w:val="single" w:sz="4" w:space="0" w:color="auto"/>
              <w:bottom w:val="single" w:sz="4" w:space="0" w:color="auto"/>
              <w:right w:val="single" w:sz="4" w:space="0" w:color="auto"/>
            </w:tcBorders>
            <w:vAlign w:val="center"/>
          </w:tcPr>
          <w:p w14:paraId="7BDAAD8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1" w:author="Hudler, Rob@Energy" w:date="2018-11-09T15:30:00Z"/>
                <w:rFonts w:asciiTheme="minorHAnsi" w:eastAsiaTheme="majorEastAsia" w:hAnsiTheme="minorHAnsi" w:cstheme="minorHAnsi"/>
                <w:b/>
                <w:bCs/>
                <w:color w:val="4F81BD" w:themeColor="accent1"/>
                <w:sz w:val="20"/>
                <w:szCs w:val="20"/>
              </w:rPr>
            </w:pPr>
            <w:ins w:id="392" w:author="Hudler, Rob@Energy" w:date="2018-11-09T15:30:00Z">
              <w:r w:rsidRPr="00C05AD7">
                <w:rPr>
                  <w:rFonts w:asciiTheme="minorHAnsi" w:eastAsia="Times New Roman" w:hAnsiTheme="minorHAnsi" w:cstheme="minorHAnsi"/>
                  <w:sz w:val="20"/>
                  <w:szCs w:val="20"/>
                </w:rPr>
                <w:t>09</w:t>
              </w:r>
            </w:ins>
          </w:p>
        </w:tc>
        <w:tc>
          <w:tcPr>
            <w:tcW w:w="900" w:type="dxa"/>
            <w:tcBorders>
              <w:top w:val="single" w:sz="4" w:space="0" w:color="auto"/>
              <w:left w:val="single" w:sz="4" w:space="0" w:color="auto"/>
              <w:bottom w:val="single" w:sz="4" w:space="0" w:color="auto"/>
              <w:right w:val="single" w:sz="4" w:space="0" w:color="auto"/>
            </w:tcBorders>
            <w:vAlign w:val="center"/>
          </w:tcPr>
          <w:p w14:paraId="0F413B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3" w:author="Hudler, Rob@Energy" w:date="2018-11-09T15:30:00Z"/>
                <w:rFonts w:asciiTheme="minorHAnsi" w:eastAsiaTheme="majorEastAsia" w:hAnsiTheme="minorHAnsi" w:cstheme="minorHAnsi"/>
                <w:b/>
                <w:bCs/>
                <w:color w:val="4F81BD" w:themeColor="accent1"/>
                <w:sz w:val="20"/>
                <w:szCs w:val="20"/>
              </w:rPr>
            </w:pPr>
            <w:ins w:id="394" w:author="Hudler, Rob@Energy" w:date="2018-11-09T15:30:00Z">
              <w:r w:rsidRPr="00C05AD7">
                <w:rPr>
                  <w:rFonts w:asciiTheme="minorHAnsi" w:eastAsia="Times New Roman" w:hAnsiTheme="minorHAnsi" w:cstheme="minorHAnsi"/>
                  <w:sz w:val="20"/>
                  <w:szCs w:val="20"/>
                </w:rPr>
                <w:t>10</w:t>
              </w:r>
            </w:ins>
          </w:p>
        </w:tc>
        <w:tc>
          <w:tcPr>
            <w:tcW w:w="810" w:type="dxa"/>
            <w:tcBorders>
              <w:top w:val="single" w:sz="4" w:space="0" w:color="auto"/>
              <w:left w:val="single" w:sz="4" w:space="0" w:color="auto"/>
              <w:bottom w:val="single" w:sz="4" w:space="0" w:color="auto"/>
              <w:right w:val="single" w:sz="4" w:space="0" w:color="auto"/>
            </w:tcBorders>
            <w:vAlign w:val="center"/>
          </w:tcPr>
          <w:p w14:paraId="5481C9D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5" w:author="Hudler, Rob@Energy" w:date="2018-11-09T15:30:00Z"/>
                <w:rFonts w:asciiTheme="minorHAnsi" w:eastAsiaTheme="majorEastAsia" w:hAnsiTheme="minorHAnsi" w:cstheme="minorHAnsi"/>
                <w:b/>
                <w:bCs/>
                <w:color w:val="4F81BD" w:themeColor="accent1"/>
                <w:sz w:val="20"/>
                <w:szCs w:val="20"/>
              </w:rPr>
            </w:pPr>
            <w:ins w:id="396" w:author="Hudler, Rob@Energy" w:date="2018-11-09T15:30:00Z">
              <w:r w:rsidRPr="00C05AD7">
                <w:rPr>
                  <w:rFonts w:asciiTheme="minorHAnsi" w:eastAsia="Times New Roman" w:hAnsiTheme="minorHAnsi" w:cstheme="minorHAnsi"/>
                  <w:sz w:val="20"/>
                  <w:szCs w:val="20"/>
                </w:rPr>
                <w:t>11</w:t>
              </w:r>
            </w:ins>
          </w:p>
        </w:tc>
        <w:tc>
          <w:tcPr>
            <w:tcW w:w="1085" w:type="dxa"/>
            <w:tcBorders>
              <w:top w:val="single" w:sz="4" w:space="0" w:color="auto"/>
              <w:left w:val="single" w:sz="4" w:space="0" w:color="auto"/>
              <w:bottom w:val="single" w:sz="4" w:space="0" w:color="auto"/>
              <w:right w:val="single" w:sz="4" w:space="0" w:color="auto"/>
            </w:tcBorders>
            <w:vAlign w:val="center"/>
          </w:tcPr>
          <w:p w14:paraId="122A13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397" w:author="Hudler, Rob@Energy" w:date="2018-11-09T15:30:00Z"/>
                <w:rFonts w:asciiTheme="minorHAnsi" w:eastAsiaTheme="majorEastAsia" w:hAnsiTheme="minorHAnsi" w:cstheme="minorHAnsi"/>
                <w:b/>
                <w:bCs/>
                <w:color w:val="4F81BD" w:themeColor="accent1"/>
                <w:sz w:val="20"/>
                <w:szCs w:val="20"/>
              </w:rPr>
            </w:pPr>
            <w:ins w:id="398" w:author="Hudler, Rob@Energy" w:date="2018-11-09T15:30:00Z">
              <w:r w:rsidRPr="00C05AD7">
                <w:rPr>
                  <w:rFonts w:asciiTheme="minorHAnsi" w:eastAsia="Times New Roman" w:hAnsiTheme="minorHAnsi" w:cstheme="minorHAnsi"/>
                  <w:sz w:val="20"/>
                  <w:szCs w:val="20"/>
                </w:rPr>
                <w:t>12</w:t>
              </w:r>
            </w:ins>
          </w:p>
        </w:tc>
      </w:tr>
      <w:tr w:rsidR="00C05AD7" w:rsidRPr="00C05AD7" w14:paraId="7BB03F29" w14:textId="77777777" w:rsidTr="00C05AD7">
        <w:trPr>
          <w:cantSplit/>
          <w:trHeight w:val="144"/>
          <w:ins w:id="399"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bottom"/>
          </w:tcPr>
          <w:p w14:paraId="4A241CF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0" w:author="Hudler, Rob@Energy" w:date="2018-11-09T15:30:00Z"/>
                <w:rFonts w:asciiTheme="minorHAnsi" w:eastAsia="Times New Roman" w:hAnsiTheme="minorHAnsi" w:cstheme="minorHAnsi"/>
                <w:sz w:val="20"/>
                <w:szCs w:val="20"/>
              </w:rPr>
            </w:pPr>
            <w:ins w:id="401" w:author="Hudler, Rob@Energy" w:date="2018-11-09T15:30:00Z">
              <w:r w:rsidRPr="00C05AD7">
                <w:rPr>
                  <w:rFonts w:asciiTheme="minorHAnsi" w:eastAsia="Times New Roman" w:hAnsiTheme="minorHAnsi" w:cstheme="minorHAnsi"/>
                  <w:sz w:val="20"/>
                  <w:szCs w:val="20"/>
                </w:rPr>
                <w:t>Water Heating System ID or Name</w:t>
              </w:r>
            </w:ins>
          </w:p>
        </w:tc>
        <w:tc>
          <w:tcPr>
            <w:tcW w:w="812" w:type="dxa"/>
            <w:tcBorders>
              <w:top w:val="single" w:sz="4" w:space="0" w:color="auto"/>
              <w:left w:val="single" w:sz="4" w:space="0" w:color="auto"/>
              <w:bottom w:val="single" w:sz="4" w:space="0" w:color="auto"/>
              <w:right w:val="single" w:sz="4" w:space="0" w:color="auto"/>
            </w:tcBorders>
            <w:vAlign w:val="bottom"/>
          </w:tcPr>
          <w:p w14:paraId="6677F8C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2" w:author="Hudler, Rob@Energy" w:date="2018-11-09T15:30:00Z"/>
                <w:rFonts w:asciiTheme="minorHAnsi" w:eastAsia="Times New Roman" w:hAnsiTheme="minorHAnsi" w:cstheme="minorHAnsi"/>
                <w:sz w:val="20"/>
                <w:szCs w:val="20"/>
              </w:rPr>
            </w:pPr>
            <w:ins w:id="403" w:author="Hudler, Rob@Energy" w:date="2018-11-09T15:30:00Z">
              <w:r w:rsidRPr="00C05AD7">
                <w:rPr>
                  <w:rFonts w:asciiTheme="minorHAnsi" w:eastAsia="Times New Roman" w:hAnsiTheme="minorHAnsi" w:cstheme="minorHAnsi"/>
                  <w:sz w:val="20"/>
                  <w:szCs w:val="20"/>
                </w:rPr>
                <w:t xml:space="preserve"> Water Heating System Type</w:t>
              </w:r>
            </w:ins>
          </w:p>
        </w:tc>
        <w:tc>
          <w:tcPr>
            <w:tcW w:w="689" w:type="dxa"/>
            <w:tcBorders>
              <w:top w:val="single" w:sz="4" w:space="0" w:color="auto"/>
              <w:left w:val="single" w:sz="4" w:space="0" w:color="auto"/>
              <w:bottom w:val="single" w:sz="4" w:space="0" w:color="auto"/>
              <w:right w:val="single" w:sz="4" w:space="0" w:color="auto"/>
            </w:tcBorders>
            <w:vAlign w:val="bottom"/>
          </w:tcPr>
          <w:p w14:paraId="239014A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4" w:author="Hudler, Rob@Energy" w:date="2018-11-09T15:30:00Z"/>
                <w:rFonts w:asciiTheme="minorHAnsi" w:eastAsia="Times New Roman" w:hAnsiTheme="minorHAnsi" w:cstheme="minorHAnsi"/>
                <w:sz w:val="20"/>
                <w:szCs w:val="20"/>
              </w:rPr>
            </w:pPr>
            <w:ins w:id="405" w:author="Hudler, Rob@Energy" w:date="2018-11-09T15:30:00Z">
              <w:r w:rsidRPr="00C05AD7">
                <w:rPr>
                  <w:rFonts w:asciiTheme="minorHAnsi" w:eastAsia="Times New Roman" w:hAnsiTheme="minorHAnsi" w:cstheme="minorHAnsi"/>
                  <w:sz w:val="20"/>
                  <w:szCs w:val="20"/>
                </w:rPr>
                <w:t>Water Heater Type</w:t>
              </w:r>
            </w:ins>
          </w:p>
        </w:tc>
        <w:tc>
          <w:tcPr>
            <w:tcW w:w="614" w:type="dxa"/>
            <w:tcBorders>
              <w:top w:val="single" w:sz="4" w:space="0" w:color="auto"/>
              <w:left w:val="single" w:sz="4" w:space="0" w:color="auto"/>
              <w:bottom w:val="single" w:sz="4" w:space="0" w:color="auto"/>
              <w:right w:val="single" w:sz="4" w:space="0" w:color="auto"/>
            </w:tcBorders>
            <w:vAlign w:val="bottom"/>
          </w:tcPr>
          <w:p w14:paraId="697632F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6" w:author="Hudler, Rob@Energy" w:date="2018-11-09T15:30:00Z"/>
                <w:rFonts w:asciiTheme="minorHAnsi" w:eastAsia="Times New Roman" w:hAnsiTheme="minorHAnsi" w:cstheme="minorHAnsi"/>
                <w:sz w:val="20"/>
                <w:szCs w:val="20"/>
              </w:rPr>
            </w:pPr>
            <w:ins w:id="407" w:author="Hudler, Rob@Energy" w:date="2018-11-09T15:30:00Z">
              <w:r w:rsidRPr="00C05AD7">
                <w:rPr>
                  <w:rFonts w:asciiTheme="minorHAnsi" w:eastAsia="Times New Roman" w:hAnsiTheme="minorHAnsi" w:cstheme="minorHAnsi"/>
                  <w:sz w:val="20"/>
                  <w:szCs w:val="20"/>
                </w:rPr>
                <w:t># of Water Heaters in System</w:t>
              </w:r>
            </w:ins>
          </w:p>
        </w:tc>
        <w:tc>
          <w:tcPr>
            <w:tcW w:w="974" w:type="dxa"/>
            <w:tcBorders>
              <w:top w:val="single" w:sz="4" w:space="0" w:color="auto"/>
              <w:left w:val="single" w:sz="4" w:space="0" w:color="auto"/>
              <w:bottom w:val="single" w:sz="4" w:space="0" w:color="auto"/>
              <w:right w:val="single" w:sz="4" w:space="0" w:color="auto"/>
            </w:tcBorders>
            <w:vAlign w:val="bottom"/>
          </w:tcPr>
          <w:p w14:paraId="768F4E0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08" w:author="Hudler, Rob@Energy" w:date="2018-11-09T15:30:00Z"/>
                <w:rFonts w:asciiTheme="minorHAnsi" w:eastAsia="Times New Roman" w:hAnsiTheme="minorHAnsi" w:cstheme="minorHAnsi"/>
                <w:sz w:val="20"/>
                <w:szCs w:val="20"/>
              </w:rPr>
            </w:pPr>
            <w:ins w:id="409" w:author="Hudler, Rob@Energy" w:date="2018-11-09T15:30:00Z">
              <w:r w:rsidRPr="00C05AD7">
                <w:rPr>
                  <w:rFonts w:asciiTheme="minorHAnsi" w:eastAsia="Times New Roman" w:hAnsiTheme="minorHAnsi" w:cstheme="minorHAnsi"/>
                  <w:sz w:val="20"/>
                  <w:szCs w:val="20"/>
                </w:rPr>
                <w:t xml:space="preserve">Water Heater </w:t>
              </w:r>
            </w:ins>
          </w:p>
          <w:p w14:paraId="72B16A3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0" w:author="Hudler, Rob@Energy" w:date="2018-11-09T15:30:00Z"/>
                <w:rFonts w:asciiTheme="minorHAnsi" w:eastAsia="Times New Roman" w:hAnsiTheme="minorHAnsi" w:cstheme="minorHAnsi"/>
                <w:sz w:val="20"/>
                <w:szCs w:val="20"/>
              </w:rPr>
            </w:pPr>
            <w:ins w:id="411" w:author="Hudler, Rob@Energy" w:date="2018-11-09T15:30:00Z">
              <w:r w:rsidRPr="00C05AD7">
                <w:rPr>
                  <w:rFonts w:asciiTheme="minorHAnsi" w:eastAsia="Times New Roman" w:hAnsiTheme="minorHAnsi" w:cstheme="minorHAnsi"/>
                  <w:sz w:val="20"/>
                  <w:szCs w:val="20"/>
                </w:rPr>
                <w:t>Storage</w:t>
              </w:r>
            </w:ins>
          </w:p>
          <w:p w14:paraId="1B457E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2" w:author="Hudler, Rob@Energy" w:date="2018-11-09T15:30:00Z"/>
                <w:rFonts w:asciiTheme="minorHAnsi" w:eastAsia="Times New Roman" w:hAnsiTheme="minorHAnsi" w:cstheme="minorHAnsi"/>
                <w:sz w:val="20"/>
                <w:szCs w:val="20"/>
              </w:rPr>
            </w:pPr>
            <w:ins w:id="413" w:author="Hudler, Rob@Energy" w:date="2018-11-09T15:30:00Z">
              <w:r w:rsidRPr="00C05AD7">
                <w:rPr>
                  <w:rFonts w:asciiTheme="minorHAnsi" w:eastAsia="Times New Roman" w:hAnsiTheme="minorHAnsi" w:cstheme="minorHAnsi"/>
                  <w:sz w:val="20"/>
                  <w:szCs w:val="20"/>
                </w:rPr>
                <w:t>Volume (gal)</w:t>
              </w:r>
            </w:ins>
          </w:p>
        </w:tc>
        <w:tc>
          <w:tcPr>
            <w:tcW w:w="900" w:type="dxa"/>
            <w:tcBorders>
              <w:top w:val="single" w:sz="4" w:space="0" w:color="auto"/>
              <w:left w:val="single" w:sz="4" w:space="0" w:color="auto"/>
              <w:bottom w:val="single" w:sz="4" w:space="0" w:color="auto"/>
              <w:right w:val="single" w:sz="4" w:space="0" w:color="auto"/>
            </w:tcBorders>
            <w:vAlign w:val="bottom"/>
          </w:tcPr>
          <w:p w14:paraId="540754D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4" w:author="Hudler, Rob@Energy" w:date="2018-11-09T15:30:00Z"/>
                <w:rFonts w:asciiTheme="minorHAnsi" w:eastAsia="Times New Roman" w:hAnsiTheme="minorHAnsi" w:cstheme="minorHAnsi"/>
                <w:sz w:val="20"/>
                <w:szCs w:val="20"/>
              </w:rPr>
            </w:pPr>
            <w:ins w:id="415" w:author="Hudler, Rob@Energy" w:date="2018-11-09T15:30:00Z">
              <w:r w:rsidRPr="00C05AD7">
                <w:rPr>
                  <w:rFonts w:asciiTheme="minorHAnsi" w:eastAsia="Times New Roman" w:hAnsiTheme="minorHAnsi" w:cstheme="minorHAnsi"/>
                  <w:sz w:val="20"/>
                  <w:szCs w:val="20"/>
                </w:rPr>
                <w:t>Fuel Type</w:t>
              </w:r>
            </w:ins>
          </w:p>
        </w:tc>
        <w:tc>
          <w:tcPr>
            <w:tcW w:w="990" w:type="dxa"/>
            <w:tcBorders>
              <w:top w:val="single" w:sz="4" w:space="0" w:color="auto"/>
              <w:left w:val="single" w:sz="4" w:space="0" w:color="auto"/>
              <w:bottom w:val="single" w:sz="4" w:space="0" w:color="auto"/>
              <w:right w:val="single" w:sz="4" w:space="0" w:color="auto"/>
            </w:tcBorders>
            <w:vAlign w:val="bottom"/>
          </w:tcPr>
          <w:p w14:paraId="384EFF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6" w:author="Hudler, Rob@Energy" w:date="2018-11-09T15:30:00Z"/>
                <w:rFonts w:asciiTheme="minorHAnsi" w:eastAsia="Times New Roman" w:hAnsiTheme="minorHAnsi" w:cstheme="minorHAnsi"/>
                <w:sz w:val="20"/>
                <w:szCs w:val="20"/>
              </w:rPr>
            </w:pPr>
            <w:ins w:id="417" w:author="Hudler, Rob@Energy" w:date="2018-11-09T15:30:00Z">
              <w:r w:rsidRPr="00C05AD7">
                <w:rPr>
                  <w:rFonts w:asciiTheme="minorHAnsi" w:eastAsia="Times New Roman" w:hAnsiTheme="minorHAnsi" w:cstheme="minorHAnsi"/>
                  <w:sz w:val="20"/>
                  <w:szCs w:val="20"/>
                </w:rPr>
                <w:t>Rated Input Type</w:t>
              </w:r>
            </w:ins>
          </w:p>
        </w:tc>
        <w:tc>
          <w:tcPr>
            <w:tcW w:w="990" w:type="dxa"/>
            <w:tcBorders>
              <w:top w:val="single" w:sz="4" w:space="0" w:color="auto"/>
              <w:left w:val="single" w:sz="4" w:space="0" w:color="auto"/>
              <w:bottom w:val="single" w:sz="4" w:space="0" w:color="auto"/>
              <w:right w:val="single" w:sz="4" w:space="0" w:color="auto"/>
            </w:tcBorders>
            <w:vAlign w:val="bottom"/>
          </w:tcPr>
          <w:p w14:paraId="49A7A0A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18" w:author="Hudler, Rob@Energy" w:date="2018-11-09T15:30:00Z"/>
                <w:rFonts w:asciiTheme="minorHAnsi" w:eastAsia="Times New Roman" w:hAnsiTheme="minorHAnsi" w:cstheme="minorHAnsi"/>
                <w:sz w:val="20"/>
                <w:szCs w:val="20"/>
              </w:rPr>
            </w:pPr>
            <w:ins w:id="419" w:author="Hudler, Rob@Energy" w:date="2018-11-09T15:30:00Z">
              <w:r w:rsidRPr="00C05AD7">
                <w:rPr>
                  <w:rFonts w:asciiTheme="minorHAnsi" w:eastAsia="Times New Roman" w:hAnsiTheme="minorHAnsi" w:cstheme="minorHAnsi"/>
                  <w:sz w:val="20"/>
                  <w:szCs w:val="20"/>
                </w:rPr>
                <w:t>Rated Input Value</w:t>
              </w:r>
            </w:ins>
          </w:p>
        </w:tc>
        <w:tc>
          <w:tcPr>
            <w:tcW w:w="1170" w:type="dxa"/>
            <w:tcBorders>
              <w:top w:val="single" w:sz="4" w:space="0" w:color="auto"/>
              <w:left w:val="single" w:sz="4" w:space="0" w:color="auto"/>
              <w:bottom w:val="single" w:sz="4" w:space="0" w:color="auto"/>
              <w:right w:val="single" w:sz="4" w:space="0" w:color="auto"/>
            </w:tcBorders>
            <w:vAlign w:val="bottom"/>
          </w:tcPr>
          <w:p w14:paraId="3EC9EE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0" w:author="Hudler, Rob@Energy" w:date="2018-11-09T15:30:00Z"/>
                <w:rFonts w:asciiTheme="minorHAnsi" w:eastAsia="Times New Roman" w:hAnsiTheme="minorHAnsi" w:cstheme="minorHAnsi"/>
                <w:sz w:val="20"/>
                <w:szCs w:val="20"/>
              </w:rPr>
            </w:pPr>
            <w:ins w:id="421" w:author="Hudler, Rob@Energy" w:date="2018-11-09T15:30:00Z">
              <w:r w:rsidRPr="00C05AD7">
                <w:rPr>
                  <w:rFonts w:asciiTheme="minorHAnsi" w:eastAsia="Times New Roman" w:hAnsiTheme="minorHAnsi" w:cstheme="minorHAnsi"/>
                  <w:sz w:val="20"/>
                  <w:szCs w:val="20"/>
                </w:rPr>
                <w:t>Heating Efficiency Type</w:t>
              </w:r>
            </w:ins>
          </w:p>
        </w:tc>
        <w:tc>
          <w:tcPr>
            <w:tcW w:w="900" w:type="dxa"/>
            <w:tcBorders>
              <w:top w:val="single" w:sz="4" w:space="0" w:color="auto"/>
              <w:left w:val="single" w:sz="4" w:space="0" w:color="auto"/>
              <w:bottom w:val="single" w:sz="4" w:space="0" w:color="auto"/>
              <w:right w:val="single" w:sz="4" w:space="0" w:color="auto"/>
            </w:tcBorders>
            <w:vAlign w:val="bottom"/>
          </w:tcPr>
          <w:p w14:paraId="63BE069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2" w:author="Hudler, Rob@Energy" w:date="2018-11-09T15:30:00Z"/>
                <w:rFonts w:asciiTheme="minorHAnsi" w:eastAsia="Times New Roman" w:hAnsiTheme="minorHAnsi" w:cstheme="minorHAnsi"/>
                <w:sz w:val="20"/>
                <w:szCs w:val="20"/>
              </w:rPr>
            </w:pPr>
            <w:ins w:id="423" w:author="Hudler, Rob@Energy" w:date="2018-11-09T15:30:00Z">
              <w:r w:rsidRPr="00C05AD7">
                <w:rPr>
                  <w:rFonts w:asciiTheme="minorHAnsi" w:eastAsia="Times New Roman" w:hAnsiTheme="minorHAnsi" w:cstheme="minorHAnsi"/>
                  <w:sz w:val="20"/>
                  <w:szCs w:val="20"/>
                </w:rPr>
                <w:t>Heating Efficiency Value</w:t>
              </w:r>
            </w:ins>
          </w:p>
        </w:tc>
        <w:tc>
          <w:tcPr>
            <w:tcW w:w="810" w:type="dxa"/>
            <w:tcBorders>
              <w:top w:val="single" w:sz="4" w:space="0" w:color="auto"/>
              <w:left w:val="single" w:sz="4" w:space="0" w:color="auto"/>
              <w:bottom w:val="single" w:sz="4" w:space="0" w:color="auto"/>
              <w:right w:val="single" w:sz="4" w:space="0" w:color="auto"/>
            </w:tcBorders>
            <w:vAlign w:val="bottom"/>
          </w:tcPr>
          <w:p w14:paraId="0C10C77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4" w:author="Hudler, Rob@Energy" w:date="2018-11-09T15:30:00Z"/>
                <w:rFonts w:asciiTheme="minorHAnsi" w:eastAsia="Times New Roman" w:hAnsiTheme="minorHAnsi" w:cstheme="minorHAnsi"/>
                <w:sz w:val="20"/>
                <w:szCs w:val="20"/>
              </w:rPr>
            </w:pPr>
            <w:ins w:id="425" w:author="Hudler, Rob@Energy" w:date="2018-11-09T15:30:00Z">
              <w:r w:rsidRPr="00C05AD7">
                <w:rPr>
                  <w:rFonts w:asciiTheme="minorHAnsi" w:eastAsia="Times New Roman" w:hAnsiTheme="minorHAnsi" w:cstheme="minorHAnsi"/>
                  <w:sz w:val="20"/>
                  <w:szCs w:val="20"/>
                </w:rPr>
                <w:t xml:space="preserve">Standby Loss </w:t>
              </w:r>
            </w:ins>
          </w:p>
          <w:p w14:paraId="7AC0376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6" w:author="Hudler, Rob@Energy" w:date="2018-11-09T15:30:00Z"/>
                <w:rFonts w:asciiTheme="minorHAnsi" w:eastAsia="Times New Roman" w:hAnsiTheme="minorHAnsi" w:cstheme="minorHAnsi"/>
                <w:sz w:val="20"/>
                <w:szCs w:val="20"/>
              </w:rPr>
            </w:pPr>
            <w:ins w:id="427" w:author="Hudler, Rob@Energy" w:date="2018-11-09T15:30:00Z">
              <w:r w:rsidRPr="00C05AD7">
                <w:rPr>
                  <w:rFonts w:asciiTheme="minorHAnsi" w:eastAsia="Times New Roman" w:hAnsiTheme="minorHAnsi" w:cstheme="minorHAnsi"/>
                  <w:sz w:val="20"/>
                  <w:szCs w:val="20"/>
                </w:rPr>
                <w:t>(%)</w:t>
              </w:r>
            </w:ins>
          </w:p>
        </w:tc>
        <w:tc>
          <w:tcPr>
            <w:tcW w:w="1085" w:type="dxa"/>
            <w:tcBorders>
              <w:top w:val="single" w:sz="4" w:space="0" w:color="auto"/>
              <w:left w:val="single" w:sz="4" w:space="0" w:color="auto"/>
              <w:bottom w:val="single" w:sz="4" w:space="0" w:color="auto"/>
              <w:right w:val="single" w:sz="4" w:space="0" w:color="auto"/>
            </w:tcBorders>
            <w:vAlign w:val="bottom"/>
          </w:tcPr>
          <w:p w14:paraId="3B1A663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28" w:author="Hudler, Rob@Energy" w:date="2018-11-09T15:30:00Z"/>
                <w:rFonts w:asciiTheme="minorHAnsi" w:eastAsia="Times New Roman" w:hAnsiTheme="minorHAnsi" w:cstheme="minorHAnsi"/>
                <w:sz w:val="20"/>
                <w:szCs w:val="20"/>
              </w:rPr>
            </w:pPr>
            <w:ins w:id="429" w:author="Hudler, Rob@Energy" w:date="2018-11-09T15:30:00Z">
              <w:r w:rsidRPr="00C05AD7">
                <w:rPr>
                  <w:rFonts w:asciiTheme="minorHAnsi" w:eastAsia="Times New Roman" w:hAnsiTheme="minorHAnsi" w:cstheme="minorHAnsi"/>
                  <w:sz w:val="20"/>
                  <w:szCs w:val="20"/>
                </w:rPr>
                <w:t xml:space="preserve">Exterior Insul. </w:t>
              </w:r>
            </w:ins>
          </w:p>
          <w:p w14:paraId="7ECF8F0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30" w:author="Hudler, Rob@Energy" w:date="2018-11-09T15:30:00Z"/>
                <w:rFonts w:asciiTheme="minorHAnsi" w:eastAsia="Times New Roman" w:hAnsiTheme="minorHAnsi" w:cstheme="minorHAnsi"/>
                <w:sz w:val="20"/>
                <w:szCs w:val="20"/>
              </w:rPr>
            </w:pPr>
            <w:ins w:id="431" w:author="Hudler, Rob@Energy" w:date="2018-11-09T15:30:00Z">
              <w:r w:rsidRPr="00C05AD7">
                <w:rPr>
                  <w:rFonts w:asciiTheme="minorHAnsi" w:eastAsia="Times New Roman" w:hAnsiTheme="minorHAnsi" w:cstheme="minorHAnsi"/>
                  <w:sz w:val="20"/>
                  <w:szCs w:val="20"/>
                </w:rPr>
                <w:t>R-Value</w:t>
              </w:r>
            </w:ins>
          </w:p>
        </w:tc>
      </w:tr>
      <w:tr w:rsidR="00C05AD7" w:rsidRPr="00C05AD7" w14:paraId="18E50A21" w14:textId="77777777" w:rsidTr="00C05AD7">
        <w:trPr>
          <w:cantSplit/>
          <w:trHeight w:val="144"/>
          <w:ins w:id="432" w:author="Hudler, Rob@Energy" w:date="2018-11-09T15:30:00Z"/>
        </w:trPr>
        <w:tc>
          <w:tcPr>
            <w:tcW w:w="1069" w:type="dxa"/>
            <w:tcBorders>
              <w:top w:val="single" w:sz="4" w:space="0" w:color="auto"/>
              <w:left w:val="single" w:sz="4" w:space="0" w:color="auto"/>
              <w:bottom w:val="single" w:sz="4" w:space="0" w:color="auto"/>
              <w:right w:val="single" w:sz="4" w:space="0" w:color="auto"/>
            </w:tcBorders>
          </w:tcPr>
          <w:p w14:paraId="33740C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3"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tcPr>
          <w:p w14:paraId="061F708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4"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tcPr>
          <w:p w14:paraId="7F2DB6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5"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tcPr>
          <w:p w14:paraId="17BA62F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6"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tcPr>
          <w:p w14:paraId="6473220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7"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2FEC416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8"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1595D95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39"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tcPr>
          <w:p w14:paraId="30C0D9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0"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tcPr>
          <w:p w14:paraId="7173EB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1"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tcPr>
          <w:p w14:paraId="071E68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2"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tcPr>
          <w:p w14:paraId="348925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3"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tcPr>
          <w:p w14:paraId="0C61A4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44" w:author="Hudler, Rob@Energy" w:date="2018-11-09T15:30:00Z"/>
                <w:rFonts w:asciiTheme="minorHAnsi" w:eastAsia="Times New Roman" w:hAnsiTheme="minorHAnsi" w:cstheme="minorHAnsi"/>
                <w:sz w:val="20"/>
                <w:szCs w:val="20"/>
              </w:rPr>
            </w:pPr>
          </w:p>
        </w:tc>
      </w:tr>
      <w:tr w:rsidR="00C05AD7" w:rsidRPr="00C05AD7" w14:paraId="34F957E3" w14:textId="77777777" w:rsidTr="00C05AD7">
        <w:trPr>
          <w:cantSplit/>
          <w:trHeight w:val="144"/>
          <w:ins w:id="445" w:author="Hudler, Rob@Energy" w:date="2018-11-09T15:30:00Z"/>
        </w:trPr>
        <w:tc>
          <w:tcPr>
            <w:tcW w:w="1069" w:type="dxa"/>
            <w:tcBorders>
              <w:top w:val="single" w:sz="4" w:space="0" w:color="auto"/>
              <w:left w:val="single" w:sz="4" w:space="0" w:color="auto"/>
              <w:bottom w:val="single" w:sz="4" w:space="0" w:color="auto"/>
              <w:right w:val="single" w:sz="4" w:space="0" w:color="auto"/>
            </w:tcBorders>
            <w:vAlign w:val="center"/>
          </w:tcPr>
          <w:p w14:paraId="25C240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46" w:author="Hudler, Rob@Energy" w:date="2018-11-09T15:30:00Z"/>
                <w:rFonts w:asciiTheme="minorHAnsi" w:eastAsia="Times New Roman" w:hAnsiTheme="minorHAnsi" w:cstheme="minorHAnsi"/>
                <w:sz w:val="20"/>
                <w:szCs w:val="20"/>
              </w:rPr>
            </w:pPr>
          </w:p>
        </w:tc>
        <w:tc>
          <w:tcPr>
            <w:tcW w:w="812" w:type="dxa"/>
            <w:tcBorders>
              <w:top w:val="single" w:sz="4" w:space="0" w:color="auto"/>
              <w:left w:val="single" w:sz="4" w:space="0" w:color="auto"/>
              <w:bottom w:val="single" w:sz="4" w:space="0" w:color="auto"/>
              <w:right w:val="single" w:sz="4" w:space="0" w:color="auto"/>
            </w:tcBorders>
            <w:vAlign w:val="center"/>
          </w:tcPr>
          <w:p w14:paraId="281FDEB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47" w:author="Hudler, Rob@Energy" w:date="2018-11-09T15:30:00Z"/>
                <w:rFonts w:asciiTheme="minorHAnsi" w:eastAsia="Times New Roman" w:hAnsiTheme="minorHAnsi" w:cstheme="minorHAnsi"/>
                <w:sz w:val="20"/>
                <w:szCs w:val="20"/>
              </w:rPr>
            </w:pPr>
          </w:p>
        </w:tc>
        <w:tc>
          <w:tcPr>
            <w:tcW w:w="689" w:type="dxa"/>
            <w:tcBorders>
              <w:top w:val="single" w:sz="4" w:space="0" w:color="auto"/>
              <w:left w:val="single" w:sz="4" w:space="0" w:color="auto"/>
              <w:bottom w:val="single" w:sz="4" w:space="0" w:color="auto"/>
              <w:right w:val="single" w:sz="4" w:space="0" w:color="auto"/>
            </w:tcBorders>
            <w:vAlign w:val="center"/>
          </w:tcPr>
          <w:p w14:paraId="69AF912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48" w:author="Hudler, Rob@Energy" w:date="2018-11-09T15:30:00Z"/>
                <w:rFonts w:asciiTheme="minorHAnsi" w:eastAsia="Times New Roman" w:hAnsiTheme="minorHAnsi" w:cstheme="minorHAnsi"/>
                <w:sz w:val="20"/>
                <w:szCs w:val="20"/>
              </w:rPr>
            </w:pPr>
          </w:p>
        </w:tc>
        <w:tc>
          <w:tcPr>
            <w:tcW w:w="614" w:type="dxa"/>
            <w:tcBorders>
              <w:top w:val="single" w:sz="4" w:space="0" w:color="auto"/>
              <w:left w:val="single" w:sz="4" w:space="0" w:color="auto"/>
              <w:bottom w:val="single" w:sz="4" w:space="0" w:color="auto"/>
              <w:right w:val="single" w:sz="4" w:space="0" w:color="auto"/>
            </w:tcBorders>
            <w:vAlign w:val="center"/>
          </w:tcPr>
          <w:p w14:paraId="0F5F94D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49" w:author="Hudler, Rob@Energy" w:date="2018-11-09T15:30:00Z"/>
                <w:rFonts w:asciiTheme="minorHAnsi" w:eastAsia="Times New Roman" w:hAnsiTheme="minorHAnsi" w:cstheme="minorHAnsi"/>
                <w:sz w:val="20"/>
                <w:szCs w:val="20"/>
              </w:rPr>
            </w:pPr>
          </w:p>
        </w:tc>
        <w:tc>
          <w:tcPr>
            <w:tcW w:w="974" w:type="dxa"/>
            <w:tcBorders>
              <w:top w:val="single" w:sz="4" w:space="0" w:color="auto"/>
              <w:left w:val="single" w:sz="4" w:space="0" w:color="auto"/>
              <w:bottom w:val="single" w:sz="4" w:space="0" w:color="auto"/>
              <w:right w:val="single" w:sz="4" w:space="0" w:color="auto"/>
            </w:tcBorders>
            <w:vAlign w:val="center"/>
          </w:tcPr>
          <w:p w14:paraId="60DE3E5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0"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4909A26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1"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11A96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2" w:author="Hudler, Rob@Energy" w:date="2018-11-09T15:30:00Z"/>
                <w:rFonts w:asciiTheme="minorHAnsi" w:eastAsia="Times New Roman" w:hAnsiTheme="minorHAnsi" w:cstheme="minorHAnsi"/>
                <w:sz w:val="20"/>
                <w:szCs w:val="20"/>
              </w:rPr>
            </w:pPr>
          </w:p>
        </w:tc>
        <w:tc>
          <w:tcPr>
            <w:tcW w:w="990" w:type="dxa"/>
            <w:tcBorders>
              <w:top w:val="single" w:sz="4" w:space="0" w:color="auto"/>
              <w:left w:val="single" w:sz="4" w:space="0" w:color="auto"/>
              <w:bottom w:val="single" w:sz="4" w:space="0" w:color="auto"/>
              <w:right w:val="single" w:sz="4" w:space="0" w:color="auto"/>
            </w:tcBorders>
            <w:vAlign w:val="center"/>
          </w:tcPr>
          <w:p w14:paraId="2A5DE3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3" w:author="Hudler, Rob@Energy" w:date="2018-11-09T15:30:00Z"/>
                <w:rFonts w:asciiTheme="minorHAnsi" w:eastAsia="Times New Roman" w:hAnsiTheme="minorHAnsi" w:cstheme="minorHAnsi"/>
                <w:sz w:val="20"/>
                <w:szCs w:val="20"/>
              </w:rPr>
            </w:pPr>
          </w:p>
        </w:tc>
        <w:tc>
          <w:tcPr>
            <w:tcW w:w="1170" w:type="dxa"/>
            <w:tcBorders>
              <w:top w:val="single" w:sz="4" w:space="0" w:color="auto"/>
              <w:left w:val="single" w:sz="4" w:space="0" w:color="auto"/>
              <w:bottom w:val="single" w:sz="4" w:space="0" w:color="auto"/>
              <w:right w:val="single" w:sz="4" w:space="0" w:color="auto"/>
            </w:tcBorders>
            <w:vAlign w:val="center"/>
          </w:tcPr>
          <w:p w14:paraId="6EF8404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4" w:author="Hudler, Rob@Energy" w:date="2018-11-09T15:30:00Z"/>
                <w:rFonts w:asciiTheme="minorHAnsi" w:eastAsia="Times New Roman" w:hAnsiTheme="minorHAnsi" w:cstheme="minorHAnsi"/>
                <w:sz w:val="20"/>
                <w:szCs w:val="20"/>
              </w:rPr>
            </w:pPr>
          </w:p>
        </w:tc>
        <w:tc>
          <w:tcPr>
            <w:tcW w:w="900" w:type="dxa"/>
            <w:tcBorders>
              <w:top w:val="single" w:sz="4" w:space="0" w:color="auto"/>
              <w:left w:val="single" w:sz="4" w:space="0" w:color="auto"/>
              <w:bottom w:val="single" w:sz="4" w:space="0" w:color="auto"/>
              <w:right w:val="single" w:sz="4" w:space="0" w:color="auto"/>
            </w:tcBorders>
            <w:vAlign w:val="center"/>
          </w:tcPr>
          <w:p w14:paraId="44C6CEB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5" w:author="Hudler, Rob@Energy" w:date="2018-11-09T15:30:00Z"/>
                <w:rFonts w:asciiTheme="minorHAnsi" w:eastAsia="Times New Roman" w:hAnsiTheme="minorHAnsi" w:cstheme="minorHAnsi"/>
                <w:sz w:val="20"/>
                <w:szCs w:val="20"/>
              </w:rPr>
            </w:pPr>
          </w:p>
        </w:tc>
        <w:tc>
          <w:tcPr>
            <w:tcW w:w="810" w:type="dxa"/>
            <w:tcBorders>
              <w:top w:val="single" w:sz="4" w:space="0" w:color="auto"/>
              <w:left w:val="single" w:sz="4" w:space="0" w:color="auto"/>
              <w:bottom w:val="single" w:sz="4" w:space="0" w:color="auto"/>
              <w:right w:val="single" w:sz="4" w:space="0" w:color="auto"/>
            </w:tcBorders>
            <w:vAlign w:val="center"/>
          </w:tcPr>
          <w:p w14:paraId="19F5241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6" w:author="Hudler, Rob@Energy" w:date="2018-11-09T15:30:00Z"/>
                <w:rFonts w:asciiTheme="minorHAnsi" w:eastAsia="Times New Roman" w:hAnsiTheme="minorHAnsi" w:cstheme="minorHAnsi"/>
                <w:sz w:val="20"/>
                <w:szCs w:val="20"/>
              </w:rPr>
            </w:pPr>
          </w:p>
        </w:tc>
        <w:tc>
          <w:tcPr>
            <w:tcW w:w="1085" w:type="dxa"/>
            <w:tcBorders>
              <w:top w:val="single" w:sz="4" w:space="0" w:color="auto"/>
              <w:left w:val="single" w:sz="4" w:space="0" w:color="auto"/>
              <w:bottom w:val="single" w:sz="4" w:space="0" w:color="auto"/>
              <w:right w:val="single" w:sz="4" w:space="0" w:color="auto"/>
            </w:tcBorders>
            <w:vAlign w:val="center"/>
          </w:tcPr>
          <w:p w14:paraId="6C773A0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57" w:author="Hudler, Rob@Energy" w:date="2018-11-09T15:30:00Z"/>
                <w:rFonts w:asciiTheme="minorHAnsi" w:eastAsia="Times New Roman" w:hAnsiTheme="minorHAnsi" w:cstheme="minorHAnsi"/>
                <w:sz w:val="20"/>
                <w:szCs w:val="20"/>
              </w:rPr>
            </w:pPr>
          </w:p>
        </w:tc>
      </w:tr>
    </w:tbl>
    <w:p w14:paraId="5CAD6E5D" w14:textId="77777777" w:rsidR="00C05AD7" w:rsidRPr="00C05AD7" w:rsidRDefault="00C05AD7" w:rsidP="00C05AD7">
      <w:pPr>
        <w:suppressAutoHyphens/>
        <w:spacing w:after="0" w:line="240" w:lineRule="auto"/>
        <w:ind w:left="446"/>
        <w:rPr>
          <w:ins w:id="458" w:author="Hudler, Rob@Energy" w:date="2018-11-09T15:30: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97"/>
        <w:gridCol w:w="4764"/>
        <w:gridCol w:w="4766"/>
      </w:tblGrid>
      <w:tr w:rsidR="00C05AD7" w:rsidRPr="00C05AD7" w14:paraId="6E19CC84" w14:textId="77777777" w:rsidTr="00C05AD7">
        <w:trPr>
          <w:cantSplit/>
          <w:trHeight w:val="144"/>
          <w:ins w:id="459" w:author="Hudler, Rob@Energy" w:date="2018-11-09T15:30:00Z"/>
        </w:trPr>
        <w:tc>
          <w:tcPr>
            <w:tcW w:w="10801" w:type="dxa"/>
            <w:gridSpan w:val="3"/>
            <w:tcBorders>
              <w:top w:val="single" w:sz="4" w:space="0" w:color="auto"/>
              <w:left w:val="single" w:sz="4" w:space="0" w:color="auto"/>
              <w:bottom w:val="single" w:sz="4" w:space="0" w:color="auto"/>
              <w:right w:val="single" w:sz="4" w:space="0" w:color="auto"/>
            </w:tcBorders>
          </w:tcPr>
          <w:p w14:paraId="046FC9E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60" w:author="Hudler, Rob@Energy" w:date="2018-11-09T15:30:00Z"/>
                <w:rFonts w:asciiTheme="minorHAnsi" w:hAnsiTheme="minorHAnsi" w:cstheme="minorHAnsi"/>
                <w:b/>
                <w:sz w:val="20"/>
                <w:szCs w:val="20"/>
              </w:rPr>
            </w:pPr>
            <w:ins w:id="461" w:author="Hudler, Rob@Energy" w:date="2018-11-09T15:30:00Z">
              <w:r w:rsidRPr="00C05AD7">
                <w:rPr>
                  <w:rFonts w:asciiTheme="minorHAnsi" w:hAnsiTheme="minorHAnsi" w:cstheme="minorHAnsi"/>
                  <w:b/>
                  <w:sz w:val="20"/>
                  <w:szCs w:val="20"/>
                </w:rPr>
                <w:t>D. Design HERS Verified Water Heating Distribution Systems Information</w:t>
              </w:r>
            </w:ins>
          </w:p>
          <w:p w14:paraId="4FA0FD1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462" w:author="Hudler, Rob@Energy" w:date="2018-11-09T15:30:00Z"/>
                <w:rFonts w:asciiTheme="minorHAnsi" w:hAnsiTheme="minorHAnsi" w:cstheme="minorHAnsi"/>
                <w:b/>
                <w:sz w:val="20"/>
                <w:szCs w:val="20"/>
              </w:rPr>
            </w:pPr>
            <w:ins w:id="463" w:author="Hudler, Rob@Energy" w:date="2018-11-09T15:30:00Z">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ins>
          </w:p>
        </w:tc>
      </w:tr>
      <w:tr w:rsidR="00C05AD7" w:rsidRPr="00C05AD7" w14:paraId="40F2DDCB" w14:textId="77777777" w:rsidTr="00C05AD7">
        <w:trPr>
          <w:cantSplit/>
          <w:trHeight w:val="144"/>
          <w:ins w:id="464"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center"/>
          </w:tcPr>
          <w:p w14:paraId="6EC7E58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65" w:author="Hudler, Rob@Energy" w:date="2018-11-09T15:30:00Z"/>
                <w:rFonts w:asciiTheme="minorHAnsi" w:eastAsia="Times New Roman" w:hAnsiTheme="minorHAnsi" w:cstheme="minorHAnsi"/>
                <w:sz w:val="20"/>
                <w:szCs w:val="20"/>
              </w:rPr>
            </w:pPr>
            <w:ins w:id="466" w:author="Hudler, Rob@Energy" w:date="2018-11-09T15:30:00Z">
              <w:r w:rsidRPr="00C05AD7">
                <w:rPr>
                  <w:rFonts w:asciiTheme="minorHAnsi" w:eastAsia="Times New Roman" w:hAnsiTheme="minorHAnsi" w:cstheme="minorHAnsi"/>
                  <w:sz w:val="20"/>
                  <w:szCs w:val="20"/>
                </w:rPr>
                <w:t>01</w:t>
              </w:r>
            </w:ins>
          </w:p>
        </w:tc>
        <w:tc>
          <w:tcPr>
            <w:tcW w:w="4666" w:type="dxa"/>
            <w:tcBorders>
              <w:top w:val="single" w:sz="4" w:space="0" w:color="auto"/>
              <w:left w:val="single" w:sz="4" w:space="0" w:color="auto"/>
              <w:bottom w:val="single" w:sz="4" w:space="0" w:color="auto"/>
              <w:right w:val="single" w:sz="4" w:space="0" w:color="auto"/>
            </w:tcBorders>
            <w:vAlign w:val="center"/>
          </w:tcPr>
          <w:p w14:paraId="05BC61F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67" w:author="Hudler, Rob@Energy" w:date="2018-11-09T15:30:00Z"/>
                <w:rFonts w:asciiTheme="minorHAnsi" w:eastAsia="Times New Roman" w:hAnsiTheme="minorHAnsi" w:cstheme="minorHAnsi"/>
                <w:sz w:val="20"/>
                <w:szCs w:val="20"/>
              </w:rPr>
            </w:pPr>
            <w:ins w:id="468" w:author="Hudler, Rob@Energy" w:date="2018-11-09T15:30:00Z">
              <w:r w:rsidRPr="00C05AD7">
                <w:rPr>
                  <w:rFonts w:asciiTheme="minorHAnsi" w:eastAsia="Times New Roman" w:hAnsiTheme="minorHAnsi" w:cstheme="minorHAnsi"/>
                  <w:sz w:val="20"/>
                  <w:szCs w:val="20"/>
                </w:rPr>
                <w:t>02</w:t>
              </w:r>
            </w:ins>
          </w:p>
        </w:tc>
        <w:tc>
          <w:tcPr>
            <w:tcW w:w="4666" w:type="dxa"/>
            <w:tcBorders>
              <w:top w:val="single" w:sz="4" w:space="0" w:color="auto"/>
              <w:left w:val="single" w:sz="4" w:space="0" w:color="auto"/>
              <w:bottom w:val="single" w:sz="4" w:space="0" w:color="auto"/>
              <w:right w:val="single" w:sz="4" w:space="0" w:color="auto"/>
            </w:tcBorders>
            <w:vAlign w:val="center"/>
          </w:tcPr>
          <w:p w14:paraId="27068A4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69" w:author="Hudler, Rob@Energy" w:date="2018-11-09T15:30:00Z"/>
                <w:rFonts w:asciiTheme="minorHAnsi" w:eastAsia="Times New Roman" w:hAnsiTheme="minorHAnsi" w:cstheme="minorHAnsi"/>
                <w:sz w:val="20"/>
                <w:szCs w:val="20"/>
              </w:rPr>
            </w:pPr>
            <w:ins w:id="470" w:author="Hudler, Rob@Energy" w:date="2018-11-09T15:30:00Z">
              <w:r w:rsidRPr="00C05AD7">
                <w:rPr>
                  <w:rFonts w:asciiTheme="minorHAnsi" w:eastAsia="Times New Roman" w:hAnsiTheme="minorHAnsi" w:cstheme="minorHAnsi"/>
                  <w:sz w:val="20"/>
                  <w:szCs w:val="20"/>
                </w:rPr>
                <w:t>03</w:t>
              </w:r>
            </w:ins>
          </w:p>
        </w:tc>
      </w:tr>
      <w:tr w:rsidR="00C05AD7" w:rsidRPr="00C05AD7" w14:paraId="31C96F7D" w14:textId="77777777" w:rsidTr="00C05AD7">
        <w:trPr>
          <w:cantSplit/>
          <w:trHeight w:val="144"/>
          <w:ins w:id="471"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bottom"/>
          </w:tcPr>
          <w:p w14:paraId="40338A1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2" w:author="Hudler, Rob@Energy" w:date="2018-11-09T15:30:00Z"/>
                <w:rFonts w:asciiTheme="minorHAnsi" w:eastAsia="Times New Roman" w:hAnsiTheme="minorHAnsi" w:cstheme="minorHAnsi"/>
                <w:sz w:val="20"/>
                <w:szCs w:val="20"/>
              </w:rPr>
            </w:pPr>
            <w:ins w:id="473" w:author="Hudler, Rob@Energy" w:date="2018-11-09T15:30:00Z">
              <w:r w:rsidRPr="00C05AD7">
                <w:rPr>
                  <w:rFonts w:asciiTheme="minorHAnsi" w:eastAsia="Times New Roman" w:hAnsiTheme="minorHAnsi" w:cstheme="minorHAnsi"/>
                  <w:sz w:val="20"/>
                  <w:szCs w:val="20"/>
                </w:rPr>
                <w:t>Water Heating System ID or Name</w:t>
              </w:r>
            </w:ins>
          </w:p>
        </w:tc>
        <w:tc>
          <w:tcPr>
            <w:tcW w:w="4666" w:type="dxa"/>
            <w:tcBorders>
              <w:top w:val="single" w:sz="4" w:space="0" w:color="auto"/>
              <w:left w:val="single" w:sz="4" w:space="0" w:color="auto"/>
              <w:bottom w:val="single" w:sz="4" w:space="0" w:color="auto"/>
              <w:right w:val="single" w:sz="4" w:space="0" w:color="auto"/>
            </w:tcBorders>
            <w:vAlign w:val="bottom"/>
          </w:tcPr>
          <w:p w14:paraId="144569E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4" w:author="Hudler, Rob@Energy" w:date="2018-11-09T15:30:00Z"/>
                <w:rFonts w:asciiTheme="minorHAnsi" w:eastAsia="Times New Roman" w:hAnsiTheme="minorHAnsi" w:cstheme="minorHAnsi"/>
                <w:sz w:val="20"/>
                <w:szCs w:val="20"/>
              </w:rPr>
            </w:pPr>
            <w:ins w:id="475" w:author="Hudler, Rob@Energy" w:date="2018-11-09T15:30:00Z">
              <w:r w:rsidRPr="00C05AD7">
                <w:rPr>
                  <w:rFonts w:asciiTheme="minorHAnsi" w:eastAsia="Times New Roman" w:hAnsiTheme="minorHAnsi" w:cstheme="minorHAnsi"/>
                  <w:sz w:val="20"/>
                  <w:szCs w:val="20"/>
                </w:rPr>
                <w:t xml:space="preserve">Central DHW System </w:t>
              </w:r>
            </w:ins>
          </w:p>
          <w:p w14:paraId="45FD6D3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6" w:author="Hudler, Rob@Energy" w:date="2018-11-09T15:30:00Z"/>
                <w:rFonts w:asciiTheme="minorHAnsi" w:eastAsia="Times New Roman" w:hAnsiTheme="minorHAnsi" w:cstheme="minorHAnsi"/>
                <w:sz w:val="20"/>
                <w:szCs w:val="20"/>
              </w:rPr>
            </w:pPr>
            <w:ins w:id="477" w:author="Hudler, Rob@Energy" w:date="2018-11-09T15:30:00Z">
              <w:r w:rsidRPr="00C05AD7">
                <w:rPr>
                  <w:rFonts w:asciiTheme="minorHAnsi" w:eastAsia="Times New Roman" w:hAnsiTheme="minorHAnsi" w:cstheme="minorHAnsi"/>
                  <w:sz w:val="20"/>
                  <w:szCs w:val="20"/>
                </w:rPr>
                <w:t>Distribution Type</w:t>
              </w:r>
            </w:ins>
          </w:p>
        </w:tc>
        <w:tc>
          <w:tcPr>
            <w:tcW w:w="4666" w:type="dxa"/>
            <w:tcBorders>
              <w:top w:val="single" w:sz="4" w:space="0" w:color="auto"/>
              <w:left w:val="single" w:sz="4" w:space="0" w:color="auto"/>
              <w:bottom w:val="single" w:sz="4" w:space="0" w:color="auto"/>
              <w:right w:val="single" w:sz="4" w:space="0" w:color="auto"/>
            </w:tcBorders>
            <w:vAlign w:val="bottom"/>
          </w:tcPr>
          <w:p w14:paraId="2653685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78" w:author="Hudler, Rob@Energy" w:date="2018-11-09T15:30:00Z"/>
                <w:rFonts w:asciiTheme="minorHAnsi" w:eastAsia="Times New Roman" w:hAnsiTheme="minorHAnsi" w:cstheme="minorHAnsi"/>
                <w:sz w:val="20"/>
                <w:szCs w:val="20"/>
              </w:rPr>
            </w:pPr>
            <w:ins w:id="479" w:author="Hudler, Rob@Energy" w:date="2018-11-09T15:30:00Z">
              <w:r w:rsidRPr="00C05AD7">
                <w:rPr>
                  <w:rFonts w:asciiTheme="minorHAnsi" w:eastAsia="Times New Roman" w:hAnsiTheme="minorHAnsi" w:cstheme="minorHAnsi"/>
                  <w:sz w:val="20"/>
                  <w:szCs w:val="20"/>
                </w:rPr>
                <w:t>Dwelling Unit DHW System</w:t>
              </w:r>
            </w:ins>
          </w:p>
          <w:p w14:paraId="68D7970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0" w:author="Hudler, Rob@Energy" w:date="2018-11-09T15:30:00Z"/>
                <w:rFonts w:asciiTheme="minorHAnsi" w:eastAsia="Times New Roman" w:hAnsiTheme="minorHAnsi" w:cstheme="minorHAnsi"/>
                <w:sz w:val="20"/>
                <w:szCs w:val="20"/>
              </w:rPr>
            </w:pPr>
            <w:ins w:id="481" w:author="Hudler, Rob@Energy" w:date="2018-11-09T15:30:00Z">
              <w:r w:rsidRPr="00C05AD7">
                <w:rPr>
                  <w:rFonts w:asciiTheme="minorHAnsi" w:eastAsia="Times New Roman" w:hAnsiTheme="minorHAnsi" w:cstheme="minorHAnsi"/>
                  <w:sz w:val="20"/>
                  <w:szCs w:val="20"/>
                </w:rPr>
                <w:t>Distribution Type</w:t>
              </w:r>
            </w:ins>
          </w:p>
        </w:tc>
      </w:tr>
      <w:tr w:rsidR="00C05AD7" w:rsidRPr="00C05AD7" w14:paraId="33621765" w14:textId="77777777" w:rsidTr="00C05AD7">
        <w:trPr>
          <w:cantSplit/>
          <w:trHeight w:val="144"/>
          <w:ins w:id="482"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center"/>
          </w:tcPr>
          <w:p w14:paraId="17C6CBA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3"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407EA25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484"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552624E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485" w:author="Hudler, Rob@Energy" w:date="2018-11-09T15:30:00Z"/>
                <w:rFonts w:asciiTheme="minorHAnsi" w:eastAsia="Times New Roman" w:hAnsiTheme="minorHAnsi" w:cstheme="minorHAnsi"/>
                <w:sz w:val="20"/>
                <w:szCs w:val="20"/>
              </w:rPr>
            </w:pPr>
          </w:p>
        </w:tc>
      </w:tr>
      <w:tr w:rsidR="00C05AD7" w:rsidRPr="00C05AD7" w14:paraId="0D88F209" w14:textId="77777777" w:rsidTr="00C05AD7">
        <w:trPr>
          <w:cantSplit/>
          <w:trHeight w:val="144"/>
          <w:ins w:id="486" w:author="Hudler, Rob@Energy" w:date="2018-11-09T15:30:00Z"/>
        </w:trPr>
        <w:tc>
          <w:tcPr>
            <w:tcW w:w="1467" w:type="dxa"/>
            <w:tcBorders>
              <w:top w:val="single" w:sz="4" w:space="0" w:color="auto"/>
              <w:left w:val="single" w:sz="4" w:space="0" w:color="auto"/>
              <w:bottom w:val="single" w:sz="4" w:space="0" w:color="auto"/>
              <w:right w:val="single" w:sz="4" w:space="0" w:color="auto"/>
            </w:tcBorders>
            <w:vAlign w:val="center"/>
          </w:tcPr>
          <w:p w14:paraId="55284BF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7"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05F8220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8" w:author="Hudler, Rob@Energy" w:date="2018-11-09T15:30:00Z"/>
                <w:rFonts w:asciiTheme="minorHAnsi" w:eastAsia="Times New Roman" w:hAnsiTheme="minorHAnsi" w:cstheme="minorHAnsi"/>
                <w:sz w:val="20"/>
                <w:szCs w:val="20"/>
              </w:rPr>
            </w:pPr>
          </w:p>
        </w:tc>
        <w:tc>
          <w:tcPr>
            <w:tcW w:w="4666" w:type="dxa"/>
            <w:tcBorders>
              <w:top w:val="single" w:sz="4" w:space="0" w:color="auto"/>
              <w:left w:val="single" w:sz="4" w:space="0" w:color="auto"/>
              <w:bottom w:val="single" w:sz="4" w:space="0" w:color="auto"/>
              <w:right w:val="single" w:sz="4" w:space="0" w:color="auto"/>
            </w:tcBorders>
            <w:vAlign w:val="center"/>
          </w:tcPr>
          <w:p w14:paraId="1B3CFB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489" w:author="Hudler, Rob@Energy" w:date="2018-11-09T15:30:00Z"/>
                <w:rFonts w:asciiTheme="minorHAnsi" w:eastAsia="Times New Roman" w:hAnsiTheme="minorHAnsi" w:cstheme="minorHAnsi"/>
                <w:sz w:val="20"/>
                <w:szCs w:val="20"/>
              </w:rPr>
            </w:pPr>
          </w:p>
        </w:tc>
      </w:tr>
    </w:tbl>
    <w:p w14:paraId="59B9EDE7" w14:textId="77777777" w:rsidR="00C05AD7" w:rsidRPr="00C05AD7" w:rsidRDefault="00C05AD7" w:rsidP="00C05AD7">
      <w:pPr>
        <w:suppressAutoHyphens/>
        <w:spacing w:after="0" w:line="240" w:lineRule="auto"/>
        <w:ind w:left="446"/>
        <w:rPr>
          <w:ins w:id="490" w:author="Hudler, Rob@Energy" w:date="2018-11-09T15:30:00Z"/>
          <w:rFonts w:asciiTheme="minorHAnsi" w:hAnsiTheme="minorHAnsi" w:cstheme="minorHAnsi"/>
          <w:b/>
          <w:sz w:val="20"/>
          <w:szCs w:val="20"/>
        </w:rPr>
      </w:pPr>
    </w:p>
    <w:p w14:paraId="4CE89E52" w14:textId="334C6857" w:rsidR="007948D0" w:rsidRDefault="007948D0" w:rsidP="00C05AD7">
      <w:pPr>
        <w:suppressAutoHyphens/>
        <w:spacing w:after="0" w:line="240" w:lineRule="auto"/>
        <w:ind w:left="446"/>
        <w:rPr>
          <w:ins w:id="491" w:author="Hudler, Rob@Energy" w:date="2018-11-27T13:50:00Z"/>
          <w:rFonts w:asciiTheme="minorHAnsi" w:hAnsiTheme="minorHAnsi" w:cstheme="minorHAnsi"/>
          <w:b/>
          <w:sz w:val="20"/>
          <w:szCs w:val="20"/>
        </w:rPr>
      </w:pPr>
    </w:p>
    <w:p w14:paraId="7A771240" w14:textId="77777777" w:rsidR="007948D0" w:rsidRPr="007948D0" w:rsidRDefault="007948D0">
      <w:pPr>
        <w:rPr>
          <w:ins w:id="492" w:author="Hudler, Rob@Energy" w:date="2018-11-27T13:50:00Z"/>
          <w:rFonts w:asciiTheme="minorHAnsi" w:hAnsiTheme="minorHAnsi" w:cstheme="minorHAnsi"/>
          <w:sz w:val="20"/>
          <w:szCs w:val="20"/>
          <w:rPrChange w:id="493" w:author="Hudler, Rob@Energy" w:date="2018-11-27T13:50:00Z">
            <w:rPr>
              <w:ins w:id="494" w:author="Hudler, Rob@Energy" w:date="2018-11-27T13:50:00Z"/>
              <w:rFonts w:asciiTheme="minorHAnsi" w:hAnsiTheme="minorHAnsi" w:cstheme="minorHAnsi"/>
              <w:b/>
              <w:sz w:val="20"/>
              <w:szCs w:val="20"/>
            </w:rPr>
          </w:rPrChange>
        </w:rPr>
        <w:pPrChange w:id="495" w:author="Hudler, Rob@Energy" w:date="2018-11-27T13:50:00Z">
          <w:pPr>
            <w:suppressAutoHyphens/>
            <w:spacing w:after="0" w:line="240" w:lineRule="auto"/>
            <w:ind w:left="446"/>
          </w:pPr>
        </w:pPrChange>
      </w:pPr>
    </w:p>
    <w:p w14:paraId="154BA142" w14:textId="117617AD" w:rsidR="00C05AD7" w:rsidRPr="007948D0" w:rsidRDefault="00C05AD7">
      <w:pPr>
        <w:rPr>
          <w:ins w:id="496" w:author="Hudler, Rob@Energy" w:date="2018-11-09T15:30:00Z"/>
          <w:rFonts w:asciiTheme="minorHAnsi" w:hAnsiTheme="minorHAnsi" w:cstheme="minorHAnsi"/>
          <w:sz w:val="20"/>
          <w:szCs w:val="20"/>
          <w:rPrChange w:id="497" w:author="Hudler, Rob@Energy" w:date="2018-11-27T13:50:00Z">
            <w:rPr>
              <w:ins w:id="498" w:author="Hudler, Rob@Energy" w:date="2018-11-09T15:30:00Z"/>
              <w:rFonts w:asciiTheme="minorHAnsi" w:hAnsiTheme="minorHAnsi" w:cstheme="minorHAnsi"/>
              <w:b/>
              <w:sz w:val="20"/>
              <w:szCs w:val="20"/>
            </w:rPr>
          </w:rPrChange>
        </w:rPr>
        <w:pPrChange w:id="499" w:author="Hudler, Rob@Energy" w:date="2018-11-27T13:50:00Z">
          <w:pPr>
            <w:suppressAutoHyphens/>
            <w:spacing w:after="0" w:line="240" w:lineRule="auto"/>
            <w:ind w:left="446"/>
          </w:pPr>
        </w:pPrChange>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96"/>
        <w:gridCol w:w="4759"/>
        <w:gridCol w:w="4761"/>
      </w:tblGrid>
      <w:tr w:rsidR="00C05AD7" w:rsidRPr="00C05AD7" w14:paraId="44AA5417" w14:textId="77777777" w:rsidTr="00C05AD7">
        <w:trPr>
          <w:cantSplit/>
          <w:trHeight w:val="144"/>
          <w:ins w:id="500" w:author="Hudler, Rob@Energy" w:date="2018-11-09T15:30:00Z"/>
        </w:trPr>
        <w:tc>
          <w:tcPr>
            <w:tcW w:w="11027" w:type="dxa"/>
            <w:gridSpan w:val="3"/>
            <w:tcBorders>
              <w:top w:val="single" w:sz="4" w:space="0" w:color="auto"/>
              <w:left w:val="single" w:sz="4" w:space="0" w:color="auto"/>
              <w:bottom w:val="single" w:sz="4" w:space="0" w:color="auto"/>
              <w:right w:val="single" w:sz="4" w:space="0" w:color="auto"/>
            </w:tcBorders>
          </w:tcPr>
          <w:p w14:paraId="130E7CB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501" w:author="Hudler, Rob@Energy" w:date="2018-11-09T15:30:00Z"/>
                <w:rFonts w:asciiTheme="minorHAnsi" w:hAnsiTheme="minorHAnsi" w:cstheme="minorHAnsi"/>
                <w:b/>
                <w:sz w:val="20"/>
                <w:szCs w:val="20"/>
              </w:rPr>
            </w:pPr>
            <w:ins w:id="502" w:author="Hudler, Rob@Energy" w:date="2018-11-09T15:30:00Z">
              <w:r w:rsidRPr="00C05AD7">
                <w:rPr>
                  <w:rFonts w:asciiTheme="minorHAnsi" w:hAnsiTheme="minorHAnsi" w:cstheme="minorHAnsi"/>
                  <w:b/>
                  <w:sz w:val="20"/>
                  <w:szCs w:val="20"/>
                </w:rPr>
                <w:lastRenderedPageBreak/>
                <w:t>E. Installed HERS Verified Water Heating Distribution Systems Information</w:t>
              </w:r>
            </w:ins>
          </w:p>
          <w:p w14:paraId="2DD44D6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503" w:author="Hudler, Rob@Energy" w:date="2018-11-09T15:30:00Z"/>
                <w:rFonts w:asciiTheme="minorHAnsi" w:hAnsiTheme="minorHAnsi" w:cstheme="minorHAnsi"/>
                <w:b/>
                <w:sz w:val="20"/>
                <w:szCs w:val="20"/>
              </w:rPr>
            </w:pPr>
            <w:ins w:id="504" w:author="Hudler, Rob@Energy" w:date="2018-11-09T15:30:00Z">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ins>
          </w:p>
        </w:tc>
      </w:tr>
      <w:tr w:rsidR="00C05AD7" w:rsidRPr="00C05AD7" w14:paraId="72C52E66" w14:textId="77777777" w:rsidTr="00C05AD7">
        <w:trPr>
          <w:cantSplit/>
          <w:trHeight w:val="144"/>
          <w:ins w:id="505"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center"/>
          </w:tcPr>
          <w:p w14:paraId="5568D0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06" w:author="Hudler, Rob@Energy" w:date="2018-11-09T15:30:00Z"/>
                <w:rFonts w:asciiTheme="minorHAnsi" w:eastAsia="Times New Roman" w:hAnsiTheme="minorHAnsi" w:cstheme="minorHAnsi"/>
                <w:sz w:val="20"/>
                <w:szCs w:val="20"/>
              </w:rPr>
            </w:pPr>
            <w:ins w:id="507" w:author="Hudler, Rob@Energy" w:date="2018-11-09T15:30:00Z">
              <w:r w:rsidRPr="00C05AD7">
                <w:rPr>
                  <w:rFonts w:asciiTheme="minorHAnsi" w:eastAsia="Times New Roman" w:hAnsiTheme="minorHAnsi" w:cstheme="minorHAnsi"/>
                  <w:sz w:val="20"/>
                  <w:szCs w:val="20"/>
                </w:rPr>
                <w:t>01</w:t>
              </w:r>
            </w:ins>
          </w:p>
        </w:tc>
        <w:tc>
          <w:tcPr>
            <w:tcW w:w="4764" w:type="dxa"/>
            <w:tcBorders>
              <w:top w:val="single" w:sz="4" w:space="0" w:color="auto"/>
              <w:left w:val="single" w:sz="4" w:space="0" w:color="auto"/>
              <w:bottom w:val="single" w:sz="4" w:space="0" w:color="auto"/>
              <w:right w:val="single" w:sz="4" w:space="0" w:color="auto"/>
            </w:tcBorders>
            <w:vAlign w:val="center"/>
          </w:tcPr>
          <w:p w14:paraId="3121BEA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08" w:author="Hudler, Rob@Energy" w:date="2018-11-09T15:30:00Z"/>
                <w:rFonts w:asciiTheme="minorHAnsi" w:eastAsia="Times New Roman" w:hAnsiTheme="minorHAnsi" w:cstheme="minorHAnsi"/>
                <w:sz w:val="20"/>
                <w:szCs w:val="20"/>
              </w:rPr>
            </w:pPr>
            <w:ins w:id="509" w:author="Hudler, Rob@Energy" w:date="2018-11-09T15:30:00Z">
              <w:r w:rsidRPr="00C05AD7">
                <w:rPr>
                  <w:rFonts w:asciiTheme="minorHAnsi" w:eastAsia="Times New Roman" w:hAnsiTheme="minorHAnsi" w:cstheme="minorHAnsi"/>
                  <w:sz w:val="20"/>
                  <w:szCs w:val="20"/>
                </w:rPr>
                <w:t>02</w:t>
              </w:r>
            </w:ins>
          </w:p>
        </w:tc>
        <w:tc>
          <w:tcPr>
            <w:tcW w:w="4766" w:type="dxa"/>
            <w:tcBorders>
              <w:top w:val="single" w:sz="4" w:space="0" w:color="auto"/>
              <w:left w:val="single" w:sz="4" w:space="0" w:color="auto"/>
              <w:bottom w:val="single" w:sz="4" w:space="0" w:color="auto"/>
              <w:right w:val="single" w:sz="4" w:space="0" w:color="auto"/>
            </w:tcBorders>
            <w:vAlign w:val="center"/>
          </w:tcPr>
          <w:p w14:paraId="769CA7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0" w:author="Hudler, Rob@Energy" w:date="2018-11-09T15:30:00Z"/>
                <w:rFonts w:asciiTheme="minorHAnsi" w:eastAsia="Times New Roman" w:hAnsiTheme="minorHAnsi" w:cstheme="minorHAnsi"/>
                <w:sz w:val="20"/>
                <w:szCs w:val="20"/>
              </w:rPr>
            </w:pPr>
            <w:ins w:id="511" w:author="Hudler, Rob@Energy" w:date="2018-11-09T15:30:00Z">
              <w:r w:rsidRPr="00C05AD7">
                <w:rPr>
                  <w:rFonts w:asciiTheme="minorHAnsi" w:eastAsia="Times New Roman" w:hAnsiTheme="minorHAnsi" w:cstheme="minorHAnsi"/>
                  <w:sz w:val="20"/>
                  <w:szCs w:val="20"/>
                </w:rPr>
                <w:t>03</w:t>
              </w:r>
            </w:ins>
          </w:p>
        </w:tc>
      </w:tr>
      <w:tr w:rsidR="00C05AD7" w:rsidRPr="00C05AD7" w14:paraId="6953D783" w14:textId="77777777" w:rsidTr="00C05AD7">
        <w:trPr>
          <w:cantSplit/>
          <w:trHeight w:val="144"/>
          <w:ins w:id="512"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bottom"/>
          </w:tcPr>
          <w:p w14:paraId="1191F7E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3" w:author="Hudler, Rob@Energy" w:date="2018-11-09T15:30:00Z"/>
                <w:rFonts w:asciiTheme="minorHAnsi" w:eastAsia="Times New Roman" w:hAnsiTheme="minorHAnsi" w:cstheme="minorHAnsi"/>
                <w:sz w:val="20"/>
                <w:szCs w:val="20"/>
              </w:rPr>
            </w:pPr>
            <w:ins w:id="514" w:author="Hudler, Rob@Energy" w:date="2018-11-09T15:30:00Z">
              <w:r w:rsidRPr="00C05AD7">
                <w:rPr>
                  <w:rFonts w:asciiTheme="minorHAnsi" w:eastAsia="Times New Roman" w:hAnsiTheme="minorHAnsi" w:cstheme="minorHAnsi"/>
                  <w:sz w:val="20"/>
                  <w:szCs w:val="20"/>
                </w:rPr>
                <w:t>Water Heating System ID or Name</w:t>
              </w:r>
            </w:ins>
          </w:p>
        </w:tc>
        <w:tc>
          <w:tcPr>
            <w:tcW w:w="4764" w:type="dxa"/>
            <w:tcBorders>
              <w:top w:val="single" w:sz="4" w:space="0" w:color="auto"/>
              <w:left w:val="single" w:sz="4" w:space="0" w:color="auto"/>
              <w:bottom w:val="single" w:sz="4" w:space="0" w:color="auto"/>
              <w:right w:val="single" w:sz="4" w:space="0" w:color="auto"/>
            </w:tcBorders>
            <w:vAlign w:val="bottom"/>
          </w:tcPr>
          <w:p w14:paraId="27E0A56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5" w:author="Hudler, Rob@Energy" w:date="2018-11-09T15:30:00Z"/>
                <w:rFonts w:asciiTheme="minorHAnsi" w:eastAsia="Times New Roman" w:hAnsiTheme="minorHAnsi" w:cstheme="minorHAnsi"/>
                <w:sz w:val="20"/>
                <w:szCs w:val="20"/>
              </w:rPr>
            </w:pPr>
            <w:ins w:id="516" w:author="Hudler, Rob@Energy" w:date="2018-11-09T15:30:00Z">
              <w:r w:rsidRPr="00C05AD7">
                <w:rPr>
                  <w:rFonts w:asciiTheme="minorHAnsi" w:eastAsia="Times New Roman" w:hAnsiTheme="minorHAnsi" w:cstheme="minorHAnsi"/>
                  <w:sz w:val="20"/>
                  <w:szCs w:val="20"/>
                </w:rPr>
                <w:t xml:space="preserve">Central DHW System </w:t>
              </w:r>
            </w:ins>
          </w:p>
          <w:p w14:paraId="7036084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7" w:author="Hudler, Rob@Energy" w:date="2018-11-09T15:30:00Z"/>
                <w:rFonts w:asciiTheme="minorHAnsi" w:eastAsia="Times New Roman" w:hAnsiTheme="minorHAnsi" w:cstheme="minorHAnsi"/>
                <w:sz w:val="20"/>
                <w:szCs w:val="20"/>
              </w:rPr>
            </w:pPr>
            <w:ins w:id="518" w:author="Hudler, Rob@Energy" w:date="2018-11-09T15:30:00Z">
              <w:r w:rsidRPr="00C05AD7">
                <w:rPr>
                  <w:rFonts w:asciiTheme="minorHAnsi" w:eastAsia="Times New Roman" w:hAnsiTheme="minorHAnsi" w:cstheme="minorHAnsi"/>
                  <w:sz w:val="20"/>
                  <w:szCs w:val="20"/>
                </w:rPr>
                <w:t>Distribution Type</w:t>
              </w:r>
            </w:ins>
          </w:p>
        </w:tc>
        <w:tc>
          <w:tcPr>
            <w:tcW w:w="4766" w:type="dxa"/>
            <w:tcBorders>
              <w:top w:val="single" w:sz="4" w:space="0" w:color="auto"/>
              <w:left w:val="single" w:sz="4" w:space="0" w:color="auto"/>
              <w:bottom w:val="single" w:sz="4" w:space="0" w:color="auto"/>
              <w:right w:val="single" w:sz="4" w:space="0" w:color="auto"/>
            </w:tcBorders>
            <w:vAlign w:val="bottom"/>
          </w:tcPr>
          <w:p w14:paraId="63E87DE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19" w:author="Hudler, Rob@Energy" w:date="2018-11-09T15:30:00Z"/>
                <w:rFonts w:asciiTheme="minorHAnsi" w:eastAsia="Times New Roman" w:hAnsiTheme="minorHAnsi" w:cstheme="minorHAnsi"/>
                <w:sz w:val="20"/>
                <w:szCs w:val="20"/>
              </w:rPr>
            </w:pPr>
            <w:ins w:id="520" w:author="Hudler, Rob@Energy" w:date="2018-11-09T15:30:00Z">
              <w:r w:rsidRPr="00C05AD7">
                <w:rPr>
                  <w:rFonts w:asciiTheme="minorHAnsi" w:eastAsia="Times New Roman" w:hAnsiTheme="minorHAnsi" w:cstheme="minorHAnsi"/>
                  <w:sz w:val="20"/>
                  <w:szCs w:val="20"/>
                </w:rPr>
                <w:t>Dwelling Unit DHW System</w:t>
              </w:r>
            </w:ins>
          </w:p>
          <w:p w14:paraId="69331FB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1" w:author="Hudler, Rob@Energy" w:date="2018-11-09T15:30:00Z"/>
                <w:rFonts w:asciiTheme="minorHAnsi" w:eastAsia="Times New Roman" w:hAnsiTheme="minorHAnsi" w:cstheme="minorHAnsi"/>
                <w:sz w:val="20"/>
                <w:szCs w:val="20"/>
              </w:rPr>
            </w:pPr>
            <w:ins w:id="522" w:author="Hudler, Rob@Energy" w:date="2018-11-09T15:30:00Z">
              <w:r w:rsidRPr="00C05AD7">
                <w:rPr>
                  <w:rFonts w:asciiTheme="minorHAnsi" w:eastAsia="Times New Roman" w:hAnsiTheme="minorHAnsi" w:cstheme="minorHAnsi"/>
                  <w:sz w:val="20"/>
                  <w:szCs w:val="20"/>
                </w:rPr>
                <w:t>Distribution Type</w:t>
              </w:r>
            </w:ins>
          </w:p>
        </w:tc>
      </w:tr>
      <w:tr w:rsidR="00C05AD7" w:rsidRPr="00C05AD7" w14:paraId="33EC0A04" w14:textId="77777777" w:rsidTr="00C05AD7">
        <w:trPr>
          <w:cantSplit/>
          <w:trHeight w:val="144"/>
          <w:ins w:id="523"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center"/>
          </w:tcPr>
          <w:p w14:paraId="507FB35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4" w:author="Hudler, Rob@Energy" w:date="2018-11-09T15:30:00Z"/>
                <w:rFonts w:asciiTheme="minorHAnsi" w:eastAsia="Times New Roman" w:hAnsiTheme="minorHAnsi" w:cstheme="minorHAnsi"/>
                <w:sz w:val="20"/>
                <w:szCs w:val="20"/>
              </w:rPr>
            </w:pPr>
          </w:p>
        </w:tc>
        <w:tc>
          <w:tcPr>
            <w:tcW w:w="4764" w:type="dxa"/>
            <w:tcBorders>
              <w:top w:val="single" w:sz="4" w:space="0" w:color="auto"/>
              <w:left w:val="single" w:sz="4" w:space="0" w:color="auto"/>
              <w:bottom w:val="single" w:sz="4" w:space="0" w:color="auto"/>
              <w:right w:val="single" w:sz="4" w:space="0" w:color="auto"/>
            </w:tcBorders>
            <w:vAlign w:val="center"/>
          </w:tcPr>
          <w:p w14:paraId="4E1059B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525" w:author="Hudler, Rob@Energy" w:date="2018-11-09T15:30:00Z"/>
                <w:rFonts w:asciiTheme="minorHAnsi" w:eastAsia="Times New Roman" w:hAnsiTheme="minorHAnsi" w:cstheme="minorHAnsi"/>
                <w:sz w:val="20"/>
                <w:szCs w:val="20"/>
              </w:rPr>
            </w:pPr>
          </w:p>
        </w:tc>
        <w:tc>
          <w:tcPr>
            <w:tcW w:w="4766" w:type="dxa"/>
            <w:tcBorders>
              <w:top w:val="single" w:sz="4" w:space="0" w:color="auto"/>
              <w:left w:val="single" w:sz="4" w:space="0" w:color="auto"/>
              <w:bottom w:val="single" w:sz="4" w:space="0" w:color="auto"/>
              <w:right w:val="single" w:sz="4" w:space="0" w:color="auto"/>
            </w:tcBorders>
            <w:vAlign w:val="center"/>
          </w:tcPr>
          <w:p w14:paraId="644E890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contextualSpacing/>
              <w:jc w:val="center"/>
              <w:rPr>
                <w:ins w:id="526" w:author="Hudler, Rob@Energy" w:date="2018-11-09T15:30:00Z"/>
                <w:rFonts w:asciiTheme="minorHAnsi" w:eastAsia="Times New Roman" w:hAnsiTheme="minorHAnsi" w:cstheme="minorHAnsi"/>
                <w:sz w:val="20"/>
                <w:szCs w:val="20"/>
              </w:rPr>
            </w:pPr>
          </w:p>
        </w:tc>
      </w:tr>
      <w:tr w:rsidR="00C05AD7" w:rsidRPr="00C05AD7" w14:paraId="56763E5C" w14:textId="77777777" w:rsidTr="00C05AD7">
        <w:trPr>
          <w:cantSplit/>
          <w:trHeight w:val="144"/>
          <w:ins w:id="527" w:author="Hudler, Rob@Energy" w:date="2018-11-09T15:30:00Z"/>
        </w:trPr>
        <w:tc>
          <w:tcPr>
            <w:tcW w:w="1497" w:type="dxa"/>
            <w:tcBorders>
              <w:top w:val="single" w:sz="4" w:space="0" w:color="auto"/>
              <w:left w:val="single" w:sz="4" w:space="0" w:color="auto"/>
              <w:bottom w:val="single" w:sz="4" w:space="0" w:color="auto"/>
              <w:right w:val="single" w:sz="4" w:space="0" w:color="auto"/>
            </w:tcBorders>
            <w:vAlign w:val="center"/>
          </w:tcPr>
          <w:p w14:paraId="01491CF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8" w:author="Hudler, Rob@Energy" w:date="2018-11-09T15:30:00Z"/>
                <w:rFonts w:asciiTheme="minorHAnsi" w:eastAsia="Times New Roman" w:hAnsiTheme="minorHAnsi" w:cstheme="minorHAnsi"/>
                <w:sz w:val="20"/>
                <w:szCs w:val="20"/>
              </w:rPr>
            </w:pPr>
          </w:p>
        </w:tc>
        <w:tc>
          <w:tcPr>
            <w:tcW w:w="4764" w:type="dxa"/>
            <w:tcBorders>
              <w:top w:val="single" w:sz="4" w:space="0" w:color="auto"/>
              <w:left w:val="single" w:sz="4" w:space="0" w:color="auto"/>
              <w:bottom w:val="single" w:sz="4" w:space="0" w:color="auto"/>
              <w:right w:val="single" w:sz="4" w:space="0" w:color="auto"/>
            </w:tcBorders>
            <w:vAlign w:val="center"/>
          </w:tcPr>
          <w:p w14:paraId="6CE7E2B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29" w:author="Hudler, Rob@Energy" w:date="2018-11-09T15:30:00Z"/>
                <w:rFonts w:asciiTheme="minorHAnsi" w:eastAsia="Times New Roman" w:hAnsiTheme="minorHAnsi" w:cstheme="minorHAnsi"/>
                <w:sz w:val="20"/>
                <w:szCs w:val="20"/>
              </w:rPr>
            </w:pPr>
          </w:p>
        </w:tc>
        <w:tc>
          <w:tcPr>
            <w:tcW w:w="4766" w:type="dxa"/>
            <w:tcBorders>
              <w:top w:val="single" w:sz="4" w:space="0" w:color="auto"/>
              <w:left w:val="single" w:sz="4" w:space="0" w:color="auto"/>
              <w:bottom w:val="single" w:sz="4" w:space="0" w:color="auto"/>
              <w:right w:val="single" w:sz="4" w:space="0" w:color="auto"/>
            </w:tcBorders>
            <w:vAlign w:val="center"/>
          </w:tcPr>
          <w:p w14:paraId="16F1D49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30" w:author="Hudler, Rob@Energy" w:date="2018-11-09T15:30:00Z"/>
                <w:rFonts w:asciiTheme="minorHAnsi" w:eastAsia="Times New Roman" w:hAnsiTheme="minorHAnsi" w:cstheme="minorHAnsi"/>
                <w:sz w:val="20"/>
                <w:szCs w:val="20"/>
              </w:rPr>
            </w:pPr>
          </w:p>
        </w:tc>
      </w:tr>
    </w:tbl>
    <w:p w14:paraId="11433986" w14:textId="77777777" w:rsidR="00C05AD7" w:rsidRPr="00C05AD7" w:rsidRDefault="00C05AD7" w:rsidP="00C05AD7">
      <w:pPr>
        <w:spacing w:after="0" w:line="240" w:lineRule="auto"/>
        <w:rPr>
          <w:ins w:id="531" w:author="Hudler, Rob@Energy" w:date="2018-11-09T15:30:00Z"/>
          <w:rFonts w:asciiTheme="minorHAnsi" w:hAnsiTheme="minorHAnsi" w:cstheme="minorHAnsi"/>
          <w:b/>
          <w:sz w:val="20"/>
          <w:szCs w:val="20"/>
        </w:rPr>
      </w:pPr>
    </w:p>
    <w:tbl>
      <w:tblPr>
        <w:tblW w:w="4992"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532" w:author="Smith, Alexis@Energy" w:date="2018-11-29T15:05:00Z">
          <w:tblPr>
            <w:tblW w:w="265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4338"/>
        <w:gridCol w:w="3600"/>
        <w:gridCol w:w="3060"/>
        <w:tblGridChange w:id="533">
          <w:tblGrid>
            <w:gridCol w:w="1193"/>
            <w:gridCol w:w="1835"/>
            <w:gridCol w:w="2819"/>
          </w:tblGrid>
        </w:tblGridChange>
      </w:tblGrid>
      <w:tr w:rsidR="00C05AD7" w:rsidRPr="00C05AD7" w14:paraId="0AB32BC2" w14:textId="77777777" w:rsidTr="009328F8">
        <w:trPr>
          <w:trHeight w:val="144"/>
          <w:ins w:id="534" w:author="Hudler, Rob@Energy" w:date="2018-11-09T15:30:00Z"/>
          <w:trPrChange w:id="535" w:author="Smith, Alexis@Energy" w:date="2018-11-29T15:05:00Z">
            <w:trPr>
              <w:trHeight w:val="144"/>
            </w:trPr>
          </w:trPrChange>
        </w:trPr>
        <w:tc>
          <w:tcPr>
            <w:tcW w:w="10998" w:type="dxa"/>
            <w:gridSpan w:val="3"/>
            <w:tcBorders>
              <w:top w:val="single" w:sz="4" w:space="0" w:color="auto"/>
              <w:bottom w:val="single" w:sz="4" w:space="0" w:color="auto"/>
            </w:tcBorders>
            <w:vAlign w:val="center"/>
            <w:tcPrChange w:id="536" w:author="Smith, Alexis@Energy" w:date="2018-11-29T15:05:00Z">
              <w:tcPr>
                <w:tcW w:w="5847" w:type="dxa"/>
                <w:gridSpan w:val="3"/>
                <w:tcBorders>
                  <w:top w:val="single" w:sz="4" w:space="0" w:color="auto"/>
                  <w:bottom w:val="single" w:sz="4" w:space="0" w:color="auto"/>
                </w:tcBorders>
                <w:vAlign w:val="center"/>
              </w:tcPr>
            </w:tcPrChange>
          </w:tcPr>
          <w:p w14:paraId="5B0284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537" w:author="Hudler, Rob@Energy" w:date="2018-11-09T15:30:00Z"/>
                <w:rFonts w:asciiTheme="minorHAnsi" w:eastAsia="Times New Roman" w:hAnsiTheme="minorHAnsi" w:cstheme="minorHAnsi"/>
                <w:sz w:val="20"/>
                <w:szCs w:val="20"/>
              </w:rPr>
            </w:pPr>
            <w:ins w:id="538" w:author="Hudler, Rob@Energy" w:date="2018-11-09T15:30:00Z">
              <w:r w:rsidRPr="00C05AD7">
                <w:rPr>
                  <w:rFonts w:asciiTheme="minorHAnsi" w:hAnsiTheme="minorHAnsi" w:cstheme="minorHAnsi"/>
                  <w:b/>
                  <w:sz w:val="20"/>
                  <w:szCs w:val="20"/>
                </w:rPr>
                <w:t>F. Installed HERS Verified  Water Heater Manufacturer Information</w:t>
              </w:r>
            </w:ins>
          </w:p>
        </w:tc>
      </w:tr>
      <w:tr w:rsidR="00C05AD7" w:rsidRPr="00C05AD7" w14:paraId="154E6162" w14:textId="77777777" w:rsidTr="009328F8">
        <w:trPr>
          <w:trHeight w:val="144"/>
          <w:ins w:id="539" w:author="Hudler, Rob@Energy" w:date="2018-11-09T15:30:00Z"/>
          <w:trPrChange w:id="540"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41" w:author="Smith, Alexis@Energy" w:date="2018-11-29T15:05:00Z">
              <w:tcPr>
                <w:tcW w:w="1193" w:type="dxa"/>
                <w:tcBorders>
                  <w:top w:val="single" w:sz="4" w:space="0" w:color="auto"/>
                  <w:bottom w:val="single" w:sz="4" w:space="0" w:color="auto"/>
                  <w:right w:val="single" w:sz="4" w:space="0" w:color="auto"/>
                </w:tcBorders>
                <w:vAlign w:val="bottom"/>
              </w:tcPr>
            </w:tcPrChange>
          </w:tcPr>
          <w:p w14:paraId="16A25DE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42" w:author="Hudler, Rob@Energy" w:date="2018-11-09T15:30:00Z"/>
                <w:rFonts w:asciiTheme="minorHAnsi" w:eastAsia="Times New Roman" w:hAnsiTheme="minorHAnsi" w:cstheme="minorHAnsi"/>
                <w:sz w:val="20"/>
                <w:szCs w:val="20"/>
              </w:rPr>
            </w:pPr>
            <w:ins w:id="543" w:author="Hudler, Rob@Energy" w:date="2018-11-09T15:30:00Z">
              <w:r w:rsidRPr="00C05AD7">
                <w:rPr>
                  <w:rFonts w:asciiTheme="minorHAnsi" w:eastAsia="Times New Roman" w:hAnsiTheme="minorHAnsi" w:cstheme="minorHAnsi"/>
                  <w:sz w:val="20"/>
                  <w:szCs w:val="20"/>
                </w:rPr>
                <w:t>01</w:t>
              </w:r>
            </w:ins>
          </w:p>
        </w:tc>
        <w:tc>
          <w:tcPr>
            <w:tcW w:w="3600" w:type="dxa"/>
            <w:tcBorders>
              <w:top w:val="single" w:sz="4" w:space="0" w:color="auto"/>
              <w:left w:val="single" w:sz="4" w:space="0" w:color="auto"/>
              <w:bottom w:val="single" w:sz="4" w:space="0" w:color="auto"/>
              <w:right w:val="single" w:sz="4" w:space="0" w:color="auto"/>
            </w:tcBorders>
            <w:vAlign w:val="bottom"/>
            <w:tcPrChange w:id="544"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6DF9827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45" w:author="Hudler, Rob@Energy" w:date="2018-11-09T15:30:00Z"/>
                <w:rFonts w:asciiTheme="minorHAnsi" w:eastAsia="Times New Roman" w:hAnsiTheme="minorHAnsi" w:cstheme="minorHAnsi"/>
                <w:sz w:val="20"/>
                <w:szCs w:val="20"/>
              </w:rPr>
            </w:pPr>
            <w:ins w:id="546" w:author="Hudler, Rob@Energy" w:date="2018-11-09T15:30:00Z">
              <w:r w:rsidRPr="00C05AD7">
                <w:rPr>
                  <w:rFonts w:asciiTheme="minorHAnsi" w:eastAsia="Times New Roman" w:hAnsiTheme="minorHAnsi" w:cstheme="minorHAnsi"/>
                  <w:sz w:val="20"/>
                  <w:szCs w:val="20"/>
                </w:rPr>
                <w:t>02</w:t>
              </w:r>
            </w:ins>
          </w:p>
        </w:tc>
        <w:tc>
          <w:tcPr>
            <w:tcW w:w="3060" w:type="dxa"/>
            <w:tcBorders>
              <w:top w:val="single" w:sz="4" w:space="0" w:color="auto"/>
              <w:left w:val="single" w:sz="4" w:space="0" w:color="auto"/>
              <w:bottom w:val="single" w:sz="4" w:space="0" w:color="auto"/>
            </w:tcBorders>
            <w:vAlign w:val="bottom"/>
            <w:tcPrChange w:id="547" w:author="Smith, Alexis@Energy" w:date="2018-11-29T15:05:00Z">
              <w:tcPr>
                <w:tcW w:w="2819" w:type="dxa"/>
                <w:tcBorders>
                  <w:top w:val="single" w:sz="4" w:space="0" w:color="auto"/>
                  <w:left w:val="single" w:sz="4" w:space="0" w:color="auto"/>
                  <w:bottom w:val="single" w:sz="4" w:space="0" w:color="auto"/>
                </w:tcBorders>
                <w:vAlign w:val="bottom"/>
              </w:tcPr>
            </w:tcPrChange>
          </w:tcPr>
          <w:p w14:paraId="180F12B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48" w:author="Hudler, Rob@Energy" w:date="2018-11-09T15:30:00Z"/>
                <w:rFonts w:asciiTheme="minorHAnsi" w:eastAsia="Times New Roman" w:hAnsiTheme="minorHAnsi" w:cstheme="minorHAnsi"/>
                <w:sz w:val="20"/>
                <w:szCs w:val="20"/>
              </w:rPr>
            </w:pPr>
            <w:ins w:id="549" w:author="Hudler, Rob@Energy" w:date="2018-11-09T15:30:00Z">
              <w:r w:rsidRPr="00C05AD7">
                <w:rPr>
                  <w:rFonts w:asciiTheme="minorHAnsi" w:eastAsia="Times New Roman" w:hAnsiTheme="minorHAnsi" w:cstheme="minorHAnsi"/>
                  <w:sz w:val="20"/>
                  <w:szCs w:val="20"/>
                </w:rPr>
                <w:t>03</w:t>
              </w:r>
            </w:ins>
          </w:p>
        </w:tc>
      </w:tr>
      <w:tr w:rsidR="00C05AD7" w:rsidRPr="00C05AD7" w14:paraId="574BF9F7" w14:textId="77777777" w:rsidTr="009328F8">
        <w:trPr>
          <w:trHeight w:val="144"/>
          <w:ins w:id="550" w:author="Hudler, Rob@Energy" w:date="2018-11-09T15:30:00Z"/>
          <w:trPrChange w:id="551"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52" w:author="Smith, Alexis@Energy" w:date="2018-11-29T15:05:00Z">
              <w:tcPr>
                <w:tcW w:w="1193" w:type="dxa"/>
                <w:tcBorders>
                  <w:top w:val="single" w:sz="4" w:space="0" w:color="auto"/>
                  <w:bottom w:val="single" w:sz="4" w:space="0" w:color="auto"/>
                  <w:right w:val="single" w:sz="4" w:space="0" w:color="auto"/>
                </w:tcBorders>
                <w:vAlign w:val="bottom"/>
              </w:tcPr>
            </w:tcPrChange>
          </w:tcPr>
          <w:p w14:paraId="7AFAB1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53" w:author="Hudler, Rob@Energy" w:date="2018-11-09T15:30:00Z"/>
                <w:rFonts w:asciiTheme="minorHAnsi" w:eastAsia="Times New Roman" w:hAnsiTheme="minorHAnsi" w:cstheme="minorHAnsi"/>
                <w:sz w:val="20"/>
                <w:szCs w:val="20"/>
              </w:rPr>
            </w:pPr>
            <w:ins w:id="554" w:author="Hudler, Rob@Energy" w:date="2018-11-09T15:30:00Z">
              <w:r w:rsidRPr="00C05AD7">
                <w:rPr>
                  <w:rFonts w:asciiTheme="minorHAnsi" w:eastAsia="Times New Roman" w:hAnsiTheme="minorHAnsi" w:cstheme="minorHAnsi"/>
                  <w:sz w:val="20"/>
                  <w:szCs w:val="20"/>
                </w:rPr>
                <w:t>Water Heating System ID or Name</w:t>
              </w:r>
            </w:ins>
          </w:p>
        </w:tc>
        <w:tc>
          <w:tcPr>
            <w:tcW w:w="3600" w:type="dxa"/>
            <w:tcBorders>
              <w:top w:val="single" w:sz="4" w:space="0" w:color="auto"/>
              <w:left w:val="single" w:sz="4" w:space="0" w:color="auto"/>
              <w:bottom w:val="single" w:sz="4" w:space="0" w:color="auto"/>
              <w:right w:val="single" w:sz="4" w:space="0" w:color="auto"/>
            </w:tcBorders>
            <w:vAlign w:val="bottom"/>
            <w:tcPrChange w:id="555"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7E68739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56" w:author="Hudler, Rob@Energy" w:date="2018-11-09T15:30:00Z"/>
                <w:rFonts w:asciiTheme="minorHAnsi" w:eastAsia="Times New Roman" w:hAnsiTheme="minorHAnsi" w:cstheme="minorHAnsi"/>
                <w:sz w:val="20"/>
                <w:szCs w:val="20"/>
              </w:rPr>
            </w:pPr>
            <w:ins w:id="557" w:author="Hudler, Rob@Energy" w:date="2018-11-09T15:30:00Z">
              <w:r w:rsidRPr="00C05AD7">
                <w:rPr>
                  <w:rFonts w:asciiTheme="minorHAnsi" w:eastAsia="Times New Roman" w:hAnsiTheme="minorHAnsi" w:cstheme="minorHAnsi"/>
                  <w:sz w:val="20"/>
                  <w:szCs w:val="20"/>
                </w:rPr>
                <w:t>Manufacturer</w:t>
              </w:r>
            </w:ins>
          </w:p>
        </w:tc>
        <w:tc>
          <w:tcPr>
            <w:tcW w:w="3060" w:type="dxa"/>
            <w:tcBorders>
              <w:top w:val="single" w:sz="4" w:space="0" w:color="auto"/>
              <w:left w:val="single" w:sz="4" w:space="0" w:color="auto"/>
              <w:bottom w:val="single" w:sz="4" w:space="0" w:color="auto"/>
            </w:tcBorders>
            <w:vAlign w:val="bottom"/>
            <w:tcPrChange w:id="558" w:author="Smith, Alexis@Energy" w:date="2018-11-29T15:05:00Z">
              <w:tcPr>
                <w:tcW w:w="2819" w:type="dxa"/>
                <w:tcBorders>
                  <w:top w:val="single" w:sz="4" w:space="0" w:color="auto"/>
                  <w:left w:val="single" w:sz="4" w:space="0" w:color="auto"/>
                  <w:bottom w:val="single" w:sz="4" w:space="0" w:color="auto"/>
                </w:tcBorders>
                <w:vAlign w:val="bottom"/>
              </w:tcPr>
            </w:tcPrChange>
          </w:tcPr>
          <w:p w14:paraId="0826E5D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59" w:author="Hudler, Rob@Energy" w:date="2018-11-09T15:30:00Z"/>
                <w:rFonts w:asciiTheme="minorHAnsi" w:eastAsia="Times New Roman" w:hAnsiTheme="minorHAnsi" w:cstheme="minorHAnsi"/>
                <w:sz w:val="20"/>
                <w:szCs w:val="20"/>
              </w:rPr>
            </w:pPr>
            <w:ins w:id="560" w:author="Hudler, Rob@Energy" w:date="2018-11-09T15:30:00Z">
              <w:r w:rsidRPr="00C05AD7">
                <w:rPr>
                  <w:rFonts w:asciiTheme="minorHAnsi" w:eastAsia="Times New Roman" w:hAnsiTheme="minorHAnsi" w:cstheme="minorHAnsi"/>
                  <w:sz w:val="20"/>
                  <w:szCs w:val="20"/>
                </w:rPr>
                <w:t>Model Number</w:t>
              </w:r>
            </w:ins>
          </w:p>
        </w:tc>
      </w:tr>
      <w:tr w:rsidR="00C05AD7" w:rsidRPr="00C05AD7" w14:paraId="63D2EADD" w14:textId="77777777" w:rsidTr="009328F8">
        <w:trPr>
          <w:trHeight w:val="144"/>
          <w:ins w:id="561" w:author="Hudler, Rob@Energy" w:date="2018-11-09T15:30:00Z"/>
          <w:trPrChange w:id="562"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63" w:author="Smith, Alexis@Energy" w:date="2018-11-29T15:05:00Z">
              <w:tcPr>
                <w:tcW w:w="1193" w:type="dxa"/>
                <w:tcBorders>
                  <w:top w:val="single" w:sz="4" w:space="0" w:color="auto"/>
                  <w:bottom w:val="single" w:sz="4" w:space="0" w:color="auto"/>
                  <w:right w:val="single" w:sz="4" w:space="0" w:color="auto"/>
                </w:tcBorders>
                <w:vAlign w:val="bottom"/>
              </w:tcPr>
            </w:tcPrChange>
          </w:tcPr>
          <w:p w14:paraId="18C14D8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64" w:author="Hudler, Rob@Energy" w:date="2018-11-09T15:30: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bottom"/>
            <w:tcPrChange w:id="565"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4AC8E56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66" w:author="Hudler, Rob@Energy" w:date="2018-11-09T15:30:00Z"/>
                <w:rFonts w:asciiTheme="minorHAnsi" w:eastAsia="Times New Roman" w:hAnsiTheme="minorHAnsi" w:cstheme="minorHAnsi"/>
                <w:sz w:val="20"/>
                <w:szCs w:val="20"/>
              </w:rPr>
            </w:pPr>
          </w:p>
        </w:tc>
        <w:tc>
          <w:tcPr>
            <w:tcW w:w="3060" w:type="dxa"/>
            <w:tcBorders>
              <w:top w:val="single" w:sz="4" w:space="0" w:color="auto"/>
              <w:left w:val="single" w:sz="4" w:space="0" w:color="auto"/>
              <w:bottom w:val="single" w:sz="4" w:space="0" w:color="auto"/>
            </w:tcBorders>
            <w:shd w:val="clear" w:color="auto" w:fill="FFFFFF" w:themeFill="background1"/>
            <w:tcPrChange w:id="567" w:author="Smith, Alexis@Energy" w:date="2018-11-29T15:05:00Z">
              <w:tcPr>
                <w:tcW w:w="2819" w:type="dxa"/>
                <w:tcBorders>
                  <w:top w:val="single" w:sz="4" w:space="0" w:color="auto"/>
                  <w:left w:val="single" w:sz="4" w:space="0" w:color="auto"/>
                  <w:bottom w:val="single" w:sz="4" w:space="0" w:color="auto"/>
                </w:tcBorders>
                <w:shd w:val="clear" w:color="auto" w:fill="FFFFFF" w:themeFill="background1"/>
              </w:tcPr>
            </w:tcPrChange>
          </w:tcPr>
          <w:p w14:paraId="181474D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68" w:author="Hudler, Rob@Energy" w:date="2018-11-09T15:30:00Z"/>
                <w:rFonts w:asciiTheme="minorHAnsi" w:eastAsia="Times New Roman" w:hAnsiTheme="minorHAnsi" w:cstheme="minorHAnsi"/>
                <w:sz w:val="20"/>
                <w:szCs w:val="20"/>
              </w:rPr>
            </w:pPr>
          </w:p>
        </w:tc>
      </w:tr>
      <w:tr w:rsidR="00C05AD7" w:rsidRPr="00C05AD7" w14:paraId="102CBFB0" w14:textId="77777777" w:rsidTr="009328F8">
        <w:trPr>
          <w:trHeight w:val="144"/>
          <w:ins w:id="569" w:author="Hudler, Rob@Energy" w:date="2018-11-09T15:30:00Z"/>
          <w:trPrChange w:id="570" w:author="Smith, Alexis@Energy" w:date="2018-11-29T15:05:00Z">
            <w:trPr>
              <w:trHeight w:val="144"/>
            </w:trPr>
          </w:trPrChange>
        </w:trPr>
        <w:tc>
          <w:tcPr>
            <w:tcW w:w="4338" w:type="dxa"/>
            <w:tcBorders>
              <w:top w:val="single" w:sz="4" w:space="0" w:color="auto"/>
              <w:bottom w:val="single" w:sz="4" w:space="0" w:color="auto"/>
              <w:right w:val="single" w:sz="4" w:space="0" w:color="auto"/>
            </w:tcBorders>
            <w:vAlign w:val="bottom"/>
            <w:tcPrChange w:id="571" w:author="Smith, Alexis@Energy" w:date="2018-11-29T15:05:00Z">
              <w:tcPr>
                <w:tcW w:w="1193" w:type="dxa"/>
                <w:tcBorders>
                  <w:top w:val="single" w:sz="4" w:space="0" w:color="auto"/>
                  <w:bottom w:val="single" w:sz="4" w:space="0" w:color="auto"/>
                  <w:right w:val="single" w:sz="4" w:space="0" w:color="auto"/>
                </w:tcBorders>
                <w:vAlign w:val="bottom"/>
              </w:tcPr>
            </w:tcPrChange>
          </w:tcPr>
          <w:p w14:paraId="2D89182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72" w:author="Hudler, Rob@Energy" w:date="2018-11-09T15:30:00Z"/>
                <w:rFonts w:asciiTheme="minorHAnsi" w:eastAsia="Times New Roman" w:hAnsiTheme="minorHAnsi" w:cstheme="minorHAnsi"/>
                <w:sz w:val="20"/>
                <w:szCs w:val="20"/>
              </w:rPr>
            </w:pPr>
          </w:p>
        </w:tc>
        <w:tc>
          <w:tcPr>
            <w:tcW w:w="3600" w:type="dxa"/>
            <w:tcBorders>
              <w:top w:val="single" w:sz="4" w:space="0" w:color="auto"/>
              <w:left w:val="single" w:sz="4" w:space="0" w:color="auto"/>
              <w:bottom w:val="single" w:sz="4" w:space="0" w:color="auto"/>
              <w:right w:val="single" w:sz="4" w:space="0" w:color="auto"/>
            </w:tcBorders>
            <w:vAlign w:val="bottom"/>
            <w:tcPrChange w:id="573" w:author="Smith, Alexis@Energy" w:date="2018-11-29T15:05:00Z">
              <w:tcPr>
                <w:tcW w:w="1835" w:type="dxa"/>
                <w:tcBorders>
                  <w:top w:val="single" w:sz="4" w:space="0" w:color="auto"/>
                  <w:left w:val="single" w:sz="4" w:space="0" w:color="auto"/>
                  <w:bottom w:val="single" w:sz="4" w:space="0" w:color="auto"/>
                  <w:right w:val="single" w:sz="4" w:space="0" w:color="auto"/>
                </w:tcBorders>
                <w:vAlign w:val="bottom"/>
              </w:tcPr>
            </w:tcPrChange>
          </w:tcPr>
          <w:p w14:paraId="7F711B6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74" w:author="Hudler, Rob@Energy" w:date="2018-11-09T15:30:00Z"/>
                <w:rFonts w:asciiTheme="minorHAnsi" w:eastAsia="Times New Roman" w:hAnsiTheme="minorHAnsi" w:cstheme="minorHAnsi"/>
                <w:sz w:val="20"/>
                <w:szCs w:val="20"/>
              </w:rPr>
            </w:pPr>
          </w:p>
        </w:tc>
        <w:tc>
          <w:tcPr>
            <w:tcW w:w="3060" w:type="dxa"/>
            <w:tcBorders>
              <w:top w:val="single" w:sz="4" w:space="0" w:color="auto"/>
              <w:left w:val="single" w:sz="4" w:space="0" w:color="auto"/>
              <w:bottom w:val="single" w:sz="4" w:space="0" w:color="auto"/>
            </w:tcBorders>
            <w:tcPrChange w:id="575" w:author="Smith, Alexis@Energy" w:date="2018-11-29T15:05:00Z">
              <w:tcPr>
                <w:tcW w:w="2819" w:type="dxa"/>
                <w:tcBorders>
                  <w:top w:val="single" w:sz="4" w:space="0" w:color="auto"/>
                  <w:left w:val="single" w:sz="4" w:space="0" w:color="auto"/>
                  <w:bottom w:val="single" w:sz="4" w:space="0" w:color="auto"/>
                </w:tcBorders>
              </w:tcPr>
            </w:tcPrChange>
          </w:tcPr>
          <w:p w14:paraId="31366E2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576" w:author="Hudler, Rob@Energy" w:date="2018-11-09T15:30:00Z"/>
                <w:rFonts w:asciiTheme="minorHAnsi" w:eastAsia="Times New Roman" w:hAnsiTheme="minorHAnsi" w:cstheme="minorHAnsi"/>
                <w:sz w:val="20"/>
                <w:szCs w:val="20"/>
              </w:rPr>
            </w:pPr>
          </w:p>
        </w:tc>
      </w:tr>
    </w:tbl>
    <w:p w14:paraId="57508EA6" w14:textId="77777777" w:rsidR="00C05AD7" w:rsidRDefault="00C05AD7" w:rsidP="000D6187">
      <w:pPr>
        <w:spacing w:after="0" w:line="240" w:lineRule="auto"/>
        <w:rPr>
          <w:ins w:id="577" w:author="Hudler, Rob@Energy" w:date="2018-11-09T15:30:00Z"/>
          <w:rFonts w:asciiTheme="minorHAnsi" w:hAnsiTheme="minorHAnsi"/>
          <w:b/>
          <w:sz w:val="20"/>
          <w:szCs w:val="20"/>
        </w:rPr>
      </w:pPr>
    </w:p>
    <w:tbl>
      <w:tblPr>
        <w:tblpPr w:leftFromText="180" w:rightFromText="180" w:vertAnchor="text" w:tblpY="1"/>
        <w:tblOverlap w:val="neve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578" w:author="Smith, Alexis@Energy" w:date="2018-11-29T15:05:00Z">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598"/>
        <w:gridCol w:w="10418"/>
        <w:tblGridChange w:id="579">
          <w:tblGrid>
            <w:gridCol w:w="598"/>
            <w:gridCol w:w="10418"/>
          </w:tblGrid>
        </w:tblGridChange>
      </w:tblGrid>
      <w:tr w:rsidR="00C05AD7" w:rsidRPr="00C05AD7" w14:paraId="0A6E46FE" w14:textId="77777777" w:rsidTr="009328F8">
        <w:trPr>
          <w:trHeight w:val="144"/>
          <w:ins w:id="580" w:author="Hudler, Rob@Energy" w:date="2018-11-09T15:31:00Z"/>
          <w:trPrChange w:id="581" w:author="Smith, Alexis@Energy" w:date="2018-11-29T15:05:00Z">
            <w:trPr>
              <w:trHeight w:val="144"/>
            </w:trPr>
          </w:trPrChange>
        </w:trPr>
        <w:tc>
          <w:tcPr>
            <w:tcW w:w="11016" w:type="dxa"/>
            <w:gridSpan w:val="2"/>
            <w:tcPrChange w:id="582" w:author="Smith, Alexis@Energy" w:date="2018-11-29T15:05:00Z">
              <w:tcPr>
                <w:tcW w:w="11016" w:type="dxa"/>
                <w:gridSpan w:val="2"/>
              </w:tcPr>
            </w:tcPrChange>
          </w:tcPr>
          <w:p w14:paraId="0A481585" w14:textId="77777777" w:rsidR="00C05AD7" w:rsidRPr="00C05AD7" w:rsidRDefault="00C05AD7" w:rsidP="009328F8">
            <w:pPr>
              <w:keepNext/>
              <w:spacing w:after="0" w:line="240" w:lineRule="auto"/>
              <w:jc w:val="both"/>
              <w:rPr>
                <w:ins w:id="583" w:author="Hudler, Rob@Energy" w:date="2018-11-09T15:31:00Z"/>
                <w:rFonts w:asciiTheme="minorHAnsi" w:hAnsiTheme="minorHAnsi" w:cstheme="minorHAnsi"/>
                <w:sz w:val="20"/>
                <w:szCs w:val="20"/>
              </w:rPr>
            </w:pPr>
            <w:ins w:id="584" w:author="Hudler, Rob@Energy" w:date="2018-11-09T15:31:00Z">
              <w:r w:rsidRPr="00C05AD7">
                <w:rPr>
                  <w:rFonts w:asciiTheme="minorHAnsi" w:hAnsiTheme="minorHAnsi" w:cstheme="minorHAnsi"/>
                  <w:b/>
                  <w:sz w:val="20"/>
                  <w:szCs w:val="20"/>
                </w:rPr>
                <w:t>G. Mandatory Requirements for All Central Domestic Hot Water Systems</w:t>
              </w:r>
            </w:ins>
          </w:p>
        </w:tc>
      </w:tr>
      <w:tr w:rsidR="00C05AD7" w:rsidRPr="00C05AD7" w14:paraId="7885ACEB" w14:textId="77777777" w:rsidTr="009328F8">
        <w:trPr>
          <w:trHeight w:val="144"/>
          <w:ins w:id="585" w:author="Hudler, Rob@Energy" w:date="2018-11-09T15:31:00Z"/>
          <w:trPrChange w:id="586" w:author="Smith, Alexis@Energy" w:date="2018-11-29T15:05:00Z">
            <w:trPr>
              <w:trHeight w:val="144"/>
            </w:trPr>
          </w:trPrChange>
        </w:trPr>
        <w:tc>
          <w:tcPr>
            <w:tcW w:w="598" w:type="dxa"/>
            <w:vAlign w:val="center"/>
            <w:tcPrChange w:id="587" w:author="Smith, Alexis@Energy" w:date="2018-11-29T15:05:00Z">
              <w:tcPr>
                <w:tcW w:w="598" w:type="dxa"/>
                <w:vAlign w:val="center"/>
              </w:tcPr>
            </w:tcPrChange>
          </w:tcPr>
          <w:p w14:paraId="43A6302D" w14:textId="77777777" w:rsidR="00C05AD7" w:rsidRPr="00C05AD7" w:rsidRDefault="00C05AD7" w:rsidP="009328F8">
            <w:pPr>
              <w:keepNext/>
              <w:spacing w:after="0" w:line="240" w:lineRule="auto"/>
              <w:jc w:val="center"/>
              <w:rPr>
                <w:ins w:id="588" w:author="Hudler, Rob@Energy" w:date="2018-11-09T15:31:00Z"/>
                <w:rFonts w:asciiTheme="minorHAnsi" w:hAnsiTheme="minorHAnsi" w:cstheme="minorHAnsi"/>
                <w:sz w:val="20"/>
                <w:szCs w:val="20"/>
              </w:rPr>
            </w:pPr>
            <w:ins w:id="589" w:author="Hudler, Rob@Energy" w:date="2018-11-09T15:31:00Z">
              <w:r w:rsidRPr="00C05AD7">
                <w:rPr>
                  <w:rFonts w:asciiTheme="minorHAnsi" w:hAnsiTheme="minorHAnsi" w:cstheme="minorHAnsi"/>
                  <w:sz w:val="20"/>
                  <w:szCs w:val="20"/>
                </w:rPr>
                <w:t>01</w:t>
              </w:r>
            </w:ins>
          </w:p>
        </w:tc>
        <w:tc>
          <w:tcPr>
            <w:tcW w:w="10418" w:type="dxa"/>
            <w:tcPrChange w:id="590" w:author="Smith, Alexis@Energy" w:date="2018-11-29T15:05:00Z">
              <w:tcPr>
                <w:tcW w:w="10418" w:type="dxa"/>
              </w:tcPr>
            </w:tcPrChange>
          </w:tcPr>
          <w:p w14:paraId="59930723" w14:textId="77777777" w:rsidR="00C05AD7" w:rsidRPr="00C05AD7" w:rsidRDefault="00C05AD7" w:rsidP="009328F8">
            <w:pPr>
              <w:keepNext/>
              <w:autoSpaceDE w:val="0"/>
              <w:autoSpaceDN w:val="0"/>
              <w:adjustRightInd w:val="0"/>
              <w:spacing w:after="0" w:line="240" w:lineRule="auto"/>
              <w:rPr>
                <w:ins w:id="591" w:author="Hudler, Rob@Energy" w:date="2018-11-09T15:31:00Z"/>
                <w:rFonts w:asciiTheme="minorHAnsi" w:hAnsiTheme="minorHAnsi" w:cstheme="minorHAnsi"/>
                <w:sz w:val="20"/>
                <w:szCs w:val="20"/>
              </w:rPr>
            </w:pPr>
            <w:ins w:id="592" w:author="Hudler, Rob@Energy" w:date="2018-11-09T15:31:00Z">
              <w:r w:rsidRPr="00C05AD7">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C05AD7">
                <w:rPr>
                  <w:rFonts w:asciiTheme="minorHAnsi" w:hAnsiTheme="minorHAnsi" w:cstheme="minorHAnsi"/>
                  <w:sz w:val="20"/>
                  <w:szCs w:val="20"/>
                </w:rPr>
                <w:t>have separate remote heaters, heat exchangers, or boosters to supply the outlet with the higher temperature</w:t>
              </w:r>
              <w:r w:rsidRPr="00C05AD7">
                <w:rPr>
                  <w:rFonts w:asciiTheme="minorHAnsi" w:hAnsiTheme="minorHAnsi" w:cstheme="minorHAnsi"/>
                  <w:bCs/>
                  <w:sz w:val="20"/>
                  <w:szCs w:val="20"/>
                </w:rPr>
                <w:t>.  (Section 110.3 (c)1)</w:t>
              </w:r>
            </w:ins>
          </w:p>
        </w:tc>
      </w:tr>
      <w:tr w:rsidR="00C05AD7" w:rsidRPr="00C05AD7" w14:paraId="2AE06697" w14:textId="77777777" w:rsidTr="009328F8">
        <w:trPr>
          <w:trHeight w:val="144"/>
          <w:ins w:id="593" w:author="Hudler, Rob@Energy" w:date="2018-11-09T15:31:00Z"/>
          <w:trPrChange w:id="594" w:author="Smith, Alexis@Energy" w:date="2018-11-29T15:05:00Z">
            <w:trPr>
              <w:trHeight w:val="144"/>
            </w:trPr>
          </w:trPrChange>
        </w:trPr>
        <w:tc>
          <w:tcPr>
            <w:tcW w:w="598" w:type="dxa"/>
            <w:vAlign w:val="center"/>
            <w:tcPrChange w:id="595" w:author="Smith, Alexis@Energy" w:date="2018-11-29T15:05:00Z">
              <w:tcPr>
                <w:tcW w:w="598" w:type="dxa"/>
                <w:vAlign w:val="center"/>
              </w:tcPr>
            </w:tcPrChange>
          </w:tcPr>
          <w:p w14:paraId="3B47A018" w14:textId="77777777" w:rsidR="00C05AD7" w:rsidRPr="00C05AD7" w:rsidRDefault="00C05AD7" w:rsidP="009328F8">
            <w:pPr>
              <w:keepNext/>
              <w:spacing w:after="0" w:line="240" w:lineRule="auto"/>
              <w:jc w:val="center"/>
              <w:rPr>
                <w:ins w:id="596" w:author="Hudler, Rob@Energy" w:date="2018-11-09T15:31:00Z"/>
                <w:rFonts w:asciiTheme="minorHAnsi" w:hAnsiTheme="minorHAnsi" w:cstheme="minorHAnsi"/>
                <w:sz w:val="20"/>
                <w:szCs w:val="20"/>
              </w:rPr>
            </w:pPr>
            <w:ins w:id="597" w:author="Hudler, Rob@Energy" w:date="2018-11-09T15:31:00Z">
              <w:r w:rsidRPr="00C05AD7">
                <w:rPr>
                  <w:rFonts w:asciiTheme="minorHAnsi" w:hAnsiTheme="minorHAnsi" w:cstheme="minorHAnsi"/>
                  <w:sz w:val="20"/>
                  <w:szCs w:val="20"/>
                </w:rPr>
                <w:t>02</w:t>
              </w:r>
            </w:ins>
          </w:p>
        </w:tc>
        <w:tc>
          <w:tcPr>
            <w:tcW w:w="10418" w:type="dxa"/>
            <w:tcPrChange w:id="598" w:author="Smith, Alexis@Energy" w:date="2018-11-29T15:05:00Z">
              <w:tcPr>
                <w:tcW w:w="10418" w:type="dxa"/>
              </w:tcPr>
            </w:tcPrChange>
          </w:tcPr>
          <w:p w14:paraId="45D581C6" w14:textId="77777777" w:rsidR="00C05AD7" w:rsidRPr="00C05AD7" w:rsidRDefault="00C05AD7" w:rsidP="009328F8">
            <w:pPr>
              <w:keepNext/>
              <w:autoSpaceDE w:val="0"/>
              <w:autoSpaceDN w:val="0"/>
              <w:adjustRightInd w:val="0"/>
              <w:spacing w:after="0" w:line="240" w:lineRule="auto"/>
              <w:rPr>
                <w:ins w:id="599" w:author="Hudler, Rob@Energy" w:date="2018-11-09T15:31:00Z"/>
                <w:rFonts w:asciiTheme="minorHAnsi" w:hAnsiTheme="minorHAnsi" w:cstheme="minorHAnsi"/>
                <w:sz w:val="20"/>
                <w:szCs w:val="20"/>
              </w:rPr>
            </w:pPr>
            <w:ins w:id="600" w:author="Hudler, Rob@Energy" w:date="2018-11-09T15:31:00Z">
              <w:r w:rsidRPr="00C05AD7">
                <w:rPr>
                  <w:rFonts w:asciiTheme="minorHAnsi" w:hAnsiTheme="minorHAnsi" w:cstheme="minorHAnsi"/>
                  <w:sz w:val="20"/>
                  <w:szCs w:val="20"/>
                </w:rPr>
                <w:t>Systems with circulating pumps or with electrical heat trace systems shall be capable of automatically turning off the system.  (Section 110.3(c)2).</w:t>
              </w:r>
            </w:ins>
          </w:p>
        </w:tc>
      </w:tr>
      <w:tr w:rsidR="00C05AD7" w:rsidRPr="00C05AD7" w14:paraId="7D78056F" w14:textId="77777777" w:rsidTr="009328F8">
        <w:trPr>
          <w:trHeight w:val="144"/>
          <w:ins w:id="601" w:author="Hudler, Rob@Energy" w:date="2018-11-09T15:31:00Z"/>
          <w:trPrChange w:id="602" w:author="Smith, Alexis@Energy" w:date="2018-11-29T15:05:00Z">
            <w:trPr>
              <w:trHeight w:val="144"/>
            </w:trPr>
          </w:trPrChange>
        </w:trPr>
        <w:tc>
          <w:tcPr>
            <w:tcW w:w="598" w:type="dxa"/>
            <w:vAlign w:val="center"/>
            <w:tcPrChange w:id="603" w:author="Smith, Alexis@Energy" w:date="2018-11-29T15:05:00Z">
              <w:tcPr>
                <w:tcW w:w="598" w:type="dxa"/>
                <w:vAlign w:val="center"/>
              </w:tcPr>
            </w:tcPrChange>
          </w:tcPr>
          <w:p w14:paraId="7DCC8AA4" w14:textId="77777777" w:rsidR="00C05AD7" w:rsidRPr="00C05AD7" w:rsidRDefault="00C05AD7" w:rsidP="009328F8">
            <w:pPr>
              <w:keepNext/>
              <w:spacing w:after="0" w:line="240" w:lineRule="auto"/>
              <w:jc w:val="center"/>
              <w:rPr>
                <w:ins w:id="604" w:author="Hudler, Rob@Energy" w:date="2018-11-09T15:31:00Z"/>
                <w:rFonts w:asciiTheme="minorHAnsi" w:hAnsiTheme="minorHAnsi" w:cstheme="minorHAnsi"/>
                <w:sz w:val="20"/>
                <w:szCs w:val="20"/>
              </w:rPr>
            </w:pPr>
            <w:ins w:id="605" w:author="Hudler, Rob@Energy" w:date="2018-11-09T15:31:00Z">
              <w:r w:rsidRPr="00C05AD7">
                <w:rPr>
                  <w:rFonts w:asciiTheme="minorHAnsi" w:hAnsiTheme="minorHAnsi" w:cstheme="minorHAnsi"/>
                  <w:sz w:val="20"/>
                  <w:szCs w:val="20"/>
                </w:rPr>
                <w:t>03</w:t>
              </w:r>
            </w:ins>
          </w:p>
        </w:tc>
        <w:tc>
          <w:tcPr>
            <w:tcW w:w="10418" w:type="dxa"/>
            <w:tcPrChange w:id="606" w:author="Smith, Alexis@Energy" w:date="2018-11-29T15:05:00Z">
              <w:tcPr>
                <w:tcW w:w="10418" w:type="dxa"/>
              </w:tcPr>
            </w:tcPrChange>
          </w:tcPr>
          <w:p w14:paraId="2AEFA2FA" w14:textId="77777777" w:rsidR="00C05AD7" w:rsidRPr="00C05AD7" w:rsidRDefault="00C05AD7" w:rsidP="009328F8">
            <w:pPr>
              <w:keepNext/>
              <w:spacing w:after="0" w:line="240" w:lineRule="auto"/>
              <w:rPr>
                <w:ins w:id="607" w:author="Hudler, Rob@Energy" w:date="2018-11-09T15:31:00Z"/>
                <w:rFonts w:asciiTheme="minorHAnsi" w:hAnsiTheme="minorHAnsi" w:cstheme="minorHAnsi"/>
                <w:sz w:val="20"/>
                <w:szCs w:val="20"/>
              </w:rPr>
            </w:pPr>
            <w:ins w:id="608" w:author="Hudler, Rob@Energy" w:date="2018-11-09T15:31:00Z">
              <w:r w:rsidRPr="00C05AD7">
                <w:rPr>
                  <w:rFonts w:asciiTheme="minorHAnsi" w:hAnsiTheme="minorHAnsi" w:cstheme="minorHAnsi"/>
                  <w:sz w:val="20"/>
                  <w:szCs w:val="20"/>
                </w:rPr>
                <w:t>Unfired storage tanks are insulated with:</w:t>
              </w:r>
            </w:ins>
          </w:p>
          <w:p w14:paraId="464C0BCA" w14:textId="77777777" w:rsidR="00C05AD7" w:rsidRPr="00C05AD7" w:rsidRDefault="00C05AD7" w:rsidP="009328F8">
            <w:pPr>
              <w:keepNext/>
              <w:numPr>
                <w:ilvl w:val="0"/>
                <w:numId w:val="27"/>
              </w:numPr>
              <w:spacing w:after="0" w:line="240" w:lineRule="auto"/>
              <w:contextualSpacing/>
              <w:rPr>
                <w:ins w:id="609" w:author="Hudler, Rob@Energy" w:date="2018-11-09T15:31:00Z"/>
                <w:rFonts w:asciiTheme="minorHAnsi" w:hAnsiTheme="minorHAnsi" w:cstheme="minorHAnsi"/>
                <w:sz w:val="20"/>
                <w:szCs w:val="20"/>
              </w:rPr>
            </w:pPr>
            <w:ins w:id="610" w:author="Hudler, Rob@Energy" w:date="2018-11-09T15:31:00Z">
              <w:r w:rsidRPr="00C05AD7">
                <w:rPr>
                  <w:rFonts w:asciiTheme="minorHAnsi" w:hAnsiTheme="minorHAnsi" w:cstheme="minorHAnsi"/>
                  <w:sz w:val="20"/>
                  <w:szCs w:val="20"/>
                </w:rPr>
                <w:t>External insulation of R-12, or</w:t>
              </w:r>
            </w:ins>
          </w:p>
          <w:p w14:paraId="6E6D1C59" w14:textId="77777777" w:rsidR="00C05AD7" w:rsidRPr="00C05AD7" w:rsidRDefault="00C05AD7" w:rsidP="009328F8">
            <w:pPr>
              <w:keepNext/>
              <w:numPr>
                <w:ilvl w:val="0"/>
                <w:numId w:val="27"/>
              </w:numPr>
              <w:spacing w:after="0" w:line="240" w:lineRule="auto"/>
              <w:contextualSpacing/>
              <w:rPr>
                <w:ins w:id="611" w:author="Hudler, Rob@Energy" w:date="2018-11-09T15:31:00Z"/>
                <w:rFonts w:asciiTheme="minorHAnsi" w:hAnsiTheme="minorHAnsi" w:cstheme="minorHAnsi"/>
                <w:sz w:val="20"/>
                <w:szCs w:val="20"/>
              </w:rPr>
            </w:pPr>
            <w:ins w:id="612" w:author="Hudler, Rob@Energy" w:date="2018-11-09T15:31:00Z">
              <w:r w:rsidRPr="00C05AD7">
                <w:rPr>
                  <w:rFonts w:asciiTheme="minorHAnsi" w:hAnsiTheme="minorHAnsi" w:cstheme="minorHAnsi"/>
                  <w:sz w:val="20"/>
                  <w:szCs w:val="20"/>
                </w:rPr>
                <w:t>Internal insulation of R-16, or</w:t>
              </w:r>
            </w:ins>
          </w:p>
          <w:p w14:paraId="6AE5659C" w14:textId="77777777" w:rsidR="00C05AD7" w:rsidRPr="00C05AD7" w:rsidRDefault="00C05AD7" w:rsidP="009328F8">
            <w:pPr>
              <w:keepNext/>
              <w:numPr>
                <w:ilvl w:val="0"/>
                <w:numId w:val="27"/>
              </w:numPr>
              <w:spacing w:after="0" w:line="240" w:lineRule="auto"/>
              <w:contextualSpacing/>
              <w:rPr>
                <w:ins w:id="613" w:author="Hudler, Rob@Energy" w:date="2018-11-09T15:31:00Z"/>
                <w:rFonts w:asciiTheme="minorHAnsi" w:hAnsiTheme="minorHAnsi" w:cstheme="minorHAnsi"/>
                <w:sz w:val="20"/>
                <w:szCs w:val="20"/>
              </w:rPr>
            </w:pPr>
            <w:ins w:id="614" w:author="Hudler, Rob@Energy" w:date="2018-11-09T15:31:00Z">
              <w:r w:rsidRPr="00C05AD7">
                <w:rPr>
                  <w:rFonts w:asciiTheme="minorHAnsi" w:hAnsiTheme="minorHAnsi" w:cstheme="minorHAnsi"/>
                  <w:bCs/>
                  <w:sz w:val="20"/>
                  <w:szCs w:val="20"/>
                </w:rPr>
                <w:t>The heat loss of the tank surface based on an 80</w:t>
              </w:r>
              <w:r w:rsidRPr="00C05AD7">
                <w:rPr>
                  <w:rFonts w:asciiTheme="minorHAnsi" w:hAnsiTheme="minorHAnsi" w:cstheme="minorHAnsi"/>
                  <w:sz w:val="20"/>
                  <w:szCs w:val="20"/>
                </w:rPr>
                <w:t>°F</w:t>
              </w:r>
              <w:r w:rsidRPr="00C05AD7">
                <w:rPr>
                  <w:rFonts w:asciiTheme="minorHAnsi" w:hAnsiTheme="minorHAnsi" w:cstheme="minorHAnsi"/>
                  <w:bCs/>
                  <w:sz w:val="20"/>
                  <w:szCs w:val="20"/>
                </w:rPr>
                <w:t xml:space="preserve"> water-air temperature difference shall be less than 6.5 Btuh/ft</w:t>
              </w:r>
              <w:r w:rsidRPr="00C05AD7">
                <w:rPr>
                  <w:rFonts w:asciiTheme="minorHAnsi" w:hAnsiTheme="minorHAnsi" w:cstheme="minorHAnsi"/>
                  <w:bCs/>
                  <w:sz w:val="20"/>
                  <w:szCs w:val="20"/>
                  <w:vertAlign w:val="superscript"/>
                </w:rPr>
                <w:t>2</w:t>
              </w:r>
              <w:r w:rsidRPr="00C05AD7">
                <w:rPr>
                  <w:rFonts w:asciiTheme="minorHAnsi" w:hAnsiTheme="minorHAnsi" w:cstheme="minorHAnsi"/>
                  <w:bCs/>
                  <w:sz w:val="20"/>
                  <w:szCs w:val="20"/>
                </w:rPr>
                <w:t xml:space="preserve">. </w:t>
              </w:r>
              <w:r w:rsidRPr="00C05AD7">
                <w:rPr>
                  <w:rFonts w:asciiTheme="minorHAnsi" w:hAnsiTheme="minorHAnsi" w:cstheme="minorHAnsi"/>
                  <w:sz w:val="20"/>
                  <w:szCs w:val="20"/>
                </w:rPr>
                <w:t>(Section 110.3(c)3).</w:t>
              </w:r>
            </w:ins>
          </w:p>
        </w:tc>
      </w:tr>
      <w:tr w:rsidR="00C05AD7" w:rsidRPr="00C05AD7" w14:paraId="685E9AEC" w14:textId="77777777" w:rsidTr="009328F8">
        <w:trPr>
          <w:trHeight w:val="144"/>
          <w:ins w:id="615" w:author="Hudler, Rob@Energy" w:date="2018-11-09T15:31:00Z"/>
          <w:trPrChange w:id="616" w:author="Smith, Alexis@Energy" w:date="2018-11-29T15:05:00Z">
            <w:trPr>
              <w:trHeight w:val="144"/>
            </w:trPr>
          </w:trPrChange>
        </w:trPr>
        <w:tc>
          <w:tcPr>
            <w:tcW w:w="598" w:type="dxa"/>
            <w:vAlign w:val="center"/>
            <w:tcPrChange w:id="617" w:author="Smith, Alexis@Energy" w:date="2018-11-29T15:05:00Z">
              <w:tcPr>
                <w:tcW w:w="598" w:type="dxa"/>
                <w:vAlign w:val="center"/>
              </w:tcPr>
            </w:tcPrChange>
          </w:tcPr>
          <w:p w14:paraId="00756598" w14:textId="77777777" w:rsidR="00C05AD7" w:rsidRPr="00C05AD7" w:rsidRDefault="00C05AD7" w:rsidP="009328F8">
            <w:pPr>
              <w:keepNext/>
              <w:spacing w:after="0" w:line="240" w:lineRule="auto"/>
              <w:jc w:val="center"/>
              <w:rPr>
                <w:ins w:id="618" w:author="Hudler, Rob@Energy" w:date="2018-11-09T15:31:00Z"/>
                <w:rFonts w:asciiTheme="minorHAnsi" w:hAnsiTheme="minorHAnsi" w:cstheme="minorHAnsi"/>
                <w:sz w:val="20"/>
                <w:szCs w:val="20"/>
              </w:rPr>
            </w:pPr>
            <w:ins w:id="619" w:author="Hudler, Rob@Energy" w:date="2018-11-09T15:31:00Z">
              <w:r w:rsidRPr="00C05AD7">
                <w:rPr>
                  <w:rFonts w:asciiTheme="minorHAnsi" w:hAnsiTheme="minorHAnsi" w:cstheme="minorHAnsi"/>
                  <w:sz w:val="20"/>
                  <w:szCs w:val="20"/>
                </w:rPr>
                <w:t>04</w:t>
              </w:r>
            </w:ins>
          </w:p>
        </w:tc>
        <w:tc>
          <w:tcPr>
            <w:tcW w:w="10418" w:type="dxa"/>
            <w:tcPrChange w:id="620" w:author="Smith, Alexis@Energy" w:date="2018-11-29T15:05:00Z">
              <w:tcPr>
                <w:tcW w:w="10418" w:type="dxa"/>
              </w:tcPr>
            </w:tcPrChange>
          </w:tcPr>
          <w:p w14:paraId="32C72BD8" w14:textId="77777777" w:rsidR="00C05AD7" w:rsidRPr="00C05AD7" w:rsidRDefault="00C05AD7" w:rsidP="009328F8">
            <w:pPr>
              <w:keepNext/>
              <w:autoSpaceDE w:val="0"/>
              <w:autoSpaceDN w:val="0"/>
              <w:adjustRightInd w:val="0"/>
              <w:spacing w:after="0" w:line="240" w:lineRule="auto"/>
              <w:rPr>
                <w:ins w:id="621" w:author="Hudler, Rob@Energy" w:date="2018-11-09T15:31:00Z"/>
                <w:rFonts w:asciiTheme="minorHAnsi" w:hAnsiTheme="minorHAnsi" w:cstheme="minorHAnsi"/>
                <w:bCs/>
                <w:sz w:val="20"/>
                <w:szCs w:val="20"/>
              </w:rPr>
            </w:pPr>
            <w:ins w:id="622" w:author="Hudler, Rob@Energy" w:date="2018-11-09T15:31:00Z">
              <w:r w:rsidRPr="00C05AD7">
                <w:rPr>
                  <w:rFonts w:asciiTheme="minorHAnsi" w:hAnsiTheme="minorHAnsi" w:cstheme="minorHAnsi"/>
                  <w:bCs/>
                  <w:sz w:val="20"/>
                  <w:szCs w:val="20"/>
                </w:rPr>
                <w:t>Recirculation loop shall meet the following requirements:</w:t>
              </w:r>
            </w:ins>
          </w:p>
          <w:p w14:paraId="1DE9DD15" w14:textId="77777777" w:rsidR="00C05AD7" w:rsidRPr="00C05AD7" w:rsidRDefault="00C05AD7" w:rsidP="009328F8">
            <w:pPr>
              <w:keepNext/>
              <w:numPr>
                <w:ilvl w:val="1"/>
                <w:numId w:val="26"/>
              </w:numPr>
              <w:autoSpaceDE w:val="0"/>
              <w:autoSpaceDN w:val="0"/>
              <w:adjustRightInd w:val="0"/>
              <w:spacing w:after="0" w:line="240" w:lineRule="auto"/>
              <w:contextualSpacing/>
              <w:rPr>
                <w:ins w:id="623" w:author="Hudler, Rob@Energy" w:date="2018-11-09T15:31:00Z"/>
                <w:rFonts w:asciiTheme="minorHAnsi" w:hAnsiTheme="minorHAnsi" w:cstheme="minorHAnsi"/>
                <w:bCs/>
                <w:sz w:val="20"/>
                <w:szCs w:val="20"/>
              </w:rPr>
            </w:pPr>
            <w:ins w:id="624" w:author="Hudler, Rob@Energy" w:date="2018-11-09T15:31:00Z">
              <w:r w:rsidRPr="00C05AD7">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C05AD7">
                <w:rPr>
                  <w:rFonts w:asciiTheme="minorHAnsi" w:hAnsiTheme="minorHAnsi" w:cstheme="minorHAnsi"/>
                  <w:sz w:val="20"/>
                  <w:szCs w:val="20"/>
                </w:rPr>
                <w:t>Section 110.3(c)4A).</w:t>
              </w:r>
            </w:ins>
          </w:p>
          <w:p w14:paraId="2FD324EA" w14:textId="77777777" w:rsidR="00C05AD7" w:rsidRPr="00C05AD7" w:rsidRDefault="00C05AD7" w:rsidP="009328F8">
            <w:pPr>
              <w:keepNext/>
              <w:numPr>
                <w:ilvl w:val="1"/>
                <w:numId w:val="26"/>
              </w:numPr>
              <w:autoSpaceDE w:val="0"/>
              <w:autoSpaceDN w:val="0"/>
              <w:adjustRightInd w:val="0"/>
              <w:spacing w:after="0" w:line="240" w:lineRule="auto"/>
              <w:contextualSpacing/>
              <w:rPr>
                <w:ins w:id="625" w:author="Hudler, Rob@Energy" w:date="2018-11-09T15:31:00Z"/>
                <w:rFonts w:asciiTheme="minorHAnsi" w:hAnsiTheme="minorHAnsi" w:cstheme="minorHAnsi"/>
                <w:bCs/>
                <w:sz w:val="20"/>
                <w:szCs w:val="20"/>
              </w:rPr>
            </w:pPr>
            <w:ins w:id="626" w:author="Hudler, Rob@Energy" w:date="2018-11-09T15:31:00Z">
              <w:r w:rsidRPr="00C05AD7">
                <w:rPr>
                  <w:rFonts w:asciiTheme="minorHAnsi" w:hAnsiTheme="minorHAnsi" w:cstheme="minorHAnsi"/>
                  <w:sz w:val="20"/>
                  <w:szCs w:val="20"/>
                </w:rPr>
                <w:t>A check valve is located between the recirculation pump and the water heater. (Section 110.3(c)4B).</w:t>
              </w:r>
            </w:ins>
          </w:p>
          <w:p w14:paraId="523C02A1" w14:textId="77777777" w:rsidR="00C05AD7" w:rsidRPr="00C05AD7" w:rsidRDefault="00C05AD7" w:rsidP="009328F8">
            <w:pPr>
              <w:keepNext/>
              <w:numPr>
                <w:ilvl w:val="1"/>
                <w:numId w:val="26"/>
              </w:numPr>
              <w:autoSpaceDE w:val="0"/>
              <w:autoSpaceDN w:val="0"/>
              <w:adjustRightInd w:val="0"/>
              <w:spacing w:after="0" w:line="240" w:lineRule="auto"/>
              <w:contextualSpacing/>
              <w:rPr>
                <w:ins w:id="627" w:author="Hudler, Rob@Energy" w:date="2018-11-09T15:31:00Z"/>
                <w:rFonts w:asciiTheme="minorHAnsi" w:hAnsiTheme="minorHAnsi" w:cstheme="minorHAnsi"/>
                <w:bCs/>
                <w:sz w:val="20"/>
                <w:szCs w:val="20"/>
              </w:rPr>
            </w:pPr>
            <w:ins w:id="628" w:author="Hudler, Rob@Energy" w:date="2018-11-09T15:31:00Z">
              <w:r w:rsidRPr="00C05AD7">
                <w:rPr>
                  <w:rFonts w:asciiTheme="minorHAnsi" w:hAnsiTheme="minorHAnsi" w:cstheme="minorHAnsi"/>
                  <w:sz w:val="20"/>
                  <w:szCs w:val="20"/>
                </w:rPr>
                <w:t>A hose bib is installed between the pump and the water heating equipment with an isolation valve between the hose bib and the water heating equipment. 110.3(c)4C).</w:t>
              </w:r>
            </w:ins>
          </w:p>
          <w:p w14:paraId="633DC5F9" w14:textId="77777777" w:rsidR="00C05AD7" w:rsidRPr="00C05AD7" w:rsidRDefault="00C05AD7" w:rsidP="009328F8">
            <w:pPr>
              <w:keepNext/>
              <w:numPr>
                <w:ilvl w:val="1"/>
                <w:numId w:val="26"/>
              </w:numPr>
              <w:autoSpaceDE w:val="0"/>
              <w:autoSpaceDN w:val="0"/>
              <w:adjustRightInd w:val="0"/>
              <w:spacing w:after="0" w:line="240" w:lineRule="auto"/>
              <w:contextualSpacing/>
              <w:rPr>
                <w:ins w:id="629" w:author="Hudler, Rob@Energy" w:date="2018-11-09T15:31:00Z"/>
                <w:rFonts w:asciiTheme="minorHAnsi" w:hAnsiTheme="minorHAnsi" w:cstheme="minorHAnsi"/>
                <w:bCs/>
                <w:sz w:val="20"/>
                <w:szCs w:val="20"/>
              </w:rPr>
            </w:pPr>
            <w:ins w:id="630" w:author="Hudler, Rob@Energy" w:date="2018-11-09T15:31:00Z">
              <w:r w:rsidRPr="00C05AD7">
                <w:rPr>
                  <w:rFonts w:asciiTheme="minorHAnsi" w:hAnsiTheme="minorHAnsi" w:cstheme="minorHAnsi"/>
                  <w:sz w:val="20"/>
                  <w:szCs w:val="20"/>
                </w:rPr>
                <w:t>Isolation valves shall be installed on both sides of the pump, of which the item C valve can be one.  110.3(c)4D</w:t>
              </w:r>
            </w:ins>
          </w:p>
          <w:p w14:paraId="53E0BDC5" w14:textId="77777777" w:rsidR="00C05AD7" w:rsidRPr="00C05AD7" w:rsidRDefault="00C05AD7" w:rsidP="009328F8">
            <w:pPr>
              <w:keepNext/>
              <w:numPr>
                <w:ilvl w:val="1"/>
                <w:numId w:val="26"/>
              </w:numPr>
              <w:autoSpaceDE w:val="0"/>
              <w:autoSpaceDN w:val="0"/>
              <w:adjustRightInd w:val="0"/>
              <w:spacing w:after="0" w:line="240" w:lineRule="auto"/>
              <w:contextualSpacing/>
              <w:rPr>
                <w:ins w:id="631" w:author="Hudler, Rob@Energy" w:date="2018-11-09T15:31:00Z"/>
                <w:rFonts w:asciiTheme="minorHAnsi" w:hAnsiTheme="minorHAnsi" w:cstheme="minorHAnsi"/>
                <w:bCs/>
                <w:sz w:val="20"/>
                <w:szCs w:val="20"/>
              </w:rPr>
            </w:pPr>
            <w:ins w:id="632" w:author="Hudler, Rob@Energy" w:date="2018-11-09T15:31:00Z">
              <w:r w:rsidRPr="00C05AD7">
                <w:rPr>
                  <w:rFonts w:asciiTheme="minorHAnsi" w:hAnsiTheme="minorHAnsi" w:cstheme="minorHAnsi"/>
                  <w:sz w:val="20"/>
                  <w:szCs w:val="20"/>
                </w:rPr>
                <w:t xml:space="preserve">The cold water piping and the recirculation loop piping shall not be connected to the hot water storage tank drain port. 110.3(c)4E </w:t>
              </w:r>
            </w:ins>
          </w:p>
          <w:p w14:paraId="6FDD0003" w14:textId="77777777" w:rsidR="00C05AD7" w:rsidRPr="00C05AD7" w:rsidRDefault="00C05AD7" w:rsidP="009328F8">
            <w:pPr>
              <w:keepNext/>
              <w:numPr>
                <w:ilvl w:val="1"/>
                <w:numId w:val="26"/>
              </w:numPr>
              <w:autoSpaceDE w:val="0"/>
              <w:autoSpaceDN w:val="0"/>
              <w:adjustRightInd w:val="0"/>
              <w:spacing w:after="0" w:line="240" w:lineRule="auto"/>
              <w:contextualSpacing/>
              <w:rPr>
                <w:ins w:id="633" w:author="Hudler, Rob@Energy" w:date="2018-11-09T15:31:00Z"/>
                <w:rFonts w:asciiTheme="minorHAnsi" w:hAnsiTheme="minorHAnsi" w:cstheme="minorHAnsi"/>
                <w:bCs/>
                <w:sz w:val="20"/>
                <w:szCs w:val="20"/>
              </w:rPr>
            </w:pPr>
            <w:ins w:id="634" w:author="Hudler, Rob@Energy" w:date="2018-11-09T15:31:00Z">
              <w:r w:rsidRPr="00C05AD7">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C05AD7">
                <w:rPr>
                  <w:rFonts w:asciiTheme="minorHAnsi" w:hAnsiTheme="minorHAnsi" w:cstheme="minorHAnsi"/>
                  <w:bCs/>
                  <w:sz w:val="20"/>
                  <w:szCs w:val="20"/>
                </w:rPr>
                <w:t>.</w:t>
              </w:r>
            </w:ins>
          </w:p>
          <w:p w14:paraId="0C565DF1" w14:textId="77777777" w:rsidR="00C05AD7" w:rsidRPr="00C05AD7" w:rsidRDefault="00C05AD7" w:rsidP="009328F8">
            <w:pPr>
              <w:keepNext/>
              <w:autoSpaceDE w:val="0"/>
              <w:autoSpaceDN w:val="0"/>
              <w:adjustRightInd w:val="0"/>
              <w:spacing w:after="0" w:line="240" w:lineRule="auto"/>
              <w:rPr>
                <w:ins w:id="635" w:author="Hudler, Rob@Energy" w:date="2018-11-09T15:31:00Z"/>
                <w:rFonts w:asciiTheme="minorHAnsi" w:hAnsiTheme="minorHAnsi" w:cstheme="minorHAnsi"/>
                <w:bCs/>
                <w:sz w:val="20"/>
                <w:szCs w:val="20"/>
              </w:rPr>
            </w:pPr>
          </w:p>
        </w:tc>
      </w:tr>
      <w:tr w:rsidR="00C05AD7" w:rsidRPr="00C05AD7" w14:paraId="37B4782C" w14:textId="77777777" w:rsidTr="009328F8">
        <w:trPr>
          <w:trHeight w:val="144"/>
          <w:ins w:id="636" w:author="Hudler, Rob@Energy" w:date="2018-11-09T15:31:00Z"/>
          <w:trPrChange w:id="637" w:author="Smith, Alexis@Energy" w:date="2018-11-29T15:05:00Z">
            <w:trPr>
              <w:trHeight w:val="144"/>
            </w:trPr>
          </w:trPrChange>
        </w:trPr>
        <w:tc>
          <w:tcPr>
            <w:tcW w:w="598" w:type="dxa"/>
            <w:vAlign w:val="center"/>
            <w:tcPrChange w:id="638" w:author="Smith, Alexis@Energy" w:date="2018-11-29T15:05:00Z">
              <w:tcPr>
                <w:tcW w:w="598" w:type="dxa"/>
                <w:vAlign w:val="center"/>
              </w:tcPr>
            </w:tcPrChange>
          </w:tcPr>
          <w:p w14:paraId="106A4EAB" w14:textId="77777777" w:rsidR="00C05AD7" w:rsidRPr="00C05AD7" w:rsidRDefault="00C05AD7" w:rsidP="009328F8">
            <w:pPr>
              <w:keepNext/>
              <w:spacing w:after="0" w:line="240" w:lineRule="auto"/>
              <w:jc w:val="center"/>
              <w:rPr>
                <w:ins w:id="639" w:author="Hudler, Rob@Energy" w:date="2018-11-09T15:31:00Z"/>
                <w:rFonts w:asciiTheme="minorHAnsi" w:hAnsiTheme="minorHAnsi" w:cstheme="minorHAnsi"/>
                <w:sz w:val="20"/>
                <w:szCs w:val="20"/>
              </w:rPr>
            </w:pPr>
            <w:ins w:id="640" w:author="Hudler, Rob@Energy" w:date="2018-11-09T15:31:00Z">
              <w:r w:rsidRPr="00C05AD7">
                <w:rPr>
                  <w:rFonts w:asciiTheme="minorHAnsi" w:hAnsiTheme="minorHAnsi" w:cstheme="minorHAnsi"/>
                  <w:sz w:val="20"/>
                  <w:szCs w:val="20"/>
                </w:rPr>
                <w:t>06</w:t>
              </w:r>
            </w:ins>
          </w:p>
        </w:tc>
        <w:tc>
          <w:tcPr>
            <w:tcW w:w="10418" w:type="dxa"/>
            <w:tcPrChange w:id="641" w:author="Smith, Alexis@Energy" w:date="2018-11-29T15:05:00Z">
              <w:tcPr>
                <w:tcW w:w="10418" w:type="dxa"/>
              </w:tcPr>
            </w:tcPrChange>
          </w:tcPr>
          <w:p w14:paraId="59589E0F" w14:textId="77777777" w:rsidR="00C05AD7" w:rsidRPr="00C05AD7" w:rsidRDefault="00C05AD7" w:rsidP="009328F8">
            <w:pPr>
              <w:keepNext/>
              <w:autoSpaceDE w:val="0"/>
              <w:autoSpaceDN w:val="0"/>
              <w:adjustRightInd w:val="0"/>
              <w:spacing w:after="0" w:line="240" w:lineRule="auto"/>
              <w:rPr>
                <w:ins w:id="642" w:author="Hudler, Rob@Energy" w:date="2018-11-09T15:31:00Z"/>
                <w:rFonts w:asciiTheme="minorHAnsi" w:hAnsiTheme="minorHAnsi" w:cstheme="minorHAnsi"/>
                <w:bCs/>
                <w:sz w:val="20"/>
                <w:szCs w:val="20"/>
              </w:rPr>
            </w:pPr>
            <w:ins w:id="643" w:author="Hudler, Rob@Energy" w:date="2018-11-09T15:31:00Z">
              <w:r w:rsidRPr="00C05AD7">
                <w:rPr>
                  <w:rFonts w:asciiTheme="minorHAnsi" w:hAnsiTheme="minorHAnsi" w:cstheme="minorHAnsi"/>
                  <w:bCs/>
                  <w:sz w:val="20"/>
                  <w:szCs w:val="20"/>
                </w:rPr>
                <w:t>Instantaneous water heaters with an input greater than 6.8 kBTU/hr. (2kW) shall have isolation valves on both the cold water supply and the hot water line. (110.3 (c)6).</w:t>
              </w:r>
            </w:ins>
          </w:p>
        </w:tc>
      </w:tr>
      <w:tr w:rsidR="00C05AD7" w:rsidRPr="00C05AD7" w14:paraId="04496B69" w14:textId="77777777" w:rsidTr="009328F8">
        <w:trPr>
          <w:trHeight w:val="144"/>
          <w:ins w:id="644" w:author="Hudler, Rob@Energy" w:date="2018-11-09T15:31:00Z"/>
          <w:trPrChange w:id="645" w:author="Smith, Alexis@Energy" w:date="2018-11-29T15:05:00Z">
            <w:trPr>
              <w:trHeight w:val="144"/>
            </w:trPr>
          </w:trPrChange>
        </w:trPr>
        <w:tc>
          <w:tcPr>
            <w:tcW w:w="598" w:type="dxa"/>
            <w:vAlign w:val="center"/>
            <w:tcPrChange w:id="646" w:author="Smith, Alexis@Energy" w:date="2018-11-29T15:05:00Z">
              <w:tcPr>
                <w:tcW w:w="598" w:type="dxa"/>
                <w:vAlign w:val="center"/>
              </w:tcPr>
            </w:tcPrChange>
          </w:tcPr>
          <w:p w14:paraId="2172F7D8" w14:textId="77777777" w:rsidR="00C05AD7" w:rsidRPr="00C05AD7" w:rsidRDefault="00C05AD7" w:rsidP="009328F8">
            <w:pPr>
              <w:keepNext/>
              <w:spacing w:after="0" w:line="240" w:lineRule="auto"/>
              <w:jc w:val="center"/>
              <w:rPr>
                <w:ins w:id="647" w:author="Hudler, Rob@Energy" w:date="2018-11-09T15:31:00Z"/>
                <w:rFonts w:asciiTheme="minorHAnsi" w:hAnsiTheme="minorHAnsi" w:cstheme="minorHAnsi"/>
                <w:sz w:val="20"/>
                <w:szCs w:val="20"/>
              </w:rPr>
            </w:pPr>
            <w:ins w:id="648" w:author="Hudler, Rob@Energy" w:date="2018-11-09T15:31:00Z">
              <w:r w:rsidRPr="00C05AD7">
                <w:rPr>
                  <w:rFonts w:asciiTheme="minorHAnsi" w:hAnsiTheme="minorHAnsi" w:cstheme="minorHAnsi"/>
                  <w:sz w:val="20"/>
                  <w:szCs w:val="20"/>
                </w:rPr>
                <w:t>07</w:t>
              </w:r>
            </w:ins>
          </w:p>
        </w:tc>
        <w:tc>
          <w:tcPr>
            <w:tcW w:w="10418" w:type="dxa"/>
            <w:tcPrChange w:id="649" w:author="Smith, Alexis@Energy" w:date="2018-11-29T15:05:00Z">
              <w:tcPr>
                <w:tcW w:w="10418" w:type="dxa"/>
              </w:tcPr>
            </w:tcPrChange>
          </w:tcPr>
          <w:p w14:paraId="529AD45D" w14:textId="77777777" w:rsidR="00C05AD7" w:rsidRPr="00C05AD7" w:rsidRDefault="00C05AD7" w:rsidP="009328F8">
            <w:pPr>
              <w:keepNext/>
              <w:autoSpaceDE w:val="0"/>
              <w:autoSpaceDN w:val="0"/>
              <w:adjustRightInd w:val="0"/>
              <w:spacing w:after="0" w:line="240" w:lineRule="auto"/>
              <w:rPr>
                <w:ins w:id="650" w:author="Hudler, Rob@Energy" w:date="2018-11-09T15:31:00Z"/>
                <w:rFonts w:asciiTheme="minorHAnsi" w:hAnsiTheme="minorHAnsi" w:cstheme="minorHAnsi"/>
                <w:bCs/>
                <w:sz w:val="20"/>
                <w:szCs w:val="20"/>
              </w:rPr>
            </w:pPr>
            <w:ins w:id="651" w:author="Hudler, Rob@Energy" w:date="2018-11-09T15:31:00Z">
              <w:r w:rsidRPr="00C05AD7">
                <w:rPr>
                  <w:rFonts w:asciiTheme="minorHAnsi" w:hAnsiTheme="minorHAnsi" w:cstheme="minorHAnsi"/>
                  <w:bCs/>
                  <w:sz w:val="20"/>
                  <w:szCs w:val="20"/>
                </w:rPr>
                <w:t xml:space="preserve">All sections of the recirculation loop, </w:t>
              </w:r>
              <w:r w:rsidRPr="00C05AD7">
                <w:rPr>
                  <w:rFonts w:asciiTheme="minorHAnsi" w:hAnsiTheme="minorHAnsi" w:cstheme="minorHAnsi"/>
                  <w:sz w:val="20"/>
                  <w:szCs w:val="20"/>
                </w:rPr>
                <w:t xml:space="preserve">and the first 5 feet of all branches off the loop </w:t>
              </w:r>
              <w:r w:rsidRPr="00C05AD7">
                <w:rPr>
                  <w:rFonts w:asciiTheme="minorHAnsi" w:hAnsiTheme="minorHAnsi" w:cstheme="minorHAnsi"/>
                  <w:bCs/>
                  <w:sz w:val="20"/>
                  <w:szCs w:val="20"/>
                </w:rPr>
                <w:t xml:space="preserve">are insulated, to the thicknesses required by Table 120.3A.  Other hot water piping shall meet the requirements of 150(j) and the installation requirements in </w:t>
              </w:r>
              <w:r w:rsidRPr="00C05AD7" w:rsidDel="001D3219">
                <w:rPr>
                  <w:rFonts w:asciiTheme="minorHAnsi" w:hAnsiTheme="minorHAnsi" w:cstheme="minorHAnsi"/>
                  <w:bCs/>
                  <w:sz w:val="20"/>
                  <w:szCs w:val="20"/>
                </w:rPr>
                <w:t>, except for the following: (</w:t>
              </w:r>
              <w:r w:rsidRPr="00C05AD7">
                <w:rPr>
                  <w:rFonts w:asciiTheme="minorHAnsi" w:hAnsiTheme="minorHAnsi" w:cstheme="minorHAnsi"/>
                  <w:bCs/>
                  <w:sz w:val="20"/>
                  <w:szCs w:val="20"/>
                </w:rPr>
                <w:t>RA4.4.1</w:t>
              </w:r>
              <w:r w:rsidRPr="00C05AD7" w:rsidDel="001D3219">
                <w:rPr>
                  <w:rFonts w:asciiTheme="minorHAnsi" w:hAnsiTheme="minorHAnsi" w:cstheme="minorHAnsi"/>
                  <w:bCs/>
                  <w:sz w:val="20"/>
                  <w:szCs w:val="20"/>
                </w:rPr>
                <w:t>)</w:t>
              </w:r>
              <w:r w:rsidRPr="00C05AD7">
                <w:rPr>
                  <w:rFonts w:asciiTheme="minorHAnsi" w:hAnsiTheme="minorHAnsi" w:cstheme="minorHAnsi"/>
                  <w:bCs/>
                  <w:sz w:val="20"/>
                  <w:szCs w:val="20"/>
                </w:rPr>
                <w:t>. The following shall be insulated with a minimum of 1 inch of insulation.</w:t>
              </w:r>
            </w:ins>
          </w:p>
          <w:p w14:paraId="18D1C4C9" w14:textId="77777777" w:rsidR="00C05AD7" w:rsidRPr="00C05AD7" w:rsidRDefault="00C05AD7" w:rsidP="009328F8">
            <w:pPr>
              <w:keepNext/>
              <w:numPr>
                <w:ilvl w:val="0"/>
                <w:numId w:val="12"/>
              </w:numPr>
              <w:autoSpaceDE w:val="0"/>
              <w:autoSpaceDN w:val="0"/>
              <w:adjustRightInd w:val="0"/>
              <w:spacing w:after="0" w:line="240" w:lineRule="auto"/>
              <w:contextualSpacing/>
              <w:rPr>
                <w:ins w:id="652" w:author="Hudler, Rob@Energy" w:date="2018-11-09T15:31:00Z"/>
                <w:rFonts w:asciiTheme="minorHAnsi" w:hAnsiTheme="minorHAnsi" w:cstheme="minorHAnsi"/>
                <w:bCs/>
                <w:sz w:val="20"/>
                <w:szCs w:val="20"/>
              </w:rPr>
            </w:pPr>
            <w:ins w:id="653" w:author="Hudler, Rob@Energy" w:date="2018-11-09T15:31:00Z">
              <w:r w:rsidRPr="00C05AD7">
                <w:rPr>
                  <w:rFonts w:asciiTheme="minorHAnsi" w:hAnsiTheme="minorHAnsi" w:cstheme="minorHAnsi"/>
                  <w:bCs/>
                  <w:sz w:val="20"/>
                  <w:szCs w:val="20"/>
                </w:rPr>
                <w:t>Piping ¾ inch or greater.</w:t>
              </w:r>
            </w:ins>
          </w:p>
          <w:p w14:paraId="4277140F" w14:textId="77777777" w:rsidR="00C05AD7" w:rsidRPr="00C05AD7" w:rsidRDefault="00C05AD7" w:rsidP="009328F8">
            <w:pPr>
              <w:keepNext/>
              <w:numPr>
                <w:ilvl w:val="0"/>
                <w:numId w:val="12"/>
              </w:numPr>
              <w:autoSpaceDE w:val="0"/>
              <w:autoSpaceDN w:val="0"/>
              <w:adjustRightInd w:val="0"/>
              <w:spacing w:after="0" w:line="240" w:lineRule="auto"/>
              <w:contextualSpacing/>
              <w:rPr>
                <w:ins w:id="654" w:author="Hudler, Rob@Energy" w:date="2018-11-09T15:31:00Z"/>
                <w:rFonts w:asciiTheme="minorHAnsi" w:hAnsiTheme="minorHAnsi" w:cstheme="minorHAnsi"/>
                <w:bCs/>
                <w:sz w:val="20"/>
                <w:szCs w:val="20"/>
              </w:rPr>
            </w:pPr>
            <w:ins w:id="655" w:author="Hudler, Rob@Energy" w:date="2018-11-09T15:31:00Z">
              <w:r w:rsidRPr="00C05AD7">
                <w:rPr>
                  <w:rFonts w:asciiTheme="minorHAnsi" w:hAnsiTheme="minorHAnsi" w:cstheme="minorHAnsi"/>
                  <w:bCs/>
                  <w:sz w:val="20"/>
                  <w:szCs w:val="20"/>
                </w:rPr>
                <w:t xml:space="preserve">Piping from the water heater to the kitchen sink and dish-washer </w:t>
              </w:r>
              <w:r w:rsidRPr="00C05AD7" w:rsidDel="001D3219">
                <w:rPr>
                  <w:rFonts w:asciiTheme="minorHAnsi" w:hAnsiTheme="minorHAnsi" w:cstheme="minorHAnsi"/>
                  <w:bCs/>
                  <w:sz w:val="20"/>
                  <w:szCs w:val="20"/>
                </w:rPr>
                <w:t>installed in</w:t>
              </w:r>
              <w:r w:rsidRPr="00C05AD7">
                <w:rPr>
                  <w:rFonts w:asciiTheme="minorHAnsi" w:hAnsiTheme="minorHAnsi" w:cstheme="minorHAnsi"/>
                  <w:bCs/>
                  <w:sz w:val="20"/>
                  <w:szCs w:val="20"/>
                </w:rPr>
                <w:t>.</w:t>
              </w:r>
            </w:ins>
          </w:p>
          <w:p w14:paraId="6D495066" w14:textId="77777777" w:rsidR="00C05AD7" w:rsidRPr="00C05AD7" w:rsidRDefault="00C05AD7" w:rsidP="009328F8">
            <w:pPr>
              <w:keepNext/>
              <w:numPr>
                <w:ilvl w:val="0"/>
                <w:numId w:val="12"/>
              </w:numPr>
              <w:autoSpaceDE w:val="0"/>
              <w:autoSpaceDN w:val="0"/>
              <w:adjustRightInd w:val="0"/>
              <w:spacing w:after="0" w:line="240" w:lineRule="auto"/>
              <w:contextualSpacing/>
              <w:rPr>
                <w:ins w:id="656" w:author="Hudler, Rob@Energy" w:date="2018-11-09T15:31:00Z"/>
                <w:rFonts w:asciiTheme="minorHAnsi" w:hAnsiTheme="minorHAnsi" w:cstheme="minorHAnsi"/>
                <w:bCs/>
                <w:sz w:val="20"/>
                <w:szCs w:val="20"/>
              </w:rPr>
            </w:pPr>
            <w:ins w:id="657" w:author="Hudler, Rob@Energy" w:date="2018-11-09T15:31:00Z">
              <w:r w:rsidRPr="00C05AD7">
                <w:rPr>
                  <w:rFonts w:asciiTheme="minorHAnsi" w:hAnsiTheme="minorHAnsi" w:cstheme="minorHAnsi"/>
                  <w:bCs/>
                  <w:sz w:val="20"/>
                  <w:szCs w:val="20"/>
                </w:rPr>
                <w:t xml:space="preserve">All underground  piping </w:t>
              </w:r>
            </w:ins>
          </w:p>
          <w:p w14:paraId="309E47CD" w14:textId="77777777" w:rsidR="00C05AD7" w:rsidRPr="00C05AD7" w:rsidRDefault="00C05AD7" w:rsidP="009328F8">
            <w:pPr>
              <w:keepNext/>
              <w:numPr>
                <w:ilvl w:val="0"/>
                <w:numId w:val="12"/>
              </w:numPr>
              <w:autoSpaceDE w:val="0"/>
              <w:autoSpaceDN w:val="0"/>
              <w:adjustRightInd w:val="0"/>
              <w:spacing w:after="0" w:line="240" w:lineRule="auto"/>
              <w:contextualSpacing/>
              <w:rPr>
                <w:ins w:id="658" w:author="Hudler, Rob@Energy" w:date="2018-11-09T15:31:00Z"/>
                <w:rFonts w:asciiTheme="minorHAnsi" w:hAnsiTheme="minorHAnsi" w:cstheme="minorHAnsi"/>
                <w:bCs/>
                <w:sz w:val="20"/>
                <w:szCs w:val="20"/>
              </w:rPr>
            </w:pPr>
            <w:ins w:id="659" w:author="Hudler, Rob@Energy" w:date="2018-11-09T15:31:00Z">
              <w:r w:rsidRPr="00C05AD7">
                <w:rPr>
                  <w:rFonts w:asciiTheme="minorHAnsi" w:hAnsiTheme="minorHAnsi" w:cstheme="minorHAnsi"/>
                  <w:bCs/>
                  <w:sz w:val="20"/>
                  <w:szCs w:val="20"/>
                </w:rPr>
                <w:t>Piping from the heating source to storage tank or between tanks.</w:t>
              </w:r>
            </w:ins>
          </w:p>
          <w:p w14:paraId="433548EE" w14:textId="77777777" w:rsidR="00C05AD7" w:rsidRPr="00C05AD7" w:rsidRDefault="00C05AD7" w:rsidP="009328F8">
            <w:pPr>
              <w:keepNext/>
              <w:numPr>
                <w:ilvl w:val="0"/>
                <w:numId w:val="12"/>
              </w:numPr>
              <w:autoSpaceDE w:val="0"/>
              <w:autoSpaceDN w:val="0"/>
              <w:adjustRightInd w:val="0"/>
              <w:spacing w:after="0" w:line="240" w:lineRule="auto"/>
              <w:contextualSpacing/>
              <w:rPr>
                <w:ins w:id="660" w:author="Hudler, Rob@Energy" w:date="2018-11-09T15:31:00Z"/>
                <w:rFonts w:asciiTheme="minorHAnsi" w:hAnsiTheme="minorHAnsi" w:cstheme="minorHAnsi"/>
                <w:bCs/>
                <w:sz w:val="20"/>
                <w:szCs w:val="20"/>
              </w:rPr>
            </w:pPr>
            <w:ins w:id="661" w:author="Hudler, Rob@Energy" w:date="2018-11-09T15:31:00Z">
              <w:r w:rsidRPr="00C05AD7">
                <w:rPr>
                  <w:rFonts w:asciiTheme="minorHAnsi" w:hAnsiTheme="minorHAnsi" w:cstheme="minorHAnsi"/>
                  <w:bCs/>
                  <w:sz w:val="20"/>
                  <w:szCs w:val="20"/>
                </w:rPr>
                <w:t>Piping installed in the attic that are surrounded by at least 1  (10 cm) inch of insulation and covered with 4 inches of insulation need not be insulated</w:t>
              </w:r>
            </w:ins>
          </w:p>
          <w:p w14:paraId="6E3BBAE9" w14:textId="77777777" w:rsidR="00C05AD7" w:rsidRPr="00C05AD7" w:rsidDel="00D13F18" w:rsidRDefault="00C05AD7" w:rsidP="009328F8">
            <w:pPr>
              <w:keepNext/>
              <w:numPr>
                <w:ilvl w:val="0"/>
                <w:numId w:val="12"/>
              </w:numPr>
              <w:autoSpaceDE w:val="0"/>
              <w:autoSpaceDN w:val="0"/>
              <w:adjustRightInd w:val="0"/>
              <w:spacing w:after="0" w:line="240" w:lineRule="auto"/>
              <w:contextualSpacing/>
              <w:rPr>
                <w:ins w:id="662" w:author="Hudler, Rob@Energy" w:date="2018-11-09T15:31:00Z"/>
                <w:rFonts w:asciiTheme="minorHAnsi" w:hAnsiTheme="minorHAnsi" w:cstheme="minorHAnsi"/>
                <w:bCs/>
                <w:sz w:val="20"/>
                <w:szCs w:val="20"/>
              </w:rPr>
            </w:pPr>
            <w:ins w:id="663" w:author="Hudler, Rob@Energy" w:date="2018-11-09T15:31:00Z">
              <w:r w:rsidRPr="00C05AD7">
                <w:rPr>
                  <w:rFonts w:asciiTheme="minorHAnsi" w:hAnsiTheme="minorHAnsi" w:cstheme="minorHAnsi"/>
                  <w:bCs/>
                  <w:sz w:val="20"/>
                  <w:szCs w:val="20"/>
                </w:rPr>
                <w:t xml:space="preserve">Piping in walls interior or exterior </w:t>
              </w:r>
              <w:r w:rsidRPr="00C05AD7" w:rsidDel="00D13F18">
                <w:rPr>
                  <w:rFonts w:asciiTheme="minorHAnsi" w:hAnsiTheme="minorHAnsi" w:cstheme="minorHAnsi"/>
                  <w:bCs/>
                  <w:sz w:val="20"/>
                  <w:szCs w:val="20"/>
                </w:rPr>
                <w:t xml:space="preserve">walls </w:t>
              </w:r>
              <w:r w:rsidRPr="00C05AD7">
                <w:rPr>
                  <w:rFonts w:asciiTheme="minorHAnsi" w:hAnsiTheme="minorHAnsi" w:cstheme="minorHAnsi"/>
                  <w:bCs/>
                  <w:sz w:val="20"/>
                  <w:szCs w:val="20"/>
                </w:rPr>
                <w:t>that is surrounded on all sides by at least 1 inch of insulation need not be insulated.</w:t>
              </w:r>
            </w:ins>
          </w:p>
          <w:p w14:paraId="047E5E6E" w14:textId="77777777" w:rsidR="00C05AD7" w:rsidRPr="00C05AD7" w:rsidRDefault="00C05AD7" w:rsidP="009328F8">
            <w:pPr>
              <w:keepNext/>
              <w:numPr>
                <w:ilvl w:val="0"/>
                <w:numId w:val="12"/>
              </w:numPr>
              <w:autoSpaceDE w:val="0"/>
              <w:autoSpaceDN w:val="0"/>
              <w:adjustRightInd w:val="0"/>
              <w:spacing w:after="0" w:line="240" w:lineRule="auto"/>
              <w:contextualSpacing/>
              <w:rPr>
                <w:ins w:id="664" w:author="Hudler, Rob@Energy" w:date="2018-11-09T15:31:00Z"/>
                <w:rFonts w:asciiTheme="minorHAnsi" w:hAnsiTheme="minorHAnsi" w:cstheme="minorHAnsi"/>
                <w:bCs/>
                <w:sz w:val="20"/>
                <w:szCs w:val="20"/>
              </w:rPr>
            </w:pPr>
            <w:ins w:id="665" w:author="Hudler, Rob@Energy" w:date="2018-11-09T15:31:00Z">
              <w:r w:rsidRPr="00C05AD7" w:rsidDel="00D13F18">
                <w:rPr>
                  <w:rFonts w:asciiTheme="minorHAnsi" w:hAnsiTheme="minorHAnsi" w:cstheme="minorHAnsi"/>
                  <w:bCs/>
                  <w:sz w:val="20"/>
                  <w:szCs w:val="20"/>
                </w:rPr>
                <w:t>Piping installed in attics with a minimum of 4 inches (10 cm) of attic insulation on top</w:t>
              </w:r>
            </w:ins>
          </w:p>
          <w:p w14:paraId="7EF95715" w14:textId="77777777" w:rsidR="00C05AD7" w:rsidRPr="00C05AD7" w:rsidRDefault="00C05AD7" w:rsidP="009328F8">
            <w:pPr>
              <w:keepNext/>
              <w:numPr>
                <w:ilvl w:val="0"/>
                <w:numId w:val="12"/>
              </w:numPr>
              <w:autoSpaceDE w:val="0"/>
              <w:autoSpaceDN w:val="0"/>
              <w:adjustRightInd w:val="0"/>
              <w:spacing w:after="0" w:line="240" w:lineRule="auto"/>
              <w:contextualSpacing/>
              <w:rPr>
                <w:ins w:id="666" w:author="Hudler, Rob@Energy" w:date="2018-11-09T15:31:00Z"/>
                <w:rFonts w:asciiTheme="minorHAnsi" w:hAnsiTheme="minorHAnsi" w:cstheme="minorHAnsi"/>
                <w:bCs/>
                <w:sz w:val="20"/>
                <w:szCs w:val="20"/>
              </w:rPr>
            </w:pPr>
            <w:ins w:id="667" w:author="Hudler, Rob@Energy" w:date="2018-11-09T15:31:00Z">
              <w:r w:rsidRPr="00C05AD7">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ins>
          </w:p>
          <w:p w14:paraId="3E8EB884" w14:textId="77777777" w:rsidR="00C05AD7" w:rsidRPr="00C05AD7" w:rsidRDefault="00C05AD7" w:rsidP="009328F8">
            <w:pPr>
              <w:keepNext/>
              <w:numPr>
                <w:ilvl w:val="0"/>
                <w:numId w:val="12"/>
              </w:numPr>
              <w:autoSpaceDE w:val="0"/>
              <w:autoSpaceDN w:val="0"/>
              <w:adjustRightInd w:val="0"/>
              <w:spacing w:after="0" w:line="240" w:lineRule="auto"/>
              <w:contextualSpacing/>
              <w:rPr>
                <w:ins w:id="668" w:author="Hudler, Rob@Energy" w:date="2018-11-09T15:31:00Z"/>
                <w:rFonts w:asciiTheme="minorHAnsi" w:hAnsiTheme="minorHAnsi" w:cstheme="minorHAnsi"/>
                <w:bCs/>
                <w:sz w:val="20"/>
                <w:szCs w:val="20"/>
              </w:rPr>
            </w:pPr>
            <w:ins w:id="669" w:author="Hudler, Rob@Energy" w:date="2018-11-09T15:31:00Z">
              <w:r w:rsidRPr="00C05AD7" w:rsidDel="00D13F18">
                <w:rPr>
                  <w:rFonts w:asciiTheme="minorHAnsi" w:hAnsiTheme="minorHAnsi" w:cstheme="minorHAnsi"/>
                  <w:sz w:val="20"/>
                  <w:szCs w:val="20"/>
                </w:rPr>
                <w:t>Insulation is not required on the cold water line when it is used as the return</w:t>
              </w:r>
            </w:ins>
          </w:p>
        </w:tc>
      </w:tr>
      <w:tr w:rsidR="00C05AD7" w:rsidRPr="00C05AD7" w14:paraId="1315A142" w14:textId="77777777" w:rsidTr="009328F8">
        <w:trPr>
          <w:trHeight w:val="144"/>
          <w:ins w:id="670" w:author="Hudler, Rob@Energy" w:date="2018-11-09T15:31:00Z"/>
          <w:trPrChange w:id="671" w:author="Smith, Alexis@Energy" w:date="2018-11-29T15:05:00Z">
            <w:trPr>
              <w:trHeight w:val="144"/>
            </w:trPr>
          </w:trPrChange>
        </w:trPr>
        <w:tc>
          <w:tcPr>
            <w:tcW w:w="11016" w:type="dxa"/>
            <w:gridSpan w:val="2"/>
            <w:vAlign w:val="center"/>
            <w:tcPrChange w:id="672" w:author="Smith, Alexis@Energy" w:date="2018-11-29T15:05:00Z">
              <w:tcPr>
                <w:tcW w:w="11016" w:type="dxa"/>
                <w:gridSpan w:val="2"/>
                <w:vAlign w:val="center"/>
              </w:tcPr>
            </w:tcPrChange>
          </w:tcPr>
          <w:p w14:paraId="0FAA4B40" w14:textId="77777777" w:rsidR="00C05AD7" w:rsidRPr="00C05AD7" w:rsidRDefault="00C05AD7" w:rsidP="009328F8">
            <w:pPr>
              <w:keepNext/>
              <w:autoSpaceDE w:val="0"/>
              <w:autoSpaceDN w:val="0"/>
              <w:adjustRightInd w:val="0"/>
              <w:spacing w:after="0" w:line="240" w:lineRule="auto"/>
              <w:rPr>
                <w:ins w:id="673" w:author="Hudler, Rob@Energy" w:date="2018-11-09T15:31:00Z"/>
                <w:rFonts w:asciiTheme="minorHAnsi" w:hAnsiTheme="minorHAnsi" w:cstheme="minorHAnsi"/>
                <w:bCs/>
                <w:sz w:val="20"/>
                <w:szCs w:val="20"/>
              </w:rPr>
            </w:pPr>
            <w:ins w:id="674" w:author="Hudler, Rob@Energy" w:date="2018-11-09T15:31:00Z">
              <w:r w:rsidRPr="00C05AD7">
                <w:rPr>
                  <w:rFonts w:asciiTheme="minorHAnsi" w:hAnsiTheme="minorHAnsi" w:cstheme="minorHAnsi"/>
                  <w:b/>
                  <w:sz w:val="20"/>
                  <w:szCs w:val="20"/>
                </w:rPr>
                <w:t xml:space="preserve">The responsible person’s signature on this compliance document affirms that all applicable requirements in this table have been met.  </w:t>
              </w:r>
            </w:ins>
          </w:p>
        </w:tc>
      </w:tr>
    </w:tbl>
    <w:p w14:paraId="1DE03275" w14:textId="77777777" w:rsidR="000D6187" w:rsidRPr="000D6187" w:rsidRDefault="000D6187" w:rsidP="000D6187">
      <w:pPr>
        <w:spacing w:after="0" w:line="240" w:lineRule="auto"/>
        <w:rPr>
          <w:rFonts w:asciiTheme="minorHAnsi" w:hAnsiTheme="minorHAnsi"/>
          <w:b/>
          <w:sz w:val="20"/>
          <w:szCs w:val="20"/>
        </w:rPr>
      </w:pPr>
      <w:del w:id="675" w:author="Smith, Alexis@Energy" w:date="2018-11-29T15:05:00Z">
        <w:r w:rsidRPr="000D6187" w:rsidDel="009328F8">
          <w:rPr>
            <w:rFonts w:asciiTheme="minorHAnsi" w:hAnsiTheme="minorHAnsi"/>
            <w:b/>
            <w:sz w:val="20"/>
            <w:szCs w:val="20"/>
          </w:rPr>
          <w:br w:type="page"/>
        </w:r>
      </w:del>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676" w:author="Hudler, Rob@Energy" w:date="2018-11-09T15:32:00Z">
          <w:tblPr>
            <w:tblW w:w="37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411"/>
        <w:gridCol w:w="31"/>
        <w:gridCol w:w="2386"/>
        <w:gridCol w:w="5474"/>
        <w:gridCol w:w="2696"/>
        <w:tblGridChange w:id="677">
          <w:tblGrid>
            <w:gridCol w:w="411"/>
            <w:gridCol w:w="31"/>
            <w:gridCol w:w="2386"/>
            <w:gridCol w:w="3477"/>
            <w:gridCol w:w="1997"/>
          </w:tblGrid>
        </w:tblGridChange>
      </w:tblGrid>
      <w:tr w:rsidR="000D6187" w:rsidRPr="000D6187" w:rsidDel="00C05AD7" w14:paraId="1DE03277" w14:textId="5C8C1620" w:rsidTr="00C05AD7">
        <w:trPr>
          <w:gridAfter w:val="1"/>
          <w:wAfter w:w="2696" w:type="dxa"/>
          <w:trHeight w:hRule="exact" w:val="307"/>
          <w:del w:id="678" w:author="Hudler, Rob@Energy" w:date="2018-11-09T15:30:00Z"/>
          <w:trPrChange w:id="679" w:author="Hudler, Rob@Energy" w:date="2018-11-09T15:32:00Z">
            <w:trPr>
              <w:trHeight w:hRule="exact" w:val="307"/>
            </w:trPr>
          </w:trPrChange>
        </w:trPr>
        <w:tc>
          <w:tcPr>
            <w:tcW w:w="8302" w:type="dxa"/>
            <w:gridSpan w:val="4"/>
            <w:vAlign w:val="center"/>
            <w:tcPrChange w:id="680" w:author="Hudler, Rob@Energy" w:date="2018-11-09T15:32:00Z">
              <w:tcPr>
                <w:tcW w:w="14616" w:type="dxa"/>
                <w:gridSpan w:val="5"/>
                <w:vAlign w:val="center"/>
              </w:tcPr>
            </w:tcPrChange>
          </w:tcPr>
          <w:p w14:paraId="1DE03276" w14:textId="49310E2A" w:rsidR="000D6187" w:rsidRPr="000D6187" w:rsidDel="00C05AD7" w:rsidRDefault="000D6187" w:rsidP="00D23BA8">
            <w:pPr>
              <w:keepNext/>
              <w:spacing w:after="0" w:line="240" w:lineRule="auto"/>
              <w:rPr>
                <w:del w:id="681" w:author="Hudler, Rob@Energy" w:date="2018-11-09T15:30:00Z"/>
                <w:rFonts w:asciiTheme="minorHAnsi" w:hAnsiTheme="minorHAnsi" w:cs="Arial"/>
                <w:sz w:val="20"/>
                <w:szCs w:val="20"/>
              </w:rPr>
            </w:pPr>
            <w:del w:id="682" w:author="Hudler, Rob@Energy" w:date="2018-11-09T15:30:00Z">
              <w:r w:rsidRPr="00444986" w:rsidDel="00C05AD7">
                <w:rPr>
                  <w:rFonts w:asciiTheme="minorHAnsi" w:hAnsiTheme="minorHAnsi" w:cs="Arial"/>
                  <w:b/>
                  <w:sz w:val="20"/>
                  <w:szCs w:val="20"/>
                </w:rPr>
                <w:delText xml:space="preserve">D. </w:delText>
              </w:r>
              <w:r w:rsidR="006E64C6" w:rsidRPr="00444986" w:rsidDel="00C05AD7">
                <w:rPr>
                  <w:b/>
                  <w:sz w:val="20"/>
                  <w:szCs w:val="20"/>
                </w:rPr>
                <w:delText>HERS Verification Requirements for All Central Domestic Hot Water Systems</w:delText>
              </w:r>
            </w:del>
          </w:p>
        </w:tc>
      </w:tr>
      <w:tr w:rsidR="000D6187" w:rsidRPr="000D6187" w:rsidDel="00C05AD7" w14:paraId="1DE0328A" w14:textId="4723BD2B" w:rsidTr="00C05AD7">
        <w:trPr>
          <w:gridAfter w:val="1"/>
          <w:wAfter w:w="2696" w:type="dxa"/>
          <w:trHeight w:val="288"/>
          <w:del w:id="683" w:author="Hudler, Rob@Energy" w:date="2018-11-09T15:30:00Z"/>
          <w:trPrChange w:id="684" w:author="Hudler, Rob@Energy" w:date="2018-11-09T15:32:00Z">
            <w:trPr>
              <w:trHeight w:val="288"/>
            </w:trPr>
          </w:trPrChange>
        </w:trPr>
        <w:tc>
          <w:tcPr>
            <w:tcW w:w="411" w:type="dxa"/>
            <w:vAlign w:val="center"/>
            <w:tcPrChange w:id="685" w:author="Hudler, Rob@Energy" w:date="2018-11-09T15:32:00Z">
              <w:tcPr>
                <w:tcW w:w="558" w:type="dxa"/>
                <w:vAlign w:val="center"/>
              </w:tcPr>
            </w:tcPrChange>
          </w:tcPr>
          <w:p w14:paraId="1DE03284" w14:textId="080F64EE" w:rsidR="000D6187" w:rsidRPr="000D6187" w:rsidDel="00C05AD7" w:rsidRDefault="00E0088C" w:rsidP="000D6187">
            <w:pPr>
              <w:keepNext/>
              <w:spacing w:after="0"/>
              <w:jc w:val="center"/>
              <w:rPr>
                <w:del w:id="686" w:author="Hudler, Rob@Energy" w:date="2018-11-09T15:30:00Z"/>
                <w:rFonts w:asciiTheme="minorHAnsi" w:hAnsiTheme="minorHAnsi"/>
                <w:sz w:val="20"/>
                <w:szCs w:val="20"/>
              </w:rPr>
            </w:pPr>
            <w:del w:id="687" w:author="Hudler, Rob@Energy" w:date="2018-11-09T15:30:00Z">
              <w:r w:rsidDel="00C05AD7">
                <w:rPr>
                  <w:rFonts w:asciiTheme="minorHAnsi" w:hAnsiTheme="minorHAnsi"/>
                  <w:sz w:val="20"/>
                  <w:szCs w:val="20"/>
                </w:rPr>
                <w:delText>01</w:delText>
              </w:r>
            </w:del>
          </w:p>
        </w:tc>
        <w:tc>
          <w:tcPr>
            <w:tcW w:w="7891" w:type="dxa"/>
            <w:gridSpan w:val="3"/>
            <w:vAlign w:val="center"/>
            <w:tcPrChange w:id="688" w:author="Hudler, Rob@Energy" w:date="2018-11-09T15:32:00Z">
              <w:tcPr>
                <w:tcW w:w="14058" w:type="dxa"/>
                <w:gridSpan w:val="4"/>
                <w:vAlign w:val="center"/>
              </w:tcPr>
            </w:tcPrChange>
          </w:tcPr>
          <w:p w14:paraId="1DE03285" w14:textId="0F9556C3" w:rsidR="000D6187" w:rsidRPr="000D6187" w:rsidDel="00C05AD7" w:rsidRDefault="000D6187" w:rsidP="00E13CAB">
            <w:pPr>
              <w:keepNext/>
              <w:autoSpaceDE w:val="0"/>
              <w:autoSpaceDN w:val="0"/>
              <w:adjustRightInd w:val="0"/>
              <w:spacing w:after="0" w:line="240" w:lineRule="auto"/>
              <w:rPr>
                <w:del w:id="689" w:author="Hudler, Rob@Energy" w:date="2018-11-09T15:30:00Z"/>
                <w:rFonts w:asciiTheme="minorHAnsi" w:hAnsiTheme="minorHAnsi" w:cs="TimesNewRomanPS-BoldMT"/>
                <w:bCs/>
                <w:sz w:val="20"/>
                <w:szCs w:val="20"/>
              </w:rPr>
            </w:pPr>
            <w:del w:id="690" w:author="Hudler, Rob@Energy" w:date="2018-11-09T15:30:00Z">
              <w:r w:rsidRPr="000D6187" w:rsidDel="00C05AD7">
                <w:rPr>
                  <w:rFonts w:asciiTheme="minorHAnsi" w:hAnsiTheme="minorHAnsi" w:cs="TimesNewRomanPS-BoldMT"/>
                  <w:bCs/>
                  <w:sz w:val="20"/>
                  <w:szCs w:val="20"/>
                </w:rPr>
                <w:delText xml:space="preserve">All sections of the recirculation loop, </w:delText>
              </w:r>
              <w:r w:rsidRPr="000D6187" w:rsidDel="00C05AD7">
                <w:rPr>
                  <w:sz w:val="20"/>
                  <w:szCs w:val="20"/>
                </w:rPr>
                <w:delText xml:space="preserve">and the first </w:delText>
              </w:r>
              <w:r w:rsidR="00AE6749" w:rsidDel="00C05AD7">
                <w:rPr>
                  <w:sz w:val="20"/>
                  <w:szCs w:val="20"/>
                </w:rPr>
                <w:delText>5</w:delText>
              </w:r>
              <w:r w:rsidRPr="000D6187" w:rsidDel="00C05AD7">
                <w:rPr>
                  <w:sz w:val="20"/>
                  <w:szCs w:val="20"/>
                </w:rPr>
                <w:delText xml:space="preserve"> feet of all branches off the loop </w:delText>
              </w:r>
              <w:r w:rsidRPr="000D6187" w:rsidDel="00C05AD7">
                <w:rPr>
                  <w:rFonts w:asciiTheme="minorHAnsi" w:hAnsiTheme="minorHAnsi" w:cs="TimesNewRomanPS-BoldMT"/>
                  <w:bCs/>
                  <w:sz w:val="20"/>
                  <w:szCs w:val="20"/>
                </w:rPr>
                <w:delText>are insulated, to the thicknesses required by Table 120.3A, except for the following: (RA4.4.1)</w:delText>
              </w:r>
            </w:del>
          </w:p>
          <w:p w14:paraId="1DE03286"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691" w:author="Hudler, Rob@Energy" w:date="2018-11-09T15:30:00Z"/>
                <w:rFonts w:asciiTheme="minorHAnsi" w:hAnsiTheme="minorHAnsi" w:cs="TimesNewRomanPS-BoldMT"/>
                <w:bCs/>
                <w:sz w:val="20"/>
                <w:szCs w:val="20"/>
              </w:rPr>
            </w:pPr>
            <w:del w:id="692" w:author="Hudler, Rob@Energy" w:date="2018-11-09T15:30:00Z">
              <w:r w:rsidRPr="000D6187" w:rsidDel="00C05AD7">
                <w:rPr>
                  <w:rFonts w:asciiTheme="minorHAnsi" w:hAnsiTheme="minorHAnsi" w:cs="TimesNewRomanPS-BoldMT"/>
                  <w:bCs/>
                  <w:sz w:val="20"/>
                  <w:szCs w:val="20"/>
                </w:rPr>
                <w:delText>Piping installed in interior or exterior walls that is surrounded on all sides by at least 1inch of insulation.</w:delText>
              </w:r>
            </w:del>
          </w:p>
          <w:p w14:paraId="1DE03287"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693" w:author="Hudler, Rob@Energy" w:date="2018-11-09T15:30:00Z"/>
                <w:rFonts w:asciiTheme="minorHAnsi" w:hAnsiTheme="minorHAnsi" w:cs="TimesNewRomanPS-BoldMT"/>
                <w:bCs/>
                <w:sz w:val="20"/>
                <w:szCs w:val="20"/>
              </w:rPr>
            </w:pPr>
            <w:del w:id="694" w:author="Hudler, Rob@Energy" w:date="2018-11-09T15:30:00Z">
              <w:r w:rsidRPr="000D6187" w:rsidDel="00C05AD7">
                <w:rPr>
                  <w:rFonts w:asciiTheme="minorHAnsi" w:hAnsiTheme="minorHAnsi" w:cs="TimesNewRomanPS-BoldMT"/>
                  <w:bCs/>
                  <w:sz w:val="20"/>
                  <w:szCs w:val="20"/>
                </w:rPr>
                <w:delText>Piping installed in attics with a minimum of 4 inches (10 cm) of attic insulation on top</w:delText>
              </w:r>
            </w:del>
          </w:p>
          <w:p w14:paraId="1DE03288"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695" w:author="Hudler, Rob@Energy" w:date="2018-11-09T15:30:00Z"/>
                <w:rFonts w:asciiTheme="minorHAnsi" w:hAnsiTheme="minorHAnsi" w:cs="TimesNewRomanPS-BoldMT"/>
                <w:bCs/>
                <w:sz w:val="20"/>
                <w:szCs w:val="20"/>
              </w:rPr>
            </w:pPr>
            <w:del w:id="696" w:author="Hudler, Rob@Energy" w:date="2018-11-09T15:30:00Z">
              <w:r w:rsidRPr="000D6187" w:rsidDel="00C05AD7">
                <w:rPr>
                  <w:rFonts w:asciiTheme="minorHAnsi" w:hAnsiTheme="minorHAnsi" w:cs="TimesNewRomanPS-BoldMT"/>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1DE03289" w14:textId="77777777" w:rsidR="000D6187" w:rsidRPr="000D6187" w:rsidDel="00C05AD7" w:rsidRDefault="000D6187" w:rsidP="00E13CAB">
            <w:pPr>
              <w:keepNext/>
              <w:numPr>
                <w:ilvl w:val="0"/>
                <w:numId w:val="12"/>
              </w:numPr>
              <w:autoSpaceDE w:val="0"/>
              <w:autoSpaceDN w:val="0"/>
              <w:adjustRightInd w:val="0"/>
              <w:spacing w:after="0" w:line="240" w:lineRule="auto"/>
              <w:contextualSpacing/>
              <w:rPr>
                <w:del w:id="697" w:author="Hudler, Rob@Energy" w:date="2018-11-09T15:30:00Z"/>
                <w:rFonts w:asciiTheme="minorHAnsi" w:hAnsiTheme="minorHAnsi" w:cs="TimesNewRomanPS-BoldMT"/>
                <w:bCs/>
                <w:sz w:val="20"/>
                <w:szCs w:val="20"/>
              </w:rPr>
            </w:pPr>
            <w:del w:id="698" w:author="Hudler, Rob@Energy" w:date="2018-11-09T15:30:00Z">
              <w:r w:rsidRPr="000D6187" w:rsidDel="00C05AD7">
                <w:rPr>
                  <w:sz w:val="20"/>
                  <w:szCs w:val="20"/>
                </w:rPr>
                <w:delText>Insulation is not required on the cold water line when it is used as the return</w:delText>
              </w:r>
            </w:del>
          </w:p>
        </w:tc>
      </w:tr>
      <w:tr w:rsidR="000D6187" w:rsidRPr="000D6187" w:rsidDel="00C05AD7" w14:paraId="1DE0328D" w14:textId="5B9F6DF8" w:rsidTr="00C05AD7">
        <w:trPr>
          <w:gridAfter w:val="1"/>
          <w:wAfter w:w="2696" w:type="dxa"/>
          <w:trHeight w:hRule="exact" w:val="622"/>
          <w:del w:id="699" w:author="Hudler, Rob@Energy" w:date="2018-11-09T15:30:00Z"/>
          <w:trPrChange w:id="700" w:author="Hudler, Rob@Energy" w:date="2018-11-09T15:32:00Z">
            <w:trPr>
              <w:trHeight w:hRule="exact" w:val="622"/>
            </w:trPr>
          </w:trPrChange>
        </w:trPr>
        <w:tc>
          <w:tcPr>
            <w:tcW w:w="411" w:type="dxa"/>
            <w:vAlign w:val="center"/>
            <w:tcPrChange w:id="701" w:author="Hudler, Rob@Energy" w:date="2018-11-09T15:32:00Z">
              <w:tcPr>
                <w:tcW w:w="558" w:type="dxa"/>
                <w:vAlign w:val="center"/>
              </w:tcPr>
            </w:tcPrChange>
          </w:tcPr>
          <w:p w14:paraId="1DE0328B" w14:textId="519FA426" w:rsidR="000D6187" w:rsidRPr="000D6187" w:rsidDel="00C05AD7" w:rsidRDefault="00E0088C" w:rsidP="000D6187">
            <w:pPr>
              <w:keepNext/>
              <w:spacing w:after="0"/>
              <w:jc w:val="center"/>
              <w:rPr>
                <w:del w:id="702" w:author="Hudler, Rob@Energy" w:date="2018-11-09T15:30:00Z"/>
                <w:rFonts w:asciiTheme="minorHAnsi" w:hAnsiTheme="minorHAnsi" w:cs="Arial"/>
                <w:sz w:val="20"/>
                <w:szCs w:val="20"/>
              </w:rPr>
            </w:pPr>
            <w:del w:id="703" w:author="Hudler, Rob@Energy" w:date="2018-11-09T15:30:00Z">
              <w:r w:rsidDel="00C05AD7">
                <w:rPr>
                  <w:rFonts w:asciiTheme="minorHAnsi" w:hAnsiTheme="minorHAnsi"/>
                  <w:sz w:val="20"/>
                  <w:szCs w:val="20"/>
                </w:rPr>
                <w:delText>02</w:delText>
              </w:r>
            </w:del>
          </w:p>
        </w:tc>
        <w:tc>
          <w:tcPr>
            <w:tcW w:w="7891" w:type="dxa"/>
            <w:gridSpan w:val="3"/>
            <w:vAlign w:val="center"/>
            <w:tcPrChange w:id="704" w:author="Hudler, Rob@Energy" w:date="2018-11-09T15:32:00Z">
              <w:tcPr>
                <w:tcW w:w="14058" w:type="dxa"/>
                <w:gridSpan w:val="4"/>
                <w:vAlign w:val="center"/>
              </w:tcPr>
            </w:tcPrChange>
          </w:tcPr>
          <w:p w14:paraId="1DE0328C" w14:textId="77777777" w:rsidR="000D6187" w:rsidRPr="000D6187" w:rsidDel="00C05AD7" w:rsidRDefault="000D6187" w:rsidP="00E13CAB">
            <w:pPr>
              <w:keepNext/>
              <w:spacing w:after="0" w:line="240" w:lineRule="auto"/>
              <w:rPr>
                <w:del w:id="705" w:author="Hudler, Rob@Energy" w:date="2018-11-09T15:30:00Z"/>
                <w:rFonts w:asciiTheme="minorHAnsi" w:hAnsiTheme="minorHAnsi" w:cs="TimesNewRomanPS-BoldMT"/>
                <w:bCs/>
                <w:sz w:val="20"/>
                <w:szCs w:val="20"/>
              </w:rPr>
            </w:pPr>
            <w:del w:id="706" w:author="Hudler, Rob@Energy" w:date="2018-11-09T15:30:00Z">
              <w:r w:rsidRPr="000D6187" w:rsidDel="00C05AD7">
                <w:rPr>
                  <w:rFonts w:asciiTheme="minorHAnsi" w:hAnsiTheme="minorHAnsi" w:cs="TimesNewRomanPS-BoldMT"/>
                  <w:bCs/>
                  <w:sz w:val="20"/>
                  <w:szCs w:val="20"/>
                </w:rPr>
                <w:delText>Hot water pipes that are buried below grade are installed in a water proof and non-crushable casing or sleeve that allows for installation, removal, and replacement of the enclosed pipe and insulation. (RA4.4.1)</w:delText>
              </w:r>
            </w:del>
          </w:p>
        </w:tc>
      </w:tr>
      <w:tr w:rsidR="000D6187" w:rsidRPr="000D6187" w:rsidDel="00C05AD7" w14:paraId="1DE03290" w14:textId="1AE73871" w:rsidTr="00C05AD7">
        <w:trPr>
          <w:gridAfter w:val="1"/>
          <w:wAfter w:w="2696" w:type="dxa"/>
          <w:trHeight w:val="288"/>
          <w:del w:id="707" w:author="Hudler, Rob@Energy" w:date="2018-11-09T15:30:00Z"/>
          <w:trPrChange w:id="708" w:author="Hudler, Rob@Energy" w:date="2018-11-09T15:32:00Z">
            <w:trPr>
              <w:trHeight w:val="288"/>
            </w:trPr>
          </w:trPrChange>
        </w:trPr>
        <w:tc>
          <w:tcPr>
            <w:tcW w:w="411" w:type="dxa"/>
            <w:vAlign w:val="center"/>
            <w:tcPrChange w:id="709" w:author="Hudler, Rob@Energy" w:date="2018-11-09T15:32:00Z">
              <w:tcPr>
                <w:tcW w:w="558" w:type="dxa"/>
                <w:vAlign w:val="center"/>
              </w:tcPr>
            </w:tcPrChange>
          </w:tcPr>
          <w:p w14:paraId="1DE0328E" w14:textId="74692DA7" w:rsidR="000D6187" w:rsidRPr="000D6187" w:rsidDel="00C05AD7" w:rsidRDefault="00E0088C" w:rsidP="000D6187">
            <w:pPr>
              <w:keepNext/>
              <w:spacing w:after="0"/>
              <w:jc w:val="center"/>
              <w:rPr>
                <w:del w:id="710" w:author="Hudler, Rob@Energy" w:date="2018-11-09T15:30:00Z"/>
                <w:rFonts w:asciiTheme="minorHAnsi" w:hAnsiTheme="minorHAnsi" w:cs="Arial"/>
                <w:sz w:val="20"/>
                <w:szCs w:val="20"/>
              </w:rPr>
            </w:pPr>
            <w:del w:id="711" w:author="Hudler, Rob@Energy" w:date="2018-11-09T15:30:00Z">
              <w:r w:rsidDel="00C05AD7">
                <w:rPr>
                  <w:rFonts w:asciiTheme="minorHAnsi" w:hAnsiTheme="minorHAnsi"/>
                  <w:sz w:val="20"/>
                  <w:szCs w:val="20"/>
                </w:rPr>
                <w:delText>03</w:delText>
              </w:r>
            </w:del>
          </w:p>
        </w:tc>
        <w:tc>
          <w:tcPr>
            <w:tcW w:w="7891" w:type="dxa"/>
            <w:gridSpan w:val="3"/>
            <w:vAlign w:val="center"/>
            <w:tcPrChange w:id="712" w:author="Hudler, Rob@Energy" w:date="2018-11-09T15:32:00Z">
              <w:tcPr>
                <w:tcW w:w="14058" w:type="dxa"/>
                <w:gridSpan w:val="4"/>
                <w:vAlign w:val="center"/>
              </w:tcPr>
            </w:tcPrChange>
          </w:tcPr>
          <w:p w14:paraId="1DE0328F" w14:textId="6F2E2D4F" w:rsidR="000D6187" w:rsidRPr="000D6187" w:rsidDel="00C05AD7" w:rsidRDefault="000D6187" w:rsidP="00E13CAB">
            <w:pPr>
              <w:keepNext/>
              <w:spacing w:after="0" w:line="240" w:lineRule="auto"/>
              <w:rPr>
                <w:del w:id="713" w:author="Hudler, Rob@Energy" w:date="2018-11-09T15:30:00Z"/>
                <w:rFonts w:asciiTheme="minorHAnsi" w:hAnsiTheme="minorHAnsi" w:cs="TimesNewRomanPS-BoldMT"/>
                <w:bCs/>
                <w:sz w:val="20"/>
                <w:szCs w:val="20"/>
              </w:rPr>
            </w:pPr>
            <w:del w:id="714" w:author="Hudler, Rob@Energy" w:date="2018-11-09T15:30:00Z">
              <w:r w:rsidRPr="000D6187" w:rsidDel="00C05AD7">
                <w:rPr>
                  <w:rFonts w:asciiTheme="minorHAnsi" w:hAnsiTheme="minorHAnsi" w:cs="TimesNewRomanPS-BoldMT"/>
                  <w:bCs/>
                  <w:sz w:val="20"/>
                  <w:szCs w:val="20"/>
                </w:rPr>
                <w:delText>Insulation outside conditioned space is protected from damage, including that due to sunlight, moisture, equipment maintenance, and wind. (RA4.4.1)</w:delText>
              </w:r>
            </w:del>
          </w:p>
        </w:tc>
      </w:tr>
      <w:tr w:rsidR="000D6187" w:rsidRPr="000D6187" w:rsidDel="00C05AD7" w14:paraId="1DE03293" w14:textId="1F5F8F28" w:rsidTr="00C05AD7">
        <w:trPr>
          <w:gridAfter w:val="1"/>
          <w:wAfter w:w="2696" w:type="dxa"/>
          <w:trHeight w:val="144"/>
          <w:del w:id="715" w:author="Hudler, Rob@Energy" w:date="2018-11-09T15:30:00Z"/>
          <w:trPrChange w:id="716" w:author="Hudler, Rob@Energy" w:date="2018-11-09T15:32:00Z">
            <w:trPr>
              <w:trHeight w:val="144"/>
            </w:trPr>
          </w:trPrChange>
        </w:trPr>
        <w:tc>
          <w:tcPr>
            <w:tcW w:w="411" w:type="dxa"/>
            <w:vAlign w:val="center"/>
            <w:tcPrChange w:id="717" w:author="Hudler, Rob@Energy" w:date="2018-11-09T15:32:00Z">
              <w:tcPr>
                <w:tcW w:w="558" w:type="dxa"/>
                <w:vAlign w:val="center"/>
              </w:tcPr>
            </w:tcPrChange>
          </w:tcPr>
          <w:p w14:paraId="1DE03291" w14:textId="0209566F" w:rsidR="000D6187" w:rsidRPr="000D6187" w:rsidDel="00C05AD7" w:rsidRDefault="00E0088C" w:rsidP="000D6187">
            <w:pPr>
              <w:keepNext/>
              <w:spacing w:after="0"/>
              <w:jc w:val="center"/>
              <w:rPr>
                <w:del w:id="718" w:author="Hudler, Rob@Energy" w:date="2018-11-09T15:30:00Z"/>
                <w:rFonts w:asciiTheme="minorHAnsi" w:hAnsiTheme="minorHAnsi" w:cs="Arial"/>
                <w:sz w:val="20"/>
                <w:szCs w:val="20"/>
              </w:rPr>
            </w:pPr>
            <w:del w:id="719" w:author="Hudler, Rob@Energy" w:date="2018-11-09T15:30:00Z">
              <w:r w:rsidDel="00C05AD7">
                <w:rPr>
                  <w:rFonts w:asciiTheme="minorHAnsi" w:hAnsiTheme="minorHAnsi" w:cs="Arial"/>
                  <w:sz w:val="20"/>
                  <w:szCs w:val="20"/>
                </w:rPr>
                <w:delText>04</w:delText>
              </w:r>
            </w:del>
          </w:p>
        </w:tc>
        <w:tc>
          <w:tcPr>
            <w:tcW w:w="7891" w:type="dxa"/>
            <w:gridSpan w:val="3"/>
            <w:vAlign w:val="center"/>
            <w:tcPrChange w:id="720" w:author="Hudler, Rob@Energy" w:date="2018-11-09T15:32:00Z">
              <w:tcPr>
                <w:tcW w:w="14058" w:type="dxa"/>
                <w:gridSpan w:val="4"/>
                <w:vAlign w:val="center"/>
              </w:tcPr>
            </w:tcPrChange>
          </w:tcPr>
          <w:p w14:paraId="1DE03292" w14:textId="77777777" w:rsidR="000D6187" w:rsidRPr="000D6187" w:rsidDel="00C05AD7" w:rsidRDefault="000D6187" w:rsidP="00E13CAB">
            <w:pPr>
              <w:keepNext/>
              <w:spacing w:after="0" w:line="240" w:lineRule="auto"/>
              <w:rPr>
                <w:del w:id="721" w:author="Hudler, Rob@Energy" w:date="2018-11-09T15:30:00Z"/>
                <w:rFonts w:asciiTheme="minorHAnsi" w:hAnsiTheme="minorHAnsi" w:cs="TimesNewRomanPS-BoldMT"/>
                <w:bCs/>
                <w:sz w:val="20"/>
                <w:szCs w:val="20"/>
              </w:rPr>
            </w:pPr>
            <w:del w:id="722" w:author="Hudler, Rob@Energy" w:date="2018-11-09T15:30:00Z">
              <w:r w:rsidRPr="000D6187" w:rsidDel="00C05AD7">
                <w:rPr>
                  <w:rFonts w:asciiTheme="minorHAnsi" w:hAnsiTheme="minorHAnsi" w:cs="TimesNewRomanPS-BoldMT"/>
                  <w:bCs/>
                  <w:sz w:val="20"/>
                  <w:szCs w:val="20"/>
                </w:rPr>
                <w:delText>Pipe insulation fits tightly to the pipe. (RA4.4.1)</w:delText>
              </w:r>
            </w:del>
          </w:p>
        </w:tc>
      </w:tr>
      <w:tr w:rsidR="000D6187" w:rsidRPr="000D6187" w:rsidDel="00C05AD7" w14:paraId="1DE03296" w14:textId="40E939C6" w:rsidTr="00C05AD7">
        <w:trPr>
          <w:gridAfter w:val="1"/>
          <w:wAfter w:w="2696" w:type="dxa"/>
          <w:trHeight w:val="144"/>
          <w:del w:id="723" w:author="Hudler, Rob@Energy" w:date="2018-11-09T15:30:00Z"/>
          <w:trPrChange w:id="724" w:author="Hudler, Rob@Energy" w:date="2018-11-09T15:32:00Z">
            <w:trPr>
              <w:trHeight w:val="144"/>
            </w:trPr>
          </w:trPrChange>
        </w:trPr>
        <w:tc>
          <w:tcPr>
            <w:tcW w:w="411" w:type="dxa"/>
            <w:vAlign w:val="center"/>
            <w:tcPrChange w:id="725" w:author="Hudler, Rob@Energy" w:date="2018-11-09T15:32:00Z">
              <w:tcPr>
                <w:tcW w:w="558" w:type="dxa"/>
                <w:vAlign w:val="center"/>
              </w:tcPr>
            </w:tcPrChange>
          </w:tcPr>
          <w:p w14:paraId="1DE03294" w14:textId="3B45900E" w:rsidR="000D6187" w:rsidRPr="000D6187" w:rsidDel="00C05AD7" w:rsidRDefault="00E0088C" w:rsidP="000D6187">
            <w:pPr>
              <w:keepNext/>
              <w:spacing w:after="0"/>
              <w:jc w:val="center"/>
              <w:rPr>
                <w:del w:id="726" w:author="Hudler, Rob@Energy" w:date="2018-11-09T15:30:00Z"/>
                <w:rFonts w:asciiTheme="minorHAnsi" w:hAnsiTheme="minorHAnsi" w:cs="Arial"/>
                <w:sz w:val="20"/>
                <w:szCs w:val="20"/>
              </w:rPr>
            </w:pPr>
            <w:del w:id="727" w:author="Hudler, Rob@Energy" w:date="2018-11-09T15:30:00Z">
              <w:r w:rsidDel="00C05AD7">
                <w:rPr>
                  <w:rFonts w:asciiTheme="minorHAnsi" w:hAnsiTheme="minorHAnsi" w:cs="Arial"/>
                  <w:sz w:val="20"/>
                  <w:szCs w:val="20"/>
                </w:rPr>
                <w:delText>05</w:delText>
              </w:r>
            </w:del>
          </w:p>
        </w:tc>
        <w:tc>
          <w:tcPr>
            <w:tcW w:w="7891" w:type="dxa"/>
            <w:gridSpan w:val="3"/>
            <w:vAlign w:val="center"/>
            <w:tcPrChange w:id="728" w:author="Hudler, Rob@Energy" w:date="2018-11-09T15:32:00Z">
              <w:tcPr>
                <w:tcW w:w="14058" w:type="dxa"/>
                <w:gridSpan w:val="4"/>
                <w:vAlign w:val="center"/>
              </w:tcPr>
            </w:tcPrChange>
          </w:tcPr>
          <w:p w14:paraId="1DE03295" w14:textId="598D31EC" w:rsidR="000D6187" w:rsidRPr="000D6187" w:rsidDel="00C05AD7" w:rsidRDefault="000D6187" w:rsidP="00E13CAB">
            <w:pPr>
              <w:keepNext/>
              <w:spacing w:after="0" w:line="240" w:lineRule="auto"/>
              <w:rPr>
                <w:del w:id="729" w:author="Hudler, Rob@Energy" w:date="2018-11-09T15:30:00Z"/>
                <w:rFonts w:asciiTheme="minorHAnsi" w:hAnsiTheme="minorHAnsi" w:cs="TimesNewRomanPS-BoldMT"/>
                <w:bCs/>
                <w:sz w:val="20"/>
                <w:szCs w:val="20"/>
              </w:rPr>
            </w:pPr>
            <w:del w:id="730" w:author="Hudler, Rob@Energy" w:date="2018-11-09T15:30:00Z">
              <w:r w:rsidRPr="000D6187" w:rsidDel="00C05AD7">
                <w:rPr>
                  <w:rFonts w:asciiTheme="minorHAnsi" w:hAnsiTheme="minorHAnsi" w:cs="TimesNewRomanPS-BoldMT"/>
                  <w:bCs/>
                  <w:sz w:val="20"/>
                  <w:szCs w:val="20"/>
                </w:rPr>
                <w:delText>On insulated sections of pipe, no piping is visible due to insulation voids, and all elbows and tees are fully insulated. (RA4.4.1)</w:delText>
              </w:r>
            </w:del>
          </w:p>
        </w:tc>
      </w:tr>
      <w:tr w:rsidR="000D6187" w:rsidRPr="000D6187" w:rsidDel="00C05AD7" w14:paraId="1DE03299" w14:textId="1D9B1236" w:rsidTr="00C05AD7">
        <w:trPr>
          <w:gridAfter w:val="1"/>
          <w:wAfter w:w="2696" w:type="dxa"/>
          <w:trHeight w:val="288"/>
          <w:del w:id="731" w:author="Hudler, Rob@Energy" w:date="2018-11-09T15:30:00Z"/>
          <w:trPrChange w:id="732" w:author="Hudler, Rob@Energy" w:date="2018-11-09T15:32:00Z">
            <w:trPr>
              <w:trHeight w:val="288"/>
            </w:trPr>
          </w:trPrChange>
        </w:trPr>
        <w:tc>
          <w:tcPr>
            <w:tcW w:w="411" w:type="dxa"/>
            <w:vAlign w:val="center"/>
            <w:tcPrChange w:id="733" w:author="Hudler, Rob@Energy" w:date="2018-11-09T15:32:00Z">
              <w:tcPr>
                <w:tcW w:w="558" w:type="dxa"/>
                <w:vAlign w:val="center"/>
              </w:tcPr>
            </w:tcPrChange>
          </w:tcPr>
          <w:p w14:paraId="1DE03297" w14:textId="76B4379C" w:rsidR="000D6187" w:rsidRPr="000D6187" w:rsidDel="00C05AD7" w:rsidRDefault="00E0088C" w:rsidP="000D6187">
            <w:pPr>
              <w:keepNext/>
              <w:spacing w:after="0"/>
              <w:jc w:val="center"/>
              <w:rPr>
                <w:del w:id="734" w:author="Hudler, Rob@Energy" w:date="2018-11-09T15:30:00Z"/>
                <w:rFonts w:asciiTheme="minorHAnsi" w:hAnsiTheme="minorHAnsi" w:cs="Arial"/>
                <w:sz w:val="20"/>
                <w:szCs w:val="20"/>
              </w:rPr>
            </w:pPr>
            <w:del w:id="735" w:author="Hudler, Rob@Energy" w:date="2018-11-09T15:30:00Z">
              <w:r w:rsidDel="00C05AD7">
                <w:rPr>
                  <w:rFonts w:asciiTheme="minorHAnsi" w:hAnsiTheme="minorHAnsi" w:cs="Arial"/>
                  <w:sz w:val="20"/>
                  <w:szCs w:val="20"/>
                </w:rPr>
                <w:delText>06</w:delText>
              </w:r>
            </w:del>
          </w:p>
        </w:tc>
        <w:tc>
          <w:tcPr>
            <w:tcW w:w="7891" w:type="dxa"/>
            <w:gridSpan w:val="3"/>
            <w:vAlign w:val="center"/>
            <w:tcPrChange w:id="736" w:author="Hudler, Rob@Energy" w:date="2018-11-09T15:32:00Z">
              <w:tcPr>
                <w:tcW w:w="14058" w:type="dxa"/>
                <w:gridSpan w:val="4"/>
                <w:vAlign w:val="center"/>
              </w:tcPr>
            </w:tcPrChange>
          </w:tcPr>
          <w:p w14:paraId="1DE03298" w14:textId="77777777" w:rsidR="000D6187" w:rsidRPr="000D6187" w:rsidDel="00C05AD7" w:rsidRDefault="000D6187" w:rsidP="00E13CAB">
            <w:pPr>
              <w:keepNext/>
              <w:autoSpaceDE w:val="0"/>
              <w:autoSpaceDN w:val="0"/>
              <w:adjustRightInd w:val="0"/>
              <w:spacing w:after="0" w:line="240" w:lineRule="auto"/>
              <w:rPr>
                <w:del w:id="737" w:author="Hudler, Rob@Energy" w:date="2018-11-09T15:30:00Z"/>
                <w:rFonts w:asciiTheme="minorHAnsi" w:hAnsiTheme="minorHAnsi" w:cs="Arial"/>
                <w:sz w:val="20"/>
                <w:szCs w:val="20"/>
              </w:rPr>
            </w:pPr>
            <w:del w:id="738" w:author="Hudler, Rob@Energy" w:date="2018-11-09T15:30:00Z">
              <w:r w:rsidRPr="000D6187" w:rsidDel="00C05AD7">
                <w:rPr>
                  <w:rFonts w:asciiTheme="minorHAnsi" w:hAnsiTheme="minorHAnsi" w:cs="TimesNewRomanPS-BoldMT"/>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0D6187" w:rsidDel="00C05AD7">
                <w:rPr>
                  <w:rFonts w:asciiTheme="minorHAnsi" w:hAnsiTheme="minorHAnsi" w:cs="TimesNewRomanPSMT"/>
                  <w:sz w:val="20"/>
                  <w:szCs w:val="20"/>
                </w:rPr>
                <w:delText>Section 110.3(c)5A).</w:delText>
              </w:r>
            </w:del>
          </w:p>
        </w:tc>
      </w:tr>
      <w:tr w:rsidR="000D6187" w:rsidRPr="000D6187" w:rsidDel="00C05AD7" w14:paraId="1DE0329C" w14:textId="36CB0F32" w:rsidTr="00C05AD7">
        <w:trPr>
          <w:gridAfter w:val="1"/>
          <w:wAfter w:w="2696" w:type="dxa"/>
          <w:trHeight w:val="288"/>
          <w:del w:id="739" w:author="Hudler, Rob@Energy" w:date="2018-11-09T15:30:00Z"/>
          <w:trPrChange w:id="740" w:author="Hudler, Rob@Energy" w:date="2018-11-09T15:32:00Z">
            <w:trPr>
              <w:trHeight w:val="288"/>
            </w:trPr>
          </w:trPrChange>
        </w:trPr>
        <w:tc>
          <w:tcPr>
            <w:tcW w:w="411" w:type="dxa"/>
            <w:vAlign w:val="center"/>
            <w:tcPrChange w:id="741" w:author="Hudler, Rob@Energy" w:date="2018-11-09T15:32:00Z">
              <w:tcPr>
                <w:tcW w:w="558" w:type="dxa"/>
                <w:vAlign w:val="center"/>
              </w:tcPr>
            </w:tcPrChange>
          </w:tcPr>
          <w:p w14:paraId="1DE0329A" w14:textId="7AC65A4C" w:rsidR="000D6187" w:rsidRPr="000D6187" w:rsidDel="00C05AD7" w:rsidRDefault="00E0088C" w:rsidP="000D6187">
            <w:pPr>
              <w:keepNext/>
              <w:spacing w:after="0"/>
              <w:jc w:val="center"/>
              <w:rPr>
                <w:del w:id="742" w:author="Hudler, Rob@Energy" w:date="2018-11-09T15:30:00Z"/>
                <w:rFonts w:asciiTheme="minorHAnsi" w:hAnsiTheme="minorHAnsi" w:cs="Arial"/>
                <w:sz w:val="20"/>
                <w:szCs w:val="20"/>
              </w:rPr>
            </w:pPr>
            <w:del w:id="743" w:author="Hudler, Rob@Energy" w:date="2018-11-09T15:30:00Z">
              <w:r w:rsidDel="00C05AD7">
                <w:rPr>
                  <w:rFonts w:asciiTheme="minorHAnsi" w:hAnsiTheme="minorHAnsi" w:cs="Arial"/>
                  <w:sz w:val="20"/>
                  <w:szCs w:val="20"/>
                </w:rPr>
                <w:delText>07</w:delText>
              </w:r>
            </w:del>
          </w:p>
        </w:tc>
        <w:tc>
          <w:tcPr>
            <w:tcW w:w="7891" w:type="dxa"/>
            <w:gridSpan w:val="3"/>
            <w:vAlign w:val="center"/>
            <w:tcPrChange w:id="744" w:author="Hudler, Rob@Energy" w:date="2018-11-09T15:32:00Z">
              <w:tcPr>
                <w:tcW w:w="14058" w:type="dxa"/>
                <w:gridSpan w:val="4"/>
                <w:vAlign w:val="center"/>
              </w:tcPr>
            </w:tcPrChange>
          </w:tcPr>
          <w:p w14:paraId="1DE0329B" w14:textId="77777777" w:rsidR="000D6187" w:rsidRPr="000D6187" w:rsidDel="00C05AD7" w:rsidRDefault="000D6187" w:rsidP="00E13CAB">
            <w:pPr>
              <w:keepNext/>
              <w:spacing w:after="0" w:line="240" w:lineRule="auto"/>
              <w:rPr>
                <w:del w:id="745" w:author="Hudler, Rob@Energy" w:date="2018-11-09T15:30:00Z"/>
                <w:rFonts w:asciiTheme="minorHAnsi" w:hAnsiTheme="minorHAnsi" w:cs="Arial"/>
                <w:sz w:val="20"/>
                <w:szCs w:val="20"/>
              </w:rPr>
            </w:pPr>
            <w:del w:id="746" w:author="Hudler, Rob@Energy" w:date="2018-11-09T15:30:00Z">
              <w:r w:rsidRPr="000D6187" w:rsidDel="00C05AD7">
                <w:rPr>
                  <w:rFonts w:asciiTheme="minorHAnsi" w:hAnsiTheme="minorHAnsi"/>
                  <w:sz w:val="20"/>
                  <w:szCs w:val="20"/>
                </w:rPr>
                <w:delText>A check valve is located between the recirculation pump and the water heater. (</w:delText>
              </w:r>
              <w:r w:rsidRPr="000D6187" w:rsidDel="00C05AD7">
                <w:rPr>
                  <w:rFonts w:asciiTheme="minorHAnsi" w:hAnsiTheme="minorHAnsi" w:cs="TimesNewRomanPSMT"/>
                  <w:sz w:val="20"/>
                  <w:szCs w:val="20"/>
                </w:rPr>
                <w:delText>Section 110.3(c)5B).</w:delText>
              </w:r>
            </w:del>
          </w:p>
        </w:tc>
      </w:tr>
      <w:tr w:rsidR="000D6187" w:rsidRPr="000D6187" w:rsidDel="00C05AD7" w14:paraId="1DE0329F" w14:textId="03EE1F2E" w:rsidTr="00C05AD7">
        <w:trPr>
          <w:gridAfter w:val="1"/>
          <w:wAfter w:w="2696" w:type="dxa"/>
          <w:trHeight w:val="144"/>
          <w:del w:id="747" w:author="Hudler, Rob@Energy" w:date="2018-11-09T15:30:00Z"/>
          <w:trPrChange w:id="748" w:author="Hudler, Rob@Energy" w:date="2018-11-09T15:32:00Z">
            <w:trPr>
              <w:trHeight w:val="144"/>
            </w:trPr>
          </w:trPrChange>
        </w:trPr>
        <w:tc>
          <w:tcPr>
            <w:tcW w:w="411" w:type="dxa"/>
            <w:vAlign w:val="center"/>
            <w:tcPrChange w:id="749" w:author="Hudler, Rob@Energy" w:date="2018-11-09T15:32:00Z">
              <w:tcPr>
                <w:tcW w:w="558" w:type="dxa"/>
                <w:vAlign w:val="center"/>
              </w:tcPr>
            </w:tcPrChange>
          </w:tcPr>
          <w:p w14:paraId="1DE0329D" w14:textId="268314C4" w:rsidR="000D6187" w:rsidRPr="000D6187" w:rsidDel="00C05AD7" w:rsidRDefault="00E0088C" w:rsidP="000D6187">
            <w:pPr>
              <w:keepNext/>
              <w:spacing w:after="0"/>
              <w:jc w:val="center"/>
              <w:rPr>
                <w:del w:id="750" w:author="Hudler, Rob@Energy" w:date="2018-11-09T15:30:00Z"/>
                <w:rFonts w:asciiTheme="minorHAnsi" w:hAnsiTheme="minorHAnsi" w:cs="Arial"/>
                <w:sz w:val="20"/>
                <w:szCs w:val="20"/>
              </w:rPr>
            </w:pPr>
            <w:del w:id="751" w:author="Hudler, Rob@Energy" w:date="2018-11-09T15:30:00Z">
              <w:r w:rsidDel="00C05AD7">
                <w:rPr>
                  <w:rFonts w:asciiTheme="minorHAnsi" w:hAnsiTheme="minorHAnsi" w:cs="Arial"/>
                  <w:sz w:val="20"/>
                  <w:szCs w:val="20"/>
                </w:rPr>
                <w:delText>08</w:delText>
              </w:r>
            </w:del>
          </w:p>
        </w:tc>
        <w:tc>
          <w:tcPr>
            <w:tcW w:w="7891" w:type="dxa"/>
            <w:gridSpan w:val="3"/>
            <w:vAlign w:val="center"/>
            <w:tcPrChange w:id="752" w:author="Hudler, Rob@Energy" w:date="2018-11-09T15:32:00Z">
              <w:tcPr>
                <w:tcW w:w="14058" w:type="dxa"/>
                <w:gridSpan w:val="4"/>
                <w:vAlign w:val="center"/>
              </w:tcPr>
            </w:tcPrChange>
          </w:tcPr>
          <w:p w14:paraId="286C452C" w14:textId="18C11F1A" w:rsidR="00E13CAB" w:rsidDel="00C05AD7" w:rsidRDefault="000D6187" w:rsidP="00E13CAB">
            <w:pPr>
              <w:keepNext/>
              <w:spacing w:after="0" w:line="240" w:lineRule="auto"/>
              <w:rPr>
                <w:del w:id="753" w:author="Hudler, Rob@Energy" w:date="2018-11-09T15:30:00Z"/>
                <w:rFonts w:asciiTheme="minorHAnsi" w:hAnsiTheme="minorHAnsi"/>
                <w:sz w:val="20"/>
                <w:szCs w:val="20"/>
              </w:rPr>
            </w:pPr>
            <w:del w:id="754" w:author="Hudler, Rob@Energy" w:date="2018-11-09T15:30:00Z">
              <w:r w:rsidRPr="000D6187" w:rsidDel="00C05AD7">
                <w:rPr>
                  <w:rFonts w:asciiTheme="minorHAnsi" w:hAnsiTheme="minorHAnsi"/>
                  <w:sz w:val="20"/>
                  <w:szCs w:val="20"/>
                </w:rPr>
                <w:delText xml:space="preserve">A hose bibb is installed between the pump and the water heating equipment with an isolation valve between the hose bibb and the water heating equipment. </w:delText>
              </w:r>
            </w:del>
          </w:p>
          <w:p w14:paraId="1DE0329E" w14:textId="5CA66B5F" w:rsidR="000D6187" w:rsidRPr="000D6187" w:rsidDel="00C05AD7" w:rsidRDefault="000D6187" w:rsidP="00E13CAB">
            <w:pPr>
              <w:keepNext/>
              <w:spacing w:after="0" w:line="240" w:lineRule="auto"/>
              <w:rPr>
                <w:del w:id="755" w:author="Hudler, Rob@Energy" w:date="2018-11-09T15:30:00Z"/>
                <w:rFonts w:asciiTheme="minorHAnsi" w:hAnsiTheme="minorHAnsi" w:cs="TimesNewRomanPS-BoldMT"/>
                <w:bCs/>
                <w:sz w:val="20"/>
                <w:szCs w:val="20"/>
              </w:rPr>
            </w:pPr>
            <w:del w:id="756" w:author="Hudler, Rob@Energy" w:date="2018-11-09T15:30:00Z">
              <w:r w:rsidRPr="000D6187" w:rsidDel="00C05AD7">
                <w:rPr>
                  <w:rFonts w:asciiTheme="minorHAnsi" w:hAnsiTheme="minorHAnsi"/>
                  <w:sz w:val="20"/>
                  <w:szCs w:val="20"/>
                </w:rPr>
                <w:delText>(</w:delText>
              </w:r>
              <w:r w:rsidRPr="000D6187" w:rsidDel="00C05AD7">
                <w:rPr>
                  <w:rFonts w:asciiTheme="minorHAnsi" w:hAnsiTheme="minorHAnsi" w:cs="TimesNewRomanPSMT"/>
                  <w:sz w:val="20"/>
                  <w:szCs w:val="20"/>
                </w:rPr>
                <w:delText>Section 110.3(c)5C).</w:delText>
              </w:r>
            </w:del>
          </w:p>
        </w:tc>
      </w:tr>
      <w:tr w:rsidR="000D6187" w:rsidRPr="000D6187" w:rsidDel="00C05AD7" w14:paraId="1DE032A2" w14:textId="51910533" w:rsidTr="00C05AD7">
        <w:trPr>
          <w:gridAfter w:val="1"/>
          <w:wAfter w:w="2696" w:type="dxa"/>
          <w:trHeight w:val="144"/>
          <w:del w:id="757" w:author="Hudler, Rob@Energy" w:date="2018-11-09T15:30:00Z"/>
          <w:trPrChange w:id="758" w:author="Hudler, Rob@Energy" w:date="2018-11-09T15:32:00Z">
            <w:trPr>
              <w:trHeight w:val="144"/>
            </w:trPr>
          </w:trPrChange>
        </w:trPr>
        <w:tc>
          <w:tcPr>
            <w:tcW w:w="411" w:type="dxa"/>
            <w:vAlign w:val="center"/>
            <w:tcPrChange w:id="759" w:author="Hudler, Rob@Energy" w:date="2018-11-09T15:32:00Z">
              <w:tcPr>
                <w:tcW w:w="558" w:type="dxa"/>
                <w:vAlign w:val="center"/>
              </w:tcPr>
            </w:tcPrChange>
          </w:tcPr>
          <w:p w14:paraId="1DE032A0" w14:textId="0DC06020" w:rsidR="000D6187" w:rsidRPr="000D6187" w:rsidDel="00C05AD7" w:rsidRDefault="00E0088C" w:rsidP="000D6187">
            <w:pPr>
              <w:keepNext/>
              <w:spacing w:after="0"/>
              <w:jc w:val="center"/>
              <w:rPr>
                <w:del w:id="760" w:author="Hudler, Rob@Energy" w:date="2018-11-09T15:30:00Z"/>
                <w:rFonts w:asciiTheme="minorHAnsi" w:hAnsiTheme="minorHAnsi" w:cs="Arial"/>
                <w:sz w:val="20"/>
                <w:szCs w:val="20"/>
              </w:rPr>
            </w:pPr>
            <w:del w:id="761" w:author="Hudler, Rob@Energy" w:date="2018-11-09T15:30:00Z">
              <w:r w:rsidDel="00C05AD7">
                <w:rPr>
                  <w:rFonts w:asciiTheme="minorHAnsi" w:hAnsiTheme="minorHAnsi" w:cs="Arial"/>
                  <w:sz w:val="20"/>
                  <w:szCs w:val="20"/>
                </w:rPr>
                <w:delText>09</w:delText>
              </w:r>
            </w:del>
          </w:p>
        </w:tc>
        <w:tc>
          <w:tcPr>
            <w:tcW w:w="7891" w:type="dxa"/>
            <w:gridSpan w:val="3"/>
            <w:vAlign w:val="center"/>
            <w:tcPrChange w:id="762" w:author="Hudler, Rob@Energy" w:date="2018-11-09T15:32:00Z">
              <w:tcPr>
                <w:tcW w:w="14058" w:type="dxa"/>
                <w:gridSpan w:val="4"/>
                <w:vAlign w:val="center"/>
              </w:tcPr>
            </w:tcPrChange>
          </w:tcPr>
          <w:p w14:paraId="1DE032A1" w14:textId="0BCD1897" w:rsidR="000D6187" w:rsidRPr="000D6187" w:rsidDel="00C05AD7" w:rsidRDefault="000D6187" w:rsidP="0036278D">
            <w:pPr>
              <w:keepNext/>
              <w:suppressAutoHyphens/>
              <w:spacing w:after="0" w:line="240" w:lineRule="auto"/>
              <w:rPr>
                <w:del w:id="763" w:author="Hudler, Rob@Energy" w:date="2018-11-09T15:30:00Z"/>
                <w:rFonts w:asciiTheme="minorHAnsi" w:eastAsia="Times New Roman" w:hAnsiTheme="minorHAnsi" w:cs="TimesNewRomanPS-BoldMT"/>
                <w:bCs/>
                <w:sz w:val="20"/>
                <w:szCs w:val="20"/>
              </w:rPr>
            </w:pPr>
            <w:del w:id="764" w:author="Hudler, Rob@Energy" w:date="2018-11-09T15:30:00Z">
              <w:r w:rsidRPr="000D6187" w:rsidDel="00C05AD7">
                <w:rPr>
                  <w:rFonts w:asciiTheme="minorHAnsi" w:eastAsia="Times New Roman" w:hAnsiTheme="minorHAnsi"/>
                  <w:sz w:val="20"/>
                  <w:szCs w:val="20"/>
                </w:rPr>
                <w:delText xml:space="preserve">Isolation valves are installed on both sides of the pump. One of the isolation valves may be the same isolation valve as in item </w:delText>
              </w:r>
              <w:r w:rsidR="0036278D" w:rsidDel="00C05AD7">
                <w:rPr>
                  <w:rFonts w:asciiTheme="minorHAnsi" w:eastAsia="Times New Roman" w:hAnsiTheme="minorHAnsi"/>
                  <w:sz w:val="20"/>
                  <w:szCs w:val="20"/>
                </w:rPr>
                <w:delText>07</w:delText>
              </w:r>
              <w:r w:rsidR="0036278D" w:rsidRPr="000D6187" w:rsidDel="00C05AD7">
                <w:rPr>
                  <w:rFonts w:asciiTheme="minorHAnsi" w:eastAsia="Times New Roman" w:hAnsiTheme="minorHAnsi"/>
                  <w:sz w:val="20"/>
                  <w:szCs w:val="20"/>
                </w:rPr>
                <w:delText xml:space="preserve"> </w:delText>
              </w:r>
              <w:r w:rsidRPr="000D6187" w:rsidDel="00C05AD7">
                <w:rPr>
                  <w:rFonts w:asciiTheme="minorHAnsi" w:eastAsia="Times New Roman" w:hAnsiTheme="minorHAnsi"/>
                  <w:sz w:val="20"/>
                  <w:szCs w:val="20"/>
                </w:rPr>
                <w:delText>above. (</w:delText>
              </w:r>
              <w:r w:rsidRPr="000D6187" w:rsidDel="00C05AD7">
                <w:rPr>
                  <w:rFonts w:asciiTheme="minorHAnsi" w:eastAsia="Times New Roman" w:hAnsiTheme="minorHAnsi" w:cs="TimesNewRomanPSMT"/>
                  <w:sz w:val="20"/>
                  <w:szCs w:val="20"/>
                </w:rPr>
                <w:delText>Section 110.3(c)5D).</w:delText>
              </w:r>
            </w:del>
          </w:p>
        </w:tc>
      </w:tr>
      <w:tr w:rsidR="000D6187" w:rsidRPr="000D6187" w:rsidDel="00C05AD7" w14:paraId="1DE032A5" w14:textId="475925F4" w:rsidTr="00C05AD7">
        <w:trPr>
          <w:gridAfter w:val="1"/>
          <w:wAfter w:w="2696" w:type="dxa"/>
          <w:trHeight w:val="144"/>
          <w:del w:id="765" w:author="Hudler, Rob@Energy" w:date="2018-11-09T15:30:00Z"/>
          <w:trPrChange w:id="766" w:author="Hudler, Rob@Energy" w:date="2018-11-09T15:32:00Z">
            <w:trPr>
              <w:trHeight w:val="144"/>
            </w:trPr>
          </w:trPrChange>
        </w:trPr>
        <w:tc>
          <w:tcPr>
            <w:tcW w:w="411" w:type="dxa"/>
            <w:vAlign w:val="center"/>
            <w:tcPrChange w:id="767" w:author="Hudler, Rob@Energy" w:date="2018-11-09T15:32:00Z">
              <w:tcPr>
                <w:tcW w:w="558" w:type="dxa"/>
                <w:vAlign w:val="center"/>
              </w:tcPr>
            </w:tcPrChange>
          </w:tcPr>
          <w:p w14:paraId="1DE032A3" w14:textId="28345297" w:rsidR="000D6187" w:rsidRPr="000D6187" w:rsidDel="00C05AD7" w:rsidRDefault="00E0088C" w:rsidP="000D6187">
            <w:pPr>
              <w:keepNext/>
              <w:spacing w:after="0"/>
              <w:jc w:val="center"/>
              <w:rPr>
                <w:del w:id="768" w:author="Hudler, Rob@Energy" w:date="2018-11-09T15:30:00Z"/>
                <w:rFonts w:asciiTheme="minorHAnsi" w:hAnsiTheme="minorHAnsi" w:cs="Arial"/>
                <w:sz w:val="20"/>
                <w:szCs w:val="20"/>
              </w:rPr>
            </w:pPr>
            <w:del w:id="769" w:author="Hudler, Rob@Energy" w:date="2018-11-09T15:30:00Z">
              <w:r w:rsidDel="00C05AD7">
                <w:rPr>
                  <w:rFonts w:asciiTheme="minorHAnsi" w:hAnsiTheme="minorHAnsi" w:cs="Arial"/>
                  <w:sz w:val="20"/>
                  <w:szCs w:val="20"/>
                </w:rPr>
                <w:delText>10</w:delText>
              </w:r>
            </w:del>
          </w:p>
        </w:tc>
        <w:tc>
          <w:tcPr>
            <w:tcW w:w="7891" w:type="dxa"/>
            <w:gridSpan w:val="3"/>
            <w:vAlign w:val="center"/>
            <w:tcPrChange w:id="770" w:author="Hudler, Rob@Energy" w:date="2018-11-09T15:32:00Z">
              <w:tcPr>
                <w:tcW w:w="14058" w:type="dxa"/>
                <w:gridSpan w:val="4"/>
                <w:vAlign w:val="center"/>
              </w:tcPr>
            </w:tcPrChange>
          </w:tcPr>
          <w:p w14:paraId="1DE032A4" w14:textId="56351240" w:rsidR="000D6187" w:rsidRPr="000D6187" w:rsidDel="00C05AD7" w:rsidRDefault="000D6187" w:rsidP="00E13CAB">
            <w:pPr>
              <w:keepNext/>
              <w:spacing w:after="0" w:line="240" w:lineRule="auto"/>
              <w:rPr>
                <w:del w:id="771" w:author="Hudler, Rob@Energy" w:date="2018-11-09T15:30:00Z"/>
                <w:rFonts w:asciiTheme="minorHAnsi" w:hAnsiTheme="minorHAnsi" w:cs="TimesNewRomanPS-BoldMT"/>
                <w:bCs/>
                <w:sz w:val="20"/>
                <w:szCs w:val="20"/>
              </w:rPr>
            </w:pPr>
            <w:del w:id="772" w:author="Hudler, Rob@Energy" w:date="2018-11-09T15:30:00Z">
              <w:r w:rsidRPr="000D6187" w:rsidDel="00C05AD7">
                <w:rPr>
                  <w:rFonts w:asciiTheme="minorHAnsi" w:hAnsiTheme="minorHAnsi"/>
                  <w:sz w:val="20"/>
                  <w:szCs w:val="20"/>
                </w:rPr>
                <w:delText>The cold water supply piping and the recirculation loop piping is not connected to the hot water storage tank drain port. (</w:delText>
              </w:r>
              <w:r w:rsidRPr="000D6187" w:rsidDel="00C05AD7">
                <w:rPr>
                  <w:rFonts w:asciiTheme="minorHAnsi" w:hAnsiTheme="minorHAnsi" w:cs="TimesNewRomanPSMT"/>
                  <w:sz w:val="20"/>
                  <w:szCs w:val="20"/>
                </w:rPr>
                <w:delText>Section 110.3(c)5E).</w:delText>
              </w:r>
            </w:del>
          </w:p>
        </w:tc>
      </w:tr>
      <w:tr w:rsidR="000D6187" w:rsidRPr="000D6187" w:rsidDel="00C05AD7" w14:paraId="1DE032A8" w14:textId="62935777" w:rsidTr="00C05AD7">
        <w:trPr>
          <w:gridAfter w:val="1"/>
          <w:wAfter w:w="2696" w:type="dxa"/>
          <w:trHeight w:val="144"/>
          <w:del w:id="773" w:author="Hudler, Rob@Energy" w:date="2018-11-09T15:30:00Z"/>
          <w:trPrChange w:id="774" w:author="Hudler, Rob@Energy" w:date="2018-11-09T15:32:00Z">
            <w:trPr>
              <w:trHeight w:val="144"/>
            </w:trPr>
          </w:trPrChange>
        </w:trPr>
        <w:tc>
          <w:tcPr>
            <w:tcW w:w="411" w:type="dxa"/>
            <w:vAlign w:val="center"/>
            <w:tcPrChange w:id="775" w:author="Hudler, Rob@Energy" w:date="2018-11-09T15:32:00Z">
              <w:tcPr>
                <w:tcW w:w="558" w:type="dxa"/>
                <w:vAlign w:val="center"/>
              </w:tcPr>
            </w:tcPrChange>
          </w:tcPr>
          <w:p w14:paraId="1DE032A6" w14:textId="7A512FB6" w:rsidR="000D6187" w:rsidRPr="000D6187" w:rsidDel="00C05AD7" w:rsidRDefault="00E0088C" w:rsidP="000D6187">
            <w:pPr>
              <w:keepNext/>
              <w:spacing w:after="0"/>
              <w:jc w:val="center"/>
              <w:rPr>
                <w:del w:id="776" w:author="Hudler, Rob@Energy" w:date="2018-11-09T15:30:00Z"/>
                <w:rFonts w:asciiTheme="minorHAnsi" w:hAnsiTheme="minorHAnsi" w:cs="Arial"/>
                <w:sz w:val="20"/>
                <w:szCs w:val="20"/>
              </w:rPr>
            </w:pPr>
            <w:del w:id="777" w:author="Hudler, Rob@Energy" w:date="2018-11-09T15:30:00Z">
              <w:r w:rsidDel="00C05AD7">
                <w:rPr>
                  <w:rFonts w:asciiTheme="minorHAnsi" w:hAnsiTheme="minorHAnsi" w:cs="Arial"/>
                  <w:sz w:val="20"/>
                  <w:szCs w:val="20"/>
                </w:rPr>
                <w:delText>11</w:delText>
              </w:r>
            </w:del>
          </w:p>
        </w:tc>
        <w:tc>
          <w:tcPr>
            <w:tcW w:w="7891" w:type="dxa"/>
            <w:gridSpan w:val="3"/>
            <w:vAlign w:val="center"/>
            <w:tcPrChange w:id="778" w:author="Hudler, Rob@Energy" w:date="2018-11-09T15:32:00Z">
              <w:tcPr>
                <w:tcW w:w="14058" w:type="dxa"/>
                <w:gridSpan w:val="4"/>
                <w:vAlign w:val="center"/>
              </w:tcPr>
            </w:tcPrChange>
          </w:tcPr>
          <w:p w14:paraId="1DE032A7" w14:textId="4D0A0055" w:rsidR="000D6187" w:rsidRPr="000D6187" w:rsidDel="00C05AD7" w:rsidRDefault="000D6187" w:rsidP="00E13CAB">
            <w:pPr>
              <w:keepNext/>
              <w:spacing w:after="0" w:line="240" w:lineRule="auto"/>
              <w:rPr>
                <w:del w:id="779" w:author="Hudler, Rob@Energy" w:date="2018-11-09T15:30:00Z"/>
                <w:rFonts w:asciiTheme="minorHAnsi" w:hAnsiTheme="minorHAnsi" w:cs="TimesNewRomanPS-BoldMT"/>
                <w:bCs/>
                <w:sz w:val="20"/>
                <w:szCs w:val="20"/>
              </w:rPr>
            </w:pPr>
            <w:del w:id="780" w:author="Hudler, Rob@Energy" w:date="2018-11-09T15:30:00Z">
              <w:r w:rsidRPr="000D6187" w:rsidDel="00C05AD7">
                <w:rPr>
                  <w:sz w:val="20"/>
                  <w:szCs w:val="20"/>
                </w:rPr>
                <w:delText>A check valve is installed on the cold water supply line between the hot water system and the next closest tee on the cold water supply. (</w:delText>
              </w:r>
              <w:r w:rsidRPr="000D6187" w:rsidDel="00C05AD7">
                <w:rPr>
                  <w:rFonts w:asciiTheme="minorHAnsi" w:hAnsiTheme="minorHAnsi" w:cs="TimesNewRomanPSMT"/>
                  <w:sz w:val="20"/>
                  <w:szCs w:val="20"/>
                </w:rPr>
                <w:delText>Section 110.3(c)5F).</w:delText>
              </w:r>
            </w:del>
          </w:p>
        </w:tc>
      </w:tr>
      <w:tr w:rsidR="000D6187" w:rsidRPr="000D6187" w:rsidDel="00C05AD7" w14:paraId="1DE032AB" w14:textId="2C71457C" w:rsidTr="00C05AD7">
        <w:trPr>
          <w:gridAfter w:val="1"/>
          <w:wAfter w:w="2696" w:type="dxa"/>
          <w:trHeight w:val="144"/>
          <w:del w:id="781" w:author="Hudler, Rob@Energy" w:date="2018-11-09T15:30:00Z"/>
          <w:trPrChange w:id="782" w:author="Hudler, Rob@Energy" w:date="2018-11-09T15:32:00Z">
            <w:trPr>
              <w:trHeight w:val="144"/>
            </w:trPr>
          </w:trPrChange>
        </w:trPr>
        <w:tc>
          <w:tcPr>
            <w:tcW w:w="411" w:type="dxa"/>
            <w:vAlign w:val="center"/>
            <w:tcPrChange w:id="783" w:author="Hudler, Rob@Energy" w:date="2018-11-09T15:32:00Z">
              <w:tcPr>
                <w:tcW w:w="558" w:type="dxa"/>
                <w:vAlign w:val="center"/>
              </w:tcPr>
            </w:tcPrChange>
          </w:tcPr>
          <w:p w14:paraId="1DE032A9" w14:textId="17A0568D" w:rsidR="000D6187" w:rsidRPr="000D6187" w:rsidDel="00C05AD7" w:rsidRDefault="00E0088C" w:rsidP="000D6187">
            <w:pPr>
              <w:keepNext/>
              <w:spacing w:after="0"/>
              <w:jc w:val="center"/>
              <w:rPr>
                <w:del w:id="784" w:author="Hudler, Rob@Energy" w:date="2018-11-09T15:30:00Z"/>
                <w:rFonts w:asciiTheme="minorHAnsi" w:hAnsiTheme="minorHAnsi" w:cs="Arial"/>
                <w:sz w:val="20"/>
                <w:szCs w:val="20"/>
              </w:rPr>
            </w:pPr>
            <w:del w:id="785" w:author="Hudler, Rob@Energy" w:date="2018-11-09T15:30:00Z">
              <w:r w:rsidDel="00C05AD7">
                <w:rPr>
                  <w:rFonts w:asciiTheme="minorHAnsi" w:hAnsiTheme="minorHAnsi" w:cs="Arial"/>
                  <w:sz w:val="20"/>
                  <w:szCs w:val="20"/>
                </w:rPr>
                <w:delText>12</w:delText>
              </w:r>
            </w:del>
          </w:p>
        </w:tc>
        <w:tc>
          <w:tcPr>
            <w:tcW w:w="7891" w:type="dxa"/>
            <w:gridSpan w:val="3"/>
            <w:vAlign w:val="center"/>
            <w:tcPrChange w:id="786" w:author="Hudler, Rob@Energy" w:date="2018-11-09T15:32:00Z">
              <w:tcPr>
                <w:tcW w:w="14058" w:type="dxa"/>
                <w:gridSpan w:val="4"/>
                <w:vAlign w:val="center"/>
              </w:tcPr>
            </w:tcPrChange>
          </w:tcPr>
          <w:p w14:paraId="1DE032AA" w14:textId="77777777" w:rsidR="000D6187" w:rsidRPr="000D6187" w:rsidDel="00C05AD7" w:rsidRDefault="000D6187" w:rsidP="00E13CAB">
            <w:pPr>
              <w:keepNext/>
              <w:spacing w:after="0" w:line="240" w:lineRule="auto"/>
              <w:rPr>
                <w:del w:id="787" w:author="Hudler, Rob@Energy" w:date="2018-11-09T15:30:00Z"/>
                <w:sz w:val="20"/>
                <w:szCs w:val="20"/>
              </w:rPr>
            </w:pPr>
            <w:del w:id="788" w:author="Hudler, Rob@Energy" w:date="2018-11-09T15:30:00Z">
              <w:r w:rsidRPr="000D6187" w:rsidDel="00C05AD7">
                <w:rPr>
                  <w:sz w:val="20"/>
                  <w:szCs w:val="20"/>
                </w:rPr>
                <w:delText>The hot water distribution system piping from the water heater(s) to the fixtures and appliances takes the most direct path. (RA 4.4.7.1)</w:delText>
              </w:r>
            </w:del>
          </w:p>
        </w:tc>
      </w:tr>
      <w:tr w:rsidR="000D6187" w:rsidRPr="000D6187" w:rsidDel="00C05AD7" w14:paraId="1DE032AE" w14:textId="354DE096" w:rsidTr="00C05AD7">
        <w:trPr>
          <w:gridAfter w:val="1"/>
          <w:wAfter w:w="2696" w:type="dxa"/>
          <w:trHeight w:val="144"/>
          <w:del w:id="789" w:author="Hudler, Rob@Energy" w:date="2018-11-09T15:30:00Z"/>
          <w:trPrChange w:id="790" w:author="Hudler, Rob@Energy" w:date="2018-11-09T15:32:00Z">
            <w:trPr>
              <w:trHeight w:val="144"/>
            </w:trPr>
          </w:trPrChange>
        </w:trPr>
        <w:tc>
          <w:tcPr>
            <w:tcW w:w="411" w:type="dxa"/>
            <w:vAlign w:val="center"/>
            <w:tcPrChange w:id="791" w:author="Hudler, Rob@Energy" w:date="2018-11-09T15:32:00Z">
              <w:tcPr>
                <w:tcW w:w="558" w:type="dxa"/>
                <w:vAlign w:val="center"/>
              </w:tcPr>
            </w:tcPrChange>
          </w:tcPr>
          <w:p w14:paraId="1DE032AC" w14:textId="7D25153E" w:rsidR="000D6187" w:rsidRPr="000D6187" w:rsidDel="00C05AD7" w:rsidRDefault="00E0088C" w:rsidP="000D6187">
            <w:pPr>
              <w:keepNext/>
              <w:spacing w:after="0"/>
              <w:jc w:val="center"/>
              <w:rPr>
                <w:del w:id="792" w:author="Hudler, Rob@Energy" w:date="2018-11-09T15:30:00Z"/>
                <w:rFonts w:asciiTheme="minorHAnsi" w:hAnsiTheme="minorHAnsi" w:cs="Arial"/>
                <w:sz w:val="20"/>
                <w:szCs w:val="20"/>
              </w:rPr>
            </w:pPr>
            <w:del w:id="793" w:author="Hudler, Rob@Energy" w:date="2018-11-09T15:30:00Z">
              <w:r w:rsidDel="00C05AD7">
                <w:rPr>
                  <w:rFonts w:asciiTheme="minorHAnsi" w:hAnsiTheme="minorHAnsi" w:cs="Arial"/>
                  <w:sz w:val="20"/>
                  <w:szCs w:val="20"/>
                </w:rPr>
                <w:delText>13</w:delText>
              </w:r>
            </w:del>
          </w:p>
        </w:tc>
        <w:tc>
          <w:tcPr>
            <w:tcW w:w="7891" w:type="dxa"/>
            <w:gridSpan w:val="3"/>
            <w:vAlign w:val="center"/>
            <w:tcPrChange w:id="794" w:author="Hudler, Rob@Energy" w:date="2018-11-09T15:32:00Z">
              <w:tcPr>
                <w:tcW w:w="14058" w:type="dxa"/>
                <w:gridSpan w:val="4"/>
                <w:vAlign w:val="center"/>
              </w:tcPr>
            </w:tcPrChange>
          </w:tcPr>
          <w:p w14:paraId="1DE032AD" w14:textId="77777777" w:rsidR="000D6187" w:rsidRPr="000D6187" w:rsidDel="00C05AD7" w:rsidRDefault="000D6187" w:rsidP="00E13CAB">
            <w:pPr>
              <w:keepNext/>
              <w:spacing w:after="0" w:line="240" w:lineRule="auto"/>
              <w:rPr>
                <w:del w:id="795" w:author="Hudler, Rob@Energy" w:date="2018-11-09T15:30:00Z"/>
                <w:sz w:val="20"/>
                <w:szCs w:val="20"/>
              </w:rPr>
            </w:pPr>
            <w:del w:id="796" w:author="Hudler, Rob@Energy" w:date="2018-11-09T15:30:00Z">
              <w:r w:rsidRPr="000D6187" w:rsidDel="00C05AD7">
                <w:rPr>
                  <w:sz w:val="20"/>
                  <w:szCs w:val="20"/>
                </w:rPr>
                <w:delText>Installation and operation instructions that provide details of the operation of the pump and controls are available at the jobsite for inspection. (RA 4.4.7.1)</w:delText>
              </w:r>
            </w:del>
          </w:p>
        </w:tc>
      </w:tr>
      <w:tr w:rsidR="000D6187" w:rsidRPr="000D6187" w:rsidDel="00C05AD7" w14:paraId="1DE032B1" w14:textId="4EEF45AE" w:rsidTr="00C05AD7">
        <w:trPr>
          <w:gridAfter w:val="1"/>
          <w:wAfter w:w="2696" w:type="dxa"/>
          <w:trHeight w:val="287"/>
          <w:del w:id="797" w:author="Hudler, Rob@Energy" w:date="2018-11-09T15:30:00Z"/>
          <w:trPrChange w:id="798" w:author="Hudler, Rob@Energy" w:date="2018-11-09T15:32:00Z">
            <w:trPr>
              <w:trHeight w:val="287"/>
            </w:trPr>
          </w:trPrChange>
        </w:trPr>
        <w:tc>
          <w:tcPr>
            <w:tcW w:w="411" w:type="dxa"/>
            <w:vAlign w:val="center"/>
            <w:tcPrChange w:id="799" w:author="Hudler, Rob@Energy" w:date="2018-11-09T15:32:00Z">
              <w:tcPr>
                <w:tcW w:w="558" w:type="dxa"/>
                <w:vAlign w:val="center"/>
              </w:tcPr>
            </w:tcPrChange>
          </w:tcPr>
          <w:p w14:paraId="1DE032AF" w14:textId="12ACEA4E" w:rsidR="000D6187" w:rsidRPr="000D6187" w:rsidDel="00C05AD7" w:rsidRDefault="00E0088C" w:rsidP="000D6187">
            <w:pPr>
              <w:keepNext/>
              <w:spacing w:after="0"/>
              <w:jc w:val="center"/>
              <w:rPr>
                <w:del w:id="800" w:author="Hudler, Rob@Energy" w:date="2018-11-09T15:30:00Z"/>
                <w:rFonts w:asciiTheme="minorHAnsi" w:hAnsiTheme="minorHAnsi" w:cs="Arial"/>
                <w:sz w:val="20"/>
                <w:szCs w:val="20"/>
              </w:rPr>
            </w:pPr>
            <w:del w:id="801" w:author="Hudler, Rob@Energy" w:date="2018-11-09T15:30:00Z">
              <w:r w:rsidDel="00C05AD7">
                <w:rPr>
                  <w:rFonts w:asciiTheme="minorHAnsi" w:hAnsiTheme="minorHAnsi" w:cs="Arial"/>
                  <w:sz w:val="20"/>
                  <w:szCs w:val="20"/>
                </w:rPr>
                <w:delText>14</w:delText>
              </w:r>
            </w:del>
          </w:p>
        </w:tc>
        <w:tc>
          <w:tcPr>
            <w:tcW w:w="7891" w:type="dxa"/>
            <w:gridSpan w:val="3"/>
            <w:vAlign w:val="center"/>
            <w:tcPrChange w:id="802" w:author="Hudler, Rob@Energy" w:date="2018-11-09T15:32:00Z">
              <w:tcPr>
                <w:tcW w:w="14058" w:type="dxa"/>
                <w:gridSpan w:val="4"/>
                <w:vAlign w:val="center"/>
              </w:tcPr>
            </w:tcPrChange>
          </w:tcPr>
          <w:p w14:paraId="1DE032B0" w14:textId="77777777" w:rsidR="000D6187" w:rsidRPr="000D6187" w:rsidDel="00C05AD7" w:rsidRDefault="000D6187" w:rsidP="000D6187">
            <w:pPr>
              <w:keepNext/>
              <w:spacing w:after="0"/>
              <w:rPr>
                <w:del w:id="803" w:author="Hudler, Rob@Energy" w:date="2018-11-09T15:30:00Z"/>
                <w:sz w:val="20"/>
                <w:szCs w:val="20"/>
              </w:rPr>
            </w:pPr>
            <w:del w:id="804" w:author="Hudler, Rob@Energy" w:date="2018-11-09T15:30:00Z">
              <w:r w:rsidRPr="000D6187" w:rsidDel="00C05AD7">
                <w:rPr>
                  <w:sz w:val="20"/>
                  <w:szCs w:val="20"/>
                </w:rPr>
                <w:delText>More than one circulation loop may be installed. Each loop shall have its own pump and controls. (RA4.4.8, RA 4.4.9, RA 4.4.10)</w:delText>
              </w:r>
            </w:del>
          </w:p>
        </w:tc>
      </w:tr>
      <w:tr w:rsidR="000D6187" w:rsidRPr="000D6187" w:rsidDel="00C05AD7" w14:paraId="1DE032B5" w14:textId="12972F61" w:rsidTr="00C05AD7">
        <w:trPr>
          <w:gridAfter w:val="1"/>
          <w:wAfter w:w="2696" w:type="dxa"/>
          <w:trHeight w:val="440"/>
          <w:del w:id="805" w:author="Hudler, Rob@Energy" w:date="2018-11-09T15:30:00Z"/>
          <w:trPrChange w:id="806" w:author="Hudler, Rob@Energy" w:date="2018-11-09T15:32:00Z">
            <w:trPr>
              <w:trHeight w:val="440"/>
            </w:trPr>
          </w:trPrChange>
        </w:trPr>
        <w:tc>
          <w:tcPr>
            <w:tcW w:w="411" w:type="dxa"/>
            <w:vAlign w:val="center"/>
            <w:tcPrChange w:id="807" w:author="Hudler, Rob@Energy" w:date="2018-11-09T15:32:00Z">
              <w:tcPr>
                <w:tcW w:w="558" w:type="dxa"/>
                <w:vAlign w:val="center"/>
              </w:tcPr>
            </w:tcPrChange>
          </w:tcPr>
          <w:p w14:paraId="1DE032B2" w14:textId="0EA572B4" w:rsidR="000D6187" w:rsidRPr="000D6187" w:rsidDel="00C05AD7" w:rsidRDefault="00E0088C" w:rsidP="000D6187">
            <w:pPr>
              <w:keepNext/>
              <w:spacing w:after="0"/>
              <w:jc w:val="center"/>
              <w:rPr>
                <w:del w:id="808" w:author="Hudler, Rob@Energy" w:date="2018-11-09T15:30:00Z"/>
                <w:rFonts w:asciiTheme="minorHAnsi" w:hAnsiTheme="minorHAnsi" w:cs="Arial"/>
                <w:sz w:val="20"/>
                <w:szCs w:val="20"/>
              </w:rPr>
            </w:pPr>
            <w:del w:id="809" w:author="Hudler, Rob@Energy" w:date="2018-11-09T15:30:00Z">
              <w:r w:rsidDel="00C05AD7">
                <w:rPr>
                  <w:rFonts w:asciiTheme="minorHAnsi" w:hAnsiTheme="minorHAnsi" w:cs="Arial"/>
                  <w:sz w:val="20"/>
                  <w:szCs w:val="20"/>
                </w:rPr>
                <w:delText>15</w:delText>
              </w:r>
            </w:del>
          </w:p>
        </w:tc>
        <w:tc>
          <w:tcPr>
            <w:tcW w:w="2417" w:type="dxa"/>
            <w:gridSpan w:val="2"/>
            <w:vAlign w:val="center"/>
            <w:tcPrChange w:id="810" w:author="Hudler, Rob@Energy" w:date="2018-11-09T15:32:00Z">
              <w:tcPr>
                <w:tcW w:w="4230" w:type="dxa"/>
                <w:gridSpan w:val="2"/>
                <w:vAlign w:val="center"/>
              </w:tcPr>
            </w:tcPrChange>
          </w:tcPr>
          <w:p w14:paraId="1DE032B3" w14:textId="77777777" w:rsidR="000D6187" w:rsidRPr="000D6187" w:rsidDel="00C05AD7" w:rsidRDefault="000D6187" w:rsidP="000D6187">
            <w:pPr>
              <w:keepNext/>
              <w:spacing w:after="0"/>
              <w:rPr>
                <w:del w:id="811" w:author="Hudler, Rob@Energy" w:date="2018-11-09T15:30:00Z"/>
                <w:sz w:val="20"/>
                <w:szCs w:val="20"/>
              </w:rPr>
            </w:pPr>
            <w:del w:id="812" w:author="Hudler, Rob@Energy" w:date="2018-11-09T15:30:00Z">
              <w:r w:rsidRPr="00CA5824" w:rsidDel="00C05AD7">
                <w:rPr>
                  <w:sz w:val="20"/>
                  <w:szCs w:val="18"/>
                </w:rPr>
                <w:delText>Verification Status:</w:delText>
              </w:r>
            </w:del>
          </w:p>
        </w:tc>
        <w:tc>
          <w:tcPr>
            <w:tcW w:w="5474" w:type="dxa"/>
            <w:vAlign w:val="center"/>
            <w:tcPrChange w:id="813" w:author="Hudler, Rob@Energy" w:date="2018-11-09T15:32:00Z">
              <w:tcPr>
                <w:tcW w:w="9828" w:type="dxa"/>
                <w:gridSpan w:val="2"/>
                <w:vAlign w:val="center"/>
              </w:tcPr>
            </w:tcPrChange>
          </w:tcPr>
          <w:p w14:paraId="1DE032B4" w14:textId="763A22AE" w:rsidR="000D6187" w:rsidRPr="0036278D" w:rsidDel="00C05AD7" w:rsidRDefault="000D6187" w:rsidP="00330E23">
            <w:pPr>
              <w:pStyle w:val="ListParagraph"/>
              <w:keepNext/>
              <w:spacing w:after="0"/>
              <w:rPr>
                <w:del w:id="814" w:author="Hudler, Rob@Energy" w:date="2018-11-09T15:30:00Z"/>
                <w:sz w:val="20"/>
                <w:szCs w:val="20"/>
              </w:rPr>
            </w:pPr>
          </w:p>
        </w:tc>
      </w:tr>
      <w:tr w:rsidR="0036278D" w:rsidRPr="000D6187" w:rsidDel="00C05AD7" w14:paraId="1DE032B8" w14:textId="2FDE79A7" w:rsidTr="00C05AD7">
        <w:trPr>
          <w:gridAfter w:val="1"/>
          <w:wAfter w:w="2696" w:type="dxa"/>
          <w:trHeight w:val="440"/>
          <w:del w:id="815" w:author="Hudler, Rob@Energy" w:date="2018-11-09T15:30:00Z"/>
          <w:trPrChange w:id="816" w:author="Hudler, Rob@Energy" w:date="2018-11-09T15:32:00Z">
            <w:trPr>
              <w:trHeight w:val="440"/>
            </w:trPr>
          </w:trPrChange>
        </w:trPr>
        <w:tc>
          <w:tcPr>
            <w:tcW w:w="411" w:type="dxa"/>
            <w:vAlign w:val="center"/>
            <w:tcPrChange w:id="817" w:author="Hudler, Rob@Energy" w:date="2018-11-09T15:32:00Z">
              <w:tcPr>
                <w:tcW w:w="558" w:type="dxa"/>
                <w:vAlign w:val="center"/>
              </w:tcPr>
            </w:tcPrChange>
          </w:tcPr>
          <w:p w14:paraId="1DE032B6" w14:textId="7C2E17FD" w:rsidR="0036278D" w:rsidRPr="000D6187" w:rsidDel="00C05AD7" w:rsidRDefault="0036278D" w:rsidP="000D6187">
            <w:pPr>
              <w:keepNext/>
              <w:spacing w:after="0"/>
              <w:jc w:val="center"/>
              <w:rPr>
                <w:del w:id="818" w:author="Hudler, Rob@Energy" w:date="2018-11-09T15:30:00Z"/>
                <w:rFonts w:asciiTheme="minorHAnsi" w:hAnsiTheme="minorHAnsi" w:cs="Arial"/>
                <w:sz w:val="20"/>
                <w:szCs w:val="20"/>
              </w:rPr>
            </w:pPr>
            <w:del w:id="819" w:author="Hudler, Rob@Energy" w:date="2018-11-09T15:30:00Z">
              <w:r w:rsidDel="00C05AD7">
                <w:rPr>
                  <w:rFonts w:asciiTheme="minorHAnsi" w:hAnsiTheme="minorHAnsi" w:cs="Arial"/>
                  <w:sz w:val="20"/>
                  <w:szCs w:val="20"/>
                </w:rPr>
                <w:delText>16</w:delText>
              </w:r>
            </w:del>
          </w:p>
        </w:tc>
        <w:tc>
          <w:tcPr>
            <w:tcW w:w="7891" w:type="dxa"/>
            <w:gridSpan w:val="3"/>
            <w:vAlign w:val="center"/>
            <w:tcPrChange w:id="820" w:author="Hudler, Rob@Energy" w:date="2018-11-09T15:32:00Z">
              <w:tcPr>
                <w:tcW w:w="14058" w:type="dxa"/>
                <w:gridSpan w:val="4"/>
                <w:vAlign w:val="center"/>
              </w:tcPr>
            </w:tcPrChange>
          </w:tcPr>
          <w:p w14:paraId="1DE032B7" w14:textId="4A4F211A" w:rsidR="0036278D" w:rsidDel="00C05AD7" w:rsidRDefault="0036278D">
            <w:pPr>
              <w:keepNext/>
              <w:spacing w:after="0"/>
              <w:rPr>
                <w:del w:id="821" w:author="Hudler, Rob@Energy" w:date="2018-11-09T15:30:00Z"/>
                <w:sz w:val="20"/>
                <w:szCs w:val="20"/>
              </w:rPr>
            </w:pPr>
            <w:del w:id="822" w:author="Hudler, Rob@Energy" w:date="2018-11-09T15:30:00Z">
              <w:r w:rsidRPr="00CA5824" w:rsidDel="00C05AD7">
                <w:rPr>
                  <w:sz w:val="20"/>
                  <w:szCs w:val="18"/>
                </w:rPr>
                <w:delText>Correction Notes:</w:delText>
              </w:r>
              <w:r w:rsidDel="00C05AD7">
                <w:rPr>
                  <w:sz w:val="20"/>
                  <w:szCs w:val="18"/>
                </w:rPr>
                <w:delText xml:space="preserve"> </w:delText>
              </w:r>
            </w:del>
          </w:p>
        </w:tc>
      </w:tr>
      <w:tr w:rsidR="000D6187" w:rsidRPr="000D6187" w:rsidDel="00C05AD7" w14:paraId="1DE032BA" w14:textId="7BFC70FA" w:rsidTr="00C05AD7">
        <w:trPr>
          <w:gridAfter w:val="1"/>
          <w:wAfter w:w="2696" w:type="dxa"/>
          <w:trHeight w:val="302"/>
          <w:del w:id="823" w:author="Hudler, Rob@Energy" w:date="2018-11-09T15:30:00Z"/>
          <w:trPrChange w:id="824" w:author="Hudler, Rob@Energy" w:date="2018-11-09T15:32:00Z">
            <w:trPr>
              <w:trHeight w:val="302"/>
            </w:trPr>
          </w:trPrChange>
        </w:trPr>
        <w:tc>
          <w:tcPr>
            <w:tcW w:w="8302" w:type="dxa"/>
            <w:gridSpan w:val="4"/>
            <w:vAlign w:val="center"/>
            <w:tcPrChange w:id="825" w:author="Hudler, Rob@Energy" w:date="2018-11-09T15:32:00Z">
              <w:tcPr>
                <w:tcW w:w="14616" w:type="dxa"/>
                <w:gridSpan w:val="5"/>
                <w:vAlign w:val="center"/>
              </w:tcPr>
            </w:tcPrChange>
          </w:tcPr>
          <w:p w14:paraId="1DE032B9" w14:textId="77777777" w:rsidR="000D6187" w:rsidRPr="000D6187" w:rsidDel="00C05AD7" w:rsidRDefault="004063DE" w:rsidP="000D6187">
            <w:pPr>
              <w:keepNext/>
              <w:spacing w:after="0"/>
              <w:rPr>
                <w:del w:id="826" w:author="Hudler, Rob@Energy" w:date="2018-11-09T15:30:00Z"/>
                <w:rFonts w:asciiTheme="minorHAnsi" w:hAnsiTheme="minorHAnsi"/>
                <w:sz w:val="20"/>
                <w:szCs w:val="20"/>
              </w:rPr>
            </w:pPr>
            <w:del w:id="827" w:author="Hudler, Rob@Energy" w:date="2018-11-09T15:30: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r w:rsidR="00C05AD7" w:rsidRPr="00F63FB9" w14:paraId="4C69A541" w14:textId="77777777" w:rsidTr="00C05AD7">
        <w:trPr>
          <w:trHeight w:val="144"/>
          <w:ins w:id="828" w:author="Hudler, Rob@Energy" w:date="2018-11-09T15:31:00Z"/>
          <w:trPrChange w:id="829" w:author="Hudler, Rob@Energy" w:date="2018-11-09T15:32:00Z">
            <w:trPr>
              <w:gridAfter w:val="0"/>
              <w:trHeight w:val="144"/>
            </w:trPr>
          </w:trPrChange>
        </w:trPr>
        <w:tc>
          <w:tcPr>
            <w:tcW w:w="10998" w:type="dxa"/>
            <w:gridSpan w:val="5"/>
            <w:tcPrChange w:id="830" w:author="Hudler, Rob@Energy" w:date="2018-11-09T15:32:00Z">
              <w:tcPr>
                <w:tcW w:w="11016" w:type="dxa"/>
                <w:gridSpan w:val="4"/>
              </w:tcPr>
            </w:tcPrChange>
          </w:tcPr>
          <w:p w14:paraId="16CBE42A" w14:textId="77777777" w:rsidR="00C05AD7" w:rsidRPr="009053C5" w:rsidRDefault="00C05AD7" w:rsidP="00C05AD7">
            <w:pPr>
              <w:spacing w:after="0" w:line="240" w:lineRule="auto"/>
              <w:rPr>
                <w:ins w:id="831" w:author="Hudler, Rob@Energy" w:date="2018-11-09T15:31:00Z"/>
                <w:rFonts w:asciiTheme="minorHAnsi" w:hAnsiTheme="minorHAnsi" w:cstheme="minorHAnsi"/>
                <w:b/>
                <w:sz w:val="20"/>
                <w:szCs w:val="20"/>
              </w:rPr>
            </w:pPr>
            <w:ins w:id="832" w:author="Hudler, Rob@Energy" w:date="2018-11-09T15:31:00Z">
              <w:r w:rsidRPr="007B44A0">
                <w:rPr>
                  <w:rFonts w:asciiTheme="minorHAnsi" w:hAnsiTheme="minorHAnsi" w:cstheme="minorHAnsi"/>
                  <w:b/>
                  <w:sz w:val="20"/>
                  <w:szCs w:val="20"/>
                </w:rPr>
                <w:t>H</w:t>
              </w:r>
              <w:r w:rsidRPr="00C01045">
                <w:rPr>
                  <w:rFonts w:asciiTheme="minorHAnsi" w:hAnsiTheme="minorHAnsi" w:cstheme="minorHAnsi"/>
                  <w:b/>
                  <w:sz w:val="20"/>
                  <w:szCs w:val="20"/>
                </w:rPr>
                <w:t xml:space="preserve">. </w:t>
              </w:r>
              <w:r w:rsidRPr="009053C5">
                <w:rPr>
                  <w:rFonts w:asciiTheme="minorHAnsi" w:hAnsiTheme="minorHAnsi" w:cstheme="minorHAnsi"/>
                  <w:b/>
                  <w:sz w:val="20"/>
                  <w:szCs w:val="20"/>
                </w:rPr>
                <w:t>HERS-Verified Multiple Recirculation Loops for DHW Systems Serving Multiple Dwelling Units Requirements</w:t>
              </w:r>
            </w:ins>
          </w:p>
          <w:p w14:paraId="26FCD44F" w14:textId="77777777" w:rsidR="00C05AD7" w:rsidRPr="009053C5" w:rsidRDefault="00C05AD7" w:rsidP="00C05AD7">
            <w:pPr>
              <w:spacing w:after="0" w:line="240" w:lineRule="auto"/>
              <w:rPr>
                <w:ins w:id="833" w:author="Hudler, Rob@Energy" w:date="2018-11-09T15:31:00Z"/>
                <w:rFonts w:asciiTheme="minorHAnsi" w:hAnsiTheme="minorHAnsi" w:cstheme="minorHAnsi"/>
                <w:sz w:val="20"/>
                <w:szCs w:val="20"/>
              </w:rPr>
            </w:pPr>
            <w:ins w:id="834" w:author="Hudler, Rob@Energy" w:date="2018-11-09T15:31:00Z">
              <w:r w:rsidRPr="009053C5">
                <w:rPr>
                  <w:rFonts w:asciiTheme="minorHAnsi" w:hAnsiTheme="minorHAnsi" w:cstheme="minorHAnsi"/>
                  <w:sz w:val="20"/>
                  <w:szCs w:val="20"/>
                </w:rPr>
                <w:t>All distribution systems listed on this form shall comply with these requirements.</w:t>
              </w:r>
            </w:ins>
          </w:p>
        </w:tc>
      </w:tr>
      <w:tr w:rsidR="00C05AD7" w:rsidRPr="00F63FB9" w14:paraId="0E37A8EF" w14:textId="77777777" w:rsidTr="00C05AD7">
        <w:trPr>
          <w:trHeight w:val="144"/>
          <w:ins w:id="835" w:author="Hudler, Rob@Energy" w:date="2018-11-09T15:31:00Z"/>
          <w:trPrChange w:id="836" w:author="Hudler, Rob@Energy" w:date="2018-11-09T15:32:00Z">
            <w:trPr>
              <w:gridAfter w:val="0"/>
              <w:trHeight w:val="144"/>
            </w:trPr>
          </w:trPrChange>
        </w:trPr>
        <w:tc>
          <w:tcPr>
            <w:tcW w:w="442" w:type="dxa"/>
            <w:gridSpan w:val="2"/>
            <w:vAlign w:val="center"/>
            <w:tcPrChange w:id="837" w:author="Hudler, Rob@Energy" w:date="2018-11-09T15:32:00Z">
              <w:tcPr>
                <w:tcW w:w="595" w:type="dxa"/>
                <w:gridSpan w:val="2"/>
                <w:vAlign w:val="center"/>
              </w:tcPr>
            </w:tcPrChange>
          </w:tcPr>
          <w:p w14:paraId="0BF57E31" w14:textId="77777777" w:rsidR="00C05AD7" w:rsidRPr="00C01045" w:rsidRDefault="00C05AD7" w:rsidP="00C05AD7">
            <w:pPr>
              <w:spacing w:after="0" w:line="240" w:lineRule="auto"/>
              <w:jc w:val="center"/>
              <w:rPr>
                <w:ins w:id="838" w:author="Hudler, Rob@Energy" w:date="2018-11-09T15:31:00Z"/>
                <w:rFonts w:asciiTheme="minorHAnsi" w:hAnsiTheme="minorHAnsi" w:cstheme="minorHAnsi"/>
                <w:bCs/>
                <w:sz w:val="20"/>
                <w:szCs w:val="20"/>
              </w:rPr>
            </w:pPr>
            <w:ins w:id="839" w:author="Hudler, Rob@Energy" w:date="2018-11-09T15:31:00Z">
              <w:r w:rsidRPr="007B44A0">
                <w:rPr>
                  <w:rFonts w:asciiTheme="minorHAnsi" w:hAnsiTheme="minorHAnsi" w:cstheme="minorHAnsi"/>
                  <w:bCs/>
                  <w:sz w:val="20"/>
                  <w:szCs w:val="20"/>
                </w:rPr>
                <w:t>01</w:t>
              </w:r>
            </w:ins>
          </w:p>
        </w:tc>
        <w:tc>
          <w:tcPr>
            <w:tcW w:w="10556" w:type="dxa"/>
            <w:gridSpan w:val="3"/>
            <w:vAlign w:val="center"/>
            <w:tcPrChange w:id="840" w:author="Hudler, Rob@Energy" w:date="2018-11-09T15:32:00Z">
              <w:tcPr>
                <w:tcW w:w="10421" w:type="dxa"/>
                <w:gridSpan w:val="2"/>
                <w:vAlign w:val="center"/>
              </w:tcPr>
            </w:tcPrChange>
          </w:tcPr>
          <w:p w14:paraId="63F6CD87" w14:textId="77777777" w:rsidR="00C05AD7" w:rsidRPr="009053C5" w:rsidRDefault="00C05AD7" w:rsidP="00C05AD7">
            <w:pPr>
              <w:spacing w:after="0" w:line="240" w:lineRule="auto"/>
              <w:rPr>
                <w:ins w:id="841" w:author="Hudler, Rob@Energy" w:date="2018-11-09T15:31:00Z"/>
                <w:rFonts w:asciiTheme="minorHAnsi" w:hAnsiTheme="minorHAnsi" w:cstheme="minorHAnsi"/>
                <w:b/>
                <w:sz w:val="20"/>
                <w:szCs w:val="20"/>
              </w:rPr>
            </w:pPr>
            <w:ins w:id="842" w:author="Hudler, Rob@Energy" w:date="2018-11-09T15:31:00Z">
              <w:r w:rsidRPr="009053C5">
                <w:rPr>
                  <w:rFonts w:asciiTheme="minorHAnsi" w:hAnsiTheme="minorHAnsi" w:cstheme="minorHAnsi"/>
                  <w:sz w:val="20"/>
                  <w:szCs w:val="20"/>
                </w:rPr>
                <w:t>All buildings with 8 or more dwelling units have a</w:t>
              </w:r>
              <w:r w:rsidRPr="009053C5">
                <w:rPr>
                  <w:rFonts w:asciiTheme="minorHAnsi" w:hAnsiTheme="minorHAnsi" w:cstheme="minorHAnsi"/>
                  <w:b/>
                  <w:sz w:val="20"/>
                  <w:szCs w:val="20"/>
                </w:rPr>
                <w:t xml:space="preserve"> minimum</w:t>
              </w:r>
              <w:r w:rsidRPr="009053C5">
                <w:rPr>
                  <w:rFonts w:asciiTheme="minorHAnsi" w:hAnsiTheme="minorHAnsi" w:cstheme="minorHAnsi"/>
                  <w:sz w:val="20"/>
                  <w:szCs w:val="20"/>
                </w:rPr>
                <w:t xml:space="preserve"> of 2 recirculation loops.</w:t>
              </w:r>
            </w:ins>
          </w:p>
        </w:tc>
      </w:tr>
      <w:tr w:rsidR="00C05AD7" w:rsidRPr="00F63FB9" w14:paraId="4A1C1FD9" w14:textId="77777777" w:rsidTr="00C05AD7">
        <w:trPr>
          <w:trHeight w:val="144"/>
          <w:ins w:id="843" w:author="Hudler, Rob@Energy" w:date="2018-11-09T15:31:00Z"/>
          <w:trPrChange w:id="844" w:author="Hudler, Rob@Energy" w:date="2018-11-09T15:32:00Z">
            <w:trPr>
              <w:gridAfter w:val="0"/>
              <w:trHeight w:val="144"/>
            </w:trPr>
          </w:trPrChange>
        </w:trPr>
        <w:tc>
          <w:tcPr>
            <w:tcW w:w="10998" w:type="dxa"/>
            <w:gridSpan w:val="5"/>
            <w:vAlign w:val="center"/>
            <w:tcPrChange w:id="845" w:author="Hudler, Rob@Energy" w:date="2018-11-09T15:32:00Z">
              <w:tcPr>
                <w:tcW w:w="11016" w:type="dxa"/>
                <w:gridSpan w:val="4"/>
                <w:vAlign w:val="center"/>
              </w:tcPr>
            </w:tcPrChange>
          </w:tcPr>
          <w:p w14:paraId="08589A17" w14:textId="77777777" w:rsidR="00C05AD7" w:rsidRPr="00C01045" w:rsidRDefault="00C05AD7" w:rsidP="00C05AD7">
            <w:pPr>
              <w:spacing w:after="0" w:line="240" w:lineRule="auto"/>
              <w:rPr>
                <w:ins w:id="846" w:author="Hudler, Rob@Energy" w:date="2018-11-09T15:31:00Z"/>
                <w:rFonts w:asciiTheme="minorHAnsi" w:hAnsiTheme="minorHAnsi" w:cstheme="minorHAnsi"/>
                <w:bCs/>
                <w:sz w:val="20"/>
                <w:szCs w:val="20"/>
              </w:rPr>
            </w:pPr>
            <w:ins w:id="847" w:author="Hudler, Rob@Energy" w:date="2018-11-09T15:31:00Z">
              <w:r w:rsidRPr="009053C5">
                <w:rPr>
                  <w:rFonts w:asciiTheme="minorHAnsi" w:hAnsiTheme="minorHAnsi" w:cstheme="minorHAnsi"/>
                  <w:b/>
                  <w:sz w:val="20"/>
                  <w:szCs w:val="20"/>
                </w:rPr>
                <w:t xml:space="preserve">The responsible person’s signature on this compliance document affirms that all applicable requirements in this table have been met.    </w:t>
              </w:r>
            </w:ins>
          </w:p>
        </w:tc>
      </w:tr>
    </w:tbl>
    <w:p w14:paraId="2F516EEA" w14:textId="77777777" w:rsidR="00330E23" w:rsidDel="00C05AD7" w:rsidRDefault="00330E23">
      <w:pPr>
        <w:rPr>
          <w:del w:id="848" w:author="Hudler, Rob@Energy" w:date="2018-11-09T15:32:00Z"/>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5"/>
        <w:gridCol w:w="3129"/>
        <w:gridCol w:w="7394"/>
      </w:tblGrid>
      <w:tr w:rsidR="000D6187" w:rsidRPr="000D6187" w:rsidDel="00C05AD7" w14:paraId="1DE032BF" w14:textId="2D7548CC" w:rsidTr="00330E23">
        <w:trPr>
          <w:trHeight w:hRule="exact" w:val="541"/>
          <w:tblHeader/>
          <w:del w:id="849" w:author="Hudler, Rob@Energy" w:date="2018-11-09T15:32:00Z"/>
        </w:trPr>
        <w:tc>
          <w:tcPr>
            <w:tcW w:w="14593" w:type="dxa"/>
            <w:gridSpan w:val="3"/>
            <w:tcBorders>
              <w:bottom w:val="single" w:sz="4" w:space="0" w:color="000000"/>
            </w:tcBorders>
            <w:vAlign w:val="center"/>
          </w:tcPr>
          <w:p w14:paraId="1DE032BC" w14:textId="77777777" w:rsidR="000D6187" w:rsidRPr="00444986" w:rsidDel="00C05AD7" w:rsidRDefault="000D6187" w:rsidP="000D6187">
            <w:pPr>
              <w:spacing w:after="0" w:line="240" w:lineRule="auto"/>
              <w:rPr>
                <w:del w:id="850" w:author="Hudler, Rob@Energy" w:date="2018-11-09T15:32:00Z"/>
                <w:rFonts w:asciiTheme="minorHAnsi" w:hAnsiTheme="minorHAnsi" w:cs="Arial"/>
                <w:sz w:val="20"/>
                <w:szCs w:val="20"/>
              </w:rPr>
            </w:pPr>
            <w:del w:id="851" w:author="Hudler, Rob@Energy" w:date="2018-11-09T15:32:00Z">
              <w:r w:rsidRPr="00444986" w:rsidDel="00C05AD7">
                <w:rPr>
                  <w:rFonts w:asciiTheme="minorHAnsi" w:hAnsiTheme="minorHAnsi"/>
                  <w:b/>
                  <w:sz w:val="20"/>
                  <w:szCs w:val="20"/>
                </w:rPr>
                <w:delText>E. Multiple Dwelling Units – Recirculation Temperature Modulation Control</w:delText>
              </w:r>
              <w:r w:rsidRPr="00444986" w:rsidDel="00C05AD7">
                <w:rPr>
                  <w:rFonts w:asciiTheme="minorHAnsi" w:hAnsiTheme="minorHAnsi" w:cs="Arial"/>
                  <w:sz w:val="20"/>
                  <w:szCs w:val="20"/>
                </w:rPr>
                <w:delText xml:space="preserve"> </w:delText>
              </w:r>
              <w:r w:rsidRPr="00444986" w:rsidDel="00C05AD7">
                <w:rPr>
                  <w:rFonts w:asciiTheme="minorHAnsi" w:hAnsiTheme="minorHAnsi"/>
                  <w:b/>
                  <w:sz w:val="20"/>
                  <w:szCs w:val="20"/>
                </w:rPr>
                <w:delText>Requirements</w:delText>
              </w:r>
            </w:del>
          </w:p>
          <w:p w14:paraId="1DE032BE" w14:textId="756D8502" w:rsidR="000D6187" w:rsidRPr="000D6187" w:rsidDel="00C05AD7" w:rsidRDefault="000D6187"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52" w:author="Hudler, Rob@Energy" w:date="2018-11-09T15:32:00Z"/>
                <w:rFonts w:asciiTheme="minorHAnsi" w:hAnsiTheme="minorHAnsi"/>
                <w:b/>
                <w:sz w:val="20"/>
                <w:szCs w:val="20"/>
              </w:rPr>
            </w:pPr>
            <w:del w:id="853"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tc>
      </w:tr>
      <w:tr w:rsidR="000D6187" w:rsidRPr="000D6187" w:rsidDel="00C05AD7" w14:paraId="1DE032C2" w14:textId="5C956FAD" w:rsidTr="00330E23">
        <w:trPr>
          <w:trHeight w:hRule="exact" w:val="613"/>
          <w:tblHeader/>
          <w:del w:id="854" w:author="Hudler, Rob@Energy" w:date="2018-11-09T15:32:00Z"/>
        </w:trPr>
        <w:tc>
          <w:tcPr>
            <w:tcW w:w="558" w:type="dxa"/>
            <w:tcBorders>
              <w:top w:val="single" w:sz="4" w:space="0" w:color="000000"/>
            </w:tcBorders>
            <w:vAlign w:val="center"/>
          </w:tcPr>
          <w:p w14:paraId="1DE032C0"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55" w:author="Hudler, Rob@Energy" w:date="2018-11-09T15:32:00Z"/>
                <w:rFonts w:asciiTheme="minorHAnsi" w:hAnsiTheme="minorHAnsi"/>
                <w:sz w:val="20"/>
                <w:szCs w:val="20"/>
              </w:rPr>
            </w:pPr>
            <w:del w:id="856" w:author="Hudler, Rob@Energy" w:date="2018-11-09T15:32:00Z">
              <w:r w:rsidRPr="000D6187" w:rsidDel="00C05AD7">
                <w:rPr>
                  <w:rFonts w:asciiTheme="minorHAnsi" w:hAnsiTheme="minorHAnsi"/>
                  <w:sz w:val="20"/>
                  <w:szCs w:val="20"/>
                </w:rPr>
                <w:delText>01</w:delText>
              </w:r>
            </w:del>
          </w:p>
        </w:tc>
        <w:tc>
          <w:tcPr>
            <w:tcW w:w="14035" w:type="dxa"/>
            <w:gridSpan w:val="2"/>
            <w:tcBorders>
              <w:top w:val="single" w:sz="4" w:space="0" w:color="000000"/>
            </w:tcBorders>
            <w:vAlign w:val="center"/>
          </w:tcPr>
          <w:p w14:paraId="1DE032C1" w14:textId="13BBA9FA" w:rsidR="000D6187" w:rsidRPr="000D6187" w:rsidDel="00C05AD7" w:rsidRDefault="000D6187" w:rsidP="000D6187">
            <w:pPr>
              <w:autoSpaceDE w:val="0"/>
              <w:autoSpaceDN w:val="0"/>
              <w:adjustRightInd w:val="0"/>
              <w:spacing w:after="0" w:line="240" w:lineRule="auto"/>
              <w:rPr>
                <w:del w:id="857" w:author="Hudler, Rob@Energy" w:date="2018-11-09T15:32:00Z"/>
                <w:rFonts w:asciiTheme="minorHAnsi" w:hAnsiTheme="minorHAnsi"/>
                <w:sz w:val="20"/>
                <w:szCs w:val="20"/>
              </w:rPr>
            </w:pPr>
            <w:del w:id="858" w:author="Hudler, Rob@Energy" w:date="2018-11-09T15:32:00Z">
              <w:r w:rsidRPr="000D6187" w:rsidDel="00C05AD7">
                <w:rPr>
                  <w:rFonts w:asciiTheme="minorHAnsi" w:hAnsiTheme="minorHAnsi"/>
                  <w:sz w:val="20"/>
                  <w:szCs w:val="20"/>
                </w:rPr>
                <w:delText>Controls have been installed that reduce the hot water supply temperature when hot water demand is determined to be low by the control system. The control system may use a fixed control schedule or dynamic control schedules based measurements of hot water demand. (RA4.4.11).</w:delText>
              </w:r>
            </w:del>
          </w:p>
        </w:tc>
      </w:tr>
      <w:tr w:rsidR="000D6187" w:rsidRPr="000D6187" w:rsidDel="00C05AD7" w14:paraId="1DE032C5" w14:textId="0BE5C8AE" w:rsidTr="00330E23">
        <w:trPr>
          <w:trHeight w:hRule="exact" w:val="576"/>
          <w:tblHeader/>
          <w:del w:id="859" w:author="Hudler, Rob@Energy" w:date="2018-11-09T15:32:00Z"/>
        </w:trPr>
        <w:tc>
          <w:tcPr>
            <w:tcW w:w="558" w:type="dxa"/>
            <w:vAlign w:val="center"/>
          </w:tcPr>
          <w:p w14:paraId="1DE032C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60" w:author="Hudler, Rob@Energy" w:date="2018-11-09T15:32:00Z"/>
                <w:rFonts w:asciiTheme="minorHAnsi" w:hAnsiTheme="minorHAnsi"/>
                <w:sz w:val="20"/>
                <w:szCs w:val="20"/>
              </w:rPr>
            </w:pPr>
            <w:del w:id="861" w:author="Hudler, Rob@Energy" w:date="2018-11-09T15:32:00Z">
              <w:r w:rsidRPr="000D6187" w:rsidDel="00C05AD7">
                <w:rPr>
                  <w:rFonts w:asciiTheme="minorHAnsi" w:hAnsiTheme="minorHAnsi"/>
                  <w:sz w:val="20"/>
                  <w:szCs w:val="20"/>
                </w:rPr>
                <w:delText>02</w:delText>
              </w:r>
            </w:del>
          </w:p>
        </w:tc>
        <w:tc>
          <w:tcPr>
            <w:tcW w:w="14035" w:type="dxa"/>
            <w:gridSpan w:val="2"/>
            <w:vAlign w:val="center"/>
          </w:tcPr>
          <w:p w14:paraId="1DE032C4" w14:textId="125C093F" w:rsidR="000D6187" w:rsidRPr="000D6187" w:rsidDel="00C05AD7" w:rsidRDefault="000D6187" w:rsidP="00AE6749">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62" w:author="Hudler, Rob@Energy" w:date="2018-11-09T15:32:00Z"/>
                <w:rFonts w:asciiTheme="minorHAnsi" w:hAnsiTheme="minorHAnsi"/>
                <w:sz w:val="20"/>
                <w:szCs w:val="20"/>
              </w:rPr>
            </w:pPr>
            <w:del w:id="863" w:author="Hudler, Rob@Energy" w:date="2018-11-09T15:32:00Z">
              <w:r w:rsidRPr="000D6187" w:rsidDel="00C05AD7">
                <w:rPr>
                  <w:rFonts w:asciiTheme="minorHAnsi" w:hAnsiTheme="minorHAnsi"/>
                  <w:sz w:val="20"/>
                  <w:szCs w:val="20"/>
                </w:rPr>
                <w:delText>Daily hot water supply temperature reduction (which is defined as the sum of temperature reduction by the control in each hour within a 24-hour period) shall be more than 50</w:delText>
              </w:r>
              <w:r w:rsidR="00AE6749" w:rsidDel="00C05AD7">
                <w:rPr>
                  <w:rFonts w:asciiTheme="minorHAnsi" w:hAnsiTheme="minorHAnsi"/>
                  <w:sz w:val="20"/>
                  <w:szCs w:val="20"/>
                </w:rPr>
                <w:delText>°</w:delText>
              </w:r>
              <w:r w:rsidRPr="000D6187" w:rsidDel="00C05AD7">
                <w:rPr>
                  <w:rFonts w:asciiTheme="minorHAnsi" w:hAnsiTheme="minorHAnsi"/>
                  <w:sz w:val="20"/>
                  <w:szCs w:val="20"/>
                </w:rPr>
                <w:delText xml:space="preserve">F. (RA4.4.11) </w:delText>
              </w:r>
            </w:del>
          </w:p>
        </w:tc>
      </w:tr>
      <w:tr w:rsidR="000D6187" w:rsidRPr="000D6187" w:rsidDel="00C05AD7" w14:paraId="1DE032C9" w14:textId="2F3857E4" w:rsidTr="00330E23">
        <w:trPr>
          <w:trHeight w:hRule="exact" w:val="496"/>
          <w:tblHeader/>
          <w:del w:id="864" w:author="Hudler, Rob@Energy" w:date="2018-11-09T15:32:00Z"/>
        </w:trPr>
        <w:tc>
          <w:tcPr>
            <w:tcW w:w="558" w:type="dxa"/>
            <w:vAlign w:val="center"/>
          </w:tcPr>
          <w:p w14:paraId="1DE032C6"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65" w:author="Hudler, Rob@Energy" w:date="2018-11-09T15:32:00Z"/>
                <w:rFonts w:asciiTheme="minorHAnsi" w:hAnsiTheme="minorHAnsi"/>
                <w:sz w:val="20"/>
                <w:szCs w:val="20"/>
              </w:rPr>
            </w:pPr>
            <w:del w:id="866" w:author="Hudler, Rob@Energy" w:date="2018-11-09T15:32:00Z">
              <w:r w:rsidDel="00C05AD7">
                <w:rPr>
                  <w:rFonts w:asciiTheme="minorHAnsi" w:hAnsiTheme="minorHAnsi" w:cs="Arial"/>
                  <w:sz w:val="20"/>
                  <w:szCs w:val="20"/>
                </w:rPr>
                <w:delText>03</w:delText>
              </w:r>
            </w:del>
          </w:p>
        </w:tc>
        <w:tc>
          <w:tcPr>
            <w:tcW w:w="4140" w:type="dxa"/>
            <w:vAlign w:val="center"/>
          </w:tcPr>
          <w:p w14:paraId="1DE032C7"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67" w:author="Hudler, Rob@Energy" w:date="2018-11-09T15:32:00Z"/>
                <w:rFonts w:asciiTheme="minorHAnsi" w:hAnsiTheme="minorHAnsi"/>
                <w:sz w:val="20"/>
                <w:szCs w:val="20"/>
              </w:rPr>
            </w:pPr>
            <w:del w:id="868" w:author="Hudler, Rob@Energy" w:date="2018-11-09T15:32:00Z">
              <w:r w:rsidRPr="00CA5824" w:rsidDel="00C05AD7">
                <w:rPr>
                  <w:sz w:val="20"/>
                  <w:szCs w:val="18"/>
                </w:rPr>
                <w:delText>Verification Status:</w:delText>
              </w:r>
            </w:del>
          </w:p>
        </w:tc>
        <w:tc>
          <w:tcPr>
            <w:tcW w:w="9895" w:type="dxa"/>
            <w:vAlign w:val="center"/>
          </w:tcPr>
          <w:p w14:paraId="1DE032C8" w14:textId="180A877C" w:rsidR="000D6187" w:rsidRPr="0036278D" w:rsidDel="00C05AD7" w:rsidRDefault="000D6187" w:rsidP="00330E2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69" w:author="Hudler, Rob@Energy" w:date="2018-11-09T15:32:00Z"/>
                <w:rFonts w:asciiTheme="minorHAnsi" w:hAnsiTheme="minorHAnsi"/>
                <w:sz w:val="20"/>
                <w:szCs w:val="20"/>
              </w:rPr>
            </w:pPr>
          </w:p>
        </w:tc>
      </w:tr>
      <w:tr w:rsidR="0036278D" w:rsidRPr="000D6187" w:rsidDel="00C05AD7" w14:paraId="1DE032CC" w14:textId="7D194B9A" w:rsidTr="00330E23">
        <w:trPr>
          <w:trHeight w:hRule="exact" w:val="451"/>
          <w:tblHeader/>
          <w:del w:id="870" w:author="Hudler, Rob@Energy" w:date="2018-11-09T15:32:00Z"/>
        </w:trPr>
        <w:tc>
          <w:tcPr>
            <w:tcW w:w="558" w:type="dxa"/>
            <w:vAlign w:val="center"/>
          </w:tcPr>
          <w:p w14:paraId="1DE032CA" w14:textId="77777777"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71" w:author="Hudler, Rob@Energy" w:date="2018-11-09T15:32:00Z"/>
                <w:rFonts w:asciiTheme="minorHAnsi" w:hAnsiTheme="minorHAnsi"/>
                <w:sz w:val="20"/>
                <w:szCs w:val="20"/>
              </w:rPr>
            </w:pPr>
            <w:del w:id="872" w:author="Hudler, Rob@Energy" w:date="2018-11-09T15:32:00Z">
              <w:r w:rsidDel="00C05AD7">
                <w:rPr>
                  <w:rFonts w:asciiTheme="minorHAnsi" w:hAnsiTheme="minorHAnsi" w:cs="Arial"/>
                  <w:sz w:val="20"/>
                  <w:szCs w:val="20"/>
                </w:rPr>
                <w:delText>04</w:delText>
              </w:r>
            </w:del>
          </w:p>
        </w:tc>
        <w:tc>
          <w:tcPr>
            <w:tcW w:w="14035" w:type="dxa"/>
            <w:gridSpan w:val="2"/>
            <w:vAlign w:val="center"/>
          </w:tcPr>
          <w:p w14:paraId="1DE032CB" w14:textId="4FDF337E" w:rsidR="0036278D" w:rsidDel="00C05AD7" w:rsidRDefault="0036278D">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73" w:author="Hudler, Rob@Energy" w:date="2018-11-09T15:32:00Z"/>
                <w:rFonts w:asciiTheme="minorHAnsi" w:hAnsiTheme="minorHAnsi"/>
                <w:sz w:val="20"/>
                <w:szCs w:val="20"/>
              </w:rPr>
            </w:pPr>
            <w:del w:id="874" w:author="Hudler, Rob@Energy" w:date="2018-11-09T15:32:00Z">
              <w:r w:rsidRPr="00CA5824" w:rsidDel="00C05AD7">
                <w:rPr>
                  <w:sz w:val="20"/>
                  <w:szCs w:val="18"/>
                </w:rPr>
                <w:delText>Correction Notes:</w:delText>
              </w:r>
              <w:r w:rsidDel="00C05AD7">
                <w:rPr>
                  <w:sz w:val="20"/>
                  <w:szCs w:val="18"/>
                </w:rPr>
                <w:delText xml:space="preserve"> </w:delText>
              </w:r>
            </w:del>
          </w:p>
        </w:tc>
      </w:tr>
      <w:tr w:rsidR="000D6187" w:rsidRPr="000D6187" w:rsidDel="00C05AD7" w14:paraId="1DE032CE" w14:textId="57F9A2B1" w:rsidTr="00330E23">
        <w:trPr>
          <w:trHeight w:hRule="exact" w:val="469"/>
          <w:del w:id="875"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2CD" w14:textId="77777777" w:rsidR="000D6187" w:rsidRPr="000D6187" w:rsidDel="00C05AD7" w:rsidRDefault="004063DE" w:rsidP="000D6187">
            <w:pPr>
              <w:spacing w:after="0" w:line="240" w:lineRule="auto"/>
              <w:rPr>
                <w:del w:id="876" w:author="Hudler, Rob@Energy" w:date="2018-11-09T15:32:00Z"/>
                <w:rFonts w:asciiTheme="minorHAnsi" w:hAnsiTheme="minorHAnsi" w:cs="Arial"/>
                <w:b/>
                <w:sz w:val="18"/>
                <w:szCs w:val="18"/>
              </w:rPr>
            </w:pPr>
            <w:del w:id="877"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2CF" w14:textId="77777777" w:rsidR="000D6187" w:rsidRPr="000D6187" w:rsidDel="00C05AD7" w:rsidRDefault="000D6187" w:rsidP="000D6187">
      <w:pPr>
        <w:suppressAutoHyphens/>
        <w:spacing w:after="60" w:line="240" w:lineRule="auto"/>
        <w:ind w:left="450"/>
        <w:rPr>
          <w:del w:id="878" w:author="Hudler, Rob@Energy" w:date="2018-11-09T15:32:00Z"/>
          <w:rFonts w:asciiTheme="minorHAnsi" w:hAnsi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5"/>
        <w:gridCol w:w="3129"/>
        <w:gridCol w:w="7394"/>
      </w:tblGrid>
      <w:tr w:rsidR="000D6187" w:rsidRPr="000D6187" w:rsidDel="00C05AD7" w14:paraId="1DE032D3" w14:textId="3A2E1C15" w:rsidTr="000D6187">
        <w:trPr>
          <w:trHeight w:hRule="exact" w:val="568"/>
          <w:tblHeader/>
          <w:del w:id="879" w:author="Hudler, Rob@Energy" w:date="2018-11-09T15:32:00Z"/>
        </w:trPr>
        <w:tc>
          <w:tcPr>
            <w:tcW w:w="14593" w:type="dxa"/>
            <w:gridSpan w:val="3"/>
            <w:tcBorders>
              <w:bottom w:val="single" w:sz="4" w:space="0" w:color="000000"/>
            </w:tcBorders>
            <w:vAlign w:val="center"/>
          </w:tcPr>
          <w:p w14:paraId="1DE032D0" w14:textId="77777777" w:rsidR="000D6187" w:rsidRPr="00444986" w:rsidDel="00C05AD7" w:rsidRDefault="000D6187" w:rsidP="000D6187">
            <w:pPr>
              <w:keepNext/>
              <w:spacing w:after="0" w:line="240" w:lineRule="auto"/>
              <w:rPr>
                <w:del w:id="880" w:author="Hudler, Rob@Energy" w:date="2018-11-09T15:32:00Z"/>
                <w:rFonts w:asciiTheme="minorHAnsi" w:hAnsiTheme="minorHAnsi" w:cs="Arial"/>
                <w:sz w:val="20"/>
                <w:szCs w:val="20"/>
              </w:rPr>
            </w:pPr>
            <w:del w:id="881" w:author="Hudler, Rob@Energy" w:date="2018-11-09T15:32:00Z">
              <w:r w:rsidRPr="00444986" w:rsidDel="00C05AD7">
                <w:rPr>
                  <w:rFonts w:asciiTheme="minorHAnsi" w:hAnsiTheme="minorHAnsi"/>
                  <w:b/>
                  <w:sz w:val="20"/>
                  <w:szCs w:val="20"/>
                </w:rPr>
                <w:delText>F. Multiple Dwelling Units – Recirculation Continuous Monitoring Systems</w:delText>
              </w:r>
              <w:r w:rsidRPr="00444986" w:rsidDel="00C05AD7">
                <w:rPr>
                  <w:rFonts w:asciiTheme="minorHAnsi" w:hAnsiTheme="minorHAnsi" w:cs="Arial"/>
                  <w:sz w:val="20"/>
                  <w:szCs w:val="20"/>
                </w:rPr>
                <w:delText xml:space="preserve"> </w:delText>
              </w:r>
              <w:r w:rsidRPr="00444986" w:rsidDel="00C05AD7">
                <w:rPr>
                  <w:rFonts w:asciiTheme="minorHAnsi" w:hAnsiTheme="minorHAnsi"/>
                  <w:b/>
                  <w:sz w:val="20"/>
                  <w:szCs w:val="20"/>
                </w:rPr>
                <w:delText>Requirements</w:delText>
              </w:r>
            </w:del>
          </w:p>
          <w:p w14:paraId="1DE032D1" w14:textId="05948F8C"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82" w:author="Hudler, Rob@Energy" w:date="2018-11-09T15:32:00Z"/>
                <w:rFonts w:asciiTheme="minorHAnsi" w:hAnsiTheme="minorHAnsi"/>
                <w:sz w:val="20"/>
                <w:szCs w:val="20"/>
              </w:rPr>
            </w:pPr>
            <w:del w:id="883"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p w14:paraId="1DE032D2" w14:textId="77777777" w:rsidR="000D6187" w:rsidRPr="000D6187" w:rsidDel="00C05AD7" w:rsidRDefault="000D6187" w:rsidP="000D6187">
            <w:pPr>
              <w:keepNext/>
              <w:spacing w:after="0" w:line="240" w:lineRule="auto"/>
              <w:rPr>
                <w:del w:id="884" w:author="Hudler, Rob@Energy" w:date="2018-11-09T15:32:00Z"/>
                <w:rFonts w:asciiTheme="minorHAnsi" w:hAnsiTheme="minorHAnsi"/>
                <w:b/>
                <w:sz w:val="20"/>
                <w:szCs w:val="20"/>
              </w:rPr>
            </w:pPr>
          </w:p>
        </w:tc>
      </w:tr>
      <w:tr w:rsidR="000D6187" w:rsidRPr="000D6187" w:rsidDel="00C05AD7" w14:paraId="1DE032D6" w14:textId="1FDA03FD" w:rsidTr="00AE6749">
        <w:trPr>
          <w:trHeight w:hRule="exact" w:val="307"/>
          <w:tblHeader/>
          <w:del w:id="885" w:author="Hudler, Rob@Energy" w:date="2018-11-09T15:32:00Z"/>
        </w:trPr>
        <w:tc>
          <w:tcPr>
            <w:tcW w:w="558" w:type="dxa"/>
            <w:tcBorders>
              <w:top w:val="single" w:sz="4" w:space="0" w:color="000000"/>
            </w:tcBorders>
            <w:vAlign w:val="center"/>
          </w:tcPr>
          <w:p w14:paraId="1DE032D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86" w:author="Hudler, Rob@Energy" w:date="2018-11-09T15:32:00Z"/>
                <w:rFonts w:asciiTheme="minorHAnsi" w:hAnsiTheme="minorHAnsi"/>
                <w:sz w:val="20"/>
                <w:szCs w:val="20"/>
              </w:rPr>
            </w:pPr>
            <w:del w:id="887" w:author="Hudler, Rob@Energy" w:date="2018-11-09T15:32:00Z">
              <w:r w:rsidRPr="000D6187" w:rsidDel="00C05AD7">
                <w:rPr>
                  <w:rFonts w:asciiTheme="minorHAnsi" w:hAnsiTheme="minorHAnsi"/>
                  <w:sz w:val="20"/>
                  <w:szCs w:val="20"/>
                </w:rPr>
                <w:delText>01</w:delText>
              </w:r>
            </w:del>
          </w:p>
        </w:tc>
        <w:tc>
          <w:tcPr>
            <w:tcW w:w="14035" w:type="dxa"/>
            <w:gridSpan w:val="2"/>
            <w:tcBorders>
              <w:top w:val="single" w:sz="4" w:space="0" w:color="000000"/>
            </w:tcBorders>
            <w:vAlign w:val="center"/>
          </w:tcPr>
          <w:p w14:paraId="1DE032D5"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88" w:author="Hudler, Rob@Energy" w:date="2018-11-09T15:32:00Z"/>
                <w:rFonts w:asciiTheme="minorHAnsi" w:hAnsiTheme="minorHAnsi"/>
                <w:sz w:val="20"/>
                <w:szCs w:val="20"/>
              </w:rPr>
            </w:pPr>
            <w:del w:id="889" w:author="Hudler, Rob@Energy" w:date="2018-11-09T15:32:00Z">
              <w:r w:rsidRPr="000D6187" w:rsidDel="00C05AD7">
                <w:rPr>
                  <w:rFonts w:asciiTheme="minorHAnsi" w:hAnsiTheme="minorHAnsi"/>
                  <w:sz w:val="20"/>
                  <w:szCs w:val="20"/>
                </w:rPr>
                <w:delText>The water heating system must have a means of communicating with the remote monitoring facility. (RA4.4.12)</w:delText>
              </w:r>
            </w:del>
          </w:p>
        </w:tc>
      </w:tr>
      <w:tr w:rsidR="000D6187" w:rsidRPr="000D6187" w:rsidDel="00C05AD7" w14:paraId="1DE032D9" w14:textId="7B071648" w:rsidTr="00444986">
        <w:trPr>
          <w:trHeight w:hRule="exact" w:val="515"/>
          <w:tblHeader/>
          <w:del w:id="890" w:author="Hudler, Rob@Energy" w:date="2018-11-09T15:32:00Z"/>
        </w:trPr>
        <w:tc>
          <w:tcPr>
            <w:tcW w:w="558" w:type="dxa"/>
            <w:vAlign w:val="center"/>
          </w:tcPr>
          <w:p w14:paraId="1DE032D7"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91" w:author="Hudler, Rob@Energy" w:date="2018-11-09T15:32:00Z"/>
                <w:rFonts w:asciiTheme="minorHAnsi" w:hAnsiTheme="minorHAnsi"/>
                <w:sz w:val="20"/>
                <w:szCs w:val="20"/>
              </w:rPr>
            </w:pPr>
            <w:del w:id="892" w:author="Hudler, Rob@Energy" w:date="2018-11-09T15:32:00Z">
              <w:r w:rsidRPr="000D6187" w:rsidDel="00C05AD7">
                <w:rPr>
                  <w:rFonts w:asciiTheme="minorHAnsi" w:hAnsiTheme="minorHAnsi"/>
                  <w:sz w:val="20"/>
                  <w:szCs w:val="20"/>
                </w:rPr>
                <w:delText>02</w:delText>
              </w:r>
            </w:del>
          </w:p>
        </w:tc>
        <w:tc>
          <w:tcPr>
            <w:tcW w:w="14035" w:type="dxa"/>
            <w:gridSpan w:val="2"/>
            <w:vAlign w:val="center"/>
          </w:tcPr>
          <w:p w14:paraId="1DE032D8"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93" w:author="Hudler, Rob@Energy" w:date="2018-11-09T15:32:00Z"/>
                <w:rFonts w:asciiTheme="minorHAnsi" w:hAnsiTheme="minorHAnsi"/>
                <w:sz w:val="20"/>
                <w:szCs w:val="20"/>
              </w:rPr>
            </w:pPr>
            <w:del w:id="894" w:author="Hudler, Rob@Energy" w:date="2018-11-09T15:32:00Z">
              <w:r w:rsidRPr="000D6187" w:rsidDel="00C05AD7">
                <w:rPr>
                  <w:rFonts w:asciiTheme="minorHAnsi" w:hAnsiTheme="minorHAnsi"/>
                  <w:sz w:val="20"/>
                  <w:szCs w:val="20"/>
                </w:rPr>
                <w:delText>The monitoring system must record no less frequently than hourly measurement of key system operation parameters, including hot water supply and return temperatures, and status of gas valve relays. (RA4.4.12)</w:delText>
              </w:r>
            </w:del>
          </w:p>
        </w:tc>
      </w:tr>
      <w:tr w:rsidR="000D6187" w:rsidRPr="000D6187" w:rsidDel="00C05AD7" w14:paraId="1DE032DC" w14:textId="04D0DCC6" w:rsidTr="00AE6749">
        <w:trPr>
          <w:trHeight w:hRule="exact" w:val="379"/>
          <w:tblHeader/>
          <w:del w:id="895" w:author="Hudler, Rob@Energy" w:date="2018-11-09T15:32:00Z"/>
        </w:trPr>
        <w:tc>
          <w:tcPr>
            <w:tcW w:w="558" w:type="dxa"/>
            <w:vAlign w:val="center"/>
          </w:tcPr>
          <w:p w14:paraId="1DE032DA"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896" w:author="Hudler, Rob@Energy" w:date="2018-11-09T15:32:00Z"/>
                <w:rFonts w:asciiTheme="minorHAnsi" w:hAnsiTheme="minorHAnsi"/>
                <w:sz w:val="20"/>
                <w:szCs w:val="20"/>
              </w:rPr>
            </w:pPr>
            <w:del w:id="897" w:author="Hudler, Rob@Energy" w:date="2018-11-09T15:32:00Z">
              <w:r w:rsidRPr="000D6187" w:rsidDel="00C05AD7">
                <w:rPr>
                  <w:rFonts w:asciiTheme="minorHAnsi" w:hAnsiTheme="minorHAnsi"/>
                  <w:sz w:val="20"/>
                  <w:szCs w:val="20"/>
                </w:rPr>
                <w:delText>03</w:delText>
              </w:r>
            </w:del>
          </w:p>
        </w:tc>
        <w:tc>
          <w:tcPr>
            <w:tcW w:w="14035" w:type="dxa"/>
            <w:gridSpan w:val="2"/>
            <w:vAlign w:val="center"/>
          </w:tcPr>
          <w:p w14:paraId="1DE032DB"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898" w:author="Hudler, Rob@Energy" w:date="2018-11-09T15:32:00Z"/>
                <w:rFonts w:asciiTheme="minorHAnsi" w:hAnsiTheme="minorHAnsi"/>
                <w:sz w:val="20"/>
                <w:szCs w:val="20"/>
              </w:rPr>
            </w:pPr>
            <w:del w:id="899" w:author="Hudler, Rob@Energy" w:date="2018-11-09T15:32:00Z">
              <w:r w:rsidRPr="000D6187" w:rsidDel="00C05AD7">
                <w:rPr>
                  <w:rFonts w:asciiTheme="minorHAnsi" w:hAnsiTheme="minorHAnsi"/>
                  <w:sz w:val="20"/>
                  <w:szCs w:val="20"/>
                </w:rPr>
                <w:delText>A current contract must be available that demonstrate the system will be monitored. (RA4.4.12)</w:delText>
              </w:r>
            </w:del>
          </w:p>
        </w:tc>
      </w:tr>
      <w:tr w:rsidR="000D6187" w:rsidRPr="000D6187" w:rsidDel="00C05AD7" w14:paraId="1DE032E0" w14:textId="6644814A" w:rsidTr="00330E23">
        <w:trPr>
          <w:trHeight w:hRule="exact" w:val="487"/>
          <w:tblHeader/>
          <w:del w:id="900" w:author="Hudler, Rob@Energy" w:date="2018-11-09T15:32:00Z"/>
        </w:trPr>
        <w:tc>
          <w:tcPr>
            <w:tcW w:w="558" w:type="dxa"/>
            <w:vAlign w:val="center"/>
          </w:tcPr>
          <w:p w14:paraId="1DE032D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01" w:author="Hudler, Rob@Energy" w:date="2018-11-09T15:32:00Z"/>
                <w:rFonts w:asciiTheme="minorHAnsi" w:hAnsiTheme="minorHAnsi"/>
                <w:sz w:val="20"/>
                <w:szCs w:val="20"/>
              </w:rPr>
            </w:pPr>
            <w:del w:id="902" w:author="Hudler, Rob@Energy" w:date="2018-11-09T15:32:00Z">
              <w:r w:rsidDel="00C05AD7">
                <w:rPr>
                  <w:rFonts w:asciiTheme="minorHAnsi" w:hAnsiTheme="minorHAnsi" w:cs="Arial"/>
                  <w:sz w:val="20"/>
                  <w:szCs w:val="20"/>
                </w:rPr>
                <w:delText>04</w:delText>
              </w:r>
            </w:del>
          </w:p>
        </w:tc>
        <w:tc>
          <w:tcPr>
            <w:tcW w:w="4140" w:type="dxa"/>
            <w:vAlign w:val="center"/>
          </w:tcPr>
          <w:p w14:paraId="1DE032DE"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03" w:author="Hudler, Rob@Energy" w:date="2018-11-09T15:32:00Z"/>
                <w:rFonts w:asciiTheme="minorHAnsi" w:hAnsiTheme="minorHAnsi"/>
                <w:sz w:val="20"/>
                <w:szCs w:val="20"/>
              </w:rPr>
            </w:pPr>
            <w:del w:id="904" w:author="Hudler, Rob@Energy" w:date="2018-11-09T15:32:00Z">
              <w:r w:rsidRPr="00CA5824" w:rsidDel="00C05AD7">
                <w:rPr>
                  <w:sz w:val="20"/>
                  <w:szCs w:val="18"/>
                </w:rPr>
                <w:delText>Verification Status:</w:delText>
              </w:r>
            </w:del>
          </w:p>
        </w:tc>
        <w:tc>
          <w:tcPr>
            <w:tcW w:w="9895" w:type="dxa"/>
            <w:vAlign w:val="center"/>
          </w:tcPr>
          <w:p w14:paraId="1DE032DF" w14:textId="33716A66" w:rsidR="000D6187" w:rsidRPr="0036278D" w:rsidDel="00C05AD7" w:rsidRDefault="000D6187" w:rsidP="00330E2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05" w:author="Hudler, Rob@Energy" w:date="2018-11-09T15:32:00Z"/>
                <w:rFonts w:asciiTheme="minorHAnsi" w:hAnsiTheme="minorHAnsi"/>
                <w:sz w:val="20"/>
                <w:szCs w:val="20"/>
              </w:rPr>
            </w:pPr>
          </w:p>
        </w:tc>
      </w:tr>
      <w:tr w:rsidR="0036278D" w:rsidRPr="000D6187" w:rsidDel="00C05AD7" w14:paraId="1DE032E3" w14:textId="24519336" w:rsidTr="0036278D">
        <w:trPr>
          <w:trHeight w:hRule="exact" w:val="425"/>
          <w:tblHeader/>
          <w:del w:id="906" w:author="Hudler, Rob@Energy" w:date="2018-11-09T15:32:00Z"/>
        </w:trPr>
        <w:tc>
          <w:tcPr>
            <w:tcW w:w="558" w:type="dxa"/>
            <w:vAlign w:val="center"/>
          </w:tcPr>
          <w:p w14:paraId="1DE032E1" w14:textId="77777777"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07" w:author="Hudler, Rob@Energy" w:date="2018-11-09T15:32:00Z"/>
                <w:rFonts w:asciiTheme="minorHAnsi" w:hAnsiTheme="minorHAnsi"/>
                <w:sz w:val="20"/>
                <w:szCs w:val="20"/>
              </w:rPr>
            </w:pPr>
            <w:del w:id="908" w:author="Hudler, Rob@Energy" w:date="2018-11-09T15:32:00Z">
              <w:r w:rsidDel="00C05AD7">
                <w:rPr>
                  <w:rFonts w:asciiTheme="minorHAnsi" w:hAnsiTheme="minorHAnsi" w:cs="Arial"/>
                  <w:sz w:val="20"/>
                  <w:szCs w:val="20"/>
                </w:rPr>
                <w:delText>05</w:delText>
              </w:r>
            </w:del>
          </w:p>
        </w:tc>
        <w:tc>
          <w:tcPr>
            <w:tcW w:w="14035" w:type="dxa"/>
            <w:gridSpan w:val="2"/>
            <w:vAlign w:val="center"/>
          </w:tcPr>
          <w:p w14:paraId="1DE032E2" w14:textId="5A3C21E8"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09" w:author="Hudler, Rob@Energy" w:date="2018-11-09T15:32:00Z"/>
                <w:rFonts w:asciiTheme="minorHAnsi" w:hAnsiTheme="minorHAnsi"/>
                <w:sz w:val="20"/>
                <w:szCs w:val="20"/>
              </w:rPr>
            </w:pPr>
            <w:del w:id="910" w:author="Hudler, Rob@Energy" w:date="2018-11-09T15:32:00Z">
              <w:r w:rsidRPr="00CA5824" w:rsidDel="00C05AD7">
                <w:rPr>
                  <w:sz w:val="20"/>
                  <w:szCs w:val="18"/>
                </w:rPr>
                <w:delText>Correction Notes:</w:delText>
              </w:r>
            </w:del>
          </w:p>
        </w:tc>
      </w:tr>
      <w:tr w:rsidR="000D6187" w:rsidRPr="000D6187" w:rsidDel="00C05AD7" w14:paraId="1DE032E5" w14:textId="01826874" w:rsidTr="004063DE">
        <w:trPr>
          <w:trHeight w:hRule="exact" w:val="451"/>
          <w:del w:id="911"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2E4" w14:textId="77777777" w:rsidR="000D6187" w:rsidRPr="000D6187" w:rsidDel="00C05AD7" w:rsidRDefault="004063DE" w:rsidP="000D6187">
            <w:pPr>
              <w:spacing w:after="0" w:line="240" w:lineRule="auto"/>
              <w:rPr>
                <w:del w:id="912" w:author="Hudler, Rob@Energy" w:date="2018-11-09T15:32:00Z"/>
                <w:rFonts w:asciiTheme="minorHAnsi" w:hAnsiTheme="minorHAnsi" w:cs="Arial"/>
                <w:b/>
                <w:sz w:val="18"/>
                <w:szCs w:val="18"/>
              </w:rPr>
            </w:pPr>
            <w:del w:id="913"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2E6" w14:textId="77777777" w:rsidR="000D6187" w:rsidRPr="000D6187" w:rsidDel="00C05AD7" w:rsidRDefault="000D6187" w:rsidP="000D6187">
      <w:pPr>
        <w:suppressAutoHyphens/>
        <w:spacing w:after="60" w:line="240" w:lineRule="auto"/>
        <w:ind w:left="450"/>
        <w:rPr>
          <w:del w:id="914" w:author="Hudler, Rob@Energy" w:date="2018-11-09T15:32:00Z"/>
          <w:rFonts w:asciiTheme="minorHAnsi" w:hAnsiTheme="minorHAnsi"/>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4"/>
        <w:gridCol w:w="1929"/>
        <w:gridCol w:w="8595"/>
      </w:tblGrid>
      <w:tr w:rsidR="000D6187" w:rsidRPr="000D6187" w:rsidDel="00C05AD7" w14:paraId="1DE032EA" w14:textId="7679D96E" w:rsidTr="00444986">
        <w:trPr>
          <w:trHeight w:hRule="exact" w:val="541"/>
          <w:tblHeader/>
          <w:del w:id="915" w:author="Hudler, Rob@Energy" w:date="2018-11-09T15:32:00Z"/>
        </w:trPr>
        <w:tc>
          <w:tcPr>
            <w:tcW w:w="14593" w:type="dxa"/>
            <w:gridSpan w:val="3"/>
            <w:tcBorders>
              <w:bottom w:val="single" w:sz="4" w:space="0" w:color="000000"/>
            </w:tcBorders>
            <w:vAlign w:val="center"/>
          </w:tcPr>
          <w:p w14:paraId="1DE032E7" w14:textId="77777777" w:rsidR="000D6187" w:rsidRPr="00444986" w:rsidDel="00C05AD7" w:rsidRDefault="000D6187" w:rsidP="000D6187">
            <w:pPr>
              <w:keepNext/>
              <w:spacing w:after="0" w:line="240" w:lineRule="auto"/>
              <w:rPr>
                <w:del w:id="916" w:author="Hudler, Rob@Energy" w:date="2018-11-09T15:32:00Z"/>
                <w:rFonts w:asciiTheme="minorHAnsi" w:hAnsiTheme="minorHAnsi" w:cs="Arial"/>
                <w:sz w:val="20"/>
                <w:szCs w:val="20"/>
              </w:rPr>
            </w:pPr>
            <w:del w:id="917" w:author="Hudler, Rob@Energy" w:date="2018-11-09T15:32:00Z">
              <w:r w:rsidRPr="00444986" w:rsidDel="00C05AD7">
                <w:rPr>
                  <w:rFonts w:asciiTheme="minorHAnsi" w:hAnsiTheme="minorHAnsi"/>
                  <w:b/>
                  <w:sz w:val="20"/>
                  <w:szCs w:val="20"/>
                </w:rPr>
                <w:delText>G. Multiple Dwelling Units – Demand Recirculation</w:delText>
              </w:r>
              <w:r w:rsidRPr="00444986" w:rsidDel="00C05AD7">
                <w:rPr>
                  <w:rFonts w:asciiTheme="minorHAnsi" w:hAnsiTheme="minorHAnsi" w:cs="Arial"/>
                  <w:sz w:val="20"/>
                  <w:szCs w:val="20"/>
                </w:rPr>
                <w:delText xml:space="preserve"> </w:delText>
              </w:r>
              <w:r w:rsidRPr="00444986" w:rsidDel="00C05AD7">
                <w:rPr>
                  <w:rFonts w:asciiTheme="minorHAnsi" w:hAnsiTheme="minorHAnsi"/>
                  <w:b/>
                  <w:sz w:val="20"/>
                  <w:szCs w:val="20"/>
                </w:rPr>
                <w:delText>Requirements</w:delText>
              </w:r>
            </w:del>
          </w:p>
          <w:p w14:paraId="1DE032E8" w14:textId="2F539E0A"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18" w:author="Hudler, Rob@Energy" w:date="2018-11-09T15:32:00Z"/>
                <w:rFonts w:asciiTheme="minorHAnsi" w:hAnsiTheme="minorHAnsi"/>
                <w:sz w:val="20"/>
                <w:szCs w:val="20"/>
              </w:rPr>
            </w:pPr>
            <w:del w:id="919"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p w14:paraId="1DE032E9" w14:textId="77777777" w:rsidR="000D6187" w:rsidRPr="000D6187" w:rsidDel="00C05AD7" w:rsidRDefault="000D6187" w:rsidP="000D6187">
            <w:pPr>
              <w:keepNext/>
              <w:spacing w:after="0" w:line="240" w:lineRule="auto"/>
              <w:rPr>
                <w:del w:id="920" w:author="Hudler, Rob@Energy" w:date="2018-11-09T15:32:00Z"/>
                <w:rFonts w:asciiTheme="minorHAnsi" w:hAnsiTheme="minorHAnsi"/>
                <w:b/>
                <w:sz w:val="20"/>
                <w:szCs w:val="20"/>
              </w:rPr>
            </w:pPr>
          </w:p>
        </w:tc>
      </w:tr>
      <w:tr w:rsidR="000D6187" w:rsidRPr="000D6187" w:rsidDel="00C05AD7" w14:paraId="1DE032ED" w14:textId="567F629B" w:rsidTr="00AE6749">
        <w:trPr>
          <w:trHeight w:hRule="exact" w:val="613"/>
          <w:tblHeader/>
          <w:del w:id="921" w:author="Hudler, Rob@Energy" w:date="2018-11-09T15:32:00Z"/>
        </w:trPr>
        <w:tc>
          <w:tcPr>
            <w:tcW w:w="558" w:type="dxa"/>
            <w:tcBorders>
              <w:top w:val="single" w:sz="4" w:space="0" w:color="000000"/>
            </w:tcBorders>
            <w:vAlign w:val="center"/>
          </w:tcPr>
          <w:p w14:paraId="1DE032EB"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22" w:author="Hudler, Rob@Energy" w:date="2018-11-09T15:32:00Z"/>
                <w:rFonts w:asciiTheme="minorHAnsi" w:hAnsiTheme="minorHAnsi"/>
                <w:sz w:val="20"/>
                <w:szCs w:val="20"/>
              </w:rPr>
            </w:pPr>
            <w:del w:id="923" w:author="Hudler, Rob@Energy" w:date="2018-11-09T15:32:00Z">
              <w:r w:rsidRPr="000D6187" w:rsidDel="00C05AD7">
                <w:rPr>
                  <w:rFonts w:asciiTheme="minorHAnsi" w:hAnsiTheme="minorHAnsi"/>
                  <w:sz w:val="20"/>
                  <w:szCs w:val="20"/>
                </w:rPr>
                <w:delText>01</w:delText>
              </w:r>
            </w:del>
          </w:p>
        </w:tc>
        <w:tc>
          <w:tcPr>
            <w:tcW w:w="14035" w:type="dxa"/>
            <w:gridSpan w:val="2"/>
            <w:tcBorders>
              <w:top w:val="single" w:sz="4" w:space="0" w:color="000000"/>
            </w:tcBorders>
            <w:vAlign w:val="center"/>
          </w:tcPr>
          <w:p w14:paraId="1DE032E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24" w:author="Hudler, Rob@Energy" w:date="2018-11-09T15:32:00Z"/>
                <w:rFonts w:asciiTheme="minorHAnsi" w:hAnsiTheme="minorHAnsi"/>
                <w:sz w:val="20"/>
                <w:szCs w:val="20"/>
              </w:rPr>
            </w:pPr>
            <w:del w:id="925" w:author="Hudler, Rob@Energy" w:date="2018-11-09T15:32:00Z">
              <w:r w:rsidRPr="000D6187" w:rsidDel="00C05AD7">
                <w:rPr>
                  <w:rFonts w:asciiTheme="minorHAnsi" w:hAnsi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tc>
      </w:tr>
      <w:tr w:rsidR="000D6187" w:rsidRPr="000D6187" w:rsidDel="00C05AD7" w14:paraId="1DE032F2" w14:textId="08D638CA" w:rsidTr="00AE6749">
        <w:trPr>
          <w:trHeight w:hRule="exact" w:val="1081"/>
          <w:tblHeader/>
          <w:del w:id="926" w:author="Hudler, Rob@Energy" w:date="2018-11-09T15:32:00Z"/>
        </w:trPr>
        <w:tc>
          <w:tcPr>
            <w:tcW w:w="558" w:type="dxa"/>
            <w:vAlign w:val="center"/>
          </w:tcPr>
          <w:p w14:paraId="1DE032EE"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27" w:author="Hudler, Rob@Energy" w:date="2018-11-09T15:32:00Z"/>
                <w:rFonts w:asciiTheme="minorHAnsi" w:hAnsiTheme="minorHAnsi"/>
                <w:sz w:val="20"/>
                <w:szCs w:val="20"/>
              </w:rPr>
            </w:pPr>
            <w:del w:id="928" w:author="Hudler, Rob@Energy" w:date="2018-11-09T15:32:00Z">
              <w:r w:rsidRPr="000D6187" w:rsidDel="00C05AD7">
                <w:rPr>
                  <w:rFonts w:asciiTheme="minorHAnsi" w:hAnsiTheme="minorHAnsi"/>
                  <w:sz w:val="20"/>
                  <w:szCs w:val="20"/>
                </w:rPr>
                <w:delText>02</w:delText>
              </w:r>
            </w:del>
          </w:p>
        </w:tc>
        <w:tc>
          <w:tcPr>
            <w:tcW w:w="14035" w:type="dxa"/>
            <w:gridSpan w:val="2"/>
            <w:vAlign w:val="center"/>
          </w:tcPr>
          <w:p w14:paraId="1DE032EF"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29" w:author="Hudler, Rob@Energy" w:date="2018-11-09T15:32:00Z"/>
                <w:sz w:val="20"/>
                <w:szCs w:val="20"/>
              </w:rPr>
            </w:pPr>
            <w:del w:id="930" w:author="Hudler, Rob@Energy" w:date="2018-11-09T15:32:00Z">
              <w:r w:rsidRPr="000D6187" w:rsidDel="00C05AD7">
                <w:rPr>
                  <w:sz w:val="20"/>
                  <w:szCs w:val="20"/>
                </w:rPr>
                <w:delText xml:space="preserve">After the pump has been activated, the controls shall allow the pump to operate until the water temperature at the thermo-sensor rises to one of the following values: </w:delText>
              </w:r>
              <w:r w:rsidRPr="000D6187" w:rsidDel="00C05AD7">
                <w:rPr>
                  <w:rFonts w:asciiTheme="minorHAnsi" w:hAnsiTheme="minorHAnsi"/>
                  <w:sz w:val="20"/>
                  <w:szCs w:val="20"/>
                </w:rPr>
                <w:delText>(RA4.4.13)</w:delText>
              </w:r>
            </w:del>
          </w:p>
          <w:p w14:paraId="1DE032F0" w14:textId="416A8030" w:rsidR="000D6187" w:rsidRPr="000D6187" w:rsidDel="00C05AD7" w:rsidRDefault="000D6187" w:rsidP="000D6187">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931" w:author="Hudler, Rob@Energy" w:date="2018-11-09T15:32:00Z"/>
                <w:sz w:val="20"/>
                <w:szCs w:val="20"/>
              </w:rPr>
            </w:pPr>
            <w:del w:id="932" w:author="Hudler, Rob@Energy" w:date="2018-11-09T15:32:00Z">
              <w:r w:rsidRPr="000D6187" w:rsidDel="00C05AD7">
                <w:rPr>
                  <w:sz w:val="20"/>
                  <w:szCs w:val="20"/>
                </w:rPr>
                <w:delText>Not more than 10</w:delText>
              </w:r>
              <w:r w:rsidR="0036278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( 5.6</w:delText>
              </w:r>
              <w:r w:rsidR="0036278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 above the initial temperature of the water in the pipe</w:delText>
              </w:r>
            </w:del>
          </w:p>
          <w:p w14:paraId="1DE032F1" w14:textId="0336EEE1" w:rsidR="000D6187" w:rsidRPr="000D6187" w:rsidDel="00C05AD7" w:rsidRDefault="000D6187" w:rsidP="0036278D">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933" w:author="Hudler, Rob@Energy" w:date="2018-11-09T15:32:00Z"/>
                <w:sz w:val="20"/>
                <w:szCs w:val="20"/>
              </w:rPr>
            </w:pPr>
            <w:del w:id="934" w:author="Hudler, Rob@Energy" w:date="2018-11-09T15:32:00Z">
              <w:r w:rsidRPr="000D6187" w:rsidDel="00C05AD7">
                <w:rPr>
                  <w:sz w:val="20"/>
                  <w:szCs w:val="20"/>
                </w:rPr>
                <w:delText>Not more than 102</w:delText>
              </w:r>
              <w:r w:rsidR="0036278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(38.9</w:delText>
              </w:r>
              <w:r w:rsidR="0036278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w:delText>
              </w:r>
            </w:del>
          </w:p>
        </w:tc>
      </w:tr>
      <w:tr w:rsidR="000D6187" w:rsidRPr="000D6187" w:rsidDel="00C05AD7" w14:paraId="1DE032F5" w14:textId="2AC1CED9" w:rsidTr="00AE6749">
        <w:trPr>
          <w:trHeight w:hRule="exact" w:val="532"/>
          <w:tblHeader/>
          <w:del w:id="935" w:author="Hudler, Rob@Energy" w:date="2018-11-09T15:32:00Z"/>
        </w:trPr>
        <w:tc>
          <w:tcPr>
            <w:tcW w:w="558" w:type="dxa"/>
            <w:vAlign w:val="center"/>
          </w:tcPr>
          <w:p w14:paraId="1DE032F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36" w:author="Hudler, Rob@Energy" w:date="2018-11-09T15:32:00Z"/>
                <w:rFonts w:asciiTheme="minorHAnsi" w:hAnsiTheme="minorHAnsi"/>
                <w:sz w:val="20"/>
                <w:szCs w:val="20"/>
              </w:rPr>
            </w:pPr>
            <w:del w:id="937" w:author="Hudler, Rob@Energy" w:date="2018-11-09T15:32:00Z">
              <w:r w:rsidRPr="000D6187" w:rsidDel="00C05AD7">
                <w:rPr>
                  <w:rFonts w:asciiTheme="minorHAnsi" w:hAnsiTheme="minorHAnsi"/>
                  <w:sz w:val="20"/>
                  <w:szCs w:val="20"/>
                </w:rPr>
                <w:delText>03</w:delText>
              </w:r>
            </w:del>
          </w:p>
        </w:tc>
        <w:tc>
          <w:tcPr>
            <w:tcW w:w="14035" w:type="dxa"/>
            <w:gridSpan w:val="2"/>
            <w:vAlign w:val="center"/>
          </w:tcPr>
          <w:p w14:paraId="1DE032F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38" w:author="Hudler, Rob@Energy" w:date="2018-11-09T15:32:00Z"/>
                <w:sz w:val="20"/>
                <w:szCs w:val="20"/>
              </w:rPr>
            </w:pPr>
            <w:del w:id="939" w:author="Hudler, Rob@Energy" w:date="2018-11-09T15:32:00Z">
              <w:r w:rsidRPr="000D6187" w:rsidDel="00C05AD7">
                <w:rPr>
                  <w:sz w:val="20"/>
                  <w:szCs w:val="20"/>
                </w:rPr>
                <w:delText xml:space="preserve">The controls shall limit pump operation to a maximum of 10 minutes following any activation. This is provided in the event that the normal means of shutting off the pump have failed. </w:delText>
              </w:r>
              <w:r w:rsidRPr="000D6187" w:rsidDel="00C05AD7">
                <w:rPr>
                  <w:rFonts w:asciiTheme="minorHAnsi" w:hAnsiTheme="minorHAnsi"/>
                  <w:sz w:val="20"/>
                  <w:szCs w:val="20"/>
                </w:rPr>
                <w:delText>(RA4.4.13)</w:delText>
              </w:r>
            </w:del>
          </w:p>
        </w:tc>
      </w:tr>
      <w:tr w:rsidR="000D6187" w:rsidRPr="000D6187" w:rsidDel="00C05AD7" w14:paraId="1DE032FB" w14:textId="294EB0AF" w:rsidTr="00AE6749">
        <w:trPr>
          <w:trHeight w:hRule="exact" w:val="1711"/>
          <w:tblHeader/>
          <w:del w:id="940" w:author="Hudler, Rob@Energy" w:date="2018-11-09T15:32:00Z"/>
        </w:trPr>
        <w:tc>
          <w:tcPr>
            <w:tcW w:w="558" w:type="dxa"/>
            <w:vAlign w:val="center"/>
          </w:tcPr>
          <w:p w14:paraId="1DE032F6"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41" w:author="Hudler, Rob@Energy" w:date="2018-11-09T15:32:00Z"/>
                <w:rFonts w:asciiTheme="minorHAnsi" w:hAnsiTheme="minorHAnsi"/>
                <w:sz w:val="20"/>
                <w:szCs w:val="20"/>
              </w:rPr>
            </w:pPr>
            <w:del w:id="942" w:author="Hudler, Rob@Energy" w:date="2018-11-09T15:32:00Z">
              <w:r w:rsidRPr="000D6187" w:rsidDel="00C05AD7">
                <w:rPr>
                  <w:rFonts w:asciiTheme="minorHAnsi" w:hAnsiTheme="minorHAnsi"/>
                  <w:sz w:val="20"/>
                  <w:szCs w:val="20"/>
                </w:rPr>
                <w:delText>04</w:delText>
              </w:r>
            </w:del>
          </w:p>
        </w:tc>
        <w:tc>
          <w:tcPr>
            <w:tcW w:w="14035" w:type="dxa"/>
            <w:gridSpan w:val="2"/>
            <w:vAlign w:val="center"/>
          </w:tcPr>
          <w:p w14:paraId="1DE032F7"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43" w:author="Hudler, Rob@Energy" w:date="2018-11-09T15:32:00Z"/>
                <w:sz w:val="20"/>
                <w:szCs w:val="20"/>
              </w:rPr>
            </w:pPr>
            <w:del w:id="944" w:author="Hudler, Rob@Energy" w:date="2018-11-09T15:32:00Z">
              <w:r w:rsidRPr="000D6187" w:rsidDel="00C05AD7">
                <w:rPr>
                  <w:sz w:val="20"/>
                  <w:szCs w:val="20"/>
                </w:rPr>
                <w:delText xml:space="preserve">Pump and control placement shall meet one of the following criteria: </w:delText>
              </w:r>
              <w:r w:rsidRPr="000D6187" w:rsidDel="00C05AD7">
                <w:rPr>
                  <w:rFonts w:asciiTheme="minorHAnsi" w:hAnsiTheme="minorHAnsi"/>
                  <w:sz w:val="20"/>
                  <w:szCs w:val="20"/>
                </w:rPr>
                <w:delText>(RA4.4.13)</w:delText>
              </w:r>
            </w:del>
          </w:p>
          <w:p w14:paraId="1DE032F8"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945" w:author="Hudler, Rob@Energy" w:date="2018-11-09T15:32:00Z"/>
                <w:sz w:val="20"/>
                <w:szCs w:val="20"/>
              </w:rPr>
            </w:pPr>
            <w:del w:id="946" w:author="Hudler, Rob@Energy" w:date="2018-11-09T15:32:00Z">
              <w:r w:rsidRPr="000D6187" w:rsidDel="00C05AD7">
                <w:rPr>
                  <w:sz w:val="20"/>
                  <w:szCs w:val="20"/>
                </w:rPr>
                <w:delText>When a dedicated return line has been installed the pump, controls and thermo-sensor are installed at the end of the supply portion of the recirculation loop; or</w:delText>
              </w:r>
            </w:del>
          </w:p>
          <w:p w14:paraId="1DE032F9"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947" w:author="Hudler, Rob@Energy" w:date="2018-11-09T15:32:00Z"/>
                <w:sz w:val="20"/>
                <w:szCs w:val="20"/>
              </w:rPr>
            </w:pPr>
            <w:del w:id="948" w:author="Hudler, Rob@Energy" w:date="2018-11-09T15:32:00Z">
              <w:r w:rsidRPr="000D6187" w:rsidDel="00C05AD7">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1DE032FA"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949" w:author="Hudler, Rob@Energy" w:date="2018-11-09T15:32:00Z"/>
                <w:sz w:val="20"/>
                <w:szCs w:val="20"/>
              </w:rPr>
            </w:pPr>
            <w:del w:id="950" w:author="Hudler, Rob@Energy" w:date="2018-11-09T15:32:00Z">
              <w:r w:rsidRPr="000D6187" w:rsidDel="00C05AD7">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0D6187" w:rsidRPr="000D6187" w:rsidDel="00C05AD7" w14:paraId="1DE032FE" w14:textId="001C3BE5" w:rsidTr="00AE6749">
        <w:trPr>
          <w:trHeight w:hRule="exact" w:val="361"/>
          <w:tblHeader/>
          <w:del w:id="951" w:author="Hudler, Rob@Energy" w:date="2018-11-09T15:32:00Z"/>
        </w:trPr>
        <w:tc>
          <w:tcPr>
            <w:tcW w:w="558" w:type="dxa"/>
            <w:vAlign w:val="center"/>
          </w:tcPr>
          <w:p w14:paraId="1DE032F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52" w:author="Hudler, Rob@Energy" w:date="2018-11-09T15:32:00Z"/>
                <w:rFonts w:asciiTheme="minorHAnsi" w:hAnsiTheme="minorHAnsi"/>
                <w:sz w:val="20"/>
                <w:szCs w:val="20"/>
              </w:rPr>
            </w:pPr>
            <w:del w:id="953" w:author="Hudler, Rob@Energy" w:date="2018-11-09T15:32:00Z">
              <w:r w:rsidRPr="000D6187" w:rsidDel="00C05AD7">
                <w:rPr>
                  <w:rFonts w:asciiTheme="minorHAnsi" w:hAnsiTheme="minorHAnsi"/>
                  <w:sz w:val="20"/>
                  <w:szCs w:val="20"/>
                </w:rPr>
                <w:delText>05</w:delText>
              </w:r>
            </w:del>
          </w:p>
        </w:tc>
        <w:tc>
          <w:tcPr>
            <w:tcW w:w="14035" w:type="dxa"/>
            <w:gridSpan w:val="2"/>
            <w:vAlign w:val="center"/>
          </w:tcPr>
          <w:p w14:paraId="1DE032F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4" w:author="Hudler, Rob@Energy" w:date="2018-11-09T15:32:00Z"/>
                <w:sz w:val="20"/>
                <w:szCs w:val="20"/>
              </w:rPr>
            </w:pPr>
            <w:del w:id="955" w:author="Hudler, Rob@Energy" w:date="2018-11-09T15:32:00Z">
              <w:r w:rsidRPr="000D6187" w:rsidDel="00C05AD7">
                <w:rPr>
                  <w:sz w:val="20"/>
                  <w:szCs w:val="20"/>
                </w:rPr>
                <w:delText xml:space="preserve">Insulation is not required on the cold water line when it is used as the return. </w:delText>
              </w:r>
              <w:r w:rsidRPr="000D6187" w:rsidDel="00C05AD7">
                <w:rPr>
                  <w:rFonts w:asciiTheme="minorHAnsi" w:hAnsiTheme="minorHAnsi"/>
                  <w:sz w:val="20"/>
                  <w:szCs w:val="20"/>
                </w:rPr>
                <w:delText>(RA4.4.13)</w:delText>
              </w:r>
            </w:del>
          </w:p>
        </w:tc>
      </w:tr>
      <w:tr w:rsidR="000D6187" w:rsidRPr="000D6187" w:rsidDel="00C05AD7" w14:paraId="1DE03301" w14:textId="69F466E7" w:rsidTr="00AE6749">
        <w:trPr>
          <w:trHeight w:hRule="exact" w:val="622"/>
          <w:tblHeader/>
          <w:del w:id="956" w:author="Hudler, Rob@Energy" w:date="2018-11-09T15:32:00Z"/>
        </w:trPr>
        <w:tc>
          <w:tcPr>
            <w:tcW w:w="558" w:type="dxa"/>
            <w:vAlign w:val="center"/>
          </w:tcPr>
          <w:p w14:paraId="1DE032FF"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57" w:author="Hudler, Rob@Energy" w:date="2018-11-09T15:32:00Z"/>
                <w:rFonts w:asciiTheme="minorHAnsi" w:hAnsiTheme="minorHAnsi"/>
                <w:sz w:val="20"/>
                <w:szCs w:val="20"/>
              </w:rPr>
            </w:pPr>
            <w:del w:id="958" w:author="Hudler, Rob@Energy" w:date="2018-11-09T15:32:00Z">
              <w:r w:rsidRPr="000D6187" w:rsidDel="00C05AD7">
                <w:rPr>
                  <w:rFonts w:asciiTheme="minorHAnsi" w:hAnsiTheme="minorHAnsi"/>
                  <w:sz w:val="20"/>
                  <w:szCs w:val="20"/>
                </w:rPr>
                <w:delText>06</w:delText>
              </w:r>
            </w:del>
          </w:p>
        </w:tc>
        <w:tc>
          <w:tcPr>
            <w:tcW w:w="14035" w:type="dxa"/>
            <w:gridSpan w:val="2"/>
            <w:vAlign w:val="center"/>
          </w:tcPr>
          <w:p w14:paraId="1DE03300"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59" w:author="Hudler, Rob@Energy" w:date="2018-11-09T15:32:00Z"/>
                <w:sz w:val="20"/>
                <w:szCs w:val="20"/>
              </w:rPr>
            </w:pPr>
            <w:del w:id="960" w:author="Hudler, Rob@Energy" w:date="2018-11-09T15:32:00Z">
              <w:r w:rsidRPr="000D6187" w:rsidDel="00C05AD7">
                <w:rPr>
                  <w:sz w:val="20"/>
                  <w:szCs w:val="20"/>
                </w:rPr>
                <w:delText xml:space="preserve">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 </w:delText>
              </w:r>
              <w:r w:rsidRPr="000D6187" w:rsidDel="00C05AD7">
                <w:rPr>
                  <w:rFonts w:asciiTheme="minorHAnsi" w:hAnsiTheme="minorHAnsi"/>
                  <w:sz w:val="20"/>
                  <w:szCs w:val="20"/>
                </w:rPr>
                <w:delText>(RA4.4.13)</w:delText>
              </w:r>
            </w:del>
          </w:p>
        </w:tc>
      </w:tr>
      <w:tr w:rsidR="000D6187" w:rsidRPr="000D6187" w:rsidDel="00C05AD7" w14:paraId="1DE03305" w14:textId="16FF2CF9" w:rsidTr="00330E23">
        <w:trPr>
          <w:trHeight w:hRule="exact" w:val="451"/>
          <w:tblHeader/>
          <w:del w:id="961" w:author="Hudler, Rob@Energy" w:date="2018-11-09T15:32:00Z"/>
        </w:trPr>
        <w:tc>
          <w:tcPr>
            <w:tcW w:w="558" w:type="dxa"/>
            <w:vAlign w:val="center"/>
          </w:tcPr>
          <w:p w14:paraId="1DE03302"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62" w:author="Hudler, Rob@Energy" w:date="2018-11-09T15:32:00Z"/>
                <w:rFonts w:asciiTheme="minorHAnsi" w:hAnsiTheme="minorHAnsi"/>
                <w:sz w:val="20"/>
                <w:szCs w:val="20"/>
              </w:rPr>
            </w:pPr>
            <w:del w:id="963" w:author="Hudler, Rob@Energy" w:date="2018-11-09T15:32:00Z">
              <w:r w:rsidRPr="000D6187" w:rsidDel="00C05AD7">
                <w:rPr>
                  <w:rFonts w:asciiTheme="minorHAnsi" w:hAnsiTheme="minorHAnsi" w:cs="Arial"/>
                  <w:sz w:val="20"/>
                  <w:szCs w:val="20"/>
                </w:rPr>
                <w:delText>07</w:delText>
              </w:r>
            </w:del>
          </w:p>
        </w:tc>
        <w:tc>
          <w:tcPr>
            <w:tcW w:w="2520" w:type="dxa"/>
            <w:vAlign w:val="center"/>
          </w:tcPr>
          <w:p w14:paraId="1DE0330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64" w:author="Hudler, Rob@Energy" w:date="2018-11-09T15:32:00Z"/>
                <w:sz w:val="20"/>
                <w:szCs w:val="20"/>
              </w:rPr>
            </w:pPr>
            <w:del w:id="965" w:author="Hudler, Rob@Energy" w:date="2018-11-09T15:32:00Z">
              <w:r w:rsidRPr="000D6187" w:rsidDel="00C05AD7">
                <w:rPr>
                  <w:rFonts w:asciiTheme="minorHAnsi" w:hAnsiTheme="minorHAnsi" w:cs="TimesNewRomanPS-BoldMT"/>
                  <w:bCs/>
                  <w:sz w:val="20"/>
                  <w:szCs w:val="20"/>
                </w:rPr>
                <w:delText>Verification Status:</w:delText>
              </w:r>
            </w:del>
          </w:p>
        </w:tc>
        <w:tc>
          <w:tcPr>
            <w:tcW w:w="11515" w:type="dxa"/>
            <w:vAlign w:val="center"/>
          </w:tcPr>
          <w:p w14:paraId="1DE03304" w14:textId="3F5A1214" w:rsidR="000D6187" w:rsidRPr="0036278D" w:rsidDel="00C05AD7" w:rsidRDefault="000D6187" w:rsidP="00330E23">
            <w:pPr>
              <w:pStyle w:val="ListParagraph"/>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66" w:author="Hudler, Rob@Energy" w:date="2018-11-09T15:32:00Z"/>
                <w:sz w:val="20"/>
                <w:szCs w:val="20"/>
              </w:rPr>
            </w:pPr>
          </w:p>
        </w:tc>
      </w:tr>
      <w:tr w:rsidR="0036278D" w:rsidRPr="000D6187" w:rsidDel="00C05AD7" w14:paraId="1DE03308" w14:textId="3A261D0A" w:rsidTr="00330E23">
        <w:trPr>
          <w:trHeight w:hRule="exact" w:val="442"/>
          <w:tblHeader/>
          <w:del w:id="967" w:author="Hudler, Rob@Energy" w:date="2018-11-09T15:32:00Z"/>
        </w:trPr>
        <w:tc>
          <w:tcPr>
            <w:tcW w:w="558" w:type="dxa"/>
            <w:vAlign w:val="center"/>
          </w:tcPr>
          <w:p w14:paraId="1DE03306" w14:textId="77777777"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968" w:author="Hudler, Rob@Energy" w:date="2018-11-09T15:32:00Z"/>
                <w:rFonts w:asciiTheme="minorHAnsi" w:hAnsiTheme="minorHAnsi"/>
                <w:sz w:val="20"/>
                <w:szCs w:val="20"/>
              </w:rPr>
            </w:pPr>
            <w:del w:id="969" w:author="Hudler, Rob@Energy" w:date="2018-11-09T15:32:00Z">
              <w:r w:rsidRPr="000D6187" w:rsidDel="00C05AD7">
                <w:rPr>
                  <w:rFonts w:asciiTheme="minorHAnsi" w:hAnsiTheme="minorHAnsi" w:cs="Arial"/>
                  <w:sz w:val="20"/>
                  <w:szCs w:val="20"/>
                </w:rPr>
                <w:delText>08</w:delText>
              </w:r>
            </w:del>
          </w:p>
        </w:tc>
        <w:tc>
          <w:tcPr>
            <w:tcW w:w="14035" w:type="dxa"/>
            <w:gridSpan w:val="2"/>
            <w:vAlign w:val="center"/>
          </w:tcPr>
          <w:p w14:paraId="1DE03307" w14:textId="3383D3EB" w:rsidR="0036278D" w:rsidRPr="000D6187" w:rsidDel="00C05AD7" w:rsidRDefault="0036278D"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70" w:author="Hudler, Rob@Energy" w:date="2018-11-09T15:32:00Z"/>
                <w:sz w:val="20"/>
                <w:szCs w:val="20"/>
              </w:rPr>
            </w:pPr>
            <w:del w:id="971" w:author="Hudler, Rob@Energy" w:date="2018-11-09T15:32:00Z">
              <w:r w:rsidRPr="000D6187" w:rsidDel="00C05AD7">
                <w:rPr>
                  <w:rFonts w:asciiTheme="minorHAnsi" w:hAnsiTheme="minorHAnsi" w:cs="TimesNewRomanPS-BoldMT"/>
                  <w:bCs/>
                  <w:sz w:val="20"/>
                  <w:szCs w:val="20"/>
                </w:rPr>
                <w:delText xml:space="preserve">Correction Notes: </w:delText>
              </w:r>
            </w:del>
          </w:p>
        </w:tc>
      </w:tr>
      <w:tr w:rsidR="000D6187" w:rsidRPr="000D6187" w:rsidDel="00C05AD7" w14:paraId="1DE0330A" w14:textId="3453706D" w:rsidTr="004063DE">
        <w:trPr>
          <w:trHeight w:hRule="exact" w:val="460"/>
          <w:del w:id="972"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309" w14:textId="77777777" w:rsidR="000D6187" w:rsidRPr="000D6187" w:rsidDel="00C05AD7" w:rsidRDefault="004063DE" w:rsidP="000D6187">
            <w:pPr>
              <w:keepNext/>
              <w:spacing w:after="0" w:line="240" w:lineRule="auto"/>
              <w:rPr>
                <w:del w:id="973" w:author="Hudler, Rob@Energy" w:date="2018-11-09T15:32:00Z"/>
                <w:rFonts w:asciiTheme="minorHAnsi" w:hAnsiTheme="minorHAnsi" w:cs="Arial"/>
                <w:b/>
                <w:sz w:val="18"/>
                <w:szCs w:val="18"/>
              </w:rPr>
            </w:pPr>
            <w:del w:id="974"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30B" w14:textId="77777777" w:rsidR="000D6187" w:rsidRPr="000D6187" w:rsidDel="00C05AD7" w:rsidRDefault="000D6187" w:rsidP="000D6187">
      <w:pPr>
        <w:suppressAutoHyphens/>
        <w:spacing w:after="60" w:line="240" w:lineRule="auto"/>
        <w:ind w:left="450"/>
        <w:rPr>
          <w:del w:id="975" w:author="Hudler, Rob@Energy" w:date="2018-11-09T15:32:00Z"/>
          <w:rFonts w:asciiTheme="minorHAnsi" w:hAnsiTheme="minorHAnsi"/>
          <w:b/>
          <w:sz w:val="20"/>
          <w:szCs w:val="20"/>
        </w:rPr>
      </w:pPr>
    </w:p>
    <w:p w14:paraId="1DE0330C" w14:textId="77777777" w:rsidR="000D6187" w:rsidRPr="000D6187" w:rsidDel="00C05AD7" w:rsidRDefault="000D6187" w:rsidP="000D6187">
      <w:pPr>
        <w:suppressAutoHyphens/>
        <w:spacing w:after="60" w:line="240" w:lineRule="auto"/>
        <w:ind w:left="450"/>
        <w:rPr>
          <w:del w:id="976" w:author="Hudler, Rob@Energy" w:date="2018-11-09T15:32:00Z"/>
          <w:rFonts w:asciiTheme="minorHAnsi" w:hAnsiTheme="minorHAnsi"/>
          <w:b/>
          <w:sz w:val="20"/>
          <w:szCs w:val="20"/>
        </w:rPr>
      </w:pPr>
    </w:p>
    <w:p w14:paraId="443DE844" w14:textId="77777777" w:rsidR="00AE6749" w:rsidDel="00C05AD7" w:rsidRDefault="00AE6749">
      <w:pPr>
        <w:rPr>
          <w:del w:id="977" w:author="Hudler, Rob@Energy" w:date="2018-11-09T15:32:00Z"/>
        </w:rPr>
      </w:pPr>
      <w:del w:id="978" w:author="Hudler, Rob@Energy" w:date="2018-11-09T15:32:00Z">
        <w:r w:rsidDel="00C05AD7">
          <w:br w:type="page"/>
        </w:r>
      </w:del>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75"/>
        <w:gridCol w:w="3129"/>
        <w:gridCol w:w="7394"/>
      </w:tblGrid>
      <w:tr w:rsidR="000D6187" w:rsidRPr="000D6187" w:rsidDel="00C05AD7" w14:paraId="1DE03311" w14:textId="501493C5" w:rsidTr="00A34189">
        <w:trPr>
          <w:trHeight w:hRule="exact" w:val="559"/>
          <w:del w:id="979" w:author="Hudler, Rob@Energy" w:date="2018-11-09T15:32:00Z"/>
        </w:trPr>
        <w:tc>
          <w:tcPr>
            <w:tcW w:w="14593" w:type="dxa"/>
            <w:gridSpan w:val="3"/>
            <w:tcBorders>
              <w:bottom w:val="single" w:sz="4" w:space="0" w:color="000000"/>
            </w:tcBorders>
            <w:vAlign w:val="center"/>
          </w:tcPr>
          <w:p w14:paraId="1DE0330D" w14:textId="21408BBF" w:rsidR="000D6187" w:rsidRPr="00444986" w:rsidDel="00C05AD7" w:rsidRDefault="000D6187" w:rsidP="000D6187">
            <w:pPr>
              <w:spacing w:after="0" w:line="240" w:lineRule="auto"/>
              <w:rPr>
                <w:del w:id="980" w:author="Hudler, Rob@Energy" w:date="2018-11-09T15:32:00Z"/>
                <w:rFonts w:asciiTheme="minorHAnsi" w:hAnsiTheme="minorHAnsi"/>
                <w:b/>
                <w:sz w:val="20"/>
                <w:szCs w:val="20"/>
              </w:rPr>
            </w:pPr>
            <w:del w:id="981" w:author="Hudler, Rob@Energy" w:date="2018-11-09T15:32:00Z">
              <w:r w:rsidRPr="00444986" w:rsidDel="00C05AD7">
                <w:rPr>
                  <w:rFonts w:asciiTheme="minorHAnsi" w:hAnsiTheme="minorHAnsi"/>
                  <w:b/>
                  <w:sz w:val="20"/>
                  <w:szCs w:val="20"/>
                </w:rPr>
                <w:delText>H. Multiple Dwelling Units – Non-demand control Recirculation Systems Requirements</w:delText>
              </w:r>
            </w:del>
          </w:p>
          <w:p w14:paraId="1DE0330E" w14:textId="35E2B79B"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982" w:author="Hudler, Rob@Energy" w:date="2018-11-09T15:32:00Z"/>
                <w:rFonts w:asciiTheme="minorHAnsi" w:hAnsiTheme="minorHAnsi"/>
                <w:sz w:val="20"/>
                <w:szCs w:val="20"/>
              </w:rPr>
            </w:pPr>
            <w:del w:id="983" w:author="Hudler, Rob@Energy" w:date="2018-11-09T15:32:00Z">
              <w:r w:rsidRPr="000D6187" w:rsidDel="00C05AD7">
                <w:rPr>
                  <w:rFonts w:asciiTheme="minorHAnsi" w:hAnsiTheme="minorHAnsi"/>
                  <w:sz w:val="20"/>
                  <w:szCs w:val="20"/>
                </w:rPr>
                <w:delText>Systems that utilize this distribution type shall comply with these requirements</w:delText>
              </w:r>
              <w:r w:rsidR="00AE6749" w:rsidDel="00C05AD7">
                <w:rPr>
                  <w:rFonts w:asciiTheme="minorHAnsi" w:hAnsiTheme="minorHAnsi"/>
                  <w:sz w:val="20"/>
                  <w:szCs w:val="20"/>
                </w:rPr>
                <w:delText>.</w:delText>
              </w:r>
            </w:del>
          </w:p>
          <w:p w14:paraId="1DE0330F" w14:textId="77777777" w:rsidR="000D6187" w:rsidRPr="000D6187" w:rsidDel="00C05AD7" w:rsidRDefault="000D6187" w:rsidP="000D6187">
            <w:pPr>
              <w:spacing w:after="0" w:line="240" w:lineRule="auto"/>
              <w:rPr>
                <w:del w:id="984" w:author="Hudler, Rob@Energy" w:date="2018-11-09T15:32:00Z"/>
                <w:rFonts w:asciiTheme="minorHAnsi" w:hAnsiTheme="minorHAnsi" w:cs="Arial"/>
                <w:sz w:val="20"/>
                <w:szCs w:val="20"/>
              </w:rPr>
            </w:pPr>
          </w:p>
          <w:p w14:paraId="1DE03310" w14:textId="77777777" w:rsidR="000D6187" w:rsidRPr="000D6187" w:rsidDel="00C05AD7" w:rsidRDefault="000D6187" w:rsidP="000D6187">
            <w:pPr>
              <w:spacing w:after="0" w:line="240" w:lineRule="auto"/>
              <w:rPr>
                <w:del w:id="985" w:author="Hudler, Rob@Energy" w:date="2018-11-09T15:32:00Z"/>
                <w:rFonts w:asciiTheme="minorHAnsi" w:hAnsiTheme="minorHAnsi"/>
                <w:b/>
                <w:sz w:val="20"/>
                <w:szCs w:val="20"/>
              </w:rPr>
            </w:pPr>
          </w:p>
        </w:tc>
      </w:tr>
      <w:tr w:rsidR="000D6187" w:rsidRPr="000D6187" w:rsidDel="00C05AD7" w14:paraId="1DE03314" w14:textId="548A9116" w:rsidTr="00AE6749">
        <w:trPr>
          <w:trHeight w:hRule="exact" w:val="586"/>
          <w:tblHeader/>
          <w:del w:id="986" w:author="Hudler, Rob@Energy" w:date="2018-11-09T15:32:00Z"/>
        </w:trPr>
        <w:tc>
          <w:tcPr>
            <w:tcW w:w="558" w:type="dxa"/>
            <w:vAlign w:val="center"/>
          </w:tcPr>
          <w:p w14:paraId="1DE03312" w14:textId="77777777" w:rsidR="000D6187" w:rsidRPr="000D6187" w:rsidDel="00C05AD7" w:rsidRDefault="000D6187" w:rsidP="00444986">
            <w:pPr>
              <w:spacing w:after="0" w:line="240" w:lineRule="auto"/>
              <w:jc w:val="center"/>
              <w:rPr>
                <w:del w:id="987" w:author="Hudler, Rob@Energy" w:date="2018-11-09T15:32:00Z"/>
                <w:rFonts w:asciiTheme="minorHAnsi" w:hAnsiTheme="minorHAnsi"/>
                <w:sz w:val="20"/>
                <w:szCs w:val="20"/>
              </w:rPr>
            </w:pPr>
            <w:del w:id="988" w:author="Hudler, Rob@Energy" w:date="2018-11-09T15:32:00Z">
              <w:r w:rsidRPr="000D6187" w:rsidDel="00C05AD7">
                <w:rPr>
                  <w:rFonts w:asciiTheme="minorHAnsi" w:hAnsiTheme="minorHAnsi"/>
                  <w:sz w:val="20"/>
                  <w:szCs w:val="20"/>
                </w:rPr>
                <w:delText>01</w:delText>
              </w:r>
            </w:del>
          </w:p>
        </w:tc>
        <w:tc>
          <w:tcPr>
            <w:tcW w:w="14035" w:type="dxa"/>
            <w:gridSpan w:val="2"/>
            <w:vAlign w:val="center"/>
          </w:tcPr>
          <w:p w14:paraId="1DE03313" w14:textId="77777777" w:rsidR="000D6187" w:rsidRPr="000D6187" w:rsidDel="00C05AD7" w:rsidRDefault="000D6187" w:rsidP="000D6187">
            <w:pPr>
              <w:autoSpaceDE w:val="0"/>
              <w:autoSpaceDN w:val="0"/>
              <w:adjustRightInd w:val="0"/>
              <w:spacing w:after="0" w:line="240" w:lineRule="auto"/>
              <w:rPr>
                <w:del w:id="989" w:author="Hudler, Rob@Energy" w:date="2018-11-09T15:32:00Z"/>
                <w:rFonts w:asciiTheme="minorHAnsi" w:hAnsiTheme="minorHAnsi"/>
                <w:sz w:val="20"/>
                <w:szCs w:val="20"/>
              </w:rPr>
            </w:pPr>
            <w:del w:id="990" w:author="Hudler, Rob@Energy" w:date="2018-11-09T15:32:00Z">
              <w:r w:rsidRPr="000D6187" w:rsidDel="00C05AD7">
                <w:rPr>
                  <w:rFonts w:asciiTheme="minorHAnsi" w:hAnsiTheme="minorHAnsi"/>
                  <w:sz w:val="20"/>
                  <w:szCs w:val="20"/>
                </w:rPr>
                <w:delText>The active control shall be either: timer, temperature, or time and temperature. Timers shall be set to less than 24 hours. The temperature sensor shall be connected to the piping and to the controls for the pump.</w:delText>
              </w:r>
            </w:del>
          </w:p>
        </w:tc>
      </w:tr>
      <w:tr w:rsidR="00A34189" w:rsidRPr="000D6187" w:rsidDel="00C05AD7" w14:paraId="1DE03318" w14:textId="51ABF8DC" w:rsidTr="00330E23">
        <w:trPr>
          <w:trHeight w:hRule="exact" w:val="451"/>
          <w:tblHeader/>
          <w:del w:id="991" w:author="Hudler, Rob@Energy" w:date="2018-11-09T15:32:00Z"/>
        </w:trPr>
        <w:tc>
          <w:tcPr>
            <w:tcW w:w="558" w:type="dxa"/>
            <w:vAlign w:val="center"/>
          </w:tcPr>
          <w:p w14:paraId="1DE03315" w14:textId="77777777" w:rsidR="00A34189" w:rsidRPr="000D6187" w:rsidDel="00C05AD7" w:rsidRDefault="00A34189" w:rsidP="00444986">
            <w:pPr>
              <w:spacing w:after="0" w:line="240" w:lineRule="auto"/>
              <w:jc w:val="center"/>
              <w:rPr>
                <w:del w:id="992" w:author="Hudler, Rob@Energy" w:date="2018-11-09T15:32:00Z"/>
                <w:rFonts w:asciiTheme="minorHAnsi" w:hAnsiTheme="minorHAnsi"/>
                <w:sz w:val="20"/>
                <w:szCs w:val="20"/>
              </w:rPr>
            </w:pPr>
            <w:del w:id="993" w:author="Hudler, Rob@Energy" w:date="2018-11-09T15:32:00Z">
              <w:r w:rsidDel="00C05AD7">
                <w:rPr>
                  <w:rFonts w:asciiTheme="minorHAnsi" w:hAnsiTheme="minorHAnsi"/>
                  <w:sz w:val="20"/>
                  <w:szCs w:val="20"/>
                </w:rPr>
                <w:delText>02</w:delText>
              </w:r>
            </w:del>
          </w:p>
        </w:tc>
        <w:tc>
          <w:tcPr>
            <w:tcW w:w="4140" w:type="dxa"/>
            <w:vAlign w:val="center"/>
          </w:tcPr>
          <w:p w14:paraId="1DE03316" w14:textId="77777777" w:rsidR="00A34189" w:rsidRPr="000D6187" w:rsidDel="00C05AD7" w:rsidRDefault="00A34189" w:rsidP="000D6187">
            <w:pPr>
              <w:autoSpaceDE w:val="0"/>
              <w:autoSpaceDN w:val="0"/>
              <w:adjustRightInd w:val="0"/>
              <w:spacing w:after="0" w:line="240" w:lineRule="auto"/>
              <w:rPr>
                <w:del w:id="994" w:author="Hudler, Rob@Energy" w:date="2018-11-09T15:32:00Z"/>
                <w:rFonts w:asciiTheme="minorHAnsi" w:hAnsiTheme="minorHAnsi"/>
                <w:sz w:val="20"/>
                <w:szCs w:val="20"/>
              </w:rPr>
            </w:pPr>
            <w:del w:id="995" w:author="Hudler, Rob@Energy" w:date="2018-11-09T15:32: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317" w14:textId="3958CA52" w:rsidR="00A34189" w:rsidRPr="0036278D" w:rsidDel="00C05AD7" w:rsidRDefault="00A34189" w:rsidP="00330E23">
            <w:pPr>
              <w:pStyle w:val="ListParagraph"/>
              <w:autoSpaceDE w:val="0"/>
              <w:autoSpaceDN w:val="0"/>
              <w:adjustRightInd w:val="0"/>
              <w:spacing w:after="0" w:line="240" w:lineRule="auto"/>
              <w:rPr>
                <w:del w:id="996" w:author="Hudler, Rob@Energy" w:date="2018-11-09T15:32:00Z"/>
                <w:rFonts w:asciiTheme="minorHAnsi" w:hAnsiTheme="minorHAnsi"/>
                <w:sz w:val="20"/>
                <w:szCs w:val="20"/>
              </w:rPr>
            </w:pPr>
          </w:p>
        </w:tc>
      </w:tr>
      <w:tr w:rsidR="0036278D" w:rsidRPr="000D6187" w:rsidDel="00C05AD7" w14:paraId="1DE0331B" w14:textId="5BF167CA" w:rsidTr="00330E23">
        <w:trPr>
          <w:trHeight w:hRule="exact" w:val="361"/>
          <w:tblHeader/>
          <w:del w:id="997" w:author="Hudler, Rob@Energy" w:date="2018-11-09T15:32:00Z"/>
        </w:trPr>
        <w:tc>
          <w:tcPr>
            <w:tcW w:w="558" w:type="dxa"/>
            <w:vAlign w:val="center"/>
          </w:tcPr>
          <w:p w14:paraId="1DE03319" w14:textId="77777777" w:rsidR="0036278D" w:rsidRPr="000D6187" w:rsidDel="00C05AD7" w:rsidRDefault="0036278D" w:rsidP="00444986">
            <w:pPr>
              <w:spacing w:after="0" w:line="240" w:lineRule="auto"/>
              <w:jc w:val="center"/>
              <w:rPr>
                <w:del w:id="998" w:author="Hudler, Rob@Energy" w:date="2018-11-09T15:32:00Z"/>
                <w:rFonts w:asciiTheme="minorHAnsi" w:hAnsiTheme="minorHAnsi"/>
                <w:sz w:val="20"/>
                <w:szCs w:val="20"/>
              </w:rPr>
            </w:pPr>
            <w:del w:id="999" w:author="Hudler, Rob@Energy" w:date="2018-11-09T15:32:00Z">
              <w:r w:rsidDel="00C05AD7">
                <w:rPr>
                  <w:rFonts w:asciiTheme="minorHAnsi" w:hAnsiTheme="minorHAnsi"/>
                  <w:sz w:val="20"/>
                  <w:szCs w:val="20"/>
                </w:rPr>
                <w:delText>03</w:delText>
              </w:r>
            </w:del>
          </w:p>
        </w:tc>
        <w:tc>
          <w:tcPr>
            <w:tcW w:w="14035" w:type="dxa"/>
            <w:gridSpan w:val="2"/>
            <w:vAlign w:val="center"/>
          </w:tcPr>
          <w:p w14:paraId="1DE0331A" w14:textId="611F5177" w:rsidR="0036278D" w:rsidRPr="000D6187" w:rsidDel="00C05AD7" w:rsidRDefault="0036278D" w:rsidP="000D6187">
            <w:pPr>
              <w:autoSpaceDE w:val="0"/>
              <w:autoSpaceDN w:val="0"/>
              <w:adjustRightInd w:val="0"/>
              <w:spacing w:after="0" w:line="240" w:lineRule="auto"/>
              <w:rPr>
                <w:del w:id="1000" w:author="Hudler, Rob@Energy" w:date="2018-11-09T15:32:00Z"/>
                <w:rFonts w:asciiTheme="minorHAnsi" w:hAnsiTheme="minorHAnsi"/>
                <w:sz w:val="20"/>
                <w:szCs w:val="20"/>
              </w:rPr>
            </w:pPr>
            <w:del w:id="1001" w:author="Hudler, Rob@Energy" w:date="2018-11-09T15:32:00Z">
              <w:r w:rsidRPr="000D6187" w:rsidDel="00C05AD7">
                <w:rPr>
                  <w:rFonts w:asciiTheme="minorHAnsi" w:hAnsiTheme="minorHAnsi" w:cs="TimesNewRomanPS-BoldMT"/>
                  <w:bCs/>
                  <w:sz w:val="20"/>
                  <w:szCs w:val="20"/>
                </w:rPr>
                <w:delText xml:space="preserve">Correction Notes: </w:delText>
              </w:r>
            </w:del>
          </w:p>
        </w:tc>
      </w:tr>
      <w:tr w:rsidR="00A34189" w:rsidRPr="000D6187" w:rsidDel="00C05AD7" w14:paraId="1DE0331D" w14:textId="31370FBD" w:rsidTr="004063DE">
        <w:trPr>
          <w:trHeight w:hRule="exact" w:val="496"/>
          <w:del w:id="1002" w:author="Hudler, Rob@Energy" w:date="2018-11-09T15:32:00Z"/>
        </w:trPr>
        <w:tc>
          <w:tcPr>
            <w:tcW w:w="14593" w:type="dxa"/>
            <w:gridSpan w:val="3"/>
            <w:tcBorders>
              <w:top w:val="single" w:sz="4" w:space="0" w:color="000000"/>
              <w:left w:val="single" w:sz="4" w:space="0" w:color="000000"/>
              <w:bottom w:val="single" w:sz="4" w:space="0" w:color="000000"/>
              <w:right w:val="single" w:sz="4" w:space="0" w:color="000000"/>
            </w:tcBorders>
          </w:tcPr>
          <w:p w14:paraId="1DE0331C" w14:textId="77777777" w:rsidR="00A34189" w:rsidRPr="000D6187" w:rsidDel="00C05AD7" w:rsidRDefault="004063DE" w:rsidP="000D6187">
            <w:pPr>
              <w:spacing w:after="0" w:line="240" w:lineRule="auto"/>
              <w:rPr>
                <w:del w:id="1003" w:author="Hudler, Rob@Energy" w:date="2018-11-09T15:32:00Z"/>
                <w:rFonts w:asciiTheme="minorHAnsi" w:hAnsiTheme="minorHAnsi" w:cs="Arial"/>
                <w:b/>
                <w:sz w:val="18"/>
                <w:szCs w:val="18"/>
              </w:rPr>
            </w:pPr>
            <w:del w:id="1004"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31E" w14:textId="77777777" w:rsidR="000D6187" w:rsidRPr="000D6187" w:rsidDel="00C05AD7" w:rsidRDefault="000D6187" w:rsidP="000D6187">
      <w:pPr>
        <w:suppressAutoHyphens/>
        <w:spacing w:after="60" w:line="240" w:lineRule="auto"/>
        <w:ind w:left="450"/>
        <w:rPr>
          <w:del w:id="1005" w:author="Hudler, Rob@Energy" w:date="2018-11-09T15:32:00Z"/>
          <w:rFonts w:asciiTheme="minorHAnsi" w:hAnsiTheme="minorHAnsi"/>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858"/>
        <w:gridCol w:w="2746"/>
        <w:gridCol w:w="7412"/>
      </w:tblGrid>
      <w:tr w:rsidR="000D6187" w:rsidRPr="000D6187" w:rsidDel="00C05AD7" w14:paraId="1DE03321" w14:textId="70FBC7FB" w:rsidTr="00444986">
        <w:trPr>
          <w:trHeight w:hRule="exact" w:val="550"/>
          <w:del w:id="1006" w:author="Hudler, Rob@Energy" w:date="2018-11-09T15:32:00Z"/>
        </w:trPr>
        <w:tc>
          <w:tcPr>
            <w:tcW w:w="14616" w:type="dxa"/>
            <w:gridSpan w:val="3"/>
          </w:tcPr>
          <w:p w14:paraId="1DE0331F" w14:textId="38A89B9D" w:rsidR="000D6187" w:rsidRPr="000D6187" w:rsidDel="00C05AD7" w:rsidRDefault="000D6187" w:rsidP="000D6187">
            <w:pPr>
              <w:spacing w:after="0" w:line="240" w:lineRule="auto"/>
              <w:rPr>
                <w:del w:id="1007" w:author="Hudler, Rob@Energy" w:date="2018-11-09T15:32:00Z"/>
                <w:rFonts w:asciiTheme="minorHAnsi" w:hAnsiTheme="minorHAnsi"/>
                <w:b/>
                <w:sz w:val="20"/>
                <w:szCs w:val="20"/>
              </w:rPr>
            </w:pPr>
            <w:del w:id="1008" w:author="Hudler, Rob@Energy" w:date="2018-11-09T15:32:00Z">
              <w:r w:rsidRPr="00444986" w:rsidDel="00C05AD7">
                <w:rPr>
                  <w:rFonts w:asciiTheme="minorHAnsi" w:hAnsiTheme="minorHAnsi"/>
                  <w:b/>
                  <w:sz w:val="20"/>
                  <w:szCs w:val="20"/>
                </w:rPr>
                <w:delText xml:space="preserve">I. </w:delText>
              </w:r>
              <w:r w:rsidR="00EC00E4" w:rsidRPr="00444986" w:rsidDel="00C05AD7">
                <w:rPr>
                  <w:rFonts w:asciiTheme="minorHAnsi" w:hAnsiTheme="minorHAnsi" w:cs="Arial"/>
                  <w:b/>
                  <w:sz w:val="20"/>
                  <w:szCs w:val="20"/>
                </w:rPr>
                <w:delText>HERS Verified Multiple Recirculation Loops for DHW Systems Serving Multiple Dwelling Unit Requirements</w:delText>
              </w:r>
            </w:del>
          </w:p>
          <w:p w14:paraId="1DE03320" w14:textId="55AA8435" w:rsidR="000D6187" w:rsidRPr="00444986" w:rsidDel="00C05AD7" w:rsidRDefault="000D6187" w:rsidP="00444986">
            <w:pPr>
              <w:spacing w:after="0"/>
              <w:rPr>
                <w:del w:id="1009" w:author="Hudler, Rob@Energy" w:date="2018-11-09T15:32:00Z"/>
                <w:rFonts w:asciiTheme="minorHAnsi" w:hAnsiTheme="minorHAnsi" w:cs="Arial"/>
                <w:sz w:val="20"/>
                <w:szCs w:val="20"/>
              </w:rPr>
            </w:pPr>
            <w:del w:id="1010" w:author="Hudler, Rob@Energy" w:date="2018-11-09T15:32:00Z">
              <w:r w:rsidRPr="00444986" w:rsidDel="00C05AD7">
                <w:rPr>
                  <w:rFonts w:asciiTheme="minorHAnsi" w:hAnsiTheme="minorHAnsi"/>
                  <w:sz w:val="20"/>
                  <w:szCs w:val="20"/>
                </w:rPr>
                <w:delText>All distribution systems listed on this form shall comply with these requirements</w:delText>
              </w:r>
              <w:r w:rsidR="00AE6749" w:rsidDel="00C05AD7">
                <w:rPr>
                  <w:rFonts w:asciiTheme="minorHAnsi" w:hAnsiTheme="minorHAnsi"/>
                  <w:sz w:val="20"/>
                  <w:szCs w:val="20"/>
                </w:rPr>
                <w:delText>.</w:delText>
              </w:r>
            </w:del>
          </w:p>
        </w:tc>
      </w:tr>
      <w:tr w:rsidR="000D6187" w:rsidRPr="000D6187" w:rsidDel="00C05AD7" w14:paraId="1DE03325" w14:textId="7C43205C" w:rsidTr="00A34189">
        <w:trPr>
          <w:trHeight w:hRule="exact" w:val="288"/>
          <w:del w:id="1011" w:author="Hudler, Rob@Energy" w:date="2018-11-09T15:32:00Z"/>
        </w:trPr>
        <w:tc>
          <w:tcPr>
            <w:tcW w:w="1076" w:type="dxa"/>
            <w:vAlign w:val="center"/>
          </w:tcPr>
          <w:p w14:paraId="1DE03322" w14:textId="77777777" w:rsidR="000D6187" w:rsidRPr="000D6187" w:rsidDel="00C05AD7" w:rsidRDefault="000D6187" w:rsidP="000D6187">
            <w:pPr>
              <w:jc w:val="center"/>
              <w:rPr>
                <w:del w:id="1012" w:author="Hudler, Rob@Energy" w:date="2018-11-09T15:32:00Z"/>
                <w:rFonts w:asciiTheme="minorHAnsi" w:hAnsiTheme="minorHAnsi" w:cs="TimesNewRomanPS-BoldMT"/>
                <w:bCs/>
                <w:sz w:val="20"/>
                <w:szCs w:val="20"/>
              </w:rPr>
            </w:pPr>
            <w:del w:id="1013" w:author="Hudler, Rob@Energy" w:date="2018-11-09T15:32:00Z">
              <w:r w:rsidRPr="000D6187" w:rsidDel="00C05AD7">
                <w:rPr>
                  <w:rFonts w:asciiTheme="minorHAnsi" w:hAnsiTheme="minorHAnsi" w:cs="TimesNewRomanPS-BoldMT"/>
                  <w:bCs/>
                  <w:sz w:val="20"/>
                  <w:szCs w:val="20"/>
                </w:rPr>
                <w:delText>01</w:delText>
              </w:r>
            </w:del>
          </w:p>
        </w:tc>
        <w:tc>
          <w:tcPr>
            <w:tcW w:w="13540" w:type="dxa"/>
            <w:gridSpan w:val="2"/>
            <w:vAlign w:val="center"/>
          </w:tcPr>
          <w:p w14:paraId="1DE03323" w14:textId="77777777" w:rsidR="000D6187" w:rsidRPr="000D6187" w:rsidDel="00C05AD7" w:rsidRDefault="000D6187" w:rsidP="000D6187">
            <w:pPr>
              <w:rPr>
                <w:del w:id="1014" w:author="Hudler, Rob@Energy" w:date="2018-11-09T15:32:00Z"/>
                <w:rFonts w:asciiTheme="minorHAnsi" w:hAnsiTheme="minorHAnsi" w:cs="Arial"/>
                <w:sz w:val="20"/>
                <w:szCs w:val="20"/>
              </w:rPr>
            </w:pPr>
            <w:del w:id="1015" w:author="Hudler, Rob@Energy" w:date="2018-11-09T15:32:00Z">
              <w:r w:rsidRPr="000D6187" w:rsidDel="00C05AD7">
                <w:rPr>
                  <w:rFonts w:asciiTheme="minorHAnsi" w:hAnsiTheme="minorHAnsi" w:cs="Arial"/>
                  <w:sz w:val="20"/>
                  <w:szCs w:val="20"/>
                </w:rPr>
                <w:delText>All buildings with 8 or more dwelling units have a</w:delText>
              </w:r>
              <w:r w:rsidRPr="000D6187" w:rsidDel="00C05AD7">
                <w:rPr>
                  <w:rFonts w:asciiTheme="minorHAnsi" w:hAnsiTheme="minorHAnsi" w:cs="Arial"/>
                  <w:b/>
                  <w:sz w:val="20"/>
                  <w:szCs w:val="20"/>
                </w:rPr>
                <w:delText xml:space="preserve"> minimum</w:delText>
              </w:r>
              <w:r w:rsidRPr="000D6187" w:rsidDel="00C05AD7">
                <w:rPr>
                  <w:rFonts w:asciiTheme="minorHAnsi" w:hAnsiTheme="minorHAnsi" w:cs="Arial"/>
                  <w:sz w:val="20"/>
                  <w:szCs w:val="20"/>
                </w:rPr>
                <w:delText xml:space="preserve"> of 2 recirculation loops.</w:delText>
              </w:r>
            </w:del>
          </w:p>
          <w:p w14:paraId="1DE03324" w14:textId="77777777" w:rsidR="000D6187" w:rsidRPr="000D6187" w:rsidDel="00C05AD7" w:rsidRDefault="000D6187" w:rsidP="000D6187">
            <w:pPr>
              <w:rPr>
                <w:del w:id="1016" w:author="Hudler, Rob@Energy" w:date="2018-11-09T15:32:00Z"/>
                <w:rFonts w:asciiTheme="minorHAnsi" w:hAnsiTheme="minorHAnsi" w:cs="Arial"/>
                <w:b/>
                <w:sz w:val="20"/>
                <w:szCs w:val="20"/>
              </w:rPr>
            </w:pPr>
          </w:p>
        </w:tc>
      </w:tr>
      <w:tr w:rsidR="000D6187" w:rsidRPr="000D6187" w:rsidDel="00C05AD7" w14:paraId="1DE03329" w14:textId="78A51A74" w:rsidTr="00A34189">
        <w:trPr>
          <w:trHeight w:hRule="exact" w:val="288"/>
          <w:del w:id="1017" w:author="Hudler, Rob@Energy" w:date="2018-11-09T15:32:00Z"/>
        </w:trPr>
        <w:tc>
          <w:tcPr>
            <w:tcW w:w="1076" w:type="dxa"/>
            <w:vAlign w:val="center"/>
          </w:tcPr>
          <w:p w14:paraId="1DE03326" w14:textId="77777777" w:rsidR="000D6187" w:rsidRPr="000D6187" w:rsidDel="00C05AD7" w:rsidRDefault="000D6187" w:rsidP="000D6187">
            <w:pPr>
              <w:jc w:val="center"/>
              <w:rPr>
                <w:del w:id="1018" w:author="Hudler, Rob@Energy" w:date="2018-11-09T15:32:00Z"/>
                <w:rFonts w:asciiTheme="minorHAnsi" w:hAnsiTheme="minorHAnsi" w:cs="TimesNewRomanPS-BoldMT"/>
                <w:bCs/>
                <w:sz w:val="20"/>
                <w:szCs w:val="20"/>
              </w:rPr>
            </w:pPr>
            <w:del w:id="1019" w:author="Hudler, Rob@Energy" w:date="2018-11-09T15:32:00Z">
              <w:r w:rsidRPr="000D6187" w:rsidDel="00C05AD7">
                <w:rPr>
                  <w:rFonts w:asciiTheme="minorHAnsi" w:hAnsiTheme="minorHAnsi" w:cs="TimesNewRomanPS-BoldMT"/>
                  <w:bCs/>
                  <w:sz w:val="20"/>
                  <w:szCs w:val="20"/>
                </w:rPr>
                <w:delText>02</w:delText>
              </w:r>
            </w:del>
          </w:p>
        </w:tc>
        <w:tc>
          <w:tcPr>
            <w:tcW w:w="13540" w:type="dxa"/>
            <w:gridSpan w:val="2"/>
            <w:vAlign w:val="center"/>
          </w:tcPr>
          <w:p w14:paraId="1DE03327" w14:textId="77777777" w:rsidR="000D6187" w:rsidRPr="000D6187" w:rsidDel="00C05AD7" w:rsidRDefault="000D6187" w:rsidP="000D6187">
            <w:pPr>
              <w:rPr>
                <w:del w:id="1020" w:author="Hudler, Rob@Energy" w:date="2018-11-09T15:32:00Z"/>
                <w:rFonts w:asciiTheme="minorHAnsi" w:hAnsiTheme="minorHAnsi" w:cs="Arial"/>
                <w:sz w:val="20"/>
                <w:szCs w:val="20"/>
              </w:rPr>
            </w:pPr>
            <w:del w:id="1021" w:author="Hudler, Rob@Energy" w:date="2018-11-09T15:32:00Z">
              <w:r w:rsidRPr="000D6187" w:rsidDel="00C05AD7">
                <w:rPr>
                  <w:rFonts w:asciiTheme="minorHAnsi" w:hAnsiTheme="minorHAnsi" w:cs="Arial"/>
                  <w:sz w:val="20"/>
                  <w:szCs w:val="20"/>
                </w:rPr>
                <w:delText>Each loop roughly serves the same number of dwellings.</w:delText>
              </w:r>
            </w:del>
          </w:p>
          <w:p w14:paraId="1DE03328" w14:textId="77777777" w:rsidR="000D6187" w:rsidRPr="000D6187" w:rsidDel="00C05AD7" w:rsidRDefault="000D6187" w:rsidP="000D6187">
            <w:pPr>
              <w:rPr>
                <w:del w:id="1022" w:author="Hudler, Rob@Energy" w:date="2018-11-09T15:32:00Z"/>
                <w:rFonts w:asciiTheme="minorHAnsi" w:hAnsiTheme="minorHAnsi" w:cs="TimesNewRomanPS-BoldMT"/>
                <w:bCs/>
                <w:sz w:val="20"/>
                <w:szCs w:val="20"/>
              </w:rPr>
            </w:pPr>
          </w:p>
        </w:tc>
      </w:tr>
      <w:tr w:rsidR="00A34189" w:rsidRPr="000D6187" w:rsidDel="00C05AD7" w14:paraId="1DE0332D" w14:textId="38E3C255" w:rsidTr="0036278D">
        <w:trPr>
          <w:trHeight w:hRule="exact" w:val="496"/>
          <w:del w:id="1023" w:author="Hudler, Rob@Energy" w:date="2018-11-09T15:32:00Z"/>
        </w:trPr>
        <w:tc>
          <w:tcPr>
            <w:tcW w:w="1076" w:type="dxa"/>
            <w:vAlign w:val="center"/>
          </w:tcPr>
          <w:p w14:paraId="1DE0332A" w14:textId="77777777" w:rsidR="00A34189" w:rsidRPr="000D6187" w:rsidDel="00C05AD7" w:rsidRDefault="00A34189" w:rsidP="00444986">
            <w:pPr>
              <w:spacing w:after="0"/>
              <w:jc w:val="center"/>
              <w:rPr>
                <w:del w:id="1024" w:author="Hudler, Rob@Energy" w:date="2018-11-09T15:32:00Z"/>
                <w:rFonts w:asciiTheme="minorHAnsi" w:hAnsiTheme="minorHAnsi" w:cs="TimesNewRomanPS-BoldMT"/>
                <w:bCs/>
                <w:sz w:val="20"/>
                <w:szCs w:val="20"/>
              </w:rPr>
            </w:pPr>
            <w:del w:id="1025" w:author="Hudler, Rob@Energy" w:date="2018-11-09T15:32:00Z">
              <w:r w:rsidDel="00C05AD7">
                <w:rPr>
                  <w:rFonts w:asciiTheme="minorHAnsi" w:hAnsiTheme="minorHAnsi"/>
                  <w:sz w:val="20"/>
                  <w:szCs w:val="20"/>
                </w:rPr>
                <w:delText>03</w:delText>
              </w:r>
            </w:del>
          </w:p>
        </w:tc>
        <w:tc>
          <w:tcPr>
            <w:tcW w:w="3622" w:type="dxa"/>
            <w:vAlign w:val="center"/>
          </w:tcPr>
          <w:p w14:paraId="1DE0332B" w14:textId="77777777" w:rsidR="00A34189" w:rsidRPr="000D6187" w:rsidDel="00C05AD7" w:rsidRDefault="00A34189" w:rsidP="00444986">
            <w:pPr>
              <w:spacing w:after="0"/>
              <w:rPr>
                <w:del w:id="1026" w:author="Hudler, Rob@Energy" w:date="2018-11-09T15:32:00Z"/>
                <w:rFonts w:asciiTheme="minorHAnsi" w:hAnsiTheme="minorHAnsi" w:cs="Arial"/>
                <w:sz w:val="20"/>
                <w:szCs w:val="20"/>
              </w:rPr>
            </w:pPr>
            <w:del w:id="1027" w:author="Hudler, Rob@Energy" w:date="2018-11-09T15:32:00Z">
              <w:r w:rsidRPr="000D6187" w:rsidDel="00C05AD7">
                <w:rPr>
                  <w:rFonts w:asciiTheme="minorHAnsi" w:hAnsiTheme="minorHAnsi" w:cs="TimesNewRomanPS-BoldMT"/>
                  <w:bCs/>
                  <w:sz w:val="20"/>
                  <w:szCs w:val="20"/>
                </w:rPr>
                <w:delText>Verification Status:</w:delText>
              </w:r>
            </w:del>
          </w:p>
        </w:tc>
        <w:tc>
          <w:tcPr>
            <w:tcW w:w="9918" w:type="dxa"/>
            <w:vAlign w:val="center"/>
          </w:tcPr>
          <w:p w14:paraId="1DE0332C" w14:textId="6FFC7275" w:rsidR="00A34189" w:rsidRPr="000D6187" w:rsidDel="00C05AD7" w:rsidRDefault="00A34189" w:rsidP="0036278D">
            <w:pPr>
              <w:spacing w:after="0"/>
              <w:rPr>
                <w:del w:id="1028" w:author="Hudler, Rob@Energy" w:date="2018-11-09T15:32:00Z"/>
                <w:rFonts w:asciiTheme="minorHAnsi" w:hAnsiTheme="minorHAnsi" w:cs="Arial"/>
                <w:sz w:val="20"/>
                <w:szCs w:val="20"/>
              </w:rPr>
            </w:pPr>
          </w:p>
        </w:tc>
      </w:tr>
      <w:tr w:rsidR="0036278D" w:rsidRPr="000D6187" w:rsidDel="00C05AD7" w14:paraId="1DE03330" w14:textId="386C7ECA" w:rsidTr="0036278D">
        <w:trPr>
          <w:trHeight w:hRule="exact" w:val="442"/>
          <w:del w:id="1029" w:author="Hudler, Rob@Energy" w:date="2018-11-09T15:32:00Z"/>
        </w:trPr>
        <w:tc>
          <w:tcPr>
            <w:tcW w:w="1076" w:type="dxa"/>
            <w:vAlign w:val="center"/>
          </w:tcPr>
          <w:p w14:paraId="1DE0332E" w14:textId="77777777" w:rsidR="0036278D" w:rsidRPr="000D6187" w:rsidDel="00C05AD7" w:rsidRDefault="0036278D" w:rsidP="00444986">
            <w:pPr>
              <w:spacing w:after="0"/>
              <w:jc w:val="center"/>
              <w:rPr>
                <w:del w:id="1030" w:author="Hudler, Rob@Energy" w:date="2018-11-09T15:32:00Z"/>
                <w:rFonts w:asciiTheme="minorHAnsi" w:hAnsiTheme="minorHAnsi" w:cs="TimesNewRomanPS-BoldMT"/>
                <w:bCs/>
                <w:sz w:val="20"/>
                <w:szCs w:val="20"/>
              </w:rPr>
            </w:pPr>
            <w:del w:id="1031" w:author="Hudler, Rob@Energy" w:date="2018-11-09T15:32:00Z">
              <w:r w:rsidDel="00C05AD7">
                <w:rPr>
                  <w:rFonts w:asciiTheme="minorHAnsi" w:hAnsiTheme="minorHAnsi"/>
                  <w:sz w:val="20"/>
                  <w:szCs w:val="20"/>
                </w:rPr>
                <w:delText>04</w:delText>
              </w:r>
            </w:del>
          </w:p>
        </w:tc>
        <w:tc>
          <w:tcPr>
            <w:tcW w:w="13540" w:type="dxa"/>
            <w:gridSpan w:val="2"/>
            <w:vAlign w:val="center"/>
          </w:tcPr>
          <w:p w14:paraId="1DE0332F" w14:textId="26D1B52D" w:rsidR="0036278D" w:rsidRPr="000D6187" w:rsidDel="00C05AD7" w:rsidRDefault="0036278D" w:rsidP="00444986">
            <w:pPr>
              <w:spacing w:after="0"/>
              <w:rPr>
                <w:del w:id="1032" w:author="Hudler, Rob@Energy" w:date="2018-11-09T15:32:00Z"/>
                <w:rFonts w:asciiTheme="minorHAnsi" w:hAnsiTheme="minorHAnsi" w:cs="Arial"/>
                <w:sz w:val="20"/>
                <w:szCs w:val="20"/>
              </w:rPr>
            </w:pPr>
            <w:del w:id="1033" w:author="Hudler, Rob@Energy" w:date="2018-11-09T15:32:00Z">
              <w:r w:rsidRPr="000D6187" w:rsidDel="00C05AD7">
                <w:rPr>
                  <w:rFonts w:asciiTheme="minorHAnsi" w:hAnsiTheme="minorHAnsi" w:cs="TimesNewRomanPS-BoldMT"/>
                  <w:bCs/>
                  <w:sz w:val="20"/>
                  <w:szCs w:val="20"/>
                </w:rPr>
                <w:delText xml:space="preserve">Correction Notes: </w:delText>
              </w:r>
            </w:del>
          </w:p>
        </w:tc>
      </w:tr>
      <w:tr w:rsidR="00A34189" w:rsidRPr="000D6187" w:rsidDel="00C05AD7" w14:paraId="1DE03332" w14:textId="3D4CD356" w:rsidTr="00A34189">
        <w:trPr>
          <w:trHeight w:val="302"/>
          <w:del w:id="1034" w:author="Hudler, Rob@Energy" w:date="2018-11-09T15:32:00Z"/>
        </w:trPr>
        <w:tc>
          <w:tcPr>
            <w:tcW w:w="14616" w:type="dxa"/>
            <w:gridSpan w:val="3"/>
            <w:vAlign w:val="center"/>
          </w:tcPr>
          <w:p w14:paraId="1DE03331" w14:textId="77777777" w:rsidR="00A34189" w:rsidRPr="000D6187" w:rsidDel="00C05AD7" w:rsidRDefault="004063DE" w:rsidP="000D6187">
            <w:pPr>
              <w:spacing w:after="0"/>
              <w:rPr>
                <w:del w:id="1035" w:author="Hudler, Rob@Energy" w:date="2018-11-09T15:32:00Z"/>
                <w:rFonts w:asciiTheme="minorHAnsi" w:hAnsiTheme="minorHAnsi"/>
                <w:sz w:val="20"/>
                <w:szCs w:val="20"/>
              </w:rPr>
            </w:pPr>
            <w:del w:id="1036" w:author="Hudler, Rob@Energy" w:date="2018-11-09T15:32: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333" w14:textId="77777777" w:rsidR="00C34815" w:rsidRPr="00E60618" w:rsidRDefault="00C34815" w:rsidP="00E60618">
      <w:pPr>
        <w:spacing w:after="0"/>
        <w:rPr>
          <w:rFonts w:asciiTheme="minorHAnsi" w:hAnsiTheme="minorHAnsi"/>
          <w:sz w:val="20"/>
          <w:szCs w:val="16"/>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57"/>
        <w:gridCol w:w="10459"/>
      </w:tblGrid>
      <w:tr w:rsidR="00C34815" w:rsidRPr="008A45F8" w14:paraId="1DE03336" w14:textId="77777777" w:rsidTr="00C34815">
        <w:trPr>
          <w:cantSplit/>
          <w:trHeight w:val="432"/>
        </w:trPr>
        <w:tc>
          <w:tcPr>
            <w:tcW w:w="5000" w:type="pct"/>
            <w:gridSpan w:val="2"/>
            <w:vAlign w:val="center"/>
          </w:tcPr>
          <w:p w14:paraId="1DE03334" w14:textId="26924C86" w:rsidR="00C34815" w:rsidRPr="006C605C" w:rsidRDefault="00C05AD7" w:rsidP="00444986">
            <w:pPr>
              <w:keepNext/>
              <w:spacing w:after="0"/>
              <w:rPr>
                <w:rFonts w:asciiTheme="minorHAnsi" w:hAnsiTheme="minorHAnsi"/>
                <w:b/>
                <w:sz w:val="20"/>
                <w:szCs w:val="20"/>
              </w:rPr>
            </w:pPr>
            <w:ins w:id="1037" w:author="Hudler, Rob@Energy" w:date="2018-11-09T15:32:00Z">
              <w:r>
                <w:rPr>
                  <w:rFonts w:asciiTheme="minorHAnsi" w:hAnsiTheme="minorHAnsi"/>
                  <w:b/>
                  <w:sz w:val="20"/>
                  <w:szCs w:val="20"/>
                </w:rPr>
                <w:t>I</w:t>
              </w:r>
            </w:ins>
            <w:del w:id="1038" w:author="Hudler, Rob@Energy" w:date="2018-11-09T15:32:00Z">
              <w:r w:rsidR="00C34815" w:rsidRPr="00444986" w:rsidDel="00C05AD7">
                <w:rPr>
                  <w:rFonts w:asciiTheme="minorHAnsi" w:hAnsiTheme="minorHAnsi"/>
                  <w:b/>
                  <w:sz w:val="20"/>
                  <w:szCs w:val="20"/>
                </w:rPr>
                <w:delText>J</w:delText>
              </w:r>
            </w:del>
            <w:r w:rsidR="00C34815" w:rsidRPr="00444986">
              <w:rPr>
                <w:rFonts w:asciiTheme="minorHAnsi" w:hAnsiTheme="minorHAnsi"/>
                <w:b/>
                <w:sz w:val="20"/>
                <w:szCs w:val="20"/>
              </w:rPr>
              <w:t>. Determination of HERS Verification Compliance</w:t>
            </w:r>
          </w:p>
          <w:p w14:paraId="1DE03335" w14:textId="77777777" w:rsidR="00C34815" w:rsidRPr="008A45F8" w:rsidRDefault="00C34815" w:rsidP="00444986">
            <w:pPr>
              <w:keepNext/>
              <w:spacing w:after="0" w:line="240" w:lineRule="auto"/>
              <w:rPr>
                <w:rFonts w:asciiTheme="minorHAnsi" w:eastAsia="Times New Roman" w:hAnsiTheme="minorHAnsi"/>
                <w:sz w:val="18"/>
                <w:szCs w:val="18"/>
              </w:rPr>
            </w:pPr>
            <w:r w:rsidRPr="0036278D">
              <w:rPr>
                <w:rFonts w:asciiTheme="minorHAnsi" w:eastAsia="Times New Roman" w:hAnsiTheme="minorHAnsi"/>
                <w:sz w:val="20"/>
                <w:szCs w:val="18"/>
              </w:rPr>
              <w:t>All applicable sections of this document shall indicate compliance with the specified verification protocol requirements in order for this Certificate of Verification as a whole to be determined to be in compliance.</w:t>
            </w:r>
          </w:p>
        </w:tc>
      </w:tr>
      <w:tr w:rsidR="00C34815" w:rsidRPr="008A45F8" w14:paraId="1DE03339" w14:textId="77777777" w:rsidTr="00C34815">
        <w:trPr>
          <w:cantSplit/>
          <w:trHeight w:val="432"/>
        </w:trPr>
        <w:tc>
          <w:tcPr>
            <w:tcW w:w="253" w:type="pct"/>
            <w:vAlign w:val="center"/>
          </w:tcPr>
          <w:p w14:paraId="1DE03337" w14:textId="77777777" w:rsidR="00C34815" w:rsidRPr="008A45F8" w:rsidDel="00C76C40" w:rsidRDefault="00C34815" w:rsidP="00C34815">
            <w:pPr>
              <w:keepNext/>
              <w:spacing w:after="0" w:line="240" w:lineRule="auto"/>
              <w:rPr>
                <w:rFonts w:asciiTheme="minorHAnsi" w:eastAsia="Times New Roman" w:hAnsiTheme="minorHAnsi"/>
                <w:sz w:val="18"/>
                <w:szCs w:val="18"/>
              </w:rPr>
            </w:pPr>
            <w:r w:rsidRPr="008A45F8">
              <w:rPr>
                <w:rFonts w:asciiTheme="minorHAnsi" w:eastAsia="Times New Roman" w:hAnsiTheme="minorHAnsi"/>
                <w:sz w:val="18"/>
                <w:szCs w:val="18"/>
              </w:rPr>
              <w:t>01</w:t>
            </w:r>
          </w:p>
        </w:tc>
        <w:tc>
          <w:tcPr>
            <w:tcW w:w="4747" w:type="pct"/>
            <w:vAlign w:val="center"/>
          </w:tcPr>
          <w:p w14:paraId="1DE03338" w14:textId="77777777" w:rsidR="00C34815" w:rsidRDefault="00C34815" w:rsidP="00C34815">
            <w:pPr>
              <w:keepNext/>
              <w:spacing w:after="60" w:line="240" w:lineRule="auto"/>
              <w:rPr>
                <w:rFonts w:asciiTheme="minorHAnsi" w:eastAsia="Times New Roman" w:hAnsiTheme="minorHAnsi"/>
                <w:sz w:val="18"/>
                <w:szCs w:val="18"/>
              </w:rPr>
            </w:pPr>
          </w:p>
        </w:tc>
      </w:tr>
    </w:tbl>
    <w:p w14:paraId="1DE0333A" w14:textId="77777777" w:rsidR="00E0450E" w:rsidRDefault="00E0450E" w:rsidP="00444986">
      <w:pPr>
        <w:spacing w:after="0"/>
        <w:rPr>
          <w:rFonts w:asciiTheme="minorHAnsi" w:hAnsiTheme="minorHAnsi"/>
          <w:sz w:val="16"/>
          <w:szCs w:val="16"/>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5437"/>
        <w:gridCol w:w="51"/>
        <w:gridCol w:w="5462"/>
      </w:tblGrid>
      <w:tr w:rsidR="00324A7E" w:rsidRPr="00324A7E" w14:paraId="1DE0333C" w14:textId="77777777" w:rsidTr="000A0435">
        <w:trPr>
          <w:trHeight w:val="206"/>
        </w:trPr>
        <w:tc>
          <w:tcPr>
            <w:tcW w:w="10375" w:type="dxa"/>
            <w:gridSpan w:val="3"/>
            <w:vAlign w:val="center"/>
          </w:tcPr>
          <w:p w14:paraId="1DE0333B"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24A7E">
              <w:rPr>
                <w:rFonts w:asciiTheme="minorHAnsi" w:eastAsia="Times New Roman" w:hAnsiTheme="minorHAnsi" w:cs="Arial"/>
                <w:b/>
                <w:caps/>
                <w:sz w:val="18"/>
                <w:szCs w:val="18"/>
              </w:rPr>
              <w:t>Documentation Author's Declaration Statement</w:t>
            </w:r>
          </w:p>
        </w:tc>
      </w:tr>
      <w:tr w:rsidR="00324A7E" w:rsidRPr="00324A7E" w14:paraId="1DE0333E" w14:textId="77777777" w:rsidTr="000A0435">
        <w:trPr>
          <w:trHeight w:val="206"/>
        </w:trPr>
        <w:tc>
          <w:tcPr>
            <w:tcW w:w="10375" w:type="dxa"/>
            <w:gridSpan w:val="3"/>
            <w:vAlign w:val="center"/>
          </w:tcPr>
          <w:p w14:paraId="1DE0333D" w14:textId="77777777" w:rsidR="00E0450E" w:rsidRDefault="00324A7E" w:rsidP="00444986">
            <w:pPr>
              <w:keepNext/>
              <w:numPr>
                <w:ilvl w:val="0"/>
                <w:numId w:val="9"/>
              </w:numPr>
              <w:spacing w:after="0" w:line="240" w:lineRule="auto"/>
              <w:ind w:left="360" w:hanging="270"/>
              <w:rPr>
                <w:rFonts w:asciiTheme="minorHAnsi" w:eastAsia="Times New Roman" w:hAnsiTheme="minorHAnsi"/>
                <w:sz w:val="18"/>
                <w:szCs w:val="18"/>
              </w:rPr>
            </w:pPr>
            <w:r w:rsidRPr="00324A7E">
              <w:rPr>
                <w:rFonts w:asciiTheme="minorHAnsi" w:eastAsia="Times New Roman" w:hAnsiTheme="minorHAnsi"/>
                <w:sz w:val="18"/>
                <w:szCs w:val="18"/>
              </w:rPr>
              <w:t>I certify that this Certificate of Verification documentation is accurate and complete.</w:t>
            </w:r>
          </w:p>
        </w:tc>
      </w:tr>
      <w:tr w:rsidR="00324A7E" w:rsidRPr="00324A7E" w14:paraId="1DE03341" w14:textId="77777777" w:rsidTr="000A0435">
        <w:trPr>
          <w:trHeight w:val="360"/>
        </w:trPr>
        <w:tc>
          <w:tcPr>
            <w:tcW w:w="5152" w:type="dxa"/>
          </w:tcPr>
          <w:p w14:paraId="1DE0333F"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Name:</w:t>
            </w:r>
          </w:p>
        </w:tc>
        <w:tc>
          <w:tcPr>
            <w:tcW w:w="5223" w:type="dxa"/>
            <w:gridSpan w:val="2"/>
          </w:tcPr>
          <w:p w14:paraId="1DE03340"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Signature:</w:t>
            </w:r>
          </w:p>
        </w:tc>
      </w:tr>
      <w:tr w:rsidR="00324A7E" w:rsidRPr="00324A7E" w14:paraId="1DE03344" w14:textId="77777777" w:rsidTr="000A0435">
        <w:trPr>
          <w:trHeight w:val="360"/>
        </w:trPr>
        <w:tc>
          <w:tcPr>
            <w:tcW w:w="5152" w:type="dxa"/>
          </w:tcPr>
          <w:p w14:paraId="1DE03342"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w:t>
            </w:r>
          </w:p>
        </w:tc>
        <w:tc>
          <w:tcPr>
            <w:tcW w:w="5223" w:type="dxa"/>
            <w:gridSpan w:val="2"/>
          </w:tcPr>
          <w:p w14:paraId="1DE03343"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Date:</w:t>
            </w:r>
          </w:p>
        </w:tc>
      </w:tr>
      <w:tr w:rsidR="00324A7E" w:rsidRPr="00324A7E" w14:paraId="1DE03347" w14:textId="77777777" w:rsidTr="000A0435">
        <w:trPr>
          <w:trHeight w:val="360"/>
        </w:trPr>
        <w:tc>
          <w:tcPr>
            <w:tcW w:w="5152" w:type="dxa"/>
          </w:tcPr>
          <w:p w14:paraId="1DE03345"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Address:</w:t>
            </w:r>
          </w:p>
        </w:tc>
        <w:tc>
          <w:tcPr>
            <w:tcW w:w="5223" w:type="dxa"/>
            <w:gridSpan w:val="2"/>
          </w:tcPr>
          <w:p w14:paraId="1DE03346"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CEA / HERS Certification Identification (If applicable):</w:t>
            </w:r>
          </w:p>
        </w:tc>
      </w:tr>
      <w:tr w:rsidR="00324A7E" w:rsidRPr="00324A7E" w14:paraId="1DE0334A" w14:textId="77777777" w:rsidTr="000A0435">
        <w:trPr>
          <w:trHeight w:val="360"/>
        </w:trPr>
        <w:tc>
          <w:tcPr>
            <w:tcW w:w="5152" w:type="dxa"/>
          </w:tcPr>
          <w:p w14:paraId="1DE03348"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City/State/Zip:</w:t>
            </w:r>
          </w:p>
        </w:tc>
        <w:tc>
          <w:tcPr>
            <w:tcW w:w="5223" w:type="dxa"/>
            <w:gridSpan w:val="2"/>
          </w:tcPr>
          <w:p w14:paraId="1DE03349" w14:textId="77777777" w:rsidR="00E0450E" w:rsidRDefault="00324A7E" w:rsidP="00444986">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Phone:</w:t>
            </w:r>
          </w:p>
        </w:tc>
      </w:tr>
      <w:tr w:rsidR="00324A7E" w:rsidRPr="00324A7E" w14:paraId="1DE0334C" w14:textId="77777777" w:rsidTr="000A0435">
        <w:tblPrEx>
          <w:tblCellMar>
            <w:left w:w="115" w:type="dxa"/>
            <w:right w:w="115" w:type="dxa"/>
          </w:tblCellMar>
        </w:tblPrEx>
        <w:trPr>
          <w:trHeight w:val="296"/>
        </w:trPr>
        <w:tc>
          <w:tcPr>
            <w:tcW w:w="10375" w:type="dxa"/>
            <w:gridSpan w:val="3"/>
            <w:vAlign w:val="center"/>
          </w:tcPr>
          <w:p w14:paraId="1DE0334B"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24A7E">
              <w:rPr>
                <w:rFonts w:asciiTheme="minorHAnsi" w:eastAsia="Times New Roman" w:hAnsiTheme="minorHAnsi" w:cs="Arial"/>
                <w:b/>
                <w:caps/>
                <w:sz w:val="18"/>
                <w:szCs w:val="18"/>
              </w:rPr>
              <w:t xml:space="preserve">Responsible Person's Declaration statement </w:t>
            </w:r>
          </w:p>
        </w:tc>
      </w:tr>
      <w:tr w:rsidR="00324A7E" w:rsidRPr="00324A7E" w14:paraId="1DE03353" w14:textId="77777777" w:rsidTr="000A0435">
        <w:tblPrEx>
          <w:tblCellMar>
            <w:left w:w="115" w:type="dxa"/>
            <w:right w:w="115" w:type="dxa"/>
          </w:tblCellMar>
        </w:tblPrEx>
        <w:trPr>
          <w:trHeight w:val="504"/>
        </w:trPr>
        <w:tc>
          <w:tcPr>
            <w:tcW w:w="10375" w:type="dxa"/>
            <w:gridSpan w:val="3"/>
          </w:tcPr>
          <w:p w14:paraId="1DE0334D" w14:textId="77777777" w:rsidR="00601090" w:rsidRDefault="00324A7E" w:rsidP="00444986">
            <w:pPr>
              <w:keepNext/>
              <w:tabs>
                <w:tab w:val="left" w:pos="-2600"/>
              </w:tabs>
              <w:spacing w:after="6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I certify the following under penalty of perjury, under the laws of the State of California:</w:t>
            </w:r>
          </w:p>
          <w:p w14:paraId="1DE0334E" w14:textId="77777777" w:rsidR="00601090" w:rsidRDefault="00324A7E">
            <w:pPr>
              <w:keepNext/>
              <w:numPr>
                <w:ilvl w:val="0"/>
                <w:numId w:val="8"/>
              </w:numPr>
              <w:tabs>
                <w:tab w:val="left" w:pos="-2600"/>
              </w:tabs>
              <w:spacing w:after="6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 xml:space="preserve">The information provided on this Certificate of Verification is true and correct. </w:t>
            </w:r>
          </w:p>
          <w:p w14:paraId="1DE0334F"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I am the certified HERS Rater who performed the verification identified and reported on this Certificate of Verification (responsible rater).</w:t>
            </w:r>
          </w:p>
          <w:p w14:paraId="1DE03350"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1DE03351"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1DE03352" w14:textId="77777777" w:rsidR="00601090" w:rsidRDefault="00324A7E">
            <w:pPr>
              <w:keepNext/>
              <w:numPr>
                <w:ilvl w:val="0"/>
                <w:numId w:val="8"/>
              </w:numPr>
              <w:tabs>
                <w:tab w:val="left" w:pos="-2600"/>
              </w:tabs>
              <w:spacing w:after="6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24A7E" w:rsidRPr="00324A7E" w14:paraId="1DE03355" w14:textId="77777777" w:rsidTr="000A0435">
        <w:tblPrEx>
          <w:tblCellMar>
            <w:left w:w="115" w:type="dxa"/>
            <w:right w:w="115" w:type="dxa"/>
          </w:tblCellMar>
        </w:tblPrEx>
        <w:trPr>
          <w:trHeight w:hRule="exact" w:val="288"/>
        </w:trPr>
        <w:tc>
          <w:tcPr>
            <w:tcW w:w="10375" w:type="dxa"/>
            <w:gridSpan w:val="3"/>
            <w:vAlign w:val="center"/>
          </w:tcPr>
          <w:p w14:paraId="1DE03354"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24A7E">
              <w:rPr>
                <w:rFonts w:asciiTheme="minorHAnsi" w:eastAsia="Times New Roman" w:hAnsiTheme="minorHAnsi" w:cs="Arial"/>
                <w:b/>
                <w:caps/>
                <w:sz w:val="18"/>
                <w:szCs w:val="18"/>
              </w:rPr>
              <w:t>BUILDER OR INSTALLER INFORMATION AS SHOWN ON THE CERTIFICATE of Installation</w:t>
            </w:r>
          </w:p>
        </w:tc>
      </w:tr>
      <w:tr w:rsidR="00324A7E" w:rsidRPr="00324A7E" w14:paraId="1DE03357" w14:textId="77777777" w:rsidTr="000A0435">
        <w:tblPrEx>
          <w:tblCellMar>
            <w:left w:w="115" w:type="dxa"/>
            <w:right w:w="115" w:type="dxa"/>
          </w:tblCellMar>
        </w:tblPrEx>
        <w:trPr>
          <w:trHeight w:hRule="exact" w:val="360"/>
        </w:trPr>
        <w:tc>
          <w:tcPr>
            <w:tcW w:w="10375" w:type="dxa"/>
            <w:gridSpan w:val="3"/>
            <w:vAlign w:val="center"/>
          </w:tcPr>
          <w:p w14:paraId="1DE03356"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 Name (Installing Subcontractor or General Contractor or Builder/Owner):</w:t>
            </w:r>
          </w:p>
        </w:tc>
      </w:tr>
      <w:tr w:rsidR="00324A7E" w:rsidRPr="00324A7E" w14:paraId="1DE0335A" w14:textId="77777777" w:rsidTr="000A0435">
        <w:tblPrEx>
          <w:tblCellMar>
            <w:left w:w="115" w:type="dxa"/>
            <w:right w:w="115" w:type="dxa"/>
          </w:tblCellMar>
        </w:tblPrEx>
        <w:trPr>
          <w:trHeight w:hRule="exact" w:val="360"/>
        </w:trPr>
        <w:tc>
          <w:tcPr>
            <w:tcW w:w="5152" w:type="dxa"/>
          </w:tcPr>
          <w:p w14:paraId="1DE03358" w14:textId="77777777" w:rsidR="00E0450E" w:rsidRDefault="00324A7E" w:rsidP="00444986">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Responsible Builder/Installer Name:</w:t>
            </w:r>
          </w:p>
        </w:tc>
        <w:tc>
          <w:tcPr>
            <w:tcW w:w="5223" w:type="dxa"/>
            <w:gridSpan w:val="2"/>
          </w:tcPr>
          <w:p w14:paraId="1DE03359" w14:textId="77777777" w:rsidR="00E0450E" w:rsidRDefault="00324A7E" w:rsidP="00444986">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CSLB License:</w:t>
            </w:r>
          </w:p>
        </w:tc>
      </w:tr>
      <w:tr w:rsidR="00324A7E" w:rsidRPr="00324A7E" w14:paraId="1DE0335C" w14:textId="77777777" w:rsidTr="000A0435">
        <w:tblPrEx>
          <w:tblCellMar>
            <w:left w:w="108" w:type="dxa"/>
            <w:right w:w="108" w:type="dxa"/>
          </w:tblCellMar>
        </w:tblPrEx>
        <w:trPr>
          <w:trHeight w:hRule="exact" w:val="288"/>
        </w:trPr>
        <w:tc>
          <w:tcPr>
            <w:tcW w:w="10375" w:type="dxa"/>
            <w:gridSpan w:val="3"/>
            <w:vAlign w:val="center"/>
          </w:tcPr>
          <w:p w14:paraId="1DE0335B"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PROVIDER DATA REGISTRY INFORMATION</w:t>
            </w:r>
          </w:p>
        </w:tc>
      </w:tr>
      <w:tr w:rsidR="00324A7E" w:rsidRPr="00324A7E" w14:paraId="1DE0335F" w14:textId="77777777" w:rsidTr="000A0435">
        <w:tblPrEx>
          <w:tblCellMar>
            <w:left w:w="108" w:type="dxa"/>
            <w:right w:w="108" w:type="dxa"/>
          </w:tblCellMar>
        </w:tblPrEx>
        <w:trPr>
          <w:trHeight w:hRule="exact" w:val="360"/>
        </w:trPr>
        <w:tc>
          <w:tcPr>
            <w:tcW w:w="5152" w:type="dxa"/>
          </w:tcPr>
          <w:p w14:paraId="1DE0335D" w14:textId="77777777"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Sample Group Number (if applicable):</w:t>
            </w:r>
          </w:p>
        </w:tc>
        <w:tc>
          <w:tcPr>
            <w:tcW w:w="5223" w:type="dxa"/>
            <w:gridSpan w:val="2"/>
          </w:tcPr>
          <w:p w14:paraId="1DE0335E" w14:textId="2B9F9BAD" w:rsidR="00E0450E" w:rsidRDefault="00324A7E" w:rsidP="00444986">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Dwelling Test Status in Sample Group (if applicable)</w:t>
            </w:r>
            <w:r w:rsidR="00AE6749">
              <w:rPr>
                <w:rFonts w:asciiTheme="minorHAnsi" w:eastAsia="Times New Roman" w:hAnsiTheme="minorHAnsi"/>
                <w:sz w:val="14"/>
                <w:szCs w:val="14"/>
              </w:rPr>
              <w:t>:</w:t>
            </w:r>
          </w:p>
        </w:tc>
      </w:tr>
      <w:tr w:rsidR="00324A7E" w:rsidRPr="00324A7E" w14:paraId="1DE03361" w14:textId="77777777" w:rsidTr="000A0435">
        <w:tblPrEx>
          <w:tblCellMar>
            <w:left w:w="108" w:type="dxa"/>
            <w:right w:w="108" w:type="dxa"/>
          </w:tblCellMar>
        </w:tblPrEx>
        <w:trPr>
          <w:trHeight w:hRule="exact" w:val="288"/>
        </w:trPr>
        <w:tc>
          <w:tcPr>
            <w:tcW w:w="10375" w:type="dxa"/>
            <w:gridSpan w:val="3"/>
            <w:vAlign w:val="center"/>
          </w:tcPr>
          <w:p w14:paraId="1DE03360"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RATER INFORMATION</w:t>
            </w:r>
          </w:p>
        </w:tc>
      </w:tr>
      <w:tr w:rsidR="00324A7E" w:rsidRPr="00324A7E" w14:paraId="1DE03363" w14:textId="77777777" w:rsidTr="000A0435">
        <w:tblPrEx>
          <w:tblCellMar>
            <w:left w:w="108" w:type="dxa"/>
            <w:right w:w="108" w:type="dxa"/>
          </w:tblCellMar>
        </w:tblPrEx>
        <w:trPr>
          <w:trHeight w:hRule="exact" w:val="360"/>
        </w:trPr>
        <w:tc>
          <w:tcPr>
            <w:tcW w:w="10375" w:type="dxa"/>
            <w:gridSpan w:val="3"/>
          </w:tcPr>
          <w:p w14:paraId="1DE03362" w14:textId="77777777" w:rsidR="00E0450E" w:rsidRDefault="00324A7E" w:rsidP="00444986">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HERS Rater Company Name:</w:t>
            </w:r>
          </w:p>
        </w:tc>
      </w:tr>
      <w:tr w:rsidR="00324A7E" w:rsidRPr="00324A7E" w14:paraId="1DE03366"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364"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1DE03365"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Signature:</w:t>
            </w:r>
          </w:p>
        </w:tc>
      </w:tr>
      <w:tr w:rsidR="00324A7E" w:rsidRPr="00324A7E" w14:paraId="1DE03369"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367" w14:textId="099EC95D"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Certification Number w/ this HERS Provider</w:t>
            </w:r>
            <w:r w:rsidR="00AE6749">
              <w:rPr>
                <w:rFonts w:asciiTheme="minorHAnsi" w:eastAsia="Times New Roman" w:hAnsiTheme="minorHAnsi"/>
                <w:sz w:val="14"/>
                <w:szCs w:val="14"/>
              </w:rPr>
              <w:t>:</w:t>
            </w:r>
          </w:p>
        </w:tc>
        <w:tc>
          <w:tcPr>
            <w:tcW w:w="5175" w:type="dxa"/>
            <w:tcBorders>
              <w:top w:val="single" w:sz="4" w:space="0" w:color="auto"/>
              <w:left w:val="single" w:sz="4" w:space="0" w:color="auto"/>
              <w:bottom w:val="single" w:sz="4" w:space="0" w:color="auto"/>
              <w:right w:val="single" w:sz="4" w:space="0" w:color="auto"/>
            </w:tcBorders>
          </w:tcPr>
          <w:p w14:paraId="1DE03368" w14:textId="77777777" w:rsidR="00E0450E" w:rsidRDefault="00324A7E" w:rsidP="00444986">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Date Signed:</w:t>
            </w:r>
          </w:p>
        </w:tc>
      </w:tr>
    </w:tbl>
    <w:p w14:paraId="1DE03395" w14:textId="77777777" w:rsidR="000D6187" w:rsidRPr="000D6187" w:rsidRDefault="000D6187" w:rsidP="000D6187">
      <w:pPr>
        <w:ind w:hanging="677"/>
        <w:rPr>
          <w:rFonts w:asciiTheme="minorHAnsi" w:hAnsiTheme="minorHAnsi"/>
        </w:rPr>
      </w:pPr>
    </w:p>
    <w:p w14:paraId="1DE03396" w14:textId="77777777" w:rsidR="000D6187" w:rsidRPr="000D618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sectPr w:rsidR="000D6187" w:rsidRPr="000D6187" w:rsidSect="00C05AD7">
          <w:headerReference w:type="even" r:id="rId9"/>
          <w:headerReference w:type="default" r:id="rId10"/>
          <w:footerReference w:type="even" r:id="rId11"/>
          <w:footerReference w:type="default" r:id="rId12"/>
          <w:headerReference w:type="first" r:id="rId13"/>
          <w:footerReference w:type="first" r:id="rId14"/>
          <w:pgSz w:w="12240" w:h="15840" w:orient="portrait"/>
          <w:pgMar w:top="720" w:right="720" w:bottom="720" w:left="720" w:header="288" w:footer="576" w:gutter="0"/>
          <w:cols w:space="720"/>
          <w:docGrid w:linePitch="360"/>
          <w:sectPrChange w:id="1079" w:author="Hudler, Rob@Energy" w:date="2018-11-09T15:31:00Z">
            <w:sectPr w:rsidR="000D6187" w:rsidRPr="000D6187" w:rsidSect="00C05AD7">
              <w:pgSz w:w="15840" w:h="12240" w:orient="landscape"/>
              <w:pgMar w:top="720" w:right="720" w:bottom="720" w:left="720" w:header="288" w:footer="576" w:gutter="0"/>
            </w:sectPr>
          </w:sectPrChange>
        </w:sectPr>
      </w:pPr>
    </w:p>
    <w:p w14:paraId="1DE03397" w14:textId="6B7BDBB7" w:rsidR="000D6187" w:rsidDel="00C05AD7" w:rsidRDefault="001B31A7" w:rsidP="005D05A2">
      <w:pPr>
        <w:spacing w:after="0" w:line="240" w:lineRule="auto"/>
        <w:jc w:val="center"/>
        <w:rPr>
          <w:del w:id="1080" w:author="Hudler, Rob@Energy" w:date="2018-11-09T15:32:00Z"/>
          <w:rFonts w:asciiTheme="minorHAnsi" w:hAnsiTheme="minorHAnsi" w:cs="Arial"/>
          <w:b/>
          <w:sz w:val="20"/>
          <w:szCs w:val="20"/>
        </w:rPr>
      </w:pPr>
      <w:del w:id="1081" w:author="Hudler, Rob@Energy" w:date="2018-11-09T15:32:00Z">
        <w:r w:rsidRPr="001B31A7" w:rsidDel="00C05AD7">
          <w:rPr>
            <w:rFonts w:asciiTheme="minorHAnsi" w:hAnsiTheme="minorHAnsi" w:cs="Arial"/>
            <w:b/>
            <w:sz w:val="20"/>
            <w:szCs w:val="20"/>
          </w:rPr>
          <w:delText>NRCV-PLB-21-H</w:delText>
        </w:r>
        <w:r w:rsidR="005D05A2" w:rsidDel="00C05AD7">
          <w:rPr>
            <w:rFonts w:asciiTheme="minorHAnsi" w:hAnsiTheme="minorHAnsi" w:cs="Arial"/>
            <w:b/>
            <w:sz w:val="20"/>
            <w:szCs w:val="20"/>
          </w:rPr>
          <w:delText xml:space="preserve"> User Instructions</w:delText>
        </w:r>
      </w:del>
    </w:p>
    <w:p w14:paraId="09A8E43C" w14:textId="77777777" w:rsidR="005D05A2" w:rsidRPr="000D6187" w:rsidDel="00C05AD7" w:rsidRDefault="005D05A2" w:rsidP="005D05A2">
      <w:pPr>
        <w:spacing w:after="0" w:line="240" w:lineRule="auto"/>
        <w:jc w:val="center"/>
        <w:rPr>
          <w:del w:id="1082" w:author="Hudler, Rob@Energy" w:date="2018-11-09T15:32:00Z"/>
          <w:rFonts w:asciiTheme="minorHAnsi" w:hAnsiTheme="minorHAnsi" w:cs="Arial"/>
          <w:b/>
          <w:sz w:val="20"/>
          <w:szCs w:val="20"/>
        </w:rPr>
      </w:pPr>
    </w:p>
    <w:p w14:paraId="0ECAA076" w14:textId="5FC4E76F" w:rsidR="00EC00E4" w:rsidDel="00C05AD7" w:rsidRDefault="000D6187"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3" w:author="Hudler, Rob@Energy" w:date="2018-11-09T15:32:00Z"/>
          <w:rFonts w:asciiTheme="minorHAnsi" w:hAnsiTheme="minorHAnsi" w:cs="Arial"/>
          <w:b/>
          <w:sz w:val="20"/>
          <w:szCs w:val="20"/>
        </w:rPr>
      </w:pPr>
      <w:del w:id="1084" w:author="Hudler, Rob@Energy" w:date="2018-11-09T15:32:00Z">
        <w:r w:rsidRPr="000D6187" w:rsidDel="00C05AD7">
          <w:rPr>
            <w:rFonts w:asciiTheme="minorHAnsi" w:hAnsiTheme="minorHAnsi" w:cs="Arial"/>
            <w:b/>
            <w:sz w:val="20"/>
            <w:szCs w:val="20"/>
          </w:rPr>
          <w:delText>A. Design Central Water Heating Systems Information</w:delText>
        </w:r>
      </w:del>
    </w:p>
    <w:p w14:paraId="1DE03399" w14:textId="77777777" w:rsidR="00C96A7C" w:rsidDel="00C05AD7" w:rsidRDefault="000D6187"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085" w:author="Hudler, Rob@Energy" w:date="2018-11-09T15:32:00Z"/>
          <w:rFonts w:asciiTheme="minorHAnsi" w:hAnsiTheme="minorHAnsi"/>
          <w:sz w:val="20"/>
          <w:szCs w:val="20"/>
        </w:rPr>
      </w:pPr>
      <w:del w:id="1086" w:author="Hudler, Rob@Energy" w:date="2018-11-09T15:32:00Z">
        <w:r w:rsidRPr="000D6187" w:rsidDel="00C05AD7">
          <w:rPr>
            <w:rFonts w:asciiTheme="minorHAnsi" w:hAnsiTheme="minorHAnsi"/>
            <w:sz w:val="20"/>
            <w:szCs w:val="20"/>
          </w:rPr>
          <w:delText xml:space="preserve">This table reports the water heating system features that were specified on the </w:delText>
        </w:r>
        <w:r w:rsidRPr="000D6187" w:rsidDel="00C05AD7">
          <w:rPr>
            <w:rFonts w:eastAsia="Times New Roman"/>
            <w:sz w:val="18"/>
            <w:szCs w:val="18"/>
          </w:rPr>
          <w:delText>NRCC-PRF-01</w:delText>
        </w:r>
        <w:r w:rsidRPr="000D6187" w:rsidDel="00C05AD7">
          <w:rPr>
            <w:rFonts w:asciiTheme="minorHAnsi" w:hAnsiTheme="minorHAnsi"/>
            <w:sz w:val="20"/>
            <w:szCs w:val="20"/>
          </w:rPr>
          <w:delText xml:space="preserve"> compliance document for this project.   </w:delText>
        </w:r>
      </w:del>
    </w:p>
    <w:p w14:paraId="1DE0339B" w14:textId="0711F0FC"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087" w:author="Hudler, Rob@Energy" w:date="2018-11-09T15:32:00Z"/>
          <w:rFonts w:eastAsia="Times New Roman"/>
          <w:sz w:val="18"/>
          <w:szCs w:val="18"/>
        </w:rPr>
      </w:pPr>
      <w:del w:id="1088" w:author="Hudler, Rob@Energy" w:date="2018-11-09T15:32:00Z">
        <w:r w:rsidRPr="000D6187" w:rsidDel="00C05AD7">
          <w:rPr>
            <w:rFonts w:asciiTheme="minorHAnsi" w:hAnsiTheme="minorHAnsi"/>
            <w:sz w:val="20"/>
            <w:szCs w:val="20"/>
          </w:rPr>
          <w:delText xml:space="preserve">01 Water Heating System ID or Name – </w:delText>
        </w:r>
        <w:r w:rsidDel="00C05AD7">
          <w:rPr>
            <w:rFonts w:asciiTheme="minorHAnsi" w:hAnsiTheme="minorHAnsi"/>
            <w:sz w:val="20"/>
            <w:szCs w:val="20"/>
          </w:rPr>
          <w:delText>User input</w:delText>
        </w:r>
      </w:del>
    </w:p>
    <w:p w14:paraId="1DE0339C" w14:textId="56569796"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089" w:author="Hudler, Rob@Energy" w:date="2018-11-09T15:32:00Z"/>
          <w:rFonts w:asciiTheme="minorHAnsi" w:hAnsiTheme="minorHAnsi"/>
          <w:sz w:val="20"/>
          <w:szCs w:val="20"/>
        </w:rPr>
      </w:pPr>
      <w:del w:id="1090" w:author="Hudler, Rob@Energy" w:date="2018-11-09T15:32:00Z">
        <w:r w:rsidRPr="000D6187" w:rsidDel="00C05AD7">
          <w:rPr>
            <w:rFonts w:asciiTheme="minorHAnsi" w:hAnsiTheme="minorHAnsi"/>
            <w:sz w:val="20"/>
            <w:szCs w:val="20"/>
          </w:rPr>
          <w:delText xml:space="preserve">02 Water Heating System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The different kinds of water heating system type are DHW or Combined Hydronic</w:delText>
        </w:r>
      </w:del>
    </w:p>
    <w:p w14:paraId="1DE0339D" w14:textId="53023D7E"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091" w:author="Hudler, Rob@Energy" w:date="2018-11-09T15:32:00Z"/>
          <w:rFonts w:asciiTheme="minorHAnsi" w:hAnsiTheme="minorHAnsi"/>
          <w:sz w:val="20"/>
          <w:szCs w:val="20"/>
        </w:rPr>
      </w:pPr>
      <w:del w:id="1092" w:author="Hudler, Rob@Energy" w:date="2018-11-09T15:32:00Z">
        <w:r w:rsidRPr="000D6187" w:rsidDel="00C05AD7">
          <w:rPr>
            <w:rFonts w:asciiTheme="minorHAnsi" w:hAnsiTheme="minorHAnsi"/>
            <w:sz w:val="20"/>
            <w:szCs w:val="20"/>
          </w:rPr>
          <w:delText xml:space="preserve">03 Water Heater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The different kinds of water heaters are Large Storage, Small Storage, Heat Pump, Boiler, Large Instantaneous, Small Instantaneous or Indirect</w:delText>
        </w:r>
      </w:del>
    </w:p>
    <w:p w14:paraId="1DE0339E" w14:textId="7777777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093" w:author="Hudler, Rob@Energy" w:date="2018-11-09T15:32:00Z"/>
          <w:rFonts w:asciiTheme="minorHAnsi" w:hAnsiTheme="minorHAnsi"/>
          <w:sz w:val="20"/>
          <w:szCs w:val="20"/>
        </w:rPr>
      </w:pPr>
      <w:del w:id="1094" w:author="Hudler, Rob@Energy" w:date="2018-11-09T15:32:00Z">
        <w:r w:rsidRPr="000D6187" w:rsidDel="00C05AD7">
          <w:rPr>
            <w:rFonts w:asciiTheme="minorHAnsi" w:hAnsiTheme="minorHAnsi"/>
            <w:sz w:val="20"/>
            <w:szCs w:val="20"/>
          </w:rPr>
          <w:delText xml:space="preserve">04 # of Water Heaters in system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w:delText>
        </w:r>
      </w:del>
    </w:p>
    <w:p w14:paraId="1DE0339F" w14:textId="17FDE91C"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095" w:author="Hudler, Rob@Energy" w:date="2018-11-09T15:32:00Z"/>
          <w:rFonts w:asciiTheme="minorHAnsi" w:hAnsiTheme="minorHAnsi"/>
          <w:sz w:val="20"/>
          <w:szCs w:val="20"/>
        </w:rPr>
      </w:pPr>
      <w:del w:id="1096" w:author="Hudler, Rob@Energy" w:date="2018-11-09T15:32:00Z">
        <w:r w:rsidRPr="000D6187" w:rsidDel="00C05AD7">
          <w:rPr>
            <w:rFonts w:asciiTheme="minorHAnsi" w:hAnsiTheme="minorHAnsi"/>
            <w:sz w:val="20"/>
            <w:szCs w:val="20"/>
          </w:rPr>
          <w:delText xml:space="preserve">05 Water Heater Storage Volume (gal) – User input. Value may be N/A if </w:delText>
        </w:r>
        <w:r w:rsidDel="00C05AD7">
          <w:rPr>
            <w:rFonts w:asciiTheme="minorHAnsi" w:hAnsiTheme="minorHAnsi"/>
            <w:sz w:val="20"/>
            <w:szCs w:val="20"/>
          </w:rPr>
          <w:delText>water heater type is instantaneous with zero storage.</w:delText>
        </w:r>
      </w:del>
    </w:p>
    <w:p w14:paraId="1DE033A0" w14:textId="7777777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097" w:author="Hudler, Rob@Energy" w:date="2018-11-09T15:32:00Z"/>
          <w:rFonts w:asciiTheme="minorHAnsi" w:hAnsiTheme="minorHAnsi"/>
          <w:sz w:val="20"/>
          <w:szCs w:val="20"/>
        </w:rPr>
      </w:pPr>
      <w:del w:id="1098" w:author="Hudler, Rob@Energy" w:date="2018-11-09T15:32:00Z">
        <w:r w:rsidRPr="000D6187" w:rsidDel="00C05AD7">
          <w:rPr>
            <w:rFonts w:asciiTheme="minorHAnsi" w:hAnsiTheme="minorHAnsi"/>
            <w:sz w:val="20"/>
            <w:szCs w:val="20"/>
          </w:rPr>
          <w:delText xml:space="preserve">06 Fuel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The different kinds of fuel types are natural gas, propane, oil, or electricity.</w:delText>
        </w:r>
      </w:del>
    </w:p>
    <w:p w14:paraId="1DE033A1" w14:textId="7777777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099" w:author="Hudler, Rob@Energy" w:date="2018-11-09T15:32:00Z"/>
          <w:rFonts w:asciiTheme="minorHAnsi" w:hAnsiTheme="minorHAnsi"/>
          <w:sz w:val="20"/>
          <w:szCs w:val="20"/>
        </w:rPr>
      </w:pPr>
      <w:del w:id="1100" w:author="Hudler, Rob@Energy" w:date="2018-11-09T15:32:00Z">
        <w:r w:rsidRPr="000D6187" w:rsidDel="00C05AD7">
          <w:rPr>
            <w:rFonts w:asciiTheme="minorHAnsi" w:hAnsiTheme="minorHAnsi"/>
            <w:sz w:val="20"/>
            <w:szCs w:val="20"/>
          </w:rPr>
          <w:delText xml:space="preserve">07 Rated Input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For natural gas, propane and oil fuel type the input type is Btu/Hr.  For electric the input type is kW</w:delText>
        </w:r>
      </w:del>
    </w:p>
    <w:p w14:paraId="1DE033A2" w14:textId="1898C696"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01" w:author="Hudler, Rob@Energy" w:date="2018-11-09T15:32:00Z"/>
          <w:rFonts w:asciiTheme="minorHAnsi" w:hAnsiTheme="minorHAnsi"/>
          <w:sz w:val="20"/>
          <w:szCs w:val="20"/>
        </w:rPr>
      </w:pPr>
      <w:del w:id="1102" w:author="Hudler, Rob@Energy" w:date="2018-11-09T15:32:00Z">
        <w:r w:rsidRPr="000D6187" w:rsidDel="00C05AD7">
          <w:rPr>
            <w:rFonts w:asciiTheme="minorHAnsi" w:hAnsiTheme="minorHAnsi"/>
            <w:sz w:val="20"/>
            <w:szCs w:val="20"/>
          </w:rPr>
          <w:delText>08 Rated Input Value – User input. Numerical value of the rated input. Must be equal to or less than value indicated on the NRCC-PRF-01</w:delText>
        </w:r>
      </w:del>
    </w:p>
    <w:p w14:paraId="1DE033A3" w14:textId="380726D6"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03" w:author="Hudler, Rob@Energy" w:date="2018-11-09T15:32:00Z"/>
          <w:rFonts w:asciiTheme="minorHAnsi" w:hAnsiTheme="minorHAnsi"/>
          <w:sz w:val="20"/>
          <w:szCs w:val="20"/>
        </w:rPr>
      </w:pPr>
      <w:del w:id="1104" w:author="Hudler, Rob@Energy" w:date="2018-11-09T15:32:00Z">
        <w:r w:rsidRPr="000D6187" w:rsidDel="00C05AD7">
          <w:rPr>
            <w:rFonts w:asciiTheme="minorHAnsi" w:hAnsiTheme="minorHAnsi"/>
            <w:sz w:val="20"/>
            <w:szCs w:val="20"/>
          </w:rPr>
          <w:delText xml:space="preserve">09 Heating Efficiency Type – </w:delText>
        </w:r>
        <w:r w:rsidDel="00C05AD7">
          <w:rPr>
            <w:rFonts w:asciiTheme="minorHAnsi" w:hAnsiTheme="minorHAnsi"/>
            <w:sz w:val="20"/>
            <w:szCs w:val="20"/>
          </w:rPr>
          <w:delText>User input.</w:delText>
        </w:r>
        <w:r w:rsidRPr="000D6187" w:rsidDel="00C05AD7">
          <w:rPr>
            <w:rFonts w:asciiTheme="minorHAnsi" w:hAnsiTheme="minorHAnsi"/>
            <w:sz w:val="20"/>
            <w:szCs w:val="20"/>
          </w:rPr>
          <w:delText xml:space="preserve"> Different efficiency types are Energy Factor, AFUE, and Thermal Efficiency</w:delText>
        </w:r>
      </w:del>
    </w:p>
    <w:p w14:paraId="1DE033A4" w14:textId="426C0D09"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05" w:author="Hudler, Rob@Energy" w:date="2018-11-09T15:32:00Z"/>
          <w:rFonts w:asciiTheme="minorHAnsi" w:hAnsiTheme="minorHAnsi"/>
          <w:sz w:val="20"/>
          <w:szCs w:val="20"/>
        </w:rPr>
      </w:pPr>
      <w:del w:id="1106" w:author="Hudler, Rob@Energy" w:date="2018-11-09T15:32:00Z">
        <w:r w:rsidRPr="000D6187" w:rsidDel="00C05AD7">
          <w:rPr>
            <w:rFonts w:asciiTheme="minorHAnsi" w:hAnsiTheme="minorHAnsi"/>
            <w:sz w:val="20"/>
            <w:szCs w:val="20"/>
          </w:rPr>
          <w:delText>10 Heating Efficiency Value – User input. Numerical value of the Heating Efficiency. Must be equal to or higher efficiency than value indicated on the NRCC-PRF-01</w:delText>
        </w:r>
      </w:del>
    </w:p>
    <w:p w14:paraId="1DE033A5" w14:textId="463CF147"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07" w:author="Hudler, Rob@Energy" w:date="2018-11-09T15:32:00Z"/>
          <w:rFonts w:asciiTheme="minorHAnsi" w:hAnsiTheme="minorHAnsi"/>
          <w:sz w:val="20"/>
          <w:szCs w:val="20"/>
        </w:rPr>
      </w:pPr>
      <w:del w:id="1108" w:author="Hudler, Rob@Energy" w:date="2018-11-09T15:32:00Z">
        <w:r w:rsidRPr="000D6187" w:rsidDel="00C05AD7">
          <w:rPr>
            <w:rFonts w:asciiTheme="minorHAnsi" w:hAnsiTheme="minorHAnsi"/>
            <w:sz w:val="20"/>
            <w:szCs w:val="20"/>
          </w:rPr>
          <w:delText xml:space="preserve">11 Standby Loss – User input. Value may be N/A if NRCC-PRF-01 value is N/A.  </w:delText>
        </w:r>
      </w:del>
    </w:p>
    <w:p w14:paraId="1DE033A6" w14:textId="2B0116EC"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09" w:author="Hudler, Rob@Energy" w:date="2018-11-09T15:32:00Z"/>
          <w:rFonts w:asciiTheme="minorHAnsi" w:hAnsiTheme="minorHAnsi"/>
          <w:sz w:val="20"/>
          <w:szCs w:val="20"/>
        </w:rPr>
      </w:pPr>
      <w:del w:id="1110" w:author="Hudler, Rob@Energy" w:date="2018-11-09T15:32:00Z">
        <w:r w:rsidRPr="000D6187" w:rsidDel="00C05AD7">
          <w:rPr>
            <w:rFonts w:asciiTheme="minorHAnsi" w:hAnsiTheme="minorHAnsi"/>
            <w:sz w:val="20"/>
            <w:szCs w:val="20"/>
          </w:rPr>
          <w:delText xml:space="preserve">12 Exterior Insul. R-Value – User input. Value may be N/A if NRCC-PRF-01 value is N/A.  </w:delText>
        </w:r>
      </w:del>
    </w:p>
    <w:p w14:paraId="1DE033A7" w14:textId="77777777" w:rsidR="00C96A7C" w:rsidDel="00C05AD7" w:rsidRDefault="0075546A" w:rsidP="009A56FF">
      <w:pPr>
        <w:keepNext/>
        <w:tabs>
          <w:tab w:val="left" w:pos="2160"/>
          <w:tab w:val="left" w:pos="2700"/>
          <w:tab w:val="left" w:pos="3420"/>
          <w:tab w:val="left" w:pos="3780"/>
          <w:tab w:val="left" w:pos="5760"/>
          <w:tab w:val="left" w:pos="7212"/>
        </w:tabs>
        <w:spacing w:after="0" w:line="240" w:lineRule="auto"/>
        <w:ind w:left="450"/>
        <w:contextualSpacing/>
        <w:rPr>
          <w:del w:id="1111" w:author="Hudler, Rob@Energy" w:date="2018-11-09T15:32:00Z"/>
          <w:rFonts w:asciiTheme="minorHAnsi" w:hAnsiTheme="minorHAnsi"/>
          <w:sz w:val="20"/>
          <w:szCs w:val="20"/>
        </w:rPr>
      </w:pPr>
      <w:del w:id="1112" w:author="Hudler, Rob@Energy" w:date="2018-11-09T15:32:00Z">
        <w:r w:rsidRPr="000D6187" w:rsidDel="00C05AD7">
          <w:rPr>
            <w:rFonts w:asciiTheme="minorHAnsi" w:hAnsiTheme="minorHAnsi"/>
            <w:sz w:val="20"/>
            <w:szCs w:val="20"/>
          </w:rPr>
          <w:delText xml:space="preserve">13 Central DHW System Distribution Type - </w:delText>
        </w:r>
        <w:r w:rsidDel="00C05AD7">
          <w:rPr>
            <w:rFonts w:asciiTheme="minorHAnsi" w:hAnsiTheme="minorHAnsi"/>
            <w:sz w:val="20"/>
            <w:szCs w:val="20"/>
          </w:rPr>
          <w:delText>User input</w:delText>
        </w:r>
        <w:r w:rsidR="00EF6A8F" w:rsidDel="00C05AD7">
          <w:rPr>
            <w:rFonts w:asciiTheme="minorHAnsi" w:hAnsiTheme="minorHAnsi"/>
            <w:sz w:val="20"/>
            <w:szCs w:val="20"/>
          </w:rPr>
          <w:delText xml:space="preserve"> from list</w:delText>
        </w:r>
      </w:del>
    </w:p>
    <w:p w14:paraId="1DE033A8"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13" w:author="Hudler, Rob@Energy" w:date="2018-11-09T15:32:00Z"/>
          <w:rFonts w:asciiTheme="minorHAnsi" w:hAnsiTheme="minorHAnsi"/>
          <w:sz w:val="20"/>
          <w:szCs w:val="20"/>
        </w:rPr>
      </w:pPr>
      <w:del w:id="1114" w:author="Hudler, Rob@Energy" w:date="2018-11-09T15:32:00Z">
        <w:r w:rsidRPr="009A56FF" w:rsidDel="00C05AD7">
          <w:rPr>
            <w:rFonts w:asciiTheme="minorHAnsi" w:hAnsiTheme="minorHAnsi"/>
            <w:sz w:val="20"/>
            <w:szCs w:val="20"/>
          </w:rPr>
          <w:delText>* Recirculation Temperature Modulation Control with HERS-Verified Multiple Loops</w:delText>
        </w:r>
      </w:del>
    </w:p>
    <w:p w14:paraId="1DE033A9"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15" w:author="Hudler, Rob@Energy" w:date="2018-11-09T15:32:00Z"/>
          <w:rFonts w:asciiTheme="minorHAnsi" w:hAnsiTheme="minorHAnsi"/>
          <w:sz w:val="20"/>
          <w:szCs w:val="20"/>
        </w:rPr>
      </w:pPr>
      <w:del w:id="1116" w:author="Hudler, Rob@Energy" w:date="2018-11-09T15:32:00Z">
        <w:r w:rsidRPr="009A56FF" w:rsidDel="00C05AD7">
          <w:rPr>
            <w:rFonts w:asciiTheme="minorHAnsi" w:hAnsiTheme="minorHAnsi"/>
            <w:sz w:val="20"/>
            <w:szCs w:val="20"/>
          </w:rPr>
          <w:delText>* Recirculation Continuous Monitoring Systems with HERS-Verified Multiple Loops</w:delText>
        </w:r>
      </w:del>
    </w:p>
    <w:p w14:paraId="1DE033AA"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17" w:author="Hudler, Rob@Energy" w:date="2018-11-09T15:32:00Z"/>
          <w:rFonts w:asciiTheme="minorHAnsi" w:hAnsiTheme="minorHAnsi"/>
          <w:sz w:val="20"/>
          <w:szCs w:val="20"/>
        </w:rPr>
      </w:pPr>
      <w:del w:id="1118" w:author="Hudler, Rob@Energy" w:date="2018-11-09T15:32:00Z">
        <w:r w:rsidRPr="009A56FF" w:rsidDel="00C05AD7">
          <w:rPr>
            <w:rFonts w:asciiTheme="minorHAnsi" w:hAnsiTheme="minorHAnsi"/>
            <w:sz w:val="20"/>
            <w:szCs w:val="20"/>
          </w:rPr>
          <w:delText>* Demand Recirculation with HERS-Verified Multiple Loops</w:delText>
        </w:r>
      </w:del>
    </w:p>
    <w:p w14:paraId="1DE033AB" w14:textId="77777777" w:rsidR="00C96A7C" w:rsidDel="00C05AD7" w:rsidRDefault="00E0450E"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firstLine="450"/>
        <w:rPr>
          <w:del w:id="1119" w:author="Hudler, Rob@Energy" w:date="2018-11-09T15:32:00Z"/>
          <w:rFonts w:asciiTheme="minorHAnsi" w:hAnsiTheme="minorHAnsi"/>
          <w:sz w:val="20"/>
          <w:szCs w:val="20"/>
        </w:rPr>
      </w:pPr>
      <w:del w:id="1120" w:author="Hudler, Rob@Energy" w:date="2018-11-09T15:32:00Z">
        <w:r w:rsidRPr="009A56FF" w:rsidDel="00C05AD7">
          <w:rPr>
            <w:rFonts w:asciiTheme="minorHAnsi" w:hAnsiTheme="minorHAnsi"/>
            <w:sz w:val="20"/>
            <w:szCs w:val="20"/>
          </w:rPr>
          <w:delText>*</w:delText>
        </w:r>
        <w:r w:rsidR="00EF6A8F" w:rsidRPr="000D6187" w:rsidDel="00C05AD7">
          <w:rPr>
            <w:rFonts w:asciiTheme="minorHAnsi" w:hAnsiTheme="minorHAnsi"/>
            <w:sz w:val="20"/>
            <w:szCs w:val="20"/>
          </w:rPr>
          <w:delText xml:space="preserve"> </w:delText>
        </w:r>
        <w:r w:rsidRPr="009A56FF" w:rsidDel="00C05AD7">
          <w:rPr>
            <w:rFonts w:asciiTheme="minorHAnsi" w:hAnsiTheme="minorHAnsi"/>
            <w:sz w:val="20"/>
            <w:szCs w:val="20"/>
          </w:rPr>
          <w:delText>Non-demand control Recirculation Systems with HERS-Verified Multiple Loops</w:delText>
        </w:r>
        <w:r w:rsidR="00EF6A8F" w:rsidDel="00C05AD7">
          <w:rPr>
            <w:rFonts w:asciiTheme="minorHAnsi" w:hAnsiTheme="minorHAnsi"/>
            <w:sz w:val="20"/>
            <w:szCs w:val="20"/>
          </w:rPr>
          <w:delText xml:space="preserve"> </w:delText>
        </w:r>
      </w:del>
    </w:p>
    <w:p w14:paraId="1DE033AD" w14:textId="2D4D1A7A" w:rsidR="00C96A7C" w:rsidDel="00C05AD7" w:rsidRDefault="0075546A"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21" w:author="Hudler, Rob@Energy" w:date="2018-11-09T15:32:00Z"/>
          <w:rFonts w:asciiTheme="minorHAnsi" w:hAnsiTheme="minorHAnsi"/>
          <w:sz w:val="20"/>
          <w:szCs w:val="20"/>
        </w:rPr>
      </w:pPr>
      <w:del w:id="1122" w:author="Hudler, Rob@Energy" w:date="2018-11-09T15:32:00Z">
        <w:r w:rsidRPr="000D6187" w:rsidDel="00C05AD7">
          <w:rPr>
            <w:rFonts w:asciiTheme="minorHAnsi" w:hAnsiTheme="minorHAnsi"/>
            <w:sz w:val="20"/>
            <w:szCs w:val="20"/>
          </w:rPr>
          <w:delText xml:space="preserve">14 Dwelling Unit </w:delText>
        </w:r>
        <w:r w:rsidDel="00C05AD7">
          <w:rPr>
            <w:rFonts w:asciiTheme="minorHAnsi" w:hAnsiTheme="minorHAnsi"/>
            <w:sz w:val="20"/>
            <w:szCs w:val="20"/>
          </w:rPr>
          <w:delText>DHW System Distribution Type - User input</w:delText>
        </w:r>
        <w:r w:rsidR="007778A7" w:rsidDel="00C05AD7">
          <w:rPr>
            <w:rFonts w:asciiTheme="minorHAnsi" w:hAnsiTheme="minorHAnsi"/>
            <w:sz w:val="20"/>
            <w:szCs w:val="20"/>
          </w:rPr>
          <w:delText xml:space="preserve"> from list</w:delText>
        </w:r>
        <w:r w:rsidDel="00C05AD7">
          <w:rPr>
            <w:rFonts w:asciiTheme="minorHAnsi" w:hAnsiTheme="minorHAnsi"/>
            <w:sz w:val="20"/>
            <w:szCs w:val="20"/>
          </w:rPr>
          <w:delText>.</w:delText>
        </w:r>
      </w:del>
    </w:p>
    <w:p w14:paraId="1DE033AE"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23" w:author="Hudler, Rob@Energy" w:date="2018-11-09T15:32:00Z"/>
          <w:rFonts w:asciiTheme="minorHAnsi" w:hAnsiTheme="minorHAnsi"/>
          <w:sz w:val="20"/>
          <w:szCs w:val="20"/>
        </w:rPr>
      </w:pPr>
      <w:del w:id="1124" w:author="Hudler, Rob@Energy" w:date="2018-11-09T15:32:00Z">
        <w:r w:rsidRPr="009A56FF" w:rsidDel="00C05AD7">
          <w:rPr>
            <w:rFonts w:asciiTheme="minorHAnsi" w:hAnsiTheme="minorHAnsi"/>
            <w:sz w:val="20"/>
            <w:szCs w:val="20"/>
          </w:rPr>
          <w:delText>*Standard Distribution System</w:delText>
        </w:r>
      </w:del>
    </w:p>
    <w:p w14:paraId="1DE033AF"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25" w:author="Hudler, Rob@Energy" w:date="2018-11-09T15:32:00Z"/>
          <w:rFonts w:asciiTheme="minorHAnsi" w:hAnsiTheme="minorHAnsi"/>
          <w:sz w:val="20"/>
          <w:szCs w:val="20"/>
        </w:rPr>
      </w:pPr>
      <w:del w:id="1126" w:author="Hudler, Rob@Energy" w:date="2018-11-09T15:32:00Z">
        <w:r w:rsidRPr="009A56FF" w:rsidDel="00C05AD7">
          <w:rPr>
            <w:rFonts w:asciiTheme="minorHAnsi" w:hAnsiTheme="minorHAnsi"/>
            <w:sz w:val="20"/>
            <w:szCs w:val="20"/>
          </w:rPr>
          <w:delText>*Pipe Insulation</w:delText>
        </w:r>
      </w:del>
    </w:p>
    <w:p w14:paraId="1DE033B0" w14:textId="77777777" w:rsidR="00C96A7C" w:rsidRPr="009A56FF" w:rsidDel="00C05AD7" w:rsidRDefault="00E0450E" w:rsidP="009A56FF">
      <w:pPr>
        <w:keepNext/>
        <w:tabs>
          <w:tab w:val="left" w:pos="2160"/>
          <w:tab w:val="left" w:pos="2700"/>
          <w:tab w:val="left" w:pos="3420"/>
          <w:tab w:val="left" w:pos="3780"/>
          <w:tab w:val="left" w:pos="5760"/>
          <w:tab w:val="left" w:pos="7212"/>
        </w:tabs>
        <w:spacing w:after="0" w:line="240" w:lineRule="auto"/>
        <w:ind w:left="450" w:firstLine="450"/>
        <w:contextualSpacing/>
        <w:rPr>
          <w:del w:id="1127" w:author="Hudler, Rob@Energy" w:date="2018-11-09T15:32:00Z"/>
          <w:rFonts w:asciiTheme="minorHAnsi" w:hAnsiTheme="minorHAnsi"/>
          <w:sz w:val="20"/>
          <w:szCs w:val="20"/>
        </w:rPr>
      </w:pPr>
      <w:del w:id="1128" w:author="Hudler, Rob@Energy" w:date="2018-11-09T15:32:00Z">
        <w:r w:rsidRPr="009A56FF" w:rsidDel="00C05AD7">
          <w:rPr>
            <w:rFonts w:asciiTheme="minorHAnsi" w:hAnsiTheme="minorHAnsi"/>
            <w:sz w:val="20"/>
            <w:szCs w:val="20"/>
          </w:rPr>
          <w:delText>*HERS-Verified Pipe Insulation</w:delText>
        </w:r>
      </w:del>
    </w:p>
    <w:p w14:paraId="1DE033B1" w14:textId="77777777" w:rsidR="00C96A7C" w:rsidDel="00C05AD7" w:rsidRDefault="00C96A7C"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129" w:author="Hudler, Rob@Energy" w:date="2018-11-09T15:32:00Z"/>
          <w:rFonts w:asciiTheme="minorHAnsi" w:hAnsiTheme="minorHAnsi"/>
          <w:sz w:val="20"/>
          <w:szCs w:val="20"/>
        </w:rPr>
      </w:pPr>
    </w:p>
    <w:p w14:paraId="4012BD91" w14:textId="01FD9789" w:rsidR="00EC00E4" w:rsidDel="00C05AD7" w:rsidRDefault="000D6187" w:rsidP="009A56FF">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720" w:hanging="720"/>
        <w:rPr>
          <w:del w:id="1130" w:author="Hudler, Rob@Energy" w:date="2018-11-09T15:32:00Z"/>
          <w:rFonts w:asciiTheme="minorHAnsi" w:hAnsiTheme="minorHAnsi"/>
          <w:sz w:val="20"/>
          <w:szCs w:val="20"/>
        </w:rPr>
      </w:pPr>
      <w:del w:id="1131" w:author="Hudler, Rob@Energy" w:date="2018-11-09T15:32:00Z">
        <w:r w:rsidRPr="000D6187" w:rsidDel="00C05AD7">
          <w:rPr>
            <w:rFonts w:asciiTheme="minorHAnsi" w:hAnsiTheme="minorHAnsi" w:cs="Arial"/>
            <w:b/>
            <w:sz w:val="20"/>
            <w:szCs w:val="20"/>
          </w:rPr>
          <w:delText>B. Installed Central Water Heating Systems Information</w:delText>
        </w:r>
      </w:del>
    </w:p>
    <w:p w14:paraId="1DE033B5" w14:textId="63D92550" w:rsidR="00C96A7C" w:rsidDel="00C05AD7" w:rsidRDefault="000D6187" w:rsidP="009A56FF">
      <w:pPr>
        <w:spacing w:after="0" w:line="240" w:lineRule="auto"/>
        <w:ind w:left="720" w:hanging="720"/>
        <w:rPr>
          <w:del w:id="1132" w:author="Hudler, Rob@Energy" w:date="2018-11-09T15:32:00Z"/>
          <w:rFonts w:asciiTheme="minorHAnsi" w:hAnsiTheme="minorHAnsi"/>
          <w:sz w:val="20"/>
          <w:szCs w:val="20"/>
        </w:rPr>
      </w:pPr>
      <w:del w:id="1133" w:author="Hudler, Rob@Energy" w:date="2018-11-09T15:32:00Z">
        <w:r w:rsidRPr="000D6187" w:rsidDel="00C05AD7">
          <w:rPr>
            <w:rFonts w:asciiTheme="minorHAnsi" w:hAnsiTheme="minorHAnsi"/>
            <w:sz w:val="20"/>
            <w:szCs w:val="20"/>
          </w:rPr>
          <w:delText>This table reports the water heating system information that is being installed. Require one line for each central system.</w:delText>
        </w:r>
      </w:del>
    </w:p>
    <w:p w14:paraId="1DE033B6" w14:textId="14EE904C" w:rsidR="00C96A7C" w:rsidDel="00C05AD7" w:rsidRDefault="000D6187" w:rsidP="009A56FF">
      <w:pPr>
        <w:spacing w:after="0" w:line="240" w:lineRule="auto"/>
        <w:ind w:left="720" w:hanging="270"/>
        <w:rPr>
          <w:del w:id="1134" w:author="Hudler, Rob@Energy" w:date="2018-11-09T15:32:00Z"/>
          <w:rFonts w:asciiTheme="minorHAnsi" w:hAnsiTheme="minorHAnsi"/>
          <w:sz w:val="20"/>
          <w:szCs w:val="20"/>
        </w:rPr>
      </w:pPr>
      <w:del w:id="1135" w:author="Hudler, Rob@Energy" w:date="2018-11-09T15:32:00Z">
        <w:r w:rsidRPr="000D6187" w:rsidDel="00C05AD7">
          <w:rPr>
            <w:rFonts w:asciiTheme="minorHAnsi" w:hAnsiTheme="minorHAnsi"/>
            <w:sz w:val="20"/>
            <w:szCs w:val="20"/>
          </w:rPr>
          <w:delText xml:space="preserve">01 Water Heating System ID or Name – Reference information from </w:delText>
        </w:r>
        <w:r w:rsidR="00E0450E" w:rsidRPr="009A56FF" w:rsidDel="00C05AD7">
          <w:rPr>
            <w:rFonts w:asciiTheme="minorHAnsi" w:hAnsiTheme="minorHAnsi"/>
            <w:sz w:val="20"/>
            <w:szCs w:val="20"/>
          </w:rPr>
          <w:delText>Table A</w:delText>
        </w:r>
      </w:del>
    </w:p>
    <w:p w14:paraId="1DE033B7" w14:textId="40DBA55A" w:rsidR="00C96A7C" w:rsidDel="00C05AD7" w:rsidRDefault="000D6187" w:rsidP="009A56FF">
      <w:pPr>
        <w:spacing w:after="0" w:line="240" w:lineRule="auto"/>
        <w:ind w:left="720" w:hanging="270"/>
        <w:rPr>
          <w:del w:id="1136" w:author="Hudler, Rob@Energy" w:date="2018-11-09T15:32:00Z"/>
          <w:rFonts w:asciiTheme="minorHAnsi" w:hAnsiTheme="minorHAnsi"/>
          <w:sz w:val="20"/>
          <w:szCs w:val="20"/>
        </w:rPr>
      </w:pPr>
      <w:del w:id="1137" w:author="Hudler, Rob@Energy" w:date="2018-11-09T15:32:00Z">
        <w:r w:rsidRPr="000D6187" w:rsidDel="00C05AD7">
          <w:rPr>
            <w:rFonts w:asciiTheme="minorHAnsi" w:hAnsiTheme="minorHAnsi"/>
            <w:sz w:val="20"/>
            <w:szCs w:val="20"/>
          </w:rPr>
          <w:delText xml:space="preserve">02 Water Heating System Type – Reference information from </w:delText>
        </w:r>
        <w:r w:rsidR="00EF6A8F" w:rsidRPr="00EF6A8F" w:rsidDel="00C05AD7">
          <w:rPr>
            <w:rFonts w:asciiTheme="minorHAnsi" w:hAnsiTheme="minorHAnsi"/>
            <w:sz w:val="20"/>
            <w:szCs w:val="20"/>
          </w:rPr>
          <w:delText>Table A</w:delText>
        </w:r>
      </w:del>
    </w:p>
    <w:p w14:paraId="1DE033B8" w14:textId="0E5FD190" w:rsidR="00C96A7C" w:rsidDel="00C05AD7" w:rsidRDefault="000D6187" w:rsidP="009A56FF">
      <w:pPr>
        <w:spacing w:after="0" w:line="240" w:lineRule="auto"/>
        <w:ind w:left="720" w:hanging="270"/>
        <w:rPr>
          <w:del w:id="1138" w:author="Hudler, Rob@Energy" w:date="2018-11-09T15:32:00Z"/>
          <w:rFonts w:asciiTheme="minorHAnsi" w:hAnsiTheme="minorHAnsi"/>
          <w:sz w:val="20"/>
          <w:szCs w:val="20"/>
        </w:rPr>
      </w:pPr>
      <w:del w:id="1139" w:author="Hudler, Rob@Energy" w:date="2018-11-09T15:32:00Z">
        <w:r w:rsidRPr="000D6187" w:rsidDel="00C05AD7">
          <w:rPr>
            <w:rFonts w:asciiTheme="minorHAnsi" w:hAnsiTheme="minorHAnsi"/>
            <w:sz w:val="20"/>
            <w:szCs w:val="20"/>
          </w:rPr>
          <w:delText xml:space="preserve">03 Water Heater Type – </w:delText>
        </w:r>
        <w:r w:rsidR="00EF6A8F" w:rsidRPr="000D6187" w:rsidDel="00C05AD7">
          <w:rPr>
            <w:rFonts w:asciiTheme="minorHAnsi" w:hAnsiTheme="minorHAnsi"/>
            <w:sz w:val="20"/>
            <w:szCs w:val="20"/>
          </w:rPr>
          <w:delText xml:space="preserve">Reference </w:delText>
        </w:r>
        <w:r w:rsidRPr="000D6187" w:rsidDel="00C05AD7">
          <w:rPr>
            <w:rFonts w:asciiTheme="minorHAnsi" w:hAnsiTheme="minorHAnsi"/>
            <w:sz w:val="20"/>
            <w:szCs w:val="20"/>
          </w:rPr>
          <w:delText xml:space="preserve">Information from </w:delText>
        </w:r>
        <w:r w:rsidR="00EF6A8F" w:rsidRPr="00EF6A8F" w:rsidDel="00C05AD7">
          <w:rPr>
            <w:rFonts w:asciiTheme="minorHAnsi" w:hAnsiTheme="minorHAnsi"/>
            <w:sz w:val="20"/>
            <w:szCs w:val="20"/>
          </w:rPr>
          <w:delText>Table A</w:delText>
        </w:r>
      </w:del>
    </w:p>
    <w:p w14:paraId="1DE033B9" w14:textId="0CF7407B" w:rsidR="00C96A7C" w:rsidDel="00C05AD7" w:rsidRDefault="000D6187" w:rsidP="009A56FF">
      <w:pPr>
        <w:spacing w:after="0" w:line="240" w:lineRule="auto"/>
        <w:ind w:left="720" w:hanging="270"/>
        <w:rPr>
          <w:del w:id="1140" w:author="Hudler, Rob@Energy" w:date="2018-11-09T15:32:00Z"/>
          <w:rFonts w:asciiTheme="minorHAnsi" w:hAnsiTheme="minorHAnsi"/>
          <w:sz w:val="20"/>
          <w:szCs w:val="20"/>
        </w:rPr>
      </w:pPr>
      <w:del w:id="1141" w:author="Hudler, Rob@Energy" w:date="2018-11-09T15:32:00Z">
        <w:r w:rsidRPr="000D6187" w:rsidDel="00C05AD7">
          <w:rPr>
            <w:rFonts w:asciiTheme="minorHAnsi" w:hAnsiTheme="minorHAnsi"/>
            <w:sz w:val="20"/>
            <w:szCs w:val="20"/>
          </w:rPr>
          <w:delText xml:space="preserve">04 # of Water Heaters in system – Reference information from </w:delText>
        </w:r>
        <w:r w:rsidR="00EF6A8F" w:rsidRPr="00EF6A8F" w:rsidDel="00C05AD7">
          <w:rPr>
            <w:rFonts w:asciiTheme="minorHAnsi" w:hAnsiTheme="minorHAnsi"/>
            <w:sz w:val="20"/>
            <w:szCs w:val="20"/>
          </w:rPr>
          <w:delText>Table A</w:delText>
        </w:r>
      </w:del>
    </w:p>
    <w:p w14:paraId="1DE033BA" w14:textId="1C795624" w:rsidR="00C96A7C" w:rsidDel="00C05AD7" w:rsidRDefault="00870476" w:rsidP="009A56FF">
      <w:pPr>
        <w:spacing w:after="0" w:line="240" w:lineRule="auto"/>
        <w:ind w:left="720" w:hanging="270"/>
        <w:rPr>
          <w:del w:id="1142" w:author="Hudler, Rob@Energy" w:date="2018-11-09T15:32:00Z"/>
          <w:rFonts w:asciiTheme="minorHAnsi" w:hAnsiTheme="minorHAnsi"/>
          <w:sz w:val="20"/>
          <w:szCs w:val="20"/>
        </w:rPr>
      </w:pPr>
      <w:del w:id="1143" w:author="Hudler, Rob@Energy" w:date="2018-11-09T15:32:00Z">
        <w:r w:rsidDel="00C05AD7">
          <w:rPr>
            <w:rFonts w:asciiTheme="minorHAnsi" w:hAnsiTheme="minorHAnsi"/>
            <w:sz w:val="20"/>
            <w:szCs w:val="20"/>
          </w:rPr>
          <w:delText>05</w:delText>
        </w:r>
        <w:r w:rsidR="000D6187" w:rsidRPr="000D6187" w:rsidDel="00C05AD7">
          <w:rPr>
            <w:rFonts w:asciiTheme="minorHAnsi" w:hAnsiTheme="minorHAnsi"/>
            <w:sz w:val="20"/>
            <w:szCs w:val="20"/>
          </w:rPr>
          <w:delText xml:space="preserve"> Water Heater Storage Volume (gal) – User input. Value may be N/A if </w:delText>
        </w:r>
        <w:r w:rsidR="00313516" w:rsidDel="00C05AD7">
          <w:rPr>
            <w:rFonts w:asciiTheme="minorHAnsi" w:hAnsiTheme="minorHAnsi"/>
            <w:sz w:val="20"/>
            <w:szCs w:val="20"/>
          </w:rPr>
          <w:delText>water heater type is instantaneous with zero storage.</w:delText>
        </w:r>
        <w:r w:rsidR="000D6187" w:rsidRPr="000D6187" w:rsidDel="00C05AD7">
          <w:rPr>
            <w:rFonts w:asciiTheme="minorHAnsi" w:hAnsiTheme="minorHAnsi"/>
            <w:sz w:val="20"/>
            <w:szCs w:val="20"/>
          </w:rPr>
          <w:delText xml:space="preserve">.  </w:delText>
        </w:r>
      </w:del>
    </w:p>
    <w:p w14:paraId="1DE033BB" w14:textId="0D84A86C" w:rsidR="00C96A7C" w:rsidDel="00C05AD7" w:rsidRDefault="000D6187" w:rsidP="009A56FF">
      <w:pPr>
        <w:spacing w:after="0" w:line="240" w:lineRule="auto"/>
        <w:ind w:left="720" w:hanging="270"/>
        <w:rPr>
          <w:del w:id="1144" w:author="Hudler, Rob@Energy" w:date="2018-11-09T15:32:00Z"/>
          <w:rFonts w:asciiTheme="minorHAnsi" w:hAnsiTheme="minorHAnsi"/>
          <w:sz w:val="20"/>
          <w:szCs w:val="20"/>
        </w:rPr>
      </w:pPr>
      <w:del w:id="1145" w:author="Hudler, Rob@Energy" w:date="2018-11-09T15:32:00Z">
        <w:r w:rsidRPr="000D6187" w:rsidDel="00C05AD7">
          <w:rPr>
            <w:rFonts w:asciiTheme="minorHAnsi" w:hAnsiTheme="minorHAnsi"/>
            <w:sz w:val="20"/>
            <w:szCs w:val="20"/>
          </w:rPr>
          <w:delText xml:space="preserve">06 Fuel Type – Reference information from </w:delText>
        </w:r>
        <w:r w:rsidR="00EF6A8F" w:rsidRPr="00EF6A8F" w:rsidDel="00C05AD7">
          <w:rPr>
            <w:rFonts w:asciiTheme="minorHAnsi" w:hAnsiTheme="minorHAnsi"/>
            <w:sz w:val="20"/>
            <w:szCs w:val="20"/>
          </w:rPr>
          <w:delText>Table A</w:delText>
        </w:r>
      </w:del>
    </w:p>
    <w:p w14:paraId="1DE033BC" w14:textId="24A6EB2D" w:rsidR="00C96A7C" w:rsidDel="00C05AD7" w:rsidRDefault="000D6187" w:rsidP="009A56FF">
      <w:pPr>
        <w:spacing w:after="0" w:line="240" w:lineRule="auto"/>
        <w:ind w:left="720" w:hanging="270"/>
        <w:rPr>
          <w:del w:id="1146" w:author="Hudler, Rob@Energy" w:date="2018-11-09T15:32:00Z"/>
          <w:rFonts w:asciiTheme="minorHAnsi" w:hAnsiTheme="minorHAnsi"/>
          <w:sz w:val="20"/>
          <w:szCs w:val="20"/>
        </w:rPr>
      </w:pPr>
      <w:del w:id="1147" w:author="Hudler, Rob@Energy" w:date="2018-11-09T15:32:00Z">
        <w:r w:rsidRPr="000D6187" w:rsidDel="00C05AD7">
          <w:rPr>
            <w:rFonts w:asciiTheme="minorHAnsi" w:hAnsiTheme="minorHAnsi"/>
            <w:sz w:val="20"/>
            <w:szCs w:val="20"/>
          </w:rPr>
          <w:delText xml:space="preserve">07 Rated Input Type – Reference information from </w:delText>
        </w:r>
        <w:r w:rsidR="00EF6A8F" w:rsidRPr="00EF6A8F" w:rsidDel="00C05AD7">
          <w:rPr>
            <w:rFonts w:asciiTheme="minorHAnsi" w:hAnsiTheme="minorHAnsi"/>
            <w:sz w:val="20"/>
            <w:szCs w:val="20"/>
          </w:rPr>
          <w:delText>Table A</w:delText>
        </w:r>
      </w:del>
    </w:p>
    <w:p w14:paraId="1DE033BD" w14:textId="3BBF2379" w:rsidR="00C96A7C" w:rsidDel="00C05AD7" w:rsidRDefault="000D6187" w:rsidP="009A56FF">
      <w:pPr>
        <w:spacing w:after="0" w:line="240" w:lineRule="auto"/>
        <w:ind w:left="720" w:hanging="270"/>
        <w:rPr>
          <w:del w:id="1148" w:author="Hudler, Rob@Energy" w:date="2018-11-09T15:32:00Z"/>
          <w:rFonts w:asciiTheme="minorHAnsi" w:hAnsiTheme="minorHAnsi"/>
          <w:sz w:val="20"/>
          <w:szCs w:val="20"/>
        </w:rPr>
      </w:pPr>
      <w:del w:id="1149" w:author="Hudler, Rob@Energy" w:date="2018-11-09T15:32:00Z">
        <w:r w:rsidRPr="000D6187" w:rsidDel="00C05AD7">
          <w:rPr>
            <w:rFonts w:asciiTheme="minorHAnsi" w:hAnsiTheme="minorHAnsi"/>
            <w:sz w:val="20"/>
            <w:szCs w:val="20"/>
          </w:rPr>
          <w:delText>08 Rated Input Value – User input. Numerical value of the rated input. Must be equal to or less than value indicated on the NRCC-PRF-01</w:delText>
        </w:r>
      </w:del>
    </w:p>
    <w:p w14:paraId="1DE033BE" w14:textId="30726812" w:rsidR="00C96A7C" w:rsidDel="00C05AD7" w:rsidRDefault="000D6187" w:rsidP="009A56FF">
      <w:pPr>
        <w:spacing w:after="0" w:line="240" w:lineRule="auto"/>
        <w:ind w:left="720" w:hanging="270"/>
        <w:rPr>
          <w:del w:id="1150" w:author="Hudler, Rob@Energy" w:date="2018-11-09T15:32:00Z"/>
          <w:rFonts w:asciiTheme="minorHAnsi" w:hAnsiTheme="minorHAnsi"/>
          <w:sz w:val="20"/>
          <w:szCs w:val="20"/>
        </w:rPr>
      </w:pPr>
      <w:del w:id="1151" w:author="Hudler, Rob@Energy" w:date="2018-11-09T15:32:00Z">
        <w:r w:rsidRPr="000D6187" w:rsidDel="00C05AD7">
          <w:rPr>
            <w:rFonts w:asciiTheme="minorHAnsi" w:hAnsiTheme="minorHAnsi"/>
            <w:sz w:val="20"/>
            <w:szCs w:val="20"/>
          </w:rPr>
          <w:delText xml:space="preserve">09 Heating Efficiency Type – Reference information from </w:delText>
        </w:r>
        <w:r w:rsidR="00EF6A8F" w:rsidRPr="00EF6A8F" w:rsidDel="00C05AD7">
          <w:rPr>
            <w:rFonts w:asciiTheme="minorHAnsi" w:hAnsiTheme="minorHAnsi"/>
            <w:sz w:val="20"/>
            <w:szCs w:val="20"/>
          </w:rPr>
          <w:delText>Table A</w:delText>
        </w:r>
      </w:del>
    </w:p>
    <w:p w14:paraId="1DE033BF" w14:textId="2F08AB45" w:rsidR="00C96A7C" w:rsidDel="00C05AD7" w:rsidRDefault="00870476" w:rsidP="009A56FF">
      <w:pPr>
        <w:spacing w:after="0" w:line="240" w:lineRule="auto"/>
        <w:ind w:left="720" w:hanging="270"/>
        <w:rPr>
          <w:del w:id="1152" w:author="Hudler, Rob@Energy" w:date="2018-11-09T15:32:00Z"/>
          <w:rFonts w:asciiTheme="minorHAnsi" w:hAnsiTheme="minorHAnsi"/>
          <w:sz w:val="20"/>
          <w:szCs w:val="20"/>
        </w:rPr>
      </w:pPr>
      <w:del w:id="1153" w:author="Hudler, Rob@Energy" w:date="2018-11-09T15:32:00Z">
        <w:r w:rsidDel="00C05AD7">
          <w:rPr>
            <w:rFonts w:asciiTheme="minorHAnsi" w:hAnsiTheme="minorHAnsi"/>
            <w:sz w:val="20"/>
            <w:szCs w:val="20"/>
          </w:rPr>
          <w:delText>10</w:delText>
        </w:r>
        <w:r w:rsidR="000D6187" w:rsidRPr="000D6187" w:rsidDel="00C05AD7">
          <w:rPr>
            <w:rFonts w:asciiTheme="minorHAnsi" w:hAnsiTheme="minorHAnsi"/>
            <w:sz w:val="20"/>
            <w:szCs w:val="20"/>
          </w:rPr>
          <w:delText xml:space="preserve"> Heating Efficiency Value – User input. Numerical value of the Heating Efficiency. Must be equal to or higher efficiency than value indicated on the NRCC-PRF-01</w:delText>
        </w:r>
      </w:del>
    </w:p>
    <w:p w14:paraId="1DE033C0" w14:textId="49CCAB5A" w:rsidR="00C96A7C" w:rsidDel="00C05AD7" w:rsidRDefault="00870476" w:rsidP="009A56FF">
      <w:pPr>
        <w:spacing w:after="0" w:line="240" w:lineRule="auto"/>
        <w:ind w:left="720" w:hanging="270"/>
        <w:rPr>
          <w:del w:id="1154" w:author="Hudler, Rob@Energy" w:date="2018-11-09T15:32:00Z"/>
          <w:rFonts w:asciiTheme="minorHAnsi" w:hAnsiTheme="minorHAnsi"/>
          <w:sz w:val="20"/>
          <w:szCs w:val="20"/>
        </w:rPr>
      </w:pPr>
      <w:del w:id="1155" w:author="Hudler, Rob@Energy" w:date="2018-11-09T15:32:00Z">
        <w:r w:rsidDel="00C05AD7">
          <w:rPr>
            <w:rFonts w:asciiTheme="minorHAnsi" w:hAnsiTheme="minorHAnsi"/>
            <w:sz w:val="20"/>
            <w:szCs w:val="20"/>
          </w:rPr>
          <w:delText>11</w:delText>
        </w:r>
        <w:r w:rsidR="000D6187" w:rsidRPr="000D6187" w:rsidDel="00C05AD7">
          <w:rPr>
            <w:rFonts w:asciiTheme="minorHAnsi" w:hAnsiTheme="minorHAnsi"/>
            <w:sz w:val="20"/>
            <w:szCs w:val="20"/>
          </w:rPr>
          <w:delText xml:space="preserve"> Standby Loss – User input. Must be equal to or less than value indicated on the NRCC-PRF-01. Value may be N/A if NRCC-PRF-01 value is N/A.  </w:delText>
        </w:r>
      </w:del>
    </w:p>
    <w:p w14:paraId="1DE033C1" w14:textId="00A3B533" w:rsidR="00C96A7C" w:rsidDel="00C05AD7" w:rsidRDefault="00870476" w:rsidP="009A56FF">
      <w:pPr>
        <w:spacing w:after="0" w:line="240" w:lineRule="auto"/>
        <w:ind w:left="720" w:hanging="270"/>
        <w:rPr>
          <w:del w:id="1156" w:author="Hudler, Rob@Energy" w:date="2018-11-09T15:32:00Z"/>
          <w:rFonts w:asciiTheme="minorHAnsi" w:hAnsiTheme="minorHAnsi"/>
          <w:sz w:val="20"/>
          <w:szCs w:val="20"/>
        </w:rPr>
      </w:pPr>
      <w:del w:id="1157" w:author="Hudler, Rob@Energy" w:date="2018-11-09T15:32:00Z">
        <w:r w:rsidDel="00C05AD7">
          <w:rPr>
            <w:rFonts w:asciiTheme="minorHAnsi" w:hAnsiTheme="minorHAnsi"/>
            <w:sz w:val="20"/>
            <w:szCs w:val="20"/>
          </w:rPr>
          <w:delText>12</w:delText>
        </w:r>
        <w:r w:rsidR="000D6187" w:rsidRPr="000D6187" w:rsidDel="00C05AD7">
          <w:rPr>
            <w:rFonts w:asciiTheme="minorHAnsi" w:hAnsiTheme="minorHAnsi"/>
            <w:sz w:val="20"/>
            <w:szCs w:val="20"/>
          </w:rPr>
          <w:delText xml:space="preserve"> Exterior Insul. R-Value – User input. Must be equal to or higher than value indicated on the NRCC-PRF-01. Value may be N/A if NRCC-PRF-01 value is N/A.  </w:delText>
        </w:r>
      </w:del>
    </w:p>
    <w:p w14:paraId="1DE033C2" w14:textId="300F37FB" w:rsidR="00C96A7C" w:rsidDel="00C05AD7" w:rsidRDefault="000D6187" w:rsidP="009A56FF">
      <w:pPr>
        <w:spacing w:after="0" w:line="240" w:lineRule="auto"/>
        <w:ind w:left="720" w:hanging="270"/>
        <w:rPr>
          <w:del w:id="1158" w:author="Hudler, Rob@Energy" w:date="2018-11-09T15:32:00Z"/>
          <w:rFonts w:asciiTheme="minorHAnsi" w:hAnsiTheme="minorHAnsi"/>
          <w:sz w:val="20"/>
          <w:szCs w:val="20"/>
        </w:rPr>
      </w:pPr>
      <w:del w:id="1159" w:author="Hudler, Rob@Energy" w:date="2018-11-09T15:32:00Z">
        <w:r w:rsidRPr="000D6187" w:rsidDel="00C05AD7">
          <w:rPr>
            <w:rFonts w:asciiTheme="minorHAnsi" w:hAnsiTheme="minorHAnsi"/>
            <w:sz w:val="20"/>
            <w:szCs w:val="20"/>
          </w:rPr>
          <w:delText xml:space="preserve">13 Central DHW System Distribution Type - Reference information from </w:delText>
        </w:r>
        <w:r w:rsidR="00EF6A8F" w:rsidRPr="00EF6A8F" w:rsidDel="00C05AD7">
          <w:rPr>
            <w:rFonts w:asciiTheme="minorHAnsi" w:hAnsiTheme="minorHAnsi"/>
            <w:sz w:val="20"/>
            <w:szCs w:val="20"/>
          </w:rPr>
          <w:delText>Table A</w:delText>
        </w:r>
      </w:del>
    </w:p>
    <w:p w14:paraId="1DE033C3" w14:textId="52E36FEC" w:rsidR="00C96A7C" w:rsidDel="00C05AD7" w:rsidRDefault="000D6187" w:rsidP="009A56FF">
      <w:pPr>
        <w:spacing w:after="0" w:line="240" w:lineRule="auto"/>
        <w:ind w:left="720" w:hanging="270"/>
        <w:rPr>
          <w:del w:id="1160" w:author="Hudler, Rob@Energy" w:date="2018-11-09T15:32:00Z"/>
          <w:rFonts w:asciiTheme="minorHAnsi" w:hAnsiTheme="minorHAnsi"/>
          <w:sz w:val="20"/>
          <w:szCs w:val="20"/>
        </w:rPr>
      </w:pPr>
      <w:del w:id="1161" w:author="Hudler, Rob@Energy" w:date="2018-11-09T15:32:00Z">
        <w:r w:rsidRPr="000D6187" w:rsidDel="00C05AD7">
          <w:rPr>
            <w:rFonts w:asciiTheme="minorHAnsi" w:hAnsiTheme="minorHAnsi"/>
            <w:sz w:val="20"/>
            <w:szCs w:val="20"/>
          </w:rPr>
          <w:delText xml:space="preserve">14 Dwelling Unit DHW System Distribution Type - Reference information from </w:delText>
        </w:r>
        <w:r w:rsidR="00EF6A8F" w:rsidRPr="00EF6A8F" w:rsidDel="00C05AD7">
          <w:rPr>
            <w:rFonts w:asciiTheme="minorHAnsi" w:hAnsiTheme="minorHAnsi"/>
            <w:sz w:val="20"/>
            <w:szCs w:val="20"/>
          </w:rPr>
          <w:delText>Table A</w:delText>
        </w:r>
      </w:del>
    </w:p>
    <w:p w14:paraId="1DE033C4" w14:textId="77777777" w:rsidR="0090600A" w:rsidDel="00C05AD7" w:rsidRDefault="0090600A">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62" w:author="Hudler, Rob@Energy" w:date="2018-11-09T15:32:00Z"/>
          <w:rFonts w:asciiTheme="minorHAnsi" w:hAnsiTheme="minorHAnsi"/>
          <w:b/>
          <w:sz w:val="20"/>
          <w:szCs w:val="20"/>
        </w:rPr>
      </w:pPr>
    </w:p>
    <w:p w14:paraId="1DE033C5"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63" w:author="Hudler, Rob@Energy" w:date="2018-11-09T15:32:00Z"/>
          <w:rFonts w:asciiTheme="minorHAnsi" w:hAnsiTheme="minorHAnsi" w:cs="Arial"/>
          <w:b/>
          <w:sz w:val="20"/>
          <w:szCs w:val="20"/>
        </w:rPr>
      </w:pPr>
      <w:del w:id="1164" w:author="Hudler, Rob@Energy" w:date="2018-11-09T15:32:00Z">
        <w:r w:rsidRPr="000D6187" w:rsidDel="00C05AD7">
          <w:rPr>
            <w:rFonts w:asciiTheme="minorHAnsi" w:hAnsiTheme="minorHAnsi"/>
            <w:b/>
            <w:sz w:val="20"/>
            <w:szCs w:val="20"/>
          </w:rPr>
          <w:delText xml:space="preserve">C. </w:delText>
        </w:r>
        <w:r w:rsidRPr="000D6187" w:rsidDel="00C05AD7">
          <w:rPr>
            <w:rFonts w:asciiTheme="minorHAnsi" w:hAnsiTheme="minorHAnsi" w:cs="Arial"/>
            <w:b/>
            <w:sz w:val="20"/>
            <w:szCs w:val="20"/>
          </w:rPr>
          <w:delText>Installed Water Heater Manufacturer Information</w:delText>
        </w:r>
      </w:del>
    </w:p>
    <w:p w14:paraId="1DE033C6" w14:textId="236B1AF4"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65" w:author="Hudler, Rob@Energy" w:date="2018-11-09T15:32:00Z"/>
          <w:rFonts w:asciiTheme="minorHAnsi" w:hAnsiTheme="minorHAnsi"/>
          <w:sz w:val="20"/>
          <w:szCs w:val="20"/>
        </w:rPr>
      </w:pPr>
      <w:del w:id="1166" w:author="Hudler, Rob@Energy" w:date="2018-11-09T15:32:00Z">
        <w:r w:rsidRPr="000D6187" w:rsidDel="00C05AD7">
          <w:rPr>
            <w:rFonts w:asciiTheme="minorHAnsi" w:hAnsiTheme="minorHAnsi" w:cs="Arial"/>
            <w:sz w:val="20"/>
            <w:szCs w:val="20"/>
          </w:rPr>
          <w:delText>This table reports the manufacturer information of the installed water heater(s). Require one line for each installed water heater</w:delText>
        </w:r>
      </w:del>
    </w:p>
    <w:p w14:paraId="1DE033C8" w14:textId="77777777" w:rsidR="000D6187" w:rsidRPr="000D6187" w:rsidDel="00C05AD7" w:rsidRDefault="000D6187" w:rsidP="00EC00E4">
      <w:pPr>
        <w:tabs>
          <w:tab w:val="left" w:pos="-72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7" w:author="Hudler, Rob@Energy" w:date="2018-11-09T15:32:00Z"/>
          <w:rFonts w:asciiTheme="minorHAnsi" w:hAnsiTheme="minorHAnsi"/>
          <w:sz w:val="20"/>
          <w:szCs w:val="20"/>
        </w:rPr>
      </w:pPr>
      <w:del w:id="1168" w:author="Hudler, Rob@Energy" w:date="2018-11-09T15:32:00Z">
        <w:r w:rsidRPr="000D6187" w:rsidDel="00C05AD7">
          <w:rPr>
            <w:rFonts w:asciiTheme="minorHAnsi" w:hAnsiTheme="minorHAnsi"/>
            <w:sz w:val="20"/>
            <w:szCs w:val="20"/>
          </w:rPr>
          <w:delText>01 Water Heating System ID or Name – Reference information from NRCC-PRF-01.</w:delText>
        </w:r>
      </w:del>
    </w:p>
    <w:p w14:paraId="1DE033C9" w14:textId="5EF5C9AC" w:rsidR="000D6187" w:rsidRPr="000D6187" w:rsidDel="00C05AD7" w:rsidRDefault="000D6187" w:rsidP="00EC00E4">
      <w:pPr>
        <w:tabs>
          <w:tab w:val="left" w:pos="-72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69" w:author="Hudler, Rob@Energy" w:date="2018-11-09T15:32:00Z"/>
          <w:rFonts w:asciiTheme="minorHAnsi" w:hAnsiTheme="minorHAnsi"/>
          <w:sz w:val="20"/>
          <w:szCs w:val="20"/>
        </w:rPr>
      </w:pPr>
      <w:del w:id="1170" w:author="Hudler, Rob@Energy" w:date="2018-11-09T15:32:00Z">
        <w:r w:rsidRPr="000D6187" w:rsidDel="00C05AD7">
          <w:rPr>
            <w:rFonts w:asciiTheme="minorHAnsi" w:hAnsiTheme="minorHAnsi"/>
            <w:sz w:val="20"/>
            <w:szCs w:val="20"/>
          </w:rPr>
          <w:delText>02 Manufacturer – User input. Enter the name of the water heater manufacturer.</w:delText>
        </w:r>
      </w:del>
    </w:p>
    <w:p w14:paraId="1DE033CA" w14:textId="1646B852" w:rsidR="000D6187" w:rsidRPr="000D6187" w:rsidDel="00C05AD7" w:rsidRDefault="000D6187" w:rsidP="00EC00E4">
      <w:pPr>
        <w:tabs>
          <w:tab w:val="left" w:pos="-720"/>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50"/>
        <w:rPr>
          <w:del w:id="1171" w:author="Hudler, Rob@Energy" w:date="2018-11-09T15:32:00Z"/>
          <w:rFonts w:asciiTheme="minorHAnsi" w:hAnsiTheme="minorHAnsi"/>
          <w:sz w:val="20"/>
          <w:szCs w:val="20"/>
        </w:rPr>
      </w:pPr>
      <w:del w:id="1172" w:author="Hudler, Rob@Energy" w:date="2018-11-09T15:32:00Z">
        <w:r w:rsidRPr="000D6187" w:rsidDel="00C05AD7">
          <w:rPr>
            <w:rFonts w:asciiTheme="minorHAnsi" w:hAnsiTheme="minorHAnsi"/>
            <w:sz w:val="20"/>
            <w:szCs w:val="20"/>
          </w:rPr>
          <w:delText>03 Model Number – User input. Enter the model number of the water heater.</w:delText>
        </w:r>
      </w:del>
    </w:p>
    <w:p w14:paraId="1DE033CB"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del w:id="1173" w:author="Hudler, Rob@Energy" w:date="2018-11-09T15:32:00Z"/>
          <w:rFonts w:asciiTheme="minorHAnsi" w:hAnsiTheme="minorHAnsi"/>
          <w:sz w:val="20"/>
          <w:szCs w:val="20"/>
        </w:rPr>
      </w:pPr>
    </w:p>
    <w:p w14:paraId="1DE033CC" w14:textId="0C4C601E"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4" w:author="Hudler, Rob@Energy" w:date="2018-11-09T15:32:00Z"/>
          <w:rFonts w:asciiTheme="minorHAnsi" w:hAnsiTheme="minorHAnsi" w:cs="Arial"/>
          <w:sz w:val="20"/>
          <w:szCs w:val="20"/>
        </w:rPr>
      </w:pPr>
      <w:del w:id="1175" w:author="Hudler, Rob@Energy" w:date="2018-11-09T15:32:00Z">
        <w:r w:rsidRPr="000D6187" w:rsidDel="00C05AD7">
          <w:rPr>
            <w:rFonts w:asciiTheme="minorHAnsi" w:hAnsiTheme="minorHAnsi"/>
            <w:b/>
            <w:sz w:val="20"/>
            <w:szCs w:val="20"/>
          </w:rPr>
          <w:delText xml:space="preserve">D. </w:delText>
        </w:r>
        <w:r w:rsidR="00A86AFF" w:rsidRPr="009A56FF" w:rsidDel="00C05AD7">
          <w:rPr>
            <w:rFonts w:asciiTheme="minorHAnsi" w:hAnsiTheme="minorHAnsi" w:cs="Arial"/>
            <w:b/>
            <w:sz w:val="20"/>
            <w:szCs w:val="20"/>
          </w:rPr>
          <w:delText>HERS Verification Requirements for All Central Domestic Hot Water Recirculation Systems</w:delText>
        </w:r>
      </w:del>
    </w:p>
    <w:p w14:paraId="1DE033CD" w14:textId="3219E214"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6" w:author="Hudler, Rob@Energy" w:date="2018-11-09T15:32:00Z"/>
          <w:rFonts w:asciiTheme="minorHAnsi" w:hAnsiTheme="minorHAnsi" w:cs="Arial"/>
          <w:sz w:val="20"/>
          <w:szCs w:val="20"/>
        </w:rPr>
      </w:pPr>
      <w:del w:id="1177" w:author="Hudler, Rob@Energy" w:date="2018-11-09T15:32:00Z">
        <w:r w:rsidRPr="000D6187" w:rsidDel="00C05AD7">
          <w:rPr>
            <w:rFonts w:asciiTheme="minorHAnsi" w:hAnsiTheme="minorHAnsi" w:cs="Arial"/>
            <w:sz w:val="20"/>
            <w:szCs w:val="20"/>
          </w:rPr>
          <w:delText xml:space="preserve">This table lists the requirements for all central recirculation systems. HERS rater must ensure all the requirements on this table are met. </w:delText>
        </w:r>
      </w:del>
    </w:p>
    <w:p w14:paraId="04FEE2AC" w14:textId="77777777" w:rsidR="00A86AFF" w:rsidDel="00C05AD7" w:rsidRDefault="00A86AFF"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8" w:author="Hudler, Rob@Energy" w:date="2018-11-09T15:32:00Z"/>
          <w:rFonts w:asciiTheme="minorHAnsi" w:hAnsiTheme="minorHAnsi" w:cs="Arial"/>
          <w:b/>
          <w:sz w:val="20"/>
          <w:szCs w:val="20"/>
        </w:rPr>
      </w:pPr>
    </w:p>
    <w:p w14:paraId="1DE033CF" w14:textId="2AD6E4F1"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79" w:author="Hudler, Rob@Energy" w:date="2018-11-09T15:32:00Z"/>
          <w:rFonts w:asciiTheme="minorHAnsi" w:hAnsiTheme="minorHAnsi" w:cs="Arial"/>
          <w:sz w:val="20"/>
          <w:szCs w:val="20"/>
        </w:rPr>
      </w:pPr>
      <w:del w:id="1180" w:author="Hudler, Rob@Energy" w:date="2018-11-09T15:32:00Z">
        <w:r w:rsidRPr="000D6187" w:rsidDel="00C05AD7">
          <w:rPr>
            <w:rFonts w:asciiTheme="minorHAnsi" w:hAnsiTheme="minorHAnsi" w:cs="Arial"/>
            <w:b/>
            <w:sz w:val="20"/>
            <w:szCs w:val="20"/>
          </w:rPr>
          <w:delText xml:space="preserve">E </w:delText>
        </w:r>
        <w:r w:rsidRPr="000D6187" w:rsidDel="00C05AD7">
          <w:rPr>
            <w:rFonts w:asciiTheme="minorHAnsi" w:hAnsiTheme="minorHAnsi"/>
            <w:b/>
            <w:sz w:val="20"/>
            <w:szCs w:val="20"/>
          </w:rPr>
          <w:delText>Multiple Dwelling Units – Recirculation Temperature Modulation Control</w:delText>
        </w:r>
        <w:r w:rsidRPr="000D6187" w:rsidDel="00C05AD7">
          <w:rPr>
            <w:rFonts w:asciiTheme="minorHAnsi" w:hAnsiTheme="minorHAnsi" w:cs="Arial"/>
            <w:sz w:val="20"/>
            <w:szCs w:val="20"/>
          </w:rPr>
          <w:delText xml:space="preserve"> </w:delText>
        </w:r>
        <w:r w:rsidRPr="000D6187" w:rsidDel="00C05AD7">
          <w:rPr>
            <w:rFonts w:asciiTheme="minorHAnsi" w:hAnsiTheme="minorHAnsi"/>
            <w:b/>
            <w:sz w:val="20"/>
            <w:szCs w:val="20"/>
          </w:rPr>
          <w:delText>Requirements</w:delText>
        </w:r>
      </w:del>
    </w:p>
    <w:p w14:paraId="1DE033D0" w14:textId="2A51189A"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81" w:author="Hudler, Rob@Energy" w:date="2018-11-09T15:32:00Z"/>
          <w:rFonts w:asciiTheme="minorHAnsi" w:hAnsiTheme="minorHAnsi" w:cs="Arial"/>
          <w:sz w:val="20"/>
          <w:szCs w:val="20"/>
        </w:rPr>
      </w:pPr>
      <w:del w:id="1182"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 xml:space="preserve">Recirculation Temperature Modulation Control. </w:delText>
        </w:r>
        <w:r w:rsidRPr="000D6187" w:rsidDel="00C05AD7">
          <w:rPr>
            <w:rFonts w:asciiTheme="minorHAnsi" w:hAnsiTheme="minorHAnsi" w:cs="Arial"/>
            <w:sz w:val="20"/>
            <w:szCs w:val="20"/>
          </w:rPr>
          <w:delText>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E</w:delText>
        </w:r>
        <w:r w:rsidRPr="000D6187" w:rsidDel="00C05AD7">
          <w:rPr>
            <w:rFonts w:asciiTheme="minorHAnsi" w:hAnsiTheme="minorHAnsi" w:cs="Arial"/>
            <w:sz w:val="20"/>
            <w:szCs w:val="20"/>
          </w:rPr>
          <w:delText xml:space="preserve">, the HERS rater must ensure the requirements </w:delText>
        </w:r>
        <w:r w:rsidR="00AE6749"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1"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83" w:author="Hudler, Rob@Energy" w:date="2018-11-09T15:32:00Z"/>
          <w:rFonts w:asciiTheme="minorHAnsi" w:hAnsiTheme="minorHAnsi" w:cs="Arial"/>
          <w:sz w:val="20"/>
          <w:szCs w:val="20"/>
        </w:rPr>
      </w:pPr>
    </w:p>
    <w:p w14:paraId="1DE033D2" w14:textId="77777777" w:rsidR="000D6187" w:rsidRPr="000D6187" w:rsidDel="00C05AD7" w:rsidRDefault="000D6187" w:rsidP="000D6187">
      <w:pPr>
        <w:keepNext/>
        <w:spacing w:after="0" w:line="240" w:lineRule="auto"/>
        <w:rPr>
          <w:del w:id="1184" w:author="Hudler, Rob@Energy" w:date="2018-11-09T15:32:00Z"/>
          <w:rFonts w:asciiTheme="minorHAnsi" w:hAnsiTheme="minorHAnsi" w:cs="Arial"/>
          <w:sz w:val="20"/>
          <w:szCs w:val="20"/>
        </w:rPr>
      </w:pPr>
      <w:del w:id="1185" w:author="Hudler, Rob@Energy" w:date="2018-11-09T15:32:00Z">
        <w:r w:rsidRPr="000D6187" w:rsidDel="00C05AD7">
          <w:rPr>
            <w:rFonts w:asciiTheme="minorHAnsi" w:hAnsiTheme="minorHAnsi"/>
            <w:b/>
            <w:sz w:val="20"/>
            <w:szCs w:val="20"/>
          </w:rPr>
          <w:delText>F. Multiple Dwelling Units – Recirculation Continuous Monitoring Systems Requirements</w:delText>
        </w:r>
      </w:del>
    </w:p>
    <w:p w14:paraId="1DE033D3" w14:textId="40D0764C"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86" w:author="Hudler, Rob@Energy" w:date="2018-11-09T15:32:00Z"/>
          <w:rFonts w:asciiTheme="minorHAnsi" w:hAnsiTheme="minorHAnsi" w:cs="Arial"/>
          <w:sz w:val="20"/>
          <w:szCs w:val="20"/>
        </w:rPr>
      </w:pPr>
      <w:del w:id="1187"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 xml:space="preserve">Recirculation </w:delText>
        </w:r>
        <w:r w:rsidRPr="000D6187" w:rsidDel="00C05AD7">
          <w:rPr>
            <w:rFonts w:asciiTheme="minorHAnsi" w:hAnsiTheme="minorHAnsi"/>
            <w:b/>
            <w:sz w:val="20"/>
            <w:szCs w:val="20"/>
          </w:rPr>
          <w:delText>Continuous Monitoring Systems</w:delText>
        </w:r>
        <w:r w:rsidRPr="000D6187" w:rsidDel="00C05AD7">
          <w:rPr>
            <w:rFonts w:asciiTheme="minorHAnsi" w:hAnsiTheme="minorHAnsi" w:cs="Arial"/>
            <w:b/>
            <w:sz w:val="20"/>
            <w:szCs w:val="20"/>
          </w:rPr>
          <w:delText xml:space="preserve">. </w:delText>
        </w:r>
        <w:r w:rsidRPr="000D6187" w:rsidDel="00C05AD7">
          <w:rPr>
            <w:rFonts w:asciiTheme="minorHAnsi" w:hAnsiTheme="minorHAnsi" w:cs="Arial"/>
            <w:sz w:val="20"/>
            <w:szCs w:val="20"/>
          </w:rPr>
          <w:delText>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F</w:delText>
        </w:r>
        <w:r w:rsidRPr="000D6187" w:rsidDel="00C05AD7">
          <w:rPr>
            <w:rFonts w:asciiTheme="minorHAnsi" w:hAnsiTheme="minorHAnsi" w:cs="Arial"/>
            <w:sz w:val="20"/>
            <w:szCs w:val="20"/>
          </w:rPr>
          <w:delText xml:space="preserve">, the HERS rater must ensure the requirements </w:delText>
        </w:r>
        <w:r w:rsidR="00AE6749"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4"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88" w:author="Hudler, Rob@Energy" w:date="2018-11-09T15:32:00Z"/>
          <w:rFonts w:asciiTheme="minorHAnsi" w:hAnsiTheme="minorHAnsi" w:cs="Arial"/>
          <w:sz w:val="20"/>
          <w:szCs w:val="20"/>
        </w:rPr>
      </w:pPr>
    </w:p>
    <w:p w14:paraId="1DE033D5" w14:textId="77777777" w:rsidR="000D6187" w:rsidRPr="000D6187" w:rsidDel="00C05AD7" w:rsidRDefault="000D6187" w:rsidP="000D6187">
      <w:pPr>
        <w:keepNext/>
        <w:spacing w:after="0" w:line="240" w:lineRule="auto"/>
        <w:rPr>
          <w:del w:id="1189" w:author="Hudler, Rob@Energy" w:date="2018-11-09T15:32:00Z"/>
          <w:rFonts w:asciiTheme="minorHAnsi" w:hAnsiTheme="minorHAnsi" w:cs="Arial"/>
          <w:sz w:val="20"/>
          <w:szCs w:val="20"/>
        </w:rPr>
      </w:pPr>
      <w:del w:id="1190" w:author="Hudler, Rob@Energy" w:date="2018-11-09T15:32:00Z">
        <w:r w:rsidRPr="000D6187" w:rsidDel="00C05AD7">
          <w:rPr>
            <w:rFonts w:asciiTheme="minorHAnsi" w:hAnsiTheme="minorHAnsi"/>
            <w:b/>
            <w:sz w:val="20"/>
            <w:szCs w:val="20"/>
          </w:rPr>
          <w:delText>G. Multiple Dwelling Units – Demand Recirculation Requirements</w:delText>
        </w:r>
      </w:del>
    </w:p>
    <w:p w14:paraId="1DE033D6" w14:textId="30196C2D"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91" w:author="Hudler, Rob@Energy" w:date="2018-11-09T15:32:00Z"/>
          <w:rFonts w:asciiTheme="minorHAnsi" w:hAnsiTheme="minorHAnsi" w:cs="Arial"/>
          <w:sz w:val="20"/>
          <w:szCs w:val="20"/>
        </w:rPr>
      </w:pPr>
      <w:del w:id="1192"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 xml:space="preserve">Demand Recirculation. </w:delText>
        </w:r>
        <w:r w:rsidRPr="000D6187" w:rsidDel="00C05AD7">
          <w:rPr>
            <w:rFonts w:asciiTheme="minorHAnsi" w:hAnsiTheme="minorHAnsi" w:cs="Arial"/>
            <w:sz w:val="20"/>
            <w:szCs w:val="20"/>
          </w:rPr>
          <w:delText>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G</w:delText>
        </w:r>
        <w:r w:rsidRPr="000D6187" w:rsidDel="00C05AD7">
          <w:rPr>
            <w:rFonts w:asciiTheme="minorHAnsi" w:hAnsiTheme="minorHAnsi" w:cs="Arial"/>
            <w:sz w:val="20"/>
            <w:szCs w:val="20"/>
          </w:rPr>
          <w:delText xml:space="preserve">, the HERS rater must ensure the requirements </w:delText>
        </w:r>
        <w:r w:rsidR="00AE6749"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7"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93" w:author="Hudler, Rob@Energy" w:date="2018-11-09T15:32:00Z"/>
          <w:rFonts w:asciiTheme="minorHAnsi" w:hAnsiTheme="minorHAnsi" w:cs="Arial"/>
          <w:sz w:val="20"/>
          <w:szCs w:val="20"/>
        </w:rPr>
      </w:pPr>
    </w:p>
    <w:p w14:paraId="1DE033D8" w14:textId="77777777" w:rsidR="000D6187" w:rsidRPr="000D6187" w:rsidDel="00C05AD7" w:rsidRDefault="000D6187" w:rsidP="000D6187">
      <w:pPr>
        <w:spacing w:after="0" w:line="240" w:lineRule="auto"/>
        <w:rPr>
          <w:del w:id="1194" w:author="Hudler, Rob@Energy" w:date="2018-11-09T15:32:00Z"/>
          <w:rFonts w:asciiTheme="minorHAnsi" w:hAnsiTheme="minorHAnsi"/>
          <w:b/>
          <w:sz w:val="20"/>
          <w:szCs w:val="20"/>
        </w:rPr>
      </w:pPr>
      <w:del w:id="1195" w:author="Hudler, Rob@Energy" w:date="2018-11-09T15:32:00Z">
        <w:r w:rsidRPr="000D6187" w:rsidDel="00C05AD7">
          <w:rPr>
            <w:rFonts w:asciiTheme="minorHAnsi" w:hAnsiTheme="minorHAnsi"/>
            <w:b/>
            <w:sz w:val="20"/>
            <w:szCs w:val="20"/>
          </w:rPr>
          <w:delText>H. Multiple Dwelling Units – Non-Demand Control Recirculation Systems Requirements</w:delText>
        </w:r>
      </w:del>
    </w:p>
    <w:p w14:paraId="1DE033D9" w14:textId="06050083"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96" w:author="Hudler, Rob@Energy" w:date="2018-11-09T15:32:00Z"/>
          <w:rFonts w:asciiTheme="minorHAnsi" w:hAnsiTheme="minorHAnsi" w:cs="Arial"/>
          <w:sz w:val="20"/>
          <w:szCs w:val="20"/>
        </w:rPr>
      </w:pPr>
      <w:del w:id="1197" w:author="Hudler, Rob@Energy" w:date="2018-11-09T15:32:00Z">
        <w:r w:rsidRPr="000D6187" w:rsidDel="00C05AD7">
          <w:rPr>
            <w:rFonts w:asciiTheme="minorHAnsi" w:hAnsiTheme="minorHAnsi" w:cs="Arial"/>
            <w:sz w:val="20"/>
            <w:szCs w:val="20"/>
          </w:rPr>
          <w:delText xml:space="preserve">This table only applies to systems indicated in A13 and B13 as </w:delText>
        </w:r>
        <w:r w:rsidRPr="000D6187" w:rsidDel="00C05AD7">
          <w:rPr>
            <w:rFonts w:asciiTheme="minorHAnsi" w:hAnsiTheme="minorHAnsi" w:cs="Arial"/>
            <w:b/>
            <w:sz w:val="20"/>
            <w:szCs w:val="20"/>
          </w:rPr>
          <w:delText>Non-Demand Control Recirculation Systems.</w:delText>
        </w:r>
        <w:r w:rsidRPr="000D6187" w:rsidDel="00C05AD7">
          <w:rPr>
            <w:rFonts w:asciiTheme="minorHAnsi" w:hAnsiTheme="minorHAnsi" w:cs="Arial"/>
            <w:sz w:val="20"/>
            <w:szCs w:val="20"/>
          </w:rPr>
          <w:delText xml:space="preserve"> In addition</w:delText>
        </w:r>
        <w:r w:rsidR="00AE6749" w:rsidDel="00C05AD7">
          <w:rPr>
            <w:rFonts w:asciiTheme="minorHAnsi" w:hAnsiTheme="minorHAnsi" w:cs="Arial"/>
            <w:sz w:val="20"/>
            <w:szCs w:val="20"/>
          </w:rPr>
          <w:delText xml:space="preserve"> to</w:delText>
        </w:r>
        <w:r w:rsidRPr="000D6187" w:rsidDel="00C05AD7">
          <w:rPr>
            <w:rFonts w:asciiTheme="minorHAnsi" w:hAnsiTheme="minorHAnsi" w:cs="Arial"/>
            <w:sz w:val="20"/>
            <w:szCs w:val="20"/>
          </w:rPr>
          <w:delText xml:space="preserve"> the mandatory requirements in Table </w:delText>
        </w:r>
        <w:r w:rsidR="003D7CDE" w:rsidDel="00C05AD7">
          <w:rPr>
            <w:rFonts w:asciiTheme="minorHAnsi" w:hAnsiTheme="minorHAnsi" w:cs="Arial"/>
            <w:sz w:val="20"/>
            <w:szCs w:val="20"/>
          </w:rPr>
          <w:delText>H</w:delText>
        </w:r>
        <w:r w:rsidRPr="000D6187" w:rsidDel="00C05AD7">
          <w:rPr>
            <w:rFonts w:asciiTheme="minorHAnsi" w:hAnsiTheme="minorHAnsi" w:cs="Arial"/>
            <w:sz w:val="20"/>
            <w:szCs w:val="20"/>
          </w:rPr>
          <w:delText xml:space="preserve">, the HERS rater must ensure the requirements </w:delText>
        </w:r>
        <w:r w:rsidR="001E2F2C" w:rsidDel="00C05AD7">
          <w:rPr>
            <w:rFonts w:asciiTheme="minorHAnsi" w:hAnsiTheme="minorHAnsi" w:cs="Arial"/>
            <w:sz w:val="20"/>
            <w:szCs w:val="20"/>
          </w:rPr>
          <w:delText>i</w:delText>
        </w:r>
        <w:r w:rsidRPr="000D6187" w:rsidDel="00C05AD7">
          <w:rPr>
            <w:rFonts w:asciiTheme="minorHAnsi" w:hAnsiTheme="minorHAnsi" w:cs="Arial"/>
            <w:sz w:val="20"/>
            <w:szCs w:val="20"/>
          </w:rPr>
          <w:delText xml:space="preserve">n this table are met.  </w:delText>
        </w:r>
      </w:del>
    </w:p>
    <w:p w14:paraId="1DE033DA"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1198" w:author="Hudler, Rob@Energy" w:date="2018-11-09T15:32:00Z"/>
          <w:b/>
          <w:sz w:val="20"/>
          <w:szCs w:val="20"/>
        </w:rPr>
      </w:pPr>
    </w:p>
    <w:p w14:paraId="1DE033DB" w14:textId="23FE9FA0" w:rsidR="000D6187" w:rsidRPr="000D6187" w:rsidDel="00C05AD7" w:rsidRDefault="000D6187" w:rsidP="009A56F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1199" w:author="Hudler, Rob@Energy" w:date="2018-11-09T15:32:00Z"/>
          <w:rFonts w:asciiTheme="minorHAnsi" w:hAnsiTheme="minorHAnsi"/>
          <w:b/>
          <w:sz w:val="20"/>
          <w:szCs w:val="20"/>
        </w:rPr>
      </w:pPr>
      <w:del w:id="1200" w:author="Hudler, Rob@Energy" w:date="2018-11-09T15:32:00Z">
        <w:r w:rsidRPr="000D6187" w:rsidDel="00C05AD7">
          <w:rPr>
            <w:rFonts w:asciiTheme="minorHAnsi" w:hAnsiTheme="minorHAnsi"/>
            <w:b/>
            <w:sz w:val="20"/>
            <w:szCs w:val="20"/>
          </w:rPr>
          <w:delText xml:space="preserve">I. </w:delText>
        </w:r>
        <w:r w:rsidR="00EC00E4" w:rsidRPr="009A56FF" w:rsidDel="00C05AD7">
          <w:rPr>
            <w:rFonts w:asciiTheme="minorHAnsi" w:hAnsiTheme="minorHAnsi" w:cs="Arial"/>
            <w:b/>
            <w:sz w:val="20"/>
            <w:szCs w:val="20"/>
          </w:rPr>
          <w:delText>HERS Verified Multiple Recirculation Loops for DHW Systems Serving Multiple Dwelling Units Requirements</w:delText>
        </w:r>
      </w:del>
    </w:p>
    <w:p w14:paraId="1DE033DC" w14:textId="6F36772E"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del w:id="1201" w:author="Hudler, Rob@Energy" w:date="2018-11-09T15:32:00Z"/>
          <w:rFonts w:asciiTheme="minorHAnsi" w:hAnsiTheme="minorHAnsi" w:cs="Arial"/>
          <w:sz w:val="20"/>
          <w:szCs w:val="20"/>
        </w:rPr>
      </w:pPr>
      <w:del w:id="1202" w:author="Hudler, Rob@Energy" w:date="2018-11-09T15:32:00Z">
        <w:r w:rsidRPr="000D6187" w:rsidDel="00C05AD7">
          <w:rPr>
            <w:rFonts w:asciiTheme="minorHAnsi" w:hAnsiTheme="minorHAnsi"/>
            <w:sz w:val="20"/>
            <w:szCs w:val="20"/>
          </w:rPr>
          <w:delText xml:space="preserve">This table applies to all systems identified on this </w:delText>
        </w:r>
        <w:r w:rsidR="00AE6749" w:rsidDel="00C05AD7">
          <w:rPr>
            <w:rFonts w:asciiTheme="minorHAnsi" w:hAnsiTheme="minorHAnsi"/>
            <w:sz w:val="20"/>
            <w:szCs w:val="20"/>
          </w:rPr>
          <w:delText>compliance document</w:delText>
        </w:r>
        <w:r w:rsidRPr="000D6187" w:rsidDel="00C05AD7">
          <w:rPr>
            <w:rFonts w:asciiTheme="minorHAnsi" w:hAnsiTheme="minorHAnsi"/>
            <w:sz w:val="20"/>
            <w:szCs w:val="20"/>
          </w:rPr>
          <w:delText xml:space="preserve">. </w:delText>
        </w:r>
        <w:r w:rsidRPr="000D6187" w:rsidDel="00C05AD7">
          <w:rPr>
            <w:rFonts w:asciiTheme="minorHAnsi" w:hAnsiTheme="minorHAnsi" w:cs="Arial"/>
            <w:sz w:val="20"/>
            <w:szCs w:val="20"/>
          </w:rPr>
          <w:delText xml:space="preserve">This measure requires on site HERS verification that at least </w:delText>
        </w:r>
        <w:r w:rsidR="00AE6749" w:rsidDel="00C05AD7">
          <w:rPr>
            <w:rFonts w:asciiTheme="minorHAnsi" w:hAnsiTheme="minorHAnsi" w:cs="Arial"/>
            <w:sz w:val="20"/>
            <w:szCs w:val="20"/>
          </w:rPr>
          <w:delText>2</w:delText>
        </w:r>
        <w:r w:rsidR="00AE6749" w:rsidRPr="000D6187" w:rsidDel="00C05AD7">
          <w:rPr>
            <w:rFonts w:asciiTheme="minorHAnsi" w:hAnsiTheme="minorHAnsi" w:cs="Arial"/>
            <w:sz w:val="20"/>
            <w:szCs w:val="20"/>
          </w:rPr>
          <w:delText xml:space="preserve"> </w:delText>
        </w:r>
        <w:r w:rsidRPr="000D6187" w:rsidDel="00C05AD7">
          <w:rPr>
            <w:rFonts w:asciiTheme="minorHAnsi" w:hAnsiTheme="minorHAnsi" w:cs="Arial"/>
            <w:sz w:val="20"/>
            <w:szCs w:val="20"/>
          </w:rPr>
          <w:delText>central recirculation loops are included in the system design. This credit is available to buildings with 8 or more units. The recirculation loops must be relatively equal in length and supply approximately the same number of dwelling units.</w:delText>
        </w:r>
        <w:r w:rsidR="00EC00E4" w:rsidDel="00C05AD7">
          <w:rPr>
            <w:rFonts w:asciiTheme="minorHAnsi" w:hAnsiTheme="minorHAnsi" w:cs="Arial"/>
            <w:sz w:val="20"/>
            <w:szCs w:val="20"/>
          </w:rPr>
          <w:delText xml:space="preserve"> </w:delText>
        </w:r>
      </w:del>
    </w:p>
    <w:p w14:paraId="1DE033DD"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1203" w:author="Hudler, Rob@Energy" w:date="2018-11-09T15:32:00Z"/>
          <w:b/>
          <w:sz w:val="20"/>
          <w:szCs w:val="20"/>
        </w:rPr>
      </w:pPr>
    </w:p>
    <w:p w14:paraId="1DE033DE" w14:textId="0F23E9B6" w:rsidR="00DD1367" w:rsidRDefault="00DD136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1204" w:author="Hudler, Rob@Energy" w:date="2018-11-16T14:09:00Z"/>
          <w:b/>
          <w:sz w:val="20"/>
          <w:szCs w:val="20"/>
        </w:rPr>
      </w:pPr>
    </w:p>
    <w:p w14:paraId="6FC999DF" w14:textId="7C121BC4" w:rsidR="00DD1367" w:rsidRDefault="00DD1367" w:rsidP="00DD1367">
      <w:pPr>
        <w:rPr>
          <w:ins w:id="1205" w:author="Hudler, Rob@Energy" w:date="2018-11-16T14:09:00Z"/>
          <w:sz w:val="20"/>
          <w:szCs w:val="20"/>
        </w:rPr>
      </w:pPr>
    </w:p>
    <w:p w14:paraId="334937D5"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06" w:author="Hudler, Rob@Energy" w:date="2018-11-16T14:13:00Z"/>
          <w:rFonts w:asciiTheme="minorHAnsi" w:hAnsiTheme="minorHAnsi" w:cstheme="minorHAnsi"/>
          <w:b/>
          <w:sz w:val="20"/>
          <w:szCs w:val="20"/>
        </w:rPr>
      </w:pPr>
      <w:ins w:id="1207" w:author="Hudler, Rob@Energy" w:date="2018-11-16T14:09:00Z">
        <w:r>
          <w:rPr>
            <w:sz w:val="20"/>
            <w:szCs w:val="20"/>
          </w:rPr>
          <w:tab/>
        </w:r>
      </w:ins>
      <w:ins w:id="1208" w:author="Hudler, Rob@Energy" w:date="2018-11-16T14:13:00Z">
        <w:r w:rsidRPr="00DD1367">
          <w:rPr>
            <w:rFonts w:asciiTheme="minorHAnsi" w:hAnsiTheme="minorHAnsi" w:cstheme="minorHAnsi"/>
            <w:b/>
            <w:sz w:val="20"/>
            <w:szCs w:val="20"/>
          </w:rPr>
          <w:t>A. General Information</w:t>
        </w:r>
      </w:ins>
    </w:p>
    <w:p w14:paraId="1AEFBC19"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09" w:author="Hudler, Rob@Energy" w:date="2018-11-16T14:13:00Z"/>
          <w:rFonts w:asciiTheme="minorHAnsi" w:hAnsiTheme="minorHAnsi" w:cstheme="minorHAnsi"/>
          <w:sz w:val="20"/>
          <w:szCs w:val="20"/>
        </w:rPr>
      </w:pPr>
      <w:ins w:id="1210" w:author="Hudler, Rob@Energy" w:date="2018-11-16T14:13:00Z">
        <w:r w:rsidRPr="00DD1367">
          <w:rPr>
            <w:rFonts w:asciiTheme="minorHAnsi" w:hAnsiTheme="minorHAnsi" w:cstheme="minorHAnsi"/>
            <w:sz w:val="20"/>
            <w:szCs w:val="20"/>
          </w:rPr>
          <w:t xml:space="preserve">This table reports the building location as specified on the Registered CF1R. </w:t>
        </w:r>
      </w:ins>
    </w:p>
    <w:p w14:paraId="7A0FDD20"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211" w:author="Hudler, Rob@Energy" w:date="2018-11-16T14:13:00Z"/>
          <w:rFonts w:asciiTheme="minorHAnsi" w:hAnsiTheme="minorHAnsi" w:cs="Arial"/>
          <w:b/>
          <w:sz w:val="20"/>
          <w:szCs w:val="20"/>
        </w:rPr>
      </w:pPr>
    </w:p>
    <w:p w14:paraId="4DA310DB" w14:textId="77777777" w:rsidR="00DD1367" w:rsidRPr="00DD1367" w:rsidRDefault="00DD1367" w:rsidP="00DD1367">
      <w:pPr>
        <w:tabs>
          <w:tab w:val="left" w:pos="-720"/>
          <w:tab w:val="left" w:pos="252"/>
          <w:tab w:val="left" w:pos="63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212" w:author="Hudler, Rob@Energy" w:date="2018-11-16T14:13:00Z"/>
          <w:rFonts w:asciiTheme="minorHAnsi" w:hAnsiTheme="minorHAnsi" w:cs="Arial"/>
          <w:b/>
          <w:sz w:val="20"/>
          <w:szCs w:val="20"/>
        </w:rPr>
      </w:pPr>
      <w:ins w:id="1213" w:author="Hudler, Rob@Energy" w:date="2018-11-16T14:13:00Z">
        <w:r w:rsidRPr="00DD1367">
          <w:rPr>
            <w:rFonts w:asciiTheme="minorHAnsi" w:hAnsiTheme="minorHAnsi" w:cs="Arial"/>
            <w:b/>
            <w:sz w:val="20"/>
            <w:szCs w:val="20"/>
          </w:rPr>
          <w:t>B. Design HERS Verified Central Water Heating Systems Information</w:t>
        </w:r>
      </w:ins>
    </w:p>
    <w:p w14:paraId="03CA81B2" w14:textId="77777777" w:rsidR="00DD1367" w:rsidRPr="00DD1367" w:rsidRDefault="00DD1367" w:rsidP="00DD1367">
      <w:pPr>
        <w:keepNext/>
        <w:spacing w:after="0" w:line="240" w:lineRule="auto"/>
        <w:rPr>
          <w:ins w:id="1214" w:author="Hudler, Rob@Energy" w:date="2018-11-16T14:13:00Z"/>
          <w:rFonts w:asciiTheme="minorHAnsi" w:hAnsiTheme="minorHAnsi"/>
          <w:sz w:val="20"/>
          <w:szCs w:val="20"/>
        </w:rPr>
      </w:pPr>
      <w:ins w:id="1215" w:author="Hudler, Rob@Energy" w:date="2018-11-16T14:13:00Z">
        <w:r w:rsidRPr="00DD1367">
          <w:rPr>
            <w:rFonts w:asciiTheme="minorHAnsi" w:hAnsiTheme="minorHAnsi"/>
            <w:sz w:val="20"/>
            <w:szCs w:val="20"/>
          </w:rPr>
          <w:t>This table reports the water heating system features that were specified on the registered CF1R compliance document for this project. For information only and requires no user input.</w:t>
        </w:r>
      </w:ins>
    </w:p>
    <w:p w14:paraId="0ADE3EDE" w14:textId="77777777" w:rsidR="00DD1367" w:rsidRPr="00DD1367" w:rsidRDefault="00DD1367" w:rsidP="00DD1367">
      <w:pPr>
        <w:keepNext/>
        <w:spacing w:after="0" w:line="240" w:lineRule="auto"/>
        <w:rPr>
          <w:ins w:id="1216" w:author="Hudler, Rob@Energy" w:date="2018-11-16T14:13:00Z"/>
          <w:rFonts w:asciiTheme="minorHAnsi" w:hAnsiTheme="minorHAnsi"/>
          <w:sz w:val="20"/>
          <w:szCs w:val="20"/>
        </w:rPr>
      </w:pPr>
    </w:p>
    <w:p w14:paraId="0B1E7CC7" w14:textId="77777777" w:rsidR="00DD1367" w:rsidRPr="00DD1367" w:rsidRDefault="00DD1367" w:rsidP="00DD1367">
      <w:pPr>
        <w:keepNext/>
        <w:spacing w:after="0" w:line="240" w:lineRule="auto"/>
        <w:rPr>
          <w:ins w:id="1217" w:author="Hudler, Rob@Energy" w:date="2018-11-16T14:13:00Z"/>
          <w:rFonts w:asciiTheme="minorHAnsi" w:hAnsiTheme="minorHAnsi"/>
          <w:sz w:val="20"/>
          <w:szCs w:val="20"/>
        </w:rPr>
      </w:pPr>
      <w:ins w:id="1218" w:author="Hudler, Rob@Energy" w:date="2018-11-16T14:13:00Z">
        <w:r w:rsidRPr="00DD1367">
          <w:rPr>
            <w:rFonts w:asciiTheme="minorHAnsi" w:hAnsiTheme="minorHAnsi" w:cs="Arial"/>
            <w:b/>
            <w:sz w:val="20"/>
            <w:szCs w:val="20"/>
          </w:rPr>
          <w:t>C. Installed HERS Verified Central Water Heating Systems Information</w:t>
        </w:r>
      </w:ins>
    </w:p>
    <w:p w14:paraId="2BA5A5A0" w14:textId="77777777" w:rsidR="00DD1367" w:rsidRPr="00DD1367" w:rsidRDefault="00DD1367" w:rsidP="00DD1367">
      <w:pPr>
        <w:keepNext/>
        <w:spacing w:after="0" w:line="240" w:lineRule="auto"/>
        <w:rPr>
          <w:ins w:id="1219" w:author="Hudler, Rob@Energy" w:date="2018-11-16T14:13:00Z"/>
          <w:rFonts w:asciiTheme="minorHAnsi" w:hAnsiTheme="minorHAnsi"/>
          <w:sz w:val="20"/>
          <w:szCs w:val="20"/>
        </w:rPr>
      </w:pPr>
      <w:ins w:id="1220" w:author="Hudler, Rob@Energy" w:date="2018-11-16T14:13:00Z">
        <w:r w:rsidRPr="00DD1367">
          <w:rPr>
            <w:rFonts w:asciiTheme="minorHAnsi" w:hAnsiTheme="minorHAnsi"/>
            <w:sz w:val="20"/>
            <w:szCs w:val="20"/>
          </w:rPr>
          <w:t>This table reports the water heating system information that is being installed. Require one line for each central system.</w:t>
        </w:r>
      </w:ins>
    </w:p>
    <w:p w14:paraId="0CCFC1F8" w14:textId="77777777" w:rsidR="00DD1367" w:rsidRPr="00DD1367" w:rsidRDefault="00DD1367" w:rsidP="00DD1367">
      <w:pPr>
        <w:keepNext/>
        <w:spacing w:after="0" w:line="240" w:lineRule="auto"/>
        <w:ind w:left="720" w:hanging="450"/>
        <w:rPr>
          <w:ins w:id="1221" w:author="Hudler, Rob@Energy" w:date="2018-11-16T14:13:00Z"/>
          <w:rFonts w:asciiTheme="minorHAnsi" w:hAnsiTheme="minorHAnsi"/>
          <w:sz w:val="20"/>
          <w:szCs w:val="20"/>
        </w:rPr>
      </w:pPr>
      <w:ins w:id="1222" w:author="Hudler, Rob@Energy" w:date="2018-11-16T14:13:00Z">
        <w:r w:rsidRPr="00DD1367">
          <w:rPr>
            <w:rFonts w:asciiTheme="minorHAnsi" w:hAnsiTheme="minorHAnsi"/>
            <w:sz w:val="20"/>
            <w:szCs w:val="20"/>
          </w:rPr>
          <w:t>01 Water Heating System ID or Name – Reference information from CF1R.</w:t>
        </w:r>
      </w:ins>
    </w:p>
    <w:p w14:paraId="19510E94" w14:textId="77777777" w:rsidR="00DD1367" w:rsidRPr="00DD1367" w:rsidRDefault="00DD1367" w:rsidP="00DD1367">
      <w:pPr>
        <w:keepNext/>
        <w:spacing w:after="0" w:line="240" w:lineRule="auto"/>
        <w:ind w:left="720" w:hanging="450"/>
        <w:rPr>
          <w:ins w:id="1223" w:author="Hudler, Rob@Energy" w:date="2018-11-16T14:13:00Z"/>
          <w:rFonts w:asciiTheme="minorHAnsi" w:hAnsiTheme="minorHAnsi"/>
          <w:sz w:val="20"/>
          <w:szCs w:val="20"/>
        </w:rPr>
      </w:pPr>
      <w:ins w:id="1224" w:author="Hudler, Rob@Energy" w:date="2018-11-16T14:13:00Z">
        <w:r w:rsidRPr="00DD1367">
          <w:rPr>
            <w:rFonts w:asciiTheme="minorHAnsi" w:hAnsiTheme="minorHAnsi"/>
            <w:sz w:val="20"/>
            <w:szCs w:val="20"/>
          </w:rPr>
          <w:t>02 Water Heating System Type – Reference information from CF1R. The different kinds of water heating system type are DHW or Combined Hydronic.</w:t>
        </w:r>
      </w:ins>
    </w:p>
    <w:p w14:paraId="55A9022E" w14:textId="77777777" w:rsidR="00DD1367" w:rsidRPr="00DD1367" w:rsidRDefault="00DD1367" w:rsidP="00DD1367">
      <w:pPr>
        <w:keepNext/>
        <w:spacing w:after="0" w:line="240" w:lineRule="auto"/>
        <w:ind w:left="540" w:hanging="270"/>
        <w:rPr>
          <w:ins w:id="1225" w:author="Hudler, Rob@Energy" w:date="2018-11-16T14:13:00Z"/>
          <w:rFonts w:asciiTheme="minorHAnsi" w:hAnsiTheme="minorHAnsi"/>
          <w:sz w:val="20"/>
          <w:szCs w:val="20"/>
        </w:rPr>
      </w:pPr>
      <w:ins w:id="1226" w:author="Hudler, Rob@Energy" w:date="2018-11-16T14:13:00Z">
        <w:r w:rsidRPr="00DD1367">
          <w:rPr>
            <w:rFonts w:asciiTheme="minorHAnsi" w:hAnsiTheme="minorHAnsi"/>
            <w:sz w:val="20"/>
            <w:szCs w:val="20"/>
          </w:rPr>
          <w:t>03 Water Heater Type – Information from CF1R. The different kinds of water heaters are Large/Commercial Storage, Small/Consumer Storage, Residential-Duty Commercial Storage, Heat Pump, Boiler, Large/Commercial Instantaneous, Small/Consumer Instantaneous, Residential-Duty Commercial Instantaneous or Indirect.</w:t>
        </w:r>
      </w:ins>
    </w:p>
    <w:p w14:paraId="4FC58450" w14:textId="77777777" w:rsidR="00DD1367" w:rsidRPr="00DD1367" w:rsidRDefault="00DD1367" w:rsidP="00DD1367">
      <w:pPr>
        <w:keepNext/>
        <w:spacing w:after="0" w:line="240" w:lineRule="auto"/>
        <w:ind w:left="720" w:hanging="450"/>
        <w:rPr>
          <w:ins w:id="1227" w:author="Hudler, Rob@Energy" w:date="2018-11-16T14:13:00Z"/>
          <w:rFonts w:asciiTheme="minorHAnsi" w:hAnsiTheme="minorHAnsi"/>
          <w:sz w:val="20"/>
          <w:szCs w:val="20"/>
        </w:rPr>
      </w:pPr>
      <w:ins w:id="1228" w:author="Hudler, Rob@Energy" w:date="2018-11-16T14:13:00Z">
        <w:r w:rsidRPr="00DD1367">
          <w:rPr>
            <w:rFonts w:asciiTheme="minorHAnsi" w:hAnsiTheme="minorHAnsi"/>
            <w:sz w:val="20"/>
            <w:szCs w:val="20"/>
          </w:rPr>
          <w:t>04 # of Water Heaters in system – Reference information from CF1R.</w:t>
        </w:r>
      </w:ins>
    </w:p>
    <w:p w14:paraId="6771D697" w14:textId="77777777" w:rsidR="00DD1367" w:rsidRPr="00DD1367" w:rsidRDefault="00DD1367" w:rsidP="00DD1367">
      <w:pPr>
        <w:keepNext/>
        <w:spacing w:after="0" w:line="240" w:lineRule="auto"/>
        <w:ind w:left="720" w:hanging="450"/>
        <w:rPr>
          <w:ins w:id="1229" w:author="Hudler, Rob@Energy" w:date="2018-11-16T14:13:00Z"/>
          <w:rFonts w:asciiTheme="minorHAnsi" w:hAnsiTheme="minorHAnsi"/>
          <w:sz w:val="20"/>
          <w:szCs w:val="20"/>
        </w:rPr>
      </w:pPr>
      <w:ins w:id="1230" w:author="Hudler, Rob@Energy" w:date="2018-11-16T14:13:00Z">
        <w:r w:rsidRPr="00DD1367">
          <w:rPr>
            <w:rFonts w:asciiTheme="minorHAnsi" w:hAnsiTheme="minorHAnsi"/>
            <w:sz w:val="20"/>
            <w:szCs w:val="20"/>
          </w:rPr>
          <w:t xml:space="preserve">05 Water Heater Storage Volume (gal) – User input. Value may be N/A if water heater type is instantaneous with zero storage.  </w:t>
        </w:r>
      </w:ins>
    </w:p>
    <w:p w14:paraId="15423D6B" w14:textId="77777777" w:rsidR="00DD1367" w:rsidRPr="00DD1367" w:rsidRDefault="00DD1367" w:rsidP="00DD1367">
      <w:pPr>
        <w:keepNext/>
        <w:spacing w:after="0" w:line="240" w:lineRule="auto"/>
        <w:ind w:left="720" w:hanging="450"/>
        <w:rPr>
          <w:ins w:id="1231" w:author="Hudler, Rob@Energy" w:date="2018-11-16T14:13:00Z"/>
          <w:rFonts w:asciiTheme="minorHAnsi" w:hAnsiTheme="minorHAnsi"/>
          <w:sz w:val="20"/>
          <w:szCs w:val="20"/>
        </w:rPr>
      </w:pPr>
      <w:ins w:id="1232" w:author="Hudler, Rob@Energy" w:date="2018-11-16T14:13:00Z">
        <w:r w:rsidRPr="00DD1367">
          <w:rPr>
            <w:rFonts w:asciiTheme="minorHAnsi" w:hAnsiTheme="minorHAnsi"/>
            <w:sz w:val="20"/>
            <w:szCs w:val="20"/>
          </w:rPr>
          <w:t>06 Fuel Type – Reference information from CF1R. The different kinds of fuel types are natural gas, propane, oil, or electricity.</w:t>
        </w:r>
      </w:ins>
    </w:p>
    <w:p w14:paraId="293AEE31" w14:textId="77777777" w:rsidR="00DD1367" w:rsidRPr="00DD1367" w:rsidRDefault="00DD1367" w:rsidP="00DD1367">
      <w:pPr>
        <w:keepNext/>
        <w:spacing w:after="0" w:line="240" w:lineRule="auto"/>
        <w:ind w:left="720" w:hanging="450"/>
        <w:rPr>
          <w:ins w:id="1233" w:author="Hudler, Rob@Energy" w:date="2018-11-16T14:13:00Z"/>
          <w:rFonts w:asciiTheme="minorHAnsi" w:hAnsiTheme="minorHAnsi"/>
          <w:sz w:val="20"/>
          <w:szCs w:val="20"/>
        </w:rPr>
      </w:pPr>
      <w:ins w:id="1234" w:author="Hudler, Rob@Energy" w:date="2018-11-16T14:13:00Z">
        <w:r w:rsidRPr="00DD1367">
          <w:rPr>
            <w:rFonts w:asciiTheme="minorHAnsi" w:hAnsiTheme="minorHAnsi"/>
            <w:sz w:val="20"/>
            <w:szCs w:val="20"/>
          </w:rPr>
          <w:t>07 Rated Input Type – Reference information from CF1R. For natural gas, propane and oil fuel type the input type is Btu/Hr. For electric the input type is kW.</w:t>
        </w:r>
      </w:ins>
    </w:p>
    <w:p w14:paraId="54D089BE" w14:textId="77777777" w:rsidR="00DD1367" w:rsidRPr="00DD1367" w:rsidRDefault="00DD1367" w:rsidP="00DD1367">
      <w:pPr>
        <w:keepNext/>
        <w:spacing w:after="0" w:line="240" w:lineRule="auto"/>
        <w:ind w:left="720" w:hanging="450"/>
        <w:rPr>
          <w:ins w:id="1235" w:author="Hudler, Rob@Energy" w:date="2018-11-16T14:13:00Z"/>
          <w:rFonts w:asciiTheme="minorHAnsi" w:hAnsiTheme="minorHAnsi"/>
          <w:sz w:val="20"/>
          <w:szCs w:val="20"/>
        </w:rPr>
      </w:pPr>
      <w:ins w:id="1236" w:author="Hudler, Rob@Energy" w:date="2018-11-16T14:13:00Z">
        <w:r w:rsidRPr="00DD1367">
          <w:rPr>
            <w:rFonts w:asciiTheme="minorHAnsi" w:hAnsiTheme="minorHAnsi"/>
            <w:sz w:val="20"/>
            <w:szCs w:val="20"/>
          </w:rPr>
          <w:t>08 Rated Input Value – User input. Numerical value of the rated input. Must be equal to or less than value indicated on the CF1R.</w:t>
        </w:r>
      </w:ins>
    </w:p>
    <w:p w14:paraId="5F4123D9" w14:textId="77777777" w:rsidR="00DD1367" w:rsidRPr="00DD1367" w:rsidRDefault="00DD1367" w:rsidP="00DD1367">
      <w:pPr>
        <w:keepNext/>
        <w:spacing w:after="0" w:line="240" w:lineRule="auto"/>
        <w:ind w:left="720" w:hanging="450"/>
        <w:rPr>
          <w:ins w:id="1237" w:author="Hudler, Rob@Energy" w:date="2018-11-16T14:13:00Z"/>
          <w:rFonts w:asciiTheme="minorHAnsi" w:hAnsiTheme="minorHAnsi"/>
          <w:sz w:val="20"/>
          <w:szCs w:val="20"/>
        </w:rPr>
      </w:pPr>
      <w:ins w:id="1238" w:author="Hudler, Rob@Energy" w:date="2018-11-16T14:13:00Z">
        <w:r w:rsidRPr="00DD1367">
          <w:rPr>
            <w:rFonts w:asciiTheme="minorHAnsi" w:hAnsiTheme="minorHAnsi"/>
            <w:sz w:val="20"/>
            <w:szCs w:val="20"/>
          </w:rPr>
          <w:t>09 Heating Efficiency Type – Reference information from CF1R. Different efficiency types are Energy Factor, AFUE, UEF and Thermal Efficiency.</w:t>
        </w:r>
      </w:ins>
    </w:p>
    <w:p w14:paraId="61093643" w14:textId="77777777" w:rsidR="00DD1367" w:rsidRPr="00DD1367" w:rsidRDefault="00DD1367" w:rsidP="00DD1367">
      <w:pPr>
        <w:keepNext/>
        <w:spacing w:after="0" w:line="240" w:lineRule="auto"/>
        <w:ind w:left="720" w:hanging="450"/>
        <w:rPr>
          <w:ins w:id="1239" w:author="Hudler, Rob@Energy" w:date="2018-11-16T14:13:00Z"/>
          <w:rFonts w:asciiTheme="minorHAnsi" w:hAnsiTheme="minorHAnsi"/>
          <w:sz w:val="20"/>
          <w:szCs w:val="20"/>
        </w:rPr>
      </w:pPr>
      <w:ins w:id="1240" w:author="Hudler, Rob@Energy" w:date="2018-11-16T14:13:00Z">
        <w:r w:rsidRPr="00DD1367">
          <w:rPr>
            <w:rFonts w:asciiTheme="minorHAnsi" w:hAnsiTheme="minorHAnsi"/>
            <w:sz w:val="20"/>
            <w:szCs w:val="20"/>
          </w:rPr>
          <w:t>10 Heating Efficiency Value – User input. Numerical value of the Heating Efficiency. Must be equal to or higher efficiency than value indicated on the CF1R.</w:t>
        </w:r>
      </w:ins>
    </w:p>
    <w:p w14:paraId="3973A0E6" w14:textId="77777777" w:rsidR="00DD1367" w:rsidRPr="00DD1367" w:rsidRDefault="00DD1367" w:rsidP="00DD1367">
      <w:pPr>
        <w:keepNext/>
        <w:spacing w:after="0" w:line="240" w:lineRule="auto"/>
        <w:ind w:left="720" w:hanging="450"/>
        <w:rPr>
          <w:ins w:id="1241" w:author="Hudler, Rob@Energy" w:date="2018-11-16T14:13:00Z"/>
          <w:rFonts w:asciiTheme="minorHAnsi" w:hAnsiTheme="minorHAnsi"/>
          <w:sz w:val="20"/>
          <w:szCs w:val="20"/>
        </w:rPr>
      </w:pPr>
      <w:ins w:id="1242" w:author="Hudler, Rob@Energy" w:date="2018-11-16T14:13:00Z">
        <w:r w:rsidRPr="00DD1367">
          <w:rPr>
            <w:rFonts w:asciiTheme="minorHAnsi" w:hAnsiTheme="minorHAnsi"/>
            <w:sz w:val="20"/>
            <w:szCs w:val="20"/>
          </w:rPr>
          <w:t xml:space="preserve">11 Standby Loss – User input. Must be equal to or less than value indicated on the CF1R. Value may be N/A if CF1R value is N/A.  </w:t>
        </w:r>
      </w:ins>
    </w:p>
    <w:p w14:paraId="23F07B5C" w14:textId="77777777" w:rsidR="00DD1367" w:rsidRPr="00DD1367" w:rsidRDefault="00DD1367" w:rsidP="00DD1367">
      <w:pPr>
        <w:keepNext/>
        <w:spacing w:after="0" w:line="240" w:lineRule="auto"/>
        <w:ind w:left="720" w:hanging="450"/>
        <w:rPr>
          <w:ins w:id="1243" w:author="Hudler, Rob@Energy" w:date="2018-11-16T14:13:00Z"/>
          <w:rFonts w:asciiTheme="minorHAnsi" w:hAnsiTheme="minorHAnsi"/>
          <w:sz w:val="20"/>
          <w:szCs w:val="20"/>
        </w:rPr>
      </w:pPr>
      <w:ins w:id="1244" w:author="Hudler, Rob@Energy" w:date="2018-11-16T14:13:00Z">
        <w:r w:rsidRPr="00DD1367">
          <w:rPr>
            <w:rFonts w:asciiTheme="minorHAnsi" w:hAnsiTheme="minorHAnsi"/>
            <w:sz w:val="20"/>
            <w:szCs w:val="20"/>
          </w:rPr>
          <w:t xml:space="preserve">12 Exterior Insul. R-Value – User input. Must be equal to or higher than value indicated on the CF1R. Value may be N/A if CF1R value is N/A.  </w:t>
        </w:r>
      </w:ins>
    </w:p>
    <w:p w14:paraId="5BB95029" w14:textId="77777777" w:rsidR="00DD1367" w:rsidRPr="00DD1367" w:rsidRDefault="00DD1367" w:rsidP="00DD1367">
      <w:pPr>
        <w:keepNext/>
        <w:spacing w:after="0" w:line="240" w:lineRule="auto"/>
        <w:ind w:left="720" w:hanging="450"/>
        <w:rPr>
          <w:ins w:id="1245" w:author="Hudler, Rob@Energy" w:date="2018-11-16T14:13:00Z"/>
          <w:rFonts w:asciiTheme="minorHAnsi" w:hAnsiTheme="minorHAnsi"/>
          <w:sz w:val="20"/>
          <w:szCs w:val="20"/>
        </w:rPr>
      </w:pPr>
    </w:p>
    <w:p w14:paraId="6F4529A1" w14:textId="77777777" w:rsidR="00DD1367" w:rsidRPr="00DD1367" w:rsidRDefault="00DD1367" w:rsidP="00DD1367">
      <w:pPr>
        <w:keepNext/>
        <w:tabs>
          <w:tab w:val="left" w:pos="2160"/>
          <w:tab w:val="left" w:pos="2700"/>
          <w:tab w:val="left" w:pos="3420"/>
          <w:tab w:val="left" w:pos="3780"/>
          <w:tab w:val="left" w:pos="5760"/>
          <w:tab w:val="left" w:pos="7212"/>
        </w:tabs>
        <w:spacing w:after="0" w:line="240" w:lineRule="auto"/>
        <w:rPr>
          <w:ins w:id="1246" w:author="Hudler, Rob@Energy" w:date="2018-11-16T14:13:00Z"/>
          <w:rFonts w:asciiTheme="minorHAnsi" w:hAnsiTheme="minorHAnsi" w:cstheme="minorHAnsi"/>
          <w:b/>
          <w:sz w:val="20"/>
          <w:szCs w:val="20"/>
        </w:rPr>
      </w:pPr>
      <w:ins w:id="1247" w:author="Hudler, Rob@Energy" w:date="2018-11-16T14:13:00Z">
        <w:r w:rsidRPr="00DD1367">
          <w:rPr>
            <w:rFonts w:asciiTheme="minorHAnsi" w:hAnsiTheme="minorHAnsi" w:cstheme="minorHAnsi"/>
            <w:b/>
            <w:sz w:val="20"/>
            <w:szCs w:val="20"/>
          </w:rPr>
          <w:t>D. Design HERS Verified Central Water Heating Distribution Systems Information</w:t>
        </w:r>
      </w:ins>
    </w:p>
    <w:p w14:paraId="4B5B058A" w14:textId="77777777" w:rsidR="00DD1367" w:rsidRPr="00DD1367" w:rsidRDefault="00DD1367" w:rsidP="00DD1367">
      <w:pPr>
        <w:keepNext/>
        <w:spacing w:after="0" w:line="240" w:lineRule="auto"/>
        <w:ind w:left="720" w:hanging="450"/>
        <w:rPr>
          <w:ins w:id="1248" w:author="Hudler, Rob@Energy" w:date="2018-11-16T14:13:00Z"/>
          <w:rFonts w:asciiTheme="minorHAnsi" w:hAnsiTheme="minorHAnsi" w:cstheme="minorHAnsi"/>
          <w:sz w:val="20"/>
          <w:szCs w:val="20"/>
        </w:rPr>
      </w:pPr>
      <w:ins w:id="1249" w:author="Hudler, Rob@Energy" w:date="2018-11-16T14:13:00Z">
        <w:r w:rsidRPr="00DD1367">
          <w:rPr>
            <w:rFonts w:asciiTheme="minorHAnsi" w:eastAsia="Times New Roman" w:hAnsiTheme="minorHAnsi" w:cstheme="minorHAnsi"/>
            <w:sz w:val="20"/>
            <w:szCs w:val="20"/>
          </w:rPr>
          <w:t>This table reports the water heating distribution types specified on the registered CF1R compliance document for this project.</w:t>
        </w:r>
        <w:r w:rsidRPr="00DD1367">
          <w:rPr>
            <w:rFonts w:asciiTheme="minorHAnsi" w:hAnsiTheme="minorHAnsi" w:cstheme="minorHAnsi"/>
            <w:b/>
            <w:sz w:val="20"/>
            <w:szCs w:val="20"/>
          </w:rPr>
          <w:t xml:space="preserve"> </w:t>
        </w:r>
      </w:ins>
    </w:p>
    <w:p w14:paraId="7DF0694E" w14:textId="77777777" w:rsidR="00DD1367" w:rsidRPr="00DD1367" w:rsidRDefault="00DD1367" w:rsidP="00DD1367">
      <w:pPr>
        <w:keepNext/>
        <w:spacing w:after="0" w:line="240" w:lineRule="auto"/>
        <w:ind w:left="720" w:hanging="450"/>
        <w:rPr>
          <w:ins w:id="1250" w:author="Hudler, Rob@Energy" w:date="2018-11-16T14:13:00Z"/>
          <w:rFonts w:asciiTheme="minorHAnsi" w:hAnsiTheme="minorHAnsi"/>
          <w:sz w:val="20"/>
          <w:szCs w:val="20"/>
        </w:rPr>
      </w:pPr>
    </w:p>
    <w:p w14:paraId="0B04BDF0" w14:textId="77777777" w:rsidR="00DD1367" w:rsidRPr="00DD1367" w:rsidRDefault="00DD1367" w:rsidP="00DD1367">
      <w:pPr>
        <w:keepNext/>
        <w:tabs>
          <w:tab w:val="left" w:pos="2160"/>
          <w:tab w:val="left" w:pos="2700"/>
          <w:tab w:val="left" w:pos="3420"/>
          <w:tab w:val="left" w:pos="3780"/>
          <w:tab w:val="left" w:pos="5760"/>
          <w:tab w:val="left" w:pos="7212"/>
        </w:tabs>
        <w:spacing w:after="0" w:line="240" w:lineRule="auto"/>
        <w:rPr>
          <w:ins w:id="1251" w:author="Hudler, Rob@Energy" w:date="2018-11-16T14:13:00Z"/>
          <w:rFonts w:asciiTheme="minorHAnsi" w:hAnsiTheme="minorHAnsi" w:cstheme="minorHAnsi"/>
          <w:sz w:val="20"/>
          <w:szCs w:val="20"/>
        </w:rPr>
      </w:pPr>
      <w:ins w:id="1252" w:author="Hudler, Rob@Energy" w:date="2018-11-16T14:13:00Z">
        <w:r w:rsidRPr="00DD1367">
          <w:rPr>
            <w:rFonts w:asciiTheme="minorHAnsi" w:hAnsiTheme="minorHAnsi" w:cstheme="minorHAnsi"/>
            <w:b/>
            <w:sz w:val="20"/>
            <w:szCs w:val="20"/>
          </w:rPr>
          <w:t>E. Installed HERS Verified Central Water Heating Distribution Systems Information</w:t>
        </w:r>
      </w:ins>
    </w:p>
    <w:p w14:paraId="4FF7698B" w14:textId="77777777" w:rsidR="00DD1367" w:rsidRPr="00DD1367" w:rsidRDefault="00DD1367" w:rsidP="00DD1367">
      <w:pPr>
        <w:keepNext/>
        <w:spacing w:after="0" w:line="240" w:lineRule="auto"/>
        <w:ind w:left="720" w:hanging="450"/>
        <w:rPr>
          <w:ins w:id="1253" w:author="Hudler, Rob@Energy" w:date="2018-11-16T14:13:00Z"/>
          <w:rFonts w:asciiTheme="minorHAnsi" w:hAnsiTheme="minorHAnsi" w:cstheme="minorHAnsi"/>
          <w:sz w:val="20"/>
          <w:szCs w:val="20"/>
        </w:rPr>
      </w:pPr>
      <w:ins w:id="1254" w:author="Hudler, Rob@Energy" w:date="2018-11-16T14:13:00Z">
        <w:r w:rsidRPr="00DD1367">
          <w:rPr>
            <w:rFonts w:asciiTheme="minorHAnsi" w:hAnsiTheme="minorHAnsi" w:cstheme="minorHAnsi"/>
            <w:sz w:val="20"/>
            <w:szCs w:val="20"/>
          </w:rPr>
          <w:t>01 Central DHW System Distribution Type - Reference information from CF1R.</w:t>
        </w:r>
      </w:ins>
    </w:p>
    <w:p w14:paraId="6198CCAA" w14:textId="77777777" w:rsidR="00DD1367" w:rsidRPr="00DD1367" w:rsidRDefault="00DD1367" w:rsidP="00DD1367">
      <w:pPr>
        <w:keepNext/>
        <w:spacing w:after="0" w:line="240" w:lineRule="auto"/>
        <w:ind w:left="720" w:hanging="450"/>
        <w:rPr>
          <w:ins w:id="1255" w:author="Hudler, Rob@Energy" w:date="2018-11-16T14:13:00Z"/>
          <w:rFonts w:asciiTheme="minorHAnsi" w:hAnsiTheme="minorHAnsi"/>
          <w:sz w:val="20"/>
          <w:szCs w:val="20"/>
        </w:rPr>
      </w:pPr>
      <w:ins w:id="1256" w:author="Hudler, Rob@Energy" w:date="2018-11-16T14:13:00Z">
        <w:r w:rsidRPr="00DD1367">
          <w:rPr>
            <w:rFonts w:asciiTheme="minorHAnsi" w:hAnsiTheme="minorHAnsi" w:cstheme="minorHAnsi"/>
            <w:sz w:val="20"/>
            <w:szCs w:val="20"/>
          </w:rPr>
          <w:t>02 Dwelling Unit DHW System Distribution Type - Reference information from CF1R</w:t>
        </w:r>
        <w:r w:rsidRPr="00DD1367">
          <w:rPr>
            <w:rFonts w:asciiTheme="minorHAnsi" w:hAnsiTheme="minorHAnsi"/>
            <w:sz w:val="20"/>
            <w:szCs w:val="20"/>
          </w:rPr>
          <w:t>.</w:t>
        </w:r>
      </w:ins>
    </w:p>
    <w:p w14:paraId="3DF0876D"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57" w:author="Hudler, Rob@Energy" w:date="2018-11-16T14:13:00Z"/>
          <w:rFonts w:asciiTheme="minorHAnsi" w:hAnsiTheme="minorHAnsi"/>
          <w:b/>
          <w:sz w:val="20"/>
          <w:szCs w:val="20"/>
        </w:rPr>
      </w:pPr>
    </w:p>
    <w:p w14:paraId="4F882921"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58" w:author="Hudler, Rob@Energy" w:date="2018-11-16T14:13:00Z"/>
          <w:rFonts w:asciiTheme="minorHAnsi" w:hAnsiTheme="minorHAnsi" w:cs="Arial"/>
          <w:b/>
          <w:sz w:val="20"/>
          <w:szCs w:val="20"/>
        </w:rPr>
      </w:pPr>
      <w:ins w:id="1259" w:author="Hudler, Rob@Energy" w:date="2018-11-16T14:13:00Z">
        <w:r w:rsidRPr="00DD1367">
          <w:rPr>
            <w:rFonts w:asciiTheme="minorHAnsi" w:hAnsiTheme="minorHAnsi"/>
            <w:b/>
            <w:sz w:val="20"/>
            <w:szCs w:val="20"/>
          </w:rPr>
          <w:t xml:space="preserve">F. </w:t>
        </w:r>
        <w:r w:rsidRPr="00DD1367">
          <w:rPr>
            <w:rFonts w:asciiTheme="minorHAnsi" w:hAnsiTheme="minorHAnsi" w:cs="Arial"/>
            <w:b/>
            <w:sz w:val="20"/>
            <w:szCs w:val="20"/>
          </w:rPr>
          <w:t>Installed HERS Verified Central Water Heater Manufacturer Information</w:t>
        </w:r>
      </w:ins>
    </w:p>
    <w:p w14:paraId="359EAA3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60" w:author="Hudler, Rob@Energy" w:date="2018-11-16T14:13:00Z"/>
          <w:rFonts w:asciiTheme="minorHAnsi" w:hAnsiTheme="minorHAnsi"/>
          <w:sz w:val="20"/>
          <w:szCs w:val="20"/>
        </w:rPr>
      </w:pPr>
      <w:ins w:id="1261" w:author="Hudler, Rob@Energy" w:date="2018-11-16T14:13:00Z">
        <w:r w:rsidRPr="00DD1367">
          <w:rPr>
            <w:rFonts w:asciiTheme="minorHAnsi" w:hAnsiTheme="minorHAnsi" w:cs="Arial"/>
            <w:sz w:val="20"/>
            <w:szCs w:val="20"/>
          </w:rPr>
          <w:t>This table reports the manufacturer information of the installed water heater(s). Require one line for each installed water heater.</w:t>
        </w:r>
      </w:ins>
    </w:p>
    <w:p w14:paraId="22F59212"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262" w:author="Hudler, Rob@Energy" w:date="2018-11-16T14:13:00Z"/>
          <w:rFonts w:asciiTheme="minorHAnsi" w:hAnsiTheme="minorHAnsi"/>
          <w:sz w:val="20"/>
          <w:szCs w:val="20"/>
        </w:rPr>
      </w:pPr>
      <w:ins w:id="1263" w:author="Hudler, Rob@Energy" w:date="2018-11-16T14:13:00Z">
        <w:r w:rsidRPr="00DD1367">
          <w:rPr>
            <w:rFonts w:asciiTheme="minorHAnsi" w:hAnsiTheme="minorHAnsi"/>
            <w:sz w:val="20"/>
            <w:szCs w:val="20"/>
          </w:rPr>
          <w:t>01 Water Heating System ID or Name – Reference information from CF1R.</w:t>
        </w:r>
      </w:ins>
    </w:p>
    <w:p w14:paraId="41F180F3"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264" w:author="Hudler, Rob@Energy" w:date="2018-11-16T14:13:00Z"/>
          <w:rFonts w:asciiTheme="minorHAnsi" w:hAnsiTheme="minorHAnsi"/>
          <w:sz w:val="20"/>
          <w:szCs w:val="20"/>
        </w:rPr>
      </w:pPr>
      <w:ins w:id="1265" w:author="Hudler, Rob@Energy" w:date="2018-11-16T14:13:00Z">
        <w:r w:rsidRPr="00DD1367">
          <w:rPr>
            <w:rFonts w:asciiTheme="minorHAnsi" w:hAnsiTheme="minorHAnsi"/>
            <w:sz w:val="20"/>
            <w:szCs w:val="20"/>
          </w:rPr>
          <w:t>02 Manufacturer – User input. Enter the name of the water heater manufacturer.</w:t>
        </w:r>
      </w:ins>
    </w:p>
    <w:p w14:paraId="68ECBDE5"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266" w:author="Hudler, Rob@Energy" w:date="2018-11-16T14:13:00Z"/>
          <w:rFonts w:asciiTheme="minorHAnsi" w:hAnsiTheme="minorHAnsi"/>
          <w:sz w:val="20"/>
          <w:szCs w:val="20"/>
        </w:rPr>
      </w:pPr>
      <w:ins w:id="1267" w:author="Hudler, Rob@Energy" w:date="2018-11-16T14:13:00Z">
        <w:r w:rsidRPr="00DD1367">
          <w:rPr>
            <w:rFonts w:asciiTheme="minorHAnsi" w:hAnsiTheme="minorHAnsi"/>
            <w:sz w:val="20"/>
            <w:szCs w:val="20"/>
          </w:rPr>
          <w:t>03 Model Number – User input. Enter the model number of the water heater.</w:t>
        </w:r>
      </w:ins>
    </w:p>
    <w:p w14:paraId="5D3DEF4E"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252"/>
        <w:rPr>
          <w:ins w:id="1268" w:author="Hudler, Rob@Energy" w:date="2018-11-16T14:13:00Z"/>
          <w:rFonts w:asciiTheme="minorHAnsi" w:hAnsiTheme="minorHAnsi"/>
          <w:sz w:val="20"/>
          <w:szCs w:val="20"/>
        </w:rPr>
      </w:pPr>
    </w:p>
    <w:p w14:paraId="2C125981"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69" w:author="Hudler, Rob@Energy" w:date="2018-11-16T14:13:00Z"/>
          <w:rFonts w:asciiTheme="minorHAnsi" w:hAnsiTheme="minorHAnsi" w:cs="Arial"/>
          <w:sz w:val="20"/>
          <w:szCs w:val="20"/>
        </w:rPr>
      </w:pPr>
      <w:ins w:id="1270" w:author="Hudler, Rob@Energy" w:date="2018-11-16T14:13:00Z">
        <w:r w:rsidRPr="00DD1367">
          <w:rPr>
            <w:rFonts w:asciiTheme="minorHAnsi" w:hAnsiTheme="minorHAnsi"/>
            <w:b/>
            <w:sz w:val="20"/>
            <w:szCs w:val="20"/>
          </w:rPr>
          <w:t>G. Mandatory Requirements for</w:t>
        </w:r>
        <w:r w:rsidRPr="00DD1367">
          <w:rPr>
            <w:rFonts w:asciiTheme="minorHAnsi" w:hAnsiTheme="minorHAnsi" w:cs="Arial"/>
            <w:b/>
            <w:sz w:val="20"/>
            <w:szCs w:val="20"/>
          </w:rPr>
          <w:t xml:space="preserve"> All Central Domestic Hot Water Recirculation Systems</w:t>
        </w:r>
      </w:ins>
    </w:p>
    <w:p w14:paraId="0270491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1" w:author="Hudler, Rob@Energy" w:date="2018-11-16T14:14:00Z"/>
          <w:rFonts w:asciiTheme="minorHAnsi" w:hAnsiTheme="minorHAnsi" w:cs="Arial"/>
          <w:sz w:val="20"/>
          <w:szCs w:val="20"/>
        </w:rPr>
      </w:pPr>
      <w:ins w:id="1272" w:author="Hudler, Rob@Energy" w:date="2018-11-16T14:14:00Z">
        <w:r w:rsidRPr="00DD1367">
          <w:rPr>
            <w:rFonts w:asciiTheme="minorHAnsi" w:hAnsiTheme="minorHAnsi" w:cs="Arial"/>
            <w:sz w:val="20"/>
            <w:szCs w:val="20"/>
          </w:rPr>
          <w:t xml:space="preserve">This table lists the requirements for all central recirculation systems. HERS rater must ensure all the requirements in this table are met. </w:t>
        </w:r>
      </w:ins>
    </w:p>
    <w:p w14:paraId="28B15EA9"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3" w:author="Hudler, Rob@Energy" w:date="2018-11-16T14:14:00Z"/>
          <w:rFonts w:asciiTheme="minorHAnsi" w:hAnsiTheme="minorHAnsi" w:cs="Arial"/>
          <w:sz w:val="20"/>
          <w:szCs w:val="20"/>
        </w:rPr>
      </w:pPr>
    </w:p>
    <w:p w14:paraId="378948AC"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4" w:author="Hudler, Rob@Energy" w:date="2018-11-16T14:14:00Z"/>
          <w:rFonts w:asciiTheme="minorHAnsi" w:hAnsiTheme="minorHAnsi"/>
          <w:b/>
          <w:sz w:val="20"/>
          <w:szCs w:val="20"/>
        </w:rPr>
      </w:pPr>
      <w:ins w:id="1275" w:author="Hudler, Rob@Energy" w:date="2018-11-16T14:14:00Z">
        <w:r w:rsidRPr="00DD1367">
          <w:rPr>
            <w:rFonts w:asciiTheme="minorHAnsi" w:hAnsiTheme="minorHAnsi" w:cs="Arial"/>
            <w:b/>
            <w:sz w:val="20"/>
            <w:szCs w:val="20"/>
          </w:rPr>
          <w:t xml:space="preserve">H. </w:t>
        </w:r>
        <w:r w:rsidRPr="00DD1367">
          <w:rPr>
            <w:rFonts w:asciiTheme="minorHAnsi" w:hAnsiTheme="minorHAnsi" w:cstheme="minorHAnsi"/>
            <w:b/>
            <w:sz w:val="20"/>
            <w:szCs w:val="20"/>
          </w:rPr>
          <w:t>HERS-Verified Multiple Recirculation Loops for DHW Systems Serving Multiple Dwelling Units Requirements</w:t>
        </w:r>
        <w:r w:rsidRPr="00DD1367" w:rsidDel="00001C88">
          <w:rPr>
            <w:rFonts w:asciiTheme="minorHAnsi" w:hAnsiTheme="minorHAnsi"/>
            <w:b/>
            <w:sz w:val="20"/>
            <w:szCs w:val="20"/>
          </w:rPr>
          <w:t xml:space="preserve"> </w:t>
        </w:r>
      </w:ins>
    </w:p>
    <w:p w14:paraId="28B5BFB5" w14:textId="77777777" w:rsidR="00DD1367" w:rsidRPr="00DD1367" w:rsidRDefault="00DD1367" w:rsidP="00DD136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ins w:id="1276" w:author="Hudler, Rob@Energy" w:date="2018-11-16T14:14:00Z"/>
          <w:rFonts w:asciiTheme="minorHAnsi" w:hAnsiTheme="minorHAnsi" w:cs="Arial"/>
          <w:sz w:val="20"/>
          <w:szCs w:val="20"/>
        </w:rPr>
      </w:pPr>
      <w:ins w:id="1277" w:author="Hudler, Rob@Energy" w:date="2018-11-16T14:14:00Z">
        <w:r w:rsidRPr="00DD1367">
          <w:rPr>
            <w:rFonts w:asciiTheme="minorHAnsi" w:hAnsiTheme="minorHAnsi" w:cs="Arial"/>
            <w:sz w:val="20"/>
            <w:szCs w:val="20"/>
          </w:rPr>
          <w:t>This table lists the requirements for HERS Verified multiple recirculation loop credit for central recirculation systems.</w:t>
        </w:r>
      </w:ins>
    </w:p>
    <w:p w14:paraId="5DC037FF" w14:textId="5F8858B2" w:rsidR="00DD1367" w:rsidRDefault="00DD1367">
      <w:pPr>
        <w:tabs>
          <w:tab w:val="left" w:pos="-72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ind w:left="270" w:hanging="270"/>
        <w:rPr>
          <w:ins w:id="1278" w:author="Hudler, Rob@Energy" w:date="2018-11-16T14:09:00Z"/>
          <w:sz w:val="20"/>
          <w:szCs w:val="20"/>
        </w:rPr>
        <w:pPrChange w:id="1279" w:author="Hudler, Rob@Energy" w:date="2018-11-16T14:09:00Z">
          <w:pPr/>
        </w:pPrChange>
      </w:pPr>
      <w:ins w:id="1280" w:author="Hudler, Rob@Energy" w:date="2018-11-16T14:14:00Z">
        <w:r w:rsidRPr="00DD1367">
          <w:rPr>
            <w:rFonts w:asciiTheme="minorHAnsi" w:hAnsiTheme="minorHAnsi" w:cstheme="minorHAnsi"/>
            <w:sz w:val="20"/>
            <w:szCs w:val="20"/>
          </w:rPr>
          <w:t>01 All buildings with 8 or more dwelling units have a</w:t>
        </w:r>
        <w:r w:rsidRPr="00DD1367">
          <w:rPr>
            <w:rFonts w:asciiTheme="minorHAnsi" w:hAnsiTheme="minorHAnsi" w:cstheme="minorHAnsi"/>
            <w:b/>
            <w:sz w:val="20"/>
            <w:szCs w:val="20"/>
          </w:rPr>
          <w:t xml:space="preserve"> </w:t>
        </w:r>
        <w:r w:rsidRPr="00DD1367">
          <w:rPr>
            <w:rFonts w:asciiTheme="minorHAnsi" w:hAnsiTheme="minorHAnsi" w:cstheme="minorHAnsi"/>
            <w:sz w:val="20"/>
            <w:szCs w:val="20"/>
          </w:rPr>
          <w:t>minimum of 2 recirculation loops</w:t>
        </w:r>
      </w:ins>
    </w:p>
    <w:p w14:paraId="6663F928" w14:textId="4E6C45BF" w:rsidR="009328F8" w:rsidRDefault="00DD1367">
      <w:pPr>
        <w:tabs>
          <w:tab w:val="left" w:pos="1650"/>
        </w:tabs>
        <w:rPr>
          <w:sz w:val="20"/>
          <w:szCs w:val="20"/>
          <w:rPrChange w:id="1281" w:author="Hudler, Rob@Energy" w:date="2018-11-16T14:09:00Z">
            <w:rPr>
              <w:b/>
              <w:sz w:val="20"/>
              <w:szCs w:val="20"/>
            </w:rPr>
          </w:rPrChange>
        </w:rPr>
        <w:sectPr w:rsidR="009328F8" w:rsidSect="007A7B36">
          <w:headerReference w:type="even" r:id="rId15"/>
          <w:headerReference w:type="default" r:id="rId16"/>
          <w:footerReference w:type="default" r:id="rId17"/>
          <w:headerReference w:type="first" r:id="rId18"/>
          <w:pgSz w:w="15840" w:h="12240" w:orient="landscape"/>
          <w:pgMar w:top="720" w:right="720" w:bottom="720" w:left="720" w:header="720" w:footer="576" w:gutter="0"/>
          <w:pgNumType w:start="1"/>
          <w:cols w:space="720"/>
          <w:docGrid w:linePitch="360"/>
        </w:sectPr>
        <w:pPrChange w:id="1287" w:author="Hudler, Rob@Energy" w:date="2018-11-16T14:09:00Z">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pPr>
        </w:pPrChange>
      </w:pPr>
      <w:ins w:id="1288" w:author="Hudler, Rob@Energy" w:date="2018-11-16T14:09:00Z">
        <w:r>
          <w:rPr>
            <w:sz w:val="20"/>
            <w:szCs w:val="20"/>
          </w:rPr>
          <w:tab/>
        </w:r>
      </w:ins>
    </w:p>
    <w:tbl>
      <w:tblPr>
        <w:tblW w:w="4101"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Change w:id="1289" w:author="Hudler, Rob@Energy" w:date="2018-11-16T14:14:00Z">
          <w:tblPr>
            <w:tblW w:w="2091" w:type="pct"/>
            <w:tblBorders>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PrChange>
      </w:tblPr>
      <w:tblGrid>
        <w:gridCol w:w="358"/>
        <w:gridCol w:w="183"/>
        <w:gridCol w:w="446"/>
        <w:gridCol w:w="294"/>
        <w:gridCol w:w="108"/>
        <w:gridCol w:w="374"/>
        <w:gridCol w:w="374"/>
        <w:gridCol w:w="374"/>
        <w:gridCol w:w="348"/>
        <w:gridCol w:w="356"/>
        <w:gridCol w:w="401"/>
        <w:gridCol w:w="392"/>
        <w:gridCol w:w="374"/>
        <w:gridCol w:w="370"/>
        <w:gridCol w:w="691"/>
        <w:gridCol w:w="669"/>
        <w:gridCol w:w="5876"/>
        <w:tblGridChange w:id="1290">
          <w:tblGrid>
            <w:gridCol w:w="358"/>
            <w:gridCol w:w="183"/>
            <w:gridCol w:w="446"/>
            <w:gridCol w:w="294"/>
            <w:gridCol w:w="108"/>
            <w:gridCol w:w="374"/>
            <w:gridCol w:w="374"/>
            <w:gridCol w:w="374"/>
            <w:gridCol w:w="173"/>
            <w:gridCol w:w="175"/>
            <w:gridCol w:w="356"/>
            <w:gridCol w:w="401"/>
            <w:gridCol w:w="392"/>
            <w:gridCol w:w="374"/>
            <w:gridCol w:w="370"/>
            <w:gridCol w:w="691"/>
            <w:gridCol w:w="669"/>
          </w:tblGrid>
        </w:tblGridChange>
      </w:tblGrid>
      <w:tr w:rsidR="000D6187" w:rsidRPr="000D6187" w:rsidDel="00C05AD7" w14:paraId="1DE033E2" w14:textId="5EEA4713" w:rsidTr="00DD1367">
        <w:trPr>
          <w:gridAfter w:val="1"/>
          <w:wAfter w:w="5876" w:type="dxa"/>
          <w:cantSplit/>
          <w:trHeight w:val="840"/>
          <w:del w:id="1291" w:author="Hudler, Rob@Energy" w:date="2018-11-09T15:34:00Z"/>
          <w:trPrChange w:id="1292" w:author="Hudler, Rob@Energy" w:date="2018-11-16T14:14:00Z">
            <w:trPr>
              <w:cantSplit/>
              <w:trHeight w:val="840"/>
            </w:trPr>
          </w:trPrChange>
        </w:trPr>
        <w:tc>
          <w:tcPr>
            <w:tcW w:w="6112" w:type="dxa"/>
            <w:gridSpan w:val="16"/>
            <w:tcBorders>
              <w:top w:val="single" w:sz="6" w:space="0" w:color="auto"/>
              <w:bottom w:val="single" w:sz="6" w:space="0" w:color="auto"/>
            </w:tcBorders>
            <w:tcPrChange w:id="1293" w:author="Hudler, Rob@Energy" w:date="2018-11-16T14:14:00Z">
              <w:tcPr>
                <w:tcW w:w="14598" w:type="dxa"/>
                <w:gridSpan w:val="17"/>
                <w:tcBorders>
                  <w:top w:val="single" w:sz="6" w:space="0" w:color="auto"/>
                  <w:bottom w:val="single" w:sz="6" w:space="0" w:color="auto"/>
                </w:tcBorders>
              </w:tcPr>
            </w:tcPrChange>
          </w:tcPr>
          <w:p w14:paraId="1DE033DF" w14:textId="77777777" w:rsidR="000D6187" w:rsidRPr="000D6187" w:rsidDel="00C05AD7" w:rsidRDefault="000D6187" w:rsidP="000D6187">
            <w:pPr>
              <w:keepNext/>
              <w:spacing w:after="0" w:line="240" w:lineRule="auto"/>
              <w:rPr>
                <w:del w:id="1294" w:author="Hudler, Rob@Energy" w:date="2018-11-09T15:34:00Z"/>
                <w:b/>
              </w:rPr>
            </w:pPr>
            <w:del w:id="1295" w:author="Hudler, Rob@Energy" w:date="2018-11-09T15:34:00Z">
              <w:r w:rsidRPr="000D6187" w:rsidDel="00C05AD7">
                <w:rPr>
                  <w:b/>
                </w:rPr>
                <w:delText xml:space="preserve">A. Design HERS Verified Central Water Heating Systems Information </w:delText>
              </w:r>
            </w:del>
          </w:p>
          <w:p w14:paraId="1DE033E0" w14:textId="77777777" w:rsidR="000D6187" w:rsidRPr="000D6187" w:rsidDel="00C05AD7" w:rsidRDefault="000D6187" w:rsidP="000D6187">
            <w:pPr>
              <w:keepNext/>
              <w:spacing w:after="0" w:line="240" w:lineRule="auto"/>
              <w:rPr>
                <w:del w:id="1296" w:author="Hudler, Rob@Energy" w:date="2018-11-09T15:34:00Z"/>
                <w:rFonts w:eastAsia="Times New Roman"/>
                <w:sz w:val="18"/>
                <w:szCs w:val="18"/>
              </w:rPr>
            </w:pPr>
            <w:del w:id="1297" w:author="Hudler, Rob@Energy" w:date="2018-11-09T15:34:00Z">
              <w:r w:rsidRPr="000D6187" w:rsidDel="00C05AD7">
                <w:rPr>
                  <w:rFonts w:eastAsia="Times New Roman"/>
                  <w:sz w:val="18"/>
                  <w:szCs w:val="18"/>
                </w:rPr>
                <w:delText>This table reports the water heating system features that were specified on the NRCC-PRF-01 compliance document for this project.</w:delText>
              </w:r>
            </w:del>
          </w:p>
          <w:p w14:paraId="1DE033E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298" w:author="Hudler, Rob@Energy" w:date="2018-11-09T15:34:00Z"/>
                <w:b/>
              </w:rPr>
            </w:pPr>
            <w:del w:id="1299" w:author="Hudler, Rob@Energy" w:date="2018-11-09T15:34:00Z">
              <w:r w:rsidRPr="000D6187" w:rsidDel="00C05AD7">
                <w:rPr>
                  <w:sz w:val="18"/>
                  <w:szCs w:val="18"/>
                </w:rPr>
                <w:delText>&lt;&lt;require one row of data for each Central Water Heating System name&gt;&gt;</w:delText>
              </w:r>
            </w:del>
          </w:p>
        </w:tc>
      </w:tr>
      <w:tr w:rsidR="000D6187" w:rsidRPr="000D6187" w:rsidDel="00C05AD7" w14:paraId="1DE033F1" w14:textId="24022F62" w:rsidTr="00DD1367">
        <w:trPr>
          <w:gridAfter w:val="1"/>
          <w:wAfter w:w="5876" w:type="dxa"/>
          <w:cantSplit/>
          <w:trHeight w:val="277"/>
          <w:del w:id="1300" w:author="Hudler, Rob@Energy" w:date="2018-11-09T15:34:00Z"/>
          <w:trPrChange w:id="1301" w:author="Hudler, Rob@Energy" w:date="2018-11-16T14:14:00Z">
            <w:trPr>
              <w:cantSplit/>
              <w:trHeight w:val="277"/>
            </w:trPr>
          </w:trPrChange>
        </w:trPr>
        <w:tc>
          <w:tcPr>
            <w:tcW w:w="541" w:type="dxa"/>
            <w:gridSpan w:val="2"/>
            <w:tcBorders>
              <w:top w:val="single" w:sz="6" w:space="0" w:color="auto"/>
            </w:tcBorders>
            <w:vAlign w:val="bottom"/>
            <w:tcPrChange w:id="1302" w:author="Hudler, Rob@Energy" w:date="2018-11-16T14:14:00Z">
              <w:tcPr>
                <w:tcW w:w="1457" w:type="dxa"/>
                <w:gridSpan w:val="2"/>
                <w:tcBorders>
                  <w:top w:val="single" w:sz="6" w:space="0" w:color="auto"/>
                </w:tcBorders>
                <w:vAlign w:val="bottom"/>
              </w:tcPr>
            </w:tcPrChange>
          </w:tcPr>
          <w:p w14:paraId="1DE033E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03" w:author="Hudler, Rob@Energy" w:date="2018-11-09T15:34:00Z"/>
                <w:rFonts w:eastAsia="Times New Roman"/>
                <w:sz w:val="18"/>
                <w:szCs w:val="18"/>
              </w:rPr>
            </w:pPr>
            <w:del w:id="1304" w:author="Hudler, Rob@Energy" w:date="2018-11-09T15:34:00Z">
              <w:r w:rsidRPr="000D6187" w:rsidDel="00C05AD7">
                <w:rPr>
                  <w:rFonts w:eastAsia="Times New Roman"/>
                  <w:sz w:val="18"/>
                  <w:szCs w:val="18"/>
                </w:rPr>
                <w:delText>01</w:delText>
              </w:r>
            </w:del>
          </w:p>
        </w:tc>
        <w:tc>
          <w:tcPr>
            <w:tcW w:w="446" w:type="dxa"/>
            <w:tcBorders>
              <w:top w:val="single" w:sz="6" w:space="0" w:color="auto"/>
            </w:tcBorders>
            <w:vAlign w:val="bottom"/>
            <w:tcPrChange w:id="1305" w:author="Hudler, Rob@Energy" w:date="2018-11-16T14:14:00Z">
              <w:tcPr>
                <w:tcW w:w="1080" w:type="dxa"/>
                <w:tcBorders>
                  <w:top w:val="single" w:sz="6" w:space="0" w:color="auto"/>
                </w:tcBorders>
                <w:vAlign w:val="bottom"/>
              </w:tcPr>
            </w:tcPrChange>
          </w:tcPr>
          <w:p w14:paraId="1DE033E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06" w:author="Hudler, Rob@Energy" w:date="2018-11-09T15:34:00Z"/>
                <w:rFonts w:eastAsia="Times New Roman"/>
                <w:sz w:val="18"/>
                <w:szCs w:val="18"/>
              </w:rPr>
            </w:pPr>
            <w:del w:id="1307" w:author="Hudler, Rob@Energy" w:date="2018-11-09T15:34:00Z">
              <w:r w:rsidRPr="000D6187" w:rsidDel="00C05AD7">
                <w:rPr>
                  <w:rFonts w:eastAsia="Times New Roman"/>
                  <w:sz w:val="18"/>
                  <w:szCs w:val="18"/>
                </w:rPr>
                <w:delText>02</w:delText>
              </w:r>
            </w:del>
          </w:p>
        </w:tc>
        <w:tc>
          <w:tcPr>
            <w:tcW w:w="402" w:type="dxa"/>
            <w:gridSpan w:val="2"/>
            <w:tcBorders>
              <w:top w:val="single" w:sz="6" w:space="0" w:color="auto"/>
            </w:tcBorders>
            <w:vAlign w:val="bottom"/>
            <w:tcPrChange w:id="1308" w:author="Hudler, Rob@Energy" w:date="2018-11-16T14:14:00Z">
              <w:tcPr>
                <w:tcW w:w="901" w:type="dxa"/>
                <w:gridSpan w:val="2"/>
                <w:tcBorders>
                  <w:top w:val="single" w:sz="6" w:space="0" w:color="auto"/>
                </w:tcBorders>
                <w:vAlign w:val="bottom"/>
              </w:tcPr>
            </w:tcPrChange>
          </w:tcPr>
          <w:p w14:paraId="1DE033E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09" w:author="Hudler, Rob@Energy" w:date="2018-11-09T15:34:00Z"/>
                <w:rFonts w:eastAsia="Times New Roman"/>
                <w:sz w:val="18"/>
                <w:szCs w:val="18"/>
              </w:rPr>
            </w:pPr>
            <w:del w:id="1310" w:author="Hudler, Rob@Energy" w:date="2018-11-09T15:34:00Z">
              <w:r w:rsidRPr="000D6187" w:rsidDel="00C05AD7">
                <w:rPr>
                  <w:rFonts w:eastAsia="Times New Roman"/>
                  <w:sz w:val="18"/>
                  <w:szCs w:val="18"/>
                </w:rPr>
                <w:delText>03</w:delText>
              </w:r>
            </w:del>
          </w:p>
        </w:tc>
        <w:tc>
          <w:tcPr>
            <w:tcW w:w="374" w:type="dxa"/>
            <w:tcBorders>
              <w:top w:val="single" w:sz="6" w:space="0" w:color="auto"/>
            </w:tcBorders>
            <w:vAlign w:val="bottom"/>
            <w:tcPrChange w:id="1311" w:author="Hudler, Rob@Energy" w:date="2018-11-16T14:14:00Z">
              <w:tcPr>
                <w:tcW w:w="791" w:type="dxa"/>
                <w:tcBorders>
                  <w:top w:val="single" w:sz="6" w:space="0" w:color="auto"/>
                </w:tcBorders>
                <w:vAlign w:val="bottom"/>
              </w:tcPr>
            </w:tcPrChange>
          </w:tcPr>
          <w:p w14:paraId="1DE033E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12" w:author="Hudler, Rob@Energy" w:date="2018-11-09T15:34:00Z"/>
                <w:rFonts w:eastAsiaTheme="majorEastAsia" w:cstheme="majorBidi"/>
                <w:b/>
                <w:bCs/>
                <w:color w:val="4F81BD" w:themeColor="accent1"/>
                <w:sz w:val="18"/>
                <w:szCs w:val="18"/>
              </w:rPr>
            </w:pPr>
            <w:del w:id="1313" w:author="Hudler, Rob@Energy" w:date="2018-11-09T15:34:00Z">
              <w:r w:rsidRPr="000D6187" w:rsidDel="00C05AD7">
                <w:rPr>
                  <w:rFonts w:eastAsia="Times New Roman"/>
                  <w:sz w:val="18"/>
                  <w:szCs w:val="18"/>
                </w:rPr>
                <w:delText>04</w:delText>
              </w:r>
            </w:del>
          </w:p>
        </w:tc>
        <w:tc>
          <w:tcPr>
            <w:tcW w:w="374" w:type="dxa"/>
            <w:tcBorders>
              <w:top w:val="single" w:sz="6" w:space="0" w:color="auto"/>
            </w:tcBorders>
            <w:vAlign w:val="bottom"/>
            <w:tcPrChange w:id="1314" w:author="Hudler, Rob@Energy" w:date="2018-11-16T14:14:00Z">
              <w:tcPr>
                <w:tcW w:w="792" w:type="dxa"/>
                <w:tcBorders>
                  <w:top w:val="single" w:sz="6" w:space="0" w:color="auto"/>
                </w:tcBorders>
                <w:vAlign w:val="bottom"/>
              </w:tcPr>
            </w:tcPrChange>
          </w:tcPr>
          <w:p w14:paraId="1DE033E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15" w:author="Hudler, Rob@Energy" w:date="2018-11-09T15:34:00Z"/>
                <w:rFonts w:eastAsiaTheme="majorEastAsia" w:cstheme="majorBidi"/>
                <w:b/>
                <w:bCs/>
                <w:color w:val="4F81BD" w:themeColor="accent1"/>
                <w:sz w:val="18"/>
                <w:szCs w:val="18"/>
              </w:rPr>
            </w:pPr>
            <w:del w:id="1316" w:author="Hudler, Rob@Energy" w:date="2018-11-09T15:34:00Z">
              <w:r w:rsidRPr="000D6187" w:rsidDel="00C05AD7">
                <w:rPr>
                  <w:rFonts w:eastAsia="Times New Roman"/>
                  <w:sz w:val="18"/>
                  <w:szCs w:val="18"/>
                </w:rPr>
                <w:delText>05</w:delText>
              </w:r>
            </w:del>
          </w:p>
        </w:tc>
        <w:tc>
          <w:tcPr>
            <w:tcW w:w="374" w:type="dxa"/>
            <w:tcBorders>
              <w:top w:val="single" w:sz="6" w:space="0" w:color="auto"/>
            </w:tcBorders>
            <w:vAlign w:val="bottom"/>
            <w:tcPrChange w:id="1317" w:author="Hudler, Rob@Energy" w:date="2018-11-16T14:14:00Z">
              <w:tcPr>
                <w:tcW w:w="792" w:type="dxa"/>
                <w:tcBorders>
                  <w:top w:val="single" w:sz="6" w:space="0" w:color="auto"/>
                </w:tcBorders>
                <w:vAlign w:val="bottom"/>
              </w:tcPr>
            </w:tcPrChange>
          </w:tcPr>
          <w:p w14:paraId="1DE033E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18" w:author="Hudler, Rob@Energy" w:date="2018-11-09T15:34:00Z"/>
                <w:rFonts w:eastAsiaTheme="majorEastAsia" w:cstheme="majorBidi"/>
                <w:b/>
                <w:bCs/>
                <w:color w:val="4F81BD" w:themeColor="accent1"/>
                <w:sz w:val="18"/>
                <w:szCs w:val="18"/>
              </w:rPr>
            </w:pPr>
            <w:del w:id="1319" w:author="Hudler, Rob@Energy" w:date="2018-11-09T15:34:00Z">
              <w:r w:rsidRPr="000D6187" w:rsidDel="00C05AD7">
                <w:rPr>
                  <w:rFonts w:eastAsia="Times New Roman"/>
                  <w:sz w:val="18"/>
                  <w:szCs w:val="18"/>
                </w:rPr>
                <w:delText>06</w:delText>
              </w:r>
            </w:del>
          </w:p>
        </w:tc>
        <w:tc>
          <w:tcPr>
            <w:tcW w:w="348" w:type="dxa"/>
            <w:tcBorders>
              <w:top w:val="single" w:sz="6" w:space="0" w:color="auto"/>
            </w:tcBorders>
            <w:vAlign w:val="bottom"/>
            <w:tcPrChange w:id="1320" w:author="Hudler, Rob@Energy" w:date="2018-11-16T14:14:00Z">
              <w:tcPr>
                <w:tcW w:w="685" w:type="dxa"/>
                <w:gridSpan w:val="2"/>
                <w:tcBorders>
                  <w:top w:val="single" w:sz="6" w:space="0" w:color="auto"/>
                </w:tcBorders>
                <w:vAlign w:val="bottom"/>
              </w:tcPr>
            </w:tcPrChange>
          </w:tcPr>
          <w:p w14:paraId="1DE033E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21" w:author="Hudler, Rob@Energy" w:date="2018-11-09T15:34:00Z"/>
                <w:rFonts w:eastAsiaTheme="majorEastAsia" w:cstheme="majorBidi"/>
                <w:b/>
                <w:bCs/>
                <w:color w:val="4F81BD" w:themeColor="accent1"/>
                <w:sz w:val="18"/>
                <w:szCs w:val="18"/>
              </w:rPr>
            </w:pPr>
            <w:del w:id="1322" w:author="Hudler, Rob@Energy" w:date="2018-11-09T15:34:00Z">
              <w:r w:rsidRPr="000D6187" w:rsidDel="00C05AD7">
                <w:rPr>
                  <w:rFonts w:eastAsia="Times New Roman"/>
                  <w:sz w:val="18"/>
                  <w:szCs w:val="18"/>
                </w:rPr>
                <w:delText>07</w:delText>
              </w:r>
            </w:del>
          </w:p>
        </w:tc>
        <w:tc>
          <w:tcPr>
            <w:tcW w:w="356" w:type="dxa"/>
            <w:tcBorders>
              <w:top w:val="single" w:sz="6" w:space="0" w:color="auto"/>
            </w:tcBorders>
            <w:vAlign w:val="bottom"/>
            <w:tcPrChange w:id="1323" w:author="Hudler, Rob@Energy" w:date="2018-11-16T14:14:00Z">
              <w:tcPr>
                <w:tcW w:w="720" w:type="dxa"/>
                <w:tcBorders>
                  <w:top w:val="single" w:sz="6" w:space="0" w:color="auto"/>
                </w:tcBorders>
                <w:vAlign w:val="bottom"/>
              </w:tcPr>
            </w:tcPrChange>
          </w:tcPr>
          <w:p w14:paraId="1DE033E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24" w:author="Hudler, Rob@Energy" w:date="2018-11-09T15:34:00Z"/>
                <w:rFonts w:eastAsiaTheme="majorEastAsia" w:cstheme="majorBidi"/>
                <w:b/>
                <w:bCs/>
                <w:color w:val="4F81BD" w:themeColor="accent1"/>
                <w:sz w:val="18"/>
                <w:szCs w:val="18"/>
              </w:rPr>
            </w:pPr>
            <w:del w:id="1325" w:author="Hudler, Rob@Energy" w:date="2018-11-09T15:34:00Z">
              <w:r w:rsidRPr="000D6187" w:rsidDel="00C05AD7">
                <w:rPr>
                  <w:rFonts w:eastAsia="Times New Roman"/>
                  <w:sz w:val="18"/>
                  <w:szCs w:val="18"/>
                </w:rPr>
                <w:delText>08</w:delText>
              </w:r>
            </w:del>
          </w:p>
        </w:tc>
        <w:tc>
          <w:tcPr>
            <w:tcW w:w="401" w:type="dxa"/>
            <w:tcBorders>
              <w:top w:val="single" w:sz="6" w:space="0" w:color="auto"/>
            </w:tcBorders>
            <w:vAlign w:val="bottom"/>
            <w:tcPrChange w:id="1326" w:author="Hudler, Rob@Energy" w:date="2018-11-16T14:14:00Z">
              <w:tcPr>
                <w:tcW w:w="900" w:type="dxa"/>
                <w:tcBorders>
                  <w:top w:val="single" w:sz="6" w:space="0" w:color="auto"/>
                </w:tcBorders>
                <w:vAlign w:val="bottom"/>
              </w:tcPr>
            </w:tcPrChange>
          </w:tcPr>
          <w:p w14:paraId="1DE033E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27" w:author="Hudler, Rob@Energy" w:date="2018-11-09T15:34:00Z"/>
                <w:rFonts w:eastAsiaTheme="majorEastAsia" w:cstheme="majorBidi"/>
                <w:b/>
                <w:bCs/>
                <w:color w:val="4F81BD" w:themeColor="accent1"/>
                <w:sz w:val="18"/>
                <w:szCs w:val="18"/>
              </w:rPr>
            </w:pPr>
            <w:del w:id="1328" w:author="Hudler, Rob@Energy" w:date="2018-11-09T15:34:00Z">
              <w:r w:rsidRPr="000D6187" w:rsidDel="00C05AD7">
                <w:rPr>
                  <w:rFonts w:eastAsia="Times New Roman"/>
                  <w:sz w:val="18"/>
                  <w:szCs w:val="18"/>
                </w:rPr>
                <w:delText>09</w:delText>
              </w:r>
            </w:del>
          </w:p>
        </w:tc>
        <w:tc>
          <w:tcPr>
            <w:tcW w:w="392" w:type="dxa"/>
            <w:tcBorders>
              <w:top w:val="single" w:sz="6" w:space="0" w:color="auto"/>
            </w:tcBorders>
            <w:vAlign w:val="bottom"/>
            <w:tcPrChange w:id="1329" w:author="Hudler, Rob@Energy" w:date="2018-11-16T14:14:00Z">
              <w:tcPr>
                <w:tcW w:w="863" w:type="dxa"/>
                <w:tcBorders>
                  <w:top w:val="single" w:sz="6" w:space="0" w:color="auto"/>
                </w:tcBorders>
                <w:vAlign w:val="bottom"/>
              </w:tcPr>
            </w:tcPrChange>
          </w:tcPr>
          <w:p w14:paraId="1DE033E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30" w:author="Hudler, Rob@Energy" w:date="2018-11-09T15:34:00Z"/>
                <w:rFonts w:eastAsiaTheme="majorEastAsia" w:cstheme="majorBidi"/>
                <w:b/>
                <w:bCs/>
                <w:color w:val="4F81BD" w:themeColor="accent1"/>
                <w:sz w:val="18"/>
                <w:szCs w:val="18"/>
              </w:rPr>
            </w:pPr>
            <w:del w:id="1331" w:author="Hudler, Rob@Energy" w:date="2018-11-09T15:34:00Z">
              <w:r w:rsidRPr="000D6187" w:rsidDel="00C05AD7">
                <w:rPr>
                  <w:rFonts w:eastAsia="Times New Roman"/>
                  <w:sz w:val="18"/>
                  <w:szCs w:val="18"/>
                </w:rPr>
                <w:delText>10</w:delText>
              </w:r>
            </w:del>
          </w:p>
        </w:tc>
        <w:tc>
          <w:tcPr>
            <w:tcW w:w="374" w:type="dxa"/>
            <w:tcBorders>
              <w:top w:val="single" w:sz="6" w:space="0" w:color="auto"/>
            </w:tcBorders>
            <w:vAlign w:val="bottom"/>
            <w:tcPrChange w:id="1332" w:author="Hudler, Rob@Energy" w:date="2018-11-16T14:14:00Z">
              <w:tcPr>
                <w:tcW w:w="792" w:type="dxa"/>
                <w:tcBorders>
                  <w:top w:val="single" w:sz="6" w:space="0" w:color="auto"/>
                </w:tcBorders>
                <w:vAlign w:val="bottom"/>
              </w:tcPr>
            </w:tcPrChange>
          </w:tcPr>
          <w:p w14:paraId="1DE033E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33" w:author="Hudler, Rob@Energy" w:date="2018-11-09T15:34:00Z"/>
                <w:rFonts w:eastAsiaTheme="majorEastAsia" w:cstheme="majorBidi"/>
                <w:b/>
                <w:bCs/>
                <w:color w:val="4F81BD" w:themeColor="accent1"/>
                <w:sz w:val="18"/>
                <w:szCs w:val="18"/>
              </w:rPr>
            </w:pPr>
            <w:del w:id="1334" w:author="Hudler, Rob@Energy" w:date="2018-11-09T15:34:00Z">
              <w:r w:rsidRPr="000D6187" w:rsidDel="00C05AD7">
                <w:rPr>
                  <w:rFonts w:eastAsia="Times New Roman"/>
                  <w:sz w:val="18"/>
                  <w:szCs w:val="18"/>
                </w:rPr>
                <w:delText>11</w:delText>
              </w:r>
            </w:del>
          </w:p>
        </w:tc>
        <w:tc>
          <w:tcPr>
            <w:tcW w:w="370" w:type="dxa"/>
            <w:tcBorders>
              <w:top w:val="single" w:sz="6" w:space="0" w:color="auto"/>
            </w:tcBorders>
            <w:vAlign w:val="bottom"/>
            <w:tcPrChange w:id="1335" w:author="Hudler, Rob@Energy" w:date="2018-11-16T14:14:00Z">
              <w:tcPr>
                <w:tcW w:w="775" w:type="dxa"/>
                <w:tcBorders>
                  <w:top w:val="single" w:sz="6" w:space="0" w:color="auto"/>
                </w:tcBorders>
                <w:vAlign w:val="bottom"/>
              </w:tcPr>
            </w:tcPrChange>
          </w:tcPr>
          <w:p w14:paraId="1DE033E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36" w:author="Hudler, Rob@Energy" w:date="2018-11-09T15:34:00Z"/>
                <w:rFonts w:eastAsiaTheme="majorEastAsia" w:cstheme="majorBidi"/>
                <w:b/>
                <w:bCs/>
                <w:color w:val="4F81BD" w:themeColor="accent1"/>
                <w:sz w:val="18"/>
                <w:szCs w:val="18"/>
              </w:rPr>
            </w:pPr>
            <w:del w:id="1337" w:author="Hudler, Rob@Energy" w:date="2018-11-09T15:34:00Z">
              <w:r w:rsidRPr="000D6187" w:rsidDel="00C05AD7">
                <w:rPr>
                  <w:rFonts w:eastAsia="Times New Roman"/>
                  <w:sz w:val="18"/>
                  <w:szCs w:val="18"/>
                </w:rPr>
                <w:delText>12</w:delText>
              </w:r>
            </w:del>
          </w:p>
        </w:tc>
        <w:tc>
          <w:tcPr>
            <w:tcW w:w="691" w:type="dxa"/>
            <w:tcBorders>
              <w:top w:val="single" w:sz="6" w:space="0" w:color="auto"/>
            </w:tcBorders>
            <w:vAlign w:val="bottom"/>
            <w:tcPrChange w:id="1338" w:author="Hudler, Rob@Energy" w:date="2018-11-16T14:14:00Z">
              <w:tcPr>
                <w:tcW w:w="2070" w:type="dxa"/>
                <w:tcBorders>
                  <w:top w:val="single" w:sz="6" w:space="0" w:color="auto"/>
                </w:tcBorders>
                <w:vAlign w:val="bottom"/>
              </w:tcPr>
            </w:tcPrChange>
          </w:tcPr>
          <w:p w14:paraId="1DE033E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39" w:author="Hudler, Rob@Energy" w:date="2018-11-09T15:34:00Z"/>
                <w:rFonts w:eastAsia="Times New Roman"/>
                <w:sz w:val="18"/>
                <w:szCs w:val="18"/>
              </w:rPr>
            </w:pPr>
            <w:del w:id="1340" w:author="Hudler, Rob@Energy" w:date="2018-11-09T15:34:00Z">
              <w:r w:rsidRPr="000D6187" w:rsidDel="00C05AD7">
                <w:rPr>
                  <w:rFonts w:eastAsia="Times New Roman"/>
                  <w:sz w:val="18"/>
                  <w:szCs w:val="18"/>
                </w:rPr>
                <w:delText>13</w:delText>
              </w:r>
            </w:del>
          </w:p>
        </w:tc>
        <w:tc>
          <w:tcPr>
            <w:tcW w:w="669" w:type="dxa"/>
            <w:tcBorders>
              <w:top w:val="single" w:sz="6" w:space="0" w:color="auto"/>
            </w:tcBorders>
            <w:vAlign w:val="bottom"/>
            <w:tcPrChange w:id="1341" w:author="Hudler, Rob@Energy" w:date="2018-11-16T14:14:00Z">
              <w:tcPr>
                <w:tcW w:w="1980" w:type="dxa"/>
                <w:tcBorders>
                  <w:top w:val="single" w:sz="6" w:space="0" w:color="auto"/>
                </w:tcBorders>
                <w:vAlign w:val="bottom"/>
              </w:tcPr>
            </w:tcPrChange>
          </w:tcPr>
          <w:p w14:paraId="1DE033F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42" w:author="Hudler, Rob@Energy" w:date="2018-11-09T15:34:00Z"/>
                <w:rFonts w:eastAsia="Times New Roman"/>
                <w:sz w:val="18"/>
                <w:szCs w:val="18"/>
              </w:rPr>
            </w:pPr>
            <w:del w:id="1343" w:author="Hudler, Rob@Energy" w:date="2018-11-09T15:34:00Z">
              <w:r w:rsidRPr="000D6187" w:rsidDel="00C05AD7">
                <w:rPr>
                  <w:rFonts w:eastAsia="Times New Roman"/>
                  <w:sz w:val="18"/>
                  <w:szCs w:val="18"/>
                </w:rPr>
                <w:delText>14</w:delText>
              </w:r>
            </w:del>
          </w:p>
        </w:tc>
      </w:tr>
      <w:tr w:rsidR="000D6187" w:rsidRPr="000D6187" w:rsidDel="00C05AD7" w14:paraId="1DE03405" w14:textId="6E8E7FC1" w:rsidTr="00DD1367">
        <w:trPr>
          <w:gridAfter w:val="1"/>
          <w:wAfter w:w="5876" w:type="dxa"/>
          <w:cantSplit/>
          <w:trHeight w:val="492"/>
          <w:del w:id="1344" w:author="Hudler, Rob@Energy" w:date="2018-11-09T15:34:00Z"/>
          <w:trPrChange w:id="1345" w:author="Hudler, Rob@Energy" w:date="2018-11-16T14:14:00Z">
            <w:trPr>
              <w:cantSplit/>
              <w:trHeight w:val="492"/>
            </w:trPr>
          </w:trPrChange>
        </w:trPr>
        <w:tc>
          <w:tcPr>
            <w:tcW w:w="541" w:type="dxa"/>
            <w:gridSpan w:val="2"/>
            <w:vAlign w:val="bottom"/>
            <w:tcPrChange w:id="1346" w:author="Hudler, Rob@Energy" w:date="2018-11-16T14:14:00Z">
              <w:tcPr>
                <w:tcW w:w="1457" w:type="dxa"/>
                <w:gridSpan w:val="2"/>
                <w:vAlign w:val="bottom"/>
              </w:tcPr>
            </w:tcPrChange>
          </w:tcPr>
          <w:p w14:paraId="1DE033F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47" w:author="Hudler, Rob@Energy" w:date="2018-11-09T15:34:00Z"/>
                <w:rFonts w:eastAsia="Times New Roman"/>
                <w:sz w:val="16"/>
                <w:szCs w:val="18"/>
              </w:rPr>
            </w:pPr>
            <w:del w:id="1348" w:author="Hudler, Rob@Energy" w:date="2018-11-09T15:34:00Z">
              <w:r w:rsidRPr="000D6187" w:rsidDel="00C05AD7">
                <w:rPr>
                  <w:rFonts w:eastAsia="Times New Roman"/>
                  <w:sz w:val="16"/>
                  <w:szCs w:val="18"/>
                </w:rPr>
                <w:delText>Water Heating System ID or Name</w:delText>
              </w:r>
            </w:del>
          </w:p>
        </w:tc>
        <w:tc>
          <w:tcPr>
            <w:tcW w:w="446" w:type="dxa"/>
            <w:vAlign w:val="bottom"/>
            <w:tcPrChange w:id="1349" w:author="Hudler, Rob@Energy" w:date="2018-11-16T14:14:00Z">
              <w:tcPr>
                <w:tcW w:w="1080" w:type="dxa"/>
                <w:vAlign w:val="bottom"/>
              </w:tcPr>
            </w:tcPrChange>
          </w:tcPr>
          <w:p w14:paraId="1DE033F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50" w:author="Hudler, Rob@Energy" w:date="2018-11-09T15:34:00Z"/>
                <w:rFonts w:eastAsia="Times New Roman"/>
                <w:sz w:val="16"/>
                <w:szCs w:val="18"/>
              </w:rPr>
            </w:pPr>
            <w:del w:id="1351" w:author="Hudler, Rob@Energy" w:date="2018-11-09T15:34:00Z">
              <w:r w:rsidRPr="000D6187" w:rsidDel="00C05AD7">
                <w:rPr>
                  <w:rFonts w:eastAsia="Times New Roman"/>
                  <w:sz w:val="16"/>
                  <w:szCs w:val="18"/>
                </w:rPr>
                <w:delText xml:space="preserve"> Water Heating System Type</w:delText>
              </w:r>
            </w:del>
          </w:p>
        </w:tc>
        <w:tc>
          <w:tcPr>
            <w:tcW w:w="402" w:type="dxa"/>
            <w:gridSpan w:val="2"/>
            <w:vAlign w:val="bottom"/>
            <w:tcPrChange w:id="1352" w:author="Hudler, Rob@Energy" w:date="2018-11-16T14:14:00Z">
              <w:tcPr>
                <w:tcW w:w="901" w:type="dxa"/>
                <w:gridSpan w:val="2"/>
                <w:vAlign w:val="bottom"/>
              </w:tcPr>
            </w:tcPrChange>
          </w:tcPr>
          <w:p w14:paraId="1DE033F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53" w:author="Hudler, Rob@Energy" w:date="2018-11-09T15:34:00Z"/>
                <w:rFonts w:eastAsia="Times New Roman"/>
                <w:sz w:val="16"/>
                <w:szCs w:val="18"/>
              </w:rPr>
            </w:pPr>
            <w:del w:id="1354" w:author="Hudler, Rob@Energy" w:date="2018-11-09T15:34:00Z">
              <w:r w:rsidRPr="000D6187" w:rsidDel="00C05AD7">
                <w:rPr>
                  <w:rFonts w:eastAsia="Times New Roman"/>
                  <w:sz w:val="16"/>
                  <w:szCs w:val="18"/>
                </w:rPr>
                <w:delText>Water Heater Type</w:delText>
              </w:r>
            </w:del>
          </w:p>
        </w:tc>
        <w:tc>
          <w:tcPr>
            <w:tcW w:w="374" w:type="dxa"/>
            <w:vAlign w:val="bottom"/>
            <w:tcPrChange w:id="1355" w:author="Hudler, Rob@Energy" w:date="2018-11-16T14:14:00Z">
              <w:tcPr>
                <w:tcW w:w="791" w:type="dxa"/>
                <w:vAlign w:val="bottom"/>
              </w:tcPr>
            </w:tcPrChange>
          </w:tcPr>
          <w:p w14:paraId="1DE033F5" w14:textId="178720E4" w:rsidR="000D6187" w:rsidRPr="000D6187" w:rsidDel="00C05AD7" w:rsidRDefault="000D6187" w:rsidP="00A8529D">
            <w:pPr>
              <w:keepNext/>
              <w:tabs>
                <w:tab w:val="left" w:pos="2160"/>
                <w:tab w:val="left" w:pos="2700"/>
                <w:tab w:val="left" w:pos="3420"/>
                <w:tab w:val="left" w:pos="3780"/>
                <w:tab w:val="left" w:pos="5760"/>
                <w:tab w:val="left" w:pos="7212"/>
              </w:tabs>
              <w:spacing w:after="0" w:line="240" w:lineRule="auto"/>
              <w:jc w:val="center"/>
              <w:rPr>
                <w:del w:id="1356" w:author="Hudler, Rob@Energy" w:date="2018-11-09T15:34:00Z"/>
                <w:rFonts w:eastAsia="Times New Roman"/>
                <w:sz w:val="16"/>
                <w:szCs w:val="18"/>
              </w:rPr>
            </w:pPr>
            <w:del w:id="1357" w:author="Hudler, Rob@Energy" w:date="2018-11-09T15:34:00Z">
              <w:r w:rsidRPr="000D6187" w:rsidDel="00C05AD7">
                <w:rPr>
                  <w:rFonts w:eastAsia="Times New Roman"/>
                  <w:sz w:val="16"/>
                  <w:szCs w:val="18"/>
                </w:rPr>
                <w:delText xml:space="preserve"># of Water Heaters in </w:delText>
              </w:r>
              <w:r w:rsidR="00A8529D" w:rsidDel="00C05AD7">
                <w:rPr>
                  <w:rFonts w:eastAsia="Times New Roman"/>
                  <w:sz w:val="16"/>
                  <w:szCs w:val="18"/>
                </w:rPr>
                <w:delText>S</w:delText>
              </w:r>
              <w:r w:rsidRPr="000D6187" w:rsidDel="00C05AD7">
                <w:rPr>
                  <w:rFonts w:eastAsia="Times New Roman"/>
                  <w:sz w:val="16"/>
                  <w:szCs w:val="18"/>
                </w:rPr>
                <w:delText>ystem</w:delText>
              </w:r>
            </w:del>
          </w:p>
        </w:tc>
        <w:tc>
          <w:tcPr>
            <w:tcW w:w="374" w:type="dxa"/>
            <w:vAlign w:val="bottom"/>
            <w:tcPrChange w:id="1358" w:author="Hudler, Rob@Energy" w:date="2018-11-16T14:14:00Z">
              <w:tcPr>
                <w:tcW w:w="792" w:type="dxa"/>
                <w:vAlign w:val="bottom"/>
              </w:tcPr>
            </w:tcPrChange>
          </w:tcPr>
          <w:p w14:paraId="1DE033F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59" w:author="Hudler, Rob@Energy" w:date="2018-11-09T15:34:00Z"/>
                <w:rFonts w:eastAsia="Times New Roman"/>
                <w:sz w:val="16"/>
                <w:szCs w:val="18"/>
              </w:rPr>
            </w:pPr>
            <w:del w:id="1360" w:author="Hudler, Rob@Energy" w:date="2018-11-09T15:34:00Z">
              <w:r w:rsidRPr="000D6187" w:rsidDel="00C05AD7">
                <w:rPr>
                  <w:rFonts w:eastAsia="Times New Roman"/>
                  <w:sz w:val="16"/>
                  <w:szCs w:val="18"/>
                </w:rPr>
                <w:delText xml:space="preserve">Water Heater </w:delText>
              </w:r>
            </w:del>
          </w:p>
          <w:p w14:paraId="1DE033F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61" w:author="Hudler, Rob@Energy" w:date="2018-11-09T15:34:00Z"/>
                <w:rFonts w:eastAsia="Times New Roman"/>
                <w:sz w:val="16"/>
                <w:szCs w:val="18"/>
              </w:rPr>
            </w:pPr>
            <w:del w:id="1362" w:author="Hudler, Rob@Energy" w:date="2018-11-09T15:34:00Z">
              <w:r w:rsidRPr="000D6187" w:rsidDel="00C05AD7">
                <w:rPr>
                  <w:rFonts w:eastAsia="Times New Roman"/>
                  <w:sz w:val="16"/>
                  <w:szCs w:val="18"/>
                </w:rPr>
                <w:delText>Storage</w:delText>
              </w:r>
            </w:del>
          </w:p>
          <w:p w14:paraId="1DE033F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363" w:author="Hudler, Rob@Energy" w:date="2018-11-09T15:34:00Z"/>
                <w:rFonts w:eastAsia="Times New Roman"/>
                <w:sz w:val="16"/>
                <w:szCs w:val="18"/>
              </w:rPr>
            </w:pPr>
            <w:del w:id="1364" w:author="Hudler, Rob@Energy" w:date="2018-11-09T15:34:00Z">
              <w:r w:rsidRPr="000D6187" w:rsidDel="00C05AD7">
                <w:rPr>
                  <w:rFonts w:eastAsia="Times New Roman"/>
                  <w:sz w:val="16"/>
                  <w:szCs w:val="18"/>
                </w:rPr>
                <w:delText>Volume (gal)</w:delText>
              </w:r>
            </w:del>
          </w:p>
        </w:tc>
        <w:tc>
          <w:tcPr>
            <w:tcW w:w="374" w:type="dxa"/>
            <w:vAlign w:val="bottom"/>
            <w:tcPrChange w:id="1365" w:author="Hudler, Rob@Energy" w:date="2018-11-16T14:14:00Z">
              <w:tcPr>
                <w:tcW w:w="792" w:type="dxa"/>
                <w:vAlign w:val="bottom"/>
              </w:tcPr>
            </w:tcPrChange>
          </w:tcPr>
          <w:p w14:paraId="1DE033F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66" w:author="Hudler, Rob@Energy" w:date="2018-11-09T15:34:00Z"/>
                <w:rFonts w:eastAsia="Times New Roman"/>
                <w:sz w:val="16"/>
                <w:szCs w:val="18"/>
              </w:rPr>
            </w:pPr>
            <w:del w:id="1367" w:author="Hudler, Rob@Energy" w:date="2018-11-09T15:34:00Z">
              <w:r w:rsidRPr="000D6187" w:rsidDel="00C05AD7">
                <w:rPr>
                  <w:rFonts w:eastAsia="Times New Roman"/>
                  <w:sz w:val="16"/>
                  <w:szCs w:val="18"/>
                </w:rPr>
                <w:delText>Fuel Type</w:delText>
              </w:r>
            </w:del>
          </w:p>
        </w:tc>
        <w:tc>
          <w:tcPr>
            <w:tcW w:w="348" w:type="dxa"/>
            <w:vAlign w:val="bottom"/>
            <w:tcPrChange w:id="1368" w:author="Hudler, Rob@Energy" w:date="2018-11-16T14:14:00Z">
              <w:tcPr>
                <w:tcW w:w="685" w:type="dxa"/>
                <w:gridSpan w:val="2"/>
                <w:vAlign w:val="bottom"/>
              </w:tcPr>
            </w:tcPrChange>
          </w:tcPr>
          <w:p w14:paraId="1DE033F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69" w:author="Hudler, Rob@Energy" w:date="2018-11-09T15:34:00Z"/>
                <w:rFonts w:eastAsia="Times New Roman"/>
                <w:sz w:val="16"/>
                <w:szCs w:val="18"/>
              </w:rPr>
            </w:pPr>
            <w:del w:id="1370" w:author="Hudler, Rob@Energy" w:date="2018-11-09T15:34:00Z">
              <w:r w:rsidRPr="000D6187" w:rsidDel="00C05AD7">
                <w:rPr>
                  <w:rFonts w:eastAsia="Times New Roman"/>
                  <w:sz w:val="16"/>
                  <w:szCs w:val="18"/>
                </w:rPr>
                <w:delText>Rated Input Type</w:delText>
              </w:r>
            </w:del>
          </w:p>
        </w:tc>
        <w:tc>
          <w:tcPr>
            <w:tcW w:w="356" w:type="dxa"/>
            <w:vAlign w:val="bottom"/>
            <w:tcPrChange w:id="1371" w:author="Hudler, Rob@Energy" w:date="2018-11-16T14:14:00Z">
              <w:tcPr>
                <w:tcW w:w="720" w:type="dxa"/>
                <w:vAlign w:val="bottom"/>
              </w:tcPr>
            </w:tcPrChange>
          </w:tcPr>
          <w:p w14:paraId="1DE033F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2" w:author="Hudler, Rob@Energy" w:date="2018-11-09T15:34:00Z"/>
                <w:rFonts w:eastAsia="Times New Roman"/>
                <w:sz w:val="16"/>
                <w:szCs w:val="18"/>
              </w:rPr>
            </w:pPr>
            <w:del w:id="1373" w:author="Hudler, Rob@Energy" w:date="2018-11-09T15:34:00Z">
              <w:r w:rsidRPr="000D6187" w:rsidDel="00C05AD7">
                <w:rPr>
                  <w:rFonts w:eastAsia="Times New Roman"/>
                  <w:sz w:val="16"/>
                  <w:szCs w:val="18"/>
                </w:rPr>
                <w:delText>Rated Input Value</w:delText>
              </w:r>
            </w:del>
          </w:p>
        </w:tc>
        <w:tc>
          <w:tcPr>
            <w:tcW w:w="401" w:type="dxa"/>
            <w:vAlign w:val="bottom"/>
            <w:tcPrChange w:id="1374" w:author="Hudler, Rob@Energy" w:date="2018-11-16T14:14:00Z">
              <w:tcPr>
                <w:tcW w:w="900" w:type="dxa"/>
                <w:vAlign w:val="bottom"/>
              </w:tcPr>
            </w:tcPrChange>
          </w:tcPr>
          <w:p w14:paraId="1DE033F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5" w:author="Hudler, Rob@Energy" w:date="2018-11-09T15:34:00Z"/>
                <w:rFonts w:eastAsia="Times New Roman"/>
                <w:sz w:val="16"/>
                <w:szCs w:val="18"/>
              </w:rPr>
            </w:pPr>
            <w:del w:id="1376" w:author="Hudler, Rob@Energy" w:date="2018-11-09T15:34:00Z">
              <w:r w:rsidRPr="000D6187" w:rsidDel="00C05AD7">
                <w:rPr>
                  <w:rFonts w:eastAsia="Times New Roman"/>
                  <w:sz w:val="16"/>
                  <w:szCs w:val="18"/>
                </w:rPr>
                <w:delText>Heating Efficiency Type</w:delText>
              </w:r>
            </w:del>
          </w:p>
        </w:tc>
        <w:tc>
          <w:tcPr>
            <w:tcW w:w="392" w:type="dxa"/>
            <w:vAlign w:val="bottom"/>
            <w:tcPrChange w:id="1377" w:author="Hudler, Rob@Energy" w:date="2018-11-16T14:14:00Z">
              <w:tcPr>
                <w:tcW w:w="863" w:type="dxa"/>
                <w:vAlign w:val="bottom"/>
              </w:tcPr>
            </w:tcPrChange>
          </w:tcPr>
          <w:p w14:paraId="1DE033F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78" w:author="Hudler, Rob@Energy" w:date="2018-11-09T15:34:00Z"/>
                <w:rFonts w:eastAsia="Times New Roman"/>
                <w:sz w:val="16"/>
                <w:szCs w:val="18"/>
              </w:rPr>
            </w:pPr>
            <w:del w:id="1379" w:author="Hudler, Rob@Energy" w:date="2018-11-09T15:34:00Z">
              <w:r w:rsidRPr="000D6187" w:rsidDel="00C05AD7">
                <w:rPr>
                  <w:rFonts w:eastAsia="Times New Roman"/>
                  <w:sz w:val="16"/>
                  <w:szCs w:val="18"/>
                </w:rPr>
                <w:delText>Heating Efficiency Value</w:delText>
              </w:r>
            </w:del>
          </w:p>
        </w:tc>
        <w:tc>
          <w:tcPr>
            <w:tcW w:w="374" w:type="dxa"/>
            <w:vAlign w:val="bottom"/>
            <w:tcPrChange w:id="1380" w:author="Hudler, Rob@Energy" w:date="2018-11-16T14:14:00Z">
              <w:tcPr>
                <w:tcW w:w="792" w:type="dxa"/>
                <w:vAlign w:val="bottom"/>
              </w:tcPr>
            </w:tcPrChange>
          </w:tcPr>
          <w:p w14:paraId="5DA3D8EE" w14:textId="77777777" w:rsidR="00A8529D"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1" w:author="Hudler, Rob@Energy" w:date="2018-11-09T15:34:00Z"/>
                <w:rFonts w:eastAsia="Times New Roman"/>
                <w:sz w:val="16"/>
                <w:szCs w:val="18"/>
              </w:rPr>
            </w:pPr>
            <w:del w:id="1382" w:author="Hudler, Rob@Energy" w:date="2018-11-09T15:34:00Z">
              <w:r w:rsidRPr="000D6187" w:rsidDel="00C05AD7">
                <w:rPr>
                  <w:rFonts w:eastAsia="Times New Roman"/>
                  <w:sz w:val="16"/>
                  <w:szCs w:val="18"/>
                </w:rPr>
                <w:delText xml:space="preserve">Standby Loss </w:delText>
              </w:r>
            </w:del>
          </w:p>
          <w:p w14:paraId="1DE033FE" w14:textId="71C601B1"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3" w:author="Hudler, Rob@Energy" w:date="2018-11-09T15:34:00Z"/>
                <w:rFonts w:eastAsia="Times New Roman"/>
                <w:sz w:val="16"/>
                <w:szCs w:val="18"/>
              </w:rPr>
            </w:pPr>
            <w:del w:id="1384" w:author="Hudler, Rob@Energy" w:date="2018-11-09T15:34:00Z">
              <w:r w:rsidRPr="000D6187" w:rsidDel="00C05AD7">
                <w:rPr>
                  <w:rFonts w:eastAsia="Times New Roman"/>
                  <w:sz w:val="16"/>
                  <w:szCs w:val="18"/>
                </w:rPr>
                <w:delText>(%)</w:delText>
              </w:r>
            </w:del>
          </w:p>
        </w:tc>
        <w:tc>
          <w:tcPr>
            <w:tcW w:w="370" w:type="dxa"/>
            <w:vAlign w:val="bottom"/>
            <w:tcPrChange w:id="1385" w:author="Hudler, Rob@Energy" w:date="2018-11-16T14:14:00Z">
              <w:tcPr>
                <w:tcW w:w="775" w:type="dxa"/>
                <w:vAlign w:val="bottom"/>
              </w:tcPr>
            </w:tcPrChange>
          </w:tcPr>
          <w:p w14:paraId="1DE033F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6" w:author="Hudler, Rob@Energy" w:date="2018-11-09T15:34:00Z"/>
                <w:rFonts w:eastAsia="Times New Roman"/>
                <w:sz w:val="16"/>
                <w:szCs w:val="18"/>
              </w:rPr>
            </w:pPr>
            <w:del w:id="1387" w:author="Hudler, Rob@Energy" w:date="2018-11-09T15:34:00Z">
              <w:r w:rsidRPr="000D6187" w:rsidDel="00C05AD7">
                <w:rPr>
                  <w:rFonts w:eastAsia="Times New Roman"/>
                  <w:sz w:val="16"/>
                  <w:szCs w:val="18"/>
                </w:rPr>
                <w:delText xml:space="preserve">Exterior Insul. </w:delText>
              </w:r>
            </w:del>
          </w:p>
          <w:p w14:paraId="1DE0340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88" w:author="Hudler, Rob@Energy" w:date="2018-11-09T15:34:00Z"/>
                <w:rFonts w:eastAsia="Times New Roman"/>
                <w:sz w:val="16"/>
                <w:szCs w:val="18"/>
              </w:rPr>
            </w:pPr>
            <w:del w:id="1389" w:author="Hudler, Rob@Energy" w:date="2018-11-09T15:34:00Z">
              <w:r w:rsidRPr="000D6187" w:rsidDel="00C05AD7">
                <w:rPr>
                  <w:rFonts w:eastAsia="Times New Roman"/>
                  <w:sz w:val="16"/>
                  <w:szCs w:val="18"/>
                </w:rPr>
                <w:delText>R-Value</w:delText>
              </w:r>
            </w:del>
          </w:p>
        </w:tc>
        <w:tc>
          <w:tcPr>
            <w:tcW w:w="691" w:type="dxa"/>
            <w:vAlign w:val="bottom"/>
            <w:tcPrChange w:id="1390" w:author="Hudler, Rob@Energy" w:date="2018-11-16T14:14:00Z">
              <w:tcPr>
                <w:tcW w:w="2070" w:type="dxa"/>
                <w:vAlign w:val="bottom"/>
              </w:tcPr>
            </w:tcPrChange>
          </w:tcPr>
          <w:p w14:paraId="1DE0340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1" w:author="Hudler, Rob@Energy" w:date="2018-11-09T15:34:00Z"/>
                <w:rFonts w:eastAsia="Times New Roman"/>
                <w:sz w:val="16"/>
                <w:szCs w:val="18"/>
              </w:rPr>
            </w:pPr>
            <w:del w:id="1392" w:author="Hudler, Rob@Energy" w:date="2018-11-09T15:34:00Z">
              <w:r w:rsidRPr="000D6187" w:rsidDel="00C05AD7">
                <w:rPr>
                  <w:rFonts w:eastAsia="Times New Roman"/>
                  <w:sz w:val="16"/>
                  <w:szCs w:val="18"/>
                </w:rPr>
                <w:delText xml:space="preserve">Central DHW System </w:delText>
              </w:r>
            </w:del>
          </w:p>
          <w:p w14:paraId="1DE0340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3" w:author="Hudler, Rob@Energy" w:date="2018-11-09T15:34:00Z"/>
                <w:rFonts w:eastAsia="Times New Roman"/>
                <w:sz w:val="16"/>
                <w:szCs w:val="18"/>
              </w:rPr>
            </w:pPr>
            <w:del w:id="1394" w:author="Hudler, Rob@Energy" w:date="2018-11-09T15:34:00Z">
              <w:r w:rsidRPr="000D6187" w:rsidDel="00C05AD7">
                <w:rPr>
                  <w:rFonts w:eastAsia="Times New Roman"/>
                  <w:sz w:val="16"/>
                  <w:szCs w:val="18"/>
                </w:rPr>
                <w:delText>Distribution Type</w:delText>
              </w:r>
            </w:del>
          </w:p>
        </w:tc>
        <w:tc>
          <w:tcPr>
            <w:tcW w:w="669" w:type="dxa"/>
            <w:vAlign w:val="bottom"/>
            <w:tcPrChange w:id="1395" w:author="Hudler, Rob@Energy" w:date="2018-11-16T14:14:00Z">
              <w:tcPr>
                <w:tcW w:w="1980" w:type="dxa"/>
                <w:vAlign w:val="bottom"/>
              </w:tcPr>
            </w:tcPrChange>
          </w:tcPr>
          <w:p w14:paraId="1DE0340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6" w:author="Hudler, Rob@Energy" w:date="2018-11-09T15:34:00Z"/>
                <w:rFonts w:eastAsia="Times New Roman"/>
                <w:sz w:val="16"/>
                <w:szCs w:val="18"/>
              </w:rPr>
            </w:pPr>
            <w:del w:id="1397" w:author="Hudler, Rob@Energy" w:date="2018-11-09T15:34:00Z">
              <w:r w:rsidRPr="000D6187" w:rsidDel="00C05AD7">
                <w:rPr>
                  <w:rFonts w:eastAsia="Times New Roman"/>
                  <w:sz w:val="16"/>
                  <w:szCs w:val="18"/>
                </w:rPr>
                <w:delText>Dwelling Unit DHW System</w:delText>
              </w:r>
            </w:del>
          </w:p>
          <w:p w14:paraId="1DE0340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exact"/>
              <w:jc w:val="center"/>
              <w:rPr>
                <w:del w:id="1398" w:author="Hudler, Rob@Energy" w:date="2018-11-09T15:34:00Z"/>
                <w:rFonts w:eastAsia="Times New Roman"/>
                <w:sz w:val="16"/>
                <w:szCs w:val="18"/>
              </w:rPr>
            </w:pPr>
            <w:del w:id="1399" w:author="Hudler, Rob@Energy" w:date="2018-11-09T15:34:00Z">
              <w:r w:rsidRPr="000D6187" w:rsidDel="00C05AD7">
                <w:rPr>
                  <w:rFonts w:eastAsia="Times New Roman"/>
                  <w:sz w:val="16"/>
                  <w:szCs w:val="18"/>
                </w:rPr>
                <w:delText>Distribution Type</w:delText>
              </w:r>
            </w:del>
          </w:p>
        </w:tc>
      </w:tr>
      <w:tr w:rsidR="000D6187" w:rsidRPr="000D6187" w:rsidDel="00C05AD7" w14:paraId="1DE03430" w14:textId="20017B41" w:rsidTr="00DD1367">
        <w:trPr>
          <w:gridAfter w:val="1"/>
          <w:wAfter w:w="5876" w:type="dxa"/>
          <w:cantSplit/>
          <w:trHeight w:val="246"/>
          <w:del w:id="1400" w:author="Hudler, Rob@Energy" w:date="2018-11-09T15:34:00Z"/>
          <w:trPrChange w:id="1401" w:author="Hudler, Rob@Energy" w:date="2018-11-16T14:14:00Z">
            <w:trPr>
              <w:cantSplit/>
              <w:trHeight w:val="246"/>
            </w:trPr>
          </w:trPrChange>
        </w:trPr>
        <w:tc>
          <w:tcPr>
            <w:tcW w:w="541" w:type="dxa"/>
            <w:gridSpan w:val="2"/>
            <w:tcPrChange w:id="1402" w:author="Hudler, Rob@Energy" w:date="2018-11-16T14:14:00Z">
              <w:tcPr>
                <w:tcW w:w="1457" w:type="dxa"/>
                <w:gridSpan w:val="2"/>
              </w:tcPr>
            </w:tcPrChange>
          </w:tcPr>
          <w:p w14:paraId="1DE0340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03" w:author="Hudler, Rob@Energy" w:date="2018-11-09T15:34:00Z"/>
                <w:rFonts w:eastAsia="Times New Roman"/>
                <w:sz w:val="18"/>
                <w:szCs w:val="18"/>
              </w:rPr>
            </w:pPr>
            <w:del w:id="1404" w:author="Hudler, Rob@Energy" w:date="2018-11-09T15:34:00Z">
              <w:r w:rsidRPr="000D6187" w:rsidDel="00C05AD7">
                <w:rPr>
                  <w:rFonts w:eastAsia="Times New Roman"/>
                  <w:sz w:val="14"/>
                  <w:szCs w:val="14"/>
                </w:rPr>
                <w:delText>&lt;&lt; User input &gt;&gt;</w:delText>
              </w:r>
            </w:del>
          </w:p>
        </w:tc>
        <w:tc>
          <w:tcPr>
            <w:tcW w:w="446" w:type="dxa"/>
            <w:tcPrChange w:id="1405" w:author="Hudler, Rob@Energy" w:date="2018-11-16T14:14:00Z">
              <w:tcPr>
                <w:tcW w:w="1080" w:type="dxa"/>
              </w:tcPr>
            </w:tcPrChange>
          </w:tcPr>
          <w:p w14:paraId="1DE0340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rPr>
                <w:del w:id="1406" w:author="Hudler, Rob@Energy" w:date="2018-11-09T15:34:00Z"/>
                <w:rFonts w:eastAsia="Times New Roman"/>
                <w:sz w:val="14"/>
                <w:szCs w:val="14"/>
              </w:rPr>
            </w:pPr>
            <w:del w:id="1407" w:author="Hudler, Rob@Energy" w:date="2018-11-09T15:34:00Z">
              <w:r w:rsidRPr="000D6187" w:rsidDel="00C05AD7">
                <w:rPr>
                  <w:rFonts w:eastAsia="Times New Roman"/>
                  <w:sz w:val="14"/>
                  <w:szCs w:val="14"/>
                </w:rPr>
                <w:delText xml:space="preserve">&lt;&lt; User input from list </w:delText>
              </w:r>
            </w:del>
          </w:p>
          <w:p w14:paraId="1DE03408" w14:textId="67EBE887" w:rsidR="000D6187" w:rsidRPr="000D6187" w:rsidDel="00C05AD7" w:rsidRDefault="000D6187" w:rsidP="000D6187">
            <w:pPr>
              <w:keepNext/>
              <w:tabs>
                <w:tab w:val="left" w:pos="2160"/>
                <w:tab w:val="left" w:pos="2700"/>
                <w:tab w:val="left" w:pos="3420"/>
                <w:tab w:val="left" w:pos="3780"/>
                <w:tab w:val="left" w:pos="5760"/>
                <w:tab w:val="left" w:pos="7212"/>
              </w:tabs>
              <w:spacing w:after="0"/>
              <w:rPr>
                <w:del w:id="1408" w:author="Hudler, Rob@Energy" w:date="2018-11-09T15:34:00Z"/>
                <w:rFonts w:eastAsia="Times New Roman"/>
                <w:sz w:val="14"/>
                <w:szCs w:val="14"/>
              </w:rPr>
            </w:pPr>
            <w:del w:id="1409" w:author="Hudler, Rob@Energy" w:date="2018-11-09T15:34:00Z">
              <w:r w:rsidRPr="000D6187" w:rsidDel="00C05AD7">
                <w:rPr>
                  <w:rFonts w:eastAsia="Times New Roman"/>
                  <w:sz w:val="14"/>
                  <w:szCs w:val="14"/>
                </w:rPr>
                <w:delText xml:space="preserve">*DHW, </w:delText>
              </w:r>
            </w:del>
          </w:p>
          <w:p w14:paraId="1DE0340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10" w:author="Hudler, Rob@Energy" w:date="2018-11-09T15:34:00Z"/>
                <w:rFonts w:eastAsia="Times New Roman"/>
                <w:sz w:val="14"/>
                <w:szCs w:val="14"/>
              </w:rPr>
            </w:pPr>
            <w:del w:id="1411" w:author="Hudler, Rob@Energy" w:date="2018-11-09T15:34:00Z">
              <w:r w:rsidRPr="000D6187" w:rsidDel="00C05AD7">
                <w:rPr>
                  <w:rFonts w:eastAsia="Times New Roman"/>
                  <w:sz w:val="14"/>
                  <w:szCs w:val="14"/>
                </w:rPr>
                <w:delText>*Combined Hydronic,</w:delText>
              </w:r>
            </w:del>
          </w:p>
          <w:p w14:paraId="1DE0340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12" w:author="Hudler, Rob@Energy" w:date="2018-11-09T15:34:00Z"/>
                <w:rFonts w:eastAsia="Times New Roman"/>
                <w:sz w:val="18"/>
                <w:szCs w:val="18"/>
              </w:rPr>
            </w:pPr>
            <w:del w:id="1413" w:author="Hudler, Rob@Energy" w:date="2018-11-09T15:34:00Z">
              <w:r w:rsidRPr="000D6187" w:rsidDel="00C05AD7">
                <w:rPr>
                  <w:rFonts w:eastAsia="Times New Roman"/>
                  <w:sz w:val="14"/>
                  <w:szCs w:val="14"/>
                </w:rPr>
                <w:delText>&gt;&gt;</w:delText>
              </w:r>
            </w:del>
          </w:p>
        </w:tc>
        <w:tc>
          <w:tcPr>
            <w:tcW w:w="402" w:type="dxa"/>
            <w:gridSpan w:val="2"/>
            <w:tcPrChange w:id="1414" w:author="Hudler, Rob@Energy" w:date="2018-11-16T14:14:00Z">
              <w:tcPr>
                <w:tcW w:w="901" w:type="dxa"/>
                <w:gridSpan w:val="2"/>
              </w:tcPr>
            </w:tcPrChange>
          </w:tcPr>
          <w:p w14:paraId="1DE0340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15" w:author="Hudler, Rob@Energy" w:date="2018-11-09T15:34:00Z"/>
                <w:rFonts w:eastAsia="Times New Roman"/>
                <w:sz w:val="14"/>
                <w:szCs w:val="14"/>
              </w:rPr>
            </w:pPr>
            <w:del w:id="1416" w:author="Hudler, Rob@Energy" w:date="2018-11-09T15:34:00Z">
              <w:r w:rsidRPr="000D6187" w:rsidDel="00C05AD7">
                <w:rPr>
                  <w:rFonts w:eastAsia="Times New Roman"/>
                  <w:sz w:val="14"/>
                  <w:szCs w:val="14"/>
                </w:rPr>
                <w:delText xml:space="preserve">&lt;&lt; User input from list </w:delText>
              </w:r>
            </w:del>
          </w:p>
          <w:p w14:paraId="1DE0340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17" w:author="Hudler, Rob@Energy" w:date="2018-11-09T15:34:00Z"/>
                <w:rFonts w:eastAsia="Times New Roman"/>
                <w:sz w:val="14"/>
                <w:szCs w:val="14"/>
              </w:rPr>
            </w:pPr>
            <w:del w:id="1418" w:author="Hudler, Rob@Energy" w:date="2018-11-09T15:34:00Z">
              <w:r w:rsidRPr="000D6187" w:rsidDel="00C05AD7">
                <w:rPr>
                  <w:rFonts w:eastAsia="Times New Roman"/>
                  <w:sz w:val="14"/>
                  <w:szCs w:val="14"/>
                </w:rPr>
                <w:delText xml:space="preserve">*Large Storage, *Small Storage, *Heat Pump, *Boiler, *Large Instantaneous, </w:delText>
              </w:r>
            </w:del>
          </w:p>
          <w:p w14:paraId="6538CE00" w14:textId="77777777" w:rsidR="00C42D51" w:rsidDel="00C05AD7" w:rsidRDefault="000D6187" w:rsidP="00C42D51">
            <w:pPr>
              <w:keepNext/>
              <w:tabs>
                <w:tab w:val="left" w:pos="2160"/>
                <w:tab w:val="left" w:pos="2700"/>
                <w:tab w:val="left" w:pos="3420"/>
                <w:tab w:val="left" w:pos="3780"/>
                <w:tab w:val="left" w:pos="5760"/>
                <w:tab w:val="left" w:pos="7212"/>
              </w:tabs>
              <w:spacing w:after="0" w:line="240" w:lineRule="auto"/>
              <w:rPr>
                <w:ins w:id="1419" w:author="Michael Ken Shewmaker" w:date="2017-08-02T15:59:00Z"/>
                <w:del w:id="1420" w:author="Hudler, Rob@Energy" w:date="2018-11-09T15:34:00Z"/>
                <w:rFonts w:eastAsia="Times New Roman"/>
                <w:sz w:val="14"/>
                <w:szCs w:val="14"/>
              </w:rPr>
            </w:pPr>
            <w:del w:id="1421" w:author="Hudler, Rob@Energy" w:date="2018-11-09T15:34:00Z">
              <w:r w:rsidRPr="000D6187" w:rsidDel="00C05AD7">
                <w:rPr>
                  <w:rFonts w:eastAsia="Times New Roman"/>
                  <w:sz w:val="14"/>
                  <w:szCs w:val="14"/>
                </w:rPr>
                <w:delText>*Small Instantaneous</w:delText>
              </w:r>
            </w:del>
            <w:ins w:id="1422" w:author="Michael Ken Shewmaker" w:date="2017-08-02T15:59:00Z">
              <w:del w:id="1423" w:author="Hudler, Rob@Energy" w:date="2018-11-09T15:34:00Z">
                <w:r w:rsidR="00C42D51" w:rsidDel="00C05AD7">
                  <w:rPr>
                    <w:rFonts w:eastAsia="Times New Roman"/>
                    <w:sz w:val="14"/>
                    <w:szCs w:val="14"/>
                  </w:rPr>
                  <w:delText>,</w:delText>
                </w:r>
              </w:del>
            </w:ins>
            <w:del w:id="1424" w:author="Hudler, Rob@Energy" w:date="2018-11-09T15:34:00Z">
              <w:r w:rsidRPr="000D6187" w:rsidDel="00C05AD7">
                <w:rPr>
                  <w:rFonts w:eastAsia="Times New Roman"/>
                  <w:sz w:val="14"/>
                  <w:szCs w:val="14"/>
                </w:rPr>
                <w:delText xml:space="preserve"> or *Indirect</w:delText>
              </w:r>
            </w:del>
          </w:p>
          <w:p w14:paraId="758C3C71"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25" w:author="Michael Ken Shewmaker" w:date="2017-08-02T15:59:00Z"/>
                <w:del w:id="1426" w:author="Hudler, Rob@Energy" w:date="2018-11-09T15:34:00Z"/>
                <w:rFonts w:eastAsia="Times New Roman"/>
                <w:sz w:val="14"/>
                <w:szCs w:val="14"/>
              </w:rPr>
            </w:pPr>
            <w:ins w:id="1427" w:author="Michael Ken Shewmaker" w:date="2017-08-02T15:59:00Z">
              <w:del w:id="1428" w:author="Hudler, Rob@Energy" w:date="2018-11-09T15:34:00Z">
                <w:r w:rsidDel="00C05AD7">
                  <w:rPr>
                    <w:rFonts w:eastAsia="Times New Roman"/>
                    <w:sz w:val="14"/>
                    <w:szCs w:val="14"/>
                  </w:rPr>
                  <w:delText>*Consumer Storage,</w:delText>
                </w:r>
              </w:del>
            </w:ins>
          </w:p>
          <w:p w14:paraId="7E9AF590"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29" w:author="Michael Ken Shewmaker" w:date="2017-08-02T15:59:00Z"/>
                <w:del w:id="1430" w:author="Hudler, Rob@Energy" w:date="2018-11-09T15:34:00Z"/>
                <w:rFonts w:eastAsia="Times New Roman"/>
                <w:sz w:val="14"/>
                <w:szCs w:val="14"/>
              </w:rPr>
            </w:pPr>
            <w:ins w:id="1431" w:author="Michael Ken Shewmaker" w:date="2017-08-02T15:59:00Z">
              <w:del w:id="1432" w:author="Hudler, Rob@Energy" w:date="2018-11-09T15:34:00Z">
                <w:r w:rsidDel="00C05AD7">
                  <w:rPr>
                    <w:rFonts w:eastAsia="Times New Roman"/>
                    <w:sz w:val="14"/>
                    <w:szCs w:val="14"/>
                  </w:rPr>
                  <w:delText>*Commercial Storage,</w:delText>
                </w:r>
              </w:del>
            </w:ins>
          </w:p>
          <w:p w14:paraId="316D638D"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33" w:author="Michael Ken Shewmaker" w:date="2017-08-02T15:59:00Z"/>
                <w:del w:id="1434" w:author="Hudler, Rob@Energy" w:date="2018-11-09T15:34:00Z"/>
                <w:rFonts w:eastAsia="Times New Roman"/>
                <w:sz w:val="14"/>
                <w:szCs w:val="14"/>
              </w:rPr>
            </w:pPr>
            <w:ins w:id="1435" w:author="Michael Ken Shewmaker" w:date="2017-08-02T15:59:00Z">
              <w:del w:id="1436" w:author="Hudler, Rob@Energy" w:date="2018-11-09T15:34:00Z">
                <w:r w:rsidDel="00C05AD7">
                  <w:rPr>
                    <w:rFonts w:eastAsia="Times New Roman"/>
                    <w:sz w:val="14"/>
                    <w:szCs w:val="14"/>
                  </w:rPr>
                  <w:delText>*Consumer Storage,</w:delText>
                </w:r>
              </w:del>
            </w:ins>
          </w:p>
          <w:p w14:paraId="6C30A92F"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37" w:author="Michael Ken Shewmaker" w:date="2017-08-02T15:59:00Z"/>
                <w:del w:id="1438" w:author="Hudler, Rob@Energy" w:date="2018-11-09T15:34:00Z"/>
                <w:rFonts w:eastAsia="Times New Roman"/>
                <w:sz w:val="14"/>
                <w:szCs w:val="14"/>
              </w:rPr>
            </w:pPr>
            <w:ins w:id="1439" w:author="Michael Ken Shewmaker" w:date="2017-08-02T15:59:00Z">
              <w:del w:id="1440" w:author="Hudler, Rob@Energy" w:date="2018-11-09T15:34:00Z">
                <w:r w:rsidDel="00C05AD7">
                  <w:rPr>
                    <w:rFonts w:eastAsia="Times New Roman"/>
                    <w:sz w:val="14"/>
                    <w:szCs w:val="14"/>
                  </w:rPr>
                  <w:delText>*Commercial Storage,</w:delText>
                </w:r>
              </w:del>
            </w:ins>
          </w:p>
          <w:p w14:paraId="70BA9953" w14:textId="77777777" w:rsidR="00C42D51" w:rsidDel="00C05AD7" w:rsidRDefault="00C42D51" w:rsidP="00C42D51">
            <w:pPr>
              <w:keepNext/>
              <w:tabs>
                <w:tab w:val="left" w:pos="2160"/>
                <w:tab w:val="left" w:pos="2700"/>
                <w:tab w:val="left" w:pos="3420"/>
                <w:tab w:val="left" w:pos="3780"/>
                <w:tab w:val="left" w:pos="5760"/>
                <w:tab w:val="left" w:pos="7212"/>
              </w:tabs>
              <w:spacing w:after="0" w:line="240" w:lineRule="auto"/>
              <w:rPr>
                <w:ins w:id="1441" w:author="Michael Ken Shewmaker" w:date="2017-08-02T16:00:00Z"/>
                <w:del w:id="1442" w:author="Hudler, Rob@Energy" w:date="2018-11-09T15:34:00Z"/>
                <w:rFonts w:eastAsia="Times New Roman"/>
                <w:sz w:val="14"/>
                <w:szCs w:val="14"/>
              </w:rPr>
            </w:pPr>
            <w:ins w:id="1443" w:author="Michael Ken Shewmaker" w:date="2017-08-02T16:00:00Z">
              <w:del w:id="1444" w:author="Hudler, Rob@Energy" w:date="2018-11-09T15:34:00Z">
                <w:r w:rsidDel="00C05AD7">
                  <w:rPr>
                    <w:rFonts w:eastAsia="Times New Roman"/>
                    <w:sz w:val="14"/>
                    <w:szCs w:val="14"/>
                  </w:rPr>
                  <w:delText>*Residential-Duty Commercial Storage, or</w:delText>
                </w:r>
              </w:del>
            </w:ins>
          </w:p>
          <w:p w14:paraId="1DE0340D" w14:textId="22B7D08A" w:rsidR="000D6187" w:rsidRPr="000D6187" w:rsidDel="00C05AD7" w:rsidRDefault="00C42D51" w:rsidP="00C42D51">
            <w:pPr>
              <w:keepNext/>
              <w:tabs>
                <w:tab w:val="left" w:pos="2160"/>
                <w:tab w:val="left" w:pos="2700"/>
                <w:tab w:val="left" w:pos="3420"/>
                <w:tab w:val="left" w:pos="3780"/>
                <w:tab w:val="left" w:pos="5760"/>
                <w:tab w:val="left" w:pos="7212"/>
              </w:tabs>
              <w:spacing w:after="0" w:line="240" w:lineRule="auto"/>
              <w:rPr>
                <w:del w:id="1445" w:author="Hudler, Rob@Energy" w:date="2018-11-09T15:34:00Z"/>
                <w:rFonts w:eastAsia="Times New Roman"/>
                <w:sz w:val="14"/>
                <w:szCs w:val="14"/>
              </w:rPr>
            </w:pPr>
            <w:ins w:id="1446" w:author="Michael Ken Shewmaker" w:date="2017-08-02T16:00:00Z">
              <w:del w:id="1447" w:author="Hudler, Rob@Energy" w:date="2018-11-09T15:34:00Z">
                <w:r w:rsidDel="00C05AD7">
                  <w:rPr>
                    <w:rFonts w:eastAsia="Times New Roman"/>
                    <w:sz w:val="14"/>
                    <w:szCs w:val="14"/>
                  </w:rPr>
                  <w:delText>*Residential-Duty Commercial Instantaneous</w:delText>
                </w:r>
              </w:del>
            </w:ins>
            <w:del w:id="1448" w:author="Hudler, Rob@Energy" w:date="2018-11-09T15:34:00Z">
              <w:r w:rsidR="000D6187" w:rsidRPr="000D6187" w:rsidDel="00C05AD7">
                <w:rPr>
                  <w:rFonts w:eastAsia="Times New Roman"/>
                  <w:sz w:val="14"/>
                  <w:szCs w:val="14"/>
                </w:rPr>
                <w:delText xml:space="preserve"> &gt;&gt;</w:delText>
              </w:r>
            </w:del>
          </w:p>
        </w:tc>
        <w:tc>
          <w:tcPr>
            <w:tcW w:w="374" w:type="dxa"/>
            <w:tcPrChange w:id="1449" w:author="Hudler, Rob@Energy" w:date="2018-11-16T14:14:00Z">
              <w:tcPr>
                <w:tcW w:w="791" w:type="dxa"/>
              </w:tcPr>
            </w:tcPrChange>
          </w:tcPr>
          <w:p w14:paraId="1DE0340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50" w:author="Hudler, Rob@Energy" w:date="2018-11-09T15:34:00Z"/>
                <w:rFonts w:eastAsia="Times New Roman"/>
                <w:sz w:val="14"/>
                <w:szCs w:val="14"/>
              </w:rPr>
            </w:pPr>
            <w:del w:id="1451" w:author="Hudler, Rob@Energy" w:date="2018-11-09T15:34:00Z">
              <w:r w:rsidRPr="000D6187" w:rsidDel="00C05AD7">
                <w:rPr>
                  <w:rFonts w:eastAsia="Times New Roman"/>
                  <w:sz w:val="14"/>
                  <w:szCs w:val="14"/>
                </w:rPr>
                <w:delText>&lt;&lt; User input &gt;&gt;</w:delText>
              </w:r>
            </w:del>
          </w:p>
        </w:tc>
        <w:tc>
          <w:tcPr>
            <w:tcW w:w="374" w:type="dxa"/>
            <w:tcPrChange w:id="1452" w:author="Hudler, Rob@Energy" w:date="2018-11-16T14:14:00Z">
              <w:tcPr>
                <w:tcW w:w="792" w:type="dxa"/>
              </w:tcPr>
            </w:tcPrChange>
          </w:tcPr>
          <w:p w14:paraId="1DE0340F"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53" w:author="Hudler, Rob@Energy" w:date="2018-11-09T15:34:00Z"/>
                <w:rFonts w:eastAsia="Times New Roman"/>
                <w:sz w:val="14"/>
                <w:szCs w:val="14"/>
              </w:rPr>
            </w:pPr>
            <w:del w:id="1454" w:author="Hudler, Rob@Energy" w:date="2018-11-09T15:34:00Z">
              <w:r w:rsidRPr="000D6187" w:rsidDel="00C05AD7">
                <w:rPr>
                  <w:rFonts w:eastAsia="Times New Roman"/>
                  <w:sz w:val="14"/>
                  <w:szCs w:val="14"/>
                </w:rPr>
                <w:delText xml:space="preserve">&lt;&lt; User input </w:delText>
              </w:r>
              <w:r w:rsidR="0075546A" w:rsidDel="00C05AD7">
                <w:rPr>
                  <w:rFonts w:eastAsia="Times New Roman"/>
                  <w:sz w:val="14"/>
                  <w:szCs w:val="14"/>
                </w:rPr>
                <w:delText>N/A is allowed only if Water Heater Type = Small Instantaneous or Large Instantaneous</w:delText>
              </w:r>
              <w:r w:rsidR="0075546A" w:rsidRPr="000D6187" w:rsidDel="00C05AD7">
                <w:rPr>
                  <w:rFonts w:eastAsia="Times New Roman"/>
                  <w:sz w:val="14"/>
                  <w:szCs w:val="14"/>
                </w:rPr>
                <w:delText xml:space="preserve"> </w:delText>
              </w:r>
              <w:r w:rsidRPr="000D6187" w:rsidDel="00C05AD7">
                <w:rPr>
                  <w:rFonts w:eastAsia="Times New Roman"/>
                  <w:sz w:val="14"/>
                  <w:szCs w:val="14"/>
                </w:rPr>
                <w:delText>&gt;&gt;</w:delText>
              </w:r>
            </w:del>
          </w:p>
        </w:tc>
        <w:tc>
          <w:tcPr>
            <w:tcW w:w="374" w:type="dxa"/>
            <w:tcPrChange w:id="1455" w:author="Hudler, Rob@Energy" w:date="2018-11-16T14:14:00Z">
              <w:tcPr>
                <w:tcW w:w="792" w:type="dxa"/>
              </w:tcPr>
            </w:tcPrChange>
          </w:tcPr>
          <w:p w14:paraId="1DE03410"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56" w:author="Hudler, Rob@Energy" w:date="2018-11-09T15:34:00Z"/>
                <w:rFonts w:eastAsia="Times New Roman"/>
                <w:sz w:val="14"/>
                <w:szCs w:val="14"/>
              </w:rPr>
            </w:pPr>
            <w:del w:id="1457" w:author="Hudler, Rob@Energy" w:date="2018-11-09T15:34:00Z">
              <w:r w:rsidRPr="000D6187" w:rsidDel="00C05AD7">
                <w:rPr>
                  <w:rFonts w:eastAsia="Times New Roman"/>
                  <w:sz w:val="14"/>
                  <w:szCs w:val="14"/>
                </w:rPr>
                <w:delText>&lt;&lt; User input from list *Natural Gas, *Propane*Oil,</w:delText>
              </w:r>
            </w:del>
          </w:p>
          <w:p w14:paraId="1DE03411"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58" w:author="Hudler, Rob@Energy" w:date="2018-11-09T15:34:00Z"/>
                <w:rFonts w:eastAsia="Times New Roman"/>
                <w:sz w:val="14"/>
                <w:szCs w:val="14"/>
              </w:rPr>
            </w:pPr>
            <w:del w:id="1459" w:author="Hudler, Rob@Energy" w:date="2018-11-09T15:34:00Z">
              <w:r w:rsidRPr="000D6187" w:rsidDel="00C05AD7">
                <w:rPr>
                  <w:rFonts w:eastAsia="Times New Roman"/>
                  <w:sz w:val="14"/>
                  <w:szCs w:val="14"/>
                </w:rPr>
                <w:delText xml:space="preserve"> or *Electricity</w:delText>
              </w:r>
              <w:r w:rsidRPr="000D6187" w:rsidDel="00C05AD7">
                <w:rPr>
                  <w:sz w:val="18"/>
                  <w:szCs w:val="18"/>
                </w:rPr>
                <w:delText>&gt;&gt;</w:delText>
              </w:r>
            </w:del>
          </w:p>
        </w:tc>
        <w:tc>
          <w:tcPr>
            <w:tcW w:w="348" w:type="dxa"/>
            <w:tcPrChange w:id="1460" w:author="Hudler, Rob@Energy" w:date="2018-11-16T14:14:00Z">
              <w:tcPr>
                <w:tcW w:w="685" w:type="dxa"/>
                <w:gridSpan w:val="2"/>
              </w:tcPr>
            </w:tcPrChange>
          </w:tcPr>
          <w:p w14:paraId="1DE03412" w14:textId="4FAC115B"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61" w:author="Hudler, Rob@Energy" w:date="2018-11-09T15:34:00Z"/>
                <w:rFonts w:eastAsia="Times New Roman"/>
                <w:sz w:val="14"/>
                <w:szCs w:val="14"/>
              </w:rPr>
            </w:pPr>
            <w:del w:id="1462" w:author="Hudler, Rob@Energy" w:date="2018-11-09T15:34:00Z">
              <w:r w:rsidRPr="000D6187" w:rsidDel="00C05AD7">
                <w:rPr>
                  <w:rFonts w:eastAsia="Times New Roman"/>
                  <w:sz w:val="14"/>
                  <w:szCs w:val="14"/>
                </w:rPr>
                <w:delText xml:space="preserve">&lt;&lt; </w:delText>
              </w:r>
              <w:r w:rsidR="00C34815" w:rsidDel="00C05AD7">
                <w:rPr>
                  <w:rFonts w:eastAsia="Times New Roman"/>
                  <w:sz w:val="14"/>
                  <w:szCs w:val="14"/>
                </w:rPr>
                <w:delText>calculated field:</w:delText>
              </w:r>
            </w:del>
          </w:p>
          <w:p w14:paraId="1DE03413" w14:textId="0BF21F86" w:rsidR="000D6187" w:rsidRPr="000D6187" w:rsidDel="00C05AD7" w:rsidRDefault="000D6187" w:rsidP="00C34815">
            <w:pPr>
              <w:keepNext/>
              <w:tabs>
                <w:tab w:val="left" w:pos="2160"/>
                <w:tab w:val="left" w:pos="2700"/>
                <w:tab w:val="left" w:pos="3420"/>
                <w:tab w:val="left" w:pos="3780"/>
                <w:tab w:val="left" w:pos="5760"/>
                <w:tab w:val="left" w:pos="7212"/>
              </w:tabs>
              <w:spacing w:after="0" w:line="240" w:lineRule="auto"/>
              <w:rPr>
                <w:del w:id="1463" w:author="Hudler, Rob@Energy" w:date="2018-11-09T15:34:00Z"/>
                <w:rFonts w:eastAsia="Times New Roman"/>
                <w:sz w:val="14"/>
                <w:szCs w:val="14"/>
              </w:rPr>
            </w:pPr>
            <w:del w:id="1464" w:author="Hudler, Rob@Energy" w:date="2018-11-09T15:34:00Z">
              <w:r w:rsidRPr="000D6187" w:rsidDel="00C05AD7">
                <w:rPr>
                  <w:rFonts w:eastAsia="Times New Roman"/>
                  <w:sz w:val="14"/>
                  <w:szCs w:val="14"/>
                </w:rPr>
                <w:delText xml:space="preserve">If Fuel Type </w:delText>
              </w:r>
              <w:r w:rsidR="00C34815" w:rsidDel="00C05AD7">
                <w:rPr>
                  <w:rFonts w:eastAsia="Times New Roman"/>
                  <w:sz w:val="14"/>
                  <w:szCs w:val="14"/>
                </w:rPr>
                <w:delText xml:space="preserve">value in </w:delText>
              </w:r>
              <w:r w:rsidRPr="000D6187" w:rsidDel="00C05AD7">
                <w:rPr>
                  <w:rFonts w:eastAsia="Times New Roman"/>
                  <w:sz w:val="14"/>
                  <w:szCs w:val="14"/>
                </w:rPr>
                <w:delText>B06 = Electricity</w:delText>
              </w:r>
              <w:r w:rsidR="007B23DB" w:rsidDel="00C05AD7">
                <w:rPr>
                  <w:rFonts w:eastAsia="Times New Roman"/>
                  <w:sz w:val="14"/>
                  <w:szCs w:val="14"/>
                </w:rPr>
                <w:delText>,</w:delText>
              </w:r>
              <w:r w:rsidRPr="000D6187" w:rsidDel="00C05AD7">
                <w:rPr>
                  <w:rFonts w:eastAsia="Times New Roman"/>
                  <w:sz w:val="14"/>
                  <w:szCs w:val="14"/>
                </w:rPr>
                <w:delText xml:space="preserve"> then Rated Input </w:delText>
              </w:r>
              <w:r w:rsidR="00C34815" w:rsidDel="00C05AD7">
                <w:rPr>
                  <w:rFonts w:eastAsia="Times New Roman"/>
                  <w:sz w:val="14"/>
                  <w:szCs w:val="14"/>
                </w:rPr>
                <w:delText>Type value</w:delText>
              </w:r>
              <w:r w:rsidRPr="000D6187" w:rsidDel="00C05AD7">
                <w:rPr>
                  <w:rFonts w:eastAsia="Times New Roman"/>
                  <w:sz w:val="14"/>
                  <w:szCs w:val="14"/>
                </w:rPr>
                <w:delText>= kW</w:delText>
              </w:r>
              <w:r w:rsidR="00C34815" w:rsidDel="00C05AD7">
                <w:rPr>
                  <w:rFonts w:eastAsia="Times New Roman"/>
                  <w:sz w:val="14"/>
                  <w:szCs w:val="14"/>
                </w:rPr>
                <w:delText>, else</w:delText>
              </w:r>
              <w:r w:rsidRPr="000D6187" w:rsidDel="00C05AD7">
                <w:rPr>
                  <w:rFonts w:eastAsia="Times New Roman"/>
                  <w:sz w:val="14"/>
                  <w:szCs w:val="14"/>
                </w:rPr>
                <w:delText xml:space="preserve"> </w:delText>
              </w:r>
              <w:r w:rsidR="00C34815" w:rsidDel="00C05AD7">
                <w:rPr>
                  <w:rFonts w:eastAsia="Times New Roman"/>
                  <w:sz w:val="14"/>
                  <w:szCs w:val="14"/>
                </w:rPr>
                <w:delText>value= Btu/hr</w:delText>
              </w:r>
              <w:r w:rsidRPr="000D6187" w:rsidDel="00C05AD7">
                <w:rPr>
                  <w:rFonts w:eastAsia="Times New Roman"/>
                  <w:sz w:val="14"/>
                  <w:szCs w:val="14"/>
                </w:rPr>
                <w:delText>&gt;&gt;</w:delText>
              </w:r>
            </w:del>
          </w:p>
        </w:tc>
        <w:tc>
          <w:tcPr>
            <w:tcW w:w="356" w:type="dxa"/>
            <w:tcPrChange w:id="1465" w:author="Hudler, Rob@Energy" w:date="2018-11-16T14:14:00Z">
              <w:tcPr>
                <w:tcW w:w="720" w:type="dxa"/>
              </w:tcPr>
            </w:tcPrChange>
          </w:tcPr>
          <w:p w14:paraId="1DE0341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66" w:author="Hudler, Rob@Energy" w:date="2018-11-09T15:34:00Z"/>
                <w:rFonts w:eastAsia="Times New Roman"/>
                <w:sz w:val="14"/>
                <w:szCs w:val="14"/>
              </w:rPr>
            </w:pPr>
            <w:del w:id="1467" w:author="Hudler, Rob@Energy" w:date="2018-11-09T15:34:00Z">
              <w:r w:rsidRPr="000D6187" w:rsidDel="00C05AD7">
                <w:rPr>
                  <w:rFonts w:eastAsia="Times New Roman"/>
                  <w:sz w:val="14"/>
                  <w:szCs w:val="14"/>
                </w:rPr>
                <w:delText>&lt;&lt; User input &gt;</w:delText>
              </w:r>
            </w:del>
          </w:p>
        </w:tc>
        <w:tc>
          <w:tcPr>
            <w:tcW w:w="401" w:type="dxa"/>
            <w:tcPrChange w:id="1468" w:author="Hudler, Rob@Energy" w:date="2018-11-16T14:14:00Z">
              <w:tcPr>
                <w:tcW w:w="900" w:type="dxa"/>
              </w:tcPr>
            </w:tcPrChange>
          </w:tcPr>
          <w:p w14:paraId="1DE0341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69" w:author="Hudler, Rob@Energy" w:date="2018-11-09T15:34:00Z"/>
                <w:rFonts w:eastAsia="Times New Roman"/>
                <w:sz w:val="14"/>
                <w:szCs w:val="14"/>
              </w:rPr>
            </w:pPr>
            <w:del w:id="1470" w:author="Hudler, Rob@Energy" w:date="2018-11-09T15:34:00Z">
              <w:r w:rsidRPr="000D6187" w:rsidDel="00C05AD7">
                <w:rPr>
                  <w:rFonts w:eastAsia="Times New Roman"/>
                  <w:sz w:val="14"/>
                  <w:szCs w:val="14"/>
                </w:rPr>
                <w:delText xml:space="preserve">&lt;&lt; User input from list </w:delText>
              </w:r>
            </w:del>
          </w:p>
          <w:p w14:paraId="1DE0341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71" w:author="Hudler, Rob@Energy" w:date="2018-11-09T15:34:00Z"/>
                <w:rFonts w:eastAsia="Times New Roman"/>
                <w:sz w:val="14"/>
                <w:szCs w:val="14"/>
              </w:rPr>
            </w:pPr>
            <w:del w:id="1472" w:author="Hudler, Rob@Energy" w:date="2018-11-09T15:34:00Z">
              <w:r w:rsidRPr="000D6187" w:rsidDel="00C05AD7">
                <w:rPr>
                  <w:rFonts w:eastAsia="Times New Roman"/>
                  <w:sz w:val="14"/>
                  <w:szCs w:val="14"/>
                </w:rPr>
                <w:delText xml:space="preserve">*Energy Factor, *AFUE </w:delText>
              </w:r>
            </w:del>
          </w:p>
          <w:p w14:paraId="54F5FB01" w14:textId="77777777" w:rsidR="00DA4FAE" w:rsidDel="00C05AD7" w:rsidRDefault="000D6187" w:rsidP="000D6187">
            <w:pPr>
              <w:keepNext/>
              <w:tabs>
                <w:tab w:val="left" w:pos="2160"/>
                <w:tab w:val="left" w:pos="2700"/>
                <w:tab w:val="left" w:pos="3420"/>
                <w:tab w:val="left" w:pos="3780"/>
                <w:tab w:val="left" w:pos="5760"/>
                <w:tab w:val="left" w:pos="7212"/>
              </w:tabs>
              <w:spacing w:after="0" w:line="240" w:lineRule="auto"/>
              <w:rPr>
                <w:del w:id="1473" w:author="Hudler, Rob@Energy" w:date="2018-11-09T15:34:00Z"/>
                <w:rFonts w:eastAsia="Times New Roman"/>
                <w:sz w:val="14"/>
                <w:szCs w:val="14"/>
              </w:rPr>
            </w:pPr>
            <w:del w:id="1474" w:author="Hudler, Rob@Energy" w:date="2018-11-09T15:34:00Z">
              <w:r w:rsidRPr="000D6187" w:rsidDel="00C05AD7">
                <w:rPr>
                  <w:rFonts w:eastAsia="Times New Roman"/>
                  <w:sz w:val="14"/>
                  <w:szCs w:val="14"/>
                </w:rPr>
                <w:delText>*Thermal Efficiency</w:delText>
              </w:r>
            </w:del>
          </w:p>
          <w:p w14:paraId="1DE03417" w14:textId="74B9C778" w:rsidR="000D6187" w:rsidRPr="000D6187" w:rsidDel="00C05AD7" w:rsidRDefault="00DA4FAE" w:rsidP="000D6187">
            <w:pPr>
              <w:keepNext/>
              <w:tabs>
                <w:tab w:val="left" w:pos="2160"/>
                <w:tab w:val="left" w:pos="2700"/>
                <w:tab w:val="left" w:pos="3420"/>
                <w:tab w:val="left" w:pos="3780"/>
                <w:tab w:val="left" w:pos="5760"/>
                <w:tab w:val="left" w:pos="7212"/>
              </w:tabs>
              <w:spacing w:after="0" w:line="240" w:lineRule="auto"/>
              <w:rPr>
                <w:del w:id="1475" w:author="Hudler, Rob@Energy" w:date="2018-11-09T15:34:00Z"/>
                <w:rFonts w:eastAsia="Times New Roman"/>
                <w:sz w:val="14"/>
                <w:szCs w:val="14"/>
              </w:rPr>
            </w:pPr>
            <w:del w:id="1476" w:author="Hudler, Rob@Energy" w:date="2018-11-09T15:34:00Z">
              <w:r w:rsidDel="00C05AD7">
                <w:rPr>
                  <w:rFonts w:eastAsia="Times New Roman"/>
                  <w:sz w:val="14"/>
                  <w:szCs w:val="14"/>
                </w:rPr>
                <w:delText>*Uniform Energy Factor</w:delText>
              </w:r>
              <w:r w:rsidR="000D6187" w:rsidRPr="000D6187" w:rsidDel="00C05AD7">
                <w:rPr>
                  <w:sz w:val="18"/>
                  <w:szCs w:val="18"/>
                </w:rPr>
                <w:delText>&gt;&gt;</w:delText>
              </w:r>
            </w:del>
          </w:p>
        </w:tc>
        <w:tc>
          <w:tcPr>
            <w:tcW w:w="392" w:type="dxa"/>
            <w:tcPrChange w:id="1477" w:author="Hudler, Rob@Energy" w:date="2018-11-16T14:14:00Z">
              <w:tcPr>
                <w:tcW w:w="863" w:type="dxa"/>
              </w:tcPr>
            </w:tcPrChange>
          </w:tcPr>
          <w:p w14:paraId="1DE0341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rPr>
                <w:del w:id="1478" w:author="Hudler, Rob@Energy" w:date="2018-11-09T15:34:00Z"/>
                <w:rFonts w:eastAsia="Times New Roman"/>
                <w:sz w:val="14"/>
                <w:szCs w:val="14"/>
              </w:rPr>
            </w:pPr>
            <w:del w:id="1479" w:author="Hudler, Rob@Energy" w:date="2018-11-09T15:34:00Z">
              <w:r w:rsidRPr="000D6187" w:rsidDel="00C05AD7">
                <w:rPr>
                  <w:rFonts w:eastAsia="Times New Roman"/>
                  <w:sz w:val="14"/>
                  <w:szCs w:val="14"/>
                </w:rPr>
                <w:delText>&lt;&lt; User input &gt;&gt;</w:delText>
              </w:r>
            </w:del>
          </w:p>
        </w:tc>
        <w:tc>
          <w:tcPr>
            <w:tcW w:w="374" w:type="dxa"/>
            <w:tcPrChange w:id="1480" w:author="Hudler, Rob@Energy" w:date="2018-11-16T14:14:00Z">
              <w:tcPr>
                <w:tcW w:w="792" w:type="dxa"/>
              </w:tcPr>
            </w:tcPrChange>
          </w:tcPr>
          <w:p w14:paraId="1DE03419" w14:textId="77777777" w:rsidR="00E0088C" w:rsidDel="00C05AD7" w:rsidRDefault="000D6187" w:rsidP="000D6187">
            <w:pPr>
              <w:keepNext/>
              <w:tabs>
                <w:tab w:val="left" w:pos="2160"/>
                <w:tab w:val="left" w:pos="2700"/>
                <w:tab w:val="left" w:pos="3420"/>
                <w:tab w:val="left" w:pos="3780"/>
                <w:tab w:val="left" w:pos="5760"/>
                <w:tab w:val="left" w:pos="7212"/>
              </w:tabs>
              <w:spacing w:after="0" w:line="240" w:lineRule="auto"/>
              <w:rPr>
                <w:del w:id="1481" w:author="Hudler, Rob@Energy" w:date="2018-11-09T15:34:00Z"/>
                <w:rFonts w:eastAsia="Times New Roman"/>
                <w:sz w:val="14"/>
                <w:szCs w:val="14"/>
              </w:rPr>
            </w:pPr>
            <w:del w:id="1482" w:author="Hudler, Rob@Energy" w:date="2018-11-09T15:34:00Z">
              <w:r w:rsidRPr="000D6187" w:rsidDel="00C05AD7">
                <w:rPr>
                  <w:rFonts w:eastAsia="Times New Roman"/>
                  <w:sz w:val="14"/>
                  <w:szCs w:val="14"/>
                </w:rPr>
                <w:delText xml:space="preserve">&lt;&lt; User input </w:delText>
              </w:r>
            </w:del>
          </w:p>
          <w:p w14:paraId="1DE0341A" w14:textId="77777777" w:rsidR="000D6187" w:rsidRPr="000D6187" w:rsidDel="00C05AD7" w:rsidRDefault="00E0088C" w:rsidP="000D6187">
            <w:pPr>
              <w:keepNext/>
              <w:tabs>
                <w:tab w:val="left" w:pos="2160"/>
                <w:tab w:val="left" w:pos="2700"/>
                <w:tab w:val="left" w:pos="3420"/>
                <w:tab w:val="left" w:pos="3780"/>
                <w:tab w:val="left" w:pos="5760"/>
                <w:tab w:val="left" w:pos="7212"/>
              </w:tabs>
              <w:spacing w:after="0" w:line="240" w:lineRule="auto"/>
              <w:rPr>
                <w:del w:id="1483" w:author="Hudler, Rob@Energy" w:date="2018-11-09T15:34:00Z"/>
                <w:rFonts w:eastAsia="Times New Roman"/>
                <w:sz w:val="18"/>
                <w:szCs w:val="18"/>
              </w:rPr>
            </w:pPr>
            <w:del w:id="1484" w:author="Hudler, Rob@Energy" w:date="2018-11-09T15:34:00Z">
              <w:r w:rsidDel="00C05AD7">
                <w:rPr>
                  <w:rFonts w:eastAsia="Times New Roman"/>
                  <w:sz w:val="14"/>
                  <w:szCs w:val="14"/>
                </w:rPr>
                <w:delText xml:space="preserve">Values = N/A if water heater type = Small Storage, Heat Pump, Boiler, Large </w:delText>
              </w:r>
              <w:r w:rsidRPr="00ED0648" w:rsidDel="00C05AD7">
                <w:rPr>
                  <w:rFonts w:eastAsia="Times New Roman"/>
                  <w:sz w:val="14"/>
                  <w:szCs w:val="14"/>
                </w:rPr>
                <w:delText>Instantaneous,</w:delText>
              </w:r>
              <w:r w:rsidDel="00C05AD7">
                <w:rPr>
                  <w:rFonts w:eastAsia="Times New Roman"/>
                  <w:sz w:val="14"/>
                  <w:szCs w:val="14"/>
                </w:rPr>
                <w:delText xml:space="preserve"> </w:delText>
              </w:r>
              <w:r w:rsidRPr="00ED0648" w:rsidDel="00C05AD7">
                <w:rPr>
                  <w:rFonts w:eastAsia="Times New Roman"/>
                  <w:sz w:val="14"/>
                  <w:szCs w:val="14"/>
                </w:rPr>
                <w:delText>Small Instantaneous</w:delText>
              </w:r>
              <w:r w:rsidDel="00C05AD7">
                <w:rPr>
                  <w:rFonts w:eastAsia="Times New Roman"/>
                  <w:sz w:val="14"/>
                  <w:szCs w:val="14"/>
                </w:rPr>
                <w:delText xml:space="preserve"> or indirect</w:delText>
              </w:r>
              <w:r w:rsidRPr="00C74EF4" w:rsidDel="00C05AD7">
                <w:rPr>
                  <w:rFonts w:eastAsia="Times New Roman"/>
                  <w:sz w:val="14"/>
                  <w:szCs w:val="14"/>
                </w:rPr>
                <w:delText xml:space="preserve"> </w:delText>
              </w:r>
              <w:r w:rsidR="000D6187" w:rsidRPr="000D6187" w:rsidDel="00C05AD7">
                <w:rPr>
                  <w:rFonts w:eastAsia="Times New Roman"/>
                  <w:sz w:val="14"/>
                  <w:szCs w:val="14"/>
                </w:rPr>
                <w:delText>&gt;&gt;</w:delText>
              </w:r>
            </w:del>
          </w:p>
        </w:tc>
        <w:tc>
          <w:tcPr>
            <w:tcW w:w="370" w:type="dxa"/>
            <w:tcPrChange w:id="1485" w:author="Hudler, Rob@Energy" w:date="2018-11-16T14:14:00Z">
              <w:tcPr>
                <w:tcW w:w="775" w:type="dxa"/>
              </w:tcPr>
            </w:tcPrChange>
          </w:tcPr>
          <w:p w14:paraId="1DE0341B" w14:textId="77777777" w:rsidR="00C96A7C" w:rsidDel="00C05AD7" w:rsidRDefault="000D6187" w:rsidP="009A56FF">
            <w:pPr>
              <w:keepNext/>
              <w:tabs>
                <w:tab w:val="left" w:pos="2160"/>
                <w:tab w:val="left" w:pos="2700"/>
                <w:tab w:val="left" w:pos="3420"/>
                <w:tab w:val="left" w:pos="3780"/>
                <w:tab w:val="left" w:pos="5760"/>
                <w:tab w:val="left" w:pos="7212"/>
              </w:tabs>
              <w:spacing w:after="0" w:line="240" w:lineRule="auto"/>
              <w:rPr>
                <w:del w:id="1486" w:author="Hudler, Rob@Energy" w:date="2018-11-09T15:34:00Z"/>
                <w:rFonts w:eastAsia="Times New Roman"/>
                <w:sz w:val="18"/>
                <w:szCs w:val="18"/>
              </w:rPr>
            </w:pPr>
            <w:del w:id="1487" w:author="Hudler, Rob@Energy" w:date="2018-11-09T15:34:00Z">
              <w:r w:rsidRPr="000D6187" w:rsidDel="00C05AD7">
                <w:rPr>
                  <w:rFonts w:eastAsia="Times New Roman"/>
                  <w:sz w:val="14"/>
                  <w:szCs w:val="14"/>
                </w:rPr>
                <w:delText>&lt;&lt; User input</w:delText>
              </w:r>
              <w:r w:rsidR="00E0088C" w:rsidDel="00C05AD7">
                <w:rPr>
                  <w:rFonts w:eastAsia="Times New Roman"/>
                  <w:sz w:val="14"/>
                  <w:szCs w:val="14"/>
                </w:rPr>
                <w:delText xml:space="preserve"> Values = N/A if water heater type = Large Storage, Small Storage, Heat Pump, Boiler, Large </w:delText>
              </w:r>
              <w:r w:rsidR="00E0088C" w:rsidRPr="00ED0648" w:rsidDel="00C05AD7">
                <w:rPr>
                  <w:rFonts w:eastAsia="Times New Roman"/>
                  <w:sz w:val="14"/>
                  <w:szCs w:val="14"/>
                </w:rPr>
                <w:delText xml:space="preserve">Instantaneous, </w:delText>
              </w:r>
              <w:r w:rsidR="00E0088C" w:rsidDel="00C05AD7">
                <w:rPr>
                  <w:rFonts w:eastAsia="Times New Roman"/>
                  <w:sz w:val="14"/>
                  <w:szCs w:val="14"/>
                </w:rPr>
                <w:delText xml:space="preserve">or </w:delText>
              </w:r>
              <w:r w:rsidR="00E0088C" w:rsidRPr="00ED0648" w:rsidDel="00C05AD7">
                <w:rPr>
                  <w:rFonts w:eastAsia="Times New Roman"/>
                  <w:sz w:val="14"/>
                  <w:szCs w:val="14"/>
                </w:rPr>
                <w:delText>Small Instantaneous</w:delText>
              </w:r>
              <w:r w:rsidRPr="000D6187" w:rsidDel="00C05AD7">
                <w:rPr>
                  <w:rFonts w:eastAsia="Times New Roman"/>
                  <w:sz w:val="14"/>
                  <w:szCs w:val="14"/>
                </w:rPr>
                <w:delText xml:space="preserve"> &gt;&gt;</w:delText>
              </w:r>
            </w:del>
          </w:p>
        </w:tc>
        <w:tc>
          <w:tcPr>
            <w:tcW w:w="691" w:type="dxa"/>
            <w:tcPrChange w:id="1488" w:author="Hudler, Rob@Energy" w:date="2018-11-16T14:14:00Z">
              <w:tcPr>
                <w:tcW w:w="2070" w:type="dxa"/>
              </w:tcPr>
            </w:tcPrChange>
          </w:tcPr>
          <w:p w14:paraId="1DE0341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489" w:author="Hudler, Rob@Energy" w:date="2018-11-09T15:34:00Z"/>
                <w:rFonts w:eastAsia="Times New Roman"/>
                <w:sz w:val="14"/>
                <w:szCs w:val="14"/>
              </w:rPr>
            </w:pPr>
            <w:del w:id="1490" w:author="Hudler, Rob@Energy" w:date="2018-11-09T15:34:00Z">
              <w:r w:rsidRPr="000D6187" w:rsidDel="00C05AD7">
                <w:rPr>
                  <w:rFonts w:eastAsia="Times New Roman"/>
                  <w:sz w:val="14"/>
                  <w:szCs w:val="14"/>
                </w:rPr>
                <w:delText>&lt;&lt; User input from list</w:delText>
              </w:r>
            </w:del>
          </w:p>
          <w:p w14:paraId="1DE0341D" w14:textId="77777777" w:rsid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491" w:author="Hudler, Rob@Energy" w:date="2018-11-09T15:34:00Z"/>
                <w:rFonts w:eastAsia="Times New Roman"/>
                <w:sz w:val="14"/>
                <w:szCs w:val="14"/>
              </w:rPr>
            </w:pPr>
          </w:p>
          <w:p w14:paraId="6CB71F43" w14:textId="48373783"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492" w:author="Hudler, Rob@Energy" w:date="2018-11-09T15:34:00Z"/>
                <w:rFonts w:eastAsia="Times New Roman"/>
                <w:sz w:val="14"/>
                <w:szCs w:val="14"/>
              </w:rPr>
            </w:pPr>
            <w:del w:id="1493" w:author="Hudler, Rob@Energy" w:date="2018-11-09T15:34:00Z">
              <w:r w:rsidDel="00C05AD7">
                <w:rPr>
                  <w:rFonts w:eastAsia="Times New Roman"/>
                  <w:sz w:val="14"/>
                  <w:szCs w:val="14"/>
                </w:rPr>
                <w:delText>*No loops or recirc pump</w:delText>
              </w:r>
            </w:del>
          </w:p>
          <w:p w14:paraId="09598545" w14:textId="77777777"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494" w:author="Hudler, Rob@Energy" w:date="2018-11-09T15:34:00Z"/>
                <w:rFonts w:eastAsia="Times New Roman"/>
                <w:sz w:val="14"/>
                <w:szCs w:val="14"/>
              </w:rPr>
            </w:pPr>
            <w:del w:id="1495" w:author="Hudler, Rob@Energy" w:date="2018-11-09T15:34:00Z">
              <w:r w:rsidDel="00C05AD7">
                <w:rPr>
                  <w:rFonts w:eastAsia="Times New Roman"/>
                  <w:sz w:val="14"/>
                  <w:szCs w:val="14"/>
                </w:rPr>
                <w:delText>*No Control (continuous pumping)</w:delText>
              </w:r>
            </w:del>
          </w:p>
          <w:p w14:paraId="0609A599" w14:textId="77777777"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496" w:author="Hudler, Rob@Energy" w:date="2018-11-09T15:34:00Z"/>
                <w:rFonts w:eastAsia="Times New Roman"/>
                <w:sz w:val="14"/>
                <w:szCs w:val="14"/>
              </w:rPr>
            </w:pPr>
            <w:del w:id="1497" w:author="Hudler, Rob@Energy" w:date="2018-11-09T15:34:00Z">
              <w:r w:rsidDel="00C05AD7">
                <w:rPr>
                  <w:rFonts w:eastAsia="Times New Roman"/>
                  <w:sz w:val="14"/>
                  <w:szCs w:val="14"/>
                </w:rPr>
                <w:delText>*Demand control (Standard Design for new construction;</w:delText>
              </w:r>
            </w:del>
          </w:p>
          <w:p w14:paraId="362AD391" w14:textId="77777777" w:rsidR="000523DC"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498" w:author="Hudler, Rob@Energy" w:date="2018-11-09T15:34:00Z"/>
                <w:rFonts w:eastAsia="Times New Roman"/>
                <w:sz w:val="14"/>
                <w:szCs w:val="14"/>
              </w:rPr>
            </w:pPr>
            <w:del w:id="1499" w:author="Hudler, Rob@Energy" w:date="2018-11-09T15:34:00Z">
              <w:r w:rsidDel="00C05AD7">
                <w:rPr>
                  <w:rFonts w:eastAsia="Times New Roman"/>
                  <w:sz w:val="14"/>
                  <w:szCs w:val="14"/>
                </w:rPr>
                <w:delText>*Temperature modulation;</w:delText>
              </w:r>
            </w:del>
          </w:p>
          <w:p w14:paraId="26FB9792" w14:textId="2152CB94" w:rsidR="000523DC" w:rsidRPr="000D6187" w:rsidDel="00C05AD7" w:rsidRDefault="000523DC" w:rsidP="000D6187">
            <w:pPr>
              <w:keepNext/>
              <w:tabs>
                <w:tab w:val="left" w:pos="2160"/>
                <w:tab w:val="left" w:pos="2700"/>
                <w:tab w:val="left" w:pos="3420"/>
                <w:tab w:val="left" w:pos="3780"/>
                <w:tab w:val="left" w:pos="5760"/>
                <w:tab w:val="left" w:pos="7212"/>
              </w:tabs>
              <w:spacing w:after="0" w:line="240" w:lineRule="auto"/>
              <w:contextualSpacing/>
              <w:rPr>
                <w:del w:id="1500" w:author="Hudler, Rob@Energy" w:date="2018-11-09T15:34:00Z"/>
                <w:rFonts w:eastAsia="Times New Roman"/>
                <w:sz w:val="14"/>
                <w:szCs w:val="14"/>
              </w:rPr>
            </w:pPr>
            <w:del w:id="1501" w:author="Hudler, Rob@Energy" w:date="2018-11-09T15:34:00Z">
              <w:r w:rsidDel="00C05AD7">
                <w:rPr>
                  <w:rFonts w:eastAsia="Times New Roman"/>
                  <w:sz w:val="14"/>
                  <w:szCs w:val="14"/>
                </w:rPr>
                <w:delText>*Temperature modulation and monitoring</w:delText>
              </w:r>
            </w:del>
          </w:p>
          <w:p w14:paraId="1DE03426" w14:textId="148AF998"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contextualSpacing/>
              <w:rPr>
                <w:del w:id="1502" w:author="Hudler, Rob@Energy" w:date="2018-11-09T15:34:00Z"/>
                <w:rFonts w:eastAsia="Times New Roman"/>
                <w:sz w:val="16"/>
                <w:szCs w:val="16"/>
              </w:rPr>
            </w:pPr>
            <w:del w:id="1503" w:author="Hudler, Rob@Energy" w:date="2018-11-09T15:34:00Z">
              <w:r w:rsidRPr="000D6187" w:rsidDel="00C05AD7">
                <w:rPr>
                  <w:rFonts w:eastAsia="Times New Roman"/>
                  <w:sz w:val="14"/>
                  <w:szCs w:val="14"/>
                </w:rPr>
                <w:delText>&gt;&gt;</w:delText>
              </w:r>
            </w:del>
          </w:p>
        </w:tc>
        <w:tc>
          <w:tcPr>
            <w:tcW w:w="669" w:type="dxa"/>
            <w:tcPrChange w:id="1504" w:author="Hudler, Rob@Energy" w:date="2018-11-16T14:14:00Z">
              <w:tcPr>
                <w:tcW w:w="1980" w:type="dxa"/>
              </w:tcPr>
            </w:tcPrChange>
          </w:tcPr>
          <w:p w14:paraId="1DE0342F" w14:textId="21232EC7" w:rsidR="000D6187" w:rsidRPr="000D6187" w:rsidDel="00C05AD7" w:rsidRDefault="00F5769E" w:rsidP="000D6187">
            <w:pPr>
              <w:keepNext/>
              <w:tabs>
                <w:tab w:val="left" w:pos="2160"/>
                <w:tab w:val="left" w:pos="2700"/>
                <w:tab w:val="left" w:pos="3420"/>
                <w:tab w:val="left" w:pos="3780"/>
                <w:tab w:val="left" w:pos="5760"/>
                <w:tab w:val="left" w:pos="7212"/>
              </w:tabs>
              <w:spacing w:after="0" w:line="240" w:lineRule="auto"/>
              <w:contextualSpacing/>
              <w:rPr>
                <w:del w:id="1505" w:author="Hudler, Rob@Energy" w:date="2018-11-09T15:34:00Z"/>
                <w:rFonts w:eastAsia="Times New Roman"/>
                <w:sz w:val="16"/>
                <w:szCs w:val="16"/>
              </w:rPr>
            </w:pPr>
            <w:del w:id="1506" w:author="Hudler, Rob@Energy" w:date="2018-11-09T15:34:00Z">
              <w:r w:rsidDel="00C05AD7">
                <w:rPr>
                  <w:rFonts w:eastAsia="Times New Roman"/>
                  <w:sz w:val="14"/>
                  <w:szCs w:val="14"/>
                </w:rPr>
                <w:delText>&lt;&lt;Auto filled field: Standard Distribution System&gt;&gt;</w:delText>
              </w:r>
            </w:del>
          </w:p>
        </w:tc>
      </w:tr>
      <w:tr w:rsidR="000D6187" w:rsidRPr="000D6187" w:rsidDel="00C05AD7" w14:paraId="1DE0343F" w14:textId="0724E304" w:rsidTr="00DD1367">
        <w:trPr>
          <w:gridAfter w:val="1"/>
          <w:wAfter w:w="5876" w:type="dxa"/>
          <w:cantSplit/>
          <w:trHeight w:val="255"/>
          <w:del w:id="1507" w:author="Hudler, Rob@Energy" w:date="2018-11-09T15:34:00Z"/>
          <w:trPrChange w:id="1508" w:author="Hudler, Rob@Energy" w:date="2018-11-16T14:14:00Z">
            <w:trPr>
              <w:cantSplit/>
              <w:trHeight w:val="255"/>
            </w:trPr>
          </w:trPrChange>
        </w:trPr>
        <w:tc>
          <w:tcPr>
            <w:tcW w:w="541" w:type="dxa"/>
            <w:gridSpan w:val="2"/>
            <w:vAlign w:val="center"/>
            <w:tcPrChange w:id="1509" w:author="Hudler, Rob@Energy" w:date="2018-11-16T14:14:00Z">
              <w:tcPr>
                <w:tcW w:w="1457" w:type="dxa"/>
                <w:gridSpan w:val="2"/>
                <w:vAlign w:val="center"/>
              </w:tcPr>
            </w:tcPrChange>
          </w:tcPr>
          <w:p w14:paraId="1DE03431" w14:textId="4198EC8E"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10" w:author="Hudler, Rob@Energy" w:date="2018-11-09T15:34:00Z"/>
                <w:rFonts w:eastAsia="Times New Roman"/>
                <w:sz w:val="18"/>
                <w:szCs w:val="18"/>
              </w:rPr>
            </w:pPr>
          </w:p>
        </w:tc>
        <w:tc>
          <w:tcPr>
            <w:tcW w:w="446" w:type="dxa"/>
            <w:vAlign w:val="center"/>
            <w:tcPrChange w:id="1511" w:author="Hudler, Rob@Energy" w:date="2018-11-16T14:14:00Z">
              <w:tcPr>
                <w:tcW w:w="1080" w:type="dxa"/>
                <w:vAlign w:val="center"/>
              </w:tcPr>
            </w:tcPrChange>
          </w:tcPr>
          <w:p w14:paraId="1DE03432"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12" w:author="Hudler, Rob@Energy" w:date="2018-11-09T15:34:00Z"/>
                <w:rFonts w:eastAsia="Times New Roman"/>
                <w:sz w:val="18"/>
                <w:szCs w:val="18"/>
              </w:rPr>
            </w:pPr>
          </w:p>
        </w:tc>
        <w:tc>
          <w:tcPr>
            <w:tcW w:w="402" w:type="dxa"/>
            <w:gridSpan w:val="2"/>
            <w:vAlign w:val="center"/>
            <w:tcPrChange w:id="1513" w:author="Hudler, Rob@Energy" w:date="2018-11-16T14:14:00Z">
              <w:tcPr>
                <w:tcW w:w="901" w:type="dxa"/>
                <w:gridSpan w:val="2"/>
                <w:vAlign w:val="center"/>
              </w:tcPr>
            </w:tcPrChange>
          </w:tcPr>
          <w:p w14:paraId="1DE03433"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14" w:author="Hudler, Rob@Energy" w:date="2018-11-09T15:34:00Z"/>
                <w:rFonts w:eastAsia="Times New Roman"/>
                <w:sz w:val="18"/>
                <w:szCs w:val="18"/>
              </w:rPr>
            </w:pPr>
          </w:p>
        </w:tc>
        <w:tc>
          <w:tcPr>
            <w:tcW w:w="374" w:type="dxa"/>
            <w:vAlign w:val="center"/>
            <w:tcPrChange w:id="1515" w:author="Hudler, Rob@Energy" w:date="2018-11-16T14:14:00Z">
              <w:tcPr>
                <w:tcW w:w="791" w:type="dxa"/>
                <w:vAlign w:val="center"/>
              </w:tcPr>
            </w:tcPrChange>
          </w:tcPr>
          <w:p w14:paraId="1DE03434"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16" w:author="Hudler, Rob@Energy" w:date="2018-11-09T15:34:00Z"/>
                <w:rFonts w:eastAsia="Times New Roman"/>
                <w:sz w:val="18"/>
                <w:szCs w:val="18"/>
              </w:rPr>
            </w:pPr>
          </w:p>
        </w:tc>
        <w:tc>
          <w:tcPr>
            <w:tcW w:w="374" w:type="dxa"/>
            <w:vAlign w:val="center"/>
            <w:tcPrChange w:id="1517" w:author="Hudler, Rob@Energy" w:date="2018-11-16T14:14:00Z">
              <w:tcPr>
                <w:tcW w:w="792" w:type="dxa"/>
                <w:vAlign w:val="center"/>
              </w:tcPr>
            </w:tcPrChange>
          </w:tcPr>
          <w:p w14:paraId="1DE03435"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18" w:author="Hudler, Rob@Energy" w:date="2018-11-09T15:34:00Z"/>
                <w:rFonts w:eastAsia="Times New Roman"/>
                <w:sz w:val="18"/>
                <w:szCs w:val="18"/>
              </w:rPr>
            </w:pPr>
          </w:p>
        </w:tc>
        <w:tc>
          <w:tcPr>
            <w:tcW w:w="374" w:type="dxa"/>
            <w:vAlign w:val="center"/>
            <w:tcPrChange w:id="1519" w:author="Hudler, Rob@Energy" w:date="2018-11-16T14:14:00Z">
              <w:tcPr>
                <w:tcW w:w="792" w:type="dxa"/>
                <w:vAlign w:val="center"/>
              </w:tcPr>
            </w:tcPrChange>
          </w:tcPr>
          <w:p w14:paraId="1DE03436"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20" w:author="Hudler, Rob@Energy" w:date="2018-11-09T15:34:00Z"/>
                <w:rFonts w:eastAsia="Times New Roman"/>
                <w:sz w:val="18"/>
                <w:szCs w:val="18"/>
              </w:rPr>
            </w:pPr>
          </w:p>
        </w:tc>
        <w:tc>
          <w:tcPr>
            <w:tcW w:w="348" w:type="dxa"/>
            <w:vAlign w:val="center"/>
            <w:tcPrChange w:id="1521" w:author="Hudler, Rob@Energy" w:date="2018-11-16T14:14:00Z">
              <w:tcPr>
                <w:tcW w:w="685" w:type="dxa"/>
                <w:gridSpan w:val="2"/>
                <w:vAlign w:val="center"/>
              </w:tcPr>
            </w:tcPrChange>
          </w:tcPr>
          <w:p w14:paraId="1DE03437"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22" w:author="Hudler, Rob@Energy" w:date="2018-11-09T15:34:00Z"/>
                <w:rFonts w:eastAsia="Times New Roman"/>
                <w:sz w:val="18"/>
                <w:szCs w:val="18"/>
              </w:rPr>
            </w:pPr>
          </w:p>
        </w:tc>
        <w:tc>
          <w:tcPr>
            <w:tcW w:w="356" w:type="dxa"/>
            <w:vAlign w:val="center"/>
            <w:tcPrChange w:id="1523" w:author="Hudler, Rob@Energy" w:date="2018-11-16T14:14:00Z">
              <w:tcPr>
                <w:tcW w:w="720" w:type="dxa"/>
                <w:vAlign w:val="center"/>
              </w:tcPr>
            </w:tcPrChange>
          </w:tcPr>
          <w:p w14:paraId="1DE03438"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24" w:author="Hudler, Rob@Energy" w:date="2018-11-09T15:34:00Z"/>
                <w:rFonts w:eastAsia="Times New Roman"/>
                <w:sz w:val="18"/>
                <w:szCs w:val="18"/>
              </w:rPr>
            </w:pPr>
          </w:p>
        </w:tc>
        <w:tc>
          <w:tcPr>
            <w:tcW w:w="401" w:type="dxa"/>
            <w:vAlign w:val="center"/>
            <w:tcPrChange w:id="1525" w:author="Hudler, Rob@Energy" w:date="2018-11-16T14:14:00Z">
              <w:tcPr>
                <w:tcW w:w="900" w:type="dxa"/>
                <w:vAlign w:val="center"/>
              </w:tcPr>
            </w:tcPrChange>
          </w:tcPr>
          <w:p w14:paraId="1DE03439"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26" w:author="Hudler, Rob@Energy" w:date="2018-11-09T15:34:00Z"/>
                <w:rFonts w:eastAsia="Times New Roman"/>
                <w:sz w:val="18"/>
                <w:szCs w:val="18"/>
              </w:rPr>
            </w:pPr>
          </w:p>
        </w:tc>
        <w:tc>
          <w:tcPr>
            <w:tcW w:w="392" w:type="dxa"/>
            <w:vAlign w:val="center"/>
            <w:tcPrChange w:id="1527" w:author="Hudler, Rob@Energy" w:date="2018-11-16T14:14:00Z">
              <w:tcPr>
                <w:tcW w:w="863" w:type="dxa"/>
                <w:vAlign w:val="center"/>
              </w:tcPr>
            </w:tcPrChange>
          </w:tcPr>
          <w:p w14:paraId="1DE0343A"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28" w:author="Hudler, Rob@Energy" w:date="2018-11-09T15:34:00Z"/>
                <w:rFonts w:eastAsia="Times New Roman"/>
                <w:sz w:val="18"/>
                <w:szCs w:val="18"/>
              </w:rPr>
            </w:pPr>
          </w:p>
        </w:tc>
        <w:tc>
          <w:tcPr>
            <w:tcW w:w="374" w:type="dxa"/>
            <w:vAlign w:val="center"/>
            <w:tcPrChange w:id="1529" w:author="Hudler, Rob@Energy" w:date="2018-11-16T14:14:00Z">
              <w:tcPr>
                <w:tcW w:w="792" w:type="dxa"/>
                <w:vAlign w:val="center"/>
              </w:tcPr>
            </w:tcPrChange>
          </w:tcPr>
          <w:p w14:paraId="1DE0343B"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0" w:author="Hudler, Rob@Energy" w:date="2018-11-09T15:34:00Z"/>
                <w:rFonts w:eastAsia="Times New Roman"/>
                <w:sz w:val="18"/>
                <w:szCs w:val="18"/>
              </w:rPr>
            </w:pPr>
          </w:p>
        </w:tc>
        <w:tc>
          <w:tcPr>
            <w:tcW w:w="370" w:type="dxa"/>
            <w:vAlign w:val="center"/>
            <w:tcPrChange w:id="1531" w:author="Hudler, Rob@Energy" w:date="2018-11-16T14:14:00Z">
              <w:tcPr>
                <w:tcW w:w="775" w:type="dxa"/>
                <w:vAlign w:val="center"/>
              </w:tcPr>
            </w:tcPrChange>
          </w:tcPr>
          <w:p w14:paraId="1DE0343C"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2" w:author="Hudler, Rob@Energy" w:date="2018-11-09T15:34:00Z"/>
                <w:rFonts w:eastAsia="Times New Roman"/>
                <w:sz w:val="18"/>
                <w:szCs w:val="18"/>
              </w:rPr>
            </w:pPr>
          </w:p>
        </w:tc>
        <w:tc>
          <w:tcPr>
            <w:tcW w:w="691" w:type="dxa"/>
            <w:vAlign w:val="center"/>
            <w:tcPrChange w:id="1533" w:author="Hudler, Rob@Energy" w:date="2018-11-16T14:14:00Z">
              <w:tcPr>
                <w:tcW w:w="2070" w:type="dxa"/>
                <w:vAlign w:val="center"/>
              </w:tcPr>
            </w:tcPrChange>
          </w:tcPr>
          <w:p w14:paraId="1DE0343D"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4" w:author="Hudler, Rob@Energy" w:date="2018-11-09T15:34:00Z"/>
                <w:rFonts w:eastAsia="Times New Roman"/>
                <w:sz w:val="18"/>
                <w:szCs w:val="18"/>
              </w:rPr>
            </w:pPr>
          </w:p>
        </w:tc>
        <w:tc>
          <w:tcPr>
            <w:tcW w:w="669" w:type="dxa"/>
            <w:vAlign w:val="center"/>
            <w:tcPrChange w:id="1535" w:author="Hudler, Rob@Energy" w:date="2018-11-16T14:14:00Z">
              <w:tcPr>
                <w:tcW w:w="1980" w:type="dxa"/>
                <w:vAlign w:val="center"/>
              </w:tcPr>
            </w:tcPrChange>
          </w:tcPr>
          <w:p w14:paraId="1DE0343E" w14:textId="77777777" w:rsidR="000D6187" w:rsidRPr="000D6187" w:rsidDel="00C05AD7" w:rsidRDefault="000D6187" w:rsidP="000D6187">
            <w:pPr>
              <w:keepNext/>
              <w:tabs>
                <w:tab w:val="left" w:pos="2160"/>
                <w:tab w:val="left" w:pos="2700"/>
                <w:tab w:val="left" w:pos="3420"/>
                <w:tab w:val="left" w:pos="3780"/>
                <w:tab w:val="left" w:pos="5760"/>
                <w:tab w:val="left" w:pos="7212"/>
              </w:tabs>
              <w:spacing w:after="0" w:line="240" w:lineRule="auto"/>
              <w:jc w:val="center"/>
              <w:rPr>
                <w:del w:id="1536" w:author="Hudler, Rob@Energy" w:date="2018-11-09T15:34:00Z"/>
                <w:rFonts w:eastAsia="Times New Roman"/>
                <w:sz w:val="18"/>
                <w:szCs w:val="18"/>
              </w:rPr>
            </w:pPr>
          </w:p>
        </w:tc>
      </w:tr>
      <w:tr w:rsidR="00C05AD7" w:rsidRPr="00C05AD7" w14:paraId="6D16D854" w14:textId="77777777" w:rsidTr="00DD1367">
        <w:tblPrEx>
          <w:tblBorders>
            <w:top w:val="single" w:sz="6" w:space="0" w:color="auto"/>
            <w:left w:val="single" w:sz="4" w:space="0" w:color="auto"/>
            <w:bottom w:val="single" w:sz="4" w:space="0" w:color="auto"/>
            <w:right w:val="single" w:sz="4" w:space="0" w:color="auto"/>
          </w:tblBorders>
          <w:tblPrExChange w:id="1537" w:author="Hudler, Rob@Energy" w:date="2018-11-16T14:14:00Z">
            <w:tblPrEx>
              <w:tblBorders>
                <w:top w:val="single" w:sz="6" w:space="0" w:color="auto"/>
                <w:left w:val="single" w:sz="4" w:space="0" w:color="auto"/>
                <w:bottom w:val="single" w:sz="4" w:space="0" w:color="auto"/>
                <w:right w:val="single" w:sz="4" w:space="0" w:color="auto"/>
              </w:tblBorders>
            </w:tblPrEx>
          </w:tblPrExChange>
        </w:tblPrEx>
        <w:trPr>
          <w:trHeight w:val="144"/>
          <w:ins w:id="1538" w:author="Hudler, Rob@Energy" w:date="2018-11-09T15:34:00Z"/>
          <w:trPrChange w:id="1539" w:author="Hudler, Rob@Energy" w:date="2018-11-16T14:14:00Z">
            <w:trPr>
              <w:gridAfter w:val="0"/>
              <w:wAfter w:w="3428" w:type="dxa"/>
              <w:trHeight w:val="144"/>
            </w:trPr>
          </w:trPrChange>
        </w:trPr>
        <w:tc>
          <w:tcPr>
            <w:tcW w:w="11988" w:type="dxa"/>
            <w:gridSpan w:val="17"/>
            <w:tcBorders>
              <w:top w:val="single" w:sz="4" w:space="0" w:color="auto"/>
              <w:bottom w:val="single" w:sz="4" w:space="0" w:color="auto"/>
            </w:tcBorders>
            <w:vAlign w:val="center"/>
            <w:tcPrChange w:id="1540" w:author="Hudler, Rob@Energy" w:date="2018-11-16T14:14:00Z">
              <w:tcPr>
                <w:tcW w:w="6112" w:type="dxa"/>
                <w:gridSpan w:val="9"/>
                <w:tcBorders>
                  <w:top w:val="single" w:sz="4" w:space="0" w:color="auto"/>
                  <w:bottom w:val="single" w:sz="4" w:space="0" w:color="auto"/>
                </w:tcBorders>
                <w:vAlign w:val="center"/>
              </w:tcPr>
            </w:tcPrChange>
          </w:tcPr>
          <w:p w14:paraId="1A3136F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541" w:author="Hudler, Rob@Energy" w:date="2018-11-09T15:34:00Z"/>
                <w:rFonts w:asciiTheme="minorHAnsi" w:eastAsia="Times New Roman" w:hAnsiTheme="minorHAnsi" w:cstheme="minorHAnsi"/>
                <w:sz w:val="20"/>
                <w:szCs w:val="20"/>
              </w:rPr>
            </w:pPr>
            <w:ins w:id="1542" w:author="Hudler, Rob@Energy" w:date="2018-11-09T15:34:00Z">
              <w:r w:rsidRPr="00C05AD7">
                <w:rPr>
                  <w:rFonts w:asciiTheme="minorHAnsi" w:hAnsiTheme="minorHAnsi" w:cstheme="minorHAnsi"/>
                  <w:b/>
                  <w:sz w:val="20"/>
                  <w:szCs w:val="20"/>
                </w:rPr>
                <w:t>A. General Information</w:t>
              </w:r>
            </w:ins>
          </w:p>
        </w:tc>
      </w:tr>
      <w:tr w:rsidR="00C05AD7" w:rsidRPr="00C05AD7" w14:paraId="347871B6" w14:textId="77777777" w:rsidTr="00DD1367">
        <w:tblPrEx>
          <w:tblBorders>
            <w:top w:val="single" w:sz="6" w:space="0" w:color="auto"/>
            <w:left w:val="single" w:sz="4" w:space="0" w:color="auto"/>
            <w:bottom w:val="single" w:sz="4" w:space="0" w:color="auto"/>
            <w:right w:val="single" w:sz="4" w:space="0" w:color="auto"/>
          </w:tblBorders>
          <w:tblPrExChange w:id="1543" w:author="Hudler, Rob@Energy" w:date="2018-11-16T14:14:00Z">
            <w:tblPrEx>
              <w:tblBorders>
                <w:top w:val="single" w:sz="6" w:space="0" w:color="auto"/>
                <w:left w:val="single" w:sz="4" w:space="0" w:color="auto"/>
                <w:bottom w:val="single" w:sz="4" w:space="0" w:color="auto"/>
                <w:right w:val="single" w:sz="4" w:space="0" w:color="auto"/>
              </w:tblBorders>
            </w:tblPrEx>
          </w:tblPrExChange>
        </w:tblPrEx>
        <w:trPr>
          <w:trHeight w:val="144"/>
          <w:ins w:id="1544" w:author="Hudler, Rob@Energy" w:date="2018-11-09T15:34:00Z"/>
          <w:trPrChange w:id="1545" w:author="Hudler, Rob@Energy" w:date="2018-11-16T14:14:00Z">
            <w:trPr>
              <w:gridAfter w:val="0"/>
              <w:wAfter w:w="3428" w:type="dxa"/>
              <w:trHeight w:val="144"/>
            </w:trPr>
          </w:trPrChange>
        </w:trPr>
        <w:tc>
          <w:tcPr>
            <w:tcW w:w="358" w:type="dxa"/>
            <w:tcBorders>
              <w:top w:val="single" w:sz="4" w:space="0" w:color="auto"/>
              <w:bottom w:val="single" w:sz="4" w:space="0" w:color="auto"/>
              <w:right w:val="single" w:sz="4" w:space="0" w:color="auto"/>
            </w:tcBorders>
            <w:vAlign w:val="center"/>
            <w:tcPrChange w:id="1546" w:author="Hudler, Rob@Energy" w:date="2018-11-16T14:14:00Z">
              <w:tcPr>
                <w:tcW w:w="733" w:type="dxa"/>
                <w:tcBorders>
                  <w:top w:val="single" w:sz="4" w:space="0" w:color="auto"/>
                  <w:bottom w:val="single" w:sz="4" w:space="0" w:color="auto"/>
                  <w:right w:val="single" w:sz="4" w:space="0" w:color="auto"/>
                </w:tcBorders>
                <w:vAlign w:val="center"/>
              </w:tcPr>
            </w:tcPrChange>
          </w:tcPr>
          <w:p w14:paraId="2076019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1547" w:author="Hudler, Rob@Energy" w:date="2018-11-09T15:34:00Z"/>
                <w:rFonts w:asciiTheme="minorHAnsi" w:eastAsia="Times New Roman" w:hAnsiTheme="minorHAnsi" w:cstheme="minorHAnsi"/>
                <w:sz w:val="20"/>
                <w:szCs w:val="20"/>
              </w:rPr>
            </w:pPr>
            <w:ins w:id="1548" w:author="Hudler, Rob@Energy" w:date="2018-11-09T15:34:00Z">
              <w:r w:rsidRPr="00C05AD7">
                <w:rPr>
                  <w:rFonts w:asciiTheme="minorHAnsi" w:eastAsia="Times New Roman" w:hAnsiTheme="minorHAnsi" w:cstheme="minorHAnsi"/>
                  <w:sz w:val="20"/>
                  <w:szCs w:val="20"/>
                </w:rPr>
                <w:t>01</w:t>
              </w:r>
            </w:ins>
          </w:p>
        </w:tc>
        <w:tc>
          <w:tcPr>
            <w:tcW w:w="923" w:type="dxa"/>
            <w:gridSpan w:val="3"/>
            <w:tcBorders>
              <w:top w:val="single" w:sz="4" w:space="0" w:color="auto"/>
              <w:left w:val="single" w:sz="4" w:space="0" w:color="auto"/>
              <w:bottom w:val="single" w:sz="4" w:space="0" w:color="auto"/>
              <w:right w:val="single" w:sz="4" w:space="0" w:color="auto"/>
            </w:tcBorders>
            <w:vAlign w:val="center"/>
            <w:tcPrChange w:id="1549" w:author="Hudler, Rob@Energy" w:date="2018-11-16T14:14:00Z">
              <w:tcPr>
                <w:tcW w:w="2427" w:type="dxa"/>
                <w:gridSpan w:val="3"/>
                <w:tcBorders>
                  <w:top w:val="single" w:sz="4" w:space="0" w:color="auto"/>
                  <w:left w:val="single" w:sz="4" w:space="0" w:color="auto"/>
                  <w:bottom w:val="single" w:sz="4" w:space="0" w:color="auto"/>
                  <w:right w:val="single" w:sz="4" w:space="0" w:color="auto"/>
                </w:tcBorders>
                <w:vAlign w:val="center"/>
              </w:tcPr>
            </w:tcPrChange>
          </w:tcPr>
          <w:p w14:paraId="6A2871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rPr>
                <w:ins w:id="1550" w:author="Hudler, Rob@Energy" w:date="2018-11-09T15:34:00Z"/>
                <w:rFonts w:asciiTheme="minorHAnsi" w:eastAsia="Times New Roman" w:hAnsiTheme="minorHAnsi" w:cstheme="minorHAnsi"/>
                <w:sz w:val="20"/>
                <w:szCs w:val="20"/>
              </w:rPr>
            </w:pPr>
            <w:ins w:id="1551" w:author="Hudler, Rob@Energy" w:date="2018-11-09T15:34:00Z">
              <w:r w:rsidRPr="00C05AD7">
                <w:rPr>
                  <w:rFonts w:asciiTheme="minorHAnsi" w:eastAsia="Times New Roman" w:hAnsiTheme="minorHAnsi" w:cstheme="minorHAnsi"/>
                  <w:sz w:val="20"/>
                  <w:szCs w:val="20"/>
                </w:rPr>
                <w:t>Dwelling Unit Name</w:t>
              </w:r>
            </w:ins>
          </w:p>
        </w:tc>
        <w:tc>
          <w:tcPr>
            <w:tcW w:w="10707" w:type="dxa"/>
            <w:gridSpan w:val="13"/>
            <w:tcBorders>
              <w:top w:val="single" w:sz="4" w:space="0" w:color="auto"/>
              <w:left w:val="single" w:sz="4" w:space="0" w:color="auto"/>
              <w:bottom w:val="single" w:sz="4" w:space="0" w:color="auto"/>
            </w:tcBorders>
            <w:vAlign w:val="center"/>
            <w:tcPrChange w:id="1552" w:author="Hudler, Rob@Energy" w:date="2018-11-16T14:14:00Z">
              <w:tcPr>
                <w:tcW w:w="2952" w:type="dxa"/>
                <w:gridSpan w:val="5"/>
                <w:tcBorders>
                  <w:top w:val="single" w:sz="4" w:space="0" w:color="auto"/>
                  <w:left w:val="single" w:sz="4" w:space="0" w:color="auto"/>
                  <w:bottom w:val="single" w:sz="4" w:space="0" w:color="auto"/>
                </w:tcBorders>
                <w:vAlign w:val="center"/>
              </w:tcPr>
            </w:tcPrChange>
          </w:tcPr>
          <w:p w14:paraId="2C89907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53" w:author="Hudler, Rob@Energy" w:date="2018-11-09T15:34:00Z"/>
                <w:rFonts w:asciiTheme="minorHAnsi" w:eastAsia="Times New Roman" w:hAnsiTheme="minorHAnsi" w:cstheme="minorHAnsi"/>
                <w:sz w:val="20"/>
                <w:szCs w:val="20"/>
              </w:rPr>
            </w:pPr>
          </w:p>
        </w:tc>
      </w:tr>
    </w:tbl>
    <w:p w14:paraId="0BAF2159" w14:textId="77777777" w:rsidR="00C05AD7" w:rsidRPr="00C05AD7" w:rsidRDefault="00C05AD7" w:rsidP="00C05AD7">
      <w:pPr>
        <w:rPr>
          <w:ins w:id="1554" w:author="Hudler, Rob@Energy" w:date="2018-11-09T15:34: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19"/>
        <w:gridCol w:w="1292"/>
        <w:gridCol w:w="1194"/>
        <w:gridCol w:w="1313"/>
        <w:gridCol w:w="1313"/>
        <w:gridCol w:w="1552"/>
        <w:gridCol w:w="1194"/>
        <w:gridCol w:w="1075"/>
        <w:gridCol w:w="1440"/>
      </w:tblGrid>
      <w:tr w:rsidR="00C05AD7" w:rsidRPr="00C05AD7" w14:paraId="7672F4F4" w14:textId="77777777" w:rsidTr="00C05AD7">
        <w:trPr>
          <w:cantSplit/>
          <w:trHeight w:val="144"/>
          <w:ins w:id="1555" w:author="Hudler, Rob@Energy" w:date="2018-11-09T15:34:00Z"/>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589EF8B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556" w:author="Hudler, Rob@Energy" w:date="2018-11-09T15:34:00Z"/>
                <w:rFonts w:asciiTheme="minorHAnsi" w:hAnsiTheme="minorHAnsi" w:cstheme="minorHAnsi"/>
                <w:b/>
                <w:sz w:val="20"/>
                <w:szCs w:val="20"/>
              </w:rPr>
            </w:pPr>
            <w:ins w:id="1557" w:author="Hudler, Rob@Energy" w:date="2018-11-09T15:34:00Z">
              <w:r w:rsidRPr="00C05AD7">
                <w:rPr>
                  <w:rFonts w:asciiTheme="minorHAnsi" w:hAnsiTheme="minorHAnsi" w:cstheme="minorHAnsi"/>
                  <w:b/>
                  <w:sz w:val="20"/>
                  <w:szCs w:val="20"/>
                </w:rPr>
                <w:t xml:space="preserve">B. Design HERS Verified Central Water Heating Systems Information </w:t>
              </w:r>
            </w:ins>
          </w:p>
          <w:p w14:paraId="373BB4A2" w14:textId="77777777" w:rsidR="00C05AD7" w:rsidRDefault="00C05AD7" w:rsidP="00C05AD7">
            <w:pPr>
              <w:keepNext/>
              <w:tabs>
                <w:tab w:val="left" w:pos="2160"/>
                <w:tab w:val="left" w:pos="2700"/>
                <w:tab w:val="left" w:pos="3420"/>
                <w:tab w:val="left" w:pos="3780"/>
                <w:tab w:val="left" w:pos="5760"/>
                <w:tab w:val="left" w:pos="7212"/>
              </w:tabs>
              <w:spacing w:after="0" w:line="240" w:lineRule="auto"/>
              <w:rPr>
                <w:ins w:id="1558" w:author="Hudler, Rob@Energy" w:date="2018-11-20T13:33:00Z"/>
                <w:rFonts w:asciiTheme="minorHAnsi" w:eastAsia="Times New Roman" w:hAnsiTheme="minorHAnsi" w:cstheme="minorHAnsi"/>
                <w:sz w:val="20"/>
                <w:szCs w:val="20"/>
              </w:rPr>
            </w:pPr>
            <w:ins w:id="1559" w:author="Hudler, Rob@Energy" w:date="2018-11-09T15:34:00Z">
              <w:r w:rsidRPr="00C05AD7">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p w14:paraId="65B89D2F" w14:textId="5D742D9D" w:rsidR="002718B1" w:rsidRPr="00C05AD7" w:rsidRDefault="002718B1" w:rsidP="00C05AD7">
            <w:pPr>
              <w:keepNext/>
              <w:tabs>
                <w:tab w:val="left" w:pos="2160"/>
                <w:tab w:val="left" w:pos="2700"/>
                <w:tab w:val="left" w:pos="3420"/>
                <w:tab w:val="left" w:pos="3780"/>
                <w:tab w:val="left" w:pos="5760"/>
                <w:tab w:val="left" w:pos="7212"/>
              </w:tabs>
              <w:spacing w:after="0" w:line="240" w:lineRule="auto"/>
              <w:rPr>
                <w:ins w:id="1560" w:author="Hudler, Rob@Energy" w:date="2018-11-09T15:34:00Z"/>
                <w:rFonts w:asciiTheme="minorHAnsi" w:eastAsia="Times New Roman" w:hAnsiTheme="minorHAnsi" w:cstheme="minorHAnsi"/>
                <w:sz w:val="20"/>
                <w:szCs w:val="20"/>
              </w:rPr>
            </w:pPr>
            <w:ins w:id="1561" w:author="Hudler, Rob@Energy" w:date="2018-11-20T13:33:00Z">
              <w:r>
                <w:rPr>
                  <w:rFonts w:asciiTheme="minorHAnsi" w:eastAsia="Times New Roman" w:hAnsiTheme="minorHAnsi" w:cstheme="minorHAnsi"/>
                  <w:sz w:val="20"/>
                  <w:szCs w:val="20"/>
                </w:rPr>
                <w:t>&lt;&lt;If compliance is prescriptive then B 01-12 either NA or data in B not shown.</w:t>
              </w:r>
            </w:ins>
          </w:p>
        </w:tc>
      </w:tr>
      <w:tr w:rsidR="00C05AD7" w:rsidRPr="00C05AD7" w14:paraId="1E4F908D" w14:textId="77777777" w:rsidTr="00C05AD7">
        <w:trPr>
          <w:cantSplit/>
          <w:trHeight w:val="144"/>
          <w:ins w:id="1562"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center"/>
          </w:tcPr>
          <w:p w14:paraId="332C2F8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63" w:author="Hudler, Rob@Energy" w:date="2018-11-09T15:34:00Z"/>
                <w:rFonts w:asciiTheme="minorHAnsi" w:eastAsia="Times New Roman" w:hAnsiTheme="minorHAnsi" w:cstheme="minorHAnsi"/>
                <w:sz w:val="20"/>
                <w:szCs w:val="20"/>
              </w:rPr>
            </w:pPr>
            <w:ins w:id="1564" w:author="Hudler, Rob@Energy" w:date="2018-11-09T15:34:00Z">
              <w:r w:rsidRPr="00C05AD7">
                <w:rPr>
                  <w:rFonts w:asciiTheme="minorHAnsi" w:eastAsia="Times New Roman" w:hAnsiTheme="minorHAnsi" w:cstheme="minorHAnsi"/>
                  <w:sz w:val="20"/>
                  <w:szCs w:val="20"/>
                </w:rPr>
                <w:t>01</w:t>
              </w:r>
            </w:ins>
          </w:p>
        </w:tc>
        <w:tc>
          <w:tcPr>
            <w:tcW w:w="1075" w:type="dxa"/>
            <w:tcBorders>
              <w:top w:val="single" w:sz="4" w:space="0" w:color="auto"/>
              <w:left w:val="single" w:sz="4" w:space="0" w:color="auto"/>
              <w:bottom w:val="single" w:sz="4" w:space="0" w:color="auto"/>
              <w:right w:val="single" w:sz="4" w:space="0" w:color="auto"/>
            </w:tcBorders>
            <w:vAlign w:val="center"/>
          </w:tcPr>
          <w:p w14:paraId="4127FD5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65" w:author="Hudler, Rob@Energy" w:date="2018-11-09T15:34:00Z"/>
                <w:rFonts w:asciiTheme="minorHAnsi" w:eastAsia="Times New Roman" w:hAnsiTheme="minorHAnsi" w:cstheme="minorHAnsi"/>
                <w:sz w:val="20"/>
                <w:szCs w:val="20"/>
              </w:rPr>
            </w:pPr>
            <w:ins w:id="1566" w:author="Hudler, Rob@Energy" w:date="2018-11-09T15:34:00Z">
              <w:r w:rsidRPr="00C05AD7">
                <w:rPr>
                  <w:rFonts w:asciiTheme="minorHAnsi" w:eastAsia="Times New Roman" w:hAnsiTheme="minorHAnsi" w:cstheme="minorHAnsi"/>
                  <w:sz w:val="20"/>
                  <w:szCs w:val="20"/>
                </w:rPr>
                <w:t>02</w:t>
              </w:r>
            </w:ins>
          </w:p>
        </w:tc>
        <w:tc>
          <w:tcPr>
            <w:tcW w:w="913" w:type="dxa"/>
            <w:tcBorders>
              <w:top w:val="single" w:sz="4" w:space="0" w:color="auto"/>
              <w:left w:val="single" w:sz="4" w:space="0" w:color="auto"/>
              <w:bottom w:val="single" w:sz="4" w:space="0" w:color="auto"/>
              <w:right w:val="single" w:sz="4" w:space="0" w:color="auto"/>
            </w:tcBorders>
            <w:vAlign w:val="center"/>
          </w:tcPr>
          <w:p w14:paraId="362E243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67" w:author="Hudler, Rob@Energy" w:date="2018-11-09T15:34:00Z"/>
                <w:rFonts w:asciiTheme="minorHAnsi" w:eastAsia="Times New Roman" w:hAnsiTheme="minorHAnsi" w:cstheme="minorHAnsi"/>
                <w:sz w:val="20"/>
                <w:szCs w:val="20"/>
              </w:rPr>
            </w:pPr>
            <w:ins w:id="1568" w:author="Hudler, Rob@Energy" w:date="2018-11-09T15:34:00Z">
              <w:r w:rsidRPr="00C05AD7">
                <w:rPr>
                  <w:rFonts w:asciiTheme="minorHAnsi" w:eastAsia="Times New Roman" w:hAnsiTheme="minorHAnsi" w:cstheme="minorHAnsi"/>
                  <w:sz w:val="20"/>
                  <w:szCs w:val="20"/>
                </w:rPr>
                <w:t>03</w:t>
              </w:r>
            </w:ins>
          </w:p>
        </w:tc>
        <w:tc>
          <w:tcPr>
            <w:tcW w:w="819" w:type="dxa"/>
            <w:tcBorders>
              <w:top w:val="single" w:sz="4" w:space="0" w:color="auto"/>
              <w:left w:val="single" w:sz="4" w:space="0" w:color="auto"/>
              <w:bottom w:val="single" w:sz="4" w:space="0" w:color="auto"/>
              <w:right w:val="single" w:sz="4" w:space="0" w:color="auto"/>
            </w:tcBorders>
            <w:vAlign w:val="center"/>
          </w:tcPr>
          <w:p w14:paraId="2330C56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69" w:author="Hudler, Rob@Energy" w:date="2018-11-09T15:34:00Z"/>
                <w:rFonts w:asciiTheme="minorHAnsi" w:eastAsiaTheme="majorEastAsia" w:hAnsiTheme="minorHAnsi" w:cstheme="minorHAnsi"/>
                <w:b/>
                <w:bCs/>
                <w:color w:val="4F81BD" w:themeColor="accent1"/>
                <w:sz w:val="20"/>
                <w:szCs w:val="20"/>
              </w:rPr>
            </w:pPr>
            <w:ins w:id="1570" w:author="Hudler, Rob@Energy" w:date="2018-11-09T15:34:00Z">
              <w:r w:rsidRPr="00C05AD7">
                <w:rPr>
                  <w:rFonts w:asciiTheme="minorHAnsi" w:eastAsia="Times New Roman" w:hAnsiTheme="minorHAnsi" w:cstheme="minorHAnsi"/>
                  <w:sz w:val="20"/>
                  <w:szCs w:val="20"/>
                </w:rPr>
                <w:t>04</w:t>
              </w:r>
            </w:ins>
          </w:p>
        </w:tc>
        <w:tc>
          <w:tcPr>
            <w:tcW w:w="1292" w:type="dxa"/>
            <w:tcBorders>
              <w:top w:val="single" w:sz="4" w:space="0" w:color="auto"/>
              <w:left w:val="single" w:sz="4" w:space="0" w:color="auto"/>
              <w:bottom w:val="single" w:sz="4" w:space="0" w:color="auto"/>
              <w:right w:val="single" w:sz="4" w:space="0" w:color="auto"/>
            </w:tcBorders>
            <w:vAlign w:val="center"/>
          </w:tcPr>
          <w:p w14:paraId="21129FD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71" w:author="Hudler, Rob@Energy" w:date="2018-11-09T15:34:00Z"/>
                <w:rFonts w:asciiTheme="minorHAnsi" w:eastAsiaTheme="majorEastAsia" w:hAnsiTheme="minorHAnsi" w:cstheme="minorHAnsi"/>
                <w:b/>
                <w:bCs/>
                <w:color w:val="4F81BD" w:themeColor="accent1"/>
                <w:sz w:val="20"/>
                <w:szCs w:val="20"/>
              </w:rPr>
            </w:pPr>
            <w:ins w:id="1572" w:author="Hudler, Rob@Energy" w:date="2018-11-09T15:34:00Z">
              <w:r w:rsidRPr="00C05AD7">
                <w:rPr>
                  <w:rFonts w:asciiTheme="minorHAnsi" w:eastAsia="Times New Roman" w:hAnsiTheme="minorHAnsi" w:cstheme="minorHAnsi"/>
                  <w:sz w:val="20"/>
                  <w:szCs w:val="20"/>
                </w:rPr>
                <w:t>05</w:t>
              </w:r>
            </w:ins>
          </w:p>
        </w:tc>
        <w:tc>
          <w:tcPr>
            <w:tcW w:w="1194" w:type="dxa"/>
            <w:tcBorders>
              <w:top w:val="single" w:sz="4" w:space="0" w:color="auto"/>
              <w:left w:val="single" w:sz="4" w:space="0" w:color="auto"/>
              <w:bottom w:val="single" w:sz="4" w:space="0" w:color="auto"/>
              <w:right w:val="single" w:sz="4" w:space="0" w:color="auto"/>
            </w:tcBorders>
            <w:vAlign w:val="center"/>
          </w:tcPr>
          <w:p w14:paraId="628AF29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73" w:author="Hudler, Rob@Energy" w:date="2018-11-09T15:34:00Z"/>
                <w:rFonts w:asciiTheme="minorHAnsi" w:eastAsiaTheme="majorEastAsia" w:hAnsiTheme="minorHAnsi" w:cstheme="minorHAnsi"/>
                <w:b/>
                <w:bCs/>
                <w:color w:val="4F81BD" w:themeColor="accent1"/>
                <w:sz w:val="20"/>
                <w:szCs w:val="20"/>
              </w:rPr>
            </w:pPr>
            <w:ins w:id="1574" w:author="Hudler, Rob@Energy" w:date="2018-11-09T15:34:00Z">
              <w:r w:rsidRPr="00C05AD7">
                <w:rPr>
                  <w:rFonts w:asciiTheme="minorHAnsi" w:eastAsia="Times New Roman" w:hAnsiTheme="minorHAnsi" w:cstheme="minorHAnsi"/>
                  <w:sz w:val="20"/>
                  <w:szCs w:val="20"/>
                </w:rPr>
                <w:t>06</w:t>
              </w:r>
            </w:ins>
          </w:p>
        </w:tc>
        <w:tc>
          <w:tcPr>
            <w:tcW w:w="1313" w:type="dxa"/>
            <w:tcBorders>
              <w:top w:val="single" w:sz="4" w:space="0" w:color="auto"/>
              <w:left w:val="single" w:sz="4" w:space="0" w:color="auto"/>
              <w:bottom w:val="single" w:sz="4" w:space="0" w:color="auto"/>
              <w:right w:val="single" w:sz="4" w:space="0" w:color="auto"/>
            </w:tcBorders>
            <w:vAlign w:val="center"/>
          </w:tcPr>
          <w:p w14:paraId="078A666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75" w:author="Hudler, Rob@Energy" w:date="2018-11-09T15:34:00Z"/>
                <w:rFonts w:asciiTheme="minorHAnsi" w:eastAsiaTheme="majorEastAsia" w:hAnsiTheme="minorHAnsi" w:cstheme="minorHAnsi"/>
                <w:b/>
                <w:bCs/>
                <w:color w:val="4F81BD" w:themeColor="accent1"/>
                <w:sz w:val="20"/>
                <w:szCs w:val="20"/>
              </w:rPr>
            </w:pPr>
            <w:ins w:id="1576" w:author="Hudler, Rob@Energy" w:date="2018-11-09T15:34:00Z">
              <w:r w:rsidRPr="00C05AD7">
                <w:rPr>
                  <w:rFonts w:asciiTheme="minorHAnsi" w:eastAsia="Times New Roman" w:hAnsiTheme="minorHAnsi" w:cstheme="minorHAnsi"/>
                  <w:sz w:val="20"/>
                  <w:szCs w:val="20"/>
                </w:rPr>
                <w:t>07</w:t>
              </w:r>
            </w:ins>
          </w:p>
        </w:tc>
        <w:tc>
          <w:tcPr>
            <w:tcW w:w="1313" w:type="dxa"/>
            <w:tcBorders>
              <w:top w:val="single" w:sz="4" w:space="0" w:color="auto"/>
              <w:left w:val="single" w:sz="4" w:space="0" w:color="auto"/>
              <w:bottom w:val="single" w:sz="4" w:space="0" w:color="auto"/>
              <w:right w:val="single" w:sz="4" w:space="0" w:color="auto"/>
            </w:tcBorders>
            <w:vAlign w:val="center"/>
          </w:tcPr>
          <w:p w14:paraId="6386359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77" w:author="Hudler, Rob@Energy" w:date="2018-11-09T15:34:00Z"/>
                <w:rFonts w:asciiTheme="minorHAnsi" w:eastAsiaTheme="majorEastAsia" w:hAnsiTheme="minorHAnsi" w:cstheme="minorHAnsi"/>
                <w:b/>
                <w:bCs/>
                <w:color w:val="4F81BD" w:themeColor="accent1"/>
                <w:sz w:val="20"/>
                <w:szCs w:val="20"/>
              </w:rPr>
            </w:pPr>
            <w:ins w:id="1578" w:author="Hudler, Rob@Energy" w:date="2018-11-09T15:34:00Z">
              <w:r w:rsidRPr="00C05AD7">
                <w:rPr>
                  <w:rFonts w:asciiTheme="minorHAnsi" w:eastAsia="Times New Roman" w:hAnsiTheme="minorHAnsi" w:cstheme="minorHAnsi"/>
                  <w:sz w:val="20"/>
                  <w:szCs w:val="20"/>
                </w:rPr>
                <w:t>08</w:t>
              </w:r>
            </w:ins>
          </w:p>
        </w:tc>
        <w:tc>
          <w:tcPr>
            <w:tcW w:w="1552" w:type="dxa"/>
            <w:tcBorders>
              <w:top w:val="single" w:sz="4" w:space="0" w:color="auto"/>
              <w:left w:val="single" w:sz="4" w:space="0" w:color="auto"/>
              <w:bottom w:val="single" w:sz="4" w:space="0" w:color="auto"/>
              <w:right w:val="single" w:sz="4" w:space="0" w:color="auto"/>
            </w:tcBorders>
            <w:vAlign w:val="center"/>
          </w:tcPr>
          <w:p w14:paraId="2EC284A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79" w:author="Hudler, Rob@Energy" w:date="2018-11-09T15:34:00Z"/>
                <w:rFonts w:asciiTheme="minorHAnsi" w:eastAsiaTheme="majorEastAsia" w:hAnsiTheme="minorHAnsi" w:cstheme="minorHAnsi"/>
                <w:b/>
                <w:bCs/>
                <w:color w:val="4F81BD" w:themeColor="accent1"/>
                <w:sz w:val="20"/>
                <w:szCs w:val="20"/>
              </w:rPr>
            </w:pPr>
            <w:ins w:id="1580" w:author="Hudler, Rob@Energy" w:date="2018-11-09T15:34:00Z">
              <w:r w:rsidRPr="00C05AD7">
                <w:rPr>
                  <w:rFonts w:asciiTheme="minorHAnsi" w:eastAsia="Times New Roman" w:hAnsiTheme="minorHAnsi" w:cstheme="minorHAnsi"/>
                  <w:sz w:val="20"/>
                  <w:szCs w:val="20"/>
                </w:rPr>
                <w:t>09</w:t>
              </w:r>
            </w:ins>
          </w:p>
        </w:tc>
        <w:tc>
          <w:tcPr>
            <w:tcW w:w="1194" w:type="dxa"/>
            <w:tcBorders>
              <w:top w:val="single" w:sz="4" w:space="0" w:color="auto"/>
              <w:left w:val="single" w:sz="4" w:space="0" w:color="auto"/>
              <w:bottom w:val="single" w:sz="4" w:space="0" w:color="auto"/>
              <w:right w:val="single" w:sz="4" w:space="0" w:color="auto"/>
            </w:tcBorders>
            <w:vAlign w:val="center"/>
          </w:tcPr>
          <w:p w14:paraId="7766AC6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81" w:author="Hudler, Rob@Energy" w:date="2018-11-09T15:34:00Z"/>
                <w:rFonts w:asciiTheme="minorHAnsi" w:eastAsiaTheme="majorEastAsia" w:hAnsiTheme="minorHAnsi" w:cstheme="minorHAnsi"/>
                <w:b/>
                <w:bCs/>
                <w:color w:val="4F81BD" w:themeColor="accent1"/>
                <w:sz w:val="20"/>
                <w:szCs w:val="20"/>
              </w:rPr>
            </w:pPr>
            <w:ins w:id="1582" w:author="Hudler, Rob@Energy" w:date="2018-11-09T15:34:00Z">
              <w:r w:rsidRPr="00C05AD7">
                <w:rPr>
                  <w:rFonts w:asciiTheme="minorHAnsi" w:eastAsia="Times New Roman" w:hAnsiTheme="minorHAnsi" w:cstheme="minorHAnsi"/>
                  <w:sz w:val="20"/>
                  <w:szCs w:val="20"/>
                </w:rPr>
                <w:t>10</w:t>
              </w:r>
            </w:ins>
          </w:p>
        </w:tc>
        <w:tc>
          <w:tcPr>
            <w:tcW w:w="1075" w:type="dxa"/>
            <w:tcBorders>
              <w:top w:val="single" w:sz="4" w:space="0" w:color="auto"/>
              <w:left w:val="single" w:sz="4" w:space="0" w:color="auto"/>
              <w:bottom w:val="single" w:sz="4" w:space="0" w:color="auto"/>
              <w:right w:val="single" w:sz="4" w:space="0" w:color="auto"/>
            </w:tcBorders>
            <w:vAlign w:val="center"/>
          </w:tcPr>
          <w:p w14:paraId="38F04FF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83" w:author="Hudler, Rob@Energy" w:date="2018-11-09T15:34:00Z"/>
                <w:rFonts w:asciiTheme="minorHAnsi" w:eastAsiaTheme="majorEastAsia" w:hAnsiTheme="minorHAnsi" w:cstheme="minorHAnsi"/>
                <w:b/>
                <w:bCs/>
                <w:color w:val="4F81BD" w:themeColor="accent1"/>
                <w:sz w:val="20"/>
                <w:szCs w:val="20"/>
              </w:rPr>
            </w:pPr>
            <w:ins w:id="1584" w:author="Hudler, Rob@Energy" w:date="2018-11-09T15:34:00Z">
              <w:r w:rsidRPr="00C05AD7">
                <w:rPr>
                  <w:rFonts w:asciiTheme="minorHAnsi" w:eastAsia="Times New Roman" w:hAnsiTheme="minorHAnsi" w:cstheme="minorHAnsi"/>
                  <w:sz w:val="20"/>
                  <w:szCs w:val="20"/>
                </w:rPr>
                <w:t>11</w:t>
              </w:r>
            </w:ins>
          </w:p>
        </w:tc>
        <w:tc>
          <w:tcPr>
            <w:tcW w:w="1440" w:type="dxa"/>
            <w:tcBorders>
              <w:top w:val="single" w:sz="4" w:space="0" w:color="auto"/>
              <w:left w:val="single" w:sz="4" w:space="0" w:color="auto"/>
              <w:bottom w:val="single" w:sz="4" w:space="0" w:color="auto"/>
              <w:right w:val="single" w:sz="4" w:space="0" w:color="auto"/>
            </w:tcBorders>
            <w:vAlign w:val="center"/>
          </w:tcPr>
          <w:p w14:paraId="7639B13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85" w:author="Hudler, Rob@Energy" w:date="2018-11-09T15:34:00Z"/>
                <w:rFonts w:asciiTheme="minorHAnsi" w:eastAsiaTheme="majorEastAsia" w:hAnsiTheme="minorHAnsi" w:cstheme="minorHAnsi"/>
                <w:b/>
                <w:bCs/>
                <w:color w:val="4F81BD" w:themeColor="accent1"/>
                <w:sz w:val="20"/>
                <w:szCs w:val="20"/>
              </w:rPr>
            </w:pPr>
            <w:ins w:id="1586" w:author="Hudler, Rob@Energy" w:date="2018-11-09T15:34:00Z">
              <w:r w:rsidRPr="00C05AD7">
                <w:rPr>
                  <w:rFonts w:asciiTheme="minorHAnsi" w:eastAsia="Times New Roman" w:hAnsiTheme="minorHAnsi" w:cstheme="minorHAnsi"/>
                  <w:sz w:val="20"/>
                  <w:szCs w:val="20"/>
                </w:rPr>
                <w:t>12</w:t>
              </w:r>
            </w:ins>
          </w:p>
        </w:tc>
      </w:tr>
      <w:tr w:rsidR="00C05AD7" w:rsidRPr="00C05AD7" w14:paraId="39834B54" w14:textId="77777777" w:rsidTr="00C05AD7">
        <w:trPr>
          <w:cantSplit/>
          <w:trHeight w:val="144"/>
          <w:ins w:id="1587"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bottom"/>
          </w:tcPr>
          <w:p w14:paraId="6D692C7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88" w:author="Hudler, Rob@Energy" w:date="2018-11-09T15:34:00Z"/>
                <w:rFonts w:asciiTheme="minorHAnsi" w:eastAsia="Times New Roman" w:hAnsiTheme="minorHAnsi" w:cstheme="minorHAnsi"/>
                <w:sz w:val="20"/>
                <w:szCs w:val="20"/>
              </w:rPr>
            </w:pPr>
            <w:ins w:id="1589" w:author="Hudler, Rob@Energy" w:date="2018-11-09T15:34:00Z">
              <w:r w:rsidRPr="00C05AD7">
                <w:rPr>
                  <w:rFonts w:asciiTheme="minorHAnsi" w:eastAsia="Times New Roman" w:hAnsiTheme="minorHAnsi" w:cstheme="minorHAnsi"/>
                  <w:sz w:val="20"/>
                  <w:szCs w:val="20"/>
                </w:rPr>
                <w:t>Water Heating System ID or Name</w:t>
              </w:r>
            </w:ins>
          </w:p>
        </w:tc>
        <w:tc>
          <w:tcPr>
            <w:tcW w:w="1075" w:type="dxa"/>
            <w:tcBorders>
              <w:top w:val="single" w:sz="4" w:space="0" w:color="auto"/>
              <w:left w:val="single" w:sz="4" w:space="0" w:color="auto"/>
              <w:bottom w:val="single" w:sz="4" w:space="0" w:color="auto"/>
              <w:right w:val="single" w:sz="4" w:space="0" w:color="auto"/>
            </w:tcBorders>
            <w:vAlign w:val="bottom"/>
          </w:tcPr>
          <w:p w14:paraId="76DCAB3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90" w:author="Hudler, Rob@Energy" w:date="2018-11-09T15:34:00Z"/>
                <w:rFonts w:asciiTheme="minorHAnsi" w:eastAsia="Times New Roman" w:hAnsiTheme="minorHAnsi" w:cstheme="minorHAnsi"/>
                <w:sz w:val="20"/>
                <w:szCs w:val="20"/>
              </w:rPr>
            </w:pPr>
            <w:ins w:id="1591" w:author="Hudler, Rob@Energy" w:date="2018-11-09T15:34:00Z">
              <w:r w:rsidRPr="00C05AD7">
                <w:rPr>
                  <w:rFonts w:asciiTheme="minorHAnsi" w:eastAsia="Times New Roman" w:hAnsiTheme="minorHAnsi" w:cstheme="minorHAnsi"/>
                  <w:sz w:val="20"/>
                  <w:szCs w:val="20"/>
                </w:rPr>
                <w:t xml:space="preserve"> Water Heating System Type</w:t>
              </w:r>
            </w:ins>
          </w:p>
        </w:tc>
        <w:tc>
          <w:tcPr>
            <w:tcW w:w="913" w:type="dxa"/>
            <w:tcBorders>
              <w:top w:val="single" w:sz="4" w:space="0" w:color="auto"/>
              <w:left w:val="single" w:sz="4" w:space="0" w:color="auto"/>
              <w:bottom w:val="single" w:sz="4" w:space="0" w:color="auto"/>
              <w:right w:val="single" w:sz="4" w:space="0" w:color="auto"/>
            </w:tcBorders>
            <w:vAlign w:val="bottom"/>
          </w:tcPr>
          <w:p w14:paraId="0AA2893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92" w:author="Hudler, Rob@Energy" w:date="2018-11-09T15:34:00Z"/>
                <w:rFonts w:asciiTheme="minorHAnsi" w:eastAsia="Times New Roman" w:hAnsiTheme="minorHAnsi" w:cstheme="minorHAnsi"/>
                <w:sz w:val="20"/>
                <w:szCs w:val="20"/>
              </w:rPr>
            </w:pPr>
            <w:ins w:id="1593" w:author="Hudler, Rob@Energy" w:date="2018-11-09T15:34:00Z">
              <w:r w:rsidRPr="00C05AD7">
                <w:rPr>
                  <w:rFonts w:asciiTheme="minorHAnsi" w:eastAsia="Times New Roman" w:hAnsiTheme="minorHAnsi" w:cstheme="minorHAnsi"/>
                  <w:sz w:val="20"/>
                  <w:szCs w:val="20"/>
                </w:rPr>
                <w:t>Water Heater Type</w:t>
              </w:r>
            </w:ins>
          </w:p>
        </w:tc>
        <w:tc>
          <w:tcPr>
            <w:tcW w:w="819" w:type="dxa"/>
            <w:tcBorders>
              <w:top w:val="single" w:sz="4" w:space="0" w:color="auto"/>
              <w:left w:val="single" w:sz="4" w:space="0" w:color="auto"/>
              <w:bottom w:val="single" w:sz="4" w:space="0" w:color="auto"/>
              <w:right w:val="single" w:sz="4" w:space="0" w:color="auto"/>
            </w:tcBorders>
            <w:vAlign w:val="bottom"/>
          </w:tcPr>
          <w:p w14:paraId="1876200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94" w:author="Hudler, Rob@Energy" w:date="2018-11-09T15:34:00Z"/>
                <w:rFonts w:asciiTheme="minorHAnsi" w:eastAsia="Times New Roman" w:hAnsiTheme="minorHAnsi" w:cstheme="minorHAnsi"/>
                <w:sz w:val="20"/>
                <w:szCs w:val="20"/>
              </w:rPr>
            </w:pPr>
            <w:ins w:id="1595" w:author="Hudler, Rob@Energy" w:date="2018-11-09T15:34:00Z">
              <w:r w:rsidRPr="00C05AD7">
                <w:rPr>
                  <w:rFonts w:asciiTheme="minorHAnsi" w:eastAsia="Times New Roman" w:hAnsiTheme="minorHAnsi" w:cstheme="minorHAnsi"/>
                  <w:sz w:val="20"/>
                  <w:szCs w:val="20"/>
                </w:rPr>
                <w:t># of Water Heaters in System</w:t>
              </w:r>
            </w:ins>
          </w:p>
        </w:tc>
        <w:tc>
          <w:tcPr>
            <w:tcW w:w="1292" w:type="dxa"/>
            <w:tcBorders>
              <w:top w:val="single" w:sz="4" w:space="0" w:color="auto"/>
              <w:left w:val="single" w:sz="4" w:space="0" w:color="auto"/>
              <w:bottom w:val="single" w:sz="4" w:space="0" w:color="auto"/>
              <w:right w:val="single" w:sz="4" w:space="0" w:color="auto"/>
            </w:tcBorders>
            <w:vAlign w:val="bottom"/>
          </w:tcPr>
          <w:p w14:paraId="06B67B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96" w:author="Hudler, Rob@Energy" w:date="2018-11-09T15:34:00Z"/>
                <w:rFonts w:asciiTheme="minorHAnsi" w:eastAsia="Times New Roman" w:hAnsiTheme="minorHAnsi" w:cstheme="minorHAnsi"/>
                <w:sz w:val="20"/>
                <w:szCs w:val="20"/>
              </w:rPr>
            </w:pPr>
            <w:ins w:id="1597" w:author="Hudler, Rob@Energy" w:date="2018-11-09T15:34:00Z">
              <w:r w:rsidRPr="00C05AD7">
                <w:rPr>
                  <w:rFonts w:asciiTheme="minorHAnsi" w:eastAsia="Times New Roman" w:hAnsiTheme="minorHAnsi" w:cstheme="minorHAnsi"/>
                  <w:sz w:val="20"/>
                  <w:szCs w:val="20"/>
                </w:rPr>
                <w:t xml:space="preserve">Water Heater </w:t>
              </w:r>
            </w:ins>
          </w:p>
          <w:p w14:paraId="21BA9B4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598" w:author="Hudler, Rob@Energy" w:date="2018-11-09T15:34:00Z"/>
                <w:rFonts w:asciiTheme="minorHAnsi" w:eastAsia="Times New Roman" w:hAnsiTheme="minorHAnsi" w:cstheme="minorHAnsi"/>
                <w:sz w:val="20"/>
                <w:szCs w:val="20"/>
              </w:rPr>
            </w:pPr>
            <w:ins w:id="1599" w:author="Hudler, Rob@Energy" w:date="2018-11-09T15:34:00Z">
              <w:r w:rsidRPr="00C05AD7">
                <w:rPr>
                  <w:rFonts w:asciiTheme="minorHAnsi" w:eastAsia="Times New Roman" w:hAnsiTheme="minorHAnsi" w:cstheme="minorHAnsi"/>
                  <w:sz w:val="20"/>
                  <w:szCs w:val="20"/>
                </w:rPr>
                <w:t>Storage</w:t>
              </w:r>
            </w:ins>
          </w:p>
          <w:p w14:paraId="0EE41CB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600" w:author="Hudler, Rob@Energy" w:date="2018-11-09T15:34:00Z"/>
                <w:rFonts w:asciiTheme="minorHAnsi" w:eastAsia="Times New Roman" w:hAnsiTheme="minorHAnsi" w:cstheme="minorHAnsi"/>
                <w:sz w:val="20"/>
                <w:szCs w:val="20"/>
              </w:rPr>
            </w:pPr>
            <w:ins w:id="1601" w:author="Hudler, Rob@Energy" w:date="2018-11-09T15:34:00Z">
              <w:r w:rsidRPr="00C05AD7">
                <w:rPr>
                  <w:rFonts w:asciiTheme="minorHAnsi" w:eastAsia="Times New Roman" w:hAnsiTheme="minorHAnsi" w:cstheme="minorHAnsi"/>
                  <w:sz w:val="20"/>
                  <w:szCs w:val="20"/>
                </w:rPr>
                <w:t>Volume (gal)</w:t>
              </w:r>
            </w:ins>
          </w:p>
        </w:tc>
        <w:tc>
          <w:tcPr>
            <w:tcW w:w="1194" w:type="dxa"/>
            <w:tcBorders>
              <w:top w:val="single" w:sz="4" w:space="0" w:color="auto"/>
              <w:left w:val="single" w:sz="4" w:space="0" w:color="auto"/>
              <w:bottom w:val="single" w:sz="4" w:space="0" w:color="auto"/>
              <w:right w:val="single" w:sz="4" w:space="0" w:color="auto"/>
            </w:tcBorders>
            <w:vAlign w:val="bottom"/>
          </w:tcPr>
          <w:p w14:paraId="602F0A4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602" w:author="Hudler, Rob@Energy" w:date="2018-11-09T15:34:00Z"/>
                <w:rFonts w:asciiTheme="minorHAnsi" w:eastAsia="Times New Roman" w:hAnsiTheme="minorHAnsi" w:cstheme="minorHAnsi"/>
                <w:sz w:val="20"/>
                <w:szCs w:val="20"/>
              </w:rPr>
            </w:pPr>
            <w:ins w:id="1603" w:author="Hudler, Rob@Energy" w:date="2018-11-09T15:34:00Z">
              <w:r w:rsidRPr="00C05AD7">
                <w:rPr>
                  <w:rFonts w:asciiTheme="minorHAnsi" w:eastAsia="Times New Roman" w:hAnsiTheme="minorHAnsi" w:cstheme="minorHAnsi"/>
                  <w:sz w:val="20"/>
                  <w:szCs w:val="20"/>
                </w:rPr>
                <w:t>Fuel Type</w:t>
              </w:r>
            </w:ins>
          </w:p>
        </w:tc>
        <w:tc>
          <w:tcPr>
            <w:tcW w:w="1313" w:type="dxa"/>
            <w:tcBorders>
              <w:top w:val="single" w:sz="4" w:space="0" w:color="auto"/>
              <w:left w:val="single" w:sz="4" w:space="0" w:color="auto"/>
              <w:bottom w:val="single" w:sz="4" w:space="0" w:color="auto"/>
              <w:right w:val="single" w:sz="4" w:space="0" w:color="auto"/>
            </w:tcBorders>
            <w:vAlign w:val="bottom"/>
          </w:tcPr>
          <w:p w14:paraId="07A9FF3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604" w:author="Hudler, Rob@Energy" w:date="2018-11-09T15:34:00Z"/>
                <w:rFonts w:asciiTheme="minorHAnsi" w:eastAsia="Times New Roman" w:hAnsiTheme="minorHAnsi" w:cstheme="minorHAnsi"/>
                <w:sz w:val="20"/>
                <w:szCs w:val="20"/>
              </w:rPr>
            </w:pPr>
            <w:ins w:id="1605" w:author="Hudler, Rob@Energy" w:date="2018-11-09T15:34:00Z">
              <w:r w:rsidRPr="00C05AD7">
                <w:rPr>
                  <w:rFonts w:asciiTheme="minorHAnsi" w:eastAsia="Times New Roman" w:hAnsiTheme="minorHAnsi" w:cstheme="minorHAnsi"/>
                  <w:sz w:val="20"/>
                  <w:szCs w:val="20"/>
                </w:rPr>
                <w:t>Rated Input Type</w:t>
              </w:r>
            </w:ins>
          </w:p>
        </w:tc>
        <w:tc>
          <w:tcPr>
            <w:tcW w:w="1313" w:type="dxa"/>
            <w:tcBorders>
              <w:top w:val="single" w:sz="4" w:space="0" w:color="auto"/>
              <w:left w:val="single" w:sz="4" w:space="0" w:color="auto"/>
              <w:bottom w:val="single" w:sz="4" w:space="0" w:color="auto"/>
              <w:right w:val="single" w:sz="4" w:space="0" w:color="auto"/>
            </w:tcBorders>
            <w:vAlign w:val="bottom"/>
          </w:tcPr>
          <w:p w14:paraId="1FAFB38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606" w:author="Hudler, Rob@Energy" w:date="2018-11-09T15:34:00Z"/>
                <w:rFonts w:asciiTheme="minorHAnsi" w:eastAsia="Times New Roman" w:hAnsiTheme="minorHAnsi" w:cstheme="minorHAnsi"/>
                <w:sz w:val="20"/>
                <w:szCs w:val="20"/>
              </w:rPr>
            </w:pPr>
            <w:ins w:id="1607" w:author="Hudler, Rob@Energy" w:date="2018-11-09T15:34:00Z">
              <w:r w:rsidRPr="00C05AD7">
                <w:rPr>
                  <w:rFonts w:asciiTheme="minorHAnsi" w:eastAsia="Times New Roman" w:hAnsiTheme="minorHAnsi" w:cstheme="minorHAnsi"/>
                  <w:sz w:val="20"/>
                  <w:szCs w:val="20"/>
                </w:rPr>
                <w:t>Rated Input Value</w:t>
              </w:r>
            </w:ins>
          </w:p>
        </w:tc>
        <w:tc>
          <w:tcPr>
            <w:tcW w:w="1552" w:type="dxa"/>
            <w:tcBorders>
              <w:top w:val="single" w:sz="4" w:space="0" w:color="auto"/>
              <w:left w:val="single" w:sz="4" w:space="0" w:color="auto"/>
              <w:bottom w:val="single" w:sz="4" w:space="0" w:color="auto"/>
              <w:right w:val="single" w:sz="4" w:space="0" w:color="auto"/>
            </w:tcBorders>
            <w:vAlign w:val="bottom"/>
          </w:tcPr>
          <w:p w14:paraId="3286E26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608" w:author="Hudler, Rob@Energy" w:date="2018-11-09T15:34:00Z"/>
                <w:rFonts w:asciiTheme="minorHAnsi" w:eastAsia="Times New Roman" w:hAnsiTheme="minorHAnsi" w:cstheme="minorHAnsi"/>
                <w:sz w:val="20"/>
                <w:szCs w:val="20"/>
              </w:rPr>
            </w:pPr>
            <w:ins w:id="1609" w:author="Hudler, Rob@Energy" w:date="2018-11-09T15:34:00Z">
              <w:r w:rsidRPr="00C05AD7">
                <w:rPr>
                  <w:rFonts w:asciiTheme="minorHAnsi" w:eastAsia="Times New Roman" w:hAnsiTheme="minorHAnsi" w:cstheme="minorHAnsi"/>
                  <w:sz w:val="20"/>
                  <w:szCs w:val="20"/>
                </w:rPr>
                <w:t>Heating Efficiency Type</w:t>
              </w:r>
            </w:ins>
          </w:p>
        </w:tc>
        <w:tc>
          <w:tcPr>
            <w:tcW w:w="1194" w:type="dxa"/>
            <w:tcBorders>
              <w:top w:val="single" w:sz="4" w:space="0" w:color="auto"/>
              <w:left w:val="single" w:sz="4" w:space="0" w:color="auto"/>
              <w:bottom w:val="single" w:sz="4" w:space="0" w:color="auto"/>
              <w:right w:val="single" w:sz="4" w:space="0" w:color="auto"/>
            </w:tcBorders>
            <w:vAlign w:val="bottom"/>
          </w:tcPr>
          <w:p w14:paraId="7BA8C1F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610" w:author="Hudler, Rob@Energy" w:date="2018-11-09T15:34:00Z"/>
                <w:rFonts w:asciiTheme="minorHAnsi" w:eastAsia="Times New Roman" w:hAnsiTheme="minorHAnsi" w:cstheme="minorHAnsi"/>
                <w:sz w:val="20"/>
                <w:szCs w:val="20"/>
              </w:rPr>
            </w:pPr>
            <w:ins w:id="1611" w:author="Hudler, Rob@Energy" w:date="2018-11-09T15:34:00Z">
              <w:r w:rsidRPr="00C05AD7">
                <w:rPr>
                  <w:rFonts w:asciiTheme="minorHAnsi" w:eastAsia="Times New Roman" w:hAnsiTheme="minorHAnsi" w:cstheme="minorHAnsi"/>
                  <w:sz w:val="20"/>
                  <w:szCs w:val="20"/>
                </w:rPr>
                <w:t>Heating Efficiency Value</w:t>
              </w:r>
            </w:ins>
          </w:p>
        </w:tc>
        <w:tc>
          <w:tcPr>
            <w:tcW w:w="1075" w:type="dxa"/>
            <w:tcBorders>
              <w:top w:val="single" w:sz="4" w:space="0" w:color="auto"/>
              <w:left w:val="single" w:sz="4" w:space="0" w:color="auto"/>
              <w:bottom w:val="single" w:sz="4" w:space="0" w:color="auto"/>
              <w:right w:val="single" w:sz="4" w:space="0" w:color="auto"/>
            </w:tcBorders>
            <w:vAlign w:val="bottom"/>
          </w:tcPr>
          <w:p w14:paraId="142609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612" w:author="Hudler, Rob@Energy" w:date="2018-11-09T15:34:00Z"/>
                <w:rFonts w:asciiTheme="minorHAnsi" w:eastAsia="Times New Roman" w:hAnsiTheme="minorHAnsi" w:cstheme="minorHAnsi"/>
                <w:sz w:val="20"/>
                <w:szCs w:val="20"/>
              </w:rPr>
            </w:pPr>
            <w:ins w:id="1613" w:author="Hudler, Rob@Energy" w:date="2018-11-09T15:34:00Z">
              <w:r w:rsidRPr="00C05AD7">
                <w:rPr>
                  <w:rFonts w:asciiTheme="minorHAnsi" w:eastAsia="Times New Roman" w:hAnsiTheme="minorHAnsi" w:cstheme="minorHAnsi"/>
                  <w:sz w:val="20"/>
                  <w:szCs w:val="20"/>
                </w:rPr>
                <w:t xml:space="preserve">Standby Loss </w:t>
              </w:r>
            </w:ins>
          </w:p>
          <w:p w14:paraId="123B0BA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614" w:author="Hudler, Rob@Energy" w:date="2018-11-09T15:34:00Z"/>
                <w:rFonts w:asciiTheme="minorHAnsi" w:eastAsia="Times New Roman" w:hAnsiTheme="minorHAnsi" w:cstheme="minorHAnsi"/>
                <w:sz w:val="20"/>
                <w:szCs w:val="20"/>
              </w:rPr>
            </w:pPr>
            <w:ins w:id="1615" w:author="Hudler, Rob@Energy" w:date="2018-11-09T15:34:00Z">
              <w:r w:rsidRPr="00C05AD7">
                <w:rPr>
                  <w:rFonts w:asciiTheme="minorHAnsi" w:eastAsia="Times New Roman" w:hAnsiTheme="minorHAnsi" w:cstheme="minorHAnsi"/>
                  <w:sz w:val="20"/>
                  <w:szCs w:val="20"/>
                </w:rPr>
                <w:t>(%)</w:t>
              </w:r>
            </w:ins>
          </w:p>
        </w:tc>
        <w:tc>
          <w:tcPr>
            <w:tcW w:w="1440" w:type="dxa"/>
            <w:tcBorders>
              <w:top w:val="single" w:sz="4" w:space="0" w:color="auto"/>
              <w:left w:val="single" w:sz="4" w:space="0" w:color="auto"/>
              <w:bottom w:val="single" w:sz="4" w:space="0" w:color="auto"/>
              <w:right w:val="single" w:sz="4" w:space="0" w:color="auto"/>
            </w:tcBorders>
            <w:vAlign w:val="bottom"/>
          </w:tcPr>
          <w:p w14:paraId="7E3A7BE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616" w:author="Hudler, Rob@Energy" w:date="2018-11-09T15:34:00Z"/>
                <w:rFonts w:asciiTheme="minorHAnsi" w:eastAsia="Times New Roman" w:hAnsiTheme="minorHAnsi" w:cstheme="minorHAnsi"/>
                <w:sz w:val="20"/>
                <w:szCs w:val="20"/>
              </w:rPr>
            </w:pPr>
            <w:ins w:id="1617" w:author="Hudler, Rob@Energy" w:date="2018-11-09T15:34:00Z">
              <w:r w:rsidRPr="00C05AD7">
                <w:rPr>
                  <w:rFonts w:asciiTheme="minorHAnsi" w:eastAsia="Times New Roman" w:hAnsiTheme="minorHAnsi" w:cstheme="minorHAnsi"/>
                  <w:sz w:val="20"/>
                  <w:szCs w:val="20"/>
                </w:rPr>
                <w:t xml:space="preserve">Exterior Insul. </w:t>
              </w:r>
            </w:ins>
          </w:p>
          <w:p w14:paraId="24B11BC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618" w:author="Hudler, Rob@Energy" w:date="2018-11-09T15:34:00Z"/>
                <w:rFonts w:asciiTheme="minorHAnsi" w:eastAsia="Times New Roman" w:hAnsiTheme="minorHAnsi" w:cstheme="minorHAnsi"/>
                <w:sz w:val="20"/>
                <w:szCs w:val="20"/>
              </w:rPr>
            </w:pPr>
            <w:ins w:id="1619" w:author="Hudler, Rob@Energy" w:date="2018-11-09T15:34:00Z">
              <w:r w:rsidRPr="00C05AD7">
                <w:rPr>
                  <w:rFonts w:asciiTheme="minorHAnsi" w:eastAsia="Times New Roman" w:hAnsiTheme="minorHAnsi" w:cstheme="minorHAnsi"/>
                  <w:sz w:val="20"/>
                  <w:szCs w:val="20"/>
                </w:rPr>
                <w:t>R-Value</w:t>
              </w:r>
            </w:ins>
          </w:p>
        </w:tc>
      </w:tr>
      <w:tr w:rsidR="00B953DE" w:rsidRPr="00C05AD7" w14:paraId="5F3C2A07" w14:textId="77777777" w:rsidTr="00C05AD7">
        <w:trPr>
          <w:cantSplit/>
          <w:trHeight w:val="144"/>
          <w:ins w:id="1620" w:author="Hudler, Rob@Energy" w:date="2018-11-09T15:34:00Z"/>
        </w:trPr>
        <w:tc>
          <w:tcPr>
            <w:tcW w:w="1418" w:type="dxa"/>
            <w:tcBorders>
              <w:top w:val="single" w:sz="4" w:space="0" w:color="auto"/>
              <w:left w:val="single" w:sz="4" w:space="0" w:color="auto"/>
              <w:bottom w:val="single" w:sz="4" w:space="0" w:color="auto"/>
              <w:right w:val="single" w:sz="4" w:space="0" w:color="auto"/>
            </w:tcBorders>
          </w:tcPr>
          <w:p w14:paraId="7CEDAB88" w14:textId="43EA189D" w:rsidR="00B953DE" w:rsidRPr="00C05AD7" w:rsidRDefault="00B953DE">
            <w:pPr>
              <w:keepNext/>
              <w:tabs>
                <w:tab w:val="left" w:pos="2160"/>
                <w:tab w:val="left" w:pos="2700"/>
                <w:tab w:val="left" w:pos="3420"/>
                <w:tab w:val="left" w:pos="3780"/>
                <w:tab w:val="left" w:pos="5760"/>
                <w:tab w:val="left" w:pos="7212"/>
              </w:tabs>
              <w:spacing w:after="0" w:line="240" w:lineRule="auto"/>
              <w:rPr>
                <w:ins w:id="1621" w:author="Hudler, Rob@Energy" w:date="2018-11-09T15:34:00Z"/>
                <w:rFonts w:asciiTheme="minorHAnsi" w:eastAsia="Times New Roman" w:hAnsiTheme="minorHAnsi" w:cstheme="minorHAnsi"/>
                <w:sz w:val="20"/>
                <w:szCs w:val="20"/>
              </w:rPr>
            </w:pPr>
            <w:ins w:id="1622" w:author="Hudler, Rob@Energy" w:date="2018-11-28T13:5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w:t>
              </w:r>
            </w:ins>
            <w:ins w:id="1623" w:author="Hudler, Rob@Energy" w:date="2018-11-28T13:51:00Z">
              <w:r>
                <w:rPr>
                  <w:rFonts w:asciiTheme="minorHAnsi" w:eastAsia="Times New Roman" w:hAnsiTheme="minorHAnsi" w:cstheme="minorHAnsi"/>
                  <w:sz w:val="20"/>
                  <w:szCs w:val="20"/>
                </w:rPr>
                <w:t xml:space="preserve"> (M01)</w:t>
              </w:r>
            </w:ins>
            <w:ins w:id="1624" w:author="Hudler, Rob@Energy" w:date="2018-11-28T13:50:00Z">
              <w:r w:rsidRPr="009C5275">
                <w:rPr>
                  <w:rFonts w:asciiTheme="minorHAnsi" w:eastAsia="Times New Roman" w:hAnsiTheme="minorHAnsi" w:cstheme="minorHAnsi"/>
                  <w:sz w:val="20"/>
                  <w:szCs w:val="20"/>
                </w:rPr>
                <w:t>&gt;&gt;</w:t>
              </w:r>
            </w:ins>
          </w:p>
        </w:tc>
        <w:tc>
          <w:tcPr>
            <w:tcW w:w="1075" w:type="dxa"/>
            <w:tcBorders>
              <w:top w:val="single" w:sz="4" w:space="0" w:color="auto"/>
              <w:left w:val="single" w:sz="4" w:space="0" w:color="auto"/>
              <w:bottom w:val="single" w:sz="4" w:space="0" w:color="auto"/>
              <w:right w:val="single" w:sz="4" w:space="0" w:color="auto"/>
            </w:tcBorders>
          </w:tcPr>
          <w:p w14:paraId="1AE39B9A" w14:textId="77777777" w:rsidR="00B953DE" w:rsidRPr="009C5275" w:rsidRDefault="00B953DE" w:rsidP="00B953DE">
            <w:pPr>
              <w:keepNext/>
              <w:tabs>
                <w:tab w:val="left" w:pos="2160"/>
                <w:tab w:val="left" w:pos="2700"/>
                <w:tab w:val="left" w:pos="3420"/>
                <w:tab w:val="left" w:pos="3780"/>
                <w:tab w:val="left" w:pos="5760"/>
                <w:tab w:val="left" w:pos="7212"/>
              </w:tabs>
              <w:spacing w:after="0" w:line="240" w:lineRule="auto"/>
              <w:rPr>
                <w:ins w:id="1625" w:author="Hudler, Rob@Energy" w:date="2018-11-28T13:50:00Z"/>
                <w:rFonts w:asciiTheme="minorHAnsi" w:eastAsia="Times New Roman" w:hAnsiTheme="minorHAnsi" w:cstheme="minorHAnsi"/>
                <w:sz w:val="20"/>
                <w:szCs w:val="20"/>
              </w:rPr>
            </w:pPr>
            <w:ins w:id="1626" w:author="Hudler, Rob@Energy" w:date="2018-11-28T13:5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 reference</w:t>
              </w:r>
              <w:r w:rsidRPr="009C5275">
                <w:rPr>
                  <w:rFonts w:asciiTheme="minorHAnsi" w:eastAsia="Times New Roman" w:hAnsiTheme="minorHAnsi" w:cstheme="minorHAnsi"/>
                  <w:sz w:val="20"/>
                  <w:szCs w:val="20"/>
                </w:rPr>
                <w:t xml:space="preserv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w:t>
              </w:r>
            </w:ins>
          </w:p>
          <w:p w14:paraId="28D5258F" w14:textId="77777777" w:rsidR="00B953DE" w:rsidRPr="009C5275" w:rsidRDefault="00B953DE" w:rsidP="00B953DE">
            <w:pPr>
              <w:keepNext/>
              <w:tabs>
                <w:tab w:val="left" w:pos="2160"/>
                <w:tab w:val="left" w:pos="2700"/>
                <w:tab w:val="left" w:pos="3420"/>
                <w:tab w:val="left" w:pos="3780"/>
                <w:tab w:val="left" w:pos="5760"/>
                <w:tab w:val="left" w:pos="7212"/>
              </w:tabs>
              <w:spacing w:after="0" w:line="240" w:lineRule="auto"/>
              <w:rPr>
                <w:ins w:id="1627" w:author="Hudler, Rob@Energy" w:date="2018-11-28T13:50:00Z"/>
                <w:rFonts w:asciiTheme="minorHAnsi" w:eastAsia="Times New Roman" w:hAnsiTheme="minorHAnsi" w:cstheme="minorHAnsi"/>
                <w:sz w:val="20"/>
                <w:szCs w:val="20"/>
              </w:rPr>
            </w:pPr>
            <w:ins w:id="1628" w:author="Hudler, Rob@Energy" w:date="2018-11-28T13:50:00Z">
              <w:r>
                <w:rPr>
                  <w:rFonts w:asciiTheme="minorHAnsi" w:eastAsia="Times New Roman" w:hAnsiTheme="minorHAnsi" w:cstheme="minorHAnsi"/>
                  <w:sz w:val="20"/>
                  <w:szCs w:val="20"/>
                </w:rPr>
                <w:t>A</w:t>
              </w:r>
              <w:r w:rsidRPr="009C5275">
                <w:rPr>
                  <w:rFonts w:asciiTheme="minorHAnsi" w:eastAsia="Times New Roman" w:hAnsiTheme="minorHAnsi" w:cstheme="minorHAnsi"/>
                  <w:sz w:val="20"/>
                  <w:szCs w:val="20"/>
                </w:rPr>
                <w:t>llowed values=</w:t>
              </w:r>
            </w:ins>
          </w:p>
          <w:p w14:paraId="140EA4C9" w14:textId="77777777" w:rsidR="00B953DE" w:rsidRPr="009C5275" w:rsidRDefault="00B953DE" w:rsidP="00B953DE">
            <w:pPr>
              <w:keepNext/>
              <w:tabs>
                <w:tab w:val="left" w:pos="2160"/>
                <w:tab w:val="left" w:pos="2700"/>
                <w:tab w:val="left" w:pos="3420"/>
                <w:tab w:val="left" w:pos="3780"/>
                <w:tab w:val="left" w:pos="5760"/>
                <w:tab w:val="left" w:pos="7212"/>
              </w:tabs>
              <w:spacing w:after="0"/>
              <w:rPr>
                <w:ins w:id="1629" w:author="Hudler, Rob@Energy" w:date="2018-11-28T13:50:00Z"/>
                <w:rFonts w:asciiTheme="minorHAnsi" w:eastAsia="Times New Roman" w:hAnsiTheme="minorHAnsi" w:cstheme="minorHAnsi"/>
                <w:sz w:val="20"/>
                <w:szCs w:val="20"/>
              </w:rPr>
            </w:pPr>
            <w:ins w:id="1630" w:author="Hudler, Rob@Energy" w:date="2018-11-28T13:50:00Z">
              <w:r w:rsidRPr="009C5275">
                <w:rPr>
                  <w:rFonts w:asciiTheme="minorHAnsi" w:eastAsia="Times New Roman" w:hAnsiTheme="minorHAnsi" w:cstheme="minorHAnsi"/>
                  <w:sz w:val="20"/>
                  <w:szCs w:val="20"/>
                </w:rPr>
                <w:t>DHW, or</w:t>
              </w:r>
            </w:ins>
          </w:p>
          <w:p w14:paraId="10D47196" w14:textId="77777777" w:rsidR="00B953DE" w:rsidRPr="009C5275" w:rsidRDefault="00B953DE" w:rsidP="00B953DE">
            <w:pPr>
              <w:keepNext/>
              <w:tabs>
                <w:tab w:val="left" w:pos="2160"/>
                <w:tab w:val="left" w:pos="2700"/>
                <w:tab w:val="left" w:pos="3420"/>
                <w:tab w:val="left" w:pos="3780"/>
                <w:tab w:val="left" w:pos="5760"/>
                <w:tab w:val="left" w:pos="7212"/>
              </w:tabs>
              <w:spacing w:after="0" w:line="240" w:lineRule="auto"/>
              <w:rPr>
                <w:ins w:id="1631" w:author="Hudler, Rob@Energy" w:date="2018-11-28T13:50:00Z"/>
                <w:rFonts w:asciiTheme="minorHAnsi" w:eastAsia="Times New Roman" w:hAnsiTheme="minorHAnsi" w:cstheme="minorHAnsi"/>
                <w:sz w:val="20"/>
                <w:szCs w:val="20"/>
              </w:rPr>
            </w:pPr>
            <w:ins w:id="1632" w:author="Hudler, Rob@Energy" w:date="2018-11-28T13:50:00Z">
              <w:r w:rsidRPr="009C5275">
                <w:rPr>
                  <w:rFonts w:asciiTheme="minorHAnsi" w:eastAsia="Times New Roman" w:hAnsiTheme="minorHAnsi" w:cstheme="minorHAnsi"/>
                  <w:sz w:val="20"/>
                  <w:szCs w:val="20"/>
                </w:rPr>
                <w:t>Combined Hydronic</w:t>
              </w:r>
              <w:r>
                <w:rPr>
                  <w:rFonts w:asciiTheme="minorHAnsi" w:eastAsia="Times New Roman" w:hAnsiTheme="minorHAnsi" w:cstheme="minorHAnsi"/>
                  <w:sz w:val="20"/>
                  <w:szCs w:val="20"/>
                </w:rPr>
                <w:t>.  If Prescriptive then NA</w:t>
              </w:r>
            </w:ins>
          </w:p>
          <w:p w14:paraId="73F51C39" w14:textId="411654AB" w:rsidR="00B953DE" w:rsidRPr="00C05AD7" w:rsidRDefault="00B953DE" w:rsidP="00B953DE">
            <w:pPr>
              <w:keepNext/>
              <w:tabs>
                <w:tab w:val="left" w:pos="2160"/>
                <w:tab w:val="left" w:pos="2700"/>
                <w:tab w:val="left" w:pos="3420"/>
                <w:tab w:val="left" w:pos="3780"/>
                <w:tab w:val="left" w:pos="5760"/>
                <w:tab w:val="left" w:pos="7212"/>
              </w:tabs>
              <w:spacing w:after="0" w:line="240" w:lineRule="auto"/>
              <w:rPr>
                <w:ins w:id="1633" w:author="Hudler, Rob@Energy" w:date="2018-11-09T15:34:00Z"/>
                <w:rFonts w:asciiTheme="minorHAnsi" w:eastAsia="Times New Roman" w:hAnsiTheme="minorHAnsi" w:cstheme="minorHAnsi"/>
                <w:sz w:val="20"/>
                <w:szCs w:val="20"/>
              </w:rPr>
            </w:pPr>
            <w:ins w:id="1634" w:author="Hudler, Rob@Energy" w:date="2018-11-28T13:50:00Z">
              <w:r w:rsidRPr="009C5275">
                <w:rPr>
                  <w:rFonts w:asciiTheme="minorHAnsi" w:eastAsia="Times New Roman" w:hAnsiTheme="minorHAnsi" w:cstheme="minorHAnsi"/>
                  <w:sz w:val="20"/>
                  <w:szCs w:val="20"/>
                </w:rPr>
                <w:t>&gt;&gt;</w:t>
              </w:r>
            </w:ins>
          </w:p>
        </w:tc>
        <w:tc>
          <w:tcPr>
            <w:tcW w:w="913" w:type="dxa"/>
            <w:tcBorders>
              <w:top w:val="single" w:sz="4" w:space="0" w:color="auto"/>
              <w:left w:val="single" w:sz="4" w:space="0" w:color="auto"/>
              <w:bottom w:val="single" w:sz="4" w:space="0" w:color="auto"/>
              <w:right w:val="single" w:sz="4" w:space="0" w:color="auto"/>
            </w:tcBorders>
          </w:tcPr>
          <w:p w14:paraId="46A96167" w14:textId="77777777" w:rsidR="00B953DE" w:rsidRPr="009C5275" w:rsidRDefault="00B953DE" w:rsidP="00B953DE">
            <w:pPr>
              <w:keepNext/>
              <w:tabs>
                <w:tab w:val="left" w:pos="2160"/>
                <w:tab w:val="left" w:pos="2700"/>
                <w:tab w:val="left" w:pos="3420"/>
                <w:tab w:val="left" w:pos="3780"/>
                <w:tab w:val="left" w:pos="5760"/>
                <w:tab w:val="left" w:pos="7212"/>
              </w:tabs>
              <w:spacing w:after="0" w:line="240" w:lineRule="auto"/>
              <w:rPr>
                <w:ins w:id="1635" w:author="Hudler, Rob@Energy" w:date="2018-11-28T13:50:00Z"/>
                <w:rFonts w:asciiTheme="minorHAnsi" w:eastAsia="Times New Roman" w:hAnsiTheme="minorHAnsi" w:cstheme="minorHAnsi"/>
                <w:sz w:val="20"/>
                <w:szCs w:val="20"/>
              </w:rPr>
            </w:pPr>
            <w:ins w:id="1636" w:author="Hudler, Rob@Energy" w:date="2018-11-28T13:5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 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w:t>
              </w:r>
            </w:ins>
          </w:p>
          <w:p w14:paraId="6B0A9098" w14:textId="77777777" w:rsidR="00B953DE" w:rsidRPr="009C5275" w:rsidRDefault="00B953DE" w:rsidP="00B953DE">
            <w:pPr>
              <w:keepNext/>
              <w:tabs>
                <w:tab w:val="left" w:pos="2160"/>
                <w:tab w:val="left" w:pos="2700"/>
                <w:tab w:val="left" w:pos="3420"/>
                <w:tab w:val="left" w:pos="3780"/>
                <w:tab w:val="left" w:pos="5760"/>
                <w:tab w:val="left" w:pos="7212"/>
              </w:tabs>
              <w:spacing w:after="0" w:line="240" w:lineRule="auto"/>
              <w:rPr>
                <w:ins w:id="1637" w:author="Hudler, Rob@Energy" w:date="2018-11-28T13:50:00Z"/>
                <w:rFonts w:asciiTheme="minorHAnsi" w:eastAsia="Times New Roman" w:hAnsiTheme="minorHAnsi" w:cstheme="minorHAnsi"/>
                <w:sz w:val="20"/>
                <w:szCs w:val="20"/>
              </w:rPr>
            </w:pPr>
            <w:ins w:id="1638" w:author="Hudler, Rob@Energy" w:date="2018-11-28T13:50:00Z">
              <w:r w:rsidRPr="009C5275">
                <w:rPr>
                  <w:rFonts w:asciiTheme="minorHAnsi" w:eastAsia="Times New Roman" w:hAnsiTheme="minorHAnsi" w:cstheme="minorHAnsi"/>
                  <w:sz w:val="20"/>
                  <w:szCs w:val="20"/>
                </w:rPr>
                <w:t>Allowed values =</w:t>
              </w:r>
            </w:ins>
          </w:p>
          <w:p w14:paraId="0F5A11CE" w14:textId="77777777" w:rsidR="00B953DE" w:rsidRPr="009C5275" w:rsidRDefault="00B953DE" w:rsidP="00B953DE">
            <w:pPr>
              <w:keepNext/>
              <w:tabs>
                <w:tab w:val="left" w:pos="2160"/>
                <w:tab w:val="left" w:pos="2700"/>
                <w:tab w:val="left" w:pos="3420"/>
                <w:tab w:val="left" w:pos="3780"/>
                <w:tab w:val="left" w:pos="5760"/>
                <w:tab w:val="left" w:pos="7212"/>
              </w:tabs>
              <w:spacing w:after="0" w:line="240" w:lineRule="auto"/>
              <w:rPr>
                <w:ins w:id="1639" w:author="Hudler, Rob@Energy" w:date="2018-11-28T13:50:00Z"/>
                <w:rFonts w:asciiTheme="minorHAnsi" w:eastAsia="Times New Roman" w:hAnsiTheme="minorHAnsi" w:cstheme="minorHAnsi"/>
                <w:sz w:val="20"/>
                <w:szCs w:val="20"/>
              </w:rPr>
            </w:pPr>
            <w:ins w:id="1640" w:author="Hudler, Rob@Energy" w:date="2018-11-28T13:50:00Z">
              <w:r w:rsidRPr="00065422">
                <w:rPr>
                  <w:rFonts w:asciiTheme="minorHAnsi" w:eastAsia="Times New Roman" w:hAnsiTheme="minorHAnsi" w:cstheme="minorHAnsi"/>
                  <w:sz w:val="20"/>
                  <w:szCs w:val="20"/>
                </w:rPr>
                <w:t>Large Storage, Small Storage, Heat Pump, Boiler, Large Instantaneous, Small Instantaneous, Indirect, Consumer Instantaneous, Commercial Instantaneous, Consumer Storage, Commercial Storage, Residential-Duty Commercial Storage, or Residential-Duty Commercial Instantaneous</w:t>
              </w:r>
              <w:r>
                <w:rPr>
                  <w:rFonts w:asciiTheme="minorHAnsi" w:eastAsia="Times New Roman" w:hAnsiTheme="minorHAnsi" w:cstheme="minorHAnsi"/>
                  <w:sz w:val="20"/>
                  <w:szCs w:val="20"/>
                </w:rPr>
                <w:t xml:space="preserve">.  If Prescriptive then Reference Value CF-1R (M03) Input Options are limited to: Gas Fired –types include </w:t>
              </w:r>
            </w:ins>
          </w:p>
          <w:p w14:paraId="27B3ACFE" w14:textId="0D69C59C" w:rsidR="00B953DE" w:rsidRPr="00C05AD7" w:rsidRDefault="00B953DE" w:rsidP="00B953DE">
            <w:pPr>
              <w:keepNext/>
              <w:tabs>
                <w:tab w:val="left" w:pos="2160"/>
                <w:tab w:val="left" w:pos="2700"/>
                <w:tab w:val="left" w:pos="3420"/>
                <w:tab w:val="left" w:pos="3780"/>
                <w:tab w:val="left" w:pos="5760"/>
                <w:tab w:val="left" w:pos="7212"/>
              </w:tabs>
              <w:spacing w:after="0" w:line="240" w:lineRule="auto"/>
              <w:rPr>
                <w:ins w:id="1641" w:author="Hudler, Rob@Energy" w:date="2018-11-09T15:34:00Z"/>
                <w:rFonts w:asciiTheme="minorHAnsi" w:eastAsia="Times New Roman" w:hAnsiTheme="minorHAnsi" w:cstheme="minorHAnsi"/>
                <w:sz w:val="20"/>
                <w:szCs w:val="20"/>
              </w:rPr>
            </w:pPr>
            <w:ins w:id="1642" w:author="Hudler, Rob@Energy" w:date="2018-11-28T13:50:00Z">
              <w:r w:rsidRPr="00065422">
                <w:rPr>
                  <w:rFonts w:asciiTheme="minorHAnsi" w:eastAsia="Times New Roman" w:hAnsiTheme="minorHAnsi" w:cstheme="minorHAnsi"/>
                  <w:sz w:val="20"/>
                  <w:szCs w:val="20"/>
                </w:rPr>
                <w:t>Large Storage, Small Storage, Heat Pump, Boiler, Large Instantaneous, Small Instantaneous, Indirect, Consumer Instantaneous, Commercial Instantaneous, Consumer Storage, Commercial Storage, Residential-Duty Commercial Storage, or Residential-Duty Commercial Instantaneou</w:t>
              </w:r>
              <w:r>
                <w:rPr>
                  <w:rFonts w:asciiTheme="minorHAnsi" w:eastAsia="Times New Roman" w:hAnsiTheme="minorHAnsi" w:cstheme="minorHAnsi"/>
                  <w:sz w:val="20"/>
                  <w:szCs w:val="20"/>
                </w:rPr>
                <w:t xml:space="preserve"> s </w:t>
              </w:r>
              <w:r w:rsidRPr="00065422">
                <w:rPr>
                  <w:rFonts w:asciiTheme="minorHAnsi" w:eastAsia="Times New Roman" w:hAnsiTheme="minorHAnsi" w:cstheme="minorHAnsi"/>
                  <w:sz w:val="20"/>
                  <w:szCs w:val="20"/>
                </w:rPr>
                <w:t>&gt;</w:t>
              </w:r>
              <w:r w:rsidRPr="009C5275">
                <w:rPr>
                  <w:rFonts w:asciiTheme="minorHAnsi" w:eastAsia="Times New Roman" w:hAnsiTheme="minorHAnsi" w:cstheme="minorHAnsi"/>
                  <w:sz w:val="20"/>
                  <w:szCs w:val="20"/>
                </w:rPr>
                <w:t>&gt;</w:t>
              </w:r>
            </w:ins>
          </w:p>
        </w:tc>
        <w:tc>
          <w:tcPr>
            <w:tcW w:w="819" w:type="dxa"/>
            <w:tcBorders>
              <w:top w:val="single" w:sz="4" w:space="0" w:color="auto"/>
              <w:left w:val="single" w:sz="4" w:space="0" w:color="auto"/>
              <w:bottom w:val="single" w:sz="4" w:space="0" w:color="auto"/>
              <w:right w:val="single" w:sz="4" w:space="0" w:color="auto"/>
            </w:tcBorders>
          </w:tcPr>
          <w:p w14:paraId="330056AE" w14:textId="5E695A01" w:rsidR="00B953DE" w:rsidRPr="00C05AD7" w:rsidRDefault="00B953DE" w:rsidP="00B953DE">
            <w:pPr>
              <w:keepNext/>
              <w:tabs>
                <w:tab w:val="left" w:pos="2160"/>
                <w:tab w:val="left" w:pos="2700"/>
                <w:tab w:val="left" w:pos="3420"/>
                <w:tab w:val="left" w:pos="3780"/>
                <w:tab w:val="left" w:pos="5760"/>
                <w:tab w:val="left" w:pos="7212"/>
              </w:tabs>
              <w:spacing w:after="0" w:line="240" w:lineRule="auto"/>
              <w:rPr>
                <w:ins w:id="1643" w:author="Hudler, Rob@Energy" w:date="2018-11-09T15:34:00Z"/>
                <w:rFonts w:asciiTheme="minorHAnsi" w:eastAsia="Times New Roman" w:hAnsiTheme="minorHAnsi" w:cstheme="minorHAnsi"/>
                <w:sz w:val="20"/>
                <w:szCs w:val="20"/>
              </w:rPr>
            </w:pPr>
            <w:ins w:id="1644" w:author="Hudler, Rob@Energy" w:date="2018-11-28T13:5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 xml:space="preserve"> (Pescriptive CF-1R (M06)</w:t>
              </w:r>
              <w:r w:rsidRPr="009C5275">
                <w:rPr>
                  <w:rFonts w:asciiTheme="minorHAnsi" w:eastAsia="Times New Roman" w:hAnsiTheme="minorHAnsi" w:cstheme="minorHAnsi"/>
                  <w:sz w:val="20"/>
                  <w:szCs w:val="20"/>
                </w:rPr>
                <w:t>&gt;&gt;</w:t>
              </w:r>
            </w:ins>
          </w:p>
        </w:tc>
        <w:tc>
          <w:tcPr>
            <w:tcW w:w="1292" w:type="dxa"/>
            <w:tcBorders>
              <w:top w:val="single" w:sz="4" w:space="0" w:color="auto"/>
              <w:left w:val="single" w:sz="4" w:space="0" w:color="auto"/>
              <w:bottom w:val="single" w:sz="4" w:space="0" w:color="auto"/>
              <w:right w:val="single" w:sz="4" w:space="0" w:color="auto"/>
            </w:tcBorders>
          </w:tcPr>
          <w:p w14:paraId="2F0A12D9" w14:textId="645AA645" w:rsidR="00B953DE" w:rsidRPr="00C05AD7" w:rsidRDefault="00B953DE" w:rsidP="00B953DE">
            <w:pPr>
              <w:keepNext/>
              <w:tabs>
                <w:tab w:val="left" w:pos="2160"/>
                <w:tab w:val="left" w:pos="2700"/>
                <w:tab w:val="left" w:pos="3420"/>
                <w:tab w:val="left" w:pos="3780"/>
                <w:tab w:val="left" w:pos="5760"/>
                <w:tab w:val="left" w:pos="7212"/>
              </w:tabs>
              <w:spacing w:after="0" w:line="240" w:lineRule="auto"/>
              <w:rPr>
                <w:ins w:id="1645" w:author="Hudler, Rob@Energy" w:date="2018-11-09T15:34:00Z"/>
                <w:rFonts w:asciiTheme="minorHAnsi" w:eastAsia="Times New Roman" w:hAnsiTheme="minorHAnsi" w:cstheme="minorHAnsi"/>
                <w:sz w:val="20"/>
                <w:szCs w:val="20"/>
              </w:rPr>
            </w:pPr>
            <w:ins w:id="1646" w:author="Hudler, Rob@Energy" w:date="2018-11-28T13:5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w:t>
              </w:r>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 xml:space="preserve">reference </w:t>
              </w:r>
              <w:r w:rsidRPr="009C5275">
                <w:rPr>
                  <w:rFonts w:asciiTheme="minorHAnsi" w:eastAsia="Times New Roman" w:hAnsiTheme="minorHAnsi" w:cstheme="minorHAnsi"/>
                  <w:sz w:val="20"/>
                  <w:szCs w:val="20"/>
                </w:rPr>
                <w:t xml:space="preserve">values from </w:t>
              </w:r>
              <w:r>
                <w:rPr>
                  <w:rFonts w:asciiTheme="minorHAnsi" w:eastAsia="Times New Roman" w:hAnsiTheme="minorHAnsi" w:cstheme="minorHAnsi"/>
                  <w:sz w:val="20"/>
                  <w:szCs w:val="20"/>
                </w:rPr>
                <w:t xml:space="preserve">CF-1R-PRF-01 </w:t>
              </w:r>
              <w:r w:rsidRPr="00033610">
                <w:rPr>
                  <w:sz w:val="20"/>
                  <w:szCs w:val="20"/>
                </w:rPr>
                <w:t>or</w:t>
              </w:r>
              <w:r w:rsidRPr="00033610">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N/A</w:t>
              </w:r>
              <w:r>
                <w:rPr>
                  <w:rFonts w:asciiTheme="minorHAnsi" w:eastAsia="Times New Roman" w:hAnsiTheme="minorHAnsi" w:cstheme="minorHAnsi"/>
                  <w:sz w:val="20"/>
                  <w:szCs w:val="20"/>
                </w:rPr>
                <w:t>.  If Prescriptive then Reference value from CF-1R (M04) or NA</w:t>
              </w:r>
              <w:r w:rsidRPr="009C5275">
                <w:rPr>
                  <w:rFonts w:asciiTheme="minorHAnsi" w:eastAsia="Times New Roman" w:hAnsiTheme="minorHAnsi" w:cstheme="minorHAnsi"/>
                  <w:sz w:val="20"/>
                  <w:szCs w:val="20"/>
                </w:rPr>
                <w:t xml:space="preserve"> &gt;&gt;</w:t>
              </w:r>
            </w:ins>
          </w:p>
        </w:tc>
        <w:tc>
          <w:tcPr>
            <w:tcW w:w="1194" w:type="dxa"/>
            <w:tcBorders>
              <w:top w:val="single" w:sz="4" w:space="0" w:color="auto"/>
              <w:left w:val="single" w:sz="4" w:space="0" w:color="auto"/>
              <w:bottom w:val="single" w:sz="4" w:space="0" w:color="auto"/>
              <w:right w:val="single" w:sz="4" w:space="0" w:color="auto"/>
            </w:tcBorders>
          </w:tcPr>
          <w:p w14:paraId="3081ED2B" w14:textId="4E439DD1" w:rsidR="00B953DE" w:rsidRPr="00C05AD7" w:rsidRDefault="00B953DE" w:rsidP="00B953DE">
            <w:pPr>
              <w:keepNext/>
              <w:tabs>
                <w:tab w:val="left" w:pos="2160"/>
                <w:tab w:val="left" w:pos="2700"/>
                <w:tab w:val="left" w:pos="3420"/>
                <w:tab w:val="left" w:pos="3780"/>
                <w:tab w:val="left" w:pos="5760"/>
                <w:tab w:val="left" w:pos="7212"/>
              </w:tabs>
              <w:spacing w:after="0" w:line="240" w:lineRule="auto"/>
              <w:rPr>
                <w:ins w:id="1647" w:author="Hudler, Rob@Energy" w:date="2018-11-09T15:34:00Z"/>
                <w:rFonts w:asciiTheme="minorHAnsi" w:eastAsia="Times New Roman" w:hAnsiTheme="minorHAnsi" w:cstheme="minorHAnsi"/>
                <w:sz w:val="20"/>
                <w:szCs w:val="20"/>
              </w:rPr>
            </w:pPr>
            <w:ins w:id="1648" w:author="Hudler, Rob@Energy" w:date="2018-11-28T13:5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 reference values</w:t>
              </w:r>
              <w:r w:rsidRPr="009C5275">
                <w:rPr>
                  <w:rFonts w:asciiTheme="minorHAnsi" w:eastAsia="Times New Roman" w:hAnsiTheme="minorHAnsi" w:cstheme="minorHAnsi"/>
                  <w:sz w:val="20"/>
                  <w:szCs w:val="20"/>
                </w:rPr>
                <w:t xml:space="preserve">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Allowed values are Natural Gas, Propane,</w:t>
              </w:r>
              <w:r>
                <w:rPr>
                  <w:rFonts w:asciiTheme="minorHAnsi" w:eastAsia="Times New Roman" w:hAnsiTheme="minorHAnsi" w:cstheme="minorHAnsi"/>
                  <w:sz w:val="20"/>
                  <w:szCs w:val="20"/>
                </w:rPr>
                <w:t xml:space="preserve"> or</w:t>
              </w:r>
              <w:r w:rsidRPr="009C5275">
                <w:rPr>
                  <w:rFonts w:asciiTheme="minorHAnsi" w:eastAsia="Times New Roman" w:hAnsiTheme="minorHAnsi" w:cstheme="minorHAnsi"/>
                  <w:sz w:val="20"/>
                  <w:szCs w:val="20"/>
                </w:rPr>
                <w:t xml:space="preserve"> </w:t>
              </w:r>
              <w:commentRangeStart w:id="1649"/>
              <w:r w:rsidRPr="009C5275">
                <w:rPr>
                  <w:rFonts w:asciiTheme="minorHAnsi" w:eastAsia="Times New Roman" w:hAnsiTheme="minorHAnsi" w:cstheme="minorHAnsi"/>
                  <w:sz w:val="20"/>
                  <w:szCs w:val="20"/>
                </w:rPr>
                <w:t>Electric</w:t>
              </w:r>
              <w:r>
                <w:rPr>
                  <w:rFonts w:asciiTheme="minorHAnsi" w:eastAsia="Times New Roman" w:hAnsiTheme="minorHAnsi" w:cstheme="minorHAnsi"/>
                  <w:sz w:val="20"/>
                  <w:szCs w:val="20"/>
                </w:rPr>
                <w:t>.  If Prescriptive Compliance then reference value form CF-1R (M05) allowed values are Natural Gas or Propane</w:t>
              </w:r>
              <w:commentRangeEnd w:id="1649"/>
              <w:r>
                <w:rPr>
                  <w:rStyle w:val="CommentReference"/>
                </w:rPr>
                <w:commentReference w:id="1649"/>
              </w:r>
              <w:r>
                <w:rPr>
                  <w:rFonts w:asciiTheme="minorHAnsi" w:eastAsia="Times New Roman" w:hAnsiTheme="minorHAnsi" w:cstheme="minorHAnsi"/>
                  <w:sz w:val="20"/>
                  <w:szCs w:val="20"/>
                </w:rPr>
                <w:t>&gt;</w:t>
              </w:r>
              <w:r w:rsidRPr="009C5275">
                <w:rPr>
                  <w:rFonts w:asciiTheme="minorHAnsi" w:hAnsiTheme="minorHAnsi" w:cstheme="minorHAnsi"/>
                  <w:sz w:val="20"/>
                  <w:szCs w:val="20"/>
                </w:rPr>
                <w:t>&gt;</w:t>
              </w:r>
            </w:ins>
          </w:p>
        </w:tc>
        <w:tc>
          <w:tcPr>
            <w:tcW w:w="1313" w:type="dxa"/>
            <w:tcBorders>
              <w:top w:val="single" w:sz="4" w:space="0" w:color="auto"/>
              <w:left w:val="single" w:sz="4" w:space="0" w:color="auto"/>
              <w:bottom w:val="single" w:sz="4" w:space="0" w:color="auto"/>
              <w:right w:val="single" w:sz="4" w:space="0" w:color="auto"/>
            </w:tcBorders>
          </w:tcPr>
          <w:p w14:paraId="461BDBCD" w14:textId="77777777" w:rsidR="00B953DE" w:rsidRPr="009C5275" w:rsidRDefault="00B953DE" w:rsidP="00B953DE">
            <w:pPr>
              <w:keepNext/>
              <w:tabs>
                <w:tab w:val="left" w:pos="2160"/>
                <w:tab w:val="left" w:pos="2700"/>
                <w:tab w:val="left" w:pos="3420"/>
                <w:tab w:val="left" w:pos="3780"/>
                <w:tab w:val="left" w:pos="5760"/>
                <w:tab w:val="left" w:pos="7212"/>
              </w:tabs>
              <w:spacing w:after="0" w:line="240" w:lineRule="auto"/>
              <w:rPr>
                <w:ins w:id="1650" w:author="Hudler, Rob@Energy" w:date="2018-11-28T13:50:00Z"/>
                <w:rFonts w:asciiTheme="minorHAnsi" w:eastAsia="Times New Roman" w:hAnsiTheme="minorHAnsi" w:cstheme="minorHAnsi"/>
                <w:sz w:val="20"/>
                <w:szCs w:val="20"/>
              </w:rPr>
            </w:pPr>
            <w:ins w:id="1651" w:author="Hudler, Rob@Energy" w:date="2018-11-28T13:50:00Z">
              <w:r w:rsidRPr="009C5275">
                <w:rPr>
                  <w:rFonts w:asciiTheme="minorHAnsi" w:eastAsia="Times New Roman" w:hAnsiTheme="minorHAnsi" w:cstheme="minorHAnsi"/>
                  <w:sz w:val="20"/>
                  <w:szCs w:val="20"/>
                </w:rPr>
                <w:t xml:space="preserve">&lt;&lt;if </w:t>
              </w:r>
              <w:r>
                <w:rPr>
                  <w:rFonts w:asciiTheme="minorHAnsi" w:eastAsia="Times New Roman" w:hAnsiTheme="minorHAnsi" w:cstheme="minorHAnsi"/>
                  <w:sz w:val="20"/>
                  <w:szCs w:val="20"/>
                </w:rPr>
                <w:t>B</w:t>
              </w:r>
              <w:r w:rsidRPr="009C5275">
                <w:rPr>
                  <w:rFonts w:asciiTheme="minorHAnsi" w:eastAsia="Times New Roman" w:hAnsiTheme="minorHAnsi" w:cstheme="minorHAnsi"/>
                  <w:sz w:val="20"/>
                  <w:szCs w:val="20"/>
                </w:rPr>
                <w:t xml:space="preserve">03 = Heat Pump, then result = NA; Else </w:t>
              </w:r>
              <w:r>
                <w:rPr>
                  <w:rFonts w:asciiTheme="minorHAnsi" w:eastAsia="Times New Roman" w:hAnsiTheme="minorHAnsi" w:cstheme="minorHAnsi"/>
                  <w:sz w:val="20"/>
                  <w:szCs w:val="20"/>
                </w:rPr>
                <w:t>If Performance reference val</w:t>
              </w:r>
              <w:r w:rsidRPr="009C5275">
                <w:rPr>
                  <w:rFonts w:asciiTheme="minorHAnsi" w:eastAsia="Times New Roman" w:hAnsiTheme="minorHAnsi" w:cstheme="minorHAnsi"/>
                  <w:sz w:val="20"/>
                  <w:szCs w:val="20"/>
                </w:rPr>
                <w:t>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Allowed values:</w:t>
              </w:r>
            </w:ins>
          </w:p>
          <w:p w14:paraId="2170095D" w14:textId="35CC10C1" w:rsidR="00B953DE" w:rsidRPr="00C05AD7" w:rsidRDefault="00B953DE" w:rsidP="00B953DE">
            <w:pPr>
              <w:keepNext/>
              <w:tabs>
                <w:tab w:val="left" w:pos="2160"/>
                <w:tab w:val="left" w:pos="2700"/>
                <w:tab w:val="left" w:pos="3420"/>
                <w:tab w:val="left" w:pos="3780"/>
                <w:tab w:val="left" w:pos="5760"/>
                <w:tab w:val="left" w:pos="7212"/>
              </w:tabs>
              <w:spacing w:after="0" w:line="240" w:lineRule="auto"/>
              <w:rPr>
                <w:ins w:id="1652" w:author="Hudler, Rob@Energy" w:date="2018-11-09T15:34:00Z"/>
                <w:rFonts w:asciiTheme="minorHAnsi" w:eastAsia="Times New Roman" w:hAnsiTheme="minorHAnsi" w:cstheme="minorHAnsi"/>
                <w:sz w:val="20"/>
                <w:szCs w:val="20"/>
              </w:rPr>
            </w:pPr>
            <w:ins w:id="1653" w:author="Hudler, Rob@Energy" w:date="2018-11-28T13:50:00Z">
              <w:r w:rsidRPr="009C5275">
                <w:rPr>
                  <w:rFonts w:asciiTheme="minorHAnsi" w:eastAsia="Times New Roman" w:hAnsiTheme="minorHAnsi" w:cstheme="minorHAnsi"/>
                  <w:sz w:val="20"/>
                  <w:szCs w:val="20"/>
                </w:rPr>
                <w:t>If Fuel Type B06 = Natural Gas, Propane,</w:t>
              </w:r>
              <w:r>
                <w:rPr>
                  <w:rFonts w:asciiTheme="minorHAnsi" w:eastAsia="Times New Roman" w:hAnsiTheme="minorHAnsi" w:cstheme="minorHAnsi"/>
                  <w:sz w:val="20"/>
                  <w:szCs w:val="20"/>
                </w:rPr>
                <w:t xml:space="preserve"> </w:t>
              </w:r>
              <w:r w:rsidRPr="009C5275">
                <w:rPr>
                  <w:rFonts w:asciiTheme="minorHAnsi" w:eastAsia="Times New Roman" w:hAnsiTheme="minorHAnsi" w:cstheme="minorHAnsi"/>
                  <w:sz w:val="20"/>
                  <w:szCs w:val="20"/>
                </w:rPr>
                <w:t>then Rated Input Type = Btu/Hr.  Else if Fuel Type = Electricity then Rated Input = kW</w:t>
              </w:r>
              <w:r>
                <w:rPr>
                  <w:rFonts w:asciiTheme="minorHAnsi" w:eastAsia="Times New Roman" w:hAnsiTheme="minorHAnsi" w:cstheme="minorHAnsi"/>
                  <w:sz w:val="20"/>
                  <w:szCs w:val="20"/>
                </w:rPr>
                <w:t>.  If Prescriptive then USER INPUT. Allowed value is Btu/hr</w:t>
              </w:r>
              <w:r w:rsidRPr="009C5275">
                <w:rPr>
                  <w:rFonts w:asciiTheme="minorHAnsi" w:eastAsia="Times New Roman" w:hAnsiTheme="minorHAnsi" w:cstheme="minorHAnsi"/>
                  <w:sz w:val="20"/>
                  <w:szCs w:val="20"/>
                </w:rPr>
                <w:t xml:space="preserve"> &gt;&gt;</w:t>
              </w:r>
            </w:ins>
          </w:p>
        </w:tc>
        <w:tc>
          <w:tcPr>
            <w:tcW w:w="1313" w:type="dxa"/>
            <w:tcBorders>
              <w:top w:val="single" w:sz="4" w:space="0" w:color="auto"/>
              <w:left w:val="single" w:sz="4" w:space="0" w:color="auto"/>
              <w:bottom w:val="single" w:sz="4" w:space="0" w:color="auto"/>
              <w:right w:val="single" w:sz="4" w:space="0" w:color="auto"/>
            </w:tcBorders>
          </w:tcPr>
          <w:p w14:paraId="249CDB85" w14:textId="77777777" w:rsidR="00B953DE" w:rsidRPr="00E14EA4" w:rsidRDefault="00B953DE" w:rsidP="00B953DE">
            <w:pPr>
              <w:spacing w:after="0"/>
              <w:rPr>
                <w:ins w:id="1654" w:author="Hudler, Rob@Energy" w:date="2018-11-28T13:50:00Z"/>
                <w:rFonts w:asciiTheme="minorHAnsi" w:eastAsia="Times New Roman" w:hAnsiTheme="minorHAnsi" w:cstheme="minorHAnsi"/>
                <w:sz w:val="20"/>
                <w:szCs w:val="20"/>
              </w:rPr>
            </w:pPr>
            <w:ins w:id="1655" w:author="Hudler, Rob@Energy" w:date="2018-11-28T13:50:00Z">
              <w:r w:rsidRPr="009C5275">
                <w:rPr>
                  <w:rFonts w:asciiTheme="minorHAnsi" w:eastAsia="Times New Roman" w:hAnsiTheme="minorHAnsi" w:cstheme="minorHAnsi"/>
                  <w:sz w:val="20"/>
                  <w:szCs w:val="20"/>
                </w:rPr>
                <w:t xml:space="preserve">&lt;&lt;if </w:t>
              </w:r>
              <w:r>
                <w:rPr>
                  <w:rFonts w:asciiTheme="minorHAnsi" w:eastAsia="Times New Roman" w:hAnsiTheme="minorHAnsi" w:cstheme="minorHAnsi"/>
                  <w:sz w:val="20"/>
                  <w:szCs w:val="20"/>
                </w:rPr>
                <w:t>B</w:t>
              </w:r>
              <w:r w:rsidRPr="009C5275">
                <w:rPr>
                  <w:rFonts w:asciiTheme="minorHAnsi" w:eastAsia="Times New Roman" w:hAnsiTheme="minorHAnsi" w:cstheme="minorHAnsi"/>
                  <w:sz w:val="20"/>
                  <w:szCs w:val="20"/>
                </w:rPr>
                <w:t xml:space="preserve">03 = Heat Pump, then result = NA; </w:t>
              </w:r>
              <w:r>
                <w:rPr>
                  <w:rFonts w:asciiTheme="minorHAnsi" w:eastAsia="Times New Roman" w:hAnsiTheme="minorHAnsi" w:cstheme="minorHAnsi"/>
                  <w:sz w:val="20"/>
                  <w:szCs w:val="20"/>
                </w:rPr>
                <w:t xml:space="preserve"> If performance u</w:t>
              </w:r>
              <w:r w:rsidRPr="00E14EA4">
                <w:rPr>
                  <w:rFonts w:asciiTheme="minorHAnsi" w:eastAsia="Times New Roman" w:hAnsiTheme="minorHAnsi" w:cstheme="minorHAnsi"/>
                  <w:sz w:val="20"/>
                  <w:szCs w:val="20"/>
                </w:rPr>
                <w:t>ser input value which must pass the following range tests:</w:t>
              </w:r>
            </w:ins>
          </w:p>
          <w:p w14:paraId="309E5090" w14:textId="77777777" w:rsidR="00B953DE" w:rsidRPr="00E14EA4" w:rsidRDefault="00B953DE" w:rsidP="00B953DE">
            <w:pPr>
              <w:spacing w:after="0"/>
              <w:rPr>
                <w:ins w:id="1656" w:author="Hudler, Rob@Energy" w:date="2018-11-28T13:50:00Z"/>
                <w:rFonts w:asciiTheme="minorHAnsi" w:eastAsia="Times New Roman" w:hAnsiTheme="minorHAnsi" w:cstheme="minorHAnsi"/>
                <w:sz w:val="20"/>
                <w:szCs w:val="20"/>
              </w:rPr>
            </w:pPr>
            <w:ins w:id="1657" w:author="Hudler, Rob@Energy" w:date="2018-11-28T13:50:00Z">
              <w:r w:rsidRPr="00E14EA4">
                <w:rPr>
                  <w:rFonts w:asciiTheme="minorHAnsi" w:eastAsia="Times New Roman" w:hAnsiTheme="minorHAnsi" w:cstheme="minorHAnsi"/>
                  <w:sz w:val="20"/>
                  <w:szCs w:val="20"/>
                </w:rPr>
                <w:t>If B06 = Natural Gas or Propane, then</w:t>
              </w:r>
            </w:ins>
          </w:p>
          <w:p w14:paraId="44857695" w14:textId="77777777" w:rsidR="00B953DE" w:rsidRPr="00E14EA4" w:rsidRDefault="00B953DE" w:rsidP="00B953DE">
            <w:pPr>
              <w:spacing w:after="0"/>
              <w:rPr>
                <w:ins w:id="1658" w:author="Hudler, Rob@Energy" w:date="2018-11-28T13:50:00Z"/>
                <w:rFonts w:asciiTheme="minorHAnsi" w:eastAsia="Times New Roman" w:hAnsiTheme="minorHAnsi" w:cstheme="minorHAnsi"/>
                <w:sz w:val="20"/>
                <w:szCs w:val="20"/>
              </w:rPr>
            </w:pPr>
            <w:ins w:id="1659" w:author="Hudler, Rob@Energy" w:date="2018-11-28T13:50:00Z">
              <w:r w:rsidRPr="00E14EA4">
                <w:rPr>
                  <w:rFonts w:asciiTheme="minorHAnsi" w:eastAsia="Times New Roman" w:hAnsiTheme="minorHAnsi" w:cstheme="minorHAnsi"/>
                  <w:sz w:val="20"/>
                  <w:szCs w:val="20"/>
                </w:rPr>
                <w:t>If B03 = Large Storage or Commercial Storage, then value must be &gt; 75,000 Btu/hr;</w:t>
              </w:r>
            </w:ins>
          </w:p>
          <w:p w14:paraId="4F231CE7" w14:textId="77777777" w:rsidR="00B953DE" w:rsidRPr="00E14EA4" w:rsidRDefault="00B953DE" w:rsidP="00B953DE">
            <w:pPr>
              <w:spacing w:after="0"/>
              <w:rPr>
                <w:ins w:id="1660" w:author="Hudler, Rob@Energy" w:date="2018-11-28T13:50:00Z"/>
                <w:rFonts w:asciiTheme="minorHAnsi" w:eastAsia="Times New Roman" w:hAnsiTheme="minorHAnsi" w:cstheme="minorHAnsi"/>
                <w:sz w:val="20"/>
                <w:szCs w:val="20"/>
              </w:rPr>
            </w:pPr>
            <w:ins w:id="1661" w:author="Hudler, Rob@Energy" w:date="2018-11-28T13:50:00Z">
              <w:r w:rsidRPr="00E14EA4">
                <w:rPr>
                  <w:rFonts w:asciiTheme="minorHAnsi" w:eastAsia="Times New Roman" w:hAnsiTheme="minorHAnsi" w:cstheme="minorHAnsi"/>
                  <w:sz w:val="20"/>
                  <w:szCs w:val="20"/>
                </w:rPr>
                <w:t>If B03 = Small Storage or Consumer Storage, then value must be ≤ 75,000 Btu/hr;</w:t>
              </w:r>
            </w:ins>
          </w:p>
          <w:p w14:paraId="11189D8B" w14:textId="77777777" w:rsidR="00B953DE" w:rsidRPr="00E14EA4" w:rsidRDefault="00B953DE" w:rsidP="00B953DE">
            <w:pPr>
              <w:spacing w:after="0"/>
              <w:rPr>
                <w:ins w:id="1662" w:author="Hudler, Rob@Energy" w:date="2018-11-28T13:50:00Z"/>
                <w:rFonts w:asciiTheme="minorHAnsi" w:eastAsia="Times New Roman" w:hAnsiTheme="minorHAnsi" w:cstheme="minorHAnsi"/>
                <w:sz w:val="20"/>
                <w:szCs w:val="20"/>
              </w:rPr>
            </w:pPr>
            <w:ins w:id="1663" w:author="Hudler, Rob@Energy" w:date="2018-11-28T13:50:00Z">
              <w:r w:rsidRPr="00E14EA4">
                <w:rPr>
                  <w:rFonts w:asciiTheme="minorHAnsi" w:eastAsia="Times New Roman" w:hAnsiTheme="minorHAnsi" w:cstheme="minorHAnsi"/>
                  <w:sz w:val="20"/>
                  <w:szCs w:val="20"/>
                </w:rPr>
                <w:t>If B03 = Large Instant or Commercial Instant, then value must be &gt; 200,000 Btu/hr;</w:t>
              </w:r>
            </w:ins>
          </w:p>
          <w:p w14:paraId="786085E1" w14:textId="77777777" w:rsidR="00B953DE" w:rsidRPr="00E14EA4" w:rsidRDefault="00B953DE" w:rsidP="00B953DE">
            <w:pPr>
              <w:spacing w:after="0"/>
              <w:rPr>
                <w:ins w:id="1664" w:author="Hudler, Rob@Energy" w:date="2018-11-28T13:50:00Z"/>
                <w:rFonts w:asciiTheme="minorHAnsi" w:eastAsia="Times New Roman" w:hAnsiTheme="minorHAnsi" w:cstheme="minorHAnsi"/>
                <w:sz w:val="20"/>
                <w:szCs w:val="20"/>
              </w:rPr>
            </w:pPr>
            <w:ins w:id="1665" w:author="Hudler, Rob@Energy" w:date="2018-11-28T13:50:00Z">
              <w:r w:rsidRPr="00E14EA4">
                <w:rPr>
                  <w:rFonts w:asciiTheme="minorHAnsi" w:eastAsia="Times New Roman" w:hAnsiTheme="minorHAnsi" w:cstheme="minorHAnsi"/>
                  <w:sz w:val="20"/>
                  <w:szCs w:val="20"/>
                </w:rPr>
                <w:t>If B03 = Small Instant or Consumer Instant, then value must be ≤ 200,000 Btu/hr;</w:t>
              </w:r>
            </w:ins>
          </w:p>
          <w:p w14:paraId="29FD0545" w14:textId="77777777" w:rsidR="00B953DE" w:rsidRPr="00E14EA4" w:rsidRDefault="00B953DE" w:rsidP="00B953DE">
            <w:pPr>
              <w:spacing w:after="0"/>
              <w:rPr>
                <w:ins w:id="1666" w:author="Hudler, Rob@Energy" w:date="2018-11-28T13:50:00Z"/>
                <w:rFonts w:asciiTheme="minorHAnsi" w:eastAsia="Times New Roman" w:hAnsiTheme="minorHAnsi" w:cstheme="minorHAnsi"/>
                <w:sz w:val="20"/>
                <w:szCs w:val="20"/>
              </w:rPr>
            </w:pPr>
            <w:ins w:id="1667" w:author="Hudler, Rob@Energy" w:date="2018-11-28T13:50:00Z">
              <w:r w:rsidRPr="00E14EA4">
                <w:rPr>
                  <w:rFonts w:asciiTheme="minorHAnsi" w:eastAsia="Times New Roman" w:hAnsiTheme="minorHAnsi" w:cstheme="minorHAnsi"/>
                  <w:sz w:val="20"/>
                  <w:szCs w:val="20"/>
                </w:rPr>
                <w:t>Else if B03 = Residential-Duty Commercial Storage, then value must be ≤ 105,000 Btu/hr; Else if B03 = Residential-Duty Commercial Storage, then value must be ≤ 105,000 Btu/hr;</w:t>
              </w:r>
            </w:ins>
          </w:p>
          <w:p w14:paraId="6ABFFDB5" w14:textId="77777777" w:rsidR="00B953DE" w:rsidRPr="00E14EA4" w:rsidRDefault="00B953DE" w:rsidP="00B953DE">
            <w:pPr>
              <w:spacing w:after="0"/>
              <w:rPr>
                <w:ins w:id="1668" w:author="Hudler, Rob@Energy" w:date="2018-11-28T13:50:00Z"/>
                <w:rFonts w:asciiTheme="minorHAnsi" w:eastAsia="Times New Roman" w:hAnsiTheme="minorHAnsi" w:cstheme="minorHAnsi"/>
                <w:sz w:val="20"/>
                <w:szCs w:val="20"/>
              </w:rPr>
            </w:pPr>
            <w:ins w:id="1669" w:author="Hudler, Rob@Energy" w:date="2018-11-28T13:50:00Z">
              <w:r w:rsidRPr="00E14EA4">
                <w:rPr>
                  <w:rFonts w:asciiTheme="minorHAnsi" w:eastAsia="Times New Roman" w:hAnsiTheme="minorHAnsi" w:cstheme="minorHAnsi"/>
                  <w:sz w:val="20"/>
                  <w:szCs w:val="20"/>
                </w:rPr>
                <w:t>Else if B06 = Electricity, then</w:t>
              </w:r>
            </w:ins>
          </w:p>
          <w:p w14:paraId="6274FA32" w14:textId="77777777" w:rsidR="00B953DE" w:rsidRPr="00E14EA4" w:rsidRDefault="00B953DE" w:rsidP="00B953DE">
            <w:pPr>
              <w:spacing w:after="0"/>
              <w:rPr>
                <w:ins w:id="1670" w:author="Hudler, Rob@Energy" w:date="2018-11-28T13:50:00Z"/>
                <w:rFonts w:asciiTheme="minorHAnsi" w:eastAsia="Times New Roman" w:hAnsiTheme="minorHAnsi" w:cstheme="minorHAnsi"/>
                <w:sz w:val="20"/>
                <w:szCs w:val="20"/>
              </w:rPr>
            </w:pPr>
            <w:ins w:id="1671" w:author="Hudler, Rob@Energy" w:date="2018-11-28T13:50:00Z">
              <w:r w:rsidRPr="00E14EA4">
                <w:rPr>
                  <w:rFonts w:asciiTheme="minorHAnsi" w:eastAsia="Times New Roman" w:hAnsiTheme="minorHAnsi" w:cstheme="minorHAnsi"/>
                  <w:sz w:val="20"/>
                  <w:szCs w:val="20"/>
                </w:rPr>
                <w:tab/>
                <w:t>If B03 = Large Storage or Large Instant or Commercial Storage or Commercial Instant, then value must be &gt; 12 kW;</w:t>
              </w:r>
            </w:ins>
          </w:p>
          <w:p w14:paraId="3CAF2A27" w14:textId="77777777" w:rsidR="00B953DE" w:rsidRPr="00E14EA4" w:rsidRDefault="00B953DE" w:rsidP="00B953DE">
            <w:pPr>
              <w:spacing w:after="0"/>
              <w:rPr>
                <w:ins w:id="1672" w:author="Hudler, Rob@Energy" w:date="2018-11-28T13:50:00Z"/>
                <w:rFonts w:asciiTheme="minorHAnsi" w:eastAsia="Times New Roman" w:hAnsiTheme="minorHAnsi" w:cstheme="minorHAnsi"/>
                <w:sz w:val="20"/>
                <w:szCs w:val="20"/>
              </w:rPr>
            </w:pPr>
            <w:ins w:id="1673" w:author="Hudler, Rob@Energy" w:date="2018-11-28T13:50:00Z">
              <w:r w:rsidRPr="00E14EA4">
                <w:rPr>
                  <w:rFonts w:asciiTheme="minorHAnsi" w:eastAsia="Times New Roman" w:hAnsiTheme="minorHAnsi" w:cstheme="minorHAnsi"/>
                  <w:sz w:val="20"/>
                  <w:szCs w:val="20"/>
                </w:rPr>
                <w:tab/>
                <w:t>If B03 = Small Storage or Small Instant or Consumer Storage or Consumer Instant or Heat Pump, then value must be ≤ 12 kW;</w:t>
              </w:r>
            </w:ins>
          </w:p>
          <w:p w14:paraId="26F0F9C7" w14:textId="77777777" w:rsidR="00B953DE" w:rsidRPr="00E14EA4" w:rsidRDefault="00B953DE" w:rsidP="00B953DE">
            <w:pPr>
              <w:spacing w:after="0"/>
              <w:rPr>
                <w:ins w:id="1674" w:author="Hudler, Rob@Energy" w:date="2018-11-28T13:50:00Z"/>
                <w:rFonts w:asciiTheme="minorHAnsi" w:eastAsia="Times New Roman" w:hAnsiTheme="minorHAnsi" w:cstheme="minorHAnsi"/>
                <w:sz w:val="20"/>
                <w:szCs w:val="20"/>
              </w:rPr>
            </w:pPr>
            <w:ins w:id="1675" w:author="Hudler, Rob@Energy" w:date="2018-11-28T13:50:00Z">
              <w:r w:rsidRPr="00E14EA4">
                <w:rPr>
                  <w:rFonts w:asciiTheme="minorHAnsi" w:eastAsia="Times New Roman" w:hAnsiTheme="minorHAnsi" w:cstheme="minorHAnsi"/>
                  <w:sz w:val="20"/>
                  <w:szCs w:val="20"/>
                </w:rPr>
                <w:tab/>
                <w:t>Else if B03 = Residential-Duty Commercial Instantaneous, then value must be ≤ 58.6 kW;</w:t>
              </w:r>
            </w:ins>
          </w:p>
          <w:p w14:paraId="05AB1872" w14:textId="77777777" w:rsidR="00B953DE" w:rsidRPr="00FA64CA" w:rsidRDefault="00B953DE" w:rsidP="00B953DE">
            <w:pPr>
              <w:spacing w:after="0"/>
              <w:rPr>
                <w:ins w:id="1676" w:author="Hudler, Rob@Energy" w:date="2018-11-28T13:50:00Z"/>
                <w:rFonts w:asciiTheme="minorHAnsi" w:eastAsia="Times New Roman" w:hAnsiTheme="minorHAnsi" w:cstheme="minorHAnsi"/>
                <w:b/>
                <w:sz w:val="20"/>
                <w:szCs w:val="20"/>
              </w:rPr>
            </w:pPr>
            <w:ins w:id="1677" w:author="Hudler, Rob@Energy" w:date="2018-11-28T13:50:00Z">
              <w:r w:rsidRPr="00FA64CA">
                <w:rPr>
                  <w:rFonts w:asciiTheme="minorHAnsi" w:eastAsia="Times New Roman" w:hAnsiTheme="minorHAnsi" w:cstheme="minorHAnsi"/>
                  <w:b/>
                  <w:sz w:val="20"/>
                  <w:szCs w:val="20"/>
                </w:rPr>
                <w:t>End If</w:t>
              </w:r>
            </w:ins>
          </w:p>
          <w:p w14:paraId="0FD57607" w14:textId="77777777" w:rsidR="00B953DE" w:rsidRDefault="00B953DE" w:rsidP="00B953DE">
            <w:pPr>
              <w:spacing w:after="0"/>
              <w:rPr>
                <w:ins w:id="1678" w:author="Hudler, Rob@Energy" w:date="2018-11-28T13:50:00Z"/>
                <w:rFonts w:asciiTheme="minorHAnsi" w:eastAsia="Times New Roman" w:hAnsiTheme="minorHAnsi" w:cstheme="minorHAnsi"/>
                <w:sz w:val="20"/>
                <w:szCs w:val="20"/>
              </w:rPr>
            </w:pPr>
            <w:ins w:id="1679" w:author="Hudler, Rob@Energy" w:date="2018-11-28T13:50:00Z">
              <w:r w:rsidRPr="00E14EA4">
                <w:rPr>
                  <w:rFonts w:asciiTheme="minorHAnsi" w:eastAsia="Times New Roman" w:hAnsiTheme="minorHAnsi" w:cstheme="minorHAnsi"/>
                  <w:sz w:val="20"/>
                  <w:szCs w:val="20"/>
                </w:rPr>
                <w:t>If the value passes range test, it is stored in WaterHeaterElectricFiredRatedInput, if B06 = Electricity. Otherwise the value is stored in WaterHeaterGasFiredRatedInput</w:t>
              </w:r>
              <w:r>
                <w:rPr>
                  <w:rFonts w:asciiTheme="minorHAnsi" w:eastAsia="Times New Roman" w:hAnsiTheme="minorHAnsi" w:cstheme="minorHAnsi"/>
                  <w:sz w:val="20"/>
                  <w:szCs w:val="20"/>
                </w:rPr>
                <w:t>;</w:t>
              </w:r>
            </w:ins>
          </w:p>
          <w:p w14:paraId="0B1DAF41" w14:textId="77777777" w:rsidR="00B953DE" w:rsidRPr="00E14EA4" w:rsidRDefault="00B953DE" w:rsidP="00B953DE">
            <w:pPr>
              <w:spacing w:after="0"/>
              <w:rPr>
                <w:ins w:id="1680" w:author="Hudler, Rob@Energy" w:date="2018-11-28T13:50:00Z"/>
                <w:rFonts w:asciiTheme="minorHAnsi" w:eastAsia="Times New Roman" w:hAnsiTheme="minorHAnsi" w:cstheme="minorHAnsi"/>
                <w:sz w:val="20"/>
                <w:szCs w:val="20"/>
              </w:rPr>
            </w:pPr>
            <w:ins w:id="1681" w:author="Hudler, Rob@Energy" w:date="2018-11-28T13:50:00Z">
              <w:r>
                <w:rPr>
                  <w:rFonts w:asciiTheme="minorHAnsi" w:eastAsia="Times New Roman" w:hAnsiTheme="minorHAnsi" w:cstheme="minorHAnsi"/>
                  <w:sz w:val="20"/>
                  <w:szCs w:val="20"/>
                </w:rPr>
                <w:t xml:space="preserve"> If prescriptive then reference from CR-1R (M07)</w:t>
              </w:r>
              <w:r w:rsidRPr="00E14EA4">
                <w:rPr>
                  <w:rFonts w:asciiTheme="minorHAnsi" w:eastAsia="Times New Roman" w:hAnsiTheme="minorHAnsi" w:cstheme="minorHAnsi"/>
                  <w:sz w:val="20"/>
                  <w:szCs w:val="20"/>
                </w:rPr>
                <w:t xml:space="preserve"> the following range tests:</w:t>
              </w:r>
            </w:ins>
          </w:p>
          <w:p w14:paraId="0CD919BF" w14:textId="77777777" w:rsidR="00B953DE" w:rsidRPr="00E14EA4" w:rsidRDefault="00B953DE" w:rsidP="00B953DE">
            <w:pPr>
              <w:spacing w:after="0"/>
              <w:rPr>
                <w:ins w:id="1682" w:author="Hudler, Rob@Energy" w:date="2018-11-28T13:50:00Z"/>
                <w:rFonts w:asciiTheme="minorHAnsi" w:eastAsia="Times New Roman" w:hAnsiTheme="minorHAnsi" w:cstheme="minorHAnsi"/>
                <w:sz w:val="20"/>
                <w:szCs w:val="20"/>
              </w:rPr>
            </w:pPr>
            <w:ins w:id="1683" w:author="Hudler, Rob@Energy" w:date="2018-11-28T13:50:00Z">
              <w:r w:rsidRPr="00E14EA4">
                <w:rPr>
                  <w:rFonts w:asciiTheme="minorHAnsi" w:eastAsia="Times New Roman" w:hAnsiTheme="minorHAnsi" w:cstheme="minorHAnsi"/>
                  <w:sz w:val="20"/>
                  <w:szCs w:val="20"/>
                </w:rPr>
                <w:t xml:space="preserve">If </w:t>
              </w:r>
              <w:r>
                <w:rPr>
                  <w:rFonts w:asciiTheme="minorHAnsi" w:eastAsia="Times New Roman" w:hAnsiTheme="minorHAnsi" w:cstheme="minorHAnsi"/>
                  <w:sz w:val="20"/>
                  <w:szCs w:val="20"/>
                </w:rPr>
                <w:t>C</w:t>
              </w:r>
              <w:r w:rsidRPr="00E14EA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r w:rsidRPr="00E14EA4">
                <w:rPr>
                  <w:rFonts w:asciiTheme="minorHAnsi" w:eastAsia="Times New Roman" w:hAnsiTheme="minorHAnsi" w:cstheme="minorHAnsi"/>
                  <w:sz w:val="20"/>
                  <w:szCs w:val="20"/>
                </w:rPr>
                <w:t xml:space="preserve"> = Natural Gas or Propane, then</w:t>
              </w:r>
            </w:ins>
          </w:p>
          <w:p w14:paraId="7FBD72A6" w14:textId="77777777" w:rsidR="00B953DE" w:rsidRPr="00E14EA4" w:rsidRDefault="00B953DE" w:rsidP="00B953DE">
            <w:pPr>
              <w:spacing w:after="0"/>
              <w:rPr>
                <w:ins w:id="1684" w:author="Hudler, Rob@Energy" w:date="2018-11-28T13:50:00Z"/>
                <w:rFonts w:asciiTheme="minorHAnsi" w:eastAsia="Times New Roman" w:hAnsiTheme="minorHAnsi" w:cstheme="minorHAnsi"/>
                <w:sz w:val="20"/>
                <w:szCs w:val="20"/>
              </w:rPr>
            </w:pPr>
            <w:ins w:id="1685" w:author="Hudler, Rob@Energy" w:date="2018-11-28T13:50:00Z">
              <w:r w:rsidRPr="00E14EA4">
                <w:rPr>
                  <w:rFonts w:asciiTheme="minorHAnsi" w:eastAsia="Times New Roman" w:hAnsiTheme="minorHAnsi" w:cstheme="minorHAnsi"/>
                  <w:sz w:val="20"/>
                  <w:szCs w:val="20"/>
                </w:rPr>
                <w:t xml:space="preserve">If </w:t>
              </w:r>
              <w:r>
                <w:rPr>
                  <w:rFonts w:asciiTheme="minorHAnsi" w:eastAsia="Times New Roman" w:hAnsiTheme="minorHAnsi" w:cstheme="minorHAnsi"/>
                  <w:sz w:val="20"/>
                  <w:szCs w:val="20"/>
                </w:rPr>
                <w:t>C</w:t>
              </w:r>
              <w:r w:rsidRPr="00E14EA4">
                <w:rPr>
                  <w:rFonts w:asciiTheme="minorHAnsi" w:eastAsia="Times New Roman" w:hAnsiTheme="minorHAnsi" w:cstheme="minorHAnsi"/>
                  <w:sz w:val="20"/>
                  <w:szCs w:val="20"/>
                </w:rPr>
                <w:t>03 = Large Storage or Commercial Storage, then value must be &gt; 75,000 Btu/hr;</w:t>
              </w:r>
            </w:ins>
          </w:p>
          <w:p w14:paraId="21E44856" w14:textId="77777777" w:rsidR="00B953DE" w:rsidRPr="00E14EA4" w:rsidRDefault="00B953DE" w:rsidP="00B953DE">
            <w:pPr>
              <w:spacing w:after="0"/>
              <w:rPr>
                <w:ins w:id="1686" w:author="Hudler, Rob@Energy" w:date="2018-11-28T13:50:00Z"/>
                <w:rFonts w:asciiTheme="minorHAnsi" w:eastAsia="Times New Roman" w:hAnsiTheme="minorHAnsi" w:cstheme="minorHAnsi"/>
                <w:sz w:val="20"/>
                <w:szCs w:val="20"/>
              </w:rPr>
            </w:pPr>
            <w:ins w:id="1687" w:author="Hudler, Rob@Energy" w:date="2018-11-28T13:50:00Z">
              <w:r w:rsidRPr="00E14EA4">
                <w:rPr>
                  <w:rFonts w:asciiTheme="minorHAnsi" w:eastAsia="Times New Roman" w:hAnsiTheme="minorHAnsi" w:cstheme="minorHAnsi"/>
                  <w:sz w:val="20"/>
                  <w:szCs w:val="20"/>
                </w:rPr>
                <w:t xml:space="preserve">If </w:t>
              </w:r>
              <w:r>
                <w:rPr>
                  <w:rFonts w:asciiTheme="minorHAnsi" w:eastAsia="Times New Roman" w:hAnsiTheme="minorHAnsi" w:cstheme="minorHAnsi"/>
                  <w:sz w:val="20"/>
                  <w:szCs w:val="20"/>
                </w:rPr>
                <w:t>C</w:t>
              </w:r>
              <w:r w:rsidRPr="00E14EA4">
                <w:rPr>
                  <w:rFonts w:asciiTheme="minorHAnsi" w:eastAsia="Times New Roman" w:hAnsiTheme="minorHAnsi" w:cstheme="minorHAnsi"/>
                  <w:sz w:val="20"/>
                  <w:szCs w:val="20"/>
                </w:rPr>
                <w:t>03 = Small Storage or Consumer Storage, then value must be ≤ 75,000 Btu/hr;</w:t>
              </w:r>
              <w:r>
                <w:rPr>
                  <w:rFonts w:asciiTheme="minorHAnsi" w:eastAsia="Times New Roman" w:hAnsiTheme="minorHAnsi" w:cstheme="minorHAnsi"/>
                  <w:sz w:val="20"/>
                  <w:szCs w:val="20"/>
                </w:rPr>
                <w:t xml:space="preserve"> ; If prescriptive compliance USER INPUT</w:t>
              </w:r>
              <w:r w:rsidRPr="00E14EA4">
                <w:rPr>
                  <w:rFonts w:asciiTheme="minorHAnsi" w:eastAsia="Times New Roman" w:hAnsiTheme="minorHAnsi" w:cstheme="minorHAnsi"/>
                  <w:sz w:val="20"/>
                  <w:szCs w:val="20"/>
                </w:rPr>
                <w:t xml:space="preserve"> must pass the following range tests:</w:t>
              </w:r>
            </w:ins>
          </w:p>
          <w:p w14:paraId="4DB7D2CC" w14:textId="77777777" w:rsidR="00B953DE" w:rsidRPr="00E14EA4" w:rsidRDefault="00B953DE" w:rsidP="00B953DE">
            <w:pPr>
              <w:spacing w:after="0"/>
              <w:rPr>
                <w:ins w:id="1688" w:author="Hudler, Rob@Energy" w:date="2018-11-28T13:50:00Z"/>
                <w:rFonts w:asciiTheme="minorHAnsi" w:eastAsia="Times New Roman" w:hAnsiTheme="minorHAnsi" w:cstheme="minorHAnsi"/>
                <w:sz w:val="20"/>
                <w:szCs w:val="20"/>
              </w:rPr>
            </w:pPr>
            <w:ins w:id="1689" w:author="Hudler, Rob@Energy" w:date="2018-11-28T13:50:00Z">
              <w:r w:rsidRPr="00E14EA4">
                <w:rPr>
                  <w:rFonts w:asciiTheme="minorHAnsi" w:eastAsia="Times New Roman" w:hAnsiTheme="minorHAnsi" w:cstheme="minorHAnsi"/>
                  <w:sz w:val="20"/>
                  <w:szCs w:val="20"/>
                </w:rPr>
                <w:t xml:space="preserve">If </w:t>
              </w:r>
              <w:r>
                <w:rPr>
                  <w:rFonts w:asciiTheme="minorHAnsi" w:eastAsia="Times New Roman" w:hAnsiTheme="minorHAnsi" w:cstheme="minorHAnsi"/>
                  <w:sz w:val="20"/>
                  <w:szCs w:val="20"/>
                </w:rPr>
                <w:t>C</w:t>
              </w:r>
              <w:r w:rsidRPr="00E14EA4">
                <w:rPr>
                  <w:rFonts w:asciiTheme="minorHAnsi" w:eastAsia="Times New Roman" w:hAnsiTheme="minorHAnsi" w:cstheme="minorHAnsi"/>
                  <w:sz w:val="20"/>
                  <w:szCs w:val="20"/>
                </w:rPr>
                <w:t>0</w:t>
              </w:r>
              <w:r>
                <w:rPr>
                  <w:rFonts w:asciiTheme="minorHAnsi" w:eastAsia="Times New Roman" w:hAnsiTheme="minorHAnsi" w:cstheme="minorHAnsi"/>
                  <w:sz w:val="20"/>
                  <w:szCs w:val="20"/>
                </w:rPr>
                <w:t>6</w:t>
              </w:r>
              <w:r w:rsidRPr="00E14EA4">
                <w:rPr>
                  <w:rFonts w:asciiTheme="minorHAnsi" w:eastAsia="Times New Roman" w:hAnsiTheme="minorHAnsi" w:cstheme="minorHAnsi"/>
                  <w:sz w:val="20"/>
                  <w:szCs w:val="20"/>
                </w:rPr>
                <w:t xml:space="preserve"> = Natural Gas or Propane, then</w:t>
              </w:r>
            </w:ins>
          </w:p>
          <w:p w14:paraId="201EC7DC" w14:textId="77777777" w:rsidR="00B953DE" w:rsidRPr="00E14EA4" w:rsidRDefault="00B953DE" w:rsidP="00B953DE">
            <w:pPr>
              <w:spacing w:after="0"/>
              <w:rPr>
                <w:ins w:id="1690" w:author="Hudler, Rob@Energy" w:date="2018-11-28T13:50:00Z"/>
                <w:rFonts w:asciiTheme="minorHAnsi" w:eastAsia="Times New Roman" w:hAnsiTheme="minorHAnsi" w:cstheme="minorHAnsi"/>
                <w:sz w:val="20"/>
                <w:szCs w:val="20"/>
              </w:rPr>
            </w:pPr>
            <w:ins w:id="1691" w:author="Hudler, Rob@Energy" w:date="2018-11-28T13:50:00Z">
              <w:r w:rsidRPr="00E14EA4">
                <w:rPr>
                  <w:rFonts w:asciiTheme="minorHAnsi" w:eastAsia="Times New Roman" w:hAnsiTheme="minorHAnsi" w:cstheme="minorHAnsi"/>
                  <w:sz w:val="20"/>
                  <w:szCs w:val="20"/>
                </w:rPr>
                <w:t xml:space="preserve">If </w:t>
              </w:r>
              <w:r>
                <w:rPr>
                  <w:rFonts w:asciiTheme="minorHAnsi" w:eastAsia="Times New Roman" w:hAnsiTheme="minorHAnsi" w:cstheme="minorHAnsi"/>
                  <w:sz w:val="20"/>
                  <w:szCs w:val="20"/>
                </w:rPr>
                <w:t>C</w:t>
              </w:r>
              <w:r w:rsidRPr="00E14EA4">
                <w:rPr>
                  <w:rFonts w:asciiTheme="minorHAnsi" w:eastAsia="Times New Roman" w:hAnsiTheme="minorHAnsi" w:cstheme="minorHAnsi"/>
                  <w:sz w:val="20"/>
                  <w:szCs w:val="20"/>
                </w:rPr>
                <w:t>03 = Large Storage or Commercial Storage, then value must be &gt; 75,000 Btu/hr;</w:t>
              </w:r>
            </w:ins>
          </w:p>
          <w:p w14:paraId="57E5FE0A" w14:textId="77777777" w:rsidR="00B953DE" w:rsidRPr="00E14EA4" w:rsidRDefault="00B953DE" w:rsidP="00B953DE">
            <w:pPr>
              <w:spacing w:after="0"/>
              <w:rPr>
                <w:ins w:id="1692" w:author="Hudler, Rob@Energy" w:date="2018-11-28T13:50:00Z"/>
                <w:rFonts w:asciiTheme="minorHAnsi" w:eastAsia="Times New Roman" w:hAnsiTheme="minorHAnsi" w:cstheme="minorHAnsi"/>
                <w:sz w:val="20"/>
                <w:szCs w:val="20"/>
              </w:rPr>
            </w:pPr>
            <w:ins w:id="1693" w:author="Hudler, Rob@Energy" w:date="2018-11-28T13:50:00Z">
              <w:r w:rsidRPr="00E14EA4">
                <w:rPr>
                  <w:rFonts w:asciiTheme="minorHAnsi" w:eastAsia="Times New Roman" w:hAnsiTheme="minorHAnsi" w:cstheme="minorHAnsi"/>
                  <w:sz w:val="20"/>
                  <w:szCs w:val="20"/>
                </w:rPr>
                <w:t xml:space="preserve">If </w:t>
              </w:r>
              <w:r>
                <w:rPr>
                  <w:rFonts w:asciiTheme="minorHAnsi" w:eastAsia="Times New Roman" w:hAnsiTheme="minorHAnsi" w:cstheme="minorHAnsi"/>
                  <w:sz w:val="20"/>
                  <w:szCs w:val="20"/>
                </w:rPr>
                <w:t>C</w:t>
              </w:r>
              <w:r w:rsidRPr="00E14EA4">
                <w:rPr>
                  <w:rFonts w:asciiTheme="minorHAnsi" w:eastAsia="Times New Roman" w:hAnsiTheme="minorHAnsi" w:cstheme="minorHAnsi"/>
                  <w:sz w:val="20"/>
                  <w:szCs w:val="20"/>
                </w:rPr>
                <w:t>03 = Small Storage or Consumer Storage, then value must be ≤ 75,000 Btu/hr;</w:t>
              </w:r>
            </w:ins>
          </w:p>
          <w:p w14:paraId="2D4FAB89" w14:textId="77777777" w:rsidR="00B953DE" w:rsidRPr="00E14EA4" w:rsidRDefault="00B953DE" w:rsidP="00B953DE">
            <w:pPr>
              <w:spacing w:after="0"/>
              <w:rPr>
                <w:ins w:id="1694" w:author="Hudler, Rob@Energy" w:date="2018-11-28T13:50:00Z"/>
                <w:rFonts w:asciiTheme="minorHAnsi" w:eastAsia="Times New Roman" w:hAnsiTheme="minorHAnsi" w:cstheme="minorHAnsi"/>
                <w:sz w:val="20"/>
                <w:szCs w:val="20"/>
              </w:rPr>
            </w:pPr>
          </w:p>
          <w:p w14:paraId="647481CE" w14:textId="77777777" w:rsidR="00B953DE" w:rsidRPr="00E14EA4" w:rsidRDefault="00B953DE" w:rsidP="00B953DE">
            <w:pPr>
              <w:spacing w:after="0"/>
              <w:rPr>
                <w:ins w:id="1695" w:author="Hudler, Rob@Energy" w:date="2018-11-28T13:50:00Z"/>
                <w:rFonts w:asciiTheme="minorHAnsi" w:eastAsia="Times New Roman" w:hAnsiTheme="minorHAnsi" w:cstheme="minorHAnsi"/>
                <w:sz w:val="20"/>
                <w:szCs w:val="20"/>
              </w:rPr>
            </w:pPr>
          </w:p>
          <w:p w14:paraId="6223F320" w14:textId="64A4B046" w:rsidR="00B953DE" w:rsidRPr="00C05AD7" w:rsidRDefault="00B953DE" w:rsidP="00B953DE">
            <w:pPr>
              <w:keepNext/>
              <w:tabs>
                <w:tab w:val="left" w:pos="2160"/>
                <w:tab w:val="left" w:pos="2700"/>
                <w:tab w:val="left" w:pos="3420"/>
                <w:tab w:val="left" w:pos="3780"/>
                <w:tab w:val="left" w:pos="5760"/>
                <w:tab w:val="left" w:pos="7212"/>
              </w:tabs>
              <w:spacing w:after="0" w:line="240" w:lineRule="auto"/>
              <w:rPr>
                <w:ins w:id="1696" w:author="Hudler, Rob@Energy" w:date="2018-11-09T15:34:00Z"/>
                <w:rFonts w:asciiTheme="minorHAnsi" w:eastAsia="Times New Roman" w:hAnsiTheme="minorHAnsi" w:cstheme="minorHAnsi"/>
                <w:sz w:val="20"/>
                <w:szCs w:val="20"/>
              </w:rPr>
            </w:pPr>
            <w:ins w:id="1697" w:author="Hudler, Rob@Energy" w:date="2018-11-28T13:50:00Z">
              <w:r w:rsidRPr="009C5275">
                <w:rPr>
                  <w:rFonts w:asciiTheme="minorHAnsi" w:eastAsia="Times New Roman" w:hAnsiTheme="minorHAnsi" w:cstheme="minorHAnsi"/>
                  <w:sz w:val="20"/>
                  <w:szCs w:val="20"/>
                </w:rPr>
                <w:t>&gt;</w:t>
              </w:r>
              <w:r>
                <w:rPr>
                  <w:rFonts w:asciiTheme="minorHAnsi" w:eastAsia="Times New Roman" w:hAnsiTheme="minorHAnsi" w:cstheme="minorHAnsi"/>
                  <w:sz w:val="20"/>
                  <w:szCs w:val="20"/>
                </w:rPr>
                <w:t>&gt;</w:t>
              </w:r>
            </w:ins>
          </w:p>
        </w:tc>
        <w:tc>
          <w:tcPr>
            <w:tcW w:w="1552" w:type="dxa"/>
            <w:tcBorders>
              <w:top w:val="single" w:sz="4" w:space="0" w:color="auto"/>
              <w:left w:val="single" w:sz="4" w:space="0" w:color="auto"/>
              <w:bottom w:val="single" w:sz="4" w:space="0" w:color="auto"/>
              <w:right w:val="single" w:sz="4" w:space="0" w:color="auto"/>
            </w:tcBorders>
          </w:tcPr>
          <w:p w14:paraId="38B2382A" w14:textId="77777777" w:rsidR="00B953DE" w:rsidRPr="009C5275" w:rsidRDefault="00B953DE" w:rsidP="00B953DE">
            <w:pPr>
              <w:keepNext/>
              <w:tabs>
                <w:tab w:val="left" w:pos="2160"/>
                <w:tab w:val="left" w:pos="2700"/>
                <w:tab w:val="left" w:pos="3420"/>
                <w:tab w:val="left" w:pos="3780"/>
                <w:tab w:val="left" w:pos="5760"/>
                <w:tab w:val="left" w:pos="7212"/>
              </w:tabs>
              <w:spacing w:after="0" w:line="240" w:lineRule="auto"/>
              <w:rPr>
                <w:ins w:id="1698" w:author="Hudler, Rob@Energy" w:date="2018-11-28T13:50:00Z"/>
                <w:rFonts w:asciiTheme="minorHAnsi" w:eastAsia="Times New Roman" w:hAnsiTheme="minorHAnsi" w:cstheme="minorHAnsi"/>
                <w:sz w:val="20"/>
                <w:szCs w:val="20"/>
              </w:rPr>
            </w:pPr>
            <w:ins w:id="1699" w:author="Hudler, Rob@Energy" w:date="2018-11-28T13:5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If Performance 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Allowed values are *Energy Factor, *AFUE </w:t>
              </w:r>
            </w:ins>
          </w:p>
          <w:p w14:paraId="28216C64" w14:textId="77777777" w:rsidR="00B953DE" w:rsidRPr="009C5275" w:rsidRDefault="00B953DE" w:rsidP="00B953DE">
            <w:pPr>
              <w:keepNext/>
              <w:tabs>
                <w:tab w:val="left" w:pos="2160"/>
                <w:tab w:val="left" w:pos="2700"/>
                <w:tab w:val="left" w:pos="3420"/>
                <w:tab w:val="left" w:pos="3780"/>
                <w:tab w:val="left" w:pos="5760"/>
                <w:tab w:val="left" w:pos="7212"/>
              </w:tabs>
              <w:spacing w:after="0" w:line="240" w:lineRule="auto"/>
              <w:rPr>
                <w:ins w:id="1700" w:author="Hudler, Rob@Energy" w:date="2018-11-28T13:50:00Z"/>
                <w:rFonts w:asciiTheme="minorHAnsi" w:eastAsia="Times New Roman" w:hAnsiTheme="minorHAnsi" w:cstheme="minorHAnsi"/>
                <w:sz w:val="20"/>
                <w:szCs w:val="20"/>
              </w:rPr>
            </w:pPr>
            <w:ins w:id="1701" w:author="Hudler, Rob@Energy" w:date="2018-11-28T13:50:00Z">
              <w:r w:rsidRPr="009C5275">
                <w:rPr>
                  <w:rFonts w:asciiTheme="minorHAnsi" w:eastAsia="Times New Roman" w:hAnsiTheme="minorHAnsi" w:cstheme="minorHAnsi"/>
                  <w:sz w:val="20"/>
                  <w:szCs w:val="20"/>
                </w:rPr>
                <w:t>*Thermal Efficiency</w:t>
              </w:r>
            </w:ins>
          </w:p>
          <w:p w14:paraId="3FC78A4F" w14:textId="2547F698" w:rsidR="00B953DE" w:rsidRPr="00C05AD7" w:rsidRDefault="00B953DE" w:rsidP="00B953DE">
            <w:pPr>
              <w:keepNext/>
              <w:tabs>
                <w:tab w:val="left" w:pos="2160"/>
                <w:tab w:val="left" w:pos="2700"/>
                <w:tab w:val="left" w:pos="3420"/>
                <w:tab w:val="left" w:pos="3780"/>
                <w:tab w:val="left" w:pos="5760"/>
                <w:tab w:val="left" w:pos="7212"/>
              </w:tabs>
              <w:spacing w:after="0" w:line="240" w:lineRule="auto"/>
              <w:rPr>
                <w:ins w:id="1702" w:author="Hudler, Rob@Energy" w:date="2018-11-09T15:34:00Z"/>
                <w:rFonts w:asciiTheme="minorHAnsi" w:eastAsia="Times New Roman" w:hAnsiTheme="minorHAnsi" w:cstheme="minorHAnsi"/>
                <w:sz w:val="20"/>
                <w:szCs w:val="20"/>
              </w:rPr>
            </w:pPr>
            <w:ins w:id="1703" w:author="Hudler, Rob@Energy" w:date="2018-11-28T13:50:00Z">
              <w:r w:rsidRPr="009C5275">
                <w:rPr>
                  <w:rFonts w:asciiTheme="minorHAnsi" w:eastAsia="Times New Roman" w:hAnsiTheme="minorHAnsi" w:cstheme="minorHAnsi"/>
                  <w:sz w:val="20"/>
                  <w:szCs w:val="20"/>
                </w:rPr>
                <w:t>*Uniform Energy Factor</w:t>
              </w:r>
              <w:r>
                <w:rPr>
                  <w:rFonts w:asciiTheme="minorHAnsi" w:eastAsia="Times New Roman" w:hAnsiTheme="minorHAnsi" w:cstheme="minorHAnsi"/>
                  <w:sz w:val="20"/>
                  <w:szCs w:val="20"/>
                </w:rPr>
                <w:t>. If Prescriptive then NA</w:t>
              </w:r>
              <w:r w:rsidDel="00F2291F">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&gt;&gt;</w:t>
              </w:r>
              <w:r w:rsidRPr="009C5275">
                <w:rPr>
                  <w:rFonts w:asciiTheme="minorHAnsi" w:hAnsiTheme="minorHAnsi" w:cstheme="minorHAnsi"/>
                  <w:sz w:val="20"/>
                  <w:szCs w:val="20"/>
                </w:rPr>
                <w:t>&gt;&gt;</w:t>
              </w:r>
            </w:ins>
          </w:p>
        </w:tc>
        <w:tc>
          <w:tcPr>
            <w:tcW w:w="1194" w:type="dxa"/>
            <w:tcBorders>
              <w:top w:val="single" w:sz="4" w:space="0" w:color="auto"/>
              <w:left w:val="single" w:sz="4" w:space="0" w:color="auto"/>
              <w:bottom w:val="single" w:sz="4" w:space="0" w:color="auto"/>
              <w:right w:val="single" w:sz="4" w:space="0" w:color="auto"/>
            </w:tcBorders>
          </w:tcPr>
          <w:p w14:paraId="111AD705" w14:textId="77777777" w:rsidR="00B953DE" w:rsidRPr="00033610" w:rsidRDefault="00B953DE" w:rsidP="00B953DE">
            <w:pPr>
              <w:keepNext/>
              <w:tabs>
                <w:tab w:val="left" w:pos="2160"/>
                <w:tab w:val="left" w:pos="2700"/>
                <w:tab w:val="left" w:pos="3420"/>
                <w:tab w:val="left" w:pos="3780"/>
                <w:tab w:val="left" w:pos="5760"/>
                <w:tab w:val="left" w:pos="7212"/>
              </w:tabs>
              <w:spacing w:after="0" w:line="240" w:lineRule="auto"/>
              <w:rPr>
                <w:ins w:id="1704" w:author="Hudler, Rob@Energy" w:date="2018-11-28T13:50:00Z"/>
                <w:rFonts w:asciiTheme="minorHAnsi" w:eastAsia="Times New Roman" w:hAnsiTheme="minorHAnsi"/>
                <w:sz w:val="20"/>
                <w:szCs w:val="20"/>
              </w:rPr>
            </w:pPr>
            <w:ins w:id="1705" w:author="Hudler, Rob@Energy" w:date="2018-11-28T13:50:00Z">
              <w:r w:rsidRPr="00033610">
                <w:rPr>
                  <w:rFonts w:asciiTheme="minorHAnsi" w:eastAsia="Times New Roman" w:hAnsiTheme="minorHAnsi"/>
                  <w:sz w:val="20"/>
                  <w:szCs w:val="20"/>
                </w:rPr>
                <w:t>&lt;&lt;</w:t>
              </w:r>
              <w:r>
                <w:rPr>
                  <w:rFonts w:asciiTheme="minorHAnsi" w:eastAsia="Times New Roman" w:hAnsiTheme="minorHAnsi"/>
                  <w:sz w:val="20"/>
                  <w:szCs w:val="20"/>
                </w:rPr>
                <w:t>If Performance reference value f</w:t>
              </w:r>
              <w:r w:rsidRPr="00033610">
                <w:rPr>
                  <w:rFonts w:asciiTheme="minorHAnsi" w:eastAsia="Times New Roman" w:hAnsiTheme="minorHAnsi"/>
                  <w:sz w:val="20"/>
                  <w:szCs w:val="20"/>
                </w:rPr>
                <w:t>rom CF1R-PRF-01;</w:t>
              </w:r>
            </w:ins>
          </w:p>
          <w:p w14:paraId="6511DEF9" w14:textId="4DB79C27" w:rsidR="00B953DE" w:rsidRPr="00C05AD7" w:rsidRDefault="00B953DE" w:rsidP="00B953DE">
            <w:pPr>
              <w:keepNext/>
              <w:tabs>
                <w:tab w:val="left" w:pos="2160"/>
                <w:tab w:val="left" w:pos="2700"/>
                <w:tab w:val="left" w:pos="3420"/>
                <w:tab w:val="left" w:pos="3780"/>
                <w:tab w:val="left" w:pos="5760"/>
                <w:tab w:val="left" w:pos="7212"/>
              </w:tabs>
              <w:spacing w:after="0" w:line="240" w:lineRule="auto"/>
              <w:rPr>
                <w:ins w:id="1706" w:author="Hudler, Rob@Energy" w:date="2018-11-09T15:34:00Z"/>
                <w:rFonts w:asciiTheme="minorHAnsi" w:eastAsia="Times New Roman" w:hAnsiTheme="minorHAnsi" w:cstheme="minorHAnsi"/>
                <w:sz w:val="20"/>
                <w:szCs w:val="20"/>
              </w:rPr>
            </w:pPr>
            <w:ins w:id="1707" w:author="Hudler, Rob@Energy" w:date="2018-11-28T13:50:00Z">
              <w:r w:rsidRPr="00033610">
                <w:rPr>
                  <w:rFonts w:asciiTheme="minorHAnsi" w:eastAsia="Times New Roman" w:hAnsiTheme="minorHAnsi"/>
                  <w:sz w:val="20"/>
                  <w:szCs w:val="20"/>
                </w:rPr>
                <w:t>Else = NA</w:t>
              </w:r>
              <w:r>
                <w:rPr>
                  <w:rFonts w:asciiTheme="minorHAnsi" w:eastAsia="Times New Roman" w:hAnsiTheme="minorHAnsi"/>
                  <w:sz w:val="20"/>
                  <w:szCs w:val="20"/>
                </w:rPr>
                <w:t>.  If Prescriptive then NA</w:t>
              </w:r>
              <w:r w:rsidRPr="00033610">
                <w:rPr>
                  <w:rFonts w:asciiTheme="minorHAnsi" w:eastAsia="Times New Roman" w:hAnsiTheme="minorHAnsi"/>
                  <w:sz w:val="20"/>
                  <w:szCs w:val="20"/>
                </w:rPr>
                <w:t>&gt;&gt;</w:t>
              </w:r>
            </w:ins>
          </w:p>
        </w:tc>
        <w:tc>
          <w:tcPr>
            <w:tcW w:w="1075" w:type="dxa"/>
            <w:tcBorders>
              <w:top w:val="single" w:sz="4" w:space="0" w:color="auto"/>
              <w:left w:val="single" w:sz="4" w:space="0" w:color="auto"/>
              <w:bottom w:val="single" w:sz="4" w:space="0" w:color="auto"/>
              <w:right w:val="single" w:sz="4" w:space="0" w:color="auto"/>
            </w:tcBorders>
          </w:tcPr>
          <w:p w14:paraId="66A12ABC" w14:textId="77777777" w:rsidR="00B953DE" w:rsidRPr="00033610" w:rsidRDefault="00B953DE" w:rsidP="00B953DE">
            <w:pPr>
              <w:keepNext/>
              <w:tabs>
                <w:tab w:val="left" w:pos="2160"/>
                <w:tab w:val="left" w:pos="2700"/>
                <w:tab w:val="left" w:pos="3420"/>
                <w:tab w:val="left" w:pos="3780"/>
                <w:tab w:val="left" w:pos="5760"/>
                <w:tab w:val="left" w:pos="7212"/>
              </w:tabs>
              <w:spacing w:after="0" w:line="240" w:lineRule="auto"/>
              <w:rPr>
                <w:ins w:id="1708" w:author="Hudler, Rob@Energy" w:date="2018-11-28T13:50:00Z"/>
                <w:rFonts w:asciiTheme="minorHAnsi" w:eastAsia="Times New Roman" w:hAnsiTheme="minorHAnsi"/>
                <w:sz w:val="20"/>
                <w:szCs w:val="20"/>
              </w:rPr>
            </w:pPr>
            <w:ins w:id="1709" w:author="Hudler, Rob@Energy" w:date="2018-11-28T13:50:00Z">
              <w:r w:rsidRPr="00033610">
                <w:rPr>
                  <w:rFonts w:asciiTheme="minorHAnsi" w:eastAsia="Times New Roman" w:hAnsiTheme="minorHAnsi"/>
                  <w:sz w:val="20"/>
                  <w:szCs w:val="20"/>
                </w:rPr>
                <w:t>&lt;&lt;</w:t>
              </w:r>
              <w:r>
                <w:rPr>
                  <w:rFonts w:asciiTheme="minorHAnsi" w:eastAsia="Times New Roman" w:hAnsiTheme="minorHAnsi"/>
                  <w:sz w:val="20"/>
                  <w:szCs w:val="20"/>
                </w:rPr>
                <w:t>If Performance reference Value f</w:t>
              </w:r>
              <w:r w:rsidRPr="00033610">
                <w:rPr>
                  <w:rFonts w:asciiTheme="minorHAnsi" w:eastAsia="Times New Roman" w:hAnsiTheme="minorHAnsi"/>
                  <w:sz w:val="20"/>
                  <w:szCs w:val="20"/>
                </w:rPr>
                <w:t>rom CF1R-PRF-01;</w:t>
              </w:r>
            </w:ins>
          </w:p>
          <w:p w14:paraId="79A3F455" w14:textId="4FF148E2" w:rsidR="00B953DE" w:rsidRPr="00C05AD7" w:rsidRDefault="00B953DE" w:rsidP="00B953DE">
            <w:pPr>
              <w:keepNext/>
              <w:tabs>
                <w:tab w:val="left" w:pos="2160"/>
                <w:tab w:val="left" w:pos="2700"/>
                <w:tab w:val="left" w:pos="3420"/>
                <w:tab w:val="left" w:pos="3780"/>
                <w:tab w:val="left" w:pos="5760"/>
                <w:tab w:val="left" w:pos="7212"/>
              </w:tabs>
              <w:spacing w:after="0" w:line="240" w:lineRule="auto"/>
              <w:rPr>
                <w:ins w:id="1710" w:author="Hudler, Rob@Energy" w:date="2018-11-09T15:34:00Z"/>
                <w:rFonts w:asciiTheme="minorHAnsi" w:eastAsia="Times New Roman" w:hAnsiTheme="minorHAnsi" w:cstheme="minorHAnsi"/>
                <w:sz w:val="20"/>
                <w:szCs w:val="20"/>
              </w:rPr>
            </w:pPr>
            <w:ins w:id="1711" w:author="Hudler, Rob@Energy" w:date="2018-11-28T13:50:00Z">
              <w:r w:rsidRPr="00033610">
                <w:rPr>
                  <w:rFonts w:asciiTheme="minorHAnsi" w:eastAsia="Times New Roman" w:hAnsiTheme="minorHAnsi"/>
                  <w:sz w:val="20"/>
                  <w:szCs w:val="20"/>
                </w:rPr>
                <w:t>Else = NA</w:t>
              </w:r>
              <w:r>
                <w:rPr>
                  <w:rFonts w:asciiTheme="minorHAnsi" w:eastAsia="Times New Roman" w:hAnsiTheme="minorHAnsi"/>
                  <w:sz w:val="20"/>
                  <w:szCs w:val="20"/>
                </w:rPr>
                <w:t xml:space="preserve">.  If Prescriptive then NA   </w:t>
              </w:r>
              <w:r w:rsidRPr="00033610">
                <w:rPr>
                  <w:rFonts w:asciiTheme="minorHAnsi" w:eastAsia="Times New Roman" w:hAnsiTheme="minorHAnsi"/>
                  <w:sz w:val="20"/>
                  <w:szCs w:val="20"/>
                </w:rPr>
                <w:t>&gt;&gt;</w:t>
              </w:r>
            </w:ins>
          </w:p>
        </w:tc>
        <w:tc>
          <w:tcPr>
            <w:tcW w:w="1440" w:type="dxa"/>
            <w:tcBorders>
              <w:top w:val="single" w:sz="4" w:space="0" w:color="auto"/>
              <w:left w:val="single" w:sz="4" w:space="0" w:color="auto"/>
              <w:bottom w:val="single" w:sz="4" w:space="0" w:color="auto"/>
              <w:right w:val="single" w:sz="4" w:space="0" w:color="auto"/>
            </w:tcBorders>
          </w:tcPr>
          <w:p w14:paraId="5A2F12D3" w14:textId="77777777" w:rsidR="00B953DE" w:rsidRPr="00033610" w:rsidRDefault="00B953DE" w:rsidP="00B953DE">
            <w:pPr>
              <w:keepNext/>
              <w:tabs>
                <w:tab w:val="left" w:pos="2160"/>
                <w:tab w:val="left" w:pos="2700"/>
                <w:tab w:val="left" w:pos="3420"/>
                <w:tab w:val="left" w:pos="3780"/>
                <w:tab w:val="left" w:pos="5760"/>
                <w:tab w:val="left" w:pos="7212"/>
              </w:tabs>
              <w:spacing w:after="0" w:line="240" w:lineRule="auto"/>
              <w:rPr>
                <w:ins w:id="1712" w:author="Hudler, Rob@Energy" w:date="2018-11-28T13:50:00Z"/>
                <w:rFonts w:asciiTheme="minorHAnsi" w:eastAsia="Times New Roman" w:hAnsiTheme="minorHAnsi"/>
                <w:sz w:val="20"/>
                <w:szCs w:val="20"/>
              </w:rPr>
            </w:pPr>
            <w:ins w:id="1713" w:author="Hudler, Rob@Energy" w:date="2018-11-28T13:50:00Z">
              <w:r w:rsidRPr="00033610">
                <w:rPr>
                  <w:rFonts w:asciiTheme="minorHAnsi" w:eastAsia="Times New Roman" w:hAnsiTheme="minorHAnsi"/>
                  <w:sz w:val="20"/>
                  <w:szCs w:val="20"/>
                </w:rPr>
                <w:t>&lt;&lt;</w:t>
              </w:r>
              <w:r>
                <w:rPr>
                  <w:rFonts w:asciiTheme="minorHAnsi" w:eastAsia="Times New Roman" w:hAnsiTheme="minorHAnsi"/>
                  <w:sz w:val="20"/>
                  <w:szCs w:val="20"/>
                </w:rPr>
                <w:t>If Performance reference Value f</w:t>
              </w:r>
              <w:r w:rsidRPr="00033610">
                <w:rPr>
                  <w:rFonts w:asciiTheme="minorHAnsi" w:eastAsia="Times New Roman" w:hAnsiTheme="minorHAnsi"/>
                  <w:sz w:val="20"/>
                  <w:szCs w:val="20"/>
                </w:rPr>
                <w:t>rom CF1R-PRF-01;</w:t>
              </w:r>
            </w:ins>
          </w:p>
          <w:p w14:paraId="21E16714" w14:textId="5AF200EB" w:rsidR="00B953DE" w:rsidRPr="00C05AD7" w:rsidRDefault="00B953DE" w:rsidP="00B953DE">
            <w:pPr>
              <w:keepNext/>
              <w:tabs>
                <w:tab w:val="left" w:pos="2160"/>
                <w:tab w:val="left" w:pos="2700"/>
                <w:tab w:val="left" w:pos="3420"/>
                <w:tab w:val="left" w:pos="3780"/>
                <w:tab w:val="left" w:pos="5760"/>
                <w:tab w:val="left" w:pos="7212"/>
              </w:tabs>
              <w:spacing w:after="0" w:line="240" w:lineRule="auto"/>
              <w:rPr>
                <w:ins w:id="1714" w:author="Hudler, Rob@Energy" w:date="2018-11-09T15:34:00Z"/>
                <w:rFonts w:asciiTheme="minorHAnsi" w:eastAsia="Times New Roman" w:hAnsiTheme="minorHAnsi" w:cstheme="minorHAnsi"/>
                <w:sz w:val="20"/>
                <w:szCs w:val="20"/>
              </w:rPr>
            </w:pPr>
            <w:ins w:id="1715" w:author="Hudler, Rob@Energy" w:date="2018-11-28T13:50:00Z">
              <w:r w:rsidRPr="00033610">
                <w:rPr>
                  <w:rFonts w:asciiTheme="minorHAnsi" w:eastAsia="Times New Roman" w:hAnsiTheme="minorHAnsi"/>
                  <w:sz w:val="20"/>
                  <w:szCs w:val="20"/>
                </w:rPr>
                <w:t>Else = NA</w:t>
              </w:r>
              <w:r>
                <w:rPr>
                  <w:rFonts w:asciiTheme="minorHAnsi" w:eastAsia="Times New Roman" w:hAnsiTheme="minorHAnsi"/>
                  <w:sz w:val="20"/>
                  <w:szCs w:val="20"/>
                </w:rPr>
                <w:t>. .  If Prescriptive then NA</w:t>
              </w:r>
              <w:r w:rsidRPr="00033610">
                <w:rPr>
                  <w:rFonts w:asciiTheme="minorHAnsi" w:eastAsia="Times New Roman" w:hAnsiTheme="minorHAnsi"/>
                  <w:sz w:val="20"/>
                  <w:szCs w:val="20"/>
                </w:rPr>
                <w:t xml:space="preserve"> &gt;&gt;</w:t>
              </w:r>
            </w:ins>
          </w:p>
        </w:tc>
      </w:tr>
      <w:tr w:rsidR="00C05AD7" w:rsidRPr="00C05AD7" w14:paraId="095C04B7" w14:textId="77777777" w:rsidTr="00C05AD7">
        <w:trPr>
          <w:cantSplit/>
          <w:trHeight w:val="144"/>
          <w:ins w:id="1716"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center"/>
          </w:tcPr>
          <w:p w14:paraId="22253E7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17"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09DB03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18" w:author="Hudler, Rob@Energy" w:date="2018-11-09T15:34:00Z"/>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
          <w:p w14:paraId="3213A19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19" w:author="Hudler, Rob@Energy" w:date="2018-11-09T15:34:00Z"/>
                <w:rFonts w:asciiTheme="minorHAnsi" w:eastAsia="Times New Roman" w:hAnsiTheme="minorHAnsi" w:cstheme="minorHAnsi"/>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
          <w:p w14:paraId="362A015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20" w:author="Hudler, Rob@Energy" w:date="2018-11-09T15:34:00Z"/>
                <w:rFonts w:asciiTheme="minorHAnsi" w:eastAsia="Times New Roman" w:hAnsiTheme="minorHAnsi" w:cstheme="minorHAnsi"/>
                <w:sz w:val="20"/>
                <w:szCs w:val="20"/>
              </w:rPr>
            </w:pPr>
          </w:p>
        </w:tc>
        <w:tc>
          <w:tcPr>
            <w:tcW w:w="1292" w:type="dxa"/>
            <w:tcBorders>
              <w:top w:val="single" w:sz="4" w:space="0" w:color="auto"/>
              <w:left w:val="single" w:sz="4" w:space="0" w:color="auto"/>
              <w:bottom w:val="single" w:sz="4" w:space="0" w:color="auto"/>
              <w:right w:val="single" w:sz="4" w:space="0" w:color="auto"/>
            </w:tcBorders>
            <w:vAlign w:val="center"/>
          </w:tcPr>
          <w:p w14:paraId="0481E29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21" w:author="Hudler, Rob@Energy" w:date="2018-11-09T15:34: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05DD692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22" w:author="Hudler, Rob@Energy" w:date="2018-11-09T15:34: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1A17076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23" w:author="Hudler, Rob@Energy" w:date="2018-11-09T15:34: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0082FFC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24" w:author="Hudler, Rob@Energy" w:date="2018-11-09T15:34:00Z"/>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
          <w:p w14:paraId="3C9AA86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25" w:author="Hudler, Rob@Energy" w:date="2018-11-09T15:34: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143BDCC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26"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57917D4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27" w:author="Hudler, Rob@Energy" w:date="2018-11-09T15:34:00Z"/>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0381105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28" w:author="Hudler, Rob@Energy" w:date="2018-11-09T15:34:00Z"/>
                <w:rFonts w:asciiTheme="minorHAnsi" w:eastAsia="Times New Roman" w:hAnsiTheme="minorHAnsi" w:cstheme="minorHAnsi"/>
                <w:sz w:val="20"/>
                <w:szCs w:val="20"/>
              </w:rPr>
            </w:pPr>
          </w:p>
        </w:tc>
      </w:tr>
    </w:tbl>
    <w:p w14:paraId="2A2D9BAD" w14:textId="77777777" w:rsidR="00C05AD7" w:rsidRPr="00C05AD7" w:rsidRDefault="00C05AD7" w:rsidP="00C05AD7">
      <w:pPr>
        <w:rPr>
          <w:ins w:id="1729" w:author="Hudler, Rob@Energy" w:date="2018-11-09T15:34:00Z"/>
          <w:rFonts w:asciiTheme="minorHAnsi" w:hAnsiTheme="minorHAnsi" w:cstheme="minorHAnsi"/>
          <w:sz w:val="20"/>
          <w:szCs w:val="20"/>
        </w:rPr>
      </w:pPr>
    </w:p>
    <w:p w14:paraId="32BA025B" w14:textId="77777777" w:rsidR="00C05AD7" w:rsidRPr="00C05AD7" w:rsidRDefault="00C05AD7" w:rsidP="00C05AD7">
      <w:pPr>
        <w:rPr>
          <w:ins w:id="1730" w:author="Hudler, Rob@Energy" w:date="2018-11-09T15:34:00Z"/>
          <w:rFonts w:asciiTheme="minorHAnsi" w:hAnsiTheme="minorHAnsi" w:cstheme="minorHAnsi"/>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18"/>
        <w:gridCol w:w="1075"/>
        <w:gridCol w:w="913"/>
        <w:gridCol w:w="819"/>
        <w:gridCol w:w="1292"/>
        <w:gridCol w:w="1194"/>
        <w:gridCol w:w="1313"/>
        <w:gridCol w:w="1313"/>
        <w:gridCol w:w="1552"/>
        <w:gridCol w:w="1194"/>
        <w:gridCol w:w="1075"/>
        <w:gridCol w:w="1440"/>
      </w:tblGrid>
      <w:tr w:rsidR="00C05AD7" w:rsidRPr="00C05AD7" w14:paraId="01E853BA" w14:textId="77777777" w:rsidTr="00C05AD7">
        <w:trPr>
          <w:cantSplit/>
          <w:trHeight w:val="144"/>
          <w:ins w:id="1731" w:author="Hudler, Rob@Energy" w:date="2018-11-09T15:34:00Z"/>
        </w:trPr>
        <w:tc>
          <w:tcPr>
            <w:tcW w:w="14598" w:type="dxa"/>
            <w:gridSpan w:val="12"/>
            <w:tcBorders>
              <w:top w:val="single" w:sz="4" w:space="0" w:color="auto"/>
              <w:left w:val="single" w:sz="4" w:space="0" w:color="auto"/>
              <w:bottom w:val="single" w:sz="4" w:space="0" w:color="auto"/>
              <w:right w:val="single" w:sz="4" w:space="0" w:color="auto"/>
            </w:tcBorders>
            <w:vAlign w:val="center"/>
          </w:tcPr>
          <w:p w14:paraId="24F933F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732" w:author="Hudler, Rob@Energy" w:date="2018-11-09T15:34:00Z"/>
                <w:rFonts w:asciiTheme="minorHAnsi" w:hAnsiTheme="minorHAnsi" w:cstheme="minorHAnsi"/>
                <w:b/>
                <w:sz w:val="20"/>
                <w:szCs w:val="20"/>
              </w:rPr>
            </w:pPr>
            <w:ins w:id="1733" w:author="Hudler, Rob@Energy" w:date="2018-11-09T15:34:00Z">
              <w:r w:rsidRPr="00C05AD7">
                <w:rPr>
                  <w:rFonts w:asciiTheme="minorHAnsi" w:hAnsiTheme="minorHAnsi" w:cstheme="minorHAnsi"/>
                  <w:b/>
                  <w:sz w:val="20"/>
                  <w:szCs w:val="20"/>
                </w:rPr>
                <w:t xml:space="preserve">C. Installed HERS Verified Central Water Heating Systems Information </w:t>
              </w:r>
            </w:ins>
          </w:p>
          <w:p w14:paraId="074BCC4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734" w:author="Hudler, Rob@Energy" w:date="2018-11-09T15:34:00Z"/>
                <w:rFonts w:asciiTheme="minorHAnsi" w:eastAsia="Times New Roman" w:hAnsiTheme="minorHAnsi" w:cstheme="minorHAnsi"/>
                <w:sz w:val="20"/>
                <w:szCs w:val="20"/>
              </w:rPr>
            </w:pPr>
            <w:ins w:id="1735" w:author="Hudler, Rob@Energy" w:date="2018-11-09T15:34:00Z">
              <w:r w:rsidRPr="00C05AD7">
                <w:rPr>
                  <w:rFonts w:asciiTheme="minorHAnsi" w:eastAsia="Times New Roman" w:hAnsiTheme="minorHAnsi" w:cstheme="minorHAnsi"/>
                  <w:sz w:val="20"/>
                  <w:szCs w:val="20"/>
                </w:rPr>
                <w:t>This table reports the water heating system features that were specified on the registered CF1R compliance document for this project.</w:t>
              </w:r>
            </w:ins>
          </w:p>
        </w:tc>
      </w:tr>
      <w:tr w:rsidR="00C05AD7" w:rsidRPr="00C05AD7" w14:paraId="1ED06A2A" w14:textId="77777777" w:rsidTr="00C05AD7">
        <w:trPr>
          <w:cantSplit/>
          <w:trHeight w:val="144"/>
          <w:ins w:id="1736"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center"/>
          </w:tcPr>
          <w:p w14:paraId="48E0C62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37" w:author="Hudler, Rob@Energy" w:date="2018-11-09T15:34:00Z"/>
                <w:rFonts w:asciiTheme="minorHAnsi" w:eastAsia="Times New Roman" w:hAnsiTheme="minorHAnsi" w:cstheme="minorHAnsi"/>
                <w:sz w:val="20"/>
                <w:szCs w:val="20"/>
              </w:rPr>
            </w:pPr>
            <w:ins w:id="1738" w:author="Hudler, Rob@Energy" w:date="2018-11-09T15:34:00Z">
              <w:r w:rsidRPr="00C05AD7">
                <w:rPr>
                  <w:rFonts w:asciiTheme="minorHAnsi" w:eastAsia="Times New Roman" w:hAnsiTheme="minorHAnsi" w:cstheme="minorHAnsi"/>
                  <w:sz w:val="20"/>
                  <w:szCs w:val="20"/>
                </w:rPr>
                <w:t>01</w:t>
              </w:r>
            </w:ins>
          </w:p>
        </w:tc>
        <w:tc>
          <w:tcPr>
            <w:tcW w:w="1075" w:type="dxa"/>
            <w:tcBorders>
              <w:top w:val="single" w:sz="4" w:space="0" w:color="auto"/>
              <w:left w:val="single" w:sz="4" w:space="0" w:color="auto"/>
              <w:bottom w:val="single" w:sz="4" w:space="0" w:color="auto"/>
              <w:right w:val="single" w:sz="4" w:space="0" w:color="auto"/>
            </w:tcBorders>
            <w:vAlign w:val="center"/>
          </w:tcPr>
          <w:p w14:paraId="721FDB1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39" w:author="Hudler, Rob@Energy" w:date="2018-11-09T15:34:00Z"/>
                <w:rFonts w:asciiTheme="minorHAnsi" w:eastAsia="Times New Roman" w:hAnsiTheme="minorHAnsi" w:cstheme="minorHAnsi"/>
                <w:sz w:val="20"/>
                <w:szCs w:val="20"/>
              </w:rPr>
            </w:pPr>
            <w:ins w:id="1740" w:author="Hudler, Rob@Energy" w:date="2018-11-09T15:34:00Z">
              <w:r w:rsidRPr="00C05AD7">
                <w:rPr>
                  <w:rFonts w:asciiTheme="minorHAnsi" w:eastAsia="Times New Roman" w:hAnsiTheme="minorHAnsi" w:cstheme="minorHAnsi"/>
                  <w:sz w:val="20"/>
                  <w:szCs w:val="20"/>
                </w:rPr>
                <w:t>02</w:t>
              </w:r>
            </w:ins>
          </w:p>
        </w:tc>
        <w:tc>
          <w:tcPr>
            <w:tcW w:w="913" w:type="dxa"/>
            <w:tcBorders>
              <w:top w:val="single" w:sz="4" w:space="0" w:color="auto"/>
              <w:left w:val="single" w:sz="4" w:space="0" w:color="auto"/>
              <w:bottom w:val="single" w:sz="4" w:space="0" w:color="auto"/>
              <w:right w:val="single" w:sz="4" w:space="0" w:color="auto"/>
            </w:tcBorders>
            <w:vAlign w:val="center"/>
          </w:tcPr>
          <w:p w14:paraId="4B24959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41" w:author="Hudler, Rob@Energy" w:date="2018-11-09T15:34:00Z"/>
                <w:rFonts w:asciiTheme="minorHAnsi" w:eastAsia="Times New Roman" w:hAnsiTheme="minorHAnsi" w:cstheme="minorHAnsi"/>
                <w:sz w:val="20"/>
                <w:szCs w:val="20"/>
              </w:rPr>
            </w:pPr>
            <w:ins w:id="1742" w:author="Hudler, Rob@Energy" w:date="2018-11-09T15:34:00Z">
              <w:r w:rsidRPr="00C05AD7">
                <w:rPr>
                  <w:rFonts w:asciiTheme="minorHAnsi" w:eastAsia="Times New Roman" w:hAnsiTheme="minorHAnsi" w:cstheme="minorHAnsi"/>
                  <w:sz w:val="20"/>
                  <w:szCs w:val="20"/>
                </w:rPr>
                <w:t>03</w:t>
              </w:r>
            </w:ins>
          </w:p>
        </w:tc>
        <w:tc>
          <w:tcPr>
            <w:tcW w:w="819" w:type="dxa"/>
            <w:tcBorders>
              <w:top w:val="single" w:sz="4" w:space="0" w:color="auto"/>
              <w:left w:val="single" w:sz="4" w:space="0" w:color="auto"/>
              <w:bottom w:val="single" w:sz="4" w:space="0" w:color="auto"/>
              <w:right w:val="single" w:sz="4" w:space="0" w:color="auto"/>
            </w:tcBorders>
            <w:vAlign w:val="center"/>
          </w:tcPr>
          <w:p w14:paraId="558B772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43" w:author="Hudler, Rob@Energy" w:date="2018-11-09T15:34:00Z"/>
                <w:rFonts w:asciiTheme="minorHAnsi" w:eastAsiaTheme="majorEastAsia" w:hAnsiTheme="minorHAnsi" w:cstheme="minorHAnsi"/>
                <w:b/>
                <w:bCs/>
                <w:color w:val="4F81BD" w:themeColor="accent1"/>
                <w:sz w:val="20"/>
                <w:szCs w:val="20"/>
              </w:rPr>
            </w:pPr>
            <w:ins w:id="1744" w:author="Hudler, Rob@Energy" w:date="2018-11-09T15:34:00Z">
              <w:r w:rsidRPr="00C05AD7">
                <w:rPr>
                  <w:rFonts w:asciiTheme="minorHAnsi" w:eastAsia="Times New Roman" w:hAnsiTheme="minorHAnsi" w:cstheme="minorHAnsi"/>
                  <w:sz w:val="20"/>
                  <w:szCs w:val="20"/>
                </w:rPr>
                <w:t>04</w:t>
              </w:r>
            </w:ins>
          </w:p>
        </w:tc>
        <w:tc>
          <w:tcPr>
            <w:tcW w:w="1292" w:type="dxa"/>
            <w:tcBorders>
              <w:top w:val="single" w:sz="4" w:space="0" w:color="auto"/>
              <w:left w:val="single" w:sz="4" w:space="0" w:color="auto"/>
              <w:bottom w:val="single" w:sz="4" w:space="0" w:color="auto"/>
              <w:right w:val="single" w:sz="4" w:space="0" w:color="auto"/>
            </w:tcBorders>
            <w:vAlign w:val="center"/>
          </w:tcPr>
          <w:p w14:paraId="62660C7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45" w:author="Hudler, Rob@Energy" w:date="2018-11-09T15:34:00Z"/>
                <w:rFonts w:asciiTheme="minorHAnsi" w:eastAsiaTheme="majorEastAsia" w:hAnsiTheme="minorHAnsi" w:cstheme="minorHAnsi"/>
                <w:b/>
                <w:bCs/>
                <w:color w:val="4F81BD" w:themeColor="accent1"/>
                <w:sz w:val="20"/>
                <w:szCs w:val="20"/>
              </w:rPr>
            </w:pPr>
            <w:ins w:id="1746" w:author="Hudler, Rob@Energy" w:date="2018-11-09T15:34:00Z">
              <w:r w:rsidRPr="00C05AD7">
                <w:rPr>
                  <w:rFonts w:asciiTheme="minorHAnsi" w:eastAsia="Times New Roman" w:hAnsiTheme="minorHAnsi" w:cstheme="minorHAnsi"/>
                  <w:sz w:val="20"/>
                  <w:szCs w:val="20"/>
                </w:rPr>
                <w:t>05</w:t>
              </w:r>
            </w:ins>
          </w:p>
        </w:tc>
        <w:tc>
          <w:tcPr>
            <w:tcW w:w="1194" w:type="dxa"/>
            <w:tcBorders>
              <w:top w:val="single" w:sz="4" w:space="0" w:color="auto"/>
              <w:left w:val="single" w:sz="4" w:space="0" w:color="auto"/>
              <w:bottom w:val="single" w:sz="4" w:space="0" w:color="auto"/>
              <w:right w:val="single" w:sz="4" w:space="0" w:color="auto"/>
            </w:tcBorders>
            <w:vAlign w:val="center"/>
          </w:tcPr>
          <w:p w14:paraId="7FF85AF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47" w:author="Hudler, Rob@Energy" w:date="2018-11-09T15:34:00Z"/>
                <w:rFonts w:asciiTheme="minorHAnsi" w:eastAsiaTheme="majorEastAsia" w:hAnsiTheme="minorHAnsi" w:cstheme="minorHAnsi"/>
                <w:b/>
                <w:bCs/>
                <w:color w:val="4F81BD" w:themeColor="accent1"/>
                <w:sz w:val="20"/>
                <w:szCs w:val="20"/>
              </w:rPr>
            </w:pPr>
            <w:ins w:id="1748" w:author="Hudler, Rob@Energy" w:date="2018-11-09T15:34:00Z">
              <w:r w:rsidRPr="00C05AD7">
                <w:rPr>
                  <w:rFonts w:asciiTheme="minorHAnsi" w:eastAsia="Times New Roman" w:hAnsiTheme="minorHAnsi" w:cstheme="minorHAnsi"/>
                  <w:sz w:val="20"/>
                  <w:szCs w:val="20"/>
                </w:rPr>
                <w:t>06</w:t>
              </w:r>
            </w:ins>
          </w:p>
        </w:tc>
        <w:tc>
          <w:tcPr>
            <w:tcW w:w="1313" w:type="dxa"/>
            <w:tcBorders>
              <w:top w:val="single" w:sz="4" w:space="0" w:color="auto"/>
              <w:left w:val="single" w:sz="4" w:space="0" w:color="auto"/>
              <w:bottom w:val="single" w:sz="4" w:space="0" w:color="auto"/>
              <w:right w:val="single" w:sz="4" w:space="0" w:color="auto"/>
            </w:tcBorders>
            <w:vAlign w:val="center"/>
          </w:tcPr>
          <w:p w14:paraId="75C773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49" w:author="Hudler, Rob@Energy" w:date="2018-11-09T15:34:00Z"/>
                <w:rFonts w:asciiTheme="minorHAnsi" w:eastAsiaTheme="majorEastAsia" w:hAnsiTheme="minorHAnsi" w:cstheme="minorHAnsi"/>
                <w:b/>
                <w:bCs/>
                <w:color w:val="4F81BD" w:themeColor="accent1"/>
                <w:sz w:val="20"/>
                <w:szCs w:val="20"/>
              </w:rPr>
            </w:pPr>
            <w:ins w:id="1750" w:author="Hudler, Rob@Energy" w:date="2018-11-09T15:34:00Z">
              <w:r w:rsidRPr="00C05AD7">
                <w:rPr>
                  <w:rFonts w:asciiTheme="minorHAnsi" w:eastAsia="Times New Roman" w:hAnsiTheme="minorHAnsi" w:cstheme="minorHAnsi"/>
                  <w:sz w:val="20"/>
                  <w:szCs w:val="20"/>
                </w:rPr>
                <w:t>07</w:t>
              </w:r>
            </w:ins>
          </w:p>
        </w:tc>
        <w:tc>
          <w:tcPr>
            <w:tcW w:w="1313" w:type="dxa"/>
            <w:tcBorders>
              <w:top w:val="single" w:sz="4" w:space="0" w:color="auto"/>
              <w:left w:val="single" w:sz="4" w:space="0" w:color="auto"/>
              <w:bottom w:val="single" w:sz="4" w:space="0" w:color="auto"/>
              <w:right w:val="single" w:sz="4" w:space="0" w:color="auto"/>
            </w:tcBorders>
            <w:vAlign w:val="center"/>
          </w:tcPr>
          <w:p w14:paraId="7F987CF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51" w:author="Hudler, Rob@Energy" w:date="2018-11-09T15:34:00Z"/>
                <w:rFonts w:asciiTheme="minorHAnsi" w:eastAsiaTheme="majorEastAsia" w:hAnsiTheme="minorHAnsi" w:cstheme="minorHAnsi"/>
                <w:b/>
                <w:bCs/>
                <w:color w:val="4F81BD" w:themeColor="accent1"/>
                <w:sz w:val="20"/>
                <w:szCs w:val="20"/>
              </w:rPr>
            </w:pPr>
            <w:ins w:id="1752" w:author="Hudler, Rob@Energy" w:date="2018-11-09T15:34:00Z">
              <w:r w:rsidRPr="00C05AD7">
                <w:rPr>
                  <w:rFonts w:asciiTheme="minorHAnsi" w:eastAsia="Times New Roman" w:hAnsiTheme="minorHAnsi" w:cstheme="minorHAnsi"/>
                  <w:sz w:val="20"/>
                  <w:szCs w:val="20"/>
                </w:rPr>
                <w:t>08</w:t>
              </w:r>
            </w:ins>
          </w:p>
        </w:tc>
        <w:tc>
          <w:tcPr>
            <w:tcW w:w="1552" w:type="dxa"/>
            <w:tcBorders>
              <w:top w:val="single" w:sz="4" w:space="0" w:color="auto"/>
              <w:left w:val="single" w:sz="4" w:space="0" w:color="auto"/>
              <w:bottom w:val="single" w:sz="4" w:space="0" w:color="auto"/>
              <w:right w:val="single" w:sz="4" w:space="0" w:color="auto"/>
            </w:tcBorders>
            <w:vAlign w:val="center"/>
          </w:tcPr>
          <w:p w14:paraId="17FE468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53" w:author="Hudler, Rob@Energy" w:date="2018-11-09T15:34:00Z"/>
                <w:rFonts w:asciiTheme="minorHAnsi" w:eastAsiaTheme="majorEastAsia" w:hAnsiTheme="minorHAnsi" w:cstheme="minorHAnsi"/>
                <w:b/>
                <w:bCs/>
                <w:color w:val="4F81BD" w:themeColor="accent1"/>
                <w:sz w:val="20"/>
                <w:szCs w:val="20"/>
              </w:rPr>
            </w:pPr>
            <w:ins w:id="1754" w:author="Hudler, Rob@Energy" w:date="2018-11-09T15:34:00Z">
              <w:r w:rsidRPr="00C05AD7">
                <w:rPr>
                  <w:rFonts w:asciiTheme="minorHAnsi" w:eastAsia="Times New Roman" w:hAnsiTheme="minorHAnsi" w:cstheme="minorHAnsi"/>
                  <w:sz w:val="20"/>
                  <w:szCs w:val="20"/>
                </w:rPr>
                <w:t>09</w:t>
              </w:r>
            </w:ins>
          </w:p>
        </w:tc>
        <w:tc>
          <w:tcPr>
            <w:tcW w:w="1194" w:type="dxa"/>
            <w:tcBorders>
              <w:top w:val="single" w:sz="4" w:space="0" w:color="auto"/>
              <w:left w:val="single" w:sz="4" w:space="0" w:color="auto"/>
              <w:bottom w:val="single" w:sz="4" w:space="0" w:color="auto"/>
              <w:right w:val="single" w:sz="4" w:space="0" w:color="auto"/>
            </w:tcBorders>
            <w:vAlign w:val="center"/>
          </w:tcPr>
          <w:p w14:paraId="10E471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55" w:author="Hudler, Rob@Energy" w:date="2018-11-09T15:34:00Z"/>
                <w:rFonts w:asciiTheme="minorHAnsi" w:eastAsiaTheme="majorEastAsia" w:hAnsiTheme="minorHAnsi" w:cstheme="minorHAnsi"/>
                <w:b/>
                <w:bCs/>
                <w:color w:val="4F81BD" w:themeColor="accent1"/>
                <w:sz w:val="20"/>
                <w:szCs w:val="20"/>
              </w:rPr>
            </w:pPr>
            <w:ins w:id="1756" w:author="Hudler, Rob@Energy" w:date="2018-11-09T15:34:00Z">
              <w:r w:rsidRPr="00C05AD7">
                <w:rPr>
                  <w:rFonts w:asciiTheme="minorHAnsi" w:eastAsia="Times New Roman" w:hAnsiTheme="minorHAnsi" w:cstheme="minorHAnsi"/>
                  <w:sz w:val="20"/>
                  <w:szCs w:val="20"/>
                </w:rPr>
                <w:t>10</w:t>
              </w:r>
            </w:ins>
          </w:p>
        </w:tc>
        <w:tc>
          <w:tcPr>
            <w:tcW w:w="1075" w:type="dxa"/>
            <w:tcBorders>
              <w:top w:val="single" w:sz="4" w:space="0" w:color="auto"/>
              <w:left w:val="single" w:sz="4" w:space="0" w:color="auto"/>
              <w:bottom w:val="single" w:sz="4" w:space="0" w:color="auto"/>
              <w:right w:val="single" w:sz="4" w:space="0" w:color="auto"/>
            </w:tcBorders>
            <w:vAlign w:val="center"/>
          </w:tcPr>
          <w:p w14:paraId="26D7884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57" w:author="Hudler, Rob@Energy" w:date="2018-11-09T15:34:00Z"/>
                <w:rFonts w:asciiTheme="minorHAnsi" w:eastAsiaTheme="majorEastAsia" w:hAnsiTheme="minorHAnsi" w:cstheme="minorHAnsi"/>
                <w:b/>
                <w:bCs/>
                <w:color w:val="4F81BD" w:themeColor="accent1"/>
                <w:sz w:val="20"/>
                <w:szCs w:val="20"/>
              </w:rPr>
            </w:pPr>
            <w:ins w:id="1758" w:author="Hudler, Rob@Energy" w:date="2018-11-09T15:34:00Z">
              <w:r w:rsidRPr="00C05AD7">
                <w:rPr>
                  <w:rFonts w:asciiTheme="minorHAnsi" w:eastAsia="Times New Roman" w:hAnsiTheme="minorHAnsi" w:cstheme="minorHAnsi"/>
                  <w:sz w:val="20"/>
                  <w:szCs w:val="20"/>
                </w:rPr>
                <w:t>11</w:t>
              </w:r>
            </w:ins>
          </w:p>
        </w:tc>
        <w:tc>
          <w:tcPr>
            <w:tcW w:w="1440" w:type="dxa"/>
            <w:tcBorders>
              <w:top w:val="single" w:sz="4" w:space="0" w:color="auto"/>
              <w:left w:val="single" w:sz="4" w:space="0" w:color="auto"/>
              <w:bottom w:val="single" w:sz="4" w:space="0" w:color="auto"/>
              <w:right w:val="single" w:sz="4" w:space="0" w:color="auto"/>
            </w:tcBorders>
            <w:vAlign w:val="center"/>
          </w:tcPr>
          <w:p w14:paraId="35948C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59" w:author="Hudler, Rob@Energy" w:date="2018-11-09T15:34:00Z"/>
                <w:rFonts w:asciiTheme="minorHAnsi" w:eastAsiaTheme="majorEastAsia" w:hAnsiTheme="minorHAnsi" w:cstheme="minorHAnsi"/>
                <w:b/>
                <w:bCs/>
                <w:color w:val="4F81BD" w:themeColor="accent1"/>
                <w:sz w:val="20"/>
                <w:szCs w:val="20"/>
              </w:rPr>
            </w:pPr>
            <w:ins w:id="1760" w:author="Hudler, Rob@Energy" w:date="2018-11-09T15:34:00Z">
              <w:r w:rsidRPr="00C05AD7">
                <w:rPr>
                  <w:rFonts w:asciiTheme="minorHAnsi" w:eastAsia="Times New Roman" w:hAnsiTheme="minorHAnsi" w:cstheme="minorHAnsi"/>
                  <w:sz w:val="20"/>
                  <w:szCs w:val="20"/>
                </w:rPr>
                <w:t>12</w:t>
              </w:r>
            </w:ins>
          </w:p>
        </w:tc>
      </w:tr>
      <w:tr w:rsidR="00C05AD7" w:rsidRPr="00C05AD7" w14:paraId="01EB65D1" w14:textId="77777777" w:rsidTr="00C05AD7">
        <w:trPr>
          <w:cantSplit/>
          <w:trHeight w:val="144"/>
          <w:ins w:id="1761"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bottom"/>
          </w:tcPr>
          <w:p w14:paraId="3C858C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62" w:author="Hudler, Rob@Energy" w:date="2018-11-09T15:34:00Z"/>
                <w:rFonts w:asciiTheme="minorHAnsi" w:eastAsia="Times New Roman" w:hAnsiTheme="minorHAnsi" w:cstheme="minorHAnsi"/>
                <w:sz w:val="20"/>
                <w:szCs w:val="20"/>
              </w:rPr>
            </w:pPr>
            <w:ins w:id="1763" w:author="Hudler, Rob@Energy" w:date="2018-11-09T15:34:00Z">
              <w:r w:rsidRPr="00C05AD7">
                <w:rPr>
                  <w:rFonts w:asciiTheme="minorHAnsi" w:eastAsia="Times New Roman" w:hAnsiTheme="minorHAnsi" w:cstheme="minorHAnsi"/>
                  <w:sz w:val="20"/>
                  <w:szCs w:val="20"/>
                </w:rPr>
                <w:t>Water Heating System ID or Name</w:t>
              </w:r>
            </w:ins>
          </w:p>
        </w:tc>
        <w:tc>
          <w:tcPr>
            <w:tcW w:w="1075" w:type="dxa"/>
            <w:tcBorders>
              <w:top w:val="single" w:sz="4" w:space="0" w:color="auto"/>
              <w:left w:val="single" w:sz="4" w:space="0" w:color="auto"/>
              <w:bottom w:val="single" w:sz="4" w:space="0" w:color="auto"/>
              <w:right w:val="single" w:sz="4" w:space="0" w:color="auto"/>
            </w:tcBorders>
            <w:vAlign w:val="bottom"/>
          </w:tcPr>
          <w:p w14:paraId="6A5D6A4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64" w:author="Hudler, Rob@Energy" w:date="2018-11-09T15:34:00Z"/>
                <w:rFonts w:asciiTheme="minorHAnsi" w:eastAsia="Times New Roman" w:hAnsiTheme="minorHAnsi" w:cstheme="minorHAnsi"/>
                <w:sz w:val="20"/>
                <w:szCs w:val="20"/>
              </w:rPr>
            </w:pPr>
            <w:ins w:id="1765" w:author="Hudler, Rob@Energy" w:date="2018-11-09T15:34:00Z">
              <w:r w:rsidRPr="00C05AD7">
                <w:rPr>
                  <w:rFonts w:asciiTheme="minorHAnsi" w:eastAsia="Times New Roman" w:hAnsiTheme="minorHAnsi" w:cstheme="minorHAnsi"/>
                  <w:sz w:val="20"/>
                  <w:szCs w:val="20"/>
                </w:rPr>
                <w:t xml:space="preserve"> Water Heating System Type</w:t>
              </w:r>
            </w:ins>
          </w:p>
        </w:tc>
        <w:tc>
          <w:tcPr>
            <w:tcW w:w="913" w:type="dxa"/>
            <w:tcBorders>
              <w:top w:val="single" w:sz="4" w:space="0" w:color="auto"/>
              <w:left w:val="single" w:sz="4" w:space="0" w:color="auto"/>
              <w:bottom w:val="single" w:sz="4" w:space="0" w:color="auto"/>
              <w:right w:val="single" w:sz="4" w:space="0" w:color="auto"/>
            </w:tcBorders>
            <w:vAlign w:val="bottom"/>
          </w:tcPr>
          <w:p w14:paraId="1CC44BD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66" w:author="Hudler, Rob@Energy" w:date="2018-11-09T15:34:00Z"/>
                <w:rFonts w:asciiTheme="minorHAnsi" w:eastAsia="Times New Roman" w:hAnsiTheme="minorHAnsi" w:cstheme="minorHAnsi"/>
                <w:sz w:val="20"/>
                <w:szCs w:val="20"/>
              </w:rPr>
            </w:pPr>
            <w:ins w:id="1767" w:author="Hudler, Rob@Energy" w:date="2018-11-09T15:34:00Z">
              <w:r w:rsidRPr="00C05AD7">
                <w:rPr>
                  <w:rFonts w:asciiTheme="minorHAnsi" w:eastAsia="Times New Roman" w:hAnsiTheme="minorHAnsi" w:cstheme="minorHAnsi"/>
                  <w:sz w:val="20"/>
                  <w:szCs w:val="20"/>
                </w:rPr>
                <w:t>Water Heater Type</w:t>
              </w:r>
            </w:ins>
          </w:p>
        </w:tc>
        <w:tc>
          <w:tcPr>
            <w:tcW w:w="819" w:type="dxa"/>
            <w:tcBorders>
              <w:top w:val="single" w:sz="4" w:space="0" w:color="auto"/>
              <w:left w:val="single" w:sz="4" w:space="0" w:color="auto"/>
              <w:bottom w:val="single" w:sz="4" w:space="0" w:color="auto"/>
              <w:right w:val="single" w:sz="4" w:space="0" w:color="auto"/>
            </w:tcBorders>
            <w:vAlign w:val="bottom"/>
          </w:tcPr>
          <w:p w14:paraId="319F3E1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68" w:author="Hudler, Rob@Energy" w:date="2018-11-09T15:34:00Z"/>
                <w:rFonts w:asciiTheme="minorHAnsi" w:eastAsia="Times New Roman" w:hAnsiTheme="minorHAnsi" w:cstheme="minorHAnsi"/>
                <w:sz w:val="20"/>
                <w:szCs w:val="20"/>
              </w:rPr>
            </w:pPr>
            <w:ins w:id="1769" w:author="Hudler, Rob@Energy" w:date="2018-11-09T15:34:00Z">
              <w:r w:rsidRPr="00C05AD7">
                <w:rPr>
                  <w:rFonts w:asciiTheme="minorHAnsi" w:eastAsia="Times New Roman" w:hAnsiTheme="minorHAnsi" w:cstheme="minorHAnsi"/>
                  <w:sz w:val="20"/>
                  <w:szCs w:val="20"/>
                </w:rPr>
                <w:t># of Water Heaters in System</w:t>
              </w:r>
            </w:ins>
          </w:p>
        </w:tc>
        <w:tc>
          <w:tcPr>
            <w:tcW w:w="1292" w:type="dxa"/>
            <w:tcBorders>
              <w:top w:val="single" w:sz="4" w:space="0" w:color="auto"/>
              <w:left w:val="single" w:sz="4" w:space="0" w:color="auto"/>
              <w:bottom w:val="single" w:sz="4" w:space="0" w:color="auto"/>
              <w:right w:val="single" w:sz="4" w:space="0" w:color="auto"/>
            </w:tcBorders>
            <w:vAlign w:val="bottom"/>
          </w:tcPr>
          <w:p w14:paraId="451DEC4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70" w:author="Hudler, Rob@Energy" w:date="2018-11-09T15:34:00Z"/>
                <w:rFonts w:asciiTheme="minorHAnsi" w:eastAsia="Times New Roman" w:hAnsiTheme="minorHAnsi" w:cstheme="minorHAnsi"/>
                <w:sz w:val="20"/>
                <w:szCs w:val="20"/>
              </w:rPr>
            </w:pPr>
            <w:ins w:id="1771" w:author="Hudler, Rob@Energy" w:date="2018-11-09T15:34:00Z">
              <w:r w:rsidRPr="00C05AD7">
                <w:rPr>
                  <w:rFonts w:asciiTheme="minorHAnsi" w:eastAsia="Times New Roman" w:hAnsiTheme="minorHAnsi" w:cstheme="minorHAnsi"/>
                  <w:sz w:val="20"/>
                  <w:szCs w:val="20"/>
                </w:rPr>
                <w:t xml:space="preserve">Water Heater </w:t>
              </w:r>
            </w:ins>
          </w:p>
          <w:p w14:paraId="27FDECD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72" w:author="Hudler, Rob@Energy" w:date="2018-11-09T15:34:00Z"/>
                <w:rFonts w:asciiTheme="minorHAnsi" w:eastAsia="Times New Roman" w:hAnsiTheme="minorHAnsi" w:cstheme="minorHAnsi"/>
                <w:sz w:val="20"/>
                <w:szCs w:val="20"/>
              </w:rPr>
            </w:pPr>
            <w:ins w:id="1773" w:author="Hudler, Rob@Energy" w:date="2018-11-09T15:34:00Z">
              <w:r w:rsidRPr="00C05AD7">
                <w:rPr>
                  <w:rFonts w:asciiTheme="minorHAnsi" w:eastAsia="Times New Roman" w:hAnsiTheme="minorHAnsi" w:cstheme="minorHAnsi"/>
                  <w:sz w:val="20"/>
                  <w:szCs w:val="20"/>
                </w:rPr>
                <w:t>Storage</w:t>
              </w:r>
            </w:ins>
          </w:p>
          <w:p w14:paraId="5373721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74" w:author="Hudler, Rob@Energy" w:date="2018-11-09T15:34:00Z"/>
                <w:rFonts w:asciiTheme="minorHAnsi" w:eastAsia="Times New Roman" w:hAnsiTheme="minorHAnsi" w:cstheme="minorHAnsi"/>
                <w:sz w:val="20"/>
                <w:szCs w:val="20"/>
              </w:rPr>
            </w:pPr>
            <w:ins w:id="1775" w:author="Hudler, Rob@Energy" w:date="2018-11-09T15:34:00Z">
              <w:r w:rsidRPr="00C05AD7">
                <w:rPr>
                  <w:rFonts w:asciiTheme="minorHAnsi" w:eastAsia="Times New Roman" w:hAnsiTheme="minorHAnsi" w:cstheme="minorHAnsi"/>
                  <w:sz w:val="20"/>
                  <w:szCs w:val="20"/>
                </w:rPr>
                <w:t>Volume (gal)</w:t>
              </w:r>
            </w:ins>
          </w:p>
        </w:tc>
        <w:tc>
          <w:tcPr>
            <w:tcW w:w="1194" w:type="dxa"/>
            <w:tcBorders>
              <w:top w:val="single" w:sz="4" w:space="0" w:color="auto"/>
              <w:left w:val="single" w:sz="4" w:space="0" w:color="auto"/>
              <w:bottom w:val="single" w:sz="4" w:space="0" w:color="auto"/>
              <w:right w:val="single" w:sz="4" w:space="0" w:color="auto"/>
            </w:tcBorders>
            <w:vAlign w:val="bottom"/>
          </w:tcPr>
          <w:p w14:paraId="0EEC6D2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76" w:author="Hudler, Rob@Energy" w:date="2018-11-09T15:34:00Z"/>
                <w:rFonts w:asciiTheme="minorHAnsi" w:eastAsia="Times New Roman" w:hAnsiTheme="minorHAnsi" w:cstheme="minorHAnsi"/>
                <w:sz w:val="20"/>
                <w:szCs w:val="20"/>
              </w:rPr>
            </w:pPr>
            <w:ins w:id="1777" w:author="Hudler, Rob@Energy" w:date="2018-11-09T15:34:00Z">
              <w:r w:rsidRPr="00C05AD7">
                <w:rPr>
                  <w:rFonts w:asciiTheme="minorHAnsi" w:eastAsia="Times New Roman" w:hAnsiTheme="minorHAnsi" w:cstheme="minorHAnsi"/>
                  <w:sz w:val="20"/>
                  <w:szCs w:val="20"/>
                </w:rPr>
                <w:t>Fuel Type</w:t>
              </w:r>
            </w:ins>
          </w:p>
        </w:tc>
        <w:tc>
          <w:tcPr>
            <w:tcW w:w="1313" w:type="dxa"/>
            <w:tcBorders>
              <w:top w:val="single" w:sz="4" w:space="0" w:color="auto"/>
              <w:left w:val="single" w:sz="4" w:space="0" w:color="auto"/>
              <w:bottom w:val="single" w:sz="4" w:space="0" w:color="auto"/>
              <w:right w:val="single" w:sz="4" w:space="0" w:color="auto"/>
            </w:tcBorders>
            <w:vAlign w:val="bottom"/>
          </w:tcPr>
          <w:p w14:paraId="1F23CBE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78" w:author="Hudler, Rob@Energy" w:date="2018-11-09T15:34:00Z"/>
                <w:rFonts w:asciiTheme="minorHAnsi" w:eastAsia="Times New Roman" w:hAnsiTheme="minorHAnsi" w:cstheme="minorHAnsi"/>
                <w:sz w:val="20"/>
                <w:szCs w:val="20"/>
              </w:rPr>
            </w:pPr>
            <w:ins w:id="1779" w:author="Hudler, Rob@Energy" w:date="2018-11-09T15:34:00Z">
              <w:r w:rsidRPr="00C05AD7">
                <w:rPr>
                  <w:rFonts w:asciiTheme="minorHAnsi" w:eastAsia="Times New Roman" w:hAnsiTheme="minorHAnsi" w:cstheme="minorHAnsi"/>
                  <w:sz w:val="20"/>
                  <w:szCs w:val="20"/>
                </w:rPr>
                <w:t>Rated Input Type</w:t>
              </w:r>
            </w:ins>
          </w:p>
        </w:tc>
        <w:tc>
          <w:tcPr>
            <w:tcW w:w="1313" w:type="dxa"/>
            <w:tcBorders>
              <w:top w:val="single" w:sz="4" w:space="0" w:color="auto"/>
              <w:left w:val="single" w:sz="4" w:space="0" w:color="auto"/>
              <w:bottom w:val="single" w:sz="4" w:space="0" w:color="auto"/>
              <w:right w:val="single" w:sz="4" w:space="0" w:color="auto"/>
            </w:tcBorders>
            <w:vAlign w:val="bottom"/>
          </w:tcPr>
          <w:p w14:paraId="3B5338B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80" w:author="Hudler, Rob@Energy" w:date="2018-11-09T15:34:00Z"/>
                <w:rFonts w:asciiTheme="minorHAnsi" w:eastAsia="Times New Roman" w:hAnsiTheme="minorHAnsi" w:cstheme="minorHAnsi"/>
                <w:sz w:val="20"/>
                <w:szCs w:val="20"/>
              </w:rPr>
            </w:pPr>
            <w:ins w:id="1781" w:author="Hudler, Rob@Energy" w:date="2018-11-09T15:34:00Z">
              <w:r w:rsidRPr="00C05AD7">
                <w:rPr>
                  <w:rFonts w:asciiTheme="minorHAnsi" w:eastAsia="Times New Roman" w:hAnsiTheme="minorHAnsi" w:cstheme="minorHAnsi"/>
                  <w:sz w:val="20"/>
                  <w:szCs w:val="20"/>
                </w:rPr>
                <w:t>Rated Input Value</w:t>
              </w:r>
            </w:ins>
          </w:p>
        </w:tc>
        <w:tc>
          <w:tcPr>
            <w:tcW w:w="1552" w:type="dxa"/>
            <w:tcBorders>
              <w:top w:val="single" w:sz="4" w:space="0" w:color="auto"/>
              <w:left w:val="single" w:sz="4" w:space="0" w:color="auto"/>
              <w:bottom w:val="single" w:sz="4" w:space="0" w:color="auto"/>
              <w:right w:val="single" w:sz="4" w:space="0" w:color="auto"/>
            </w:tcBorders>
            <w:vAlign w:val="bottom"/>
          </w:tcPr>
          <w:p w14:paraId="02B464E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82" w:author="Hudler, Rob@Energy" w:date="2018-11-09T15:34:00Z"/>
                <w:rFonts w:asciiTheme="minorHAnsi" w:eastAsia="Times New Roman" w:hAnsiTheme="minorHAnsi" w:cstheme="minorHAnsi"/>
                <w:sz w:val="20"/>
                <w:szCs w:val="20"/>
              </w:rPr>
            </w:pPr>
            <w:ins w:id="1783" w:author="Hudler, Rob@Energy" w:date="2018-11-09T15:34:00Z">
              <w:r w:rsidRPr="00C05AD7">
                <w:rPr>
                  <w:rFonts w:asciiTheme="minorHAnsi" w:eastAsia="Times New Roman" w:hAnsiTheme="minorHAnsi" w:cstheme="minorHAnsi"/>
                  <w:sz w:val="20"/>
                  <w:szCs w:val="20"/>
                </w:rPr>
                <w:t>Heating Efficiency Type</w:t>
              </w:r>
            </w:ins>
          </w:p>
        </w:tc>
        <w:tc>
          <w:tcPr>
            <w:tcW w:w="1194" w:type="dxa"/>
            <w:tcBorders>
              <w:top w:val="single" w:sz="4" w:space="0" w:color="auto"/>
              <w:left w:val="single" w:sz="4" w:space="0" w:color="auto"/>
              <w:bottom w:val="single" w:sz="4" w:space="0" w:color="auto"/>
              <w:right w:val="single" w:sz="4" w:space="0" w:color="auto"/>
            </w:tcBorders>
            <w:vAlign w:val="bottom"/>
          </w:tcPr>
          <w:p w14:paraId="5D8EEAB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84" w:author="Hudler, Rob@Energy" w:date="2018-11-09T15:34:00Z"/>
                <w:rFonts w:asciiTheme="minorHAnsi" w:eastAsia="Times New Roman" w:hAnsiTheme="minorHAnsi" w:cstheme="minorHAnsi"/>
                <w:sz w:val="20"/>
                <w:szCs w:val="20"/>
              </w:rPr>
            </w:pPr>
            <w:ins w:id="1785" w:author="Hudler, Rob@Energy" w:date="2018-11-09T15:34:00Z">
              <w:r w:rsidRPr="00C05AD7">
                <w:rPr>
                  <w:rFonts w:asciiTheme="minorHAnsi" w:eastAsia="Times New Roman" w:hAnsiTheme="minorHAnsi" w:cstheme="minorHAnsi"/>
                  <w:sz w:val="20"/>
                  <w:szCs w:val="20"/>
                </w:rPr>
                <w:t>Heating Efficiency Value</w:t>
              </w:r>
            </w:ins>
          </w:p>
        </w:tc>
        <w:tc>
          <w:tcPr>
            <w:tcW w:w="1075" w:type="dxa"/>
            <w:tcBorders>
              <w:top w:val="single" w:sz="4" w:space="0" w:color="auto"/>
              <w:left w:val="single" w:sz="4" w:space="0" w:color="auto"/>
              <w:bottom w:val="single" w:sz="4" w:space="0" w:color="auto"/>
              <w:right w:val="single" w:sz="4" w:space="0" w:color="auto"/>
            </w:tcBorders>
            <w:vAlign w:val="bottom"/>
          </w:tcPr>
          <w:p w14:paraId="4ED0878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86" w:author="Hudler, Rob@Energy" w:date="2018-11-09T15:34:00Z"/>
                <w:rFonts w:asciiTheme="minorHAnsi" w:eastAsia="Times New Roman" w:hAnsiTheme="minorHAnsi" w:cstheme="minorHAnsi"/>
                <w:sz w:val="20"/>
                <w:szCs w:val="20"/>
              </w:rPr>
            </w:pPr>
            <w:ins w:id="1787" w:author="Hudler, Rob@Energy" w:date="2018-11-09T15:34:00Z">
              <w:r w:rsidRPr="00C05AD7">
                <w:rPr>
                  <w:rFonts w:asciiTheme="minorHAnsi" w:eastAsia="Times New Roman" w:hAnsiTheme="minorHAnsi" w:cstheme="minorHAnsi"/>
                  <w:sz w:val="20"/>
                  <w:szCs w:val="20"/>
                </w:rPr>
                <w:t xml:space="preserve">Standby Loss </w:t>
              </w:r>
            </w:ins>
          </w:p>
          <w:p w14:paraId="30EBB38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88" w:author="Hudler, Rob@Energy" w:date="2018-11-09T15:34:00Z"/>
                <w:rFonts w:asciiTheme="minorHAnsi" w:eastAsia="Times New Roman" w:hAnsiTheme="minorHAnsi" w:cstheme="minorHAnsi"/>
                <w:sz w:val="20"/>
                <w:szCs w:val="20"/>
              </w:rPr>
            </w:pPr>
            <w:ins w:id="1789" w:author="Hudler, Rob@Energy" w:date="2018-11-09T15:34:00Z">
              <w:r w:rsidRPr="00C05AD7">
                <w:rPr>
                  <w:rFonts w:asciiTheme="minorHAnsi" w:eastAsia="Times New Roman" w:hAnsiTheme="minorHAnsi" w:cstheme="minorHAnsi"/>
                  <w:sz w:val="20"/>
                  <w:szCs w:val="20"/>
                </w:rPr>
                <w:t>(%)</w:t>
              </w:r>
            </w:ins>
          </w:p>
        </w:tc>
        <w:tc>
          <w:tcPr>
            <w:tcW w:w="1440" w:type="dxa"/>
            <w:tcBorders>
              <w:top w:val="single" w:sz="4" w:space="0" w:color="auto"/>
              <w:left w:val="single" w:sz="4" w:space="0" w:color="auto"/>
              <w:bottom w:val="single" w:sz="4" w:space="0" w:color="auto"/>
              <w:right w:val="single" w:sz="4" w:space="0" w:color="auto"/>
            </w:tcBorders>
            <w:vAlign w:val="bottom"/>
          </w:tcPr>
          <w:p w14:paraId="5D536DC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90" w:author="Hudler, Rob@Energy" w:date="2018-11-09T15:34:00Z"/>
                <w:rFonts w:asciiTheme="minorHAnsi" w:eastAsia="Times New Roman" w:hAnsiTheme="minorHAnsi" w:cstheme="minorHAnsi"/>
                <w:sz w:val="20"/>
                <w:szCs w:val="20"/>
              </w:rPr>
            </w:pPr>
            <w:ins w:id="1791" w:author="Hudler, Rob@Energy" w:date="2018-11-09T15:34:00Z">
              <w:r w:rsidRPr="00C05AD7">
                <w:rPr>
                  <w:rFonts w:asciiTheme="minorHAnsi" w:eastAsia="Times New Roman" w:hAnsiTheme="minorHAnsi" w:cstheme="minorHAnsi"/>
                  <w:sz w:val="20"/>
                  <w:szCs w:val="20"/>
                </w:rPr>
                <w:t xml:space="preserve">Exterior Insul. </w:t>
              </w:r>
            </w:ins>
          </w:p>
          <w:p w14:paraId="64A7516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792" w:author="Hudler, Rob@Energy" w:date="2018-11-09T15:34:00Z"/>
                <w:rFonts w:asciiTheme="minorHAnsi" w:eastAsia="Times New Roman" w:hAnsiTheme="minorHAnsi" w:cstheme="minorHAnsi"/>
                <w:sz w:val="20"/>
                <w:szCs w:val="20"/>
              </w:rPr>
            </w:pPr>
            <w:ins w:id="1793" w:author="Hudler, Rob@Energy" w:date="2018-11-09T15:34:00Z">
              <w:r w:rsidRPr="00C05AD7">
                <w:rPr>
                  <w:rFonts w:asciiTheme="minorHAnsi" w:eastAsia="Times New Roman" w:hAnsiTheme="minorHAnsi" w:cstheme="minorHAnsi"/>
                  <w:sz w:val="20"/>
                  <w:szCs w:val="20"/>
                </w:rPr>
                <w:t>R-Value</w:t>
              </w:r>
            </w:ins>
          </w:p>
        </w:tc>
      </w:tr>
      <w:tr w:rsidR="00C83171" w:rsidRPr="00C05AD7" w14:paraId="3B1D3025" w14:textId="77777777" w:rsidTr="00C05AD7">
        <w:trPr>
          <w:cantSplit/>
          <w:trHeight w:val="144"/>
          <w:ins w:id="1794" w:author="Hudler, Rob@Energy" w:date="2018-11-09T15:34:00Z"/>
        </w:trPr>
        <w:tc>
          <w:tcPr>
            <w:tcW w:w="1418" w:type="dxa"/>
            <w:tcBorders>
              <w:top w:val="single" w:sz="4" w:space="0" w:color="auto"/>
              <w:left w:val="single" w:sz="4" w:space="0" w:color="auto"/>
              <w:bottom w:val="single" w:sz="4" w:space="0" w:color="auto"/>
              <w:right w:val="single" w:sz="4" w:space="0" w:color="auto"/>
            </w:tcBorders>
          </w:tcPr>
          <w:p w14:paraId="3EADC4A3" w14:textId="5295810C"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795" w:author="Hudler, Rob@Energy" w:date="2018-11-09T15:34:00Z"/>
                <w:rFonts w:asciiTheme="minorHAnsi" w:eastAsia="Times New Roman" w:hAnsiTheme="minorHAnsi" w:cstheme="minorHAnsi"/>
                <w:sz w:val="20"/>
                <w:szCs w:val="20"/>
              </w:rPr>
            </w:pPr>
            <w:ins w:id="1796" w:author="Hudler, Rob@Energy" w:date="2018-11-28T13:1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Equals 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 xml:space="preserve"> (B01)</w:t>
              </w:r>
              <w:r w:rsidRPr="009C5275">
                <w:rPr>
                  <w:rFonts w:asciiTheme="minorHAnsi" w:eastAsia="Times New Roman" w:hAnsiTheme="minorHAnsi" w:cstheme="minorHAnsi"/>
                  <w:sz w:val="20"/>
                  <w:szCs w:val="20"/>
                </w:rPr>
                <w:t xml:space="preserve"> &gt;&gt;</w:t>
              </w:r>
            </w:ins>
          </w:p>
        </w:tc>
        <w:tc>
          <w:tcPr>
            <w:tcW w:w="1075" w:type="dxa"/>
            <w:tcBorders>
              <w:top w:val="single" w:sz="4" w:space="0" w:color="auto"/>
              <w:left w:val="single" w:sz="4" w:space="0" w:color="auto"/>
              <w:bottom w:val="single" w:sz="4" w:space="0" w:color="auto"/>
              <w:right w:val="single" w:sz="4" w:space="0" w:color="auto"/>
            </w:tcBorders>
          </w:tcPr>
          <w:p w14:paraId="478D4CD5" w14:textId="76548598"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797" w:author="Hudler, Rob@Energy" w:date="2018-11-09T15:34:00Z"/>
                <w:rFonts w:asciiTheme="minorHAnsi" w:eastAsia="Times New Roman" w:hAnsiTheme="minorHAnsi" w:cstheme="minorHAnsi"/>
                <w:sz w:val="20"/>
                <w:szCs w:val="20"/>
              </w:rPr>
            </w:pPr>
            <w:ins w:id="1798" w:author="Hudler, Rob@Energy" w:date="2018-11-28T13:1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Equals R</w:t>
              </w:r>
              <w:r w:rsidRPr="009C5275">
                <w:rPr>
                  <w:rFonts w:asciiTheme="minorHAnsi" w:eastAsia="Times New Roman" w:hAnsiTheme="minorHAnsi" w:cstheme="minorHAnsi"/>
                  <w:sz w:val="20"/>
                  <w:szCs w:val="20"/>
                </w:rPr>
                <w:t xml:space="preserve">eference values from CF1R </w:t>
              </w:r>
              <w:r>
                <w:rPr>
                  <w:rFonts w:asciiTheme="minorHAnsi" w:eastAsia="Times New Roman" w:hAnsiTheme="minorHAnsi" w:cstheme="minorHAnsi"/>
                  <w:sz w:val="20"/>
                  <w:szCs w:val="20"/>
                </w:rPr>
                <w:t xml:space="preserve"> (B02)</w:t>
              </w:r>
              <w:r w:rsidRPr="009C5275">
                <w:rPr>
                  <w:rFonts w:asciiTheme="minorHAnsi" w:eastAsia="Times New Roman" w:hAnsiTheme="minorHAnsi" w:cstheme="minorHAnsi"/>
                  <w:sz w:val="20"/>
                  <w:szCs w:val="20"/>
                </w:rPr>
                <w:t xml:space="preserve"> &gt;&gt;</w:t>
              </w:r>
            </w:ins>
          </w:p>
        </w:tc>
        <w:tc>
          <w:tcPr>
            <w:tcW w:w="913" w:type="dxa"/>
            <w:tcBorders>
              <w:top w:val="single" w:sz="4" w:space="0" w:color="auto"/>
              <w:left w:val="single" w:sz="4" w:space="0" w:color="auto"/>
              <w:bottom w:val="single" w:sz="4" w:space="0" w:color="auto"/>
              <w:right w:val="single" w:sz="4" w:space="0" w:color="auto"/>
            </w:tcBorders>
          </w:tcPr>
          <w:p w14:paraId="0047D882" w14:textId="062B9EC1"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799" w:author="Hudler, Rob@Energy" w:date="2018-11-09T15:34:00Z"/>
                <w:rFonts w:asciiTheme="minorHAnsi" w:eastAsia="Times New Roman" w:hAnsiTheme="minorHAnsi" w:cstheme="minorHAnsi"/>
                <w:sz w:val="20"/>
                <w:szCs w:val="20"/>
              </w:rPr>
            </w:pPr>
            <w:ins w:id="1800" w:author="Hudler, Rob@Energy" w:date="2018-11-28T13:1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M</w:t>
              </w:r>
              <w:r w:rsidRPr="009C5275">
                <w:rPr>
                  <w:rFonts w:asciiTheme="minorHAnsi" w:eastAsia="Times New Roman" w:hAnsiTheme="minorHAnsi" w:cstheme="minorHAnsi"/>
                  <w:sz w:val="20"/>
                  <w:szCs w:val="20"/>
                </w:rPr>
                <w:t xml:space="preserve">ust equal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 &gt;&gt;</w:t>
              </w:r>
            </w:ins>
          </w:p>
        </w:tc>
        <w:tc>
          <w:tcPr>
            <w:tcW w:w="819" w:type="dxa"/>
            <w:tcBorders>
              <w:top w:val="single" w:sz="4" w:space="0" w:color="auto"/>
              <w:left w:val="single" w:sz="4" w:space="0" w:color="auto"/>
              <w:bottom w:val="single" w:sz="4" w:space="0" w:color="auto"/>
              <w:right w:val="single" w:sz="4" w:space="0" w:color="auto"/>
            </w:tcBorders>
          </w:tcPr>
          <w:p w14:paraId="5F49AB1F" w14:textId="4D059C00"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801" w:author="Hudler, Rob@Energy" w:date="2018-11-09T15:34:00Z"/>
                <w:rFonts w:asciiTheme="minorHAnsi" w:eastAsia="Times New Roman" w:hAnsiTheme="minorHAnsi" w:cstheme="minorHAnsi"/>
                <w:sz w:val="20"/>
                <w:szCs w:val="20"/>
              </w:rPr>
            </w:pPr>
            <w:ins w:id="1802" w:author="Hudler, Rob@Energy" w:date="2018-11-28T13:10:00Z">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Must equal</w:t>
              </w:r>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 (B04) &gt;&gt;</w:t>
              </w:r>
            </w:ins>
          </w:p>
        </w:tc>
        <w:tc>
          <w:tcPr>
            <w:tcW w:w="1292" w:type="dxa"/>
            <w:tcBorders>
              <w:top w:val="single" w:sz="4" w:space="0" w:color="auto"/>
              <w:left w:val="single" w:sz="4" w:space="0" w:color="auto"/>
              <w:bottom w:val="single" w:sz="4" w:space="0" w:color="auto"/>
              <w:right w:val="single" w:sz="4" w:space="0" w:color="auto"/>
            </w:tcBorders>
          </w:tcPr>
          <w:p w14:paraId="2836B16F" w14:textId="0CD33FA2"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803" w:author="Hudler, Rob@Energy" w:date="2018-11-09T15:34:00Z"/>
                <w:rFonts w:asciiTheme="minorHAnsi" w:eastAsia="Times New Roman" w:hAnsiTheme="minorHAnsi" w:cstheme="minorHAnsi"/>
                <w:sz w:val="20"/>
                <w:szCs w:val="20"/>
              </w:rPr>
            </w:pPr>
            <w:ins w:id="1804" w:author="Hudler, Rob@Energy" w:date="2018-11-28T13:10:00Z">
              <w:r w:rsidRPr="009C5275">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Must equal</w:t>
              </w:r>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 (B05) &gt;&gt;</w:t>
              </w:r>
            </w:ins>
          </w:p>
        </w:tc>
        <w:tc>
          <w:tcPr>
            <w:tcW w:w="1194" w:type="dxa"/>
            <w:tcBorders>
              <w:top w:val="single" w:sz="4" w:space="0" w:color="auto"/>
              <w:left w:val="single" w:sz="4" w:space="0" w:color="auto"/>
              <w:bottom w:val="single" w:sz="4" w:space="0" w:color="auto"/>
              <w:right w:val="single" w:sz="4" w:space="0" w:color="auto"/>
            </w:tcBorders>
          </w:tcPr>
          <w:p w14:paraId="5541CA23" w14:textId="30FD607E"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805" w:author="Hudler, Rob@Energy" w:date="2018-11-09T15:34:00Z"/>
                <w:rFonts w:asciiTheme="minorHAnsi" w:eastAsia="Times New Roman" w:hAnsiTheme="minorHAnsi" w:cstheme="minorHAnsi"/>
                <w:sz w:val="20"/>
                <w:szCs w:val="20"/>
              </w:rPr>
            </w:pPr>
            <w:ins w:id="1806" w:author="Hudler, Rob@Energy" w:date="2018-11-28T13:1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Must equal</w:t>
              </w:r>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 (B06)</w:t>
              </w:r>
              <w:r w:rsidRPr="006F1F7B">
                <w:rPr>
                  <w:rFonts w:asciiTheme="minorHAnsi" w:hAnsiTheme="minorHAnsi" w:cstheme="minorHAnsi"/>
                  <w:sz w:val="20"/>
                  <w:szCs w:val="20"/>
                </w:rPr>
                <w:t xml:space="preserve"> </w:t>
              </w:r>
              <w:r w:rsidRPr="009C5275">
                <w:rPr>
                  <w:rFonts w:asciiTheme="minorHAnsi" w:hAnsiTheme="minorHAnsi" w:cstheme="minorHAnsi"/>
                  <w:sz w:val="20"/>
                  <w:szCs w:val="20"/>
                </w:rPr>
                <w:t>&gt;&gt;</w:t>
              </w:r>
            </w:ins>
          </w:p>
        </w:tc>
        <w:tc>
          <w:tcPr>
            <w:tcW w:w="1313" w:type="dxa"/>
            <w:tcBorders>
              <w:top w:val="single" w:sz="4" w:space="0" w:color="auto"/>
              <w:left w:val="single" w:sz="4" w:space="0" w:color="auto"/>
              <w:bottom w:val="single" w:sz="4" w:space="0" w:color="auto"/>
              <w:right w:val="single" w:sz="4" w:space="0" w:color="auto"/>
            </w:tcBorders>
          </w:tcPr>
          <w:p w14:paraId="59E8E16E" w14:textId="41BB11A7"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807" w:author="Hudler, Rob@Energy" w:date="2018-11-09T15:34:00Z"/>
                <w:rFonts w:asciiTheme="minorHAnsi" w:eastAsia="Times New Roman" w:hAnsiTheme="minorHAnsi" w:cstheme="minorHAnsi"/>
                <w:sz w:val="20"/>
                <w:szCs w:val="20"/>
              </w:rPr>
            </w:pPr>
            <w:ins w:id="1808" w:author="Hudler, Rob@Energy" w:date="2018-11-28T13:1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M</w:t>
              </w:r>
              <w:r w:rsidRPr="009C5275">
                <w:rPr>
                  <w:rFonts w:asciiTheme="minorHAnsi" w:eastAsia="Times New Roman" w:hAnsiTheme="minorHAnsi" w:cstheme="minorHAnsi"/>
                  <w:sz w:val="20"/>
                  <w:szCs w:val="20"/>
                </w:rPr>
                <w:t xml:space="preserve">ust </w:t>
              </w:r>
              <w:r>
                <w:rPr>
                  <w:rFonts w:asciiTheme="minorHAnsi" w:eastAsia="Times New Roman" w:hAnsiTheme="minorHAnsi" w:cstheme="minorHAnsi"/>
                  <w:sz w:val="20"/>
                  <w:szCs w:val="20"/>
                </w:rPr>
                <w:t>equal</w:t>
              </w:r>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 (B07)&gt;&gt;</w:t>
              </w:r>
            </w:ins>
          </w:p>
        </w:tc>
        <w:tc>
          <w:tcPr>
            <w:tcW w:w="1313" w:type="dxa"/>
            <w:tcBorders>
              <w:top w:val="single" w:sz="4" w:space="0" w:color="auto"/>
              <w:left w:val="single" w:sz="4" w:space="0" w:color="auto"/>
              <w:bottom w:val="single" w:sz="4" w:space="0" w:color="auto"/>
              <w:right w:val="single" w:sz="4" w:space="0" w:color="auto"/>
            </w:tcBorders>
          </w:tcPr>
          <w:p w14:paraId="561D0C0E" w14:textId="4AC5E792"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809" w:author="Hudler, Rob@Energy" w:date="2018-11-09T15:34:00Z"/>
                <w:rFonts w:asciiTheme="minorHAnsi" w:eastAsia="Times New Roman" w:hAnsiTheme="minorHAnsi" w:cstheme="minorHAnsi"/>
                <w:sz w:val="20"/>
                <w:szCs w:val="20"/>
              </w:rPr>
            </w:pPr>
            <w:ins w:id="1810" w:author="Hudler, Rob@Energy" w:date="2018-11-28T13:10:00Z">
              <w:r w:rsidRPr="009C5275">
                <w:rPr>
                  <w:rFonts w:asciiTheme="minorHAnsi" w:eastAsia="Times New Roman" w:hAnsiTheme="minorHAnsi" w:cstheme="minorHAnsi"/>
                  <w:sz w:val="20"/>
                  <w:szCs w:val="20"/>
                </w:rPr>
                <w:t>&lt;&lt;</w:t>
              </w:r>
              <w:r>
                <w:rPr>
                  <w:rFonts w:asciiTheme="minorHAnsi" w:eastAsia="Times New Roman" w:hAnsiTheme="minorHAnsi" w:cstheme="minorHAnsi"/>
                  <w:sz w:val="20"/>
                  <w:szCs w:val="20"/>
                </w:rPr>
                <w:t>M</w:t>
              </w:r>
              <w:r w:rsidRPr="009C5275">
                <w:rPr>
                  <w:rFonts w:asciiTheme="minorHAnsi" w:eastAsia="Times New Roman" w:hAnsiTheme="minorHAnsi" w:cstheme="minorHAnsi"/>
                  <w:sz w:val="20"/>
                  <w:szCs w:val="20"/>
                </w:rPr>
                <w:t xml:space="preserve">ust </w:t>
              </w:r>
              <w:r>
                <w:rPr>
                  <w:rFonts w:asciiTheme="minorHAnsi" w:eastAsia="Times New Roman" w:hAnsiTheme="minorHAnsi" w:cstheme="minorHAnsi"/>
                  <w:sz w:val="20"/>
                  <w:szCs w:val="20"/>
                </w:rPr>
                <w:t>equal</w:t>
              </w:r>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 (B0</w:t>
              </w:r>
              <w:r>
                <w:rPr>
                  <w:rFonts w:asciiTheme="minorHAnsi" w:eastAsia="Times New Roman" w:hAnsiTheme="minorHAnsi" w:cstheme="minorHAnsi"/>
                  <w:sz w:val="20"/>
                  <w:szCs w:val="20"/>
                </w:rPr>
                <w:t>8</w:t>
              </w:r>
              <w:r w:rsidRPr="009C5275">
                <w:rPr>
                  <w:rFonts w:asciiTheme="minorHAnsi" w:eastAsia="Times New Roman" w:hAnsiTheme="minorHAnsi" w:cstheme="minorHAnsi"/>
                  <w:sz w:val="20"/>
                  <w:szCs w:val="20"/>
                </w:rPr>
                <w:t>)&gt;&gt;</w:t>
              </w:r>
            </w:ins>
          </w:p>
        </w:tc>
        <w:tc>
          <w:tcPr>
            <w:tcW w:w="1552" w:type="dxa"/>
            <w:tcBorders>
              <w:top w:val="single" w:sz="4" w:space="0" w:color="auto"/>
              <w:left w:val="single" w:sz="4" w:space="0" w:color="auto"/>
              <w:bottom w:val="single" w:sz="4" w:space="0" w:color="auto"/>
              <w:right w:val="single" w:sz="4" w:space="0" w:color="auto"/>
            </w:tcBorders>
          </w:tcPr>
          <w:p w14:paraId="2D918F5B" w14:textId="3729F9B8"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811" w:author="Hudler, Rob@Energy" w:date="2018-11-09T15:34:00Z"/>
                <w:rFonts w:asciiTheme="minorHAnsi" w:eastAsia="Times New Roman" w:hAnsiTheme="minorHAnsi" w:cstheme="minorHAnsi"/>
                <w:sz w:val="20"/>
                <w:szCs w:val="20"/>
              </w:rPr>
            </w:pPr>
            <w:ins w:id="1812" w:author="Hudler, Rob@Energy" w:date="2018-11-28T13:10:00Z">
              <w:r w:rsidRPr="009C5275">
                <w:rPr>
                  <w:rFonts w:asciiTheme="minorHAnsi" w:eastAsia="Times New Roman" w:hAnsiTheme="minorHAnsi" w:cstheme="minorHAnsi"/>
                  <w:sz w:val="20"/>
                  <w:szCs w:val="20"/>
                </w:rPr>
                <w:t xml:space="preserve">&lt;&lt; User Input must equal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(B0</w:t>
              </w:r>
              <w:r>
                <w:rPr>
                  <w:rFonts w:asciiTheme="minorHAnsi" w:eastAsia="Times New Roman" w:hAnsiTheme="minorHAnsi" w:cstheme="minorHAnsi"/>
                  <w:sz w:val="20"/>
                  <w:szCs w:val="20"/>
                </w:rPr>
                <w:t>9</w:t>
              </w:r>
              <w:r w:rsidRPr="009C5275">
                <w:rPr>
                  <w:rFonts w:asciiTheme="minorHAnsi" w:eastAsia="Times New Roman" w:hAnsiTheme="minorHAnsi" w:cstheme="minorHAnsi"/>
                  <w:sz w:val="20"/>
                  <w:szCs w:val="20"/>
                </w:rPr>
                <w:t>)</w:t>
              </w:r>
              <w:r>
                <w:rPr>
                  <w:rFonts w:asciiTheme="minorHAnsi" w:eastAsia="Times New Roman" w:hAnsiTheme="minorHAnsi" w:cstheme="minorHAnsi"/>
                  <w:sz w:val="20"/>
                  <w:szCs w:val="20"/>
                </w:rPr>
                <w:t>; If prescriptive compliance then USER inputs AFUE, Thermal Efficiency, Energy Factor</w:t>
              </w:r>
              <w:r w:rsidRPr="009C5275">
                <w:rPr>
                  <w:rFonts w:asciiTheme="minorHAnsi" w:eastAsia="Times New Roman" w:hAnsiTheme="minorHAnsi" w:cstheme="minorHAnsi"/>
                  <w:sz w:val="20"/>
                  <w:szCs w:val="20"/>
                </w:rPr>
                <w:t xml:space="preserve"> &gt;&gt;</w:t>
              </w:r>
            </w:ins>
          </w:p>
        </w:tc>
        <w:tc>
          <w:tcPr>
            <w:tcW w:w="1194" w:type="dxa"/>
            <w:tcBorders>
              <w:top w:val="single" w:sz="4" w:space="0" w:color="auto"/>
              <w:left w:val="single" w:sz="4" w:space="0" w:color="auto"/>
              <w:bottom w:val="single" w:sz="4" w:space="0" w:color="auto"/>
              <w:right w:val="single" w:sz="4" w:space="0" w:color="auto"/>
            </w:tcBorders>
          </w:tcPr>
          <w:p w14:paraId="44356BDA" w14:textId="78689F2F"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813" w:author="Hudler, Rob@Energy" w:date="2018-11-09T15:34:00Z"/>
                <w:rFonts w:asciiTheme="minorHAnsi" w:eastAsia="Times New Roman" w:hAnsiTheme="minorHAnsi" w:cstheme="minorHAnsi"/>
                <w:sz w:val="20"/>
                <w:szCs w:val="20"/>
              </w:rPr>
            </w:pPr>
            <w:ins w:id="1814" w:author="Hudler, Rob@Energy" w:date="2018-11-28T13:10:00Z">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(B10)</w:t>
              </w:r>
              <w:r>
                <w:rPr>
                  <w:rFonts w:asciiTheme="minorHAnsi" w:eastAsia="Times New Roman" w:hAnsiTheme="minorHAnsi" w:cstheme="minorHAnsi"/>
                  <w:sz w:val="20"/>
                  <w:szCs w:val="20"/>
                </w:rPr>
                <w:t>; If prescriptive compliance USER INPUT</w:t>
              </w:r>
              <w:r w:rsidRPr="009C5275">
                <w:rPr>
                  <w:rFonts w:asciiTheme="minorHAnsi" w:eastAsia="Times New Roman" w:hAnsiTheme="minorHAnsi" w:cstheme="minorHAnsi"/>
                  <w:sz w:val="20"/>
                  <w:szCs w:val="20"/>
                </w:rPr>
                <w:t xml:space="preserve"> &gt;&gt;</w:t>
              </w:r>
            </w:ins>
          </w:p>
        </w:tc>
        <w:tc>
          <w:tcPr>
            <w:tcW w:w="1075" w:type="dxa"/>
            <w:tcBorders>
              <w:top w:val="single" w:sz="4" w:space="0" w:color="auto"/>
              <w:left w:val="single" w:sz="4" w:space="0" w:color="auto"/>
              <w:bottom w:val="single" w:sz="4" w:space="0" w:color="auto"/>
              <w:right w:val="single" w:sz="4" w:space="0" w:color="auto"/>
            </w:tcBorders>
          </w:tcPr>
          <w:p w14:paraId="50776336" w14:textId="7D0ED9A4"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815" w:author="Hudler, Rob@Energy" w:date="2018-11-09T15:34:00Z"/>
                <w:rFonts w:asciiTheme="minorHAnsi" w:eastAsia="Times New Roman" w:hAnsiTheme="minorHAnsi" w:cstheme="minorHAnsi"/>
                <w:sz w:val="20"/>
                <w:szCs w:val="20"/>
              </w:rPr>
            </w:pPr>
            <w:ins w:id="1816" w:author="Hudler, Rob@Energy" w:date="2018-11-28T13:10:00Z">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-PRF-01</w:t>
              </w:r>
              <w:r w:rsidRPr="009C5275">
                <w:rPr>
                  <w:rFonts w:asciiTheme="minorHAnsi" w:eastAsia="Times New Roman" w:hAnsiTheme="minorHAnsi" w:cstheme="minorHAnsi"/>
                  <w:sz w:val="20"/>
                  <w:szCs w:val="20"/>
                </w:rPr>
                <w:t xml:space="preserve"> (B11)</w:t>
              </w:r>
              <w:r>
                <w:rPr>
                  <w:rFonts w:asciiTheme="minorHAnsi" w:eastAsia="Times New Roman" w:hAnsiTheme="minorHAnsi" w:cstheme="minorHAnsi"/>
                  <w:sz w:val="20"/>
                  <w:szCs w:val="20"/>
                </w:rPr>
                <w:t>;</w:t>
              </w:r>
              <w:r w:rsidRPr="009C5275">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If prescriptive compliance USER INPUT</w:t>
              </w:r>
              <w:r w:rsidRPr="009C5275">
                <w:rPr>
                  <w:rFonts w:asciiTheme="minorHAnsi" w:eastAsia="Times New Roman" w:hAnsiTheme="minorHAnsi" w:cstheme="minorHAnsi"/>
                  <w:sz w:val="20"/>
                  <w:szCs w:val="20"/>
                </w:rPr>
                <w:t>&gt;&gt;</w:t>
              </w:r>
            </w:ins>
          </w:p>
        </w:tc>
        <w:tc>
          <w:tcPr>
            <w:tcW w:w="1440" w:type="dxa"/>
            <w:tcBorders>
              <w:top w:val="single" w:sz="4" w:space="0" w:color="auto"/>
              <w:left w:val="single" w:sz="4" w:space="0" w:color="auto"/>
              <w:bottom w:val="single" w:sz="4" w:space="0" w:color="auto"/>
              <w:right w:val="single" w:sz="4" w:space="0" w:color="auto"/>
            </w:tcBorders>
          </w:tcPr>
          <w:p w14:paraId="0F25E05E" w14:textId="5F6CAB9C" w:rsidR="00C83171" w:rsidRPr="00C05AD7" w:rsidRDefault="00C83171" w:rsidP="00C83171">
            <w:pPr>
              <w:keepNext/>
              <w:tabs>
                <w:tab w:val="left" w:pos="2160"/>
                <w:tab w:val="left" w:pos="2700"/>
                <w:tab w:val="left" w:pos="3420"/>
                <w:tab w:val="left" w:pos="3780"/>
                <w:tab w:val="left" w:pos="5760"/>
                <w:tab w:val="left" w:pos="7212"/>
              </w:tabs>
              <w:spacing w:after="0" w:line="240" w:lineRule="auto"/>
              <w:rPr>
                <w:ins w:id="1817" w:author="Hudler, Rob@Energy" w:date="2018-11-09T15:34:00Z"/>
                <w:rFonts w:asciiTheme="minorHAnsi" w:eastAsia="Times New Roman" w:hAnsiTheme="minorHAnsi" w:cstheme="minorHAnsi"/>
                <w:sz w:val="20"/>
                <w:szCs w:val="20"/>
              </w:rPr>
            </w:pPr>
            <w:ins w:id="1818" w:author="Hudler, Rob@Energy" w:date="2018-11-28T13:10:00Z">
              <w:r w:rsidRPr="009C5275">
                <w:rPr>
                  <w:rFonts w:asciiTheme="minorHAnsi" w:eastAsia="Times New Roman" w:hAnsiTheme="minorHAnsi" w:cstheme="minorHAnsi"/>
                  <w:sz w:val="20"/>
                  <w:szCs w:val="20"/>
                </w:rPr>
                <w:t xml:space="preserve">&lt;&lt; User Input must ≥ </w:t>
              </w:r>
              <w:r>
                <w:rPr>
                  <w:rFonts w:asciiTheme="minorHAnsi" w:eastAsia="Times New Roman" w:hAnsiTheme="minorHAnsi" w:cstheme="minorHAnsi"/>
                  <w:sz w:val="20"/>
                  <w:szCs w:val="20"/>
                </w:rPr>
                <w:t>R</w:t>
              </w:r>
              <w:r w:rsidRPr="009C5275">
                <w:rPr>
                  <w:rFonts w:asciiTheme="minorHAnsi" w:eastAsia="Times New Roman" w:hAnsiTheme="minorHAnsi" w:cstheme="minorHAnsi"/>
                  <w:sz w:val="20"/>
                  <w:szCs w:val="20"/>
                </w:rPr>
                <w:t>eference values from CF1R</w:t>
              </w:r>
              <w:r>
                <w:rPr>
                  <w:rFonts w:asciiTheme="minorHAnsi" w:eastAsia="Times New Roman" w:hAnsiTheme="minorHAnsi" w:cstheme="minorHAnsi"/>
                  <w:sz w:val="20"/>
                  <w:szCs w:val="20"/>
                </w:rPr>
                <w:t xml:space="preserve">-PRF-01 </w:t>
              </w:r>
              <w:r w:rsidRPr="009C5275">
                <w:rPr>
                  <w:rFonts w:asciiTheme="minorHAnsi" w:eastAsia="Times New Roman" w:hAnsiTheme="minorHAnsi" w:cstheme="minorHAnsi"/>
                  <w:sz w:val="20"/>
                  <w:szCs w:val="20"/>
                </w:rPr>
                <w:t>(B12)</w:t>
              </w:r>
              <w:r>
                <w:rPr>
                  <w:rFonts w:asciiTheme="minorHAnsi" w:eastAsia="Times New Roman" w:hAnsiTheme="minorHAnsi" w:cstheme="minorHAnsi"/>
                  <w:sz w:val="20"/>
                  <w:szCs w:val="20"/>
                </w:rPr>
                <w:t>; If prescriptive compliance USER INPUT</w:t>
              </w:r>
              <w:r w:rsidRPr="009C5275">
                <w:rPr>
                  <w:rFonts w:asciiTheme="minorHAnsi" w:eastAsia="Times New Roman" w:hAnsiTheme="minorHAnsi" w:cstheme="minorHAnsi"/>
                  <w:sz w:val="20"/>
                  <w:szCs w:val="20"/>
                </w:rPr>
                <w:t>&gt;&gt;</w:t>
              </w:r>
            </w:ins>
          </w:p>
        </w:tc>
      </w:tr>
      <w:tr w:rsidR="00C05AD7" w:rsidRPr="00C05AD7" w14:paraId="291EF488" w14:textId="77777777" w:rsidTr="00C05AD7">
        <w:trPr>
          <w:cantSplit/>
          <w:trHeight w:val="144"/>
          <w:ins w:id="1819" w:author="Hudler, Rob@Energy" w:date="2018-11-09T15:34:00Z"/>
        </w:trPr>
        <w:tc>
          <w:tcPr>
            <w:tcW w:w="1418" w:type="dxa"/>
            <w:tcBorders>
              <w:top w:val="single" w:sz="4" w:space="0" w:color="auto"/>
              <w:left w:val="single" w:sz="4" w:space="0" w:color="auto"/>
              <w:bottom w:val="single" w:sz="4" w:space="0" w:color="auto"/>
              <w:right w:val="single" w:sz="4" w:space="0" w:color="auto"/>
            </w:tcBorders>
            <w:vAlign w:val="center"/>
          </w:tcPr>
          <w:p w14:paraId="69CCC58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20"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6FC357F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21" w:author="Hudler, Rob@Energy" w:date="2018-11-09T15:34:00Z"/>
                <w:rFonts w:asciiTheme="minorHAnsi" w:eastAsia="Times New Roman" w:hAnsiTheme="minorHAnsi" w:cstheme="minorHAnsi"/>
                <w:sz w:val="20"/>
                <w:szCs w:val="20"/>
              </w:rPr>
            </w:pPr>
          </w:p>
        </w:tc>
        <w:tc>
          <w:tcPr>
            <w:tcW w:w="913" w:type="dxa"/>
            <w:tcBorders>
              <w:top w:val="single" w:sz="4" w:space="0" w:color="auto"/>
              <w:left w:val="single" w:sz="4" w:space="0" w:color="auto"/>
              <w:bottom w:val="single" w:sz="4" w:space="0" w:color="auto"/>
              <w:right w:val="single" w:sz="4" w:space="0" w:color="auto"/>
            </w:tcBorders>
            <w:vAlign w:val="center"/>
          </w:tcPr>
          <w:p w14:paraId="34134D5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22" w:author="Hudler, Rob@Energy" w:date="2018-11-09T15:34:00Z"/>
                <w:rFonts w:asciiTheme="minorHAnsi" w:eastAsia="Times New Roman" w:hAnsiTheme="minorHAnsi" w:cstheme="minorHAnsi"/>
                <w:sz w:val="20"/>
                <w:szCs w:val="20"/>
              </w:rPr>
            </w:pPr>
          </w:p>
        </w:tc>
        <w:tc>
          <w:tcPr>
            <w:tcW w:w="819" w:type="dxa"/>
            <w:tcBorders>
              <w:top w:val="single" w:sz="4" w:space="0" w:color="auto"/>
              <w:left w:val="single" w:sz="4" w:space="0" w:color="auto"/>
              <w:bottom w:val="single" w:sz="4" w:space="0" w:color="auto"/>
              <w:right w:val="single" w:sz="4" w:space="0" w:color="auto"/>
            </w:tcBorders>
            <w:vAlign w:val="center"/>
          </w:tcPr>
          <w:p w14:paraId="638BDB8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23" w:author="Hudler, Rob@Energy" w:date="2018-11-09T15:34:00Z"/>
                <w:rFonts w:asciiTheme="minorHAnsi" w:eastAsia="Times New Roman" w:hAnsiTheme="minorHAnsi" w:cstheme="minorHAnsi"/>
                <w:sz w:val="20"/>
                <w:szCs w:val="20"/>
              </w:rPr>
            </w:pPr>
          </w:p>
        </w:tc>
        <w:tc>
          <w:tcPr>
            <w:tcW w:w="1292" w:type="dxa"/>
            <w:tcBorders>
              <w:top w:val="single" w:sz="4" w:space="0" w:color="auto"/>
              <w:left w:val="single" w:sz="4" w:space="0" w:color="auto"/>
              <w:bottom w:val="single" w:sz="4" w:space="0" w:color="auto"/>
              <w:right w:val="single" w:sz="4" w:space="0" w:color="auto"/>
            </w:tcBorders>
            <w:vAlign w:val="center"/>
          </w:tcPr>
          <w:p w14:paraId="07709AD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24" w:author="Hudler, Rob@Energy" w:date="2018-11-09T15:34: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05F1D03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25" w:author="Hudler, Rob@Energy" w:date="2018-11-09T15:34: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28CD0C0C"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26" w:author="Hudler, Rob@Energy" w:date="2018-11-09T15:34:00Z"/>
                <w:rFonts w:asciiTheme="minorHAnsi" w:eastAsia="Times New Roman" w:hAnsiTheme="minorHAnsi" w:cstheme="minorHAnsi"/>
                <w:sz w:val="20"/>
                <w:szCs w:val="20"/>
              </w:rPr>
            </w:pPr>
          </w:p>
        </w:tc>
        <w:tc>
          <w:tcPr>
            <w:tcW w:w="1313" w:type="dxa"/>
            <w:tcBorders>
              <w:top w:val="single" w:sz="4" w:space="0" w:color="auto"/>
              <w:left w:val="single" w:sz="4" w:space="0" w:color="auto"/>
              <w:bottom w:val="single" w:sz="4" w:space="0" w:color="auto"/>
              <w:right w:val="single" w:sz="4" w:space="0" w:color="auto"/>
            </w:tcBorders>
            <w:vAlign w:val="center"/>
          </w:tcPr>
          <w:p w14:paraId="5D53E1D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27" w:author="Hudler, Rob@Energy" w:date="2018-11-09T15:34:00Z"/>
                <w:rFonts w:asciiTheme="minorHAnsi" w:eastAsia="Times New Roman" w:hAnsiTheme="minorHAnsi" w:cstheme="minorHAnsi"/>
                <w:sz w:val="20"/>
                <w:szCs w:val="20"/>
              </w:rPr>
            </w:pPr>
          </w:p>
        </w:tc>
        <w:tc>
          <w:tcPr>
            <w:tcW w:w="1552" w:type="dxa"/>
            <w:tcBorders>
              <w:top w:val="single" w:sz="4" w:space="0" w:color="auto"/>
              <w:left w:val="single" w:sz="4" w:space="0" w:color="auto"/>
              <w:bottom w:val="single" w:sz="4" w:space="0" w:color="auto"/>
              <w:right w:val="single" w:sz="4" w:space="0" w:color="auto"/>
            </w:tcBorders>
            <w:vAlign w:val="center"/>
          </w:tcPr>
          <w:p w14:paraId="760B6811"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28" w:author="Hudler, Rob@Energy" w:date="2018-11-09T15:34:00Z"/>
                <w:rFonts w:asciiTheme="minorHAnsi" w:eastAsia="Times New Roman" w:hAnsiTheme="minorHAnsi" w:cstheme="minorHAnsi"/>
                <w:sz w:val="20"/>
                <w:szCs w:val="20"/>
              </w:rPr>
            </w:pPr>
          </w:p>
        </w:tc>
        <w:tc>
          <w:tcPr>
            <w:tcW w:w="1194" w:type="dxa"/>
            <w:tcBorders>
              <w:top w:val="single" w:sz="4" w:space="0" w:color="auto"/>
              <w:left w:val="single" w:sz="4" w:space="0" w:color="auto"/>
              <w:bottom w:val="single" w:sz="4" w:space="0" w:color="auto"/>
              <w:right w:val="single" w:sz="4" w:space="0" w:color="auto"/>
            </w:tcBorders>
            <w:vAlign w:val="center"/>
          </w:tcPr>
          <w:p w14:paraId="2EA43D27"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29" w:author="Hudler, Rob@Energy" w:date="2018-11-09T15:34:00Z"/>
                <w:rFonts w:asciiTheme="minorHAnsi" w:eastAsia="Times New Roman" w:hAnsiTheme="minorHAnsi" w:cstheme="minorHAnsi"/>
                <w:sz w:val="20"/>
                <w:szCs w:val="20"/>
              </w:rPr>
            </w:pPr>
          </w:p>
        </w:tc>
        <w:tc>
          <w:tcPr>
            <w:tcW w:w="1075" w:type="dxa"/>
            <w:tcBorders>
              <w:top w:val="single" w:sz="4" w:space="0" w:color="auto"/>
              <w:left w:val="single" w:sz="4" w:space="0" w:color="auto"/>
              <w:bottom w:val="single" w:sz="4" w:space="0" w:color="auto"/>
              <w:right w:val="single" w:sz="4" w:space="0" w:color="auto"/>
            </w:tcBorders>
            <w:vAlign w:val="center"/>
          </w:tcPr>
          <w:p w14:paraId="6DCAC71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30" w:author="Hudler, Rob@Energy" w:date="2018-11-09T15:34:00Z"/>
                <w:rFonts w:asciiTheme="minorHAnsi" w:eastAsia="Times New Roman" w:hAnsiTheme="minorHAnsi" w:cstheme="minorHAnsi"/>
                <w:sz w:val="20"/>
                <w:szCs w:val="20"/>
              </w:rPr>
            </w:pPr>
          </w:p>
        </w:tc>
        <w:tc>
          <w:tcPr>
            <w:tcW w:w="1440" w:type="dxa"/>
            <w:tcBorders>
              <w:top w:val="single" w:sz="4" w:space="0" w:color="auto"/>
              <w:left w:val="single" w:sz="4" w:space="0" w:color="auto"/>
              <w:bottom w:val="single" w:sz="4" w:space="0" w:color="auto"/>
              <w:right w:val="single" w:sz="4" w:space="0" w:color="auto"/>
            </w:tcBorders>
            <w:vAlign w:val="center"/>
          </w:tcPr>
          <w:p w14:paraId="17440FC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31" w:author="Hudler, Rob@Energy" w:date="2018-11-09T15:34:00Z"/>
                <w:rFonts w:asciiTheme="minorHAnsi" w:eastAsia="Times New Roman" w:hAnsiTheme="minorHAnsi" w:cstheme="minorHAnsi"/>
                <w:sz w:val="20"/>
                <w:szCs w:val="20"/>
              </w:rPr>
            </w:pPr>
          </w:p>
        </w:tc>
      </w:tr>
    </w:tbl>
    <w:p w14:paraId="2397BCB5" w14:textId="77777777" w:rsidR="00C05AD7" w:rsidRPr="00C05AD7" w:rsidRDefault="00C05AD7" w:rsidP="00C05AD7">
      <w:pPr>
        <w:rPr>
          <w:ins w:id="1832" w:author="Hudler, Rob@Energy" w:date="2018-11-09T15:34:00Z"/>
          <w:rFonts w:asciiTheme="minorHAnsi" w:hAnsiTheme="minorHAnsi" w:cstheme="minorHAnsi"/>
          <w:sz w:val="20"/>
          <w:szCs w:val="20"/>
        </w:rPr>
      </w:pPr>
    </w:p>
    <w:tbl>
      <w:tblPr>
        <w:tblW w:w="5000"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5"/>
        <w:gridCol w:w="6315"/>
        <w:gridCol w:w="6316"/>
      </w:tblGrid>
      <w:tr w:rsidR="00C05AD7" w:rsidRPr="00C05AD7" w14:paraId="330E625B" w14:textId="77777777" w:rsidTr="00C05AD7">
        <w:trPr>
          <w:cantSplit/>
          <w:trHeight w:val="144"/>
          <w:ins w:id="1833" w:author="Hudler, Rob@Energy" w:date="2018-11-09T15:34:00Z"/>
        </w:trPr>
        <w:tc>
          <w:tcPr>
            <w:tcW w:w="14616" w:type="dxa"/>
            <w:gridSpan w:val="3"/>
            <w:tcBorders>
              <w:top w:val="single" w:sz="4" w:space="0" w:color="auto"/>
              <w:left w:val="single" w:sz="4" w:space="0" w:color="auto"/>
              <w:bottom w:val="single" w:sz="4" w:space="0" w:color="auto"/>
              <w:right w:val="single" w:sz="4" w:space="0" w:color="auto"/>
            </w:tcBorders>
          </w:tcPr>
          <w:p w14:paraId="0F2F212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834" w:author="Hudler, Rob@Energy" w:date="2018-11-09T15:34:00Z"/>
                <w:rFonts w:asciiTheme="minorHAnsi" w:hAnsiTheme="minorHAnsi" w:cstheme="minorHAnsi"/>
                <w:b/>
                <w:sz w:val="20"/>
                <w:szCs w:val="20"/>
              </w:rPr>
            </w:pPr>
            <w:ins w:id="1835" w:author="Hudler, Rob@Energy" w:date="2018-11-09T15:34:00Z">
              <w:r w:rsidRPr="00C05AD7">
                <w:rPr>
                  <w:rFonts w:asciiTheme="minorHAnsi" w:hAnsiTheme="minorHAnsi" w:cstheme="minorHAnsi"/>
                  <w:b/>
                  <w:sz w:val="20"/>
                  <w:szCs w:val="20"/>
                </w:rPr>
                <w:t>D. Design HER Verified Water Heating Distribution Systems Information</w:t>
              </w:r>
            </w:ins>
          </w:p>
          <w:p w14:paraId="614A16D0" w14:textId="77777777" w:rsidR="00C05AD7" w:rsidRDefault="00C05AD7" w:rsidP="00C05AD7">
            <w:pPr>
              <w:keepNext/>
              <w:tabs>
                <w:tab w:val="left" w:pos="2160"/>
                <w:tab w:val="left" w:pos="2700"/>
                <w:tab w:val="left" w:pos="3420"/>
                <w:tab w:val="left" w:pos="3780"/>
                <w:tab w:val="left" w:pos="5760"/>
                <w:tab w:val="left" w:pos="7212"/>
              </w:tabs>
              <w:spacing w:after="0" w:line="240" w:lineRule="auto"/>
              <w:rPr>
                <w:ins w:id="1836" w:author="Hudler, Rob@Energy" w:date="2018-11-20T13:34:00Z"/>
                <w:rFonts w:asciiTheme="minorHAnsi" w:hAnsiTheme="minorHAnsi" w:cstheme="minorHAnsi"/>
                <w:b/>
                <w:sz w:val="20"/>
                <w:szCs w:val="20"/>
              </w:rPr>
            </w:pPr>
            <w:ins w:id="1837" w:author="Hudler, Rob@Energy" w:date="2018-11-09T15:34:00Z">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ins>
          </w:p>
          <w:p w14:paraId="1E18A8BF" w14:textId="487A4902" w:rsidR="002718B1" w:rsidRPr="00C05AD7" w:rsidRDefault="002718B1" w:rsidP="00C05AD7">
            <w:pPr>
              <w:keepNext/>
              <w:tabs>
                <w:tab w:val="left" w:pos="2160"/>
                <w:tab w:val="left" w:pos="2700"/>
                <w:tab w:val="left" w:pos="3420"/>
                <w:tab w:val="left" w:pos="3780"/>
                <w:tab w:val="left" w:pos="5760"/>
                <w:tab w:val="left" w:pos="7212"/>
              </w:tabs>
              <w:spacing w:after="0" w:line="240" w:lineRule="auto"/>
              <w:rPr>
                <w:ins w:id="1838" w:author="Hudler, Rob@Energy" w:date="2018-11-09T15:34:00Z"/>
                <w:rFonts w:asciiTheme="minorHAnsi" w:hAnsiTheme="minorHAnsi" w:cstheme="minorHAnsi"/>
                <w:b/>
                <w:sz w:val="20"/>
                <w:szCs w:val="20"/>
              </w:rPr>
            </w:pPr>
            <w:ins w:id="1839" w:author="Hudler, Rob@Energy" w:date="2018-11-20T13:34:00Z">
              <w:r>
                <w:rPr>
                  <w:rFonts w:asciiTheme="minorHAnsi" w:hAnsiTheme="minorHAnsi" w:cstheme="minorHAnsi"/>
                  <w:b/>
                  <w:sz w:val="20"/>
                  <w:szCs w:val="20"/>
                </w:rPr>
                <w:t>&lt;&lt;</w:t>
              </w:r>
              <w:r w:rsidRPr="004635D7">
                <w:rPr>
                  <w:rFonts w:asciiTheme="minorHAnsi" w:hAnsiTheme="minorHAnsi" w:cstheme="minorHAnsi"/>
                  <w:sz w:val="20"/>
                  <w:szCs w:val="20"/>
                </w:rPr>
                <w:t>If prescriptive compliance D01-D03=NA or data in  table D not shown&gt;&gt;</w:t>
              </w:r>
            </w:ins>
          </w:p>
        </w:tc>
      </w:tr>
      <w:tr w:rsidR="00C05AD7" w:rsidRPr="00C05AD7" w14:paraId="2E8F8906" w14:textId="77777777" w:rsidTr="00C05AD7">
        <w:trPr>
          <w:cantSplit/>
          <w:trHeight w:val="144"/>
          <w:ins w:id="1840"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center"/>
          </w:tcPr>
          <w:p w14:paraId="49E0150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41" w:author="Hudler, Rob@Energy" w:date="2018-11-09T15:34:00Z"/>
                <w:rFonts w:asciiTheme="minorHAnsi" w:eastAsia="Times New Roman" w:hAnsiTheme="minorHAnsi" w:cstheme="minorHAnsi"/>
                <w:sz w:val="20"/>
                <w:szCs w:val="20"/>
              </w:rPr>
            </w:pPr>
            <w:ins w:id="1842" w:author="Hudler, Rob@Energy" w:date="2018-11-09T15:34:00Z">
              <w:r w:rsidRPr="00C05AD7">
                <w:rPr>
                  <w:rFonts w:asciiTheme="minorHAnsi" w:eastAsia="Times New Roman" w:hAnsiTheme="minorHAnsi" w:cstheme="minorHAnsi"/>
                  <w:sz w:val="20"/>
                  <w:szCs w:val="20"/>
                </w:rPr>
                <w:t>01</w:t>
              </w:r>
            </w:ins>
          </w:p>
        </w:tc>
        <w:tc>
          <w:tcPr>
            <w:tcW w:w="6315" w:type="dxa"/>
            <w:tcBorders>
              <w:top w:val="single" w:sz="4" w:space="0" w:color="auto"/>
              <w:left w:val="single" w:sz="4" w:space="0" w:color="auto"/>
              <w:bottom w:val="single" w:sz="4" w:space="0" w:color="auto"/>
              <w:right w:val="single" w:sz="4" w:space="0" w:color="auto"/>
            </w:tcBorders>
            <w:vAlign w:val="center"/>
          </w:tcPr>
          <w:p w14:paraId="34936A7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43" w:author="Hudler, Rob@Energy" w:date="2018-11-09T15:34:00Z"/>
                <w:rFonts w:asciiTheme="minorHAnsi" w:eastAsia="Times New Roman" w:hAnsiTheme="minorHAnsi" w:cstheme="minorHAnsi"/>
                <w:sz w:val="20"/>
                <w:szCs w:val="20"/>
              </w:rPr>
            </w:pPr>
            <w:ins w:id="1844" w:author="Hudler, Rob@Energy" w:date="2018-11-09T15:34:00Z">
              <w:r w:rsidRPr="00C05AD7">
                <w:rPr>
                  <w:rFonts w:asciiTheme="minorHAnsi" w:eastAsia="Times New Roman" w:hAnsiTheme="minorHAnsi" w:cstheme="minorHAnsi"/>
                  <w:sz w:val="20"/>
                  <w:szCs w:val="20"/>
                </w:rPr>
                <w:t>02</w:t>
              </w:r>
            </w:ins>
          </w:p>
        </w:tc>
        <w:tc>
          <w:tcPr>
            <w:tcW w:w="6316" w:type="dxa"/>
            <w:tcBorders>
              <w:top w:val="single" w:sz="4" w:space="0" w:color="auto"/>
              <w:left w:val="single" w:sz="4" w:space="0" w:color="auto"/>
              <w:bottom w:val="single" w:sz="4" w:space="0" w:color="auto"/>
              <w:right w:val="single" w:sz="4" w:space="0" w:color="auto"/>
            </w:tcBorders>
            <w:vAlign w:val="center"/>
          </w:tcPr>
          <w:p w14:paraId="1667FE3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45" w:author="Hudler, Rob@Energy" w:date="2018-11-09T15:34:00Z"/>
                <w:rFonts w:asciiTheme="minorHAnsi" w:eastAsia="Times New Roman" w:hAnsiTheme="minorHAnsi" w:cstheme="minorHAnsi"/>
                <w:sz w:val="20"/>
                <w:szCs w:val="20"/>
              </w:rPr>
            </w:pPr>
            <w:ins w:id="1846" w:author="Hudler, Rob@Energy" w:date="2018-11-09T15:34:00Z">
              <w:r w:rsidRPr="00C05AD7">
                <w:rPr>
                  <w:rFonts w:asciiTheme="minorHAnsi" w:eastAsia="Times New Roman" w:hAnsiTheme="minorHAnsi" w:cstheme="minorHAnsi"/>
                  <w:sz w:val="20"/>
                  <w:szCs w:val="20"/>
                </w:rPr>
                <w:t>03</w:t>
              </w:r>
            </w:ins>
          </w:p>
        </w:tc>
      </w:tr>
      <w:tr w:rsidR="00C05AD7" w:rsidRPr="00C05AD7" w14:paraId="2C0D1B19" w14:textId="77777777" w:rsidTr="00C05AD7">
        <w:trPr>
          <w:cantSplit/>
          <w:trHeight w:val="144"/>
          <w:ins w:id="1847"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bottom"/>
          </w:tcPr>
          <w:p w14:paraId="5388823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48" w:author="Hudler, Rob@Energy" w:date="2018-11-09T15:34:00Z"/>
                <w:rFonts w:asciiTheme="minorHAnsi" w:eastAsia="Times New Roman" w:hAnsiTheme="minorHAnsi" w:cstheme="minorHAnsi"/>
                <w:sz w:val="20"/>
                <w:szCs w:val="20"/>
              </w:rPr>
            </w:pPr>
            <w:ins w:id="1849" w:author="Hudler, Rob@Energy" w:date="2018-11-09T15:34:00Z">
              <w:r w:rsidRPr="00C05AD7">
                <w:rPr>
                  <w:rFonts w:asciiTheme="minorHAnsi" w:eastAsia="Times New Roman" w:hAnsiTheme="minorHAnsi" w:cstheme="minorHAnsi"/>
                  <w:sz w:val="20"/>
                  <w:szCs w:val="20"/>
                </w:rPr>
                <w:t>Water Heating System ID or Name</w:t>
              </w:r>
            </w:ins>
          </w:p>
        </w:tc>
        <w:tc>
          <w:tcPr>
            <w:tcW w:w="6315" w:type="dxa"/>
            <w:tcBorders>
              <w:top w:val="single" w:sz="4" w:space="0" w:color="auto"/>
              <w:left w:val="single" w:sz="4" w:space="0" w:color="auto"/>
              <w:bottom w:val="single" w:sz="4" w:space="0" w:color="auto"/>
              <w:right w:val="single" w:sz="4" w:space="0" w:color="auto"/>
            </w:tcBorders>
            <w:vAlign w:val="bottom"/>
          </w:tcPr>
          <w:p w14:paraId="36F9874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50" w:author="Hudler, Rob@Energy" w:date="2018-11-09T15:34:00Z"/>
                <w:rFonts w:asciiTheme="minorHAnsi" w:eastAsia="Times New Roman" w:hAnsiTheme="minorHAnsi" w:cstheme="minorHAnsi"/>
                <w:sz w:val="20"/>
                <w:szCs w:val="20"/>
              </w:rPr>
            </w:pPr>
            <w:ins w:id="1851" w:author="Hudler, Rob@Energy" w:date="2018-11-09T15:34:00Z">
              <w:r w:rsidRPr="00C05AD7">
                <w:rPr>
                  <w:rFonts w:asciiTheme="minorHAnsi" w:eastAsia="Times New Roman" w:hAnsiTheme="minorHAnsi" w:cstheme="minorHAnsi"/>
                  <w:sz w:val="20"/>
                  <w:szCs w:val="20"/>
                </w:rPr>
                <w:t xml:space="preserve">Central DHW System </w:t>
              </w:r>
            </w:ins>
          </w:p>
          <w:p w14:paraId="1DC760D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52" w:author="Hudler, Rob@Energy" w:date="2018-11-09T15:34:00Z"/>
                <w:rFonts w:asciiTheme="minorHAnsi" w:eastAsia="Times New Roman" w:hAnsiTheme="minorHAnsi" w:cstheme="minorHAnsi"/>
                <w:sz w:val="20"/>
                <w:szCs w:val="20"/>
              </w:rPr>
            </w:pPr>
            <w:ins w:id="1853" w:author="Hudler, Rob@Energy" w:date="2018-11-09T15:34:00Z">
              <w:r w:rsidRPr="00C05AD7">
                <w:rPr>
                  <w:rFonts w:asciiTheme="minorHAnsi" w:eastAsia="Times New Roman" w:hAnsiTheme="minorHAnsi" w:cstheme="minorHAnsi"/>
                  <w:sz w:val="20"/>
                  <w:szCs w:val="20"/>
                </w:rPr>
                <w:t>Distribution Type</w:t>
              </w:r>
            </w:ins>
          </w:p>
        </w:tc>
        <w:tc>
          <w:tcPr>
            <w:tcW w:w="6316" w:type="dxa"/>
            <w:tcBorders>
              <w:top w:val="single" w:sz="4" w:space="0" w:color="auto"/>
              <w:left w:val="single" w:sz="4" w:space="0" w:color="auto"/>
              <w:bottom w:val="single" w:sz="4" w:space="0" w:color="auto"/>
              <w:right w:val="single" w:sz="4" w:space="0" w:color="auto"/>
            </w:tcBorders>
            <w:vAlign w:val="bottom"/>
          </w:tcPr>
          <w:p w14:paraId="04DB253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54" w:author="Hudler, Rob@Energy" w:date="2018-11-09T15:34:00Z"/>
                <w:rFonts w:asciiTheme="minorHAnsi" w:eastAsia="Times New Roman" w:hAnsiTheme="minorHAnsi" w:cstheme="minorHAnsi"/>
                <w:sz w:val="20"/>
                <w:szCs w:val="20"/>
              </w:rPr>
            </w:pPr>
            <w:ins w:id="1855" w:author="Hudler, Rob@Energy" w:date="2018-11-09T15:34:00Z">
              <w:r w:rsidRPr="00C05AD7">
                <w:rPr>
                  <w:rFonts w:asciiTheme="minorHAnsi" w:eastAsia="Times New Roman" w:hAnsiTheme="minorHAnsi" w:cstheme="minorHAnsi"/>
                  <w:sz w:val="20"/>
                  <w:szCs w:val="20"/>
                </w:rPr>
                <w:t>Dwelling Unit DHW System</w:t>
              </w:r>
            </w:ins>
          </w:p>
          <w:p w14:paraId="662ECA2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56" w:author="Hudler, Rob@Energy" w:date="2018-11-09T15:34:00Z"/>
                <w:rFonts w:asciiTheme="minorHAnsi" w:eastAsia="Times New Roman" w:hAnsiTheme="minorHAnsi" w:cstheme="minorHAnsi"/>
                <w:sz w:val="20"/>
                <w:szCs w:val="20"/>
              </w:rPr>
            </w:pPr>
            <w:ins w:id="1857" w:author="Hudler, Rob@Energy" w:date="2018-11-09T15:34:00Z">
              <w:r w:rsidRPr="00C05AD7">
                <w:rPr>
                  <w:rFonts w:asciiTheme="minorHAnsi" w:eastAsia="Times New Roman" w:hAnsiTheme="minorHAnsi" w:cstheme="minorHAnsi"/>
                  <w:sz w:val="20"/>
                  <w:szCs w:val="20"/>
                </w:rPr>
                <w:t>Distribution Type</w:t>
              </w:r>
            </w:ins>
          </w:p>
        </w:tc>
      </w:tr>
      <w:tr w:rsidR="002718B1" w:rsidRPr="00C05AD7" w14:paraId="1CF92E4A" w14:textId="77777777" w:rsidTr="00C05AD7">
        <w:trPr>
          <w:cantSplit/>
          <w:trHeight w:val="144"/>
          <w:ins w:id="1858"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center"/>
          </w:tcPr>
          <w:p w14:paraId="0DD55006" w14:textId="0E0F2161" w:rsidR="002718B1" w:rsidRPr="00C05AD7" w:rsidRDefault="002718B1" w:rsidP="002718B1">
            <w:pPr>
              <w:keepNext/>
              <w:tabs>
                <w:tab w:val="left" w:pos="2160"/>
                <w:tab w:val="left" w:pos="2700"/>
                <w:tab w:val="left" w:pos="3420"/>
                <w:tab w:val="left" w:pos="3780"/>
                <w:tab w:val="left" w:pos="5760"/>
                <w:tab w:val="left" w:pos="7212"/>
              </w:tabs>
              <w:spacing w:after="0" w:line="240" w:lineRule="auto"/>
              <w:jc w:val="center"/>
              <w:rPr>
                <w:ins w:id="1859" w:author="Hudler, Rob@Energy" w:date="2018-11-09T15:34:00Z"/>
                <w:rFonts w:asciiTheme="minorHAnsi" w:eastAsia="Times New Roman" w:hAnsiTheme="minorHAnsi" w:cstheme="minorHAnsi"/>
                <w:sz w:val="20"/>
                <w:szCs w:val="20"/>
              </w:rPr>
            </w:pPr>
            <w:ins w:id="1860" w:author="Hudler, Rob@Energy" w:date="2018-11-20T13:34:00Z">
              <w:r w:rsidRPr="00BD5416">
                <w:rPr>
                  <w:rFonts w:asciiTheme="minorHAnsi" w:eastAsia="Times New Roman" w:hAnsiTheme="minorHAnsi" w:cstheme="minorHAnsi"/>
                  <w:sz w:val="20"/>
                  <w:szCs w:val="20"/>
                </w:rPr>
                <w:t>&lt;&lt;reference values from CF1R (see rule in header)&gt;&gt;</w:t>
              </w:r>
            </w:ins>
          </w:p>
        </w:tc>
        <w:tc>
          <w:tcPr>
            <w:tcW w:w="6315" w:type="dxa"/>
            <w:tcBorders>
              <w:top w:val="single" w:sz="4" w:space="0" w:color="auto"/>
              <w:left w:val="single" w:sz="4" w:space="0" w:color="auto"/>
              <w:bottom w:val="single" w:sz="4" w:space="0" w:color="auto"/>
              <w:right w:val="single" w:sz="4" w:space="0" w:color="auto"/>
            </w:tcBorders>
            <w:vAlign w:val="center"/>
          </w:tcPr>
          <w:p w14:paraId="223A6F1D"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861" w:author="Hudler, Rob@Energy" w:date="2018-11-20T13:34:00Z"/>
                <w:rFonts w:asciiTheme="minorHAnsi" w:eastAsia="Times New Roman" w:hAnsiTheme="minorHAnsi" w:cstheme="minorHAnsi"/>
                <w:sz w:val="20"/>
                <w:szCs w:val="20"/>
              </w:rPr>
            </w:pPr>
            <w:ins w:id="1862" w:author="Hudler, Rob@Energy" w:date="2018-11-20T13:34:00Z">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User input must equal </w:t>
              </w:r>
              <w:r w:rsidRPr="00BD5416">
                <w:rPr>
                  <w:rFonts w:asciiTheme="minorHAnsi" w:eastAsia="Times New Roman" w:hAnsiTheme="minorHAnsi" w:cstheme="minorHAnsi"/>
                  <w:sz w:val="20"/>
                  <w:szCs w:val="20"/>
                </w:rPr>
                <w:t>reference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Allowed values are</w:t>
              </w:r>
            </w:ins>
          </w:p>
          <w:p w14:paraId="36C571BE"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863" w:author="Hudler, Rob@Energy" w:date="2018-11-20T13:34:00Z"/>
                <w:rFonts w:asciiTheme="minorHAnsi" w:eastAsia="Times New Roman" w:hAnsiTheme="minorHAnsi" w:cstheme="minorHAnsi"/>
                <w:sz w:val="20"/>
                <w:szCs w:val="20"/>
              </w:rPr>
            </w:pPr>
            <w:ins w:id="1864" w:author="Hudler, Rob@Energy" w:date="2018-11-20T13:34:00Z">
              <w:r w:rsidRPr="00BD5416">
                <w:rPr>
                  <w:rFonts w:asciiTheme="minorHAnsi" w:eastAsia="Times New Roman" w:hAnsiTheme="minorHAnsi" w:cstheme="minorHAnsi"/>
                  <w:sz w:val="20"/>
                  <w:szCs w:val="20"/>
                </w:rPr>
                <w:t>* Multi-family: Recirculating with temperature modulation;</w:t>
              </w:r>
            </w:ins>
          </w:p>
          <w:p w14:paraId="4FA9676E"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865" w:author="Hudler, Rob@Energy" w:date="2018-11-20T13:34:00Z"/>
                <w:rFonts w:asciiTheme="minorHAnsi" w:eastAsia="Times New Roman" w:hAnsiTheme="minorHAnsi" w:cstheme="minorHAnsi"/>
                <w:sz w:val="20"/>
                <w:szCs w:val="20"/>
              </w:rPr>
            </w:pPr>
            <w:ins w:id="1866" w:author="Hudler, Rob@Energy" w:date="2018-11-20T13:34:00Z">
              <w:r w:rsidRPr="00BD5416">
                <w:rPr>
                  <w:rFonts w:asciiTheme="minorHAnsi" w:eastAsia="Times New Roman" w:hAnsiTheme="minorHAnsi" w:cstheme="minorHAnsi"/>
                  <w:sz w:val="20"/>
                  <w:szCs w:val="20"/>
                </w:rPr>
                <w:t>* Multi-family: Recirculating with temperature modulation and monitoring;</w:t>
              </w:r>
            </w:ins>
          </w:p>
          <w:p w14:paraId="30F1C5E5"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867" w:author="Hudler, Rob@Energy" w:date="2018-11-20T13:34:00Z"/>
                <w:rFonts w:asciiTheme="minorHAnsi" w:eastAsia="Times New Roman" w:hAnsiTheme="minorHAnsi" w:cstheme="minorHAnsi"/>
                <w:sz w:val="20"/>
                <w:szCs w:val="20"/>
              </w:rPr>
            </w:pPr>
            <w:ins w:id="1868" w:author="Hudler, Rob@Energy" w:date="2018-11-20T13:34:00Z">
              <w:r w:rsidRPr="00BD5416">
                <w:rPr>
                  <w:rFonts w:asciiTheme="minorHAnsi" w:eastAsia="Times New Roman" w:hAnsiTheme="minorHAnsi" w:cstheme="minorHAnsi"/>
                  <w:sz w:val="20"/>
                  <w:szCs w:val="20"/>
                </w:rPr>
                <w:t>* Multi-family: Recirculating demand control;</w:t>
              </w:r>
            </w:ins>
          </w:p>
          <w:p w14:paraId="4641C15A"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869" w:author="Hudler, Rob@Energy" w:date="2018-11-20T13:34:00Z"/>
                <w:rFonts w:asciiTheme="minorHAnsi" w:eastAsia="Times New Roman" w:hAnsiTheme="minorHAnsi" w:cstheme="minorHAnsi"/>
                <w:sz w:val="20"/>
                <w:szCs w:val="20"/>
              </w:rPr>
            </w:pPr>
            <w:ins w:id="1870" w:author="Hudler, Rob@Energy" w:date="2018-11-20T13:34:00Z">
              <w:r w:rsidRPr="00BD5416">
                <w:rPr>
                  <w:rFonts w:asciiTheme="minorHAnsi" w:eastAsia="Times New Roman" w:hAnsiTheme="minorHAnsi" w:cstheme="minorHAnsi"/>
                  <w:sz w:val="20"/>
                  <w:szCs w:val="20"/>
                </w:rPr>
                <w:t xml:space="preserve">* Multi-family: Recirculating with no control (continuous </w:t>
              </w:r>
              <w:commentRangeStart w:id="1871"/>
              <w:r w:rsidRPr="00BD5416">
                <w:rPr>
                  <w:rFonts w:asciiTheme="minorHAnsi" w:eastAsia="Times New Roman" w:hAnsiTheme="minorHAnsi" w:cstheme="minorHAnsi"/>
                  <w:sz w:val="20"/>
                  <w:szCs w:val="20"/>
                </w:rPr>
                <w:t>pumping</w:t>
              </w:r>
              <w:commentRangeEnd w:id="1871"/>
              <w:r w:rsidRPr="00BD5416">
                <w:rPr>
                  <w:rStyle w:val="CommentReference"/>
                  <w:rFonts w:cstheme="minorHAnsi"/>
                  <w:sz w:val="20"/>
                  <w:szCs w:val="20"/>
                </w:rPr>
                <w:commentReference w:id="1871"/>
              </w:r>
              <w:r w:rsidRPr="00BD5416">
                <w:rPr>
                  <w:rFonts w:asciiTheme="minorHAnsi" w:eastAsia="Times New Roman" w:hAnsiTheme="minorHAnsi" w:cstheme="minorHAnsi"/>
                  <w:sz w:val="20"/>
                  <w:szCs w:val="20"/>
                </w:rPr>
                <w:t>)</w:t>
              </w:r>
            </w:ins>
          </w:p>
          <w:p w14:paraId="7E0C00D8" w14:textId="63A36765" w:rsidR="002718B1" w:rsidRPr="00C05AD7" w:rsidRDefault="002718B1" w:rsidP="002718B1">
            <w:pPr>
              <w:keepNext/>
              <w:tabs>
                <w:tab w:val="left" w:pos="2160"/>
                <w:tab w:val="left" w:pos="2700"/>
                <w:tab w:val="left" w:pos="3420"/>
                <w:tab w:val="left" w:pos="3780"/>
                <w:tab w:val="left" w:pos="5760"/>
                <w:tab w:val="left" w:pos="7212"/>
              </w:tabs>
              <w:spacing w:after="0" w:line="240" w:lineRule="auto"/>
              <w:contextualSpacing/>
              <w:jc w:val="center"/>
              <w:rPr>
                <w:ins w:id="1872" w:author="Hudler, Rob@Energy" w:date="2018-11-09T15:34:00Z"/>
                <w:rFonts w:asciiTheme="minorHAnsi" w:eastAsia="Times New Roman" w:hAnsiTheme="minorHAnsi" w:cstheme="minorHAnsi"/>
                <w:sz w:val="20"/>
                <w:szCs w:val="20"/>
              </w:rPr>
            </w:pPr>
            <w:ins w:id="1873" w:author="Hudler, Rob@Energy" w:date="2018-11-20T13:34:00Z">
              <w:r w:rsidRPr="00BD5416">
                <w:rPr>
                  <w:rFonts w:asciiTheme="minorHAnsi" w:eastAsia="Times New Roman" w:hAnsiTheme="minorHAnsi" w:cstheme="minorHAnsi"/>
                  <w:sz w:val="20"/>
                  <w:szCs w:val="20"/>
                </w:rPr>
                <w:t>*Multi-family: No loops or recirc pump &gt;&gt;</w:t>
              </w:r>
            </w:ins>
          </w:p>
        </w:tc>
        <w:tc>
          <w:tcPr>
            <w:tcW w:w="6316" w:type="dxa"/>
            <w:tcBorders>
              <w:top w:val="single" w:sz="4" w:space="0" w:color="auto"/>
              <w:left w:val="single" w:sz="4" w:space="0" w:color="auto"/>
              <w:bottom w:val="single" w:sz="4" w:space="0" w:color="auto"/>
              <w:right w:val="single" w:sz="4" w:space="0" w:color="auto"/>
            </w:tcBorders>
            <w:vAlign w:val="center"/>
          </w:tcPr>
          <w:p w14:paraId="2C94811A"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874" w:author="Hudler, Rob@Energy" w:date="2018-11-20T13:34:00Z"/>
                <w:rFonts w:asciiTheme="minorHAnsi" w:eastAsia="Times New Roman" w:hAnsiTheme="minorHAnsi" w:cstheme="minorHAnsi"/>
                <w:sz w:val="20"/>
                <w:szCs w:val="20"/>
              </w:rPr>
            </w:pPr>
            <w:ins w:id="1875" w:author="Hudler, Rob@Energy" w:date="2018-11-20T13:34:00Z">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 xml:space="preserve"> User input must equal </w:t>
              </w:r>
              <w:r w:rsidRPr="00BD5416">
                <w:rPr>
                  <w:rFonts w:asciiTheme="minorHAnsi" w:eastAsia="Times New Roman" w:hAnsiTheme="minorHAnsi" w:cstheme="minorHAnsi"/>
                  <w:sz w:val="20"/>
                  <w:szCs w:val="20"/>
                </w:rPr>
                <w:t>reference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xml:space="preserve"> </w:t>
              </w:r>
            </w:ins>
          </w:p>
          <w:p w14:paraId="58299A56"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876" w:author="Hudler, Rob@Energy" w:date="2018-11-20T13:34:00Z"/>
                <w:rFonts w:asciiTheme="minorHAnsi" w:eastAsia="Times New Roman" w:hAnsiTheme="minorHAnsi" w:cstheme="minorHAnsi"/>
                <w:sz w:val="20"/>
                <w:szCs w:val="20"/>
              </w:rPr>
            </w:pPr>
            <w:ins w:id="1877" w:author="Hudler, Rob@Energy" w:date="2018-11-20T13:34:00Z">
              <w:r w:rsidRPr="00BD5416">
                <w:rPr>
                  <w:rFonts w:asciiTheme="minorHAnsi" w:eastAsia="Times New Roman" w:hAnsiTheme="minorHAnsi" w:cstheme="minorHAnsi"/>
                  <w:sz w:val="20"/>
                  <w:szCs w:val="20"/>
                </w:rPr>
                <w:t>Allowed values are</w:t>
              </w:r>
            </w:ins>
          </w:p>
          <w:p w14:paraId="6ACEDCCA" w14:textId="4F12B18E" w:rsidR="002718B1" w:rsidRPr="00C05AD7" w:rsidRDefault="002718B1" w:rsidP="002718B1">
            <w:pPr>
              <w:keepNext/>
              <w:tabs>
                <w:tab w:val="left" w:pos="2160"/>
                <w:tab w:val="left" w:pos="2700"/>
                <w:tab w:val="left" w:pos="3420"/>
                <w:tab w:val="left" w:pos="3780"/>
                <w:tab w:val="left" w:pos="5760"/>
                <w:tab w:val="left" w:pos="7212"/>
              </w:tabs>
              <w:spacing w:after="0" w:line="240" w:lineRule="auto"/>
              <w:contextualSpacing/>
              <w:jc w:val="center"/>
              <w:rPr>
                <w:ins w:id="1878" w:author="Hudler, Rob@Energy" w:date="2018-11-09T15:34:00Z"/>
                <w:rFonts w:asciiTheme="minorHAnsi" w:eastAsia="Times New Roman" w:hAnsiTheme="minorHAnsi" w:cstheme="minorHAnsi"/>
                <w:sz w:val="20"/>
                <w:szCs w:val="20"/>
              </w:rPr>
            </w:pPr>
            <w:ins w:id="1879" w:author="Hudler, Rob@Energy" w:date="2018-11-20T13:34:00Z">
              <w:r w:rsidRPr="00BD5416">
                <w:rPr>
                  <w:rFonts w:asciiTheme="minorHAnsi" w:eastAsia="Times New Roman" w:hAnsiTheme="minorHAnsi" w:cstheme="minorHAnsi"/>
                  <w:sz w:val="20"/>
                  <w:szCs w:val="20"/>
                </w:rPr>
                <w:t>*Standard Distribution System &gt;&gt;</w:t>
              </w:r>
            </w:ins>
          </w:p>
        </w:tc>
      </w:tr>
      <w:tr w:rsidR="00C05AD7" w:rsidRPr="00C05AD7" w14:paraId="7820701F" w14:textId="77777777" w:rsidTr="00C05AD7">
        <w:trPr>
          <w:cantSplit/>
          <w:trHeight w:val="144"/>
          <w:ins w:id="1880" w:author="Hudler, Rob@Energy" w:date="2018-11-09T15:34:00Z"/>
        </w:trPr>
        <w:tc>
          <w:tcPr>
            <w:tcW w:w="1985" w:type="dxa"/>
            <w:tcBorders>
              <w:top w:val="single" w:sz="4" w:space="0" w:color="auto"/>
              <w:left w:val="single" w:sz="4" w:space="0" w:color="auto"/>
              <w:bottom w:val="single" w:sz="4" w:space="0" w:color="auto"/>
              <w:right w:val="single" w:sz="4" w:space="0" w:color="auto"/>
            </w:tcBorders>
            <w:vAlign w:val="center"/>
          </w:tcPr>
          <w:p w14:paraId="1E719E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81" w:author="Hudler, Rob@Energy" w:date="2018-11-09T15:34:00Z"/>
                <w:rFonts w:asciiTheme="minorHAnsi" w:eastAsia="Times New Roman" w:hAnsiTheme="minorHAnsi" w:cstheme="minorHAnsi"/>
                <w:sz w:val="20"/>
                <w:szCs w:val="20"/>
              </w:rPr>
            </w:pPr>
          </w:p>
        </w:tc>
        <w:tc>
          <w:tcPr>
            <w:tcW w:w="6315" w:type="dxa"/>
            <w:tcBorders>
              <w:top w:val="single" w:sz="4" w:space="0" w:color="auto"/>
              <w:left w:val="single" w:sz="4" w:space="0" w:color="auto"/>
              <w:bottom w:val="single" w:sz="4" w:space="0" w:color="auto"/>
              <w:right w:val="single" w:sz="4" w:space="0" w:color="auto"/>
            </w:tcBorders>
            <w:vAlign w:val="center"/>
          </w:tcPr>
          <w:p w14:paraId="07EAE655"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82" w:author="Hudler, Rob@Energy" w:date="2018-11-09T15:34:00Z"/>
                <w:rFonts w:asciiTheme="minorHAnsi" w:eastAsia="Times New Roman" w:hAnsiTheme="minorHAnsi" w:cstheme="minorHAnsi"/>
                <w:sz w:val="20"/>
                <w:szCs w:val="20"/>
              </w:rPr>
            </w:pPr>
          </w:p>
        </w:tc>
        <w:tc>
          <w:tcPr>
            <w:tcW w:w="6316" w:type="dxa"/>
            <w:tcBorders>
              <w:top w:val="single" w:sz="4" w:space="0" w:color="auto"/>
              <w:left w:val="single" w:sz="4" w:space="0" w:color="auto"/>
              <w:bottom w:val="single" w:sz="4" w:space="0" w:color="auto"/>
              <w:right w:val="single" w:sz="4" w:space="0" w:color="auto"/>
            </w:tcBorders>
            <w:vAlign w:val="center"/>
          </w:tcPr>
          <w:p w14:paraId="5993047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83" w:author="Hudler, Rob@Energy" w:date="2018-11-09T15:34:00Z"/>
                <w:rFonts w:asciiTheme="minorHAnsi" w:eastAsia="Times New Roman" w:hAnsiTheme="minorHAnsi" w:cstheme="minorHAnsi"/>
                <w:sz w:val="20"/>
                <w:szCs w:val="20"/>
              </w:rPr>
            </w:pPr>
          </w:p>
        </w:tc>
      </w:tr>
    </w:tbl>
    <w:p w14:paraId="0F7A5C5C"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ins w:id="1884" w:author="Hudler, Rob@Energy" w:date="2018-11-09T15:34:00Z"/>
          <w:rFonts w:asciiTheme="minorHAnsi" w:hAnsiTheme="minorHAnsi" w:cstheme="minorHAnsi"/>
          <w:b/>
          <w:sz w:val="20"/>
          <w:szCs w:val="20"/>
        </w:rPr>
      </w:pPr>
    </w:p>
    <w:p w14:paraId="6435FC14"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1885" w:author="Hudler, Rob@Energy" w:date="2018-11-09T15:34:00Z"/>
          <w:rFonts w:asciiTheme="minorHAnsi" w:hAnsiTheme="minorHAnsi" w:cstheme="minorHAnsi"/>
          <w:b/>
          <w:sz w:val="20"/>
          <w:szCs w:val="20"/>
        </w:rPr>
      </w:pPr>
    </w:p>
    <w:p w14:paraId="0614701F"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1886" w:author="Hudler, Rob@Energy" w:date="2018-11-09T15:34:00Z"/>
          <w:rFonts w:asciiTheme="minorHAnsi" w:hAnsiTheme="minorHAnsi" w:cstheme="minorHAnsi"/>
          <w:b/>
          <w:sz w:val="20"/>
          <w:szCs w:val="20"/>
        </w:rPr>
      </w:pPr>
    </w:p>
    <w:p w14:paraId="591E1B78"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1887" w:author="Hudler, Rob@Energy" w:date="2018-11-09T15:34:00Z"/>
          <w:rFonts w:asciiTheme="minorHAnsi" w:hAnsiTheme="minorHAnsi" w:cstheme="minorHAnsi"/>
          <w:b/>
          <w:sz w:val="20"/>
          <w:szCs w:val="20"/>
        </w:rPr>
      </w:pPr>
    </w:p>
    <w:p w14:paraId="7310ABFF"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1888" w:author="Hudler, Rob@Energy" w:date="2018-11-09T15:34:00Z"/>
          <w:rFonts w:asciiTheme="minorHAnsi" w:hAnsiTheme="minorHAnsi" w:cstheme="minorHAnsi"/>
          <w:b/>
          <w:sz w:val="20"/>
          <w:szCs w:val="20"/>
        </w:rPr>
      </w:pPr>
    </w:p>
    <w:tbl>
      <w:tblPr>
        <w:tblW w:w="5005"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987"/>
        <w:gridCol w:w="6321"/>
        <w:gridCol w:w="6323"/>
      </w:tblGrid>
      <w:tr w:rsidR="00C05AD7" w:rsidRPr="00C05AD7" w14:paraId="1E92AE1F" w14:textId="77777777" w:rsidTr="002718B1">
        <w:trPr>
          <w:cantSplit/>
          <w:trHeight w:val="144"/>
          <w:ins w:id="1889" w:author="Hudler, Rob@Energy" w:date="2018-11-09T15:34:00Z"/>
        </w:trPr>
        <w:tc>
          <w:tcPr>
            <w:tcW w:w="14631" w:type="dxa"/>
            <w:gridSpan w:val="3"/>
            <w:tcBorders>
              <w:top w:val="single" w:sz="4" w:space="0" w:color="auto"/>
              <w:left w:val="single" w:sz="4" w:space="0" w:color="auto"/>
              <w:bottom w:val="single" w:sz="4" w:space="0" w:color="auto"/>
              <w:right w:val="single" w:sz="4" w:space="0" w:color="auto"/>
            </w:tcBorders>
          </w:tcPr>
          <w:p w14:paraId="61A35AE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890" w:author="Hudler, Rob@Energy" w:date="2018-11-09T15:34:00Z"/>
                <w:rFonts w:asciiTheme="minorHAnsi" w:hAnsiTheme="minorHAnsi" w:cstheme="minorHAnsi"/>
                <w:b/>
                <w:sz w:val="20"/>
                <w:szCs w:val="20"/>
              </w:rPr>
            </w:pPr>
            <w:ins w:id="1891" w:author="Hudler, Rob@Energy" w:date="2018-11-09T15:34:00Z">
              <w:r w:rsidRPr="00C05AD7">
                <w:rPr>
                  <w:rFonts w:asciiTheme="minorHAnsi" w:hAnsiTheme="minorHAnsi" w:cstheme="minorHAnsi"/>
                  <w:b/>
                  <w:sz w:val="20"/>
                  <w:szCs w:val="20"/>
                </w:rPr>
                <w:t>E. Installed HERS Verified Water Heating Distribution Systems Information</w:t>
              </w:r>
            </w:ins>
          </w:p>
          <w:p w14:paraId="52E4620F"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892" w:author="Hudler, Rob@Energy" w:date="2018-11-09T15:34:00Z"/>
                <w:rFonts w:asciiTheme="minorHAnsi" w:hAnsiTheme="minorHAnsi" w:cstheme="minorHAnsi"/>
                <w:b/>
                <w:sz w:val="20"/>
                <w:szCs w:val="20"/>
              </w:rPr>
            </w:pPr>
            <w:ins w:id="1893" w:author="Hudler, Rob@Energy" w:date="2018-11-09T15:34:00Z">
              <w:r w:rsidRPr="00C05AD7">
                <w:rPr>
                  <w:rFonts w:asciiTheme="minorHAnsi" w:eastAsia="Times New Roman" w:hAnsiTheme="minorHAnsi" w:cstheme="minorHAnsi"/>
                  <w:sz w:val="20"/>
                  <w:szCs w:val="20"/>
                </w:rPr>
                <w:t>This table reports the water heating distribution types specified on the registered CF1R compliance document for this project.</w:t>
              </w:r>
              <w:r w:rsidRPr="00C05AD7">
                <w:rPr>
                  <w:rFonts w:asciiTheme="minorHAnsi" w:hAnsiTheme="minorHAnsi" w:cstheme="minorHAnsi"/>
                  <w:b/>
                  <w:sz w:val="20"/>
                  <w:szCs w:val="20"/>
                </w:rPr>
                <w:t xml:space="preserve"> </w:t>
              </w:r>
            </w:ins>
          </w:p>
        </w:tc>
      </w:tr>
      <w:tr w:rsidR="00C05AD7" w:rsidRPr="00C05AD7" w14:paraId="512167A7" w14:textId="77777777" w:rsidTr="002718B1">
        <w:trPr>
          <w:cantSplit/>
          <w:trHeight w:val="144"/>
          <w:ins w:id="1894" w:author="Hudler, Rob@Energy" w:date="2018-11-09T15:34:00Z"/>
        </w:trPr>
        <w:tc>
          <w:tcPr>
            <w:tcW w:w="1987" w:type="dxa"/>
            <w:tcBorders>
              <w:top w:val="single" w:sz="4" w:space="0" w:color="auto"/>
              <w:left w:val="single" w:sz="4" w:space="0" w:color="auto"/>
              <w:bottom w:val="single" w:sz="4" w:space="0" w:color="auto"/>
              <w:right w:val="single" w:sz="4" w:space="0" w:color="auto"/>
            </w:tcBorders>
            <w:vAlign w:val="center"/>
          </w:tcPr>
          <w:p w14:paraId="7C2E987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95" w:author="Hudler, Rob@Energy" w:date="2018-11-09T15:34:00Z"/>
                <w:rFonts w:asciiTheme="minorHAnsi" w:eastAsia="Times New Roman" w:hAnsiTheme="minorHAnsi" w:cstheme="minorHAnsi"/>
                <w:sz w:val="20"/>
                <w:szCs w:val="20"/>
              </w:rPr>
            </w:pPr>
            <w:ins w:id="1896" w:author="Hudler, Rob@Energy" w:date="2018-11-09T15:34:00Z">
              <w:r w:rsidRPr="00C05AD7">
                <w:rPr>
                  <w:rFonts w:asciiTheme="minorHAnsi" w:eastAsia="Times New Roman" w:hAnsiTheme="minorHAnsi" w:cstheme="minorHAnsi"/>
                  <w:sz w:val="20"/>
                  <w:szCs w:val="20"/>
                </w:rPr>
                <w:t>01</w:t>
              </w:r>
            </w:ins>
          </w:p>
        </w:tc>
        <w:tc>
          <w:tcPr>
            <w:tcW w:w="6321" w:type="dxa"/>
            <w:tcBorders>
              <w:top w:val="single" w:sz="4" w:space="0" w:color="auto"/>
              <w:left w:val="single" w:sz="4" w:space="0" w:color="auto"/>
              <w:bottom w:val="single" w:sz="4" w:space="0" w:color="auto"/>
              <w:right w:val="single" w:sz="4" w:space="0" w:color="auto"/>
            </w:tcBorders>
            <w:vAlign w:val="center"/>
          </w:tcPr>
          <w:p w14:paraId="229C698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97" w:author="Hudler, Rob@Energy" w:date="2018-11-09T15:34:00Z"/>
                <w:rFonts w:asciiTheme="minorHAnsi" w:eastAsia="Times New Roman" w:hAnsiTheme="minorHAnsi" w:cstheme="minorHAnsi"/>
                <w:sz w:val="20"/>
                <w:szCs w:val="20"/>
              </w:rPr>
            </w:pPr>
            <w:ins w:id="1898" w:author="Hudler, Rob@Energy" w:date="2018-11-09T15:34:00Z">
              <w:r w:rsidRPr="00C05AD7">
                <w:rPr>
                  <w:rFonts w:asciiTheme="minorHAnsi" w:eastAsia="Times New Roman" w:hAnsiTheme="minorHAnsi" w:cstheme="minorHAnsi"/>
                  <w:sz w:val="20"/>
                  <w:szCs w:val="20"/>
                </w:rPr>
                <w:t>02</w:t>
              </w:r>
            </w:ins>
          </w:p>
        </w:tc>
        <w:tc>
          <w:tcPr>
            <w:tcW w:w="6323" w:type="dxa"/>
            <w:tcBorders>
              <w:top w:val="single" w:sz="4" w:space="0" w:color="auto"/>
              <w:left w:val="single" w:sz="4" w:space="0" w:color="auto"/>
              <w:bottom w:val="single" w:sz="4" w:space="0" w:color="auto"/>
              <w:right w:val="single" w:sz="4" w:space="0" w:color="auto"/>
            </w:tcBorders>
            <w:vAlign w:val="center"/>
          </w:tcPr>
          <w:p w14:paraId="6588EE0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899" w:author="Hudler, Rob@Energy" w:date="2018-11-09T15:34:00Z"/>
                <w:rFonts w:asciiTheme="minorHAnsi" w:eastAsia="Times New Roman" w:hAnsiTheme="minorHAnsi" w:cstheme="minorHAnsi"/>
                <w:sz w:val="20"/>
                <w:szCs w:val="20"/>
              </w:rPr>
            </w:pPr>
            <w:ins w:id="1900" w:author="Hudler, Rob@Energy" w:date="2018-11-09T15:34:00Z">
              <w:r w:rsidRPr="00C05AD7">
                <w:rPr>
                  <w:rFonts w:asciiTheme="minorHAnsi" w:eastAsia="Times New Roman" w:hAnsiTheme="minorHAnsi" w:cstheme="minorHAnsi"/>
                  <w:sz w:val="20"/>
                  <w:szCs w:val="20"/>
                </w:rPr>
                <w:t>03</w:t>
              </w:r>
            </w:ins>
          </w:p>
        </w:tc>
      </w:tr>
      <w:tr w:rsidR="00C05AD7" w:rsidRPr="00C05AD7" w14:paraId="701714C3" w14:textId="77777777" w:rsidTr="002718B1">
        <w:trPr>
          <w:cantSplit/>
          <w:trHeight w:val="144"/>
          <w:ins w:id="1901" w:author="Hudler, Rob@Energy" w:date="2018-11-09T15:34:00Z"/>
        </w:trPr>
        <w:tc>
          <w:tcPr>
            <w:tcW w:w="1987" w:type="dxa"/>
            <w:tcBorders>
              <w:top w:val="single" w:sz="4" w:space="0" w:color="auto"/>
              <w:left w:val="single" w:sz="4" w:space="0" w:color="auto"/>
              <w:bottom w:val="single" w:sz="4" w:space="0" w:color="auto"/>
              <w:right w:val="single" w:sz="4" w:space="0" w:color="auto"/>
            </w:tcBorders>
            <w:vAlign w:val="bottom"/>
          </w:tcPr>
          <w:p w14:paraId="09923FF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02" w:author="Hudler, Rob@Energy" w:date="2018-11-09T15:34:00Z"/>
                <w:rFonts w:asciiTheme="minorHAnsi" w:eastAsia="Times New Roman" w:hAnsiTheme="minorHAnsi" w:cstheme="minorHAnsi"/>
                <w:sz w:val="20"/>
                <w:szCs w:val="20"/>
              </w:rPr>
            </w:pPr>
            <w:ins w:id="1903" w:author="Hudler, Rob@Energy" w:date="2018-11-09T15:34:00Z">
              <w:r w:rsidRPr="00C05AD7">
                <w:rPr>
                  <w:rFonts w:asciiTheme="minorHAnsi" w:eastAsia="Times New Roman" w:hAnsiTheme="minorHAnsi" w:cstheme="minorHAnsi"/>
                  <w:sz w:val="20"/>
                  <w:szCs w:val="20"/>
                </w:rPr>
                <w:t>Water Heating System ID or Name</w:t>
              </w:r>
            </w:ins>
          </w:p>
        </w:tc>
        <w:tc>
          <w:tcPr>
            <w:tcW w:w="6321" w:type="dxa"/>
            <w:tcBorders>
              <w:top w:val="single" w:sz="4" w:space="0" w:color="auto"/>
              <w:left w:val="single" w:sz="4" w:space="0" w:color="auto"/>
              <w:bottom w:val="single" w:sz="4" w:space="0" w:color="auto"/>
              <w:right w:val="single" w:sz="4" w:space="0" w:color="auto"/>
            </w:tcBorders>
            <w:vAlign w:val="bottom"/>
          </w:tcPr>
          <w:p w14:paraId="4AACDFD0"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04" w:author="Hudler, Rob@Energy" w:date="2018-11-09T15:34:00Z"/>
                <w:rFonts w:asciiTheme="minorHAnsi" w:eastAsia="Times New Roman" w:hAnsiTheme="minorHAnsi" w:cstheme="minorHAnsi"/>
                <w:sz w:val="20"/>
                <w:szCs w:val="20"/>
              </w:rPr>
            </w:pPr>
            <w:ins w:id="1905" w:author="Hudler, Rob@Energy" w:date="2018-11-09T15:34:00Z">
              <w:r w:rsidRPr="00C05AD7">
                <w:rPr>
                  <w:rFonts w:asciiTheme="minorHAnsi" w:eastAsia="Times New Roman" w:hAnsiTheme="minorHAnsi" w:cstheme="minorHAnsi"/>
                  <w:sz w:val="20"/>
                  <w:szCs w:val="20"/>
                </w:rPr>
                <w:t xml:space="preserve">Central DHW System </w:t>
              </w:r>
            </w:ins>
          </w:p>
          <w:p w14:paraId="65131C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06" w:author="Hudler, Rob@Energy" w:date="2018-11-09T15:34:00Z"/>
                <w:rFonts w:asciiTheme="minorHAnsi" w:eastAsia="Times New Roman" w:hAnsiTheme="minorHAnsi" w:cstheme="minorHAnsi"/>
                <w:sz w:val="20"/>
                <w:szCs w:val="20"/>
              </w:rPr>
            </w:pPr>
            <w:ins w:id="1907" w:author="Hudler, Rob@Energy" w:date="2018-11-09T15:34:00Z">
              <w:r w:rsidRPr="00C05AD7">
                <w:rPr>
                  <w:rFonts w:asciiTheme="minorHAnsi" w:eastAsia="Times New Roman" w:hAnsiTheme="minorHAnsi" w:cstheme="minorHAnsi"/>
                  <w:sz w:val="20"/>
                  <w:szCs w:val="20"/>
                </w:rPr>
                <w:t>Distribution Type</w:t>
              </w:r>
            </w:ins>
          </w:p>
        </w:tc>
        <w:tc>
          <w:tcPr>
            <w:tcW w:w="6323" w:type="dxa"/>
            <w:tcBorders>
              <w:top w:val="single" w:sz="4" w:space="0" w:color="auto"/>
              <w:left w:val="single" w:sz="4" w:space="0" w:color="auto"/>
              <w:bottom w:val="single" w:sz="4" w:space="0" w:color="auto"/>
              <w:right w:val="single" w:sz="4" w:space="0" w:color="auto"/>
            </w:tcBorders>
            <w:vAlign w:val="bottom"/>
          </w:tcPr>
          <w:p w14:paraId="294405E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08" w:author="Hudler, Rob@Energy" w:date="2018-11-09T15:34:00Z"/>
                <w:rFonts w:asciiTheme="minorHAnsi" w:eastAsia="Times New Roman" w:hAnsiTheme="minorHAnsi" w:cstheme="minorHAnsi"/>
                <w:sz w:val="20"/>
                <w:szCs w:val="20"/>
              </w:rPr>
            </w:pPr>
            <w:ins w:id="1909" w:author="Hudler, Rob@Energy" w:date="2018-11-09T15:34:00Z">
              <w:r w:rsidRPr="00C05AD7">
                <w:rPr>
                  <w:rFonts w:asciiTheme="minorHAnsi" w:eastAsia="Times New Roman" w:hAnsiTheme="minorHAnsi" w:cstheme="minorHAnsi"/>
                  <w:sz w:val="20"/>
                  <w:szCs w:val="20"/>
                </w:rPr>
                <w:t>Dwelling Unit DHW System</w:t>
              </w:r>
            </w:ins>
          </w:p>
          <w:p w14:paraId="31A3B302"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10" w:author="Hudler, Rob@Energy" w:date="2018-11-09T15:34:00Z"/>
                <w:rFonts w:asciiTheme="minorHAnsi" w:eastAsia="Times New Roman" w:hAnsiTheme="minorHAnsi" w:cstheme="minorHAnsi"/>
                <w:sz w:val="20"/>
                <w:szCs w:val="20"/>
              </w:rPr>
            </w:pPr>
            <w:ins w:id="1911" w:author="Hudler, Rob@Energy" w:date="2018-11-09T15:34:00Z">
              <w:r w:rsidRPr="00C05AD7">
                <w:rPr>
                  <w:rFonts w:asciiTheme="minorHAnsi" w:eastAsia="Times New Roman" w:hAnsiTheme="minorHAnsi" w:cstheme="minorHAnsi"/>
                  <w:sz w:val="20"/>
                  <w:szCs w:val="20"/>
                </w:rPr>
                <w:t>Distribution Type</w:t>
              </w:r>
            </w:ins>
          </w:p>
        </w:tc>
      </w:tr>
      <w:tr w:rsidR="002718B1" w:rsidRPr="00C05AD7" w14:paraId="7FA3E59D" w14:textId="77777777" w:rsidTr="002718B1">
        <w:trPr>
          <w:cantSplit/>
          <w:trHeight w:val="144"/>
          <w:ins w:id="1912" w:author="Hudler, Rob@Energy" w:date="2018-11-09T15:34:00Z"/>
        </w:trPr>
        <w:tc>
          <w:tcPr>
            <w:tcW w:w="1987" w:type="dxa"/>
            <w:tcBorders>
              <w:top w:val="single" w:sz="4" w:space="0" w:color="auto"/>
              <w:left w:val="single" w:sz="4" w:space="0" w:color="auto"/>
              <w:bottom w:val="single" w:sz="4" w:space="0" w:color="auto"/>
              <w:right w:val="single" w:sz="4" w:space="0" w:color="auto"/>
            </w:tcBorders>
            <w:vAlign w:val="center"/>
          </w:tcPr>
          <w:p w14:paraId="40847028" w14:textId="4ABD39AC" w:rsidR="002718B1" w:rsidRPr="00C05AD7" w:rsidRDefault="002718B1" w:rsidP="002718B1">
            <w:pPr>
              <w:keepNext/>
              <w:tabs>
                <w:tab w:val="left" w:pos="2160"/>
                <w:tab w:val="left" w:pos="2700"/>
                <w:tab w:val="left" w:pos="3420"/>
                <w:tab w:val="left" w:pos="3780"/>
                <w:tab w:val="left" w:pos="5760"/>
                <w:tab w:val="left" w:pos="7212"/>
              </w:tabs>
              <w:spacing w:after="0" w:line="240" w:lineRule="auto"/>
              <w:jc w:val="center"/>
              <w:rPr>
                <w:ins w:id="1913" w:author="Hudler, Rob@Energy" w:date="2018-11-09T15:34:00Z"/>
                <w:rFonts w:asciiTheme="minorHAnsi" w:eastAsia="Times New Roman" w:hAnsiTheme="minorHAnsi" w:cstheme="minorHAnsi"/>
                <w:sz w:val="20"/>
                <w:szCs w:val="20"/>
              </w:rPr>
            </w:pPr>
            <w:ins w:id="1914" w:author="Hudler, Rob@Energy" w:date="2018-11-20T13:35:00Z">
              <w:r w:rsidRPr="00BD5416">
                <w:rPr>
                  <w:rFonts w:asciiTheme="minorHAnsi" w:eastAsia="Times New Roman" w:hAnsiTheme="minorHAnsi" w:cstheme="minorHAnsi"/>
                  <w:sz w:val="20"/>
                  <w:szCs w:val="20"/>
                </w:rPr>
                <w:t>&lt;&lt;reference values from CF1R (see rule in header)&gt;&gt;</w:t>
              </w:r>
            </w:ins>
          </w:p>
        </w:tc>
        <w:tc>
          <w:tcPr>
            <w:tcW w:w="6321" w:type="dxa"/>
            <w:tcBorders>
              <w:top w:val="single" w:sz="4" w:space="0" w:color="auto"/>
              <w:left w:val="single" w:sz="4" w:space="0" w:color="auto"/>
              <w:bottom w:val="single" w:sz="4" w:space="0" w:color="auto"/>
              <w:right w:val="single" w:sz="4" w:space="0" w:color="auto"/>
            </w:tcBorders>
            <w:vAlign w:val="center"/>
          </w:tcPr>
          <w:p w14:paraId="16B5AC4F"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915" w:author="Hudler, Rob@Energy" w:date="2018-11-20T13:35:00Z"/>
                <w:rFonts w:asciiTheme="minorHAnsi" w:eastAsia="Times New Roman" w:hAnsiTheme="minorHAnsi" w:cstheme="minorHAnsi"/>
                <w:sz w:val="20"/>
                <w:szCs w:val="20"/>
              </w:rPr>
            </w:pPr>
            <w:ins w:id="1916" w:author="Hudler, Rob@Energy" w:date="2018-11-20T13:35:00Z">
              <w:r w:rsidRPr="00BD5416">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For Performance compliance u</w:t>
              </w:r>
              <w:r w:rsidRPr="00BD5416">
                <w:rPr>
                  <w:rFonts w:asciiTheme="minorHAnsi" w:eastAsia="Times New Roman" w:hAnsiTheme="minorHAnsi" w:cstheme="minorHAnsi"/>
                  <w:sz w:val="20"/>
                  <w:szCs w:val="20"/>
                </w:rPr>
                <w:t>ser Input must equal reference values from CF1R</w:t>
              </w:r>
              <w:r>
                <w:rPr>
                  <w:rFonts w:asciiTheme="minorHAnsi" w:eastAsia="Times New Roman" w:hAnsiTheme="minorHAnsi" w:cstheme="minorHAnsi"/>
                  <w:sz w:val="20"/>
                  <w:szCs w:val="20"/>
                </w:rPr>
                <w:t>-PRF-01</w:t>
              </w:r>
              <w:r w:rsidRPr="00BD5416">
                <w:rPr>
                  <w:rFonts w:asciiTheme="minorHAnsi" w:eastAsia="Times New Roman" w:hAnsiTheme="minorHAnsi" w:cstheme="minorHAnsi"/>
                  <w:sz w:val="20"/>
                  <w:szCs w:val="20"/>
                </w:rPr>
                <w:t xml:space="preserve"> (A02) reference values from CF1R.  </w:t>
              </w:r>
              <w:r>
                <w:rPr>
                  <w:rFonts w:asciiTheme="minorHAnsi" w:eastAsia="Times New Roman" w:hAnsiTheme="minorHAnsi" w:cstheme="minorHAnsi"/>
                  <w:sz w:val="20"/>
                  <w:szCs w:val="20"/>
                </w:rPr>
                <w:t>For Prescriptive Compliance a</w:t>
              </w:r>
              <w:r w:rsidRPr="00BD5416">
                <w:rPr>
                  <w:rFonts w:asciiTheme="minorHAnsi" w:eastAsia="Times New Roman" w:hAnsiTheme="minorHAnsi" w:cstheme="minorHAnsi"/>
                  <w:sz w:val="20"/>
                  <w:szCs w:val="20"/>
                </w:rPr>
                <w:t>llowed values are</w:t>
              </w:r>
            </w:ins>
          </w:p>
          <w:p w14:paraId="529FFF81"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917" w:author="Hudler, Rob@Energy" w:date="2018-11-20T13:35:00Z"/>
                <w:rFonts w:asciiTheme="minorHAnsi" w:eastAsia="Times New Roman" w:hAnsiTheme="minorHAnsi" w:cstheme="minorHAnsi"/>
                <w:sz w:val="20"/>
                <w:szCs w:val="20"/>
              </w:rPr>
            </w:pPr>
            <w:ins w:id="1918" w:author="Hudler, Rob@Energy" w:date="2018-11-20T13:35:00Z">
              <w:r w:rsidRPr="00BD5416">
                <w:rPr>
                  <w:rFonts w:asciiTheme="minorHAnsi" w:eastAsia="Times New Roman" w:hAnsiTheme="minorHAnsi" w:cstheme="minorHAnsi"/>
                  <w:sz w:val="20"/>
                  <w:szCs w:val="20"/>
                </w:rPr>
                <w:t>* Multi-family: Recirculating with temperature modulation;</w:t>
              </w:r>
            </w:ins>
          </w:p>
          <w:p w14:paraId="5F19E987"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919" w:author="Hudler, Rob@Energy" w:date="2018-11-20T13:35:00Z"/>
                <w:rFonts w:asciiTheme="minorHAnsi" w:eastAsia="Times New Roman" w:hAnsiTheme="minorHAnsi" w:cstheme="minorHAnsi"/>
                <w:sz w:val="20"/>
                <w:szCs w:val="20"/>
              </w:rPr>
            </w:pPr>
            <w:ins w:id="1920" w:author="Hudler, Rob@Energy" w:date="2018-11-20T13:35:00Z">
              <w:r w:rsidRPr="00BD5416">
                <w:rPr>
                  <w:rFonts w:asciiTheme="minorHAnsi" w:eastAsia="Times New Roman" w:hAnsiTheme="minorHAnsi" w:cstheme="minorHAnsi"/>
                  <w:sz w:val="20"/>
                  <w:szCs w:val="20"/>
                </w:rPr>
                <w:t>* Multi-family: Recirculating with temperature modulation and monitoring;</w:t>
              </w:r>
            </w:ins>
          </w:p>
          <w:p w14:paraId="0020CEF1"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921" w:author="Hudler, Rob@Energy" w:date="2018-11-20T13:35:00Z"/>
                <w:rFonts w:asciiTheme="minorHAnsi" w:eastAsia="Times New Roman" w:hAnsiTheme="minorHAnsi" w:cstheme="minorHAnsi"/>
                <w:sz w:val="20"/>
                <w:szCs w:val="20"/>
              </w:rPr>
            </w:pPr>
            <w:ins w:id="1922" w:author="Hudler, Rob@Energy" w:date="2018-11-20T13:35:00Z">
              <w:r w:rsidRPr="00BD5416">
                <w:rPr>
                  <w:rFonts w:asciiTheme="minorHAnsi" w:eastAsia="Times New Roman" w:hAnsiTheme="minorHAnsi" w:cstheme="minorHAnsi"/>
                  <w:sz w:val="20"/>
                  <w:szCs w:val="20"/>
                </w:rPr>
                <w:t>* Multi-family: Recirculating demand control;</w:t>
              </w:r>
            </w:ins>
          </w:p>
          <w:p w14:paraId="05AFA070"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923" w:author="Hudler, Rob@Energy" w:date="2018-11-20T13:35:00Z"/>
                <w:rFonts w:asciiTheme="minorHAnsi" w:eastAsia="Times New Roman" w:hAnsiTheme="minorHAnsi" w:cstheme="minorHAnsi"/>
                <w:sz w:val="20"/>
                <w:szCs w:val="20"/>
              </w:rPr>
            </w:pPr>
            <w:ins w:id="1924" w:author="Hudler, Rob@Energy" w:date="2018-11-20T13:35:00Z">
              <w:r w:rsidRPr="00BD5416">
                <w:rPr>
                  <w:rFonts w:asciiTheme="minorHAnsi" w:eastAsia="Times New Roman" w:hAnsiTheme="minorHAnsi" w:cstheme="minorHAnsi"/>
                  <w:sz w:val="20"/>
                  <w:szCs w:val="20"/>
                </w:rPr>
                <w:t>* Multi-family: Recirculating with no control (continuous pumping)</w:t>
              </w:r>
            </w:ins>
          </w:p>
          <w:p w14:paraId="74F8ABC9" w14:textId="3DAA9499" w:rsidR="002718B1" w:rsidRPr="00C05AD7" w:rsidRDefault="002718B1" w:rsidP="002718B1">
            <w:pPr>
              <w:keepNext/>
              <w:tabs>
                <w:tab w:val="left" w:pos="2160"/>
                <w:tab w:val="left" w:pos="2700"/>
                <w:tab w:val="left" w:pos="3420"/>
                <w:tab w:val="left" w:pos="3780"/>
                <w:tab w:val="left" w:pos="5760"/>
                <w:tab w:val="left" w:pos="7212"/>
              </w:tabs>
              <w:spacing w:after="0" w:line="240" w:lineRule="auto"/>
              <w:contextualSpacing/>
              <w:jc w:val="center"/>
              <w:rPr>
                <w:ins w:id="1925" w:author="Hudler, Rob@Energy" w:date="2018-11-09T15:34:00Z"/>
                <w:rFonts w:asciiTheme="minorHAnsi" w:eastAsia="Times New Roman" w:hAnsiTheme="minorHAnsi" w:cstheme="minorHAnsi"/>
                <w:sz w:val="20"/>
                <w:szCs w:val="20"/>
              </w:rPr>
            </w:pPr>
            <w:ins w:id="1926" w:author="Hudler, Rob@Energy" w:date="2018-11-20T13:35:00Z">
              <w:r w:rsidRPr="00BD5416">
                <w:rPr>
                  <w:rFonts w:asciiTheme="minorHAnsi" w:eastAsia="Times New Roman" w:hAnsiTheme="minorHAnsi" w:cstheme="minorHAnsi"/>
                  <w:sz w:val="20"/>
                  <w:szCs w:val="20"/>
                </w:rPr>
                <w:t>*Multi-family: No loops or recirc pump &gt;&gt;</w:t>
              </w:r>
            </w:ins>
          </w:p>
        </w:tc>
        <w:tc>
          <w:tcPr>
            <w:tcW w:w="6323" w:type="dxa"/>
            <w:tcBorders>
              <w:top w:val="single" w:sz="4" w:space="0" w:color="auto"/>
              <w:left w:val="single" w:sz="4" w:space="0" w:color="auto"/>
              <w:bottom w:val="single" w:sz="4" w:space="0" w:color="auto"/>
              <w:right w:val="single" w:sz="4" w:space="0" w:color="auto"/>
            </w:tcBorders>
            <w:vAlign w:val="center"/>
          </w:tcPr>
          <w:p w14:paraId="3E05BBE4" w14:textId="77777777" w:rsidR="002718B1" w:rsidRPr="00BD5416" w:rsidRDefault="002718B1" w:rsidP="002718B1">
            <w:pPr>
              <w:keepNext/>
              <w:tabs>
                <w:tab w:val="left" w:pos="2160"/>
                <w:tab w:val="left" w:pos="2700"/>
                <w:tab w:val="left" w:pos="3420"/>
                <w:tab w:val="left" w:pos="3780"/>
                <w:tab w:val="left" w:pos="5760"/>
                <w:tab w:val="left" w:pos="7212"/>
              </w:tabs>
              <w:spacing w:after="0" w:line="240" w:lineRule="auto"/>
              <w:contextualSpacing/>
              <w:rPr>
                <w:ins w:id="1927" w:author="Hudler, Rob@Energy" w:date="2018-11-20T13:35:00Z"/>
                <w:rFonts w:asciiTheme="minorHAnsi" w:eastAsia="Times New Roman" w:hAnsiTheme="minorHAnsi" w:cstheme="minorHAnsi"/>
                <w:sz w:val="20"/>
                <w:szCs w:val="20"/>
              </w:rPr>
            </w:pPr>
            <w:ins w:id="1928" w:author="Hudler, Rob@Energy" w:date="2018-11-20T13:35:00Z">
              <w:r w:rsidRPr="00BD5416">
                <w:rPr>
                  <w:rFonts w:asciiTheme="minorHAnsi" w:eastAsia="Times New Roman" w:hAnsiTheme="minorHAnsi" w:cstheme="minorHAnsi"/>
                  <w:sz w:val="20"/>
                  <w:szCs w:val="20"/>
                </w:rPr>
                <w:t xml:space="preserve">&lt;&lt; </w:t>
              </w:r>
              <w:r>
                <w:rPr>
                  <w:rFonts w:asciiTheme="minorHAnsi" w:eastAsia="Times New Roman" w:hAnsiTheme="minorHAnsi" w:cstheme="minorHAnsi"/>
                  <w:sz w:val="20"/>
                  <w:szCs w:val="20"/>
                </w:rPr>
                <w:t>For Performance compliance u</w:t>
              </w:r>
              <w:r w:rsidRPr="00BD5416">
                <w:rPr>
                  <w:rFonts w:asciiTheme="minorHAnsi" w:eastAsia="Times New Roman" w:hAnsiTheme="minorHAnsi" w:cstheme="minorHAnsi"/>
                  <w:sz w:val="20"/>
                  <w:szCs w:val="20"/>
                </w:rPr>
                <w:t>ser Input must equal reference values from CF1R (A02) reference values from CF1R</w:t>
              </w:r>
              <w:r>
                <w:rPr>
                  <w:rFonts w:asciiTheme="minorHAnsi" w:eastAsia="Times New Roman" w:hAnsiTheme="minorHAnsi" w:cstheme="minorHAnsi"/>
                  <w:sz w:val="20"/>
                  <w:szCs w:val="20"/>
                </w:rPr>
                <w:t>.  For Prescriptive compliance a</w:t>
              </w:r>
              <w:r w:rsidRPr="00BD5416">
                <w:rPr>
                  <w:rFonts w:asciiTheme="minorHAnsi" w:eastAsia="Times New Roman" w:hAnsiTheme="minorHAnsi" w:cstheme="minorHAnsi"/>
                  <w:sz w:val="20"/>
                  <w:szCs w:val="20"/>
                </w:rPr>
                <w:t>llowed values are</w:t>
              </w:r>
            </w:ins>
          </w:p>
          <w:p w14:paraId="4A9CE256" w14:textId="7D05F876" w:rsidR="002718B1" w:rsidRPr="00C05AD7" w:rsidRDefault="002718B1" w:rsidP="002718B1">
            <w:pPr>
              <w:keepNext/>
              <w:tabs>
                <w:tab w:val="left" w:pos="2160"/>
                <w:tab w:val="left" w:pos="2700"/>
                <w:tab w:val="left" w:pos="3420"/>
                <w:tab w:val="left" w:pos="3780"/>
                <w:tab w:val="left" w:pos="5760"/>
                <w:tab w:val="left" w:pos="7212"/>
              </w:tabs>
              <w:spacing w:after="0" w:line="240" w:lineRule="auto"/>
              <w:contextualSpacing/>
              <w:jc w:val="center"/>
              <w:rPr>
                <w:ins w:id="1929" w:author="Hudler, Rob@Energy" w:date="2018-11-09T15:34:00Z"/>
                <w:rFonts w:asciiTheme="minorHAnsi" w:eastAsia="Times New Roman" w:hAnsiTheme="minorHAnsi" w:cstheme="minorHAnsi"/>
                <w:sz w:val="20"/>
                <w:szCs w:val="20"/>
              </w:rPr>
            </w:pPr>
            <w:ins w:id="1930" w:author="Hudler, Rob@Energy" w:date="2018-11-20T13:35:00Z">
              <w:r w:rsidRPr="00BD5416">
                <w:rPr>
                  <w:rFonts w:asciiTheme="minorHAnsi" w:eastAsia="Times New Roman" w:hAnsiTheme="minorHAnsi" w:cstheme="minorHAnsi"/>
                  <w:sz w:val="20"/>
                  <w:szCs w:val="20"/>
                </w:rPr>
                <w:t>*Standard Distribution System &gt;&gt;</w:t>
              </w:r>
            </w:ins>
          </w:p>
        </w:tc>
      </w:tr>
      <w:tr w:rsidR="00C05AD7" w:rsidRPr="00C05AD7" w14:paraId="2BA38F94" w14:textId="77777777" w:rsidTr="002718B1">
        <w:trPr>
          <w:cantSplit/>
          <w:trHeight w:val="144"/>
          <w:ins w:id="1931" w:author="Hudler, Rob@Energy" w:date="2018-11-09T15:34:00Z"/>
        </w:trPr>
        <w:tc>
          <w:tcPr>
            <w:tcW w:w="1987" w:type="dxa"/>
            <w:tcBorders>
              <w:top w:val="single" w:sz="4" w:space="0" w:color="auto"/>
              <w:left w:val="single" w:sz="4" w:space="0" w:color="auto"/>
              <w:bottom w:val="single" w:sz="4" w:space="0" w:color="auto"/>
              <w:right w:val="single" w:sz="4" w:space="0" w:color="auto"/>
            </w:tcBorders>
            <w:vAlign w:val="center"/>
          </w:tcPr>
          <w:p w14:paraId="4DACB93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32" w:author="Hudler, Rob@Energy" w:date="2018-11-09T15:34:00Z"/>
                <w:rFonts w:asciiTheme="minorHAnsi" w:eastAsia="Times New Roman" w:hAnsiTheme="minorHAnsi" w:cstheme="minorHAnsi"/>
                <w:sz w:val="20"/>
                <w:szCs w:val="20"/>
              </w:rPr>
            </w:pPr>
          </w:p>
        </w:tc>
        <w:tc>
          <w:tcPr>
            <w:tcW w:w="6321" w:type="dxa"/>
            <w:tcBorders>
              <w:top w:val="single" w:sz="4" w:space="0" w:color="auto"/>
              <w:left w:val="single" w:sz="4" w:space="0" w:color="auto"/>
              <w:bottom w:val="single" w:sz="4" w:space="0" w:color="auto"/>
              <w:right w:val="single" w:sz="4" w:space="0" w:color="auto"/>
            </w:tcBorders>
            <w:vAlign w:val="center"/>
          </w:tcPr>
          <w:p w14:paraId="764A2C26"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33" w:author="Hudler, Rob@Energy" w:date="2018-11-09T15:34:00Z"/>
                <w:rFonts w:asciiTheme="minorHAnsi" w:eastAsia="Times New Roman" w:hAnsiTheme="minorHAnsi" w:cstheme="minorHAnsi"/>
                <w:sz w:val="20"/>
                <w:szCs w:val="20"/>
              </w:rPr>
            </w:pPr>
          </w:p>
        </w:tc>
        <w:tc>
          <w:tcPr>
            <w:tcW w:w="6323" w:type="dxa"/>
            <w:tcBorders>
              <w:top w:val="single" w:sz="4" w:space="0" w:color="auto"/>
              <w:left w:val="single" w:sz="4" w:space="0" w:color="auto"/>
              <w:bottom w:val="single" w:sz="4" w:space="0" w:color="auto"/>
              <w:right w:val="single" w:sz="4" w:space="0" w:color="auto"/>
            </w:tcBorders>
            <w:vAlign w:val="center"/>
          </w:tcPr>
          <w:p w14:paraId="168C9E5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34" w:author="Hudler, Rob@Energy" w:date="2018-11-09T15:34:00Z"/>
                <w:rFonts w:asciiTheme="minorHAnsi" w:eastAsia="Times New Roman" w:hAnsiTheme="minorHAnsi" w:cstheme="minorHAnsi"/>
                <w:sz w:val="20"/>
                <w:szCs w:val="20"/>
              </w:rPr>
            </w:pPr>
          </w:p>
        </w:tc>
      </w:tr>
    </w:tbl>
    <w:p w14:paraId="3CC7F30A"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1935" w:author="Hudler, Rob@Energy" w:date="2018-11-09T15:34:00Z"/>
          <w:rFonts w:asciiTheme="minorHAnsi" w:hAnsiTheme="minorHAnsi" w:cstheme="minorHAnsi"/>
          <w:b/>
          <w:sz w:val="20"/>
          <w:szCs w:val="20"/>
        </w:rPr>
      </w:pPr>
    </w:p>
    <w:tbl>
      <w:tblPr>
        <w:tblW w:w="4994"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Change w:id="1936" w:author="Hudler, Rob@Energy" w:date="2018-11-16T14:15:00Z">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PrChange>
      </w:tblPr>
      <w:tblGrid>
        <w:gridCol w:w="1548"/>
        <w:gridCol w:w="6750"/>
        <w:gridCol w:w="6300"/>
        <w:tblGridChange w:id="1937">
          <w:tblGrid>
            <w:gridCol w:w="1548"/>
            <w:gridCol w:w="1710"/>
            <w:gridCol w:w="4860"/>
          </w:tblGrid>
        </w:tblGridChange>
      </w:tblGrid>
      <w:tr w:rsidR="00C05AD7" w:rsidRPr="00C05AD7" w14:paraId="46839426" w14:textId="77777777" w:rsidTr="00DD1367">
        <w:trPr>
          <w:trHeight w:val="327"/>
          <w:ins w:id="1938" w:author="Hudler, Rob@Energy" w:date="2018-11-09T15:34:00Z"/>
          <w:trPrChange w:id="1939" w:author="Hudler, Rob@Energy" w:date="2018-11-16T14:15:00Z">
            <w:trPr>
              <w:trHeight w:val="327"/>
            </w:trPr>
          </w:trPrChange>
        </w:trPr>
        <w:tc>
          <w:tcPr>
            <w:tcW w:w="14598" w:type="dxa"/>
            <w:gridSpan w:val="3"/>
            <w:tcBorders>
              <w:top w:val="single" w:sz="4" w:space="0" w:color="auto"/>
              <w:bottom w:val="single" w:sz="4" w:space="0" w:color="auto"/>
            </w:tcBorders>
            <w:vAlign w:val="center"/>
            <w:tcPrChange w:id="1940" w:author="Hudler, Rob@Energy" w:date="2018-11-16T14:15:00Z">
              <w:tcPr>
                <w:tcW w:w="8118" w:type="dxa"/>
                <w:gridSpan w:val="3"/>
                <w:tcBorders>
                  <w:top w:val="single" w:sz="4" w:space="0" w:color="auto"/>
                  <w:bottom w:val="single" w:sz="4" w:space="0" w:color="auto"/>
                </w:tcBorders>
                <w:vAlign w:val="center"/>
              </w:tcPr>
            </w:tcPrChange>
          </w:tcPr>
          <w:p w14:paraId="5DC38B0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941" w:author="Hudler, Rob@Energy" w:date="2018-11-09T15:34:00Z"/>
                <w:rFonts w:asciiTheme="minorHAnsi" w:hAnsiTheme="minorHAnsi" w:cstheme="minorHAnsi"/>
                <w:b/>
                <w:sz w:val="20"/>
                <w:szCs w:val="20"/>
              </w:rPr>
            </w:pPr>
            <w:ins w:id="1942" w:author="Hudler, Rob@Energy" w:date="2018-11-09T15:34:00Z">
              <w:r w:rsidRPr="00C05AD7">
                <w:rPr>
                  <w:rFonts w:asciiTheme="minorHAnsi" w:hAnsiTheme="minorHAnsi" w:cstheme="minorHAnsi"/>
                  <w:b/>
                  <w:sz w:val="20"/>
                  <w:szCs w:val="20"/>
                </w:rPr>
                <w:t>F. Installed HERS Verified Water Heater Manufacturer Information</w:t>
              </w:r>
            </w:ins>
          </w:p>
          <w:p w14:paraId="31B9F89E"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rPr>
                <w:ins w:id="1943" w:author="Hudler, Rob@Energy" w:date="2018-11-09T15:34:00Z"/>
                <w:rFonts w:asciiTheme="minorHAnsi" w:eastAsia="Times New Roman" w:hAnsiTheme="minorHAnsi" w:cstheme="minorHAnsi"/>
                <w:sz w:val="20"/>
                <w:szCs w:val="20"/>
              </w:rPr>
            </w:pPr>
            <w:ins w:id="1944" w:author="Hudler, Rob@Energy" w:date="2018-11-09T15:34:00Z">
              <w:r w:rsidRPr="00C05AD7">
                <w:rPr>
                  <w:rFonts w:asciiTheme="minorHAnsi" w:hAnsiTheme="minorHAnsi" w:cstheme="minorHAnsi"/>
                  <w:sz w:val="20"/>
                  <w:szCs w:val="20"/>
                </w:rPr>
                <w:t>&lt;&lt; require one row of data in this table for each of the Water Heaters listed in Section A04&gt;&gt;</w:t>
              </w:r>
            </w:ins>
          </w:p>
        </w:tc>
      </w:tr>
      <w:tr w:rsidR="00C05AD7" w:rsidRPr="00C05AD7" w14:paraId="0FFE57E4" w14:textId="77777777" w:rsidTr="00DD1367">
        <w:trPr>
          <w:trHeight w:val="426"/>
          <w:ins w:id="1945" w:author="Hudler, Rob@Energy" w:date="2018-11-09T15:34:00Z"/>
          <w:trPrChange w:id="1946" w:author="Hudler, Rob@Energy" w:date="2018-11-16T14:15:00Z">
            <w:trPr>
              <w:trHeight w:val="426"/>
            </w:trPr>
          </w:trPrChange>
        </w:trPr>
        <w:tc>
          <w:tcPr>
            <w:tcW w:w="1548" w:type="dxa"/>
            <w:tcBorders>
              <w:top w:val="single" w:sz="4" w:space="0" w:color="auto"/>
              <w:bottom w:val="single" w:sz="4" w:space="0" w:color="auto"/>
              <w:right w:val="single" w:sz="4" w:space="0" w:color="auto"/>
            </w:tcBorders>
            <w:vAlign w:val="bottom"/>
            <w:tcPrChange w:id="1947" w:author="Hudler, Rob@Energy" w:date="2018-11-16T14:15:00Z">
              <w:tcPr>
                <w:tcW w:w="1548" w:type="dxa"/>
                <w:tcBorders>
                  <w:top w:val="single" w:sz="4" w:space="0" w:color="auto"/>
                  <w:bottom w:val="single" w:sz="4" w:space="0" w:color="auto"/>
                  <w:right w:val="single" w:sz="4" w:space="0" w:color="auto"/>
                </w:tcBorders>
                <w:vAlign w:val="bottom"/>
              </w:tcPr>
            </w:tcPrChange>
          </w:tcPr>
          <w:p w14:paraId="40D74BF9"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1948" w:author="Hudler, Rob@Energy" w:date="2018-11-09T15:34:00Z"/>
                <w:rFonts w:asciiTheme="minorHAnsi" w:eastAsia="Times New Roman" w:hAnsiTheme="minorHAnsi" w:cstheme="minorHAnsi"/>
                <w:sz w:val="20"/>
                <w:szCs w:val="20"/>
              </w:rPr>
            </w:pPr>
            <w:ins w:id="1949" w:author="Hudler, Rob@Energy" w:date="2018-11-09T15:34:00Z">
              <w:r w:rsidRPr="00C05AD7">
                <w:rPr>
                  <w:rFonts w:asciiTheme="minorHAnsi" w:eastAsia="Times New Roman" w:hAnsiTheme="minorHAnsi" w:cstheme="minorHAnsi"/>
                  <w:sz w:val="20"/>
                  <w:szCs w:val="20"/>
                </w:rPr>
                <w:t>01</w:t>
              </w:r>
            </w:ins>
          </w:p>
        </w:tc>
        <w:tc>
          <w:tcPr>
            <w:tcW w:w="6750" w:type="dxa"/>
            <w:tcBorders>
              <w:top w:val="single" w:sz="4" w:space="0" w:color="auto"/>
              <w:left w:val="single" w:sz="4" w:space="0" w:color="auto"/>
              <w:bottom w:val="single" w:sz="4" w:space="0" w:color="auto"/>
              <w:right w:val="single" w:sz="4" w:space="0" w:color="auto"/>
            </w:tcBorders>
            <w:vAlign w:val="bottom"/>
            <w:tcPrChange w:id="1950" w:author="Hudler, Rob@Energy" w:date="2018-11-16T14:15:00Z">
              <w:tcPr>
                <w:tcW w:w="1710" w:type="dxa"/>
                <w:tcBorders>
                  <w:top w:val="single" w:sz="4" w:space="0" w:color="auto"/>
                  <w:left w:val="single" w:sz="4" w:space="0" w:color="auto"/>
                  <w:bottom w:val="single" w:sz="4" w:space="0" w:color="auto"/>
                  <w:right w:val="single" w:sz="4" w:space="0" w:color="auto"/>
                </w:tcBorders>
                <w:vAlign w:val="bottom"/>
              </w:tcPr>
            </w:tcPrChange>
          </w:tcPr>
          <w:p w14:paraId="1E8A64F4"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1951" w:author="Hudler, Rob@Energy" w:date="2018-11-09T15:34:00Z"/>
                <w:rFonts w:asciiTheme="minorHAnsi" w:eastAsia="Times New Roman" w:hAnsiTheme="minorHAnsi" w:cstheme="minorHAnsi"/>
                <w:sz w:val="20"/>
                <w:szCs w:val="20"/>
              </w:rPr>
            </w:pPr>
            <w:ins w:id="1952" w:author="Hudler, Rob@Energy" w:date="2018-11-09T15:34:00Z">
              <w:r w:rsidRPr="00C05AD7">
                <w:rPr>
                  <w:rFonts w:asciiTheme="minorHAnsi" w:eastAsia="Times New Roman" w:hAnsiTheme="minorHAnsi" w:cstheme="minorHAnsi"/>
                  <w:sz w:val="20"/>
                  <w:szCs w:val="20"/>
                </w:rPr>
                <w:t>02</w:t>
              </w:r>
            </w:ins>
          </w:p>
        </w:tc>
        <w:tc>
          <w:tcPr>
            <w:tcW w:w="6300" w:type="dxa"/>
            <w:tcBorders>
              <w:top w:val="single" w:sz="4" w:space="0" w:color="auto"/>
              <w:left w:val="single" w:sz="4" w:space="0" w:color="auto"/>
              <w:bottom w:val="single" w:sz="4" w:space="0" w:color="auto"/>
            </w:tcBorders>
            <w:vAlign w:val="bottom"/>
            <w:tcPrChange w:id="1953" w:author="Hudler, Rob@Energy" w:date="2018-11-16T14:15:00Z">
              <w:tcPr>
                <w:tcW w:w="4860" w:type="dxa"/>
                <w:tcBorders>
                  <w:top w:val="single" w:sz="4" w:space="0" w:color="auto"/>
                  <w:left w:val="single" w:sz="4" w:space="0" w:color="auto"/>
                  <w:bottom w:val="single" w:sz="4" w:space="0" w:color="auto"/>
                </w:tcBorders>
                <w:vAlign w:val="bottom"/>
              </w:tcPr>
            </w:tcPrChange>
          </w:tcPr>
          <w:p w14:paraId="3E4FA1C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54" w:author="Hudler, Rob@Energy" w:date="2018-11-09T15:34:00Z"/>
                <w:rFonts w:asciiTheme="minorHAnsi" w:eastAsia="Times New Roman" w:hAnsiTheme="minorHAnsi" w:cstheme="minorHAnsi"/>
                <w:sz w:val="20"/>
                <w:szCs w:val="20"/>
              </w:rPr>
            </w:pPr>
            <w:ins w:id="1955" w:author="Hudler, Rob@Energy" w:date="2018-11-09T15:34:00Z">
              <w:r w:rsidRPr="00C05AD7">
                <w:rPr>
                  <w:rFonts w:asciiTheme="minorHAnsi" w:eastAsia="Times New Roman" w:hAnsiTheme="minorHAnsi" w:cstheme="minorHAnsi"/>
                  <w:sz w:val="20"/>
                  <w:szCs w:val="20"/>
                </w:rPr>
                <w:t>03</w:t>
              </w:r>
            </w:ins>
          </w:p>
        </w:tc>
      </w:tr>
      <w:tr w:rsidR="00C05AD7" w:rsidRPr="00C05AD7" w14:paraId="7EAD87B5" w14:textId="77777777" w:rsidTr="00DD1367">
        <w:trPr>
          <w:trHeight w:val="282"/>
          <w:ins w:id="1956" w:author="Hudler, Rob@Energy" w:date="2018-11-09T15:34:00Z"/>
          <w:trPrChange w:id="1957" w:author="Hudler, Rob@Energy" w:date="2018-11-16T14:15:00Z">
            <w:trPr>
              <w:trHeight w:val="282"/>
            </w:trPr>
          </w:trPrChange>
        </w:trPr>
        <w:tc>
          <w:tcPr>
            <w:tcW w:w="1548" w:type="dxa"/>
            <w:tcBorders>
              <w:top w:val="single" w:sz="4" w:space="0" w:color="auto"/>
              <w:bottom w:val="single" w:sz="4" w:space="0" w:color="auto"/>
              <w:right w:val="single" w:sz="4" w:space="0" w:color="auto"/>
            </w:tcBorders>
            <w:vAlign w:val="bottom"/>
            <w:tcPrChange w:id="1958" w:author="Hudler, Rob@Energy" w:date="2018-11-16T14:15:00Z">
              <w:tcPr>
                <w:tcW w:w="1548" w:type="dxa"/>
                <w:tcBorders>
                  <w:top w:val="single" w:sz="4" w:space="0" w:color="auto"/>
                  <w:bottom w:val="single" w:sz="4" w:space="0" w:color="auto"/>
                  <w:right w:val="single" w:sz="4" w:space="0" w:color="auto"/>
                </w:tcBorders>
                <w:vAlign w:val="bottom"/>
              </w:tcPr>
            </w:tcPrChange>
          </w:tcPr>
          <w:p w14:paraId="2B7E7E53"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1959" w:author="Hudler, Rob@Energy" w:date="2018-11-09T15:34:00Z"/>
                <w:rFonts w:asciiTheme="minorHAnsi" w:eastAsia="Times New Roman" w:hAnsiTheme="minorHAnsi" w:cstheme="minorHAnsi"/>
                <w:sz w:val="20"/>
                <w:szCs w:val="20"/>
              </w:rPr>
            </w:pPr>
            <w:ins w:id="1960" w:author="Hudler, Rob@Energy" w:date="2018-11-09T15:34:00Z">
              <w:r w:rsidRPr="00C05AD7">
                <w:rPr>
                  <w:rFonts w:asciiTheme="minorHAnsi" w:eastAsia="Times New Roman" w:hAnsiTheme="minorHAnsi" w:cstheme="minorHAnsi"/>
                  <w:sz w:val="20"/>
                  <w:szCs w:val="20"/>
                </w:rPr>
                <w:t>Water Heating System ID or Name</w:t>
              </w:r>
            </w:ins>
          </w:p>
        </w:tc>
        <w:tc>
          <w:tcPr>
            <w:tcW w:w="6750" w:type="dxa"/>
            <w:tcBorders>
              <w:top w:val="single" w:sz="4" w:space="0" w:color="auto"/>
              <w:left w:val="single" w:sz="4" w:space="0" w:color="auto"/>
              <w:bottom w:val="single" w:sz="4" w:space="0" w:color="auto"/>
              <w:right w:val="single" w:sz="4" w:space="0" w:color="auto"/>
            </w:tcBorders>
            <w:vAlign w:val="bottom"/>
            <w:tcPrChange w:id="1961" w:author="Hudler, Rob@Energy" w:date="2018-11-16T14:15:00Z">
              <w:tcPr>
                <w:tcW w:w="1710" w:type="dxa"/>
                <w:tcBorders>
                  <w:top w:val="single" w:sz="4" w:space="0" w:color="auto"/>
                  <w:left w:val="single" w:sz="4" w:space="0" w:color="auto"/>
                  <w:bottom w:val="single" w:sz="4" w:space="0" w:color="auto"/>
                  <w:right w:val="single" w:sz="4" w:space="0" w:color="auto"/>
                </w:tcBorders>
                <w:vAlign w:val="bottom"/>
              </w:tcPr>
            </w:tcPrChange>
          </w:tcPr>
          <w:p w14:paraId="2EC10E5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1962" w:author="Hudler, Rob@Energy" w:date="2018-11-09T15:34:00Z"/>
                <w:rFonts w:asciiTheme="minorHAnsi" w:eastAsia="Times New Roman" w:hAnsiTheme="minorHAnsi" w:cstheme="minorHAnsi"/>
                <w:sz w:val="20"/>
                <w:szCs w:val="20"/>
              </w:rPr>
            </w:pPr>
            <w:ins w:id="1963" w:author="Hudler, Rob@Energy" w:date="2018-11-09T15:34:00Z">
              <w:r w:rsidRPr="00C05AD7">
                <w:rPr>
                  <w:rFonts w:asciiTheme="minorHAnsi" w:eastAsia="Times New Roman" w:hAnsiTheme="minorHAnsi" w:cstheme="minorHAnsi"/>
                  <w:sz w:val="20"/>
                  <w:szCs w:val="20"/>
                </w:rPr>
                <w:t>Manufacturer</w:t>
              </w:r>
            </w:ins>
          </w:p>
        </w:tc>
        <w:tc>
          <w:tcPr>
            <w:tcW w:w="6300" w:type="dxa"/>
            <w:tcBorders>
              <w:top w:val="single" w:sz="4" w:space="0" w:color="auto"/>
              <w:left w:val="single" w:sz="4" w:space="0" w:color="auto"/>
              <w:bottom w:val="single" w:sz="4" w:space="0" w:color="auto"/>
            </w:tcBorders>
            <w:vAlign w:val="bottom"/>
            <w:tcPrChange w:id="1964" w:author="Hudler, Rob@Energy" w:date="2018-11-16T14:15:00Z">
              <w:tcPr>
                <w:tcW w:w="4860" w:type="dxa"/>
                <w:tcBorders>
                  <w:top w:val="single" w:sz="4" w:space="0" w:color="auto"/>
                  <w:left w:val="single" w:sz="4" w:space="0" w:color="auto"/>
                  <w:bottom w:val="single" w:sz="4" w:space="0" w:color="auto"/>
                </w:tcBorders>
                <w:vAlign w:val="bottom"/>
              </w:tcPr>
            </w:tcPrChange>
          </w:tcPr>
          <w:p w14:paraId="3F5017CA"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exact"/>
              <w:jc w:val="center"/>
              <w:rPr>
                <w:ins w:id="1965" w:author="Hudler, Rob@Energy" w:date="2018-11-09T15:34:00Z"/>
                <w:rFonts w:asciiTheme="minorHAnsi" w:eastAsia="Times New Roman" w:hAnsiTheme="minorHAnsi" w:cstheme="minorHAnsi"/>
                <w:sz w:val="20"/>
                <w:szCs w:val="20"/>
              </w:rPr>
            </w:pPr>
            <w:ins w:id="1966" w:author="Hudler, Rob@Energy" w:date="2018-11-09T15:34:00Z">
              <w:r w:rsidRPr="00C05AD7">
                <w:rPr>
                  <w:rFonts w:asciiTheme="minorHAnsi" w:eastAsia="Times New Roman" w:hAnsiTheme="minorHAnsi" w:cstheme="minorHAnsi"/>
                  <w:sz w:val="20"/>
                  <w:szCs w:val="20"/>
                </w:rPr>
                <w:t>Model Number</w:t>
              </w:r>
            </w:ins>
          </w:p>
        </w:tc>
      </w:tr>
      <w:tr w:rsidR="002718B1" w:rsidRPr="00C05AD7" w14:paraId="19664870" w14:textId="77777777" w:rsidTr="00DD1367">
        <w:trPr>
          <w:trHeight w:val="246"/>
          <w:ins w:id="1967" w:author="Hudler, Rob@Energy" w:date="2018-11-09T15:34:00Z"/>
          <w:trPrChange w:id="1968" w:author="Hudler, Rob@Energy" w:date="2018-11-16T14:15:00Z">
            <w:trPr>
              <w:trHeight w:val="246"/>
            </w:trPr>
          </w:trPrChange>
        </w:trPr>
        <w:tc>
          <w:tcPr>
            <w:tcW w:w="1548" w:type="dxa"/>
            <w:tcBorders>
              <w:top w:val="single" w:sz="4" w:space="0" w:color="auto"/>
              <w:bottom w:val="single" w:sz="4" w:space="0" w:color="auto"/>
              <w:right w:val="single" w:sz="4" w:space="0" w:color="auto"/>
            </w:tcBorders>
            <w:vAlign w:val="bottom"/>
            <w:tcPrChange w:id="1969" w:author="Hudler, Rob@Energy" w:date="2018-11-16T14:15:00Z">
              <w:tcPr>
                <w:tcW w:w="1548" w:type="dxa"/>
                <w:tcBorders>
                  <w:top w:val="single" w:sz="4" w:space="0" w:color="auto"/>
                  <w:bottom w:val="single" w:sz="4" w:space="0" w:color="auto"/>
                  <w:right w:val="single" w:sz="4" w:space="0" w:color="auto"/>
                </w:tcBorders>
                <w:vAlign w:val="bottom"/>
              </w:tcPr>
            </w:tcPrChange>
          </w:tcPr>
          <w:p w14:paraId="623C1719" w14:textId="541B7203" w:rsidR="002718B1" w:rsidRPr="00C05AD7" w:rsidRDefault="002718B1" w:rsidP="002718B1">
            <w:pPr>
              <w:keepNext/>
              <w:tabs>
                <w:tab w:val="left" w:pos="2160"/>
                <w:tab w:val="left" w:pos="2700"/>
                <w:tab w:val="left" w:pos="3420"/>
                <w:tab w:val="left" w:pos="3780"/>
                <w:tab w:val="left" w:pos="5760"/>
                <w:tab w:val="left" w:pos="7212"/>
              </w:tabs>
              <w:spacing w:after="0" w:line="240" w:lineRule="auto"/>
              <w:jc w:val="center"/>
              <w:rPr>
                <w:ins w:id="1970" w:author="Hudler, Rob@Energy" w:date="2018-11-09T15:34:00Z"/>
                <w:rFonts w:asciiTheme="minorHAnsi" w:eastAsia="Times New Roman" w:hAnsiTheme="minorHAnsi" w:cstheme="minorHAnsi"/>
                <w:sz w:val="20"/>
                <w:szCs w:val="20"/>
              </w:rPr>
            </w:pPr>
            <w:ins w:id="1971" w:author="Hudler, Rob@Energy" w:date="2018-11-20T13:35:00Z">
              <w:r w:rsidRPr="00BD5416">
                <w:rPr>
                  <w:rFonts w:asciiTheme="minorHAnsi" w:eastAsia="Times New Roman" w:hAnsiTheme="minorHAnsi" w:cstheme="minorHAnsi"/>
                  <w:sz w:val="20"/>
                  <w:szCs w:val="20"/>
                </w:rPr>
                <w:t>&lt;&lt;</w:t>
              </w:r>
              <w:r>
                <w:rPr>
                  <w:rFonts w:asciiTheme="minorHAnsi" w:eastAsia="Times New Roman" w:hAnsiTheme="minorHAnsi" w:cstheme="minorHAnsi"/>
                  <w:sz w:val="20"/>
                  <w:szCs w:val="20"/>
                </w:rPr>
                <w:t>For Performance Compliance R</w:t>
              </w:r>
              <w:r w:rsidRPr="00BD5416">
                <w:rPr>
                  <w:rFonts w:asciiTheme="minorHAnsi" w:eastAsia="Times New Roman" w:hAnsiTheme="minorHAnsi" w:cstheme="minorHAnsi"/>
                  <w:sz w:val="20"/>
                  <w:szCs w:val="20"/>
                </w:rPr>
                <w:t xml:space="preserve">eference value from </w:t>
              </w:r>
              <w:r>
                <w:rPr>
                  <w:rFonts w:asciiTheme="minorHAnsi" w:eastAsia="Times New Roman" w:hAnsiTheme="minorHAnsi" w:cstheme="minorHAnsi"/>
                  <w:sz w:val="20"/>
                  <w:szCs w:val="20"/>
                </w:rPr>
                <w:t>B</w:t>
              </w:r>
              <w:r w:rsidRPr="00BD5416">
                <w:rPr>
                  <w:rFonts w:asciiTheme="minorHAnsi" w:eastAsia="Times New Roman" w:hAnsiTheme="minorHAnsi" w:cstheme="minorHAnsi"/>
                  <w:sz w:val="20"/>
                  <w:szCs w:val="20"/>
                </w:rPr>
                <w:t>01</w:t>
              </w:r>
              <w:r>
                <w:rPr>
                  <w:rFonts w:asciiTheme="minorHAnsi" w:eastAsia="Times New Roman" w:hAnsiTheme="minorHAnsi" w:cstheme="minorHAnsi"/>
                  <w:sz w:val="20"/>
                  <w:szCs w:val="20"/>
                </w:rPr>
                <w:t>, For prescriptive Compliance User Input</w:t>
              </w:r>
              <w:r w:rsidRPr="00BD5416">
                <w:rPr>
                  <w:rFonts w:asciiTheme="minorHAnsi" w:eastAsia="Times New Roman" w:hAnsiTheme="minorHAnsi" w:cstheme="minorHAnsi"/>
                  <w:sz w:val="20"/>
                  <w:szCs w:val="20"/>
                </w:rPr>
                <w:t>&gt;&gt;</w:t>
              </w:r>
            </w:ins>
          </w:p>
        </w:tc>
        <w:tc>
          <w:tcPr>
            <w:tcW w:w="6750" w:type="dxa"/>
            <w:tcBorders>
              <w:top w:val="single" w:sz="4" w:space="0" w:color="auto"/>
              <w:left w:val="single" w:sz="4" w:space="0" w:color="auto"/>
              <w:bottom w:val="single" w:sz="4" w:space="0" w:color="auto"/>
              <w:right w:val="single" w:sz="4" w:space="0" w:color="auto"/>
            </w:tcBorders>
            <w:vAlign w:val="bottom"/>
            <w:tcPrChange w:id="1972" w:author="Hudler, Rob@Energy" w:date="2018-11-16T14:15:00Z">
              <w:tcPr>
                <w:tcW w:w="1710" w:type="dxa"/>
                <w:tcBorders>
                  <w:top w:val="single" w:sz="4" w:space="0" w:color="auto"/>
                  <w:left w:val="single" w:sz="4" w:space="0" w:color="auto"/>
                  <w:bottom w:val="single" w:sz="4" w:space="0" w:color="auto"/>
                  <w:right w:val="single" w:sz="4" w:space="0" w:color="auto"/>
                </w:tcBorders>
                <w:vAlign w:val="bottom"/>
              </w:tcPr>
            </w:tcPrChange>
          </w:tcPr>
          <w:p w14:paraId="364F0D19" w14:textId="44458BA6" w:rsidR="002718B1" w:rsidRPr="00C05AD7" w:rsidRDefault="002718B1" w:rsidP="002718B1">
            <w:pPr>
              <w:keepNext/>
              <w:tabs>
                <w:tab w:val="left" w:pos="2160"/>
                <w:tab w:val="left" w:pos="2700"/>
                <w:tab w:val="left" w:pos="3420"/>
                <w:tab w:val="left" w:pos="3780"/>
                <w:tab w:val="left" w:pos="5760"/>
                <w:tab w:val="left" w:pos="7212"/>
              </w:tabs>
              <w:spacing w:after="0" w:line="240" w:lineRule="auto"/>
              <w:jc w:val="center"/>
              <w:rPr>
                <w:ins w:id="1973" w:author="Hudler, Rob@Energy" w:date="2018-11-09T15:34:00Z"/>
                <w:rFonts w:asciiTheme="minorHAnsi" w:eastAsia="Times New Roman" w:hAnsiTheme="minorHAnsi" w:cstheme="minorHAnsi"/>
                <w:sz w:val="20"/>
                <w:szCs w:val="20"/>
              </w:rPr>
            </w:pPr>
            <w:ins w:id="1974" w:author="Hudler, Rob@Energy" w:date="2018-11-20T13:35:00Z">
              <w:r w:rsidRPr="00BD5416">
                <w:rPr>
                  <w:rFonts w:asciiTheme="minorHAnsi" w:eastAsia="Times New Roman" w:hAnsiTheme="minorHAnsi" w:cstheme="minorHAnsi"/>
                  <w:sz w:val="20"/>
                  <w:szCs w:val="20"/>
                </w:rPr>
                <w:t>&lt;&lt;User input&gt;&gt;</w:t>
              </w:r>
            </w:ins>
          </w:p>
        </w:tc>
        <w:tc>
          <w:tcPr>
            <w:tcW w:w="6300" w:type="dxa"/>
            <w:tcBorders>
              <w:top w:val="single" w:sz="4" w:space="0" w:color="auto"/>
              <w:left w:val="single" w:sz="4" w:space="0" w:color="auto"/>
              <w:bottom w:val="single" w:sz="4" w:space="0" w:color="auto"/>
            </w:tcBorders>
            <w:shd w:val="clear" w:color="auto" w:fill="FFFFFF" w:themeFill="background1"/>
            <w:tcPrChange w:id="1975" w:author="Hudler, Rob@Energy" w:date="2018-11-16T14:15:00Z">
              <w:tcPr>
                <w:tcW w:w="4860" w:type="dxa"/>
                <w:tcBorders>
                  <w:top w:val="single" w:sz="4" w:space="0" w:color="auto"/>
                  <w:left w:val="single" w:sz="4" w:space="0" w:color="auto"/>
                  <w:bottom w:val="single" w:sz="4" w:space="0" w:color="auto"/>
                </w:tcBorders>
                <w:shd w:val="clear" w:color="auto" w:fill="FFFFFF" w:themeFill="background1"/>
              </w:tcPr>
            </w:tcPrChange>
          </w:tcPr>
          <w:p w14:paraId="11B64AF5" w14:textId="385CD4F6" w:rsidR="002718B1" w:rsidRPr="00C05AD7" w:rsidRDefault="002718B1" w:rsidP="002718B1">
            <w:pPr>
              <w:keepNext/>
              <w:tabs>
                <w:tab w:val="left" w:pos="2160"/>
                <w:tab w:val="left" w:pos="2700"/>
                <w:tab w:val="left" w:pos="3420"/>
                <w:tab w:val="left" w:pos="3780"/>
                <w:tab w:val="left" w:pos="5760"/>
                <w:tab w:val="left" w:pos="7212"/>
              </w:tabs>
              <w:spacing w:after="0" w:line="240" w:lineRule="exact"/>
              <w:jc w:val="center"/>
              <w:rPr>
                <w:ins w:id="1976" w:author="Hudler, Rob@Energy" w:date="2018-11-09T15:34:00Z"/>
                <w:rFonts w:asciiTheme="minorHAnsi" w:eastAsia="Times New Roman" w:hAnsiTheme="minorHAnsi" w:cstheme="minorHAnsi"/>
                <w:sz w:val="20"/>
                <w:szCs w:val="20"/>
              </w:rPr>
            </w:pPr>
            <w:ins w:id="1977" w:author="Hudler, Rob@Energy" w:date="2018-11-20T13:35:00Z">
              <w:r w:rsidRPr="00BD5416">
                <w:rPr>
                  <w:rFonts w:asciiTheme="minorHAnsi" w:eastAsia="Times New Roman" w:hAnsiTheme="minorHAnsi" w:cstheme="minorHAnsi"/>
                  <w:sz w:val="20"/>
                  <w:szCs w:val="20"/>
                </w:rPr>
                <w:t>&lt;&lt;User input&gt;&gt;</w:t>
              </w:r>
            </w:ins>
          </w:p>
        </w:tc>
      </w:tr>
      <w:tr w:rsidR="00C05AD7" w:rsidRPr="00C05AD7" w14:paraId="7490CE30" w14:textId="77777777" w:rsidTr="00DD1367">
        <w:trPr>
          <w:trHeight w:val="255"/>
          <w:ins w:id="1978" w:author="Hudler, Rob@Energy" w:date="2018-11-09T15:34:00Z"/>
          <w:trPrChange w:id="1979" w:author="Hudler, Rob@Energy" w:date="2018-11-16T14:15:00Z">
            <w:trPr>
              <w:trHeight w:val="255"/>
            </w:trPr>
          </w:trPrChange>
        </w:trPr>
        <w:tc>
          <w:tcPr>
            <w:tcW w:w="1548" w:type="dxa"/>
            <w:tcBorders>
              <w:top w:val="single" w:sz="4" w:space="0" w:color="auto"/>
              <w:bottom w:val="single" w:sz="4" w:space="0" w:color="auto"/>
              <w:right w:val="single" w:sz="4" w:space="0" w:color="auto"/>
            </w:tcBorders>
            <w:vAlign w:val="bottom"/>
            <w:tcPrChange w:id="1980" w:author="Hudler, Rob@Energy" w:date="2018-11-16T14:15:00Z">
              <w:tcPr>
                <w:tcW w:w="1548" w:type="dxa"/>
                <w:tcBorders>
                  <w:top w:val="single" w:sz="4" w:space="0" w:color="auto"/>
                  <w:bottom w:val="single" w:sz="4" w:space="0" w:color="auto"/>
                  <w:right w:val="single" w:sz="4" w:space="0" w:color="auto"/>
                </w:tcBorders>
                <w:vAlign w:val="bottom"/>
              </w:tcPr>
            </w:tcPrChange>
          </w:tcPr>
          <w:p w14:paraId="03F5A358"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1" w:author="Hudler, Rob@Energy" w:date="2018-11-09T15:34:00Z"/>
                <w:rFonts w:asciiTheme="minorHAnsi" w:eastAsia="Times New Roman" w:hAnsiTheme="minorHAnsi" w:cstheme="minorHAnsi"/>
                <w:sz w:val="20"/>
                <w:szCs w:val="20"/>
              </w:rPr>
            </w:pPr>
          </w:p>
        </w:tc>
        <w:tc>
          <w:tcPr>
            <w:tcW w:w="6750" w:type="dxa"/>
            <w:tcBorders>
              <w:top w:val="single" w:sz="4" w:space="0" w:color="auto"/>
              <w:left w:val="single" w:sz="4" w:space="0" w:color="auto"/>
              <w:bottom w:val="single" w:sz="4" w:space="0" w:color="auto"/>
              <w:right w:val="single" w:sz="4" w:space="0" w:color="auto"/>
            </w:tcBorders>
            <w:vAlign w:val="bottom"/>
            <w:tcPrChange w:id="1982" w:author="Hudler, Rob@Energy" w:date="2018-11-16T14:15:00Z">
              <w:tcPr>
                <w:tcW w:w="1710" w:type="dxa"/>
                <w:tcBorders>
                  <w:top w:val="single" w:sz="4" w:space="0" w:color="auto"/>
                  <w:left w:val="single" w:sz="4" w:space="0" w:color="auto"/>
                  <w:bottom w:val="single" w:sz="4" w:space="0" w:color="auto"/>
                  <w:right w:val="single" w:sz="4" w:space="0" w:color="auto"/>
                </w:tcBorders>
                <w:vAlign w:val="bottom"/>
              </w:tcPr>
            </w:tcPrChange>
          </w:tcPr>
          <w:p w14:paraId="0188125B"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3" w:author="Hudler, Rob@Energy" w:date="2018-11-09T15:34:00Z"/>
                <w:rFonts w:asciiTheme="minorHAnsi" w:eastAsia="Times New Roman" w:hAnsiTheme="minorHAnsi" w:cstheme="minorHAnsi"/>
                <w:sz w:val="20"/>
                <w:szCs w:val="20"/>
              </w:rPr>
            </w:pPr>
          </w:p>
        </w:tc>
        <w:tc>
          <w:tcPr>
            <w:tcW w:w="6300" w:type="dxa"/>
            <w:tcBorders>
              <w:top w:val="single" w:sz="4" w:space="0" w:color="auto"/>
              <w:left w:val="single" w:sz="4" w:space="0" w:color="auto"/>
              <w:bottom w:val="single" w:sz="4" w:space="0" w:color="auto"/>
            </w:tcBorders>
            <w:tcPrChange w:id="1984" w:author="Hudler, Rob@Energy" w:date="2018-11-16T14:15:00Z">
              <w:tcPr>
                <w:tcW w:w="4860" w:type="dxa"/>
                <w:tcBorders>
                  <w:top w:val="single" w:sz="4" w:space="0" w:color="auto"/>
                  <w:left w:val="single" w:sz="4" w:space="0" w:color="auto"/>
                  <w:bottom w:val="single" w:sz="4" w:space="0" w:color="auto"/>
                </w:tcBorders>
              </w:tcPr>
            </w:tcPrChange>
          </w:tcPr>
          <w:p w14:paraId="5C34E70D" w14:textId="77777777" w:rsidR="00C05AD7" w:rsidRPr="00C05AD7" w:rsidRDefault="00C05AD7" w:rsidP="00C05AD7">
            <w:pPr>
              <w:keepNext/>
              <w:tabs>
                <w:tab w:val="left" w:pos="2160"/>
                <w:tab w:val="left" w:pos="2700"/>
                <w:tab w:val="left" w:pos="3420"/>
                <w:tab w:val="left" w:pos="3780"/>
                <w:tab w:val="left" w:pos="5760"/>
                <w:tab w:val="left" w:pos="7212"/>
              </w:tabs>
              <w:spacing w:after="0" w:line="240" w:lineRule="auto"/>
              <w:jc w:val="center"/>
              <w:rPr>
                <w:ins w:id="1985" w:author="Hudler, Rob@Energy" w:date="2018-11-09T15:34:00Z"/>
                <w:rFonts w:asciiTheme="minorHAnsi" w:eastAsia="Times New Roman" w:hAnsiTheme="minorHAnsi" w:cstheme="minorHAnsi"/>
                <w:sz w:val="20"/>
                <w:szCs w:val="20"/>
              </w:rPr>
            </w:pPr>
          </w:p>
        </w:tc>
      </w:tr>
    </w:tbl>
    <w:p w14:paraId="72430564"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1986" w:author="Hudler, Rob@Energy" w:date="2018-11-09T15:34:00Z"/>
          <w:rFonts w:asciiTheme="minorHAnsi" w:hAnsiTheme="minorHAnsi" w:cstheme="minorHAnsi"/>
          <w:b/>
          <w:sz w:val="20"/>
          <w:szCs w:val="20"/>
        </w:rPr>
      </w:pPr>
    </w:p>
    <w:p w14:paraId="1032B435"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1987" w:author="Hudler, Rob@Energy" w:date="2018-11-09T15:34:00Z"/>
          <w:rFonts w:asciiTheme="minorHAnsi" w:hAnsiTheme="minorHAnsi" w:cstheme="minorHAnsi"/>
          <w:b/>
          <w:sz w:val="20"/>
          <w:szCs w:val="20"/>
        </w:rPr>
      </w:pPr>
    </w:p>
    <w:p w14:paraId="043817DE"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1988" w:author="Hudler, Rob@Energy" w:date="2018-11-09T15:34:00Z"/>
          <w:rFonts w:asciiTheme="minorHAnsi" w:hAnsiTheme="minorHAnsi" w:cstheme="minorHAnsi"/>
          <w:b/>
          <w:sz w:val="20"/>
          <w:szCs w:val="20"/>
        </w:rPr>
      </w:pPr>
    </w:p>
    <w:p w14:paraId="76F8657B" w14:textId="77777777" w:rsidR="00C05AD7" w:rsidRPr="00C05AD7" w:rsidRDefault="00C05AD7" w:rsidP="00C05AD7">
      <w:pPr>
        <w:rPr>
          <w:ins w:id="1989" w:author="Hudler, Rob@Energy" w:date="2018-11-09T15:34:00Z"/>
          <w:rFonts w:asciiTheme="minorHAnsi" w:hAnsiTheme="minorHAnsi" w:cstheme="minorHAnsi"/>
          <w:sz w:val="20"/>
          <w:szCs w:val="20"/>
        </w:rPr>
      </w:pPr>
      <w:ins w:id="1990" w:author="Hudler, Rob@Energy" w:date="2018-11-09T15:34:00Z">
        <w:r w:rsidRPr="00C05AD7">
          <w:rPr>
            <w:rFonts w:asciiTheme="minorHAnsi" w:hAnsiTheme="minorHAnsi" w:cstheme="minorHAnsi"/>
            <w:sz w:val="20"/>
            <w:szCs w:val="20"/>
          </w:rPr>
          <w:br w:type="page"/>
        </w:r>
      </w:ins>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Change w:id="1991" w:author="Hudler, Rob@Energy" w:date="2018-11-16T14:15:00Z">
          <w:tblPr>
            <w:tblW w:w="376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PrChange>
      </w:tblPr>
      <w:tblGrid>
        <w:gridCol w:w="598"/>
        <w:gridCol w:w="14000"/>
        <w:tblGridChange w:id="1992">
          <w:tblGrid>
            <w:gridCol w:w="598"/>
            <w:gridCol w:w="10417"/>
          </w:tblGrid>
        </w:tblGridChange>
      </w:tblGrid>
      <w:tr w:rsidR="00C05AD7" w:rsidRPr="00C05AD7" w14:paraId="426FC849" w14:textId="77777777" w:rsidTr="00DD1367">
        <w:trPr>
          <w:trHeight w:val="144"/>
          <w:ins w:id="1993" w:author="Hudler, Rob@Energy" w:date="2018-11-09T15:34:00Z"/>
          <w:trPrChange w:id="1994" w:author="Hudler, Rob@Energy" w:date="2018-11-16T14:15:00Z">
            <w:trPr>
              <w:trHeight w:val="144"/>
            </w:trPr>
          </w:trPrChange>
        </w:trPr>
        <w:tc>
          <w:tcPr>
            <w:tcW w:w="14598" w:type="dxa"/>
            <w:gridSpan w:val="2"/>
            <w:tcPrChange w:id="1995" w:author="Hudler, Rob@Energy" w:date="2018-11-16T14:15:00Z">
              <w:tcPr>
                <w:tcW w:w="11016" w:type="dxa"/>
                <w:gridSpan w:val="2"/>
              </w:tcPr>
            </w:tcPrChange>
          </w:tcPr>
          <w:p w14:paraId="325A049D" w14:textId="77777777" w:rsidR="00C05AD7" w:rsidRPr="00C05AD7" w:rsidRDefault="00C05AD7" w:rsidP="00C05AD7">
            <w:pPr>
              <w:keepNext/>
              <w:spacing w:after="0" w:line="240" w:lineRule="auto"/>
              <w:jc w:val="both"/>
              <w:rPr>
                <w:ins w:id="1996" w:author="Hudler, Rob@Energy" w:date="2018-11-09T15:34:00Z"/>
                <w:rFonts w:asciiTheme="minorHAnsi" w:hAnsiTheme="minorHAnsi" w:cstheme="minorHAnsi"/>
                <w:sz w:val="20"/>
                <w:szCs w:val="20"/>
              </w:rPr>
            </w:pPr>
            <w:ins w:id="1997" w:author="Hudler, Rob@Energy" w:date="2018-11-09T15:34:00Z">
              <w:r w:rsidRPr="00C05AD7">
                <w:rPr>
                  <w:rFonts w:asciiTheme="minorHAnsi" w:hAnsiTheme="minorHAnsi" w:cstheme="minorHAnsi"/>
                  <w:b/>
                  <w:sz w:val="20"/>
                  <w:szCs w:val="20"/>
                </w:rPr>
                <w:t>G. Mandatory Requirements for All Central Domestic Hot Water Systems</w:t>
              </w:r>
            </w:ins>
          </w:p>
        </w:tc>
      </w:tr>
      <w:tr w:rsidR="00C05AD7" w:rsidRPr="00C05AD7" w14:paraId="4B36C1E9" w14:textId="77777777" w:rsidTr="00DD1367">
        <w:trPr>
          <w:trHeight w:val="144"/>
          <w:ins w:id="1998" w:author="Hudler, Rob@Energy" w:date="2018-11-09T15:34:00Z"/>
          <w:trPrChange w:id="1999" w:author="Hudler, Rob@Energy" w:date="2018-11-16T14:15:00Z">
            <w:trPr>
              <w:trHeight w:val="144"/>
            </w:trPr>
          </w:trPrChange>
        </w:trPr>
        <w:tc>
          <w:tcPr>
            <w:tcW w:w="598" w:type="dxa"/>
            <w:vAlign w:val="center"/>
            <w:tcPrChange w:id="2000" w:author="Hudler, Rob@Energy" w:date="2018-11-16T14:15:00Z">
              <w:tcPr>
                <w:tcW w:w="598" w:type="dxa"/>
                <w:vAlign w:val="center"/>
              </w:tcPr>
            </w:tcPrChange>
          </w:tcPr>
          <w:p w14:paraId="55637CC6" w14:textId="77777777" w:rsidR="00C05AD7" w:rsidRPr="00C05AD7" w:rsidRDefault="00C05AD7" w:rsidP="00C05AD7">
            <w:pPr>
              <w:keepNext/>
              <w:spacing w:after="0" w:line="240" w:lineRule="auto"/>
              <w:jc w:val="center"/>
              <w:rPr>
                <w:ins w:id="2001" w:author="Hudler, Rob@Energy" w:date="2018-11-09T15:34:00Z"/>
                <w:rFonts w:asciiTheme="minorHAnsi" w:hAnsiTheme="minorHAnsi" w:cstheme="minorHAnsi"/>
                <w:sz w:val="20"/>
                <w:szCs w:val="20"/>
              </w:rPr>
            </w:pPr>
            <w:ins w:id="2002" w:author="Hudler, Rob@Energy" w:date="2018-11-09T15:34:00Z">
              <w:r w:rsidRPr="00C05AD7">
                <w:rPr>
                  <w:rFonts w:asciiTheme="minorHAnsi" w:hAnsiTheme="minorHAnsi" w:cstheme="minorHAnsi"/>
                  <w:sz w:val="20"/>
                  <w:szCs w:val="20"/>
                </w:rPr>
                <w:t>01</w:t>
              </w:r>
            </w:ins>
          </w:p>
        </w:tc>
        <w:tc>
          <w:tcPr>
            <w:tcW w:w="14000" w:type="dxa"/>
            <w:tcPrChange w:id="2003" w:author="Hudler, Rob@Energy" w:date="2018-11-16T14:15:00Z">
              <w:tcPr>
                <w:tcW w:w="10418" w:type="dxa"/>
              </w:tcPr>
            </w:tcPrChange>
          </w:tcPr>
          <w:p w14:paraId="64B6931E" w14:textId="77777777" w:rsidR="00C05AD7" w:rsidRPr="00C05AD7" w:rsidRDefault="00C05AD7" w:rsidP="00C05AD7">
            <w:pPr>
              <w:keepNext/>
              <w:autoSpaceDE w:val="0"/>
              <w:autoSpaceDN w:val="0"/>
              <w:adjustRightInd w:val="0"/>
              <w:spacing w:after="0" w:line="240" w:lineRule="auto"/>
              <w:rPr>
                <w:ins w:id="2004" w:author="Hudler, Rob@Energy" w:date="2018-11-09T15:34:00Z"/>
                <w:rFonts w:asciiTheme="minorHAnsi" w:hAnsiTheme="minorHAnsi" w:cstheme="minorHAnsi"/>
                <w:sz w:val="20"/>
                <w:szCs w:val="20"/>
              </w:rPr>
            </w:pPr>
            <w:ins w:id="2005" w:author="Hudler, Rob@Energy" w:date="2018-11-09T15:34:00Z">
              <w:r w:rsidRPr="00C05AD7">
                <w:rPr>
                  <w:rFonts w:asciiTheme="minorHAnsi" w:hAnsiTheme="minorHAnsi" w:cstheme="minorHAnsi"/>
                  <w:bCs/>
                  <w:sz w:val="20"/>
                  <w:szCs w:val="20"/>
                </w:rPr>
                <w:t xml:space="preserve">On systems that have a total capacity greater than 167,000 Btu/hr, outlets that require higher than service water temperatures as listed in the ASHRAE Handbook </w:t>
              </w:r>
              <w:r w:rsidRPr="00C05AD7">
                <w:rPr>
                  <w:rFonts w:asciiTheme="minorHAnsi" w:hAnsiTheme="minorHAnsi" w:cstheme="minorHAnsi"/>
                  <w:sz w:val="20"/>
                  <w:szCs w:val="20"/>
                </w:rPr>
                <w:t>have separate remote heaters, heat exchangers, or boosters to supply the outlet with the higher temperature</w:t>
              </w:r>
              <w:r w:rsidRPr="00C05AD7">
                <w:rPr>
                  <w:rFonts w:asciiTheme="minorHAnsi" w:hAnsiTheme="minorHAnsi" w:cstheme="minorHAnsi"/>
                  <w:bCs/>
                  <w:sz w:val="20"/>
                  <w:szCs w:val="20"/>
                </w:rPr>
                <w:t>.  (Section 110.3 (c)1)</w:t>
              </w:r>
            </w:ins>
          </w:p>
        </w:tc>
      </w:tr>
      <w:tr w:rsidR="00C05AD7" w:rsidRPr="00C05AD7" w14:paraId="5876B82C" w14:textId="77777777" w:rsidTr="00DD1367">
        <w:trPr>
          <w:trHeight w:val="144"/>
          <w:ins w:id="2006" w:author="Hudler, Rob@Energy" w:date="2018-11-09T15:34:00Z"/>
          <w:trPrChange w:id="2007" w:author="Hudler, Rob@Energy" w:date="2018-11-16T14:15:00Z">
            <w:trPr>
              <w:trHeight w:val="144"/>
            </w:trPr>
          </w:trPrChange>
        </w:trPr>
        <w:tc>
          <w:tcPr>
            <w:tcW w:w="598" w:type="dxa"/>
            <w:vAlign w:val="center"/>
            <w:tcPrChange w:id="2008" w:author="Hudler, Rob@Energy" w:date="2018-11-16T14:15:00Z">
              <w:tcPr>
                <w:tcW w:w="598" w:type="dxa"/>
                <w:vAlign w:val="center"/>
              </w:tcPr>
            </w:tcPrChange>
          </w:tcPr>
          <w:p w14:paraId="0EB9E396" w14:textId="77777777" w:rsidR="00C05AD7" w:rsidRPr="00C05AD7" w:rsidRDefault="00C05AD7" w:rsidP="00C05AD7">
            <w:pPr>
              <w:keepNext/>
              <w:spacing w:after="0" w:line="240" w:lineRule="auto"/>
              <w:jc w:val="center"/>
              <w:rPr>
                <w:ins w:id="2009" w:author="Hudler, Rob@Energy" w:date="2018-11-09T15:34:00Z"/>
                <w:rFonts w:asciiTheme="minorHAnsi" w:hAnsiTheme="minorHAnsi" w:cstheme="minorHAnsi"/>
                <w:sz w:val="20"/>
                <w:szCs w:val="20"/>
              </w:rPr>
            </w:pPr>
            <w:ins w:id="2010" w:author="Hudler, Rob@Energy" w:date="2018-11-09T15:34:00Z">
              <w:r w:rsidRPr="00C05AD7">
                <w:rPr>
                  <w:rFonts w:asciiTheme="minorHAnsi" w:hAnsiTheme="minorHAnsi" w:cstheme="minorHAnsi"/>
                  <w:sz w:val="20"/>
                  <w:szCs w:val="20"/>
                </w:rPr>
                <w:t>02</w:t>
              </w:r>
            </w:ins>
          </w:p>
        </w:tc>
        <w:tc>
          <w:tcPr>
            <w:tcW w:w="14000" w:type="dxa"/>
            <w:tcPrChange w:id="2011" w:author="Hudler, Rob@Energy" w:date="2018-11-16T14:15:00Z">
              <w:tcPr>
                <w:tcW w:w="10418" w:type="dxa"/>
              </w:tcPr>
            </w:tcPrChange>
          </w:tcPr>
          <w:p w14:paraId="0C5CA01A" w14:textId="77777777" w:rsidR="00C05AD7" w:rsidRPr="00C05AD7" w:rsidRDefault="00C05AD7" w:rsidP="00C05AD7">
            <w:pPr>
              <w:keepNext/>
              <w:autoSpaceDE w:val="0"/>
              <w:autoSpaceDN w:val="0"/>
              <w:adjustRightInd w:val="0"/>
              <w:spacing w:after="0" w:line="240" w:lineRule="auto"/>
              <w:rPr>
                <w:ins w:id="2012" w:author="Hudler, Rob@Energy" w:date="2018-11-09T15:34:00Z"/>
                <w:rFonts w:asciiTheme="minorHAnsi" w:hAnsiTheme="minorHAnsi" w:cstheme="minorHAnsi"/>
                <w:sz w:val="20"/>
                <w:szCs w:val="20"/>
              </w:rPr>
            </w:pPr>
            <w:ins w:id="2013" w:author="Hudler, Rob@Energy" w:date="2018-11-09T15:34:00Z">
              <w:r w:rsidRPr="00C05AD7">
                <w:rPr>
                  <w:rFonts w:asciiTheme="minorHAnsi" w:hAnsiTheme="minorHAnsi" w:cstheme="minorHAnsi"/>
                  <w:sz w:val="20"/>
                  <w:szCs w:val="20"/>
                </w:rPr>
                <w:t>Systems with circulating pumps or with electrical heat trace systems shall be capable of automatically turning off the system.  (Section 110.3(c)2).</w:t>
              </w:r>
            </w:ins>
          </w:p>
        </w:tc>
      </w:tr>
      <w:tr w:rsidR="00C05AD7" w:rsidRPr="00C05AD7" w14:paraId="197755C0" w14:textId="77777777" w:rsidTr="00DD1367">
        <w:trPr>
          <w:trHeight w:val="144"/>
          <w:ins w:id="2014" w:author="Hudler, Rob@Energy" w:date="2018-11-09T15:34:00Z"/>
          <w:trPrChange w:id="2015" w:author="Hudler, Rob@Energy" w:date="2018-11-16T14:15:00Z">
            <w:trPr>
              <w:trHeight w:val="144"/>
            </w:trPr>
          </w:trPrChange>
        </w:trPr>
        <w:tc>
          <w:tcPr>
            <w:tcW w:w="598" w:type="dxa"/>
            <w:vAlign w:val="center"/>
            <w:tcPrChange w:id="2016" w:author="Hudler, Rob@Energy" w:date="2018-11-16T14:15:00Z">
              <w:tcPr>
                <w:tcW w:w="598" w:type="dxa"/>
                <w:vAlign w:val="center"/>
              </w:tcPr>
            </w:tcPrChange>
          </w:tcPr>
          <w:p w14:paraId="5D8448B3" w14:textId="77777777" w:rsidR="00C05AD7" w:rsidRPr="00C05AD7" w:rsidRDefault="00C05AD7" w:rsidP="00C05AD7">
            <w:pPr>
              <w:keepNext/>
              <w:spacing w:after="0" w:line="240" w:lineRule="auto"/>
              <w:jc w:val="center"/>
              <w:rPr>
                <w:ins w:id="2017" w:author="Hudler, Rob@Energy" w:date="2018-11-09T15:34:00Z"/>
                <w:rFonts w:asciiTheme="minorHAnsi" w:hAnsiTheme="minorHAnsi" w:cstheme="minorHAnsi"/>
                <w:sz w:val="20"/>
                <w:szCs w:val="20"/>
              </w:rPr>
            </w:pPr>
            <w:ins w:id="2018" w:author="Hudler, Rob@Energy" w:date="2018-11-09T15:34:00Z">
              <w:r w:rsidRPr="00C05AD7">
                <w:rPr>
                  <w:rFonts w:asciiTheme="minorHAnsi" w:hAnsiTheme="minorHAnsi" w:cstheme="minorHAnsi"/>
                  <w:sz w:val="20"/>
                  <w:szCs w:val="20"/>
                </w:rPr>
                <w:t>03</w:t>
              </w:r>
            </w:ins>
          </w:p>
        </w:tc>
        <w:tc>
          <w:tcPr>
            <w:tcW w:w="14000" w:type="dxa"/>
            <w:tcPrChange w:id="2019" w:author="Hudler, Rob@Energy" w:date="2018-11-16T14:15:00Z">
              <w:tcPr>
                <w:tcW w:w="10418" w:type="dxa"/>
              </w:tcPr>
            </w:tcPrChange>
          </w:tcPr>
          <w:p w14:paraId="36E5D744" w14:textId="77777777" w:rsidR="00C05AD7" w:rsidRPr="00C05AD7" w:rsidRDefault="00C05AD7" w:rsidP="00C05AD7">
            <w:pPr>
              <w:keepNext/>
              <w:spacing w:after="0" w:line="240" w:lineRule="auto"/>
              <w:rPr>
                <w:ins w:id="2020" w:author="Hudler, Rob@Energy" w:date="2018-11-09T15:34:00Z"/>
                <w:rFonts w:asciiTheme="minorHAnsi" w:hAnsiTheme="minorHAnsi" w:cstheme="minorHAnsi"/>
                <w:sz w:val="20"/>
                <w:szCs w:val="20"/>
              </w:rPr>
            </w:pPr>
            <w:ins w:id="2021" w:author="Hudler, Rob@Energy" w:date="2018-11-09T15:34:00Z">
              <w:r w:rsidRPr="00C05AD7">
                <w:rPr>
                  <w:rFonts w:asciiTheme="minorHAnsi" w:hAnsiTheme="minorHAnsi" w:cstheme="minorHAnsi"/>
                  <w:sz w:val="20"/>
                  <w:szCs w:val="20"/>
                </w:rPr>
                <w:t>Unfired storage tanks are insulated with:</w:t>
              </w:r>
            </w:ins>
          </w:p>
          <w:p w14:paraId="2A80162F" w14:textId="77777777" w:rsidR="00C05AD7" w:rsidRPr="00C05AD7" w:rsidRDefault="00C05AD7" w:rsidP="00C05AD7">
            <w:pPr>
              <w:keepNext/>
              <w:numPr>
                <w:ilvl w:val="0"/>
                <w:numId w:val="27"/>
              </w:numPr>
              <w:spacing w:after="0" w:line="240" w:lineRule="auto"/>
              <w:contextualSpacing/>
              <w:rPr>
                <w:ins w:id="2022" w:author="Hudler, Rob@Energy" w:date="2018-11-09T15:34:00Z"/>
                <w:rFonts w:asciiTheme="minorHAnsi" w:hAnsiTheme="minorHAnsi" w:cstheme="minorHAnsi"/>
                <w:sz w:val="20"/>
                <w:szCs w:val="20"/>
              </w:rPr>
            </w:pPr>
            <w:ins w:id="2023" w:author="Hudler, Rob@Energy" w:date="2018-11-09T15:34:00Z">
              <w:r w:rsidRPr="00C05AD7">
                <w:rPr>
                  <w:rFonts w:asciiTheme="minorHAnsi" w:hAnsiTheme="minorHAnsi" w:cstheme="minorHAnsi"/>
                  <w:sz w:val="20"/>
                  <w:szCs w:val="20"/>
                </w:rPr>
                <w:t>External insulation of R-12, or</w:t>
              </w:r>
            </w:ins>
          </w:p>
          <w:p w14:paraId="0EDFD1AF" w14:textId="77777777" w:rsidR="00C05AD7" w:rsidRPr="00C05AD7" w:rsidRDefault="00C05AD7" w:rsidP="00C05AD7">
            <w:pPr>
              <w:keepNext/>
              <w:numPr>
                <w:ilvl w:val="0"/>
                <w:numId w:val="27"/>
              </w:numPr>
              <w:spacing w:after="0" w:line="240" w:lineRule="auto"/>
              <w:contextualSpacing/>
              <w:rPr>
                <w:ins w:id="2024" w:author="Hudler, Rob@Energy" w:date="2018-11-09T15:34:00Z"/>
                <w:rFonts w:asciiTheme="minorHAnsi" w:hAnsiTheme="minorHAnsi" w:cstheme="minorHAnsi"/>
                <w:sz w:val="20"/>
                <w:szCs w:val="20"/>
              </w:rPr>
            </w:pPr>
            <w:ins w:id="2025" w:author="Hudler, Rob@Energy" w:date="2018-11-09T15:34:00Z">
              <w:r w:rsidRPr="00C05AD7">
                <w:rPr>
                  <w:rFonts w:asciiTheme="minorHAnsi" w:hAnsiTheme="minorHAnsi" w:cstheme="minorHAnsi"/>
                  <w:sz w:val="20"/>
                  <w:szCs w:val="20"/>
                </w:rPr>
                <w:t>Internal insulation of R-16, or</w:t>
              </w:r>
            </w:ins>
          </w:p>
          <w:p w14:paraId="3B7BDA6D" w14:textId="77777777" w:rsidR="00C05AD7" w:rsidRPr="00C05AD7" w:rsidRDefault="00C05AD7" w:rsidP="00C05AD7">
            <w:pPr>
              <w:keepNext/>
              <w:numPr>
                <w:ilvl w:val="0"/>
                <w:numId w:val="27"/>
              </w:numPr>
              <w:spacing w:after="0" w:line="240" w:lineRule="auto"/>
              <w:contextualSpacing/>
              <w:rPr>
                <w:ins w:id="2026" w:author="Hudler, Rob@Energy" w:date="2018-11-09T15:34:00Z"/>
                <w:rFonts w:asciiTheme="minorHAnsi" w:hAnsiTheme="minorHAnsi" w:cstheme="minorHAnsi"/>
                <w:sz w:val="20"/>
                <w:szCs w:val="20"/>
              </w:rPr>
            </w:pPr>
            <w:ins w:id="2027" w:author="Hudler, Rob@Energy" w:date="2018-11-09T15:34:00Z">
              <w:r w:rsidRPr="00C05AD7">
                <w:rPr>
                  <w:rFonts w:asciiTheme="minorHAnsi" w:hAnsiTheme="minorHAnsi" w:cstheme="minorHAnsi"/>
                  <w:bCs/>
                  <w:sz w:val="20"/>
                  <w:szCs w:val="20"/>
                </w:rPr>
                <w:t>The heat loss of the tank surface based on an 80</w:t>
              </w:r>
              <w:r w:rsidRPr="00C05AD7">
                <w:rPr>
                  <w:rFonts w:asciiTheme="minorHAnsi" w:hAnsiTheme="minorHAnsi" w:cstheme="minorHAnsi"/>
                  <w:sz w:val="20"/>
                  <w:szCs w:val="20"/>
                </w:rPr>
                <w:t>°F</w:t>
              </w:r>
              <w:r w:rsidRPr="00C05AD7">
                <w:rPr>
                  <w:rFonts w:asciiTheme="minorHAnsi" w:hAnsiTheme="minorHAnsi" w:cstheme="minorHAnsi"/>
                  <w:bCs/>
                  <w:sz w:val="20"/>
                  <w:szCs w:val="20"/>
                </w:rPr>
                <w:t xml:space="preserve"> water-air temperature difference shall be less than 6.5 Btuh/ft</w:t>
              </w:r>
              <w:r w:rsidRPr="00C05AD7">
                <w:rPr>
                  <w:rFonts w:asciiTheme="minorHAnsi" w:hAnsiTheme="minorHAnsi" w:cstheme="minorHAnsi"/>
                  <w:bCs/>
                  <w:sz w:val="20"/>
                  <w:szCs w:val="20"/>
                  <w:vertAlign w:val="superscript"/>
                </w:rPr>
                <w:t>2</w:t>
              </w:r>
              <w:r w:rsidRPr="00C05AD7">
                <w:rPr>
                  <w:rFonts w:asciiTheme="minorHAnsi" w:hAnsiTheme="minorHAnsi" w:cstheme="minorHAnsi"/>
                  <w:bCs/>
                  <w:sz w:val="20"/>
                  <w:szCs w:val="20"/>
                </w:rPr>
                <w:t xml:space="preserve">. </w:t>
              </w:r>
              <w:r w:rsidRPr="00C05AD7">
                <w:rPr>
                  <w:rFonts w:asciiTheme="minorHAnsi" w:hAnsiTheme="minorHAnsi" w:cstheme="minorHAnsi"/>
                  <w:sz w:val="20"/>
                  <w:szCs w:val="20"/>
                </w:rPr>
                <w:t>(Section 110.3(c)3).</w:t>
              </w:r>
            </w:ins>
          </w:p>
        </w:tc>
      </w:tr>
      <w:tr w:rsidR="00C05AD7" w:rsidRPr="00C05AD7" w14:paraId="274D54D1" w14:textId="77777777" w:rsidTr="00DD1367">
        <w:trPr>
          <w:trHeight w:val="144"/>
          <w:ins w:id="2028" w:author="Hudler, Rob@Energy" w:date="2018-11-09T15:34:00Z"/>
          <w:trPrChange w:id="2029" w:author="Hudler, Rob@Energy" w:date="2018-11-16T14:15:00Z">
            <w:trPr>
              <w:trHeight w:val="144"/>
            </w:trPr>
          </w:trPrChange>
        </w:trPr>
        <w:tc>
          <w:tcPr>
            <w:tcW w:w="598" w:type="dxa"/>
            <w:vAlign w:val="center"/>
            <w:tcPrChange w:id="2030" w:author="Hudler, Rob@Energy" w:date="2018-11-16T14:15:00Z">
              <w:tcPr>
                <w:tcW w:w="598" w:type="dxa"/>
                <w:vAlign w:val="center"/>
              </w:tcPr>
            </w:tcPrChange>
          </w:tcPr>
          <w:p w14:paraId="12216B8A" w14:textId="77777777" w:rsidR="00C05AD7" w:rsidRPr="00C05AD7" w:rsidRDefault="00C05AD7" w:rsidP="00C05AD7">
            <w:pPr>
              <w:keepNext/>
              <w:spacing w:after="0" w:line="240" w:lineRule="auto"/>
              <w:jc w:val="center"/>
              <w:rPr>
                <w:ins w:id="2031" w:author="Hudler, Rob@Energy" w:date="2018-11-09T15:34:00Z"/>
                <w:rFonts w:asciiTheme="minorHAnsi" w:hAnsiTheme="minorHAnsi" w:cstheme="minorHAnsi"/>
                <w:sz w:val="20"/>
                <w:szCs w:val="20"/>
              </w:rPr>
            </w:pPr>
            <w:ins w:id="2032" w:author="Hudler, Rob@Energy" w:date="2018-11-09T15:34:00Z">
              <w:r w:rsidRPr="00C05AD7">
                <w:rPr>
                  <w:rFonts w:asciiTheme="minorHAnsi" w:hAnsiTheme="minorHAnsi" w:cstheme="minorHAnsi"/>
                  <w:sz w:val="20"/>
                  <w:szCs w:val="20"/>
                </w:rPr>
                <w:t>04</w:t>
              </w:r>
            </w:ins>
          </w:p>
        </w:tc>
        <w:tc>
          <w:tcPr>
            <w:tcW w:w="14000" w:type="dxa"/>
            <w:tcPrChange w:id="2033" w:author="Hudler, Rob@Energy" w:date="2018-11-16T14:15:00Z">
              <w:tcPr>
                <w:tcW w:w="10418" w:type="dxa"/>
              </w:tcPr>
            </w:tcPrChange>
          </w:tcPr>
          <w:p w14:paraId="272736DF" w14:textId="77777777" w:rsidR="00C05AD7" w:rsidRPr="00C05AD7" w:rsidRDefault="00C05AD7" w:rsidP="00C05AD7">
            <w:pPr>
              <w:keepNext/>
              <w:autoSpaceDE w:val="0"/>
              <w:autoSpaceDN w:val="0"/>
              <w:adjustRightInd w:val="0"/>
              <w:spacing w:after="0" w:line="240" w:lineRule="auto"/>
              <w:rPr>
                <w:ins w:id="2034" w:author="Hudler, Rob@Energy" w:date="2018-11-09T15:34:00Z"/>
                <w:rFonts w:asciiTheme="minorHAnsi" w:hAnsiTheme="minorHAnsi" w:cstheme="minorHAnsi"/>
                <w:bCs/>
                <w:sz w:val="20"/>
                <w:szCs w:val="20"/>
              </w:rPr>
            </w:pPr>
            <w:ins w:id="2035" w:author="Hudler, Rob@Energy" w:date="2018-11-09T15:34:00Z">
              <w:r w:rsidRPr="00C05AD7">
                <w:rPr>
                  <w:rFonts w:asciiTheme="minorHAnsi" w:hAnsiTheme="minorHAnsi" w:cstheme="minorHAnsi"/>
                  <w:bCs/>
                  <w:sz w:val="20"/>
                  <w:szCs w:val="20"/>
                </w:rPr>
                <w:t>Recirculation loop shall meet the following requirements:</w:t>
              </w:r>
            </w:ins>
          </w:p>
          <w:p w14:paraId="2670C328" w14:textId="77777777" w:rsidR="00C05AD7" w:rsidRPr="00C05AD7" w:rsidRDefault="00C05AD7" w:rsidP="00C05AD7">
            <w:pPr>
              <w:keepNext/>
              <w:numPr>
                <w:ilvl w:val="1"/>
                <w:numId w:val="26"/>
              </w:numPr>
              <w:autoSpaceDE w:val="0"/>
              <w:autoSpaceDN w:val="0"/>
              <w:adjustRightInd w:val="0"/>
              <w:spacing w:after="0" w:line="240" w:lineRule="auto"/>
              <w:contextualSpacing/>
              <w:rPr>
                <w:ins w:id="2036" w:author="Hudler, Rob@Energy" w:date="2018-11-09T15:34:00Z"/>
                <w:rFonts w:asciiTheme="minorHAnsi" w:hAnsiTheme="minorHAnsi" w:cstheme="minorHAnsi"/>
                <w:bCs/>
                <w:sz w:val="20"/>
                <w:szCs w:val="20"/>
              </w:rPr>
            </w:pPr>
            <w:ins w:id="2037" w:author="Hudler, Rob@Energy" w:date="2018-11-09T15:34:00Z">
              <w:r w:rsidRPr="00C05AD7">
                <w:rPr>
                  <w:rFonts w:asciiTheme="minorHAnsi" w:hAnsiTheme="minorHAnsi" w:cstheme="minorHAnsi"/>
                  <w:bCs/>
                  <w:sz w:val="20"/>
                  <w:szCs w:val="20"/>
                </w:rPr>
                <w:t>The recirculation pump is mounted on a vertical section of the return line, OR an automatic air release valve is installed on a riser at least 12 inches in length, on the inlet side of the recirculation pump, no more than 4 feet from the pump. (</w:t>
              </w:r>
              <w:r w:rsidRPr="00C05AD7">
                <w:rPr>
                  <w:rFonts w:asciiTheme="minorHAnsi" w:hAnsiTheme="minorHAnsi" w:cstheme="minorHAnsi"/>
                  <w:sz w:val="20"/>
                  <w:szCs w:val="20"/>
                </w:rPr>
                <w:t>Section 110.3(c)4A).</w:t>
              </w:r>
            </w:ins>
          </w:p>
          <w:p w14:paraId="4EFBAD92" w14:textId="77777777" w:rsidR="00C05AD7" w:rsidRPr="00C05AD7" w:rsidRDefault="00C05AD7" w:rsidP="00C05AD7">
            <w:pPr>
              <w:keepNext/>
              <w:numPr>
                <w:ilvl w:val="1"/>
                <w:numId w:val="26"/>
              </w:numPr>
              <w:autoSpaceDE w:val="0"/>
              <w:autoSpaceDN w:val="0"/>
              <w:adjustRightInd w:val="0"/>
              <w:spacing w:after="0" w:line="240" w:lineRule="auto"/>
              <w:contextualSpacing/>
              <w:rPr>
                <w:ins w:id="2038" w:author="Hudler, Rob@Energy" w:date="2018-11-09T15:34:00Z"/>
                <w:rFonts w:asciiTheme="minorHAnsi" w:hAnsiTheme="minorHAnsi" w:cstheme="minorHAnsi"/>
                <w:bCs/>
                <w:sz w:val="20"/>
                <w:szCs w:val="20"/>
              </w:rPr>
            </w:pPr>
            <w:ins w:id="2039" w:author="Hudler, Rob@Energy" w:date="2018-11-09T15:34:00Z">
              <w:r w:rsidRPr="00C05AD7">
                <w:rPr>
                  <w:rFonts w:asciiTheme="minorHAnsi" w:hAnsiTheme="minorHAnsi" w:cstheme="minorHAnsi"/>
                  <w:sz w:val="20"/>
                  <w:szCs w:val="20"/>
                </w:rPr>
                <w:t>A check valve is located between the recirculation pump and the water heater. (Section 110.3(c)4B).</w:t>
              </w:r>
            </w:ins>
          </w:p>
          <w:p w14:paraId="283EA44A" w14:textId="77777777" w:rsidR="00C05AD7" w:rsidRPr="00C05AD7" w:rsidRDefault="00C05AD7" w:rsidP="00C05AD7">
            <w:pPr>
              <w:keepNext/>
              <w:numPr>
                <w:ilvl w:val="1"/>
                <w:numId w:val="26"/>
              </w:numPr>
              <w:autoSpaceDE w:val="0"/>
              <w:autoSpaceDN w:val="0"/>
              <w:adjustRightInd w:val="0"/>
              <w:spacing w:after="0" w:line="240" w:lineRule="auto"/>
              <w:contextualSpacing/>
              <w:rPr>
                <w:ins w:id="2040" w:author="Hudler, Rob@Energy" w:date="2018-11-09T15:34:00Z"/>
                <w:rFonts w:asciiTheme="minorHAnsi" w:hAnsiTheme="minorHAnsi" w:cstheme="minorHAnsi"/>
                <w:bCs/>
                <w:sz w:val="20"/>
                <w:szCs w:val="20"/>
              </w:rPr>
            </w:pPr>
            <w:ins w:id="2041" w:author="Hudler, Rob@Energy" w:date="2018-11-09T15:34:00Z">
              <w:r w:rsidRPr="00C05AD7">
                <w:rPr>
                  <w:rFonts w:asciiTheme="minorHAnsi" w:hAnsiTheme="minorHAnsi" w:cstheme="minorHAnsi"/>
                  <w:sz w:val="20"/>
                  <w:szCs w:val="20"/>
                </w:rPr>
                <w:t>A hose bibb is installed between the pump and the water heating equipment with an isolation valve between the hose bibb and the water heating equipment. 110.3(c)4C).</w:t>
              </w:r>
            </w:ins>
          </w:p>
          <w:p w14:paraId="06317417" w14:textId="77777777" w:rsidR="00C05AD7" w:rsidRPr="00C05AD7" w:rsidRDefault="00C05AD7" w:rsidP="00C05AD7">
            <w:pPr>
              <w:keepNext/>
              <w:numPr>
                <w:ilvl w:val="1"/>
                <w:numId w:val="26"/>
              </w:numPr>
              <w:autoSpaceDE w:val="0"/>
              <w:autoSpaceDN w:val="0"/>
              <w:adjustRightInd w:val="0"/>
              <w:spacing w:after="0" w:line="240" w:lineRule="auto"/>
              <w:contextualSpacing/>
              <w:rPr>
                <w:ins w:id="2042" w:author="Hudler, Rob@Energy" w:date="2018-11-09T15:34:00Z"/>
                <w:rFonts w:asciiTheme="minorHAnsi" w:hAnsiTheme="minorHAnsi" w:cstheme="minorHAnsi"/>
                <w:bCs/>
                <w:sz w:val="20"/>
                <w:szCs w:val="20"/>
              </w:rPr>
            </w:pPr>
            <w:ins w:id="2043" w:author="Hudler, Rob@Energy" w:date="2018-11-09T15:34:00Z">
              <w:r w:rsidRPr="00C05AD7">
                <w:rPr>
                  <w:rFonts w:asciiTheme="minorHAnsi" w:hAnsiTheme="minorHAnsi" w:cstheme="minorHAnsi"/>
                  <w:sz w:val="20"/>
                  <w:szCs w:val="20"/>
                </w:rPr>
                <w:t>Isolation valves shall be installed on both sides of the pump, of which the item C valve can be one.  110.3(c)4D</w:t>
              </w:r>
            </w:ins>
          </w:p>
          <w:p w14:paraId="323F5B97" w14:textId="77777777" w:rsidR="00C05AD7" w:rsidRPr="00C05AD7" w:rsidRDefault="00C05AD7" w:rsidP="00C05AD7">
            <w:pPr>
              <w:keepNext/>
              <w:numPr>
                <w:ilvl w:val="1"/>
                <w:numId w:val="26"/>
              </w:numPr>
              <w:autoSpaceDE w:val="0"/>
              <w:autoSpaceDN w:val="0"/>
              <w:adjustRightInd w:val="0"/>
              <w:spacing w:after="0" w:line="240" w:lineRule="auto"/>
              <w:contextualSpacing/>
              <w:rPr>
                <w:ins w:id="2044" w:author="Hudler, Rob@Energy" w:date="2018-11-09T15:34:00Z"/>
                <w:rFonts w:asciiTheme="minorHAnsi" w:hAnsiTheme="minorHAnsi" w:cstheme="minorHAnsi"/>
                <w:bCs/>
                <w:sz w:val="20"/>
                <w:szCs w:val="20"/>
              </w:rPr>
            </w:pPr>
            <w:ins w:id="2045" w:author="Hudler, Rob@Energy" w:date="2018-11-09T15:34:00Z">
              <w:r w:rsidRPr="00C05AD7">
                <w:rPr>
                  <w:rFonts w:asciiTheme="minorHAnsi" w:hAnsiTheme="minorHAnsi" w:cstheme="minorHAnsi"/>
                  <w:sz w:val="20"/>
                  <w:szCs w:val="20"/>
                </w:rPr>
                <w:t xml:space="preserve">The cold water piping and the recirculation loop piping shall not be connected to the hot water storage tank drain port. 110.3(c)4E </w:t>
              </w:r>
            </w:ins>
          </w:p>
          <w:p w14:paraId="43A98367" w14:textId="77777777" w:rsidR="00C05AD7" w:rsidRPr="00C05AD7" w:rsidRDefault="00C05AD7" w:rsidP="00C05AD7">
            <w:pPr>
              <w:keepNext/>
              <w:numPr>
                <w:ilvl w:val="1"/>
                <w:numId w:val="26"/>
              </w:numPr>
              <w:autoSpaceDE w:val="0"/>
              <w:autoSpaceDN w:val="0"/>
              <w:adjustRightInd w:val="0"/>
              <w:spacing w:after="0" w:line="240" w:lineRule="auto"/>
              <w:contextualSpacing/>
              <w:rPr>
                <w:ins w:id="2046" w:author="Hudler, Rob@Energy" w:date="2018-11-09T15:34:00Z"/>
                <w:rFonts w:asciiTheme="minorHAnsi" w:hAnsiTheme="minorHAnsi" w:cstheme="minorHAnsi"/>
                <w:bCs/>
                <w:sz w:val="20"/>
                <w:szCs w:val="20"/>
              </w:rPr>
            </w:pPr>
            <w:ins w:id="2047" w:author="Hudler, Rob@Energy" w:date="2018-11-09T15:34:00Z">
              <w:r w:rsidRPr="00C05AD7">
                <w:rPr>
                  <w:rFonts w:asciiTheme="minorHAnsi" w:hAnsiTheme="minorHAnsi" w:cstheme="minorHAnsi"/>
                  <w:sz w:val="20"/>
                  <w:szCs w:val="20"/>
                </w:rPr>
                <w:t>A check valve shall be installed on the cold water supply line between the hot water system and the next closest tee on the cold water supply line. 110.3(c)4F</w:t>
              </w:r>
              <w:r w:rsidRPr="00C05AD7">
                <w:rPr>
                  <w:rFonts w:asciiTheme="minorHAnsi" w:hAnsiTheme="minorHAnsi" w:cstheme="minorHAnsi"/>
                  <w:bCs/>
                  <w:sz w:val="20"/>
                  <w:szCs w:val="20"/>
                </w:rPr>
                <w:t>.</w:t>
              </w:r>
            </w:ins>
          </w:p>
          <w:p w14:paraId="5922CE33" w14:textId="77777777" w:rsidR="00C05AD7" w:rsidRPr="00C05AD7" w:rsidRDefault="00C05AD7" w:rsidP="00C05AD7">
            <w:pPr>
              <w:keepNext/>
              <w:autoSpaceDE w:val="0"/>
              <w:autoSpaceDN w:val="0"/>
              <w:adjustRightInd w:val="0"/>
              <w:spacing w:after="0" w:line="240" w:lineRule="auto"/>
              <w:rPr>
                <w:ins w:id="2048" w:author="Hudler, Rob@Energy" w:date="2018-11-09T15:34:00Z"/>
                <w:rFonts w:asciiTheme="minorHAnsi" w:hAnsiTheme="minorHAnsi" w:cstheme="minorHAnsi"/>
                <w:bCs/>
                <w:sz w:val="20"/>
                <w:szCs w:val="20"/>
              </w:rPr>
            </w:pPr>
          </w:p>
        </w:tc>
      </w:tr>
      <w:tr w:rsidR="00C05AD7" w:rsidRPr="00C05AD7" w14:paraId="09DD32A8" w14:textId="77777777" w:rsidTr="00DD1367">
        <w:trPr>
          <w:trHeight w:val="144"/>
          <w:ins w:id="2049" w:author="Hudler, Rob@Energy" w:date="2018-11-09T15:34:00Z"/>
          <w:trPrChange w:id="2050" w:author="Hudler, Rob@Energy" w:date="2018-11-16T14:15:00Z">
            <w:trPr>
              <w:trHeight w:val="144"/>
            </w:trPr>
          </w:trPrChange>
        </w:trPr>
        <w:tc>
          <w:tcPr>
            <w:tcW w:w="598" w:type="dxa"/>
            <w:vAlign w:val="center"/>
            <w:tcPrChange w:id="2051" w:author="Hudler, Rob@Energy" w:date="2018-11-16T14:15:00Z">
              <w:tcPr>
                <w:tcW w:w="598" w:type="dxa"/>
                <w:vAlign w:val="center"/>
              </w:tcPr>
            </w:tcPrChange>
          </w:tcPr>
          <w:p w14:paraId="5CBBAB0B" w14:textId="77777777" w:rsidR="00C05AD7" w:rsidRPr="00C05AD7" w:rsidRDefault="00C05AD7" w:rsidP="00C05AD7">
            <w:pPr>
              <w:keepNext/>
              <w:spacing w:after="0" w:line="240" w:lineRule="auto"/>
              <w:jc w:val="center"/>
              <w:rPr>
                <w:ins w:id="2052" w:author="Hudler, Rob@Energy" w:date="2018-11-09T15:34:00Z"/>
                <w:rFonts w:asciiTheme="minorHAnsi" w:hAnsiTheme="minorHAnsi" w:cstheme="minorHAnsi"/>
                <w:sz w:val="20"/>
                <w:szCs w:val="20"/>
              </w:rPr>
            </w:pPr>
            <w:ins w:id="2053" w:author="Hudler, Rob@Energy" w:date="2018-11-09T15:34:00Z">
              <w:r w:rsidRPr="00C05AD7">
                <w:rPr>
                  <w:rFonts w:asciiTheme="minorHAnsi" w:hAnsiTheme="minorHAnsi" w:cstheme="minorHAnsi"/>
                  <w:sz w:val="20"/>
                  <w:szCs w:val="20"/>
                </w:rPr>
                <w:t>06</w:t>
              </w:r>
            </w:ins>
          </w:p>
        </w:tc>
        <w:tc>
          <w:tcPr>
            <w:tcW w:w="14000" w:type="dxa"/>
            <w:tcPrChange w:id="2054" w:author="Hudler, Rob@Energy" w:date="2018-11-16T14:15:00Z">
              <w:tcPr>
                <w:tcW w:w="10418" w:type="dxa"/>
              </w:tcPr>
            </w:tcPrChange>
          </w:tcPr>
          <w:p w14:paraId="269DAC06" w14:textId="77777777" w:rsidR="00C05AD7" w:rsidRPr="00C05AD7" w:rsidRDefault="00C05AD7" w:rsidP="00C05AD7">
            <w:pPr>
              <w:keepNext/>
              <w:autoSpaceDE w:val="0"/>
              <w:autoSpaceDN w:val="0"/>
              <w:adjustRightInd w:val="0"/>
              <w:spacing w:after="0" w:line="240" w:lineRule="auto"/>
              <w:rPr>
                <w:ins w:id="2055" w:author="Hudler, Rob@Energy" w:date="2018-11-09T15:34:00Z"/>
                <w:rFonts w:asciiTheme="minorHAnsi" w:hAnsiTheme="minorHAnsi" w:cstheme="minorHAnsi"/>
                <w:bCs/>
                <w:sz w:val="20"/>
                <w:szCs w:val="20"/>
              </w:rPr>
            </w:pPr>
            <w:ins w:id="2056" w:author="Hudler, Rob@Energy" w:date="2018-11-09T15:34:00Z">
              <w:r w:rsidRPr="00C05AD7">
                <w:rPr>
                  <w:rFonts w:asciiTheme="minorHAnsi" w:hAnsiTheme="minorHAnsi" w:cstheme="minorHAnsi"/>
                  <w:bCs/>
                  <w:sz w:val="20"/>
                  <w:szCs w:val="20"/>
                </w:rPr>
                <w:t>Instantaneous water heaters with an input greater than 6.8 kBTU/hr  (2kW) shall have isolation valves on both the cold water supply and the hot water line. (110.3 (c)6).</w:t>
              </w:r>
            </w:ins>
          </w:p>
        </w:tc>
      </w:tr>
      <w:tr w:rsidR="00C05AD7" w:rsidRPr="00C05AD7" w14:paraId="571C0857" w14:textId="77777777" w:rsidTr="00DD1367">
        <w:trPr>
          <w:trHeight w:val="144"/>
          <w:ins w:id="2057" w:author="Hudler, Rob@Energy" w:date="2018-11-09T15:34:00Z"/>
          <w:trPrChange w:id="2058" w:author="Hudler, Rob@Energy" w:date="2018-11-16T14:15:00Z">
            <w:trPr>
              <w:trHeight w:val="144"/>
            </w:trPr>
          </w:trPrChange>
        </w:trPr>
        <w:tc>
          <w:tcPr>
            <w:tcW w:w="598" w:type="dxa"/>
            <w:vAlign w:val="center"/>
            <w:tcPrChange w:id="2059" w:author="Hudler, Rob@Energy" w:date="2018-11-16T14:15:00Z">
              <w:tcPr>
                <w:tcW w:w="598" w:type="dxa"/>
                <w:vAlign w:val="center"/>
              </w:tcPr>
            </w:tcPrChange>
          </w:tcPr>
          <w:p w14:paraId="05ED0DA8" w14:textId="77777777" w:rsidR="00C05AD7" w:rsidRPr="00C05AD7" w:rsidRDefault="00C05AD7" w:rsidP="00C05AD7">
            <w:pPr>
              <w:keepNext/>
              <w:spacing w:after="0" w:line="240" w:lineRule="auto"/>
              <w:jc w:val="center"/>
              <w:rPr>
                <w:ins w:id="2060" w:author="Hudler, Rob@Energy" w:date="2018-11-09T15:34:00Z"/>
                <w:rFonts w:asciiTheme="minorHAnsi" w:hAnsiTheme="minorHAnsi" w:cstheme="minorHAnsi"/>
                <w:sz w:val="20"/>
                <w:szCs w:val="20"/>
              </w:rPr>
            </w:pPr>
            <w:ins w:id="2061" w:author="Hudler, Rob@Energy" w:date="2018-11-09T15:34:00Z">
              <w:r w:rsidRPr="00C05AD7">
                <w:rPr>
                  <w:rFonts w:asciiTheme="minorHAnsi" w:hAnsiTheme="minorHAnsi" w:cstheme="minorHAnsi"/>
                  <w:sz w:val="20"/>
                  <w:szCs w:val="20"/>
                </w:rPr>
                <w:t>07</w:t>
              </w:r>
            </w:ins>
          </w:p>
        </w:tc>
        <w:tc>
          <w:tcPr>
            <w:tcW w:w="14000" w:type="dxa"/>
            <w:tcPrChange w:id="2062" w:author="Hudler, Rob@Energy" w:date="2018-11-16T14:15:00Z">
              <w:tcPr>
                <w:tcW w:w="10418" w:type="dxa"/>
              </w:tcPr>
            </w:tcPrChange>
          </w:tcPr>
          <w:p w14:paraId="7231A977" w14:textId="77777777" w:rsidR="00C05AD7" w:rsidRPr="00C05AD7" w:rsidRDefault="00C05AD7" w:rsidP="00C05AD7">
            <w:pPr>
              <w:keepNext/>
              <w:autoSpaceDE w:val="0"/>
              <w:autoSpaceDN w:val="0"/>
              <w:adjustRightInd w:val="0"/>
              <w:spacing w:after="0" w:line="240" w:lineRule="auto"/>
              <w:rPr>
                <w:ins w:id="2063" w:author="Hudler, Rob@Energy" w:date="2018-11-09T15:34:00Z"/>
                <w:rFonts w:asciiTheme="minorHAnsi" w:hAnsiTheme="minorHAnsi" w:cstheme="minorHAnsi"/>
                <w:bCs/>
                <w:sz w:val="20"/>
                <w:szCs w:val="20"/>
              </w:rPr>
            </w:pPr>
            <w:ins w:id="2064" w:author="Hudler, Rob@Energy" w:date="2018-11-09T15:34:00Z">
              <w:r w:rsidRPr="00C05AD7">
                <w:rPr>
                  <w:rFonts w:asciiTheme="minorHAnsi" w:hAnsiTheme="minorHAnsi" w:cstheme="minorHAnsi"/>
                  <w:bCs/>
                  <w:sz w:val="20"/>
                  <w:szCs w:val="20"/>
                </w:rPr>
                <w:t xml:space="preserve">All sections of the recirculation loop, </w:t>
              </w:r>
              <w:r w:rsidRPr="00C05AD7">
                <w:rPr>
                  <w:rFonts w:asciiTheme="minorHAnsi" w:hAnsiTheme="minorHAnsi" w:cstheme="minorHAnsi"/>
                  <w:sz w:val="20"/>
                  <w:szCs w:val="20"/>
                </w:rPr>
                <w:t xml:space="preserve">and the first 5 feet of all branches off the loop </w:t>
              </w:r>
              <w:r w:rsidRPr="00C05AD7">
                <w:rPr>
                  <w:rFonts w:asciiTheme="minorHAnsi" w:hAnsiTheme="minorHAnsi" w:cstheme="minorHAnsi"/>
                  <w:bCs/>
                  <w:sz w:val="20"/>
                  <w:szCs w:val="20"/>
                </w:rPr>
                <w:t xml:space="preserve">are insulated, to the thicknesses required by Table 120.3A.  Other hot water piping shall meet the requirements of 150(j) and the installation requirements in </w:t>
              </w:r>
              <w:r w:rsidRPr="00C05AD7" w:rsidDel="001D3219">
                <w:rPr>
                  <w:rFonts w:asciiTheme="minorHAnsi" w:hAnsiTheme="minorHAnsi" w:cstheme="minorHAnsi"/>
                  <w:bCs/>
                  <w:sz w:val="20"/>
                  <w:szCs w:val="20"/>
                </w:rPr>
                <w:t>, except for the following: (</w:t>
              </w:r>
              <w:r w:rsidRPr="00C05AD7">
                <w:rPr>
                  <w:rFonts w:asciiTheme="minorHAnsi" w:hAnsiTheme="minorHAnsi" w:cstheme="minorHAnsi"/>
                  <w:bCs/>
                  <w:sz w:val="20"/>
                  <w:szCs w:val="20"/>
                </w:rPr>
                <w:t>RA4.4.1</w:t>
              </w:r>
              <w:r w:rsidRPr="00C05AD7" w:rsidDel="001D3219">
                <w:rPr>
                  <w:rFonts w:asciiTheme="minorHAnsi" w:hAnsiTheme="minorHAnsi" w:cstheme="minorHAnsi"/>
                  <w:bCs/>
                  <w:sz w:val="20"/>
                  <w:szCs w:val="20"/>
                </w:rPr>
                <w:t>)</w:t>
              </w:r>
              <w:r w:rsidRPr="00C05AD7">
                <w:rPr>
                  <w:rFonts w:asciiTheme="minorHAnsi" w:hAnsiTheme="minorHAnsi" w:cstheme="minorHAnsi"/>
                  <w:bCs/>
                  <w:sz w:val="20"/>
                  <w:szCs w:val="20"/>
                </w:rPr>
                <w:t>. The following shall be insulated with a minimum of 1 inch of insulation.</w:t>
              </w:r>
            </w:ins>
          </w:p>
          <w:p w14:paraId="763F2659" w14:textId="77777777" w:rsidR="00C05AD7" w:rsidRPr="00C05AD7" w:rsidRDefault="00C05AD7" w:rsidP="00C05AD7">
            <w:pPr>
              <w:keepNext/>
              <w:numPr>
                <w:ilvl w:val="0"/>
                <w:numId w:val="12"/>
              </w:numPr>
              <w:autoSpaceDE w:val="0"/>
              <w:autoSpaceDN w:val="0"/>
              <w:adjustRightInd w:val="0"/>
              <w:spacing w:after="0" w:line="240" w:lineRule="auto"/>
              <w:contextualSpacing/>
              <w:rPr>
                <w:ins w:id="2065" w:author="Hudler, Rob@Energy" w:date="2018-11-09T15:34:00Z"/>
                <w:rFonts w:asciiTheme="minorHAnsi" w:hAnsiTheme="minorHAnsi" w:cstheme="minorHAnsi"/>
                <w:bCs/>
                <w:sz w:val="20"/>
                <w:szCs w:val="20"/>
              </w:rPr>
            </w:pPr>
            <w:ins w:id="2066" w:author="Hudler, Rob@Energy" w:date="2018-11-09T15:34:00Z">
              <w:r w:rsidRPr="00C05AD7">
                <w:rPr>
                  <w:rFonts w:asciiTheme="minorHAnsi" w:hAnsiTheme="minorHAnsi" w:cstheme="minorHAnsi"/>
                  <w:bCs/>
                  <w:sz w:val="20"/>
                  <w:szCs w:val="20"/>
                </w:rPr>
                <w:t>Piping ¾ inch or greater.</w:t>
              </w:r>
            </w:ins>
          </w:p>
          <w:p w14:paraId="6FAF28BA" w14:textId="77777777" w:rsidR="00C05AD7" w:rsidRPr="00C05AD7" w:rsidRDefault="00C05AD7" w:rsidP="00C05AD7">
            <w:pPr>
              <w:keepNext/>
              <w:numPr>
                <w:ilvl w:val="0"/>
                <w:numId w:val="12"/>
              </w:numPr>
              <w:autoSpaceDE w:val="0"/>
              <w:autoSpaceDN w:val="0"/>
              <w:adjustRightInd w:val="0"/>
              <w:spacing w:after="0" w:line="240" w:lineRule="auto"/>
              <w:contextualSpacing/>
              <w:rPr>
                <w:ins w:id="2067" w:author="Hudler, Rob@Energy" w:date="2018-11-09T15:34:00Z"/>
                <w:rFonts w:asciiTheme="minorHAnsi" w:hAnsiTheme="minorHAnsi" w:cstheme="minorHAnsi"/>
                <w:bCs/>
                <w:sz w:val="20"/>
                <w:szCs w:val="20"/>
              </w:rPr>
            </w:pPr>
            <w:ins w:id="2068" w:author="Hudler, Rob@Energy" w:date="2018-11-09T15:34:00Z">
              <w:r w:rsidRPr="00C05AD7">
                <w:rPr>
                  <w:rFonts w:asciiTheme="minorHAnsi" w:hAnsiTheme="minorHAnsi" w:cstheme="minorHAnsi"/>
                  <w:bCs/>
                  <w:sz w:val="20"/>
                  <w:szCs w:val="20"/>
                </w:rPr>
                <w:t xml:space="preserve">Piping from the water heater to the kitchen sink and dish-washer </w:t>
              </w:r>
              <w:r w:rsidRPr="00C05AD7" w:rsidDel="001D3219">
                <w:rPr>
                  <w:rFonts w:asciiTheme="minorHAnsi" w:hAnsiTheme="minorHAnsi" w:cstheme="minorHAnsi"/>
                  <w:bCs/>
                  <w:sz w:val="20"/>
                  <w:szCs w:val="20"/>
                </w:rPr>
                <w:t>installed in</w:t>
              </w:r>
              <w:r w:rsidRPr="00C05AD7">
                <w:rPr>
                  <w:rFonts w:asciiTheme="minorHAnsi" w:hAnsiTheme="minorHAnsi" w:cstheme="minorHAnsi"/>
                  <w:bCs/>
                  <w:sz w:val="20"/>
                  <w:szCs w:val="20"/>
                </w:rPr>
                <w:t>.</w:t>
              </w:r>
            </w:ins>
          </w:p>
          <w:p w14:paraId="2DBA6647" w14:textId="77777777" w:rsidR="00C05AD7" w:rsidRPr="00C05AD7" w:rsidRDefault="00C05AD7" w:rsidP="00C05AD7">
            <w:pPr>
              <w:keepNext/>
              <w:numPr>
                <w:ilvl w:val="0"/>
                <w:numId w:val="12"/>
              </w:numPr>
              <w:autoSpaceDE w:val="0"/>
              <w:autoSpaceDN w:val="0"/>
              <w:adjustRightInd w:val="0"/>
              <w:spacing w:after="0" w:line="240" w:lineRule="auto"/>
              <w:contextualSpacing/>
              <w:rPr>
                <w:ins w:id="2069" w:author="Hudler, Rob@Energy" w:date="2018-11-09T15:34:00Z"/>
                <w:rFonts w:asciiTheme="minorHAnsi" w:hAnsiTheme="minorHAnsi" w:cstheme="minorHAnsi"/>
                <w:bCs/>
                <w:sz w:val="20"/>
                <w:szCs w:val="20"/>
              </w:rPr>
            </w:pPr>
            <w:ins w:id="2070" w:author="Hudler, Rob@Energy" w:date="2018-11-09T15:34:00Z">
              <w:r w:rsidRPr="00C05AD7">
                <w:rPr>
                  <w:rFonts w:asciiTheme="minorHAnsi" w:hAnsiTheme="minorHAnsi" w:cstheme="minorHAnsi"/>
                  <w:bCs/>
                  <w:sz w:val="20"/>
                  <w:szCs w:val="20"/>
                </w:rPr>
                <w:t xml:space="preserve">All underground  piping </w:t>
              </w:r>
            </w:ins>
          </w:p>
          <w:p w14:paraId="62F26B43" w14:textId="77777777" w:rsidR="00C05AD7" w:rsidRPr="00C05AD7" w:rsidRDefault="00C05AD7" w:rsidP="00C05AD7">
            <w:pPr>
              <w:keepNext/>
              <w:numPr>
                <w:ilvl w:val="0"/>
                <w:numId w:val="12"/>
              </w:numPr>
              <w:autoSpaceDE w:val="0"/>
              <w:autoSpaceDN w:val="0"/>
              <w:adjustRightInd w:val="0"/>
              <w:spacing w:after="0" w:line="240" w:lineRule="auto"/>
              <w:contextualSpacing/>
              <w:rPr>
                <w:ins w:id="2071" w:author="Hudler, Rob@Energy" w:date="2018-11-09T15:34:00Z"/>
                <w:rFonts w:asciiTheme="minorHAnsi" w:hAnsiTheme="minorHAnsi" w:cstheme="minorHAnsi"/>
                <w:bCs/>
                <w:sz w:val="20"/>
                <w:szCs w:val="20"/>
              </w:rPr>
            </w:pPr>
            <w:ins w:id="2072" w:author="Hudler, Rob@Energy" w:date="2018-11-09T15:34:00Z">
              <w:r w:rsidRPr="00C05AD7">
                <w:rPr>
                  <w:rFonts w:asciiTheme="minorHAnsi" w:hAnsiTheme="minorHAnsi" w:cstheme="minorHAnsi"/>
                  <w:bCs/>
                  <w:sz w:val="20"/>
                  <w:szCs w:val="20"/>
                </w:rPr>
                <w:t>Piping from the heating source to storage tank or between tanks.</w:t>
              </w:r>
            </w:ins>
          </w:p>
          <w:p w14:paraId="0909CF65" w14:textId="77777777" w:rsidR="00C05AD7" w:rsidRPr="00C05AD7" w:rsidRDefault="00C05AD7" w:rsidP="00C05AD7">
            <w:pPr>
              <w:keepNext/>
              <w:numPr>
                <w:ilvl w:val="0"/>
                <w:numId w:val="12"/>
              </w:numPr>
              <w:autoSpaceDE w:val="0"/>
              <w:autoSpaceDN w:val="0"/>
              <w:adjustRightInd w:val="0"/>
              <w:spacing w:after="0" w:line="240" w:lineRule="auto"/>
              <w:contextualSpacing/>
              <w:rPr>
                <w:ins w:id="2073" w:author="Hudler, Rob@Energy" w:date="2018-11-09T15:34:00Z"/>
                <w:rFonts w:asciiTheme="minorHAnsi" w:hAnsiTheme="minorHAnsi" w:cstheme="minorHAnsi"/>
                <w:bCs/>
                <w:sz w:val="20"/>
                <w:szCs w:val="20"/>
              </w:rPr>
            </w:pPr>
            <w:ins w:id="2074" w:author="Hudler, Rob@Energy" w:date="2018-11-09T15:34:00Z">
              <w:r w:rsidRPr="00C05AD7">
                <w:rPr>
                  <w:rFonts w:asciiTheme="minorHAnsi" w:hAnsiTheme="minorHAnsi" w:cstheme="minorHAnsi"/>
                  <w:bCs/>
                  <w:sz w:val="20"/>
                  <w:szCs w:val="20"/>
                </w:rPr>
                <w:t>Piping installed in the attic that are surrounded by at least 1  (10 cm) inch of insulation and covered with 4 inches of insulation need not be insulated</w:t>
              </w:r>
            </w:ins>
          </w:p>
          <w:p w14:paraId="5866184D" w14:textId="77777777" w:rsidR="00C05AD7" w:rsidRPr="00C05AD7" w:rsidDel="00D13F18" w:rsidRDefault="00C05AD7" w:rsidP="00C05AD7">
            <w:pPr>
              <w:keepNext/>
              <w:numPr>
                <w:ilvl w:val="0"/>
                <w:numId w:val="12"/>
              </w:numPr>
              <w:autoSpaceDE w:val="0"/>
              <w:autoSpaceDN w:val="0"/>
              <w:adjustRightInd w:val="0"/>
              <w:spacing w:after="0" w:line="240" w:lineRule="auto"/>
              <w:contextualSpacing/>
              <w:rPr>
                <w:ins w:id="2075" w:author="Hudler, Rob@Energy" w:date="2018-11-09T15:34:00Z"/>
                <w:rFonts w:asciiTheme="minorHAnsi" w:hAnsiTheme="minorHAnsi" w:cstheme="minorHAnsi"/>
                <w:bCs/>
                <w:sz w:val="20"/>
                <w:szCs w:val="20"/>
              </w:rPr>
            </w:pPr>
            <w:ins w:id="2076" w:author="Hudler, Rob@Energy" w:date="2018-11-09T15:34:00Z">
              <w:r w:rsidRPr="00C05AD7">
                <w:rPr>
                  <w:rFonts w:asciiTheme="minorHAnsi" w:hAnsiTheme="minorHAnsi" w:cstheme="minorHAnsi"/>
                  <w:bCs/>
                  <w:sz w:val="20"/>
                  <w:szCs w:val="20"/>
                </w:rPr>
                <w:t xml:space="preserve">Piping in walls interior or exterior </w:t>
              </w:r>
              <w:r w:rsidRPr="00C05AD7" w:rsidDel="00D13F18">
                <w:rPr>
                  <w:rFonts w:asciiTheme="minorHAnsi" w:hAnsiTheme="minorHAnsi" w:cstheme="minorHAnsi"/>
                  <w:bCs/>
                  <w:sz w:val="20"/>
                  <w:szCs w:val="20"/>
                </w:rPr>
                <w:t xml:space="preserve">walls </w:t>
              </w:r>
              <w:r w:rsidRPr="00C05AD7">
                <w:rPr>
                  <w:rFonts w:asciiTheme="minorHAnsi" w:hAnsiTheme="minorHAnsi" w:cstheme="minorHAnsi"/>
                  <w:bCs/>
                  <w:sz w:val="20"/>
                  <w:szCs w:val="20"/>
                </w:rPr>
                <w:t>that is surrounded on all sides by at least 1 inch of insulation need not be insulated.</w:t>
              </w:r>
            </w:ins>
          </w:p>
          <w:p w14:paraId="5FBF2E2B" w14:textId="77777777" w:rsidR="00C05AD7" w:rsidRPr="00C05AD7" w:rsidRDefault="00C05AD7" w:rsidP="00C05AD7">
            <w:pPr>
              <w:keepNext/>
              <w:numPr>
                <w:ilvl w:val="0"/>
                <w:numId w:val="12"/>
              </w:numPr>
              <w:autoSpaceDE w:val="0"/>
              <w:autoSpaceDN w:val="0"/>
              <w:adjustRightInd w:val="0"/>
              <w:spacing w:after="0" w:line="240" w:lineRule="auto"/>
              <w:contextualSpacing/>
              <w:rPr>
                <w:ins w:id="2077" w:author="Hudler, Rob@Energy" w:date="2018-11-09T15:34:00Z"/>
                <w:rFonts w:asciiTheme="minorHAnsi" w:hAnsiTheme="minorHAnsi" w:cstheme="minorHAnsi"/>
                <w:bCs/>
                <w:sz w:val="20"/>
                <w:szCs w:val="20"/>
              </w:rPr>
            </w:pPr>
            <w:ins w:id="2078" w:author="Hudler, Rob@Energy" w:date="2018-11-09T15:34:00Z">
              <w:r w:rsidRPr="00C05AD7" w:rsidDel="00D13F18">
                <w:rPr>
                  <w:rFonts w:asciiTheme="minorHAnsi" w:hAnsiTheme="minorHAnsi" w:cstheme="minorHAnsi"/>
                  <w:bCs/>
                  <w:sz w:val="20"/>
                  <w:szCs w:val="20"/>
                </w:rPr>
                <w:t>Piping installed in attics with a minimum of 4 inches (10 cm) of attic insulation on top</w:t>
              </w:r>
            </w:ins>
          </w:p>
          <w:p w14:paraId="445B0C8D" w14:textId="77777777" w:rsidR="00C05AD7" w:rsidRPr="00C05AD7" w:rsidRDefault="00C05AD7" w:rsidP="00C05AD7">
            <w:pPr>
              <w:keepNext/>
              <w:numPr>
                <w:ilvl w:val="0"/>
                <w:numId w:val="12"/>
              </w:numPr>
              <w:autoSpaceDE w:val="0"/>
              <w:autoSpaceDN w:val="0"/>
              <w:adjustRightInd w:val="0"/>
              <w:spacing w:after="0" w:line="240" w:lineRule="auto"/>
              <w:contextualSpacing/>
              <w:rPr>
                <w:ins w:id="2079" w:author="Hudler, Rob@Energy" w:date="2018-11-09T15:34:00Z"/>
                <w:rFonts w:asciiTheme="minorHAnsi" w:hAnsiTheme="minorHAnsi" w:cstheme="minorHAnsi"/>
                <w:bCs/>
                <w:sz w:val="20"/>
                <w:szCs w:val="20"/>
              </w:rPr>
            </w:pPr>
            <w:ins w:id="2080" w:author="Hudler, Rob@Energy" w:date="2018-11-09T15:34:00Z">
              <w:r w:rsidRPr="00C05AD7">
                <w:rPr>
                  <w:rFonts w:asciiTheme="minorHAnsi" w:hAnsiTheme="minorHAnsi" w:cstheme="minorHAnsi"/>
                  <w:bCs/>
                  <w:sz w:val="20"/>
                  <w:szCs w:val="20"/>
                </w:rPr>
                <w: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t>
              </w:r>
            </w:ins>
          </w:p>
          <w:p w14:paraId="73FD4A65" w14:textId="77777777" w:rsidR="00C05AD7" w:rsidRPr="00C05AD7" w:rsidRDefault="00C05AD7" w:rsidP="00C05AD7">
            <w:pPr>
              <w:keepNext/>
              <w:numPr>
                <w:ilvl w:val="0"/>
                <w:numId w:val="12"/>
              </w:numPr>
              <w:autoSpaceDE w:val="0"/>
              <w:autoSpaceDN w:val="0"/>
              <w:adjustRightInd w:val="0"/>
              <w:spacing w:after="0" w:line="240" w:lineRule="auto"/>
              <w:contextualSpacing/>
              <w:rPr>
                <w:ins w:id="2081" w:author="Hudler, Rob@Energy" w:date="2018-11-09T15:34:00Z"/>
                <w:rFonts w:asciiTheme="minorHAnsi" w:hAnsiTheme="minorHAnsi" w:cstheme="minorHAnsi"/>
                <w:bCs/>
                <w:sz w:val="20"/>
                <w:szCs w:val="20"/>
              </w:rPr>
            </w:pPr>
            <w:ins w:id="2082" w:author="Hudler, Rob@Energy" w:date="2018-11-09T15:34:00Z">
              <w:r w:rsidRPr="00C05AD7" w:rsidDel="00D13F18">
                <w:rPr>
                  <w:rFonts w:asciiTheme="minorHAnsi" w:hAnsiTheme="minorHAnsi" w:cstheme="minorHAnsi"/>
                  <w:sz w:val="20"/>
                  <w:szCs w:val="20"/>
                </w:rPr>
                <w:t>Insulation is not required on the cold water line when it is used as the return</w:t>
              </w:r>
            </w:ins>
          </w:p>
        </w:tc>
      </w:tr>
      <w:tr w:rsidR="00C05AD7" w:rsidRPr="00C05AD7" w14:paraId="5AF65C84" w14:textId="77777777" w:rsidTr="00DD1367">
        <w:trPr>
          <w:trHeight w:val="144"/>
          <w:ins w:id="2083" w:author="Hudler, Rob@Energy" w:date="2018-11-09T15:34:00Z"/>
          <w:trPrChange w:id="2084" w:author="Hudler, Rob@Energy" w:date="2018-11-16T14:15:00Z">
            <w:trPr>
              <w:trHeight w:val="144"/>
            </w:trPr>
          </w:trPrChange>
        </w:trPr>
        <w:tc>
          <w:tcPr>
            <w:tcW w:w="14598" w:type="dxa"/>
            <w:gridSpan w:val="2"/>
            <w:vAlign w:val="center"/>
            <w:tcPrChange w:id="2085" w:author="Hudler, Rob@Energy" w:date="2018-11-16T14:15:00Z">
              <w:tcPr>
                <w:tcW w:w="11016" w:type="dxa"/>
                <w:gridSpan w:val="2"/>
                <w:vAlign w:val="center"/>
              </w:tcPr>
            </w:tcPrChange>
          </w:tcPr>
          <w:p w14:paraId="6978D0FD" w14:textId="77777777" w:rsidR="00C05AD7" w:rsidRPr="00C05AD7" w:rsidRDefault="00C05AD7" w:rsidP="00C05AD7">
            <w:pPr>
              <w:keepNext/>
              <w:autoSpaceDE w:val="0"/>
              <w:autoSpaceDN w:val="0"/>
              <w:adjustRightInd w:val="0"/>
              <w:spacing w:after="0" w:line="240" w:lineRule="auto"/>
              <w:rPr>
                <w:ins w:id="2086" w:author="Hudler, Rob@Energy" w:date="2018-11-09T15:34:00Z"/>
                <w:rFonts w:asciiTheme="minorHAnsi" w:hAnsiTheme="minorHAnsi" w:cstheme="minorHAnsi"/>
                <w:bCs/>
                <w:sz w:val="20"/>
                <w:szCs w:val="20"/>
              </w:rPr>
            </w:pPr>
            <w:ins w:id="2087" w:author="Hudler, Rob@Energy" w:date="2018-11-09T15:34:00Z">
              <w:r w:rsidRPr="00C05AD7">
                <w:rPr>
                  <w:rFonts w:asciiTheme="minorHAnsi" w:hAnsiTheme="minorHAnsi" w:cstheme="minorHAnsi"/>
                  <w:b/>
                  <w:sz w:val="20"/>
                  <w:szCs w:val="20"/>
                </w:rPr>
                <w:t xml:space="preserve">The responsible person’s signature on this compliance document affirms that all applicable requirements in this table have been met.  </w:t>
              </w:r>
            </w:ins>
          </w:p>
        </w:tc>
      </w:tr>
    </w:tbl>
    <w:p w14:paraId="38480F4B"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088" w:author="Hudler, Rob@Energy" w:date="2018-11-09T15:34:00Z"/>
          <w:rFonts w:asciiTheme="minorHAnsi" w:hAnsiTheme="minorHAnsi" w:cstheme="minorHAnsi"/>
          <w:b/>
          <w:sz w:val="20"/>
          <w:szCs w:val="20"/>
        </w:rPr>
      </w:pPr>
    </w:p>
    <w:p w14:paraId="3F7F73D5" w14:textId="77777777" w:rsidR="00C05AD7" w:rsidRPr="00C05AD7" w:rsidRDefault="00C05AD7" w:rsidP="00C05AD7">
      <w:pPr>
        <w:rPr>
          <w:ins w:id="2089" w:author="Hudler, Rob@Energy" w:date="2018-11-09T15:34:00Z"/>
          <w:rFonts w:asciiTheme="minorHAnsi" w:hAnsiTheme="minorHAnsi" w:cstheme="minorHAnsi"/>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076"/>
        <w:gridCol w:w="13540"/>
      </w:tblGrid>
      <w:tr w:rsidR="00C05AD7" w:rsidRPr="00C05AD7" w14:paraId="3C2511CF" w14:textId="77777777" w:rsidTr="00C05AD7">
        <w:trPr>
          <w:trHeight w:hRule="exact" w:val="559"/>
          <w:ins w:id="2090" w:author="Hudler, Rob@Energy" w:date="2018-11-09T15:34:00Z"/>
        </w:trPr>
        <w:tc>
          <w:tcPr>
            <w:tcW w:w="14616" w:type="dxa"/>
            <w:gridSpan w:val="2"/>
          </w:tcPr>
          <w:p w14:paraId="178B8614" w14:textId="77777777" w:rsidR="00C05AD7" w:rsidRPr="00C05AD7" w:rsidRDefault="00C05AD7" w:rsidP="00C05AD7">
            <w:pPr>
              <w:spacing w:after="0"/>
              <w:rPr>
                <w:ins w:id="2091" w:author="Hudler, Rob@Energy" w:date="2018-11-09T15:34:00Z"/>
                <w:rFonts w:asciiTheme="minorHAnsi" w:hAnsiTheme="minorHAnsi" w:cstheme="minorHAnsi"/>
                <w:b/>
                <w:sz w:val="20"/>
                <w:szCs w:val="20"/>
              </w:rPr>
            </w:pPr>
            <w:ins w:id="2092" w:author="Hudler, Rob@Energy" w:date="2018-11-09T15:34:00Z">
              <w:r w:rsidRPr="00C05AD7">
                <w:rPr>
                  <w:rFonts w:asciiTheme="minorHAnsi" w:hAnsiTheme="minorHAnsi" w:cstheme="minorHAnsi"/>
                  <w:b/>
                  <w:sz w:val="20"/>
                  <w:szCs w:val="20"/>
                </w:rPr>
                <w:t>H. HERS Verified Multiple Recirculation Loops for DHW Systems Serving Multiple Dwelling Units Requirements</w:t>
              </w:r>
            </w:ins>
          </w:p>
          <w:p w14:paraId="5EA35C9E" w14:textId="77777777" w:rsidR="00C05AD7" w:rsidRPr="00C05AD7" w:rsidRDefault="00C05AD7" w:rsidP="00C05AD7">
            <w:pPr>
              <w:rPr>
                <w:ins w:id="2093" w:author="Hudler, Rob@Energy" w:date="2018-11-09T15:34:00Z"/>
                <w:rFonts w:asciiTheme="minorHAnsi" w:hAnsiTheme="minorHAnsi" w:cstheme="minorHAnsi"/>
                <w:sz w:val="20"/>
                <w:szCs w:val="20"/>
              </w:rPr>
            </w:pPr>
            <w:ins w:id="2094" w:author="Hudler, Rob@Energy" w:date="2018-11-09T15:34:00Z">
              <w:r w:rsidRPr="00C05AD7">
                <w:rPr>
                  <w:rFonts w:asciiTheme="minorHAnsi" w:hAnsiTheme="minorHAnsi" w:cstheme="minorHAnsi"/>
                  <w:sz w:val="20"/>
                  <w:szCs w:val="20"/>
                </w:rPr>
                <w:t>All distribution systems listed on this form shall comply with these requirements.</w:t>
              </w:r>
            </w:ins>
          </w:p>
        </w:tc>
      </w:tr>
      <w:tr w:rsidR="00C05AD7" w:rsidRPr="00C05AD7" w14:paraId="66D68CEB" w14:textId="77777777" w:rsidTr="00C05AD7">
        <w:trPr>
          <w:trHeight w:hRule="exact" w:val="288"/>
          <w:ins w:id="2095" w:author="Hudler, Rob@Energy" w:date="2018-11-09T15:34:00Z"/>
        </w:trPr>
        <w:tc>
          <w:tcPr>
            <w:tcW w:w="1076" w:type="dxa"/>
            <w:vAlign w:val="center"/>
          </w:tcPr>
          <w:p w14:paraId="75290810" w14:textId="77777777" w:rsidR="00C05AD7" w:rsidRPr="00C05AD7" w:rsidRDefault="00C05AD7" w:rsidP="00C05AD7">
            <w:pPr>
              <w:jc w:val="center"/>
              <w:rPr>
                <w:ins w:id="2096" w:author="Hudler, Rob@Energy" w:date="2018-11-09T15:34:00Z"/>
                <w:rFonts w:asciiTheme="minorHAnsi" w:hAnsiTheme="minorHAnsi" w:cstheme="minorHAnsi"/>
                <w:bCs/>
                <w:sz w:val="20"/>
                <w:szCs w:val="20"/>
              </w:rPr>
            </w:pPr>
            <w:ins w:id="2097" w:author="Hudler, Rob@Energy" w:date="2018-11-09T15:34:00Z">
              <w:r w:rsidRPr="00C05AD7">
                <w:rPr>
                  <w:rFonts w:asciiTheme="minorHAnsi" w:hAnsiTheme="minorHAnsi" w:cstheme="minorHAnsi"/>
                  <w:bCs/>
                  <w:sz w:val="20"/>
                  <w:szCs w:val="20"/>
                </w:rPr>
                <w:t>01</w:t>
              </w:r>
            </w:ins>
          </w:p>
        </w:tc>
        <w:tc>
          <w:tcPr>
            <w:tcW w:w="13540" w:type="dxa"/>
            <w:vAlign w:val="center"/>
          </w:tcPr>
          <w:p w14:paraId="42275429" w14:textId="77777777" w:rsidR="00C05AD7" w:rsidRPr="00C05AD7" w:rsidRDefault="00C05AD7" w:rsidP="00C05AD7">
            <w:pPr>
              <w:rPr>
                <w:ins w:id="2098" w:author="Hudler, Rob@Energy" w:date="2018-11-09T15:34:00Z"/>
                <w:rFonts w:asciiTheme="minorHAnsi" w:hAnsiTheme="minorHAnsi" w:cstheme="minorHAnsi"/>
                <w:sz w:val="20"/>
                <w:szCs w:val="20"/>
              </w:rPr>
            </w:pPr>
            <w:ins w:id="2099" w:author="Hudler, Rob@Energy" w:date="2018-11-09T15:34:00Z">
              <w:r w:rsidRPr="00C05AD7">
                <w:rPr>
                  <w:rFonts w:asciiTheme="minorHAnsi" w:hAnsiTheme="minorHAnsi" w:cstheme="minorHAnsi"/>
                  <w:sz w:val="20"/>
                  <w:szCs w:val="20"/>
                </w:rPr>
                <w:t>All buildings with 8 or more dwelling units have a</w:t>
              </w:r>
              <w:r w:rsidRPr="00C05AD7">
                <w:rPr>
                  <w:rFonts w:asciiTheme="minorHAnsi" w:hAnsiTheme="minorHAnsi" w:cstheme="minorHAnsi"/>
                  <w:b/>
                  <w:sz w:val="20"/>
                  <w:szCs w:val="20"/>
                </w:rPr>
                <w:t xml:space="preserve"> minimum</w:t>
              </w:r>
              <w:r w:rsidRPr="00C05AD7">
                <w:rPr>
                  <w:rFonts w:asciiTheme="minorHAnsi" w:hAnsiTheme="minorHAnsi" w:cstheme="minorHAnsi"/>
                  <w:sz w:val="20"/>
                  <w:szCs w:val="20"/>
                </w:rPr>
                <w:t xml:space="preserve"> of 2 recirculation loops.</w:t>
              </w:r>
            </w:ins>
          </w:p>
          <w:p w14:paraId="79D47698" w14:textId="77777777" w:rsidR="00C05AD7" w:rsidRPr="00C05AD7" w:rsidRDefault="00C05AD7" w:rsidP="00C05AD7">
            <w:pPr>
              <w:rPr>
                <w:ins w:id="2100" w:author="Hudler, Rob@Energy" w:date="2018-11-09T15:34:00Z"/>
                <w:rFonts w:asciiTheme="minorHAnsi" w:hAnsiTheme="minorHAnsi" w:cstheme="minorHAnsi"/>
                <w:b/>
                <w:sz w:val="20"/>
                <w:szCs w:val="20"/>
              </w:rPr>
            </w:pPr>
          </w:p>
        </w:tc>
      </w:tr>
      <w:tr w:rsidR="00C05AD7" w:rsidRPr="00C05AD7" w14:paraId="7E2CB634" w14:textId="77777777" w:rsidTr="00C05AD7">
        <w:trPr>
          <w:trHeight w:hRule="exact" w:val="288"/>
          <w:ins w:id="2101" w:author="Hudler, Rob@Energy" w:date="2018-11-09T15:34:00Z"/>
        </w:trPr>
        <w:tc>
          <w:tcPr>
            <w:tcW w:w="1076" w:type="dxa"/>
            <w:vAlign w:val="center"/>
          </w:tcPr>
          <w:p w14:paraId="4FE8FC32" w14:textId="77777777" w:rsidR="00C05AD7" w:rsidRPr="00C05AD7" w:rsidRDefault="00C05AD7" w:rsidP="00C05AD7">
            <w:pPr>
              <w:jc w:val="center"/>
              <w:rPr>
                <w:ins w:id="2102" w:author="Hudler, Rob@Energy" w:date="2018-11-09T15:34:00Z"/>
                <w:rFonts w:asciiTheme="minorHAnsi" w:hAnsiTheme="minorHAnsi" w:cstheme="minorHAnsi"/>
                <w:bCs/>
                <w:sz w:val="20"/>
                <w:szCs w:val="20"/>
              </w:rPr>
            </w:pPr>
            <w:ins w:id="2103" w:author="Hudler, Rob@Energy" w:date="2018-11-09T15:34:00Z">
              <w:r w:rsidRPr="00C05AD7">
                <w:rPr>
                  <w:rFonts w:asciiTheme="minorHAnsi" w:hAnsiTheme="minorHAnsi" w:cstheme="minorHAnsi"/>
                  <w:bCs/>
                  <w:sz w:val="20"/>
                  <w:szCs w:val="20"/>
                </w:rPr>
                <w:t>02</w:t>
              </w:r>
            </w:ins>
          </w:p>
        </w:tc>
        <w:tc>
          <w:tcPr>
            <w:tcW w:w="13540" w:type="dxa"/>
            <w:vAlign w:val="center"/>
          </w:tcPr>
          <w:p w14:paraId="381FE86D" w14:textId="77777777" w:rsidR="00C05AD7" w:rsidRPr="00C05AD7" w:rsidRDefault="00C05AD7" w:rsidP="00C05AD7">
            <w:pPr>
              <w:rPr>
                <w:ins w:id="2104" w:author="Hudler, Rob@Energy" w:date="2018-11-09T15:34:00Z"/>
                <w:rFonts w:asciiTheme="minorHAnsi" w:hAnsiTheme="minorHAnsi" w:cstheme="minorHAnsi"/>
                <w:sz w:val="20"/>
                <w:szCs w:val="20"/>
              </w:rPr>
            </w:pPr>
            <w:ins w:id="2105" w:author="Hudler, Rob@Energy" w:date="2018-11-09T15:34:00Z">
              <w:r w:rsidRPr="00C05AD7">
                <w:rPr>
                  <w:rFonts w:asciiTheme="minorHAnsi" w:hAnsiTheme="minorHAnsi" w:cstheme="minorHAnsi"/>
                  <w:sz w:val="20"/>
                  <w:szCs w:val="20"/>
                </w:rPr>
                <w:t>Each loop roughly serves the same number of dwellings.</w:t>
              </w:r>
            </w:ins>
          </w:p>
          <w:p w14:paraId="3B246468" w14:textId="77777777" w:rsidR="00C05AD7" w:rsidRPr="00C05AD7" w:rsidRDefault="00C05AD7" w:rsidP="00C05AD7">
            <w:pPr>
              <w:rPr>
                <w:ins w:id="2106" w:author="Hudler, Rob@Energy" w:date="2018-11-09T15:34:00Z"/>
                <w:rFonts w:asciiTheme="minorHAnsi" w:hAnsiTheme="minorHAnsi" w:cstheme="minorHAnsi"/>
                <w:bCs/>
                <w:sz w:val="20"/>
                <w:szCs w:val="20"/>
              </w:rPr>
            </w:pPr>
          </w:p>
        </w:tc>
      </w:tr>
      <w:tr w:rsidR="00C05AD7" w:rsidRPr="00C05AD7" w14:paraId="66CB7D5C" w14:textId="77777777" w:rsidTr="00C05AD7">
        <w:trPr>
          <w:trHeight w:val="302"/>
          <w:ins w:id="2107" w:author="Hudler, Rob@Energy" w:date="2018-11-09T15:34:00Z"/>
        </w:trPr>
        <w:tc>
          <w:tcPr>
            <w:tcW w:w="14616" w:type="dxa"/>
            <w:gridSpan w:val="2"/>
            <w:vAlign w:val="center"/>
          </w:tcPr>
          <w:p w14:paraId="1456F396" w14:textId="77777777" w:rsidR="00C05AD7" w:rsidRPr="00C05AD7" w:rsidRDefault="00C05AD7" w:rsidP="00C05AD7">
            <w:pPr>
              <w:spacing w:after="0"/>
              <w:rPr>
                <w:ins w:id="2108" w:author="Hudler, Rob@Energy" w:date="2018-11-09T15:34:00Z"/>
                <w:rFonts w:asciiTheme="minorHAnsi" w:hAnsiTheme="minorHAnsi" w:cstheme="minorHAnsi"/>
                <w:sz w:val="20"/>
                <w:szCs w:val="20"/>
              </w:rPr>
            </w:pPr>
            <w:ins w:id="2109" w:author="Hudler, Rob@Energy" w:date="2018-11-09T15:34:00Z">
              <w:r w:rsidRPr="00C05AD7">
                <w:rPr>
                  <w:rFonts w:asciiTheme="minorHAnsi" w:hAnsiTheme="minorHAnsi" w:cstheme="minorHAnsi"/>
                  <w:b/>
                  <w:sz w:val="20"/>
                  <w:szCs w:val="20"/>
                </w:rPr>
                <w:t xml:space="preserve">The responsible person’s signature on this compliance document affirms that all applicable requirements in this table have been met.  </w:t>
              </w:r>
            </w:ins>
          </w:p>
        </w:tc>
      </w:tr>
    </w:tbl>
    <w:p w14:paraId="27951148" w14:textId="77777777" w:rsidR="00C05AD7" w:rsidRPr="00C05AD7" w:rsidRDefault="00C05AD7" w:rsidP="00C05AD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ins w:id="2110" w:author="Hudler, Rob@Energy" w:date="2018-11-09T15:34:00Z"/>
          <w:rFonts w:asciiTheme="minorHAnsi" w:hAnsiTheme="minorHAnsi" w:cstheme="minorHAnsi"/>
          <w:b/>
          <w:sz w:val="20"/>
          <w:szCs w:val="20"/>
        </w:rPr>
      </w:pPr>
    </w:p>
    <w:tbl>
      <w:tblPr>
        <w:tblW w:w="14667" w:type="dxa"/>
        <w:tblInd w:w="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667"/>
      </w:tblGrid>
      <w:tr w:rsidR="00C05AD7" w:rsidRPr="00C05AD7" w14:paraId="45535B27" w14:textId="77777777" w:rsidTr="00C05AD7">
        <w:trPr>
          <w:trHeight w:val="260"/>
          <w:ins w:id="2111" w:author="Hudler, Rob@Energy" w:date="2018-11-09T15:34:00Z"/>
        </w:trPr>
        <w:tc>
          <w:tcPr>
            <w:tcW w:w="14667" w:type="dxa"/>
            <w:tcBorders>
              <w:top w:val="single" w:sz="4" w:space="0" w:color="000000"/>
              <w:left w:val="single" w:sz="4" w:space="0" w:color="000000"/>
              <w:bottom w:val="single" w:sz="4" w:space="0" w:color="000000"/>
              <w:right w:val="single" w:sz="4" w:space="0" w:color="000000"/>
            </w:tcBorders>
            <w:vAlign w:val="center"/>
          </w:tcPr>
          <w:p w14:paraId="1CC4CF59" w14:textId="77777777" w:rsidR="00C05AD7" w:rsidRPr="00C05AD7" w:rsidRDefault="00C05AD7" w:rsidP="00C05AD7">
            <w:pPr>
              <w:spacing w:after="0"/>
              <w:rPr>
                <w:ins w:id="2112" w:author="Hudler, Rob@Energy" w:date="2018-11-09T15:34:00Z"/>
                <w:rFonts w:asciiTheme="minorHAnsi" w:hAnsiTheme="minorHAnsi" w:cstheme="minorHAnsi"/>
                <w:b/>
                <w:sz w:val="20"/>
                <w:szCs w:val="20"/>
              </w:rPr>
            </w:pPr>
            <w:ins w:id="2113" w:author="Hudler, Rob@Energy" w:date="2018-11-09T15:34:00Z">
              <w:r w:rsidRPr="00C05AD7">
                <w:rPr>
                  <w:rFonts w:asciiTheme="minorHAnsi" w:hAnsiTheme="minorHAnsi" w:cstheme="minorHAnsi"/>
                  <w:b/>
                  <w:sz w:val="20"/>
                  <w:szCs w:val="20"/>
                </w:rPr>
                <w:t>I. Compliance Statement</w:t>
              </w:r>
            </w:ins>
          </w:p>
        </w:tc>
      </w:tr>
      <w:tr w:rsidR="00C05AD7" w:rsidRPr="00C05AD7" w14:paraId="16EAA41F" w14:textId="77777777" w:rsidTr="00C05AD7">
        <w:trPr>
          <w:trHeight w:val="602"/>
          <w:ins w:id="2114" w:author="Hudler, Rob@Energy" w:date="2018-11-09T15:34:00Z"/>
        </w:trPr>
        <w:tc>
          <w:tcPr>
            <w:tcW w:w="14667" w:type="dxa"/>
            <w:tcBorders>
              <w:top w:val="single" w:sz="4" w:space="0" w:color="000000"/>
              <w:left w:val="single" w:sz="4" w:space="0" w:color="000000"/>
              <w:bottom w:val="single" w:sz="4" w:space="0" w:color="000000"/>
              <w:right w:val="single" w:sz="4" w:space="0" w:color="000000"/>
            </w:tcBorders>
            <w:vAlign w:val="center"/>
          </w:tcPr>
          <w:p w14:paraId="29DCCE7F" w14:textId="77777777" w:rsidR="00C05AD7" w:rsidRPr="00C05AD7" w:rsidRDefault="00C05AD7" w:rsidP="00C05AD7">
            <w:pPr>
              <w:spacing w:after="0" w:line="240" w:lineRule="auto"/>
              <w:rPr>
                <w:ins w:id="2115" w:author="Hudler, Rob@Energy" w:date="2018-11-09T15:34:00Z"/>
                <w:rFonts w:asciiTheme="minorHAnsi" w:hAnsiTheme="minorHAnsi" w:cstheme="minorHAnsi"/>
                <w:b/>
                <w:sz w:val="20"/>
                <w:szCs w:val="20"/>
              </w:rPr>
            </w:pPr>
            <w:ins w:id="2116" w:author="Hudler, Rob@Energy" w:date="2018-11-09T15:34:00Z">
              <w:r w:rsidRPr="00C05AD7">
                <w:rPr>
                  <w:rFonts w:asciiTheme="minorHAnsi" w:hAnsiTheme="minorHAnsi" w:cstheme="minorHAnsi"/>
                  <w:b/>
                  <w:sz w:val="20"/>
                  <w:szCs w:val="20"/>
                </w:rPr>
                <w:t>&lt;&lt;  If  rulesets for each requirement in C2 through C12 is met and the ruleset requirement for E02 and E03 are met then building complies, else building fails&gt;&gt;</w:t>
              </w:r>
            </w:ins>
          </w:p>
        </w:tc>
      </w:tr>
    </w:tbl>
    <w:p w14:paraId="1DE03440" w14:textId="77777777" w:rsidR="000D6187" w:rsidRPr="000D618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b/>
          <w:sz w:val="20"/>
          <w:szCs w:val="20"/>
        </w:rPr>
      </w:pPr>
    </w:p>
    <w:tbl>
      <w:tblPr>
        <w:tblW w:w="4994" w:type="pct"/>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558"/>
        <w:gridCol w:w="899"/>
        <w:gridCol w:w="1080"/>
        <w:gridCol w:w="901"/>
        <w:gridCol w:w="791"/>
        <w:gridCol w:w="792"/>
        <w:gridCol w:w="792"/>
        <w:gridCol w:w="685"/>
        <w:gridCol w:w="720"/>
        <w:gridCol w:w="900"/>
        <w:gridCol w:w="863"/>
        <w:gridCol w:w="792"/>
        <w:gridCol w:w="775"/>
        <w:gridCol w:w="1980"/>
        <w:gridCol w:w="2070"/>
      </w:tblGrid>
      <w:tr w:rsidR="000D6187" w:rsidRPr="000D6187" w:rsidDel="00DD1367" w14:paraId="1DE03443" w14:textId="5477D8F1" w:rsidTr="000D6187">
        <w:trPr>
          <w:cantSplit/>
          <w:trHeight w:val="627"/>
          <w:del w:id="2117" w:author="Hudler, Rob@Energy" w:date="2018-11-16T14:16:00Z"/>
        </w:trPr>
        <w:tc>
          <w:tcPr>
            <w:tcW w:w="14598" w:type="dxa"/>
            <w:gridSpan w:val="15"/>
            <w:tcBorders>
              <w:top w:val="single" w:sz="6" w:space="0" w:color="auto"/>
              <w:bottom w:val="single" w:sz="6" w:space="0" w:color="auto"/>
            </w:tcBorders>
          </w:tcPr>
          <w:p w14:paraId="1DE03441" w14:textId="4369CA3D" w:rsidR="000D6187" w:rsidRPr="000D6187" w:rsidDel="00DD1367" w:rsidRDefault="000D6187" w:rsidP="000D6187">
            <w:pPr>
              <w:keepNext/>
              <w:spacing w:after="0" w:line="240" w:lineRule="auto"/>
              <w:rPr>
                <w:del w:id="2118" w:author="Hudler, Rob@Energy" w:date="2018-11-16T14:16:00Z"/>
                <w:b/>
              </w:rPr>
            </w:pPr>
            <w:del w:id="2119" w:author="Hudler, Rob@Energy" w:date="2018-11-16T14:16:00Z">
              <w:r w:rsidRPr="000D6187" w:rsidDel="00DD1367">
                <w:rPr>
                  <w:b/>
                </w:rPr>
                <w:delText xml:space="preserve">B. Installed HERS Verified Central Water Heating Systems Information </w:delText>
              </w:r>
            </w:del>
          </w:p>
          <w:p w14:paraId="1DE03442" w14:textId="453319F6" w:rsidR="000D6187" w:rsidRPr="000D6187" w:rsidDel="00DD1367" w:rsidRDefault="000D6187" w:rsidP="00737B4A">
            <w:pPr>
              <w:keepNext/>
              <w:spacing w:after="0" w:line="240" w:lineRule="auto"/>
              <w:rPr>
                <w:del w:id="2120" w:author="Hudler, Rob@Energy" w:date="2018-11-16T14:16:00Z"/>
                <w:b/>
              </w:rPr>
            </w:pPr>
            <w:del w:id="2121" w:author="Hudler, Rob@Energy" w:date="2018-11-16T14:16:00Z">
              <w:r w:rsidRPr="000D6187" w:rsidDel="00DD1367">
                <w:rPr>
                  <w:sz w:val="18"/>
                  <w:szCs w:val="18"/>
                </w:rPr>
                <w:delText>&lt;&lt;require one row of data for each Water Heating System</w:delText>
              </w:r>
              <w:r w:rsidR="00737B4A" w:rsidDel="00DD1367">
                <w:rPr>
                  <w:sz w:val="18"/>
                  <w:szCs w:val="18"/>
                </w:rPr>
                <w:delText xml:space="preserve"> listed</w:delText>
              </w:r>
              <w:r w:rsidRPr="000D6187" w:rsidDel="00DD1367">
                <w:rPr>
                  <w:sz w:val="18"/>
                  <w:szCs w:val="18"/>
                </w:rPr>
                <w:delText xml:space="preserve"> in Section </w:delText>
              </w:r>
              <w:r w:rsidR="00737B4A" w:rsidDel="00DD1367">
                <w:rPr>
                  <w:sz w:val="18"/>
                  <w:szCs w:val="18"/>
                </w:rPr>
                <w:delText>A</w:delText>
              </w:r>
              <w:r w:rsidRPr="000D6187" w:rsidDel="00DD1367">
                <w:rPr>
                  <w:sz w:val="18"/>
                  <w:szCs w:val="18"/>
                </w:rPr>
                <w:delText>&gt;&gt;</w:delText>
              </w:r>
            </w:del>
          </w:p>
        </w:tc>
      </w:tr>
      <w:tr w:rsidR="000D6187" w:rsidRPr="000D6187" w:rsidDel="00DD1367" w14:paraId="1DE03452" w14:textId="4EB25292" w:rsidTr="000D6187">
        <w:trPr>
          <w:cantSplit/>
          <w:trHeight w:val="277"/>
          <w:del w:id="2122" w:author="Hudler, Rob@Energy" w:date="2018-11-16T14:16:00Z"/>
        </w:trPr>
        <w:tc>
          <w:tcPr>
            <w:tcW w:w="1457" w:type="dxa"/>
            <w:gridSpan w:val="2"/>
            <w:tcBorders>
              <w:top w:val="single" w:sz="6" w:space="0" w:color="auto"/>
            </w:tcBorders>
            <w:vAlign w:val="bottom"/>
          </w:tcPr>
          <w:p w14:paraId="1DE03444" w14:textId="38F454E7"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23" w:author="Hudler, Rob@Energy" w:date="2018-11-16T14:16:00Z"/>
                <w:rFonts w:eastAsia="Times New Roman"/>
                <w:sz w:val="18"/>
                <w:szCs w:val="18"/>
              </w:rPr>
            </w:pPr>
            <w:del w:id="2124" w:author="Hudler, Rob@Energy" w:date="2018-11-16T14:16:00Z">
              <w:r w:rsidRPr="000D6187" w:rsidDel="00DD1367">
                <w:rPr>
                  <w:rFonts w:eastAsia="Times New Roman"/>
                  <w:sz w:val="18"/>
                  <w:szCs w:val="18"/>
                </w:rPr>
                <w:delText>01</w:delText>
              </w:r>
            </w:del>
          </w:p>
        </w:tc>
        <w:tc>
          <w:tcPr>
            <w:tcW w:w="1080" w:type="dxa"/>
            <w:tcBorders>
              <w:top w:val="single" w:sz="6" w:space="0" w:color="auto"/>
            </w:tcBorders>
            <w:vAlign w:val="bottom"/>
          </w:tcPr>
          <w:p w14:paraId="1DE03445" w14:textId="493A5DB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25" w:author="Hudler, Rob@Energy" w:date="2018-11-16T14:16:00Z"/>
                <w:rFonts w:eastAsia="Times New Roman"/>
                <w:sz w:val="18"/>
                <w:szCs w:val="18"/>
              </w:rPr>
            </w:pPr>
            <w:del w:id="2126" w:author="Hudler, Rob@Energy" w:date="2018-11-16T14:16:00Z">
              <w:r w:rsidRPr="000D6187" w:rsidDel="00DD1367">
                <w:rPr>
                  <w:rFonts w:eastAsia="Times New Roman"/>
                  <w:sz w:val="18"/>
                  <w:szCs w:val="18"/>
                </w:rPr>
                <w:delText>02</w:delText>
              </w:r>
            </w:del>
          </w:p>
        </w:tc>
        <w:tc>
          <w:tcPr>
            <w:tcW w:w="901" w:type="dxa"/>
            <w:tcBorders>
              <w:top w:val="single" w:sz="6" w:space="0" w:color="auto"/>
            </w:tcBorders>
            <w:vAlign w:val="bottom"/>
          </w:tcPr>
          <w:p w14:paraId="1DE03446" w14:textId="50C1A3A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27" w:author="Hudler, Rob@Energy" w:date="2018-11-16T14:16:00Z"/>
                <w:rFonts w:eastAsia="Times New Roman"/>
                <w:sz w:val="18"/>
                <w:szCs w:val="18"/>
              </w:rPr>
            </w:pPr>
            <w:del w:id="2128" w:author="Hudler, Rob@Energy" w:date="2018-11-16T14:16:00Z">
              <w:r w:rsidRPr="000D6187" w:rsidDel="00DD1367">
                <w:rPr>
                  <w:rFonts w:eastAsia="Times New Roman"/>
                  <w:sz w:val="18"/>
                  <w:szCs w:val="18"/>
                </w:rPr>
                <w:delText>03</w:delText>
              </w:r>
            </w:del>
          </w:p>
        </w:tc>
        <w:tc>
          <w:tcPr>
            <w:tcW w:w="791" w:type="dxa"/>
            <w:tcBorders>
              <w:top w:val="single" w:sz="6" w:space="0" w:color="auto"/>
            </w:tcBorders>
            <w:vAlign w:val="bottom"/>
          </w:tcPr>
          <w:p w14:paraId="1DE03447" w14:textId="38CC836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29" w:author="Hudler, Rob@Energy" w:date="2018-11-16T14:16:00Z"/>
                <w:rFonts w:eastAsiaTheme="majorEastAsia" w:cstheme="majorBidi"/>
                <w:b/>
                <w:bCs/>
                <w:color w:val="4F81BD" w:themeColor="accent1"/>
                <w:sz w:val="18"/>
                <w:szCs w:val="18"/>
              </w:rPr>
            </w:pPr>
            <w:del w:id="2130" w:author="Hudler, Rob@Energy" w:date="2018-11-16T14:16:00Z">
              <w:r w:rsidRPr="000D6187" w:rsidDel="00DD1367">
                <w:rPr>
                  <w:rFonts w:eastAsia="Times New Roman"/>
                  <w:sz w:val="18"/>
                  <w:szCs w:val="18"/>
                </w:rPr>
                <w:delText>04</w:delText>
              </w:r>
            </w:del>
          </w:p>
        </w:tc>
        <w:tc>
          <w:tcPr>
            <w:tcW w:w="792" w:type="dxa"/>
            <w:tcBorders>
              <w:top w:val="single" w:sz="6" w:space="0" w:color="auto"/>
            </w:tcBorders>
            <w:vAlign w:val="bottom"/>
          </w:tcPr>
          <w:p w14:paraId="1DE03448" w14:textId="632D769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31" w:author="Hudler, Rob@Energy" w:date="2018-11-16T14:16:00Z"/>
                <w:rFonts w:eastAsiaTheme="majorEastAsia" w:cstheme="majorBidi"/>
                <w:b/>
                <w:bCs/>
                <w:color w:val="4F81BD" w:themeColor="accent1"/>
                <w:sz w:val="18"/>
                <w:szCs w:val="18"/>
              </w:rPr>
            </w:pPr>
            <w:del w:id="2132" w:author="Hudler, Rob@Energy" w:date="2018-11-16T14:16:00Z">
              <w:r w:rsidRPr="000D6187" w:rsidDel="00DD1367">
                <w:rPr>
                  <w:rFonts w:eastAsia="Times New Roman"/>
                  <w:sz w:val="18"/>
                  <w:szCs w:val="18"/>
                </w:rPr>
                <w:delText>05</w:delText>
              </w:r>
            </w:del>
          </w:p>
        </w:tc>
        <w:tc>
          <w:tcPr>
            <w:tcW w:w="792" w:type="dxa"/>
            <w:tcBorders>
              <w:top w:val="single" w:sz="6" w:space="0" w:color="auto"/>
            </w:tcBorders>
            <w:vAlign w:val="bottom"/>
          </w:tcPr>
          <w:p w14:paraId="1DE03449" w14:textId="5EB5A9F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33" w:author="Hudler, Rob@Energy" w:date="2018-11-16T14:16:00Z"/>
                <w:rFonts w:eastAsiaTheme="majorEastAsia" w:cstheme="majorBidi"/>
                <w:b/>
                <w:bCs/>
                <w:color w:val="4F81BD" w:themeColor="accent1"/>
                <w:sz w:val="18"/>
                <w:szCs w:val="18"/>
              </w:rPr>
            </w:pPr>
            <w:del w:id="2134" w:author="Hudler, Rob@Energy" w:date="2018-11-16T14:16:00Z">
              <w:r w:rsidRPr="000D6187" w:rsidDel="00DD1367">
                <w:rPr>
                  <w:rFonts w:eastAsia="Times New Roman"/>
                  <w:sz w:val="18"/>
                  <w:szCs w:val="18"/>
                </w:rPr>
                <w:delText>06</w:delText>
              </w:r>
            </w:del>
          </w:p>
        </w:tc>
        <w:tc>
          <w:tcPr>
            <w:tcW w:w="685" w:type="dxa"/>
            <w:tcBorders>
              <w:top w:val="single" w:sz="6" w:space="0" w:color="auto"/>
            </w:tcBorders>
            <w:vAlign w:val="bottom"/>
          </w:tcPr>
          <w:p w14:paraId="1DE0344A" w14:textId="1CE3BB0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35" w:author="Hudler, Rob@Energy" w:date="2018-11-16T14:16:00Z"/>
                <w:rFonts w:eastAsiaTheme="majorEastAsia" w:cstheme="majorBidi"/>
                <w:b/>
                <w:bCs/>
                <w:color w:val="4F81BD" w:themeColor="accent1"/>
                <w:sz w:val="18"/>
                <w:szCs w:val="18"/>
              </w:rPr>
            </w:pPr>
            <w:del w:id="2136" w:author="Hudler, Rob@Energy" w:date="2018-11-16T14:16:00Z">
              <w:r w:rsidRPr="000D6187" w:rsidDel="00DD1367">
                <w:rPr>
                  <w:rFonts w:eastAsia="Times New Roman"/>
                  <w:sz w:val="18"/>
                  <w:szCs w:val="18"/>
                </w:rPr>
                <w:delText>07</w:delText>
              </w:r>
            </w:del>
          </w:p>
        </w:tc>
        <w:tc>
          <w:tcPr>
            <w:tcW w:w="720" w:type="dxa"/>
            <w:tcBorders>
              <w:top w:val="single" w:sz="6" w:space="0" w:color="auto"/>
            </w:tcBorders>
            <w:vAlign w:val="bottom"/>
          </w:tcPr>
          <w:p w14:paraId="1DE0344B" w14:textId="385BA27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37" w:author="Hudler, Rob@Energy" w:date="2018-11-16T14:16:00Z"/>
                <w:rFonts w:eastAsiaTheme="majorEastAsia" w:cstheme="majorBidi"/>
                <w:b/>
                <w:bCs/>
                <w:color w:val="4F81BD" w:themeColor="accent1"/>
                <w:sz w:val="18"/>
                <w:szCs w:val="18"/>
              </w:rPr>
            </w:pPr>
            <w:del w:id="2138" w:author="Hudler, Rob@Energy" w:date="2018-11-16T14:16:00Z">
              <w:r w:rsidRPr="000D6187" w:rsidDel="00DD1367">
                <w:rPr>
                  <w:rFonts w:eastAsia="Times New Roman"/>
                  <w:sz w:val="18"/>
                  <w:szCs w:val="18"/>
                </w:rPr>
                <w:delText>08</w:delText>
              </w:r>
            </w:del>
          </w:p>
        </w:tc>
        <w:tc>
          <w:tcPr>
            <w:tcW w:w="900" w:type="dxa"/>
            <w:tcBorders>
              <w:top w:val="single" w:sz="6" w:space="0" w:color="auto"/>
            </w:tcBorders>
            <w:vAlign w:val="bottom"/>
          </w:tcPr>
          <w:p w14:paraId="1DE0344C" w14:textId="64464076"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39" w:author="Hudler, Rob@Energy" w:date="2018-11-16T14:16:00Z"/>
                <w:rFonts w:eastAsiaTheme="majorEastAsia" w:cstheme="majorBidi"/>
                <w:b/>
                <w:bCs/>
                <w:color w:val="4F81BD" w:themeColor="accent1"/>
                <w:sz w:val="18"/>
                <w:szCs w:val="18"/>
              </w:rPr>
            </w:pPr>
            <w:del w:id="2140" w:author="Hudler, Rob@Energy" w:date="2018-11-16T14:16:00Z">
              <w:r w:rsidRPr="000D6187" w:rsidDel="00DD1367">
                <w:rPr>
                  <w:rFonts w:eastAsia="Times New Roman"/>
                  <w:sz w:val="18"/>
                  <w:szCs w:val="18"/>
                </w:rPr>
                <w:delText>09</w:delText>
              </w:r>
            </w:del>
          </w:p>
        </w:tc>
        <w:tc>
          <w:tcPr>
            <w:tcW w:w="863" w:type="dxa"/>
            <w:tcBorders>
              <w:top w:val="single" w:sz="6" w:space="0" w:color="auto"/>
            </w:tcBorders>
            <w:vAlign w:val="bottom"/>
          </w:tcPr>
          <w:p w14:paraId="1DE0344D" w14:textId="5B245C6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41" w:author="Hudler, Rob@Energy" w:date="2018-11-16T14:16:00Z"/>
                <w:rFonts w:eastAsiaTheme="majorEastAsia" w:cstheme="majorBidi"/>
                <w:b/>
                <w:bCs/>
                <w:color w:val="4F81BD" w:themeColor="accent1"/>
                <w:sz w:val="18"/>
                <w:szCs w:val="18"/>
              </w:rPr>
            </w:pPr>
            <w:del w:id="2142" w:author="Hudler, Rob@Energy" w:date="2018-11-16T14:16:00Z">
              <w:r w:rsidRPr="000D6187" w:rsidDel="00DD1367">
                <w:rPr>
                  <w:rFonts w:eastAsia="Times New Roman"/>
                  <w:sz w:val="18"/>
                  <w:szCs w:val="18"/>
                </w:rPr>
                <w:delText>10</w:delText>
              </w:r>
            </w:del>
          </w:p>
        </w:tc>
        <w:tc>
          <w:tcPr>
            <w:tcW w:w="792" w:type="dxa"/>
            <w:tcBorders>
              <w:top w:val="single" w:sz="6" w:space="0" w:color="auto"/>
            </w:tcBorders>
            <w:vAlign w:val="bottom"/>
          </w:tcPr>
          <w:p w14:paraId="1DE0344E" w14:textId="17962E96"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43" w:author="Hudler, Rob@Energy" w:date="2018-11-16T14:16:00Z"/>
                <w:rFonts w:eastAsiaTheme="majorEastAsia" w:cstheme="majorBidi"/>
                <w:b/>
                <w:bCs/>
                <w:color w:val="4F81BD" w:themeColor="accent1"/>
                <w:sz w:val="18"/>
                <w:szCs w:val="18"/>
              </w:rPr>
            </w:pPr>
            <w:del w:id="2144" w:author="Hudler, Rob@Energy" w:date="2018-11-16T14:16:00Z">
              <w:r w:rsidRPr="000D6187" w:rsidDel="00DD1367">
                <w:rPr>
                  <w:rFonts w:eastAsia="Times New Roman"/>
                  <w:sz w:val="18"/>
                  <w:szCs w:val="18"/>
                </w:rPr>
                <w:delText>11</w:delText>
              </w:r>
            </w:del>
          </w:p>
        </w:tc>
        <w:tc>
          <w:tcPr>
            <w:tcW w:w="775" w:type="dxa"/>
            <w:tcBorders>
              <w:top w:val="single" w:sz="6" w:space="0" w:color="auto"/>
            </w:tcBorders>
            <w:vAlign w:val="bottom"/>
          </w:tcPr>
          <w:p w14:paraId="1DE0344F" w14:textId="670BACD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45" w:author="Hudler, Rob@Energy" w:date="2018-11-16T14:16:00Z"/>
                <w:rFonts w:eastAsiaTheme="majorEastAsia" w:cstheme="majorBidi"/>
                <w:b/>
                <w:bCs/>
                <w:color w:val="4F81BD" w:themeColor="accent1"/>
                <w:sz w:val="18"/>
                <w:szCs w:val="18"/>
              </w:rPr>
            </w:pPr>
            <w:del w:id="2146" w:author="Hudler, Rob@Energy" w:date="2018-11-16T14:16:00Z">
              <w:r w:rsidRPr="000D6187" w:rsidDel="00DD1367">
                <w:rPr>
                  <w:rFonts w:eastAsia="Times New Roman"/>
                  <w:sz w:val="18"/>
                  <w:szCs w:val="18"/>
                </w:rPr>
                <w:delText>12</w:delText>
              </w:r>
            </w:del>
          </w:p>
        </w:tc>
        <w:tc>
          <w:tcPr>
            <w:tcW w:w="1980" w:type="dxa"/>
            <w:tcBorders>
              <w:top w:val="single" w:sz="6" w:space="0" w:color="auto"/>
            </w:tcBorders>
            <w:vAlign w:val="bottom"/>
          </w:tcPr>
          <w:p w14:paraId="1DE03450" w14:textId="6302D8C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47" w:author="Hudler, Rob@Energy" w:date="2018-11-16T14:16:00Z"/>
                <w:rFonts w:eastAsia="Times New Roman"/>
                <w:sz w:val="18"/>
                <w:szCs w:val="18"/>
              </w:rPr>
            </w:pPr>
            <w:del w:id="2148" w:author="Hudler, Rob@Energy" w:date="2018-11-16T14:16:00Z">
              <w:r w:rsidRPr="000D6187" w:rsidDel="00DD1367">
                <w:rPr>
                  <w:rFonts w:eastAsia="Times New Roman"/>
                  <w:sz w:val="18"/>
                  <w:szCs w:val="18"/>
                </w:rPr>
                <w:delText>13</w:delText>
              </w:r>
            </w:del>
          </w:p>
        </w:tc>
        <w:tc>
          <w:tcPr>
            <w:tcW w:w="2070" w:type="dxa"/>
            <w:tcBorders>
              <w:top w:val="single" w:sz="6" w:space="0" w:color="auto"/>
            </w:tcBorders>
            <w:vAlign w:val="bottom"/>
          </w:tcPr>
          <w:p w14:paraId="1DE03451" w14:textId="44AA274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49" w:author="Hudler, Rob@Energy" w:date="2018-11-16T14:16:00Z"/>
                <w:rFonts w:eastAsia="Times New Roman"/>
                <w:sz w:val="18"/>
                <w:szCs w:val="18"/>
              </w:rPr>
            </w:pPr>
            <w:del w:id="2150" w:author="Hudler, Rob@Energy" w:date="2018-11-16T14:16:00Z">
              <w:r w:rsidRPr="000D6187" w:rsidDel="00DD1367">
                <w:rPr>
                  <w:rFonts w:eastAsia="Times New Roman"/>
                  <w:sz w:val="18"/>
                  <w:szCs w:val="18"/>
                </w:rPr>
                <w:delText>14</w:delText>
              </w:r>
            </w:del>
          </w:p>
        </w:tc>
      </w:tr>
      <w:tr w:rsidR="000D6187" w:rsidRPr="000D6187" w:rsidDel="00DD1367" w14:paraId="1DE03466" w14:textId="18896B18" w:rsidTr="000D6187">
        <w:trPr>
          <w:cantSplit/>
          <w:trHeight w:val="492"/>
          <w:del w:id="2151" w:author="Hudler, Rob@Energy" w:date="2018-11-16T14:16:00Z"/>
        </w:trPr>
        <w:tc>
          <w:tcPr>
            <w:tcW w:w="1457" w:type="dxa"/>
            <w:gridSpan w:val="2"/>
            <w:vAlign w:val="bottom"/>
          </w:tcPr>
          <w:p w14:paraId="1DE03453" w14:textId="3B81AE18"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52" w:author="Hudler, Rob@Energy" w:date="2018-11-16T14:16:00Z"/>
                <w:rFonts w:eastAsia="Times New Roman"/>
                <w:sz w:val="16"/>
                <w:szCs w:val="18"/>
              </w:rPr>
            </w:pPr>
            <w:del w:id="2153" w:author="Hudler, Rob@Energy" w:date="2018-11-16T14:16:00Z">
              <w:r w:rsidRPr="000D6187" w:rsidDel="00DD1367">
                <w:rPr>
                  <w:rFonts w:eastAsia="Times New Roman"/>
                  <w:sz w:val="16"/>
                  <w:szCs w:val="18"/>
                </w:rPr>
                <w:delText>Water Heating System ID or Name</w:delText>
              </w:r>
            </w:del>
          </w:p>
        </w:tc>
        <w:tc>
          <w:tcPr>
            <w:tcW w:w="1080" w:type="dxa"/>
            <w:vAlign w:val="bottom"/>
          </w:tcPr>
          <w:p w14:paraId="1DE03454" w14:textId="286C31D7"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54" w:author="Hudler, Rob@Energy" w:date="2018-11-16T14:16:00Z"/>
                <w:rFonts w:eastAsia="Times New Roman"/>
                <w:sz w:val="16"/>
                <w:szCs w:val="18"/>
              </w:rPr>
            </w:pPr>
            <w:del w:id="2155" w:author="Hudler, Rob@Energy" w:date="2018-11-16T14:16:00Z">
              <w:r w:rsidRPr="000D6187" w:rsidDel="00DD1367">
                <w:rPr>
                  <w:rFonts w:eastAsia="Times New Roman"/>
                  <w:sz w:val="16"/>
                  <w:szCs w:val="18"/>
                </w:rPr>
                <w:delText xml:space="preserve"> Water Heating System Type</w:delText>
              </w:r>
            </w:del>
          </w:p>
        </w:tc>
        <w:tc>
          <w:tcPr>
            <w:tcW w:w="901" w:type="dxa"/>
            <w:vAlign w:val="bottom"/>
          </w:tcPr>
          <w:p w14:paraId="1DE03455" w14:textId="54335E3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56" w:author="Hudler, Rob@Energy" w:date="2018-11-16T14:16:00Z"/>
                <w:rFonts w:eastAsia="Times New Roman"/>
                <w:sz w:val="16"/>
                <w:szCs w:val="18"/>
              </w:rPr>
            </w:pPr>
            <w:del w:id="2157" w:author="Hudler, Rob@Energy" w:date="2018-11-16T14:16:00Z">
              <w:r w:rsidRPr="000D6187" w:rsidDel="00DD1367">
                <w:rPr>
                  <w:rFonts w:eastAsia="Times New Roman"/>
                  <w:sz w:val="16"/>
                  <w:szCs w:val="18"/>
                </w:rPr>
                <w:delText>Water Heater Type</w:delText>
              </w:r>
            </w:del>
          </w:p>
        </w:tc>
        <w:tc>
          <w:tcPr>
            <w:tcW w:w="791" w:type="dxa"/>
            <w:vAlign w:val="bottom"/>
          </w:tcPr>
          <w:p w14:paraId="1DE03456" w14:textId="4812081E" w:rsidR="000D6187" w:rsidRPr="000D6187" w:rsidDel="00DD1367" w:rsidRDefault="000D6187" w:rsidP="00A8529D">
            <w:pPr>
              <w:keepNext/>
              <w:tabs>
                <w:tab w:val="left" w:pos="2160"/>
                <w:tab w:val="left" w:pos="2700"/>
                <w:tab w:val="left" w:pos="3420"/>
                <w:tab w:val="left" w:pos="3780"/>
                <w:tab w:val="left" w:pos="5760"/>
                <w:tab w:val="left" w:pos="7212"/>
              </w:tabs>
              <w:spacing w:after="0" w:line="240" w:lineRule="auto"/>
              <w:jc w:val="center"/>
              <w:rPr>
                <w:del w:id="2158" w:author="Hudler, Rob@Energy" w:date="2018-11-16T14:16:00Z"/>
                <w:rFonts w:eastAsia="Times New Roman"/>
                <w:sz w:val="16"/>
                <w:szCs w:val="18"/>
              </w:rPr>
            </w:pPr>
            <w:del w:id="2159" w:author="Hudler, Rob@Energy" w:date="2018-11-16T14:16:00Z">
              <w:r w:rsidRPr="000D6187" w:rsidDel="00DD1367">
                <w:rPr>
                  <w:rFonts w:eastAsia="Times New Roman"/>
                  <w:sz w:val="16"/>
                  <w:szCs w:val="18"/>
                </w:rPr>
                <w:delText xml:space="preserve"># of Water Heaters in </w:delText>
              </w:r>
              <w:r w:rsidR="00A8529D" w:rsidDel="00DD1367">
                <w:rPr>
                  <w:rFonts w:eastAsia="Times New Roman"/>
                  <w:sz w:val="16"/>
                  <w:szCs w:val="18"/>
                </w:rPr>
                <w:delText>S</w:delText>
              </w:r>
              <w:r w:rsidRPr="000D6187" w:rsidDel="00DD1367">
                <w:rPr>
                  <w:rFonts w:eastAsia="Times New Roman"/>
                  <w:sz w:val="16"/>
                  <w:szCs w:val="18"/>
                </w:rPr>
                <w:delText>ystem</w:delText>
              </w:r>
            </w:del>
          </w:p>
        </w:tc>
        <w:tc>
          <w:tcPr>
            <w:tcW w:w="792" w:type="dxa"/>
            <w:vAlign w:val="bottom"/>
          </w:tcPr>
          <w:p w14:paraId="1DE03457" w14:textId="62261DD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60" w:author="Hudler, Rob@Energy" w:date="2018-11-16T14:16:00Z"/>
                <w:rFonts w:eastAsia="Times New Roman"/>
                <w:sz w:val="16"/>
                <w:szCs w:val="18"/>
              </w:rPr>
            </w:pPr>
            <w:del w:id="2161" w:author="Hudler, Rob@Energy" w:date="2018-11-16T14:16:00Z">
              <w:r w:rsidRPr="000D6187" w:rsidDel="00DD1367">
                <w:rPr>
                  <w:rFonts w:eastAsia="Times New Roman"/>
                  <w:sz w:val="16"/>
                  <w:szCs w:val="18"/>
                </w:rPr>
                <w:delText xml:space="preserve">Water Heater </w:delText>
              </w:r>
            </w:del>
          </w:p>
          <w:p w14:paraId="1DE03458" w14:textId="2776D16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62" w:author="Hudler, Rob@Energy" w:date="2018-11-16T14:16:00Z"/>
                <w:rFonts w:eastAsia="Times New Roman"/>
                <w:sz w:val="16"/>
                <w:szCs w:val="18"/>
              </w:rPr>
            </w:pPr>
            <w:del w:id="2163" w:author="Hudler, Rob@Energy" w:date="2018-11-16T14:16:00Z">
              <w:r w:rsidRPr="000D6187" w:rsidDel="00DD1367">
                <w:rPr>
                  <w:rFonts w:eastAsia="Times New Roman"/>
                  <w:sz w:val="16"/>
                  <w:szCs w:val="18"/>
                </w:rPr>
                <w:delText>Storage</w:delText>
              </w:r>
            </w:del>
          </w:p>
          <w:p w14:paraId="1DE03459" w14:textId="734D810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164" w:author="Hudler, Rob@Energy" w:date="2018-11-16T14:16:00Z"/>
                <w:rFonts w:eastAsia="Times New Roman"/>
                <w:sz w:val="16"/>
                <w:szCs w:val="18"/>
              </w:rPr>
            </w:pPr>
            <w:del w:id="2165" w:author="Hudler, Rob@Energy" w:date="2018-11-16T14:16:00Z">
              <w:r w:rsidRPr="000D6187" w:rsidDel="00DD1367">
                <w:rPr>
                  <w:rFonts w:eastAsia="Times New Roman"/>
                  <w:sz w:val="16"/>
                  <w:szCs w:val="18"/>
                </w:rPr>
                <w:delText>Volume (gal)</w:delText>
              </w:r>
            </w:del>
          </w:p>
        </w:tc>
        <w:tc>
          <w:tcPr>
            <w:tcW w:w="792" w:type="dxa"/>
            <w:vAlign w:val="bottom"/>
          </w:tcPr>
          <w:p w14:paraId="1DE0345A" w14:textId="11FE368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66" w:author="Hudler, Rob@Energy" w:date="2018-11-16T14:16:00Z"/>
                <w:rFonts w:eastAsia="Times New Roman"/>
                <w:sz w:val="16"/>
                <w:szCs w:val="18"/>
              </w:rPr>
            </w:pPr>
            <w:del w:id="2167" w:author="Hudler, Rob@Energy" w:date="2018-11-16T14:16:00Z">
              <w:r w:rsidRPr="000D6187" w:rsidDel="00DD1367">
                <w:rPr>
                  <w:rFonts w:eastAsia="Times New Roman"/>
                  <w:sz w:val="16"/>
                  <w:szCs w:val="18"/>
                </w:rPr>
                <w:delText>Fuel Type</w:delText>
              </w:r>
            </w:del>
          </w:p>
        </w:tc>
        <w:tc>
          <w:tcPr>
            <w:tcW w:w="685" w:type="dxa"/>
            <w:vAlign w:val="bottom"/>
          </w:tcPr>
          <w:p w14:paraId="1DE0345B" w14:textId="1226E84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68" w:author="Hudler, Rob@Energy" w:date="2018-11-16T14:16:00Z"/>
                <w:rFonts w:eastAsia="Times New Roman"/>
                <w:sz w:val="16"/>
                <w:szCs w:val="18"/>
              </w:rPr>
            </w:pPr>
            <w:del w:id="2169" w:author="Hudler, Rob@Energy" w:date="2018-11-16T14:16:00Z">
              <w:r w:rsidRPr="000D6187" w:rsidDel="00DD1367">
                <w:rPr>
                  <w:rFonts w:eastAsia="Times New Roman"/>
                  <w:sz w:val="16"/>
                  <w:szCs w:val="18"/>
                </w:rPr>
                <w:delText>Rated Input Type</w:delText>
              </w:r>
            </w:del>
          </w:p>
        </w:tc>
        <w:tc>
          <w:tcPr>
            <w:tcW w:w="720" w:type="dxa"/>
            <w:vAlign w:val="bottom"/>
          </w:tcPr>
          <w:p w14:paraId="1DE0345C" w14:textId="2AC948F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70" w:author="Hudler, Rob@Energy" w:date="2018-11-16T14:16:00Z"/>
                <w:rFonts w:eastAsia="Times New Roman"/>
                <w:sz w:val="16"/>
                <w:szCs w:val="18"/>
              </w:rPr>
            </w:pPr>
            <w:del w:id="2171" w:author="Hudler, Rob@Energy" w:date="2018-11-16T14:16:00Z">
              <w:r w:rsidRPr="000D6187" w:rsidDel="00DD1367">
                <w:rPr>
                  <w:rFonts w:eastAsia="Times New Roman"/>
                  <w:sz w:val="16"/>
                  <w:szCs w:val="18"/>
                </w:rPr>
                <w:delText>Rated Input Value</w:delText>
              </w:r>
            </w:del>
          </w:p>
        </w:tc>
        <w:tc>
          <w:tcPr>
            <w:tcW w:w="900" w:type="dxa"/>
            <w:vAlign w:val="bottom"/>
          </w:tcPr>
          <w:p w14:paraId="1DE0345D" w14:textId="352C98F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72" w:author="Hudler, Rob@Energy" w:date="2018-11-16T14:16:00Z"/>
                <w:rFonts w:eastAsia="Times New Roman"/>
                <w:sz w:val="16"/>
                <w:szCs w:val="18"/>
              </w:rPr>
            </w:pPr>
            <w:del w:id="2173" w:author="Hudler, Rob@Energy" w:date="2018-11-16T14:16:00Z">
              <w:r w:rsidRPr="000D6187" w:rsidDel="00DD1367">
                <w:rPr>
                  <w:rFonts w:eastAsia="Times New Roman"/>
                  <w:sz w:val="16"/>
                  <w:szCs w:val="18"/>
                </w:rPr>
                <w:delText>Heating Efficiency Type</w:delText>
              </w:r>
            </w:del>
          </w:p>
        </w:tc>
        <w:tc>
          <w:tcPr>
            <w:tcW w:w="863" w:type="dxa"/>
            <w:vAlign w:val="bottom"/>
          </w:tcPr>
          <w:p w14:paraId="1DE0345E" w14:textId="15C2B4B9"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74" w:author="Hudler, Rob@Energy" w:date="2018-11-16T14:16:00Z"/>
                <w:rFonts w:eastAsia="Times New Roman"/>
                <w:sz w:val="16"/>
                <w:szCs w:val="18"/>
              </w:rPr>
            </w:pPr>
            <w:del w:id="2175" w:author="Hudler, Rob@Energy" w:date="2018-11-16T14:16:00Z">
              <w:r w:rsidRPr="000D6187" w:rsidDel="00DD1367">
                <w:rPr>
                  <w:rFonts w:eastAsia="Times New Roman"/>
                  <w:sz w:val="16"/>
                  <w:szCs w:val="18"/>
                </w:rPr>
                <w:delText>Heating Efficiency Value</w:delText>
              </w:r>
            </w:del>
          </w:p>
        </w:tc>
        <w:tc>
          <w:tcPr>
            <w:tcW w:w="792" w:type="dxa"/>
            <w:vAlign w:val="bottom"/>
          </w:tcPr>
          <w:p w14:paraId="3914DFB4" w14:textId="1C30FDC3" w:rsidR="00A8529D"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76" w:author="Hudler, Rob@Energy" w:date="2018-11-16T14:16:00Z"/>
                <w:rFonts w:eastAsia="Times New Roman"/>
                <w:sz w:val="16"/>
                <w:szCs w:val="18"/>
              </w:rPr>
            </w:pPr>
            <w:del w:id="2177" w:author="Hudler, Rob@Energy" w:date="2018-11-16T14:16:00Z">
              <w:r w:rsidRPr="000D6187" w:rsidDel="00DD1367">
                <w:rPr>
                  <w:rFonts w:eastAsia="Times New Roman"/>
                  <w:sz w:val="16"/>
                  <w:szCs w:val="18"/>
                </w:rPr>
                <w:delText xml:space="preserve">Standby Loss </w:delText>
              </w:r>
            </w:del>
          </w:p>
          <w:p w14:paraId="1DE0345F" w14:textId="45757540"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78" w:author="Hudler, Rob@Energy" w:date="2018-11-16T14:16:00Z"/>
                <w:rFonts w:eastAsia="Times New Roman"/>
                <w:sz w:val="16"/>
                <w:szCs w:val="18"/>
              </w:rPr>
            </w:pPr>
            <w:del w:id="2179" w:author="Hudler, Rob@Energy" w:date="2018-11-16T14:16:00Z">
              <w:r w:rsidRPr="000D6187" w:rsidDel="00DD1367">
                <w:rPr>
                  <w:rFonts w:eastAsia="Times New Roman"/>
                  <w:sz w:val="16"/>
                  <w:szCs w:val="18"/>
                </w:rPr>
                <w:delText>(%)</w:delText>
              </w:r>
            </w:del>
          </w:p>
        </w:tc>
        <w:tc>
          <w:tcPr>
            <w:tcW w:w="775" w:type="dxa"/>
            <w:vAlign w:val="bottom"/>
          </w:tcPr>
          <w:p w14:paraId="1DE03460" w14:textId="50E241A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80" w:author="Hudler, Rob@Energy" w:date="2018-11-16T14:16:00Z"/>
                <w:rFonts w:eastAsia="Times New Roman"/>
                <w:sz w:val="16"/>
                <w:szCs w:val="18"/>
              </w:rPr>
            </w:pPr>
            <w:del w:id="2181" w:author="Hudler, Rob@Energy" w:date="2018-11-16T14:16:00Z">
              <w:r w:rsidRPr="000D6187" w:rsidDel="00DD1367">
                <w:rPr>
                  <w:rFonts w:eastAsia="Times New Roman"/>
                  <w:sz w:val="16"/>
                  <w:szCs w:val="18"/>
                </w:rPr>
                <w:delText xml:space="preserve">Exterior Insul. </w:delText>
              </w:r>
            </w:del>
          </w:p>
          <w:p w14:paraId="1DE03461" w14:textId="51944F3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82" w:author="Hudler, Rob@Energy" w:date="2018-11-16T14:16:00Z"/>
                <w:rFonts w:eastAsia="Times New Roman"/>
                <w:sz w:val="16"/>
                <w:szCs w:val="18"/>
              </w:rPr>
            </w:pPr>
            <w:del w:id="2183" w:author="Hudler, Rob@Energy" w:date="2018-11-16T14:16:00Z">
              <w:r w:rsidRPr="000D6187" w:rsidDel="00DD1367">
                <w:rPr>
                  <w:rFonts w:eastAsia="Times New Roman"/>
                  <w:sz w:val="16"/>
                  <w:szCs w:val="18"/>
                </w:rPr>
                <w:delText>R-Value</w:delText>
              </w:r>
            </w:del>
          </w:p>
        </w:tc>
        <w:tc>
          <w:tcPr>
            <w:tcW w:w="1980" w:type="dxa"/>
            <w:vAlign w:val="bottom"/>
          </w:tcPr>
          <w:p w14:paraId="1DE03462" w14:textId="24A23E8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84" w:author="Hudler, Rob@Energy" w:date="2018-11-16T14:16:00Z"/>
                <w:rFonts w:eastAsia="Times New Roman"/>
                <w:sz w:val="16"/>
                <w:szCs w:val="18"/>
              </w:rPr>
            </w:pPr>
            <w:del w:id="2185" w:author="Hudler, Rob@Energy" w:date="2018-11-16T14:16:00Z">
              <w:r w:rsidRPr="000D6187" w:rsidDel="00DD1367">
                <w:rPr>
                  <w:rFonts w:eastAsia="Times New Roman"/>
                  <w:sz w:val="16"/>
                  <w:szCs w:val="18"/>
                </w:rPr>
                <w:delText xml:space="preserve">Central DHW System </w:delText>
              </w:r>
            </w:del>
          </w:p>
          <w:p w14:paraId="1DE03463" w14:textId="1F7575F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86" w:author="Hudler, Rob@Energy" w:date="2018-11-16T14:16:00Z"/>
                <w:rFonts w:eastAsia="Times New Roman"/>
                <w:sz w:val="16"/>
                <w:szCs w:val="18"/>
              </w:rPr>
            </w:pPr>
            <w:del w:id="2187" w:author="Hudler, Rob@Energy" w:date="2018-11-16T14:16:00Z">
              <w:r w:rsidRPr="000D6187" w:rsidDel="00DD1367">
                <w:rPr>
                  <w:rFonts w:eastAsia="Times New Roman"/>
                  <w:sz w:val="16"/>
                  <w:szCs w:val="18"/>
                </w:rPr>
                <w:delText>Distribution Type</w:delText>
              </w:r>
            </w:del>
          </w:p>
        </w:tc>
        <w:tc>
          <w:tcPr>
            <w:tcW w:w="2070" w:type="dxa"/>
            <w:vAlign w:val="bottom"/>
          </w:tcPr>
          <w:p w14:paraId="1DE03464" w14:textId="3030C9A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88" w:author="Hudler, Rob@Energy" w:date="2018-11-16T14:16:00Z"/>
                <w:rFonts w:eastAsia="Times New Roman"/>
                <w:sz w:val="16"/>
                <w:szCs w:val="18"/>
              </w:rPr>
            </w:pPr>
            <w:del w:id="2189" w:author="Hudler, Rob@Energy" w:date="2018-11-16T14:16:00Z">
              <w:r w:rsidRPr="000D6187" w:rsidDel="00DD1367">
                <w:rPr>
                  <w:rFonts w:eastAsia="Times New Roman"/>
                  <w:sz w:val="16"/>
                  <w:szCs w:val="18"/>
                </w:rPr>
                <w:delText>Dwelling Unit DHW System</w:delText>
              </w:r>
            </w:del>
          </w:p>
          <w:p w14:paraId="1DE03465" w14:textId="5C648D3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190" w:author="Hudler, Rob@Energy" w:date="2018-11-16T14:16:00Z"/>
                <w:rFonts w:eastAsia="Times New Roman"/>
                <w:sz w:val="16"/>
                <w:szCs w:val="18"/>
              </w:rPr>
            </w:pPr>
            <w:del w:id="2191" w:author="Hudler, Rob@Energy" w:date="2018-11-16T14:16:00Z">
              <w:r w:rsidRPr="000D6187" w:rsidDel="00DD1367">
                <w:rPr>
                  <w:rFonts w:eastAsia="Times New Roman"/>
                  <w:sz w:val="16"/>
                  <w:szCs w:val="18"/>
                </w:rPr>
                <w:delText>Distribution Type</w:delText>
              </w:r>
            </w:del>
          </w:p>
        </w:tc>
      </w:tr>
      <w:tr w:rsidR="000D6187" w:rsidRPr="000D6187" w:rsidDel="00DD1367" w14:paraId="1DE0347E" w14:textId="03B5BC66" w:rsidTr="000D6187">
        <w:trPr>
          <w:cantSplit/>
          <w:trHeight w:val="246"/>
          <w:del w:id="2192" w:author="Hudler, Rob@Energy" w:date="2018-11-16T14:16:00Z"/>
        </w:trPr>
        <w:tc>
          <w:tcPr>
            <w:tcW w:w="1457" w:type="dxa"/>
            <w:gridSpan w:val="2"/>
          </w:tcPr>
          <w:p w14:paraId="1DE03467" w14:textId="6776D6F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193" w:author="Hudler, Rob@Energy" w:date="2018-11-16T14:16:00Z"/>
                <w:rFonts w:eastAsia="Times New Roman"/>
                <w:sz w:val="14"/>
                <w:szCs w:val="14"/>
              </w:rPr>
            </w:pPr>
            <w:del w:id="2194" w:author="Hudler, Rob@Energy" w:date="2018-11-16T14:16:00Z">
              <w:r w:rsidRPr="000D6187" w:rsidDel="00DD1367">
                <w:rPr>
                  <w:rFonts w:eastAsia="Times New Roman"/>
                  <w:sz w:val="14"/>
                  <w:szCs w:val="14"/>
                </w:rPr>
                <w:delText>&lt;&lt;reference value from A01&gt;&gt;</w:delText>
              </w:r>
            </w:del>
          </w:p>
        </w:tc>
        <w:tc>
          <w:tcPr>
            <w:tcW w:w="1080" w:type="dxa"/>
          </w:tcPr>
          <w:p w14:paraId="1DE03468" w14:textId="20B446A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195" w:author="Hudler, Rob@Energy" w:date="2018-11-16T14:16:00Z"/>
                <w:rFonts w:eastAsia="Times New Roman"/>
                <w:sz w:val="14"/>
                <w:szCs w:val="14"/>
              </w:rPr>
            </w:pPr>
            <w:del w:id="2196" w:author="Hudler, Rob@Energy" w:date="2018-11-16T14:16:00Z">
              <w:r w:rsidRPr="000D6187" w:rsidDel="00DD1367">
                <w:rPr>
                  <w:rFonts w:eastAsia="Times New Roman"/>
                  <w:sz w:val="14"/>
                  <w:szCs w:val="14"/>
                </w:rPr>
                <w:delText>&lt;&lt;reference value from A02&gt;&gt;</w:delText>
              </w:r>
            </w:del>
          </w:p>
          <w:p w14:paraId="1DE03469" w14:textId="3F081A2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197" w:author="Hudler, Rob@Energy" w:date="2018-11-16T14:16:00Z"/>
                <w:rFonts w:eastAsia="Times New Roman"/>
                <w:sz w:val="14"/>
                <w:szCs w:val="14"/>
              </w:rPr>
            </w:pPr>
          </w:p>
          <w:p w14:paraId="1DE0346A" w14:textId="34E08364"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198" w:author="Hudler, Rob@Energy" w:date="2018-11-16T14:16:00Z"/>
                <w:rFonts w:eastAsia="Times New Roman"/>
                <w:sz w:val="14"/>
                <w:szCs w:val="14"/>
              </w:rPr>
            </w:pPr>
          </w:p>
          <w:p w14:paraId="1DE0346B" w14:textId="241D6DC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199" w:author="Hudler, Rob@Energy" w:date="2018-11-16T14:16:00Z"/>
                <w:rFonts w:eastAsia="Times New Roman"/>
                <w:sz w:val="14"/>
                <w:szCs w:val="14"/>
              </w:rPr>
            </w:pPr>
          </w:p>
        </w:tc>
        <w:tc>
          <w:tcPr>
            <w:tcW w:w="901" w:type="dxa"/>
          </w:tcPr>
          <w:p w14:paraId="1DE0346C" w14:textId="26D051C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00" w:author="Hudler, Rob@Energy" w:date="2018-11-16T14:16:00Z"/>
                <w:rFonts w:eastAsia="Times New Roman"/>
                <w:sz w:val="14"/>
                <w:szCs w:val="14"/>
              </w:rPr>
            </w:pPr>
            <w:del w:id="2201" w:author="Hudler, Rob@Energy" w:date="2018-11-16T14:16:00Z">
              <w:r w:rsidRPr="000D6187" w:rsidDel="00DD1367">
                <w:rPr>
                  <w:rFonts w:eastAsia="Times New Roman"/>
                  <w:sz w:val="14"/>
                  <w:szCs w:val="14"/>
                </w:rPr>
                <w:delText>&lt;&lt;reference value from A03&gt;&gt;</w:delText>
              </w:r>
            </w:del>
          </w:p>
          <w:p w14:paraId="1DE0346D" w14:textId="20DD7710"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02" w:author="Hudler, Rob@Energy" w:date="2018-11-16T14:16:00Z"/>
                <w:rFonts w:eastAsia="Times New Roman"/>
                <w:sz w:val="14"/>
                <w:szCs w:val="14"/>
              </w:rPr>
            </w:pPr>
          </w:p>
        </w:tc>
        <w:tc>
          <w:tcPr>
            <w:tcW w:w="791" w:type="dxa"/>
          </w:tcPr>
          <w:p w14:paraId="1DE0346E" w14:textId="4A31B11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03" w:author="Hudler, Rob@Energy" w:date="2018-11-16T14:16:00Z"/>
                <w:rFonts w:eastAsia="Times New Roman"/>
                <w:sz w:val="14"/>
                <w:szCs w:val="14"/>
              </w:rPr>
            </w:pPr>
            <w:del w:id="2204" w:author="Hudler, Rob@Energy" w:date="2018-11-16T14:16:00Z">
              <w:r w:rsidRPr="000D6187" w:rsidDel="00DD1367">
                <w:rPr>
                  <w:rFonts w:eastAsia="Times New Roman"/>
                  <w:sz w:val="14"/>
                  <w:szCs w:val="14"/>
                </w:rPr>
                <w:delText>&lt;&lt;reference value from A04&gt;&gt;</w:delText>
              </w:r>
            </w:del>
          </w:p>
          <w:p w14:paraId="1DE0346F" w14:textId="6F62A2D4"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05" w:author="Hudler, Rob@Energy" w:date="2018-11-16T14:16:00Z"/>
                <w:rFonts w:eastAsia="Times New Roman"/>
                <w:sz w:val="14"/>
                <w:szCs w:val="14"/>
              </w:rPr>
            </w:pPr>
          </w:p>
        </w:tc>
        <w:tc>
          <w:tcPr>
            <w:tcW w:w="792" w:type="dxa"/>
          </w:tcPr>
          <w:p w14:paraId="1DE03470" w14:textId="183ACC53" w:rsidR="0090600A" w:rsidDel="00DD1367" w:rsidRDefault="00870476">
            <w:pPr>
              <w:keepNext/>
              <w:tabs>
                <w:tab w:val="left" w:pos="2160"/>
                <w:tab w:val="left" w:pos="2700"/>
                <w:tab w:val="left" w:pos="3420"/>
                <w:tab w:val="left" w:pos="3780"/>
                <w:tab w:val="left" w:pos="5760"/>
                <w:tab w:val="left" w:pos="7212"/>
              </w:tabs>
              <w:spacing w:after="0" w:line="240" w:lineRule="auto"/>
              <w:rPr>
                <w:del w:id="2206" w:author="Hudler, Rob@Energy" w:date="2018-11-16T14:16:00Z"/>
                <w:rFonts w:eastAsia="Times New Roman"/>
                <w:sz w:val="14"/>
                <w:szCs w:val="14"/>
              </w:rPr>
            </w:pPr>
            <w:del w:id="2207" w:author="Hudler, Rob@Energy" w:date="2018-11-16T14:16:00Z">
              <w:r w:rsidDel="00DD1367">
                <w:rPr>
                  <w:rFonts w:eastAsia="Times New Roman"/>
                  <w:sz w:val="14"/>
                  <w:szCs w:val="14"/>
                </w:rPr>
                <w:delText xml:space="preserve">&lt;&lt;user </w:delText>
              </w:r>
              <w:r w:rsidR="0075546A" w:rsidDel="00DD1367">
                <w:rPr>
                  <w:rFonts w:eastAsia="Times New Roman"/>
                  <w:sz w:val="14"/>
                  <w:szCs w:val="14"/>
                </w:rPr>
                <w:delText>input N/A is allowed only if Water Heater Type = Small Instantaneous or Large Instantaneous</w:delText>
              </w:r>
              <w:r w:rsidDel="00DD1367">
                <w:rPr>
                  <w:rFonts w:eastAsia="Times New Roman"/>
                  <w:sz w:val="14"/>
                  <w:szCs w:val="14"/>
                </w:rPr>
                <w:delText xml:space="preserve"> &gt;&gt;</w:delText>
              </w:r>
            </w:del>
          </w:p>
        </w:tc>
        <w:tc>
          <w:tcPr>
            <w:tcW w:w="792" w:type="dxa"/>
          </w:tcPr>
          <w:p w14:paraId="1DE03471" w14:textId="53D9B728"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08" w:author="Hudler, Rob@Energy" w:date="2018-11-16T14:16:00Z"/>
                <w:rFonts w:eastAsia="Times New Roman"/>
                <w:sz w:val="14"/>
                <w:szCs w:val="14"/>
              </w:rPr>
            </w:pPr>
            <w:del w:id="2209" w:author="Hudler, Rob@Energy" w:date="2018-11-16T14:16:00Z">
              <w:r w:rsidRPr="000D6187" w:rsidDel="00DD1367">
                <w:rPr>
                  <w:rFonts w:eastAsia="Times New Roman"/>
                  <w:sz w:val="14"/>
                  <w:szCs w:val="14"/>
                </w:rPr>
                <w:delText>&lt;&lt;reference value from A06&gt;&gt;</w:delText>
              </w:r>
            </w:del>
          </w:p>
          <w:p w14:paraId="1DE03472" w14:textId="625455E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10" w:author="Hudler, Rob@Energy" w:date="2018-11-16T14:16:00Z"/>
                <w:rFonts w:eastAsia="Times New Roman"/>
                <w:sz w:val="14"/>
                <w:szCs w:val="14"/>
              </w:rPr>
            </w:pPr>
          </w:p>
        </w:tc>
        <w:tc>
          <w:tcPr>
            <w:tcW w:w="685" w:type="dxa"/>
          </w:tcPr>
          <w:p w14:paraId="1DE03473" w14:textId="7FD235B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11" w:author="Hudler, Rob@Energy" w:date="2018-11-16T14:16:00Z"/>
                <w:rFonts w:eastAsia="Times New Roman"/>
                <w:sz w:val="14"/>
                <w:szCs w:val="14"/>
              </w:rPr>
            </w:pPr>
            <w:del w:id="2212" w:author="Hudler, Rob@Energy" w:date="2018-11-16T14:16:00Z">
              <w:r w:rsidRPr="000D6187" w:rsidDel="00DD1367">
                <w:rPr>
                  <w:rFonts w:eastAsia="Times New Roman"/>
                  <w:sz w:val="14"/>
                  <w:szCs w:val="14"/>
                </w:rPr>
                <w:delText>&lt;&lt;reference value from A07&gt;&gt;</w:delText>
              </w:r>
            </w:del>
          </w:p>
          <w:p w14:paraId="1DE03474" w14:textId="3E64BB5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13" w:author="Hudler, Rob@Energy" w:date="2018-11-16T14:16:00Z"/>
                <w:rFonts w:eastAsia="Times New Roman"/>
                <w:sz w:val="14"/>
                <w:szCs w:val="14"/>
              </w:rPr>
            </w:pPr>
          </w:p>
        </w:tc>
        <w:tc>
          <w:tcPr>
            <w:tcW w:w="720" w:type="dxa"/>
          </w:tcPr>
          <w:p w14:paraId="1DE03475" w14:textId="39D38A84" w:rsidR="00040F25" w:rsidDel="00DD1367" w:rsidRDefault="000D6187">
            <w:pPr>
              <w:keepNext/>
              <w:tabs>
                <w:tab w:val="left" w:pos="2160"/>
                <w:tab w:val="left" w:pos="2700"/>
                <w:tab w:val="left" w:pos="3420"/>
                <w:tab w:val="left" w:pos="3780"/>
                <w:tab w:val="left" w:pos="5760"/>
                <w:tab w:val="left" w:pos="7212"/>
              </w:tabs>
              <w:spacing w:after="0" w:line="240" w:lineRule="auto"/>
              <w:rPr>
                <w:del w:id="2214" w:author="Hudler, Rob@Energy" w:date="2018-11-16T14:16:00Z"/>
                <w:rFonts w:eastAsia="Times New Roman"/>
                <w:sz w:val="14"/>
                <w:szCs w:val="14"/>
              </w:rPr>
            </w:pPr>
            <w:del w:id="2215" w:author="Hudler, Rob@Energy" w:date="2018-11-16T14:16:00Z">
              <w:r w:rsidRPr="000D6187" w:rsidDel="00DD1367">
                <w:rPr>
                  <w:rFonts w:eastAsia="Times New Roman"/>
                  <w:sz w:val="14"/>
                  <w:szCs w:val="14"/>
                </w:rPr>
                <w:delText>&lt;&lt;User input value &gt;&gt;</w:delText>
              </w:r>
            </w:del>
          </w:p>
        </w:tc>
        <w:tc>
          <w:tcPr>
            <w:tcW w:w="900" w:type="dxa"/>
          </w:tcPr>
          <w:p w14:paraId="1DE03476" w14:textId="55C2ECF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16" w:author="Hudler, Rob@Energy" w:date="2018-11-16T14:16:00Z"/>
                <w:rFonts w:eastAsia="Times New Roman"/>
                <w:sz w:val="14"/>
                <w:szCs w:val="14"/>
              </w:rPr>
            </w:pPr>
            <w:del w:id="2217" w:author="Hudler, Rob@Energy" w:date="2018-11-16T14:16:00Z">
              <w:r w:rsidRPr="000D6187" w:rsidDel="00DD1367">
                <w:rPr>
                  <w:rFonts w:eastAsia="Times New Roman"/>
                  <w:sz w:val="14"/>
                  <w:szCs w:val="14"/>
                </w:rPr>
                <w:delText>&lt;&lt;reference value from A09&gt;&gt;</w:delText>
              </w:r>
            </w:del>
          </w:p>
          <w:p w14:paraId="1DE03477" w14:textId="320A8F09"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18" w:author="Hudler, Rob@Energy" w:date="2018-11-16T14:16:00Z"/>
                <w:rFonts w:eastAsia="Times New Roman"/>
                <w:sz w:val="14"/>
                <w:szCs w:val="14"/>
              </w:rPr>
            </w:pPr>
          </w:p>
        </w:tc>
        <w:tc>
          <w:tcPr>
            <w:tcW w:w="863" w:type="dxa"/>
          </w:tcPr>
          <w:p w14:paraId="1DE03478" w14:textId="50BFFC52" w:rsidR="00040F25" w:rsidDel="00DD1367" w:rsidRDefault="000D6187">
            <w:pPr>
              <w:keepNext/>
              <w:tabs>
                <w:tab w:val="left" w:pos="2160"/>
                <w:tab w:val="left" w:pos="2700"/>
                <w:tab w:val="left" w:pos="3420"/>
                <w:tab w:val="left" w:pos="3780"/>
                <w:tab w:val="left" w:pos="5760"/>
                <w:tab w:val="left" w:pos="7212"/>
              </w:tabs>
              <w:spacing w:after="0" w:line="240" w:lineRule="auto"/>
              <w:rPr>
                <w:del w:id="2219" w:author="Hudler, Rob@Energy" w:date="2018-11-16T14:16:00Z"/>
                <w:rFonts w:eastAsia="Times New Roman"/>
                <w:sz w:val="14"/>
                <w:szCs w:val="14"/>
              </w:rPr>
            </w:pPr>
            <w:del w:id="2220" w:author="Hudler, Rob@Energy" w:date="2018-11-16T14:16:00Z">
              <w:r w:rsidRPr="000D6187" w:rsidDel="00DD1367">
                <w:rPr>
                  <w:rFonts w:eastAsia="Times New Roman"/>
                  <w:sz w:val="14"/>
                  <w:szCs w:val="14"/>
                </w:rPr>
                <w:delText>&lt;&lt;User input value &gt;&gt;</w:delText>
              </w:r>
            </w:del>
          </w:p>
        </w:tc>
        <w:tc>
          <w:tcPr>
            <w:tcW w:w="792" w:type="dxa"/>
          </w:tcPr>
          <w:p w14:paraId="1DE03479" w14:textId="29A316FB" w:rsidR="00E0450E" w:rsidDel="00DD1367" w:rsidRDefault="000D6187">
            <w:pPr>
              <w:keepNext/>
              <w:tabs>
                <w:tab w:val="left" w:pos="2160"/>
                <w:tab w:val="left" w:pos="2700"/>
                <w:tab w:val="left" w:pos="3420"/>
                <w:tab w:val="left" w:pos="3780"/>
                <w:tab w:val="left" w:pos="5760"/>
                <w:tab w:val="left" w:pos="7212"/>
              </w:tabs>
              <w:spacing w:after="0" w:line="240" w:lineRule="auto"/>
              <w:rPr>
                <w:del w:id="2221" w:author="Hudler, Rob@Energy" w:date="2018-11-16T14:16:00Z"/>
                <w:rFonts w:eastAsia="Times New Roman"/>
                <w:sz w:val="18"/>
                <w:szCs w:val="18"/>
              </w:rPr>
            </w:pPr>
            <w:del w:id="2222" w:author="Hudler, Rob@Energy" w:date="2018-11-16T14:16:00Z">
              <w:r w:rsidRPr="000D6187" w:rsidDel="00DD1367">
                <w:rPr>
                  <w:rFonts w:eastAsia="Times New Roman"/>
                  <w:sz w:val="14"/>
                  <w:szCs w:val="14"/>
                </w:rPr>
                <w:delText xml:space="preserve">&lt;&lt;User input </w:delText>
              </w:r>
              <w:r w:rsidR="00170CD8" w:rsidDel="00DD1367">
                <w:rPr>
                  <w:rFonts w:eastAsia="Times New Roman"/>
                  <w:sz w:val="14"/>
                  <w:szCs w:val="14"/>
                </w:rPr>
                <w:delText xml:space="preserve">Values = N/A if water heater type = Small Storage, Heat Pump, Boiler, Large </w:delText>
              </w:r>
              <w:r w:rsidR="00170CD8" w:rsidRPr="00ED0648" w:rsidDel="00DD1367">
                <w:rPr>
                  <w:rFonts w:eastAsia="Times New Roman"/>
                  <w:sz w:val="14"/>
                  <w:szCs w:val="14"/>
                </w:rPr>
                <w:delText>Instantaneous,</w:delText>
              </w:r>
              <w:r w:rsidR="00170CD8" w:rsidDel="00DD1367">
                <w:rPr>
                  <w:rFonts w:eastAsia="Times New Roman"/>
                  <w:sz w:val="14"/>
                  <w:szCs w:val="14"/>
                </w:rPr>
                <w:delText xml:space="preserve"> </w:delText>
              </w:r>
              <w:r w:rsidR="00170CD8" w:rsidRPr="00ED0648" w:rsidDel="00DD1367">
                <w:rPr>
                  <w:rFonts w:eastAsia="Times New Roman"/>
                  <w:sz w:val="14"/>
                  <w:szCs w:val="14"/>
                </w:rPr>
                <w:delText>Small Instantaneous</w:delText>
              </w:r>
              <w:r w:rsidR="00170CD8" w:rsidDel="00DD1367">
                <w:rPr>
                  <w:rFonts w:eastAsia="Times New Roman"/>
                  <w:sz w:val="14"/>
                  <w:szCs w:val="14"/>
                </w:rPr>
                <w:delText xml:space="preserve"> or indirect</w:delText>
              </w:r>
              <w:r w:rsidR="00170CD8" w:rsidRPr="00C74EF4" w:rsidDel="00DD1367">
                <w:rPr>
                  <w:rFonts w:eastAsia="Times New Roman"/>
                  <w:sz w:val="14"/>
                  <w:szCs w:val="14"/>
                </w:rPr>
                <w:delText xml:space="preserve"> </w:delText>
              </w:r>
              <w:r w:rsidRPr="000D6187" w:rsidDel="00DD1367">
                <w:rPr>
                  <w:rFonts w:eastAsia="Times New Roman"/>
                  <w:sz w:val="14"/>
                  <w:szCs w:val="14"/>
                </w:rPr>
                <w:delText>&gt;&gt;</w:delText>
              </w:r>
            </w:del>
          </w:p>
        </w:tc>
        <w:tc>
          <w:tcPr>
            <w:tcW w:w="775" w:type="dxa"/>
          </w:tcPr>
          <w:p w14:paraId="1DE0347A" w14:textId="489FD97E" w:rsidR="00E0450E" w:rsidDel="00DD1367" w:rsidRDefault="000D6187">
            <w:pPr>
              <w:keepNext/>
              <w:tabs>
                <w:tab w:val="left" w:pos="2160"/>
                <w:tab w:val="left" w:pos="2700"/>
                <w:tab w:val="left" w:pos="3420"/>
                <w:tab w:val="left" w:pos="3780"/>
                <w:tab w:val="left" w:pos="5760"/>
                <w:tab w:val="left" w:pos="7212"/>
              </w:tabs>
              <w:spacing w:after="0" w:line="240" w:lineRule="auto"/>
              <w:rPr>
                <w:del w:id="2223" w:author="Hudler, Rob@Energy" w:date="2018-11-16T14:16:00Z"/>
                <w:rFonts w:eastAsia="Times New Roman"/>
                <w:sz w:val="18"/>
                <w:szCs w:val="18"/>
              </w:rPr>
            </w:pPr>
            <w:del w:id="2224" w:author="Hudler, Rob@Energy" w:date="2018-11-16T14:16:00Z">
              <w:r w:rsidRPr="000D6187" w:rsidDel="00DD1367">
                <w:rPr>
                  <w:rFonts w:eastAsia="Times New Roman"/>
                  <w:sz w:val="14"/>
                  <w:szCs w:val="14"/>
                </w:rPr>
                <w:delText xml:space="preserve">&lt;&lt;User input </w:delText>
              </w:r>
              <w:r w:rsidR="00170CD8" w:rsidDel="00DD1367">
                <w:rPr>
                  <w:rFonts w:eastAsia="Times New Roman"/>
                  <w:sz w:val="14"/>
                  <w:szCs w:val="14"/>
                </w:rPr>
                <w:delText xml:space="preserve">Values = N/A if water heater type = Large Storage, Small Storage, Heat Pump, Boiler, Large </w:delText>
              </w:r>
              <w:r w:rsidR="00170CD8" w:rsidRPr="00ED0648" w:rsidDel="00DD1367">
                <w:rPr>
                  <w:rFonts w:eastAsia="Times New Roman"/>
                  <w:sz w:val="14"/>
                  <w:szCs w:val="14"/>
                </w:rPr>
                <w:delText xml:space="preserve">Instantaneous, </w:delText>
              </w:r>
              <w:r w:rsidR="00170CD8" w:rsidDel="00DD1367">
                <w:rPr>
                  <w:rFonts w:eastAsia="Times New Roman"/>
                  <w:sz w:val="14"/>
                  <w:szCs w:val="14"/>
                </w:rPr>
                <w:delText xml:space="preserve">or </w:delText>
              </w:r>
              <w:r w:rsidR="00170CD8" w:rsidRPr="00ED0648" w:rsidDel="00DD1367">
                <w:rPr>
                  <w:rFonts w:eastAsia="Times New Roman"/>
                  <w:sz w:val="14"/>
                  <w:szCs w:val="14"/>
                </w:rPr>
                <w:delText>Small Instantaneous</w:delText>
              </w:r>
              <w:r w:rsidRPr="000D6187" w:rsidDel="00DD1367">
                <w:rPr>
                  <w:rFonts w:eastAsia="Times New Roman"/>
                  <w:sz w:val="14"/>
                  <w:szCs w:val="14"/>
                </w:rPr>
                <w:delText xml:space="preserve"> &gt;&gt;</w:delText>
              </w:r>
            </w:del>
          </w:p>
        </w:tc>
        <w:tc>
          <w:tcPr>
            <w:tcW w:w="1980" w:type="dxa"/>
          </w:tcPr>
          <w:p w14:paraId="1DE0347B" w14:textId="1DB0425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contextualSpacing/>
              <w:rPr>
                <w:del w:id="2225" w:author="Hudler, Rob@Energy" w:date="2018-11-16T14:16:00Z"/>
                <w:rFonts w:eastAsia="Times New Roman"/>
                <w:sz w:val="16"/>
                <w:szCs w:val="16"/>
              </w:rPr>
            </w:pPr>
            <w:del w:id="2226" w:author="Hudler, Rob@Energy" w:date="2018-11-16T14:16:00Z">
              <w:r w:rsidRPr="000D6187" w:rsidDel="00DD1367">
                <w:rPr>
                  <w:rFonts w:eastAsia="Times New Roman"/>
                  <w:sz w:val="14"/>
                  <w:szCs w:val="14"/>
                </w:rPr>
                <w:delText>&lt;&lt;referenced from A13&gt;&gt;</w:delText>
              </w:r>
            </w:del>
          </w:p>
        </w:tc>
        <w:tc>
          <w:tcPr>
            <w:tcW w:w="2070" w:type="dxa"/>
          </w:tcPr>
          <w:p w14:paraId="1DE0347C" w14:textId="0CB0D12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contextualSpacing/>
              <w:rPr>
                <w:del w:id="2227" w:author="Hudler, Rob@Energy" w:date="2018-11-16T14:16:00Z"/>
                <w:rFonts w:eastAsia="Times New Roman"/>
                <w:sz w:val="14"/>
                <w:szCs w:val="14"/>
              </w:rPr>
            </w:pPr>
            <w:del w:id="2228" w:author="Hudler, Rob@Energy" w:date="2018-11-16T14:16:00Z">
              <w:r w:rsidRPr="000D6187" w:rsidDel="00DD1367">
                <w:rPr>
                  <w:rFonts w:eastAsia="Times New Roman"/>
                  <w:sz w:val="14"/>
                  <w:szCs w:val="14"/>
                </w:rPr>
                <w:delText>&lt;&lt;referenced from A14&gt;&gt;</w:delText>
              </w:r>
            </w:del>
          </w:p>
          <w:p w14:paraId="1DE0347D" w14:textId="7653B0E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contextualSpacing/>
              <w:rPr>
                <w:del w:id="2229" w:author="Hudler, Rob@Energy" w:date="2018-11-16T14:16:00Z"/>
                <w:rFonts w:eastAsia="Times New Roman"/>
                <w:sz w:val="16"/>
                <w:szCs w:val="16"/>
              </w:rPr>
            </w:pPr>
          </w:p>
        </w:tc>
      </w:tr>
      <w:tr w:rsidR="000D6187" w:rsidRPr="000D6187" w:rsidDel="00DD1367" w14:paraId="1DE0348D" w14:textId="54F441F9" w:rsidTr="000D6187">
        <w:trPr>
          <w:cantSplit/>
          <w:trHeight w:val="255"/>
          <w:del w:id="2230" w:author="Hudler, Rob@Energy" w:date="2018-11-16T14:16:00Z"/>
        </w:trPr>
        <w:tc>
          <w:tcPr>
            <w:tcW w:w="1457" w:type="dxa"/>
            <w:gridSpan w:val="2"/>
            <w:vAlign w:val="center"/>
          </w:tcPr>
          <w:p w14:paraId="1DE0347F" w14:textId="6E0956E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31" w:author="Hudler, Rob@Energy" w:date="2018-11-16T14:16:00Z"/>
                <w:rFonts w:eastAsia="Times New Roman"/>
                <w:sz w:val="18"/>
                <w:szCs w:val="18"/>
              </w:rPr>
            </w:pPr>
          </w:p>
        </w:tc>
        <w:tc>
          <w:tcPr>
            <w:tcW w:w="1080" w:type="dxa"/>
            <w:vAlign w:val="center"/>
          </w:tcPr>
          <w:p w14:paraId="1DE03480" w14:textId="7758423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32" w:author="Hudler, Rob@Energy" w:date="2018-11-16T14:16:00Z"/>
                <w:rFonts w:eastAsia="Times New Roman"/>
                <w:sz w:val="18"/>
                <w:szCs w:val="18"/>
              </w:rPr>
            </w:pPr>
          </w:p>
        </w:tc>
        <w:tc>
          <w:tcPr>
            <w:tcW w:w="901" w:type="dxa"/>
            <w:vAlign w:val="center"/>
          </w:tcPr>
          <w:p w14:paraId="1DE03481" w14:textId="0FF252D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33" w:author="Hudler, Rob@Energy" w:date="2018-11-16T14:16:00Z"/>
                <w:rFonts w:eastAsia="Times New Roman"/>
                <w:sz w:val="18"/>
                <w:szCs w:val="18"/>
              </w:rPr>
            </w:pPr>
          </w:p>
        </w:tc>
        <w:tc>
          <w:tcPr>
            <w:tcW w:w="791" w:type="dxa"/>
            <w:vAlign w:val="center"/>
          </w:tcPr>
          <w:p w14:paraId="1DE03482" w14:textId="5E5FCD0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34" w:author="Hudler, Rob@Energy" w:date="2018-11-16T14:16:00Z"/>
                <w:rFonts w:eastAsia="Times New Roman"/>
                <w:sz w:val="18"/>
                <w:szCs w:val="18"/>
              </w:rPr>
            </w:pPr>
          </w:p>
        </w:tc>
        <w:tc>
          <w:tcPr>
            <w:tcW w:w="792" w:type="dxa"/>
            <w:vAlign w:val="center"/>
          </w:tcPr>
          <w:p w14:paraId="1DE03483" w14:textId="1C48783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35" w:author="Hudler, Rob@Energy" w:date="2018-11-16T14:16:00Z"/>
                <w:rFonts w:eastAsia="Times New Roman"/>
                <w:sz w:val="18"/>
                <w:szCs w:val="18"/>
              </w:rPr>
            </w:pPr>
          </w:p>
        </w:tc>
        <w:tc>
          <w:tcPr>
            <w:tcW w:w="792" w:type="dxa"/>
            <w:vAlign w:val="center"/>
          </w:tcPr>
          <w:p w14:paraId="1DE03484" w14:textId="2339333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36" w:author="Hudler, Rob@Energy" w:date="2018-11-16T14:16:00Z"/>
                <w:rFonts w:eastAsia="Times New Roman"/>
                <w:sz w:val="18"/>
                <w:szCs w:val="18"/>
              </w:rPr>
            </w:pPr>
          </w:p>
        </w:tc>
        <w:tc>
          <w:tcPr>
            <w:tcW w:w="685" w:type="dxa"/>
            <w:vAlign w:val="center"/>
          </w:tcPr>
          <w:p w14:paraId="1DE03485" w14:textId="646FBA1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37" w:author="Hudler, Rob@Energy" w:date="2018-11-16T14:16:00Z"/>
                <w:rFonts w:eastAsia="Times New Roman"/>
                <w:sz w:val="18"/>
                <w:szCs w:val="18"/>
              </w:rPr>
            </w:pPr>
          </w:p>
        </w:tc>
        <w:tc>
          <w:tcPr>
            <w:tcW w:w="720" w:type="dxa"/>
            <w:vAlign w:val="center"/>
          </w:tcPr>
          <w:p w14:paraId="1DE03486" w14:textId="2D4426F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38" w:author="Hudler, Rob@Energy" w:date="2018-11-16T14:16:00Z"/>
                <w:rFonts w:eastAsia="Times New Roman"/>
                <w:sz w:val="18"/>
                <w:szCs w:val="18"/>
              </w:rPr>
            </w:pPr>
          </w:p>
        </w:tc>
        <w:tc>
          <w:tcPr>
            <w:tcW w:w="900" w:type="dxa"/>
            <w:vAlign w:val="center"/>
          </w:tcPr>
          <w:p w14:paraId="1DE03487" w14:textId="2A983E5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39" w:author="Hudler, Rob@Energy" w:date="2018-11-16T14:16:00Z"/>
                <w:rFonts w:eastAsia="Times New Roman"/>
                <w:sz w:val="18"/>
                <w:szCs w:val="18"/>
              </w:rPr>
            </w:pPr>
          </w:p>
        </w:tc>
        <w:tc>
          <w:tcPr>
            <w:tcW w:w="863" w:type="dxa"/>
            <w:vAlign w:val="center"/>
          </w:tcPr>
          <w:p w14:paraId="1DE03488" w14:textId="2D9CF45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40" w:author="Hudler, Rob@Energy" w:date="2018-11-16T14:16:00Z"/>
                <w:rFonts w:eastAsia="Times New Roman"/>
                <w:sz w:val="18"/>
                <w:szCs w:val="18"/>
              </w:rPr>
            </w:pPr>
          </w:p>
        </w:tc>
        <w:tc>
          <w:tcPr>
            <w:tcW w:w="792" w:type="dxa"/>
            <w:vAlign w:val="center"/>
          </w:tcPr>
          <w:p w14:paraId="1DE03489" w14:textId="79575C50"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41" w:author="Hudler, Rob@Energy" w:date="2018-11-16T14:16:00Z"/>
                <w:rFonts w:eastAsia="Times New Roman"/>
                <w:sz w:val="18"/>
                <w:szCs w:val="18"/>
              </w:rPr>
            </w:pPr>
          </w:p>
        </w:tc>
        <w:tc>
          <w:tcPr>
            <w:tcW w:w="775" w:type="dxa"/>
            <w:vAlign w:val="center"/>
          </w:tcPr>
          <w:p w14:paraId="1DE0348A" w14:textId="277D62A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42" w:author="Hudler, Rob@Energy" w:date="2018-11-16T14:16:00Z"/>
                <w:rFonts w:eastAsia="Times New Roman"/>
                <w:sz w:val="18"/>
                <w:szCs w:val="18"/>
              </w:rPr>
            </w:pPr>
          </w:p>
        </w:tc>
        <w:tc>
          <w:tcPr>
            <w:tcW w:w="1980" w:type="dxa"/>
            <w:vAlign w:val="center"/>
          </w:tcPr>
          <w:p w14:paraId="1DE0348B" w14:textId="103F32D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43" w:author="Hudler, Rob@Energy" w:date="2018-11-16T14:16:00Z"/>
                <w:rFonts w:eastAsia="Times New Roman"/>
                <w:sz w:val="18"/>
                <w:szCs w:val="18"/>
              </w:rPr>
            </w:pPr>
          </w:p>
        </w:tc>
        <w:tc>
          <w:tcPr>
            <w:tcW w:w="2070" w:type="dxa"/>
            <w:vAlign w:val="center"/>
          </w:tcPr>
          <w:p w14:paraId="1DE0348C" w14:textId="638DE0C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44" w:author="Hudler, Rob@Energy" w:date="2018-11-16T14:16:00Z"/>
                <w:rFonts w:eastAsia="Times New Roman"/>
                <w:sz w:val="18"/>
                <w:szCs w:val="18"/>
              </w:rPr>
            </w:pPr>
          </w:p>
        </w:tc>
      </w:tr>
      <w:tr w:rsidR="009D2F82" w:rsidRPr="000D6187" w:rsidDel="00DD1367" w14:paraId="1DE03491" w14:textId="7BA64C61" w:rsidTr="009A56FF">
        <w:trPr>
          <w:cantSplit/>
          <w:trHeight w:val="255"/>
          <w:del w:id="2245" w:author="Hudler, Rob@Energy" w:date="2018-11-16T14:16:00Z"/>
        </w:trPr>
        <w:tc>
          <w:tcPr>
            <w:tcW w:w="558" w:type="dxa"/>
            <w:vAlign w:val="center"/>
          </w:tcPr>
          <w:p w14:paraId="1DE0348E" w14:textId="7976308F" w:rsidR="00040F25" w:rsidDel="00DD1367" w:rsidRDefault="009D2F82">
            <w:pPr>
              <w:keepNext/>
              <w:tabs>
                <w:tab w:val="left" w:pos="2160"/>
                <w:tab w:val="left" w:pos="2700"/>
                <w:tab w:val="left" w:pos="3420"/>
                <w:tab w:val="left" w:pos="3780"/>
                <w:tab w:val="left" w:pos="5760"/>
                <w:tab w:val="left" w:pos="7212"/>
              </w:tabs>
              <w:spacing w:after="0" w:line="240" w:lineRule="auto"/>
              <w:jc w:val="center"/>
              <w:rPr>
                <w:del w:id="2246" w:author="Hudler, Rob@Energy" w:date="2018-11-16T14:16:00Z"/>
                <w:rFonts w:eastAsia="Times New Roman"/>
                <w:sz w:val="18"/>
                <w:szCs w:val="18"/>
              </w:rPr>
            </w:pPr>
            <w:del w:id="2247" w:author="Hudler, Rob@Energy" w:date="2018-11-16T14:16:00Z">
              <w:r w:rsidDel="00DD1367">
                <w:rPr>
                  <w:rFonts w:eastAsia="Times New Roman"/>
                  <w:sz w:val="18"/>
                  <w:szCs w:val="18"/>
                </w:rPr>
                <w:delText>15</w:delText>
              </w:r>
            </w:del>
          </w:p>
        </w:tc>
        <w:tc>
          <w:tcPr>
            <w:tcW w:w="2880" w:type="dxa"/>
            <w:gridSpan w:val="3"/>
            <w:vAlign w:val="center"/>
          </w:tcPr>
          <w:p w14:paraId="1DE0348F" w14:textId="5485C6A5" w:rsidR="00E0450E" w:rsidDel="00DD1367" w:rsidRDefault="009D2F82" w:rsidP="009A56FF">
            <w:pPr>
              <w:keepNext/>
              <w:tabs>
                <w:tab w:val="left" w:pos="2160"/>
                <w:tab w:val="left" w:pos="2700"/>
                <w:tab w:val="left" w:pos="3420"/>
                <w:tab w:val="left" w:pos="3780"/>
                <w:tab w:val="left" w:pos="5760"/>
                <w:tab w:val="left" w:pos="7212"/>
              </w:tabs>
              <w:spacing w:after="0" w:line="240" w:lineRule="auto"/>
              <w:rPr>
                <w:del w:id="2248" w:author="Hudler, Rob@Energy" w:date="2018-11-16T14:16:00Z"/>
                <w:rFonts w:eastAsia="Times New Roman"/>
                <w:sz w:val="18"/>
                <w:szCs w:val="18"/>
              </w:rPr>
            </w:pPr>
            <w:del w:id="2249" w:author="Hudler, Rob@Energy" w:date="2018-11-16T14:16:00Z">
              <w:r w:rsidDel="00DD1367">
                <w:rPr>
                  <w:rFonts w:eastAsia="Times New Roman"/>
                  <w:sz w:val="18"/>
                  <w:szCs w:val="18"/>
                </w:rPr>
                <w:delText>Compliance Statement</w:delText>
              </w:r>
              <w:r w:rsidR="00443DDB" w:rsidDel="00DD1367">
                <w:rPr>
                  <w:rFonts w:eastAsia="Times New Roman"/>
                  <w:sz w:val="18"/>
                  <w:szCs w:val="18"/>
                </w:rPr>
                <w:delText>:</w:delText>
              </w:r>
            </w:del>
          </w:p>
        </w:tc>
        <w:tc>
          <w:tcPr>
            <w:tcW w:w="11160" w:type="dxa"/>
            <w:gridSpan w:val="11"/>
            <w:vAlign w:val="center"/>
          </w:tcPr>
          <w:p w14:paraId="1DE03490" w14:textId="6E52DAF1" w:rsidR="00E0450E" w:rsidDel="00DD1367" w:rsidRDefault="009D2F82" w:rsidP="009A56FF">
            <w:pPr>
              <w:keepNext/>
              <w:tabs>
                <w:tab w:val="left" w:pos="2160"/>
                <w:tab w:val="left" w:pos="2700"/>
                <w:tab w:val="left" w:pos="3420"/>
                <w:tab w:val="left" w:pos="3780"/>
                <w:tab w:val="left" w:pos="5760"/>
                <w:tab w:val="left" w:pos="7212"/>
              </w:tabs>
              <w:spacing w:after="0" w:line="240" w:lineRule="auto"/>
              <w:rPr>
                <w:del w:id="2250" w:author="Hudler, Rob@Energy" w:date="2018-11-16T14:16:00Z"/>
                <w:rFonts w:eastAsia="Times New Roman"/>
                <w:sz w:val="18"/>
                <w:szCs w:val="18"/>
              </w:rPr>
            </w:pPr>
            <w:del w:id="2251" w:author="Hudler, Rob@Energy" w:date="2018-11-16T14:16:00Z">
              <w:r w:rsidDel="00DD1367">
                <w:rPr>
                  <w:rFonts w:eastAsia="Times New Roman"/>
                  <w:sz w:val="18"/>
                  <w:szCs w:val="18"/>
                </w:rPr>
                <w:delText xml:space="preserve">&lt;&lt;calculated field: If B08 ≤ A08, and B10 </w:delText>
              </w:r>
              <w:r w:rsidRPr="005460CB" w:rsidDel="00DD1367">
                <w:rPr>
                  <w:rFonts w:eastAsia="Times New Roman"/>
                  <w:sz w:val="18"/>
                  <w:szCs w:val="18"/>
                </w:rPr>
                <w:delText>≥ value in A10</w:delText>
              </w:r>
              <w:r w:rsidDel="00DD1367">
                <w:rPr>
                  <w:rFonts w:eastAsia="Times New Roman"/>
                  <w:sz w:val="18"/>
                  <w:szCs w:val="18"/>
                </w:rPr>
                <w:delText xml:space="preserve">, and B11 </w:delText>
              </w:r>
              <w:r w:rsidRPr="005460CB" w:rsidDel="00DD1367">
                <w:rPr>
                  <w:rFonts w:eastAsia="Times New Roman"/>
                  <w:sz w:val="18"/>
                  <w:szCs w:val="18"/>
                </w:rPr>
                <w:delText>≤ value in A11</w:delText>
              </w:r>
              <w:r w:rsidDel="00DD1367">
                <w:rPr>
                  <w:rFonts w:eastAsia="Times New Roman"/>
                  <w:sz w:val="18"/>
                  <w:szCs w:val="18"/>
                </w:rPr>
                <w:delText xml:space="preserve">, </w:delText>
              </w:r>
              <w:r w:rsidRPr="005460CB" w:rsidDel="00DD1367">
                <w:rPr>
                  <w:rFonts w:eastAsia="Times New Roman"/>
                  <w:sz w:val="18"/>
                  <w:szCs w:val="18"/>
                </w:rPr>
                <w:delText>and B12 ≥ value in A12</w:delText>
              </w:r>
              <w:r w:rsidDel="00DD1367">
                <w:rPr>
                  <w:rFonts w:eastAsia="Times New Roman"/>
                  <w:sz w:val="18"/>
                  <w:szCs w:val="18"/>
                </w:rPr>
                <w:delText>, then display result = System complies; else display result = system does not comply&gt;&gt;</w:delText>
              </w:r>
            </w:del>
          </w:p>
        </w:tc>
      </w:tr>
    </w:tbl>
    <w:p w14:paraId="1DE03492" w14:textId="77777777" w:rsidR="000D6187" w:rsidRPr="000D618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rPr>
          <w:b/>
          <w:sz w:val="20"/>
          <w:szCs w:val="20"/>
        </w:rPr>
      </w:pPr>
    </w:p>
    <w:tbl>
      <w:tblPr>
        <w:tblW w:w="2777" w:type="pct"/>
        <w:tblBorders>
          <w:top w:val="single" w:sz="6"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1638"/>
        <w:gridCol w:w="1800"/>
        <w:gridCol w:w="4680"/>
      </w:tblGrid>
      <w:tr w:rsidR="000D6187" w:rsidRPr="000D6187" w:rsidDel="00DD1367" w14:paraId="1DE03495" w14:textId="5EF22736" w:rsidTr="000D6187">
        <w:trPr>
          <w:trHeight w:val="327"/>
          <w:del w:id="2252" w:author="Hudler, Rob@Energy" w:date="2018-11-16T14:16:00Z"/>
        </w:trPr>
        <w:tc>
          <w:tcPr>
            <w:tcW w:w="8118" w:type="dxa"/>
            <w:gridSpan w:val="3"/>
            <w:vAlign w:val="center"/>
          </w:tcPr>
          <w:p w14:paraId="1DE03493" w14:textId="69E5CDFC"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53" w:author="Hudler, Rob@Energy" w:date="2018-11-16T14:16:00Z"/>
                <w:rFonts w:asciiTheme="minorHAnsi" w:hAnsiTheme="minorHAnsi" w:cs="Arial"/>
                <w:b/>
                <w:sz w:val="20"/>
                <w:szCs w:val="20"/>
              </w:rPr>
            </w:pPr>
            <w:del w:id="2254" w:author="Hudler, Rob@Energy" w:date="2018-11-16T14:16:00Z">
              <w:r w:rsidRPr="000D6187" w:rsidDel="00DD1367">
                <w:rPr>
                  <w:rFonts w:asciiTheme="minorHAnsi" w:hAnsiTheme="minorHAnsi" w:cs="Arial"/>
                  <w:b/>
                  <w:sz w:val="20"/>
                  <w:szCs w:val="20"/>
                </w:rPr>
                <w:delText>C. Installed Water Heater Manufacturer Information</w:delText>
              </w:r>
            </w:del>
          </w:p>
          <w:p w14:paraId="1DE03494" w14:textId="4522B121"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rPr>
                <w:del w:id="2255" w:author="Hudler, Rob@Energy" w:date="2018-11-16T14:16:00Z"/>
                <w:rFonts w:eastAsia="Times New Roman"/>
                <w:sz w:val="18"/>
                <w:szCs w:val="18"/>
              </w:rPr>
            </w:pPr>
            <w:del w:id="2256" w:author="Hudler, Rob@Energy" w:date="2018-11-16T14:16:00Z">
              <w:r w:rsidRPr="000D6187" w:rsidDel="00DD1367">
                <w:rPr>
                  <w:sz w:val="18"/>
                  <w:szCs w:val="18"/>
                </w:rPr>
                <w:delText>&lt;&lt; require one row of data in this table for each of the Water Heaters listed in Section A04&gt;&gt;</w:delText>
              </w:r>
            </w:del>
          </w:p>
        </w:tc>
      </w:tr>
      <w:tr w:rsidR="000D6187" w:rsidRPr="000D6187" w:rsidDel="00DD1367" w14:paraId="1DE03499" w14:textId="03375409" w:rsidTr="001E2F2C">
        <w:trPr>
          <w:trHeight w:val="426"/>
          <w:del w:id="2257" w:author="Hudler, Rob@Energy" w:date="2018-11-16T14:16:00Z"/>
        </w:trPr>
        <w:tc>
          <w:tcPr>
            <w:tcW w:w="1638" w:type="dxa"/>
            <w:vAlign w:val="bottom"/>
          </w:tcPr>
          <w:p w14:paraId="1DE03496" w14:textId="7D39FA55"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258" w:author="Hudler, Rob@Energy" w:date="2018-11-16T14:16:00Z"/>
                <w:rFonts w:eastAsia="Times New Roman"/>
                <w:sz w:val="18"/>
                <w:szCs w:val="18"/>
              </w:rPr>
            </w:pPr>
            <w:del w:id="2259" w:author="Hudler, Rob@Energy" w:date="2018-11-16T14:16:00Z">
              <w:r w:rsidRPr="000D6187" w:rsidDel="00DD1367">
                <w:rPr>
                  <w:rFonts w:eastAsia="Times New Roman"/>
                  <w:sz w:val="18"/>
                  <w:szCs w:val="18"/>
                </w:rPr>
                <w:delText>01</w:delText>
              </w:r>
            </w:del>
          </w:p>
        </w:tc>
        <w:tc>
          <w:tcPr>
            <w:tcW w:w="1800" w:type="dxa"/>
            <w:vAlign w:val="bottom"/>
          </w:tcPr>
          <w:p w14:paraId="1DE03497" w14:textId="6919669F"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260" w:author="Hudler, Rob@Energy" w:date="2018-11-16T14:16:00Z"/>
                <w:rFonts w:eastAsia="Times New Roman"/>
                <w:sz w:val="18"/>
                <w:szCs w:val="18"/>
              </w:rPr>
            </w:pPr>
            <w:del w:id="2261" w:author="Hudler, Rob@Energy" w:date="2018-11-16T14:16:00Z">
              <w:r w:rsidRPr="000D6187" w:rsidDel="00DD1367">
                <w:rPr>
                  <w:rFonts w:eastAsia="Times New Roman"/>
                  <w:sz w:val="18"/>
                  <w:szCs w:val="18"/>
                </w:rPr>
                <w:delText>02</w:delText>
              </w:r>
            </w:del>
          </w:p>
        </w:tc>
        <w:tc>
          <w:tcPr>
            <w:tcW w:w="4680" w:type="dxa"/>
            <w:vAlign w:val="bottom"/>
          </w:tcPr>
          <w:p w14:paraId="1DE03498" w14:textId="4B57D29B"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62" w:author="Hudler, Rob@Energy" w:date="2018-11-16T14:16:00Z"/>
                <w:rFonts w:eastAsia="Times New Roman"/>
                <w:sz w:val="18"/>
                <w:szCs w:val="18"/>
              </w:rPr>
            </w:pPr>
            <w:del w:id="2263" w:author="Hudler, Rob@Energy" w:date="2018-11-16T14:16:00Z">
              <w:r w:rsidRPr="000D6187" w:rsidDel="00DD1367">
                <w:rPr>
                  <w:rFonts w:eastAsia="Times New Roman"/>
                  <w:sz w:val="18"/>
                  <w:szCs w:val="18"/>
                </w:rPr>
                <w:delText>03</w:delText>
              </w:r>
            </w:del>
          </w:p>
        </w:tc>
      </w:tr>
      <w:tr w:rsidR="000D6187" w:rsidRPr="000D6187" w:rsidDel="00DD1367" w14:paraId="1DE0349D" w14:textId="30D4C4B1" w:rsidTr="001E2F2C">
        <w:trPr>
          <w:trHeight w:val="282"/>
          <w:del w:id="2264" w:author="Hudler, Rob@Energy" w:date="2018-11-16T14:16:00Z"/>
        </w:trPr>
        <w:tc>
          <w:tcPr>
            <w:tcW w:w="1638" w:type="dxa"/>
            <w:vAlign w:val="bottom"/>
          </w:tcPr>
          <w:p w14:paraId="1DE0349A" w14:textId="1207AF7A"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265" w:author="Hudler, Rob@Energy" w:date="2018-11-16T14:16:00Z"/>
                <w:rFonts w:eastAsia="Times New Roman"/>
                <w:sz w:val="18"/>
                <w:szCs w:val="18"/>
              </w:rPr>
            </w:pPr>
            <w:del w:id="2266" w:author="Hudler, Rob@Energy" w:date="2018-11-16T14:16:00Z">
              <w:r w:rsidRPr="001E2F2C" w:rsidDel="00DD1367">
                <w:rPr>
                  <w:rFonts w:eastAsia="Times New Roman"/>
                  <w:sz w:val="18"/>
                  <w:szCs w:val="18"/>
                </w:rPr>
                <w:delText>Water Heating System ID or Name</w:delText>
              </w:r>
            </w:del>
          </w:p>
        </w:tc>
        <w:tc>
          <w:tcPr>
            <w:tcW w:w="1800" w:type="dxa"/>
            <w:vAlign w:val="bottom"/>
          </w:tcPr>
          <w:p w14:paraId="1DE0349B" w14:textId="73CD3B1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267" w:author="Hudler, Rob@Energy" w:date="2018-11-16T14:16:00Z"/>
                <w:rFonts w:eastAsia="Times New Roman"/>
                <w:sz w:val="18"/>
                <w:szCs w:val="18"/>
              </w:rPr>
            </w:pPr>
            <w:del w:id="2268" w:author="Hudler, Rob@Energy" w:date="2018-11-16T14:16:00Z">
              <w:r w:rsidRPr="000D6187" w:rsidDel="00DD1367">
                <w:rPr>
                  <w:rFonts w:eastAsia="Times New Roman"/>
                  <w:sz w:val="18"/>
                  <w:szCs w:val="18"/>
                </w:rPr>
                <w:delText>Manufacturer</w:delText>
              </w:r>
            </w:del>
          </w:p>
        </w:tc>
        <w:tc>
          <w:tcPr>
            <w:tcW w:w="4680" w:type="dxa"/>
            <w:vAlign w:val="bottom"/>
          </w:tcPr>
          <w:p w14:paraId="1DE0349C" w14:textId="40CA6D6D"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269" w:author="Hudler, Rob@Energy" w:date="2018-11-16T14:16:00Z"/>
                <w:rFonts w:eastAsia="Times New Roman"/>
                <w:sz w:val="18"/>
                <w:szCs w:val="18"/>
              </w:rPr>
            </w:pPr>
            <w:del w:id="2270" w:author="Hudler, Rob@Energy" w:date="2018-11-16T14:16:00Z">
              <w:r w:rsidRPr="000D6187" w:rsidDel="00DD1367">
                <w:rPr>
                  <w:rFonts w:eastAsia="Times New Roman"/>
                  <w:sz w:val="18"/>
                  <w:szCs w:val="18"/>
                </w:rPr>
                <w:delText>Model Number</w:delText>
              </w:r>
            </w:del>
          </w:p>
        </w:tc>
      </w:tr>
      <w:tr w:rsidR="000D6187" w:rsidRPr="000D6187" w:rsidDel="00DD1367" w14:paraId="1DE034A1" w14:textId="0E1C9003" w:rsidTr="001E2F2C">
        <w:trPr>
          <w:trHeight w:val="246"/>
          <w:del w:id="2271" w:author="Hudler, Rob@Energy" w:date="2018-11-16T14:16:00Z"/>
        </w:trPr>
        <w:tc>
          <w:tcPr>
            <w:tcW w:w="1638" w:type="dxa"/>
            <w:vAlign w:val="bottom"/>
          </w:tcPr>
          <w:p w14:paraId="1DE0349E" w14:textId="76AFEE46"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72" w:author="Hudler, Rob@Energy" w:date="2018-11-16T14:16:00Z"/>
                <w:rFonts w:eastAsia="Times New Roman"/>
                <w:sz w:val="18"/>
                <w:szCs w:val="18"/>
              </w:rPr>
            </w:pPr>
            <w:del w:id="2273" w:author="Hudler, Rob@Energy" w:date="2018-11-16T14:16:00Z">
              <w:r w:rsidRPr="000D6187" w:rsidDel="00DD1367">
                <w:rPr>
                  <w:rFonts w:eastAsia="Times New Roman"/>
                  <w:sz w:val="14"/>
                  <w:szCs w:val="14"/>
                </w:rPr>
                <w:delText>&lt;&lt;reference value from A01&gt;&gt;</w:delText>
              </w:r>
            </w:del>
          </w:p>
        </w:tc>
        <w:tc>
          <w:tcPr>
            <w:tcW w:w="1800" w:type="dxa"/>
            <w:vAlign w:val="bottom"/>
          </w:tcPr>
          <w:p w14:paraId="1DE0349F" w14:textId="1549D1A2"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74" w:author="Hudler, Rob@Energy" w:date="2018-11-16T14:16:00Z"/>
                <w:rFonts w:eastAsia="Times New Roman"/>
                <w:sz w:val="18"/>
                <w:szCs w:val="18"/>
              </w:rPr>
            </w:pPr>
            <w:del w:id="2275" w:author="Hudler, Rob@Energy" w:date="2018-11-16T14:16:00Z">
              <w:r w:rsidRPr="000D6187" w:rsidDel="00DD1367">
                <w:rPr>
                  <w:rFonts w:eastAsia="Times New Roman"/>
                  <w:sz w:val="18"/>
                  <w:szCs w:val="18"/>
                </w:rPr>
                <w:delText>&lt;&lt;User input&gt;&gt;</w:delText>
              </w:r>
            </w:del>
          </w:p>
        </w:tc>
        <w:tc>
          <w:tcPr>
            <w:tcW w:w="4680" w:type="dxa"/>
            <w:shd w:val="clear" w:color="auto" w:fill="FFFFFF" w:themeFill="background1"/>
          </w:tcPr>
          <w:p w14:paraId="1DE034A0" w14:textId="1D2ACD8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exact"/>
              <w:jc w:val="center"/>
              <w:rPr>
                <w:del w:id="2276" w:author="Hudler, Rob@Energy" w:date="2018-11-16T14:16:00Z"/>
                <w:rFonts w:eastAsia="Times New Roman"/>
                <w:sz w:val="18"/>
                <w:szCs w:val="18"/>
              </w:rPr>
            </w:pPr>
            <w:del w:id="2277" w:author="Hudler, Rob@Energy" w:date="2018-11-16T14:16:00Z">
              <w:r w:rsidRPr="000D6187" w:rsidDel="00DD1367">
                <w:rPr>
                  <w:rFonts w:eastAsia="Times New Roman"/>
                  <w:sz w:val="18"/>
                  <w:szCs w:val="18"/>
                </w:rPr>
                <w:delText>&lt;&lt;User input&gt;&gt;</w:delText>
              </w:r>
            </w:del>
          </w:p>
        </w:tc>
      </w:tr>
      <w:tr w:rsidR="000D6187" w:rsidRPr="000D6187" w:rsidDel="00DD1367" w14:paraId="1DE034A5" w14:textId="4AA10C23" w:rsidTr="001E2F2C">
        <w:trPr>
          <w:trHeight w:val="255"/>
          <w:del w:id="2278" w:author="Hudler, Rob@Energy" w:date="2018-11-16T14:16:00Z"/>
        </w:trPr>
        <w:tc>
          <w:tcPr>
            <w:tcW w:w="1638" w:type="dxa"/>
            <w:vAlign w:val="bottom"/>
          </w:tcPr>
          <w:p w14:paraId="1DE034A2" w14:textId="78CD8B3E"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79" w:author="Hudler, Rob@Energy" w:date="2018-11-16T14:16:00Z"/>
                <w:rFonts w:eastAsia="Times New Roman"/>
                <w:sz w:val="18"/>
                <w:szCs w:val="18"/>
              </w:rPr>
            </w:pPr>
          </w:p>
        </w:tc>
        <w:tc>
          <w:tcPr>
            <w:tcW w:w="1800" w:type="dxa"/>
            <w:vAlign w:val="bottom"/>
          </w:tcPr>
          <w:p w14:paraId="1DE034A3" w14:textId="0063C6A8"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80" w:author="Hudler, Rob@Energy" w:date="2018-11-16T14:16:00Z"/>
                <w:rFonts w:eastAsia="Times New Roman"/>
                <w:sz w:val="18"/>
                <w:szCs w:val="18"/>
              </w:rPr>
            </w:pPr>
          </w:p>
        </w:tc>
        <w:tc>
          <w:tcPr>
            <w:tcW w:w="4680" w:type="dxa"/>
          </w:tcPr>
          <w:p w14:paraId="1DE034A4" w14:textId="0EC8DBB3" w:rsidR="000D6187" w:rsidRPr="000D6187" w:rsidDel="00DD1367" w:rsidRDefault="000D6187" w:rsidP="000D6187">
            <w:pPr>
              <w:keepNext/>
              <w:tabs>
                <w:tab w:val="left" w:pos="2160"/>
                <w:tab w:val="left" w:pos="2700"/>
                <w:tab w:val="left" w:pos="3420"/>
                <w:tab w:val="left" w:pos="3780"/>
                <w:tab w:val="left" w:pos="5760"/>
                <w:tab w:val="left" w:pos="7212"/>
              </w:tabs>
              <w:spacing w:after="0" w:line="240" w:lineRule="auto"/>
              <w:jc w:val="center"/>
              <w:rPr>
                <w:del w:id="2281" w:author="Hudler, Rob@Energy" w:date="2018-11-16T14:16:00Z"/>
                <w:rFonts w:eastAsia="Times New Roman"/>
                <w:sz w:val="18"/>
                <w:szCs w:val="18"/>
              </w:rPr>
            </w:pPr>
          </w:p>
        </w:tc>
      </w:tr>
    </w:tbl>
    <w:p w14:paraId="1DE034A6" w14:textId="77777777" w:rsidR="000D6187" w:rsidRPr="000D618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pPr>
    </w:p>
    <w:p w14:paraId="1DE034A7" w14:textId="77777777" w:rsidR="000D6187" w:rsidRPr="000D618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gridCol w:w="23"/>
      </w:tblGrid>
      <w:tr w:rsidR="000D6187" w:rsidRPr="000D6187" w:rsidDel="00DD1367" w14:paraId="1DE034A9" w14:textId="0F40945B" w:rsidTr="000D6187">
        <w:trPr>
          <w:trHeight w:hRule="exact" w:val="216"/>
          <w:del w:id="2282" w:author="Hudler, Rob@Energy" w:date="2018-11-16T14:16:00Z"/>
        </w:trPr>
        <w:tc>
          <w:tcPr>
            <w:tcW w:w="14616" w:type="dxa"/>
            <w:gridSpan w:val="4"/>
          </w:tcPr>
          <w:p w14:paraId="1DE034A8" w14:textId="587157C2" w:rsidR="000D6187" w:rsidRPr="000D6187" w:rsidDel="00DD1367" w:rsidRDefault="000D6187" w:rsidP="00D23BA8">
            <w:pPr>
              <w:keepNext/>
              <w:spacing w:after="60" w:line="240" w:lineRule="auto"/>
              <w:jc w:val="both"/>
              <w:rPr>
                <w:del w:id="2283" w:author="Hudler, Rob@Energy" w:date="2018-11-16T14:16:00Z"/>
                <w:rFonts w:asciiTheme="minorHAnsi" w:hAnsiTheme="minorHAnsi" w:cs="Arial"/>
                <w:sz w:val="20"/>
                <w:szCs w:val="20"/>
              </w:rPr>
            </w:pPr>
            <w:del w:id="2284" w:author="Hudler, Rob@Energy" w:date="2018-11-16T14:16:00Z">
              <w:r w:rsidRPr="000D6187" w:rsidDel="00DD1367">
                <w:rPr>
                  <w:rFonts w:asciiTheme="minorHAnsi" w:hAnsiTheme="minorHAnsi" w:cs="Arial"/>
                  <w:b/>
                  <w:sz w:val="20"/>
                  <w:szCs w:val="20"/>
                </w:rPr>
                <w:delText xml:space="preserve">D. </w:delText>
              </w:r>
              <w:r w:rsidR="00A86AFF" w:rsidRPr="004517BE" w:rsidDel="00DD1367">
                <w:rPr>
                  <w:rFonts w:asciiTheme="minorHAnsi" w:hAnsiTheme="minorHAnsi" w:cs="Arial"/>
                  <w:b/>
                  <w:sz w:val="20"/>
                  <w:szCs w:val="20"/>
                </w:rPr>
                <w:delText>HERS Verification Requirements for All Central Domestic Hot Water Systems</w:delText>
              </w:r>
            </w:del>
          </w:p>
        </w:tc>
      </w:tr>
      <w:tr w:rsidR="000D6187" w:rsidRPr="000D6187" w:rsidDel="00DD1367" w14:paraId="1DE034BC" w14:textId="5EDC6C8A" w:rsidTr="000D6187">
        <w:trPr>
          <w:trHeight w:val="288"/>
          <w:del w:id="2285" w:author="Hudler, Rob@Energy" w:date="2018-11-16T14:16:00Z"/>
        </w:trPr>
        <w:tc>
          <w:tcPr>
            <w:tcW w:w="740" w:type="dxa"/>
            <w:vAlign w:val="center"/>
          </w:tcPr>
          <w:p w14:paraId="1DE034B6" w14:textId="71B09172" w:rsidR="000D6187" w:rsidRPr="000D6187" w:rsidDel="00DD1367" w:rsidRDefault="00E0088C" w:rsidP="000D6187">
            <w:pPr>
              <w:keepNext/>
              <w:spacing w:after="0"/>
              <w:jc w:val="center"/>
              <w:rPr>
                <w:del w:id="2286" w:author="Hudler, Rob@Energy" w:date="2018-11-16T14:16:00Z"/>
                <w:rFonts w:asciiTheme="minorHAnsi" w:hAnsiTheme="minorHAnsi"/>
                <w:sz w:val="20"/>
                <w:szCs w:val="20"/>
              </w:rPr>
            </w:pPr>
            <w:del w:id="2287" w:author="Hudler, Rob@Energy" w:date="2018-11-16T14:16:00Z">
              <w:r w:rsidDel="00DD1367">
                <w:rPr>
                  <w:rFonts w:asciiTheme="minorHAnsi" w:hAnsiTheme="minorHAnsi"/>
                  <w:sz w:val="20"/>
                  <w:szCs w:val="20"/>
                </w:rPr>
                <w:delText>01</w:delText>
              </w:r>
            </w:del>
          </w:p>
        </w:tc>
        <w:tc>
          <w:tcPr>
            <w:tcW w:w="13876" w:type="dxa"/>
            <w:gridSpan w:val="3"/>
            <w:vAlign w:val="center"/>
          </w:tcPr>
          <w:p w14:paraId="1DE034B7" w14:textId="3764FFC3" w:rsidR="000D6187" w:rsidRPr="000D6187" w:rsidDel="00DD1367" w:rsidRDefault="000D6187" w:rsidP="000D6187">
            <w:pPr>
              <w:keepNext/>
              <w:autoSpaceDE w:val="0"/>
              <w:autoSpaceDN w:val="0"/>
              <w:adjustRightInd w:val="0"/>
              <w:spacing w:after="0" w:line="240" w:lineRule="auto"/>
              <w:rPr>
                <w:del w:id="2288" w:author="Hudler, Rob@Energy" w:date="2018-11-16T14:16:00Z"/>
                <w:rFonts w:asciiTheme="minorHAnsi" w:hAnsiTheme="minorHAnsi" w:cs="TimesNewRomanPS-BoldMT"/>
                <w:bCs/>
                <w:sz w:val="20"/>
                <w:szCs w:val="20"/>
              </w:rPr>
            </w:pPr>
            <w:del w:id="2289" w:author="Hudler, Rob@Energy" w:date="2018-11-16T14:16:00Z">
              <w:r w:rsidRPr="000D6187" w:rsidDel="00DD1367">
                <w:rPr>
                  <w:rFonts w:asciiTheme="minorHAnsi" w:hAnsiTheme="minorHAnsi" w:cs="TimesNewRomanPS-BoldMT"/>
                  <w:bCs/>
                  <w:sz w:val="20"/>
                  <w:szCs w:val="20"/>
                </w:rPr>
                <w:delText xml:space="preserve">All sections of the recirculation loop, </w:delText>
              </w:r>
              <w:r w:rsidRPr="000D6187" w:rsidDel="00DD1367">
                <w:rPr>
                  <w:sz w:val="20"/>
                  <w:szCs w:val="20"/>
                </w:rPr>
                <w:delText xml:space="preserve">and the first </w:delText>
              </w:r>
              <w:r w:rsidR="001E2F2C" w:rsidDel="00DD1367">
                <w:rPr>
                  <w:sz w:val="20"/>
                  <w:szCs w:val="20"/>
                </w:rPr>
                <w:delText>5</w:delText>
              </w:r>
              <w:r w:rsidRPr="000D6187" w:rsidDel="00DD1367">
                <w:rPr>
                  <w:sz w:val="20"/>
                  <w:szCs w:val="20"/>
                </w:rPr>
                <w:delText xml:space="preserve"> feet of all branches off the loop </w:delText>
              </w:r>
              <w:r w:rsidRPr="000D6187" w:rsidDel="00DD1367">
                <w:rPr>
                  <w:rFonts w:asciiTheme="minorHAnsi" w:hAnsiTheme="minorHAnsi" w:cs="TimesNewRomanPS-BoldMT"/>
                  <w:bCs/>
                  <w:sz w:val="20"/>
                  <w:szCs w:val="20"/>
                </w:rPr>
                <w:delText>are insulated, to the thicknesses required by Table 120.3A, except for the following: (RA4.4.1)</w:delText>
              </w:r>
            </w:del>
          </w:p>
          <w:p w14:paraId="1DE034B8" w14:textId="067433DB" w:rsidR="000D6187" w:rsidRPr="000D6187" w:rsidDel="00DD1367" w:rsidRDefault="000D6187" w:rsidP="000D6187">
            <w:pPr>
              <w:keepNext/>
              <w:numPr>
                <w:ilvl w:val="0"/>
                <w:numId w:val="12"/>
              </w:numPr>
              <w:autoSpaceDE w:val="0"/>
              <w:autoSpaceDN w:val="0"/>
              <w:adjustRightInd w:val="0"/>
              <w:spacing w:after="0" w:line="240" w:lineRule="auto"/>
              <w:contextualSpacing/>
              <w:rPr>
                <w:del w:id="2290" w:author="Hudler, Rob@Energy" w:date="2018-11-16T14:16:00Z"/>
                <w:rFonts w:asciiTheme="minorHAnsi" w:hAnsiTheme="minorHAnsi" w:cs="TimesNewRomanPS-BoldMT"/>
                <w:bCs/>
                <w:sz w:val="20"/>
                <w:szCs w:val="20"/>
              </w:rPr>
            </w:pPr>
            <w:del w:id="2291" w:author="Hudler, Rob@Energy" w:date="2018-11-16T14:16:00Z">
              <w:r w:rsidRPr="000D6187" w:rsidDel="00DD1367">
                <w:rPr>
                  <w:rFonts w:asciiTheme="minorHAnsi" w:hAnsiTheme="minorHAnsi" w:cs="TimesNewRomanPS-BoldMT"/>
                  <w:bCs/>
                  <w:sz w:val="20"/>
                  <w:szCs w:val="20"/>
                </w:rPr>
                <w:delText>Piping installed in interior or exterior walls that is surrounded on all sides by at least 1 inch of insulation.</w:delText>
              </w:r>
            </w:del>
          </w:p>
          <w:p w14:paraId="1DE034B9" w14:textId="31DAC7E7" w:rsidR="000D6187" w:rsidRPr="000D6187" w:rsidDel="00DD1367" w:rsidRDefault="000D6187" w:rsidP="000D6187">
            <w:pPr>
              <w:keepNext/>
              <w:numPr>
                <w:ilvl w:val="0"/>
                <w:numId w:val="12"/>
              </w:numPr>
              <w:autoSpaceDE w:val="0"/>
              <w:autoSpaceDN w:val="0"/>
              <w:adjustRightInd w:val="0"/>
              <w:spacing w:after="0" w:line="240" w:lineRule="auto"/>
              <w:contextualSpacing/>
              <w:rPr>
                <w:del w:id="2292" w:author="Hudler, Rob@Energy" w:date="2018-11-16T14:16:00Z"/>
                <w:rFonts w:asciiTheme="minorHAnsi" w:hAnsiTheme="minorHAnsi" w:cs="TimesNewRomanPS-BoldMT"/>
                <w:bCs/>
                <w:sz w:val="20"/>
                <w:szCs w:val="20"/>
              </w:rPr>
            </w:pPr>
            <w:del w:id="2293" w:author="Hudler, Rob@Energy" w:date="2018-11-16T14:16:00Z">
              <w:r w:rsidRPr="000D6187" w:rsidDel="00DD1367">
                <w:rPr>
                  <w:rFonts w:asciiTheme="minorHAnsi" w:hAnsiTheme="minorHAnsi" w:cs="TimesNewRomanPS-BoldMT"/>
                  <w:bCs/>
                  <w:sz w:val="20"/>
                  <w:szCs w:val="20"/>
                </w:rPr>
                <w:delText>Piping installed in attics with a minimum of 4 inches (10 cm) of attic insulation on top</w:delText>
              </w:r>
            </w:del>
          </w:p>
          <w:p w14:paraId="1DE034BA" w14:textId="4F36D2FC" w:rsidR="000D6187" w:rsidRPr="000D6187" w:rsidDel="00DD1367" w:rsidRDefault="000D6187" w:rsidP="000D6187">
            <w:pPr>
              <w:keepNext/>
              <w:numPr>
                <w:ilvl w:val="0"/>
                <w:numId w:val="12"/>
              </w:numPr>
              <w:autoSpaceDE w:val="0"/>
              <w:autoSpaceDN w:val="0"/>
              <w:adjustRightInd w:val="0"/>
              <w:spacing w:after="0" w:line="240" w:lineRule="auto"/>
              <w:contextualSpacing/>
              <w:rPr>
                <w:del w:id="2294" w:author="Hudler, Rob@Energy" w:date="2018-11-16T14:16:00Z"/>
                <w:rFonts w:asciiTheme="minorHAnsi" w:hAnsiTheme="minorHAnsi" w:cs="TimesNewRomanPS-BoldMT"/>
                <w:bCs/>
                <w:sz w:val="20"/>
                <w:szCs w:val="20"/>
              </w:rPr>
            </w:pPr>
            <w:del w:id="2295" w:author="Hudler, Rob@Energy" w:date="2018-11-16T14:16:00Z">
              <w:r w:rsidRPr="000D6187" w:rsidDel="00DD1367">
                <w:rPr>
                  <w:rFonts w:asciiTheme="minorHAnsi" w:hAnsiTheme="minorHAnsi" w:cs="TimesNewRomanPS-BoldMT"/>
                  <w:bCs/>
                  <w:sz w:val="20"/>
                  <w:szCs w:val="20"/>
                </w:rPr>
                <w:delText xml:space="preserve">Piping that penetrates framing members shall not be required to have pipe insulation for the distance of the framing penetration. Metal piping that penetrates metal framing shall use grommets, plugs, wrapping or other insulating material to assure that no contact is made with the metal framing. Insulation shall butt securely against all framing members.   </w:delText>
              </w:r>
            </w:del>
          </w:p>
          <w:p w14:paraId="1DE034BB" w14:textId="587A174B" w:rsidR="000D6187" w:rsidRPr="000D6187" w:rsidDel="00DD1367" w:rsidRDefault="000D6187" w:rsidP="000D6187">
            <w:pPr>
              <w:keepNext/>
              <w:numPr>
                <w:ilvl w:val="0"/>
                <w:numId w:val="12"/>
              </w:numPr>
              <w:autoSpaceDE w:val="0"/>
              <w:autoSpaceDN w:val="0"/>
              <w:adjustRightInd w:val="0"/>
              <w:spacing w:after="0" w:line="240" w:lineRule="auto"/>
              <w:contextualSpacing/>
              <w:rPr>
                <w:del w:id="2296" w:author="Hudler, Rob@Energy" w:date="2018-11-16T14:16:00Z"/>
                <w:rFonts w:asciiTheme="minorHAnsi" w:hAnsiTheme="minorHAnsi" w:cs="TimesNewRomanPS-BoldMT"/>
                <w:bCs/>
                <w:sz w:val="20"/>
                <w:szCs w:val="20"/>
              </w:rPr>
            </w:pPr>
            <w:del w:id="2297" w:author="Hudler, Rob@Energy" w:date="2018-11-16T14:16:00Z">
              <w:r w:rsidRPr="000D6187" w:rsidDel="00DD1367">
                <w:rPr>
                  <w:sz w:val="20"/>
                  <w:szCs w:val="20"/>
                </w:rPr>
                <w:delText>Insulation is not required on the cold water line when it is used as the return</w:delText>
              </w:r>
            </w:del>
          </w:p>
        </w:tc>
      </w:tr>
      <w:tr w:rsidR="000D6187" w:rsidRPr="000D6187" w:rsidDel="00DD1367" w14:paraId="1DE034BF" w14:textId="457A80F7" w:rsidTr="000D6187">
        <w:trPr>
          <w:trHeight w:hRule="exact" w:val="622"/>
          <w:del w:id="2298" w:author="Hudler, Rob@Energy" w:date="2018-11-16T14:16:00Z"/>
        </w:trPr>
        <w:tc>
          <w:tcPr>
            <w:tcW w:w="740" w:type="dxa"/>
            <w:vAlign w:val="center"/>
          </w:tcPr>
          <w:p w14:paraId="1DE034BD" w14:textId="3D33C23D" w:rsidR="000D6187" w:rsidRPr="000D6187" w:rsidDel="00DD1367" w:rsidRDefault="00E0088C" w:rsidP="000D6187">
            <w:pPr>
              <w:keepNext/>
              <w:spacing w:after="0"/>
              <w:jc w:val="center"/>
              <w:rPr>
                <w:del w:id="2299" w:author="Hudler, Rob@Energy" w:date="2018-11-16T14:16:00Z"/>
                <w:rFonts w:asciiTheme="minorHAnsi" w:hAnsiTheme="minorHAnsi" w:cs="Arial"/>
                <w:sz w:val="20"/>
                <w:szCs w:val="20"/>
              </w:rPr>
            </w:pPr>
            <w:del w:id="2300" w:author="Hudler, Rob@Energy" w:date="2018-11-16T14:16:00Z">
              <w:r w:rsidDel="00DD1367">
                <w:rPr>
                  <w:rFonts w:asciiTheme="minorHAnsi" w:hAnsiTheme="minorHAnsi"/>
                  <w:sz w:val="20"/>
                  <w:szCs w:val="20"/>
                </w:rPr>
                <w:delText>02</w:delText>
              </w:r>
            </w:del>
          </w:p>
        </w:tc>
        <w:tc>
          <w:tcPr>
            <w:tcW w:w="13876" w:type="dxa"/>
            <w:gridSpan w:val="3"/>
            <w:vAlign w:val="center"/>
          </w:tcPr>
          <w:p w14:paraId="1DE034BE" w14:textId="469E644C" w:rsidR="000D6187" w:rsidRPr="000D6187" w:rsidDel="00DD1367" w:rsidRDefault="000D6187" w:rsidP="000D6187">
            <w:pPr>
              <w:keepNext/>
              <w:spacing w:after="0"/>
              <w:rPr>
                <w:del w:id="2301" w:author="Hudler, Rob@Energy" w:date="2018-11-16T14:16:00Z"/>
                <w:rFonts w:asciiTheme="minorHAnsi" w:hAnsiTheme="minorHAnsi" w:cs="TimesNewRomanPS-BoldMT"/>
                <w:bCs/>
                <w:sz w:val="20"/>
                <w:szCs w:val="20"/>
              </w:rPr>
            </w:pPr>
            <w:del w:id="2302" w:author="Hudler, Rob@Energy" w:date="2018-11-16T14:16:00Z">
              <w:r w:rsidRPr="000D6187" w:rsidDel="00DD1367">
                <w:rPr>
                  <w:rFonts w:asciiTheme="minorHAnsi" w:hAnsiTheme="minorHAnsi" w:cs="TimesNewRomanPS-BoldMT"/>
                  <w:bCs/>
                  <w:sz w:val="20"/>
                  <w:szCs w:val="20"/>
                </w:rPr>
                <w:delText>Hot water pipes that are buried below grade are installed in a water proof and non-crushable casing or sleeve that allows for installation, removal, and replacement of the enclosed pipe and insulation. (RA4.4.1)</w:delText>
              </w:r>
            </w:del>
          </w:p>
        </w:tc>
      </w:tr>
      <w:tr w:rsidR="000D6187" w:rsidRPr="000D6187" w:rsidDel="00DD1367" w14:paraId="1DE034C2" w14:textId="79E28A7E" w:rsidTr="000D6187">
        <w:trPr>
          <w:trHeight w:val="288"/>
          <w:del w:id="2303" w:author="Hudler, Rob@Energy" w:date="2018-11-16T14:16:00Z"/>
        </w:trPr>
        <w:tc>
          <w:tcPr>
            <w:tcW w:w="740" w:type="dxa"/>
            <w:vAlign w:val="center"/>
          </w:tcPr>
          <w:p w14:paraId="1DE034C0" w14:textId="5FBCA738" w:rsidR="000D6187" w:rsidRPr="000D6187" w:rsidDel="00DD1367" w:rsidRDefault="00E0088C" w:rsidP="000D6187">
            <w:pPr>
              <w:keepNext/>
              <w:spacing w:after="0"/>
              <w:jc w:val="center"/>
              <w:rPr>
                <w:del w:id="2304" w:author="Hudler, Rob@Energy" w:date="2018-11-16T14:16:00Z"/>
                <w:rFonts w:asciiTheme="minorHAnsi" w:hAnsiTheme="minorHAnsi" w:cs="Arial"/>
                <w:sz w:val="20"/>
                <w:szCs w:val="20"/>
              </w:rPr>
            </w:pPr>
            <w:del w:id="2305" w:author="Hudler, Rob@Energy" w:date="2018-11-16T14:16:00Z">
              <w:r w:rsidDel="00DD1367">
                <w:rPr>
                  <w:rFonts w:asciiTheme="minorHAnsi" w:hAnsiTheme="minorHAnsi"/>
                  <w:sz w:val="20"/>
                  <w:szCs w:val="20"/>
                </w:rPr>
                <w:delText>03</w:delText>
              </w:r>
            </w:del>
          </w:p>
        </w:tc>
        <w:tc>
          <w:tcPr>
            <w:tcW w:w="13876" w:type="dxa"/>
            <w:gridSpan w:val="3"/>
            <w:vAlign w:val="center"/>
          </w:tcPr>
          <w:p w14:paraId="1DE034C1" w14:textId="09ED910E" w:rsidR="000D6187" w:rsidRPr="000D6187" w:rsidDel="00DD1367" w:rsidRDefault="000D6187" w:rsidP="000D6187">
            <w:pPr>
              <w:keepNext/>
              <w:spacing w:after="0"/>
              <w:rPr>
                <w:del w:id="2306" w:author="Hudler, Rob@Energy" w:date="2018-11-16T14:16:00Z"/>
                <w:rFonts w:asciiTheme="minorHAnsi" w:hAnsiTheme="minorHAnsi" w:cs="TimesNewRomanPS-BoldMT"/>
                <w:bCs/>
                <w:sz w:val="20"/>
                <w:szCs w:val="20"/>
              </w:rPr>
            </w:pPr>
            <w:del w:id="2307" w:author="Hudler, Rob@Energy" w:date="2018-11-16T14:16:00Z">
              <w:r w:rsidRPr="000D6187" w:rsidDel="00DD1367">
                <w:rPr>
                  <w:rFonts w:asciiTheme="minorHAnsi" w:hAnsiTheme="minorHAnsi" w:cs="TimesNewRomanPS-BoldMT"/>
                  <w:bCs/>
                  <w:sz w:val="20"/>
                  <w:szCs w:val="20"/>
                </w:rPr>
                <w:delText>Insulation outside conditioned space is protected from damage, including that due to sunlight, moisture, equipment maintenance, and wind.  (RA4.4.1)</w:delText>
              </w:r>
            </w:del>
          </w:p>
        </w:tc>
      </w:tr>
      <w:tr w:rsidR="000D6187" w:rsidRPr="000D6187" w:rsidDel="00DD1367" w14:paraId="1DE034C5" w14:textId="22E5C879" w:rsidTr="000D6187">
        <w:trPr>
          <w:trHeight w:val="144"/>
          <w:del w:id="2308" w:author="Hudler, Rob@Energy" w:date="2018-11-16T14:16:00Z"/>
        </w:trPr>
        <w:tc>
          <w:tcPr>
            <w:tcW w:w="740" w:type="dxa"/>
            <w:vAlign w:val="center"/>
          </w:tcPr>
          <w:p w14:paraId="1DE034C3" w14:textId="18FECA3B" w:rsidR="000D6187" w:rsidRPr="000D6187" w:rsidDel="00DD1367" w:rsidRDefault="00E0088C" w:rsidP="000D6187">
            <w:pPr>
              <w:keepNext/>
              <w:spacing w:after="0"/>
              <w:jc w:val="center"/>
              <w:rPr>
                <w:del w:id="2309" w:author="Hudler, Rob@Energy" w:date="2018-11-16T14:16:00Z"/>
                <w:rFonts w:asciiTheme="minorHAnsi" w:hAnsiTheme="minorHAnsi" w:cs="Arial"/>
                <w:sz w:val="20"/>
                <w:szCs w:val="20"/>
              </w:rPr>
            </w:pPr>
            <w:del w:id="2310" w:author="Hudler, Rob@Energy" w:date="2018-11-16T14:16:00Z">
              <w:r w:rsidDel="00DD1367">
                <w:rPr>
                  <w:rFonts w:asciiTheme="minorHAnsi" w:hAnsiTheme="minorHAnsi" w:cs="Arial"/>
                  <w:sz w:val="20"/>
                  <w:szCs w:val="20"/>
                </w:rPr>
                <w:delText>04</w:delText>
              </w:r>
            </w:del>
          </w:p>
        </w:tc>
        <w:tc>
          <w:tcPr>
            <w:tcW w:w="13876" w:type="dxa"/>
            <w:gridSpan w:val="3"/>
            <w:vAlign w:val="center"/>
          </w:tcPr>
          <w:p w14:paraId="1DE034C4" w14:textId="1520B5A9" w:rsidR="000D6187" w:rsidRPr="000D6187" w:rsidDel="00DD1367" w:rsidRDefault="000D6187" w:rsidP="000D6187">
            <w:pPr>
              <w:keepNext/>
              <w:spacing w:after="0"/>
              <w:rPr>
                <w:del w:id="2311" w:author="Hudler, Rob@Energy" w:date="2018-11-16T14:16:00Z"/>
                <w:rFonts w:asciiTheme="minorHAnsi" w:hAnsiTheme="minorHAnsi" w:cs="TimesNewRomanPS-BoldMT"/>
                <w:bCs/>
                <w:sz w:val="20"/>
                <w:szCs w:val="20"/>
              </w:rPr>
            </w:pPr>
            <w:del w:id="2312" w:author="Hudler, Rob@Energy" w:date="2018-11-16T14:16:00Z">
              <w:r w:rsidRPr="000D6187" w:rsidDel="00DD1367">
                <w:rPr>
                  <w:rFonts w:asciiTheme="minorHAnsi" w:hAnsiTheme="minorHAnsi" w:cs="TimesNewRomanPS-BoldMT"/>
                  <w:bCs/>
                  <w:sz w:val="20"/>
                  <w:szCs w:val="20"/>
                </w:rPr>
                <w:delText>Pipe insulation fits tightly to the pipe. (RA4.4.1)</w:delText>
              </w:r>
            </w:del>
          </w:p>
        </w:tc>
      </w:tr>
      <w:tr w:rsidR="000D6187" w:rsidRPr="000D6187" w:rsidDel="00DD1367" w14:paraId="1DE034C8" w14:textId="5523E45E" w:rsidTr="000D6187">
        <w:trPr>
          <w:trHeight w:val="144"/>
          <w:del w:id="2313" w:author="Hudler, Rob@Energy" w:date="2018-11-16T14:16:00Z"/>
        </w:trPr>
        <w:tc>
          <w:tcPr>
            <w:tcW w:w="740" w:type="dxa"/>
            <w:vAlign w:val="center"/>
          </w:tcPr>
          <w:p w14:paraId="1DE034C6" w14:textId="4F1BA93D" w:rsidR="000D6187" w:rsidRPr="000D6187" w:rsidDel="00DD1367" w:rsidRDefault="00E0088C" w:rsidP="000D6187">
            <w:pPr>
              <w:keepNext/>
              <w:spacing w:after="0"/>
              <w:jc w:val="center"/>
              <w:rPr>
                <w:del w:id="2314" w:author="Hudler, Rob@Energy" w:date="2018-11-16T14:16:00Z"/>
                <w:rFonts w:asciiTheme="minorHAnsi" w:hAnsiTheme="minorHAnsi" w:cs="Arial"/>
                <w:sz w:val="20"/>
                <w:szCs w:val="20"/>
              </w:rPr>
            </w:pPr>
            <w:del w:id="2315" w:author="Hudler, Rob@Energy" w:date="2018-11-16T14:16:00Z">
              <w:r w:rsidDel="00DD1367">
                <w:rPr>
                  <w:rFonts w:asciiTheme="minorHAnsi" w:hAnsiTheme="minorHAnsi" w:cs="Arial"/>
                  <w:sz w:val="20"/>
                  <w:szCs w:val="20"/>
                </w:rPr>
                <w:delText>05</w:delText>
              </w:r>
            </w:del>
          </w:p>
        </w:tc>
        <w:tc>
          <w:tcPr>
            <w:tcW w:w="13876" w:type="dxa"/>
            <w:gridSpan w:val="3"/>
            <w:vAlign w:val="center"/>
          </w:tcPr>
          <w:p w14:paraId="1DE034C7" w14:textId="573631DE" w:rsidR="000D6187" w:rsidRPr="000D6187" w:rsidDel="00DD1367" w:rsidRDefault="000D6187" w:rsidP="000D6187">
            <w:pPr>
              <w:keepNext/>
              <w:spacing w:after="0"/>
              <w:rPr>
                <w:del w:id="2316" w:author="Hudler, Rob@Energy" w:date="2018-11-16T14:16:00Z"/>
                <w:rFonts w:asciiTheme="minorHAnsi" w:hAnsiTheme="minorHAnsi" w:cs="TimesNewRomanPS-BoldMT"/>
                <w:bCs/>
                <w:sz w:val="20"/>
                <w:szCs w:val="20"/>
              </w:rPr>
            </w:pPr>
            <w:del w:id="2317" w:author="Hudler, Rob@Energy" w:date="2018-11-16T14:16:00Z">
              <w:r w:rsidRPr="000D6187" w:rsidDel="00DD1367">
                <w:rPr>
                  <w:rFonts w:asciiTheme="minorHAnsi" w:hAnsiTheme="minorHAnsi" w:cs="TimesNewRomanPS-BoldMT"/>
                  <w:bCs/>
                  <w:sz w:val="20"/>
                  <w:szCs w:val="20"/>
                </w:rPr>
                <w:delText>On insulated sections of pipe, no piping is visible due to insulation voids, and all elbows and tees are fully insulated. (RA4.4.1)</w:delText>
              </w:r>
            </w:del>
          </w:p>
        </w:tc>
      </w:tr>
      <w:tr w:rsidR="000D6187" w:rsidRPr="000D6187" w:rsidDel="00DD1367" w14:paraId="1DE034CB" w14:textId="5789363E" w:rsidTr="000D6187">
        <w:trPr>
          <w:trHeight w:val="288"/>
          <w:del w:id="2318" w:author="Hudler, Rob@Energy" w:date="2018-11-16T14:16:00Z"/>
        </w:trPr>
        <w:tc>
          <w:tcPr>
            <w:tcW w:w="740" w:type="dxa"/>
            <w:vAlign w:val="center"/>
          </w:tcPr>
          <w:p w14:paraId="1DE034C9" w14:textId="6B056F67" w:rsidR="000D6187" w:rsidRPr="000D6187" w:rsidDel="00DD1367" w:rsidRDefault="00E0088C" w:rsidP="000D6187">
            <w:pPr>
              <w:keepNext/>
              <w:spacing w:after="0"/>
              <w:jc w:val="center"/>
              <w:rPr>
                <w:del w:id="2319" w:author="Hudler, Rob@Energy" w:date="2018-11-16T14:16:00Z"/>
                <w:rFonts w:asciiTheme="minorHAnsi" w:hAnsiTheme="minorHAnsi" w:cs="Arial"/>
                <w:sz w:val="20"/>
                <w:szCs w:val="20"/>
              </w:rPr>
            </w:pPr>
            <w:del w:id="2320" w:author="Hudler, Rob@Energy" w:date="2018-11-16T14:16:00Z">
              <w:r w:rsidDel="00DD1367">
                <w:rPr>
                  <w:rFonts w:asciiTheme="minorHAnsi" w:hAnsiTheme="minorHAnsi" w:cs="Arial"/>
                  <w:sz w:val="20"/>
                  <w:szCs w:val="20"/>
                </w:rPr>
                <w:delText>06</w:delText>
              </w:r>
            </w:del>
          </w:p>
        </w:tc>
        <w:tc>
          <w:tcPr>
            <w:tcW w:w="13876" w:type="dxa"/>
            <w:gridSpan w:val="3"/>
            <w:vAlign w:val="center"/>
          </w:tcPr>
          <w:p w14:paraId="1DE034CA" w14:textId="612EB2AB" w:rsidR="000D6187" w:rsidRPr="000D6187" w:rsidDel="00DD1367" w:rsidRDefault="000D6187" w:rsidP="000D6187">
            <w:pPr>
              <w:keepNext/>
              <w:autoSpaceDE w:val="0"/>
              <w:autoSpaceDN w:val="0"/>
              <w:adjustRightInd w:val="0"/>
              <w:spacing w:after="0" w:line="240" w:lineRule="auto"/>
              <w:rPr>
                <w:del w:id="2321" w:author="Hudler, Rob@Energy" w:date="2018-11-16T14:16:00Z"/>
                <w:rFonts w:asciiTheme="minorHAnsi" w:hAnsiTheme="minorHAnsi" w:cs="Arial"/>
                <w:sz w:val="20"/>
                <w:szCs w:val="20"/>
              </w:rPr>
            </w:pPr>
            <w:del w:id="2322" w:author="Hudler, Rob@Energy" w:date="2018-11-16T14:16:00Z">
              <w:r w:rsidRPr="000D6187" w:rsidDel="00DD1367">
                <w:rPr>
                  <w:rFonts w:asciiTheme="minorHAnsi" w:hAnsiTheme="minorHAnsi" w:cs="TimesNewRomanPS-BoldMT"/>
                  <w:bCs/>
                  <w:sz w:val="20"/>
                  <w:szCs w:val="20"/>
                </w:rPr>
                <w:delText>The recirculation pump is mounted on a vertical section of the return line, OR an automatic air release valve is installed on a riser at least 12 inches in length, on the inlet side of the recirculation pump, no more than 4 feet from the pump. (</w:delText>
              </w:r>
              <w:r w:rsidRPr="000D6187" w:rsidDel="00DD1367">
                <w:rPr>
                  <w:rFonts w:asciiTheme="minorHAnsi" w:hAnsiTheme="minorHAnsi" w:cs="TimesNewRomanPSMT"/>
                  <w:sz w:val="20"/>
                  <w:szCs w:val="20"/>
                </w:rPr>
                <w:delText>Section 110.3(c)5A).</w:delText>
              </w:r>
            </w:del>
          </w:p>
        </w:tc>
      </w:tr>
      <w:tr w:rsidR="000D6187" w:rsidRPr="000D6187" w:rsidDel="00DD1367" w14:paraId="1DE034CE" w14:textId="2C049C76" w:rsidTr="000D6187">
        <w:trPr>
          <w:trHeight w:val="288"/>
          <w:del w:id="2323" w:author="Hudler, Rob@Energy" w:date="2018-11-16T14:16:00Z"/>
        </w:trPr>
        <w:tc>
          <w:tcPr>
            <w:tcW w:w="740" w:type="dxa"/>
            <w:vAlign w:val="center"/>
          </w:tcPr>
          <w:p w14:paraId="1DE034CC" w14:textId="0DB55459" w:rsidR="000D6187" w:rsidRPr="000D6187" w:rsidDel="00DD1367" w:rsidRDefault="00E0088C" w:rsidP="000D6187">
            <w:pPr>
              <w:keepNext/>
              <w:spacing w:after="0"/>
              <w:jc w:val="center"/>
              <w:rPr>
                <w:del w:id="2324" w:author="Hudler, Rob@Energy" w:date="2018-11-16T14:16:00Z"/>
                <w:rFonts w:asciiTheme="minorHAnsi" w:hAnsiTheme="minorHAnsi" w:cs="Arial"/>
                <w:sz w:val="20"/>
                <w:szCs w:val="20"/>
              </w:rPr>
            </w:pPr>
            <w:del w:id="2325" w:author="Hudler, Rob@Energy" w:date="2018-11-16T14:16:00Z">
              <w:r w:rsidDel="00DD1367">
                <w:rPr>
                  <w:rFonts w:asciiTheme="minorHAnsi" w:hAnsiTheme="minorHAnsi" w:cs="Arial"/>
                  <w:sz w:val="20"/>
                  <w:szCs w:val="20"/>
                </w:rPr>
                <w:delText>07</w:delText>
              </w:r>
            </w:del>
          </w:p>
        </w:tc>
        <w:tc>
          <w:tcPr>
            <w:tcW w:w="13876" w:type="dxa"/>
            <w:gridSpan w:val="3"/>
            <w:vAlign w:val="center"/>
          </w:tcPr>
          <w:p w14:paraId="1DE034CD" w14:textId="0666ACEC" w:rsidR="000D6187" w:rsidRPr="000D6187" w:rsidDel="00DD1367" w:rsidRDefault="000D6187" w:rsidP="000D6187">
            <w:pPr>
              <w:keepNext/>
              <w:spacing w:after="0"/>
              <w:rPr>
                <w:del w:id="2326" w:author="Hudler, Rob@Energy" w:date="2018-11-16T14:16:00Z"/>
                <w:rFonts w:asciiTheme="minorHAnsi" w:hAnsiTheme="minorHAnsi" w:cs="Arial"/>
                <w:sz w:val="20"/>
                <w:szCs w:val="20"/>
              </w:rPr>
            </w:pPr>
            <w:del w:id="2327" w:author="Hudler, Rob@Energy" w:date="2018-11-16T14:16:00Z">
              <w:r w:rsidRPr="000D6187" w:rsidDel="00DD1367">
                <w:rPr>
                  <w:rFonts w:asciiTheme="minorHAnsi" w:hAnsiTheme="minorHAnsi"/>
                  <w:sz w:val="20"/>
                  <w:szCs w:val="20"/>
                </w:rPr>
                <w:delText>A check valve is located between the recirculation pump and the water heater. (</w:delText>
              </w:r>
              <w:r w:rsidRPr="000D6187" w:rsidDel="00DD1367">
                <w:rPr>
                  <w:rFonts w:asciiTheme="minorHAnsi" w:hAnsiTheme="minorHAnsi" w:cs="TimesNewRomanPSMT"/>
                  <w:sz w:val="20"/>
                  <w:szCs w:val="20"/>
                </w:rPr>
                <w:delText>Section 110.3(c)5B).</w:delText>
              </w:r>
            </w:del>
          </w:p>
        </w:tc>
      </w:tr>
      <w:tr w:rsidR="000D6187" w:rsidRPr="000D6187" w:rsidDel="00DD1367" w14:paraId="1DE034D1" w14:textId="0D29CE60" w:rsidTr="000D6187">
        <w:trPr>
          <w:trHeight w:val="144"/>
          <w:del w:id="2328" w:author="Hudler, Rob@Energy" w:date="2018-11-16T14:16:00Z"/>
        </w:trPr>
        <w:tc>
          <w:tcPr>
            <w:tcW w:w="740" w:type="dxa"/>
            <w:vAlign w:val="center"/>
          </w:tcPr>
          <w:p w14:paraId="1DE034CF" w14:textId="53EB7705" w:rsidR="000D6187" w:rsidRPr="000D6187" w:rsidDel="00DD1367" w:rsidRDefault="00E0088C" w:rsidP="000D6187">
            <w:pPr>
              <w:keepNext/>
              <w:spacing w:after="0"/>
              <w:jc w:val="center"/>
              <w:rPr>
                <w:del w:id="2329" w:author="Hudler, Rob@Energy" w:date="2018-11-16T14:16:00Z"/>
                <w:rFonts w:asciiTheme="minorHAnsi" w:hAnsiTheme="minorHAnsi" w:cs="Arial"/>
                <w:sz w:val="20"/>
                <w:szCs w:val="20"/>
              </w:rPr>
            </w:pPr>
            <w:del w:id="2330" w:author="Hudler, Rob@Energy" w:date="2018-11-16T14:16:00Z">
              <w:r w:rsidDel="00DD1367">
                <w:rPr>
                  <w:rFonts w:asciiTheme="minorHAnsi" w:hAnsiTheme="minorHAnsi" w:cs="Arial"/>
                  <w:sz w:val="20"/>
                  <w:szCs w:val="20"/>
                </w:rPr>
                <w:delText>08</w:delText>
              </w:r>
            </w:del>
          </w:p>
        </w:tc>
        <w:tc>
          <w:tcPr>
            <w:tcW w:w="13876" w:type="dxa"/>
            <w:gridSpan w:val="3"/>
            <w:vAlign w:val="center"/>
          </w:tcPr>
          <w:p w14:paraId="1DE034D0" w14:textId="28B39A0E" w:rsidR="000D6187" w:rsidRPr="000D6187" w:rsidDel="00DD1367" w:rsidRDefault="000D6187" w:rsidP="000D6187">
            <w:pPr>
              <w:keepNext/>
              <w:spacing w:after="0"/>
              <w:rPr>
                <w:del w:id="2331" w:author="Hudler, Rob@Energy" w:date="2018-11-16T14:16:00Z"/>
                <w:rFonts w:asciiTheme="minorHAnsi" w:hAnsiTheme="minorHAnsi" w:cs="TimesNewRomanPS-BoldMT"/>
                <w:bCs/>
                <w:sz w:val="20"/>
                <w:szCs w:val="20"/>
              </w:rPr>
            </w:pPr>
            <w:del w:id="2332" w:author="Hudler, Rob@Energy" w:date="2018-11-16T14:16:00Z">
              <w:r w:rsidRPr="000D6187" w:rsidDel="00DD1367">
                <w:rPr>
                  <w:rFonts w:asciiTheme="minorHAnsi" w:hAnsiTheme="minorHAnsi"/>
                  <w:sz w:val="20"/>
                  <w:szCs w:val="20"/>
                </w:rPr>
                <w:delText>A hose bibb is installed between the pump and the water heating equipment with an isolation valve between the hose bibb and the water heating equipment.  (</w:delText>
              </w:r>
              <w:r w:rsidRPr="000D6187" w:rsidDel="00DD1367">
                <w:rPr>
                  <w:rFonts w:asciiTheme="minorHAnsi" w:hAnsiTheme="minorHAnsi" w:cs="TimesNewRomanPSMT"/>
                  <w:sz w:val="20"/>
                  <w:szCs w:val="20"/>
                </w:rPr>
                <w:delText>Section 110.3(c)5C).</w:delText>
              </w:r>
            </w:del>
          </w:p>
        </w:tc>
      </w:tr>
      <w:tr w:rsidR="000D6187" w:rsidRPr="000D6187" w:rsidDel="00DD1367" w14:paraId="1DE034D4" w14:textId="1EFF694D" w:rsidTr="000D6187">
        <w:trPr>
          <w:trHeight w:val="144"/>
          <w:del w:id="2333" w:author="Hudler, Rob@Energy" w:date="2018-11-16T14:16:00Z"/>
        </w:trPr>
        <w:tc>
          <w:tcPr>
            <w:tcW w:w="740" w:type="dxa"/>
            <w:vAlign w:val="center"/>
          </w:tcPr>
          <w:p w14:paraId="1DE034D2" w14:textId="5EC4C2DD" w:rsidR="000D6187" w:rsidRPr="000D6187" w:rsidDel="00DD1367" w:rsidRDefault="00E0088C" w:rsidP="000D6187">
            <w:pPr>
              <w:keepNext/>
              <w:spacing w:after="0"/>
              <w:jc w:val="center"/>
              <w:rPr>
                <w:del w:id="2334" w:author="Hudler, Rob@Energy" w:date="2018-11-16T14:16:00Z"/>
                <w:rFonts w:asciiTheme="minorHAnsi" w:hAnsiTheme="minorHAnsi" w:cs="Arial"/>
                <w:sz w:val="20"/>
                <w:szCs w:val="20"/>
              </w:rPr>
            </w:pPr>
            <w:del w:id="2335" w:author="Hudler, Rob@Energy" w:date="2018-11-16T14:16:00Z">
              <w:r w:rsidDel="00DD1367">
                <w:rPr>
                  <w:rFonts w:asciiTheme="minorHAnsi" w:hAnsiTheme="minorHAnsi" w:cs="Arial"/>
                  <w:sz w:val="20"/>
                  <w:szCs w:val="20"/>
                </w:rPr>
                <w:delText>09</w:delText>
              </w:r>
            </w:del>
          </w:p>
        </w:tc>
        <w:tc>
          <w:tcPr>
            <w:tcW w:w="13876" w:type="dxa"/>
            <w:gridSpan w:val="3"/>
            <w:vAlign w:val="center"/>
          </w:tcPr>
          <w:p w14:paraId="1DE034D3" w14:textId="32B68454" w:rsidR="000D6187" w:rsidRPr="000D6187" w:rsidDel="00DD1367" w:rsidRDefault="000D6187" w:rsidP="00A8529D">
            <w:pPr>
              <w:keepNext/>
              <w:suppressAutoHyphens/>
              <w:spacing w:after="0" w:line="240" w:lineRule="auto"/>
              <w:rPr>
                <w:del w:id="2336" w:author="Hudler, Rob@Energy" w:date="2018-11-16T14:16:00Z"/>
                <w:rFonts w:asciiTheme="minorHAnsi" w:eastAsia="Times New Roman" w:hAnsiTheme="minorHAnsi" w:cs="TimesNewRomanPS-BoldMT"/>
                <w:bCs/>
                <w:sz w:val="20"/>
                <w:szCs w:val="20"/>
              </w:rPr>
            </w:pPr>
            <w:del w:id="2337" w:author="Hudler, Rob@Energy" w:date="2018-11-16T14:16:00Z">
              <w:r w:rsidRPr="000D6187" w:rsidDel="00DD1367">
                <w:rPr>
                  <w:rFonts w:asciiTheme="minorHAnsi" w:eastAsia="Times New Roman" w:hAnsiTheme="minorHAnsi"/>
                  <w:sz w:val="20"/>
                  <w:szCs w:val="20"/>
                </w:rPr>
                <w:delText xml:space="preserve">Isolation valves are installed on both sides of the pump. One of the isolation valves may be the same isolation valve as in item </w:delText>
              </w:r>
              <w:r w:rsidR="00A8529D" w:rsidDel="00DD1367">
                <w:rPr>
                  <w:rFonts w:asciiTheme="minorHAnsi" w:eastAsia="Times New Roman" w:hAnsiTheme="minorHAnsi"/>
                  <w:sz w:val="20"/>
                  <w:szCs w:val="20"/>
                </w:rPr>
                <w:delText>07</w:delText>
              </w:r>
              <w:r w:rsidR="00A8529D" w:rsidRPr="000D6187" w:rsidDel="00DD1367">
                <w:rPr>
                  <w:rFonts w:asciiTheme="minorHAnsi" w:eastAsia="Times New Roman" w:hAnsiTheme="minorHAnsi"/>
                  <w:sz w:val="20"/>
                  <w:szCs w:val="20"/>
                </w:rPr>
                <w:delText xml:space="preserve"> </w:delText>
              </w:r>
              <w:r w:rsidRPr="000D6187" w:rsidDel="00DD1367">
                <w:rPr>
                  <w:rFonts w:asciiTheme="minorHAnsi" w:eastAsia="Times New Roman" w:hAnsiTheme="minorHAnsi"/>
                  <w:sz w:val="20"/>
                  <w:szCs w:val="20"/>
                </w:rPr>
                <w:delText>above.  (</w:delText>
              </w:r>
              <w:r w:rsidRPr="000D6187" w:rsidDel="00DD1367">
                <w:rPr>
                  <w:rFonts w:asciiTheme="minorHAnsi" w:eastAsia="Times New Roman" w:hAnsiTheme="minorHAnsi" w:cs="TimesNewRomanPSMT"/>
                  <w:sz w:val="20"/>
                  <w:szCs w:val="20"/>
                </w:rPr>
                <w:delText>Section 110.3(c)5D).</w:delText>
              </w:r>
            </w:del>
          </w:p>
        </w:tc>
      </w:tr>
      <w:tr w:rsidR="000D6187" w:rsidRPr="000D6187" w:rsidDel="00DD1367" w14:paraId="1DE034D7" w14:textId="4F6612CB" w:rsidTr="000D6187">
        <w:trPr>
          <w:trHeight w:val="144"/>
          <w:del w:id="2338" w:author="Hudler, Rob@Energy" w:date="2018-11-16T14:16:00Z"/>
        </w:trPr>
        <w:tc>
          <w:tcPr>
            <w:tcW w:w="740" w:type="dxa"/>
            <w:vAlign w:val="center"/>
          </w:tcPr>
          <w:p w14:paraId="1DE034D5" w14:textId="4E7DD41B" w:rsidR="000D6187" w:rsidRPr="000D6187" w:rsidDel="00DD1367" w:rsidRDefault="00E0088C" w:rsidP="000D6187">
            <w:pPr>
              <w:keepNext/>
              <w:spacing w:after="0"/>
              <w:jc w:val="center"/>
              <w:rPr>
                <w:del w:id="2339" w:author="Hudler, Rob@Energy" w:date="2018-11-16T14:16:00Z"/>
                <w:rFonts w:asciiTheme="minorHAnsi" w:hAnsiTheme="minorHAnsi" w:cs="Arial"/>
                <w:sz w:val="20"/>
                <w:szCs w:val="20"/>
              </w:rPr>
            </w:pPr>
            <w:del w:id="2340" w:author="Hudler, Rob@Energy" w:date="2018-11-16T14:16:00Z">
              <w:r w:rsidDel="00DD1367">
                <w:rPr>
                  <w:rFonts w:asciiTheme="minorHAnsi" w:hAnsiTheme="minorHAnsi" w:cs="Arial"/>
                  <w:sz w:val="20"/>
                  <w:szCs w:val="20"/>
                </w:rPr>
                <w:delText>10</w:delText>
              </w:r>
            </w:del>
          </w:p>
        </w:tc>
        <w:tc>
          <w:tcPr>
            <w:tcW w:w="13876" w:type="dxa"/>
            <w:gridSpan w:val="3"/>
            <w:vAlign w:val="center"/>
          </w:tcPr>
          <w:p w14:paraId="1DE034D6" w14:textId="16EE4F54" w:rsidR="000D6187" w:rsidRPr="000D6187" w:rsidDel="00DD1367" w:rsidRDefault="000D6187" w:rsidP="000D6187">
            <w:pPr>
              <w:keepNext/>
              <w:spacing w:after="0"/>
              <w:rPr>
                <w:del w:id="2341" w:author="Hudler, Rob@Energy" w:date="2018-11-16T14:16:00Z"/>
                <w:rFonts w:asciiTheme="minorHAnsi" w:hAnsiTheme="minorHAnsi" w:cs="TimesNewRomanPS-BoldMT"/>
                <w:bCs/>
                <w:sz w:val="20"/>
                <w:szCs w:val="20"/>
              </w:rPr>
            </w:pPr>
            <w:del w:id="2342" w:author="Hudler, Rob@Energy" w:date="2018-11-16T14:16:00Z">
              <w:r w:rsidRPr="000D6187" w:rsidDel="00DD1367">
                <w:rPr>
                  <w:rFonts w:asciiTheme="minorHAnsi" w:hAnsiTheme="minorHAnsi"/>
                  <w:sz w:val="20"/>
                  <w:szCs w:val="20"/>
                </w:rPr>
                <w:delText>The cold water supply piping and the recirculation loop piping is not connected to the hot water storage tank drain port.  (</w:delText>
              </w:r>
              <w:r w:rsidRPr="000D6187" w:rsidDel="00DD1367">
                <w:rPr>
                  <w:rFonts w:asciiTheme="minorHAnsi" w:hAnsiTheme="minorHAnsi" w:cs="TimesNewRomanPSMT"/>
                  <w:sz w:val="20"/>
                  <w:szCs w:val="20"/>
                </w:rPr>
                <w:delText>Section 110.3(c)5E).</w:delText>
              </w:r>
            </w:del>
          </w:p>
        </w:tc>
      </w:tr>
      <w:tr w:rsidR="000D6187" w:rsidRPr="000D6187" w:rsidDel="00DD1367" w14:paraId="1DE034DA" w14:textId="5634C0BC" w:rsidTr="000D6187">
        <w:trPr>
          <w:trHeight w:val="144"/>
          <w:del w:id="2343" w:author="Hudler, Rob@Energy" w:date="2018-11-16T14:16:00Z"/>
        </w:trPr>
        <w:tc>
          <w:tcPr>
            <w:tcW w:w="740" w:type="dxa"/>
            <w:vAlign w:val="center"/>
          </w:tcPr>
          <w:p w14:paraId="1DE034D8" w14:textId="0A3C147D" w:rsidR="000D6187" w:rsidRPr="000D6187" w:rsidDel="00DD1367" w:rsidRDefault="00E0088C" w:rsidP="000D6187">
            <w:pPr>
              <w:keepNext/>
              <w:spacing w:after="0"/>
              <w:jc w:val="center"/>
              <w:rPr>
                <w:del w:id="2344" w:author="Hudler, Rob@Energy" w:date="2018-11-16T14:16:00Z"/>
                <w:rFonts w:asciiTheme="minorHAnsi" w:hAnsiTheme="minorHAnsi" w:cs="Arial"/>
                <w:sz w:val="20"/>
                <w:szCs w:val="20"/>
              </w:rPr>
            </w:pPr>
            <w:del w:id="2345" w:author="Hudler, Rob@Energy" w:date="2018-11-16T14:16:00Z">
              <w:r w:rsidDel="00DD1367">
                <w:rPr>
                  <w:rFonts w:asciiTheme="minorHAnsi" w:hAnsiTheme="minorHAnsi" w:cs="Arial"/>
                  <w:sz w:val="20"/>
                  <w:szCs w:val="20"/>
                </w:rPr>
                <w:delText>11</w:delText>
              </w:r>
            </w:del>
          </w:p>
        </w:tc>
        <w:tc>
          <w:tcPr>
            <w:tcW w:w="13876" w:type="dxa"/>
            <w:gridSpan w:val="3"/>
            <w:vAlign w:val="center"/>
          </w:tcPr>
          <w:p w14:paraId="1DE034D9" w14:textId="0AE38A13" w:rsidR="000D6187" w:rsidRPr="000D6187" w:rsidDel="00DD1367" w:rsidRDefault="000D6187" w:rsidP="000D6187">
            <w:pPr>
              <w:keepNext/>
              <w:spacing w:after="0"/>
              <w:rPr>
                <w:del w:id="2346" w:author="Hudler, Rob@Energy" w:date="2018-11-16T14:16:00Z"/>
                <w:rFonts w:asciiTheme="minorHAnsi" w:hAnsiTheme="minorHAnsi" w:cs="TimesNewRomanPS-BoldMT"/>
                <w:bCs/>
                <w:sz w:val="20"/>
                <w:szCs w:val="20"/>
              </w:rPr>
            </w:pPr>
            <w:del w:id="2347" w:author="Hudler, Rob@Energy" w:date="2018-11-16T14:16:00Z">
              <w:r w:rsidRPr="000D6187" w:rsidDel="00DD1367">
                <w:rPr>
                  <w:sz w:val="20"/>
                  <w:szCs w:val="20"/>
                </w:rPr>
                <w:delText>A check valve is installed on the cold water supply line between the hot water system and the next closest tee on the cold water supply.  (</w:delText>
              </w:r>
              <w:r w:rsidRPr="000D6187" w:rsidDel="00DD1367">
                <w:rPr>
                  <w:rFonts w:asciiTheme="minorHAnsi" w:hAnsiTheme="minorHAnsi" w:cs="TimesNewRomanPSMT"/>
                  <w:sz w:val="20"/>
                  <w:szCs w:val="20"/>
                </w:rPr>
                <w:delText>Section 110.3(c)5F).</w:delText>
              </w:r>
            </w:del>
          </w:p>
        </w:tc>
      </w:tr>
      <w:tr w:rsidR="000D6187" w:rsidRPr="000D6187" w:rsidDel="00DD1367" w14:paraId="1DE034DD" w14:textId="4CFF88C1" w:rsidTr="000D6187">
        <w:trPr>
          <w:trHeight w:val="144"/>
          <w:del w:id="2348" w:author="Hudler, Rob@Energy" w:date="2018-11-16T14:16:00Z"/>
        </w:trPr>
        <w:tc>
          <w:tcPr>
            <w:tcW w:w="740" w:type="dxa"/>
            <w:vAlign w:val="center"/>
          </w:tcPr>
          <w:p w14:paraId="1DE034DB" w14:textId="72B16B3E" w:rsidR="000D6187" w:rsidRPr="000D6187" w:rsidDel="00DD1367" w:rsidRDefault="00E0088C" w:rsidP="000D6187">
            <w:pPr>
              <w:keepNext/>
              <w:spacing w:after="0"/>
              <w:jc w:val="center"/>
              <w:rPr>
                <w:del w:id="2349" w:author="Hudler, Rob@Energy" w:date="2018-11-16T14:16:00Z"/>
                <w:rFonts w:asciiTheme="minorHAnsi" w:hAnsiTheme="minorHAnsi" w:cs="Arial"/>
                <w:sz w:val="20"/>
                <w:szCs w:val="20"/>
              </w:rPr>
            </w:pPr>
            <w:del w:id="2350" w:author="Hudler, Rob@Energy" w:date="2018-11-16T14:16:00Z">
              <w:r w:rsidDel="00DD1367">
                <w:rPr>
                  <w:rFonts w:asciiTheme="minorHAnsi" w:hAnsiTheme="minorHAnsi" w:cs="Arial"/>
                  <w:sz w:val="20"/>
                  <w:szCs w:val="20"/>
                </w:rPr>
                <w:delText>12</w:delText>
              </w:r>
            </w:del>
          </w:p>
        </w:tc>
        <w:tc>
          <w:tcPr>
            <w:tcW w:w="13876" w:type="dxa"/>
            <w:gridSpan w:val="3"/>
            <w:vAlign w:val="center"/>
          </w:tcPr>
          <w:p w14:paraId="1DE034DC" w14:textId="200DD05F" w:rsidR="000D6187" w:rsidRPr="000D6187" w:rsidDel="00DD1367" w:rsidRDefault="000D6187" w:rsidP="000D6187">
            <w:pPr>
              <w:keepNext/>
              <w:spacing w:after="0"/>
              <w:rPr>
                <w:del w:id="2351" w:author="Hudler, Rob@Energy" w:date="2018-11-16T14:16:00Z"/>
                <w:sz w:val="20"/>
                <w:szCs w:val="20"/>
              </w:rPr>
            </w:pPr>
            <w:del w:id="2352" w:author="Hudler, Rob@Energy" w:date="2018-11-16T14:16:00Z">
              <w:r w:rsidRPr="000D6187" w:rsidDel="00DD1367">
                <w:rPr>
                  <w:sz w:val="20"/>
                  <w:szCs w:val="20"/>
                </w:rPr>
                <w:delText>The hot water distribution system piping from the water heater(s) to the fixtures and appliances takes the most direct path. (RA 4.4.7.1)</w:delText>
              </w:r>
            </w:del>
          </w:p>
        </w:tc>
      </w:tr>
      <w:tr w:rsidR="000D6187" w:rsidRPr="000D6187" w:rsidDel="00DD1367" w14:paraId="1DE034E0" w14:textId="6221E675" w:rsidTr="000D6187">
        <w:trPr>
          <w:trHeight w:val="144"/>
          <w:del w:id="2353" w:author="Hudler, Rob@Energy" w:date="2018-11-16T14:16:00Z"/>
        </w:trPr>
        <w:tc>
          <w:tcPr>
            <w:tcW w:w="740" w:type="dxa"/>
            <w:vAlign w:val="center"/>
          </w:tcPr>
          <w:p w14:paraId="1DE034DE" w14:textId="40DF38BA" w:rsidR="000D6187" w:rsidRPr="000D6187" w:rsidDel="00DD1367" w:rsidRDefault="00E0088C" w:rsidP="000D6187">
            <w:pPr>
              <w:keepNext/>
              <w:spacing w:after="0"/>
              <w:jc w:val="center"/>
              <w:rPr>
                <w:del w:id="2354" w:author="Hudler, Rob@Energy" w:date="2018-11-16T14:16:00Z"/>
                <w:rFonts w:asciiTheme="minorHAnsi" w:hAnsiTheme="minorHAnsi" w:cs="Arial"/>
                <w:sz w:val="20"/>
                <w:szCs w:val="20"/>
              </w:rPr>
            </w:pPr>
            <w:del w:id="2355" w:author="Hudler, Rob@Energy" w:date="2018-11-16T14:16:00Z">
              <w:r w:rsidDel="00DD1367">
                <w:rPr>
                  <w:rFonts w:asciiTheme="minorHAnsi" w:hAnsiTheme="minorHAnsi" w:cs="Arial"/>
                  <w:sz w:val="20"/>
                  <w:szCs w:val="20"/>
                </w:rPr>
                <w:delText>13</w:delText>
              </w:r>
            </w:del>
          </w:p>
        </w:tc>
        <w:tc>
          <w:tcPr>
            <w:tcW w:w="13876" w:type="dxa"/>
            <w:gridSpan w:val="3"/>
            <w:vAlign w:val="center"/>
          </w:tcPr>
          <w:p w14:paraId="1DE034DF" w14:textId="1D084A95" w:rsidR="000D6187" w:rsidRPr="000D6187" w:rsidDel="00DD1367" w:rsidRDefault="000D6187" w:rsidP="000D6187">
            <w:pPr>
              <w:keepNext/>
              <w:spacing w:after="0"/>
              <w:rPr>
                <w:del w:id="2356" w:author="Hudler, Rob@Energy" w:date="2018-11-16T14:16:00Z"/>
                <w:sz w:val="20"/>
                <w:szCs w:val="20"/>
              </w:rPr>
            </w:pPr>
            <w:del w:id="2357" w:author="Hudler, Rob@Energy" w:date="2018-11-16T14:16:00Z">
              <w:r w:rsidRPr="000D6187" w:rsidDel="00DD1367">
                <w:rPr>
                  <w:sz w:val="20"/>
                  <w:szCs w:val="20"/>
                </w:rPr>
                <w:delText>Installation and operation instructions that provide details of the operation of the pump and controls are available at the jobsite for inspection. (RA 4.4.7.1)</w:delText>
              </w:r>
            </w:del>
          </w:p>
        </w:tc>
      </w:tr>
      <w:tr w:rsidR="000D6187" w:rsidRPr="000D6187" w:rsidDel="00DD1367" w14:paraId="1DE034E3" w14:textId="5FE2136E" w:rsidTr="000D6187">
        <w:trPr>
          <w:trHeight w:val="593"/>
          <w:del w:id="2358" w:author="Hudler, Rob@Energy" w:date="2018-11-16T14:16:00Z"/>
        </w:trPr>
        <w:tc>
          <w:tcPr>
            <w:tcW w:w="740" w:type="dxa"/>
            <w:vAlign w:val="center"/>
          </w:tcPr>
          <w:p w14:paraId="1DE034E1" w14:textId="2604072B" w:rsidR="000D6187" w:rsidRPr="000D6187" w:rsidDel="00DD1367" w:rsidRDefault="00E0088C" w:rsidP="000D6187">
            <w:pPr>
              <w:keepNext/>
              <w:spacing w:after="0"/>
              <w:jc w:val="center"/>
              <w:rPr>
                <w:del w:id="2359" w:author="Hudler, Rob@Energy" w:date="2018-11-16T14:16:00Z"/>
                <w:rFonts w:asciiTheme="minorHAnsi" w:hAnsiTheme="minorHAnsi" w:cs="Arial"/>
                <w:sz w:val="20"/>
                <w:szCs w:val="20"/>
              </w:rPr>
            </w:pPr>
            <w:del w:id="2360" w:author="Hudler, Rob@Energy" w:date="2018-11-16T14:16:00Z">
              <w:r w:rsidDel="00DD1367">
                <w:rPr>
                  <w:rFonts w:asciiTheme="minorHAnsi" w:hAnsiTheme="minorHAnsi" w:cs="Arial"/>
                  <w:sz w:val="20"/>
                  <w:szCs w:val="20"/>
                </w:rPr>
                <w:delText>14</w:delText>
              </w:r>
            </w:del>
          </w:p>
        </w:tc>
        <w:tc>
          <w:tcPr>
            <w:tcW w:w="13876" w:type="dxa"/>
            <w:gridSpan w:val="3"/>
            <w:vAlign w:val="center"/>
          </w:tcPr>
          <w:p w14:paraId="1DE034E2" w14:textId="557E0DBE" w:rsidR="000D6187" w:rsidRPr="000D6187" w:rsidDel="00DD1367" w:rsidRDefault="000D6187" w:rsidP="000D6187">
            <w:pPr>
              <w:keepNext/>
              <w:spacing w:after="0"/>
              <w:rPr>
                <w:del w:id="2361" w:author="Hudler, Rob@Energy" w:date="2018-11-16T14:16:00Z"/>
                <w:sz w:val="20"/>
                <w:szCs w:val="20"/>
              </w:rPr>
            </w:pPr>
            <w:del w:id="2362" w:author="Hudler, Rob@Energy" w:date="2018-11-16T14:16:00Z">
              <w:r w:rsidRPr="000D6187" w:rsidDel="00DD1367">
                <w:rPr>
                  <w:sz w:val="20"/>
                  <w:szCs w:val="20"/>
                </w:rPr>
                <w:delText>More than one circulation loop may be installed. Each loop shall have its own pump and controls. (RA4.4.8, RA 4.4.9, RA 4.4.10)</w:delText>
              </w:r>
            </w:del>
          </w:p>
        </w:tc>
      </w:tr>
      <w:tr w:rsidR="00A34189" w:rsidRPr="000D6187" w:rsidDel="00DD1367" w14:paraId="1DE034EA" w14:textId="6F4A8B29" w:rsidTr="00A8529D">
        <w:trPr>
          <w:trHeight w:val="593"/>
          <w:del w:id="2363" w:author="Hudler, Rob@Energy" w:date="2018-11-16T14:16:00Z"/>
        </w:trPr>
        <w:tc>
          <w:tcPr>
            <w:tcW w:w="740" w:type="dxa"/>
            <w:vAlign w:val="center"/>
          </w:tcPr>
          <w:p w14:paraId="1DE034E4" w14:textId="2DBCCD5A" w:rsidR="00A34189" w:rsidRPr="000D6187" w:rsidDel="00DD1367" w:rsidRDefault="00E0088C" w:rsidP="000D6187">
            <w:pPr>
              <w:keepNext/>
              <w:spacing w:after="0"/>
              <w:jc w:val="center"/>
              <w:rPr>
                <w:del w:id="2364" w:author="Hudler, Rob@Energy" w:date="2018-11-16T14:16:00Z"/>
                <w:rFonts w:asciiTheme="minorHAnsi" w:hAnsiTheme="minorHAnsi" w:cs="Arial"/>
                <w:sz w:val="20"/>
                <w:szCs w:val="20"/>
              </w:rPr>
            </w:pPr>
            <w:del w:id="2365" w:author="Hudler, Rob@Energy" w:date="2018-11-16T14:16:00Z">
              <w:r w:rsidDel="00DD1367">
                <w:rPr>
                  <w:rFonts w:asciiTheme="minorHAnsi" w:hAnsiTheme="minorHAnsi" w:cs="Arial"/>
                  <w:sz w:val="20"/>
                  <w:szCs w:val="20"/>
                </w:rPr>
                <w:delText>15</w:delText>
              </w:r>
            </w:del>
          </w:p>
        </w:tc>
        <w:tc>
          <w:tcPr>
            <w:tcW w:w="3958" w:type="dxa"/>
            <w:vAlign w:val="center"/>
          </w:tcPr>
          <w:p w14:paraId="1DE034E5" w14:textId="1A40A123" w:rsidR="00A34189" w:rsidRPr="000D6187" w:rsidDel="00DD1367" w:rsidRDefault="00A34189" w:rsidP="000D6187">
            <w:pPr>
              <w:keepNext/>
              <w:spacing w:after="0"/>
              <w:rPr>
                <w:del w:id="2366" w:author="Hudler, Rob@Energy" w:date="2018-11-16T14:16:00Z"/>
                <w:sz w:val="20"/>
                <w:szCs w:val="20"/>
              </w:rPr>
            </w:pPr>
            <w:del w:id="2367" w:author="Hudler, Rob@Energy" w:date="2018-11-16T14:16:00Z">
              <w:r w:rsidRPr="000D6187" w:rsidDel="00DD1367">
                <w:rPr>
                  <w:rFonts w:asciiTheme="minorHAnsi" w:hAnsiTheme="minorHAnsi" w:cs="TimesNewRomanPS-BoldMT"/>
                  <w:bCs/>
                  <w:sz w:val="20"/>
                  <w:szCs w:val="20"/>
                </w:rPr>
                <w:delText>Verification Status:</w:delText>
              </w:r>
            </w:del>
          </w:p>
        </w:tc>
        <w:tc>
          <w:tcPr>
            <w:tcW w:w="9918" w:type="dxa"/>
            <w:gridSpan w:val="2"/>
            <w:vAlign w:val="center"/>
          </w:tcPr>
          <w:p w14:paraId="1DE034E6" w14:textId="77154181" w:rsidR="00A34189" w:rsidRPr="00A34189" w:rsidDel="00DD1367" w:rsidRDefault="00A34189" w:rsidP="00A34189">
            <w:pPr>
              <w:keepNext/>
              <w:spacing w:after="0" w:line="240" w:lineRule="auto"/>
              <w:rPr>
                <w:del w:id="2368" w:author="Hudler, Rob@Energy" w:date="2018-11-16T14:16:00Z"/>
                <w:sz w:val="20"/>
                <w:szCs w:val="18"/>
              </w:rPr>
            </w:pPr>
            <w:del w:id="2369" w:author="Hudler, Rob@Energy" w:date="2018-11-16T14:16:00Z">
              <w:r w:rsidRPr="00A34189" w:rsidDel="00DD1367">
                <w:rPr>
                  <w:sz w:val="20"/>
                  <w:szCs w:val="18"/>
                </w:rPr>
                <w:delText>&lt;&lt;user pick from list:</w:delText>
              </w:r>
            </w:del>
          </w:p>
          <w:p w14:paraId="1DE034E7" w14:textId="7FA515DC" w:rsidR="00A34189" w:rsidRPr="00A34189" w:rsidDel="00DD1367" w:rsidRDefault="00A34189" w:rsidP="00A34189">
            <w:pPr>
              <w:keepNext/>
              <w:tabs>
                <w:tab w:val="left" w:pos="356"/>
              </w:tabs>
              <w:spacing w:after="0" w:line="240" w:lineRule="auto"/>
              <w:rPr>
                <w:del w:id="2370" w:author="Hudler, Rob@Energy" w:date="2018-11-16T14:16:00Z"/>
                <w:sz w:val="20"/>
                <w:szCs w:val="18"/>
              </w:rPr>
            </w:pPr>
            <w:del w:id="2371" w:author="Hudler, Rob@Energy" w:date="2018-11-16T14:16:00Z">
              <w:r w:rsidRPr="00A34189" w:rsidDel="00DD1367">
                <w:rPr>
                  <w:sz w:val="20"/>
                  <w:szCs w:val="18"/>
                </w:rPr>
                <w:delText xml:space="preserve">*** </w:delText>
              </w:r>
              <w:r w:rsidRPr="00A34189" w:rsidDel="00DD1367">
                <w:rPr>
                  <w:sz w:val="20"/>
                  <w:szCs w:val="18"/>
                  <w:u w:val="single"/>
                </w:rPr>
                <w:delText>Pass</w:delText>
              </w:r>
              <w:r w:rsidRPr="00A34189" w:rsidDel="00DD1367">
                <w:rPr>
                  <w:sz w:val="20"/>
                  <w:szCs w:val="18"/>
                </w:rPr>
                <w:delText xml:space="preserve"> - all applicable requirements are met; or</w:delText>
              </w:r>
            </w:del>
          </w:p>
          <w:p w14:paraId="1DE034E8" w14:textId="7B3E962F" w:rsidR="00A34189" w:rsidRPr="00A34189" w:rsidDel="00DD1367" w:rsidRDefault="00A34189" w:rsidP="00A34189">
            <w:pPr>
              <w:keepNext/>
              <w:tabs>
                <w:tab w:val="left" w:pos="356"/>
              </w:tabs>
              <w:spacing w:after="0" w:line="240" w:lineRule="auto"/>
              <w:ind w:left="356" w:hanging="356"/>
              <w:rPr>
                <w:del w:id="2372" w:author="Hudler, Rob@Energy" w:date="2018-11-16T14:16:00Z"/>
                <w:sz w:val="20"/>
                <w:szCs w:val="18"/>
              </w:rPr>
            </w:pPr>
            <w:del w:id="2373" w:author="Hudler, Rob@Energy" w:date="2018-11-16T14:16:00Z">
              <w:r w:rsidRPr="00A34189" w:rsidDel="00DD1367">
                <w:rPr>
                  <w:sz w:val="20"/>
                  <w:szCs w:val="18"/>
                </w:rPr>
                <w:delText xml:space="preserve">*** </w:delText>
              </w:r>
              <w:r w:rsidRPr="00A34189" w:rsidDel="00DD1367">
                <w:rPr>
                  <w:sz w:val="20"/>
                  <w:szCs w:val="18"/>
                  <w:u w:val="single"/>
                </w:rPr>
                <w:delText>Fail</w:delText>
              </w:r>
              <w:r w:rsidRPr="00A34189" w:rsidDel="00DD1367">
                <w:rPr>
                  <w:sz w:val="20"/>
                  <w:szCs w:val="18"/>
                </w:rPr>
                <w:delText xml:space="preserve"> - one or more applicable requirements are not met. Enter reason for failure in corrections notes field below; or</w:delText>
              </w:r>
            </w:del>
          </w:p>
          <w:p w14:paraId="1DE034E9" w14:textId="583B2014" w:rsidR="00A34189" w:rsidRPr="000D6187" w:rsidDel="00DD1367" w:rsidRDefault="00A34189" w:rsidP="00A34189">
            <w:pPr>
              <w:keepNext/>
              <w:spacing w:after="0"/>
              <w:rPr>
                <w:del w:id="2374" w:author="Hudler, Rob@Energy" w:date="2018-11-16T14:16:00Z"/>
                <w:sz w:val="20"/>
                <w:szCs w:val="20"/>
              </w:rPr>
            </w:pPr>
            <w:del w:id="2375" w:author="Hudler, Rob@Energy" w:date="2018-11-16T14:16:00Z">
              <w:r w:rsidRPr="00CA5824" w:rsidDel="00DD1367">
                <w:rPr>
                  <w:sz w:val="20"/>
                  <w:szCs w:val="18"/>
                </w:rPr>
                <w:delText xml:space="preserve">*** </w:delText>
              </w:r>
              <w:r w:rsidRPr="00CA5824" w:rsidDel="00DD1367">
                <w:rPr>
                  <w:sz w:val="20"/>
                  <w:szCs w:val="18"/>
                  <w:u w:val="single"/>
                </w:rPr>
                <w:delText>All n/a</w:delText>
              </w:r>
              <w:r w:rsidRPr="00CA5824" w:rsidDel="00DD1367">
                <w:rPr>
                  <w:sz w:val="20"/>
                  <w:szCs w:val="18"/>
                </w:rPr>
                <w:delText xml:space="preserve"> - This entire table is not applicable</w:delText>
              </w:r>
            </w:del>
          </w:p>
        </w:tc>
      </w:tr>
      <w:tr w:rsidR="00A34189" w:rsidRPr="000D6187" w:rsidDel="00DD1367" w14:paraId="1DE034ED" w14:textId="6B2B9864" w:rsidTr="000D6187">
        <w:trPr>
          <w:trHeight w:val="593"/>
          <w:del w:id="2376" w:author="Hudler, Rob@Energy" w:date="2018-11-16T14:16:00Z"/>
        </w:trPr>
        <w:tc>
          <w:tcPr>
            <w:tcW w:w="740" w:type="dxa"/>
            <w:vAlign w:val="center"/>
          </w:tcPr>
          <w:p w14:paraId="1DE034EB" w14:textId="652541CC" w:rsidR="00A34189" w:rsidRPr="000D6187" w:rsidDel="00DD1367" w:rsidRDefault="00E0088C" w:rsidP="000D6187">
            <w:pPr>
              <w:keepNext/>
              <w:spacing w:after="0"/>
              <w:jc w:val="center"/>
              <w:rPr>
                <w:del w:id="2377" w:author="Hudler, Rob@Energy" w:date="2018-11-16T14:16:00Z"/>
                <w:rFonts w:asciiTheme="minorHAnsi" w:hAnsiTheme="minorHAnsi" w:cs="Arial"/>
                <w:sz w:val="20"/>
                <w:szCs w:val="20"/>
              </w:rPr>
            </w:pPr>
            <w:del w:id="2378" w:author="Hudler, Rob@Energy" w:date="2018-11-16T14:16:00Z">
              <w:r w:rsidDel="00DD1367">
                <w:rPr>
                  <w:rFonts w:asciiTheme="minorHAnsi" w:hAnsiTheme="minorHAnsi" w:cs="Arial"/>
                  <w:sz w:val="20"/>
                  <w:szCs w:val="20"/>
                </w:rPr>
                <w:delText>16</w:delText>
              </w:r>
            </w:del>
          </w:p>
        </w:tc>
        <w:tc>
          <w:tcPr>
            <w:tcW w:w="13876" w:type="dxa"/>
            <w:gridSpan w:val="3"/>
            <w:vAlign w:val="center"/>
          </w:tcPr>
          <w:p w14:paraId="1DE034EC" w14:textId="440E143F" w:rsidR="00A34189" w:rsidRPr="000D6187" w:rsidDel="00DD1367" w:rsidRDefault="00A34189" w:rsidP="000D6187">
            <w:pPr>
              <w:keepNext/>
              <w:spacing w:after="0"/>
              <w:rPr>
                <w:del w:id="2379" w:author="Hudler, Rob@Energy" w:date="2018-11-16T14:16:00Z"/>
                <w:sz w:val="20"/>
                <w:szCs w:val="20"/>
              </w:rPr>
            </w:pPr>
            <w:del w:id="2380" w:author="Hudler, Rob@Energy" w:date="2018-11-16T14:16:00Z">
              <w:r w:rsidRPr="000D6187" w:rsidDel="00DD1367">
                <w:rPr>
                  <w:rFonts w:asciiTheme="minorHAnsi" w:hAnsiTheme="minorHAnsi" w:cs="TimesNewRomanPS-BoldMT"/>
                  <w:bCs/>
                  <w:sz w:val="20"/>
                  <w:szCs w:val="20"/>
                </w:rPr>
                <w:delText xml:space="preserve">Correction Notes: </w:delText>
              </w:r>
              <w:r w:rsidRPr="00CA5824" w:rsidDel="00DD1367">
                <w:rPr>
                  <w:sz w:val="20"/>
                  <w:szCs w:val="18"/>
                </w:rPr>
                <w:delText xml:space="preserve">&lt;&lt;if </w:delText>
              </w:r>
              <w:r w:rsidRPr="00CA5824" w:rsidDel="00DD1367">
                <w:rPr>
                  <w:sz w:val="20"/>
                  <w:szCs w:val="18"/>
                  <w:u w:val="single"/>
                </w:rPr>
                <w:delText>Verification Status</w:delText>
              </w:r>
              <w:r w:rsidRPr="00CA5824" w:rsidDel="00DD1367">
                <w:rPr>
                  <w:sz w:val="20"/>
                  <w:szCs w:val="18"/>
                </w:rPr>
                <w:delText xml:space="preserve">= </w:delText>
              </w:r>
              <w:r w:rsidRPr="00CA5824" w:rsidDel="00DD1367">
                <w:rPr>
                  <w:sz w:val="20"/>
                  <w:szCs w:val="18"/>
                  <w:u w:val="single"/>
                </w:rPr>
                <w:delText>Fail</w:delText>
              </w:r>
              <w:r w:rsidRPr="00CA5824" w:rsidDel="00DD1367">
                <w:rPr>
                  <w:sz w:val="20"/>
                  <w:szCs w:val="18"/>
                </w:rPr>
                <w:delText>, then text entry in this Corrections Notes field is required;  user input text&gt;&gt;</w:delText>
              </w:r>
            </w:del>
          </w:p>
        </w:tc>
      </w:tr>
      <w:tr w:rsidR="00A34189" w:rsidRPr="000D6187" w:rsidDel="00DD1367" w14:paraId="1DE034EF" w14:textId="3033C023" w:rsidTr="000D6187">
        <w:trPr>
          <w:trHeight w:val="302"/>
          <w:del w:id="2381" w:author="Hudler, Rob@Energy" w:date="2018-11-16T14:16:00Z"/>
        </w:trPr>
        <w:tc>
          <w:tcPr>
            <w:tcW w:w="14616" w:type="dxa"/>
            <w:gridSpan w:val="4"/>
            <w:vAlign w:val="center"/>
          </w:tcPr>
          <w:p w14:paraId="1DE034EE" w14:textId="50322EA1" w:rsidR="00A34189" w:rsidRPr="000D6187" w:rsidDel="00DD1367" w:rsidRDefault="004063DE" w:rsidP="000D6187">
            <w:pPr>
              <w:keepNext/>
              <w:spacing w:after="0"/>
              <w:rPr>
                <w:del w:id="2382" w:author="Hudler, Rob@Energy" w:date="2018-11-16T14:16:00Z"/>
                <w:rFonts w:asciiTheme="minorHAnsi" w:hAnsiTheme="minorHAnsi"/>
                <w:sz w:val="20"/>
                <w:szCs w:val="20"/>
              </w:rPr>
            </w:pPr>
            <w:del w:id="2383" w:author="Hudler, Rob@Energy" w:date="2018-11-16T14:16:00Z">
              <w:r w:rsidRPr="00F90331" w:rsidDel="00DD1367">
                <w:rPr>
                  <w:b/>
                  <w:sz w:val="18"/>
                  <w:szCs w:val="18"/>
                </w:rPr>
                <w:delText>The responsible person’s signature on this compliance document affirms that all applicable requirements in this table have been met unless otherwise noted in the Verification Status and the Corrections Notes</w:delText>
              </w:r>
              <w:r w:rsidDel="00DD1367">
                <w:rPr>
                  <w:b/>
                  <w:sz w:val="18"/>
                  <w:szCs w:val="18"/>
                </w:rPr>
                <w:delText xml:space="preserve"> in this table</w:delText>
              </w:r>
              <w:r w:rsidRPr="00F90331" w:rsidDel="00DD1367">
                <w:rPr>
                  <w:b/>
                  <w:sz w:val="18"/>
                  <w:szCs w:val="18"/>
                </w:rPr>
                <w:delText>.</w:delText>
              </w:r>
            </w:del>
          </w:p>
        </w:tc>
      </w:tr>
      <w:tr w:rsidR="000D6187" w:rsidRPr="000D6187" w:rsidDel="00DD1367" w14:paraId="1DE034F5" w14:textId="0415AB56" w:rsidTr="00A34189">
        <w:trPr>
          <w:gridAfter w:val="1"/>
          <w:wAfter w:w="23" w:type="dxa"/>
          <w:trHeight w:hRule="exact" w:val="982"/>
          <w:tblHeader/>
          <w:del w:id="2384" w:author="Hudler, Rob@Energy" w:date="2018-11-16T14:16:00Z"/>
        </w:trPr>
        <w:tc>
          <w:tcPr>
            <w:tcW w:w="14593" w:type="dxa"/>
            <w:gridSpan w:val="3"/>
            <w:tcBorders>
              <w:bottom w:val="single" w:sz="4" w:space="0" w:color="000000"/>
            </w:tcBorders>
            <w:vAlign w:val="center"/>
          </w:tcPr>
          <w:p w14:paraId="1DE034F1" w14:textId="518A9235" w:rsidR="000D6187" w:rsidRPr="000D6187" w:rsidDel="00DD1367" w:rsidRDefault="000D6187" w:rsidP="000D6187">
            <w:pPr>
              <w:spacing w:after="0" w:line="240" w:lineRule="auto"/>
              <w:rPr>
                <w:del w:id="2385" w:author="Hudler, Rob@Energy" w:date="2018-11-16T14:16:00Z"/>
                <w:rFonts w:asciiTheme="minorHAnsi" w:hAnsiTheme="minorHAnsi" w:cs="Arial"/>
                <w:sz w:val="20"/>
                <w:szCs w:val="20"/>
              </w:rPr>
            </w:pPr>
            <w:del w:id="2386" w:author="Hudler, Rob@Energy" w:date="2018-11-16T14:16:00Z">
              <w:r w:rsidRPr="000D6187" w:rsidDel="00DD1367">
                <w:rPr>
                  <w:rFonts w:asciiTheme="minorHAnsi" w:hAnsiTheme="minorHAnsi"/>
                  <w:b/>
                  <w:sz w:val="20"/>
                  <w:szCs w:val="20"/>
                </w:rPr>
                <w:delText>E. Multiple Dwelling Units – Recirculation Temperature Modulation Control</w:delText>
              </w:r>
              <w:r w:rsidRPr="000D6187" w:rsidDel="00DD1367">
                <w:rPr>
                  <w:rFonts w:asciiTheme="minorHAnsi" w:hAnsiTheme="minorHAnsi" w:cs="Arial"/>
                  <w:sz w:val="20"/>
                  <w:szCs w:val="20"/>
                </w:rPr>
                <w:delText xml:space="preserve"> </w:delText>
              </w:r>
              <w:r w:rsidRPr="000D6187" w:rsidDel="00DD1367">
                <w:rPr>
                  <w:rFonts w:asciiTheme="minorHAnsi" w:hAnsiTheme="minorHAnsi"/>
                  <w:b/>
                  <w:sz w:val="20"/>
                  <w:szCs w:val="20"/>
                </w:rPr>
                <w:delText>Requirements</w:delText>
              </w:r>
            </w:del>
          </w:p>
          <w:p w14:paraId="1DE034F2" w14:textId="40CF6746" w:rsidR="000D6187" w:rsidRPr="000D6187" w:rsidDel="00DD136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387" w:author="Hudler, Rob@Energy" w:date="2018-11-16T14:16:00Z"/>
                <w:rFonts w:asciiTheme="minorHAnsi" w:hAnsiTheme="minorHAnsi"/>
                <w:sz w:val="20"/>
                <w:szCs w:val="20"/>
              </w:rPr>
            </w:pPr>
            <w:del w:id="2388" w:author="Hudler, Rob@Energy" w:date="2018-11-16T14:16:00Z">
              <w:r w:rsidRPr="000D6187" w:rsidDel="00DD1367">
                <w:rPr>
                  <w:rFonts w:asciiTheme="minorHAnsi" w:hAnsiTheme="minorHAnsi"/>
                  <w:sz w:val="20"/>
                  <w:szCs w:val="20"/>
                </w:rPr>
                <w:delText>Systems that utilize this distribution type shall comply with these requirements</w:delText>
              </w:r>
            </w:del>
          </w:p>
          <w:p w14:paraId="1DE034F3" w14:textId="4B926FDB" w:rsidR="000D6187" w:rsidRPr="000D6187" w:rsidDel="00DD1367" w:rsidRDefault="000D6187" w:rsidP="000D6187">
            <w:pPr>
              <w:spacing w:after="0" w:line="240" w:lineRule="auto"/>
              <w:rPr>
                <w:del w:id="2389" w:author="Hudler, Rob@Energy" w:date="2018-11-16T14:16:00Z"/>
                <w:rFonts w:asciiTheme="minorHAnsi" w:hAnsiTheme="minorHAnsi" w:cs="Arial"/>
                <w:sz w:val="20"/>
                <w:szCs w:val="20"/>
              </w:rPr>
            </w:pPr>
            <w:del w:id="2390" w:author="Hudler, Rob@Energy" w:date="2018-11-16T14:16:00Z">
              <w:r w:rsidRPr="000D6187" w:rsidDel="00DD1367">
                <w:rPr>
                  <w:rFonts w:asciiTheme="minorHAnsi" w:hAnsiTheme="minorHAnsi" w:cs="Arial"/>
                  <w:sz w:val="20"/>
                  <w:szCs w:val="20"/>
                </w:rPr>
                <w:delText>&lt;&lt; If there are no systems in column A13 that have a value = “</w:delText>
              </w:r>
              <w:r w:rsidR="00A44CF4" w:rsidDel="00DD1367">
                <w:rPr>
                  <w:rFonts w:asciiTheme="minorHAnsi" w:hAnsiTheme="minorHAnsi"/>
                  <w:sz w:val="20"/>
                  <w:szCs w:val="20"/>
                </w:rPr>
                <w:delText>Temperature modulation</w:delText>
              </w:r>
              <w:r w:rsidRPr="000D6187" w:rsidDel="00DD1367">
                <w:rPr>
                  <w:rFonts w:asciiTheme="minorHAnsi" w:hAnsiTheme="minorHAnsi" w:cs="Arial"/>
                  <w:sz w:val="20"/>
                  <w:szCs w:val="20"/>
                </w:rPr>
                <w:delText xml:space="preserve">”, </w:delText>
              </w:r>
              <w:r w:rsidRPr="000D6187" w:rsidDel="00DD1367">
                <w:rPr>
                  <w:sz w:val="20"/>
                  <w:szCs w:val="20"/>
                </w:rPr>
                <w:delText>then display the "section does not apply" message; else display this entire table &gt;&gt;</w:delText>
              </w:r>
            </w:del>
          </w:p>
          <w:p w14:paraId="1DE034F4" w14:textId="4BD9F841" w:rsidR="000D6187" w:rsidRPr="000D6187" w:rsidDel="00DD1367" w:rsidRDefault="000D6187" w:rsidP="000D6187">
            <w:pPr>
              <w:spacing w:after="0" w:line="240" w:lineRule="auto"/>
              <w:rPr>
                <w:del w:id="2391" w:author="Hudler, Rob@Energy" w:date="2018-11-16T14:16:00Z"/>
                <w:rFonts w:asciiTheme="minorHAnsi" w:hAnsiTheme="minorHAnsi"/>
                <w:b/>
                <w:sz w:val="20"/>
                <w:szCs w:val="20"/>
              </w:rPr>
            </w:pPr>
          </w:p>
        </w:tc>
      </w:tr>
      <w:tr w:rsidR="000D6187" w:rsidRPr="000D6187" w:rsidDel="00DD1367" w14:paraId="1DE034F8" w14:textId="564E2214" w:rsidTr="00A34189">
        <w:trPr>
          <w:gridAfter w:val="1"/>
          <w:wAfter w:w="23" w:type="dxa"/>
          <w:trHeight w:hRule="exact" w:val="1072"/>
          <w:tblHeader/>
          <w:del w:id="2392" w:author="Hudler, Rob@Energy" w:date="2018-11-16T14:16:00Z"/>
        </w:trPr>
        <w:tc>
          <w:tcPr>
            <w:tcW w:w="740" w:type="dxa"/>
            <w:tcBorders>
              <w:top w:val="single" w:sz="4" w:space="0" w:color="000000"/>
            </w:tcBorders>
            <w:vAlign w:val="center"/>
          </w:tcPr>
          <w:p w14:paraId="1DE034F6" w14:textId="07CF32F8" w:rsidR="000D6187" w:rsidRPr="000D6187" w:rsidDel="00DD136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93" w:author="Hudler, Rob@Energy" w:date="2018-11-16T14:16:00Z"/>
                <w:rFonts w:asciiTheme="minorHAnsi" w:hAnsiTheme="minorHAnsi"/>
                <w:sz w:val="20"/>
                <w:szCs w:val="20"/>
              </w:rPr>
            </w:pPr>
            <w:del w:id="2394" w:author="Hudler, Rob@Energy" w:date="2018-11-16T14:16:00Z">
              <w:r w:rsidRPr="000D6187" w:rsidDel="00DD1367">
                <w:rPr>
                  <w:rFonts w:asciiTheme="minorHAnsi" w:hAnsiTheme="minorHAnsi"/>
                  <w:sz w:val="20"/>
                  <w:szCs w:val="20"/>
                </w:rPr>
                <w:delText>01</w:delText>
              </w:r>
            </w:del>
          </w:p>
        </w:tc>
        <w:tc>
          <w:tcPr>
            <w:tcW w:w="13853" w:type="dxa"/>
            <w:gridSpan w:val="2"/>
            <w:tcBorders>
              <w:top w:val="single" w:sz="4" w:space="0" w:color="000000"/>
            </w:tcBorders>
            <w:vAlign w:val="center"/>
          </w:tcPr>
          <w:p w14:paraId="1DE034F7" w14:textId="3928338B" w:rsidR="000D6187" w:rsidRPr="000D6187" w:rsidDel="00DD1367" w:rsidRDefault="000D6187" w:rsidP="000D6187">
            <w:pPr>
              <w:autoSpaceDE w:val="0"/>
              <w:autoSpaceDN w:val="0"/>
              <w:adjustRightInd w:val="0"/>
              <w:spacing w:after="0" w:line="240" w:lineRule="auto"/>
              <w:rPr>
                <w:del w:id="2395" w:author="Hudler, Rob@Energy" w:date="2018-11-16T14:16:00Z"/>
                <w:rFonts w:asciiTheme="minorHAnsi" w:hAnsiTheme="minorHAnsi"/>
                <w:sz w:val="20"/>
                <w:szCs w:val="20"/>
              </w:rPr>
            </w:pPr>
            <w:del w:id="2396" w:author="Hudler, Rob@Energy" w:date="2018-11-16T14:16:00Z">
              <w:r w:rsidRPr="000D6187" w:rsidDel="00DD1367">
                <w:rPr>
                  <w:rFonts w:asciiTheme="minorHAnsi" w:hAnsiTheme="minorHAnsi"/>
                  <w:sz w:val="20"/>
                  <w:szCs w:val="20"/>
                </w:rPr>
                <w:delText>Controls have been installed that reduce the hot water supply temperature when hot water demand is determined to be low by the control system. The control system may use a fixed control schedule or dynamic control schedules based measurements of hot water demand.  (RA4.4.11).</w:delText>
              </w:r>
            </w:del>
          </w:p>
        </w:tc>
      </w:tr>
      <w:tr w:rsidR="000D6187" w:rsidRPr="000D6187" w:rsidDel="00DD1367" w14:paraId="1DE034FB" w14:textId="31DE2D78" w:rsidTr="00A34189">
        <w:trPr>
          <w:gridAfter w:val="1"/>
          <w:wAfter w:w="23" w:type="dxa"/>
          <w:trHeight w:hRule="exact" w:val="576"/>
          <w:tblHeader/>
          <w:del w:id="2397" w:author="Hudler, Rob@Energy" w:date="2018-11-16T14:16:00Z"/>
        </w:trPr>
        <w:tc>
          <w:tcPr>
            <w:tcW w:w="740" w:type="dxa"/>
            <w:vAlign w:val="center"/>
          </w:tcPr>
          <w:p w14:paraId="1DE034F9" w14:textId="1B169D80" w:rsidR="000D6187" w:rsidRPr="000D6187" w:rsidDel="00DD136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398" w:author="Hudler, Rob@Energy" w:date="2018-11-16T14:16:00Z"/>
                <w:rFonts w:asciiTheme="minorHAnsi" w:hAnsiTheme="minorHAnsi"/>
                <w:sz w:val="20"/>
                <w:szCs w:val="20"/>
              </w:rPr>
            </w:pPr>
            <w:del w:id="2399" w:author="Hudler, Rob@Energy" w:date="2018-11-16T14:16:00Z">
              <w:r w:rsidRPr="000D6187" w:rsidDel="00DD1367">
                <w:rPr>
                  <w:rFonts w:asciiTheme="minorHAnsi" w:hAnsiTheme="minorHAnsi"/>
                  <w:sz w:val="20"/>
                  <w:szCs w:val="20"/>
                </w:rPr>
                <w:delText>02</w:delText>
              </w:r>
            </w:del>
          </w:p>
        </w:tc>
        <w:tc>
          <w:tcPr>
            <w:tcW w:w="13853" w:type="dxa"/>
            <w:gridSpan w:val="2"/>
            <w:vAlign w:val="center"/>
          </w:tcPr>
          <w:p w14:paraId="1DE034FA" w14:textId="27137E3A" w:rsidR="000D6187" w:rsidRPr="000D6187" w:rsidDel="00DD1367" w:rsidRDefault="000D6187" w:rsidP="001E2F2C">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00" w:author="Hudler, Rob@Energy" w:date="2018-11-16T14:16:00Z"/>
                <w:rFonts w:asciiTheme="minorHAnsi" w:hAnsiTheme="minorHAnsi"/>
                <w:sz w:val="20"/>
                <w:szCs w:val="20"/>
              </w:rPr>
            </w:pPr>
            <w:del w:id="2401" w:author="Hudler, Rob@Energy" w:date="2018-11-16T14:16:00Z">
              <w:r w:rsidRPr="000D6187" w:rsidDel="00DD1367">
                <w:rPr>
                  <w:rFonts w:asciiTheme="minorHAnsi" w:hAnsiTheme="minorHAnsi"/>
                  <w:sz w:val="20"/>
                  <w:szCs w:val="20"/>
                </w:rPr>
                <w:delText>Daily hot water supply temperature reduction (which is defined as the sum of temperature reduction by the control in each hour within a 24-hour period) shall be more than 50</w:delText>
              </w:r>
              <w:r w:rsidR="001E2F2C" w:rsidDel="00DD1367">
                <w:rPr>
                  <w:rFonts w:asciiTheme="minorHAnsi" w:hAnsiTheme="minorHAnsi"/>
                  <w:sz w:val="20"/>
                  <w:szCs w:val="20"/>
                </w:rPr>
                <w:delText>°</w:delText>
              </w:r>
              <w:r w:rsidRPr="000D6187" w:rsidDel="00DD1367">
                <w:rPr>
                  <w:rFonts w:asciiTheme="minorHAnsi" w:hAnsiTheme="minorHAnsi"/>
                  <w:sz w:val="20"/>
                  <w:szCs w:val="20"/>
                </w:rPr>
                <w:delText xml:space="preserve">F. (RA4.4.11) </w:delText>
              </w:r>
            </w:del>
          </w:p>
        </w:tc>
      </w:tr>
      <w:tr w:rsidR="00A34189" w:rsidRPr="000D6187" w:rsidDel="00DD1367" w14:paraId="1DE03502" w14:textId="48508253" w:rsidTr="00A8529D">
        <w:trPr>
          <w:gridAfter w:val="1"/>
          <w:wAfter w:w="23" w:type="dxa"/>
          <w:trHeight w:hRule="exact" w:val="1315"/>
          <w:tblHeader/>
          <w:del w:id="2402" w:author="Hudler, Rob@Energy" w:date="2018-11-16T14:16:00Z"/>
        </w:trPr>
        <w:tc>
          <w:tcPr>
            <w:tcW w:w="740" w:type="dxa"/>
            <w:vAlign w:val="center"/>
          </w:tcPr>
          <w:p w14:paraId="1DE034FC" w14:textId="49DB7288"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03" w:author="Hudler, Rob@Energy" w:date="2018-11-16T14:16:00Z"/>
                <w:rFonts w:asciiTheme="minorHAnsi" w:hAnsiTheme="minorHAnsi"/>
                <w:sz w:val="20"/>
                <w:szCs w:val="20"/>
              </w:rPr>
            </w:pPr>
            <w:del w:id="2404" w:author="Hudler, Rob@Energy" w:date="2018-11-16T14:16:00Z">
              <w:r w:rsidDel="00DD1367">
                <w:rPr>
                  <w:rFonts w:asciiTheme="minorHAnsi" w:hAnsiTheme="minorHAnsi" w:cs="Arial"/>
                  <w:sz w:val="20"/>
                  <w:szCs w:val="20"/>
                </w:rPr>
                <w:delText>03</w:delText>
              </w:r>
            </w:del>
          </w:p>
        </w:tc>
        <w:tc>
          <w:tcPr>
            <w:tcW w:w="3958" w:type="dxa"/>
            <w:vAlign w:val="center"/>
          </w:tcPr>
          <w:p w14:paraId="1DE034FD" w14:textId="73D42E62"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05" w:author="Hudler, Rob@Energy" w:date="2018-11-16T14:16:00Z"/>
                <w:rFonts w:asciiTheme="minorHAnsi" w:hAnsiTheme="minorHAnsi"/>
                <w:sz w:val="20"/>
                <w:szCs w:val="20"/>
              </w:rPr>
            </w:pPr>
            <w:del w:id="2406" w:author="Hudler, Rob@Energy" w:date="2018-11-16T14:16:00Z">
              <w:r w:rsidRPr="000D6187" w:rsidDel="00DD1367">
                <w:rPr>
                  <w:rFonts w:asciiTheme="minorHAnsi" w:hAnsiTheme="minorHAnsi" w:cs="TimesNewRomanPS-BoldMT"/>
                  <w:bCs/>
                  <w:sz w:val="20"/>
                  <w:szCs w:val="20"/>
                </w:rPr>
                <w:delText>Verification Status:</w:delText>
              </w:r>
            </w:del>
          </w:p>
        </w:tc>
        <w:tc>
          <w:tcPr>
            <w:tcW w:w="9895" w:type="dxa"/>
            <w:vAlign w:val="center"/>
          </w:tcPr>
          <w:p w14:paraId="1DE034FE" w14:textId="77FC4CF1" w:rsidR="00A34189" w:rsidRPr="00A34189" w:rsidDel="00DD1367" w:rsidRDefault="00A34189" w:rsidP="00A34189">
            <w:pPr>
              <w:keepNext/>
              <w:spacing w:after="0" w:line="240" w:lineRule="auto"/>
              <w:rPr>
                <w:del w:id="2407" w:author="Hudler, Rob@Energy" w:date="2018-11-16T14:16:00Z"/>
                <w:sz w:val="20"/>
                <w:szCs w:val="18"/>
              </w:rPr>
            </w:pPr>
            <w:del w:id="2408" w:author="Hudler, Rob@Energy" w:date="2018-11-16T14:16:00Z">
              <w:r w:rsidRPr="00A34189" w:rsidDel="00DD1367">
                <w:rPr>
                  <w:sz w:val="20"/>
                  <w:szCs w:val="18"/>
                </w:rPr>
                <w:delText>&lt;&lt;user pick from list:</w:delText>
              </w:r>
            </w:del>
          </w:p>
          <w:p w14:paraId="1DE034FF" w14:textId="52874BB6" w:rsidR="00A34189" w:rsidRPr="00A34189" w:rsidDel="00DD1367" w:rsidRDefault="00A34189" w:rsidP="00A34189">
            <w:pPr>
              <w:keepNext/>
              <w:tabs>
                <w:tab w:val="left" w:pos="356"/>
              </w:tabs>
              <w:spacing w:after="0" w:line="240" w:lineRule="auto"/>
              <w:rPr>
                <w:del w:id="2409" w:author="Hudler, Rob@Energy" w:date="2018-11-16T14:16:00Z"/>
                <w:sz w:val="20"/>
                <w:szCs w:val="18"/>
              </w:rPr>
            </w:pPr>
            <w:del w:id="2410" w:author="Hudler, Rob@Energy" w:date="2018-11-16T14:16:00Z">
              <w:r w:rsidRPr="00A34189" w:rsidDel="00DD1367">
                <w:rPr>
                  <w:sz w:val="20"/>
                  <w:szCs w:val="18"/>
                </w:rPr>
                <w:delText xml:space="preserve">*** </w:delText>
              </w:r>
              <w:r w:rsidRPr="00A34189" w:rsidDel="00DD1367">
                <w:rPr>
                  <w:sz w:val="20"/>
                  <w:szCs w:val="18"/>
                  <w:u w:val="single"/>
                </w:rPr>
                <w:delText>Pass</w:delText>
              </w:r>
              <w:r w:rsidRPr="00A34189" w:rsidDel="00DD1367">
                <w:rPr>
                  <w:sz w:val="20"/>
                  <w:szCs w:val="18"/>
                </w:rPr>
                <w:delText xml:space="preserve"> - all applicable requirements are met; or</w:delText>
              </w:r>
            </w:del>
          </w:p>
          <w:p w14:paraId="1DE03500" w14:textId="743AEA20" w:rsidR="00A34189" w:rsidRPr="00A34189" w:rsidDel="00DD1367" w:rsidRDefault="00A34189" w:rsidP="00A34189">
            <w:pPr>
              <w:keepNext/>
              <w:tabs>
                <w:tab w:val="left" w:pos="356"/>
              </w:tabs>
              <w:spacing w:after="0" w:line="240" w:lineRule="auto"/>
              <w:ind w:left="356" w:hanging="356"/>
              <w:rPr>
                <w:del w:id="2411" w:author="Hudler, Rob@Energy" w:date="2018-11-16T14:16:00Z"/>
                <w:sz w:val="20"/>
                <w:szCs w:val="18"/>
              </w:rPr>
            </w:pPr>
            <w:del w:id="2412" w:author="Hudler, Rob@Energy" w:date="2018-11-16T14:16:00Z">
              <w:r w:rsidRPr="00A34189" w:rsidDel="00DD1367">
                <w:rPr>
                  <w:sz w:val="20"/>
                  <w:szCs w:val="18"/>
                </w:rPr>
                <w:delText xml:space="preserve">*** </w:delText>
              </w:r>
              <w:r w:rsidRPr="00A34189" w:rsidDel="00DD1367">
                <w:rPr>
                  <w:sz w:val="20"/>
                  <w:szCs w:val="18"/>
                  <w:u w:val="single"/>
                </w:rPr>
                <w:delText>Fail</w:delText>
              </w:r>
              <w:r w:rsidRPr="00A34189" w:rsidDel="00DD1367">
                <w:rPr>
                  <w:sz w:val="20"/>
                  <w:szCs w:val="18"/>
                </w:rPr>
                <w:delText xml:space="preserve"> - one or more applicable requirements are not met. Enter reason for failure in corrections notes field below; or</w:delText>
              </w:r>
            </w:del>
          </w:p>
          <w:p w14:paraId="1DE03501" w14:textId="183F1D37"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13" w:author="Hudler, Rob@Energy" w:date="2018-11-16T14:16:00Z"/>
                <w:rFonts w:asciiTheme="minorHAnsi" w:hAnsiTheme="minorHAnsi"/>
                <w:sz w:val="20"/>
                <w:szCs w:val="20"/>
              </w:rPr>
            </w:pPr>
            <w:del w:id="2414" w:author="Hudler, Rob@Energy" w:date="2018-11-16T14:16:00Z">
              <w:r w:rsidRPr="00CA5824" w:rsidDel="00DD1367">
                <w:rPr>
                  <w:sz w:val="20"/>
                  <w:szCs w:val="18"/>
                </w:rPr>
                <w:delText xml:space="preserve">*** </w:delText>
              </w:r>
              <w:r w:rsidRPr="00CA5824" w:rsidDel="00DD1367">
                <w:rPr>
                  <w:sz w:val="20"/>
                  <w:szCs w:val="18"/>
                  <w:u w:val="single"/>
                </w:rPr>
                <w:delText>All n/a</w:delText>
              </w:r>
              <w:r w:rsidRPr="00CA5824" w:rsidDel="00DD1367">
                <w:rPr>
                  <w:sz w:val="20"/>
                  <w:szCs w:val="18"/>
                </w:rPr>
                <w:delText xml:space="preserve"> - This entire table is not applicable</w:delText>
              </w:r>
            </w:del>
          </w:p>
        </w:tc>
      </w:tr>
      <w:tr w:rsidR="00A34189" w:rsidRPr="000D6187" w:rsidDel="00DD1367" w14:paraId="1DE03505" w14:textId="4212CFC7" w:rsidTr="00A34189">
        <w:trPr>
          <w:gridAfter w:val="1"/>
          <w:wAfter w:w="23" w:type="dxa"/>
          <w:trHeight w:hRule="exact" w:val="576"/>
          <w:tblHeader/>
          <w:del w:id="2415" w:author="Hudler, Rob@Energy" w:date="2018-11-16T14:16:00Z"/>
        </w:trPr>
        <w:tc>
          <w:tcPr>
            <w:tcW w:w="740" w:type="dxa"/>
            <w:vAlign w:val="center"/>
          </w:tcPr>
          <w:p w14:paraId="1DE03503" w14:textId="68998241"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16" w:author="Hudler, Rob@Energy" w:date="2018-11-16T14:16:00Z"/>
                <w:rFonts w:asciiTheme="minorHAnsi" w:hAnsiTheme="minorHAnsi"/>
                <w:sz w:val="20"/>
                <w:szCs w:val="20"/>
              </w:rPr>
            </w:pPr>
            <w:del w:id="2417" w:author="Hudler, Rob@Energy" w:date="2018-11-16T14:16:00Z">
              <w:r w:rsidDel="00DD1367">
                <w:rPr>
                  <w:rFonts w:asciiTheme="minorHAnsi" w:hAnsiTheme="minorHAnsi" w:cs="Arial"/>
                  <w:sz w:val="20"/>
                  <w:szCs w:val="20"/>
                </w:rPr>
                <w:delText>04</w:delText>
              </w:r>
            </w:del>
          </w:p>
        </w:tc>
        <w:tc>
          <w:tcPr>
            <w:tcW w:w="13853" w:type="dxa"/>
            <w:gridSpan w:val="2"/>
            <w:vAlign w:val="center"/>
          </w:tcPr>
          <w:p w14:paraId="1DE03504" w14:textId="44B07F5C" w:rsidR="00A34189" w:rsidRPr="000D6187" w:rsidDel="00DD136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18" w:author="Hudler, Rob@Energy" w:date="2018-11-16T14:16:00Z"/>
                <w:rFonts w:asciiTheme="minorHAnsi" w:hAnsiTheme="minorHAnsi"/>
                <w:sz w:val="20"/>
                <w:szCs w:val="20"/>
              </w:rPr>
            </w:pPr>
            <w:del w:id="2419" w:author="Hudler, Rob@Energy" w:date="2018-11-16T14:16:00Z">
              <w:r w:rsidRPr="000D6187" w:rsidDel="00DD1367">
                <w:rPr>
                  <w:rFonts w:asciiTheme="minorHAnsi" w:hAnsiTheme="minorHAnsi" w:cs="TimesNewRomanPS-BoldMT"/>
                  <w:bCs/>
                  <w:sz w:val="20"/>
                  <w:szCs w:val="20"/>
                </w:rPr>
                <w:delText xml:space="preserve">Correction Notes: </w:delText>
              </w:r>
              <w:r w:rsidRPr="00CA5824" w:rsidDel="00DD1367">
                <w:rPr>
                  <w:sz w:val="20"/>
                  <w:szCs w:val="18"/>
                </w:rPr>
                <w:delText xml:space="preserve">&lt;&lt;if </w:delText>
              </w:r>
              <w:r w:rsidRPr="00CA5824" w:rsidDel="00DD1367">
                <w:rPr>
                  <w:sz w:val="20"/>
                  <w:szCs w:val="18"/>
                  <w:u w:val="single"/>
                </w:rPr>
                <w:delText>Verification Status</w:delText>
              </w:r>
              <w:r w:rsidRPr="00CA5824" w:rsidDel="00DD1367">
                <w:rPr>
                  <w:sz w:val="20"/>
                  <w:szCs w:val="18"/>
                </w:rPr>
                <w:delText xml:space="preserve">= </w:delText>
              </w:r>
              <w:r w:rsidRPr="00CA5824" w:rsidDel="00DD1367">
                <w:rPr>
                  <w:sz w:val="20"/>
                  <w:szCs w:val="18"/>
                  <w:u w:val="single"/>
                </w:rPr>
                <w:delText>Fail</w:delText>
              </w:r>
              <w:r w:rsidRPr="00CA5824" w:rsidDel="00DD1367">
                <w:rPr>
                  <w:sz w:val="20"/>
                  <w:szCs w:val="18"/>
                </w:rPr>
                <w:delText>, then text entry in this Corrections Notes field is required;  user input text&gt;&gt;</w:delText>
              </w:r>
            </w:del>
          </w:p>
        </w:tc>
      </w:tr>
      <w:tr w:rsidR="00A34189" w:rsidRPr="000D6187" w:rsidDel="00DD1367" w14:paraId="1DE03507" w14:textId="584E8092" w:rsidTr="004063DE">
        <w:trPr>
          <w:gridAfter w:val="1"/>
          <w:wAfter w:w="23" w:type="dxa"/>
          <w:trHeight w:hRule="exact" w:val="469"/>
          <w:del w:id="2420" w:author="Hudler, Rob@Energy" w:date="2018-11-16T14:16:00Z"/>
        </w:trPr>
        <w:tc>
          <w:tcPr>
            <w:tcW w:w="14593" w:type="dxa"/>
            <w:gridSpan w:val="3"/>
            <w:tcBorders>
              <w:top w:val="single" w:sz="4" w:space="0" w:color="000000"/>
              <w:left w:val="single" w:sz="4" w:space="0" w:color="000000"/>
              <w:bottom w:val="single" w:sz="4" w:space="0" w:color="000000"/>
              <w:right w:val="single" w:sz="4" w:space="0" w:color="000000"/>
            </w:tcBorders>
          </w:tcPr>
          <w:p w14:paraId="1DE03506" w14:textId="019BFD3B" w:rsidR="00A34189" w:rsidRPr="000D6187" w:rsidDel="00DD1367" w:rsidRDefault="004063DE" w:rsidP="000D6187">
            <w:pPr>
              <w:spacing w:after="0" w:line="240" w:lineRule="auto"/>
              <w:rPr>
                <w:del w:id="2421" w:author="Hudler, Rob@Energy" w:date="2018-11-16T14:16:00Z"/>
                <w:rFonts w:asciiTheme="minorHAnsi" w:hAnsiTheme="minorHAnsi" w:cs="Arial"/>
                <w:b/>
                <w:sz w:val="18"/>
                <w:szCs w:val="18"/>
              </w:rPr>
            </w:pPr>
            <w:del w:id="2422" w:author="Hudler, Rob@Energy" w:date="2018-11-16T14:16:00Z">
              <w:r w:rsidRPr="00F90331" w:rsidDel="00DD1367">
                <w:rPr>
                  <w:b/>
                  <w:sz w:val="18"/>
                  <w:szCs w:val="18"/>
                </w:rPr>
                <w:delText>The responsible person’s signature on this compliance document affirms that all applicable requirements in this table have been met unless otherwise noted in the Verification Status and the Corrections Notes</w:delText>
              </w:r>
              <w:r w:rsidDel="00DD1367">
                <w:rPr>
                  <w:b/>
                  <w:sz w:val="18"/>
                  <w:szCs w:val="18"/>
                </w:rPr>
                <w:delText xml:space="preserve"> in this table</w:delText>
              </w:r>
              <w:r w:rsidRPr="00F90331" w:rsidDel="00DD1367">
                <w:rPr>
                  <w:b/>
                  <w:sz w:val="18"/>
                  <w:szCs w:val="18"/>
                </w:rPr>
                <w:delText>.</w:delText>
              </w:r>
            </w:del>
          </w:p>
        </w:tc>
      </w:tr>
    </w:tbl>
    <w:p w14:paraId="1DE03508" w14:textId="77777777" w:rsidR="000D6187" w:rsidRPr="000D618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740"/>
        <w:gridCol w:w="3958"/>
        <w:gridCol w:w="9895"/>
      </w:tblGrid>
      <w:tr w:rsidR="000D6187" w:rsidRPr="000D6187" w:rsidDel="00C05AD7" w14:paraId="1DE0350D" w14:textId="4B35FC16" w:rsidTr="000D6187">
        <w:trPr>
          <w:trHeight w:hRule="exact" w:val="1027"/>
          <w:tblHeader/>
          <w:del w:id="2423" w:author="Hudler, Rob@Energy" w:date="2018-11-09T15:34:00Z"/>
        </w:trPr>
        <w:tc>
          <w:tcPr>
            <w:tcW w:w="14593" w:type="dxa"/>
            <w:gridSpan w:val="3"/>
            <w:tcBorders>
              <w:bottom w:val="single" w:sz="4" w:space="0" w:color="000000"/>
            </w:tcBorders>
            <w:vAlign w:val="center"/>
          </w:tcPr>
          <w:p w14:paraId="1DE03509" w14:textId="77777777" w:rsidR="000D6187" w:rsidRPr="000D6187" w:rsidDel="00C05AD7" w:rsidRDefault="000D6187" w:rsidP="000D6187">
            <w:pPr>
              <w:keepNext/>
              <w:spacing w:after="0" w:line="240" w:lineRule="auto"/>
              <w:rPr>
                <w:del w:id="2424" w:author="Hudler, Rob@Energy" w:date="2018-11-09T15:34:00Z"/>
                <w:rFonts w:asciiTheme="minorHAnsi" w:hAnsiTheme="minorHAnsi" w:cs="Arial"/>
                <w:sz w:val="20"/>
                <w:szCs w:val="20"/>
              </w:rPr>
            </w:pPr>
            <w:del w:id="2425" w:author="Hudler, Rob@Energy" w:date="2018-11-09T15:34:00Z">
              <w:r w:rsidRPr="000D6187" w:rsidDel="00C05AD7">
                <w:rPr>
                  <w:rFonts w:asciiTheme="minorHAnsi" w:hAnsiTheme="minorHAnsi"/>
                  <w:b/>
                  <w:sz w:val="20"/>
                  <w:szCs w:val="20"/>
                </w:rPr>
                <w:delText>F. Multiple Dwelling Units – Recirculation Continuous Monitoring Systems</w:delText>
              </w:r>
              <w:r w:rsidRPr="000D6187" w:rsidDel="00C05AD7">
                <w:rPr>
                  <w:rFonts w:asciiTheme="minorHAnsi" w:hAnsiTheme="minorHAnsi" w:cs="Arial"/>
                  <w:sz w:val="20"/>
                  <w:szCs w:val="20"/>
                </w:rPr>
                <w:delText xml:space="preserve"> </w:delText>
              </w:r>
              <w:r w:rsidRPr="000D6187" w:rsidDel="00C05AD7">
                <w:rPr>
                  <w:rFonts w:asciiTheme="minorHAnsi" w:hAnsiTheme="minorHAnsi"/>
                  <w:b/>
                  <w:sz w:val="20"/>
                  <w:szCs w:val="20"/>
                </w:rPr>
                <w:delText>Requirements</w:delText>
              </w:r>
            </w:del>
          </w:p>
          <w:p w14:paraId="1DE0350A"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26" w:author="Hudler, Rob@Energy" w:date="2018-11-09T15:34:00Z"/>
                <w:rFonts w:asciiTheme="minorHAnsi" w:hAnsiTheme="minorHAnsi"/>
                <w:sz w:val="20"/>
                <w:szCs w:val="20"/>
              </w:rPr>
            </w:pPr>
            <w:del w:id="2427" w:author="Hudler, Rob@Energy" w:date="2018-11-09T15:34:00Z">
              <w:r w:rsidRPr="000D6187" w:rsidDel="00C05AD7">
                <w:rPr>
                  <w:rFonts w:asciiTheme="minorHAnsi" w:hAnsiTheme="minorHAnsi"/>
                  <w:sz w:val="20"/>
                  <w:szCs w:val="20"/>
                </w:rPr>
                <w:delText>Systems that utilize this distribution type shall comply with these requirements</w:delText>
              </w:r>
            </w:del>
          </w:p>
          <w:p w14:paraId="1DE0350B" w14:textId="46AE0635" w:rsidR="000D6187" w:rsidRPr="000D6187" w:rsidDel="00C05AD7" w:rsidRDefault="000D6187" w:rsidP="000D6187">
            <w:pPr>
              <w:keepNext/>
              <w:spacing w:after="0" w:line="240" w:lineRule="auto"/>
              <w:rPr>
                <w:del w:id="2428" w:author="Hudler, Rob@Energy" w:date="2018-11-09T15:34:00Z"/>
                <w:rFonts w:asciiTheme="minorHAnsi" w:hAnsiTheme="minorHAnsi" w:cs="Arial"/>
                <w:sz w:val="20"/>
                <w:szCs w:val="20"/>
              </w:rPr>
            </w:pPr>
            <w:del w:id="2429" w:author="Hudler, Rob@Energy" w:date="2018-11-09T15:34:00Z">
              <w:r w:rsidRPr="000D6187" w:rsidDel="00C05AD7">
                <w:rPr>
                  <w:rFonts w:asciiTheme="minorHAnsi" w:hAnsiTheme="minorHAnsi" w:cs="Arial"/>
                  <w:sz w:val="20"/>
                  <w:szCs w:val="20"/>
                </w:rPr>
                <w:delText>&lt;&lt; If there are no systems in column A13 that have a value = “</w:delText>
              </w:r>
              <w:r w:rsidR="00A44CF4" w:rsidDel="00C05AD7">
                <w:rPr>
                  <w:rFonts w:asciiTheme="minorHAnsi" w:hAnsiTheme="minorHAnsi"/>
                  <w:sz w:val="20"/>
                  <w:szCs w:val="20"/>
                </w:rPr>
                <w:delText>Temperature modulation and monitoring</w:delText>
              </w:r>
              <w:r w:rsidRPr="000D6187" w:rsidDel="00C05AD7">
                <w:rPr>
                  <w:rFonts w:asciiTheme="minorHAnsi" w:hAnsiTheme="minorHAnsi" w:cs="Arial"/>
                  <w:sz w:val="20"/>
                  <w:szCs w:val="20"/>
                </w:rPr>
                <w:delText xml:space="preserve">”, </w:delText>
              </w:r>
              <w:r w:rsidRPr="000D6187" w:rsidDel="00C05AD7">
                <w:rPr>
                  <w:sz w:val="20"/>
                  <w:szCs w:val="20"/>
                </w:rPr>
                <w:delText>then display the "section does not apply" message; else display this entire table &gt;&gt;</w:delText>
              </w:r>
            </w:del>
          </w:p>
          <w:p w14:paraId="1DE0350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30" w:author="Hudler, Rob@Energy" w:date="2018-11-09T15:34:00Z"/>
                <w:rFonts w:asciiTheme="minorHAnsi" w:hAnsiTheme="minorHAnsi"/>
                <w:b/>
                <w:sz w:val="20"/>
                <w:szCs w:val="20"/>
              </w:rPr>
            </w:pPr>
          </w:p>
        </w:tc>
      </w:tr>
      <w:tr w:rsidR="000D6187" w:rsidRPr="000D6187" w:rsidDel="00C05AD7" w14:paraId="1DE03510" w14:textId="1E35E386" w:rsidTr="000D6187">
        <w:trPr>
          <w:trHeight w:hRule="exact" w:val="640"/>
          <w:tblHeader/>
          <w:del w:id="2431" w:author="Hudler, Rob@Energy" w:date="2018-11-09T15:34:00Z"/>
        </w:trPr>
        <w:tc>
          <w:tcPr>
            <w:tcW w:w="740" w:type="dxa"/>
            <w:tcBorders>
              <w:top w:val="single" w:sz="4" w:space="0" w:color="000000"/>
            </w:tcBorders>
            <w:vAlign w:val="center"/>
          </w:tcPr>
          <w:p w14:paraId="1DE0350E"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32" w:author="Hudler, Rob@Energy" w:date="2018-11-09T15:34:00Z"/>
                <w:rFonts w:asciiTheme="minorHAnsi" w:hAnsiTheme="minorHAnsi"/>
                <w:sz w:val="20"/>
                <w:szCs w:val="20"/>
              </w:rPr>
            </w:pPr>
            <w:del w:id="2433" w:author="Hudler, Rob@Energy" w:date="2018-11-09T15:34:00Z">
              <w:r w:rsidRPr="000D6187" w:rsidDel="00C05AD7">
                <w:rPr>
                  <w:rFonts w:asciiTheme="minorHAnsi" w:hAnsiTheme="minorHAnsi"/>
                  <w:sz w:val="20"/>
                  <w:szCs w:val="20"/>
                </w:rPr>
                <w:delText>01</w:delText>
              </w:r>
            </w:del>
          </w:p>
        </w:tc>
        <w:tc>
          <w:tcPr>
            <w:tcW w:w="13853" w:type="dxa"/>
            <w:gridSpan w:val="2"/>
            <w:tcBorders>
              <w:top w:val="single" w:sz="4" w:space="0" w:color="000000"/>
            </w:tcBorders>
            <w:vAlign w:val="center"/>
          </w:tcPr>
          <w:p w14:paraId="1DE0350F"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34" w:author="Hudler, Rob@Energy" w:date="2018-11-09T15:34:00Z"/>
                <w:rFonts w:asciiTheme="minorHAnsi" w:hAnsiTheme="minorHAnsi"/>
                <w:sz w:val="20"/>
                <w:szCs w:val="20"/>
              </w:rPr>
            </w:pPr>
            <w:del w:id="2435" w:author="Hudler, Rob@Energy" w:date="2018-11-09T15:34:00Z">
              <w:r w:rsidRPr="000D6187" w:rsidDel="00C05AD7">
                <w:rPr>
                  <w:rFonts w:asciiTheme="minorHAnsi" w:hAnsiTheme="minorHAnsi"/>
                  <w:sz w:val="20"/>
                  <w:szCs w:val="20"/>
                </w:rPr>
                <w:delText>The water heating system must have a means of communicating with the remote monitoring facility. (RA4.4.12)</w:delText>
              </w:r>
            </w:del>
          </w:p>
        </w:tc>
      </w:tr>
      <w:tr w:rsidR="000D6187" w:rsidRPr="000D6187" w:rsidDel="00C05AD7" w14:paraId="1DE03513" w14:textId="7ABE2FBC" w:rsidTr="000D6187">
        <w:trPr>
          <w:trHeight w:hRule="exact" w:val="515"/>
          <w:tblHeader/>
          <w:del w:id="2436" w:author="Hudler, Rob@Energy" w:date="2018-11-09T15:34:00Z"/>
        </w:trPr>
        <w:tc>
          <w:tcPr>
            <w:tcW w:w="740" w:type="dxa"/>
            <w:vAlign w:val="center"/>
          </w:tcPr>
          <w:p w14:paraId="1DE03511"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37" w:author="Hudler, Rob@Energy" w:date="2018-11-09T15:34:00Z"/>
                <w:rFonts w:asciiTheme="minorHAnsi" w:hAnsiTheme="minorHAnsi"/>
                <w:sz w:val="20"/>
                <w:szCs w:val="20"/>
              </w:rPr>
            </w:pPr>
            <w:del w:id="2438" w:author="Hudler, Rob@Energy" w:date="2018-11-09T15:34:00Z">
              <w:r w:rsidRPr="000D6187" w:rsidDel="00C05AD7">
                <w:rPr>
                  <w:rFonts w:asciiTheme="minorHAnsi" w:hAnsiTheme="minorHAnsi"/>
                  <w:sz w:val="20"/>
                  <w:szCs w:val="20"/>
                </w:rPr>
                <w:delText>02</w:delText>
              </w:r>
            </w:del>
          </w:p>
        </w:tc>
        <w:tc>
          <w:tcPr>
            <w:tcW w:w="13853" w:type="dxa"/>
            <w:gridSpan w:val="2"/>
            <w:vAlign w:val="center"/>
          </w:tcPr>
          <w:p w14:paraId="1DE03512"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39" w:author="Hudler, Rob@Energy" w:date="2018-11-09T15:34:00Z"/>
                <w:rFonts w:asciiTheme="minorHAnsi" w:hAnsiTheme="minorHAnsi"/>
                <w:sz w:val="20"/>
                <w:szCs w:val="20"/>
              </w:rPr>
            </w:pPr>
            <w:del w:id="2440" w:author="Hudler, Rob@Energy" w:date="2018-11-09T15:34:00Z">
              <w:r w:rsidRPr="000D6187" w:rsidDel="00C05AD7">
                <w:rPr>
                  <w:rFonts w:asciiTheme="minorHAnsi" w:hAnsiTheme="minorHAnsi"/>
                  <w:sz w:val="20"/>
                  <w:szCs w:val="20"/>
                </w:rPr>
                <w:delText>The monitoring system must record no less frequently than hourly measurement of key system operation parameters, including hot water supply and return temperatures, and status of gas valve relays. (RA4.4.12)</w:delText>
              </w:r>
            </w:del>
          </w:p>
        </w:tc>
      </w:tr>
      <w:tr w:rsidR="000D6187" w:rsidRPr="000D6187" w:rsidDel="00C05AD7" w14:paraId="1DE03516" w14:textId="42854457" w:rsidTr="000D6187">
        <w:trPr>
          <w:trHeight w:hRule="exact" w:val="425"/>
          <w:tblHeader/>
          <w:del w:id="2441" w:author="Hudler, Rob@Energy" w:date="2018-11-09T15:34:00Z"/>
        </w:trPr>
        <w:tc>
          <w:tcPr>
            <w:tcW w:w="740" w:type="dxa"/>
            <w:vAlign w:val="center"/>
          </w:tcPr>
          <w:p w14:paraId="1DE0351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42" w:author="Hudler, Rob@Energy" w:date="2018-11-09T15:34:00Z"/>
                <w:rFonts w:asciiTheme="minorHAnsi" w:hAnsiTheme="minorHAnsi"/>
                <w:sz w:val="20"/>
                <w:szCs w:val="20"/>
              </w:rPr>
            </w:pPr>
            <w:del w:id="2443" w:author="Hudler, Rob@Energy" w:date="2018-11-09T15:34:00Z">
              <w:r w:rsidRPr="000D6187" w:rsidDel="00C05AD7">
                <w:rPr>
                  <w:rFonts w:asciiTheme="minorHAnsi" w:hAnsiTheme="minorHAnsi"/>
                  <w:sz w:val="20"/>
                  <w:szCs w:val="20"/>
                </w:rPr>
                <w:delText>03</w:delText>
              </w:r>
            </w:del>
          </w:p>
        </w:tc>
        <w:tc>
          <w:tcPr>
            <w:tcW w:w="13853" w:type="dxa"/>
            <w:gridSpan w:val="2"/>
            <w:vAlign w:val="center"/>
          </w:tcPr>
          <w:p w14:paraId="1DE03515"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44" w:author="Hudler, Rob@Energy" w:date="2018-11-09T15:34:00Z"/>
                <w:rFonts w:asciiTheme="minorHAnsi" w:hAnsiTheme="minorHAnsi"/>
                <w:sz w:val="20"/>
                <w:szCs w:val="20"/>
              </w:rPr>
            </w:pPr>
            <w:del w:id="2445" w:author="Hudler, Rob@Energy" w:date="2018-11-09T15:34:00Z">
              <w:r w:rsidRPr="000D6187" w:rsidDel="00C05AD7">
                <w:rPr>
                  <w:rFonts w:asciiTheme="minorHAnsi" w:hAnsiTheme="minorHAnsi"/>
                  <w:sz w:val="20"/>
                  <w:szCs w:val="20"/>
                </w:rPr>
                <w:delText>A current contract must be available that demonstrate the system will be monitored. (RA4.4.12)</w:delText>
              </w:r>
            </w:del>
          </w:p>
        </w:tc>
      </w:tr>
      <w:tr w:rsidR="00A34189" w:rsidRPr="000D6187" w:rsidDel="00C05AD7" w14:paraId="1DE0351D" w14:textId="7A67B813" w:rsidTr="00A8529D">
        <w:trPr>
          <w:trHeight w:hRule="exact" w:val="1396"/>
          <w:tblHeader/>
          <w:del w:id="2446" w:author="Hudler, Rob@Energy" w:date="2018-11-09T15:34:00Z"/>
        </w:trPr>
        <w:tc>
          <w:tcPr>
            <w:tcW w:w="740" w:type="dxa"/>
            <w:vAlign w:val="center"/>
          </w:tcPr>
          <w:p w14:paraId="1DE03517"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47" w:author="Hudler, Rob@Energy" w:date="2018-11-09T15:34:00Z"/>
                <w:rFonts w:asciiTheme="minorHAnsi" w:hAnsiTheme="minorHAnsi"/>
                <w:sz w:val="20"/>
                <w:szCs w:val="20"/>
              </w:rPr>
            </w:pPr>
            <w:del w:id="2448" w:author="Hudler, Rob@Energy" w:date="2018-11-09T15:34:00Z">
              <w:r w:rsidDel="00C05AD7">
                <w:rPr>
                  <w:rFonts w:asciiTheme="minorHAnsi" w:hAnsiTheme="minorHAnsi" w:cs="Arial"/>
                  <w:sz w:val="20"/>
                  <w:szCs w:val="20"/>
                </w:rPr>
                <w:delText>04</w:delText>
              </w:r>
            </w:del>
          </w:p>
        </w:tc>
        <w:tc>
          <w:tcPr>
            <w:tcW w:w="3958" w:type="dxa"/>
            <w:vAlign w:val="center"/>
          </w:tcPr>
          <w:p w14:paraId="1DE03518"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49" w:author="Hudler, Rob@Energy" w:date="2018-11-09T15:34:00Z"/>
                <w:rFonts w:asciiTheme="minorHAnsi" w:hAnsiTheme="minorHAnsi"/>
                <w:sz w:val="20"/>
                <w:szCs w:val="20"/>
              </w:rPr>
            </w:pPr>
            <w:del w:id="2450" w:author="Hudler, Rob@Energy" w:date="2018-11-09T15:34: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519" w14:textId="77777777" w:rsidR="00A34189" w:rsidRPr="00A34189" w:rsidDel="00C05AD7" w:rsidRDefault="00A34189" w:rsidP="00A34189">
            <w:pPr>
              <w:keepNext/>
              <w:spacing w:after="0" w:line="240" w:lineRule="auto"/>
              <w:rPr>
                <w:del w:id="2451" w:author="Hudler, Rob@Energy" w:date="2018-11-09T15:34:00Z"/>
                <w:sz w:val="20"/>
                <w:szCs w:val="18"/>
              </w:rPr>
            </w:pPr>
            <w:del w:id="2452" w:author="Hudler, Rob@Energy" w:date="2018-11-09T15:34:00Z">
              <w:r w:rsidRPr="00A34189" w:rsidDel="00C05AD7">
                <w:rPr>
                  <w:sz w:val="20"/>
                  <w:szCs w:val="18"/>
                </w:rPr>
                <w:delText>&lt;&lt;user pick from list:</w:delText>
              </w:r>
            </w:del>
          </w:p>
          <w:p w14:paraId="1DE0351A" w14:textId="77777777" w:rsidR="00A34189" w:rsidRPr="00A34189" w:rsidDel="00C05AD7" w:rsidRDefault="00A34189" w:rsidP="00A34189">
            <w:pPr>
              <w:keepNext/>
              <w:tabs>
                <w:tab w:val="left" w:pos="356"/>
              </w:tabs>
              <w:spacing w:after="0" w:line="240" w:lineRule="auto"/>
              <w:rPr>
                <w:del w:id="2453" w:author="Hudler, Rob@Energy" w:date="2018-11-09T15:34:00Z"/>
                <w:sz w:val="20"/>
                <w:szCs w:val="18"/>
              </w:rPr>
            </w:pPr>
            <w:del w:id="2454"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1B" w14:textId="77777777" w:rsidR="00A34189" w:rsidRPr="00A34189" w:rsidDel="00C05AD7" w:rsidRDefault="00A34189" w:rsidP="00A34189">
            <w:pPr>
              <w:keepNext/>
              <w:tabs>
                <w:tab w:val="left" w:pos="356"/>
              </w:tabs>
              <w:spacing w:after="0" w:line="240" w:lineRule="auto"/>
              <w:ind w:left="356" w:hanging="356"/>
              <w:rPr>
                <w:del w:id="2455" w:author="Hudler, Rob@Energy" w:date="2018-11-09T15:34:00Z"/>
                <w:sz w:val="20"/>
                <w:szCs w:val="18"/>
              </w:rPr>
            </w:pPr>
            <w:del w:id="2456"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1C"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57" w:author="Hudler, Rob@Energy" w:date="2018-11-09T15:34:00Z"/>
                <w:rFonts w:asciiTheme="minorHAnsi" w:hAnsiTheme="minorHAnsi"/>
                <w:sz w:val="20"/>
                <w:szCs w:val="20"/>
              </w:rPr>
            </w:pPr>
            <w:del w:id="2458"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20" w14:textId="6F6D206B" w:rsidTr="000D6187">
        <w:trPr>
          <w:trHeight w:hRule="exact" w:val="425"/>
          <w:tblHeader/>
          <w:del w:id="2459" w:author="Hudler, Rob@Energy" w:date="2018-11-09T15:34:00Z"/>
        </w:trPr>
        <w:tc>
          <w:tcPr>
            <w:tcW w:w="740" w:type="dxa"/>
            <w:vAlign w:val="center"/>
          </w:tcPr>
          <w:p w14:paraId="1DE0351E"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60" w:author="Hudler, Rob@Energy" w:date="2018-11-09T15:34:00Z"/>
                <w:rFonts w:asciiTheme="minorHAnsi" w:hAnsiTheme="minorHAnsi"/>
                <w:sz w:val="20"/>
                <w:szCs w:val="20"/>
              </w:rPr>
            </w:pPr>
            <w:del w:id="2461" w:author="Hudler, Rob@Energy" w:date="2018-11-09T15:34:00Z">
              <w:r w:rsidDel="00C05AD7">
                <w:rPr>
                  <w:rFonts w:asciiTheme="minorHAnsi" w:hAnsiTheme="minorHAnsi" w:cs="Arial"/>
                  <w:sz w:val="20"/>
                  <w:szCs w:val="20"/>
                </w:rPr>
                <w:delText>05</w:delText>
              </w:r>
            </w:del>
          </w:p>
        </w:tc>
        <w:tc>
          <w:tcPr>
            <w:tcW w:w="13853" w:type="dxa"/>
            <w:gridSpan w:val="2"/>
            <w:vAlign w:val="center"/>
          </w:tcPr>
          <w:p w14:paraId="1DE0351F"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62" w:author="Hudler, Rob@Energy" w:date="2018-11-09T15:34:00Z"/>
                <w:rFonts w:asciiTheme="minorHAnsi" w:hAnsiTheme="minorHAnsi"/>
                <w:sz w:val="20"/>
                <w:szCs w:val="20"/>
              </w:rPr>
            </w:pPr>
            <w:del w:id="2463"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22" w14:textId="6D46D07F" w:rsidTr="004063DE">
        <w:trPr>
          <w:trHeight w:hRule="exact" w:val="478"/>
          <w:del w:id="2464" w:author="Hudler, Rob@Energy" w:date="2018-11-09T15:34:00Z"/>
        </w:trPr>
        <w:tc>
          <w:tcPr>
            <w:tcW w:w="14593" w:type="dxa"/>
            <w:gridSpan w:val="3"/>
            <w:tcBorders>
              <w:top w:val="single" w:sz="4" w:space="0" w:color="000000"/>
              <w:left w:val="single" w:sz="4" w:space="0" w:color="000000"/>
              <w:bottom w:val="single" w:sz="4" w:space="0" w:color="000000"/>
              <w:right w:val="single" w:sz="4" w:space="0" w:color="000000"/>
            </w:tcBorders>
          </w:tcPr>
          <w:p w14:paraId="1DE03521" w14:textId="77777777" w:rsidR="00A34189" w:rsidRPr="000D6187" w:rsidDel="00C05AD7" w:rsidRDefault="004063DE" w:rsidP="000D6187">
            <w:pPr>
              <w:keepNext/>
              <w:spacing w:after="0" w:line="240" w:lineRule="auto"/>
              <w:rPr>
                <w:del w:id="2465" w:author="Hudler, Rob@Energy" w:date="2018-11-09T15:34:00Z"/>
                <w:rFonts w:asciiTheme="minorHAnsi" w:hAnsiTheme="minorHAnsi" w:cs="Arial"/>
                <w:b/>
                <w:sz w:val="18"/>
                <w:szCs w:val="18"/>
              </w:rPr>
            </w:pPr>
            <w:del w:id="2466"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523"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467" w:author="Hudler, Rob@Energy" w:date="2018-11-09T15:34:00Z"/>
          <w:b/>
          <w:sz w:val="20"/>
          <w:szCs w:val="20"/>
        </w:rPr>
      </w:pPr>
    </w:p>
    <w:tbl>
      <w:tblPr>
        <w:tblW w:w="4992"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92"/>
        <w:gridCol w:w="3958"/>
        <w:gridCol w:w="9895"/>
      </w:tblGrid>
      <w:tr w:rsidR="000D6187" w:rsidRPr="000D6187" w:rsidDel="00C05AD7" w14:paraId="1DE03527" w14:textId="64A4149F" w:rsidTr="000D6187">
        <w:trPr>
          <w:trHeight w:hRule="exact" w:val="1072"/>
          <w:del w:id="2468" w:author="Hudler, Rob@Energy" w:date="2018-11-09T15:34:00Z"/>
        </w:trPr>
        <w:tc>
          <w:tcPr>
            <w:tcW w:w="14593" w:type="dxa"/>
            <w:gridSpan w:val="4"/>
            <w:tcBorders>
              <w:bottom w:val="single" w:sz="4" w:space="0" w:color="000000"/>
            </w:tcBorders>
            <w:vAlign w:val="center"/>
          </w:tcPr>
          <w:p w14:paraId="1DE03524" w14:textId="77777777" w:rsidR="000D6187" w:rsidRPr="000D6187" w:rsidDel="00C05AD7" w:rsidRDefault="000D6187" w:rsidP="000D6187">
            <w:pPr>
              <w:keepNext/>
              <w:spacing w:after="0" w:line="240" w:lineRule="auto"/>
              <w:rPr>
                <w:del w:id="2469" w:author="Hudler, Rob@Energy" w:date="2018-11-09T15:34:00Z"/>
                <w:rFonts w:asciiTheme="minorHAnsi" w:hAnsiTheme="minorHAnsi" w:cs="Arial"/>
                <w:sz w:val="20"/>
                <w:szCs w:val="20"/>
              </w:rPr>
            </w:pPr>
            <w:del w:id="2470" w:author="Hudler, Rob@Energy" w:date="2018-11-09T15:34:00Z">
              <w:r w:rsidRPr="000D6187" w:rsidDel="00C05AD7">
                <w:rPr>
                  <w:rFonts w:asciiTheme="minorHAnsi" w:hAnsiTheme="minorHAnsi"/>
                  <w:b/>
                  <w:sz w:val="20"/>
                  <w:szCs w:val="20"/>
                </w:rPr>
                <w:delText>G. Multiple Dwelling Units – Demand Recirculation</w:delText>
              </w:r>
              <w:r w:rsidRPr="000D6187" w:rsidDel="00C05AD7">
                <w:rPr>
                  <w:rFonts w:asciiTheme="minorHAnsi" w:hAnsiTheme="minorHAnsi" w:cs="Arial"/>
                  <w:sz w:val="20"/>
                  <w:szCs w:val="20"/>
                </w:rPr>
                <w:delText xml:space="preserve"> </w:delText>
              </w:r>
              <w:r w:rsidRPr="000D6187" w:rsidDel="00C05AD7">
                <w:rPr>
                  <w:rFonts w:asciiTheme="minorHAnsi" w:hAnsiTheme="minorHAnsi"/>
                  <w:b/>
                  <w:sz w:val="20"/>
                  <w:szCs w:val="20"/>
                </w:rPr>
                <w:delText>Requirements</w:delText>
              </w:r>
            </w:del>
          </w:p>
          <w:p w14:paraId="1DE03525"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71" w:author="Hudler, Rob@Energy" w:date="2018-11-09T15:34:00Z"/>
                <w:rFonts w:asciiTheme="minorHAnsi" w:hAnsiTheme="minorHAnsi"/>
                <w:sz w:val="20"/>
                <w:szCs w:val="20"/>
              </w:rPr>
            </w:pPr>
            <w:del w:id="2472" w:author="Hudler, Rob@Energy" w:date="2018-11-09T15:34:00Z">
              <w:r w:rsidRPr="000D6187" w:rsidDel="00C05AD7">
                <w:rPr>
                  <w:rFonts w:asciiTheme="minorHAnsi" w:hAnsiTheme="minorHAnsi"/>
                  <w:sz w:val="20"/>
                  <w:szCs w:val="20"/>
                </w:rPr>
                <w:delText>Systems that utilize this distribution type shall comply with these requirements</w:delText>
              </w:r>
            </w:del>
          </w:p>
          <w:p w14:paraId="1DE03526" w14:textId="7A63A44D" w:rsidR="000D6187" w:rsidRPr="000D6187" w:rsidDel="00C05AD7" w:rsidRDefault="000D6187" w:rsidP="00A44CF4">
            <w:pPr>
              <w:keepNext/>
              <w:suppressAutoHyphens/>
              <w:spacing w:after="0" w:line="240" w:lineRule="auto"/>
              <w:rPr>
                <w:del w:id="2473" w:author="Hudler, Rob@Energy" w:date="2018-11-09T15:34:00Z"/>
                <w:rFonts w:asciiTheme="minorHAnsi" w:hAnsiTheme="minorHAnsi"/>
                <w:b/>
                <w:sz w:val="20"/>
                <w:szCs w:val="20"/>
              </w:rPr>
            </w:pPr>
            <w:del w:id="2474" w:author="Hudler, Rob@Energy" w:date="2018-11-09T15:34:00Z">
              <w:r w:rsidRPr="000D6187" w:rsidDel="00C05AD7">
                <w:rPr>
                  <w:rFonts w:asciiTheme="minorHAnsi" w:hAnsiTheme="minorHAnsi" w:cs="Arial"/>
                  <w:sz w:val="20"/>
                  <w:szCs w:val="20"/>
                </w:rPr>
                <w:delText>&lt;&lt; If there are no systems in column A13 that have a value = “</w:delText>
              </w:r>
              <w:r w:rsidR="00A44CF4" w:rsidDel="00C05AD7">
                <w:rPr>
                  <w:rFonts w:asciiTheme="minorHAnsi" w:hAnsiTheme="minorHAnsi"/>
                  <w:sz w:val="20"/>
                  <w:szCs w:val="20"/>
                </w:rPr>
                <w:delText>Demand Control (Standard Design for new construction)</w:delText>
              </w:r>
              <w:r w:rsidRPr="000D6187" w:rsidDel="00C05AD7">
                <w:rPr>
                  <w:rFonts w:asciiTheme="minorHAnsi" w:hAnsiTheme="minorHAnsi" w:cs="Arial"/>
                  <w:sz w:val="20"/>
                  <w:szCs w:val="20"/>
                </w:rPr>
                <w:delText xml:space="preserve">”, </w:delText>
              </w:r>
              <w:r w:rsidRPr="000D6187" w:rsidDel="00C05AD7">
                <w:rPr>
                  <w:sz w:val="20"/>
                  <w:szCs w:val="20"/>
                </w:rPr>
                <w:delText>then display the "section does not apply" message; else display this entire table &gt;&gt;</w:delText>
              </w:r>
            </w:del>
          </w:p>
        </w:tc>
      </w:tr>
      <w:tr w:rsidR="000D6187" w:rsidRPr="000D6187" w:rsidDel="00C05AD7" w14:paraId="1DE0352A" w14:textId="277EBB0A" w:rsidTr="004063DE">
        <w:trPr>
          <w:trHeight w:hRule="exact" w:val="784"/>
          <w:del w:id="2475" w:author="Hudler, Rob@Energy" w:date="2018-11-09T15:34:00Z"/>
        </w:trPr>
        <w:tc>
          <w:tcPr>
            <w:tcW w:w="740" w:type="dxa"/>
            <w:gridSpan w:val="2"/>
            <w:tcBorders>
              <w:top w:val="single" w:sz="4" w:space="0" w:color="000000"/>
            </w:tcBorders>
            <w:vAlign w:val="center"/>
          </w:tcPr>
          <w:p w14:paraId="1DE03528"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76" w:author="Hudler, Rob@Energy" w:date="2018-11-09T15:34:00Z"/>
                <w:rFonts w:asciiTheme="minorHAnsi" w:hAnsiTheme="minorHAnsi"/>
                <w:sz w:val="20"/>
                <w:szCs w:val="20"/>
              </w:rPr>
            </w:pPr>
            <w:del w:id="2477" w:author="Hudler, Rob@Energy" w:date="2018-11-09T15:34:00Z">
              <w:r w:rsidRPr="000D6187" w:rsidDel="00C05AD7">
                <w:rPr>
                  <w:rFonts w:asciiTheme="minorHAnsi" w:hAnsiTheme="minorHAnsi"/>
                  <w:sz w:val="20"/>
                  <w:szCs w:val="20"/>
                </w:rPr>
                <w:delText>01</w:delText>
              </w:r>
            </w:del>
          </w:p>
        </w:tc>
        <w:tc>
          <w:tcPr>
            <w:tcW w:w="13853" w:type="dxa"/>
            <w:gridSpan w:val="2"/>
            <w:tcBorders>
              <w:top w:val="single" w:sz="4" w:space="0" w:color="000000"/>
            </w:tcBorders>
            <w:vAlign w:val="center"/>
          </w:tcPr>
          <w:p w14:paraId="1DE03529"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78" w:author="Hudler, Rob@Energy" w:date="2018-11-09T15:34:00Z"/>
                <w:rFonts w:asciiTheme="minorHAnsi" w:hAnsiTheme="minorHAnsi"/>
                <w:sz w:val="20"/>
                <w:szCs w:val="20"/>
              </w:rPr>
            </w:pPr>
            <w:del w:id="2479" w:author="Hudler, Rob@Energy" w:date="2018-11-09T15:34:00Z">
              <w:r w:rsidRPr="000D6187" w:rsidDel="00C05AD7">
                <w:rPr>
                  <w:rFonts w:asciiTheme="minorHAnsi" w:hAnsiTheme="minorHAnsi"/>
                  <w:sz w:val="20"/>
                  <w:szCs w:val="20"/>
                </w:rPr>
                <w:delText>The system operates “on-demand”, meaning that the pump begins to operate shortly before or immediately after hot water draw begins, and stops when the return water temperature reaches a certain threshold value. (RA4.4.13)</w:delText>
              </w:r>
            </w:del>
          </w:p>
        </w:tc>
      </w:tr>
      <w:tr w:rsidR="000D6187" w:rsidRPr="000D6187" w:rsidDel="00C05AD7" w14:paraId="1DE0352F" w14:textId="18BDDD41" w:rsidTr="004063DE">
        <w:trPr>
          <w:trHeight w:hRule="exact" w:val="1162"/>
          <w:del w:id="2480" w:author="Hudler, Rob@Energy" w:date="2018-11-09T15:34:00Z"/>
        </w:trPr>
        <w:tc>
          <w:tcPr>
            <w:tcW w:w="740" w:type="dxa"/>
            <w:gridSpan w:val="2"/>
            <w:vAlign w:val="center"/>
          </w:tcPr>
          <w:p w14:paraId="1DE0352B"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81" w:author="Hudler, Rob@Energy" w:date="2018-11-09T15:34:00Z"/>
                <w:rFonts w:asciiTheme="minorHAnsi" w:hAnsiTheme="minorHAnsi"/>
                <w:sz w:val="20"/>
                <w:szCs w:val="20"/>
              </w:rPr>
            </w:pPr>
            <w:del w:id="2482" w:author="Hudler, Rob@Energy" w:date="2018-11-09T15:34:00Z">
              <w:r w:rsidRPr="000D6187" w:rsidDel="00C05AD7">
                <w:rPr>
                  <w:rFonts w:asciiTheme="minorHAnsi" w:hAnsiTheme="minorHAnsi"/>
                  <w:sz w:val="20"/>
                  <w:szCs w:val="20"/>
                </w:rPr>
                <w:delText>02</w:delText>
              </w:r>
            </w:del>
          </w:p>
        </w:tc>
        <w:tc>
          <w:tcPr>
            <w:tcW w:w="13853" w:type="dxa"/>
            <w:gridSpan w:val="2"/>
            <w:vAlign w:val="center"/>
          </w:tcPr>
          <w:p w14:paraId="1DE0352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83" w:author="Hudler, Rob@Energy" w:date="2018-11-09T15:34:00Z"/>
                <w:sz w:val="20"/>
                <w:szCs w:val="20"/>
              </w:rPr>
            </w:pPr>
            <w:del w:id="2484" w:author="Hudler, Rob@Energy" w:date="2018-11-09T15:34:00Z">
              <w:r w:rsidRPr="000D6187" w:rsidDel="00C05AD7">
                <w:rPr>
                  <w:sz w:val="20"/>
                  <w:szCs w:val="20"/>
                </w:rPr>
                <w:delText xml:space="preserve">After the pump has been activated, the controls shall allow the pump to operate until the water temperature at the thermo-sensor rises to one of the following values: </w:delText>
              </w:r>
              <w:r w:rsidRPr="000D6187" w:rsidDel="00C05AD7">
                <w:rPr>
                  <w:rFonts w:asciiTheme="minorHAnsi" w:hAnsiTheme="minorHAnsi"/>
                  <w:sz w:val="20"/>
                  <w:szCs w:val="20"/>
                </w:rPr>
                <w:delText>(RA4.4.13)</w:delText>
              </w:r>
            </w:del>
          </w:p>
          <w:p w14:paraId="1DE0352D" w14:textId="51D8E2E4" w:rsidR="000D6187" w:rsidRPr="000D6187" w:rsidDel="00C05AD7" w:rsidRDefault="000D6187" w:rsidP="000D6187">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485" w:author="Hudler, Rob@Energy" w:date="2018-11-09T15:34:00Z"/>
                <w:sz w:val="20"/>
                <w:szCs w:val="20"/>
              </w:rPr>
            </w:pPr>
            <w:del w:id="2486" w:author="Hudler, Rob@Energy" w:date="2018-11-09T15:34:00Z">
              <w:r w:rsidRPr="000D6187" w:rsidDel="00C05AD7">
                <w:rPr>
                  <w:sz w:val="20"/>
                  <w:szCs w:val="20"/>
                </w:rPr>
                <w:delText>Not more than 10</w:delText>
              </w:r>
              <w:r w:rsidR="00A8529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( 5.6</w:delText>
              </w:r>
              <w:r w:rsidR="00A8529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 above the initial temperature of the water in the pipe</w:delText>
              </w:r>
            </w:del>
          </w:p>
          <w:p w14:paraId="1DE0352E" w14:textId="017F00EA" w:rsidR="000D6187" w:rsidRPr="000D6187" w:rsidDel="00C05AD7" w:rsidRDefault="000D6187" w:rsidP="00A8529D">
            <w:pPr>
              <w:keepNext/>
              <w:numPr>
                <w:ilvl w:val="0"/>
                <w:numId w:val="13"/>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487" w:author="Hudler, Rob@Energy" w:date="2018-11-09T15:34:00Z"/>
                <w:sz w:val="20"/>
                <w:szCs w:val="20"/>
              </w:rPr>
            </w:pPr>
            <w:del w:id="2488" w:author="Hudler, Rob@Energy" w:date="2018-11-09T15:34:00Z">
              <w:r w:rsidRPr="000D6187" w:rsidDel="00C05AD7">
                <w:rPr>
                  <w:sz w:val="20"/>
                  <w:szCs w:val="20"/>
                </w:rPr>
                <w:delText>Not more than 102</w:delText>
              </w:r>
              <w:r w:rsidR="00A8529D" w:rsidDel="00C05AD7">
                <w:rPr>
                  <w:sz w:val="20"/>
                  <w:szCs w:val="20"/>
                </w:rPr>
                <w:delText>°</w:delText>
              </w:r>
              <w:r w:rsidRPr="000D6187" w:rsidDel="00C05AD7">
                <w:rPr>
                  <w:rFonts w:asciiTheme="minorHAnsi" w:hAnsiTheme="minorHAnsi"/>
                  <w:sz w:val="20"/>
                  <w:szCs w:val="20"/>
                </w:rPr>
                <w:delText>F</w:delText>
              </w:r>
              <w:r w:rsidRPr="000D6187" w:rsidDel="00C05AD7">
                <w:rPr>
                  <w:sz w:val="20"/>
                  <w:szCs w:val="20"/>
                </w:rPr>
                <w:delText xml:space="preserve"> (38.9</w:delText>
              </w:r>
              <w:r w:rsidR="00A8529D" w:rsidDel="00C05AD7">
                <w:rPr>
                  <w:sz w:val="20"/>
                  <w:szCs w:val="20"/>
                </w:rPr>
                <w:delText>°</w:delText>
              </w:r>
              <w:r w:rsidRPr="000D6187" w:rsidDel="00C05AD7">
                <w:rPr>
                  <w:rFonts w:asciiTheme="minorHAnsi" w:hAnsiTheme="minorHAnsi"/>
                  <w:sz w:val="20"/>
                  <w:szCs w:val="20"/>
                </w:rPr>
                <w:delText>C</w:delText>
              </w:r>
              <w:r w:rsidRPr="000D6187" w:rsidDel="00C05AD7">
                <w:rPr>
                  <w:sz w:val="20"/>
                  <w:szCs w:val="20"/>
                </w:rPr>
                <w:delText>).</w:delText>
              </w:r>
            </w:del>
          </w:p>
        </w:tc>
      </w:tr>
      <w:tr w:rsidR="000D6187" w:rsidRPr="000D6187" w:rsidDel="00C05AD7" w14:paraId="1DE03532" w14:textId="7966AB56" w:rsidTr="000D6187">
        <w:trPr>
          <w:trHeight w:hRule="exact" w:val="721"/>
          <w:del w:id="2489" w:author="Hudler, Rob@Energy" w:date="2018-11-09T15:34:00Z"/>
        </w:trPr>
        <w:tc>
          <w:tcPr>
            <w:tcW w:w="740" w:type="dxa"/>
            <w:gridSpan w:val="2"/>
            <w:vAlign w:val="center"/>
          </w:tcPr>
          <w:p w14:paraId="1DE03530"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90" w:author="Hudler, Rob@Energy" w:date="2018-11-09T15:34:00Z"/>
                <w:rFonts w:asciiTheme="minorHAnsi" w:hAnsiTheme="minorHAnsi"/>
                <w:sz w:val="20"/>
                <w:szCs w:val="20"/>
              </w:rPr>
            </w:pPr>
            <w:del w:id="2491" w:author="Hudler, Rob@Energy" w:date="2018-11-09T15:34:00Z">
              <w:r w:rsidRPr="000D6187" w:rsidDel="00C05AD7">
                <w:rPr>
                  <w:rFonts w:asciiTheme="minorHAnsi" w:hAnsiTheme="minorHAnsi"/>
                  <w:sz w:val="20"/>
                  <w:szCs w:val="20"/>
                </w:rPr>
                <w:delText>03</w:delText>
              </w:r>
            </w:del>
          </w:p>
        </w:tc>
        <w:tc>
          <w:tcPr>
            <w:tcW w:w="13853" w:type="dxa"/>
            <w:gridSpan w:val="2"/>
            <w:vAlign w:val="center"/>
          </w:tcPr>
          <w:p w14:paraId="1DE03531"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92" w:author="Hudler, Rob@Energy" w:date="2018-11-09T15:34:00Z"/>
                <w:sz w:val="20"/>
                <w:szCs w:val="20"/>
              </w:rPr>
            </w:pPr>
            <w:del w:id="2493" w:author="Hudler, Rob@Energy" w:date="2018-11-09T15:34:00Z">
              <w:r w:rsidRPr="000D6187" w:rsidDel="00C05AD7">
                <w:rPr>
                  <w:sz w:val="20"/>
                  <w:szCs w:val="20"/>
                </w:rPr>
                <w:delText xml:space="preserve">The controls shall limit pump operation to a maximum of 10 minutes following any activation. This is provided in the event that the normal means of shutting off the pump have failed. </w:delText>
              </w:r>
              <w:r w:rsidRPr="000D6187" w:rsidDel="00C05AD7">
                <w:rPr>
                  <w:rFonts w:asciiTheme="minorHAnsi" w:hAnsiTheme="minorHAnsi"/>
                  <w:sz w:val="20"/>
                  <w:szCs w:val="20"/>
                </w:rPr>
                <w:delText>(RA4.4.13)</w:delText>
              </w:r>
            </w:del>
          </w:p>
        </w:tc>
      </w:tr>
      <w:tr w:rsidR="000D6187" w:rsidRPr="000D6187" w:rsidDel="00C05AD7" w14:paraId="1DE03538" w14:textId="76B2522C" w:rsidTr="004063DE">
        <w:trPr>
          <w:trHeight w:hRule="exact" w:val="1981"/>
          <w:del w:id="2494" w:author="Hudler, Rob@Energy" w:date="2018-11-09T15:34:00Z"/>
        </w:trPr>
        <w:tc>
          <w:tcPr>
            <w:tcW w:w="740" w:type="dxa"/>
            <w:gridSpan w:val="2"/>
            <w:vAlign w:val="center"/>
          </w:tcPr>
          <w:p w14:paraId="1DE03533"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495" w:author="Hudler, Rob@Energy" w:date="2018-11-09T15:34:00Z"/>
                <w:rFonts w:asciiTheme="minorHAnsi" w:hAnsiTheme="minorHAnsi"/>
                <w:sz w:val="20"/>
                <w:szCs w:val="20"/>
              </w:rPr>
            </w:pPr>
            <w:del w:id="2496" w:author="Hudler, Rob@Energy" w:date="2018-11-09T15:34:00Z">
              <w:r w:rsidRPr="000D6187" w:rsidDel="00C05AD7">
                <w:rPr>
                  <w:rFonts w:asciiTheme="minorHAnsi" w:hAnsiTheme="minorHAnsi"/>
                  <w:sz w:val="20"/>
                  <w:szCs w:val="20"/>
                </w:rPr>
                <w:delText>04</w:delText>
              </w:r>
            </w:del>
          </w:p>
        </w:tc>
        <w:tc>
          <w:tcPr>
            <w:tcW w:w="13853" w:type="dxa"/>
            <w:gridSpan w:val="2"/>
            <w:vAlign w:val="center"/>
          </w:tcPr>
          <w:p w14:paraId="1DE03534"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497" w:author="Hudler, Rob@Energy" w:date="2018-11-09T15:34:00Z"/>
                <w:sz w:val="20"/>
                <w:szCs w:val="20"/>
              </w:rPr>
            </w:pPr>
            <w:del w:id="2498" w:author="Hudler, Rob@Energy" w:date="2018-11-09T15:34:00Z">
              <w:r w:rsidRPr="000D6187" w:rsidDel="00C05AD7">
                <w:rPr>
                  <w:sz w:val="20"/>
                  <w:szCs w:val="20"/>
                </w:rPr>
                <w:delText xml:space="preserve">Pump and control placement shall meet one of the following criteria: </w:delText>
              </w:r>
              <w:r w:rsidRPr="000D6187" w:rsidDel="00C05AD7">
                <w:rPr>
                  <w:rFonts w:asciiTheme="minorHAnsi" w:hAnsiTheme="minorHAnsi"/>
                  <w:sz w:val="20"/>
                  <w:szCs w:val="20"/>
                </w:rPr>
                <w:delText>(RA4.4.13)</w:delText>
              </w:r>
            </w:del>
          </w:p>
          <w:p w14:paraId="1DE03535"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499" w:author="Hudler, Rob@Energy" w:date="2018-11-09T15:34:00Z"/>
                <w:sz w:val="20"/>
                <w:szCs w:val="20"/>
              </w:rPr>
            </w:pPr>
            <w:del w:id="2500" w:author="Hudler, Rob@Energy" w:date="2018-11-09T15:34:00Z">
              <w:r w:rsidRPr="000D6187" w:rsidDel="00C05AD7">
                <w:rPr>
                  <w:sz w:val="20"/>
                  <w:szCs w:val="20"/>
                </w:rPr>
                <w:delText>When a dedicated return line has been installed the pump, controls and thermo-sensor are installed at the end of the supply portion of the recirculation loop; or</w:delText>
              </w:r>
            </w:del>
          </w:p>
          <w:p w14:paraId="1DE03536"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501" w:author="Hudler, Rob@Energy" w:date="2018-11-09T15:34:00Z"/>
                <w:sz w:val="20"/>
                <w:szCs w:val="20"/>
              </w:rPr>
            </w:pPr>
            <w:del w:id="2502" w:author="Hudler, Rob@Energy" w:date="2018-11-09T15:34:00Z">
              <w:r w:rsidRPr="000D6187" w:rsidDel="00C05AD7">
                <w:rPr>
                  <w:sz w:val="20"/>
                  <w:szCs w:val="20"/>
                </w:rPr>
                <w:delText>The pump and controls are installed on the dedicated return line near the water heater and the thermo-sensor is installed in an accessible location as close to the end of the supply portion of the recirculation loop as possible, or</w:delText>
              </w:r>
            </w:del>
          </w:p>
          <w:p w14:paraId="1DE03537" w14:textId="77777777" w:rsidR="000D6187" w:rsidRPr="000D6187" w:rsidDel="00C05AD7" w:rsidRDefault="000D6187" w:rsidP="000D6187">
            <w:pPr>
              <w:keepNext/>
              <w:numPr>
                <w:ilvl w:val="0"/>
                <w:numId w:val="14"/>
              </w:numPr>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contextualSpacing/>
              <w:rPr>
                <w:del w:id="2503" w:author="Hudler, Rob@Energy" w:date="2018-11-09T15:34:00Z"/>
                <w:sz w:val="20"/>
                <w:szCs w:val="20"/>
              </w:rPr>
            </w:pPr>
            <w:del w:id="2504" w:author="Hudler, Rob@Energy" w:date="2018-11-09T15:34:00Z">
              <w:r w:rsidRPr="000D6187" w:rsidDel="00C05AD7">
                <w:rPr>
                  <w:sz w:val="20"/>
                  <w:szCs w:val="20"/>
                </w:rPr>
                <w:delText>When the cold water line is used as the return, the pump, demand controls and thermosensor shall be installed in an accessible location at the end of supply portion of the hot water distribution line (typically under a sink).</w:delText>
              </w:r>
            </w:del>
          </w:p>
        </w:tc>
      </w:tr>
      <w:tr w:rsidR="000D6187" w:rsidRPr="000D6187" w:rsidDel="00C05AD7" w14:paraId="1DE0353B" w14:textId="07E886C5" w:rsidTr="004063DE">
        <w:trPr>
          <w:trHeight w:hRule="exact" w:val="451"/>
          <w:del w:id="2505" w:author="Hudler, Rob@Energy" w:date="2018-11-09T15:34:00Z"/>
        </w:trPr>
        <w:tc>
          <w:tcPr>
            <w:tcW w:w="740" w:type="dxa"/>
            <w:gridSpan w:val="2"/>
            <w:vAlign w:val="center"/>
          </w:tcPr>
          <w:p w14:paraId="1DE03539"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06" w:author="Hudler, Rob@Energy" w:date="2018-11-09T15:34:00Z"/>
                <w:rFonts w:asciiTheme="minorHAnsi" w:hAnsiTheme="minorHAnsi"/>
                <w:sz w:val="20"/>
                <w:szCs w:val="20"/>
              </w:rPr>
            </w:pPr>
            <w:del w:id="2507" w:author="Hudler, Rob@Energy" w:date="2018-11-09T15:34:00Z">
              <w:r w:rsidRPr="000D6187" w:rsidDel="00C05AD7">
                <w:rPr>
                  <w:rFonts w:asciiTheme="minorHAnsi" w:hAnsiTheme="minorHAnsi"/>
                  <w:sz w:val="20"/>
                  <w:szCs w:val="20"/>
                </w:rPr>
                <w:delText>05</w:delText>
              </w:r>
            </w:del>
          </w:p>
        </w:tc>
        <w:tc>
          <w:tcPr>
            <w:tcW w:w="13853" w:type="dxa"/>
            <w:gridSpan w:val="2"/>
            <w:vAlign w:val="center"/>
          </w:tcPr>
          <w:p w14:paraId="1DE0353A"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08" w:author="Hudler, Rob@Energy" w:date="2018-11-09T15:34:00Z"/>
                <w:sz w:val="20"/>
                <w:szCs w:val="20"/>
              </w:rPr>
            </w:pPr>
            <w:del w:id="2509" w:author="Hudler, Rob@Energy" w:date="2018-11-09T15:34:00Z">
              <w:r w:rsidRPr="000D6187" w:rsidDel="00C05AD7">
                <w:rPr>
                  <w:sz w:val="20"/>
                  <w:szCs w:val="20"/>
                </w:rPr>
                <w:delText xml:space="preserve">Insulation is not required on the cold water line when it is used as the return. </w:delText>
              </w:r>
              <w:r w:rsidRPr="000D6187" w:rsidDel="00C05AD7">
                <w:rPr>
                  <w:rFonts w:asciiTheme="minorHAnsi" w:hAnsiTheme="minorHAnsi"/>
                  <w:sz w:val="20"/>
                  <w:szCs w:val="20"/>
                </w:rPr>
                <w:delText>(RA4.4.13)</w:delText>
              </w:r>
            </w:del>
          </w:p>
        </w:tc>
      </w:tr>
      <w:tr w:rsidR="000D6187" w:rsidRPr="000D6187" w:rsidDel="00C05AD7" w14:paraId="1DE0353E" w14:textId="1A26C58E" w:rsidTr="000D6187">
        <w:trPr>
          <w:trHeight w:hRule="exact" w:val="820"/>
          <w:del w:id="2510" w:author="Hudler, Rob@Energy" w:date="2018-11-09T15:34:00Z"/>
        </w:trPr>
        <w:tc>
          <w:tcPr>
            <w:tcW w:w="740" w:type="dxa"/>
            <w:gridSpan w:val="2"/>
            <w:vAlign w:val="center"/>
          </w:tcPr>
          <w:p w14:paraId="1DE0353C"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11" w:author="Hudler, Rob@Energy" w:date="2018-11-09T15:34:00Z"/>
                <w:rFonts w:asciiTheme="minorHAnsi" w:hAnsiTheme="minorHAnsi"/>
                <w:sz w:val="20"/>
                <w:szCs w:val="20"/>
              </w:rPr>
            </w:pPr>
            <w:del w:id="2512" w:author="Hudler, Rob@Energy" w:date="2018-11-09T15:34:00Z">
              <w:r w:rsidRPr="000D6187" w:rsidDel="00C05AD7">
                <w:rPr>
                  <w:rFonts w:asciiTheme="minorHAnsi" w:hAnsiTheme="minorHAnsi"/>
                  <w:sz w:val="20"/>
                  <w:szCs w:val="20"/>
                </w:rPr>
                <w:delText>06</w:delText>
              </w:r>
            </w:del>
          </w:p>
        </w:tc>
        <w:tc>
          <w:tcPr>
            <w:tcW w:w="13853" w:type="dxa"/>
            <w:gridSpan w:val="2"/>
            <w:vAlign w:val="center"/>
          </w:tcPr>
          <w:p w14:paraId="1DE0353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13" w:author="Hudler, Rob@Energy" w:date="2018-11-09T15:34:00Z"/>
                <w:sz w:val="20"/>
                <w:szCs w:val="20"/>
              </w:rPr>
            </w:pPr>
            <w:del w:id="2514" w:author="Hudler, Rob@Energy" w:date="2018-11-09T15:34:00Z">
              <w:r w:rsidRPr="000D6187" w:rsidDel="00C05AD7">
                <w:rPr>
                  <w:sz w:val="20"/>
                  <w:szCs w:val="20"/>
                </w:rPr>
                <w:delText xml:space="preserve">Manual or sensor controls shall be installed and, if powered, each control has standby power of 1 Watt or less.  Controls may be located in individual units or on the loop. Controls may be activated by wired or wireless mechanisms, including buttons, motion sensors, door switches and flow switches. </w:delText>
              </w:r>
              <w:r w:rsidRPr="000D6187" w:rsidDel="00C05AD7">
                <w:rPr>
                  <w:rFonts w:asciiTheme="minorHAnsi" w:hAnsiTheme="minorHAnsi"/>
                  <w:sz w:val="20"/>
                  <w:szCs w:val="20"/>
                </w:rPr>
                <w:delText>(RA4.4.13)</w:delText>
              </w:r>
            </w:del>
          </w:p>
        </w:tc>
      </w:tr>
      <w:tr w:rsidR="00A34189" w:rsidRPr="000D6187" w:rsidDel="00C05AD7" w14:paraId="1DE03545" w14:textId="07FB7E82" w:rsidTr="00A8529D">
        <w:trPr>
          <w:trHeight w:hRule="exact" w:val="1369"/>
          <w:del w:id="2515" w:author="Hudler, Rob@Energy" w:date="2018-11-09T15:34:00Z"/>
        </w:trPr>
        <w:tc>
          <w:tcPr>
            <w:tcW w:w="740" w:type="dxa"/>
            <w:gridSpan w:val="2"/>
            <w:vAlign w:val="center"/>
          </w:tcPr>
          <w:p w14:paraId="1DE0353F"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16" w:author="Hudler, Rob@Energy" w:date="2018-11-09T15:34:00Z"/>
                <w:rFonts w:asciiTheme="minorHAnsi" w:hAnsiTheme="minorHAnsi"/>
                <w:sz w:val="20"/>
                <w:szCs w:val="20"/>
              </w:rPr>
            </w:pPr>
            <w:del w:id="2517" w:author="Hudler, Rob@Energy" w:date="2018-11-09T15:34:00Z">
              <w:r w:rsidDel="00C05AD7">
                <w:rPr>
                  <w:rFonts w:asciiTheme="minorHAnsi" w:hAnsiTheme="minorHAnsi" w:cs="Arial"/>
                  <w:sz w:val="20"/>
                  <w:szCs w:val="20"/>
                </w:rPr>
                <w:delText>07</w:delText>
              </w:r>
            </w:del>
          </w:p>
        </w:tc>
        <w:tc>
          <w:tcPr>
            <w:tcW w:w="3958" w:type="dxa"/>
            <w:vAlign w:val="center"/>
          </w:tcPr>
          <w:p w14:paraId="1DE03540"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18" w:author="Hudler, Rob@Energy" w:date="2018-11-09T15:34:00Z"/>
                <w:sz w:val="20"/>
                <w:szCs w:val="20"/>
              </w:rPr>
            </w:pPr>
            <w:del w:id="2519" w:author="Hudler, Rob@Energy" w:date="2018-11-09T15:34: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541" w14:textId="77777777" w:rsidR="00A34189" w:rsidRPr="00A34189" w:rsidDel="00C05AD7" w:rsidRDefault="00A34189" w:rsidP="00A34189">
            <w:pPr>
              <w:keepNext/>
              <w:spacing w:after="0" w:line="240" w:lineRule="auto"/>
              <w:rPr>
                <w:del w:id="2520" w:author="Hudler, Rob@Energy" w:date="2018-11-09T15:34:00Z"/>
                <w:sz w:val="20"/>
                <w:szCs w:val="18"/>
              </w:rPr>
            </w:pPr>
            <w:del w:id="2521" w:author="Hudler, Rob@Energy" w:date="2018-11-09T15:34:00Z">
              <w:r w:rsidRPr="00A34189" w:rsidDel="00C05AD7">
                <w:rPr>
                  <w:sz w:val="20"/>
                  <w:szCs w:val="18"/>
                </w:rPr>
                <w:delText>&lt;&lt;user pick from list:</w:delText>
              </w:r>
            </w:del>
          </w:p>
          <w:p w14:paraId="1DE03542" w14:textId="77777777" w:rsidR="00A34189" w:rsidRPr="00A34189" w:rsidDel="00C05AD7" w:rsidRDefault="00A34189" w:rsidP="00A34189">
            <w:pPr>
              <w:keepNext/>
              <w:tabs>
                <w:tab w:val="left" w:pos="356"/>
              </w:tabs>
              <w:spacing w:after="0" w:line="240" w:lineRule="auto"/>
              <w:rPr>
                <w:del w:id="2522" w:author="Hudler, Rob@Energy" w:date="2018-11-09T15:34:00Z"/>
                <w:sz w:val="20"/>
                <w:szCs w:val="18"/>
              </w:rPr>
            </w:pPr>
            <w:del w:id="2523"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43" w14:textId="77777777" w:rsidR="00A34189" w:rsidRPr="00A34189" w:rsidDel="00C05AD7" w:rsidRDefault="00A34189" w:rsidP="00A34189">
            <w:pPr>
              <w:keepNext/>
              <w:tabs>
                <w:tab w:val="left" w:pos="356"/>
              </w:tabs>
              <w:spacing w:after="0" w:line="240" w:lineRule="auto"/>
              <w:ind w:left="356" w:hanging="356"/>
              <w:rPr>
                <w:del w:id="2524" w:author="Hudler, Rob@Energy" w:date="2018-11-09T15:34:00Z"/>
                <w:sz w:val="20"/>
                <w:szCs w:val="18"/>
              </w:rPr>
            </w:pPr>
            <w:del w:id="2525"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44"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26" w:author="Hudler, Rob@Energy" w:date="2018-11-09T15:34:00Z"/>
                <w:sz w:val="20"/>
                <w:szCs w:val="20"/>
              </w:rPr>
            </w:pPr>
            <w:del w:id="2527"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48" w14:textId="0F822916" w:rsidTr="000D6187">
        <w:trPr>
          <w:trHeight w:hRule="exact" w:val="820"/>
          <w:del w:id="2528" w:author="Hudler, Rob@Energy" w:date="2018-11-09T15:34:00Z"/>
        </w:trPr>
        <w:tc>
          <w:tcPr>
            <w:tcW w:w="740" w:type="dxa"/>
            <w:gridSpan w:val="2"/>
            <w:vAlign w:val="center"/>
          </w:tcPr>
          <w:p w14:paraId="1DE03546"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jc w:val="center"/>
              <w:rPr>
                <w:del w:id="2529" w:author="Hudler, Rob@Energy" w:date="2018-11-09T15:34:00Z"/>
                <w:rFonts w:asciiTheme="minorHAnsi" w:hAnsiTheme="minorHAnsi"/>
                <w:sz w:val="20"/>
                <w:szCs w:val="20"/>
              </w:rPr>
            </w:pPr>
            <w:del w:id="2530" w:author="Hudler, Rob@Energy" w:date="2018-11-09T15:34:00Z">
              <w:r w:rsidDel="00C05AD7">
                <w:rPr>
                  <w:rFonts w:asciiTheme="minorHAnsi" w:hAnsiTheme="minorHAnsi" w:cs="Arial"/>
                  <w:sz w:val="20"/>
                  <w:szCs w:val="20"/>
                </w:rPr>
                <w:delText>08</w:delText>
              </w:r>
            </w:del>
          </w:p>
        </w:tc>
        <w:tc>
          <w:tcPr>
            <w:tcW w:w="13853" w:type="dxa"/>
            <w:gridSpan w:val="2"/>
            <w:vAlign w:val="center"/>
          </w:tcPr>
          <w:p w14:paraId="1DE03547" w14:textId="77777777" w:rsidR="00A34189" w:rsidRPr="000D6187" w:rsidDel="00C05AD7" w:rsidRDefault="00A34189"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31" w:author="Hudler, Rob@Energy" w:date="2018-11-09T15:34:00Z"/>
                <w:sz w:val="20"/>
                <w:szCs w:val="20"/>
              </w:rPr>
            </w:pPr>
            <w:del w:id="2532"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4A" w14:textId="75F27AEA" w:rsidTr="004063DE">
        <w:trPr>
          <w:trHeight w:hRule="exact" w:val="505"/>
          <w:del w:id="2533" w:author="Hudler, Rob@Energy" w:date="2018-11-09T15:34:00Z"/>
        </w:trPr>
        <w:tc>
          <w:tcPr>
            <w:tcW w:w="14593" w:type="dxa"/>
            <w:gridSpan w:val="4"/>
            <w:tcBorders>
              <w:top w:val="single" w:sz="4" w:space="0" w:color="000000"/>
              <w:left w:val="single" w:sz="4" w:space="0" w:color="000000"/>
              <w:bottom w:val="single" w:sz="4" w:space="0" w:color="000000"/>
              <w:right w:val="single" w:sz="4" w:space="0" w:color="000000"/>
            </w:tcBorders>
          </w:tcPr>
          <w:p w14:paraId="1DE03549" w14:textId="77777777" w:rsidR="00A34189" w:rsidRPr="000D6187" w:rsidDel="00C05AD7" w:rsidRDefault="004063DE" w:rsidP="000D6187">
            <w:pPr>
              <w:keepNext/>
              <w:spacing w:after="0" w:line="240" w:lineRule="auto"/>
              <w:rPr>
                <w:del w:id="2534" w:author="Hudler, Rob@Energy" w:date="2018-11-09T15:34:00Z"/>
                <w:rFonts w:asciiTheme="minorHAnsi" w:hAnsiTheme="minorHAnsi" w:cs="Arial"/>
                <w:b/>
                <w:sz w:val="18"/>
                <w:szCs w:val="18"/>
              </w:rPr>
            </w:pPr>
            <w:del w:id="2535"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r w:rsidR="000D6187" w:rsidRPr="000D6187" w:rsidDel="00C05AD7" w14:paraId="1DE0354F" w14:textId="29671FC5" w:rsidTr="000D6187">
        <w:trPr>
          <w:trHeight w:hRule="exact" w:val="1054"/>
          <w:del w:id="2536" w:author="Hudler, Rob@Energy" w:date="2018-11-09T15:34:00Z"/>
        </w:trPr>
        <w:tc>
          <w:tcPr>
            <w:tcW w:w="14593" w:type="dxa"/>
            <w:gridSpan w:val="4"/>
            <w:tcBorders>
              <w:bottom w:val="single" w:sz="4" w:space="0" w:color="000000"/>
            </w:tcBorders>
            <w:vAlign w:val="center"/>
          </w:tcPr>
          <w:p w14:paraId="1DE0354C" w14:textId="77777777" w:rsidR="000D6187" w:rsidRPr="000D6187" w:rsidDel="00C05AD7" w:rsidRDefault="000D6187" w:rsidP="000D6187">
            <w:pPr>
              <w:keepNext/>
              <w:spacing w:after="0" w:line="240" w:lineRule="auto"/>
              <w:rPr>
                <w:del w:id="2537" w:author="Hudler, Rob@Energy" w:date="2018-11-09T15:34:00Z"/>
                <w:rFonts w:asciiTheme="minorHAnsi" w:hAnsiTheme="minorHAnsi"/>
                <w:b/>
                <w:sz w:val="20"/>
                <w:szCs w:val="20"/>
              </w:rPr>
            </w:pPr>
            <w:del w:id="2538" w:author="Hudler, Rob@Energy" w:date="2018-11-09T15:34:00Z">
              <w:r w:rsidRPr="000D6187" w:rsidDel="00C05AD7">
                <w:rPr>
                  <w:rFonts w:asciiTheme="minorHAnsi" w:hAnsiTheme="minorHAnsi"/>
                  <w:b/>
                  <w:sz w:val="20"/>
                  <w:szCs w:val="20"/>
                </w:rPr>
                <w:delText>H. Multiple Dwelling Units – Non-demand control Recirculation Systems Requirements</w:delText>
              </w:r>
            </w:del>
          </w:p>
          <w:p w14:paraId="1DE0354D" w14:textId="77777777" w:rsidR="000D6187" w:rsidRPr="000D6187" w:rsidDel="00C05AD7" w:rsidRDefault="000D6187" w:rsidP="000D6187">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del w:id="2539" w:author="Hudler, Rob@Energy" w:date="2018-11-09T15:34:00Z"/>
                <w:rFonts w:asciiTheme="minorHAnsi" w:hAnsiTheme="minorHAnsi"/>
                <w:sz w:val="20"/>
                <w:szCs w:val="20"/>
              </w:rPr>
            </w:pPr>
            <w:del w:id="2540" w:author="Hudler, Rob@Energy" w:date="2018-11-09T15:34:00Z">
              <w:r w:rsidRPr="000D6187" w:rsidDel="00C05AD7">
                <w:rPr>
                  <w:rFonts w:asciiTheme="minorHAnsi" w:hAnsiTheme="minorHAnsi"/>
                  <w:sz w:val="20"/>
                  <w:szCs w:val="20"/>
                </w:rPr>
                <w:delText>Systems that utilize this distribution type shall comply with these requirements</w:delText>
              </w:r>
            </w:del>
          </w:p>
          <w:p w14:paraId="1DE0354E" w14:textId="5BA320DF" w:rsidR="000D6187" w:rsidRPr="000D6187" w:rsidDel="00C05AD7" w:rsidRDefault="000D6187" w:rsidP="00A44CF4">
            <w:pPr>
              <w:keepNext/>
              <w:spacing w:after="0" w:line="240" w:lineRule="auto"/>
              <w:rPr>
                <w:del w:id="2541" w:author="Hudler, Rob@Energy" w:date="2018-11-09T15:34:00Z"/>
                <w:rFonts w:asciiTheme="minorHAnsi" w:hAnsiTheme="minorHAnsi"/>
                <w:b/>
                <w:sz w:val="20"/>
                <w:szCs w:val="20"/>
              </w:rPr>
            </w:pPr>
            <w:del w:id="2542" w:author="Hudler, Rob@Energy" w:date="2018-11-09T15:34:00Z">
              <w:r w:rsidRPr="000D6187" w:rsidDel="00C05AD7">
                <w:rPr>
                  <w:rFonts w:asciiTheme="minorHAnsi" w:hAnsiTheme="minorHAnsi" w:cs="Arial"/>
                  <w:sz w:val="20"/>
                  <w:szCs w:val="20"/>
                </w:rPr>
                <w:delText>&lt;&lt; If there are no systems in column A13 that have a value = “</w:delText>
              </w:r>
              <w:r w:rsidR="00A44CF4" w:rsidDel="00C05AD7">
                <w:rPr>
                  <w:rFonts w:asciiTheme="minorHAnsi" w:hAnsiTheme="minorHAnsi"/>
                  <w:sz w:val="20"/>
                  <w:szCs w:val="20"/>
                </w:rPr>
                <w:delText>No Control (continuous pumping)</w:delText>
              </w:r>
              <w:r w:rsidRPr="000D6187" w:rsidDel="00C05AD7">
                <w:rPr>
                  <w:rFonts w:asciiTheme="minorHAnsi" w:hAnsiTheme="minorHAnsi" w:cs="Arial"/>
                  <w:sz w:val="20"/>
                  <w:szCs w:val="20"/>
                </w:rPr>
                <w:delText xml:space="preserve">”, </w:delText>
              </w:r>
              <w:r w:rsidRPr="000D6187" w:rsidDel="00C05AD7">
                <w:rPr>
                  <w:sz w:val="20"/>
                  <w:szCs w:val="20"/>
                </w:rPr>
                <w:delText>then display the "section does not apply" message; else display this entire table &gt;&gt;</w:delText>
              </w:r>
            </w:del>
          </w:p>
        </w:tc>
      </w:tr>
      <w:tr w:rsidR="000D6187" w:rsidRPr="000D6187" w:rsidDel="00C05AD7" w14:paraId="1DE03552" w14:textId="217BC925" w:rsidTr="009A56FF">
        <w:trPr>
          <w:trHeight w:hRule="exact" w:val="667"/>
          <w:tblHeader/>
          <w:del w:id="2543" w:author="Hudler, Rob@Energy" w:date="2018-11-09T15:34:00Z"/>
        </w:trPr>
        <w:tc>
          <w:tcPr>
            <w:tcW w:w="648" w:type="dxa"/>
            <w:vAlign w:val="center"/>
          </w:tcPr>
          <w:p w14:paraId="1DE03550" w14:textId="77777777" w:rsidR="00E0450E" w:rsidDel="00C05AD7" w:rsidRDefault="000D6187" w:rsidP="009A56FF">
            <w:pPr>
              <w:keepNext/>
              <w:spacing w:after="0" w:line="240" w:lineRule="auto"/>
              <w:jc w:val="center"/>
              <w:rPr>
                <w:del w:id="2544" w:author="Hudler, Rob@Energy" w:date="2018-11-09T15:34:00Z"/>
                <w:rFonts w:asciiTheme="minorHAnsi" w:hAnsiTheme="minorHAnsi"/>
                <w:sz w:val="20"/>
                <w:szCs w:val="20"/>
              </w:rPr>
            </w:pPr>
            <w:del w:id="2545" w:author="Hudler, Rob@Energy" w:date="2018-11-09T15:34:00Z">
              <w:r w:rsidRPr="000D6187" w:rsidDel="00C05AD7">
                <w:rPr>
                  <w:rFonts w:asciiTheme="minorHAnsi" w:hAnsiTheme="minorHAnsi"/>
                  <w:sz w:val="20"/>
                  <w:szCs w:val="20"/>
                </w:rPr>
                <w:delText>01</w:delText>
              </w:r>
            </w:del>
          </w:p>
        </w:tc>
        <w:tc>
          <w:tcPr>
            <w:tcW w:w="13945" w:type="dxa"/>
            <w:gridSpan w:val="3"/>
            <w:vAlign w:val="center"/>
          </w:tcPr>
          <w:p w14:paraId="1DE03551" w14:textId="77777777" w:rsidR="000D6187" w:rsidRPr="000D6187" w:rsidDel="00C05AD7" w:rsidRDefault="000D6187" w:rsidP="000D6187">
            <w:pPr>
              <w:keepNext/>
              <w:autoSpaceDE w:val="0"/>
              <w:autoSpaceDN w:val="0"/>
              <w:adjustRightInd w:val="0"/>
              <w:spacing w:after="0" w:line="240" w:lineRule="auto"/>
              <w:rPr>
                <w:del w:id="2546" w:author="Hudler, Rob@Energy" w:date="2018-11-09T15:34:00Z"/>
                <w:rFonts w:asciiTheme="minorHAnsi" w:hAnsiTheme="minorHAnsi"/>
                <w:sz w:val="20"/>
                <w:szCs w:val="20"/>
              </w:rPr>
            </w:pPr>
            <w:del w:id="2547" w:author="Hudler, Rob@Energy" w:date="2018-11-09T15:34:00Z">
              <w:r w:rsidRPr="000D6187" w:rsidDel="00C05AD7">
                <w:rPr>
                  <w:rFonts w:asciiTheme="minorHAnsi" w:hAnsiTheme="minorHAnsi"/>
                  <w:sz w:val="20"/>
                  <w:szCs w:val="20"/>
                </w:rPr>
                <w:delText>The active control shall be either: timer, temperature, or time and temperature. Timers shall be set to less than 24 hours. The temperature sensor shall be connected to the piping and to the controls for the pump.</w:delText>
              </w:r>
            </w:del>
          </w:p>
        </w:tc>
      </w:tr>
      <w:tr w:rsidR="00A34189" w:rsidRPr="000D6187" w:rsidDel="00C05AD7" w14:paraId="1DE03559" w14:textId="5BEAA5B9" w:rsidTr="00A8529D">
        <w:trPr>
          <w:trHeight w:hRule="exact" w:val="1342"/>
          <w:tblHeader/>
          <w:del w:id="2548" w:author="Hudler, Rob@Energy" w:date="2018-11-09T15:34:00Z"/>
        </w:trPr>
        <w:tc>
          <w:tcPr>
            <w:tcW w:w="648" w:type="dxa"/>
            <w:vAlign w:val="center"/>
          </w:tcPr>
          <w:p w14:paraId="1DE03553" w14:textId="77777777" w:rsidR="00E0450E" w:rsidDel="00C05AD7" w:rsidRDefault="00A34189" w:rsidP="009A56FF">
            <w:pPr>
              <w:keepNext/>
              <w:spacing w:after="0" w:line="240" w:lineRule="auto"/>
              <w:jc w:val="center"/>
              <w:rPr>
                <w:del w:id="2549" w:author="Hudler, Rob@Energy" w:date="2018-11-09T15:34:00Z"/>
                <w:rFonts w:asciiTheme="minorHAnsi" w:hAnsiTheme="minorHAnsi"/>
                <w:sz w:val="20"/>
                <w:szCs w:val="20"/>
              </w:rPr>
            </w:pPr>
            <w:del w:id="2550" w:author="Hudler, Rob@Energy" w:date="2018-11-09T15:34:00Z">
              <w:r w:rsidDel="00C05AD7">
                <w:rPr>
                  <w:rFonts w:asciiTheme="minorHAnsi" w:hAnsiTheme="minorHAnsi" w:cs="Arial"/>
                  <w:sz w:val="20"/>
                  <w:szCs w:val="20"/>
                </w:rPr>
                <w:delText>02</w:delText>
              </w:r>
            </w:del>
          </w:p>
        </w:tc>
        <w:tc>
          <w:tcPr>
            <w:tcW w:w="4050" w:type="dxa"/>
            <w:gridSpan w:val="2"/>
            <w:vAlign w:val="center"/>
          </w:tcPr>
          <w:p w14:paraId="1DE03554" w14:textId="77777777" w:rsidR="00A34189" w:rsidRPr="000D6187" w:rsidDel="00C05AD7" w:rsidRDefault="00A34189" w:rsidP="000D6187">
            <w:pPr>
              <w:keepNext/>
              <w:autoSpaceDE w:val="0"/>
              <w:autoSpaceDN w:val="0"/>
              <w:adjustRightInd w:val="0"/>
              <w:spacing w:after="0" w:line="240" w:lineRule="auto"/>
              <w:rPr>
                <w:del w:id="2551" w:author="Hudler, Rob@Energy" w:date="2018-11-09T15:34:00Z"/>
                <w:rFonts w:asciiTheme="minorHAnsi" w:hAnsiTheme="minorHAnsi"/>
                <w:sz w:val="20"/>
                <w:szCs w:val="20"/>
              </w:rPr>
            </w:pPr>
            <w:del w:id="2552" w:author="Hudler, Rob@Energy" w:date="2018-11-09T15:34:00Z">
              <w:r w:rsidRPr="000D6187" w:rsidDel="00C05AD7">
                <w:rPr>
                  <w:rFonts w:asciiTheme="minorHAnsi" w:hAnsiTheme="minorHAnsi" w:cs="TimesNewRomanPS-BoldMT"/>
                  <w:bCs/>
                  <w:sz w:val="20"/>
                  <w:szCs w:val="20"/>
                </w:rPr>
                <w:delText>Verification Status:</w:delText>
              </w:r>
            </w:del>
          </w:p>
        </w:tc>
        <w:tc>
          <w:tcPr>
            <w:tcW w:w="9895" w:type="dxa"/>
            <w:vAlign w:val="center"/>
          </w:tcPr>
          <w:p w14:paraId="1DE03555" w14:textId="77777777" w:rsidR="00A34189" w:rsidRPr="00A34189" w:rsidDel="00C05AD7" w:rsidRDefault="00A34189" w:rsidP="00A34189">
            <w:pPr>
              <w:keepNext/>
              <w:spacing w:after="0" w:line="240" w:lineRule="auto"/>
              <w:rPr>
                <w:del w:id="2553" w:author="Hudler, Rob@Energy" w:date="2018-11-09T15:34:00Z"/>
                <w:sz w:val="20"/>
                <w:szCs w:val="18"/>
              </w:rPr>
            </w:pPr>
            <w:del w:id="2554" w:author="Hudler, Rob@Energy" w:date="2018-11-09T15:34:00Z">
              <w:r w:rsidRPr="00A34189" w:rsidDel="00C05AD7">
                <w:rPr>
                  <w:sz w:val="20"/>
                  <w:szCs w:val="18"/>
                </w:rPr>
                <w:delText>&lt;&lt;user pick from list:</w:delText>
              </w:r>
            </w:del>
          </w:p>
          <w:p w14:paraId="1DE03556" w14:textId="77777777" w:rsidR="00A34189" w:rsidRPr="00A34189" w:rsidDel="00C05AD7" w:rsidRDefault="00A34189" w:rsidP="00A34189">
            <w:pPr>
              <w:keepNext/>
              <w:tabs>
                <w:tab w:val="left" w:pos="356"/>
              </w:tabs>
              <w:spacing w:after="0" w:line="240" w:lineRule="auto"/>
              <w:rPr>
                <w:del w:id="2555" w:author="Hudler, Rob@Energy" w:date="2018-11-09T15:34:00Z"/>
                <w:sz w:val="20"/>
                <w:szCs w:val="18"/>
              </w:rPr>
            </w:pPr>
            <w:del w:id="2556"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57" w14:textId="77777777" w:rsidR="00A34189" w:rsidRPr="00A34189" w:rsidDel="00C05AD7" w:rsidRDefault="00A34189" w:rsidP="00A34189">
            <w:pPr>
              <w:keepNext/>
              <w:tabs>
                <w:tab w:val="left" w:pos="356"/>
              </w:tabs>
              <w:spacing w:after="0" w:line="240" w:lineRule="auto"/>
              <w:ind w:left="356" w:hanging="356"/>
              <w:rPr>
                <w:del w:id="2557" w:author="Hudler, Rob@Energy" w:date="2018-11-09T15:34:00Z"/>
                <w:sz w:val="20"/>
                <w:szCs w:val="18"/>
              </w:rPr>
            </w:pPr>
            <w:del w:id="2558"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58" w14:textId="77777777" w:rsidR="00A34189" w:rsidRPr="000D6187" w:rsidDel="00C05AD7" w:rsidRDefault="00A34189" w:rsidP="000D6187">
            <w:pPr>
              <w:keepNext/>
              <w:autoSpaceDE w:val="0"/>
              <w:autoSpaceDN w:val="0"/>
              <w:adjustRightInd w:val="0"/>
              <w:spacing w:after="0" w:line="240" w:lineRule="auto"/>
              <w:rPr>
                <w:del w:id="2559" w:author="Hudler, Rob@Energy" w:date="2018-11-09T15:34:00Z"/>
                <w:rFonts w:asciiTheme="minorHAnsi" w:hAnsiTheme="minorHAnsi"/>
                <w:sz w:val="20"/>
                <w:szCs w:val="20"/>
              </w:rPr>
            </w:pPr>
            <w:del w:id="2560"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5C" w14:textId="16C8A188" w:rsidTr="009A56FF">
        <w:trPr>
          <w:trHeight w:hRule="exact" w:val="667"/>
          <w:tblHeader/>
          <w:del w:id="2561" w:author="Hudler, Rob@Energy" w:date="2018-11-09T15:34:00Z"/>
        </w:trPr>
        <w:tc>
          <w:tcPr>
            <w:tcW w:w="648" w:type="dxa"/>
            <w:vAlign w:val="center"/>
          </w:tcPr>
          <w:p w14:paraId="1DE0355A" w14:textId="77777777" w:rsidR="00E0450E" w:rsidDel="00C05AD7" w:rsidRDefault="00A34189" w:rsidP="009A56FF">
            <w:pPr>
              <w:keepNext/>
              <w:spacing w:after="0" w:line="240" w:lineRule="auto"/>
              <w:jc w:val="center"/>
              <w:rPr>
                <w:del w:id="2562" w:author="Hudler, Rob@Energy" w:date="2018-11-09T15:34:00Z"/>
                <w:rFonts w:asciiTheme="minorHAnsi" w:hAnsiTheme="minorHAnsi"/>
                <w:sz w:val="20"/>
                <w:szCs w:val="20"/>
              </w:rPr>
            </w:pPr>
            <w:del w:id="2563" w:author="Hudler, Rob@Energy" w:date="2018-11-09T15:34:00Z">
              <w:r w:rsidDel="00C05AD7">
                <w:rPr>
                  <w:rFonts w:asciiTheme="minorHAnsi" w:hAnsiTheme="minorHAnsi" w:cs="Arial"/>
                  <w:sz w:val="20"/>
                  <w:szCs w:val="20"/>
                </w:rPr>
                <w:delText>03</w:delText>
              </w:r>
            </w:del>
          </w:p>
        </w:tc>
        <w:tc>
          <w:tcPr>
            <w:tcW w:w="13945" w:type="dxa"/>
            <w:gridSpan w:val="3"/>
            <w:vAlign w:val="center"/>
          </w:tcPr>
          <w:p w14:paraId="1DE0355B" w14:textId="77777777" w:rsidR="00A34189" w:rsidRPr="000D6187" w:rsidDel="00C05AD7" w:rsidRDefault="00A34189" w:rsidP="000D6187">
            <w:pPr>
              <w:keepNext/>
              <w:autoSpaceDE w:val="0"/>
              <w:autoSpaceDN w:val="0"/>
              <w:adjustRightInd w:val="0"/>
              <w:spacing w:after="0" w:line="240" w:lineRule="auto"/>
              <w:rPr>
                <w:del w:id="2564" w:author="Hudler, Rob@Energy" w:date="2018-11-09T15:34:00Z"/>
                <w:rFonts w:asciiTheme="minorHAnsi" w:hAnsiTheme="minorHAnsi"/>
                <w:sz w:val="20"/>
                <w:szCs w:val="20"/>
              </w:rPr>
            </w:pPr>
            <w:del w:id="2565"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5E" w14:textId="6C620BC0" w:rsidTr="004063DE">
        <w:trPr>
          <w:trHeight w:hRule="exact" w:val="496"/>
          <w:del w:id="2566" w:author="Hudler, Rob@Energy" w:date="2018-11-09T15:34:00Z"/>
        </w:trPr>
        <w:tc>
          <w:tcPr>
            <w:tcW w:w="14593" w:type="dxa"/>
            <w:gridSpan w:val="4"/>
            <w:tcBorders>
              <w:top w:val="single" w:sz="4" w:space="0" w:color="000000"/>
              <w:left w:val="single" w:sz="4" w:space="0" w:color="000000"/>
              <w:bottom w:val="single" w:sz="4" w:space="0" w:color="000000"/>
              <w:right w:val="single" w:sz="4" w:space="0" w:color="000000"/>
            </w:tcBorders>
          </w:tcPr>
          <w:p w14:paraId="1DE0355D" w14:textId="77777777" w:rsidR="00A34189" w:rsidRPr="000D6187" w:rsidDel="00C05AD7" w:rsidRDefault="004063DE" w:rsidP="000D6187">
            <w:pPr>
              <w:keepNext/>
              <w:spacing w:after="0" w:line="240" w:lineRule="auto"/>
              <w:rPr>
                <w:del w:id="2567" w:author="Hudler, Rob@Energy" w:date="2018-11-09T15:34:00Z"/>
                <w:rFonts w:asciiTheme="minorHAnsi" w:hAnsiTheme="minorHAnsi" w:cs="Arial"/>
                <w:b/>
                <w:sz w:val="18"/>
                <w:szCs w:val="18"/>
              </w:rPr>
            </w:pPr>
            <w:del w:id="2568"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55F" w14:textId="77777777" w:rsidR="000D6187" w:rsidRPr="000D6187" w:rsidDel="00C05AD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del w:id="2569" w:author="Hudler, Rob@Energy" w:date="2018-11-09T15:34:00Z"/>
          <w:b/>
          <w:sz w:val="20"/>
          <w:szCs w:val="20"/>
        </w:rPr>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48"/>
        <w:gridCol w:w="4050"/>
        <w:gridCol w:w="9918"/>
      </w:tblGrid>
      <w:tr w:rsidR="000D6187" w:rsidRPr="000D6187" w:rsidDel="00C05AD7" w14:paraId="1DE03562" w14:textId="3E03FC87" w:rsidTr="00A34189">
        <w:trPr>
          <w:trHeight w:hRule="exact" w:val="559"/>
          <w:del w:id="2570" w:author="Hudler, Rob@Energy" w:date="2018-11-09T15:34:00Z"/>
        </w:trPr>
        <w:tc>
          <w:tcPr>
            <w:tcW w:w="14616" w:type="dxa"/>
            <w:gridSpan w:val="3"/>
          </w:tcPr>
          <w:p w14:paraId="4883C5F1" w14:textId="115C04D1" w:rsidR="00A86AFF" w:rsidDel="00C05AD7" w:rsidRDefault="000D6187" w:rsidP="009A56FF">
            <w:pPr>
              <w:spacing w:after="0"/>
              <w:rPr>
                <w:del w:id="2571" w:author="Hudler, Rob@Energy" w:date="2018-11-09T15:34:00Z"/>
                <w:rFonts w:asciiTheme="minorHAnsi" w:hAnsiTheme="minorHAnsi"/>
                <w:sz w:val="20"/>
                <w:szCs w:val="20"/>
              </w:rPr>
            </w:pPr>
            <w:del w:id="2572" w:author="Hudler, Rob@Energy" w:date="2018-11-09T15:34:00Z">
              <w:r w:rsidRPr="000D6187" w:rsidDel="00C05AD7">
                <w:rPr>
                  <w:rFonts w:asciiTheme="minorHAnsi" w:hAnsiTheme="minorHAnsi"/>
                  <w:b/>
                  <w:sz w:val="20"/>
                  <w:szCs w:val="20"/>
                </w:rPr>
                <w:delText xml:space="preserve">I. </w:delText>
              </w:r>
              <w:r w:rsidR="00A86AFF" w:rsidRPr="004517BE" w:rsidDel="00C05AD7">
                <w:rPr>
                  <w:rFonts w:asciiTheme="minorHAnsi" w:hAnsiTheme="minorHAnsi" w:cs="Arial"/>
                  <w:b/>
                  <w:sz w:val="20"/>
                  <w:szCs w:val="20"/>
                </w:rPr>
                <w:delText>HERS Verified Multiple Recirculation Loops for DHW Systems Serving Multiple Dwelling Units Requirements</w:delText>
              </w:r>
            </w:del>
          </w:p>
          <w:p w14:paraId="1DE03561" w14:textId="77777777" w:rsidR="000D6187" w:rsidRPr="009A56FF" w:rsidDel="00C05AD7" w:rsidRDefault="000D6187" w:rsidP="000D6187">
            <w:pPr>
              <w:rPr>
                <w:del w:id="2573" w:author="Hudler, Rob@Energy" w:date="2018-11-09T15:34:00Z"/>
                <w:rFonts w:asciiTheme="minorHAnsi" w:hAnsiTheme="minorHAnsi"/>
                <w:sz w:val="20"/>
                <w:szCs w:val="20"/>
              </w:rPr>
            </w:pPr>
            <w:del w:id="2574" w:author="Hudler, Rob@Energy" w:date="2018-11-09T15:34:00Z">
              <w:r w:rsidRPr="009A56FF" w:rsidDel="00C05AD7">
                <w:rPr>
                  <w:rFonts w:asciiTheme="minorHAnsi" w:hAnsiTheme="minorHAnsi"/>
                  <w:sz w:val="20"/>
                  <w:szCs w:val="20"/>
                </w:rPr>
                <w:delText xml:space="preserve">All distribution systems listed on this form shall comply with these requirements </w:delText>
              </w:r>
            </w:del>
          </w:p>
        </w:tc>
      </w:tr>
      <w:tr w:rsidR="000D6187" w:rsidRPr="000D6187" w:rsidDel="00C05AD7" w14:paraId="1DE03566" w14:textId="67BECD69" w:rsidTr="009A56FF">
        <w:trPr>
          <w:trHeight w:hRule="exact" w:val="288"/>
          <w:del w:id="2575" w:author="Hudler, Rob@Energy" w:date="2018-11-09T15:34:00Z"/>
        </w:trPr>
        <w:tc>
          <w:tcPr>
            <w:tcW w:w="648" w:type="dxa"/>
            <w:vAlign w:val="center"/>
          </w:tcPr>
          <w:p w14:paraId="1DE03563" w14:textId="77777777" w:rsidR="000D6187" w:rsidRPr="000D6187" w:rsidDel="00C05AD7" w:rsidRDefault="000D6187" w:rsidP="000D6187">
            <w:pPr>
              <w:jc w:val="center"/>
              <w:rPr>
                <w:del w:id="2576" w:author="Hudler, Rob@Energy" w:date="2018-11-09T15:34:00Z"/>
                <w:rFonts w:asciiTheme="minorHAnsi" w:hAnsiTheme="minorHAnsi" w:cs="TimesNewRomanPS-BoldMT"/>
                <w:bCs/>
                <w:sz w:val="20"/>
                <w:szCs w:val="20"/>
              </w:rPr>
            </w:pPr>
            <w:del w:id="2577" w:author="Hudler, Rob@Energy" w:date="2018-11-09T15:34:00Z">
              <w:r w:rsidRPr="000D6187" w:rsidDel="00C05AD7">
                <w:rPr>
                  <w:rFonts w:asciiTheme="minorHAnsi" w:hAnsiTheme="minorHAnsi" w:cs="TimesNewRomanPS-BoldMT"/>
                  <w:bCs/>
                  <w:sz w:val="20"/>
                  <w:szCs w:val="20"/>
                </w:rPr>
                <w:delText>01</w:delText>
              </w:r>
            </w:del>
          </w:p>
        </w:tc>
        <w:tc>
          <w:tcPr>
            <w:tcW w:w="13968" w:type="dxa"/>
            <w:gridSpan w:val="2"/>
            <w:vAlign w:val="center"/>
          </w:tcPr>
          <w:p w14:paraId="1DE03564" w14:textId="77777777" w:rsidR="000D6187" w:rsidRPr="000D6187" w:rsidDel="00C05AD7" w:rsidRDefault="000D6187" w:rsidP="000D6187">
            <w:pPr>
              <w:rPr>
                <w:del w:id="2578" w:author="Hudler, Rob@Energy" w:date="2018-11-09T15:34:00Z"/>
                <w:rFonts w:asciiTheme="minorHAnsi" w:hAnsiTheme="minorHAnsi" w:cs="Arial"/>
                <w:sz w:val="20"/>
                <w:szCs w:val="20"/>
              </w:rPr>
            </w:pPr>
            <w:del w:id="2579" w:author="Hudler, Rob@Energy" w:date="2018-11-09T15:34:00Z">
              <w:r w:rsidRPr="000D6187" w:rsidDel="00C05AD7">
                <w:rPr>
                  <w:rFonts w:asciiTheme="minorHAnsi" w:hAnsiTheme="minorHAnsi" w:cs="Arial"/>
                  <w:sz w:val="20"/>
                  <w:szCs w:val="20"/>
                </w:rPr>
                <w:delText>All buildings with 8 or more dwelling units have a</w:delText>
              </w:r>
              <w:r w:rsidRPr="000D6187" w:rsidDel="00C05AD7">
                <w:rPr>
                  <w:rFonts w:asciiTheme="minorHAnsi" w:hAnsiTheme="minorHAnsi" w:cs="Arial"/>
                  <w:b/>
                  <w:sz w:val="20"/>
                  <w:szCs w:val="20"/>
                </w:rPr>
                <w:delText xml:space="preserve"> minimum</w:delText>
              </w:r>
              <w:r w:rsidRPr="000D6187" w:rsidDel="00C05AD7">
                <w:rPr>
                  <w:rFonts w:asciiTheme="minorHAnsi" w:hAnsiTheme="minorHAnsi" w:cs="Arial"/>
                  <w:sz w:val="20"/>
                  <w:szCs w:val="20"/>
                </w:rPr>
                <w:delText xml:space="preserve"> of 2 recirculation loops.</w:delText>
              </w:r>
            </w:del>
          </w:p>
          <w:p w14:paraId="1DE03565" w14:textId="77777777" w:rsidR="000D6187" w:rsidRPr="000D6187" w:rsidDel="00C05AD7" w:rsidRDefault="000D6187" w:rsidP="000D6187">
            <w:pPr>
              <w:rPr>
                <w:del w:id="2580" w:author="Hudler, Rob@Energy" w:date="2018-11-09T15:34:00Z"/>
                <w:rFonts w:asciiTheme="minorHAnsi" w:hAnsiTheme="minorHAnsi" w:cs="Arial"/>
                <w:b/>
                <w:sz w:val="20"/>
                <w:szCs w:val="20"/>
              </w:rPr>
            </w:pPr>
          </w:p>
        </w:tc>
      </w:tr>
      <w:tr w:rsidR="000D6187" w:rsidRPr="000D6187" w:rsidDel="00C05AD7" w14:paraId="1DE0356A" w14:textId="019441DF" w:rsidTr="009A56FF">
        <w:trPr>
          <w:trHeight w:hRule="exact" w:val="288"/>
          <w:del w:id="2581" w:author="Hudler, Rob@Energy" w:date="2018-11-09T15:34:00Z"/>
        </w:trPr>
        <w:tc>
          <w:tcPr>
            <w:tcW w:w="648" w:type="dxa"/>
            <w:vAlign w:val="center"/>
          </w:tcPr>
          <w:p w14:paraId="1DE03567" w14:textId="77777777" w:rsidR="000D6187" w:rsidRPr="000D6187" w:rsidDel="00C05AD7" w:rsidRDefault="000D6187" w:rsidP="000D6187">
            <w:pPr>
              <w:jc w:val="center"/>
              <w:rPr>
                <w:del w:id="2582" w:author="Hudler, Rob@Energy" w:date="2018-11-09T15:34:00Z"/>
                <w:rFonts w:asciiTheme="minorHAnsi" w:hAnsiTheme="minorHAnsi" w:cs="TimesNewRomanPS-BoldMT"/>
                <w:bCs/>
                <w:sz w:val="20"/>
                <w:szCs w:val="20"/>
              </w:rPr>
            </w:pPr>
            <w:del w:id="2583" w:author="Hudler, Rob@Energy" w:date="2018-11-09T15:34:00Z">
              <w:r w:rsidRPr="000D6187" w:rsidDel="00C05AD7">
                <w:rPr>
                  <w:rFonts w:asciiTheme="minorHAnsi" w:hAnsiTheme="minorHAnsi" w:cs="TimesNewRomanPS-BoldMT"/>
                  <w:bCs/>
                  <w:sz w:val="20"/>
                  <w:szCs w:val="20"/>
                </w:rPr>
                <w:delText>02</w:delText>
              </w:r>
            </w:del>
          </w:p>
        </w:tc>
        <w:tc>
          <w:tcPr>
            <w:tcW w:w="13968" w:type="dxa"/>
            <w:gridSpan w:val="2"/>
            <w:vAlign w:val="center"/>
          </w:tcPr>
          <w:p w14:paraId="1DE03568" w14:textId="77777777" w:rsidR="000D6187" w:rsidRPr="000D6187" w:rsidDel="00C05AD7" w:rsidRDefault="000D6187" w:rsidP="000D6187">
            <w:pPr>
              <w:rPr>
                <w:del w:id="2584" w:author="Hudler, Rob@Energy" w:date="2018-11-09T15:34:00Z"/>
                <w:rFonts w:asciiTheme="minorHAnsi" w:hAnsiTheme="minorHAnsi" w:cs="Arial"/>
                <w:sz w:val="20"/>
                <w:szCs w:val="20"/>
              </w:rPr>
            </w:pPr>
            <w:del w:id="2585" w:author="Hudler, Rob@Energy" w:date="2018-11-09T15:34:00Z">
              <w:r w:rsidRPr="000D6187" w:rsidDel="00C05AD7">
                <w:rPr>
                  <w:rFonts w:asciiTheme="minorHAnsi" w:hAnsiTheme="minorHAnsi" w:cs="Arial"/>
                  <w:sz w:val="20"/>
                  <w:szCs w:val="20"/>
                </w:rPr>
                <w:delText>Each loop roughly serves the same number of dwellings.</w:delText>
              </w:r>
            </w:del>
          </w:p>
          <w:p w14:paraId="1DE03569" w14:textId="77777777" w:rsidR="000D6187" w:rsidRPr="000D6187" w:rsidDel="00C05AD7" w:rsidRDefault="000D6187" w:rsidP="000D6187">
            <w:pPr>
              <w:rPr>
                <w:del w:id="2586" w:author="Hudler, Rob@Energy" w:date="2018-11-09T15:34:00Z"/>
                <w:rFonts w:asciiTheme="minorHAnsi" w:hAnsiTheme="minorHAnsi" w:cs="TimesNewRomanPS-BoldMT"/>
                <w:bCs/>
                <w:sz w:val="20"/>
                <w:szCs w:val="20"/>
              </w:rPr>
            </w:pPr>
          </w:p>
        </w:tc>
      </w:tr>
      <w:tr w:rsidR="00A34189" w:rsidRPr="000D6187" w:rsidDel="00C05AD7" w14:paraId="1DE03571" w14:textId="46D79406" w:rsidTr="00A8529D">
        <w:trPr>
          <w:trHeight w:hRule="exact" w:val="1369"/>
          <w:del w:id="2587" w:author="Hudler, Rob@Energy" w:date="2018-11-09T15:34:00Z"/>
        </w:trPr>
        <w:tc>
          <w:tcPr>
            <w:tcW w:w="648" w:type="dxa"/>
            <w:vAlign w:val="center"/>
          </w:tcPr>
          <w:p w14:paraId="1DE0356B" w14:textId="77777777" w:rsidR="00A34189" w:rsidRPr="000D6187" w:rsidDel="00C05AD7" w:rsidRDefault="00A34189" w:rsidP="000D6187">
            <w:pPr>
              <w:jc w:val="center"/>
              <w:rPr>
                <w:del w:id="2588" w:author="Hudler, Rob@Energy" w:date="2018-11-09T15:34:00Z"/>
                <w:rFonts w:asciiTheme="minorHAnsi" w:hAnsiTheme="minorHAnsi" w:cs="TimesNewRomanPS-BoldMT"/>
                <w:bCs/>
                <w:sz w:val="20"/>
                <w:szCs w:val="20"/>
              </w:rPr>
            </w:pPr>
            <w:del w:id="2589" w:author="Hudler, Rob@Energy" w:date="2018-11-09T15:34:00Z">
              <w:r w:rsidDel="00C05AD7">
                <w:rPr>
                  <w:rFonts w:asciiTheme="minorHAnsi" w:hAnsiTheme="minorHAnsi" w:cs="Arial"/>
                  <w:sz w:val="20"/>
                  <w:szCs w:val="20"/>
                </w:rPr>
                <w:delText>02</w:delText>
              </w:r>
            </w:del>
          </w:p>
        </w:tc>
        <w:tc>
          <w:tcPr>
            <w:tcW w:w="4050" w:type="dxa"/>
            <w:vAlign w:val="center"/>
          </w:tcPr>
          <w:p w14:paraId="1DE0356C" w14:textId="77777777" w:rsidR="00A34189" w:rsidRPr="000D6187" w:rsidDel="00C05AD7" w:rsidRDefault="00A34189" w:rsidP="000D6187">
            <w:pPr>
              <w:rPr>
                <w:del w:id="2590" w:author="Hudler, Rob@Energy" w:date="2018-11-09T15:34:00Z"/>
                <w:rFonts w:asciiTheme="minorHAnsi" w:hAnsiTheme="minorHAnsi" w:cs="Arial"/>
                <w:sz w:val="20"/>
                <w:szCs w:val="20"/>
              </w:rPr>
            </w:pPr>
            <w:del w:id="2591" w:author="Hudler, Rob@Energy" w:date="2018-11-09T15:34:00Z">
              <w:r w:rsidRPr="000D6187" w:rsidDel="00C05AD7">
                <w:rPr>
                  <w:rFonts w:asciiTheme="minorHAnsi" w:hAnsiTheme="minorHAnsi" w:cs="TimesNewRomanPS-BoldMT"/>
                  <w:bCs/>
                  <w:sz w:val="20"/>
                  <w:szCs w:val="20"/>
                </w:rPr>
                <w:delText>Verification Status:</w:delText>
              </w:r>
            </w:del>
          </w:p>
        </w:tc>
        <w:tc>
          <w:tcPr>
            <w:tcW w:w="9918" w:type="dxa"/>
            <w:vAlign w:val="center"/>
          </w:tcPr>
          <w:p w14:paraId="1DE0356D" w14:textId="77777777" w:rsidR="00A34189" w:rsidRPr="00A34189" w:rsidDel="00C05AD7" w:rsidRDefault="00A34189" w:rsidP="00A34189">
            <w:pPr>
              <w:keepNext/>
              <w:spacing w:after="0" w:line="240" w:lineRule="auto"/>
              <w:rPr>
                <w:del w:id="2592" w:author="Hudler, Rob@Energy" w:date="2018-11-09T15:34:00Z"/>
                <w:sz w:val="20"/>
                <w:szCs w:val="18"/>
              </w:rPr>
            </w:pPr>
            <w:del w:id="2593" w:author="Hudler, Rob@Energy" w:date="2018-11-09T15:34:00Z">
              <w:r w:rsidRPr="00A34189" w:rsidDel="00C05AD7">
                <w:rPr>
                  <w:sz w:val="20"/>
                  <w:szCs w:val="18"/>
                </w:rPr>
                <w:delText>&lt;&lt;user pick from list:</w:delText>
              </w:r>
            </w:del>
          </w:p>
          <w:p w14:paraId="1DE0356E" w14:textId="77777777" w:rsidR="00A34189" w:rsidRPr="00A34189" w:rsidDel="00C05AD7" w:rsidRDefault="00A34189" w:rsidP="00A34189">
            <w:pPr>
              <w:keepNext/>
              <w:tabs>
                <w:tab w:val="left" w:pos="356"/>
              </w:tabs>
              <w:spacing w:after="0" w:line="240" w:lineRule="auto"/>
              <w:rPr>
                <w:del w:id="2594" w:author="Hudler, Rob@Energy" w:date="2018-11-09T15:34:00Z"/>
                <w:sz w:val="20"/>
                <w:szCs w:val="18"/>
              </w:rPr>
            </w:pPr>
            <w:del w:id="2595" w:author="Hudler, Rob@Energy" w:date="2018-11-09T15:34:00Z">
              <w:r w:rsidRPr="00A34189" w:rsidDel="00C05AD7">
                <w:rPr>
                  <w:sz w:val="20"/>
                  <w:szCs w:val="18"/>
                </w:rPr>
                <w:delText xml:space="preserve">*** </w:delText>
              </w:r>
              <w:r w:rsidRPr="00A34189" w:rsidDel="00C05AD7">
                <w:rPr>
                  <w:sz w:val="20"/>
                  <w:szCs w:val="18"/>
                  <w:u w:val="single"/>
                </w:rPr>
                <w:delText>Pass</w:delText>
              </w:r>
              <w:r w:rsidRPr="00A34189" w:rsidDel="00C05AD7">
                <w:rPr>
                  <w:sz w:val="20"/>
                  <w:szCs w:val="18"/>
                </w:rPr>
                <w:delText xml:space="preserve"> - all applicable requirements are met; or</w:delText>
              </w:r>
            </w:del>
          </w:p>
          <w:p w14:paraId="1DE0356F" w14:textId="77777777" w:rsidR="00A34189" w:rsidRPr="00A34189" w:rsidDel="00C05AD7" w:rsidRDefault="00A34189" w:rsidP="00A34189">
            <w:pPr>
              <w:keepNext/>
              <w:tabs>
                <w:tab w:val="left" w:pos="356"/>
              </w:tabs>
              <w:spacing w:after="0" w:line="240" w:lineRule="auto"/>
              <w:ind w:left="356" w:hanging="356"/>
              <w:rPr>
                <w:del w:id="2596" w:author="Hudler, Rob@Energy" w:date="2018-11-09T15:34:00Z"/>
                <w:sz w:val="20"/>
                <w:szCs w:val="18"/>
              </w:rPr>
            </w:pPr>
            <w:del w:id="2597" w:author="Hudler, Rob@Energy" w:date="2018-11-09T15:34:00Z">
              <w:r w:rsidRPr="00A34189" w:rsidDel="00C05AD7">
                <w:rPr>
                  <w:sz w:val="20"/>
                  <w:szCs w:val="18"/>
                </w:rPr>
                <w:delText xml:space="preserve">*** </w:delText>
              </w:r>
              <w:r w:rsidRPr="00A34189" w:rsidDel="00C05AD7">
                <w:rPr>
                  <w:sz w:val="20"/>
                  <w:szCs w:val="18"/>
                  <w:u w:val="single"/>
                </w:rPr>
                <w:delText>Fail</w:delText>
              </w:r>
              <w:r w:rsidRPr="00A34189" w:rsidDel="00C05AD7">
                <w:rPr>
                  <w:sz w:val="20"/>
                  <w:szCs w:val="18"/>
                </w:rPr>
                <w:delText xml:space="preserve"> - one or more applicable requirements are not met. Enter reason for failure in corrections notes field below; or</w:delText>
              </w:r>
            </w:del>
          </w:p>
          <w:p w14:paraId="1DE03570" w14:textId="77777777" w:rsidR="00A34189" w:rsidRPr="000D6187" w:rsidDel="00C05AD7" w:rsidRDefault="00A34189" w:rsidP="000D6187">
            <w:pPr>
              <w:rPr>
                <w:del w:id="2598" w:author="Hudler, Rob@Energy" w:date="2018-11-09T15:34:00Z"/>
                <w:rFonts w:asciiTheme="minorHAnsi" w:hAnsiTheme="minorHAnsi" w:cs="Arial"/>
                <w:sz w:val="20"/>
                <w:szCs w:val="20"/>
              </w:rPr>
            </w:pPr>
            <w:del w:id="2599" w:author="Hudler, Rob@Energy" w:date="2018-11-09T15:34:00Z">
              <w:r w:rsidRPr="00CA5824" w:rsidDel="00C05AD7">
                <w:rPr>
                  <w:sz w:val="20"/>
                  <w:szCs w:val="18"/>
                </w:rPr>
                <w:delText xml:space="preserve">*** </w:delText>
              </w:r>
              <w:r w:rsidRPr="00CA5824" w:rsidDel="00C05AD7">
                <w:rPr>
                  <w:sz w:val="20"/>
                  <w:szCs w:val="18"/>
                  <w:u w:val="single"/>
                </w:rPr>
                <w:delText>All n/a</w:delText>
              </w:r>
              <w:r w:rsidRPr="00CA5824" w:rsidDel="00C05AD7">
                <w:rPr>
                  <w:sz w:val="20"/>
                  <w:szCs w:val="18"/>
                </w:rPr>
                <w:delText xml:space="preserve"> - This entire table is not applicable</w:delText>
              </w:r>
            </w:del>
          </w:p>
        </w:tc>
      </w:tr>
      <w:tr w:rsidR="00A34189" w:rsidRPr="000D6187" w:rsidDel="00C05AD7" w14:paraId="1DE03574" w14:textId="50988A90" w:rsidTr="009A56FF">
        <w:trPr>
          <w:trHeight w:hRule="exact" w:val="288"/>
          <w:del w:id="2600" w:author="Hudler, Rob@Energy" w:date="2018-11-09T15:34:00Z"/>
        </w:trPr>
        <w:tc>
          <w:tcPr>
            <w:tcW w:w="648" w:type="dxa"/>
            <w:vAlign w:val="center"/>
          </w:tcPr>
          <w:p w14:paraId="1DE03572" w14:textId="77777777" w:rsidR="00A34189" w:rsidRPr="000D6187" w:rsidDel="00C05AD7" w:rsidRDefault="00A34189" w:rsidP="000D6187">
            <w:pPr>
              <w:jc w:val="center"/>
              <w:rPr>
                <w:del w:id="2601" w:author="Hudler, Rob@Energy" w:date="2018-11-09T15:34:00Z"/>
                <w:rFonts w:asciiTheme="minorHAnsi" w:hAnsiTheme="minorHAnsi" w:cs="TimesNewRomanPS-BoldMT"/>
                <w:bCs/>
                <w:sz w:val="20"/>
                <w:szCs w:val="20"/>
              </w:rPr>
            </w:pPr>
            <w:del w:id="2602" w:author="Hudler, Rob@Energy" w:date="2018-11-09T15:34:00Z">
              <w:r w:rsidDel="00C05AD7">
                <w:rPr>
                  <w:rFonts w:asciiTheme="minorHAnsi" w:hAnsiTheme="minorHAnsi" w:cs="Arial"/>
                  <w:sz w:val="20"/>
                  <w:szCs w:val="20"/>
                </w:rPr>
                <w:delText>03</w:delText>
              </w:r>
            </w:del>
          </w:p>
        </w:tc>
        <w:tc>
          <w:tcPr>
            <w:tcW w:w="13968" w:type="dxa"/>
            <w:gridSpan w:val="2"/>
            <w:vAlign w:val="center"/>
          </w:tcPr>
          <w:p w14:paraId="1DE03573" w14:textId="77777777" w:rsidR="00A34189" w:rsidRPr="000D6187" w:rsidDel="00C05AD7" w:rsidRDefault="00A34189" w:rsidP="000D6187">
            <w:pPr>
              <w:rPr>
                <w:del w:id="2603" w:author="Hudler, Rob@Energy" w:date="2018-11-09T15:34:00Z"/>
                <w:rFonts w:asciiTheme="minorHAnsi" w:hAnsiTheme="minorHAnsi" w:cs="Arial"/>
                <w:sz w:val="20"/>
                <w:szCs w:val="20"/>
              </w:rPr>
            </w:pPr>
            <w:del w:id="2604" w:author="Hudler, Rob@Energy" w:date="2018-11-09T15:34:00Z">
              <w:r w:rsidRPr="000D6187" w:rsidDel="00C05AD7">
                <w:rPr>
                  <w:rFonts w:asciiTheme="minorHAnsi" w:hAnsiTheme="minorHAnsi" w:cs="TimesNewRomanPS-BoldMT"/>
                  <w:bCs/>
                  <w:sz w:val="20"/>
                  <w:szCs w:val="20"/>
                </w:rPr>
                <w:delText xml:space="preserve">Correction Notes: </w:delText>
              </w:r>
              <w:r w:rsidRPr="00CA5824" w:rsidDel="00C05AD7">
                <w:rPr>
                  <w:sz w:val="20"/>
                  <w:szCs w:val="18"/>
                </w:rPr>
                <w:delText xml:space="preserve">&lt;&lt;if </w:delText>
              </w:r>
              <w:r w:rsidRPr="00CA5824" w:rsidDel="00C05AD7">
                <w:rPr>
                  <w:sz w:val="20"/>
                  <w:szCs w:val="18"/>
                  <w:u w:val="single"/>
                </w:rPr>
                <w:delText>Verification Status</w:delText>
              </w:r>
              <w:r w:rsidRPr="00CA5824" w:rsidDel="00C05AD7">
                <w:rPr>
                  <w:sz w:val="20"/>
                  <w:szCs w:val="18"/>
                </w:rPr>
                <w:delText xml:space="preserve">= </w:delText>
              </w:r>
              <w:r w:rsidRPr="00CA5824" w:rsidDel="00C05AD7">
                <w:rPr>
                  <w:sz w:val="20"/>
                  <w:szCs w:val="18"/>
                  <w:u w:val="single"/>
                </w:rPr>
                <w:delText>Fail</w:delText>
              </w:r>
              <w:r w:rsidRPr="00CA5824" w:rsidDel="00C05AD7">
                <w:rPr>
                  <w:sz w:val="20"/>
                  <w:szCs w:val="18"/>
                </w:rPr>
                <w:delText>, then text entry in this Corrections Notes field is required;  user input text&gt;&gt;</w:delText>
              </w:r>
            </w:del>
          </w:p>
        </w:tc>
      </w:tr>
      <w:tr w:rsidR="00A34189" w:rsidRPr="000D6187" w:rsidDel="00C05AD7" w14:paraId="1DE03576" w14:textId="02B25F05" w:rsidTr="00A34189">
        <w:trPr>
          <w:trHeight w:val="302"/>
          <w:del w:id="2605" w:author="Hudler, Rob@Energy" w:date="2018-11-09T15:34:00Z"/>
        </w:trPr>
        <w:tc>
          <w:tcPr>
            <w:tcW w:w="14616" w:type="dxa"/>
            <w:gridSpan w:val="3"/>
            <w:vAlign w:val="center"/>
          </w:tcPr>
          <w:p w14:paraId="1DE03575" w14:textId="77777777" w:rsidR="00A34189" w:rsidRPr="000D6187" w:rsidDel="00C05AD7" w:rsidRDefault="004063DE" w:rsidP="000D6187">
            <w:pPr>
              <w:spacing w:after="0"/>
              <w:rPr>
                <w:del w:id="2606" w:author="Hudler, Rob@Energy" w:date="2018-11-09T15:34:00Z"/>
                <w:rFonts w:asciiTheme="minorHAnsi" w:hAnsiTheme="minorHAnsi"/>
                <w:sz w:val="20"/>
                <w:szCs w:val="20"/>
              </w:rPr>
            </w:pPr>
            <w:del w:id="2607" w:author="Hudler, Rob@Energy" w:date="2018-11-09T15:34:00Z">
              <w:r w:rsidRPr="00F90331" w:rsidDel="00C05AD7">
                <w:rPr>
                  <w:b/>
                  <w:sz w:val="18"/>
                  <w:szCs w:val="18"/>
                </w:rPr>
                <w:delText>The responsible person’s signature on this compliance document affirms that all applicable requirements in this table have been met unless otherwise noted in the Verification Status and the Corrections Notes</w:delText>
              </w:r>
              <w:r w:rsidDel="00C05AD7">
                <w:rPr>
                  <w:b/>
                  <w:sz w:val="18"/>
                  <w:szCs w:val="18"/>
                </w:rPr>
                <w:delText xml:space="preserve"> in this table</w:delText>
              </w:r>
              <w:r w:rsidRPr="00F90331" w:rsidDel="00C05AD7">
                <w:rPr>
                  <w:b/>
                  <w:sz w:val="18"/>
                  <w:szCs w:val="18"/>
                </w:rPr>
                <w:delText>.</w:delText>
              </w:r>
            </w:del>
          </w:p>
        </w:tc>
      </w:tr>
    </w:tbl>
    <w:p w14:paraId="1DE03577" w14:textId="77777777" w:rsidR="000D6187" w:rsidRDefault="000D6187" w:rsidP="000D6187">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0"/>
        <w:gridCol w:w="13876"/>
      </w:tblGrid>
      <w:tr w:rsidR="00B3149A" w:rsidRPr="008A45F8" w14:paraId="1DE0357A" w14:textId="77777777" w:rsidTr="009A56FF">
        <w:trPr>
          <w:cantSplit/>
          <w:trHeight w:val="485"/>
        </w:trPr>
        <w:tc>
          <w:tcPr>
            <w:tcW w:w="5000" w:type="pct"/>
            <w:gridSpan w:val="2"/>
            <w:vAlign w:val="center"/>
          </w:tcPr>
          <w:p w14:paraId="0BB9D3C9" w14:textId="22C3E61A" w:rsidR="00A86AFF" w:rsidRPr="002E5C69" w:rsidRDefault="00E0450E" w:rsidP="009A56FF">
            <w:pPr>
              <w:keepNext/>
              <w:spacing w:after="0" w:line="240" w:lineRule="auto"/>
              <w:rPr>
                <w:rFonts w:asciiTheme="minorHAnsi" w:hAnsiTheme="minorHAnsi"/>
                <w:b/>
                <w:sz w:val="20"/>
                <w:szCs w:val="16"/>
              </w:rPr>
            </w:pPr>
            <w:r w:rsidRPr="002E5C69">
              <w:rPr>
                <w:rFonts w:asciiTheme="minorHAnsi" w:hAnsiTheme="minorHAnsi"/>
                <w:b/>
                <w:sz w:val="20"/>
                <w:szCs w:val="16"/>
              </w:rPr>
              <w:t xml:space="preserve">J. </w:t>
            </w:r>
            <w:r w:rsidRPr="009A56FF">
              <w:rPr>
                <w:rFonts w:asciiTheme="minorHAnsi" w:hAnsiTheme="minorHAnsi"/>
                <w:b/>
                <w:sz w:val="20"/>
                <w:szCs w:val="16"/>
              </w:rPr>
              <w:t>Determination of HERS Verification Compliance</w:t>
            </w:r>
          </w:p>
          <w:p w14:paraId="1DE03579" w14:textId="77777777" w:rsidR="00B3149A" w:rsidRPr="009A56FF" w:rsidRDefault="00E0450E" w:rsidP="00C34815">
            <w:pPr>
              <w:keepNext/>
              <w:spacing w:after="60" w:line="240" w:lineRule="auto"/>
              <w:rPr>
                <w:rFonts w:asciiTheme="minorHAnsi" w:eastAsia="Times New Roman" w:hAnsiTheme="minorHAnsi"/>
                <w:sz w:val="16"/>
                <w:szCs w:val="16"/>
              </w:rPr>
            </w:pPr>
            <w:r w:rsidRPr="009A56FF">
              <w:rPr>
                <w:rFonts w:asciiTheme="minorHAnsi" w:eastAsia="Times New Roman" w:hAnsiTheme="minorHAnsi"/>
                <w:sz w:val="20"/>
                <w:szCs w:val="16"/>
              </w:rPr>
              <w:t>All applicable sections of this document shall indicate compliance with the specified verification protocol requirements in order for this Certificate of Verification as a whole to be determined to be in compliance.</w:t>
            </w:r>
          </w:p>
        </w:tc>
      </w:tr>
      <w:tr w:rsidR="00B3149A" w:rsidRPr="008A45F8" w14:paraId="1DE0357D" w14:textId="77777777" w:rsidTr="00C34815">
        <w:trPr>
          <w:cantSplit/>
          <w:trHeight w:val="432"/>
        </w:trPr>
        <w:tc>
          <w:tcPr>
            <w:tcW w:w="253" w:type="pct"/>
            <w:vAlign w:val="center"/>
          </w:tcPr>
          <w:p w14:paraId="1DE0357B" w14:textId="77777777" w:rsidR="00B3149A" w:rsidRPr="009A56FF" w:rsidDel="00C76C40" w:rsidRDefault="00E0450E" w:rsidP="00C34815">
            <w:pPr>
              <w:keepNext/>
              <w:spacing w:after="0" w:line="240" w:lineRule="auto"/>
              <w:rPr>
                <w:rFonts w:asciiTheme="minorHAnsi" w:eastAsia="Times New Roman" w:hAnsiTheme="minorHAnsi"/>
                <w:sz w:val="16"/>
                <w:szCs w:val="16"/>
              </w:rPr>
            </w:pPr>
            <w:r w:rsidRPr="009A56FF">
              <w:rPr>
                <w:rFonts w:asciiTheme="minorHAnsi" w:eastAsia="Times New Roman" w:hAnsiTheme="minorHAnsi"/>
                <w:sz w:val="16"/>
                <w:szCs w:val="16"/>
              </w:rPr>
              <w:t>01</w:t>
            </w:r>
          </w:p>
        </w:tc>
        <w:tc>
          <w:tcPr>
            <w:tcW w:w="4747" w:type="pct"/>
            <w:vAlign w:val="center"/>
          </w:tcPr>
          <w:p w14:paraId="1DE0357C" w14:textId="5DB5A58D" w:rsidR="00040F25" w:rsidRPr="009A56FF" w:rsidRDefault="00E0450E">
            <w:pPr>
              <w:keepNext/>
              <w:spacing w:after="60" w:line="240" w:lineRule="auto"/>
              <w:rPr>
                <w:rFonts w:asciiTheme="minorHAnsi" w:eastAsia="Times New Roman" w:hAnsiTheme="minorHAnsi"/>
                <w:sz w:val="16"/>
                <w:szCs w:val="16"/>
              </w:rPr>
            </w:pPr>
            <w:r w:rsidRPr="009A56FF">
              <w:rPr>
                <w:rFonts w:asciiTheme="minorHAnsi" w:eastAsia="Times New Roman" w:hAnsiTheme="minorHAnsi"/>
                <w:sz w:val="16"/>
                <w:szCs w:val="16"/>
              </w:rPr>
              <w:t>&lt;&lt;</w:t>
            </w:r>
            <w:r w:rsidR="009D2F82">
              <w:rPr>
                <w:rFonts w:asciiTheme="minorHAnsi" w:eastAsia="Times New Roman" w:hAnsiTheme="minorHAnsi"/>
                <w:sz w:val="18"/>
                <w:szCs w:val="18"/>
              </w:rPr>
              <w:t xml:space="preserve"> if B15 result = System Complies, and results for all applicable </w:t>
            </w:r>
            <w:r w:rsidRPr="009A56FF">
              <w:rPr>
                <w:rFonts w:asciiTheme="minorHAnsi" w:eastAsia="Times New Roman" w:hAnsiTheme="minorHAnsi"/>
                <w:sz w:val="16"/>
                <w:szCs w:val="16"/>
              </w:rPr>
              <w:t>sections D, E, F, G, H, I</w:t>
            </w:r>
            <w:r w:rsidR="009D2F82">
              <w:rPr>
                <w:rFonts w:asciiTheme="minorHAnsi" w:eastAsia="Times New Roman" w:hAnsiTheme="minorHAnsi"/>
                <w:sz w:val="16"/>
                <w:szCs w:val="16"/>
              </w:rPr>
              <w:t xml:space="preserve"> do not = fail</w:t>
            </w:r>
            <w:r w:rsidRPr="009A56FF">
              <w:rPr>
                <w:rFonts w:asciiTheme="minorHAnsi" w:eastAsia="Times New Roman" w:hAnsiTheme="minorHAnsi"/>
                <w:sz w:val="16"/>
                <w:szCs w:val="16"/>
              </w:rPr>
              <w:t>, then display: Complies: All specified verification protocol requirements on this document are met; else display: Does not comply: One or more specified verification protocol requirements on this document are not met.&gt;&gt;</w:t>
            </w:r>
          </w:p>
        </w:tc>
      </w:tr>
    </w:tbl>
    <w:p w14:paraId="1DE0357E" w14:textId="77777777" w:rsidR="00E0450E" w:rsidRDefault="00E0450E" w:rsidP="009A56FF">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ind w:left="446"/>
        <w:rPr>
          <w:b/>
          <w:sz w:val="20"/>
          <w:szCs w:val="20"/>
        </w:rPr>
      </w:pPr>
    </w:p>
    <w:tbl>
      <w:tblPr>
        <w:tblW w:w="4990" w:type="pct"/>
        <w:tblInd w:w="-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86" w:type="dxa"/>
          <w:right w:w="86" w:type="dxa"/>
        </w:tblCellMar>
        <w:tblLook w:val="0000" w:firstRow="0" w:lastRow="0" w:firstColumn="0" w:lastColumn="0" w:noHBand="0" w:noVBand="0"/>
      </w:tblPr>
      <w:tblGrid>
        <w:gridCol w:w="7222"/>
        <w:gridCol w:w="67"/>
        <w:gridCol w:w="7254"/>
      </w:tblGrid>
      <w:tr w:rsidR="00324A7E" w:rsidRPr="00324A7E" w14:paraId="1DE03580" w14:textId="77777777" w:rsidTr="000A0435">
        <w:trPr>
          <w:trHeight w:val="206"/>
        </w:trPr>
        <w:tc>
          <w:tcPr>
            <w:tcW w:w="10375" w:type="dxa"/>
            <w:gridSpan w:val="3"/>
            <w:vAlign w:val="center"/>
          </w:tcPr>
          <w:p w14:paraId="1DE0357F"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imes New Roman" w:eastAsia="Times New Roman" w:hAnsi="Times New Roman" w:cs="Arial"/>
                <w:b/>
                <w:sz w:val="24"/>
                <w:szCs w:val="24"/>
              </w:rPr>
            </w:pPr>
            <w:r w:rsidRPr="00324A7E">
              <w:rPr>
                <w:rFonts w:asciiTheme="minorHAnsi" w:eastAsia="Times New Roman" w:hAnsiTheme="minorHAnsi" w:cs="Arial"/>
                <w:b/>
                <w:caps/>
                <w:sz w:val="18"/>
                <w:szCs w:val="18"/>
              </w:rPr>
              <w:t>Documentation Author's Declaration Statement</w:t>
            </w:r>
          </w:p>
        </w:tc>
      </w:tr>
      <w:tr w:rsidR="00324A7E" w:rsidRPr="00324A7E" w14:paraId="1DE03582" w14:textId="77777777" w:rsidTr="000A0435">
        <w:trPr>
          <w:trHeight w:val="206"/>
        </w:trPr>
        <w:tc>
          <w:tcPr>
            <w:tcW w:w="10375" w:type="dxa"/>
            <w:gridSpan w:val="3"/>
            <w:vAlign w:val="center"/>
          </w:tcPr>
          <w:p w14:paraId="1DE03581" w14:textId="77777777" w:rsidR="00E0450E" w:rsidRDefault="00324A7E" w:rsidP="009A56FF">
            <w:pPr>
              <w:keepNext/>
              <w:numPr>
                <w:ilvl w:val="0"/>
                <w:numId w:val="17"/>
              </w:numPr>
              <w:spacing w:after="0" w:line="240" w:lineRule="auto"/>
              <w:ind w:left="361"/>
              <w:rPr>
                <w:rFonts w:asciiTheme="minorHAnsi" w:eastAsia="Times New Roman" w:hAnsiTheme="minorHAnsi"/>
                <w:sz w:val="18"/>
                <w:szCs w:val="18"/>
              </w:rPr>
            </w:pPr>
            <w:r w:rsidRPr="00324A7E">
              <w:rPr>
                <w:rFonts w:asciiTheme="minorHAnsi" w:eastAsia="Times New Roman" w:hAnsiTheme="minorHAnsi"/>
                <w:sz w:val="18"/>
                <w:szCs w:val="18"/>
              </w:rPr>
              <w:t>I certify that this Certificate of Verification documentation is accurate and complete.</w:t>
            </w:r>
          </w:p>
        </w:tc>
      </w:tr>
      <w:tr w:rsidR="00324A7E" w:rsidRPr="00324A7E" w14:paraId="1DE03585" w14:textId="77777777" w:rsidTr="000A0435">
        <w:trPr>
          <w:trHeight w:val="360"/>
        </w:trPr>
        <w:tc>
          <w:tcPr>
            <w:tcW w:w="5152" w:type="dxa"/>
          </w:tcPr>
          <w:p w14:paraId="1DE03583"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Name:</w:t>
            </w:r>
          </w:p>
        </w:tc>
        <w:tc>
          <w:tcPr>
            <w:tcW w:w="5223" w:type="dxa"/>
            <w:gridSpan w:val="2"/>
          </w:tcPr>
          <w:p w14:paraId="1DE03584"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Signature:</w:t>
            </w:r>
          </w:p>
        </w:tc>
      </w:tr>
      <w:tr w:rsidR="00324A7E" w:rsidRPr="00324A7E" w14:paraId="1DE03588" w14:textId="77777777" w:rsidTr="000A0435">
        <w:trPr>
          <w:trHeight w:val="360"/>
        </w:trPr>
        <w:tc>
          <w:tcPr>
            <w:tcW w:w="5152" w:type="dxa"/>
          </w:tcPr>
          <w:p w14:paraId="1DE03586"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w:t>
            </w:r>
          </w:p>
        </w:tc>
        <w:tc>
          <w:tcPr>
            <w:tcW w:w="5223" w:type="dxa"/>
            <w:gridSpan w:val="2"/>
          </w:tcPr>
          <w:p w14:paraId="1DE03587"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Date:</w:t>
            </w:r>
          </w:p>
        </w:tc>
      </w:tr>
      <w:tr w:rsidR="00324A7E" w:rsidRPr="00324A7E" w14:paraId="1DE0358B" w14:textId="77777777" w:rsidTr="000A0435">
        <w:trPr>
          <w:trHeight w:val="360"/>
        </w:trPr>
        <w:tc>
          <w:tcPr>
            <w:tcW w:w="5152" w:type="dxa"/>
          </w:tcPr>
          <w:p w14:paraId="1DE03589"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Address:</w:t>
            </w:r>
          </w:p>
        </w:tc>
        <w:tc>
          <w:tcPr>
            <w:tcW w:w="5223" w:type="dxa"/>
            <w:gridSpan w:val="2"/>
          </w:tcPr>
          <w:p w14:paraId="1DE0358A"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CEA / HERS Certification Identification (If applicable):</w:t>
            </w:r>
          </w:p>
        </w:tc>
      </w:tr>
      <w:tr w:rsidR="00324A7E" w:rsidRPr="00324A7E" w14:paraId="1DE0358E" w14:textId="77777777" w:rsidTr="000A0435">
        <w:trPr>
          <w:trHeight w:val="360"/>
        </w:trPr>
        <w:tc>
          <w:tcPr>
            <w:tcW w:w="5152" w:type="dxa"/>
          </w:tcPr>
          <w:p w14:paraId="1DE0358C"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City/State/Zip:</w:t>
            </w:r>
          </w:p>
        </w:tc>
        <w:tc>
          <w:tcPr>
            <w:tcW w:w="5223" w:type="dxa"/>
            <w:gridSpan w:val="2"/>
          </w:tcPr>
          <w:p w14:paraId="1DE0358D" w14:textId="77777777" w:rsidR="00E0450E" w:rsidRDefault="00324A7E" w:rsidP="009A56FF">
            <w:pPr>
              <w:keepNext/>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Phone:</w:t>
            </w:r>
          </w:p>
        </w:tc>
      </w:tr>
      <w:tr w:rsidR="00324A7E" w:rsidRPr="00324A7E" w14:paraId="1DE03590" w14:textId="77777777" w:rsidTr="000A0435">
        <w:tblPrEx>
          <w:tblCellMar>
            <w:left w:w="115" w:type="dxa"/>
            <w:right w:w="115" w:type="dxa"/>
          </w:tblCellMar>
        </w:tblPrEx>
        <w:trPr>
          <w:trHeight w:val="296"/>
        </w:trPr>
        <w:tc>
          <w:tcPr>
            <w:tcW w:w="10375" w:type="dxa"/>
            <w:gridSpan w:val="3"/>
            <w:vAlign w:val="center"/>
          </w:tcPr>
          <w:p w14:paraId="1DE0358F"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8"/>
                <w:szCs w:val="18"/>
              </w:rPr>
            </w:pPr>
            <w:r w:rsidRPr="00324A7E">
              <w:rPr>
                <w:rFonts w:asciiTheme="minorHAnsi" w:eastAsia="Times New Roman" w:hAnsiTheme="minorHAnsi" w:cs="Arial"/>
                <w:b/>
                <w:caps/>
                <w:sz w:val="18"/>
                <w:szCs w:val="18"/>
              </w:rPr>
              <w:t xml:space="preserve">Responsible Person's Declaration statement </w:t>
            </w:r>
          </w:p>
        </w:tc>
      </w:tr>
      <w:tr w:rsidR="00324A7E" w:rsidRPr="00324A7E" w14:paraId="1DE03597" w14:textId="77777777" w:rsidTr="000A0435">
        <w:tblPrEx>
          <w:tblCellMar>
            <w:left w:w="115" w:type="dxa"/>
            <w:right w:w="115" w:type="dxa"/>
          </w:tblCellMar>
        </w:tblPrEx>
        <w:trPr>
          <w:trHeight w:val="504"/>
        </w:trPr>
        <w:tc>
          <w:tcPr>
            <w:tcW w:w="10375" w:type="dxa"/>
            <w:gridSpan w:val="3"/>
          </w:tcPr>
          <w:p w14:paraId="1DE03591" w14:textId="77777777" w:rsidR="00E0450E" w:rsidRDefault="00324A7E" w:rsidP="009A56FF">
            <w:pPr>
              <w:keepNext/>
              <w:tabs>
                <w:tab w:val="left" w:pos="-2600"/>
              </w:tabs>
              <w:spacing w:after="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I certify the following under penalty of perjury, under the laws of the State of California:</w:t>
            </w:r>
          </w:p>
          <w:p w14:paraId="1DE03592" w14:textId="77777777" w:rsidR="00E0450E" w:rsidRDefault="00324A7E" w:rsidP="009A56FF">
            <w:pPr>
              <w:keepNext/>
              <w:numPr>
                <w:ilvl w:val="0"/>
                <w:numId w:val="19"/>
              </w:numPr>
              <w:tabs>
                <w:tab w:val="left" w:pos="-2600"/>
              </w:tabs>
              <w:spacing w:after="0" w:line="240" w:lineRule="auto"/>
              <w:ind w:right="90"/>
              <w:outlineLvl w:val="2"/>
              <w:rPr>
                <w:rFonts w:asciiTheme="minorHAnsi" w:eastAsia="Times New Roman" w:hAnsiTheme="minorHAnsi"/>
                <w:bCs/>
                <w:caps/>
                <w:sz w:val="18"/>
                <w:szCs w:val="18"/>
              </w:rPr>
            </w:pPr>
            <w:r w:rsidRPr="00324A7E">
              <w:rPr>
                <w:rFonts w:asciiTheme="minorHAnsi" w:eastAsia="Times New Roman" w:hAnsiTheme="minorHAnsi"/>
                <w:bCs/>
                <w:sz w:val="18"/>
                <w:szCs w:val="18"/>
              </w:rPr>
              <w:t xml:space="preserve">The information provided on this Certificate of Verification is true and correct. </w:t>
            </w:r>
          </w:p>
          <w:p w14:paraId="1DE03593"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I am the certified HERS Rater who performed the verification identified and reported on this Certificate of Verification (responsible rater).</w:t>
            </w:r>
          </w:p>
          <w:p w14:paraId="1DE03594"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The installed features, materials, components, manufactured devices, or system performance diagnostic results that require HERS verification identified on this Certificate of Verification comply with the applicable requirements in Reference Nonresidential Appendices NA1 and NA2, and the requirements specified on the Certificate of Compliance for the building approved by the enforcement agency.</w:t>
            </w:r>
          </w:p>
          <w:p w14:paraId="1DE03595"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The information reported on applicable sections of the Certificate(s) of Installation (NRCI), signed and submitted by the person(s) responsible for the construction or installation conforms to the requirements specified on the Certificate(s) of Compliance (NRCC) approved by the enforcement agency. </w:t>
            </w:r>
          </w:p>
          <w:p w14:paraId="1DE03596" w14:textId="77777777" w:rsidR="00E0450E" w:rsidRDefault="00324A7E" w:rsidP="009A56FF">
            <w:pPr>
              <w:keepNext/>
              <w:numPr>
                <w:ilvl w:val="0"/>
                <w:numId w:val="19"/>
              </w:numPr>
              <w:tabs>
                <w:tab w:val="left" w:pos="-2600"/>
              </w:tabs>
              <w:spacing w:after="0" w:line="240" w:lineRule="auto"/>
              <w:outlineLvl w:val="2"/>
              <w:rPr>
                <w:rFonts w:asciiTheme="minorHAnsi" w:eastAsia="Times New Roman" w:hAnsiTheme="minorHAnsi"/>
                <w:sz w:val="18"/>
                <w:szCs w:val="18"/>
              </w:rPr>
            </w:pPr>
            <w:r w:rsidRPr="00324A7E">
              <w:rPr>
                <w:rFonts w:asciiTheme="minorHAnsi" w:eastAsia="Times New Roman" w:hAnsiTheme="minorHAnsi"/>
                <w:sz w:val="18"/>
                <w:szCs w:val="18"/>
              </w:rPr>
              <w:t xml:space="preserve">I will ensure that a registered copy of this Certificate of Verification shall be posted, or made available with the building permit(s) issued for the building, and made available to the enforcement agency for all applicable inspections. I understand that a registered copy of this Certificate of Verification is required to be included with the documentation the builder provides to the building owner at occupancy.  </w:t>
            </w:r>
          </w:p>
        </w:tc>
      </w:tr>
      <w:tr w:rsidR="00324A7E" w:rsidRPr="00324A7E" w14:paraId="1DE03599" w14:textId="77777777" w:rsidTr="000A0435">
        <w:tblPrEx>
          <w:tblCellMar>
            <w:left w:w="115" w:type="dxa"/>
            <w:right w:w="115" w:type="dxa"/>
          </w:tblCellMar>
        </w:tblPrEx>
        <w:trPr>
          <w:trHeight w:hRule="exact" w:val="288"/>
        </w:trPr>
        <w:tc>
          <w:tcPr>
            <w:tcW w:w="10375" w:type="dxa"/>
            <w:gridSpan w:val="3"/>
            <w:vAlign w:val="center"/>
          </w:tcPr>
          <w:p w14:paraId="1DE03598"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cs="Arial"/>
                <w:b/>
                <w:caps/>
                <w:sz w:val="18"/>
                <w:szCs w:val="18"/>
              </w:rPr>
            </w:pPr>
            <w:r w:rsidRPr="00324A7E">
              <w:rPr>
                <w:rFonts w:asciiTheme="minorHAnsi" w:eastAsia="Times New Roman" w:hAnsiTheme="minorHAnsi" w:cs="Arial"/>
                <w:b/>
                <w:caps/>
                <w:sz w:val="18"/>
                <w:szCs w:val="18"/>
              </w:rPr>
              <w:t>BUILDER OR INSTALLER INFORMATION AS SHOWN ON THE CERTIFICATE of Installation</w:t>
            </w:r>
          </w:p>
        </w:tc>
      </w:tr>
      <w:tr w:rsidR="00324A7E" w:rsidRPr="00324A7E" w14:paraId="1DE0359B" w14:textId="77777777" w:rsidTr="000A0435">
        <w:tblPrEx>
          <w:tblCellMar>
            <w:left w:w="115" w:type="dxa"/>
            <w:right w:w="115" w:type="dxa"/>
          </w:tblCellMar>
        </w:tblPrEx>
        <w:trPr>
          <w:trHeight w:hRule="exact" w:val="360"/>
        </w:trPr>
        <w:tc>
          <w:tcPr>
            <w:tcW w:w="10375" w:type="dxa"/>
            <w:gridSpan w:val="3"/>
            <w:vAlign w:val="center"/>
          </w:tcPr>
          <w:p w14:paraId="1DE0359A"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Company Name (Installing Subcontractor or General Contractor or Builder/Owner):</w:t>
            </w:r>
          </w:p>
        </w:tc>
      </w:tr>
      <w:tr w:rsidR="00324A7E" w:rsidRPr="00324A7E" w14:paraId="1DE0359E" w14:textId="77777777" w:rsidTr="000A0435">
        <w:tblPrEx>
          <w:tblCellMar>
            <w:left w:w="115" w:type="dxa"/>
            <w:right w:w="115" w:type="dxa"/>
          </w:tblCellMar>
        </w:tblPrEx>
        <w:trPr>
          <w:trHeight w:hRule="exact" w:val="360"/>
        </w:trPr>
        <w:tc>
          <w:tcPr>
            <w:tcW w:w="5152" w:type="dxa"/>
          </w:tcPr>
          <w:p w14:paraId="1DE0359C" w14:textId="77777777" w:rsidR="00E0450E" w:rsidRDefault="00324A7E" w:rsidP="009A56FF">
            <w:pPr>
              <w:keepNext/>
              <w:tabs>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240" w:line="240" w:lineRule="auto"/>
              <w:rPr>
                <w:rFonts w:asciiTheme="minorHAnsi" w:eastAsia="Times New Roman" w:hAnsiTheme="minorHAnsi"/>
                <w:sz w:val="14"/>
                <w:szCs w:val="14"/>
              </w:rPr>
            </w:pPr>
            <w:r w:rsidRPr="00324A7E">
              <w:rPr>
                <w:rFonts w:asciiTheme="minorHAnsi" w:eastAsia="Times New Roman" w:hAnsiTheme="minorHAnsi"/>
                <w:sz w:val="14"/>
                <w:szCs w:val="14"/>
              </w:rPr>
              <w:t>Responsible Builder/Installer Name:</w:t>
            </w:r>
          </w:p>
        </w:tc>
        <w:tc>
          <w:tcPr>
            <w:tcW w:w="5223" w:type="dxa"/>
            <w:gridSpan w:val="2"/>
          </w:tcPr>
          <w:p w14:paraId="1DE0359D" w14:textId="77777777" w:rsidR="00E0450E" w:rsidRDefault="00324A7E" w:rsidP="009A56FF">
            <w:pPr>
              <w:keepNext/>
              <w:tabs>
                <w:tab w:val="left" w:pos="-720"/>
                <w:tab w:val="left" w:pos="-9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CSLB License:</w:t>
            </w:r>
          </w:p>
        </w:tc>
      </w:tr>
      <w:tr w:rsidR="00324A7E" w:rsidRPr="00324A7E" w14:paraId="1DE035A0" w14:textId="77777777" w:rsidTr="000A0435">
        <w:tblPrEx>
          <w:tblCellMar>
            <w:left w:w="108" w:type="dxa"/>
            <w:right w:w="108" w:type="dxa"/>
          </w:tblCellMar>
        </w:tblPrEx>
        <w:trPr>
          <w:trHeight w:hRule="exact" w:val="288"/>
        </w:trPr>
        <w:tc>
          <w:tcPr>
            <w:tcW w:w="10375" w:type="dxa"/>
            <w:gridSpan w:val="3"/>
            <w:vAlign w:val="center"/>
          </w:tcPr>
          <w:p w14:paraId="1DE0359F"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PROVIDER DATA REGISTRY INFORMATION</w:t>
            </w:r>
          </w:p>
        </w:tc>
      </w:tr>
      <w:tr w:rsidR="00324A7E" w:rsidRPr="00324A7E" w14:paraId="1DE035A3" w14:textId="77777777" w:rsidTr="000A0435">
        <w:tblPrEx>
          <w:tblCellMar>
            <w:left w:w="108" w:type="dxa"/>
            <w:right w:w="108" w:type="dxa"/>
          </w:tblCellMar>
        </w:tblPrEx>
        <w:trPr>
          <w:trHeight w:hRule="exact" w:val="360"/>
        </w:trPr>
        <w:tc>
          <w:tcPr>
            <w:tcW w:w="5152" w:type="dxa"/>
          </w:tcPr>
          <w:p w14:paraId="1DE035A1"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Sample Group Number (if applicable):</w:t>
            </w:r>
          </w:p>
        </w:tc>
        <w:tc>
          <w:tcPr>
            <w:tcW w:w="5223" w:type="dxa"/>
            <w:gridSpan w:val="2"/>
          </w:tcPr>
          <w:p w14:paraId="1DE035A2" w14:textId="77777777" w:rsidR="00E0450E" w:rsidRDefault="00324A7E" w:rsidP="009A56FF">
            <w:pPr>
              <w:keepNext/>
              <w:tabs>
                <w:tab w:val="left" w:pos="-720"/>
                <w:tab w:val="left" w:pos="-9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0" w:line="240" w:lineRule="auto"/>
              <w:rPr>
                <w:rFonts w:asciiTheme="minorHAnsi" w:eastAsia="Times New Roman" w:hAnsiTheme="minorHAnsi"/>
                <w:sz w:val="14"/>
                <w:szCs w:val="14"/>
              </w:rPr>
            </w:pPr>
            <w:r w:rsidRPr="00324A7E">
              <w:rPr>
                <w:rFonts w:asciiTheme="minorHAnsi" w:eastAsia="Times New Roman" w:hAnsiTheme="minorHAnsi"/>
                <w:sz w:val="14"/>
                <w:szCs w:val="14"/>
              </w:rPr>
              <w:t>Dwelling Test Status in Sample Group (if applicable)</w:t>
            </w:r>
          </w:p>
        </w:tc>
      </w:tr>
      <w:tr w:rsidR="00324A7E" w:rsidRPr="00324A7E" w14:paraId="1DE035A5" w14:textId="77777777" w:rsidTr="000A0435">
        <w:tblPrEx>
          <w:tblCellMar>
            <w:left w:w="108" w:type="dxa"/>
            <w:right w:w="108" w:type="dxa"/>
          </w:tblCellMar>
        </w:tblPrEx>
        <w:trPr>
          <w:trHeight w:hRule="exact" w:val="288"/>
        </w:trPr>
        <w:tc>
          <w:tcPr>
            <w:tcW w:w="10375" w:type="dxa"/>
            <w:gridSpan w:val="3"/>
            <w:vAlign w:val="center"/>
          </w:tcPr>
          <w:p w14:paraId="1DE035A4"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cs="Arial"/>
                <w:b/>
                <w:caps/>
                <w:sz w:val="18"/>
                <w:szCs w:val="18"/>
              </w:rPr>
              <w:t>HERS RATER INFORMATION</w:t>
            </w:r>
          </w:p>
        </w:tc>
      </w:tr>
      <w:tr w:rsidR="00324A7E" w:rsidRPr="00324A7E" w14:paraId="1DE035A7" w14:textId="77777777" w:rsidTr="000A0435">
        <w:tblPrEx>
          <w:tblCellMar>
            <w:left w:w="108" w:type="dxa"/>
            <w:right w:w="108" w:type="dxa"/>
          </w:tblCellMar>
        </w:tblPrEx>
        <w:trPr>
          <w:trHeight w:hRule="exact" w:val="360"/>
        </w:trPr>
        <w:tc>
          <w:tcPr>
            <w:tcW w:w="10375" w:type="dxa"/>
            <w:gridSpan w:val="3"/>
          </w:tcPr>
          <w:p w14:paraId="1DE035A6" w14:textId="77777777" w:rsidR="00E0450E" w:rsidRDefault="00324A7E" w:rsidP="009A56FF">
            <w:pPr>
              <w:keepNext/>
              <w:tabs>
                <w:tab w:val="left" w:pos="-720"/>
                <w:tab w:val="left" w:pos="0"/>
                <w:tab w:val="left" w:pos="252"/>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HERS Rater Company Name:</w:t>
            </w:r>
          </w:p>
        </w:tc>
      </w:tr>
      <w:tr w:rsidR="00324A7E" w:rsidRPr="00324A7E" w14:paraId="1DE035AA"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5A8"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Name:</w:t>
            </w:r>
          </w:p>
        </w:tc>
        <w:tc>
          <w:tcPr>
            <w:tcW w:w="5175" w:type="dxa"/>
            <w:tcBorders>
              <w:top w:val="single" w:sz="4" w:space="0" w:color="auto"/>
              <w:left w:val="single" w:sz="4" w:space="0" w:color="auto"/>
              <w:bottom w:val="single" w:sz="4" w:space="0" w:color="auto"/>
              <w:right w:val="single" w:sz="4" w:space="0" w:color="auto"/>
            </w:tcBorders>
          </w:tcPr>
          <w:p w14:paraId="1DE035A9"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Signature:</w:t>
            </w:r>
          </w:p>
        </w:tc>
      </w:tr>
      <w:tr w:rsidR="00324A7E" w:rsidRPr="00324A7E" w14:paraId="1DE035AD" w14:textId="77777777" w:rsidTr="000A0435">
        <w:tblPrEx>
          <w:tblCellMar>
            <w:left w:w="108" w:type="dxa"/>
            <w:right w:w="108" w:type="dxa"/>
          </w:tblCellMar>
        </w:tblPrEx>
        <w:trPr>
          <w:trHeight w:hRule="exact" w:val="360"/>
        </w:trPr>
        <w:tc>
          <w:tcPr>
            <w:tcW w:w="5200" w:type="dxa"/>
            <w:gridSpan w:val="2"/>
            <w:tcBorders>
              <w:top w:val="single" w:sz="4" w:space="0" w:color="auto"/>
              <w:left w:val="single" w:sz="4" w:space="0" w:color="auto"/>
              <w:bottom w:val="single" w:sz="4" w:space="0" w:color="auto"/>
              <w:right w:val="single" w:sz="4" w:space="0" w:color="auto"/>
            </w:tcBorders>
          </w:tcPr>
          <w:p w14:paraId="1DE035AB"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Responsible Rater's Certification Number w/ this HERS Provider</w:t>
            </w:r>
          </w:p>
        </w:tc>
        <w:tc>
          <w:tcPr>
            <w:tcW w:w="5175" w:type="dxa"/>
            <w:tcBorders>
              <w:top w:val="single" w:sz="4" w:space="0" w:color="auto"/>
              <w:left w:val="single" w:sz="4" w:space="0" w:color="auto"/>
              <w:bottom w:val="single" w:sz="4" w:space="0" w:color="auto"/>
              <w:right w:val="single" w:sz="4" w:space="0" w:color="auto"/>
            </w:tcBorders>
          </w:tcPr>
          <w:p w14:paraId="1DE035AC" w14:textId="77777777" w:rsidR="00E0450E" w:rsidRDefault="00324A7E" w:rsidP="009A56FF">
            <w:pPr>
              <w:keepNext/>
              <w:tabs>
                <w:tab w:val="left" w:pos="-720"/>
                <w:tab w:val="left" w:pos="0"/>
                <w:tab w:val="left" w:pos="252"/>
                <w:tab w:val="left" w:pos="5112"/>
                <w:tab w:val="left" w:pos="6822"/>
                <w:tab w:val="left" w:pos="8100"/>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right="90"/>
              <w:rPr>
                <w:rFonts w:asciiTheme="minorHAnsi" w:eastAsia="Times New Roman" w:hAnsiTheme="minorHAnsi"/>
                <w:sz w:val="14"/>
                <w:szCs w:val="14"/>
              </w:rPr>
            </w:pPr>
            <w:r w:rsidRPr="00324A7E">
              <w:rPr>
                <w:rFonts w:asciiTheme="minorHAnsi" w:eastAsia="Times New Roman" w:hAnsiTheme="minorHAnsi"/>
                <w:sz w:val="14"/>
                <w:szCs w:val="14"/>
              </w:rPr>
              <w:t>Date Signed:</w:t>
            </w:r>
          </w:p>
        </w:tc>
      </w:tr>
    </w:tbl>
    <w:p w14:paraId="1DE035B0" w14:textId="77777777" w:rsidR="00A374A5" w:rsidRDefault="00A374A5" w:rsidP="00E60618">
      <w:pPr>
        <w:tabs>
          <w:tab w:val="left" w:pos="-720"/>
          <w:tab w:val="left" w:pos="252"/>
          <w:tab w:val="left" w:pos="450"/>
          <w:tab w:val="left" w:pos="5112"/>
          <w:tab w:val="left" w:pos="6822"/>
          <w:tab w:val="left" w:pos="8082"/>
          <w:tab w:val="left" w:pos="891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 w:val="left" w:pos="30672"/>
        </w:tabs>
        <w:suppressAutoHyphens/>
        <w:spacing w:after="60" w:line="240" w:lineRule="auto"/>
        <w:ind w:left="450"/>
        <w:rPr>
          <w:b/>
          <w:sz w:val="20"/>
          <w:szCs w:val="20"/>
        </w:rPr>
      </w:pPr>
    </w:p>
    <w:sectPr w:rsidR="00A374A5" w:rsidSect="007A7B36">
      <w:headerReference w:type="even" r:id="rId21"/>
      <w:headerReference w:type="default" r:id="rId22"/>
      <w:headerReference w:type="first" r:id="rId23"/>
      <w:pgSz w:w="15840" w:h="12240" w:orient="landscape"/>
      <w:pgMar w:top="720" w:right="720" w:bottom="720" w:left="720" w:header="720" w:footer="432"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649" w:author="Smith, Alexis@Energy" w:date="2018-11-19T09:55:00Z" w:initials="SA">
    <w:p w14:paraId="130A2C27" w14:textId="77777777" w:rsidR="009328F8" w:rsidRDefault="009328F8">
      <w:pPr>
        <w:pStyle w:val="CommentText"/>
      </w:pPr>
      <w:r>
        <w:rPr>
          <w:rStyle w:val="CommentReference"/>
        </w:rPr>
        <w:annotationRef/>
      </w:r>
      <w:r>
        <w:t>Heat pump?</w:t>
      </w:r>
    </w:p>
  </w:comment>
  <w:comment w:id="1871" w:author="Hudler, Rob@Energy" w:date="2018-10-26T11:44:00Z" w:initials="HR">
    <w:p w14:paraId="0EC27565" w14:textId="77777777" w:rsidR="009328F8" w:rsidRDefault="009328F8" w:rsidP="009328F8">
      <w:pPr>
        <w:pStyle w:val="CommentText"/>
      </w:pPr>
      <w:r>
        <w:rPr>
          <w:rStyle w:val="CommentReference"/>
        </w:rPr>
        <w:annotationRef/>
      </w:r>
      <w:r>
        <w:rPr>
          <w:noProof/>
        </w:rPr>
        <w:t>Do not think this is an option per RA language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30A2C27" w15:done="0"/>
  <w15:commentEx w15:paraId="0EC2756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9CA1949" w14:textId="77777777" w:rsidR="009328F8" w:rsidRPr="00DB7BEA" w:rsidRDefault="009328F8" w:rsidP="00B3063C">
      <w:pPr>
        <w:spacing w:after="0" w:line="240" w:lineRule="auto"/>
      </w:pPr>
      <w:r>
        <w:separator/>
      </w:r>
    </w:p>
  </w:endnote>
  <w:endnote w:type="continuationSeparator" w:id="0">
    <w:p w14:paraId="131A7DE9" w14:textId="77777777" w:rsidR="009328F8" w:rsidRPr="00DB7BEA" w:rsidRDefault="009328F8" w:rsidP="00B3063C">
      <w:pPr>
        <w:spacing w:after="0" w:line="240" w:lineRule="auto"/>
      </w:pPr>
      <w:r>
        <w:continuationSeparator/>
      </w:r>
    </w:p>
  </w:endnote>
  <w:endnote w:type="continuationNotice" w:id="1">
    <w:p w14:paraId="60486684" w14:textId="77777777" w:rsidR="009328F8" w:rsidRDefault="009328F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Tahoma">
    <w:panose1 w:val="020B0604030504040204"/>
    <w:charset w:val="00"/>
    <w:family w:val="swiss"/>
    <w:pitch w:val="variable"/>
    <w:sig w:usb0="E1002EFF" w:usb1="C000605B" w:usb2="00000029" w:usb3="00000000" w:csb0="000101FF" w:csb1="00000000"/>
  </w:font>
  <w:font w:name="TimesNewRomanPS-BoldMT">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D5E3A7" w14:textId="77777777" w:rsidR="009328F8" w:rsidRDefault="009328F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659EF3" w14:textId="77777777" w:rsidR="009328F8" w:rsidRPr="009328F8" w:rsidRDefault="009328F8" w:rsidP="007948D0">
    <w:pPr>
      <w:pStyle w:val="Style7"/>
      <w:tabs>
        <w:tab w:val="right" w:pos="14400"/>
      </w:tabs>
      <w:rPr>
        <w:ins w:id="1054" w:author="Hudler, Rob@Energy" w:date="2018-11-27T13:52:00Z"/>
        <w:sz w:val="20"/>
        <w:szCs w:val="18"/>
        <w:rPrChange w:id="1055" w:author="Smith, Alexis@Energy" w:date="2018-11-29T15:05:00Z">
          <w:rPr>
            <w:ins w:id="1056" w:author="Hudler, Rob@Energy" w:date="2018-11-27T13:52:00Z"/>
          </w:rPr>
        </w:rPrChange>
      </w:rPr>
    </w:pPr>
    <w:ins w:id="1057" w:author="Hudler, Rob@Energy" w:date="2018-11-27T13:52:00Z">
      <w:r w:rsidRPr="009328F8">
        <w:rPr>
          <w:sz w:val="20"/>
          <w:szCs w:val="18"/>
          <w:rPrChange w:id="1058" w:author="Smith, Alexis@Energy" w:date="2018-11-29T15:05:00Z">
            <w:rPr/>
          </w:rPrChange>
        </w:rPr>
        <w:t xml:space="preserve">Registration Number:                                                           Registration Date/Time:                                           HERS Provider:                       </w:t>
      </w:r>
    </w:ins>
  </w:p>
  <w:p w14:paraId="4B8FB9DA" w14:textId="6E93CCC2" w:rsidR="009328F8" w:rsidRPr="009328F8" w:rsidDel="009328F8" w:rsidRDefault="009328F8" w:rsidP="007948D0">
    <w:pPr>
      <w:pStyle w:val="Style7"/>
      <w:tabs>
        <w:tab w:val="clear" w:pos="10800"/>
        <w:tab w:val="right" w:pos="14400"/>
      </w:tabs>
      <w:rPr>
        <w:ins w:id="1059" w:author="Hudler, Rob@Energy" w:date="2018-11-27T13:52:00Z"/>
        <w:del w:id="1060" w:author="Smith, Alexis@Energy" w:date="2018-11-29T15:05:00Z"/>
        <w:sz w:val="20"/>
        <w:szCs w:val="18"/>
        <w:rPrChange w:id="1061" w:author="Smith, Alexis@Energy" w:date="2018-11-29T15:05:00Z">
          <w:rPr>
            <w:ins w:id="1062" w:author="Hudler, Rob@Energy" w:date="2018-11-27T13:52:00Z"/>
            <w:del w:id="1063" w:author="Smith, Alexis@Energy" w:date="2018-11-29T15:05:00Z"/>
          </w:rPr>
        </w:rPrChange>
      </w:rPr>
    </w:pPr>
    <w:ins w:id="1064" w:author="Hudler, Rob@Energy" w:date="2018-11-27T13:52:00Z">
      <w:r w:rsidRPr="009328F8">
        <w:rPr>
          <w:sz w:val="20"/>
          <w:szCs w:val="18"/>
          <w:rPrChange w:id="1065" w:author="Smith, Alexis@Energy" w:date="2018-11-29T15:05:00Z">
            <w:rPr/>
          </w:rPrChange>
        </w:rPr>
        <w:t>CA Building Energy Efficiency Standards - 2019 Residential Compliance</w:t>
      </w:r>
      <w:r w:rsidRPr="009328F8">
        <w:rPr>
          <w:sz w:val="20"/>
          <w:szCs w:val="18"/>
          <w:rPrChange w:id="1066" w:author="Smith, Alexis@Energy" w:date="2018-11-29T15:05:00Z">
            <w:rPr/>
          </w:rPrChange>
        </w:rPr>
        <w:tab/>
        <w:t>January 2019</w:t>
      </w:r>
    </w:ins>
  </w:p>
  <w:p w14:paraId="5E73D5D1" w14:textId="41AC739E" w:rsidR="009328F8" w:rsidRPr="009328F8" w:rsidRDefault="009328F8" w:rsidP="009328F8">
    <w:pPr>
      <w:pStyle w:val="Style7"/>
      <w:rPr>
        <w:ins w:id="1067" w:author="Hudler, Rob@Energy" w:date="2018-11-27T13:52:00Z"/>
        <w:i/>
        <w:sz w:val="20"/>
        <w:szCs w:val="18"/>
        <w:rPrChange w:id="1068" w:author="Smith, Alexis@Energy" w:date="2018-11-29T15:05:00Z">
          <w:rPr>
            <w:ins w:id="1069" w:author="Hudler, Rob@Energy" w:date="2018-11-27T13:52:00Z"/>
            <w:i/>
          </w:rPr>
        </w:rPrChange>
      </w:rPr>
      <w:pPrChange w:id="1070" w:author="Smith, Alexis@Energy" w:date="2018-11-29T15:05:00Z">
        <w:pPr>
          <w:pStyle w:val="Style7"/>
          <w:tabs>
            <w:tab w:val="clear" w:pos="10800"/>
            <w:tab w:val="right" w:pos="14400"/>
          </w:tabs>
        </w:pPr>
      </w:pPrChange>
    </w:pPr>
  </w:p>
  <w:p w14:paraId="0FDC4DDE" w14:textId="77777777" w:rsidR="009328F8" w:rsidRPr="009328F8" w:rsidDel="009328F8" w:rsidRDefault="009328F8" w:rsidP="007948D0">
    <w:pPr>
      <w:pStyle w:val="Style7"/>
      <w:tabs>
        <w:tab w:val="clear" w:pos="10800"/>
        <w:tab w:val="right" w:pos="14400"/>
      </w:tabs>
      <w:rPr>
        <w:ins w:id="1071" w:author="Hudler, Rob@Energy" w:date="2018-11-27T13:51:00Z"/>
        <w:del w:id="1072" w:author="Smith, Alexis@Energy" w:date="2018-11-29T15:05:00Z"/>
        <w:i/>
        <w:sz w:val="20"/>
        <w:szCs w:val="18"/>
        <w:rPrChange w:id="1073" w:author="Smith, Alexis@Energy" w:date="2018-11-29T15:05:00Z">
          <w:rPr>
            <w:ins w:id="1074" w:author="Hudler, Rob@Energy" w:date="2018-11-27T13:51:00Z"/>
            <w:del w:id="1075" w:author="Smith, Alexis@Energy" w:date="2018-11-29T15:05:00Z"/>
            <w:i/>
          </w:rPr>
        </w:rPrChange>
      </w:rPr>
    </w:pPr>
  </w:p>
  <w:p w14:paraId="1DE035C8" w14:textId="529A942A" w:rsidR="009328F8" w:rsidRPr="00452DFA" w:rsidDel="007948D0" w:rsidRDefault="009328F8" w:rsidP="002332EE">
    <w:pPr>
      <w:pStyle w:val="Style13"/>
      <w:tabs>
        <w:tab w:val="clear" w:pos="10800"/>
        <w:tab w:val="right" w:pos="9720"/>
      </w:tabs>
      <w:spacing w:before="0"/>
      <w:rPr>
        <w:del w:id="1076" w:author="Hudler, Rob@Energy" w:date="2018-11-27T13:51:00Z"/>
        <w:i w:val="0"/>
        <w:sz w:val="20"/>
        <w:szCs w:val="20"/>
      </w:rPr>
    </w:pPr>
    <w:del w:id="1077" w:author="Hudler, Rob@Energy" w:date="2018-11-27T13:51:00Z">
      <w:r w:rsidRPr="00452DFA" w:rsidDel="007948D0">
        <w:rPr>
          <w:i w:val="0"/>
          <w:sz w:val="20"/>
          <w:szCs w:val="20"/>
        </w:rPr>
        <w:delText xml:space="preserve">Registration Number:                                   </w:delText>
      </w:r>
      <w:r w:rsidDel="007948D0">
        <w:rPr>
          <w:i w:val="0"/>
          <w:sz w:val="20"/>
          <w:szCs w:val="20"/>
        </w:rPr>
        <w:delText xml:space="preserve">               </w:delText>
      </w:r>
      <w:r w:rsidRPr="00452DFA" w:rsidDel="007948D0">
        <w:rPr>
          <w:i w:val="0"/>
          <w:sz w:val="20"/>
          <w:szCs w:val="20"/>
        </w:rPr>
        <w:delText xml:space="preserve">     </w:delText>
      </w:r>
      <w:r w:rsidDel="007948D0">
        <w:rPr>
          <w:i w:val="0"/>
          <w:sz w:val="20"/>
          <w:szCs w:val="20"/>
        </w:rPr>
        <w:delText xml:space="preserve">                                                  </w:delText>
      </w:r>
      <w:r w:rsidRPr="00452DFA" w:rsidDel="007948D0">
        <w:rPr>
          <w:i w:val="0"/>
          <w:sz w:val="20"/>
          <w:szCs w:val="20"/>
        </w:rPr>
        <w:delText xml:space="preserve">  Registration Date/Time:                    </w:delText>
      </w:r>
      <w:r w:rsidDel="007948D0">
        <w:rPr>
          <w:i w:val="0"/>
          <w:sz w:val="20"/>
          <w:szCs w:val="20"/>
        </w:rPr>
        <w:delText xml:space="preserve">              </w:delText>
      </w:r>
      <w:r w:rsidRPr="00452DFA" w:rsidDel="007948D0">
        <w:rPr>
          <w:i w:val="0"/>
          <w:sz w:val="20"/>
          <w:szCs w:val="20"/>
        </w:rPr>
        <w:delText xml:space="preserve">   </w:delText>
      </w:r>
      <w:r w:rsidDel="007948D0">
        <w:rPr>
          <w:i w:val="0"/>
          <w:sz w:val="20"/>
          <w:szCs w:val="20"/>
        </w:rPr>
        <w:delText xml:space="preserve">    </w:delText>
      </w:r>
      <w:r w:rsidRPr="00452DFA" w:rsidDel="007948D0">
        <w:rPr>
          <w:i w:val="0"/>
          <w:sz w:val="20"/>
          <w:szCs w:val="20"/>
        </w:rPr>
        <w:delText xml:space="preserve">       HERS Provider:                       </w:delText>
      </w:r>
    </w:del>
  </w:p>
  <w:p w14:paraId="1DE035C9" w14:textId="457B7D3D" w:rsidR="009328F8" w:rsidRPr="00452DFA" w:rsidRDefault="009328F8" w:rsidP="00BC2922">
    <w:pPr>
      <w:pStyle w:val="Style13"/>
      <w:tabs>
        <w:tab w:val="clear" w:pos="10800"/>
        <w:tab w:val="right" w:pos="14400"/>
      </w:tabs>
      <w:spacing w:before="0"/>
      <w:rPr>
        <w:i w:val="0"/>
        <w:sz w:val="20"/>
        <w:szCs w:val="20"/>
      </w:rPr>
    </w:pPr>
    <w:del w:id="1078" w:author="Hudler, Rob@Energy" w:date="2018-11-27T13:51:00Z">
      <w:r w:rsidRPr="00452DFA" w:rsidDel="007948D0">
        <w:rPr>
          <w:i w:val="0"/>
          <w:sz w:val="20"/>
          <w:szCs w:val="20"/>
        </w:rPr>
        <w:delText>CA Building Energy Efficiency Standards - 201</w:delText>
      </w:r>
      <w:r w:rsidDel="007948D0">
        <w:rPr>
          <w:i w:val="0"/>
          <w:sz w:val="20"/>
          <w:szCs w:val="20"/>
        </w:rPr>
        <w:delText>6</w:delText>
      </w:r>
      <w:r w:rsidRPr="00452DFA" w:rsidDel="007948D0">
        <w:rPr>
          <w:i w:val="0"/>
          <w:sz w:val="20"/>
          <w:szCs w:val="20"/>
        </w:rPr>
        <w:delText xml:space="preserve"> </w:delText>
      </w:r>
      <w:r w:rsidDel="007948D0">
        <w:rPr>
          <w:i w:val="0"/>
          <w:sz w:val="20"/>
          <w:szCs w:val="20"/>
        </w:rPr>
        <w:delText>Nonr</w:delText>
      </w:r>
      <w:r w:rsidRPr="00452DFA" w:rsidDel="007948D0">
        <w:rPr>
          <w:i w:val="0"/>
          <w:sz w:val="20"/>
          <w:szCs w:val="20"/>
        </w:rPr>
        <w:delText>esidential Compliance</w:delText>
      </w:r>
      <w:r w:rsidRPr="00452DFA" w:rsidDel="007948D0">
        <w:rPr>
          <w:i w:val="0"/>
          <w:sz w:val="20"/>
          <w:szCs w:val="20"/>
        </w:rPr>
        <w:tab/>
      </w:r>
      <w:r w:rsidDel="007948D0">
        <w:rPr>
          <w:i w:val="0"/>
          <w:sz w:val="20"/>
          <w:szCs w:val="20"/>
        </w:rPr>
        <w:delText>September 2016</w:delText>
      </w:r>
    </w:del>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B41071" w14:textId="77777777" w:rsidR="009328F8" w:rsidRDefault="009328F8">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3" w14:textId="42E98738" w:rsidR="009328F8" w:rsidRDefault="009328F8" w:rsidP="00BC2922">
    <w:pPr>
      <w:pStyle w:val="Style13"/>
      <w:tabs>
        <w:tab w:val="clear" w:pos="10800"/>
        <w:tab w:val="right" w:pos="14400"/>
      </w:tabs>
      <w:spacing w:before="0"/>
      <w:rPr>
        <w:ins w:id="1282" w:author="Hudler, Rob@Energy" w:date="2018-11-27T13:53:00Z"/>
        <w:i w:val="0"/>
        <w:sz w:val="20"/>
        <w:szCs w:val="20"/>
      </w:rPr>
    </w:pPr>
    <w:r w:rsidRPr="00452DFA">
      <w:rPr>
        <w:i w:val="0"/>
        <w:sz w:val="20"/>
        <w:szCs w:val="20"/>
      </w:rPr>
      <w:t>CA Building Energy Efficiency Standards - 201</w:t>
    </w:r>
    <w:ins w:id="1283" w:author="Hudler, Rob@Energy" w:date="2018-11-27T13:53:00Z">
      <w:r>
        <w:rPr>
          <w:i w:val="0"/>
          <w:sz w:val="20"/>
          <w:szCs w:val="20"/>
        </w:rPr>
        <w:t>9</w:t>
      </w:r>
    </w:ins>
    <w:del w:id="1284" w:author="Hudler, Rob@Energy" w:date="2018-11-27T13:53:00Z">
      <w:r w:rsidDel="007948D0">
        <w:rPr>
          <w:i w:val="0"/>
          <w:sz w:val="20"/>
          <w:szCs w:val="20"/>
        </w:rPr>
        <w:delText>6</w:delText>
      </w:r>
    </w:del>
    <w:r w:rsidRPr="00452DFA">
      <w:rPr>
        <w:i w:val="0"/>
        <w:sz w:val="20"/>
        <w:szCs w:val="20"/>
      </w:rPr>
      <w:t xml:space="preserve"> </w:t>
    </w:r>
    <w:r>
      <w:rPr>
        <w:i w:val="0"/>
        <w:sz w:val="20"/>
        <w:szCs w:val="20"/>
      </w:rPr>
      <w:t>Nonr</w:t>
    </w:r>
    <w:r w:rsidRPr="00452DFA">
      <w:rPr>
        <w:i w:val="0"/>
        <w:sz w:val="20"/>
        <w:szCs w:val="20"/>
      </w:rPr>
      <w:t>esidential Compliance</w:t>
    </w:r>
    <w:r w:rsidRPr="00452DFA">
      <w:rPr>
        <w:i w:val="0"/>
        <w:sz w:val="20"/>
        <w:szCs w:val="20"/>
      </w:rPr>
      <w:tab/>
    </w:r>
    <w:del w:id="1285" w:author="Hudler, Rob@Energy" w:date="2018-11-27T13:53:00Z">
      <w:r w:rsidDel="007948D0">
        <w:rPr>
          <w:i w:val="0"/>
          <w:sz w:val="20"/>
          <w:szCs w:val="20"/>
        </w:rPr>
        <w:delText>September 2016</w:delText>
      </w:r>
    </w:del>
    <w:ins w:id="1286" w:author="Hudler, Rob@Energy" w:date="2018-11-27T13:53:00Z">
      <w:r>
        <w:rPr>
          <w:i w:val="0"/>
          <w:sz w:val="20"/>
          <w:szCs w:val="20"/>
        </w:rPr>
        <w:t>January 2019</w:t>
      </w:r>
    </w:ins>
  </w:p>
  <w:p w14:paraId="13F536D4" w14:textId="77777777" w:rsidR="009328F8" w:rsidRPr="00452DFA" w:rsidRDefault="009328F8" w:rsidP="00BC2922">
    <w:pPr>
      <w:pStyle w:val="Style13"/>
      <w:tabs>
        <w:tab w:val="clear" w:pos="10800"/>
        <w:tab w:val="right" w:pos="14400"/>
      </w:tabs>
      <w:spacing w:before="0"/>
      <w:rPr>
        <w:i w:val="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72460A7" w14:textId="77777777" w:rsidR="009328F8" w:rsidRPr="00DB7BEA" w:rsidRDefault="009328F8" w:rsidP="00B3063C">
      <w:pPr>
        <w:spacing w:after="0" w:line="240" w:lineRule="auto"/>
      </w:pPr>
      <w:r>
        <w:separator/>
      </w:r>
    </w:p>
  </w:footnote>
  <w:footnote w:type="continuationSeparator" w:id="0">
    <w:p w14:paraId="6CF3F402" w14:textId="77777777" w:rsidR="009328F8" w:rsidRPr="00DB7BEA" w:rsidRDefault="009328F8" w:rsidP="00B3063C">
      <w:pPr>
        <w:spacing w:after="0" w:line="240" w:lineRule="auto"/>
      </w:pPr>
      <w:r>
        <w:continuationSeparator/>
      </w:r>
    </w:p>
  </w:footnote>
  <w:footnote w:type="continuationNotice" w:id="1">
    <w:p w14:paraId="1A635324" w14:textId="77777777" w:rsidR="009328F8" w:rsidRDefault="009328F8">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B5" w14:textId="77777777" w:rsidR="009328F8" w:rsidRDefault="009328F8">
    <w:pPr>
      <w:pStyle w:val="Header"/>
    </w:pPr>
    <w:r>
      <w:rPr>
        <w:noProof/>
      </w:rPr>
      <w:pict w14:anchorId="1DE035D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9" o:spid="_x0000_s12304" type="#_x0000_t75" style="position:absolute;margin-left:0;margin-top:0;width:10in;height:540pt;z-index:-251658237;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B6" w14:textId="16FDAE44" w:rsidR="009328F8" w:rsidRPr="009B7BB1" w:rsidRDefault="009328F8" w:rsidP="009B7BB1">
    <w:pPr>
      <w:suppressAutoHyphens/>
      <w:spacing w:after="0" w:line="240" w:lineRule="auto"/>
      <w:ind w:left="-90"/>
      <w:rPr>
        <w:rFonts w:ascii="Arial" w:eastAsia="Times New Roman" w:hAnsi="Arial" w:cs="Arial"/>
        <w:sz w:val="14"/>
        <w:szCs w:val="14"/>
      </w:rPr>
    </w:pPr>
    <w:ins w:id="1039" w:author="Smith, Alexis@Energy" w:date="2018-11-29T15:04:00Z">
      <w:r w:rsidRPr="00442B41">
        <w:rPr>
          <w:rFonts w:ascii="Arial" w:hAnsi="Arial" w:cs="Arial"/>
          <w:noProof/>
          <w:sz w:val="14"/>
          <w:szCs w:val="14"/>
        </w:rPr>
        <w:drawing>
          <wp:anchor distT="0" distB="0" distL="114300" distR="114300" simplePos="0" relativeHeight="251658250" behindDoc="0" locked="0" layoutInCell="1" allowOverlap="1" wp14:anchorId="5504F14C" wp14:editId="43C56755">
            <wp:simplePos x="0" y="0"/>
            <wp:positionH relativeFrom="margin">
              <wp:posOffset>6515100</wp:posOffset>
            </wp:positionH>
            <wp:positionV relativeFrom="margin">
              <wp:posOffset>-1393190</wp:posOffset>
            </wp:positionV>
            <wp:extent cx="354965" cy="311150"/>
            <wp:effectExtent l="0" t="0" r="6985" b="0"/>
            <wp:wrapSquare wrapText="bothSides"/>
            <wp:docPr id="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354965" cy="311150"/>
                    </a:xfrm>
                    <a:prstGeom prst="rect">
                      <a:avLst/>
                    </a:prstGeom>
                    <a:noFill/>
                  </pic:spPr>
                </pic:pic>
              </a:graphicData>
            </a:graphic>
            <wp14:sizeRelH relativeFrom="margin">
              <wp14:pctWidth>0</wp14:pctWidth>
            </wp14:sizeRelH>
            <wp14:sizeRelV relativeFrom="margin">
              <wp14:pctHeight>0</wp14:pctHeight>
            </wp14:sizeRelV>
          </wp:anchor>
        </w:drawing>
      </w:r>
    </w:ins>
    <w:r w:rsidRPr="00444986">
      <w:rPr>
        <w:rFonts w:ascii="Arial" w:eastAsia="Times New Roman" w:hAnsi="Arial" w:cs="Arial"/>
        <w:noProof/>
        <w:sz w:val="14"/>
        <w:szCs w:val="14"/>
      </w:rPr>
      <w:drawing>
        <wp:anchor distT="0" distB="0" distL="114300" distR="114300" simplePos="0" relativeHeight="251658249" behindDoc="0" locked="0" layoutInCell="1" allowOverlap="1" wp14:anchorId="1DE035DF" wp14:editId="25867BB5">
          <wp:simplePos x="0" y="0"/>
          <wp:positionH relativeFrom="margin">
            <wp:posOffset>8858250</wp:posOffset>
          </wp:positionH>
          <wp:positionV relativeFrom="margin">
            <wp:posOffset>-1262380</wp:posOffset>
          </wp:positionV>
          <wp:extent cx="308610" cy="270510"/>
          <wp:effectExtent l="0" t="0" r="0" b="0"/>
          <wp:wrapSquare wrapText="bothSides"/>
          <wp:docPr id="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EC_Seal-75x72"/>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308610" cy="270510"/>
                  </a:xfrm>
                  <a:prstGeom prst="rect">
                    <a:avLst/>
                  </a:prstGeom>
                  <a:noFill/>
                  <a:ln w="9525">
                    <a:noFill/>
                    <a:miter lim="800000"/>
                    <a:headEnd/>
                    <a:tailEnd/>
                  </a:ln>
                </pic:spPr>
              </pic:pic>
            </a:graphicData>
          </a:graphic>
          <wp14:sizeRelV relativeFrom="margin">
            <wp14:pctHeight>0</wp14:pctHeight>
          </wp14:sizeRelV>
        </wp:anchor>
      </w:drawing>
    </w:r>
    <w:r>
      <w:rPr>
        <w:rFonts w:ascii="Arial" w:eastAsia="Times New Roman" w:hAnsi="Arial" w:cs="Arial"/>
        <w:noProof/>
        <w:sz w:val="14"/>
        <w:szCs w:val="14"/>
      </w:rPr>
      <w:pict w14:anchorId="1DE035E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0" o:spid="_x0000_s12305" type="#_x0000_t75" style="position:absolute;left:0;text-align:left;margin-left:0;margin-top:0;width:10in;height:540pt;z-index:-251658236;mso-position-horizontal:center;mso-position-horizontal-relative:margin;mso-position-vertical:center;mso-position-vertical-relative:margin" o:allowincell="f">
          <v:imagedata r:id="rId3" o:title="For information and data collection only" gain="19661f" blacklevel="22938f"/>
          <w10:wrap anchorx="margin" anchory="margin"/>
        </v:shape>
      </w:pict>
    </w:r>
    <w:r w:rsidRPr="009B7BB1">
      <w:rPr>
        <w:rFonts w:ascii="Arial" w:eastAsia="Times New Roman" w:hAnsi="Arial" w:cs="Arial"/>
        <w:sz w:val="14"/>
        <w:szCs w:val="14"/>
      </w:rPr>
      <w:t>STATE OF CALIFORNIA</w:t>
    </w:r>
  </w:p>
  <w:p w14:paraId="1DE035B7" w14:textId="77777777" w:rsidR="009328F8" w:rsidRPr="009B7BB1" w:rsidRDefault="009328F8" w:rsidP="009B7BB1">
    <w:pPr>
      <w:suppressAutoHyphens/>
      <w:spacing w:after="0" w:line="240" w:lineRule="auto"/>
      <w:ind w:left="-90"/>
      <w:rPr>
        <w:rFonts w:ascii="Arial" w:eastAsia="Times New Roman" w:hAnsi="Arial" w:cs="Arial"/>
        <w:b/>
        <w:sz w:val="24"/>
        <w:szCs w:val="24"/>
      </w:rPr>
    </w:pPr>
    <w:r>
      <w:rPr>
        <w:rFonts w:ascii="Arial" w:eastAsia="Times New Roman" w:hAnsi="Arial" w:cs="Arial"/>
        <w:b/>
        <w:sz w:val="24"/>
        <w:szCs w:val="24"/>
      </w:rPr>
      <w:t>HERS VERIFIED MULTIFAMILY CENTRAL HOT WATER SYSTEM DISTRIBUTION</w:t>
    </w:r>
  </w:p>
  <w:p w14:paraId="1DE035B8" w14:textId="2F9B7E53" w:rsidR="009328F8" w:rsidRPr="009B7BB1" w:rsidRDefault="009328F8" w:rsidP="009B7BB1">
    <w:pPr>
      <w:suppressAutoHyphens/>
      <w:spacing w:after="0" w:line="240" w:lineRule="auto"/>
      <w:ind w:left="-90"/>
      <w:rPr>
        <w:rFonts w:ascii="Arial" w:eastAsia="Times New Roman" w:hAnsi="Arial" w:cs="Arial"/>
        <w:sz w:val="14"/>
        <w:szCs w:val="14"/>
      </w:rPr>
    </w:pPr>
    <w:r w:rsidRPr="009B7BB1">
      <w:rPr>
        <w:rFonts w:ascii="Arial" w:eastAsia="Times New Roman" w:hAnsi="Arial" w:cs="Arial"/>
        <w:sz w:val="14"/>
        <w:szCs w:val="14"/>
      </w:rPr>
      <w:t>CEC-</w:t>
    </w:r>
    <w:r>
      <w:rPr>
        <w:rFonts w:ascii="Arial" w:eastAsia="Times New Roman" w:hAnsi="Arial" w:cs="Arial"/>
        <w:sz w:val="14"/>
        <w:szCs w:val="14"/>
      </w:rPr>
      <w:t>NRCV</w:t>
    </w:r>
    <w:r w:rsidRPr="009B7BB1">
      <w:rPr>
        <w:rFonts w:ascii="Arial" w:eastAsia="Times New Roman" w:hAnsi="Arial" w:cs="Arial"/>
        <w:sz w:val="14"/>
        <w:szCs w:val="14"/>
      </w:rPr>
      <w:t>-</w:t>
    </w:r>
    <w:r>
      <w:rPr>
        <w:rFonts w:ascii="Arial" w:eastAsia="Times New Roman" w:hAnsi="Arial" w:cs="Arial"/>
        <w:sz w:val="14"/>
        <w:szCs w:val="14"/>
      </w:rPr>
      <w:t>PLB-21-H</w:t>
    </w:r>
    <w:r w:rsidRPr="009B7BB1">
      <w:rPr>
        <w:rFonts w:ascii="Arial" w:eastAsia="Times New Roman" w:hAnsi="Arial" w:cs="Arial"/>
        <w:sz w:val="14"/>
        <w:szCs w:val="14"/>
      </w:rPr>
      <w:t xml:space="preserve"> (Revised </w:t>
    </w:r>
    <w:r>
      <w:rPr>
        <w:rFonts w:ascii="Arial" w:eastAsia="Times New Roman" w:hAnsi="Arial" w:cs="Arial"/>
        <w:sz w:val="14"/>
        <w:szCs w:val="14"/>
      </w:rPr>
      <w:t>0</w:t>
    </w:r>
    <w:del w:id="1040" w:author="Smith, Alexis@Energy" w:date="2018-11-29T15:05:00Z">
      <w:r w:rsidDel="009328F8">
        <w:rPr>
          <w:rFonts w:ascii="Arial" w:eastAsia="Times New Roman" w:hAnsi="Arial" w:cs="Arial"/>
          <w:sz w:val="14"/>
          <w:szCs w:val="14"/>
        </w:rPr>
        <w:delText>9</w:delText>
      </w:r>
    </w:del>
    <w:ins w:id="1041" w:author="Smith, Alexis@Energy" w:date="2018-11-29T15:05:00Z">
      <w:r>
        <w:rPr>
          <w:rFonts w:ascii="Arial" w:eastAsia="Times New Roman" w:hAnsi="Arial" w:cs="Arial"/>
          <w:sz w:val="14"/>
          <w:szCs w:val="14"/>
        </w:rPr>
        <w:t>1</w:t>
      </w:r>
    </w:ins>
    <w:r>
      <w:rPr>
        <w:rFonts w:ascii="Arial" w:eastAsia="Times New Roman" w:hAnsi="Arial" w:cs="Arial"/>
        <w:sz w:val="14"/>
        <w:szCs w:val="14"/>
      </w:rPr>
      <w:t>/1</w:t>
    </w:r>
    <w:del w:id="1042" w:author="Smith, Alexis@Energy" w:date="2018-11-29T15:05:00Z">
      <w:r w:rsidDel="009328F8">
        <w:rPr>
          <w:rFonts w:ascii="Arial" w:eastAsia="Times New Roman" w:hAnsi="Arial" w:cs="Arial"/>
          <w:sz w:val="14"/>
          <w:szCs w:val="14"/>
        </w:rPr>
        <w:delText>6</w:delText>
      </w:r>
    </w:del>
    <w:ins w:id="1043" w:author="Smith, Alexis@Energy" w:date="2018-11-29T15:05:00Z">
      <w:r>
        <w:rPr>
          <w:rFonts w:ascii="Arial" w:eastAsia="Times New Roman" w:hAnsi="Arial" w:cs="Arial"/>
          <w:sz w:val="14"/>
          <w:szCs w:val="14"/>
        </w:rPr>
        <w:t>9</w:t>
      </w:r>
    </w:ins>
    <w:r w:rsidRPr="009B7BB1">
      <w:rPr>
        <w:rFonts w:ascii="Arial" w:eastAsia="Times New Roman" w:hAnsi="Arial" w:cs="Arial"/>
        <w:sz w:val="14"/>
        <w:szCs w:val="14"/>
      </w:rPr>
      <w:t xml:space="preserve">)    </w:t>
    </w:r>
    <w:ins w:id="1044" w:author="Smith, Alexis@Energy" w:date="2018-11-29T15:04:00Z">
      <w:r>
        <w:rPr>
          <w:rFonts w:ascii="Arial" w:eastAsia="Times New Roman" w:hAnsi="Arial" w:cs="Arial"/>
          <w:sz w:val="14"/>
          <w:szCs w:val="14"/>
        </w:rPr>
        <w:t xml:space="preserve">      </w:t>
      </w:r>
    </w:ins>
    <w:del w:id="1045" w:author="Smith, Alexis@Energy" w:date="2018-11-29T15:04:00Z">
      <w:r w:rsidRPr="009B7BB1" w:rsidDel="009328F8">
        <w:rPr>
          <w:rFonts w:ascii="Arial" w:eastAsia="Times New Roman" w:hAnsi="Arial" w:cs="Arial"/>
          <w:sz w:val="14"/>
          <w:szCs w:val="14"/>
        </w:rPr>
        <w:delText xml:space="preserve">                                           </w:delText>
      </w:r>
    </w:del>
    <w:del w:id="1046" w:author="Smith, Alexis@Energy" w:date="2018-11-29T15:03:00Z">
      <w:r w:rsidRPr="009B7BB1" w:rsidDel="009328F8">
        <w:rPr>
          <w:rFonts w:ascii="Arial" w:eastAsia="Times New Roman" w:hAnsi="Arial" w:cs="Arial"/>
          <w:sz w:val="14"/>
          <w:szCs w:val="14"/>
        </w:rPr>
        <w:delText xml:space="preserve">                                             </w:delText>
      </w:r>
    </w:del>
    <w:r w:rsidRPr="009B7BB1">
      <w:rPr>
        <w:rFonts w:ascii="Arial" w:eastAsia="Times New Roman" w:hAnsi="Arial" w:cs="Arial"/>
        <w:sz w:val="14"/>
        <w:szCs w:val="14"/>
      </w:rPr>
      <w:t xml:space="preserve">       </w:t>
    </w:r>
    <w:r>
      <w:rPr>
        <w:rFonts w:ascii="Arial" w:eastAsia="Times New Roman" w:hAnsi="Arial" w:cs="Arial"/>
        <w:sz w:val="14"/>
        <w:szCs w:val="14"/>
      </w:rPr>
      <w:t xml:space="preserve">                                            </w:t>
    </w:r>
    <w:r w:rsidRPr="009B7BB1">
      <w:rPr>
        <w:rFonts w:ascii="Arial" w:eastAsia="Times New Roman" w:hAnsi="Arial" w:cs="Arial"/>
        <w:sz w:val="14"/>
        <w:szCs w:val="14"/>
      </w:rPr>
      <w:t xml:space="preserve">  </w:t>
    </w:r>
    <w:r>
      <w:rPr>
        <w:rFonts w:ascii="Arial" w:eastAsia="Times New Roman" w:hAnsi="Arial" w:cs="Arial"/>
        <w:sz w:val="14"/>
        <w:szCs w:val="14"/>
      </w:rPr>
      <w:t xml:space="preserve">                                                               </w:t>
    </w:r>
    <w:del w:id="1047" w:author="Smith, Alexis@Energy" w:date="2018-11-29T15:04:00Z">
      <w:r w:rsidDel="009328F8">
        <w:rPr>
          <w:rFonts w:ascii="Arial" w:eastAsia="Times New Roman" w:hAnsi="Arial" w:cs="Arial"/>
          <w:sz w:val="14"/>
          <w:szCs w:val="14"/>
        </w:rPr>
        <w:delText xml:space="preserve">        </w:delText>
      </w:r>
    </w:del>
    <w:r>
      <w:rPr>
        <w:rFonts w:ascii="Arial" w:eastAsia="Times New Roman" w:hAnsi="Arial" w:cs="Arial"/>
        <w:sz w:val="14"/>
        <w:szCs w:val="14"/>
      </w:rPr>
      <w:t xml:space="preserve">   </w:t>
    </w:r>
    <w:del w:id="1048" w:author="Smith, Alexis@Energy" w:date="2018-11-29T15:04:00Z">
      <w:r w:rsidDel="009328F8">
        <w:rPr>
          <w:rFonts w:ascii="Arial" w:eastAsia="Times New Roman" w:hAnsi="Arial" w:cs="Arial"/>
          <w:sz w:val="14"/>
          <w:szCs w:val="14"/>
        </w:rPr>
        <w:delText xml:space="preserve">    </w:delText>
      </w:r>
    </w:del>
    <w:r>
      <w:rPr>
        <w:rFonts w:ascii="Arial" w:eastAsia="Times New Roman" w:hAnsi="Arial" w:cs="Arial"/>
        <w:sz w:val="14"/>
        <w:szCs w:val="14"/>
      </w:rPr>
      <w:t xml:space="preserve">           </w:t>
    </w:r>
    <w:r w:rsidRPr="009B7BB1">
      <w:rPr>
        <w:rFonts w:ascii="Arial" w:eastAsia="Times New Roman" w:hAnsi="Arial" w:cs="Arial"/>
        <w:sz w:val="14"/>
        <w:szCs w:val="14"/>
      </w:rPr>
      <w:t>CALIFORNIA ENERGY COMMISSION</w:t>
    </w:r>
  </w:p>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5212"/>
      <w:gridCol w:w="4120"/>
      <w:gridCol w:w="1707"/>
    </w:tblGrid>
    <w:tr w:rsidR="009328F8" w:rsidRPr="00F85124" w14:paraId="1DE035BB" w14:textId="77777777" w:rsidTr="006E64C6">
      <w:trPr>
        <w:cantSplit/>
        <w:trHeight w:val="288"/>
      </w:trPr>
      <w:tc>
        <w:tcPr>
          <w:tcW w:w="4227" w:type="pct"/>
          <w:gridSpan w:val="2"/>
          <w:tcBorders>
            <w:bottom w:val="single" w:sz="4" w:space="0" w:color="auto"/>
            <w:right w:val="nil"/>
          </w:tcBorders>
          <w:vAlign w:val="center"/>
        </w:tcPr>
        <w:p w14:paraId="1DE035B9" w14:textId="77777777" w:rsidR="009328F8" w:rsidRPr="00F85124" w:rsidRDefault="009328F8" w:rsidP="00A374A5">
          <w:pPr>
            <w:pStyle w:val="Style14"/>
            <w:rPr>
              <w:b/>
            </w:rPr>
          </w:pPr>
          <w:r>
            <w:t>CERTIFICATE OF VERIFICATION</w:t>
          </w:r>
        </w:p>
      </w:tc>
      <w:tc>
        <w:tcPr>
          <w:tcW w:w="773" w:type="pct"/>
          <w:tcBorders>
            <w:left w:val="nil"/>
            <w:bottom w:val="single" w:sz="4" w:space="0" w:color="auto"/>
          </w:tcBorders>
          <w:tcMar>
            <w:left w:w="115" w:type="dxa"/>
            <w:right w:w="115" w:type="dxa"/>
          </w:tcMar>
          <w:vAlign w:val="center"/>
        </w:tcPr>
        <w:p w14:paraId="1DE035BA" w14:textId="77777777" w:rsidR="009328F8" w:rsidRPr="00F85124" w:rsidRDefault="009328F8" w:rsidP="000D6187">
          <w:pPr>
            <w:pStyle w:val="Style15"/>
            <w:rPr>
              <w:b/>
            </w:rPr>
          </w:pPr>
          <w:r>
            <w:t>NRCV-PLB-21-H</w:t>
          </w:r>
        </w:p>
      </w:tc>
    </w:tr>
    <w:tr w:rsidR="009328F8" w:rsidRPr="00F85124" w14:paraId="1DE035BE" w14:textId="77777777" w:rsidTr="006E64C6">
      <w:trPr>
        <w:cantSplit/>
        <w:trHeight w:val="288"/>
      </w:trPr>
      <w:tc>
        <w:tcPr>
          <w:tcW w:w="5000" w:type="pct"/>
          <w:gridSpan w:val="3"/>
        </w:tcPr>
        <w:p w14:paraId="1DE035BD" w14:textId="1386DA57" w:rsidR="009328F8" w:rsidRPr="00F85124" w:rsidRDefault="009328F8" w:rsidP="00444986">
          <w:pPr>
            <w:pStyle w:val="Style10"/>
            <w:rPr>
              <w:sz w:val="12"/>
              <w:szCs w:val="12"/>
            </w:rPr>
          </w:pPr>
          <w:r>
            <w:t>HERS Verified High Rise Residential/Hotel/Motel</w:t>
          </w:r>
          <w:r w:rsidRPr="002332EE">
            <w:t xml:space="preserve"> Central Hot Water System Distribution</w:t>
          </w:r>
          <w:del w:id="1049" w:author="Smith, Alexis@Energy" w:date="2018-11-29T15:06:00Z">
            <w:r w:rsidDel="009328F8">
              <w:delText xml:space="preserve">                  </w:delText>
            </w:r>
          </w:del>
          <w:r>
            <w:t xml:space="preserve">      </w:t>
          </w:r>
          <w:del w:id="1050" w:author="Smith, Alexis@Energy" w:date="2018-11-29T15:06:00Z">
            <w:r w:rsidDel="009328F8">
              <w:delText xml:space="preserve">                                                                    </w:delText>
            </w:r>
          </w:del>
          <w:ins w:id="1051" w:author="Smith, Alexis@Energy" w:date="2018-11-29T15:06:00Z">
            <w:r>
              <w:t xml:space="preserve">         </w:t>
            </w:r>
          </w:ins>
          <w:bookmarkStart w:id="1052" w:name="_GoBack"/>
          <w:bookmarkEnd w:id="1052"/>
          <w:r>
            <w:t xml:space="preserve">                                            </w:t>
          </w:r>
          <w:del w:id="1053" w:author="Smith, Alexis@Energy" w:date="2018-11-29T15:06:00Z">
            <w:r w:rsidDel="009328F8">
              <w:delText xml:space="preserve">   </w:delText>
            </w:r>
          </w:del>
          <w:r w:rsidRPr="00F85124">
            <w:t xml:space="preserve">(Page </w:t>
          </w:r>
          <w:r>
            <w:fldChar w:fldCharType="begin"/>
          </w:r>
          <w:r>
            <w:instrText xml:space="preserve"> PAGE   \* MERGEFORMAT </w:instrText>
          </w:r>
          <w:r>
            <w:fldChar w:fldCharType="separate"/>
          </w:r>
          <w:r w:rsidR="00522943">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522943">
            <w:rPr>
              <w:noProof/>
            </w:rPr>
            <w:t>4</w:t>
          </w:r>
          <w:r>
            <w:rPr>
              <w:noProof/>
            </w:rPr>
            <w:fldChar w:fldCharType="end"/>
          </w:r>
          <w:r w:rsidRPr="00F85124">
            <w:t>)</w:t>
          </w:r>
        </w:p>
      </w:tc>
    </w:tr>
    <w:tr w:rsidR="009328F8" w:rsidRPr="00F85124" w14:paraId="1DE035C2" w14:textId="77777777" w:rsidTr="006E64C6">
      <w:trPr>
        <w:cantSplit/>
        <w:trHeight w:val="288"/>
      </w:trPr>
      <w:tc>
        <w:tcPr>
          <w:tcW w:w="0" w:type="auto"/>
        </w:tcPr>
        <w:p w14:paraId="1DE035BF" w14:textId="77777777" w:rsidR="009328F8" w:rsidRPr="00F85124" w:rsidRDefault="009328F8" w:rsidP="00A374A5">
          <w:pPr>
            <w:pStyle w:val="Style12"/>
          </w:pPr>
          <w:r w:rsidRPr="00F85124">
            <w:t>Project Name:</w:t>
          </w:r>
        </w:p>
      </w:tc>
      <w:tc>
        <w:tcPr>
          <w:tcW w:w="1866" w:type="pct"/>
        </w:tcPr>
        <w:p w14:paraId="1DE035C0" w14:textId="77777777" w:rsidR="009328F8" w:rsidRPr="00F85124" w:rsidRDefault="009328F8" w:rsidP="00A374A5">
          <w:pPr>
            <w:pStyle w:val="Style12"/>
          </w:pPr>
          <w:r w:rsidRPr="00F85124">
            <w:t>Enforcement Agency:</w:t>
          </w:r>
        </w:p>
      </w:tc>
      <w:tc>
        <w:tcPr>
          <w:tcW w:w="773" w:type="pct"/>
        </w:tcPr>
        <w:p w14:paraId="1DE035C1" w14:textId="77777777" w:rsidR="009328F8" w:rsidRPr="00F85124" w:rsidRDefault="009328F8" w:rsidP="00A374A5">
          <w:pPr>
            <w:pStyle w:val="Style12"/>
          </w:pPr>
          <w:r w:rsidRPr="00F85124">
            <w:t>Permit Number:</w:t>
          </w:r>
        </w:p>
      </w:tc>
    </w:tr>
    <w:tr w:rsidR="009328F8" w:rsidRPr="00F85124" w14:paraId="1DE035C6" w14:textId="77777777" w:rsidTr="006E64C6">
      <w:trPr>
        <w:cantSplit/>
        <w:trHeight w:val="288"/>
      </w:trPr>
      <w:tc>
        <w:tcPr>
          <w:tcW w:w="0" w:type="auto"/>
        </w:tcPr>
        <w:p w14:paraId="1DE035C3" w14:textId="77777777" w:rsidR="009328F8" w:rsidRPr="00F85124" w:rsidRDefault="009328F8" w:rsidP="00A374A5">
          <w:pPr>
            <w:pStyle w:val="Style12"/>
            <w:rPr>
              <w:vertAlign w:val="superscript"/>
            </w:rPr>
          </w:pPr>
          <w:r w:rsidRPr="00F85124">
            <w:t>Dwelling Address:</w:t>
          </w:r>
        </w:p>
      </w:tc>
      <w:tc>
        <w:tcPr>
          <w:tcW w:w="1866" w:type="pct"/>
        </w:tcPr>
        <w:p w14:paraId="1DE035C4" w14:textId="77777777" w:rsidR="009328F8" w:rsidRPr="00F85124" w:rsidRDefault="009328F8" w:rsidP="00A374A5">
          <w:pPr>
            <w:pStyle w:val="Style12"/>
            <w:rPr>
              <w:vertAlign w:val="superscript"/>
            </w:rPr>
          </w:pPr>
          <w:r w:rsidRPr="00F85124">
            <w:t>City</w:t>
          </w:r>
        </w:p>
      </w:tc>
      <w:tc>
        <w:tcPr>
          <w:tcW w:w="773" w:type="pct"/>
        </w:tcPr>
        <w:p w14:paraId="1DE035C5" w14:textId="77777777" w:rsidR="009328F8" w:rsidRPr="00F85124" w:rsidRDefault="009328F8" w:rsidP="00A374A5">
          <w:pPr>
            <w:pStyle w:val="Style12"/>
            <w:rPr>
              <w:vertAlign w:val="superscript"/>
            </w:rPr>
          </w:pPr>
          <w:r w:rsidRPr="00F85124">
            <w:t>Zip Code</w:t>
          </w:r>
        </w:p>
      </w:tc>
    </w:tr>
  </w:tbl>
  <w:p w14:paraId="1DE035C7" w14:textId="77777777" w:rsidR="009328F8" w:rsidRPr="00444986" w:rsidRDefault="009328F8" w:rsidP="002332EE">
    <w:pPr>
      <w:pStyle w:val="Header"/>
      <w:spacing w:after="0"/>
      <w:rPr>
        <w:sz w:val="20"/>
        <w:szCs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CA" w14:textId="77777777" w:rsidR="009328F8" w:rsidRDefault="009328F8">
    <w:pPr>
      <w:pStyle w:val="Header"/>
    </w:pPr>
    <w:r>
      <w:rPr>
        <w:noProof/>
      </w:rPr>
      <w:pict w14:anchorId="1DE035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28" o:spid="_x0000_s12306" type="#_x0000_t75" style="position:absolute;margin-left:0;margin-top:0;width:10in;height:540pt;z-index:-251658235;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CB" w14:textId="77777777" w:rsidR="009328F8" w:rsidRDefault="009328F8">
    <w:pPr>
      <w:pStyle w:val="Header"/>
    </w:pPr>
    <w:r>
      <w:rPr>
        <w:noProof/>
      </w:rPr>
      <w:pict w14:anchorId="1DE035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2" o:spid="_x0000_s12307" type="#_x0000_t75" style="position:absolute;margin-left:0;margin-top:0;width:10in;height:540pt;z-index:-251658234;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168"/>
      <w:gridCol w:w="2474"/>
    </w:tblGrid>
    <w:tr w:rsidR="009328F8" w:rsidRPr="00F85124" w14:paraId="1DE035CE" w14:textId="77777777" w:rsidTr="00C65571">
      <w:trPr>
        <w:cantSplit/>
        <w:trHeight w:val="288"/>
      </w:trPr>
      <w:tc>
        <w:tcPr>
          <w:tcW w:w="4155" w:type="pct"/>
          <w:tcBorders>
            <w:bottom w:val="single" w:sz="4" w:space="0" w:color="auto"/>
            <w:right w:val="nil"/>
          </w:tcBorders>
          <w:vAlign w:val="center"/>
        </w:tcPr>
        <w:p w14:paraId="1DE035CC" w14:textId="77777777" w:rsidR="009328F8" w:rsidRPr="00F85124" w:rsidRDefault="009328F8" w:rsidP="00BD59D3">
          <w:pPr>
            <w:pStyle w:val="Style14"/>
            <w:rPr>
              <w:b/>
            </w:rPr>
          </w:pPr>
          <w:r>
            <w:rPr>
              <w:noProof/>
            </w:rPr>
            <w:pict w14:anchorId="1DE035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3" o:spid="_x0000_s12308" type="#_x0000_t75" style="position:absolute;margin-left:0;margin-top:0;width:10in;height:540pt;z-index:-251658233;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VERIFICATION  - USER INSTRUCTIONS</w:t>
          </w:r>
        </w:p>
      </w:tc>
      <w:tc>
        <w:tcPr>
          <w:tcW w:w="845" w:type="pct"/>
          <w:tcBorders>
            <w:left w:val="nil"/>
            <w:bottom w:val="single" w:sz="4" w:space="0" w:color="auto"/>
          </w:tcBorders>
          <w:tcMar>
            <w:left w:w="115" w:type="dxa"/>
            <w:right w:w="115" w:type="dxa"/>
          </w:tcMar>
          <w:vAlign w:val="center"/>
        </w:tcPr>
        <w:p w14:paraId="1DE035CD" w14:textId="77777777" w:rsidR="009328F8" w:rsidRPr="00F85124" w:rsidRDefault="009328F8" w:rsidP="000D6187">
          <w:pPr>
            <w:pStyle w:val="Style15"/>
            <w:rPr>
              <w:b/>
            </w:rPr>
          </w:pPr>
          <w:r>
            <w:t>NRCV-PLB-21-H</w:t>
          </w:r>
        </w:p>
      </w:tc>
    </w:tr>
    <w:tr w:rsidR="009328F8" w:rsidRPr="00F85124" w14:paraId="1DE035D1" w14:textId="77777777" w:rsidTr="002E5C69">
      <w:trPr>
        <w:cantSplit/>
        <w:trHeight w:val="288"/>
      </w:trPr>
      <w:tc>
        <w:tcPr>
          <w:tcW w:w="5000" w:type="pct"/>
          <w:gridSpan w:val="2"/>
        </w:tcPr>
        <w:p w14:paraId="1DE035D0" w14:textId="67D1C741" w:rsidR="009328F8" w:rsidRPr="00F85124" w:rsidRDefault="009328F8" w:rsidP="009A56FF">
          <w:pPr>
            <w:pStyle w:val="Style10"/>
            <w:rPr>
              <w:sz w:val="12"/>
              <w:szCs w:val="12"/>
            </w:rPr>
          </w:pPr>
          <w:r>
            <w:t>HERS Verified High Rise Residential/Hotel/Motel</w:t>
          </w:r>
          <w:r w:rsidRPr="002332EE">
            <w:t xml:space="preserve"> Central Hot Water System Distribution</w:t>
          </w:r>
          <w:r>
            <w:t xml:space="preserve">                                                                                                                                           </w:t>
          </w:r>
          <w:r w:rsidRPr="00F85124">
            <w:t xml:space="preserve">(Page </w:t>
          </w:r>
          <w:r>
            <w:fldChar w:fldCharType="begin"/>
          </w:r>
          <w:r>
            <w:instrText xml:space="preserve"> PAGE   \* MERGEFORMAT </w:instrText>
          </w:r>
          <w:r>
            <w:fldChar w:fldCharType="separate"/>
          </w:r>
          <w:r w:rsidR="00522943">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Pr>
              <w:noProof/>
            </w:rPr>
            <w:t>2</w:t>
          </w:r>
          <w:r>
            <w:rPr>
              <w:noProof/>
            </w:rPr>
            <w:fldChar w:fldCharType="end"/>
          </w:r>
          <w:r w:rsidRPr="00F85124">
            <w:t>)</w:t>
          </w:r>
        </w:p>
      </w:tc>
    </w:tr>
  </w:tbl>
  <w:p w14:paraId="1DE035D2" w14:textId="77777777" w:rsidR="009328F8" w:rsidRPr="002332EE" w:rsidRDefault="009328F8" w:rsidP="002332EE">
    <w:pPr>
      <w:pStyle w:val="Header"/>
      <w:spacing w:after="0"/>
      <w:rPr>
        <w:sz w:val="16"/>
        <w:szCs w:val="16"/>
      </w:rP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4" w14:textId="77777777" w:rsidR="009328F8" w:rsidRDefault="009328F8">
    <w:pPr>
      <w:pStyle w:val="Header"/>
    </w:pPr>
    <w:r>
      <w:rPr>
        <w:noProof/>
      </w:rPr>
      <w:pict w14:anchorId="1DE035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1" o:spid="_x0000_s12309" type="#_x0000_t75" style="position:absolute;margin-left:0;margin-top:0;width:10in;height:540pt;z-index:-251658232;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5" w14:textId="77777777" w:rsidR="009328F8" w:rsidRDefault="009328F8">
    <w:pPr>
      <w:pStyle w:val="Header"/>
    </w:pPr>
    <w:r>
      <w:rPr>
        <w:noProof/>
      </w:rPr>
      <w:pict w14:anchorId="1DE035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5" o:spid="_x0000_s12296" type="#_x0000_t75" style="position:absolute;margin-left:0;margin-top:0;width:10in;height:540pt;z-index:-251658239;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00" w:firstRow="0" w:lastRow="0" w:firstColumn="0" w:lastColumn="0" w:noHBand="0" w:noVBand="0"/>
    </w:tblPr>
    <w:tblGrid>
      <w:gridCol w:w="12168"/>
      <w:gridCol w:w="2474"/>
    </w:tblGrid>
    <w:tr w:rsidR="009328F8" w:rsidRPr="00F85124" w14:paraId="1DE035D8" w14:textId="77777777" w:rsidTr="00C65571">
      <w:trPr>
        <w:cantSplit/>
        <w:trHeight w:val="288"/>
      </w:trPr>
      <w:tc>
        <w:tcPr>
          <w:tcW w:w="4155" w:type="pct"/>
          <w:tcBorders>
            <w:bottom w:val="single" w:sz="4" w:space="0" w:color="auto"/>
            <w:right w:val="nil"/>
          </w:tcBorders>
          <w:vAlign w:val="center"/>
        </w:tcPr>
        <w:p w14:paraId="1DE035D6" w14:textId="77777777" w:rsidR="009328F8" w:rsidRPr="00F85124" w:rsidRDefault="009328F8" w:rsidP="00040999">
          <w:pPr>
            <w:pStyle w:val="Style14"/>
            <w:rPr>
              <w:b/>
            </w:rPr>
          </w:pPr>
          <w:r>
            <w:rPr>
              <w:noProof/>
            </w:rPr>
            <w:pict w14:anchorId="1DE035E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6" o:spid="_x0000_s12297" type="#_x0000_t75" style="position:absolute;margin-left:0;margin-top:0;width:10in;height:540pt;z-index:-251658238;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r>
            <w:t>CERTIFICATE OF VERIFICATION  - DATA FIELD DEFINITIONS AND CALCULATIONS</w:t>
          </w:r>
        </w:p>
      </w:tc>
      <w:tc>
        <w:tcPr>
          <w:tcW w:w="845" w:type="pct"/>
          <w:tcBorders>
            <w:left w:val="nil"/>
            <w:bottom w:val="single" w:sz="4" w:space="0" w:color="auto"/>
          </w:tcBorders>
          <w:tcMar>
            <w:left w:w="115" w:type="dxa"/>
            <w:right w:w="115" w:type="dxa"/>
          </w:tcMar>
          <w:vAlign w:val="center"/>
        </w:tcPr>
        <w:p w14:paraId="1DE035D7" w14:textId="77777777" w:rsidR="009328F8" w:rsidRPr="00F85124" w:rsidRDefault="009328F8" w:rsidP="00452DFA">
          <w:pPr>
            <w:pStyle w:val="Style15"/>
            <w:rPr>
              <w:b/>
            </w:rPr>
          </w:pPr>
          <w:r>
            <w:t>NRCV-PLB-21-H</w:t>
          </w:r>
        </w:p>
      </w:tc>
    </w:tr>
    <w:tr w:rsidR="009328F8" w:rsidRPr="00F85124" w14:paraId="1DE035DB" w14:textId="77777777" w:rsidTr="002E5C69">
      <w:trPr>
        <w:cantSplit/>
        <w:trHeight w:val="288"/>
      </w:trPr>
      <w:tc>
        <w:tcPr>
          <w:tcW w:w="5000" w:type="pct"/>
          <w:gridSpan w:val="2"/>
        </w:tcPr>
        <w:p w14:paraId="1DE035DA" w14:textId="6A4C1EDF" w:rsidR="009328F8" w:rsidRPr="00F85124" w:rsidRDefault="009328F8" w:rsidP="009A56FF">
          <w:pPr>
            <w:pStyle w:val="Style10"/>
            <w:rPr>
              <w:sz w:val="12"/>
              <w:szCs w:val="12"/>
            </w:rPr>
          </w:pPr>
          <w:r>
            <w:t>HERS Verified High Rise Residential/Hotel/Motel</w:t>
          </w:r>
          <w:r w:rsidRPr="002332EE">
            <w:t xml:space="preserve"> Central Hot Water System Distribution</w:t>
          </w:r>
          <w:r>
            <w:t xml:space="preserve">                                                                                                                                           </w:t>
          </w:r>
          <w:r w:rsidRPr="00F85124">
            <w:t xml:space="preserve">(Page </w:t>
          </w:r>
          <w:r>
            <w:fldChar w:fldCharType="begin"/>
          </w:r>
          <w:r>
            <w:instrText xml:space="preserve"> PAGE   \* MERGEFORMAT </w:instrText>
          </w:r>
          <w:r>
            <w:fldChar w:fldCharType="separate"/>
          </w:r>
          <w:r w:rsidR="00522943">
            <w:rPr>
              <w:noProof/>
            </w:rPr>
            <w:t>2</w:t>
          </w:r>
          <w:r>
            <w:rPr>
              <w:noProof/>
            </w:rPr>
            <w:fldChar w:fldCharType="end"/>
          </w:r>
          <w:r w:rsidRPr="00F85124">
            <w:t xml:space="preserve"> of </w:t>
          </w:r>
          <w:r>
            <w:rPr>
              <w:noProof/>
            </w:rPr>
            <w:fldChar w:fldCharType="begin"/>
          </w:r>
          <w:r>
            <w:rPr>
              <w:noProof/>
            </w:rPr>
            <w:instrText xml:space="preserve"> SECTIONPAGES   \* MERGEFORMAT </w:instrText>
          </w:r>
          <w:r>
            <w:rPr>
              <w:noProof/>
            </w:rPr>
            <w:fldChar w:fldCharType="separate"/>
          </w:r>
          <w:r w:rsidR="00522943">
            <w:rPr>
              <w:noProof/>
            </w:rPr>
            <w:t>11</w:t>
          </w:r>
          <w:r>
            <w:rPr>
              <w:noProof/>
            </w:rPr>
            <w:fldChar w:fldCharType="end"/>
          </w:r>
          <w:r w:rsidRPr="00F85124">
            <w:t>)</w:t>
          </w:r>
        </w:p>
      </w:tc>
    </w:tr>
  </w:tbl>
  <w:p w14:paraId="1DE035DC" w14:textId="77777777" w:rsidR="009328F8" w:rsidRPr="009A56FF" w:rsidRDefault="009328F8" w:rsidP="002332EE">
    <w:pPr>
      <w:pStyle w:val="Header"/>
      <w:spacing w:after="0"/>
      <w:rPr>
        <w:sz w:val="20"/>
        <w:szCs w:val="16"/>
      </w:rP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E035DD" w14:textId="77777777" w:rsidR="009328F8" w:rsidRDefault="009328F8">
    <w:pPr>
      <w:pStyle w:val="Header"/>
    </w:pPr>
    <w:r>
      <w:rPr>
        <w:noProof/>
      </w:rPr>
      <w:pict w14:anchorId="1DE035E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8267834" o:spid="_x0000_s12295" type="#_x0000_t75" style="position:absolute;margin-left:0;margin-top:0;width:10in;height:540pt;z-index:-251658240;mso-position-horizontal:center;mso-position-horizontal-relative:margin;mso-position-vertical:center;mso-position-vertical-relative:margin" o:allowincell="f">
          <v:imagedata r:id="rId1" o:title="For information and data collection only"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9D5A02"/>
    <w:multiLevelType w:val="multilevel"/>
    <w:tmpl w:val="60C01518"/>
    <w:lvl w:ilvl="0">
      <w:start w:val="1"/>
      <w:numFmt w:val="decimal"/>
      <w:lvlText w:val="%1."/>
      <w:lvlJc w:val="left"/>
      <w:pPr>
        <w:tabs>
          <w:tab w:val="num" w:pos="630"/>
        </w:tabs>
        <w:ind w:left="63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0C247EF1"/>
    <w:multiLevelType w:val="hybridMultilevel"/>
    <w:tmpl w:val="45EAAB00"/>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12032"/>
    <w:multiLevelType w:val="hybridMultilevel"/>
    <w:tmpl w:val="1D082F04"/>
    <w:lvl w:ilvl="0" w:tplc="04090001">
      <w:start w:val="1"/>
      <w:numFmt w:val="bullet"/>
      <w:lvlText w:val=""/>
      <w:lvlJc w:val="left"/>
      <w:pPr>
        <w:ind w:left="765" w:hanging="45"/>
      </w:pPr>
      <w:rPr>
        <w:rFonts w:ascii="Symbol" w:hAnsi="Symbol"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3" w15:restartNumberingAfterBreak="0">
    <w:nsid w:val="1655758F"/>
    <w:multiLevelType w:val="hybridMultilevel"/>
    <w:tmpl w:val="3FE6C032"/>
    <w:lvl w:ilvl="0" w:tplc="5CFA361A">
      <w:start w:val="1"/>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730324B"/>
    <w:multiLevelType w:val="hybridMultilevel"/>
    <w:tmpl w:val="4FAA9840"/>
    <w:lvl w:ilvl="0" w:tplc="7EEE073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D72DE3"/>
    <w:multiLevelType w:val="hybridMultilevel"/>
    <w:tmpl w:val="C16A9AF8"/>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6B75685"/>
    <w:multiLevelType w:val="multilevel"/>
    <w:tmpl w:val="49BE91C8"/>
    <w:lvl w:ilvl="0">
      <w:start w:val="1"/>
      <w:numFmt w:val="decimal"/>
      <w:pStyle w:val="Heading1"/>
      <w:suff w:val="space"/>
      <w:lvlText w:val="Appendix RA%1"/>
      <w:lvlJc w:val="left"/>
      <w:pPr>
        <w:ind w:left="198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lvlText w:val="RA%1.%2"/>
      <w:lvlJc w:val="left"/>
      <w:pPr>
        <w:tabs>
          <w:tab w:val="num" w:pos="540"/>
        </w:tabs>
        <w:ind w:left="180" w:hanging="180"/>
      </w:pPr>
      <w:rPr>
        <w:rFonts w:ascii="Arial" w:hAnsi="Arial"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suff w:val="space"/>
      <w:lvlText w:val="RA%1.%2.%3"/>
      <w:lvlJc w:val="left"/>
      <w:pPr>
        <w:ind w:left="720" w:firstLine="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Heading4"/>
      <w:lvlText w:val="RA%1.%2.%3.%4"/>
      <w:lvlJc w:val="left"/>
      <w:pPr>
        <w:tabs>
          <w:tab w:val="num" w:pos="2340"/>
        </w:tabs>
        <w:ind w:left="198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Heading5"/>
      <w:lvlText w:val="RA%1.%2.%3.%4.%5"/>
      <w:lvlJc w:val="left"/>
      <w:pPr>
        <w:tabs>
          <w:tab w:val="num" w:pos="1530"/>
        </w:tabs>
        <w:ind w:left="117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Heading6"/>
      <w:lvlText w:val="RA%1.%2.%3.%4.%5.%6"/>
      <w:lvlJc w:val="left"/>
      <w:pPr>
        <w:tabs>
          <w:tab w:val="num" w:pos="720"/>
        </w:tabs>
        <w:ind w:left="360" w:hanging="360"/>
      </w:pPr>
      <w:rPr>
        <w:rFonts w:ascii="Arial" w:hAnsi="Arial" w:hint="default"/>
      </w:rPr>
    </w:lvl>
    <w:lvl w:ilvl="6">
      <w:start w:val="1"/>
      <w:numFmt w:val="none"/>
      <w:pStyle w:val="Heading7"/>
      <w:suff w:val="nothing"/>
      <w:lvlText w:val=""/>
      <w:lvlJc w:val="left"/>
      <w:pPr>
        <w:ind w:left="360" w:firstLine="0"/>
      </w:pPr>
      <w:rPr>
        <w:rFonts w:hint="default"/>
      </w:rPr>
    </w:lvl>
    <w:lvl w:ilvl="7">
      <w:start w:val="1"/>
      <w:numFmt w:val="none"/>
      <w:pStyle w:val="Heading8"/>
      <w:suff w:val="nothing"/>
      <w:lvlText w:val=""/>
      <w:lvlJc w:val="left"/>
      <w:pPr>
        <w:ind w:left="360" w:firstLine="0"/>
      </w:pPr>
      <w:rPr>
        <w:rFonts w:hint="default"/>
      </w:rPr>
    </w:lvl>
    <w:lvl w:ilvl="8">
      <w:start w:val="1"/>
      <w:numFmt w:val="none"/>
      <w:pStyle w:val="Heading9"/>
      <w:suff w:val="nothing"/>
      <w:lvlText w:val=""/>
      <w:lvlJc w:val="left"/>
      <w:pPr>
        <w:ind w:left="360" w:firstLine="0"/>
      </w:pPr>
      <w:rPr>
        <w:rFonts w:hint="default"/>
      </w:rPr>
    </w:lvl>
  </w:abstractNum>
  <w:abstractNum w:abstractNumId="7" w15:restartNumberingAfterBreak="0">
    <w:nsid w:val="39D2648C"/>
    <w:multiLevelType w:val="hybridMultilevel"/>
    <w:tmpl w:val="4AC84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AA1BAF"/>
    <w:multiLevelType w:val="hybridMultilevel"/>
    <w:tmpl w:val="A796A0DE"/>
    <w:lvl w:ilvl="0" w:tplc="0409000F">
      <w:start w:val="1"/>
      <w:numFmt w:val="decimal"/>
      <w:lvlText w:val="%1."/>
      <w:lvlJc w:val="left"/>
      <w:pPr>
        <w:ind w:left="540" w:hanging="360"/>
      </w:pPr>
      <w:rPr>
        <w:rFont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9" w15:restartNumberingAfterBreak="0">
    <w:nsid w:val="4725260B"/>
    <w:multiLevelType w:val="hybridMultilevel"/>
    <w:tmpl w:val="049AE9C4"/>
    <w:lvl w:ilvl="0" w:tplc="9BE0630C">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0" w15:restartNumberingAfterBreak="0">
    <w:nsid w:val="4A427827"/>
    <w:multiLevelType w:val="hybridMultilevel"/>
    <w:tmpl w:val="95B0E5AE"/>
    <w:lvl w:ilvl="0" w:tplc="2F4AA550">
      <w:start w:val="1"/>
      <w:numFmt w:val="decimal"/>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3090A"/>
    <w:multiLevelType w:val="hybridMultilevel"/>
    <w:tmpl w:val="85964810"/>
    <w:lvl w:ilvl="0" w:tplc="03FE7F68">
      <w:start w:val="1"/>
      <w:numFmt w:val="decimal"/>
      <w:lvlText w:val="%1."/>
      <w:lvlJc w:val="left"/>
      <w:pPr>
        <w:ind w:left="630" w:hanging="360"/>
      </w:pPr>
      <w:rPr>
        <w:rFonts w:hint="default"/>
        <w:sz w:val="18"/>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2" w15:restartNumberingAfterBreak="0">
    <w:nsid w:val="54F33B9A"/>
    <w:multiLevelType w:val="hybridMultilevel"/>
    <w:tmpl w:val="D8B88C7A"/>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6293855"/>
    <w:multiLevelType w:val="hybridMultilevel"/>
    <w:tmpl w:val="C16A9AF8"/>
    <w:lvl w:ilvl="0" w:tplc="B91AB514">
      <w:start w:val="1"/>
      <w:numFmt w:val="decimal"/>
      <w:lvlText w:val="%1."/>
      <w:lvlJc w:val="left"/>
      <w:pPr>
        <w:ind w:left="360" w:hanging="360"/>
      </w:pPr>
      <w:rPr>
        <w:rFonts w:hint="default"/>
        <w:b w:val="0"/>
        <w:sz w:val="18"/>
        <w:szCs w:val="18"/>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56640BBC"/>
    <w:multiLevelType w:val="hybridMultilevel"/>
    <w:tmpl w:val="D1986E0C"/>
    <w:lvl w:ilvl="0" w:tplc="0230300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33B30"/>
    <w:multiLevelType w:val="hybridMultilevel"/>
    <w:tmpl w:val="79705A2A"/>
    <w:lvl w:ilvl="0" w:tplc="0409000F">
      <w:start w:val="1"/>
      <w:numFmt w:val="decimal"/>
      <w:lvlText w:val="%1."/>
      <w:lvlJc w:val="left"/>
      <w:pPr>
        <w:ind w:left="630" w:hanging="360"/>
      </w:pPr>
      <w:rPr>
        <w:rFonts w:hint="default"/>
        <w:sz w:val="20"/>
        <w:szCs w:val="20"/>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6" w15:restartNumberingAfterBreak="0">
    <w:nsid w:val="62134E19"/>
    <w:multiLevelType w:val="multilevel"/>
    <w:tmpl w:val="780E1F0A"/>
    <w:lvl w:ilvl="0">
      <w:start w:val="1"/>
      <w:numFmt w:val="upperRoman"/>
      <w:lvlText w:val="%1."/>
      <w:lvlJc w:val="left"/>
      <w:pPr>
        <w:ind w:left="0" w:firstLine="0"/>
      </w:pPr>
      <w:rPr>
        <w:rFonts w:hint="default"/>
      </w:rPr>
    </w:lvl>
    <w:lvl w:ilvl="1">
      <w:start w:val="1"/>
      <w:numFmt w:val="bullet"/>
      <w:lvlText w:val=""/>
      <w:lvlJc w:val="left"/>
      <w:pPr>
        <w:ind w:left="720" w:firstLine="0"/>
      </w:pPr>
      <w:rPr>
        <w:rFonts w:ascii="Symbol" w:hAnsi="Symbol" w:hint="default"/>
      </w:rPr>
    </w:lvl>
    <w:lvl w:ilvl="2">
      <w:start w:val="1"/>
      <w:numFmt w:val="none"/>
      <w:lvlText w:val="A."/>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7" w15:restartNumberingAfterBreak="0">
    <w:nsid w:val="6B03220C"/>
    <w:multiLevelType w:val="hybridMultilevel"/>
    <w:tmpl w:val="4496974C"/>
    <w:lvl w:ilvl="0" w:tplc="8DD6C9AA">
      <w:start w:val="1"/>
      <w:numFmt w:val="decimal"/>
      <w:lvlText w:val="%1."/>
      <w:lvlJc w:val="left"/>
      <w:pPr>
        <w:ind w:left="720" w:hanging="360"/>
      </w:pPr>
      <w:rPr>
        <w:rFonts w:hint="default"/>
      </w:rPr>
    </w:lvl>
    <w:lvl w:ilvl="1" w:tplc="06540658">
      <w:start w:val="1"/>
      <w:numFmt w:val="lowerLetter"/>
      <w:lvlText w:val="%2."/>
      <w:lvlJc w:val="left"/>
      <w:pPr>
        <w:ind w:left="1440" w:hanging="360"/>
      </w:pPr>
    </w:lvl>
    <w:lvl w:ilvl="2" w:tplc="A11AD036" w:tentative="1">
      <w:start w:val="1"/>
      <w:numFmt w:val="lowerRoman"/>
      <w:lvlText w:val="%3."/>
      <w:lvlJc w:val="right"/>
      <w:pPr>
        <w:ind w:left="2160" w:hanging="180"/>
      </w:pPr>
    </w:lvl>
    <w:lvl w:ilvl="3" w:tplc="6338EE84" w:tentative="1">
      <w:start w:val="1"/>
      <w:numFmt w:val="decimal"/>
      <w:lvlText w:val="%4."/>
      <w:lvlJc w:val="left"/>
      <w:pPr>
        <w:ind w:left="2880" w:hanging="360"/>
      </w:pPr>
    </w:lvl>
    <w:lvl w:ilvl="4" w:tplc="EDBCCF46" w:tentative="1">
      <w:start w:val="1"/>
      <w:numFmt w:val="lowerLetter"/>
      <w:lvlText w:val="%5."/>
      <w:lvlJc w:val="left"/>
      <w:pPr>
        <w:ind w:left="3600" w:hanging="360"/>
      </w:pPr>
    </w:lvl>
    <w:lvl w:ilvl="5" w:tplc="314A71E0" w:tentative="1">
      <w:start w:val="1"/>
      <w:numFmt w:val="lowerRoman"/>
      <w:lvlText w:val="%6."/>
      <w:lvlJc w:val="right"/>
      <w:pPr>
        <w:ind w:left="4320" w:hanging="180"/>
      </w:pPr>
    </w:lvl>
    <w:lvl w:ilvl="6" w:tplc="0178CA68" w:tentative="1">
      <w:start w:val="1"/>
      <w:numFmt w:val="decimal"/>
      <w:lvlText w:val="%7."/>
      <w:lvlJc w:val="left"/>
      <w:pPr>
        <w:ind w:left="5040" w:hanging="360"/>
      </w:pPr>
    </w:lvl>
    <w:lvl w:ilvl="7" w:tplc="7B8E9C90" w:tentative="1">
      <w:start w:val="1"/>
      <w:numFmt w:val="lowerLetter"/>
      <w:lvlText w:val="%8."/>
      <w:lvlJc w:val="left"/>
      <w:pPr>
        <w:ind w:left="5760" w:hanging="360"/>
      </w:pPr>
    </w:lvl>
    <w:lvl w:ilvl="8" w:tplc="B3705184" w:tentative="1">
      <w:start w:val="1"/>
      <w:numFmt w:val="lowerRoman"/>
      <w:lvlText w:val="%9."/>
      <w:lvlJc w:val="right"/>
      <w:pPr>
        <w:ind w:left="6480" w:hanging="180"/>
      </w:pPr>
    </w:lvl>
  </w:abstractNum>
  <w:abstractNum w:abstractNumId="18" w15:restartNumberingAfterBreak="0">
    <w:nsid w:val="6B143573"/>
    <w:multiLevelType w:val="hybridMultilevel"/>
    <w:tmpl w:val="F19C8FD2"/>
    <w:lvl w:ilvl="0" w:tplc="5C103F5A">
      <w:start w:val="1"/>
      <w:numFmt w:val="decimal"/>
      <w:pStyle w:val="NormalBullet"/>
      <w:lvlText w:val="%1."/>
      <w:lvlJc w:val="left"/>
      <w:pPr>
        <w:tabs>
          <w:tab w:val="num" w:pos="360"/>
        </w:tabs>
        <w:ind w:left="36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tplc="EFE6DAA6">
      <w:start w:val="1"/>
      <w:numFmt w:val="bullet"/>
      <w:lvlText w:val="o"/>
      <w:lvlJc w:val="left"/>
      <w:pPr>
        <w:tabs>
          <w:tab w:val="num" w:pos="1440"/>
        </w:tabs>
        <w:ind w:left="1440" w:hanging="360"/>
      </w:pPr>
      <w:rPr>
        <w:rFonts w:ascii="Courier New" w:hAnsi="Courier New" w:cs="Courier New" w:hint="default"/>
      </w:rPr>
    </w:lvl>
    <w:lvl w:ilvl="2" w:tplc="C00883B0" w:tentative="1">
      <w:start w:val="1"/>
      <w:numFmt w:val="bullet"/>
      <w:lvlText w:val=""/>
      <w:lvlJc w:val="left"/>
      <w:pPr>
        <w:tabs>
          <w:tab w:val="num" w:pos="2160"/>
        </w:tabs>
        <w:ind w:left="2160" w:hanging="360"/>
      </w:pPr>
      <w:rPr>
        <w:rFonts w:ascii="Wingdings" w:hAnsi="Wingdings" w:hint="default"/>
      </w:rPr>
    </w:lvl>
    <w:lvl w:ilvl="3" w:tplc="5D980AD2" w:tentative="1">
      <w:start w:val="1"/>
      <w:numFmt w:val="bullet"/>
      <w:lvlText w:val=""/>
      <w:lvlJc w:val="left"/>
      <w:pPr>
        <w:tabs>
          <w:tab w:val="num" w:pos="2880"/>
        </w:tabs>
        <w:ind w:left="2880" w:hanging="360"/>
      </w:pPr>
      <w:rPr>
        <w:rFonts w:ascii="Symbol" w:hAnsi="Symbol" w:hint="default"/>
      </w:rPr>
    </w:lvl>
    <w:lvl w:ilvl="4" w:tplc="812E3074" w:tentative="1">
      <w:start w:val="1"/>
      <w:numFmt w:val="bullet"/>
      <w:lvlText w:val="o"/>
      <w:lvlJc w:val="left"/>
      <w:pPr>
        <w:tabs>
          <w:tab w:val="num" w:pos="3600"/>
        </w:tabs>
        <w:ind w:left="3600" w:hanging="360"/>
      </w:pPr>
      <w:rPr>
        <w:rFonts w:ascii="Courier New" w:hAnsi="Courier New" w:cs="Courier New" w:hint="default"/>
      </w:rPr>
    </w:lvl>
    <w:lvl w:ilvl="5" w:tplc="4B34977A" w:tentative="1">
      <w:start w:val="1"/>
      <w:numFmt w:val="bullet"/>
      <w:lvlText w:val=""/>
      <w:lvlJc w:val="left"/>
      <w:pPr>
        <w:tabs>
          <w:tab w:val="num" w:pos="4320"/>
        </w:tabs>
        <w:ind w:left="4320" w:hanging="360"/>
      </w:pPr>
      <w:rPr>
        <w:rFonts w:ascii="Wingdings" w:hAnsi="Wingdings" w:hint="default"/>
      </w:rPr>
    </w:lvl>
    <w:lvl w:ilvl="6" w:tplc="BA62C358" w:tentative="1">
      <w:start w:val="1"/>
      <w:numFmt w:val="bullet"/>
      <w:lvlText w:val=""/>
      <w:lvlJc w:val="left"/>
      <w:pPr>
        <w:tabs>
          <w:tab w:val="num" w:pos="5040"/>
        </w:tabs>
        <w:ind w:left="5040" w:hanging="360"/>
      </w:pPr>
      <w:rPr>
        <w:rFonts w:ascii="Symbol" w:hAnsi="Symbol" w:hint="default"/>
      </w:rPr>
    </w:lvl>
    <w:lvl w:ilvl="7" w:tplc="ACF24374" w:tentative="1">
      <w:start w:val="1"/>
      <w:numFmt w:val="bullet"/>
      <w:lvlText w:val="o"/>
      <w:lvlJc w:val="left"/>
      <w:pPr>
        <w:tabs>
          <w:tab w:val="num" w:pos="5760"/>
        </w:tabs>
        <w:ind w:left="5760" w:hanging="360"/>
      </w:pPr>
      <w:rPr>
        <w:rFonts w:ascii="Courier New" w:hAnsi="Courier New" w:cs="Courier New" w:hint="default"/>
      </w:rPr>
    </w:lvl>
    <w:lvl w:ilvl="8" w:tplc="4E965F00"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D6D2E92"/>
    <w:multiLevelType w:val="hybridMultilevel"/>
    <w:tmpl w:val="E6C01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481BD4"/>
    <w:multiLevelType w:val="hybridMultilevel"/>
    <w:tmpl w:val="7310C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DB736A8"/>
    <w:multiLevelType w:val="hybridMultilevel"/>
    <w:tmpl w:val="B246C98A"/>
    <w:lvl w:ilvl="0" w:tplc="02303008">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8"/>
  </w:num>
  <w:num w:numId="2">
    <w:abstractNumId w:val="6"/>
  </w:num>
  <w:num w:numId="3">
    <w:abstractNumId w:val="0"/>
  </w:num>
  <w:num w:numId="4">
    <w:abstractNumId w:val="4"/>
  </w:num>
  <w:num w:numId="5">
    <w:abstractNumId w:val="17"/>
  </w:num>
  <w:num w:numId="6">
    <w:abstractNumId w:val="1"/>
  </w:num>
  <w:num w:numId="7">
    <w:abstractNumId w:val="3"/>
  </w:num>
  <w:num w:numId="8">
    <w:abstractNumId w:val="5"/>
  </w:num>
  <w:num w:numId="9">
    <w:abstractNumId w:val="11"/>
  </w:num>
  <w:num w:numId="10">
    <w:abstractNumId w:val="15"/>
  </w:num>
  <w:num w:numId="11">
    <w:abstractNumId w:val="12"/>
  </w:num>
  <w:num w:numId="12">
    <w:abstractNumId w:val="19"/>
  </w:num>
  <w:num w:numId="13">
    <w:abstractNumId w:val="20"/>
  </w:num>
  <w:num w:numId="14">
    <w:abstractNumId w:val="7"/>
  </w:num>
  <w:num w:numId="15">
    <w:abstractNumId w:val="14"/>
  </w:num>
  <w:num w:numId="16">
    <w:abstractNumId w:val="8"/>
  </w:num>
  <w:num w:numId="17">
    <w:abstractNumId w:val="9"/>
  </w:num>
  <w:num w:numId="18">
    <w:abstractNumId w:val="10"/>
  </w:num>
  <w:num w:numId="19">
    <w:abstractNumId w:val="13"/>
  </w:num>
  <w:num w:numId="20">
    <w:abstractNumId w:val="21"/>
  </w:num>
  <w:num w:numId="21">
    <w:abstractNumId w:val="21"/>
  </w:num>
  <w:num w:numId="22">
    <w:abstractNumId w:val="21"/>
  </w:num>
  <w:num w:numId="23">
    <w:abstractNumId w:val="21"/>
  </w:num>
  <w:num w:numId="24">
    <w:abstractNumId w:val="21"/>
  </w:num>
  <w:num w:numId="25">
    <w:abstractNumId w:val="21"/>
  </w:num>
  <w:num w:numId="26">
    <w:abstractNumId w:val="16"/>
  </w:num>
  <w:num w:numId="27">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Hudler, Rob@Energy">
    <w15:presenceInfo w15:providerId="AD" w15:userId="S-1-5-21-606747145-1060284298-682003330-90357"/>
  </w15:person>
  <w15:person w15:author="Smith, Alexis@Energy">
    <w15:presenceInfo w15:providerId="AD" w15:userId="S-1-5-21-606747145-1060284298-682003330-8694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visionView w:markup="0"/>
  <w:trackRevisions/>
  <w:defaultTabStop w:val="720"/>
  <w:drawingGridHorizontalSpacing w:val="110"/>
  <w:displayHorizontalDrawingGridEvery w:val="2"/>
  <w:characterSpacingControl w:val="doNotCompress"/>
  <w:hdrShapeDefaults>
    <o:shapedefaults v:ext="edit" spidmax="12310"/>
    <o:shapelayout v:ext="edit">
      <o:idmap v:ext="edit" data="12"/>
    </o:shapelayout>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56D7"/>
    <w:rsid w:val="00005EA3"/>
    <w:rsid w:val="00010F31"/>
    <w:rsid w:val="00031A48"/>
    <w:rsid w:val="00040999"/>
    <w:rsid w:val="00040F25"/>
    <w:rsid w:val="000523DC"/>
    <w:rsid w:val="0006215B"/>
    <w:rsid w:val="00084AC4"/>
    <w:rsid w:val="0009219B"/>
    <w:rsid w:val="000A0435"/>
    <w:rsid w:val="000A3CA2"/>
    <w:rsid w:val="000B2EF2"/>
    <w:rsid w:val="000B4A98"/>
    <w:rsid w:val="000B4F44"/>
    <w:rsid w:val="000C36F4"/>
    <w:rsid w:val="000D5453"/>
    <w:rsid w:val="000D6187"/>
    <w:rsid w:val="000F4069"/>
    <w:rsid w:val="000F598D"/>
    <w:rsid w:val="00104D8A"/>
    <w:rsid w:val="00106FB3"/>
    <w:rsid w:val="00140960"/>
    <w:rsid w:val="00150E85"/>
    <w:rsid w:val="00155C86"/>
    <w:rsid w:val="0016202A"/>
    <w:rsid w:val="001653B1"/>
    <w:rsid w:val="00170CD8"/>
    <w:rsid w:val="001711DA"/>
    <w:rsid w:val="001835A6"/>
    <w:rsid w:val="001A26AD"/>
    <w:rsid w:val="001B31A7"/>
    <w:rsid w:val="001C7789"/>
    <w:rsid w:val="001D56D7"/>
    <w:rsid w:val="001E2F2C"/>
    <w:rsid w:val="001E73C2"/>
    <w:rsid w:val="001F3D81"/>
    <w:rsid w:val="001F5835"/>
    <w:rsid w:val="002014B2"/>
    <w:rsid w:val="00207FAD"/>
    <w:rsid w:val="00215EF4"/>
    <w:rsid w:val="002332EE"/>
    <w:rsid w:val="002718B1"/>
    <w:rsid w:val="00272E56"/>
    <w:rsid w:val="002A1823"/>
    <w:rsid w:val="002E5C69"/>
    <w:rsid w:val="00305CE3"/>
    <w:rsid w:val="00312342"/>
    <w:rsid w:val="00313516"/>
    <w:rsid w:val="003217C3"/>
    <w:rsid w:val="00324A7E"/>
    <w:rsid w:val="00330E23"/>
    <w:rsid w:val="0036278D"/>
    <w:rsid w:val="003627FB"/>
    <w:rsid w:val="00373555"/>
    <w:rsid w:val="003855DB"/>
    <w:rsid w:val="003B68DA"/>
    <w:rsid w:val="003B7CB3"/>
    <w:rsid w:val="003C0E64"/>
    <w:rsid w:val="003D76C7"/>
    <w:rsid w:val="003D7CDE"/>
    <w:rsid w:val="003E6BD9"/>
    <w:rsid w:val="004063DE"/>
    <w:rsid w:val="00407955"/>
    <w:rsid w:val="00435049"/>
    <w:rsid w:val="00443DDB"/>
    <w:rsid w:val="00444986"/>
    <w:rsid w:val="00452DFA"/>
    <w:rsid w:val="004570A1"/>
    <w:rsid w:val="00487335"/>
    <w:rsid w:val="00491EAB"/>
    <w:rsid w:val="004E57AA"/>
    <w:rsid w:val="004F1C9E"/>
    <w:rsid w:val="00522943"/>
    <w:rsid w:val="0053535C"/>
    <w:rsid w:val="00535A33"/>
    <w:rsid w:val="005B6B37"/>
    <w:rsid w:val="005D034D"/>
    <w:rsid w:val="005D05A2"/>
    <w:rsid w:val="005E635C"/>
    <w:rsid w:val="005F04AD"/>
    <w:rsid w:val="005F51A5"/>
    <w:rsid w:val="00601090"/>
    <w:rsid w:val="006032B4"/>
    <w:rsid w:val="00626EAA"/>
    <w:rsid w:val="00672F4C"/>
    <w:rsid w:val="006A3821"/>
    <w:rsid w:val="006A51DA"/>
    <w:rsid w:val="006E64C6"/>
    <w:rsid w:val="006E7AF8"/>
    <w:rsid w:val="006F74A5"/>
    <w:rsid w:val="00736224"/>
    <w:rsid w:val="00737B4A"/>
    <w:rsid w:val="0075546A"/>
    <w:rsid w:val="007609B2"/>
    <w:rsid w:val="007666A1"/>
    <w:rsid w:val="007778A7"/>
    <w:rsid w:val="007948D0"/>
    <w:rsid w:val="007A7B36"/>
    <w:rsid w:val="007B23DB"/>
    <w:rsid w:val="007B39EE"/>
    <w:rsid w:val="007B4AF8"/>
    <w:rsid w:val="007D43A6"/>
    <w:rsid w:val="007E7F43"/>
    <w:rsid w:val="00803CED"/>
    <w:rsid w:val="00806DFF"/>
    <w:rsid w:val="00820D92"/>
    <w:rsid w:val="00823ED2"/>
    <w:rsid w:val="00831922"/>
    <w:rsid w:val="00841CDD"/>
    <w:rsid w:val="008523A7"/>
    <w:rsid w:val="008664B7"/>
    <w:rsid w:val="00870476"/>
    <w:rsid w:val="008877CF"/>
    <w:rsid w:val="008B47F4"/>
    <w:rsid w:val="008E1EA5"/>
    <w:rsid w:val="00900AAA"/>
    <w:rsid w:val="0090600A"/>
    <w:rsid w:val="009328F8"/>
    <w:rsid w:val="0093726E"/>
    <w:rsid w:val="00941F90"/>
    <w:rsid w:val="00944C1F"/>
    <w:rsid w:val="00947331"/>
    <w:rsid w:val="00990D96"/>
    <w:rsid w:val="009961D2"/>
    <w:rsid w:val="009A56FF"/>
    <w:rsid w:val="009B7BB1"/>
    <w:rsid w:val="009D2F82"/>
    <w:rsid w:val="009E1D9B"/>
    <w:rsid w:val="009E60F5"/>
    <w:rsid w:val="009E63ED"/>
    <w:rsid w:val="009F33F1"/>
    <w:rsid w:val="009F61DE"/>
    <w:rsid w:val="00A02EBA"/>
    <w:rsid w:val="00A34189"/>
    <w:rsid w:val="00A374A5"/>
    <w:rsid w:val="00A44CF4"/>
    <w:rsid w:val="00A46BAE"/>
    <w:rsid w:val="00A656BE"/>
    <w:rsid w:val="00A8529D"/>
    <w:rsid w:val="00A86AFF"/>
    <w:rsid w:val="00A90839"/>
    <w:rsid w:val="00A9176D"/>
    <w:rsid w:val="00AD6154"/>
    <w:rsid w:val="00AD6D8B"/>
    <w:rsid w:val="00AE63F4"/>
    <w:rsid w:val="00AE6749"/>
    <w:rsid w:val="00AE6941"/>
    <w:rsid w:val="00AF2CD9"/>
    <w:rsid w:val="00B3063C"/>
    <w:rsid w:val="00B3149A"/>
    <w:rsid w:val="00B87676"/>
    <w:rsid w:val="00B953DE"/>
    <w:rsid w:val="00BA034D"/>
    <w:rsid w:val="00BA366B"/>
    <w:rsid w:val="00BC2922"/>
    <w:rsid w:val="00BC5BF3"/>
    <w:rsid w:val="00BD59D3"/>
    <w:rsid w:val="00BF0DE9"/>
    <w:rsid w:val="00C0033F"/>
    <w:rsid w:val="00C05AD7"/>
    <w:rsid w:val="00C060F2"/>
    <w:rsid w:val="00C34815"/>
    <w:rsid w:val="00C42D51"/>
    <w:rsid w:val="00C611FD"/>
    <w:rsid w:val="00C65571"/>
    <w:rsid w:val="00C83171"/>
    <w:rsid w:val="00C93879"/>
    <w:rsid w:val="00C96A7C"/>
    <w:rsid w:val="00CD0AA9"/>
    <w:rsid w:val="00CE53A2"/>
    <w:rsid w:val="00CE5554"/>
    <w:rsid w:val="00CE7B0C"/>
    <w:rsid w:val="00D045AB"/>
    <w:rsid w:val="00D23BA8"/>
    <w:rsid w:val="00D33833"/>
    <w:rsid w:val="00D37405"/>
    <w:rsid w:val="00D40936"/>
    <w:rsid w:val="00D430ED"/>
    <w:rsid w:val="00D44EA5"/>
    <w:rsid w:val="00D45382"/>
    <w:rsid w:val="00D50145"/>
    <w:rsid w:val="00D61EDC"/>
    <w:rsid w:val="00D72157"/>
    <w:rsid w:val="00D76F99"/>
    <w:rsid w:val="00D808EE"/>
    <w:rsid w:val="00DA4FAE"/>
    <w:rsid w:val="00DB1DD1"/>
    <w:rsid w:val="00DB310B"/>
    <w:rsid w:val="00DD1367"/>
    <w:rsid w:val="00DE5B89"/>
    <w:rsid w:val="00E0088C"/>
    <w:rsid w:val="00E0427F"/>
    <w:rsid w:val="00E0450E"/>
    <w:rsid w:val="00E10F04"/>
    <w:rsid w:val="00E13CAB"/>
    <w:rsid w:val="00E2111D"/>
    <w:rsid w:val="00E27A0E"/>
    <w:rsid w:val="00E447BB"/>
    <w:rsid w:val="00E450A6"/>
    <w:rsid w:val="00E60618"/>
    <w:rsid w:val="00EC00E4"/>
    <w:rsid w:val="00ED393A"/>
    <w:rsid w:val="00ED69AA"/>
    <w:rsid w:val="00EE21ED"/>
    <w:rsid w:val="00EF1EAC"/>
    <w:rsid w:val="00EF3C80"/>
    <w:rsid w:val="00EF6A8F"/>
    <w:rsid w:val="00F015D0"/>
    <w:rsid w:val="00F50819"/>
    <w:rsid w:val="00F5769E"/>
    <w:rsid w:val="00F70948"/>
    <w:rsid w:val="00FE32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310"/>
    <o:shapelayout v:ext="edit">
      <o:idmap v:ext="edit" data="1"/>
    </o:shapelayout>
  </w:shapeDefaults>
  <w:decimalSymbol w:val="."/>
  <w:listSeparator w:val=","/>
  <w14:docId w14:val="1DE031D4"/>
  <w15:docId w15:val="{4D05BBA7-62DA-4F1A-A4D9-76DA6C8AC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034D"/>
    <w:pPr>
      <w:spacing w:after="200" w:line="276" w:lineRule="auto"/>
    </w:pPr>
    <w:rPr>
      <w:sz w:val="22"/>
      <w:szCs w:val="22"/>
    </w:rPr>
  </w:style>
  <w:style w:type="paragraph" w:styleId="Heading1">
    <w:name w:val="heading 1"/>
    <w:basedOn w:val="Normal"/>
    <w:next w:val="Normal"/>
    <w:link w:val="Heading1Char"/>
    <w:qFormat/>
    <w:rsid w:val="00005EA3"/>
    <w:pPr>
      <w:keepNext/>
      <w:numPr>
        <w:numId w:val="2"/>
      </w:numPr>
      <w:spacing w:before="480" w:after="0" w:line="240" w:lineRule="auto"/>
      <w:outlineLvl w:val="0"/>
    </w:pPr>
    <w:rPr>
      <w:rFonts w:ascii="Arial" w:eastAsia="Times New Roman" w:hAnsi="Arial"/>
      <w:b/>
      <w:sz w:val="36"/>
      <w:szCs w:val="20"/>
    </w:rPr>
  </w:style>
  <w:style w:type="paragraph" w:styleId="Heading2">
    <w:name w:val="heading 2"/>
    <w:aliases w:val="h2,h21,h22"/>
    <w:basedOn w:val="Normal"/>
    <w:next w:val="Normal"/>
    <w:link w:val="Heading2Char"/>
    <w:qFormat/>
    <w:rsid w:val="00005EA3"/>
    <w:pPr>
      <w:keepNext/>
      <w:numPr>
        <w:ilvl w:val="1"/>
        <w:numId w:val="2"/>
      </w:numPr>
      <w:pBdr>
        <w:top w:val="single" w:sz="4" w:space="1" w:color="auto"/>
      </w:pBdr>
      <w:spacing w:before="360" w:after="0" w:line="240" w:lineRule="auto"/>
      <w:outlineLvl w:val="1"/>
    </w:pPr>
    <w:rPr>
      <w:rFonts w:ascii="Arial" w:eastAsia="Times New Roman" w:hAnsi="Arial"/>
      <w:b/>
      <w:i/>
      <w:szCs w:val="20"/>
    </w:rPr>
  </w:style>
  <w:style w:type="paragraph" w:styleId="Heading3">
    <w:name w:val="heading 3"/>
    <w:aliases w:val="h3,h31,h32"/>
    <w:basedOn w:val="Normal"/>
    <w:next w:val="Normal"/>
    <w:link w:val="Heading3Char"/>
    <w:qFormat/>
    <w:rsid w:val="00005EA3"/>
    <w:pPr>
      <w:keepNext/>
      <w:numPr>
        <w:ilvl w:val="2"/>
        <w:numId w:val="2"/>
      </w:numPr>
      <w:spacing w:before="240" w:after="0" w:line="240" w:lineRule="auto"/>
      <w:outlineLvl w:val="2"/>
    </w:pPr>
    <w:rPr>
      <w:rFonts w:ascii="Arial Black" w:eastAsia="Times New Roman" w:hAnsi="Arial Black"/>
      <w:sz w:val="20"/>
      <w:szCs w:val="20"/>
    </w:rPr>
  </w:style>
  <w:style w:type="paragraph" w:styleId="Heading4">
    <w:name w:val="heading 4"/>
    <w:basedOn w:val="Normal"/>
    <w:next w:val="Normal"/>
    <w:link w:val="Heading4Char"/>
    <w:qFormat/>
    <w:rsid w:val="00005EA3"/>
    <w:pPr>
      <w:keepNext/>
      <w:numPr>
        <w:ilvl w:val="3"/>
        <w:numId w:val="2"/>
      </w:numPr>
      <w:spacing w:before="360" w:after="0" w:line="240" w:lineRule="auto"/>
      <w:outlineLvl w:val="3"/>
    </w:pPr>
    <w:rPr>
      <w:rFonts w:ascii="Arial" w:eastAsia="Times New Roman" w:hAnsi="Arial"/>
      <w:b/>
      <w:i/>
      <w:sz w:val="20"/>
      <w:szCs w:val="20"/>
    </w:rPr>
  </w:style>
  <w:style w:type="paragraph" w:styleId="Heading5">
    <w:name w:val="heading 5"/>
    <w:basedOn w:val="Normal"/>
    <w:next w:val="Normal"/>
    <w:link w:val="Heading5Char"/>
    <w:qFormat/>
    <w:rsid w:val="00005EA3"/>
    <w:pPr>
      <w:keepNext/>
      <w:numPr>
        <w:ilvl w:val="4"/>
        <w:numId w:val="2"/>
      </w:numPr>
      <w:tabs>
        <w:tab w:val="left" w:pos="1440"/>
      </w:tabs>
      <w:spacing w:before="240" w:after="0" w:line="240" w:lineRule="auto"/>
      <w:outlineLvl w:val="4"/>
    </w:pPr>
    <w:rPr>
      <w:rFonts w:ascii="Arial" w:eastAsia="Times New Roman" w:hAnsi="Arial"/>
      <w:b/>
      <w:sz w:val="20"/>
      <w:szCs w:val="20"/>
    </w:rPr>
  </w:style>
  <w:style w:type="paragraph" w:styleId="Heading6">
    <w:name w:val="heading 6"/>
    <w:basedOn w:val="Normal"/>
    <w:next w:val="Normal"/>
    <w:link w:val="Heading6Char"/>
    <w:qFormat/>
    <w:rsid w:val="00005EA3"/>
    <w:pPr>
      <w:keepNext/>
      <w:numPr>
        <w:ilvl w:val="5"/>
        <w:numId w:val="2"/>
      </w:numPr>
      <w:tabs>
        <w:tab w:val="left" w:pos="1440"/>
      </w:tabs>
      <w:spacing w:before="240" w:after="0" w:line="240" w:lineRule="auto"/>
      <w:outlineLvl w:val="5"/>
    </w:pPr>
    <w:rPr>
      <w:rFonts w:ascii="Arial" w:eastAsia="Times New Roman" w:hAnsi="Arial"/>
      <w:i/>
      <w:sz w:val="20"/>
      <w:szCs w:val="20"/>
    </w:rPr>
  </w:style>
  <w:style w:type="paragraph" w:styleId="Heading7">
    <w:name w:val="heading 7"/>
    <w:basedOn w:val="Normal"/>
    <w:next w:val="Normal"/>
    <w:link w:val="Heading7Char"/>
    <w:qFormat/>
    <w:rsid w:val="00005EA3"/>
    <w:pPr>
      <w:numPr>
        <w:ilvl w:val="6"/>
        <w:numId w:val="2"/>
      </w:numPr>
      <w:spacing w:before="240" w:after="0" w:line="240" w:lineRule="auto"/>
      <w:outlineLvl w:val="6"/>
    </w:pPr>
    <w:rPr>
      <w:rFonts w:ascii="Arial" w:eastAsia="Times New Roman" w:hAnsi="Arial"/>
      <w:i/>
      <w:sz w:val="20"/>
      <w:szCs w:val="20"/>
    </w:rPr>
  </w:style>
  <w:style w:type="paragraph" w:styleId="Heading8">
    <w:name w:val="heading 8"/>
    <w:basedOn w:val="Normal"/>
    <w:next w:val="Normal"/>
    <w:link w:val="Heading8Char"/>
    <w:qFormat/>
    <w:rsid w:val="00005EA3"/>
    <w:pPr>
      <w:numPr>
        <w:ilvl w:val="7"/>
        <w:numId w:val="2"/>
      </w:numPr>
      <w:spacing w:before="240" w:after="0" w:line="240" w:lineRule="auto"/>
      <w:jc w:val="center"/>
      <w:outlineLvl w:val="7"/>
    </w:pPr>
    <w:rPr>
      <w:rFonts w:ascii="Arial" w:eastAsia="Times New Roman" w:hAnsi="Arial"/>
      <w:i/>
      <w:sz w:val="20"/>
      <w:szCs w:val="20"/>
    </w:rPr>
  </w:style>
  <w:style w:type="paragraph" w:styleId="Heading9">
    <w:name w:val="heading 9"/>
    <w:basedOn w:val="Normal"/>
    <w:next w:val="Normal"/>
    <w:link w:val="Heading9Char"/>
    <w:qFormat/>
    <w:rsid w:val="00005EA3"/>
    <w:pPr>
      <w:numPr>
        <w:ilvl w:val="8"/>
        <w:numId w:val="2"/>
      </w:numPr>
      <w:spacing w:before="240" w:after="0" w:line="240" w:lineRule="auto"/>
      <w:outlineLvl w:val="8"/>
    </w:pPr>
    <w:rPr>
      <w:rFonts w:ascii="Arial" w:eastAsia="Times New Roman" w:hAnsi="Arial"/>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005EA3"/>
    <w:rPr>
      <w:rFonts w:ascii="Arial" w:eastAsia="Times New Roman" w:hAnsi="Arial"/>
      <w:b/>
      <w:sz w:val="36"/>
    </w:rPr>
  </w:style>
  <w:style w:type="character" w:customStyle="1" w:styleId="Heading2Char">
    <w:name w:val="Heading 2 Char"/>
    <w:aliases w:val="h2 Char,h21 Char,h22 Char"/>
    <w:basedOn w:val="DefaultParagraphFont"/>
    <w:link w:val="Heading2"/>
    <w:rsid w:val="00005EA3"/>
    <w:rPr>
      <w:rFonts w:ascii="Arial" w:eastAsia="Times New Roman" w:hAnsi="Arial"/>
      <w:b/>
      <w:i/>
      <w:sz w:val="22"/>
    </w:rPr>
  </w:style>
  <w:style w:type="character" w:customStyle="1" w:styleId="Heading3Char">
    <w:name w:val="Heading 3 Char"/>
    <w:aliases w:val="h3 Char,h31 Char,h32 Char"/>
    <w:basedOn w:val="DefaultParagraphFont"/>
    <w:link w:val="Heading3"/>
    <w:rsid w:val="00005EA3"/>
    <w:rPr>
      <w:rFonts w:ascii="Arial Black" w:eastAsia="Times New Roman" w:hAnsi="Arial Black"/>
    </w:rPr>
  </w:style>
  <w:style w:type="character" w:customStyle="1" w:styleId="Heading4Char">
    <w:name w:val="Heading 4 Char"/>
    <w:basedOn w:val="DefaultParagraphFont"/>
    <w:link w:val="Heading4"/>
    <w:rsid w:val="00005EA3"/>
    <w:rPr>
      <w:rFonts w:ascii="Arial" w:eastAsia="Times New Roman" w:hAnsi="Arial"/>
      <w:b/>
      <w:i/>
    </w:rPr>
  </w:style>
  <w:style w:type="character" w:customStyle="1" w:styleId="Heading5Char">
    <w:name w:val="Heading 5 Char"/>
    <w:basedOn w:val="DefaultParagraphFont"/>
    <w:link w:val="Heading5"/>
    <w:rsid w:val="00005EA3"/>
    <w:rPr>
      <w:rFonts w:ascii="Arial" w:eastAsia="Times New Roman" w:hAnsi="Arial"/>
      <w:b/>
    </w:rPr>
  </w:style>
  <w:style w:type="character" w:customStyle="1" w:styleId="Heading6Char">
    <w:name w:val="Heading 6 Char"/>
    <w:basedOn w:val="DefaultParagraphFont"/>
    <w:link w:val="Heading6"/>
    <w:rsid w:val="00005EA3"/>
    <w:rPr>
      <w:rFonts w:ascii="Arial" w:eastAsia="Times New Roman" w:hAnsi="Arial"/>
      <w:i/>
    </w:rPr>
  </w:style>
  <w:style w:type="character" w:customStyle="1" w:styleId="Heading7Char">
    <w:name w:val="Heading 7 Char"/>
    <w:basedOn w:val="DefaultParagraphFont"/>
    <w:link w:val="Heading7"/>
    <w:rsid w:val="00005EA3"/>
    <w:rPr>
      <w:rFonts w:ascii="Arial" w:eastAsia="Times New Roman" w:hAnsi="Arial"/>
      <w:i/>
    </w:rPr>
  </w:style>
  <w:style w:type="character" w:customStyle="1" w:styleId="Heading8Char">
    <w:name w:val="Heading 8 Char"/>
    <w:basedOn w:val="DefaultParagraphFont"/>
    <w:link w:val="Heading8"/>
    <w:rsid w:val="00005EA3"/>
    <w:rPr>
      <w:rFonts w:ascii="Arial" w:eastAsia="Times New Roman" w:hAnsi="Arial"/>
      <w:i/>
    </w:rPr>
  </w:style>
  <w:style w:type="character" w:customStyle="1" w:styleId="Heading9Char">
    <w:name w:val="Heading 9 Char"/>
    <w:basedOn w:val="DefaultParagraphFont"/>
    <w:link w:val="Heading9"/>
    <w:rsid w:val="00005EA3"/>
    <w:rPr>
      <w:rFonts w:ascii="Arial" w:eastAsia="Times New Roman" w:hAnsi="Arial"/>
      <w:b/>
      <w:i/>
      <w:sz w:val="18"/>
    </w:rPr>
  </w:style>
  <w:style w:type="paragraph" w:customStyle="1" w:styleId="NormalBullet">
    <w:name w:val="Normal Bullet"/>
    <w:basedOn w:val="Normal"/>
    <w:rsid w:val="00005EA3"/>
    <w:pPr>
      <w:numPr>
        <w:numId w:val="1"/>
      </w:numPr>
      <w:spacing w:before="120" w:after="0" w:line="240" w:lineRule="auto"/>
    </w:pPr>
    <w:rPr>
      <w:rFonts w:ascii="Arial" w:eastAsia="Times New Roman" w:hAnsi="Arial"/>
      <w:sz w:val="20"/>
      <w:szCs w:val="20"/>
    </w:rPr>
  </w:style>
  <w:style w:type="paragraph" w:styleId="ListParagraph">
    <w:name w:val="List Paragraph"/>
    <w:basedOn w:val="Normal"/>
    <w:uiPriority w:val="34"/>
    <w:qFormat/>
    <w:rsid w:val="002014B2"/>
    <w:pPr>
      <w:ind w:left="720"/>
      <w:contextualSpacing/>
    </w:pPr>
  </w:style>
  <w:style w:type="paragraph" w:customStyle="1" w:styleId="BulletDiRoman">
    <w:name w:val="Bullet D (i. Roman)"/>
    <w:basedOn w:val="Normal"/>
    <w:rsid w:val="002014B2"/>
    <w:pPr>
      <w:suppressAutoHyphens/>
      <w:spacing w:before="120" w:after="0" w:line="240" w:lineRule="auto"/>
      <w:ind w:left="1440" w:hanging="360"/>
    </w:pPr>
    <w:rPr>
      <w:rFonts w:ascii="Times New Roman" w:eastAsia="Times New Roman" w:hAnsi="Times New Roman"/>
      <w:sz w:val="20"/>
      <w:szCs w:val="20"/>
    </w:rPr>
  </w:style>
  <w:style w:type="paragraph" w:customStyle="1" w:styleId="BulletCALetter">
    <w:name w:val="Bullet C (A. Letter)"/>
    <w:basedOn w:val="Normal"/>
    <w:rsid w:val="002014B2"/>
    <w:pPr>
      <w:suppressAutoHyphens/>
      <w:spacing w:before="120" w:after="0" w:line="240" w:lineRule="auto"/>
      <w:ind w:left="1080" w:hanging="360"/>
    </w:pPr>
    <w:rPr>
      <w:rFonts w:ascii="Times New Roman" w:eastAsia="Times New Roman" w:hAnsi="Times New Roman"/>
      <w:sz w:val="20"/>
      <w:szCs w:val="20"/>
    </w:rPr>
  </w:style>
  <w:style w:type="table" w:styleId="TableGrid">
    <w:name w:val="Table Grid"/>
    <w:basedOn w:val="TableNormal"/>
    <w:uiPriority w:val="59"/>
    <w:rsid w:val="0014096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nhideWhenUsed/>
    <w:rsid w:val="00B3063C"/>
    <w:pPr>
      <w:tabs>
        <w:tab w:val="center" w:pos="4680"/>
        <w:tab w:val="right" w:pos="9360"/>
      </w:tabs>
    </w:pPr>
  </w:style>
  <w:style w:type="character" w:customStyle="1" w:styleId="HeaderChar">
    <w:name w:val="Header Char"/>
    <w:basedOn w:val="DefaultParagraphFont"/>
    <w:link w:val="Header"/>
    <w:rsid w:val="00B3063C"/>
    <w:rPr>
      <w:sz w:val="22"/>
      <w:szCs w:val="22"/>
    </w:rPr>
  </w:style>
  <w:style w:type="paragraph" w:styleId="Footer">
    <w:name w:val="footer"/>
    <w:basedOn w:val="Normal"/>
    <w:link w:val="FooterChar"/>
    <w:uiPriority w:val="99"/>
    <w:unhideWhenUsed/>
    <w:rsid w:val="00B3063C"/>
    <w:pPr>
      <w:tabs>
        <w:tab w:val="center" w:pos="4680"/>
        <w:tab w:val="right" w:pos="9360"/>
      </w:tabs>
    </w:pPr>
  </w:style>
  <w:style w:type="character" w:customStyle="1" w:styleId="FooterChar">
    <w:name w:val="Footer Char"/>
    <w:basedOn w:val="DefaultParagraphFont"/>
    <w:link w:val="Footer"/>
    <w:uiPriority w:val="99"/>
    <w:rsid w:val="00B3063C"/>
    <w:rPr>
      <w:sz w:val="22"/>
      <w:szCs w:val="22"/>
    </w:rPr>
  </w:style>
  <w:style w:type="paragraph" w:customStyle="1" w:styleId="p2">
    <w:name w:val="p2"/>
    <w:basedOn w:val="Normal"/>
    <w:rsid w:val="002332EE"/>
    <w:pPr>
      <w:widowControl w:val="0"/>
      <w:tabs>
        <w:tab w:val="left" w:pos="357"/>
      </w:tabs>
      <w:spacing w:after="0" w:line="255" w:lineRule="atLeast"/>
      <w:ind w:left="1083" w:hanging="357"/>
    </w:pPr>
    <w:rPr>
      <w:rFonts w:ascii="Times New Roman" w:eastAsia="Times New Roman" w:hAnsi="Times New Roman"/>
      <w:snapToGrid w:val="0"/>
      <w:sz w:val="24"/>
      <w:szCs w:val="20"/>
    </w:rPr>
  </w:style>
  <w:style w:type="paragraph" w:customStyle="1" w:styleId="Style13">
    <w:name w:val="Style13"/>
    <w:basedOn w:val="Footer"/>
    <w:link w:val="Style13Char"/>
    <w:qFormat/>
    <w:rsid w:val="002332EE"/>
    <w:pPr>
      <w:pBdr>
        <w:top w:val="single" w:sz="4" w:space="1" w:color="auto"/>
      </w:pBdr>
      <w:tabs>
        <w:tab w:val="clear" w:pos="4680"/>
        <w:tab w:val="clear" w:pos="9360"/>
        <w:tab w:val="center" w:pos="4320"/>
        <w:tab w:val="right" w:pos="10800"/>
      </w:tabs>
      <w:spacing w:before="60" w:after="0" w:line="240" w:lineRule="auto"/>
    </w:pPr>
    <w:rPr>
      <w:rFonts w:asciiTheme="minorHAnsi" w:eastAsia="Times New Roman" w:hAnsiTheme="minorHAnsi"/>
      <w:i/>
    </w:rPr>
  </w:style>
  <w:style w:type="character" w:customStyle="1" w:styleId="Style13Char">
    <w:name w:val="Style13 Char"/>
    <w:basedOn w:val="FooterChar"/>
    <w:link w:val="Style13"/>
    <w:rsid w:val="002332EE"/>
    <w:rPr>
      <w:rFonts w:asciiTheme="minorHAnsi" w:eastAsia="Times New Roman" w:hAnsiTheme="minorHAnsi"/>
      <w:i/>
      <w:sz w:val="22"/>
      <w:szCs w:val="22"/>
    </w:rPr>
  </w:style>
  <w:style w:type="paragraph" w:customStyle="1" w:styleId="Style10">
    <w:name w:val="Style10"/>
    <w:basedOn w:val="Normal"/>
    <w:link w:val="Style10Char"/>
    <w:qFormat/>
    <w:rsid w:val="002332EE"/>
    <w:pPr>
      <w:tabs>
        <w:tab w:val="right" w:pos="10543"/>
      </w:tabs>
      <w:spacing w:after="0" w:line="240" w:lineRule="auto"/>
    </w:pPr>
    <w:rPr>
      <w:rFonts w:asciiTheme="minorHAnsi" w:eastAsia="Times New Roman" w:hAnsiTheme="minorHAnsi"/>
      <w:bCs/>
      <w:sz w:val="20"/>
      <w:szCs w:val="20"/>
    </w:rPr>
  </w:style>
  <w:style w:type="paragraph" w:customStyle="1" w:styleId="Style11">
    <w:name w:val="Style11"/>
    <w:basedOn w:val="Normal"/>
    <w:link w:val="Style11Char"/>
    <w:qFormat/>
    <w:rsid w:val="002332EE"/>
    <w:pPr>
      <w:tabs>
        <w:tab w:val="right" w:pos="10543"/>
      </w:tabs>
      <w:spacing w:after="0" w:line="240" w:lineRule="auto"/>
      <w:jc w:val="right"/>
    </w:pPr>
    <w:rPr>
      <w:rFonts w:asciiTheme="minorHAnsi" w:eastAsia="Times New Roman" w:hAnsiTheme="minorHAnsi"/>
      <w:bCs/>
      <w:sz w:val="20"/>
      <w:szCs w:val="20"/>
    </w:rPr>
  </w:style>
  <w:style w:type="character" w:customStyle="1" w:styleId="Style10Char">
    <w:name w:val="Style10 Char"/>
    <w:basedOn w:val="DefaultParagraphFont"/>
    <w:link w:val="Style10"/>
    <w:rsid w:val="002332EE"/>
    <w:rPr>
      <w:rFonts w:asciiTheme="minorHAnsi" w:eastAsia="Times New Roman" w:hAnsiTheme="minorHAnsi"/>
      <w:bCs/>
    </w:rPr>
  </w:style>
  <w:style w:type="paragraph" w:customStyle="1" w:styleId="Style12">
    <w:name w:val="Style12"/>
    <w:basedOn w:val="Normal"/>
    <w:link w:val="Style12Char"/>
    <w:qFormat/>
    <w:rsid w:val="002332EE"/>
    <w:pPr>
      <w:spacing w:after="0" w:line="240" w:lineRule="auto"/>
    </w:pPr>
    <w:rPr>
      <w:rFonts w:asciiTheme="minorHAnsi" w:eastAsia="Times New Roman" w:hAnsiTheme="minorHAnsi"/>
      <w:sz w:val="12"/>
      <w:szCs w:val="12"/>
    </w:rPr>
  </w:style>
  <w:style w:type="character" w:customStyle="1" w:styleId="Style11Char">
    <w:name w:val="Style11 Char"/>
    <w:basedOn w:val="DefaultParagraphFont"/>
    <w:link w:val="Style11"/>
    <w:rsid w:val="002332EE"/>
    <w:rPr>
      <w:rFonts w:asciiTheme="minorHAnsi" w:eastAsia="Times New Roman" w:hAnsiTheme="minorHAnsi"/>
      <w:bCs/>
    </w:rPr>
  </w:style>
  <w:style w:type="character" w:customStyle="1" w:styleId="Style12Char">
    <w:name w:val="Style12 Char"/>
    <w:basedOn w:val="DefaultParagraphFont"/>
    <w:link w:val="Style12"/>
    <w:rsid w:val="002332EE"/>
    <w:rPr>
      <w:rFonts w:asciiTheme="minorHAnsi" w:eastAsia="Times New Roman" w:hAnsiTheme="minorHAnsi"/>
      <w:sz w:val="12"/>
      <w:szCs w:val="12"/>
    </w:rPr>
  </w:style>
  <w:style w:type="paragraph" w:customStyle="1" w:styleId="Style14">
    <w:name w:val="Style14"/>
    <w:basedOn w:val="Normal"/>
    <w:link w:val="Style14Char"/>
    <w:qFormat/>
    <w:rsid w:val="002332EE"/>
    <w:pPr>
      <w:keepNext/>
      <w:spacing w:after="0" w:line="240" w:lineRule="auto"/>
      <w:outlineLvl w:val="0"/>
    </w:pPr>
    <w:rPr>
      <w:rFonts w:asciiTheme="minorHAnsi" w:eastAsia="Times New Roman" w:hAnsiTheme="minorHAnsi"/>
      <w:bCs/>
      <w:sz w:val="20"/>
      <w:szCs w:val="20"/>
    </w:rPr>
  </w:style>
  <w:style w:type="paragraph" w:customStyle="1" w:styleId="Style15">
    <w:name w:val="Style15"/>
    <w:basedOn w:val="Normal"/>
    <w:link w:val="Style15Char"/>
    <w:qFormat/>
    <w:rsid w:val="002332EE"/>
    <w:pPr>
      <w:keepNext/>
      <w:spacing w:after="0" w:line="240" w:lineRule="auto"/>
      <w:jc w:val="right"/>
      <w:outlineLvl w:val="0"/>
    </w:pPr>
    <w:rPr>
      <w:rFonts w:asciiTheme="minorHAnsi" w:eastAsia="Times New Roman" w:hAnsiTheme="minorHAnsi"/>
      <w:bCs/>
      <w:sz w:val="20"/>
      <w:szCs w:val="20"/>
    </w:rPr>
  </w:style>
  <w:style w:type="character" w:customStyle="1" w:styleId="Style14Char">
    <w:name w:val="Style14 Char"/>
    <w:basedOn w:val="DefaultParagraphFont"/>
    <w:link w:val="Style14"/>
    <w:rsid w:val="002332EE"/>
    <w:rPr>
      <w:rFonts w:asciiTheme="minorHAnsi" w:eastAsia="Times New Roman" w:hAnsiTheme="minorHAnsi"/>
      <w:bCs/>
    </w:rPr>
  </w:style>
  <w:style w:type="character" w:customStyle="1" w:styleId="Style15Char">
    <w:name w:val="Style15 Char"/>
    <w:basedOn w:val="DefaultParagraphFont"/>
    <w:link w:val="Style15"/>
    <w:rsid w:val="002332EE"/>
    <w:rPr>
      <w:rFonts w:asciiTheme="minorHAnsi" w:eastAsia="Times New Roman" w:hAnsiTheme="minorHAnsi"/>
      <w:bCs/>
    </w:rPr>
  </w:style>
  <w:style w:type="paragraph" w:styleId="BalloonText">
    <w:name w:val="Balloon Text"/>
    <w:basedOn w:val="Normal"/>
    <w:link w:val="BalloonTextChar"/>
    <w:uiPriority w:val="99"/>
    <w:semiHidden/>
    <w:unhideWhenUsed/>
    <w:rsid w:val="00452D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52DFA"/>
    <w:rPr>
      <w:rFonts w:ascii="Tahoma" w:hAnsi="Tahoma" w:cs="Tahoma"/>
      <w:sz w:val="16"/>
      <w:szCs w:val="16"/>
    </w:rPr>
  </w:style>
  <w:style w:type="paragraph" w:styleId="CommentText">
    <w:name w:val="annotation text"/>
    <w:basedOn w:val="Normal"/>
    <w:link w:val="CommentTextChar"/>
    <w:uiPriority w:val="99"/>
    <w:semiHidden/>
    <w:unhideWhenUsed/>
    <w:rsid w:val="000D6187"/>
    <w:pPr>
      <w:spacing w:line="240" w:lineRule="auto"/>
    </w:pPr>
    <w:rPr>
      <w:sz w:val="20"/>
      <w:szCs w:val="20"/>
    </w:rPr>
  </w:style>
  <w:style w:type="character" w:customStyle="1" w:styleId="CommentTextChar">
    <w:name w:val="Comment Text Char"/>
    <w:basedOn w:val="DefaultParagraphFont"/>
    <w:link w:val="CommentText"/>
    <w:uiPriority w:val="99"/>
    <w:semiHidden/>
    <w:rsid w:val="000D6187"/>
  </w:style>
  <w:style w:type="character" w:customStyle="1" w:styleId="CommentSubjectChar">
    <w:name w:val="Comment Subject Char"/>
    <w:basedOn w:val="CommentTextChar"/>
    <w:link w:val="CommentSubject"/>
    <w:uiPriority w:val="99"/>
    <w:semiHidden/>
    <w:rsid w:val="000D6187"/>
    <w:rPr>
      <w:b/>
      <w:bCs/>
    </w:rPr>
  </w:style>
  <w:style w:type="paragraph" w:styleId="CommentSubject">
    <w:name w:val="annotation subject"/>
    <w:basedOn w:val="CommentText"/>
    <w:next w:val="CommentText"/>
    <w:link w:val="CommentSubjectChar"/>
    <w:uiPriority w:val="99"/>
    <w:semiHidden/>
    <w:unhideWhenUsed/>
    <w:rsid w:val="000D6187"/>
    <w:rPr>
      <w:b/>
      <w:bCs/>
    </w:rPr>
  </w:style>
  <w:style w:type="character" w:customStyle="1" w:styleId="CommentSubjectChar1">
    <w:name w:val="Comment Subject Char1"/>
    <w:basedOn w:val="CommentTextChar"/>
    <w:uiPriority w:val="99"/>
    <w:semiHidden/>
    <w:rsid w:val="000D6187"/>
    <w:rPr>
      <w:b/>
      <w:bCs/>
    </w:rPr>
  </w:style>
  <w:style w:type="paragraph" w:styleId="Revision">
    <w:name w:val="Revision"/>
    <w:hidden/>
    <w:uiPriority w:val="99"/>
    <w:semiHidden/>
    <w:rsid w:val="00AE63F4"/>
    <w:rPr>
      <w:sz w:val="22"/>
      <w:szCs w:val="22"/>
    </w:rPr>
  </w:style>
  <w:style w:type="character" w:styleId="CommentReference">
    <w:name w:val="annotation reference"/>
    <w:basedOn w:val="DefaultParagraphFont"/>
    <w:uiPriority w:val="99"/>
    <w:semiHidden/>
    <w:unhideWhenUsed/>
    <w:rsid w:val="00C05AD7"/>
    <w:rPr>
      <w:sz w:val="16"/>
      <w:szCs w:val="16"/>
    </w:rPr>
  </w:style>
  <w:style w:type="paragraph" w:customStyle="1" w:styleId="Style7">
    <w:name w:val="Style7"/>
    <w:basedOn w:val="Footer"/>
    <w:link w:val="Style7Char"/>
    <w:qFormat/>
    <w:rsid w:val="007948D0"/>
    <w:pPr>
      <w:pBdr>
        <w:top w:val="single" w:sz="4" w:space="1" w:color="auto"/>
      </w:pBdr>
      <w:tabs>
        <w:tab w:val="clear" w:pos="4680"/>
        <w:tab w:val="clear" w:pos="9360"/>
        <w:tab w:val="center" w:pos="4320"/>
        <w:tab w:val="right" w:pos="10800"/>
      </w:tabs>
      <w:spacing w:after="0" w:line="240" w:lineRule="auto"/>
    </w:pPr>
    <w:rPr>
      <w:rFonts w:asciiTheme="minorHAnsi" w:eastAsia="Times New Roman" w:hAnsiTheme="minorHAnsi"/>
    </w:rPr>
  </w:style>
  <w:style w:type="character" w:customStyle="1" w:styleId="Style7Char">
    <w:name w:val="Style7 Char"/>
    <w:basedOn w:val="FooterChar"/>
    <w:link w:val="Style7"/>
    <w:rsid w:val="007948D0"/>
    <w:rPr>
      <w:rFonts w:asciiTheme="minorHAnsi" w:eastAsia="Times New Roman" w:hAnsi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2553754">
      <w:bodyDiv w:val="1"/>
      <w:marLeft w:val="0"/>
      <w:marRight w:val="0"/>
      <w:marTop w:val="0"/>
      <w:marBottom w:val="0"/>
      <w:divBdr>
        <w:top w:val="none" w:sz="0" w:space="0" w:color="auto"/>
        <w:left w:val="none" w:sz="0" w:space="0" w:color="auto"/>
        <w:bottom w:val="none" w:sz="0" w:space="0" w:color="auto"/>
        <w:right w:val="none" w:sz="0" w:space="0" w:color="auto"/>
      </w:divBdr>
    </w:div>
    <w:div w:id="443383196">
      <w:bodyDiv w:val="1"/>
      <w:marLeft w:val="0"/>
      <w:marRight w:val="0"/>
      <w:marTop w:val="0"/>
      <w:marBottom w:val="0"/>
      <w:divBdr>
        <w:top w:val="none" w:sz="0" w:space="0" w:color="auto"/>
        <w:left w:val="none" w:sz="0" w:space="0" w:color="auto"/>
        <w:bottom w:val="none" w:sz="0" w:space="0" w:color="auto"/>
        <w:right w:val="none" w:sz="0" w:space="0" w:color="auto"/>
      </w:divBdr>
    </w:div>
    <w:div w:id="493305690">
      <w:bodyDiv w:val="1"/>
      <w:marLeft w:val="0"/>
      <w:marRight w:val="0"/>
      <w:marTop w:val="0"/>
      <w:marBottom w:val="0"/>
      <w:divBdr>
        <w:top w:val="none" w:sz="0" w:space="0" w:color="auto"/>
        <w:left w:val="none" w:sz="0" w:space="0" w:color="auto"/>
        <w:bottom w:val="none" w:sz="0" w:space="0" w:color="auto"/>
        <w:right w:val="none" w:sz="0" w:space="0" w:color="auto"/>
      </w:divBdr>
    </w:div>
    <w:div w:id="648901860">
      <w:bodyDiv w:val="1"/>
      <w:marLeft w:val="0"/>
      <w:marRight w:val="0"/>
      <w:marTop w:val="0"/>
      <w:marBottom w:val="0"/>
      <w:divBdr>
        <w:top w:val="none" w:sz="0" w:space="0" w:color="auto"/>
        <w:left w:val="none" w:sz="0" w:space="0" w:color="auto"/>
        <w:bottom w:val="none" w:sz="0" w:space="0" w:color="auto"/>
        <w:right w:val="none" w:sz="0" w:space="0" w:color="auto"/>
      </w:divBdr>
    </w:div>
    <w:div w:id="704327906">
      <w:bodyDiv w:val="1"/>
      <w:marLeft w:val="0"/>
      <w:marRight w:val="0"/>
      <w:marTop w:val="0"/>
      <w:marBottom w:val="0"/>
      <w:divBdr>
        <w:top w:val="none" w:sz="0" w:space="0" w:color="auto"/>
        <w:left w:val="none" w:sz="0" w:space="0" w:color="auto"/>
        <w:bottom w:val="none" w:sz="0" w:space="0" w:color="auto"/>
        <w:right w:val="none" w:sz="0" w:space="0" w:color="auto"/>
      </w:divBdr>
    </w:div>
    <w:div w:id="1031764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6.xml"/><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4.xml"/><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eader" Target="header5.xml"/><Relationship Id="rId20" Type="http://schemas.microsoft.com/office/2011/relationships/commentsExtended" Target="commentsExtended.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9.xml"/><Relationship Id="rId10" Type="http://schemas.openxmlformats.org/officeDocument/2006/relationships/header" Target="header2.xml"/><Relationship Id="rId19" Type="http://schemas.openxmlformats.org/officeDocument/2006/relationships/comments" Target="comments.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5.xml.rels><?xml version="1.0" encoding="UTF-8" standalone="yes"?>
<Relationships xmlns="http://schemas.openxmlformats.org/package/2006/relationships"><Relationship Id="rId1" Type="http://schemas.openxmlformats.org/officeDocument/2006/relationships/image" Target="media/image1.jpeg"/></Relationships>
</file>

<file path=word/_rels/header6.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_rels/header8.xml.rels><?xml version="1.0" encoding="UTF-8" standalone="yes"?>
<Relationships xmlns="http://schemas.openxmlformats.org/package/2006/relationships"><Relationship Id="rId1" Type="http://schemas.openxmlformats.org/officeDocument/2006/relationships/image" Target="media/image1.jpeg"/></Relationships>
</file>

<file path=word/_rels/header9.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818203-96A9-4788-A2F0-2F7E921BB0A4}">
  <ds:schemaRefs>
    <ds:schemaRef ds:uri="http://schemas.openxmlformats.org/officeDocument/2006/bibliography"/>
  </ds:schemaRefs>
</ds:datastoreItem>
</file>

<file path=customXml/itemProps2.xml><?xml version="1.0" encoding="utf-8"?>
<ds:datastoreItem xmlns:ds="http://schemas.openxmlformats.org/officeDocument/2006/customXml" ds:itemID="{9FA1F7C0-CB4F-407F-A38A-27B505CB4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87</TotalTime>
  <Pages>15</Pages>
  <Words>8655</Words>
  <Characters>49337</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California Energy Commission</Company>
  <LinksUpToDate>false</LinksUpToDate>
  <CharactersWithSpaces>57877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bsamuels</dc:creator>
  <cp:lastModifiedBy>Smith, Alexis@Energy</cp:lastModifiedBy>
  <cp:revision>26</cp:revision>
  <cp:lastPrinted>2015-05-05T16:17:00Z</cp:lastPrinted>
  <dcterms:created xsi:type="dcterms:W3CDTF">2015-06-24T16:06:00Z</dcterms:created>
  <dcterms:modified xsi:type="dcterms:W3CDTF">2018-11-29T23:06:00Z</dcterms:modified>
</cp:coreProperties>
</file>
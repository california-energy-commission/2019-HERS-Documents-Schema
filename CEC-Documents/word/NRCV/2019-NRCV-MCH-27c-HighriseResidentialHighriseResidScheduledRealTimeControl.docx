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78291366" w14:textId="77777777" w:rsidTr="003952E1">
        <w:tc>
          <w:tcPr>
            <w:tcW w:w="11016" w:type="dxa"/>
          </w:tcPr>
          <w:p w14:paraId="78291365" w14:textId="5AC335A1" w:rsidR="007056D7" w:rsidRDefault="00487151" w:rsidP="00186E32">
            <w:pPr>
              <w:rPr>
                <w:rFonts w:asciiTheme="minorHAnsi" w:hAnsiTheme="minorHAnsi"/>
                <w:sz w:val="18"/>
                <w:szCs w:val="18"/>
              </w:rPr>
            </w:pPr>
            <w:r w:rsidRPr="00CB00C9">
              <w:rPr>
                <w:rFonts w:asciiTheme="minorHAnsi" w:hAnsiTheme="minorHAnsi" w:cs="font78"/>
                <w:sz w:val="18"/>
                <w:szCs w:val="18"/>
              </w:rPr>
              <w:t xml:space="preserve">Title 24, Part 6, Section </w:t>
            </w:r>
            <w:ins w:id="0" w:author="Ferris, Todd@Energy" w:date="2018-11-20T14:26:00Z">
              <w:r>
                <w:rPr>
                  <w:rFonts w:asciiTheme="minorHAnsi" w:hAnsiTheme="minorHAnsi" w:cs="font78"/>
                  <w:sz w:val="18"/>
                  <w:szCs w:val="18"/>
                </w:rPr>
                <w:t>1</w:t>
              </w:r>
            </w:ins>
            <w:r>
              <w:rPr>
                <w:rFonts w:asciiTheme="minorHAnsi" w:hAnsiTheme="minorHAnsi" w:cs="font78"/>
                <w:sz w:val="18"/>
                <w:szCs w:val="18"/>
              </w:rPr>
              <w:t>20.1</w:t>
            </w:r>
            <w:ins w:id="1" w:author="Ferris, Todd@Energy" w:date="2018-11-20T14:26:00Z">
              <w:r>
                <w:rPr>
                  <w:rFonts w:asciiTheme="minorHAnsi" w:hAnsiTheme="minorHAnsi" w:cs="font78"/>
                  <w:sz w:val="18"/>
                  <w:szCs w:val="18"/>
                </w:rPr>
                <w:t>(</w:t>
              </w:r>
            </w:ins>
            <w:r>
              <w:rPr>
                <w:rFonts w:asciiTheme="minorHAnsi" w:hAnsiTheme="minorHAnsi" w:cs="font78"/>
                <w:sz w:val="18"/>
                <w:szCs w:val="18"/>
              </w:rPr>
              <w:t>b</w:t>
            </w:r>
            <w:ins w:id="2" w:author="Ferris, Todd@Energy" w:date="2018-11-20T14:26:00Z">
              <w:r>
                <w:rPr>
                  <w:rFonts w:asciiTheme="minorHAnsi" w:hAnsiTheme="minorHAnsi" w:cs="font78"/>
                  <w:sz w:val="18"/>
                  <w:szCs w:val="18"/>
                </w:rPr>
                <w:t>)</w:t>
              </w:r>
            </w:ins>
            <w:r>
              <w:rPr>
                <w:rFonts w:asciiTheme="minorHAnsi" w:hAnsiTheme="minorHAnsi" w:cs="font78"/>
                <w:sz w:val="18"/>
                <w:szCs w:val="18"/>
              </w:rPr>
              <w:t>2</w:t>
            </w:r>
            <w:r w:rsidRPr="00CB00C9">
              <w:rPr>
                <w:rFonts w:asciiTheme="minorHAnsi" w:hAnsiTheme="minorHAnsi" w:cs="font78"/>
                <w:sz w:val="18"/>
                <w:szCs w:val="18"/>
              </w:rPr>
              <w:t xml:space="preserve"> </w:t>
            </w:r>
            <w:r w:rsidRPr="00186E32">
              <w:rPr>
                <w:rFonts w:asciiTheme="minorHAnsi" w:hAnsiTheme="minorHAnsi" w:cs="font78"/>
                <w:b/>
                <w:sz w:val="18"/>
                <w:szCs w:val="18"/>
              </w:rPr>
              <w:t>Attached Dwelling Unit</w:t>
            </w:r>
            <w:r>
              <w:rPr>
                <w:rFonts w:asciiTheme="minorHAnsi" w:hAnsiTheme="minorHAnsi" w:cs="font78"/>
                <w:sz w:val="18"/>
                <w:szCs w:val="18"/>
              </w:rPr>
              <w:t xml:space="preserve"> (</w:t>
            </w:r>
            <w:r w:rsidRPr="00186E32">
              <w:rPr>
                <w:rFonts w:asciiTheme="minorHAnsi" w:hAnsiTheme="minorHAnsi" w:cs="font78"/>
                <w:bCs/>
                <w:sz w:val="18"/>
                <w:szCs w:val="18"/>
              </w:rPr>
              <w:t>Ventilation</w:t>
            </w:r>
            <w:r w:rsidRPr="00487151">
              <w:rPr>
                <w:rFonts w:asciiTheme="minorHAnsi" w:hAnsiTheme="minorHAnsi" w:cs="font78"/>
                <w:bCs/>
                <w:sz w:val="18"/>
                <w:szCs w:val="18"/>
              </w:rPr>
              <w:t>)</w:t>
            </w:r>
            <w:r>
              <w:rPr>
                <w:rFonts w:asciiTheme="minorHAnsi" w:hAnsiTheme="minorHAnsi" w:cs="font78"/>
                <w:b/>
                <w:bCs/>
                <w:sz w:val="18"/>
                <w:szCs w:val="18"/>
              </w:rPr>
              <w:t>.</w:t>
            </w:r>
            <w:r w:rsidRPr="00CB00C9">
              <w:rPr>
                <w:rFonts w:asciiTheme="minorHAnsi" w:hAnsiTheme="minorHAnsi" w:cs="font78"/>
                <w:b/>
                <w:bCs/>
                <w:sz w:val="18"/>
                <w:szCs w:val="18"/>
              </w:rPr>
              <w:t xml:space="preserve"> </w:t>
            </w:r>
            <w:r w:rsidRPr="00CB00C9">
              <w:rPr>
                <w:rFonts w:asciiTheme="minorHAnsi" w:hAnsiTheme="minorHAnsi" w:cs="font78"/>
                <w:sz w:val="18"/>
                <w:szCs w:val="18"/>
              </w:rPr>
              <w:t>All dwelling units shall meet the requirements of ANSI/ASHRAE Standard62.2</w:t>
            </w:r>
            <w:ins w:id="3" w:author="Ferris, Todd@Energy" w:date="2018-11-20T14:17:00Z">
              <w:r>
                <w:rPr>
                  <w:rFonts w:asciiTheme="minorHAnsi" w:hAnsiTheme="minorHAnsi" w:cs="font78"/>
                  <w:sz w:val="18"/>
                  <w:szCs w:val="18"/>
                </w:rPr>
                <w:t>-2016</w:t>
              </w:r>
            </w:ins>
            <w:del w:id="4"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5" w:author="Ferris, Todd@Energy" w:date="2018-11-20T14:26:00Z">
              <w:r>
                <w:rPr>
                  <w:rFonts w:asciiTheme="minorHAnsi" w:hAnsiTheme="minorHAnsi" w:cs="font78"/>
                  <w:sz w:val="18"/>
                  <w:szCs w:val="18"/>
                </w:rPr>
                <w:t xml:space="preserve"> subject to the amendments specified by Title 24, Part 6, Section 1</w:t>
              </w:r>
            </w:ins>
            <w:r>
              <w:rPr>
                <w:rFonts w:asciiTheme="minorHAnsi" w:hAnsiTheme="minorHAnsi" w:cs="font78"/>
                <w:sz w:val="18"/>
                <w:szCs w:val="18"/>
              </w:rPr>
              <w:t>20.1</w:t>
            </w:r>
            <w:ins w:id="6" w:author="Ferris, Todd@Energy" w:date="2018-11-20T14:26:00Z">
              <w:r>
                <w:rPr>
                  <w:rFonts w:asciiTheme="minorHAnsi" w:hAnsiTheme="minorHAnsi" w:cs="font78"/>
                  <w:sz w:val="18"/>
                  <w:szCs w:val="18"/>
                </w:rPr>
                <w:t>(</w:t>
              </w:r>
            </w:ins>
            <w:r>
              <w:rPr>
                <w:rFonts w:asciiTheme="minorHAnsi" w:hAnsiTheme="minorHAnsi" w:cs="font78"/>
                <w:sz w:val="18"/>
                <w:szCs w:val="18"/>
              </w:rPr>
              <w:t>b</w:t>
            </w:r>
            <w:ins w:id="7" w:author="Ferris, Todd@Energy" w:date="2018-11-20T14:26:00Z">
              <w:r>
                <w:rPr>
                  <w:rFonts w:asciiTheme="minorHAnsi" w:hAnsiTheme="minorHAnsi" w:cs="font78"/>
                  <w:sz w:val="18"/>
                  <w:szCs w:val="18"/>
                </w:rPr>
                <w:t>)</w:t>
              </w:r>
            </w:ins>
            <w:r>
              <w:rPr>
                <w:rFonts w:asciiTheme="minorHAnsi" w:hAnsiTheme="minorHAnsi" w:cs="font78"/>
                <w:sz w:val="18"/>
                <w:szCs w:val="18"/>
              </w:rPr>
              <w:t>2A.iv</w:t>
            </w:r>
            <w:del w:id="8" w:author="Ferris, Todd@Energy" w:date="2018-11-20T14:26:00Z">
              <w:r w:rsidDel="00D27AE0">
                <w:rPr>
                  <w:rFonts w:asciiTheme="minorHAnsi" w:hAnsiTheme="minorHAnsi" w:cs="font78"/>
                  <w:sz w:val="18"/>
                  <w:szCs w:val="18"/>
                </w:rPr>
                <w:delText xml:space="preserve">. </w:delText>
              </w:r>
              <w:r w:rsidRPr="00CB00C9" w:rsidDel="00D27AE0">
                <w:rPr>
                  <w:rStyle w:val="Emphasis"/>
                  <w:rFonts w:asciiTheme="minorHAnsi" w:hAnsiTheme="minorHAnsi"/>
                  <w:b/>
                  <w:sz w:val="18"/>
                  <w:szCs w:val="18"/>
                </w:rPr>
                <w:delText xml:space="preserve">Equation </w:delText>
              </w:r>
              <w:r w:rsidDel="00D27AE0">
                <w:rPr>
                  <w:rStyle w:val="Emphasis"/>
                  <w:rFonts w:asciiTheme="minorHAnsi" w:hAnsiTheme="minorHAnsi"/>
                  <w:b/>
                  <w:sz w:val="18"/>
                  <w:szCs w:val="18"/>
                </w:rPr>
                <w:delText>and table numbering on this form</w:delText>
              </w:r>
              <w:r w:rsidRPr="00CB00C9" w:rsidDel="00D27AE0">
                <w:rPr>
                  <w:rStyle w:val="Emphasis"/>
                  <w:rFonts w:asciiTheme="minorHAnsi" w:hAnsiTheme="minorHAnsi"/>
                  <w:b/>
                  <w:sz w:val="18"/>
                  <w:szCs w:val="18"/>
                </w:rPr>
                <w:delText xml:space="preserve"> corresponds to the numbering for that information in the published ANSI/ASHRAE Standard 62.2-2010.</w:delText>
              </w:r>
              <w:r w:rsidR="007056D7" w:rsidDel="00D27AE0">
                <w:rPr>
                  <w:rFonts w:asciiTheme="minorHAnsi" w:hAnsiTheme="minorHAnsi" w:cs="font78"/>
                  <w:sz w:val="18"/>
                  <w:szCs w:val="18"/>
                </w:rPr>
                <w:delText xml:space="preserve">. </w:delText>
              </w:r>
              <w:r w:rsidR="007056D7" w:rsidRPr="00CB00C9" w:rsidDel="00D27AE0">
                <w:rPr>
                  <w:rStyle w:val="Emphasis"/>
                  <w:rFonts w:asciiTheme="minorHAnsi" w:hAnsiTheme="minorHAnsi"/>
                  <w:b/>
                  <w:sz w:val="18"/>
                  <w:szCs w:val="18"/>
                </w:rPr>
                <w:delText xml:space="preserve">Equation </w:delText>
              </w:r>
              <w:r w:rsidR="007056D7" w:rsidDel="00D27AE0">
                <w:rPr>
                  <w:rStyle w:val="Emphasis"/>
                  <w:rFonts w:asciiTheme="minorHAnsi" w:hAnsiTheme="minorHAnsi"/>
                  <w:b/>
                  <w:sz w:val="18"/>
                  <w:szCs w:val="18"/>
                </w:rPr>
                <w:delText>and table numbering on this form</w:delText>
              </w:r>
              <w:r w:rsidR="007056D7"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p>
        </w:tc>
      </w:tr>
    </w:tbl>
    <w:p w14:paraId="78291367" w14:textId="77777777" w:rsidR="007056D7" w:rsidRPr="001B7F7E"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3"/>
        <w:gridCol w:w="4542"/>
        <w:gridCol w:w="5455"/>
      </w:tblGrid>
      <w:tr w:rsidR="007056D7" w:rsidRPr="00D2491C" w14:paraId="78291369" w14:textId="77777777" w:rsidTr="004E0C14">
        <w:tc>
          <w:tcPr>
            <w:tcW w:w="10790" w:type="dxa"/>
            <w:gridSpan w:val="3"/>
          </w:tcPr>
          <w:p w14:paraId="78291368"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7829136D" w14:textId="77777777" w:rsidTr="004E0C14">
        <w:trPr>
          <w:trHeight w:val="158"/>
        </w:trPr>
        <w:tc>
          <w:tcPr>
            <w:tcW w:w="793" w:type="dxa"/>
            <w:vAlign w:val="center"/>
          </w:tcPr>
          <w:p w14:paraId="7829136A"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542" w:type="dxa"/>
            <w:vAlign w:val="center"/>
          </w:tcPr>
          <w:p w14:paraId="7829136B"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455" w:type="dxa"/>
          </w:tcPr>
          <w:p w14:paraId="7829136C" w14:textId="77777777" w:rsidR="007056D7" w:rsidRPr="00F5715E" w:rsidRDefault="007056D7" w:rsidP="003952E1">
            <w:pPr>
              <w:rPr>
                <w:rFonts w:asciiTheme="minorHAnsi" w:hAnsiTheme="minorHAnsi"/>
                <w:sz w:val="18"/>
                <w:szCs w:val="18"/>
              </w:rPr>
            </w:pPr>
          </w:p>
        </w:tc>
      </w:tr>
      <w:tr w:rsidR="007056D7" w:rsidRPr="00D2491C" w14:paraId="78291371" w14:textId="77777777" w:rsidTr="004E0C14">
        <w:trPr>
          <w:trHeight w:val="158"/>
        </w:trPr>
        <w:tc>
          <w:tcPr>
            <w:tcW w:w="793" w:type="dxa"/>
            <w:vAlign w:val="center"/>
          </w:tcPr>
          <w:p w14:paraId="7829136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42" w:type="dxa"/>
            <w:vAlign w:val="center"/>
          </w:tcPr>
          <w:p w14:paraId="7829136F"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455" w:type="dxa"/>
          </w:tcPr>
          <w:p w14:paraId="78291370" w14:textId="77777777" w:rsidR="007056D7" w:rsidRPr="00F5715E" w:rsidRDefault="007056D7" w:rsidP="003952E1">
            <w:pPr>
              <w:rPr>
                <w:rFonts w:asciiTheme="minorHAnsi" w:hAnsiTheme="minorHAnsi"/>
                <w:sz w:val="18"/>
                <w:szCs w:val="18"/>
              </w:rPr>
            </w:pPr>
          </w:p>
        </w:tc>
      </w:tr>
      <w:tr w:rsidR="007056D7" w:rsidRPr="00D2491C" w14:paraId="78291375" w14:textId="77777777" w:rsidTr="004E0C14">
        <w:trPr>
          <w:trHeight w:val="158"/>
        </w:trPr>
        <w:tc>
          <w:tcPr>
            <w:tcW w:w="793" w:type="dxa"/>
            <w:vAlign w:val="center"/>
          </w:tcPr>
          <w:p w14:paraId="78291372"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42" w:type="dxa"/>
            <w:vAlign w:val="center"/>
          </w:tcPr>
          <w:p w14:paraId="78291373"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455" w:type="dxa"/>
          </w:tcPr>
          <w:p w14:paraId="78291374" w14:textId="77777777" w:rsidR="007056D7" w:rsidRPr="00F5715E" w:rsidRDefault="007056D7" w:rsidP="003952E1">
            <w:pPr>
              <w:rPr>
                <w:rFonts w:asciiTheme="minorHAnsi" w:hAnsiTheme="minorHAnsi"/>
                <w:sz w:val="18"/>
                <w:szCs w:val="18"/>
              </w:rPr>
            </w:pPr>
          </w:p>
        </w:tc>
      </w:tr>
      <w:tr w:rsidR="007056D7" w:rsidRPr="00D2491C" w14:paraId="7829137A" w14:textId="77777777" w:rsidTr="004E0C14">
        <w:trPr>
          <w:trHeight w:val="158"/>
        </w:trPr>
        <w:tc>
          <w:tcPr>
            <w:tcW w:w="793" w:type="dxa"/>
            <w:vAlign w:val="center"/>
          </w:tcPr>
          <w:p w14:paraId="78291376"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542" w:type="dxa"/>
            <w:vAlign w:val="center"/>
          </w:tcPr>
          <w:p w14:paraId="78291377"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8"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455" w:type="dxa"/>
          </w:tcPr>
          <w:p w14:paraId="78291379" w14:textId="77777777" w:rsidR="007056D7" w:rsidRPr="00F5715E" w:rsidRDefault="007056D7" w:rsidP="003952E1">
            <w:pPr>
              <w:rPr>
                <w:rFonts w:asciiTheme="minorHAnsi" w:hAnsiTheme="minorHAnsi"/>
                <w:sz w:val="18"/>
                <w:szCs w:val="18"/>
              </w:rPr>
            </w:pPr>
          </w:p>
        </w:tc>
      </w:tr>
      <w:tr w:rsidR="007056D7" w:rsidRPr="00D2491C" w14:paraId="7829137F" w14:textId="77777777" w:rsidTr="004E0C14">
        <w:trPr>
          <w:trHeight w:val="158"/>
        </w:trPr>
        <w:tc>
          <w:tcPr>
            <w:tcW w:w="793" w:type="dxa"/>
            <w:vAlign w:val="center"/>
          </w:tcPr>
          <w:p w14:paraId="7829137B"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542" w:type="dxa"/>
            <w:vAlign w:val="center"/>
          </w:tcPr>
          <w:p w14:paraId="7829137C"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D"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455" w:type="dxa"/>
          </w:tcPr>
          <w:p w14:paraId="7829137E" w14:textId="77777777" w:rsidR="007056D7" w:rsidRPr="00F5715E" w:rsidRDefault="007056D7" w:rsidP="003952E1">
            <w:pPr>
              <w:rPr>
                <w:rFonts w:asciiTheme="minorHAnsi" w:hAnsiTheme="minorHAnsi"/>
                <w:sz w:val="18"/>
                <w:szCs w:val="18"/>
              </w:rPr>
            </w:pPr>
          </w:p>
        </w:tc>
      </w:tr>
      <w:tr w:rsidR="007056D7" w:rsidRPr="00D2491C" w:rsidDel="00EE3065" w14:paraId="78291383" w14:textId="77777777" w:rsidTr="004E0C14">
        <w:trPr>
          <w:trHeight w:val="158"/>
          <w:del w:id="9" w:author="Ferris, Todd@Energy" w:date="2018-11-20T15:56:00Z"/>
        </w:trPr>
        <w:tc>
          <w:tcPr>
            <w:tcW w:w="793" w:type="dxa"/>
            <w:vAlign w:val="center"/>
          </w:tcPr>
          <w:p w14:paraId="78291380" w14:textId="77777777" w:rsidR="007056D7" w:rsidRPr="00F5715E" w:rsidDel="00EE3065" w:rsidRDefault="007056D7" w:rsidP="003952E1">
            <w:pPr>
              <w:jc w:val="center"/>
              <w:rPr>
                <w:del w:id="10" w:author="Ferris, Todd@Energy" w:date="2018-11-20T15:56:00Z"/>
                <w:rFonts w:asciiTheme="minorHAnsi" w:hAnsiTheme="minorHAnsi"/>
                <w:sz w:val="18"/>
                <w:szCs w:val="18"/>
              </w:rPr>
            </w:pPr>
            <w:del w:id="11" w:author="Ferris, Todd@Energy" w:date="2018-11-20T15:56:00Z">
              <w:r w:rsidRPr="00F5715E" w:rsidDel="00EE3065">
                <w:rPr>
                  <w:rFonts w:asciiTheme="minorHAnsi" w:hAnsiTheme="minorHAnsi"/>
                  <w:sz w:val="18"/>
                  <w:szCs w:val="18"/>
                </w:rPr>
                <w:delText>06</w:delText>
              </w:r>
            </w:del>
          </w:p>
        </w:tc>
        <w:tc>
          <w:tcPr>
            <w:tcW w:w="4542" w:type="dxa"/>
            <w:vAlign w:val="center"/>
          </w:tcPr>
          <w:p w14:paraId="78291381" w14:textId="77777777" w:rsidR="007056D7" w:rsidRPr="00F5715E" w:rsidDel="00EE3065" w:rsidRDefault="007056D7" w:rsidP="003952E1">
            <w:pPr>
              <w:rPr>
                <w:del w:id="12" w:author="Ferris, Todd@Energy" w:date="2018-11-20T15:56:00Z"/>
                <w:rFonts w:asciiTheme="minorHAnsi" w:hAnsiTheme="minorHAnsi"/>
                <w:sz w:val="18"/>
                <w:szCs w:val="18"/>
              </w:rPr>
            </w:pPr>
            <w:del w:id="13" w:author="Ferris, Todd@Energy" w:date="2018-11-20T15:56:00Z">
              <w:r w:rsidDel="00EE3065">
                <w:rPr>
                  <w:rFonts w:asciiTheme="minorHAnsi" w:hAnsiTheme="minorHAnsi"/>
                  <w:sz w:val="18"/>
                  <w:szCs w:val="18"/>
                </w:rPr>
                <w:delText>Ventilation Operation Schedule</w:delText>
              </w:r>
            </w:del>
          </w:p>
        </w:tc>
        <w:tc>
          <w:tcPr>
            <w:tcW w:w="5455" w:type="dxa"/>
          </w:tcPr>
          <w:p w14:paraId="78291382" w14:textId="77777777" w:rsidR="007056D7" w:rsidRPr="006121C5" w:rsidDel="00EE3065" w:rsidRDefault="007056D7" w:rsidP="003952E1">
            <w:pPr>
              <w:rPr>
                <w:del w:id="14" w:author="Ferris, Todd@Energy" w:date="2018-11-20T15:56:00Z"/>
                <w:rFonts w:asciiTheme="minorHAnsi" w:hAnsiTheme="minorHAnsi"/>
                <w:sz w:val="18"/>
                <w:szCs w:val="18"/>
              </w:rPr>
            </w:pPr>
          </w:p>
        </w:tc>
      </w:tr>
      <w:tr w:rsidR="007056D7" w:rsidRPr="00D2491C" w14:paraId="782913A0" w14:textId="77777777" w:rsidTr="004E0C14">
        <w:trPr>
          <w:trHeight w:val="158"/>
          <w:ins w:id="15" w:author="Ferris, Todd@Energy" w:date="2018-11-20T15:29:00Z"/>
        </w:trPr>
        <w:tc>
          <w:tcPr>
            <w:tcW w:w="793" w:type="dxa"/>
            <w:vAlign w:val="center"/>
          </w:tcPr>
          <w:p w14:paraId="7829139D" w14:textId="2D3523A6" w:rsidR="007056D7" w:rsidRPr="00F5715E" w:rsidRDefault="00F37662" w:rsidP="00F37662">
            <w:pPr>
              <w:jc w:val="center"/>
              <w:rPr>
                <w:ins w:id="16" w:author="Ferris, Todd@Energy" w:date="2018-11-20T15:29:00Z"/>
                <w:rFonts w:asciiTheme="minorHAnsi" w:hAnsiTheme="minorHAnsi"/>
                <w:sz w:val="18"/>
                <w:szCs w:val="18"/>
              </w:rPr>
            </w:pPr>
            <w:r>
              <w:rPr>
                <w:rFonts w:asciiTheme="minorHAnsi" w:hAnsiTheme="minorHAnsi" w:cstheme="minorHAnsi"/>
                <w:sz w:val="18"/>
                <w:szCs w:val="18"/>
              </w:rPr>
              <w:t>06</w:t>
            </w:r>
          </w:p>
        </w:tc>
        <w:tc>
          <w:tcPr>
            <w:tcW w:w="4542" w:type="dxa"/>
            <w:vAlign w:val="center"/>
          </w:tcPr>
          <w:p w14:paraId="7829139E" w14:textId="77777777" w:rsidR="007056D7" w:rsidRDefault="007056D7" w:rsidP="003952E1">
            <w:pPr>
              <w:rPr>
                <w:ins w:id="17" w:author="Ferris, Todd@Energy" w:date="2018-11-20T15:29:00Z"/>
                <w:rFonts w:asciiTheme="minorHAnsi" w:hAnsiTheme="minorHAnsi"/>
                <w:sz w:val="18"/>
                <w:szCs w:val="18"/>
              </w:rPr>
            </w:pPr>
            <w:ins w:id="18" w:author="Ferris, Todd@Energy" w:date="2018-11-20T15:30:00Z">
              <w:r w:rsidRPr="007A5D38">
                <w:rPr>
                  <w:rFonts w:asciiTheme="minorHAnsi" w:hAnsiTheme="minorHAnsi" w:cstheme="minorHAnsi"/>
                  <w:sz w:val="18"/>
                  <w:szCs w:val="18"/>
                </w:rPr>
                <w:t>Ventilation System Type</w:t>
              </w:r>
            </w:ins>
          </w:p>
        </w:tc>
        <w:tc>
          <w:tcPr>
            <w:tcW w:w="5455" w:type="dxa"/>
          </w:tcPr>
          <w:p w14:paraId="7829139F" w14:textId="77777777" w:rsidR="007056D7" w:rsidRDefault="007056D7" w:rsidP="003952E1">
            <w:pPr>
              <w:rPr>
                <w:ins w:id="19" w:author="Ferris, Todd@Energy" w:date="2018-11-20T15:29:00Z"/>
                <w:rFonts w:asciiTheme="minorHAnsi" w:hAnsiTheme="minorHAnsi"/>
                <w:sz w:val="18"/>
                <w:szCs w:val="18"/>
              </w:rPr>
            </w:pPr>
          </w:p>
        </w:tc>
      </w:tr>
      <w:tr w:rsidR="007056D7" w:rsidRPr="00D2491C" w14:paraId="782913A4" w14:textId="77777777" w:rsidTr="004E0C14">
        <w:trPr>
          <w:trHeight w:val="158"/>
          <w:ins w:id="20" w:author="Ferris, Todd@Energy" w:date="2018-11-20T15:31:00Z"/>
        </w:trPr>
        <w:tc>
          <w:tcPr>
            <w:tcW w:w="793" w:type="dxa"/>
            <w:vAlign w:val="center"/>
          </w:tcPr>
          <w:p w14:paraId="782913A1" w14:textId="6F451F23" w:rsidR="007056D7" w:rsidRPr="00F5715E" w:rsidRDefault="00F37662" w:rsidP="00F37662">
            <w:pPr>
              <w:jc w:val="center"/>
              <w:rPr>
                <w:ins w:id="21" w:author="Ferris, Todd@Energy" w:date="2018-11-20T15:31:00Z"/>
                <w:rFonts w:asciiTheme="minorHAnsi" w:hAnsiTheme="minorHAnsi"/>
                <w:sz w:val="18"/>
                <w:szCs w:val="18"/>
              </w:rPr>
            </w:pPr>
            <w:r>
              <w:rPr>
                <w:rFonts w:asciiTheme="minorHAnsi" w:hAnsiTheme="minorHAnsi" w:cstheme="minorHAnsi"/>
                <w:sz w:val="18"/>
                <w:szCs w:val="18"/>
              </w:rPr>
              <w:t>07</w:t>
            </w:r>
          </w:p>
        </w:tc>
        <w:tc>
          <w:tcPr>
            <w:tcW w:w="4542" w:type="dxa"/>
            <w:vAlign w:val="center"/>
          </w:tcPr>
          <w:p w14:paraId="782913A2" w14:textId="77777777" w:rsidR="007056D7" w:rsidRDefault="007056D7" w:rsidP="003952E1">
            <w:pPr>
              <w:rPr>
                <w:ins w:id="22" w:author="Ferris, Todd@Energy" w:date="2018-11-20T15:31:00Z"/>
                <w:rFonts w:asciiTheme="minorHAnsi" w:hAnsiTheme="minorHAnsi"/>
                <w:sz w:val="18"/>
                <w:szCs w:val="18"/>
              </w:rPr>
            </w:pPr>
            <w:ins w:id="23" w:author="Ferris, Todd@Energy" w:date="2018-11-20T15:34:00Z">
              <w:r w:rsidRPr="007A5D38">
                <w:rPr>
                  <w:rFonts w:asciiTheme="minorHAnsi" w:hAnsiTheme="minorHAnsi" w:cstheme="minorHAnsi"/>
                  <w:sz w:val="18"/>
                  <w:szCs w:val="18"/>
                </w:rPr>
                <w:t>Ventilation Operation Schedule</w:t>
              </w:r>
            </w:ins>
          </w:p>
        </w:tc>
        <w:tc>
          <w:tcPr>
            <w:tcW w:w="5455" w:type="dxa"/>
          </w:tcPr>
          <w:p w14:paraId="782913A3" w14:textId="77777777" w:rsidR="007056D7" w:rsidRDefault="007056D7" w:rsidP="003952E1">
            <w:pPr>
              <w:rPr>
                <w:ins w:id="24" w:author="Ferris, Todd@Energy" w:date="2018-11-20T15:31:00Z"/>
                <w:rFonts w:asciiTheme="minorHAnsi" w:hAnsiTheme="minorHAnsi"/>
                <w:sz w:val="18"/>
                <w:szCs w:val="18"/>
              </w:rPr>
            </w:pPr>
          </w:p>
        </w:tc>
      </w:tr>
      <w:tr w:rsidR="007056D7" w:rsidRPr="00D2491C" w:rsidDel="00CF3857" w14:paraId="782913A8" w14:textId="77777777" w:rsidTr="004E0C14">
        <w:trPr>
          <w:trHeight w:val="158"/>
          <w:del w:id="25" w:author="Ferris, Todd@Energy" w:date="2018-11-20T15:35:00Z"/>
        </w:trPr>
        <w:tc>
          <w:tcPr>
            <w:tcW w:w="793" w:type="dxa"/>
            <w:vAlign w:val="center"/>
          </w:tcPr>
          <w:p w14:paraId="782913A5" w14:textId="77777777" w:rsidR="007056D7" w:rsidRPr="00F5715E" w:rsidDel="00CF3857" w:rsidRDefault="007056D7" w:rsidP="003952E1">
            <w:pPr>
              <w:jc w:val="center"/>
              <w:rPr>
                <w:del w:id="26" w:author="Ferris, Todd@Energy" w:date="2018-11-20T15:35:00Z"/>
                <w:rFonts w:asciiTheme="minorHAnsi" w:hAnsiTheme="minorHAnsi"/>
                <w:sz w:val="18"/>
                <w:szCs w:val="18"/>
              </w:rPr>
            </w:pPr>
            <w:del w:id="27" w:author="Ferris, Todd@Energy" w:date="2018-11-20T15:35:00Z">
              <w:r w:rsidRPr="00F5715E" w:rsidDel="00CF3857">
                <w:rPr>
                  <w:rFonts w:asciiTheme="minorHAnsi" w:hAnsiTheme="minorHAnsi"/>
                  <w:sz w:val="18"/>
                  <w:szCs w:val="18"/>
                </w:rPr>
                <w:delText>07</w:delText>
              </w:r>
            </w:del>
          </w:p>
        </w:tc>
        <w:tc>
          <w:tcPr>
            <w:tcW w:w="4542" w:type="dxa"/>
            <w:vAlign w:val="center"/>
          </w:tcPr>
          <w:p w14:paraId="782913A6" w14:textId="77777777" w:rsidR="007056D7" w:rsidRPr="00F5715E" w:rsidDel="00CF3857" w:rsidRDefault="007056D7" w:rsidP="003952E1">
            <w:pPr>
              <w:rPr>
                <w:del w:id="28" w:author="Ferris, Todd@Energy" w:date="2018-11-20T15:35:00Z"/>
                <w:rFonts w:asciiTheme="minorHAnsi" w:hAnsiTheme="minorHAnsi"/>
                <w:sz w:val="18"/>
                <w:szCs w:val="18"/>
              </w:rPr>
            </w:pPr>
            <w:del w:id="29" w:author="Ferris, Todd@Energy" w:date="2018-11-20T15:35:00Z">
              <w:r w:rsidDel="00CF3857">
                <w:rPr>
                  <w:rFonts w:asciiTheme="minorHAnsi" w:hAnsiTheme="minorHAnsi"/>
                  <w:sz w:val="18"/>
                  <w:szCs w:val="18"/>
                </w:rPr>
                <w:delText>Whole-Building Ventilation Rate Calculation Method</w:delText>
              </w:r>
            </w:del>
          </w:p>
        </w:tc>
        <w:tc>
          <w:tcPr>
            <w:tcW w:w="5455" w:type="dxa"/>
          </w:tcPr>
          <w:p w14:paraId="782913A7" w14:textId="77777777" w:rsidR="007056D7" w:rsidRPr="00F5715E" w:rsidDel="00CF3857" w:rsidRDefault="007056D7" w:rsidP="003952E1">
            <w:pPr>
              <w:rPr>
                <w:del w:id="30" w:author="Ferris, Todd@Energy" w:date="2018-11-20T15:35:00Z"/>
                <w:rFonts w:asciiTheme="minorHAnsi" w:hAnsiTheme="minorHAnsi"/>
                <w:sz w:val="18"/>
                <w:szCs w:val="18"/>
              </w:rPr>
            </w:pPr>
          </w:p>
        </w:tc>
      </w:tr>
      <w:tr w:rsidR="007056D7" w:rsidRPr="00D2491C" w:rsidDel="00CF3857" w14:paraId="782913AC" w14:textId="77777777" w:rsidTr="004E0C14">
        <w:trPr>
          <w:trHeight w:val="158"/>
          <w:del w:id="31" w:author="Ferris, Todd@Energy" w:date="2018-11-20T15:35:00Z"/>
        </w:trPr>
        <w:tc>
          <w:tcPr>
            <w:tcW w:w="793" w:type="dxa"/>
            <w:vAlign w:val="center"/>
          </w:tcPr>
          <w:p w14:paraId="782913A9" w14:textId="77777777" w:rsidR="007056D7" w:rsidRPr="00F5715E" w:rsidDel="00CF3857" w:rsidRDefault="007056D7" w:rsidP="003952E1">
            <w:pPr>
              <w:jc w:val="center"/>
              <w:rPr>
                <w:del w:id="32" w:author="Ferris, Todd@Energy" w:date="2018-11-20T15:35:00Z"/>
                <w:rFonts w:asciiTheme="minorHAnsi" w:hAnsiTheme="minorHAnsi"/>
                <w:sz w:val="18"/>
                <w:szCs w:val="18"/>
              </w:rPr>
            </w:pPr>
            <w:del w:id="33" w:author="Ferris, Todd@Energy" w:date="2018-11-20T15:35:00Z">
              <w:r w:rsidRPr="00F5715E" w:rsidDel="00CF3857">
                <w:rPr>
                  <w:rFonts w:asciiTheme="minorHAnsi" w:hAnsiTheme="minorHAnsi"/>
                  <w:sz w:val="18"/>
                  <w:szCs w:val="18"/>
                </w:rPr>
                <w:delText>08</w:delText>
              </w:r>
            </w:del>
          </w:p>
        </w:tc>
        <w:tc>
          <w:tcPr>
            <w:tcW w:w="4542" w:type="dxa"/>
            <w:vAlign w:val="center"/>
          </w:tcPr>
          <w:p w14:paraId="782913AA" w14:textId="77777777" w:rsidR="007056D7" w:rsidRPr="00F5715E" w:rsidDel="00CF3857" w:rsidRDefault="007056D7" w:rsidP="003952E1">
            <w:pPr>
              <w:rPr>
                <w:del w:id="34" w:author="Ferris, Todd@Energy" w:date="2018-11-20T15:35:00Z"/>
                <w:rFonts w:asciiTheme="minorHAnsi" w:hAnsiTheme="minorHAnsi"/>
                <w:sz w:val="18"/>
                <w:szCs w:val="18"/>
              </w:rPr>
            </w:pPr>
            <w:del w:id="35" w:author="Ferris, Todd@Energy" w:date="2018-11-20T15:35:00Z">
              <w:r w:rsidDel="00CF3857">
                <w:rPr>
                  <w:rFonts w:asciiTheme="minorHAnsi" w:hAnsiTheme="minorHAnsi"/>
                  <w:sz w:val="18"/>
                  <w:szCs w:val="18"/>
                </w:rPr>
                <w:delText>Whole Building Ventilation System Type</w:delText>
              </w:r>
            </w:del>
          </w:p>
        </w:tc>
        <w:tc>
          <w:tcPr>
            <w:tcW w:w="5455" w:type="dxa"/>
          </w:tcPr>
          <w:p w14:paraId="782913AB" w14:textId="77777777" w:rsidR="007056D7" w:rsidRPr="00F5715E" w:rsidDel="00CF3857" w:rsidRDefault="007056D7" w:rsidP="003952E1">
            <w:pPr>
              <w:rPr>
                <w:del w:id="36" w:author="Ferris, Todd@Energy" w:date="2018-11-20T15:35:00Z"/>
                <w:rFonts w:asciiTheme="minorHAnsi" w:hAnsiTheme="minorHAnsi"/>
                <w:sz w:val="18"/>
                <w:szCs w:val="18"/>
              </w:rPr>
            </w:pPr>
          </w:p>
        </w:tc>
      </w:tr>
      <w:tr w:rsidR="007056D7" w:rsidRPr="00D2491C" w:rsidDel="00AD4907" w14:paraId="782913B0" w14:textId="77777777" w:rsidTr="004E0C14">
        <w:trPr>
          <w:trHeight w:val="158"/>
          <w:del w:id="37" w:author="Balneg, Ronald@Energy" w:date="2018-11-26T10:44:00Z"/>
        </w:trPr>
        <w:tc>
          <w:tcPr>
            <w:tcW w:w="793" w:type="dxa"/>
            <w:vAlign w:val="center"/>
          </w:tcPr>
          <w:p w14:paraId="782913AD" w14:textId="77777777" w:rsidR="007056D7" w:rsidRPr="009E3031" w:rsidDel="00AD4907" w:rsidRDefault="007056D7" w:rsidP="003952E1">
            <w:pPr>
              <w:jc w:val="center"/>
              <w:rPr>
                <w:del w:id="38" w:author="Balneg, Ronald@Energy" w:date="2018-11-26T10:44:00Z"/>
                <w:rFonts w:asciiTheme="minorHAnsi" w:hAnsiTheme="minorHAnsi"/>
                <w:sz w:val="18"/>
                <w:szCs w:val="18"/>
              </w:rPr>
            </w:pPr>
            <w:ins w:id="39" w:author="Ferris, Todd@Energy" w:date="2018-11-20T15:35:00Z">
              <w:del w:id="40" w:author="Balneg, Ronald@Energy" w:date="2018-11-26T10:44:00Z">
                <w:r w:rsidDel="00AD4907">
                  <w:rPr>
                    <w:rFonts w:asciiTheme="minorHAnsi" w:hAnsiTheme="minorHAnsi"/>
                    <w:sz w:val="18"/>
                    <w:szCs w:val="18"/>
                  </w:rPr>
                  <w:delText>14</w:delText>
                </w:r>
              </w:del>
            </w:ins>
            <w:del w:id="41" w:author="Balneg, Ronald@Energy" w:date="2018-11-26T10:44:00Z">
              <w:r w:rsidRPr="009E3031" w:rsidDel="00AD4907">
                <w:rPr>
                  <w:rFonts w:asciiTheme="minorHAnsi" w:hAnsiTheme="minorHAnsi"/>
                  <w:sz w:val="18"/>
                  <w:szCs w:val="18"/>
                </w:rPr>
                <w:delText>09</w:delText>
              </w:r>
            </w:del>
          </w:p>
        </w:tc>
        <w:tc>
          <w:tcPr>
            <w:tcW w:w="4542" w:type="dxa"/>
            <w:vAlign w:val="center"/>
          </w:tcPr>
          <w:p w14:paraId="782913AE" w14:textId="77777777" w:rsidR="007056D7" w:rsidRPr="004F4818" w:rsidDel="00AD4907" w:rsidRDefault="007056D7" w:rsidP="003952E1">
            <w:pPr>
              <w:rPr>
                <w:del w:id="42" w:author="Balneg, Ronald@Energy" w:date="2018-11-26T10:44:00Z"/>
                <w:rFonts w:asciiTheme="minorHAnsi" w:hAnsiTheme="minorHAnsi"/>
                <w:sz w:val="18"/>
                <w:szCs w:val="18"/>
              </w:rPr>
            </w:pPr>
            <w:del w:id="43" w:author="Balneg, Ronald@Energy" w:date="2018-11-26T10:44:00Z">
              <w:r w:rsidRPr="004F4818" w:rsidDel="00AD4907">
                <w:rPr>
                  <w:rFonts w:asciiTheme="minorHAnsi" w:hAnsiTheme="minorHAnsi"/>
                  <w:sz w:val="18"/>
                  <w:szCs w:val="18"/>
                </w:rPr>
                <w:delText>IAQ Fan Location</w:delText>
              </w:r>
            </w:del>
          </w:p>
        </w:tc>
        <w:tc>
          <w:tcPr>
            <w:tcW w:w="5455" w:type="dxa"/>
          </w:tcPr>
          <w:p w14:paraId="782913AF" w14:textId="77777777" w:rsidR="007056D7" w:rsidRPr="009E3031" w:rsidDel="00AD4907" w:rsidRDefault="007056D7" w:rsidP="003952E1">
            <w:pPr>
              <w:rPr>
                <w:del w:id="44" w:author="Balneg, Ronald@Energy" w:date="2018-11-26T10:44:00Z"/>
                <w:rFonts w:asciiTheme="minorHAnsi" w:hAnsiTheme="minorHAnsi"/>
                <w:sz w:val="18"/>
                <w:szCs w:val="18"/>
              </w:rPr>
            </w:pPr>
          </w:p>
        </w:tc>
      </w:tr>
      <w:tr w:rsidR="007056D7" w:rsidRPr="00D2491C" w:rsidDel="00EA7933" w14:paraId="782913B5" w14:textId="77777777" w:rsidTr="004E0C14">
        <w:trPr>
          <w:trHeight w:val="158"/>
          <w:ins w:id="45" w:author="Ferris, Todd@Energy" w:date="2018-11-20T15:36:00Z"/>
          <w:del w:id="46" w:author="TF 112518" w:date="2018-11-26T22:36:00Z"/>
        </w:trPr>
        <w:tc>
          <w:tcPr>
            <w:tcW w:w="793" w:type="dxa"/>
            <w:vAlign w:val="center"/>
          </w:tcPr>
          <w:p w14:paraId="782913B1" w14:textId="77777777" w:rsidR="007056D7" w:rsidDel="00EA7933" w:rsidRDefault="007056D7" w:rsidP="003952E1">
            <w:pPr>
              <w:jc w:val="center"/>
              <w:rPr>
                <w:ins w:id="47" w:author="Ferris, Todd@Energy" w:date="2018-11-20T15:36:00Z"/>
                <w:del w:id="48" w:author="TF 112518" w:date="2018-11-26T22:36:00Z"/>
                <w:rFonts w:asciiTheme="minorHAnsi" w:hAnsiTheme="minorHAnsi"/>
                <w:sz w:val="18"/>
                <w:szCs w:val="18"/>
              </w:rPr>
            </w:pPr>
            <w:ins w:id="49" w:author="Ferris, Todd@Energy" w:date="2018-11-20T15:36:00Z">
              <w:del w:id="50" w:author="TF 112518" w:date="2018-11-26T22:36:00Z">
                <w:r w:rsidRPr="007A5D38" w:rsidDel="00EA7933">
                  <w:rPr>
                    <w:rFonts w:asciiTheme="minorHAnsi" w:hAnsiTheme="minorHAnsi" w:cstheme="minorHAnsi"/>
                    <w:sz w:val="18"/>
                    <w:szCs w:val="18"/>
                  </w:rPr>
                  <w:delText>15</w:delText>
                </w:r>
              </w:del>
            </w:ins>
          </w:p>
        </w:tc>
        <w:tc>
          <w:tcPr>
            <w:tcW w:w="4542" w:type="dxa"/>
            <w:vAlign w:val="center"/>
          </w:tcPr>
          <w:p w14:paraId="782913B2" w14:textId="77777777" w:rsidR="007056D7" w:rsidRPr="007A5D38" w:rsidDel="00EA7933" w:rsidRDefault="007056D7" w:rsidP="003952E1">
            <w:pPr>
              <w:rPr>
                <w:ins w:id="51" w:author="Ferris, Todd@Energy" w:date="2018-11-20T15:36:00Z"/>
                <w:del w:id="52" w:author="TF 112518" w:date="2018-11-26T22:36:00Z"/>
                <w:rFonts w:asciiTheme="minorHAnsi" w:hAnsiTheme="minorHAnsi" w:cstheme="minorHAnsi"/>
                <w:sz w:val="18"/>
                <w:szCs w:val="18"/>
              </w:rPr>
            </w:pPr>
            <w:ins w:id="53" w:author="Ferris, Todd@Energy" w:date="2018-11-20T15:36:00Z">
              <w:del w:id="54" w:author="TF 112518" w:date="2018-11-26T22:36:00Z">
                <w:r w:rsidRPr="007A5D38" w:rsidDel="00EA7933">
                  <w:rPr>
                    <w:rFonts w:asciiTheme="minorHAnsi" w:hAnsiTheme="minorHAnsi" w:cstheme="minorHAnsi"/>
                    <w:sz w:val="18"/>
                    <w:szCs w:val="18"/>
                  </w:rPr>
                  <w:delText>determine compliance method for this document; display applicable tables below;</w:delText>
                </w:r>
              </w:del>
            </w:ins>
          </w:p>
          <w:p w14:paraId="782913B3" w14:textId="77777777" w:rsidR="007056D7" w:rsidRPr="004F4818" w:rsidDel="00EA7933" w:rsidRDefault="007056D7" w:rsidP="003952E1">
            <w:pPr>
              <w:rPr>
                <w:ins w:id="55" w:author="Ferris, Todd@Energy" w:date="2018-11-20T15:36:00Z"/>
                <w:del w:id="56" w:author="TF 112518" w:date="2018-11-26T22:36:00Z"/>
                <w:rFonts w:asciiTheme="minorHAnsi" w:hAnsiTheme="minorHAnsi"/>
                <w:sz w:val="18"/>
                <w:szCs w:val="18"/>
              </w:rPr>
            </w:pPr>
            <w:ins w:id="57" w:author="Ferris, Todd@Energy" w:date="2018-11-20T15:36:00Z">
              <w:del w:id="58" w:author="TF 112518" w:date="2018-11-26T22:36:00Z">
                <w:r w:rsidRPr="007A5D38" w:rsidDel="00EA7933">
                  <w:rPr>
                    <w:rFonts w:asciiTheme="minorHAnsi" w:hAnsiTheme="minorHAnsi" w:cstheme="minorHAnsi"/>
                    <w:sz w:val="18"/>
                    <w:szCs w:val="18"/>
                  </w:rPr>
                  <w:delText>(this row not visible to user)</w:delText>
                </w:r>
              </w:del>
            </w:ins>
          </w:p>
        </w:tc>
        <w:tc>
          <w:tcPr>
            <w:tcW w:w="5455" w:type="dxa"/>
          </w:tcPr>
          <w:p w14:paraId="782913B4" w14:textId="77777777" w:rsidR="007056D7" w:rsidRPr="007A5D38" w:rsidDel="00EA7933" w:rsidRDefault="007056D7" w:rsidP="003952E1">
            <w:pPr>
              <w:rPr>
                <w:ins w:id="59" w:author="Ferris, Todd@Energy" w:date="2018-11-20T15:36:00Z"/>
                <w:del w:id="60" w:author="TF 112518" w:date="2018-11-26T22:36:00Z"/>
                <w:rFonts w:asciiTheme="minorHAnsi" w:hAnsiTheme="minorHAnsi" w:cstheme="minorHAnsi"/>
                <w:sz w:val="18"/>
                <w:szCs w:val="18"/>
              </w:rPr>
            </w:pPr>
          </w:p>
        </w:tc>
      </w:tr>
      <w:tr w:rsidR="007056D7" w:rsidRPr="00D2491C" w:rsidDel="00CF3857" w14:paraId="782913BA" w14:textId="77777777" w:rsidTr="004E0C14">
        <w:trPr>
          <w:trHeight w:val="158"/>
          <w:del w:id="61" w:author="Ferris, Todd@Energy" w:date="2018-11-20T15:37:00Z"/>
        </w:trPr>
        <w:tc>
          <w:tcPr>
            <w:tcW w:w="793" w:type="dxa"/>
            <w:vAlign w:val="center"/>
          </w:tcPr>
          <w:p w14:paraId="782913B6" w14:textId="77777777" w:rsidR="007056D7" w:rsidRPr="00F5715E" w:rsidDel="00CF3857" w:rsidRDefault="007056D7" w:rsidP="003952E1">
            <w:pPr>
              <w:jc w:val="center"/>
              <w:rPr>
                <w:del w:id="62" w:author="Ferris, Todd@Energy" w:date="2018-11-20T15:37:00Z"/>
                <w:rFonts w:asciiTheme="minorHAnsi" w:hAnsiTheme="minorHAnsi"/>
                <w:sz w:val="18"/>
                <w:szCs w:val="18"/>
              </w:rPr>
            </w:pPr>
            <w:del w:id="63" w:author="Ferris, Todd@Energy" w:date="2018-11-20T15:37:00Z">
              <w:r w:rsidDel="00CF3857">
                <w:rPr>
                  <w:rFonts w:asciiTheme="minorHAnsi" w:hAnsiTheme="minorHAnsi"/>
                  <w:sz w:val="18"/>
                  <w:szCs w:val="18"/>
                </w:rPr>
                <w:delText>10</w:delText>
              </w:r>
            </w:del>
          </w:p>
        </w:tc>
        <w:tc>
          <w:tcPr>
            <w:tcW w:w="4542" w:type="dxa"/>
            <w:vAlign w:val="center"/>
          </w:tcPr>
          <w:p w14:paraId="782913B7" w14:textId="77777777" w:rsidR="007056D7" w:rsidRPr="00F5715E" w:rsidDel="00CF3857" w:rsidRDefault="007056D7" w:rsidP="003952E1">
            <w:pPr>
              <w:rPr>
                <w:del w:id="64" w:author="Ferris, Todd@Energy" w:date="2018-11-20T15:37:00Z"/>
                <w:rFonts w:asciiTheme="minorHAnsi" w:hAnsiTheme="minorHAnsi"/>
                <w:sz w:val="18"/>
                <w:szCs w:val="18"/>
              </w:rPr>
            </w:pPr>
            <w:del w:id="65" w:author="Ferris, Todd@Energy" w:date="2018-11-20T15:37:00Z">
              <w:r w:rsidDel="00CF3857">
                <w:rPr>
                  <w:rFonts w:asciiTheme="minorHAnsi" w:hAnsiTheme="minorHAnsi"/>
                  <w:sz w:val="18"/>
                  <w:szCs w:val="18"/>
                </w:rPr>
                <w:delText>determine compliance method for this document;  display applicable tables below;</w:delText>
              </w:r>
            </w:del>
          </w:p>
          <w:p w14:paraId="782913B8" w14:textId="77777777" w:rsidR="007056D7" w:rsidRPr="00F5715E" w:rsidDel="00CF3857" w:rsidRDefault="007056D7" w:rsidP="003952E1">
            <w:pPr>
              <w:rPr>
                <w:del w:id="66" w:author="Ferris, Todd@Energy" w:date="2018-11-20T15:37:00Z"/>
                <w:rFonts w:asciiTheme="minorHAnsi" w:hAnsiTheme="minorHAnsi"/>
                <w:sz w:val="18"/>
                <w:szCs w:val="18"/>
              </w:rPr>
            </w:pPr>
            <w:del w:id="67" w:author="Ferris, Todd@Energy" w:date="2018-11-20T15:37:00Z">
              <w:r w:rsidDel="00CF3857">
                <w:rPr>
                  <w:rFonts w:asciiTheme="minorHAnsi" w:hAnsiTheme="minorHAnsi"/>
                  <w:sz w:val="18"/>
                  <w:szCs w:val="18"/>
                </w:rPr>
                <w:delText>(this row not visible to user)</w:delText>
              </w:r>
            </w:del>
          </w:p>
        </w:tc>
        <w:tc>
          <w:tcPr>
            <w:tcW w:w="5455" w:type="dxa"/>
          </w:tcPr>
          <w:p w14:paraId="782913B9" w14:textId="77777777" w:rsidR="007056D7" w:rsidRPr="00F5715E" w:rsidDel="00CF3857" w:rsidRDefault="007056D7" w:rsidP="003952E1">
            <w:pPr>
              <w:rPr>
                <w:del w:id="68" w:author="Ferris, Todd@Energy" w:date="2018-11-20T15:37:00Z"/>
                <w:rFonts w:asciiTheme="minorHAnsi" w:hAnsiTheme="minorHAnsi"/>
                <w:b/>
                <w:sz w:val="18"/>
                <w:szCs w:val="18"/>
              </w:rPr>
            </w:pPr>
          </w:p>
        </w:tc>
      </w:tr>
    </w:tbl>
    <w:p w14:paraId="782913BE" w14:textId="7F636613" w:rsidR="007056D7" w:rsidRPr="001B7F7E" w:rsidDel="00A53F25" w:rsidRDefault="007056D7" w:rsidP="007056D7">
      <w:pPr>
        <w:rPr>
          <w:del w:id="69" w:author="Ferris, Todd@Energy" w:date="2018-11-29T08:47:00Z"/>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rsidRPr="000A18ED" w:rsidDel="00A53F25" w14:paraId="782913C0" w14:textId="1FDBAE5A" w:rsidTr="003952E1">
        <w:trPr>
          <w:del w:id="70" w:author="Ferris, Todd@Energy" w:date="2018-11-29T08:47:00Z"/>
        </w:trPr>
        <w:tc>
          <w:tcPr>
            <w:tcW w:w="11016" w:type="dxa"/>
          </w:tcPr>
          <w:p w14:paraId="782913BF" w14:textId="6A56D2A3" w:rsidR="00D12B47" w:rsidDel="00A53F25" w:rsidRDefault="007056D7" w:rsidP="00D578D5">
            <w:pPr>
              <w:rPr>
                <w:del w:id="71" w:author="Ferris, Todd@Energy" w:date="2018-11-29T08:47:00Z"/>
                <w:rFonts w:asciiTheme="minorHAnsi" w:hAnsiTheme="minorHAnsi"/>
                <w:b/>
                <w:szCs w:val="18"/>
              </w:rPr>
            </w:pPr>
            <w:del w:id="72" w:author="Ferris, Todd@Energy" w:date="2018-11-29T08:47:00Z">
              <w:r w:rsidDel="00A53F25">
                <w:rPr>
                  <w:rFonts w:asciiTheme="minorHAnsi" w:hAnsiTheme="minorHAnsi"/>
                  <w:b/>
                  <w:szCs w:val="18"/>
                </w:rPr>
                <w:delText>MCH-</w:delText>
              </w:r>
              <w:r w:rsidRPr="0029047D" w:rsidDel="00A53F25">
                <w:rPr>
                  <w:rFonts w:asciiTheme="minorHAnsi" w:hAnsiTheme="minorHAnsi"/>
                  <w:b/>
                  <w:szCs w:val="18"/>
                </w:rPr>
                <w:delText>27</w:delText>
              </w:r>
            </w:del>
            <w:ins w:id="73" w:author="TF 112518" w:date="2018-11-25T12:15:00Z">
              <w:del w:id="74" w:author="Ferris, Todd@Energy" w:date="2018-11-29T08:47:00Z">
                <w:r w:rsidR="00D578D5" w:rsidDel="00A53F25">
                  <w:rPr>
                    <w:rFonts w:asciiTheme="minorHAnsi" w:hAnsiTheme="minorHAnsi"/>
                    <w:b/>
                    <w:szCs w:val="18"/>
                  </w:rPr>
                  <w:delText>b</w:delText>
                </w:r>
              </w:del>
            </w:ins>
            <w:del w:id="75" w:author="Ferris, Todd@Energy" w:date="2018-11-29T08:47:00Z">
              <w:r w:rsidDel="00A53F25">
                <w:rPr>
                  <w:rFonts w:asciiTheme="minorHAnsi" w:hAnsiTheme="minorHAnsi"/>
                  <w:b/>
                  <w:szCs w:val="18"/>
                </w:rPr>
                <w:delText>a</w:delText>
              </w:r>
            </w:del>
            <w:del w:id="76" w:author="Ferris, Todd@Energy" w:date="2018-11-21T08:45:00Z">
              <w:r w:rsidRPr="00500C2C" w:rsidDel="00A11558">
                <w:rPr>
                  <w:rFonts w:asciiTheme="minorHAnsi" w:hAnsiTheme="minorHAnsi"/>
                  <w:b/>
                  <w:szCs w:val="18"/>
                </w:rPr>
                <w:delText xml:space="preserve"> - Continuous Ventilation Airflow - Fan Vent</w:delText>
              </w:r>
              <w:r w:rsidDel="00A11558">
                <w:rPr>
                  <w:rFonts w:asciiTheme="minorHAnsi" w:hAnsiTheme="minorHAnsi"/>
                  <w:b/>
                  <w:szCs w:val="18"/>
                </w:rPr>
                <w:delText>ilation</w:delText>
              </w:r>
              <w:r w:rsidRPr="00500C2C" w:rsidDel="00A11558">
                <w:rPr>
                  <w:rFonts w:asciiTheme="minorHAnsi" w:hAnsiTheme="minorHAnsi"/>
                  <w:b/>
                  <w:szCs w:val="18"/>
                </w:rPr>
                <w:delText xml:space="preserve"> Rate Method</w:delText>
              </w:r>
            </w:del>
            <w:del w:id="77" w:author="Ferris, Todd@Energy" w:date="2018-11-29T08:47:00Z">
              <w:r w:rsidDel="00A53F25">
                <w:rPr>
                  <w:rFonts w:asciiTheme="minorHAnsi" w:hAnsiTheme="minorHAnsi"/>
                  <w:b/>
                  <w:szCs w:val="18"/>
                </w:rPr>
                <w:delText xml:space="preserve"> – </w:delText>
              </w:r>
            </w:del>
            <w:ins w:id="78" w:author="TF 112318" w:date="2018-11-23T17:01:00Z">
              <w:del w:id="79" w:author="Ferris, Todd@Energy" w:date="2018-11-29T08:47:00Z">
                <w:r w:rsidR="008F10D8" w:rsidDel="00A53F25">
                  <w:rPr>
                    <w:rFonts w:asciiTheme="minorHAnsi" w:hAnsiTheme="minorHAnsi"/>
                    <w:b/>
                    <w:szCs w:val="18"/>
                  </w:rPr>
                  <w:delText>Multif</w:delText>
                </w:r>
              </w:del>
            </w:ins>
            <w:ins w:id="80" w:author="TF 112318" w:date="2018-11-23T17:02:00Z">
              <w:del w:id="81" w:author="Ferris, Todd@Energy" w:date="2018-11-29T08:47:00Z">
                <w:r w:rsidR="008F10D8" w:rsidDel="00A53F25">
                  <w:rPr>
                    <w:rFonts w:asciiTheme="minorHAnsi" w:hAnsiTheme="minorHAnsi"/>
                    <w:b/>
                    <w:szCs w:val="18"/>
                  </w:rPr>
                  <w:delText>amily</w:delText>
                </w:r>
              </w:del>
            </w:ins>
            <w:ins w:id="82" w:author="TF 112518" w:date="2018-11-25T12:56:00Z">
              <w:del w:id="83" w:author="Ferris, Todd@Energy" w:date="2018-11-29T08:47:00Z">
                <w:r w:rsidR="007715C6" w:rsidDel="00A53F25">
                  <w:rPr>
                    <w:rFonts w:asciiTheme="minorHAnsi" w:hAnsiTheme="minorHAnsi"/>
                    <w:b/>
                    <w:szCs w:val="18"/>
                  </w:rPr>
                  <w:delText xml:space="preserve"> Ventilation</w:delText>
                </w:r>
              </w:del>
            </w:ins>
            <w:ins w:id="84" w:author="TF 112318" w:date="2018-11-23T17:01:00Z">
              <w:del w:id="85" w:author="Ferris, Todd@Energy" w:date="2018-11-29T08:47:00Z">
                <w:r w:rsidR="008F10D8" w:rsidDel="00A53F25">
                  <w:rPr>
                    <w:rFonts w:asciiTheme="minorHAnsi" w:hAnsiTheme="minorHAnsi"/>
                    <w:b/>
                    <w:szCs w:val="18"/>
                  </w:rPr>
                  <w:delText xml:space="preserve"> </w:delText>
                </w:r>
              </w:del>
            </w:ins>
            <w:ins w:id="86" w:author="TF 112318" w:date="2018-11-23T17:49:00Z">
              <w:del w:id="87" w:author="Ferris, Todd@Energy" w:date="2018-11-29T08:47:00Z">
                <w:r w:rsidR="00E860B2" w:rsidRPr="00E860B2" w:rsidDel="00A53F25">
                  <w:rPr>
                    <w:rFonts w:asciiTheme="minorHAnsi" w:hAnsiTheme="minorHAnsi"/>
                    <w:b/>
                    <w:szCs w:val="18"/>
                  </w:rPr>
                  <w:delText>System Supply or Exhaust</w:delText>
                </w:r>
              </w:del>
            </w:ins>
            <w:ins w:id="88" w:author="TF 112318" w:date="2018-11-23T17:01:00Z">
              <w:del w:id="89" w:author="Ferris, Todd@Energy" w:date="2018-11-29T08:47:00Z">
                <w:r w:rsidR="008F10D8" w:rsidRPr="008F10D8" w:rsidDel="00A53F25">
                  <w:rPr>
                    <w:rFonts w:asciiTheme="minorHAnsi" w:hAnsiTheme="minorHAnsi"/>
                    <w:b/>
                    <w:szCs w:val="18"/>
                  </w:rPr>
                  <w:delText xml:space="preserve"> Ventilation</w:delText>
                </w:r>
              </w:del>
            </w:ins>
          </w:p>
        </w:tc>
      </w:tr>
    </w:tbl>
    <w:p w14:paraId="782913C1" w14:textId="77777777" w:rsidR="007056D7"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2F0718" w14:paraId="567FEEC6" w14:textId="77777777" w:rsidTr="002F0718">
        <w:tc>
          <w:tcPr>
            <w:tcW w:w="10790" w:type="dxa"/>
          </w:tcPr>
          <w:p w14:paraId="7E5349EA" w14:textId="77777777" w:rsidR="002F0718" w:rsidRPr="0029047D" w:rsidRDefault="002F0718" w:rsidP="002F071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0" w:author="Ferris, Todd@Energy" w:date="2018-11-21T08:54:00Z"/>
                <w:rFonts w:asciiTheme="minorHAnsi" w:hAnsiTheme="minorHAnsi"/>
                <w:b/>
                <w:szCs w:val="18"/>
              </w:rPr>
            </w:pPr>
            <w:ins w:id="91" w:author="Ferris, Todd@Energy" w:date="2018-11-21T08:54:00Z">
              <w:r w:rsidRPr="0029047D">
                <w:rPr>
                  <w:rFonts w:asciiTheme="minorHAnsi" w:hAnsiTheme="minorHAnsi"/>
                  <w:b/>
                  <w:szCs w:val="18"/>
                </w:rPr>
                <w:t>B. Ventilation - Total Ventilation Rate</w:t>
              </w:r>
            </w:ins>
            <w:ins w:id="92" w:author="Ferris, Todd@Energy" w:date="2018-11-29T08:46:00Z">
              <w:r>
                <w:rPr>
                  <w:rFonts w:asciiTheme="minorHAnsi" w:hAnsiTheme="minorHAnsi"/>
                  <w:b/>
                  <w:szCs w:val="18"/>
                </w:rPr>
                <w:t xml:space="preserve"> - MCH-</w:t>
              </w:r>
              <w:r w:rsidRPr="0029047D">
                <w:rPr>
                  <w:rFonts w:asciiTheme="minorHAnsi" w:hAnsiTheme="minorHAnsi"/>
                  <w:b/>
                  <w:szCs w:val="18"/>
                </w:rPr>
                <w:t>27</w:t>
              </w:r>
            </w:ins>
            <w:r>
              <w:rPr>
                <w:rFonts w:asciiTheme="minorHAnsi" w:hAnsiTheme="minorHAnsi"/>
                <w:b/>
                <w:szCs w:val="18"/>
              </w:rPr>
              <w:t>c</w:t>
            </w:r>
            <w:ins w:id="93" w:author="Ferris, Todd@Energy" w:date="2018-11-29T08:46:00Z">
              <w:r>
                <w:rPr>
                  <w:rFonts w:asciiTheme="minorHAnsi" w:hAnsiTheme="minorHAnsi"/>
                  <w:b/>
                  <w:szCs w:val="18"/>
                </w:rPr>
                <w:t xml:space="preserve"> </w:t>
              </w:r>
            </w:ins>
            <w:ins w:id="94" w:author="Ferris, Todd@Energy" w:date="2018-11-29T09:00:00Z">
              <w:r>
                <w:rPr>
                  <w:rFonts w:asciiTheme="minorHAnsi" w:hAnsiTheme="minorHAnsi"/>
                  <w:b/>
                  <w:szCs w:val="18"/>
                </w:rPr>
                <w:t>–</w:t>
              </w:r>
            </w:ins>
            <w:ins w:id="95" w:author="Ferris, Todd@Energy" w:date="2018-11-29T08:46:00Z">
              <w:r>
                <w:rPr>
                  <w:rFonts w:asciiTheme="minorHAnsi" w:hAnsiTheme="minorHAnsi"/>
                  <w:b/>
                  <w:szCs w:val="18"/>
                </w:rPr>
                <w:t xml:space="preserve"> </w:t>
              </w:r>
            </w:ins>
            <w:ins w:id="96" w:author="Ferris, Todd@Energy" w:date="2018-11-29T08:47:00Z">
              <w:r>
                <w:rPr>
                  <w:rFonts w:asciiTheme="minorHAnsi" w:hAnsiTheme="minorHAnsi"/>
                  <w:b/>
                  <w:szCs w:val="18"/>
                </w:rPr>
                <w:t>High</w:t>
              </w:r>
            </w:ins>
            <w:ins w:id="97" w:author="Ferris, Todd@Energy" w:date="2018-11-29T09:00:00Z">
              <w:r>
                <w:rPr>
                  <w:rFonts w:asciiTheme="minorHAnsi" w:hAnsiTheme="minorHAnsi"/>
                  <w:b/>
                  <w:szCs w:val="18"/>
                </w:rPr>
                <w:t>-</w:t>
              </w:r>
            </w:ins>
            <w:ins w:id="98" w:author="Ferris, Todd@Energy" w:date="2018-11-29T08:47:00Z">
              <w:r>
                <w:rPr>
                  <w:rFonts w:asciiTheme="minorHAnsi" w:hAnsiTheme="minorHAnsi"/>
                  <w:b/>
                  <w:szCs w:val="18"/>
                </w:rPr>
                <w:t xml:space="preserve">rise Residential </w:t>
              </w:r>
            </w:ins>
            <w:ins w:id="99" w:author="Ferris, Todd@Energy" w:date="2018-11-29T08:46:00Z">
              <w:r>
                <w:rPr>
                  <w:rFonts w:asciiTheme="minorHAnsi" w:hAnsiTheme="minorHAnsi"/>
                  <w:b/>
                  <w:szCs w:val="18"/>
                </w:rPr>
                <w:t>Multifamily Ventilation</w:t>
              </w:r>
            </w:ins>
            <w:r>
              <w:rPr>
                <w:rFonts w:asciiTheme="minorHAnsi" w:hAnsiTheme="minorHAnsi"/>
                <w:b/>
                <w:szCs w:val="18"/>
              </w:rPr>
              <w:t xml:space="preserve"> Scheduled or Real Time Control</w:t>
            </w:r>
          </w:p>
          <w:p w14:paraId="756C4AD6" w14:textId="5C479203" w:rsidR="002F0718" w:rsidRDefault="002F0718" w:rsidP="002F0718">
            <w:pPr>
              <w:rPr>
                <w:rFonts w:asciiTheme="minorHAnsi" w:hAnsiTheme="minorHAnsi"/>
                <w:sz w:val="18"/>
                <w:szCs w:val="18"/>
              </w:rPr>
            </w:pPr>
            <w:ins w:id="100" w:author="Ferris, Todd@Energy" w:date="2018-11-21T08:54: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ins>
            <w:ins w:id="101" w:author="Ferris, Todd@Energy" w:date="2018-11-20T14:26:00Z">
              <w:r>
                <w:rPr>
                  <w:rFonts w:asciiTheme="minorHAnsi" w:hAnsiTheme="minorHAnsi" w:cs="font78"/>
                  <w:sz w:val="18"/>
                  <w:szCs w:val="18"/>
                </w:rPr>
                <w:t>1</w:t>
              </w:r>
            </w:ins>
            <w:r>
              <w:rPr>
                <w:rFonts w:asciiTheme="minorHAnsi" w:hAnsiTheme="minorHAnsi" w:cs="font78"/>
                <w:sz w:val="18"/>
                <w:szCs w:val="18"/>
              </w:rPr>
              <w:t>20.1</w:t>
            </w:r>
            <w:ins w:id="102" w:author="Ferris, Todd@Energy" w:date="2018-11-20T14:26:00Z">
              <w:r>
                <w:rPr>
                  <w:rFonts w:asciiTheme="minorHAnsi" w:hAnsiTheme="minorHAnsi" w:cs="font78"/>
                  <w:sz w:val="18"/>
                  <w:szCs w:val="18"/>
                </w:rPr>
                <w:t>(</w:t>
              </w:r>
            </w:ins>
            <w:r>
              <w:rPr>
                <w:rFonts w:asciiTheme="minorHAnsi" w:hAnsiTheme="minorHAnsi" w:cs="font78"/>
                <w:sz w:val="18"/>
                <w:szCs w:val="18"/>
              </w:rPr>
              <w:t>b</w:t>
            </w:r>
            <w:ins w:id="103" w:author="Ferris, Todd@Energy" w:date="2018-11-20T14:26:00Z">
              <w:r>
                <w:rPr>
                  <w:rFonts w:asciiTheme="minorHAnsi" w:hAnsiTheme="minorHAnsi" w:cs="font78"/>
                  <w:sz w:val="18"/>
                  <w:szCs w:val="18"/>
                </w:rPr>
                <w:t>)</w:t>
              </w:r>
            </w:ins>
            <w:r>
              <w:rPr>
                <w:rFonts w:asciiTheme="minorHAnsi" w:hAnsiTheme="minorHAnsi" w:cs="font78"/>
                <w:sz w:val="18"/>
                <w:szCs w:val="18"/>
              </w:rPr>
              <w:t>2A.iv</w:t>
            </w:r>
          </w:p>
        </w:tc>
      </w:tr>
      <w:tr w:rsidR="002F0718" w14:paraId="39FDF52B" w14:textId="77777777" w:rsidTr="002F0718">
        <w:tc>
          <w:tcPr>
            <w:tcW w:w="10790" w:type="dxa"/>
          </w:tcPr>
          <w:p w14:paraId="4D8D244C" w14:textId="77777777" w:rsidR="002F0718" w:rsidRPr="002F0718" w:rsidRDefault="002F0718" w:rsidP="002F0718">
            <w:pPr>
              <w:rPr>
                <w:rFonts w:asciiTheme="minorHAnsi" w:hAnsiTheme="minorHAnsi"/>
                <w:sz w:val="18"/>
                <w:szCs w:val="18"/>
              </w:rPr>
            </w:pPr>
            <w:r w:rsidRPr="002F0718">
              <w:rPr>
                <w:rFonts w:asciiTheme="minorHAnsi" w:hAnsi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3AB667A1" w14:textId="77777777" w:rsidR="002F0718" w:rsidRPr="002F0718" w:rsidRDefault="002F0718" w:rsidP="002F0718">
            <w:pPr>
              <w:rPr>
                <w:rFonts w:asciiTheme="minorHAnsi" w:hAnsiTheme="minorHAnsi"/>
                <w:sz w:val="18"/>
                <w:szCs w:val="18"/>
              </w:rPr>
            </w:pPr>
          </w:p>
          <w:p w14:paraId="04F805AA" w14:textId="02B2542C" w:rsidR="002F0718" w:rsidRDefault="002F0718" w:rsidP="002F0718">
            <w:pPr>
              <w:rPr>
                <w:rFonts w:asciiTheme="minorHAnsi" w:hAnsiTheme="minorHAnsi"/>
                <w:sz w:val="18"/>
                <w:szCs w:val="18"/>
              </w:rPr>
            </w:pPr>
            <w:r w:rsidRPr="002F0718">
              <w:rPr>
                <w:rFonts w:asciiTheme="minorHAnsi" w:hAnsi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5FFBA921" w14:textId="77777777" w:rsidR="002F6DFC" w:rsidRDefault="002F6DFC">
      <w:pPr>
        <w:rPr>
          <w:rFonts w:asciiTheme="minorHAnsi" w:hAnsi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Change w:id="104">
          <w:tblGrid>
            <w:gridCol w:w="100"/>
            <w:gridCol w:w="722"/>
            <w:gridCol w:w="9968"/>
            <w:gridCol w:w="326"/>
          </w:tblGrid>
        </w:tblGridChange>
      </w:tblGrid>
      <w:tr w:rsidR="002F6DFC" w14:paraId="57EC755B" w14:textId="77777777" w:rsidTr="00726D86">
        <w:trPr>
          <w:cantSplit/>
          <w:trHeight w:val="288"/>
          <w:ins w:id="105"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058B9C01" w14:textId="70E4961F" w:rsidR="002F6DFC" w:rsidRPr="00A75DC5" w:rsidRDefault="002F6DFC" w:rsidP="002F6DFC">
            <w:pPr>
              <w:keepNext/>
              <w:rPr>
                <w:ins w:id="106" w:author="TF 112518" w:date="2018-11-26T21:52:00Z"/>
                <w:rFonts w:asciiTheme="minorHAnsi" w:hAnsiTheme="minorHAnsi"/>
                <w:b/>
                <w:bCs/>
                <w:szCs w:val="18"/>
              </w:rPr>
            </w:pPr>
            <w:r>
              <w:rPr>
                <w:rFonts w:asciiTheme="minorHAnsi" w:hAnsiTheme="minorHAnsi"/>
                <w:b/>
                <w:bCs/>
                <w:szCs w:val="18"/>
              </w:rPr>
              <w:lastRenderedPageBreak/>
              <w:t>C</w:t>
            </w:r>
            <w:ins w:id="107" w:author="TF 112518" w:date="2018-11-26T21:52:00Z">
              <w:r w:rsidRPr="0029047D">
                <w:rPr>
                  <w:rFonts w:asciiTheme="minorHAnsi" w:hAnsiTheme="minorHAnsi"/>
                  <w:b/>
                  <w:bCs/>
                  <w:szCs w:val="18"/>
                </w:rPr>
                <w:t>. Other Requirements</w:t>
              </w:r>
            </w:ins>
          </w:p>
        </w:tc>
      </w:tr>
      <w:tr w:rsidR="002F6DFC" w14:paraId="473F5DBD" w14:textId="77777777" w:rsidTr="00726D86">
        <w:trPr>
          <w:cantSplit/>
          <w:trHeight w:val="288"/>
          <w:ins w:id="108"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55EF73B" w14:textId="77777777" w:rsidR="002F6DFC" w:rsidRPr="00A75DC5" w:rsidRDefault="002F6DFC" w:rsidP="00726D86">
            <w:pPr>
              <w:keepNext/>
              <w:rPr>
                <w:ins w:id="109" w:author="TF 112518" w:date="2018-11-26T21:52:00Z"/>
                <w:rFonts w:asciiTheme="minorHAnsi" w:hAnsiTheme="minorHAnsi"/>
                <w:b/>
                <w:bCs/>
                <w:szCs w:val="18"/>
              </w:rPr>
            </w:pPr>
            <w:ins w:id="110" w:author="TF 112518" w:date="2018-11-26T21:52:00Z">
              <w:r w:rsidRPr="00A75DC5">
                <w:rPr>
                  <w:rFonts w:asciiTheme="minorHAnsi" w:hAnsiTheme="minorHAnsi"/>
                  <w:b/>
                  <w:bCs/>
                  <w:szCs w:val="18"/>
                </w:rPr>
                <w:t>The items listed below (6.1 through 6.</w:t>
              </w:r>
            </w:ins>
            <w:ins w:id="111" w:author="Ferris, Todd@Energy" w:date="2018-11-27T13:48:00Z">
              <w:r>
                <w:rPr>
                  <w:rFonts w:asciiTheme="minorHAnsi" w:hAnsiTheme="minorHAnsi"/>
                  <w:b/>
                  <w:bCs/>
                  <w:szCs w:val="18"/>
                </w:rPr>
                <w:t>6</w:t>
              </w:r>
            </w:ins>
            <w:ins w:id="112" w:author="TF 112518" w:date="2018-11-26T21:52:00Z">
              <w:del w:id="113" w:author="Ferris, Todd@Energy" w:date="2018-11-27T13:48:00Z">
                <w:r w:rsidRPr="00A75DC5" w:rsidDel="005952AD">
                  <w:rPr>
                    <w:rFonts w:asciiTheme="minorHAnsi" w:hAnsiTheme="minorHAnsi"/>
                    <w:b/>
                    <w:bCs/>
                    <w:szCs w:val="18"/>
                  </w:rPr>
                  <w:delText>9</w:delText>
                </w:r>
              </w:del>
            </w:ins>
            <w:ins w:id="114"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115"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2F6DFC" w14:paraId="0588A844"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1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17" w:author="TF 112518" w:date="2018-11-26T21:52:00Z"/>
          <w:trPrChange w:id="11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1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4FBE430" w14:textId="77777777" w:rsidR="002F6DFC" w:rsidRDefault="002F6DFC" w:rsidP="00726D86">
            <w:pPr>
              <w:keepNext/>
              <w:jc w:val="center"/>
              <w:rPr>
                <w:ins w:id="120" w:author="TF 112518" w:date="2018-11-26T21:52:00Z"/>
                <w:rFonts w:asciiTheme="minorHAnsi" w:hAnsiTheme="minorHAnsi"/>
                <w:sz w:val="18"/>
                <w:szCs w:val="18"/>
              </w:rPr>
            </w:pPr>
            <w:ins w:id="121"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2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E6DFF0C" w14:textId="77777777" w:rsidR="002F6DFC" w:rsidRDefault="002F6DFC" w:rsidP="002F6DFC">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123" w:author="TF 112518" w:date="2018-11-26T21:52:00Z"/>
                <w:rStyle w:val="margin0020notechar"/>
                <w:rFonts w:asciiTheme="minorHAnsi" w:hAnsiTheme="minorHAnsi"/>
                <w:sz w:val="18"/>
                <w:szCs w:val="18"/>
              </w:rPr>
            </w:pPr>
            <w:ins w:id="124"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4CDE41A1" w14:textId="77777777" w:rsidR="002F6DFC" w:rsidRDefault="002F6DFC" w:rsidP="00726D86">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125" w:author="TF 112518" w:date="2018-11-26T21:52:00Z"/>
                <w:rFonts w:asciiTheme="minorHAnsi" w:hAnsiTheme="minorHAnsi"/>
                <w:sz w:val="18"/>
                <w:szCs w:val="18"/>
              </w:rPr>
            </w:pPr>
            <w:ins w:id="126"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2F6DFC" w14:paraId="3BAC9E11"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2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28" w:author="TF 112518" w:date="2018-11-26T21:52:00Z"/>
          <w:trPrChange w:id="12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3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6ABE5F5" w14:textId="77777777" w:rsidR="002F6DFC" w:rsidRDefault="002F6DFC" w:rsidP="00726D86">
            <w:pPr>
              <w:keepNext/>
              <w:jc w:val="center"/>
              <w:rPr>
                <w:ins w:id="131" w:author="TF 112518" w:date="2018-11-26T21:52:00Z"/>
                <w:rFonts w:asciiTheme="minorHAnsi" w:hAnsiTheme="minorHAnsi"/>
                <w:sz w:val="18"/>
                <w:szCs w:val="18"/>
              </w:rPr>
            </w:pPr>
            <w:ins w:id="132"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3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BA1DD1D" w14:textId="77777777" w:rsidR="002F6DFC" w:rsidRDefault="002F6DFC" w:rsidP="00726D86">
            <w:pPr>
              <w:keepNext/>
              <w:ind w:left="274" w:hanging="274"/>
              <w:rPr>
                <w:ins w:id="134" w:author="TF 112518" w:date="2018-11-26T21:52:00Z"/>
              </w:rPr>
            </w:pPr>
            <w:ins w:id="135"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2F6DFC" w14:paraId="5D46CC52"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3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37" w:author="TF 112518" w:date="2018-11-26T21:52:00Z"/>
          <w:trPrChange w:id="13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3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838C7D1" w14:textId="77777777" w:rsidR="002F6DFC" w:rsidRDefault="002F6DFC" w:rsidP="00726D86">
            <w:pPr>
              <w:keepNext/>
              <w:jc w:val="center"/>
              <w:rPr>
                <w:ins w:id="140" w:author="TF 112518" w:date="2018-11-26T21:52:00Z"/>
                <w:rFonts w:asciiTheme="minorHAnsi" w:hAnsiTheme="minorHAnsi"/>
                <w:sz w:val="18"/>
                <w:szCs w:val="18"/>
              </w:rPr>
            </w:pPr>
            <w:ins w:id="141"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4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5568E5E" w14:textId="77777777" w:rsidR="002F6DFC" w:rsidRDefault="002F6DFC" w:rsidP="00726D86">
            <w:pPr>
              <w:keepNext/>
              <w:rPr>
                <w:ins w:id="143" w:author="TF 112518" w:date="2018-11-26T21:52:00Z"/>
                <w:rStyle w:val="margin0020notechar"/>
                <w:rFonts w:asciiTheme="minorHAnsi" w:hAnsiTheme="minorHAnsi"/>
                <w:sz w:val="18"/>
                <w:szCs w:val="18"/>
              </w:rPr>
            </w:pPr>
            <w:ins w:id="144"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44A08623" w14:textId="77777777" w:rsidR="002F6DFC" w:rsidRDefault="002F6DFC" w:rsidP="00726D86">
            <w:pPr>
              <w:ind w:left="274"/>
              <w:rPr>
                <w:ins w:id="145" w:author="TF 112518" w:date="2018-11-26T21:52:00Z"/>
                <w:sz w:val="22"/>
              </w:rPr>
            </w:pPr>
            <w:ins w:id="146" w:author="TF 112518" w:date="2018-11-26T21:52:00Z">
              <w:r w:rsidRPr="00215D5D">
                <w:rPr>
                  <w:rFonts w:asciiTheme="minorHAnsi" w:hAnsiTheme="minorHAnsi" w:cstheme="minorHAnsi"/>
                  <w:sz w:val="18"/>
                  <w:szCs w:val="18"/>
                </w:rPr>
                <w:t>Exception: Condensing dryers plumbed to a drain.</w:t>
              </w:r>
            </w:ins>
          </w:p>
        </w:tc>
      </w:tr>
      <w:tr w:rsidR="002F6DFC" w14:paraId="7D0356B9"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4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48" w:author="TF 112518" w:date="2018-11-26T21:52:00Z"/>
          <w:trPrChange w:id="14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5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0195D4E" w14:textId="77777777" w:rsidR="002F6DFC" w:rsidRDefault="002F6DFC" w:rsidP="00726D86">
            <w:pPr>
              <w:keepNext/>
              <w:jc w:val="center"/>
              <w:rPr>
                <w:ins w:id="151" w:author="TF 112518" w:date="2018-11-26T21:52:00Z"/>
                <w:rFonts w:asciiTheme="minorHAnsi" w:hAnsiTheme="minorHAnsi"/>
                <w:sz w:val="18"/>
                <w:szCs w:val="18"/>
              </w:rPr>
            </w:pPr>
            <w:ins w:id="152"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15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681D21F2" w14:textId="77777777" w:rsidR="002F6DFC" w:rsidRDefault="002F6DFC" w:rsidP="00726D86">
            <w:pPr>
              <w:pStyle w:val="margin0020note"/>
              <w:keepNext/>
              <w:spacing w:before="0" w:beforeAutospacing="0" w:after="0" w:afterAutospacing="0"/>
              <w:ind w:left="274" w:hanging="274"/>
              <w:rPr>
                <w:rFonts w:asciiTheme="minorHAnsi" w:hAnsiTheme="minorHAnsi"/>
                <w:b/>
                <w:sz w:val="18"/>
                <w:szCs w:val="18"/>
              </w:rPr>
            </w:pPr>
            <w:ins w:id="154" w:author="TF 112518" w:date="2018-11-26T21:52:00Z">
              <w:r>
                <w:rPr>
                  <w:rFonts w:asciiTheme="minorHAnsi" w:hAnsiTheme="minorHAnsi"/>
                  <w:b/>
                  <w:sz w:val="18"/>
                  <w:szCs w:val="18"/>
                </w:rPr>
                <w:t>6.4 Combustion and Solid-Fuel Burning Appliances.</w:t>
              </w:r>
            </w:ins>
          </w:p>
          <w:p w14:paraId="40AC2BFD" w14:textId="77777777" w:rsidR="002F6DFC" w:rsidRDefault="002F6DFC" w:rsidP="00726D86">
            <w:pPr>
              <w:pStyle w:val="margin0020note"/>
              <w:keepNext/>
              <w:spacing w:before="0" w:beforeAutospacing="0" w:after="0" w:afterAutospacing="0"/>
              <w:ind w:left="763" w:hanging="403"/>
              <w:rPr>
                <w:rStyle w:val="margin0020notechar"/>
                <w:rFonts w:asciiTheme="minorHAnsi" w:hAnsiTheme="minorHAnsi"/>
                <w:sz w:val="18"/>
                <w:szCs w:val="18"/>
              </w:rPr>
            </w:pPr>
            <w:ins w:id="155" w:author="TF 112518" w:date="2018-11-26T21:52:00Z">
              <w:r w:rsidRPr="00215D5D">
                <w:rPr>
                  <w:rFonts w:asciiTheme="minorHAnsi" w:hAnsiTheme="minorHAnsi"/>
                  <w:sz w:val="18"/>
                  <w:szCs w:val="18"/>
                </w:rPr>
                <w:t>6.</w:t>
              </w:r>
            </w:ins>
            <w:r>
              <w:rPr>
                <w:rFonts w:asciiTheme="minorHAnsi" w:hAnsiTheme="minorHAnsi"/>
                <w:sz w:val="18"/>
                <w:szCs w:val="18"/>
              </w:rPr>
              <w:t>4</w:t>
            </w:r>
            <w:ins w:id="156" w:author="TF 112518" w:date="2018-11-26T21:52:00Z">
              <w:r>
                <w:rPr>
                  <w:rFonts w:asciiTheme="minorHAnsi" w:hAnsiTheme="minorHAnsi"/>
                  <w:sz w:val="18"/>
                  <w:szCs w:val="18"/>
                </w:rPr>
                <w:t>.1</w:t>
              </w:r>
            </w:ins>
            <w:r>
              <w:rPr>
                <w:rFonts w:asciiTheme="minorHAnsi" w:hAnsiTheme="minorHAnsi"/>
                <w:sz w:val="18"/>
                <w:szCs w:val="18"/>
              </w:rPr>
              <w:t xml:space="preserve"> </w:t>
            </w:r>
            <w:ins w:id="157"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28205FAE" w14:textId="77777777" w:rsidR="002F6DFC" w:rsidRDefault="002F6DFC" w:rsidP="00726D86">
            <w:pPr>
              <w:pStyle w:val="margin0020note"/>
              <w:keepNext/>
              <w:spacing w:before="0" w:beforeAutospacing="0" w:after="0" w:afterAutospacing="0"/>
              <w:ind w:left="763" w:hanging="403"/>
              <w:rPr>
                <w:ins w:id="158" w:author="TF 112518" w:date="2018-11-26T21:52:00Z"/>
              </w:rPr>
            </w:pPr>
            <w:ins w:id="159"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160" w:author="TF 112518" w:date="2018-11-26T21:52:00Z">
              <w:r>
                <w:rPr>
                  <w:rFonts w:asciiTheme="minorHAnsi" w:hAnsiTheme="minorHAnsi"/>
                  <w:sz w:val="18"/>
                  <w:szCs w:val="18"/>
                </w:rPr>
                <w:t>.</w:t>
              </w:r>
            </w:ins>
            <w:r>
              <w:rPr>
                <w:rFonts w:asciiTheme="minorHAnsi" w:hAnsiTheme="minorHAnsi"/>
                <w:sz w:val="18"/>
                <w:szCs w:val="18"/>
              </w:rPr>
              <w:t xml:space="preserve">2 </w:t>
            </w:r>
            <w:ins w:id="161"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w:t>
              </w:r>
              <w:proofErr w:type="spellStart"/>
              <w:r w:rsidRPr="00E00577">
                <w:rPr>
                  <w:rStyle w:val="margin0020notechar"/>
                  <w:rFonts w:asciiTheme="minorHAnsi" w:hAnsiTheme="minorHAnsi"/>
                  <w:sz w:val="18"/>
                  <w:szCs w:val="18"/>
                </w:rPr>
                <w:t>fuelburning</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15 cfm per 100 ft2 (75 L/s per 100 m2) of </w:t>
              </w:r>
              <w:proofErr w:type="spellStart"/>
              <w:r w:rsidRPr="00E00577">
                <w:rPr>
                  <w:rStyle w:val="margin0020notechar"/>
                  <w:rFonts w:asciiTheme="minorHAnsi" w:hAnsiTheme="minorHAnsi"/>
                  <w:sz w:val="18"/>
                  <w:szCs w:val="18"/>
                </w:rPr>
                <w:t>occupiable</w:t>
              </w:r>
              <w:proofErr w:type="spellEnd"/>
              <w:r w:rsidRPr="00E00577">
                <w:rPr>
                  <w:rStyle w:val="margin0020notechar"/>
                  <w:rFonts w:asciiTheme="minorHAnsi" w:hAnsiTheme="minorHAnsi"/>
                  <w:sz w:val="18"/>
                  <w:szCs w:val="18"/>
                </w:rPr>
                <w:t xml:space="preserv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air. Gravity or barometric dampers in </w:t>
              </w:r>
              <w:proofErr w:type="spellStart"/>
              <w:r w:rsidRPr="00E00577">
                <w:rPr>
                  <w:rStyle w:val="margin0020notechar"/>
                  <w:rFonts w:asciiTheme="minorHAnsi" w:hAnsiTheme="minorHAnsi"/>
                  <w:sz w:val="18"/>
                  <w:szCs w:val="18"/>
                </w:rPr>
                <w:t>nonpowered</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2F6DFC" w14:paraId="11FBA998"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6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63" w:author="TF 112518" w:date="2018-11-26T21:52:00Z"/>
          <w:trPrChange w:id="16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6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422E01C" w14:textId="77777777" w:rsidR="002F6DFC" w:rsidRDefault="002F6DFC" w:rsidP="00726D86">
            <w:pPr>
              <w:keepNext/>
              <w:jc w:val="center"/>
              <w:rPr>
                <w:ins w:id="166" w:author="TF 112518" w:date="2018-11-26T21:52:00Z"/>
                <w:rFonts w:asciiTheme="minorHAnsi" w:hAnsiTheme="minorHAnsi"/>
                <w:sz w:val="18"/>
                <w:szCs w:val="18"/>
              </w:rPr>
            </w:pPr>
            <w:ins w:id="167"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6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8FC5109" w14:textId="77777777" w:rsidR="002F6DFC" w:rsidRDefault="002F6DFC" w:rsidP="00726D86">
            <w:pPr>
              <w:keepNext/>
              <w:ind w:left="273" w:hanging="273"/>
              <w:rPr>
                <w:ins w:id="169" w:author="TF 112518" w:date="2018-11-26T21:52:00Z"/>
                <w:rFonts w:asciiTheme="minorHAnsi" w:hAnsiTheme="minorHAnsi"/>
                <w:b/>
                <w:sz w:val="18"/>
                <w:szCs w:val="18"/>
              </w:rPr>
            </w:pPr>
            <w:ins w:id="170" w:author="TF 112518" w:date="2018-11-26T21:52:00Z">
              <w:r>
                <w:rPr>
                  <w:rFonts w:asciiTheme="minorHAnsi" w:hAnsiTheme="minorHAnsi"/>
                  <w:b/>
                  <w:sz w:val="18"/>
                  <w:szCs w:val="18"/>
                </w:rPr>
                <w:t>6.5 Air tightness Requirements</w:t>
              </w:r>
            </w:ins>
          </w:p>
          <w:p w14:paraId="12BDAF52" w14:textId="77777777" w:rsidR="002F6DFC" w:rsidRDefault="002F6DFC" w:rsidP="00726D86">
            <w:pPr>
              <w:keepNext/>
              <w:ind w:left="763" w:hanging="403"/>
              <w:rPr>
                <w:ins w:id="171" w:author="TF 112518" w:date="2018-11-26T21:52:00Z"/>
              </w:rPr>
            </w:pPr>
            <w:ins w:id="172"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 xml:space="preserve">When an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 xml:space="preserve">the adjoining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Air seal the walls, ceilings,</w:t>
              </w:r>
              <w:r>
                <w:rPr>
                  <w:rFonts w:asciiTheme="minorHAnsi" w:hAnsiTheme="minorHAnsi"/>
                  <w:sz w:val="18"/>
                  <w:szCs w:val="18"/>
                </w:rPr>
                <w:t xml:space="preserve"> </w:t>
              </w:r>
              <w:r w:rsidRPr="00215D5D">
                <w:rPr>
                  <w:rFonts w:asciiTheme="minorHAnsi" w:hAnsiTheme="minorHAnsi"/>
                  <w:sz w:val="18"/>
                  <w:szCs w:val="18"/>
                </w:rPr>
                <w:t xml:space="preserve">and floors that separate garages from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 xml:space="preserve">and its attic area shall be caulked,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 xml:space="preserve">between garages and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spaces shall be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xml:space="preserve">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2F6DFC" w14:paraId="55AB89D6"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7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74" w:author="TF 112518" w:date="2018-11-26T21:52:00Z"/>
          <w:trPrChange w:id="17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7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EA5E6A9" w14:textId="77777777" w:rsidR="002F6DFC" w:rsidRDefault="002F6DFC" w:rsidP="00726D86">
            <w:pPr>
              <w:keepNext/>
              <w:jc w:val="center"/>
              <w:rPr>
                <w:ins w:id="177" w:author="TF 112518" w:date="2018-11-26T21:52:00Z"/>
                <w:rFonts w:asciiTheme="minorHAnsi" w:hAnsiTheme="minorHAnsi"/>
                <w:sz w:val="18"/>
                <w:szCs w:val="18"/>
              </w:rPr>
            </w:pPr>
            <w:ins w:id="178"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7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D8ED54F" w14:textId="77777777" w:rsidR="002F6DFC" w:rsidRDefault="002F6DFC" w:rsidP="00726D86">
            <w:pPr>
              <w:keepNext/>
              <w:ind w:left="273" w:hanging="273"/>
              <w:rPr>
                <w:ins w:id="180" w:author="TF 112518" w:date="2018-11-26T21:52:00Z"/>
                <w:rStyle w:val="margin0020notechar"/>
                <w:rFonts w:asciiTheme="minorHAnsi" w:hAnsiTheme="minorHAnsi"/>
                <w:sz w:val="18"/>
                <w:szCs w:val="18"/>
              </w:rPr>
            </w:pPr>
            <w:ins w:id="181"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2B9A118A" w14:textId="77777777" w:rsidR="002F6DFC" w:rsidRDefault="002F6DFC" w:rsidP="00726D86">
            <w:pPr>
              <w:keepNext/>
              <w:ind w:left="763" w:hanging="403"/>
              <w:rPr>
                <w:ins w:id="182" w:author="TF 112518" w:date="2018-11-26T21:52:00Z"/>
                <w:rFonts w:asciiTheme="minorHAnsi" w:hAnsiTheme="minorHAnsi"/>
                <w:sz w:val="18"/>
                <w:szCs w:val="18"/>
              </w:rPr>
            </w:pPr>
            <w:ins w:id="183"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509FACCE" w14:textId="77777777" w:rsidR="002F6DFC" w:rsidRDefault="002F6DFC" w:rsidP="00726D86">
            <w:pPr>
              <w:keepNext/>
              <w:ind w:left="763" w:hanging="403"/>
              <w:rPr>
                <w:ins w:id="184" w:author="TF 112518" w:date="2018-11-26T21:52:00Z"/>
                <w:rFonts w:asciiTheme="minorHAnsi" w:hAnsiTheme="minorHAnsi"/>
                <w:sz w:val="18"/>
                <w:szCs w:val="18"/>
              </w:rPr>
            </w:pPr>
            <w:ins w:id="185"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18B5343A" w14:textId="77777777" w:rsidR="002F6DFC" w:rsidRDefault="002F6DFC" w:rsidP="00726D86">
            <w:pPr>
              <w:keepNext/>
              <w:ind w:left="763"/>
              <w:rPr>
                <w:ins w:id="186" w:author="TF 112518" w:date="2018-11-26T21:52:00Z"/>
                <w:rFonts w:asciiTheme="minorHAnsi" w:hAnsiTheme="minorHAnsi"/>
                <w:sz w:val="18"/>
                <w:szCs w:val="18"/>
              </w:rPr>
            </w:pPr>
            <w:ins w:id="187" w:author="TF 112518" w:date="2018-11-26T21:52:00Z">
              <w:r w:rsidRPr="0001108C">
                <w:rPr>
                  <w:rFonts w:asciiTheme="minorHAnsi" w:hAnsiTheme="minorHAnsi"/>
                  <w:sz w:val="18"/>
                  <w:szCs w:val="18"/>
                </w:rPr>
                <w:t>Exceptions:</w:t>
              </w:r>
            </w:ins>
          </w:p>
          <w:p w14:paraId="7AA1634B" w14:textId="77777777" w:rsidR="002F6DFC" w:rsidRDefault="002F6DFC" w:rsidP="00726D86">
            <w:pPr>
              <w:keepNext/>
              <w:ind w:left="1397" w:hanging="274"/>
              <w:rPr>
                <w:ins w:id="188" w:author="TF 112518" w:date="2018-11-26T21:52:00Z"/>
                <w:rFonts w:asciiTheme="minorHAnsi" w:hAnsiTheme="minorHAnsi"/>
                <w:sz w:val="18"/>
                <w:szCs w:val="18"/>
              </w:rPr>
            </w:pPr>
            <w:ins w:id="189" w:author="TF 112518" w:date="2018-11-26T21:52:00Z">
              <w:r w:rsidRPr="0001108C">
                <w:rPr>
                  <w:rFonts w:asciiTheme="minorHAnsi" w:hAnsiTheme="minorHAnsi"/>
                  <w:sz w:val="18"/>
                  <w:szCs w:val="18"/>
                </w:rPr>
                <w:t>1. Utility rooms with a dryer exhaust duct.</w:t>
              </w:r>
            </w:ins>
          </w:p>
          <w:p w14:paraId="1C6B265D" w14:textId="77777777" w:rsidR="002F6DFC" w:rsidRDefault="002F6DFC" w:rsidP="00726D86">
            <w:pPr>
              <w:keepNext/>
              <w:ind w:left="1397" w:hanging="274"/>
              <w:rPr>
                <w:ins w:id="190" w:author="TF 112518" w:date="2018-11-26T21:52:00Z"/>
              </w:rPr>
            </w:pPr>
            <w:ins w:id="191" w:author="TF 112518" w:date="2018-11-26T21:52:00Z">
              <w:r w:rsidRPr="0001108C">
                <w:rPr>
                  <w:rFonts w:asciiTheme="minorHAnsi" w:hAnsiTheme="minorHAnsi"/>
                  <w:sz w:val="18"/>
                  <w:szCs w:val="18"/>
                </w:rPr>
                <w:t>2. Toilet compartments in bathrooms.</w:t>
              </w:r>
            </w:ins>
          </w:p>
        </w:tc>
      </w:tr>
      <w:tr w:rsidR="002F6DFC" w14:paraId="2ABEF540"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9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93" w:author="TF 112518" w:date="2018-11-26T21:52:00Z"/>
          <w:trPrChange w:id="19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9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0D3BE98" w14:textId="77777777" w:rsidR="002F6DFC" w:rsidRDefault="002F6DFC" w:rsidP="00726D86">
            <w:pPr>
              <w:keepNext/>
              <w:jc w:val="center"/>
              <w:rPr>
                <w:ins w:id="196" w:author="TF 112518" w:date="2018-11-26T21:52:00Z"/>
                <w:rFonts w:asciiTheme="minorHAnsi" w:hAnsiTheme="minorHAnsi"/>
                <w:sz w:val="18"/>
                <w:szCs w:val="18"/>
              </w:rPr>
            </w:pPr>
            <w:ins w:id="197"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9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6439D9E" w14:textId="77777777" w:rsidR="002F6DFC" w:rsidRDefault="002F6DFC" w:rsidP="00726D86">
            <w:pPr>
              <w:keepNext/>
              <w:ind w:left="274" w:hanging="274"/>
              <w:rPr>
                <w:ins w:id="199" w:author="TF 112518" w:date="2018-11-26T21:52:00Z"/>
                <w:rStyle w:val="margin0020notechar"/>
                <w:rFonts w:asciiTheme="minorHAnsi" w:hAnsiTheme="minorHAnsi"/>
                <w:sz w:val="18"/>
                <w:szCs w:val="18"/>
              </w:rPr>
            </w:pPr>
            <w:ins w:id="200"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design shall be located a minimum of 10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2B028C6B" w14:textId="77777777" w:rsidR="002F6DFC" w:rsidRDefault="002F6DFC" w:rsidP="00726D86">
            <w:pPr>
              <w:keepNext/>
              <w:ind w:left="548" w:hanging="274"/>
              <w:rPr>
                <w:ins w:id="201" w:author="TF 112518" w:date="2018-11-26T21:52:00Z"/>
                <w:rStyle w:val="margin0020notechar"/>
                <w:rFonts w:asciiTheme="minorHAnsi" w:hAnsiTheme="minorHAnsi"/>
                <w:sz w:val="18"/>
                <w:szCs w:val="18"/>
              </w:rPr>
            </w:pPr>
            <w:ins w:id="202" w:author="TF 112518" w:date="2018-11-26T21:52:00Z">
              <w:r w:rsidRPr="00B07B81">
                <w:rPr>
                  <w:rStyle w:val="margin0020notechar"/>
                  <w:rFonts w:asciiTheme="minorHAnsi" w:hAnsiTheme="minorHAnsi"/>
                  <w:sz w:val="18"/>
                  <w:szCs w:val="18"/>
                </w:rPr>
                <w:t>Exceptions:</w:t>
              </w:r>
            </w:ins>
          </w:p>
          <w:p w14:paraId="1BD1AC6E" w14:textId="77777777" w:rsidR="002F6DFC" w:rsidRDefault="002F6DFC" w:rsidP="00726D86">
            <w:pPr>
              <w:keepNext/>
              <w:ind w:left="950" w:hanging="187"/>
              <w:rPr>
                <w:ins w:id="203" w:author="TF 112518" w:date="2018-11-26T21:52:00Z"/>
                <w:rStyle w:val="margin0020notechar"/>
                <w:rFonts w:asciiTheme="minorHAnsi" w:hAnsiTheme="minorHAnsi"/>
                <w:sz w:val="18"/>
                <w:szCs w:val="18"/>
              </w:rPr>
              <w:pPrChange w:id="204" w:author="Ferris, Todd@Energy" w:date="2018-11-27T11:59:00Z">
                <w:pPr>
                  <w:keepNext/>
                  <w:ind w:left="763"/>
                </w:pPr>
              </w:pPrChange>
            </w:pPr>
            <w:ins w:id="205"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stretched-string distance of 3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55D0BD58" w14:textId="77777777" w:rsidR="002F6DFC" w:rsidRDefault="002F6DFC" w:rsidP="00726D86">
            <w:pPr>
              <w:keepNext/>
              <w:ind w:left="950" w:hanging="187"/>
              <w:rPr>
                <w:ins w:id="206" w:author="TF 112518" w:date="2018-11-26T21:52:00Z"/>
                <w:rStyle w:val="margin0020notechar"/>
                <w:rFonts w:asciiTheme="minorHAnsi" w:hAnsiTheme="minorHAnsi"/>
                <w:sz w:val="18"/>
                <w:szCs w:val="18"/>
              </w:rPr>
            </w:pPr>
            <w:ins w:id="207"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43FCBA73" w14:textId="77777777" w:rsidR="002F6DFC" w:rsidRDefault="002F6DFC" w:rsidP="00726D86">
            <w:pPr>
              <w:keepNext/>
              <w:ind w:left="950" w:hanging="187"/>
              <w:rPr>
                <w:ins w:id="208" w:author="TF 112518" w:date="2018-11-26T21:52:00Z"/>
                <w:rStyle w:val="margin0020notechar"/>
                <w:rFonts w:asciiTheme="minorHAnsi" w:hAnsiTheme="minorHAnsi"/>
                <w:sz w:val="18"/>
                <w:szCs w:val="18"/>
              </w:rPr>
              <w:pPrChange w:id="209" w:author="Ferris, Todd@Energy" w:date="2018-11-27T11:59:00Z">
                <w:pPr>
                  <w:keepNext/>
                  <w:ind w:left="763"/>
                </w:pPr>
              </w:pPrChange>
            </w:pPr>
            <w:ins w:id="210"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5189B3AE" w14:textId="77777777" w:rsidR="002F6DFC" w:rsidRDefault="002F6DFC" w:rsidP="00726D86">
            <w:pPr>
              <w:keepNext/>
              <w:ind w:left="950" w:hanging="187"/>
              <w:rPr>
                <w:ins w:id="211" w:author="TF 112518" w:date="2018-11-26T21:52:00Z"/>
              </w:rPr>
              <w:pPrChange w:id="212" w:author="Ferris, Todd@Energy" w:date="2018-11-27T11:59:00Z">
                <w:pPr>
                  <w:keepNext/>
                  <w:ind w:left="763"/>
                </w:pPr>
              </w:pPrChange>
            </w:pPr>
            <w:ins w:id="213"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2F6DFC" w14:paraId="520E2B2C"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1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15" w:author="TF 112518" w:date="2018-11-26T21:52:00Z"/>
          <w:trPrChange w:id="21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1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AD36652" w14:textId="77777777" w:rsidR="002F6DFC" w:rsidRDefault="002F6DFC" w:rsidP="00726D86">
            <w:pPr>
              <w:keepNext/>
              <w:jc w:val="center"/>
              <w:rPr>
                <w:ins w:id="218" w:author="TF 112518" w:date="2018-11-26T21:52:00Z"/>
                <w:rFonts w:asciiTheme="minorHAnsi" w:hAnsiTheme="minorHAnsi"/>
                <w:sz w:val="18"/>
                <w:szCs w:val="18"/>
              </w:rPr>
            </w:pPr>
            <w:ins w:id="219"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2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B096256" w14:textId="77777777" w:rsidR="002F6DFC" w:rsidRDefault="002F6DFC" w:rsidP="00726D86">
            <w:pPr>
              <w:autoSpaceDE w:val="0"/>
              <w:autoSpaceDN w:val="0"/>
              <w:adjustRightInd w:val="0"/>
              <w:ind w:left="273" w:hanging="273"/>
              <w:rPr>
                <w:ins w:id="221" w:author="TF 112518" w:date="2018-11-26T21:52:00Z"/>
              </w:rPr>
            </w:pPr>
            <w:ins w:id="222"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2F6DFC" w14:paraId="4DDE096F" w14:textId="77777777" w:rsidTr="00726D86">
        <w:trPr>
          <w:cantSplit/>
          <w:trHeight w:val="158"/>
          <w:ins w:id="223"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9B1E17" w14:textId="77777777" w:rsidR="002F6DFC" w:rsidRDefault="002F6DFC" w:rsidP="00726D86">
            <w:pPr>
              <w:keepNext/>
              <w:rPr>
                <w:ins w:id="224" w:author="TF 112518" w:date="2018-11-26T21:52:00Z"/>
                <w:rFonts w:asciiTheme="minorHAnsi" w:hAnsiTheme="minorHAnsi"/>
                <w:b/>
                <w:bCs/>
                <w:sz w:val="18"/>
                <w:szCs w:val="18"/>
              </w:rPr>
            </w:pPr>
            <w:ins w:id="225"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5A1CC030" w14:textId="77777777" w:rsidR="002F6DFC" w:rsidRDefault="002F6DFC" w:rsidP="002F6DFC"/>
    <w:p w14:paraId="1C05DB9D" w14:textId="77777777" w:rsidR="002F6DFC" w:rsidRDefault="002F6DFC" w:rsidP="002F6DFC">
      <w:r>
        <w:br w:type="page"/>
      </w:r>
    </w:p>
    <w:p w14:paraId="27C6D846" w14:textId="77777777" w:rsidR="002F6DFC" w:rsidDel="00647B86" w:rsidRDefault="002F6DFC" w:rsidP="002F6DFC">
      <w:pPr>
        <w:rPr>
          <w:ins w:id="226" w:author="TF 112518" w:date="2018-11-26T21:52:00Z"/>
          <w:del w:id="227"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2F6DFC" w:rsidRPr="006C4FD8" w14:paraId="179AF831" w14:textId="77777777" w:rsidTr="00726D86">
        <w:trPr>
          <w:cantSplit/>
          <w:trHeight w:val="288"/>
          <w:ins w:id="228"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263BECA" w14:textId="0EEE714F" w:rsidR="002F6DFC" w:rsidRPr="0047390B" w:rsidRDefault="002F6DFC" w:rsidP="002F6DFC">
            <w:pPr>
              <w:rPr>
                <w:ins w:id="229" w:author="TF 112518" w:date="2018-11-26T22:35:00Z"/>
                <w:rFonts w:asciiTheme="minorHAnsi" w:hAnsiTheme="minorHAnsi" w:cs="Arial"/>
                <w:b/>
                <w:szCs w:val="18"/>
              </w:rPr>
            </w:pPr>
            <w:r>
              <w:rPr>
                <w:rFonts w:asciiTheme="minorHAnsi" w:hAnsiTheme="minorHAnsi" w:cs="Arial"/>
                <w:b/>
                <w:szCs w:val="18"/>
              </w:rPr>
              <w:t>D</w:t>
            </w:r>
            <w:ins w:id="230" w:author="TF 112518" w:date="2018-11-26T22:35:00Z">
              <w:r w:rsidRPr="0047390B">
                <w:rPr>
                  <w:rFonts w:asciiTheme="minorHAnsi" w:hAnsiTheme="minorHAnsi" w:cs="Arial"/>
                  <w:b/>
                  <w:szCs w:val="18"/>
                </w:rPr>
                <w:t>. Air Moving Equipment</w:t>
              </w:r>
            </w:ins>
          </w:p>
        </w:tc>
      </w:tr>
      <w:tr w:rsidR="002F6DFC" w:rsidRPr="006C4FD8" w14:paraId="68584356" w14:textId="77777777" w:rsidTr="00726D86">
        <w:trPr>
          <w:cantSplit/>
          <w:trHeight w:val="288"/>
          <w:ins w:id="231"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2F303B1B" w14:textId="77777777" w:rsidR="002F6DFC" w:rsidRPr="0047390B" w:rsidRDefault="002F6DFC" w:rsidP="00726D86">
            <w:pPr>
              <w:rPr>
                <w:ins w:id="232" w:author="TF 112518" w:date="2018-11-26T22:35:00Z"/>
                <w:rFonts w:asciiTheme="minorHAnsi" w:hAnsiTheme="minorHAnsi" w:cs="Arial"/>
                <w:b/>
                <w:szCs w:val="18"/>
              </w:rPr>
            </w:pPr>
            <w:ins w:id="233"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2F6DFC" w:rsidRPr="006C4FD8" w14:paraId="74FE3400" w14:textId="77777777" w:rsidTr="00726D86">
        <w:trPr>
          <w:cantSplit/>
          <w:trHeight w:val="158"/>
          <w:ins w:id="234"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1D1C33DA" w14:textId="77777777" w:rsidR="002F6DFC" w:rsidRPr="006C4FD8" w:rsidRDefault="002F6DFC" w:rsidP="00726D86">
            <w:pPr>
              <w:keepNext/>
              <w:jc w:val="center"/>
              <w:rPr>
                <w:ins w:id="235" w:author="TF 112518" w:date="2018-11-26T22:35:00Z"/>
                <w:rFonts w:asciiTheme="minorHAnsi" w:hAnsiTheme="minorHAnsi"/>
                <w:sz w:val="18"/>
                <w:szCs w:val="18"/>
              </w:rPr>
            </w:pPr>
            <w:r>
              <w:rPr>
                <w:rFonts w:asciiTheme="minorHAnsi" w:hAnsiTheme="minorHAnsi"/>
                <w:sz w:val="18"/>
                <w:szCs w:val="18"/>
              </w:rPr>
              <w:t>0</w:t>
            </w:r>
            <w:ins w:id="236"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5DFE0477" w14:textId="77777777" w:rsidR="002F6DFC" w:rsidRPr="00DA6319" w:rsidRDefault="002F6DFC" w:rsidP="00726D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237" w:author="TF 112518" w:date="2018-11-26T22:35:00Z"/>
                <w:rFonts w:asciiTheme="minorHAnsi" w:hAnsiTheme="minorHAnsi"/>
                <w:sz w:val="18"/>
                <w:szCs w:val="18"/>
              </w:rPr>
            </w:pPr>
            <w:ins w:id="238"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239" w:author="Ferris, Todd@Energy" w:date="2018-11-27T11:26:00Z">
              <w:r w:rsidRPr="003723C0">
                <w:rPr>
                  <w:rFonts w:asciiTheme="minorHAnsi" w:hAnsiTheme="minorHAnsi"/>
                  <w:bCs/>
                  <w:sz w:val="18"/>
                  <w:szCs w:val="18"/>
                  <w:rPrChange w:id="240"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241"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242"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243"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244"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245"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246"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247" w:author="Ferris, Todd@Energy" w:date="2018-11-27T11:27:00Z">
                    <w:rPr>
                      <w:rFonts w:asciiTheme="minorHAnsi" w:hAnsiTheme="minorHAnsi"/>
                      <w:b/>
                      <w:bCs/>
                      <w:sz w:val="18"/>
                      <w:szCs w:val="18"/>
                    </w:rPr>
                  </w:rPrChange>
                </w:rPr>
                <w:t>Reverberant</w:t>
              </w:r>
            </w:ins>
            <w:ins w:id="248" w:author="Ferris, Todd@Energy" w:date="2018-11-27T11:27:00Z">
              <w:r w:rsidRPr="003723C0">
                <w:rPr>
                  <w:rFonts w:asciiTheme="minorHAnsi" w:hAnsiTheme="minorHAnsi"/>
                  <w:bCs/>
                  <w:i/>
                  <w:sz w:val="18"/>
                  <w:szCs w:val="18"/>
                  <w:rPrChange w:id="249" w:author="Ferris, Todd@Energy" w:date="2018-11-27T11:27:00Z">
                    <w:rPr>
                      <w:rFonts w:asciiTheme="minorHAnsi" w:hAnsiTheme="minorHAnsi"/>
                      <w:bCs/>
                      <w:sz w:val="18"/>
                      <w:szCs w:val="18"/>
                    </w:rPr>
                  </w:rPrChange>
                </w:rPr>
                <w:t xml:space="preserve"> </w:t>
              </w:r>
            </w:ins>
            <w:ins w:id="250" w:author="Ferris, Todd@Energy" w:date="2018-11-27T11:26:00Z">
              <w:r w:rsidRPr="003723C0">
                <w:rPr>
                  <w:rFonts w:asciiTheme="minorHAnsi" w:hAnsiTheme="minorHAnsi"/>
                  <w:bCs/>
                  <w:i/>
                  <w:sz w:val="18"/>
                  <w:szCs w:val="18"/>
                  <w:rPrChange w:id="251"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252" w:author="Ferris, Todd@Energy" w:date="2018-11-27T11:26:00Z">
                    <w:rPr>
                      <w:rFonts w:asciiTheme="minorHAnsi" w:hAnsiTheme="minorHAnsi"/>
                      <w:b/>
                      <w:bCs/>
                      <w:sz w:val="18"/>
                      <w:szCs w:val="18"/>
                    </w:rPr>
                  </w:rPrChange>
                </w:rPr>
                <w:t>, and rated in</w:t>
              </w:r>
            </w:ins>
            <w:ins w:id="253" w:author="Ferris, Todd@Energy" w:date="2018-11-27T11:27:00Z">
              <w:r>
                <w:rPr>
                  <w:rFonts w:asciiTheme="minorHAnsi" w:hAnsiTheme="minorHAnsi"/>
                  <w:bCs/>
                  <w:sz w:val="18"/>
                  <w:szCs w:val="18"/>
                </w:rPr>
                <w:t xml:space="preserve"> </w:t>
              </w:r>
            </w:ins>
            <w:ins w:id="254" w:author="Ferris, Todd@Energy" w:date="2018-11-27T11:26:00Z">
              <w:r w:rsidRPr="003723C0">
                <w:rPr>
                  <w:rFonts w:asciiTheme="minorHAnsi" w:hAnsiTheme="minorHAnsi"/>
                  <w:bCs/>
                  <w:sz w:val="18"/>
                  <w:szCs w:val="18"/>
                  <w:rPrChange w:id="255" w:author="Ferris, Todd@Energy" w:date="2018-11-27T11:26:00Z">
                    <w:rPr>
                      <w:rFonts w:asciiTheme="minorHAnsi" w:hAnsiTheme="minorHAnsi"/>
                      <w:b/>
                      <w:bCs/>
                      <w:sz w:val="18"/>
                      <w:szCs w:val="18"/>
                    </w:rPr>
                  </w:rPrChange>
                </w:rPr>
                <w:t>accordance with the airflow and sound rating procedures of</w:t>
              </w:r>
            </w:ins>
            <w:ins w:id="256" w:author="Ferris, Todd@Energy" w:date="2018-11-27T11:27:00Z">
              <w:r>
                <w:rPr>
                  <w:rFonts w:asciiTheme="minorHAnsi" w:hAnsiTheme="minorHAnsi"/>
                  <w:bCs/>
                  <w:sz w:val="18"/>
                  <w:szCs w:val="18"/>
                </w:rPr>
                <w:t xml:space="preserve"> </w:t>
              </w:r>
            </w:ins>
            <w:ins w:id="257" w:author="Ferris, Todd@Energy" w:date="2018-11-27T11:26:00Z">
              <w:r w:rsidRPr="003723C0">
                <w:rPr>
                  <w:rFonts w:asciiTheme="minorHAnsi" w:hAnsiTheme="minorHAnsi"/>
                  <w:bCs/>
                  <w:sz w:val="18"/>
                  <w:szCs w:val="18"/>
                  <w:rPrChange w:id="258"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259" w:author="Ferris, Todd@Energy" w:date="2018-11-27T11:27:00Z">
                    <w:rPr>
                      <w:rFonts w:asciiTheme="minorHAnsi" w:hAnsiTheme="minorHAnsi"/>
                      <w:b/>
                      <w:bCs/>
                      <w:sz w:val="18"/>
                      <w:szCs w:val="18"/>
                    </w:rPr>
                  </w:rPrChange>
                </w:rPr>
                <w:t>Loudness</w:t>
              </w:r>
            </w:ins>
            <w:ins w:id="260" w:author="Ferris, Todd@Energy" w:date="2018-11-27T11:27:00Z">
              <w:r w:rsidRPr="003723C0">
                <w:rPr>
                  <w:rFonts w:asciiTheme="minorHAnsi" w:hAnsiTheme="minorHAnsi"/>
                  <w:bCs/>
                  <w:i/>
                  <w:sz w:val="18"/>
                  <w:szCs w:val="18"/>
                  <w:rPrChange w:id="261" w:author="Ferris, Todd@Energy" w:date="2018-11-27T11:27:00Z">
                    <w:rPr>
                      <w:rFonts w:asciiTheme="minorHAnsi" w:hAnsiTheme="minorHAnsi"/>
                      <w:bCs/>
                      <w:sz w:val="18"/>
                      <w:szCs w:val="18"/>
                    </w:rPr>
                  </w:rPrChange>
                </w:rPr>
                <w:t xml:space="preserve"> </w:t>
              </w:r>
            </w:ins>
            <w:ins w:id="262" w:author="Ferris, Todd@Energy" w:date="2018-11-27T11:26:00Z">
              <w:r w:rsidRPr="003723C0">
                <w:rPr>
                  <w:rFonts w:asciiTheme="minorHAnsi" w:hAnsiTheme="minorHAnsi"/>
                  <w:bCs/>
                  <w:i/>
                  <w:sz w:val="18"/>
                  <w:szCs w:val="18"/>
                  <w:rPrChange w:id="263"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264"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265" w:author="Ferris, Todd@Energy" w:date="2018-11-27T11:28:00Z">
                    <w:rPr>
                      <w:rFonts w:asciiTheme="minorHAnsi" w:hAnsiTheme="minorHAnsi"/>
                      <w:b/>
                      <w:bCs/>
                      <w:sz w:val="18"/>
                      <w:szCs w:val="18"/>
                    </w:rPr>
                  </w:rPrChange>
                </w:rPr>
                <w:t>Air Flow Test</w:t>
              </w:r>
            </w:ins>
            <w:ins w:id="266" w:author="Ferris, Todd@Energy" w:date="2018-11-27T11:28:00Z">
              <w:r w:rsidRPr="003723C0">
                <w:rPr>
                  <w:rFonts w:asciiTheme="minorHAnsi" w:hAnsiTheme="minorHAnsi"/>
                  <w:bCs/>
                  <w:i/>
                  <w:sz w:val="18"/>
                  <w:szCs w:val="18"/>
                  <w:rPrChange w:id="267" w:author="Ferris, Todd@Energy" w:date="2018-11-27T11:28:00Z">
                    <w:rPr>
                      <w:rFonts w:asciiTheme="minorHAnsi" w:hAnsiTheme="minorHAnsi"/>
                      <w:bCs/>
                      <w:sz w:val="18"/>
                      <w:szCs w:val="18"/>
                    </w:rPr>
                  </w:rPrChange>
                </w:rPr>
                <w:t xml:space="preserve"> </w:t>
              </w:r>
            </w:ins>
            <w:ins w:id="268" w:author="Ferris, Todd@Energy" w:date="2018-11-27T11:26:00Z">
              <w:r w:rsidRPr="003723C0">
                <w:rPr>
                  <w:rFonts w:asciiTheme="minorHAnsi" w:hAnsiTheme="minorHAnsi"/>
                  <w:bCs/>
                  <w:i/>
                  <w:sz w:val="18"/>
                  <w:szCs w:val="18"/>
                  <w:rPrChange w:id="269"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270"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271" w:author="Ferris, Todd@Energy" w:date="2018-11-27T11:28:00Z">
                    <w:rPr>
                      <w:rFonts w:asciiTheme="minorHAnsi" w:hAnsiTheme="minorHAnsi"/>
                      <w:b/>
                      <w:bCs/>
                      <w:sz w:val="18"/>
                      <w:szCs w:val="18"/>
                    </w:rPr>
                  </w:rPrChange>
                </w:rPr>
                <w:t>Product Performance Certification</w:t>
              </w:r>
            </w:ins>
            <w:ins w:id="272" w:author="Ferris, Todd@Energy" w:date="2018-11-27T11:28:00Z">
              <w:r w:rsidRPr="003723C0">
                <w:rPr>
                  <w:rFonts w:asciiTheme="minorHAnsi" w:hAnsiTheme="minorHAnsi"/>
                  <w:bCs/>
                  <w:i/>
                  <w:sz w:val="18"/>
                  <w:szCs w:val="18"/>
                  <w:rPrChange w:id="273" w:author="Ferris, Todd@Energy" w:date="2018-11-27T11:28:00Z">
                    <w:rPr>
                      <w:rFonts w:asciiTheme="minorHAnsi" w:hAnsiTheme="minorHAnsi"/>
                      <w:bCs/>
                      <w:sz w:val="18"/>
                      <w:szCs w:val="18"/>
                    </w:rPr>
                  </w:rPrChange>
                </w:rPr>
                <w:t xml:space="preserve"> </w:t>
              </w:r>
            </w:ins>
            <w:ins w:id="274" w:author="Ferris, Todd@Energy" w:date="2018-11-27T11:26:00Z">
              <w:r w:rsidRPr="003723C0">
                <w:rPr>
                  <w:rFonts w:asciiTheme="minorHAnsi" w:hAnsiTheme="minorHAnsi"/>
                  <w:bCs/>
                  <w:i/>
                  <w:sz w:val="18"/>
                  <w:szCs w:val="18"/>
                  <w:rPrChange w:id="275"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276" w:author="Ferris, Todd@Energy" w:date="2018-11-27T11:26:00Z">
                    <w:rPr>
                      <w:rFonts w:asciiTheme="minorHAnsi" w:hAnsiTheme="minorHAnsi"/>
                      <w:b/>
                      <w:bCs/>
                      <w:sz w:val="18"/>
                      <w:szCs w:val="18"/>
                    </w:rPr>
                  </w:rPrChange>
                </w:rPr>
                <w:t>).</w:t>
              </w:r>
            </w:ins>
            <w:ins w:id="277" w:author="Ferris, Todd@Energy" w:date="2018-11-27T11:29:00Z">
              <w:r>
                <w:rPr>
                  <w:rFonts w:asciiTheme="minorHAnsi" w:hAnsiTheme="minorHAnsi"/>
                  <w:bCs/>
                  <w:sz w:val="18"/>
                  <w:szCs w:val="18"/>
                </w:rPr>
                <w:t xml:space="preserve"> </w:t>
              </w:r>
            </w:ins>
            <w:ins w:id="278" w:author="Ferris, Todd@Energy" w:date="2018-11-27T11:26:00Z">
              <w:r w:rsidRPr="003723C0">
                <w:rPr>
                  <w:rFonts w:asciiTheme="minorHAnsi" w:hAnsiTheme="minorHAnsi"/>
                  <w:bCs/>
                  <w:sz w:val="18"/>
                  <w:szCs w:val="18"/>
                  <w:rPrChange w:id="279" w:author="Ferris, Todd@Energy" w:date="2018-11-27T11:26:00Z">
                    <w:rPr>
                      <w:rFonts w:asciiTheme="minorHAnsi" w:hAnsiTheme="minorHAnsi"/>
                      <w:b/>
                      <w:bCs/>
                      <w:sz w:val="18"/>
                      <w:szCs w:val="18"/>
                    </w:rPr>
                  </w:rPrChange>
                </w:rPr>
                <w:t>Installations of systems or equipment shall be carried out in</w:t>
              </w:r>
            </w:ins>
            <w:ins w:id="280" w:author="Ferris, Todd@Energy" w:date="2018-11-27T11:29:00Z">
              <w:r>
                <w:rPr>
                  <w:rFonts w:asciiTheme="minorHAnsi" w:hAnsiTheme="minorHAnsi"/>
                  <w:bCs/>
                  <w:sz w:val="18"/>
                  <w:szCs w:val="18"/>
                </w:rPr>
                <w:t xml:space="preserve"> </w:t>
              </w:r>
            </w:ins>
            <w:ins w:id="281" w:author="Ferris, Todd@Energy" w:date="2018-11-27T11:26:00Z">
              <w:r w:rsidRPr="003723C0">
                <w:rPr>
                  <w:rFonts w:asciiTheme="minorHAnsi" w:hAnsiTheme="minorHAnsi"/>
                  <w:bCs/>
                  <w:sz w:val="18"/>
                  <w:szCs w:val="18"/>
                  <w:rPrChange w:id="282" w:author="Ferris, Todd@Energy" w:date="2018-11-27T11:26:00Z">
                    <w:rPr>
                      <w:rFonts w:asciiTheme="minorHAnsi" w:hAnsiTheme="minorHAnsi"/>
                      <w:b/>
                      <w:bCs/>
                      <w:sz w:val="18"/>
                      <w:szCs w:val="18"/>
                    </w:rPr>
                  </w:rPrChange>
                </w:rPr>
                <w:t>accordance with manufacturers’ design requirements and</w:t>
              </w:r>
            </w:ins>
            <w:ins w:id="283" w:author="Ferris, Todd@Energy" w:date="2018-11-27T11:29:00Z">
              <w:r>
                <w:rPr>
                  <w:rFonts w:asciiTheme="minorHAnsi" w:hAnsiTheme="minorHAnsi"/>
                  <w:bCs/>
                  <w:sz w:val="18"/>
                  <w:szCs w:val="18"/>
                </w:rPr>
                <w:t xml:space="preserve"> </w:t>
              </w:r>
            </w:ins>
            <w:ins w:id="284" w:author="Ferris, Todd@Energy" w:date="2018-11-27T11:26:00Z">
              <w:r w:rsidRPr="003723C0">
                <w:rPr>
                  <w:rFonts w:asciiTheme="minorHAnsi" w:hAnsiTheme="minorHAnsi"/>
                  <w:bCs/>
                  <w:sz w:val="18"/>
                  <w:szCs w:val="18"/>
                  <w:rPrChange w:id="285" w:author="Ferris, Todd@Energy" w:date="2018-11-27T11:26:00Z">
                    <w:rPr>
                      <w:rFonts w:asciiTheme="minorHAnsi" w:hAnsiTheme="minorHAnsi"/>
                      <w:b/>
                      <w:bCs/>
                      <w:sz w:val="18"/>
                      <w:szCs w:val="18"/>
                    </w:rPr>
                  </w:rPrChange>
                </w:rPr>
                <w:t>installation instructions.</w:t>
              </w:r>
            </w:ins>
            <w:ins w:id="286" w:author="TF 112518" w:date="2018-11-26T22:35:00Z">
              <w:del w:id="287"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2F6DFC" w:rsidRPr="006C4FD8" w14:paraId="6CBD64A7" w14:textId="77777777" w:rsidTr="00726D86">
        <w:trPr>
          <w:cantSplit/>
          <w:trHeight w:val="158"/>
          <w:ins w:id="288"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71DDDFB" w14:textId="77777777" w:rsidR="002F6DFC" w:rsidRPr="006C4FD8" w:rsidRDefault="002F6DFC" w:rsidP="00726D86">
            <w:pPr>
              <w:keepNext/>
              <w:jc w:val="center"/>
              <w:rPr>
                <w:ins w:id="289" w:author="TF 112518" w:date="2018-11-26T22:35:00Z"/>
                <w:rFonts w:asciiTheme="minorHAnsi" w:hAnsiTheme="minorHAnsi"/>
                <w:sz w:val="18"/>
                <w:szCs w:val="18"/>
              </w:rPr>
            </w:pPr>
            <w:ins w:id="290"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2FD9DB4C" w14:textId="77777777" w:rsidR="002F6DFC" w:rsidRDefault="002F6DFC" w:rsidP="00726D86">
            <w:pPr>
              <w:keepNext/>
              <w:autoSpaceDE w:val="0"/>
              <w:autoSpaceDN w:val="0"/>
              <w:adjustRightInd w:val="0"/>
              <w:ind w:left="274" w:hanging="274"/>
              <w:jc w:val="both"/>
              <w:rPr>
                <w:rFonts w:asciiTheme="minorHAnsi" w:hAnsiTheme="minorHAnsi"/>
                <w:bCs/>
                <w:sz w:val="18"/>
                <w:szCs w:val="18"/>
              </w:rPr>
            </w:pPr>
            <w:ins w:id="291"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292" w:author="Ferris, Todd@Energy" w:date="2018-11-27T11:32:00Z">
                    <w:rPr>
                      <w:rFonts w:asciiTheme="minorHAnsi" w:hAnsiTheme="minorHAnsi"/>
                      <w:b/>
                      <w:bCs/>
                      <w:sz w:val="18"/>
                      <w:szCs w:val="18"/>
                    </w:rPr>
                  </w:rPrChange>
                </w:rPr>
                <w:t xml:space="preserve"> </w:t>
              </w:r>
            </w:ins>
            <w:ins w:id="293" w:author="Ferris, Todd@Energy" w:date="2018-11-27T11:32:00Z">
              <w:r w:rsidRPr="00306C27">
                <w:rPr>
                  <w:rFonts w:asciiTheme="minorHAnsi" w:hAnsiTheme="minorHAnsi"/>
                  <w:bCs/>
                  <w:sz w:val="18"/>
                  <w:szCs w:val="18"/>
                  <w:rPrChange w:id="294"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295"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296" w:author="Ferris, Todd@Energy" w:date="2018-11-27T11:32:00Z">
                    <w:rPr>
                      <w:rFonts w:asciiTheme="minorHAnsi" w:hAnsiTheme="minorHAnsi"/>
                      <w:b/>
                      <w:bCs/>
                      <w:sz w:val="18"/>
                      <w:szCs w:val="18"/>
                    </w:rPr>
                  </w:rPrChange>
                </w:rPr>
                <w:t>by this standard as noted below. These sound ratings shall be</w:t>
              </w:r>
            </w:ins>
            <w:ins w:id="297" w:author="Ferris, Todd@Energy" w:date="2018-11-27T11:33:00Z">
              <w:r>
                <w:rPr>
                  <w:rFonts w:asciiTheme="minorHAnsi" w:hAnsiTheme="minorHAnsi"/>
                  <w:bCs/>
                  <w:sz w:val="18"/>
                  <w:szCs w:val="18"/>
                </w:rPr>
                <w:t xml:space="preserve"> </w:t>
              </w:r>
            </w:ins>
            <w:ins w:id="298" w:author="Ferris, Todd@Energy" w:date="2018-11-27T11:32:00Z">
              <w:r w:rsidRPr="00306C27">
                <w:rPr>
                  <w:rFonts w:asciiTheme="minorHAnsi" w:hAnsiTheme="minorHAnsi"/>
                  <w:bCs/>
                  <w:sz w:val="18"/>
                  <w:szCs w:val="18"/>
                  <w:rPrChange w:id="299" w:author="Ferris, Todd@Energy" w:date="2018-11-27T11:32:00Z">
                    <w:rPr>
                      <w:rFonts w:asciiTheme="minorHAnsi" w:hAnsiTheme="minorHAnsi"/>
                      <w:b/>
                      <w:bCs/>
                      <w:sz w:val="18"/>
                      <w:szCs w:val="18"/>
                    </w:rPr>
                  </w:rPrChange>
                </w:rPr>
                <w:t>at a minimum of 0.1 in. of water (25 Pa) static pressure in</w:t>
              </w:r>
            </w:ins>
            <w:ins w:id="300" w:author="Ferris, Todd@Energy" w:date="2018-11-27T11:33:00Z">
              <w:r>
                <w:rPr>
                  <w:rFonts w:asciiTheme="minorHAnsi" w:hAnsiTheme="minorHAnsi"/>
                  <w:bCs/>
                  <w:sz w:val="18"/>
                  <w:szCs w:val="18"/>
                </w:rPr>
                <w:t xml:space="preserve"> </w:t>
              </w:r>
            </w:ins>
            <w:ins w:id="301" w:author="Ferris, Todd@Energy" w:date="2018-11-27T11:32:00Z">
              <w:r w:rsidRPr="00306C27">
                <w:rPr>
                  <w:rFonts w:asciiTheme="minorHAnsi" w:hAnsiTheme="minorHAnsi"/>
                  <w:bCs/>
                  <w:sz w:val="18"/>
                  <w:szCs w:val="18"/>
                  <w:rPrChange w:id="302" w:author="Ferris, Todd@Energy" w:date="2018-11-27T11:32:00Z">
                    <w:rPr>
                      <w:rFonts w:asciiTheme="minorHAnsi" w:hAnsiTheme="minorHAnsi"/>
                      <w:b/>
                      <w:bCs/>
                      <w:sz w:val="18"/>
                      <w:szCs w:val="18"/>
                    </w:rPr>
                  </w:rPrChange>
                </w:rPr>
                <w:t>accordance with the HVI procedures referenced in Section</w:t>
              </w:r>
            </w:ins>
            <w:ins w:id="303" w:author="Ferris, Todd@Energy" w:date="2018-11-27T11:33:00Z">
              <w:r>
                <w:rPr>
                  <w:rFonts w:asciiTheme="minorHAnsi" w:hAnsiTheme="minorHAnsi"/>
                  <w:bCs/>
                  <w:sz w:val="18"/>
                  <w:szCs w:val="18"/>
                </w:rPr>
                <w:t xml:space="preserve"> </w:t>
              </w:r>
            </w:ins>
            <w:ins w:id="304" w:author="Ferris, Todd@Energy" w:date="2018-11-27T11:32:00Z">
              <w:r w:rsidRPr="00306C27">
                <w:rPr>
                  <w:rFonts w:asciiTheme="minorHAnsi" w:hAnsiTheme="minorHAnsi"/>
                  <w:bCs/>
                  <w:sz w:val="18"/>
                  <w:szCs w:val="18"/>
                  <w:rPrChange w:id="305" w:author="Ferris, Todd@Energy" w:date="2018-11-27T11:32:00Z">
                    <w:rPr>
                      <w:rFonts w:asciiTheme="minorHAnsi" w:hAnsiTheme="minorHAnsi"/>
                      <w:b/>
                      <w:bCs/>
                      <w:sz w:val="18"/>
                      <w:szCs w:val="18"/>
                    </w:rPr>
                  </w:rPrChange>
                </w:rPr>
                <w:t>7.1.</w:t>
              </w:r>
            </w:ins>
          </w:p>
          <w:p w14:paraId="53BEC8C7" w14:textId="77777777" w:rsidR="002F6DFC" w:rsidRDefault="002F6DFC" w:rsidP="00726D86">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 xml:space="preserve">Exception: HVAC air handlers and remote mounted fans need not meet sound requirements. To be considered for this exception, a remote mounted fan must be mounted outside the habitable spaces, bathrooms, toilets, and hallways, and there must be at least 4 </w:t>
            </w:r>
            <w:proofErr w:type="spellStart"/>
            <w:r w:rsidRPr="009F1501">
              <w:rPr>
                <w:rFonts w:asciiTheme="minorHAnsi" w:hAnsiTheme="minorHAnsi"/>
                <w:bCs/>
                <w:sz w:val="18"/>
                <w:szCs w:val="18"/>
              </w:rPr>
              <w:t>ft</w:t>
            </w:r>
            <w:proofErr w:type="spellEnd"/>
            <w:r w:rsidRPr="009F1501">
              <w:rPr>
                <w:rFonts w:asciiTheme="minorHAnsi" w:hAnsiTheme="minorHAnsi"/>
                <w:bCs/>
                <w:sz w:val="18"/>
                <w:szCs w:val="18"/>
              </w:rPr>
              <w:t xml:space="preserve"> (1 m) of ductwork between the fan and the intake grille.</w:t>
            </w:r>
          </w:p>
          <w:p w14:paraId="59294FC9" w14:textId="77777777" w:rsidR="002F6DFC" w:rsidDel="00306C27" w:rsidRDefault="002F6DFC" w:rsidP="00726D86">
            <w:pPr>
              <w:keepNext/>
              <w:autoSpaceDE w:val="0"/>
              <w:autoSpaceDN w:val="0"/>
              <w:adjustRightInd w:val="0"/>
              <w:ind w:left="763" w:hanging="403"/>
              <w:jc w:val="both"/>
              <w:rPr>
                <w:ins w:id="306" w:author="TF 112518" w:date="2018-11-26T22:35:00Z"/>
                <w:del w:id="307" w:author="Ferris, Todd@Energy" w:date="2018-11-27T11:33:00Z"/>
                <w:rFonts w:asciiTheme="minorHAnsi" w:hAnsiTheme="minorHAnsi"/>
                <w:sz w:val="18"/>
                <w:szCs w:val="18"/>
              </w:rPr>
            </w:pPr>
            <w:ins w:id="308" w:author="TF 112518" w:date="2018-11-26T22:35:00Z">
              <w:del w:id="309"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20E6B587" w14:textId="77777777" w:rsidR="002F6DFC" w:rsidRDefault="002F6DFC" w:rsidP="00726D86">
            <w:pPr>
              <w:keepNext/>
              <w:autoSpaceDE w:val="0"/>
              <w:autoSpaceDN w:val="0"/>
              <w:adjustRightInd w:val="0"/>
              <w:ind w:left="763" w:hanging="403"/>
              <w:jc w:val="both"/>
              <w:rPr>
                <w:ins w:id="310" w:author="Ferris, Todd@Energy" w:date="2018-11-27T11:36:00Z"/>
                <w:rFonts w:asciiTheme="minorHAnsi" w:hAnsiTheme="minorHAnsi"/>
                <w:bCs/>
                <w:sz w:val="18"/>
                <w:szCs w:val="18"/>
              </w:rPr>
              <w:pPrChange w:id="311" w:author="Ferris, Todd@Energy" w:date="2018-11-27T11:36:00Z">
                <w:pPr>
                  <w:keepNext/>
                  <w:autoSpaceDE w:val="0"/>
                  <w:autoSpaceDN w:val="0"/>
                  <w:adjustRightInd w:val="0"/>
                  <w:ind w:left="1123" w:hanging="403"/>
                  <w:jc w:val="both"/>
                </w:pPr>
              </w:pPrChange>
            </w:pPr>
            <w:ins w:id="312"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313" w:author="Ferris, Todd@Energy" w:date="2018-11-27T11:35:00Z">
              <w:r w:rsidRPr="00306C27">
                <w:rPr>
                  <w:rFonts w:asciiTheme="minorHAnsi" w:hAnsiTheme="minorHAnsi"/>
                  <w:b/>
                  <w:bCs/>
                  <w:sz w:val="18"/>
                  <w:szCs w:val="18"/>
                </w:rPr>
                <w:t>Dwelling-Unit Ventilation or Continuous Local</w:t>
              </w:r>
            </w:ins>
            <w:ins w:id="314" w:author="Ferris, Todd@Energy" w:date="2018-11-27T11:36:00Z">
              <w:r>
                <w:rPr>
                  <w:rFonts w:asciiTheme="minorHAnsi" w:hAnsiTheme="minorHAnsi"/>
                  <w:b/>
                  <w:bCs/>
                  <w:sz w:val="18"/>
                  <w:szCs w:val="18"/>
                </w:rPr>
                <w:t xml:space="preserve"> </w:t>
              </w:r>
            </w:ins>
            <w:ins w:id="315"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316" w:author="Ferris, Todd@Energy" w:date="2018-11-27T11:36:00Z">
                    <w:rPr>
                      <w:rFonts w:asciiTheme="minorHAnsi" w:hAnsiTheme="minorHAnsi"/>
                      <w:b/>
                      <w:bCs/>
                      <w:sz w:val="18"/>
                      <w:szCs w:val="18"/>
                    </w:rPr>
                  </w:rPrChange>
                </w:rPr>
                <w:t xml:space="preserve"> These fans shall be rated for sound at a maximum</w:t>
              </w:r>
            </w:ins>
            <w:ins w:id="317" w:author="Ferris, Todd@Energy" w:date="2018-11-27T11:36:00Z">
              <w:r>
                <w:rPr>
                  <w:rFonts w:asciiTheme="minorHAnsi" w:hAnsiTheme="minorHAnsi"/>
                  <w:bCs/>
                  <w:sz w:val="18"/>
                  <w:szCs w:val="18"/>
                </w:rPr>
                <w:t xml:space="preserve"> </w:t>
              </w:r>
            </w:ins>
            <w:ins w:id="318" w:author="Ferris, Todd@Energy" w:date="2018-11-27T11:35:00Z">
              <w:r w:rsidRPr="00306C27">
                <w:rPr>
                  <w:rFonts w:asciiTheme="minorHAnsi" w:hAnsiTheme="minorHAnsi"/>
                  <w:bCs/>
                  <w:sz w:val="18"/>
                  <w:szCs w:val="18"/>
                  <w:rPrChange w:id="319" w:author="Ferris, Todd@Energy" w:date="2018-11-27T11:36:00Z">
                    <w:rPr>
                      <w:rFonts w:asciiTheme="minorHAnsi" w:hAnsiTheme="minorHAnsi"/>
                      <w:b/>
                      <w:bCs/>
                      <w:sz w:val="18"/>
                      <w:szCs w:val="18"/>
                    </w:rPr>
                  </w:rPrChange>
                </w:rPr>
                <w:t xml:space="preserve">of 1.0 </w:t>
              </w:r>
              <w:proofErr w:type="spellStart"/>
              <w:r w:rsidRPr="00306C27">
                <w:rPr>
                  <w:rFonts w:asciiTheme="minorHAnsi" w:hAnsiTheme="minorHAnsi"/>
                  <w:bCs/>
                  <w:sz w:val="18"/>
                  <w:szCs w:val="18"/>
                  <w:rPrChange w:id="320" w:author="Ferris, Todd@Energy" w:date="2018-11-27T11:36:00Z">
                    <w:rPr>
                      <w:rFonts w:asciiTheme="minorHAnsi" w:hAnsiTheme="minorHAnsi"/>
                      <w:b/>
                      <w:bCs/>
                      <w:sz w:val="18"/>
                      <w:szCs w:val="18"/>
                    </w:rPr>
                  </w:rPrChange>
                </w:rPr>
                <w:t>sone</w:t>
              </w:r>
              <w:proofErr w:type="spellEnd"/>
              <w:r w:rsidRPr="00306C27">
                <w:rPr>
                  <w:rFonts w:asciiTheme="minorHAnsi" w:hAnsiTheme="minorHAnsi"/>
                  <w:bCs/>
                  <w:sz w:val="18"/>
                  <w:szCs w:val="18"/>
                  <w:rPrChange w:id="321" w:author="Ferris, Todd@Energy" w:date="2018-11-27T11:36:00Z">
                    <w:rPr>
                      <w:rFonts w:asciiTheme="minorHAnsi" w:hAnsiTheme="minorHAnsi"/>
                      <w:b/>
                      <w:bCs/>
                      <w:sz w:val="18"/>
                      <w:szCs w:val="18"/>
                    </w:rPr>
                  </w:rPrChange>
                </w:rPr>
                <w:t>.</w:t>
              </w:r>
            </w:ins>
          </w:p>
          <w:p w14:paraId="4DCEB7E9" w14:textId="77777777" w:rsidR="002F6DFC" w:rsidDel="00306C27" w:rsidRDefault="002F6DFC" w:rsidP="00726D86">
            <w:pPr>
              <w:keepNext/>
              <w:autoSpaceDE w:val="0"/>
              <w:autoSpaceDN w:val="0"/>
              <w:adjustRightInd w:val="0"/>
              <w:ind w:left="763" w:hanging="360"/>
              <w:jc w:val="both"/>
              <w:rPr>
                <w:ins w:id="322" w:author="TF 112518" w:date="2018-11-26T22:35:00Z"/>
                <w:del w:id="323" w:author="Ferris, Todd@Energy" w:date="2018-11-27T11:36:00Z"/>
                <w:rFonts w:asciiTheme="minorHAnsi" w:hAnsiTheme="minorHAnsi"/>
                <w:sz w:val="18"/>
                <w:szCs w:val="18"/>
              </w:rPr>
            </w:pPr>
            <w:ins w:id="324" w:author="TF 112518" w:date="2018-11-26T22:35:00Z">
              <w:del w:id="325"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0E724482" w14:textId="77777777" w:rsidR="002F6DFC" w:rsidRDefault="002F6DFC" w:rsidP="00726D86">
            <w:pPr>
              <w:keepNext/>
              <w:ind w:left="763" w:hanging="403"/>
              <w:rPr>
                <w:ins w:id="326" w:author="Ferris, Todd@Energy" w:date="2018-11-27T12:01:00Z"/>
                <w:rFonts w:asciiTheme="minorHAnsi" w:hAnsiTheme="minorHAnsi" w:cstheme="minorHAnsi"/>
                <w:sz w:val="18"/>
                <w:szCs w:val="18"/>
              </w:rPr>
            </w:pPr>
            <w:ins w:id="327"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328"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rated for sound at a maximum of 3 </w:t>
              </w:r>
              <w:proofErr w:type="spellStart"/>
              <w:r w:rsidRPr="009920A1">
                <w:rPr>
                  <w:rFonts w:asciiTheme="minorHAnsi" w:hAnsiTheme="minorHAnsi" w:cstheme="minorHAnsi"/>
                  <w:sz w:val="18"/>
                  <w:szCs w:val="18"/>
                </w:rPr>
                <w:t>sone</w:t>
              </w:r>
              <w:proofErr w:type="spellEnd"/>
              <w:r w:rsidRPr="009920A1">
                <w:rPr>
                  <w:rFonts w:asciiTheme="minorHAnsi" w:hAnsiTheme="minorHAnsi" w:cstheme="minorHAnsi"/>
                  <w:sz w:val="18"/>
                  <w:szCs w:val="18"/>
                </w:rPr>
                <w:t>.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maximum of 3 </w:t>
              </w:r>
              <w:proofErr w:type="spellStart"/>
              <w:r w:rsidRPr="009920A1">
                <w:rPr>
                  <w:rFonts w:asciiTheme="minorHAnsi" w:hAnsiTheme="minorHAnsi" w:cstheme="minorHAnsi"/>
                  <w:sz w:val="18"/>
                  <w:szCs w:val="18"/>
                </w:rPr>
                <w:t>sones</w:t>
              </w:r>
              <w:proofErr w:type="spellEnd"/>
              <w:r w:rsidRPr="009920A1">
                <w:rPr>
                  <w:rFonts w:asciiTheme="minorHAnsi" w:hAnsiTheme="minorHAnsi" w:cstheme="minorHAnsi"/>
                  <w:sz w:val="18"/>
                  <w:szCs w:val="18"/>
                </w:rPr>
                <w:t xml:space="preserve">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50BAE10E" w14:textId="77777777" w:rsidR="002F6DFC" w:rsidRDefault="002F6DFC" w:rsidP="00726D86">
            <w:pPr>
              <w:keepNext/>
              <w:ind w:left="763"/>
              <w:rPr>
                <w:ins w:id="329" w:author="Ferris, Todd@Energy" w:date="2018-11-27T12:01:00Z"/>
                <w:rFonts w:asciiTheme="minorHAnsi" w:hAnsiTheme="minorHAnsi"/>
                <w:sz w:val="18"/>
                <w:szCs w:val="18"/>
              </w:rPr>
            </w:pPr>
            <w:ins w:id="330" w:author="Ferris, Todd@Energy" w:date="2018-11-27T12:01:00Z">
              <w:r w:rsidRPr="0001108C">
                <w:rPr>
                  <w:rFonts w:asciiTheme="minorHAnsi" w:hAnsiTheme="minorHAnsi"/>
                  <w:sz w:val="18"/>
                  <w:szCs w:val="18"/>
                </w:rPr>
                <w:t>Exceptions:</w:t>
              </w:r>
            </w:ins>
          </w:p>
          <w:p w14:paraId="2C58A7E9" w14:textId="77777777" w:rsidR="002F6DFC" w:rsidRDefault="002F6DFC" w:rsidP="00726D86">
            <w:pPr>
              <w:keepNext/>
              <w:ind w:left="763"/>
              <w:rPr>
                <w:ins w:id="331" w:author="Ferris, Todd@Energy" w:date="2018-11-27T12:01:00Z"/>
                <w:rFonts w:asciiTheme="minorHAnsi" w:hAnsiTheme="minorHAnsi"/>
                <w:sz w:val="18"/>
                <w:szCs w:val="18"/>
              </w:rPr>
            </w:pPr>
            <w:ins w:id="332"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602E569B" w14:textId="77777777" w:rsidR="002F6DFC" w:rsidRDefault="002F6DFC" w:rsidP="00726D86">
            <w:pPr>
              <w:keepNext/>
              <w:autoSpaceDE w:val="0"/>
              <w:autoSpaceDN w:val="0"/>
              <w:adjustRightInd w:val="0"/>
              <w:ind w:left="763"/>
              <w:jc w:val="both"/>
              <w:rPr>
                <w:ins w:id="333" w:author="TF 112518" w:date="2018-11-26T22:35:00Z"/>
              </w:rPr>
              <w:pPrChange w:id="334" w:author="Ferris, Todd@Energy" w:date="2018-11-27T12:03:00Z">
                <w:pPr>
                  <w:keepNext/>
                  <w:autoSpaceDE w:val="0"/>
                  <w:autoSpaceDN w:val="0"/>
                  <w:adjustRightInd w:val="0"/>
                  <w:ind w:left="1123" w:hanging="403"/>
                  <w:jc w:val="both"/>
                </w:pPr>
              </w:pPrChange>
            </w:pPr>
            <w:ins w:id="335"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336" w:author="TF 112518" w:date="2018-11-26T22:35:00Z">
              <w:del w:id="337"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2F6DFC" w:rsidRPr="006C4FD8" w14:paraId="6ABFC847" w14:textId="77777777" w:rsidTr="00726D86">
        <w:trPr>
          <w:cantSplit/>
          <w:trHeight w:val="158"/>
          <w:ins w:id="338"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38CB4D89" w14:textId="77777777" w:rsidR="002F6DFC" w:rsidRPr="006C4FD8" w:rsidRDefault="002F6DFC" w:rsidP="00726D86">
            <w:pPr>
              <w:keepNext/>
              <w:jc w:val="center"/>
              <w:rPr>
                <w:ins w:id="339" w:author="TF 112518" w:date="2018-11-26T22:35:00Z"/>
                <w:rFonts w:asciiTheme="minorHAnsi" w:hAnsiTheme="minorHAnsi"/>
                <w:sz w:val="18"/>
                <w:szCs w:val="18"/>
              </w:rPr>
            </w:pPr>
            <w:ins w:id="340"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6A6A45C7" w14:textId="77777777" w:rsidR="002F6DFC" w:rsidRDefault="002F6DFC" w:rsidP="00726D86">
            <w:pPr>
              <w:keepNext/>
              <w:rPr>
                <w:ins w:id="341" w:author="TF 112518" w:date="2018-11-26T22:35:00Z"/>
                <w:rFonts w:asciiTheme="minorHAnsi" w:hAnsiTheme="minorHAnsi"/>
                <w:b/>
                <w:bCs/>
                <w:sz w:val="18"/>
                <w:szCs w:val="18"/>
              </w:rPr>
            </w:pPr>
            <w:ins w:id="342"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0A03C84D" w14:textId="77777777" w:rsidR="002F6DFC" w:rsidRDefault="002F6DFC" w:rsidP="00726D86">
            <w:pPr>
              <w:keepNext/>
              <w:ind w:left="1123" w:hanging="403"/>
              <w:rPr>
                <w:ins w:id="343" w:author="TF 112518" w:date="2018-11-26T22:35:00Z"/>
                <w:rFonts w:asciiTheme="minorHAnsi" w:hAnsiTheme="minorHAnsi"/>
                <w:sz w:val="18"/>
                <w:szCs w:val="18"/>
              </w:rPr>
            </w:pPr>
            <w:ins w:id="344"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345" w:author="Ferris, Todd@Energy" w:date="2018-11-27T12:18:00Z">
              <w:r w:rsidRPr="00F47345">
                <w:rPr>
                  <w:rFonts w:asciiTheme="minorHAnsi" w:hAnsiTheme="minorHAnsi"/>
                  <w:bCs/>
                  <w:sz w:val="18"/>
                  <w:szCs w:val="18"/>
                  <w:rPrChange w:id="346"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347"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348" w:author="Ferris, Todd@Energy" w:date="2018-11-27T12:18:00Z">
                    <w:rPr>
                      <w:rFonts w:asciiTheme="minorHAnsi" w:hAnsiTheme="minorHAnsi"/>
                      <w:b/>
                      <w:bCs/>
                      <w:sz w:val="18"/>
                      <w:szCs w:val="18"/>
                    </w:rPr>
                  </w:rPrChange>
                </w:rPr>
                <w:t>exhaust duct. If more than one of the exhaust fans in a single</w:t>
              </w:r>
            </w:ins>
            <w:ins w:id="349" w:author="Ferris, Todd@Energy" w:date="2018-11-27T12:19:00Z">
              <w:r>
                <w:rPr>
                  <w:rFonts w:asciiTheme="minorHAnsi" w:hAnsiTheme="minorHAnsi"/>
                  <w:bCs/>
                  <w:sz w:val="18"/>
                  <w:szCs w:val="18"/>
                </w:rPr>
                <w:t xml:space="preserve"> </w:t>
              </w:r>
            </w:ins>
            <w:ins w:id="350" w:author="Ferris, Todd@Energy" w:date="2018-11-27T12:18:00Z">
              <w:r w:rsidRPr="00F47345">
                <w:rPr>
                  <w:rFonts w:asciiTheme="minorHAnsi" w:hAnsiTheme="minorHAnsi"/>
                  <w:bCs/>
                  <w:sz w:val="18"/>
                  <w:szCs w:val="18"/>
                  <w:rPrChange w:id="351" w:author="Ferris, Todd@Energy" w:date="2018-11-27T12:18:00Z">
                    <w:rPr>
                      <w:rFonts w:asciiTheme="minorHAnsi" w:hAnsiTheme="minorHAnsi"/>
                      <w:b/>
                      <w:bCs/>
                      <w:sz w:val="18"/>
                      <w:szCs w:val="18"/>
                    </w:rPr>
                  </w:rPrChange>
                </w:rPr>
                <w:t>dwelling unit shares a common exhaust duct, each fan shall</w:t>
              </w:r>
            </w:ins>
            <w:ins w:id="352" w:author="Ferris, Todd@Energy" w:date="2018-11-27T12:19:00Z">
              <w:r>
                <w:rPr>
                  <w:rFonts w:asciiTheme="minorHAnsi" w:hAnsiTheme="minorHAnsi"/>
                  <w:bCs/>
                  <w:sz w:val="18"/>
                  <w:szCs w:val="18"/>
                </w:rPr>
                <w:t xml:space="preserve"> </w:t>
              </w:r>
            </w:ins>
            <w:ins w:id="353" w:author="Ferris, Todd@Energy" w:date="2018-11-27T12:18:00Z">
              <w:r w:rsidRPr="00F47345">
                <w:rPr>
                  <w:rFonts w:asciiTheme="minorHAnsi" w:hAnsiTheme="minorHAnsi"/>
                  <w:bCs/>
                  <w:sz w:val="18"/>
                  <w:szCs w:val="18"/>
                  <w:rPrChange w:id="354" w:author="Ferris, Todd@Energy" w:date="2018-11-27T12:18:00Z">
                    <w:rPr>
                      <w:rFonts w:asciiTheme="minorHAnsi" w:hAnsiTheme="minorHAnsi"/>
                      <w:b/>
                      <w:bCs/>
                      <w:sz w:val="18"/>
                      <w:szCs w:val="18"/>
                    </w:rPr>
                  </w:rPrChange>
                </w:rPr>
                <w:t>be equipped with a backdraft damper to prevent the recirculation</w:t>
              </w:r>
            </w:ins>
            <w:ins w:id="355" w:author="Ferris, Todd@Energy" w:date="2018-11-27T12:19:00Z">
              <w:r>
                <w:rPr>
                  <w:rFonts w:asciiTheme="minorHAnsi" w:hAnsiTheme="minorHAnsi"/>
                  <w:bCs/>
                  <w:sz w:val="18"/>
                  <w:szCs w:val="18"/>
                </w:rPr>
                <w:t xml:space="preserve"> </w:t>
              </w:r>
            </w:ins>
            <w:ins w:id="356" w:author="Ferris, Todd@Energy" w:date="2018-11-27T12:18:00Z">
              <w:r w:rsidRPr="00F47345">
                <w:rPr>
                  <w:rFonts w:asciiTheme="minorHAnsi" w:hAnsiTheme="minorHAnsi"/>
                  <w:bCs/>
                  <w:sz w:val="18"/>
                  <w:szCs w:val="18"/>
                  <w:rPrChange w:id="357" w:author="Ferris, Todd@Energy" w:date="2018-11-27T12:18:00Z">
                    <w:rPr>
                      <w:rFonts w:asciiTheme="minorHAnsi" w:hAnsiTheme="minorHAnsi"/>
                      <w:b/>
                      <w:bCs/>
                      <w:sz w:val="18"/>
                      <w:szCs w:val="18"/>
                    </w:rPr>
                  </w:rPrChange>
                </w:rPr>
                <w:t>of exhaust air from one room to another through the</w:t>
              </w:r>
            </w:ins>
            <w:ins w:id="358" w:author="Ferris, Todd@Energy" w:date="2018-11-27T12:19:00Z">
              <w:r>
                <w:rPr>
                  <w:rFonts w:asciiTheme="minorHAnsi" w:hAnsiTheme="minorHAnsi"/>
                  <w:bCs/>
                  <w:sz w:val="18"/>
                  <w:szCs w:val="18"/>
                </w:rPr>
                <w:t xml:space="preserve"> </w:t>
              </w:r>
            </w:ins>
            <w:ins w:id="359" w:author="Ferris, Todd@Energy" w:date="2018-11-27T12:18:00Z">
              <w:r w:rsidRPr="00F47345">
                <w:rPr>
                  <w:rFonts w:asciiTheme="minorHAnsi" w:hAnsiTheme="minorHAnsi"/>
                  <w:bCs/>
                  <w:sz w:val="18"/>
                  <w:szCs w:val="18"/>
                  <w:rPrChange w:id="360"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361" w:author="TF 112518" w:date="2018-11-26T22:35:00Z">
              <w:del w:id="362"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4E27DFC1" w14:textId="77777777" w:rsidR="002F6DFC" w:rsidRPr="00306C27" w:rsidRDefault="002F6DFC" w:rsidP="00726D86">
            <w:pPr>
              <w:keepNext/>
              <w:ind w:left="1123" w:hanging="403"/>
              <w:rPr>
                <w:ins w:id="363" w:author="TF 112518" w:date="2018-11-26T22:35:00Z"/>
                <w:rFonts w:asciiTheme="minorHAnsi" w:hAnsiTheme="minorHAnsi" w:cstheme="minorHAnsi"/>
                <w:sz w:val="18"/>
                <w:szCs w:val="18"/>
                <w:rPrChange w:id="364" w:author="Ferris, Todd@Energy" w:date="2018-11-27T11:40:00Z">
                  <w:rPr>
                    <w:ins w:id="365" w:author="TF 112518" w:date="2018-11-26T22:35:00Z"/>
                    <w:rFonts w:asciiTheme="minorHAnsi" w:hAnsiTheme="minorHAnsi" w:cstheme="minorHAnsi"/>
                    <w:b/>
                    <w:sz w:val="18"/>
                    <w:szCs w:val="18"/>
                  </w:rPr>
                </w:rPrChange>
              </w:rPr>
            </w:pPr>
            <w:ins w:id="366"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367"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368"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369"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370"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371"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372"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373" w:author="Ferris, Todd@Energy" w:date="2018-11-27T12:20:00Z">
                    <w:rPr>
                      <w:rFonts w:asciiTheme="minorHAnsi" w:hAnsiTheme="minorHAnsi" w:cstheme="minorHAnsi"/>
                      <w:b/>
                      <w:sz w:val="18"/>
                      <w:szCs w:val="18"/>
                    </w:rPr>
                  </w:rPrChange>
                </w:rPr>
                <w:t>duct when the fan is not running</w:t>
              </w:r>
            </w:ins>
            <w:ins w:id="374" w:author="TF 112518" w:date="2018-11-26T22:35:00Z">
              <w:del w:id="375" w:author="Ferris, Todd@Energy" w:date="2018-11-27T11:39:00Z">
                <w:r w:rsidRPr="00306C27" w:rsidDel="00306C27">
                  <w:rPr>
                    <w:rFonts w:asciiTheme="minorHAnsi" w:hAnsiTheme="minorHAnsi" w:cstheme="minorHAnsi"/>
                    <w:sz w:val="18"/>
                    <w:szCs w:val="18"/>
                    <w:rPrChange w:id="376"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377"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378" w:author="Ferris, Todd@Energy" w:date="2018-11-27T11:40:00Z">
                      <w:rPr>
                        <w:rFonts w:asciiTheme="minorHAnsi" w:hAnsiTheme="minorHAnsi" w:cstheme="minorHAnsi"/>
                        <w:b/>
                        <w:sz w:val="18"/>
                        <w:szCs w:val="18"/>
                      </w:rPr>
                    </w:rPrChange>
                  </w:rPr>
                  <w:delText xml:space="preserve"> </w:delText>
                </w:r>
              </w:del>
            </w:ins>
            <w:ins w:id="379" w:author="Ferris, Todd@Energy" w:date="2018-11-27T12:21:00Z">
              <w:r>
                <w:rPr>
                  <w:rFonts w:asciiTheme="minorHAnsi" w:hAnsiTheme="minorHAnsi" w:cstheme="minorHAnsi"/>
                  <w:sz w:val="18"/>
                  <w:szCs w:val="18"/>
                </w:rPr>
                <w:t>.</w:t>
              </w:r>
            </w:ins>
            <w:ins w:id="380" w:author="TF 112518" w:date="2018-11-26T22:35:00Z">
              <w:r w:rsidRPr="00306C27">
                <w:rPr>
                  <w:rFonts w:asciiTheme="minorHAnsi" w:hAnsiTheme="minorHAnsi" w:cstheme="minorHAnsi"/>
                  <w:sz w:val="18"/>
                  <w:szCs w:val="18"/>
                  <w:rPrChange w:id="381" w:author="Ferris, Todd@Energy" w:date="2018-11-27T11:40:00Z">
                    <w:rPr>
                      <w:rFonts w:asciiTheme="minorHAnsi" w:hAnsiTheme="minorHAnsi" w:cstheme="minorHAnsi"/>
                      <w:b/>
                      <w:sz w:val="18"/>
                      <w:szCs w:val="18"/>
                    </w:rPr>
                  </w:rPrChange>
                </w:rPr>
                <w:t xml:space="preserve"> </w:t>
              </w:r>
            </w:ins>
          </w:p>
        </w:tc>
      </w:tr>
      <w:tr w:rsidR="002F6DFC" w:rsidRPr="006C4FD8" w14:paraId="3457F68B" w14:textId="77777777" w:rsidTr="00726D86">
        <w:trPr>
          <w:cantSplit/>
          <w:trHeight w:val="158"/>
          <w:ins w:id="382"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A732B7A" w14:textId="77777777" w:rsidR="002F6DFC" w:rsidRPr="006C4FD8" w:rsidRDefault="002F6DFC" w:rsidP="00726D86">
            <w:pPr>
              <w:keepNext/>
              <w:jc w:val="center"/>
              <w:rPr>
                <w:ins w:id="383" w:author="TF 112518" w:date="2018-11-26T22:35:00Z"/>
                <w:rFonts w:asciiTheme="minorHAnsi" w:hAnsiTheme="minorHAnsi"/>
                <w:sz w:val="18"/>
                <w:szCs w:val="18"/>
              </w:rPr>
            </w:pPr>
            <w:ins w:id="384"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0F57BF70" w14:textId="77777777" w:rsidR="002F6DFC" w:rsidRDefault="002F6DFC" w:rsidP="00726D86">
            <w:pPr>
              <w:keepNext/>
              <w:ind w:left="274" w:hanging="274"/>
              <w:rPr>
                <w:ins w:id="385" w:author="TF 112518" w:date="2018-11-26T22:35:00Z"/>
                <w:rFonts w:asciiTheme="minorHAnsi" w:hAnsiTheme="minorHAnsi"/>
                <w:b/>
                <w:sz w:val="18"/>
                <w:szCs w:val="18"/>
              </w:rPr>
            </w:pPr>
            <w:ins w:id="386"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2F6DFC" w:rsidRPr="006C4FD8" w14:paraId="06BBD4BE" w14:textId="77777777" w:rsidTr="00726D86">
        <w:trPr>
          <w:cantSplit/>
          <w:trHeight w:val="158"/>
          <w:ins w:id="387"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2D99F795" w14:textId="77777777" w:rsidR="002F6DFC" w:rsidRPr="006C4FD8" w:rsidRDefault="002F6DFC" w:rsidP="00726D86">
            <w:pPr>
              <w:keepNext/>
              <w:rPr>
                <w:ins w:id="388" w:author="TF 112518" w:date="2018-11-26T22:35:00Z"/>
                <w:rFonts w:asciiTheme="minorHAnsi" w:hAnsiTheme="minorHAnsi"/>
                <w:b/>
                <w:bCs/>
                <w:sz w:val="18"/>
                <w:szCs w:val="18"/>
              </w:rPr>
            </w:pPr>
            <w:ins w:id="389"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3DAAFD90" w14:textId="7551D8EB" w:rsidR="002F0718" w:rsidRDefault="002F0718">
      <w:pPr>
        <w:rPr>
          <w:rFonts w:asciiTheme="minorHAnsi" w:hAnsiTheme="minorHAnsi"/>
          <w:sz w:val="18"/>
          <w:szCs w:val="18"/>
        </w:rPr>
      </w:pPr>
      <w:r>
        <w:rPr>
          <w:rFonts w:asciiTheme="minorHAnsi" w:hAnsiTheme="minorHAnsi"/>
          <w:sz w:val="18"/>
          <w:szCs w:val="18"/>
        </w:rPr>
        <w:br w:type="page"/>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63"/>
        <w:gridCol w:w="51"/>
        <w:gridCol w:w="5476"/>
      </w:tblGrid>
      <w:tr w:rsidR="005E49B4" w:rsidRPr="004210EF" w14:paraId="5ABACA65" w14:textId="77777777" w:rsidTr="005E49B4">
        <w:trPr>
          <w:trHeight w:val="206"/>
        </w:trPr>
        <w:tc>
          <w:tcPr>
            <w:tcW w:w="10790" w:type="dxa"/>
            <w:gridSpan w:val="3"/>
            <w:vAlign w:val="center"/>
          </w:tcPr>
          <w:p w14:paraId="5162EA13"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4"/>
                <w:szCs w:val="24"/>
              </w:rPr>
            </w:pPr>
            <w:r w:rsidRPr="004210EF">
              <w:rPr>
                <w:rFonts w:asciiTheme="minorHAnsi" w:hAnsiTheme="minorHAnsi" w:cs="Arial"/>
                <w:b/>
                <w:caps/>
                <w:sz w:val="18"/>
                <w:szCs w:val="18"/>
              </w:rPr>
              <w:lastRenderedPageBreak/>
              <w:t>Documentation Author's Declaration Statement</w:t>
            </w:r>
          </w:p>
        </w:tc>
      </w:tr>
      <w:tr w:rsidR="005E49B4" w:rsidRPr="004210EF" w14:paraId="771C4674" w14:textId="77777777" w:rsidTr="005E49B4">
        <w:trPr>
          <w:trHeight w:val="206"/>
        </w:trPr>
        <w:tc>
          <w:tcPr>
            <w:tcW w:w="10790" w:type="dxa"/>
            <w:gridSpan w:val="3"/>
            <w:vAlign w:val="center"/>
          </w:tcPr>
          <w:p w14:paraId="4AF36952"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p>
        </w:tc>
      </w:tr>
      <w:tr w:rsidR="005E49B4" w:rsidRPr="004210EF" w14:paraId="13CD7188" w14:textId="77777777" w:rsidTr="005E49B4">
        <w:trPr>
          <w:trHeight w:val="206"/>
        </w:trPr>
        <w:tc>
          <w:tcPr>
            <w:tcW w:w="10790" w:type="dxa"/>
            <w:gridSpan w:val="3"/>
            <w:vAlign w:val="center"/>
          </w:tcPr>
          <w:p w14:paraId="12C7BDEA" w14:textId="77777777" w:rsidR="005E49B4" w:rsidRPr="004210EF" w:rsidRDefault="005E49B4" w:rsidP="005E49B4">
            <w:pPr>
              <w:numPr>
                <w:ilvl w:val="0"/>
                <w:numId w:val="7"/>
              </w:numPr>
              <w:ind w:left="271" w:hanging="270"/>
              <w:rPr>
                <w:rFonts w:asciiTheme="minorHAnsi" w:hAnsiTheme="minorHAnsi"/>
                <w:sz w:val="18"/>
                <w:szCs w:val="18"/>
              </w:rPr>
            </w:pPr>
            <w:r w:rsidRPr="004210EF">
              <w:rPr>
                <w:rFonts w:asciiTheme="minorHAnsi" w:hAnsiTheme="minorHAnsi"/>
                <w:sz w:val="18"/>
                <w:szCs w:val="18"/>
              </w:rPr>
              <w:t>I certify that this Certificate of Verification documentation is accurate and complete.</w:t>
            </w:r>
          </w:p>
        </w:tc>
      </w:tr>
      <w:tr w:rsidR="005E49B4" w:rsidRPr="004210EF" w14:paraId="760629F8" w14:textId="77777777" w:rsidTr="005E49B4">
        <w:trPr>
          <w:trHeight w:val="360"/>
        </w:trPr>
        <w:tc>
          <w:tcPr>
            <w:tcW w:w="5263" w:type="dxa"/>
          </w:tcPr>
          <w:p w14:paraId="4B8938BC"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Name:</w:t>
            </w:r>
          </w:p>
        </w:tc>
        <w:tc>
          <w:tcPr>
            <w:tcW w:w="5527" w:type="dxa"/>
            <w:gridSpan w:val="2"/>
          </w:tcPr>
          <w:p w14:paraId="6A526554"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Signature:</w:t>
            </w:r>
          </w:p>
        </w:tc>
      </w:tr>
      <w:tr w:rsidR="005E49B4" w:rsidRPr="004210EF" w14:paraId="2BA6E191" w14:textId="77777777" w:rsidTr="005E49B4">
        <w:trPr>
          <w:trHeight w:val="360"/>
        </w:trPr>
        <w:tc>
          <w:tcPr>
            <w:tcW w:w="5263" w:type="dxa"/>
          </w:tcPr>
          <w:p w14:paraId="658502DB"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Company:</w:t>
            </w:r>
          </w:p>
        </w:tc>
        <w:tc>
          <w:tcPr>
            <w:tcW w:w="5527" w:type="dxa"/>
            <w:gridSpan w:val="2"/>
          </w:tcPr>
          <w:p w14:paraId="3ACB7DD3"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Date:</w:t>
            </w:r>
          </w:p>
        </w:tc>
      </w:tr>
      <w:tr w:rsidR="005E49B4" w:rsidRPr="004210EF" w14:paraId="56C06343" w14:textId="77777777" w:rsidTr="005E49B4">
        <w:trPr>
          <w:trHeight w:val="360"/>
        </w:trPr>
        <w:tc>
          <w:tcPr>
            <w:tcW w:w="5263" w:type="dxa"/>
          </w:tcPr>
          <w:p w14:paraId="3C285051"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Address:</w:t>
            </w:r>
          </w:p>
        </w:tc>
        <w:tc>
          <w:tcPr>
            <w:tcW w:w="5527" w:type="dxa"/>
            <w:gridSpan w:val="2"/>
          </w:tcPr>
          <w:p w14:paraId="719E08B1"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CEA / HERS Certification Identification (If applicable):</w:t>
            </w:r>
          </w:p>
        </w:tc>
      </w:tr>
      <w:tr w:rsidR="005E49B4" w:rsidRPr="004210EF" w14:paraId="7E269798" w14:textId="77777777" w:rsidTr="005E49B4">
        <w:trPr>
          <w:trHeight w:val="360"/>
        </w:trPr>
        <w:tc>
          <w:tcPr>
            <w:tcW w:w="5263" w:type="dxa"/>
          </w:tcPr>
          <w:p w14:paraId="2DACF003"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City/State/Zip:</w:t>
            </w:r>
          </w:p>
        </w:tc>
        <w:tc>
          <w:tcPr>
            <w:tcW w:w="5527" w:type="dxa"/>
            <w:gridSpan w:val="2"/>
          </w:tcPr>
          <w:p w14:paraId="5E80616E"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Phone:</w:t>
            </w:r>
          </w:p>
        </w:tc>
      </w:tr>
      <w:tr w:rsidR="005E49B4" w:rsidRPr="004210EF" w14:paraId="760CA1FB" w14:textId="77777777" w:rsidTr="005E49B4">
        <w:tblPrEx>
          <w:tblCellMar>
            <w:left w:w="115" w:type="dxa"/>
            <w:right w:w="115" w:type="dxa"/>
          </w:tblCellMar>
        </w:tblPrEx>
        <w:trPr>
          <w:trHeight w:val="296"/>
        </w:trPr>
        <w:tc>
          <w:tcPr>
            <w:tcW w:w="10790" w:type="dxa"/>
            <w:gridSpan w:val="3"/>
            <w:vAlign w:val="center"/>
          </w:tcPr>
          <w:p w14:paraId="29928BDF"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210EF">
              <w:rPr>
                <w:rFonts w:asciiTheme="minorHAnsi" w:hAnsiTheme="minorHAnsi" w:cs="Arial"/>
                <w:b/>
                <w:caps/>
                <w:sz w:val="18"/>
                <w:szCs w:val="18"/>
              </w:rPr>
              <w:t xml:space="preserve">Responsible Person's Declaration statement </w:t>
            </w:r>
          </w:p>
        </w:tc>
      </w:tr>
      <w:tr w:rsidR="005E49B4" w:rsidRPr="004210EF" w14:paraId="47D222C0" w14:textId="77777777" w:rsidTr="005E49B4">
        <w:tblPrEx>
          <w:tblCellMar>
            <w:left w:w="115" w:type="dxa"/>
            <w:right w:w="115" w:type="dxa"/>
          </w:tblCellMar>
        </w:tblPrEx>
        <w:trPr>
          <w:trHeight w:val="504"/>
        </w:trPr>
        <w:tc>
          <w:tcPr>
            <w:tcW w:w="10790" w:type="dxa"/>
            <w:gridSpan w:val="3"/>
          </w:tcPr>
          <w:p w14:paraId="5DAF0E52" w14:textId="77777777" w:rsidR="005E49B4" w:rsidRPr="004210EF" w:rsidRDefault="005E49B4" w:rsidP="005E49B4">
            <w:pPr>
              <w:keepNext/>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I certify the following under penalty of perjury, under the laws of the State of California:</w:t>
            </w:r>
          </w:p>
          <w:p w14:paraId="1FC54E9C" w14:textId="77777777" w:rsidR="005E49B4" w:rsidRPr="004210EF" w:rsidRDefault="005E49B4" w:rsidP="005E49B4">
            <w:pPr>
              <w:keepNext/>
              <w:numPr>
                <w:ilvl w:val="0"/>
                <w:numId w:val="6"/>
              </w:numPr>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 xml:space="preserve">The information provided on this Certificate of Verification is true and correct. </w:t>
            </w:r>
          </w:p>
          <w:p w14:paraId="6F6582F2" w14:textId="77777777" w:rsidR="005E49B4" w:rsidRPr="004210EF" w:rsidRDefault="005E49B4" w:rsidP="005E49B4">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I am the certified HERS Rater who performed the verification identified and reported on this Certificate of Verification (responsible rater).</w:t>
            </w:r>
          </w:p>
          <w:p w14:paraId="245D7AAC" w14:textId="77777777" w:rsidR="005E49B4" w:rsidRPr="004210EF" w:rsidRDefault="005E49B4" w:rsidP="005E49B4">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3137DC98" w14:textId="77777777" w:rsidR="005E49B4" w:rsidRPr="004210EF" w:rsidRDefault="005E49B4" w:rsidP="005E49B4">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47169154" w14:textId="77777777" w:rsidR="005E49B4" w:rsidRPr="004210EF" w:rsidRDefault="005E49B4" w:rsidP="005E49B4">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w:t>
            </w:r>
          </w:p>
        </w:tc>
      </w:tr>
      <w:tr w:rsidR="005E49B4" w:rsidRPr="004210EF" w14:paraId="0B2C9074" w14:textId="77777777" w:rsidTr="005E49B4">
        <w:tblPrEx>
          <w:tblCellMar>
            <w:left w:w="115" w:type="dxa"/>
            <w:right w:w="115" w:type="dxa"/>
          </w:tblCellMar>
        </w:tblPrEx>
        <w:trPr>
          <w:trHeight w:hRule="exact" w:val="288"/>
        </w:trPr>
        <w:tc>
          <w:tcPr>
            <w:tcW w:w="10790" w:type="dxa"/>
            <w:gridSpan w:val="3"/>
            <w:vAlign w:val="center"/>
          </w:tcPr>
          <w:p w14:paraId="638BF46B"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210EF">
              <w:rPr>
                <w:rFonts w:asciiTheme="minorHAnsi" w:hAnsiTheme="minorHAnsi" w:cs="Arial"/>
                <w:b/>
                <w:caps/>
                <w:sz w:val="18"/>
                <w:szCs w:val="18"/>
              </w:rPr>
              <w:t>BUILDER OR INSTALLER INFORMATION AS SHOWN ON THE CERTIFICATE of Installation</w:t>
            </w:r>
          </w:p>
        </w:tc>
      </w:tr>
      <w:tr w:rsidR="005E49B4" w:rsidRPr="004210EF" w14:paraId="0ACA7590" w14:textId="77777777" w:rsidTr="005E49B4">
        <w:tblPrEx>
          <w:tblCellMar>
            <w:left w:w="115" w:type="dxa"/>
            <w:right w:w="115" w:type="dxa"/>
          </w:tblCellMar>
        </w:tblPrEx>
        <w:trPr>
          <w:trHeight w:hRule="exact" w:val="360"/>
        </w:trPr>
        <w:tc>
          <w:tcPr>
            <w:tcW w:w="10790" w:type="dxa"/>
            <w:gridSpan w:val="3"/>
            <w:vAlign w:val="center"/>
          </w:tcPr>
          <w:p w14:paraId="47AE74FA"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Company Name (Installing Subcontractor or General Contractor or Builder/Owner):</w:t>
            </w:r>
          </w:p>
        </w:tc>
      </w:tr>
      <w:tr w:rsidR="005E49B4" w:rsidRPr="004210EF" w14:paraId="72244D55" w14:textId="77777777" w:rsidTr="005E49B4">
        <w:tblPrEx>
          <w:tblCellMar>
            <w:left w:w="115" w:type="dxa"/>
            <w:right w:w="115" w:type="dxa"/>
          </w:tblCellMar>
        </w:tblPrEx>
        <w:trPr>
          <w:trHeight w:hRule="exact" w:val="360"/>
        </w:trPr>
        <w:tc>
          <w:tcPr>
            <w:tcW w:w="5263" w:type="dxa"/>
          </w:tcPr>
          <w:p w14:paraId="140CC784" w14:textId="77777777" w:rsidR="005E49B4" w:rsidRPr="004210EF" w:rsidRDefault="005E49B4" w:rsidP="005E49B4">
            <w:pPr>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Responsible Builder/Installer Name:</w:t>
            </w:r>
          </w:p>
        </w:tc>
        <w:tc>
          <w:tcPr>
            <w:tcW w:w="5527" w:type="dxa"/>
            <w:gridSpan w:val="2"/>
          </w:tcPr>
          <w:p w14:paraId="494EE141" w14:textId="77777777" w:rsidR="005E49B4" w:rsidRPr="004210EF" w:rsidRDefault="005E49B4" w:rsidP="005E49B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CSLB License:</w:t>
            </w:r>
          </w:p>
        </w:tc>
      </w:tr>
      <w:tr w:rsidR="005E49B4" w:rsidRPr="004210EF" w14:paraId="211F346B" w14:textId="77777777" w:rsidTr="005E49B4">
        <w:tblPrEx>
          <w:tblCellMar>
            <w:left w:w="108" w:type="dxa"/>
            <w:right w:w="108" w:type="dxa"/>
          </w:tblCellMar>
        </w:tblPrEx>
        <w:trPr>
          <w:trHeight w:hRule="exact" w:val="288"/>
        </w:trPr>
        <w:tc>
          <w:tcPr>
            <w:tcW w:w="10790" w:type="dxa"/>
            <w:gridSpan w:val="3"/>
            <w:vAlign w:val="center"/>
          </w:tcPr>
          <w:p w14:paraId="75B7A418" w14:textId="77777777" w:rsidR="005E49B4" w:rsidRPr="004210EF" w:rsidRDefault="005E49B4" w:rsidP="005E49B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PROVIDER DATA REGISTRY INFORMATION</w:t>
            </w:r>
          </w:p>
        </w:tc>
      </w:tr>
      <w:tr w:rsidR="005E49B4" w:rsidRPr="004210EF" w14:paraId="257B3A61" w14:textId="77777777" w:rsidTr="005E49B4">
        <w:tblPrEx>
          <w:tblCellMar>
            <w:left w:w="108" w:type="dxa"/>
            <w:right w:w="108" w:type="dxa"/>
          </w:tblCellMar>
        </w:tblPrEx>
        <w:trPr>
          <w:trHeight w:hRule="exact" w:val="360"/>
        </w:trPr>
        <w:tc>
          <w:tcPr>
            <w:tcW w:w="5263" w:type="dxa"/>
          </w:tcPr>
          <w:p w14:paraId="452A9E8C"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Sample Group Number (if applicable):</w:t>
            </w:r>
          </w:p>
        </w:tc>
        <w:tc>
          <w:tcPr>
            <w:tcW w:w="5527" w:type="dxa"/>
            <w:gridSpan w:val="2"/>
          </w:tcPr>
          <w:p w14:paraId="0F114B1C"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Dwelling Test Status in Sample Group (if applicable)</w:t>
            </w:r>
            <w:r>
              <w:rPr>
                <w:rFonts w:asciiTheme="minorHAnsi" w:hAnsiTheme="minorHAnsi"/>
                <w:sz w:val="14"/>
                <w:szCs w:val="14"/>
              </w:rPr>
              <w:t>:</w:t>
            </w:r>
          </w:p>
        </w:tc>
      </w:tr>
      <w:tr w:rsidR="005E49B4" w:rsidRPr="004210EF" w14:paraId="2F30D581" w14:textId="77777777" w:rsidTr="005E49B4">
        <w:tblPrEx>
          <w:tblCellMar>
            <w:left w:w="108" w:type="dxa"/>
            <w:right w:w="108" w:type="dxa"/>
          </w:tblCellMar>
        </w:tblPrEx>
        <w:trPr>
          <w:trHeight w:hRule="exact" w:val="288"/>
        </w:trPr>
        <w:tc>
          <w:tcPr>
            <w:tcW w:w="10790" w:type="dxa"/>
            <w:gridSpan w:val="3"/>
            <w:vAlign w:val="center"/>
          </w:tcPr>
          <w:p w14:paraId="037B607A" w14:textId="77777777" w:rsidR="005E49B4" w:rsidRPr="004210EF" w:rsidRDefault="005E49B4" w:rsidP="005E49B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RATER INFORMATION</w:t>
            </w:r>
          </w:p>
        </w:tc>
      </w:tr>
      <w:tr w:rsidR="005E49B4" w:rsidRPr="004210EF" w14:paraId="3F8FFD3B" w14:textId="77777777" w:rsidTr="005E49B4">
        <w:tblPrEx>
          <w:tblCellMar>
            <w:left w:w="108" w:type="dxa"/>
            <w:right w:w="108" w:type="dxa"/>
          </w:tblCellMar>
        </w:tblPrEx>
        <w:trPr>
          <w:trHeight w:hRule="exact" w:val="360"/>
        </w:trPr>
        <w:tc>
          <w:tcPr>
            <w:tcW w:w="10790" w:type="dxa"/>
            <w:gridSpan w:val="3"/>
          </w:tcPr>
          <w:p w14:paraId="7F7B7DA4" w14:textId="77777777" w:rsidR="005E49B4" w:rsidRPr="004210EF" w:rsidRDefault="005E49B4" w:rsidP="005E49B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HERS Rater Company Name:</w:t>
            </w:r>
          </w:p>
        </w:tc>
      </w:tr>
      <w:tr w:rsidR="005E49B4" w:rsidRPr="004210EF" w14:paraId="4C61B69D" w14:textId="77777777" w:rsidTr="005E49B4">
        <w:tblPrEx>
          <w:tblCellMar>
            <w:left w:w="108" w:type="dxa"/>
            <w:right w:w="108" w:type="dxa"/>
          </w:tblCellMar>
        </w:tblPrEx>
        <w:trPr>
          <w:trHeight w:hRule="exact" w:val="360"/>
        </w:trPr>
        <w:tc>
          <w:tcPr>
            <w:tcW w:w="5314" w:type="dxa"/>
            <w:gridSpan w:val="2"/>
            <w:tcBorders>
              <w:top w:val="single" w:sz="4" w:space="0" w:color="auto"/>
              <w:left w:val="single" w:sz="4" w:space="0" w:color="auto"/>
              <w:bottom w:val="single" w:sz="4" w:space="0" w:color="auto"/>
              <w:right w:val="single" w:sz="4" w:space="0" w:color="auto"/>
            </w:tcBorders>
          </w:tcPr>
          <w:p w14:paraId="11F295A1" w14:textId="77777777" w:rsidR="005E49B4" w:rsidRPr="004210EF" w:rsidRDefault="005E49B4" w:rsidP="005E49B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Name:</w:t>
            </w:r>
          </w:p>
        </w:tc>
        <w:tc>
          <w:tcPr>
            <w:tcW w:w="5476" w:type="dxa"/>
            <w:tcBorders>
              <w:top w:val="single" w:sz="4" w:space="0" w:color="auto"/>
              <w:left w:val="single" w:sz="4" w:space="0" w:color="auto"/>
              <w:bottom w:val="single" w:sz="4" w:space="0" w:color="auto"/>
              <w:right w:val="single" w:sz="4" w:space="0" w:color="auto"/>
            </w:tcBorders>
          </w:tcPr>
          <w:p w14:paraId="2263091F" w14:textId="77777777" w:rsidR="005E49B4" w:rsidRPr="004210EF" w:rsidRDefault="005E49B4" w:rsidP="005E49B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Signature:</w:t>
            </w:r>
          </w:p>
        </w:tc>
      </w:tr>
      <w:tr w:rsidR="005E49B4" w:rsidRPr="004210EF" w14:paraId="3D0FFB9C" w14:textId="77777777" w:rsidTr="005E49B4">
        <w:tblPrEx>
          <w:tblCellMar>
            <w:left w:w="108" w:type="dxa"/>
            <w:right w:w="108" w:type="dxa"/>
          </w:tblCellMar>
        </w:tblPrEx>
        <w:trPr>
          <w:trHeight w:hRule="exact" w:val="360"/>
        </w:trPr>
        <w:tc>
          <w:tcPr>
            <w:tcW w:w="5314" w:type="dxa"/>
            <w:gridSpan w:val="2"/>
            <w:tcBorders>
              <w:top w:val="single" w:sz="4" w:space="0" w:color="auto"/>
              <w:left w:val="single" w:sz="4" w:space="0" w:color="auto"/>
              <w:bottom w:val="single" w:sz="4" w:space="0" w:color="auto"/>
              <w:right w:val="single" w:sz="4" w:space="0" w:color="auto"/>
            </w:tcBorders>
          </w:tcPr>
          <w:p w14:paraId="5BA78265" w14:textId="77777777" w:rsidR="005E49B4" w:rsidRPr="004210EF" w:rsidRDefault="005E49B4" w:rsidP="005E49B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Certification Number w/ this HERS Provider</w:t>
            </w:r>
            <w:r>
              <w:rPr>
                <w:rFonts w:asciiTheme="minorHAnsi" w:hAnsiTheme="minorHAnsi"/>
                <w:sz w:val="14"/>
                <w:szCs w:val="14"/>
              </w:rPr>
              <w:t>:</w:t>
            </w:r>
          </w:p>
        </w:tc>
        <w:tc>
          <w:tcPr>
            <w:tcW w:w="5476" w:type="dxa"/>
            <w:tcBorders>
              <w:top w:val="single" w:sz="4" w:space="0" w:color="auto"/>
              <w:left w:val="single" w:sz="4" w:space="0" w:color="auto"/>
              <w:bottom w:val="single" w:sz="4" w:space="0" w:color="auto"/>
              <w:right w:val="single" w:sz="4" w:space="0" w:color="auto"/>
            </w:tcBorders>
          </w:tcPr>
          <w:p w14:paraId="444242F8" w14:textId="77777777" w:rsidR="005E49B4" w:rsidRPr="004210EF" w:rsidRDefault="005E49B4" w:rsidP="005E49B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Date Signed:</w:t>
            </w:r>
          </w:p>
        </w:tc>
      </w:tr>
    </w:tbl>
    <w:p w14:paraId="782913E9" w14:textId="77777777" w:rsidR="00D12B47" w:rsidRPr="001B7F7E" w:rsidDel="00EA7933" w:rsidRDefault="00D12B47">
      <w:pPr>
        <w:rPr>
          <w:del w:id="390" w:author="TF 112518" w:date="2018-11-25T12:13:00Z"/>
          <w:rFonts w:asciiTheme="minorHAnsi" w:hAnsiTheme="minorHAnsi" w:cstheme="minorHAnsi"/>
          <w:sz w:val="18"/>
          <w:szCs w:val="18"/>
        </w:rPr>
      </w:pPr>
    </w:p>
    <w:p w14:paraId="78291424" w14:textId="77777777" w:rsidR="00B2607A" w:rsidDel="00EA7933" w:rsidRDefault="00B2607A" w:rsidP="007056D7">
      <w:pPr>
        <w:rPr>
          <w:del w:id="391" w:author="TF 112518" w:date="2018-11-26T22:38:00Z"/>
          <w:rFonts w:asciiTheme="minorHAnsi" w:hAnsiTheme="minorHAnsi"/>
          <w:sz w:val="18"/>
          <w:szCs w:val="18"/>
        </w:rPr>
      </w:pPr>
    </w:p>
    <w:p w14:paraId="455AD7B3" w14:textId="77777777" w:rsidR="00BB724F" w:rsidDel="00C954E0" w:rsidRDefault="00BB724F">
      <w:pPr>
        <w:rPr>
          <w:del w:id="392" w:author="Ferris, Todd@Energy" w:date="2018-11-28T13:37:00Z"/>
          <w:rFonts w:asciiTheme="minorHAnsi" w:hAnsiTheme="minorHAnsi"/>
          <w:sz w:val="18"/>
          <w:szCs w:val="18"/>
        </w:rPr>
      </w:pPr>
      <w:del w:id="393" w:author="Ferris, Todd@Energy" w:date="2018-11-28T13:37:00Z">
        <w:r w:rsidDel="00C954E0">
          <w:rPr>
            <w:rFonts w:asciiTheme="minorHAnsi" w:hAnsiTheme="minorHAnsi"/>
            <w:sz w:val="18"/>
            <w:szCs w:val="18"/>
          </w:rPr>
          <w:br w:type="page"/>
        </w:r>
      </w:del>
    </w:p>
    <w:p w14:paraId="09F1C62E" w14:textId="77777777" w:rsidR="00010690" w:rsidRPr="00CB00C9" w:rsidRDefault="00010690" w:rsidP="00B71555">
      <w:pPr>
        <w:rPr>
          <w:rFonts w:asciiTheme="minorHAnsi" w:hAnsiTheme="minorHAnsi"/>
          <w:sz w:val="18"/>
          <w:szCs w:val="18"/>
        </w:rPr>
      </w:pPr>
    </w:p>
    <w:p w14:paraId="7829150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8291508" w14:textId="0C8C9F5C" w:rsidR="00636F83" w:rsidRPr="000A6716" w:rsidRDefault="001A08CD" w:rsidP="000A6716">
      <w:pPr>
        <w:jc w:val="center"/>
        <w:rPr>
          <w:rFonts w:asciiTheme="minorHAnsi" w:hAnsiTheme="minorHAnsi"/>
          <w:b/>
          <w:sz w:val="28"/>
          <w:szCs w:val="18"/>
        </w:rPr>
      </w:pPr>
      <w:r>
        <w:rPr>
          <w:rFonts w:asciiTheme="minorHAnsi" w:hAnsiTheme="minorHAnsi"/>
          <w:b/>
          <w:szCs w:val="18"/>
        </w:rPr>
        <w:lastRenderedPageBreak/>
        <w:t>NRCV</w:t>
      </w:r>
      <w:del w:id="421" w:author="Balneg, Ronald@Energy" w:date="2018-11-28T14:16:00Z">
        <w:r w:rsidR="000A6716" w:rsidRPr="0029047D" w:rsidDel="000E1CAE">
          <w:rPr>
            <w:rFonts w:asciiTheme="minorHAnsi" w:hAnsiTheme="minorHAnsi"/>
            <w:b/>
            <w:szCs w:val="18"/>
          </w:rPr>
          <w:delText>2</w:delText>
        </w:r>
      </w:del>
      <w:r w:rsidR="000A6716" w:rsidRPr="0029047D">
        <w:rPr>
          <w:rFonts w:asciiTheme="minorHAnsi" w:hAnsiTheme="minorHAnsi"/>
          <w:b/>
          <w:szCs w:val="18"/>
        </w:rPr>
        <w:t>-MCH-27</w:t>
      </w:r>
      <w:r w:rsidR="002F0718">
        <w:rPr>
          <w:rFonts w:asciiTheme="minorHAnsi" w:hAnsiTheme="minorHAnsi"/>
          <w:b/>
          <w:szCs w:val="18"/>
        </w:rPr>
        <w:t>c</w:t>
      </w:r>
      <w:r w:rsidR="000A6716" w:rsidRPr="0029047D">
        <w:rPr>
          <w:rFonts w:asciiTheme="minorHAnsi" w:hAnsiTheme="minorHAnsi"/>
          <w:b/>
          <w:szCs w:val="18"/>
        </w:rPr>
        <w:t>-H User Instructions</w:t>
      </w:r>
    </w:p>
    <w:p w14:paraId="78291509" w14:textId="77777777" w:rsidR="00636F83" w:rsidRPr="002F0718" w:rsidRDefault="00636F83" w:rsidP="00636F83">
      <w:pPr>
        <w:rPr>
          <w:rFonts w:asciiTheme="minorHAnsi" w:eastAsia="Cambria" w:hAnsiTheme="minorHAnsi"/>
          <w:sz w:val="18"/>
          <w:szCs w:val="18"/>
        </w:rPr>
      </w:pPr>
    </w:p>
    <w:p w14:paraId="7829150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7829150B" w14:textId="1CF61425" w:rsidR="00AE10C0" w:rsidRDefault="00D000F8">
      <w:pPr>
        <w:pStyle w:val="ListParagraph"/>
        <w:numPr>
          <w:ilvl w:val="0"/>
          <w:numId w:val="8"/>
        </w:numPr>
        <w:rPr>
          <w:rFonts w:asciiTheme="minorHAnsi" w:eastAsia="Cambria" w:hAnsiTheme="minorHAnsi"/>
          <w:sz w:val="18"/>
          <w:szCs w:val="18"/>
        </w:rPr>
      </w:pPr>
      <w:ins w:id="422" w:author="Ferris, Todd@Energy" w:date="2018-11-21T11:49:00Z">
        <w:r>
          <w:rPr>
            <w:rFonts w:asciiTheme="minorHAnsi" w:hAnsiTheme="minorHAnsi"/>
            <w:sz w:val="18"/>
            <w:szCs w:val="18"/>
          </w:rPr>
          <w:t>Building Unit Name</w:t>
        </w:r>
      </w:ins>
      <w:ins w:id="423" w:author="Ferris, Todd@Energy" w:date="2018-11-21T11:48:00Z">
        <w:r w:rsidR="00495793" w:rsidRPr="00495793">
          <w:rPr>
            <w:rFonts w:asciiTheme="minorHAnsi" w:hAnsiTheme="minorHAnsi"/>
            <w:sz w:val="18"/>
            <w:szCs w:val="18"/>
          </w:rPr>
          <w:t xml:space="preserve">: This field is filled out automatically. It is referenced from the </w:t>
        </w:r>
      </w:ins>
      <w:r w:rsidR="00DA427F">
        <w:rPr>
          <w:rFonts w:asciiTheme="minorHAnsi" w:hAnsiTheme="minorHAnsi"/>
          <w:sz w:val="18"/>
          <w:szCs w:val="18"/>
        </w:rPr>
        <w:t>NRCC-PRF-01 (Performance) or NRCC-MCH-01 (Prescriptive)</w:t>
      </w:r>
      <w:ins w:id="424" w:author="Ferris, Todd@Energy" w:date="2018-11-21T11:48:00Z">
        <w:r w:rsidR="00495793" w:rsidRPr="00495793">
          <w:rPr>
            <w:rFonts w:asciiTheme="minorHAnsi" w:hAnsiTheme="minorHAnsi"/>
            <w:sz w:val="18"/>
            <w:szCs w:val="18"/>
          </w:rPr>
          <w:t>, which must be completed prior to this document.</w:t>
        </w:r>
      </w:ins>
      <w:del w:id="425" w:author="Ferris, Todd@Energy" w:date="2018-11-21T11:49:00Z">
        <w:r w:rsidR="00636F83" w:rsidRPr="00D2491C" w:rsidDel="00D000F8">
          <w:rPr>
            <w:rFonts w:asciiTheme="minorHAnsi" w:hAnsiTheme="minorHAnsi"/>
            <w:sz w:val="18"/>
            <w:szCs w:val="18"/>
          </w:rPr>
          <w:delText>This information is automatically pulled from the CF</w:delText>
        </w:r>
      </w:del>
      <w:del w:id="426" w:author="Ferris, Todd@Energy" w:date="2018-11-21T11:16:00Z">
        <w:r w:rsidR="00636F83" w:rsidRPr="00D2491C" w:rsidDel="00AF584B">
          <w:rPr>
            <w:rFonts w:asciiTheme="minorHAnsi" w:hAnsiTheme="minorHAnsi"/>
            <w:sz w:val="18"/>
            <w:szCs w:val="18"/>
          </w:rPr>
          <w:delText>1</w:delText>
        </w:r>
      </w:del>
      <w:del w:id="427" w:author="Ferris, Todd@Energy" w:date="2018-11-21T11:49:00Z">
        <w:r w:rsidR="00636F83" w:rsidRPr="00D2491C" w:rsidDel="00D000F8">
          <w:rPr>
            <w:rFonts w:asciiTheme="minorHAnsi" w:hAnsiTheme="minorHAnsi"/>
            <w:sz w:val="18"/>
            <w:szCs w:val="18"/>
          </w:rPr>
          <w:delText>R</w:delText>
        </w:r>
        <w:r w:rsidR="00636F83" w:rsidDel="00D000F8">
          <w:rPr>
            <w:rFonts w:asciiTheme="minorHAnsi" w:hAnsiTheme="minorHAnsi"/>
            <w:sz w:val="18"/>
            <w:szCs w:val="18"/>
          </w:rPr>
          <w:delText>.</w:delText>
        </w:r>
      </w:del>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7829150C" w14:textId="34D8F0D8" w:rsidR="00636F83" w:rsidRDefault="00D000F8" w:rsidP="00636F83">
      <w:pPr>
        <w:numPr>
          <w:ilvl w:val="0"/>
          <w:numId w:val="8"/>
        </w:numPr>
        <w:contextualSpacing/>
        <w:rPr>
          <w:rFonts w:asciiTheme="minorHAnsi" w:eastAsia="Cambria" w:hAnsiTheme="minorHAnsi"/>
          <w:sz w:val="18"/>
          <w:szCs w:val="18"/>
        </w:rPr>
      </w:pPr>
      <w:ins w:id="428" w:author="Ferris, Todd@Energy" w:date="2018-11-21T11:50:00Z">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ins>
      <w:del w:id="429" w:author="Ferris, Todd@Energy" w:date="2018-11-21T11:50:00Z">
        <w:r w:rsidR="00636F83" w:rsidRPr="00D2491C" w:rsidDel="00D000F8">
          <w:rPr>
            <w:rFonts w:asciiTheme="minorHAnsi" w:hAnsiTheme="minorHAnsi"/>
            <w:sz w:val="18"/>
            <w:szCs w:val="18"/>
          </w:rPr>
          <w:delText>This information is automatically pulled from the</w:delText>
        </w:r>
      </w:del>
      <w:r w:rsidR="00636F83" w:rsidRPr="00D2491C">
        <w:rPr>
          <w:rFonts w:asciiTheme="minorHAnsi" w:hAnsiTheme="minorHAnsi"/>
          <w:sz w:val="18"/>
          <w:szCs w:val="18"/>
        </w:rPr>
        <w:t xml:space="preserve"> </w:t>
      </w:r>
      <w:r w:rsidR="008A4E52">
        <w:rPr>
          <w:rFonts w:asciiTheme="minorHAnsi" w:hAnsiTheme="minorHAnsi"/>
          <w:sz w:val="18"/>
          <w:szCs w:val="18"/>
        </w:rPr>
        <w:t>NRCC-PRF-01 (Performance) or NRCC-MCH-01 (Prescriptive)</w:t>
      </w:r>
      <w:r w:rsidR="00636F83">
        <w:rPr>
          <w:rFonts w:asciiTheme="minorHAnsi" w:hAnsiTheme="minorHAnsi"/>
          <w:sz w:val="18"/>
          <w:szCs w:val="18"/>
        </w:rPr>
        <w:t>.</w:t>
      </w:r>
    </w:p>
    <w:p w14:paraId="7829150D" w14:textId="2E7F0AA9" w:rsidR="00CF3ECE" w:rsidRPr="00CF3ECE" w:rsidRDefault="00D000F8" w:rsidP="00636F83">
      <w:pPr>
        <w:numPr>
          <w:ilvl w:val="0"/>
          <w:numId w:val="8"/>
        </w:numPr>
        <w:contextualSpacing/>
        <w:rPr>
          <w:ins w:id="430" w:author="Ferris, Todd@Energy" w:date="2018-11-21T11:28:00Z"/>
          <w:rFonts w:asciiTheme="minorHAnsi" w:eastAsia="Cambria" w:hAnsiTheme="minorHAnsi"/>
          <w:sz w:val="18"/>
          <w:szCs w:val="18"/>
        </w:rPr>
      </w:pPr>
      <w:ins w:id="431" w:author="Ferris, Todd@Energy" w:date="2018-11-21T11:51:00Z">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w:t>
        </w:r>
      </w:ins>
      <w:r w:rsidR="008A4E52">
        <w:rPr>
          <w:rFonts w:asciiTheme="minorHAnsi" w:hAnsiTheme="minorHAnsi"/>
          <w:sz w:val="18"/>
          <w:szCs w:val="18"/>
        </w:rPr>
        <w:t>NRCC-PRF-01 (Performance) or NRCC-MCH-01 (Prescriptive)</w:t>
      </w:r>
      <w:ins w:id="432" w:author="Ferris, Todd@Energy" w:date="2018-11-21T11:51:00Z">
        <w:r>
          <w:rPr>
            <w:rFonts w:asciiTheme="minorHAnsi" w:hAnsiTheme="minorHAnsi"/>
            <w:sz w:val="18"/>
            <w:szCs w:val="18"/>
          </w:rPr>
          <w:t>.</w:t>
        </w:r>
      </w:ins>
      <w:del w:id="433" w:author="Ferris, Todd@Energy" w:date="2018-11-21T11:51:00Z">
        <w:r w:rsidR="00636F83" w:rsidRPr="00D2491C" w:rsidDel="00D000F8">
          <w:rPr>
            <w:rFonts w:asciiTheme="minorHAnsi" w:hAnsiTheme="minorHAnsi"/>
            <w:sz w:val="18"/>
            <w:szCs w:val="18"/>
          </w:rPr>
          <w:delText>This information is automatically pulled from the CF1R</w:delText>
        </w:r>
        <w:r w:rsidR="00636F83" w:rsidDel="00D000F8">
          <w:rPr>
            <w:rFonts w:asciiTheme="minorHAnsi" w:hAnsiTheme="minorHAnsi"/>
            <w:sz w:val="18"/>
            <w:szCs w:val="18"/>
          </w:rPr>
          <w:delText>.</w:delText>
        </w:r>
      </w:del>
    </w:p>
    <w:p w14:paraId="78291511" w14:textId="1B3E9602" w:rsidR="00636F83" w:rsidRPr="008A4E52" w:rsidRDefault="00495793" w:rsidP="008A4E52">
      <w:pPr>
        <w:pStyle w:val="ListParagraph"/>
        <w:numPr>
          <w:ilvl w:val="0"/>
          <w:numId w:val="8"/>
        </w:numPr>
        <w:rPr>
          <w:rFonts w:asciiTheme="minorHAnsi" w:eastAsia="Cambria" w:hAnsiTheme="minorHAnsi"/>
          <w:sz w:val="18"/>
          <w:szCs w:val="18"/>
        </w:rPr>
      </w:pPr>
      <w:del w:id="434" w:author="Ferris, Todd@Energy" w:date="2018-11-21T11:29:00Z">
        <w:r w:rsidRPr="008A4E52">
          <w:rPr>
            <w:rFonts w:asciiTheme="minorHAnsi" w:hAnsiTheme="minorHAnsi"/>
            <w:sz w:val="18"/>
            <w:szCs w:val="18"/>
          </w:rPr>
          <w:delText xml:space="preserve"> </w:delText>
        </w:r>
      </w:del>
      <w:ins w:id="435" w:author="Ferris, Todd@Energy" w:date="2018-11-21T11:55:00Z">
        <w:r w:rsidR="004354D4" w:rsidRPr="008A4E52">
          <w:rPr>
            <w:rFonts w:asciiTheme="minorHAnsi" w:hAnsiTheme="minorHAnsi"/>
            <w:sz w:val="18"/>
            <w:szCs w:val="18"/>
          </w:rPr>
          <w:t>Total Conditioned Floor Area of Dwelling Unit:</w:t>
        </w:r>
      </w:ins>
      <w:ins w:id="436" w:author="Ferris, Todd@Energy" w:date="2018-11-21T11:56:00Z">
        <w:r w:rsidR="004354D4" w:rsidRPr="008A4E52">
          <w:rPr>
            <w:rFonts w:asciiTheme="minorHAnsi" w:hAnsiTheme="minorHAnsi"/>
            <w:sz w:val="18"/>
            <w:szCs w:val="18"/>
          </w:rPr>
          <w:t xml:space="preserve"> This field is filled out automatically. It is referenced from the </w:t>
        </w:r>
      </w:ins>
      <w:r w:rsidR="008A4E52">
        <w:rPr>
          <w:rFonts w:asciiTheme="minorHAnsi" w:hAnsiTheme="minorHAnsi"/>
          <w:sz w:val="18"/>
          <w:szCs w:val="18"/>
        </w:rPr>
        <w:t>NRCC-PRF-01 (Performance) or NRCC-MCH-01 (Prescriptive)</w:t>
      </w:r>
      <w:ins w:id="437" w:author="Ferris, Todd@Energy" w:date="2018-11-21T11:56:00Z">
        <w:r w:rsidR="004354D4" w:rsidRPr="008A4E52">
          <w:rPr>
            <w:rFonts w:asciiTheme="minorHAnsi" w:hAnsiTheme="minorHAnsi"/>
            <w:sz w:val="18"/>
            <w:szCs w:val="18"/>
          </w:rPr>
          <w:t>.</w:t>
        </w:r>
      </w:ins>
      <w:del w:id="438" w:author="Ferris, Todd@Energy" w:date="2018-11-21T11:44:00Z">
        <w:r w:rsidR="00636F83" w:rsidRPr="008A4E52" w:rsidDel="00D32EB3">
          <w:rPr>
            <w:rFonts w:asciiTheme="minorHAnsi" w:hAnsiTheme="minorHAnsi"/>
            <w:sz w:val="18"/>
            <w:szCs w:val="18"/>
          </w:rPr>
          <w:delText xml:space="preserve">Value to be entered in the field equals </w:delText>
        </w:r>
        <w:r w:rsidR="00636F83" w:rsidRPr="008A4E52" w:rsidDel="00D32EB3">
          <w:rPr>
            <w:rFonts w:asciiTheme="minorHAnsi" w:eastAsia="Cambria" w:hAnsiTheme="minorHAnsi"/>
            <w:sz w:val="18"/>
            <w:szCs w:val="18"/>
          </w:rPr>
          <w:delText xml:space="preserve">the conditioned floor area of the space for which the ventilation is being calculated, in </w:delText>
        </w:r>
        <w:r w:rsidR="00A4665D" w:rsidRPr="008A4E52" w:rsidDel="00D32EB3">
          <w:rPr>
            <w:rFonts w:asciiTheme="minorHAnsi" w:eastAsia="Cambria" w:hAnsiTheme="minorHAnsi"/>
            <w:sz w:val="18"/>
            <w:szCs w:val="18"/>
          </w:rPr>
          <w:delText>ft</w:delText>
        </w:r>
        <w:r w:rsidR="00A4665D" w:rsidRPr="008A4E52" w:rsidDel="00D32EB3">
          <w:rPr>
            <w:rFonts w:asciiTheme="minorHAnsi" w:eastAsia="Cambria" w:hAnsiTheme="minorHAnsi"/>
            <w:sz w:val="18"/>
            <w:szCs w:val="18"/>
            <w:vertAlign w:val="superscript"/>
          </w:rPr>
          <w:delText>2</w:delText>
        </w:r>
        <w:r w:rsidR="00636F83" w:rsidRPr="008A4E52" w:rsidDel="00D32EB3">
          <w:rPr>
            <w:rFonts w:asciiTheme="minorHAnsi" w:eastAsia="Cambria" w:hAnsiTheme="minorHAnsi"/>
            <w:sz w:val="18"/>
            <w:szCs w:val="18"/>
          </w:rPr>
          <w:delText>. For additions over 1</w:delText>
        </w:r>
        <w:r w:rsidR="00010C95" w:rsidRPr="008A4E52" w:rsidDel="00D32EB3">
          <w:rPr>
            <w:rFonts w:asciiTheme="minorHAnsi" w:eastAsia="Cambria" w:hAnsiTheme="minorHAnsi"/>
            <w:sz w:val="18"/>
            <w:szCs w:val="18"/>
          </w:rPr>
          <w:delText>,</w:delText>
        </w:r>
        <w:r w:rsidR="00636F83" w:rsidRPr="008A4E52" w:rsidDel="00D32EB3">
          <w:rPr>
            <w:rFonts w:asciiTheme="minorHAnsi" w:eastAsia="Cambria" w:hAnsiTheme="minorHAnsi"/>
            <w:sz w:val="18"/>
            <w:szCs w:val="18"/>
          </w:rPr>
          <w:delText xml:space="preserve">000 </w:delText>
        </w:r>
        <w:r w:rsidR="00A4665D" w:rsidRPr="008A4E52" w:rsidDel="00D32EB3">
          <w:rPr>
            <w:rFonts w:asciiTheme="minorHAnsi" w:eastAsia="Cambria" w:hAnsiTheme="minorHAnsi"/>
            <w:sz w:val="18"/>
            <w:szCs w:val="18"/>
          </w:rPr>
          <w:delText>ft</w:delText>
        </w:r>
        <w:r w:rsidR="00A4665D" w:rsidRPr="008A4E52" w:rsidDel="00D32EB3">
          <w:rPr>
            <w:rFonts w:asciiTheme="minorHAnsi" w:eastAsia="Cambria" w:hAnsiTheme="minorHAnsi"/>
            <w:sz w:val="18"/>
            <w:szCs w:val="18"/>
            <w:vertAlign w:val="superscript"/>
          </w:rPr>
          <w:delText>2</w:delText>
        </w:r>
        <w:r w:rsidR="00636F83" w:rsidRPr="008A4E52" w:rsidDel="00D32EB3">
          <w:rPr>
            <w:rFonts w:asciiTheme="minorHAnsi" w:eastAsia="Cambria" w:hAnsiTheme="minorHAnsi"/>
            <w:sz w:val="18"/>
            <w:szCs w:val="18"/>
          </w:rPr>
          <w:delText>, this will be the floor area of the existing home plus the addition.</w:delText>
        </w:r>
      </w:del>
    </w:p>
    <w:p w14:paraId="78291512" w14:textId="45817268" w:rsidR="00636F83" w:rsidRPr="00DE1FB9" w:rsidRDefault="0069465C" w:rsidP="00636F83">
      <w:pPr>
        <w:numPr>
          <w:ilvl w:val="0"/>
          <w:numId w:val="8"/>
        </w:numPr>
        <w:contextualSpacing/>
        <w:rPr>
          <w:rFonts w:asciiTheme="minorHAnsi" w:eastAsia="Cambria" w:hAnsiTheme="minorHAnsi"/>
          <w:sz w:val="18"/>
          <w:szCs w:val="18"/>
        </w:rPr>
      </w:pPr>
      <w:ins w:id="439" w:author="Ferris, Todd@Energy" w:date="2018-11-21T11:56:00Z">
        <w:r>
          <w:rPr>
            <w:rFonts w:asciiTheme="minorHAnsi" w:hAnsiTheme="minorHAnsi"/>
            <w:sz w:val="18"/>
            <w:szCs w:val="18"/>
          </w:rPr>
          <w:t>Number of Bedrooms in Dw</w:t>
        </w:r>
      </w:ins>
      <w:ins w:id="440" w:author="Ferris, Todd@Energy" w:date="2018-11-21T11:57:00Z">
        <w:r>
          <w:rPr>
            <w:rFonts w:asciiTheme="minorHAnsi" w:hAnsiTheme="minorHAnsi"/>
            <w:sz w:val="18"/>
            <w:szCs w:val="18"/>
          </w:rPr>
          <w:t>e</w:t>
        </w:r>
      </w:ins>
      <w:ins w:id="441" w:author="Ferris, Todd@Energy" w:date="2018-11-21T11:56:00Z">
        <w:r>
          <w:rPr>
            <w:rFonts w:asciiTheme="minorHAnsi" w:hAnsiTheme="minorHAnsi"/>
            <w:sz w:val="18"/>
            <w:szCs w:val="18"/>
          </w:rPr>
          <w:t>lling</w:t>
        </w:r>
      </w:ins>
      <w:ins w:id="442" w:author="Ferris, Todd@Energy" w:date="2018-11-21T11:57:00Z">
        <w:r>
          <w:rPr>
            <w:rFonts w:asciiTheme="minorHAnsi" w:hAnsiTheme="minorHAnsi"/>
            <w:sz w:val="18"/>
            <w:szCs w:val="18"/>
          </w:rPr>
          <w:t xml:space="preserve"> Unit: </w:t>
        </w:r>
        <w:r w:rsidRPr="009C5721">
          <w:rPr>
            <w:rFonts w:asciiTheme="minorHAnsi" w:hAnsiTheme="minorHAnsi"/>
            <w:sz w:val="18"/>
            <w:szCs w:val="18"/>
          </w:rPr>
          <w:t xml:space="preserve">This field is filled out automatically. It is referenced from the </w:t>
        </w:r>
      </w:ins>
      <w:r w:rsidR="00624139">
        <w:rPr>
          <w:rFonts w:asciiTheme="minorHAnsi" w:hAnsiTheme="minorHAnsi"/>
          <w:sz w:val="18"/>
          <w:szCs w:val="18"/>
        </w:rPr>
        <w:t>NRCC-PRF-01 (Performance) or NRCC-MCH-01 (Prescriptive)</w:t>
      </w:r>
      <w:ins w:id="443" w:author="Ferris, Todd@Energy" w:date="2018-11-21T11:57:00Z">
        <w:r>
          <w:rPr>
            <w:rFonts w:asciiTheme="minorHAnsi" w:hAnsiTheme="minorHAnsi"/>
            <w:sz w:val="18"/>
            <w:szCs w:val="18"/>
          </w:rPr>
          <w:t>.</w:t>
        </w:r>
      </w:ins>
      <w:del w:id="444" w:author="Ferris, Todd@Energy" w:date="2018-11-21T11:57:00Z">
        <w:r w:rsidR="00636F83" w:rsidRPr="00D2491C" w:rsidDel="0069465C">
          <w:rPr>
            <w:rFonts w:asciiTheme="minorHAnsi" w:hAnsiTheme="minorHAnsi"/>
            <w:sz w:val="18"/>
            <w:szCs w:val="18"/>
          </w:rPr>
          <w:delText>Value to be entered in the field equals</w:delText>
        </w:r>
        <w:r w:rsidR="00636F83" w:rsidRPr="00D2491C" w:rsidDel="0069465C">
          <w:rPr>
            <w:rFonts w:asciiTheme="minorHAnsi" w:eastAsia="Cambria" w:hAnsiTheme="minorHAnsi"/>
            <w:sz w:val="18"/>
            <w:szCs w:val="18"/>
          </w:rPr>
          <w:delText xml:space="preserve"> the number of bedrooms in the home.</w:delText>
        </w:r>
        <w:r w:rsidR="00636F83" w:rsidDel="0069465C">
          <w:rPr>
            <w:rFonts w:asciiTheme="minorHAnsi" w:eastAsia="Cambria" w:hAnsiTheme="minorHAnsi"/>
            <w:sz w:val="18"/>
            <w:szCs w:val="18"/>
          </w:rPr>
          <w:delText xml:space="preserve"> For additions over 1</w:delText>
        </w:r>
        <w:r w:rsidR="00010C95" w:rsidDel="0069465C">
          <w:rPr>
            <w:rFonts w:asciiTheme="minorHAnsi" w:eastAsia="Cambria" w:hAnsiTheme="minorHAnsi"/>
            <w:sz w:val="18"/>
            <w:szCs w:val="18"/>
          </w:rPr>
          <w:delText>,</w:delText>
        </w:r>
        <w:r w:rsidR="00636F83" w:rsidDel="0069465C">
          <w:rPr>
            <w:rFonts w:asciiTheme="minorHAnsi" w:eastAsia="Cambria" w:hAnsiTheme="minorHAnsi"/>
            <w:sz w:val="18"/>
            <w:szCs w:val="18"/>
          </w:rPr>
          <w:delText xml:space="preserve">000 </w:delText>
        </w:r>
        <w:r w:rsidR="00A4665D" w:rsidDel="0069465C">
          <w:rPr>
            <w:rFonts w:asciiTheme="minorHAnsi" w:eastAsia="Cambria" w:hAnsiTheme="minorHAnsi"/>
            <w:sz w:val="18"/>
            <w:szCs w:val="18"/>
          </w:rPr>
          <w:delText>ft</w:delText>
        </w:r>
        <w:r w:rsidR="00A4665D" w:rsidDel="0069465C">
          <w:rPr>
            <w:rFonts w:asciiTheme="minorHAnsi" w:eastAsia="Cambria" w:hAnsiTheme="minorHAnsi"/>
            <w:sz w:val="18"/>
            <w:szCs w:val="18"/>
            <w:vertAlign w:val="superscript"/>
          </w:rPr>
          <w:delText>2</w:delText>
        </w:r>
        <w:r w:rsidR="00636F83" w:rsidDel="0069465C">
          <w:rPr>
            <w:rFonts w:asciiTheme="minorHAnsi" w:eastAsia="Cambria" w:hAnsiTheme="minorHAnsi"/>
            <w:sz w:val="18"/>
            <w:szCs w:val="18"/>
          </w:rPr>
          <w:delText>, this will be the number of bedrooms in the existing home plus the number of bedrooms in the addition.</w:delText>
        </w:r>
      </w:del>
    </w:p>
    <w:p w14:paraId="78291527" w14:textId="71FD6FD5" w:rsidR="00CE3C37" w:rsidRPr="00624139" w:rsidRDefault="00CE3C37" w:rsidP="00624139">
      <w:pPr>
        <w:numPr>
          <w:ilvl w:val="0"/>
          <w:numId w:val="8"/>
        </w:numPr>
        <w:contextualSpacing/>
        <w:rPr>
          <w:ins w:id="445" w:author="TF 112318" w:date="2018-11-23T12:39:00Z"/>
          <w:rFonts w:asciiTheme="minorHAnsi" w:eastAsia="Cambria" w:hAnsiTheme="minorHAnsi"/>
          <w:sz w:val="18"/>
          <w:szCs w:val="18"/>
        </w:rPr>
      </w:pPr>
      <w:ins w:id="446" w:author="TF 112318" w:date="2018-11-23T12:38:00Z">
        <w:r w:rsidRPr="00624139">
          <w:rPr>
            <w:rFonts w:asciiTheme="minorHAnsi" w:eastAsia="Cambria" w:hAnsiTheme="minorHAnsi"/>
            <w:sz w:val="18"/>
            <w:szCs w:val="18"/>
          </w:rPr>
          <w:t xml:space="preserve">Ventilation system Type: </w:t>
        </w:r>
      </w:ins>
      <w:ins w:id="447" w:author="TF 112318" w:date="2018-11-23T12:39:00Z">
        <w:r w:rsidRPr="00624139">
          <w:rPr>
            <w:rFonts w:asciiTheme="minorHAnsi" w:eastAsia="Cambria" w:hAnsiTheme="minorHAnsi"/>
            <w:sz w:val="18"/>
            <w:szCs w:val="18"/>
          </w:rPr>
          <w:t xml:space="preserve">This </w:t>
        </w:r>
      </w:ins>
      <w:r w:rsidR="00624139" w:rsidRPr="00624139">
        <w:rPr>
          <w:rFonts w:asciiTheme="minorHAnsi" w:eastAsia="Cambria" w:hAnsiTheme="minorHAnsi"/>
          <w:sz w:val="18"/>
          <w:szCs w:val="18"/>
        </w:rPr>
        <w:t xml:space="preserve">is </w:t>
      </w:r>
      <w:r w:rsidR="00624139">
        <w:rPr>
          <w:rFonts w:asciiTheme="minorHAnsi" w:eastAsia="Cambria" w:hAnsiTheme="minorHAnsi"/>
          <w:sz w:val="18"/>
          <w:szCs w:val="18"/>
        </w:rPr>
        <w:t xml:space="preserve">a </w:t>
      </w:r>
      <w:ins w:id="448" w:author="TF 112318" w:date="2018-11-23T12:39:00Z">
        <w:r w:rsidRPr="00624139">
          <w:rPr>
            <w:rFonts w:asciiTheme="minorHAnsi" w:eastAsia="Cambria" w:hAnsiTheme="minorHAnsi"/>
            <w:sz w:val="18"/>
            <w:szCs w:val="18"/>
          </w:rPr>
          <w:t xml:space="preserve">user </w:t>
        </w:r>
      </w:ins>
      <w:r w:rsidR="00624139" w:rsidRPr="00624139">
        <w:rPr>
          <w:rFonts w:asciiTheme="minorHAnsi" w:eastAsia="Cambria" w:hAnsiTheme="minorHAnsi"/>
          <w:sz w:val="18"/>
          <w:szCs w:val="18"/>
        </w:rPr>
        <w:t xml:space="preserve">selected value </w:t>
      </w:r>
      <w:ins w:id="449" w:author="TF 112318" w:date="2018-11-23T12:40:00Z">
        <w:r w:rsidRPr="00624139">
          <w:rPr>
            <w:rFonts w:asciiTheme="minorHAnsi" w:hAnsiTheme="minorHAnsi"/>
            <w:sz w:val="18"/>
            <w:szCs w:val="18"/>
          </w:rPr>
          <w:t xml:space="preserve">from </w:t>
        </w:r>
      </w:ins>
      <w:r w:rsidR="00624139">
        <w:rPr>
          <w:rFonts w:asciiTheme="minorHAnsi" w:hAnsiTheme="minorHAnsi"/>
          <w:sz w:val="18"/>
          <w:szCs w:val="18"/>
        </w:rPr>
        <w:t xml:space="preserve">list of ventilation types </w:t>
      </w:r>
      <w:ins w:id="450" w:author="TF 112318" w:date="2018-11-23T12:41:00Z">
        <w:r w:rsidRPr="00624139">
          <w:rPr>
            <w:rFonts w:asciiTheme="minorHAnsi" w:hAnsiTheme="minorHAnsi" w:cstheme="minorHAnsi"/>
            <w:sz w:val="18"/>
            <w:szCs w:val="18"/>
          </w:rPr>
          <w:t>Supply</w:t>
        </w:r>
      </w:ins>
      <w:ins w:id="451" w:author="TF 112318" w:date="2018-11-23T12:42:00Z">
        <w:r w:rsidRPr="00624139">
          <w:rPr>
            <w:rFonts w:asciiTheme="minorHAnsi" w:hAnsiTheme="minorHAnsi" w:cstheme="minorHAnsi"/>
            <w:sz w:val="18"/>
            <w:szCs w:val="18"/>
          </w:rPr>
          <w:t xml:space="preserve">, </w:t>
        </w:r>
      </w:ins>
      <w:ins w:id="452" w:author="TF 112318" w:date="2018-11-23T12:41:00Z">
        <w:r w:rsidRPr="00624139">
          <w:rPr>
            <w:rFonts w:asciiTheme="minorHAnsi" w:hAnsiTheme="minorHAnsi" w:cstheme="minorHAnsi"/>
            <w:sz w:val="18"/>
            <w:szCs w:val="18"/>
          </w:rPr>
          <w:t>Exhaust</w:t>
        </w:r>
      </w:ins>
      <w:ins w:id="453" w:author="TF 112318" w:date="2018-11-23T12:42:00Z">
        <w:r w:rsidRPr="00624139">
          <w:rPr>
            <w:rFonts w:asciiTheme="minorHAnsi" w:hAnsiTheme="minorHAnsi" w:cstheme="minorHAnsi"/>
            <w:sz w:val="18"/>
            <w:szCs w:val="18"/>
          </w:rPr>
          <w:t xml:space="preserve">, </w:t>
        </w:r>
      </w:ins>
      <w:ins w:id="454" w:author="TF 112318" w:date="2018-11-23T12:41:00Z">
        <w:r w:rsidR="00802732" w:rsidRPr="00624139">
          <w:rPr>
            <w:rFonts w:asciiTheme="minorHAnsi" w:hAnsiTheme="minorHAnsi" w:cstheme="minorHAnsi"/>
            <w:sz w:val="18"/>
            <w:szCs w:val="18"/>
          </w:rPr>
          <w:t>Balanced</w:t>
        </w:r>
      </w:ins>
      <w:ins w:id="455" w:author="TF 112318" w:date="2018-11-23T12:42:00Z">
        <w:r w:rsidR="00802732" w:rsidRPr="00624139">
          <w:rPr>
            <w:rFonts w:asciiTheme="minorHAnsi" w:hAnsiTheme="minorHAnsi" w:cstheme="minorHAnsi"/>
            <w:sz w:val="18"/>
            <w:szCs w:val="18"/>
          </w:rPr>
          <w:t xml:space="preserve">, </w:t>
        </w:r>
      </w:ins>
      <w:ins w:id="456" w:author="TF 112318" w:date="2018-11-23T12:41:00Z">
        <w:r w:rsidR="00802732" w:rsidRPr="00624139">
          <w:rPr>
            <w:rFonts w:asciiTheme="minorHAnsi" w:hAnsiTheme="minorHAnsi" w:cstheme="minorHAnsi"/>
            <w:sz w:val="18"/>
            <w:szCs w:val="18"/>
          </w:rPr>
          <w:t>Balanced – ERV</w:t>
        </w:r>
      </w:ins>
      <w:ins w:id="457" w:author="TF 112318" w:date="2018-11-23T12:42:00Z">
        <w:r w:rsidR="00802732" w:rsidRPr="00624139">
          <w:rPr>
            <w:rFonts w:asciiTheme="minorHAnsi" w:hAnsiTheme="minorHAnsi" w:cstheme="minorHAnsi"/>
            <w:sz w:val="18"/>
            <w:szCs w:val="18"/>
          </w:rPr>
          <w:t xml:space="preserve">, </w:t>
        </w:r>
      </w:ins>
      <w:ins w:id="458" w:author="TF 112318" w:date="2018-11-23T12:41:00Z">
        <w:r w:rsidR="00802732" w:rsidRPr="00624139">
          <w:rPr>
            <w:rFonts w:asciiTheme="minorHAnsi" w:hAnsiTheme="minorHAnsi" w:cstheme="minorHAnsi"/>
            <w:sz w:val="18"/>
            <w:szCs w:val="18"/>
          </w:rPr>
          <w:t>Balanced – HRV</w:t>
        </w:r>
      </w:ins>
      <w:ins w:id="459" w:author="TF 112318" w:date="2018-11-23T12:42:00Z">
        <w:r w:rsidR="00802732" w:rsidRPr="00624139">
          <w:rPr>
            <w:rFonts w:asciiTheme="minorHAnsi" w:hAnsiTheme="minorHAnsi" w:cstheme="minorHAnsi"/>
            <w:sz w:val="18"/>
            <w:szCs w:val="18"/>
          </w:rPr>
          <w:t xml:space="preserve">, </w:t>
        </w:r>
      </w:ins>
      <w:ins w:id="460" w:author="TF 112318" w:date="2018-11-23T12:41:00Z">
        <w:r w:rsidR="00802732" w:rsidRPr="00624139">
          <w:rPr>
            <w:rFonts w:asciiTheme="minorHAnsi" w:hAnsiTheme="minorHAnsi" w:cstheme="minorHAnsi"/>
            <w:sz w:val="18"/>
            <w:szCs w:val="18"/>
          </w:rPr>
          <w:t>Central Fan Integrated (CFI)</w:t>
        </w:r>
      </w:ins>
      <w:ins w:id="461" w:author="TF 112318" w:date="2018-11-23T12:43:00Z">
        <w:r w:rsidR="00802732" w:rsidRPr="00624139">
          <w:rPr>
            <w:rFonts w:asciiTheme="minorHAnsi" w:hAnsiTheme="minorHAnsi" w:cstheme="minorHAnsi"/>
            <w:sz w:val="18"/>
            <w:szCs w:val="18"/>
          </w:rPr>
          <w:t xml:space="preserve">, </w:t>
        </w:r>
      </w:ins>
      <w:ins w:id="462" w:author="TF 112318" w:date="2018-11-23T12:41:00Z">
        <w:r w:rsidR="00802732" w:rsidRPr="00624139">
          <w:rPr>
            <w:rFonts w:asciiTheme="minorHAnsi" w:hAnsiTheme="minorHAnsi" w:cstheme="minorHAnsi"/>
            <w:sz w:val="18"/>
            <w:szCs w:val="18"/>
          </w:rPr>
          <w:t>Central Ventilation System – Supply</w:t>
        </w:r>
      </w:ins>
      <w:ins w:id="463" w:author="TF 112318" w:date="2018-11-23T17:45:00Z">
        <w:r w:rsidR="001C61BF" w:rsidRPr="00624139">
          <w:rPr>
            <w:rFonts w:asciiTheme="minorHAnsi" w:hAnsiTheme="minorHAnsi" w:cstheme="minorHAnsi"/>
            <w:sz w:val="18"/>
            <w:szCs w:val="18"/>
          </w:rPr>
          <w:t xml:space="preserve"> and </w:t>
        </w:r>
      </w:ins>
      <w:ins w:id="464" w:author="TF 112318" w:date="2018-11-23T12:41:00Z">
        <w:r w:rsidR="00802732" w:rsidRPr="00624139">
          <w:rPr>
            <w:rFonts w:asciiTheme="minorHAnsi" w:hAnsiTheme="minorHAnsi" w:cstheme="minorHAnsi"/>
            <w:sz w:val="18"/>
            <w:szCs w:val="18"/>
          </w:rPr>
          <w:t>Central Ventilation System – Exhaust</w:t>
        </w:r>
      </w:ins>
      <w:ins w:id="465" w:author="TF 112318" w:date="2018-11-23T12:44:00Z">
        <w:r w:rsidR="00802732" w:rsidRPr="00624139">
          <w:rPr>
            <w:rFonts w:asciiTheme="minorHAnsi" w:hAnsiTheme="minorHAnsi" w:cstheme="minorHAnsi"/>
            <w:sz w:val="18"/>
            <w:szCs w:val="18"/>
          </w:rPr>
          <w:t xml:space="preserve"> and </w:t>
        </w:r>
      </w:ins>
      <w:ins w:id="466" w:author="TF 112318" w:date="2018-11-23T12:43:00Z">
        <w:r w:rsidR="00802732" w:rsidRPr="00624139">
          <w:rPr>
            <w:rFonts w:asciiTheme="minorHAnsi" w:hAnsiTheme="minorHAnsi" w:cstheme="minorHAnsi"/>
            <w:sz w:val="18"/>
            <w:szCs w:val="18"/>
          </w:rPr>
          <w:t>C</w:t>
        </w:r>
      </w:ins>
      <w:ins w:id="467" w:author="TF 112318" w:date="2018-11-23T12:41:00Z">
        <w:r w:rsidR="00802732" w:rsidRPr="00624139">
          <w:rPr>
            <w:rFonts w:asciiTheme="minorHAnsi" w:hAnsiTheme="minorHAnsi" w:cstheme="minorHAnsi"/>
            <w:sz w:val="18"/>
            <w:szCs w:val="18"/>
          </w:rPr>
          <w:t>entral Ventilation System</w:t>
        </w:r>
      </w:ins>
      <w:ins w:id="468" w:author="TF 112318" w:date="2018-11-23T12:43:00Z">
        <w:r w:rsidR="00802732" w:rsidRPr="00624139">
          <w:rPr>
            <w:rFonts w:asciiTheme="minorHAnsi" w:hAnsiTheme="minorHAnsi" w:cstheme="minorHAnsi"/>
            <w:sz w:val="18"/>
            <w:szCs w:val="18"/>
          </w:rPr>
          <w:t xml:space="preserve"> </w:t>
        </w:r>
      </w:ins>
      <w:ins w:id="469" w:author="TF 112318" w:date="2018-11-23T12:41:00Z">
        <w:r w:rsidR="00802732" w:rsidRPr="00624139">
          <w:rPr>
            <w:rFonts w:asciiTheme="minorHAnsi" w:hAnsiTheme="minorHAnsi" w:cstheme="minorHAnsi"/>
            <w:sz w:val="18"/>
            <w:szCs w:val="18"/>
          </w:rPr>
          <w:t>Balanced</w:t>
        </w:r>
      </w:ins>
      <w:ins w:id="470" w:author="TF 112318" w:date="2018-11-23T12:39:00Z">
        <w:r w:rsidRPr="00624139">
          <w:rPr>
            <w:rFonts w:asciiTheme="minorHAnsi" w:hAnsiTheme="minorHAnsi"/>
            <w:sz w:val="18"/>
            <w:szCs w:val="18"/>
          </w:rPr>
          <w:t>.</w:t>
        </w:r>
      </w:ins>
    </w:p>
    <w:p w14:paraId="78291528" w14:textId="77777777" w:rsidR="00CE3C37" w:rsidRPr="00E32596" w:rsidDel="004D1E0E" w:rsidRDefault="00802732" w:rsidP="00CE3C37">
      <w:pPr>
        <w:numPr>
          <w:ilvl w:val="0"/>
          <w:numId w:val="8"/>
        </w:numPr>
        <w:contextualSpacing/>
        <w:rPr>
          <w:ins w:id="471" w:author="TF 112318" w:date="2018-11-23T12:45:00Z"/>
          <w:del w:id="472" w:author="TF 112518" w:date="2018-11-26T22:50:00Z"/>
          <w:rFonts w:asciiTheme="minorHAnsi" w:eastAsia="Cambria" w:hAnsiTheme="minorHAnsi"/>
          <w:sz w:val="18"/>
          <w:szCs w:val="18"/>
        </w:rPr>
      </w:pPr>
      <w:ins w:id="473" w:author="TF 112318" w:date="2018-11-23T12:45:00Z">
        <w:del w:id="474" w:author="TF 112518" w:date="2018-11-26T22:50:00Z">
          <w:r w:rsidDel="004D1E0E">
            <w:rPr>
              <w:rFonts w:asciiTheme="minorHAnsi" w:eastAsia="Cambria" w:hAnsiTheme="minorHAnsi"/>
              <w:sz w:val="18"/>
              <w:szCs w:val="18"/>
            </w:rPr>
            <w:delText>Ventilation system Type: This may be filled out automatically or be user input.</w:delText>
          </w:r>
        </w:del>
      </w:ins>
    </w:p>
    <w:p w14:paraId="78291529" w14:textId="77777777" w:rsidR="00CE3C37" w:rsidRPr="00E32596" w:rsidDel="004D1E0E" w:rsidRDefault="00802732" w:rsidP="00CE3C37">
      <w:pPr>
        <w:pStyle w:val="ListParagraph"/>
        <w:numPr>
          <w:ilvl w:val="0"/>
          <w:numId w:val="23"/>
        </w:numPr>
        <w:rPr>
          <w:ins w:id="475" w:author="TF 112318" w:date="2018-11-23T12:45:00Z"/>
          <w:del w:id="476" w:author="TF 112518" w:date="2018-11-26T22:50:00Z"/>
          <w:rFonts w:asciiTheme="minorHAnsi" w:eastAsia="Cambria" w:hAnsiTheme="minorHAnsi"/>
          <w:sz w:val="18"/>
          <w:szCs w:val="18"/>
        </w:rPr>
      </w:pPr>
      <w:ins w:id="477" w:author="TF 112318" w:date="2018-11-23T12:45:00Z">
        <w:del w:id="478" w:author="TF 112518" w:date="2018-11-26T22:50:00Z">
          <w:r w:rsidDel="004D1E0E">
            <w:rPr>
              <w:rFonts w:asciiTheme="minorHAnsi" w:hAnsiTheme="minorHAnsi"/>
              <w:sz w:val="18"/>
              <w:szCs w:val="18"/>
            </w:rPr>
            <w:delText>If parent document is the CF1R-PRF-01, the value will be filled out automatically.</w:delText>
          </w:r>
        </w:del>
      </w:ins>
    </w:p>
    <w:p w14:paraId="7829152A" w14:textId="77777777" w:rsidR="00CE3C37" w:rsidRPr="00E32596" w:rsidDel="004D1E0E" w:rsidRDefault="001C61BF" w:rsidP="00CE3C37">
      <w:pPr>
        <w:pStyle w:val="ListParagraph"/>
        <w:numPr>
          <w:ilvl w:val="0"/>
          <w:numId w:val="23"/>
        </w:numPr>
        <w:rPr>
          <w:ins w:id="479" w:author="TF 112318" w:date="2018-11-23T12:45:00Z"/>
          <w:del w:id="480" w:author="TF 112518" w:date="2018-11-26T22:50:00Z"/>
          <w:rFonts w:asciiTheme="minorHAnsi" w:eastAsia="Cambria" w:hAnsiTheme="minorHAnsi"/>
          <w:sz w:val="18"/>
          <w:szCs w:val="18"/>
        </w:rPr>
      </w:pPr>
      <w:ins w:id="481" w:author="TF 112318" w:date="2018-11-23T17:45:00Z">
        <w:del w:id="482" w:author="TF 112518" w:date="2018-11-26T22:50:00Z">
          <w:r w:rsidDel="004D1E0E">
            <w:rPr>
              <w:rFonts w:asciiTheme="minorHAnsi" w:hAnsiTheme="minorHAnsi"/>
              <w:sz w:val="18"/>
              <w:szCs w:val="18"/>
            </w:rPr>
            <w:delText>If b</w:delText>
          </w:r>
        </w:del>
      </w:ins>
      <w:ins w:id="483" w:author="TF 112318" w:date="2018-11-23T12:45:00Z">
        <w:del w:id="484" w:author="TF 112518" w:date="2018-11-26T22:50:00Z">
          <w:r w:rsidR="00802732" w:rsidDel="004D1E0E">
            <w:rPr>
              <w:rFonts w:asciiTheme="minorHAnsi" w:hAnsiTheme="minorHAnsi"/>
              <w:sz w:val="18"/>
              <w:szCs w:val="18"/>
            </w:rPr>
            <w:delText>uilding type is equal to Non-dwelling unit, an N/A value will be filled out automatically.</w:delText>
          </w:r>
        </w:del>
      </w:ins>
    </w:p>
    <w:p w14:paraId="7829152B" w14:textId="77777777" w:rsidR="00CE3C37" w:rsidRPr="00E32596" w:rsidDel="004D1E0E" w:rsidRDefault="00802732" w:rsidP="00CE3C37">
      <w:pPr>
        <w:pStyle w:val="ListParagraph"/>
        <w:numPr>
          <w:ilvl w:val="0"/>
          <w:numId w:val="23"/>
        </w:numPr>
        <w:rPr>
          <w:ins w:id="485" w:author="TF 112318" w:date="2018-11-23T12:45:00Z"/>
          <w:del w:id="486" w:author="TF 112518" w:date="2018-11-26T22:50:00Z"/>
          <w:rFonts w:asciiTheme="minorHAnsi" w:eastAsia="Cambria" w:hAnsiTheme="minorHAnsi"/>
          <w:sz w:val="18"/>
          <w:szCs w:val="18"/>
        </w:rPr>
      </w:pPr>
      <w:ins w:id="487" w:author="TF 112318" w:date="2018-11-23T12:45:00Z">
        <w:del w:id="488" w:author="TF 112518" w:date="2018-11-26T22:50:00Z">
          <w:r w:rsidDel="004D1E0E">
            <w:rPr>
              <w:rFonts w:asciiTheme="minorHAnsi" w:hAnsiTheme="minorHAnsi"/>
              <w:sz w:val="18"/>
              <w:szCs w:val="18"/>
            </w:rPr>
            <w:delText xml:space="preserve">If parent document is the CF1R-NCB or CF1R-ADD, user selects from list of </w:delText>
          </w:r>
          <w:r w:rsidDel="004D1E0E">
            <w:rPr>
              <w:rFonts w:asciiTheme="minorHAnsi" w:hAnsiTheme="minorHAnsi" w:cstheme="minorHAnsi"/>
              <w:sz w:val="18"/>
              <w:szCs w:val="18"/>
            </w:rPr>
            <w:delText>Supply, Exhaust, Balanced, Balanced – ERV, Balanced – HRV, Central Fan Integrated (CFI), Central Ventilation System – Supply, Central Ventilation System – Exhaust and Central Ventilation System Balanced</w:delText>
          </w:r>
          <w:r w:rsidR="00CE3C37" w:rsidRPr="00E32596" w:rsidDel="004D1E0E">
            <w:rPr>
              <w:rFonts w:asciiTheme="minorHAnsi" w:hAnsiTheme="minorHAnsi"/>
              <w:sz w:val="18"/>
              <w:szCs w:val="18"/>
            </w:rPr>
            <w:delText xml:space="preserve">. </w:delText>
          </w:r>
        </w:del>
      </w:ins>
    </w:p>
    <w:p w14:paraId="7829152E" w14:textId="28E83FB4" w:rsidR="00A768FF" w:rsidRPr="00624139" w:rsidRDefault="00802732" w:rsidP="003A1CAA">
      <w:pPr>
        <w:numPr>
          <w:ilvl w:val="0"/>
          <w:numId w:val="8"/>
        </w:numPr>
        <w:contextualSpacing/>
        <w:rPr>
          <w:ins w:id="489" w:author="TF 112318" w:date="2018-11-23T13:35:00Z"/>
          <w:rFonts w:asciiTheme="minorHAnsi" w:hAnsiTheme="minorHAnsi" w:cstheme="minorHAnsi"/>
          <w:sz w:val="18"/>
          <w:szCs w:val="18"/>
        </w:rPr>
      </w:pPr>
      <w:ins w:id="490" w:author="TF 112318" w:date="2018-11-23T12:45:00Z">
        <w:r w:rsidRPr="00624139">
          <w:rPr>
            <w:rFonts w:asciiTheme="minorHAnsi" w:eastAsia="Cambria" w:hAnsiTheme="minorHAnsi"/>
            <w:sz w:val="18"/>
            <w:szCs w:val="18"/>
          </w:rPr>
          <w:t xml:space="preserve">Ventilation operation schedule: </w:t>
        </w:r>
      </w:ins>
      <w:ins w:id="491" w:author="TF 112318" w:date="2018-11-23T12:39:00Z">
        <w:r w:rsidR="00624139" w:rsidRPr="00624139">
          <w:rPr>
            <w:rFonts w:asciiTheme="minorHAnsi" w:eastAsia="Cambria" w:hAnsiTheme="minorHAnsi"/>
            <w:sz w:val="18"/>
            <w:szCs w:val="18"/>
          </w:rPr>
          <w:t xml:space="preserve">This </w:t>
        </w:r>
      </w:ins>
      <w:r w:rsidR="00624139" w:rsidRPr="00624139">
        <w:rPr>
          <w:rFonts w:asciiTheme="minorHAnsi" w:eastAsia="Cambria" w:hAnsiTheme="minorHAnsi"/>
          <w:sz w:val="18"/>
          <w:szCs w:val="18"/>
        </w:rPr>
        <w:t xml:space="preserve">is a </w:t>
      </w:r>
      <w:ins w:id="492" w:author="TF 112318" w:date="2018-11-23T12:39:00Z">
        <w:r w:rsidR="00624139" w:rsidRPr="00624139">
          <w:rPr>
            <w:rFonts w:asciiTheme="minorHAnsi" w:eastAsia="Cambria" w:hAnsiTheme="minorHAnsi"/>
            <w:sz w:val="18"/>
            <w:szCs w:val="18"/>
          </w:rPr>
          <w:t xml:space="preserve">user </w:t>
        </w:r>
      </w:ins>
      <w:r w:rsidR="00624139" w:rsidRPr="00624139">
        <w:rPr>
          <w:rFonts w:asciiTheme="minorHAnsi" w:eastAsia="Cambria" w:hAnsiTheme="minorHAnsi"/>
          <w:sz w:val="18"/>
          <w:szCs w:val="18"/>
        </w:rPr>
        <w:t xml:space="preserve">selected value </w:t>
      </w:r>
      <w:ins w:id="493" w:author="TF 112318" w:date="2018-11-23T12:40:00Z">
        <w:r w:rsidR="00624139" w:rsidRPr="00624139">
          <w:rPr>
            <w:rFonts w:asciiTheme="minorHAnsi" w:hAnsiTheme="minorHAnsi"/>
            <w:sz w:val="18"/>
            <w:szCs w:val="18"/>
          </w:rPr>
          <w:t xml:space="preserve">from </w:t>
        </w:r>
      </w:ins>
      <w:r w:rsidR="00624139" w:rsidRPr="00624139">
        <w:rPr>
          <w:rFonts w:asciiTheme="minorHAnsi" w:hAnsiTheme="minorHAnsi"/>
          <w:sz w:val="18"/>
          <w:szCs w:val="18"/>
        </w:rPr>
        <w:t xml:space="preserve">list of </w:t>
      </w:r>
      <w:ins w:id="494" w:author="TF 112318" w:date="2018-11-23T12:47:00Z">
        <w:r w:rsidRPr="00624139">
          <w:rPr>
            <w:rFonts w:asciiTheme="minorHAnsi" w:hAnsiTheme="minorHAnsi" w:cstheme="minorHAnsi"/>
            <w:sz w:val="18"/>
            <w:szCs w:val="18"/>
          </w:rPr>
          <w:t>Continuous, Short-Term Average</w:t>
        </w:r>
      </w:ins>
      <w:ins w:id="495" w:author="TF 112318" w:date="2018-11-23T12:48:00Z">
        <w:r w:rsidRPr="00624139">
          <w:rPr>
            <w:rFonts w:asciiTheme="minorHAnsi" w:hAnsiTheme="minorHAnsi" w:cstheme="minorHAnsi"/>
            <w:sz w:val="18"/>
            <w:szCs w:val="18"/>
          </w:rPr>
          <w:t xml:space="preserve">, </w:t>
        </w:r>
      </w:ins>
      <w:ins w:id="496" w:author="TF 112318" w:date="2018-11-23T12:47:00Z">
        <w:r w:rsidRPr="00624139">
          <w:rPr>
            <w:rFonts w:asciiTheme="minorHAnsi" w:hAnsiTheme="minorHAnsi" w:cstheme="minorHAnsi"/>
            <w:sz w:val="18"/>
            <w:szCs w:val="18"/>
          </w:rPr>
          <w:t>Scheduled</w:t>
        </w:r>
      </w:ins>
      <w:ins w:id="497" w:author="TF 112318" w:date="2018-11-23T12:48:00Z">
        <w:r w:rsidRPr="00624139">
          <w:rPr>
            <w:rFonts w:asciiTheme="minorHAnsi" w:hAnsiTheme="minorHAnsi" w:cstheme="minorHAnsi"/>
            <w:sz w:val="18"/>
            <w:szCs w:val="18"/>
          </w:rPr>
          <w:t xml:space="preserve"> and </w:t>
        </w:r>
      </w:ins>
      <w:ins w:id="498" w:author="TF 112318" w:date="2018-11-23T12:47:00Z">
        <w:r w:rsidRPr="00624139">
          <w:rPr>
            <w:rFonts w:asciiTheme="minorHAnsi" w:hAnsiTheme="minorHAnsi" w:cstheme="minorHAnsi"/>
            <w:sz w:val="18"/>
            <w:szCs w:val="18"/>
          </w:rPr>
          <w:t>Real-time Control</w:t>
        </w:r>
      </w:ins>
      <w:ins w:id="499" w:author="TF 112318" w:date="2018-11-23T12:48:00Z">
        <w:r w:rsidRPr="00624139">
          <w:rPr>
            <w:rFonts w:asciiTheme="minorHAnsi" w:hAnsiTheme="minorHAnsi" w:cstheme="minorHAnsi"/>
            <w:sz w:val="18"/>
            <w:szCs w:val="18"/>
          </w:rPr>
          <w:t>.</w:t>
        </w:r>
      </w:ins>
    </w:p>
    <w:p w14:paraId="7829152F" w14:textId="77777777" w:rsidR="00E32596" w:rsidRPr="00E32596" w:rsidRDefault="00802732" w:rsidP="00A768FF">
      <w:pPr>
        <w:pStyle w:val="ListParagraph"/>
        <w:numPr>
          <w:ilvl w:val="0"/>
          <w:numId w:val="23"/>
        </w:numPr>
        <w:rPr>
          <w:ins w:id="500" w:author="TF 112318" w:date="2018-11-23T12:48:00Z"/>
          <w:rFonts w:asciiTheme="minorHAnsi" w:hAnsiTheme="minorHAnsi" w:cstheme="minorHAnsi"/>
          <w:sz w:val="18"/>
          <w:szCs w:val="18"/>
        </w:rPr>
      </w:pPr>
      <w:ins w:id="501" w:author="TF 112318" w:date="2018-11-23T13:35:00Z">
        <w:r w:rsidRPr="00802732">
          <w:rPr>
            <w:rFonts w:asciiTheme="minorHAnsi" w:hAnsiTheme="minorHAnsi" w:cstheme="minorHAnsi"/>
            <w:sz w:val="18"/>
            <w:szCs w:val="18"/>
          </w:rPr>
          <w:t>Note if “Ventilation System Type” (A11) = Central Fan Integrated &amp; “Ventilation Operation Schedule” (A12</w:t>
        </w:r>
      </w:ins>
      <w:ins w:id="502" w:author="TF 112318" w:date="2018-11-23T17:45:00Z">
        <w:r w:rsidR="001C61BF" w:rsidRPr="00802732">
          <w:rPr>
            <w:rFonts w:asciiTheme="minorHAnsi" w:hAnsiTheme="minorHAnsi" w:cstheme="minorHAnsi"/>
            <w:sz w:val="18"/>
            <w:szCs w:val="18"/>
          </w:rPr>
          <w:t>) =</w:t>
        </w:r>
      </w:ins>
      <w:ins w:id="503" w:author="TF 112318" w:date="2018-11-23T13:35:00Z">
        <w:r w:rsidRPr="00802732">
          <w:rPr>
            <w:rFonts w:asciiTheme="minorHAnsi" w:hAnsiTheme="minorHAnsi" w:cstheme="minorHAnsi"/>
            <w:sz w:val="18"/>
            <w:szCs w:val="18"/>
          </w:rPr>
          <w:t xml:space="preserve"> Continuous; then user will not be allowed to proceed.</w:t>
        </w:r>
      </w:ins>
    </w:p>
    <w:p w14:paraId="78291530" w14:textId="77777777" w:rsidR="00AE10C0" w:rsidRPr="002F0718" w:rsidDel="00A768FF" w:rsidRDefault="00AE10C0" w:rsidP="002F0718">
      <w:pPr>
        <w:rPr>
          <w:ins w:id="504" w:author="Ferris, Todd@Energy" w:date="2018-11-21T13:51:00Z"/>
          <w:del w:id="505" w:author="TF 112318" w:date="2018-11-23T12:51:00Z"/>
          <w:rFonts w:asciiTheme="minorHAnsi" w:eastAsia="Cambria" w:hAnsiTheme="minorHAnsi" w:cstheme="minorHAnsi"/>
          <w:sz w:val="18"/>
          <w:szCs w:val="18"/>
        </w:rPr>
      </w:pPr>
    </w:p>
    <w:p w14:paraId="78291531" w14:textId="77777777" w:rsidR="00670A84" w:rsidRPr="002F0718" w:rsidRDefault="009B1D56" w:rsidP="002F0718">
      <w:pPr>
        <w:rPr>
          <w:del w:id="506" w:author="TF 112318" w:date="2018-11-23T12:51:00Z"/>
          <w:rFonts w:asciiTheme="minorHAnsi" w:eastAsia="Cambria" w:hAnsiTheme="minorHAnsi" w:cstheme="minorHAnsi"/>
          <w:sz w:val="18"/>
          <w:szCs w:val="18"/>
        </w:rPr>
      </w:pPr>
      <w:ins w:id="507" w:author="Ferris, Todd@Energy" w:date="2018-11-21T12:08:00Z">
        <w:del w:id="508" w:author="TF 112318" w:date="2018-11-23T12:34:00Z">
          <w:r w:rsidRPr="002F0718" w:rsidDel="00AE10C0">
            <w:rPr>
              <w:rFonts w:asciiTheme="minorHAnsi" w:hAnsiTheme="minorHAnsi" w:cstheme="minorHAnsi"/>
              <w:sz w:val="18"/>
              <w:szCs w:val="18"/>
            </w:rPr>
            <w:delText>and</w:delText>
          </w:r>
        </w:del>
        <w:del w:id="509" w:author="TF 112318" w:date="2018-11-23T12:51:00Z">
          <w:r w:rsidRPr="002F0718" w:rsidDel="00A768FF">
            <w:rPr>
              <w:rFonts w:asciiTheme="minorHAnsi" w:hAnsiTheme="minorHAnsi" w:cstheme="minorHAnsi"/>
              <w:sz w:val="18"/>
              <w:szCs w:val="18"/>
            </w:rPr>
            <w:delText xml:space="preserve"> is equal to . </w:delText>
          </w:r>
        </w:del>
      </w:ins>
      <w:del w:id="510" w:author="TF 112318" w:date="2018-11-23T12:51:00Z">
        <w:r w:rsidR="00636F83" w:rsidRPr="002F0718" w:rsidDel="00A768FF">
          <w:rPr>
            <w:rFonts w:asciiTheme="minorHAnsi" w:eastAsia="Cambria" w:hAnsiTheme="minorHAnsi" w:cstheme="minorHAnsi"/>
            <w:sz w:val="18"/>
            <w:szCs w:val="18"/>
          </w:rPr>
          <w:delText>S</w:delText>
        </w:r>
        <w:r w:rsidR="00636F83" w:rsidRPr="002F0718" w:rsidDel="00A768FF">
          <w:rPr>
            <w:rFonts w:asciiTheme="minorHAnsi" w:hAnsiTheme="minorHAnsi" w:cstheme="minorHAnsi"/>
            <w:sz w:val="18"/>
            <w:szCs w:val="18"/>
          </w:rPr>
          <w:delText>elect the Whole Building Ventilation Rate Calculation Method from the choices provided:</w:delText>
        </w:r>
      </w:del>
    </w:p>
    <w:p w14:paraId="78291532" w14:textId="77777777" w:rsidR="00670A84" w:rsidRPr="002F0718" w:rsidRDefault="00636F83" w:rsidP="002F0718">
      <w:pPr>
        <w:rPr>
          <w:del w:id="511" w:author="TF 112318" w:date="2018-11-23T12:51:00Z"/>
          <w:rFonts w:asciiTheme="minorHAnsi" w:eastAsia="Cambria" w:hAnsiTheme="minorHAnsi" w:cstheme="minorHAnsi"/>
          <w:sz w:val="18"/>
          <w:szCs w:val="18"/>
        </w:rPr>
      </w:pPr>
      <w:del w:id="512" w:author="TF 112318" w:date="2018-11-23T12:51:00Z">
        <w:r w:rsidRPr="002F0718" w:rsidDel="00A768FF">
          <w:rPr>
            <w:rFonts w:asciiTheme="minorHAnsi" w:eastAsia="Cambria" w:hAnsiTheme="minorHAnsi" w:cstheme="minorHAnsi"/>
            <w:sz w:val="18"/>
            <w:szCs w:val="18"/>
          </w:rPr>
          <w:delText>Fan Ventilation Rate Method (only assumes ventilation from the ventilation fan)</w:delText>
        </w:r>
      </w:del>
    </w:p>
    <w:p w14:paraId="78291533" w14:textId="77777777" w:rsidR="00670A84" w:rsidRPr="002F0718" w:rsidRDefault="00636F83" w:rsidP="002F0718">
      <w:pPr>
        <w:rPr>
          <w:del w:id="513" w:author="TF 112318" w:date="2018-11-23T12:51:00Z"/>
          <w:rFonts w:asciiTheme="minorHAnsi" w:eastAsia="Cambria" w:hAnsiTheme="minorHAnsi" w:cstheme="minorHAnsi"/>
          <w:sz w:val="18"/>
          <w:szCs w:val="18"/>
        </w:rPr>
      </w:pPr>
      <w:del w:id="514" w:author="TF 112318" w:date="2018-11-23T12:51:00Z">
        <w:r w:rsidRPr="002F0718" w:rsidDel="00A768FF">
          <w:rPr>
            <w:rFonts w:asciiTheme="minorHAnsi" w:eastAsia="Cambria" w:hAnsiTheme="minorHAnsi" w:cstheme="minorHAnsi"/>
            <w:sz w:val="18"/>
            <w:szCs w:val="18"/>
          </w:rPr>
          <w:delText>Total Ventilation Rate Method (assumes that some ventilation is provided by infiltration)</w:delText>
        </w:r>
      </w:del>
    </w:p>
    <w:p w14:paraId="78291534" w14:textId="77777777" w:rsidR="00670A84" w:rsidRPr="002F0718" w:rsidRDefault="00636F83" w:rsidP="002F0718">
      <w:pPr>
        <w:rPr>
          <w:del w:id="515" w:author="TF 112318" w:date="2018-11-23T12:51:00Z"/>
          <w:rFonts w:asciiTheme="minorHAnsi" w:eastAsia="Cambria" w:hAnsiTheme="minorHAnsi" w:cstheme="minorHAnsi"/>
          <w:sz w:val="18"/>
          <w:szCs w:val="18"/>
        </w:rPr>
      </w:pPr>
      <w:del w:id="516" w:author="TF 112318" w:date="2018-11-23T12:51:00Z">
        <w:r w:rsidRPr="002F0718" w:rsidDel="00A768FF">
          <w:rPr>
            <w:rFonts w:asciiTheme="minorHAnsi" w:eastAsia="Cambria" w:hAnsiTheme="minorHAnsi" w:cstheme="minorHAnsi"/>
            <w:sz w:val="18"/>
            <w:szCs w:val="18"/>
          </w:rPr>
          <w:delText>S</w:delText>
        </w:r>
        <w:r w:rsidRPr="002F0718" w:rsidDel="00A768FF">
          <w:rPr>
            <w:rFonts w:asciiTheme="minorHAnsi" w:hAnsiTheme="minorHAnsi" w:cstheme="minorHAnsi"/>
            <w:sz w:val="18"/>
            <w:szCs w:val="18"/>
          </w:rPr>
          <w:delText>elect the Whole Building Ventilation System Type from the choices provided:</w:delText>
        </w:r>
      </w:del>
    </w:p>
    <w:p w14:paraId="78291535" w14:textId="77777777" w:rsidR="00670A84" w:rsidRPr="002F0718" w:rsidRDefault="00636F83" w:rsidP="002F0718">
      <w:pPr>
        <w:rPr>
          <w:del w:id="517" w:author="TF 112318" w:date="2018-11-23T12:51:00Z"/>
          <w:rFonts w:asciiTheme="minorHAnsi" w:eastAsia="Cambria" w:hAnsiTheme="minorHAnsi" w:cstheme="minorHAnsi"/>
          <w:sz w:val="18"/>
          <w:szCs w:val="18"/>
        </w:rPr>
      </w:pPr>
      <w:del w:id="518" w:author="TF 112318" w:date="2018-11-23T12:51:00Z">
        <w:r w:rsidRPr="002F0718" w:rsidDel="00A768FF">
          <w:rPr>
            <w:rFonts w:asciiTheme="minorHAnsi" w:eastAsia="Cambria" w:hAnsiTheme="minorHAnsi" w:cstheme="minorHAnsi"/>
            <w:sz w:val="18"/>
            <w:szCs w:val="18"/>
          </w:rPr>
          <w:delText>Standalone – Exhaust (ventilation fan[s] push air out of the house)</w:delText>
        </w:r>
      </w:del>
    </w:p>
    <w:p w14:paraId="78291536" w14:textId="77777777" w:rsidR="00670A84" w:rsidRPr="002F0718" w:rsidRDefault="00636F83" w:rsidP="002F0718">
      <w:pPr>
        <w:rPr>
          <w:del w:id="519" w:author="TF 112318" w:date="2018-11-23T12:51:00Z"/>
          <w:rFonts w:asciiTheme="minorHAnsi" w:eastAsia="Cambria" w:hAnsiTheme="minorHAnsi" w:cstheme="minorHAnsi"/>
          <w:sz w:val="18"/>
          <w:szCs w:val="18"/>
        </w:rPr>
      </w:pPr>
      <w:del w:id="520" w:author="TF 112318" w:date="2018-11-23T12:51:00Z">
        <w:r w:rsidRPr="002F0718" w:rsidDel="00A768FF">
          <w:rPr>
            <w:rFonts w:asciiTheme="minorHAnsi" w:eastAsia="Cambria" w:hAnsiTheme="minorHAnsi" w:cstheme="minorHAnsi"/>
            <w:sz w:val="18"/>
            <w:szCs w:val="18"/>
          </w:rPr>
          <w:delText>Standalone – Supply (ventilation fan[s] push air into house)</w:delText>
        </w:r>
      </w:del>
    </w:p>
    <w:p w14:paraId="78291537" w14:textId="77777777" w:rsidR="00670A84" w:rsidRPr="002F0718" w:rsidRDefault="00636F83" w:rsidP="002F0718">
      <w:pPr>
        <w:rPr>
          <w:del w:id="521" w:author="TF 112318" w:date="2018-11-23T12:51:00Z"/>
          <w:rFonts w:asciiTheme="minorHAnsi" w:eastAsia="Cambria" w:hAnsiTheme="minorHAnsi" w:cstheme="minorHAnsi"/>
          <w:sz w:val="18"/>
          <w:szCs w:val="18"/>
        </w:rPr>
      </w:pPr>
      <w:del w:id="522" w:author="TF 112318" w:date="2018-11-23T12:51:00Z">
        <w:r w:rsidRPr="002F0718" w:rsidDel="00A768FF">
          <w:rPr>
            <w:rFonts w:asciiTheme="minorHAnsi" w:eastAsia="Cambria" w:hAnsiTheme="minorHAnsi" w:cstheme="minorHAnsi"/>
            <w:sz w:val="18"/>
            <w:szCs w:val="18"/>
          </w:rPr>
          <w:delText>Standalone - Balanced (ventilation fan[s] push air into AND out of the house in equal amounts)</w:delText>
        </w:r>
      </w:del>
    </w:p>
    <w:p w14:paraId="78291538" w14:textId="77777777" w:rsidR="00670A84" w:rsidRPr="002F0718" w:rsidRDefault="00636F83" w:rsidP="002F0718">
      <w:pPr>
        <w:rPr>
          <w:del w:id="523" w:author="TF 112318" w:date="2018-11-23T12:51:00Z"/>
          <w:rFonts w:asciiTheme="minorHAnsi" w:eastAsia="Cambria" w:hAnsiTheme="minorHAnsi" w:cstheme="minorHAnsi"/>
          <w:sz w:val="18"/>
          <w:szCs w:val="18"/>
        </w:rPr>
      </w:pPr>
      <w:del w:id="524" w:author="TF 112318" w:date="2018-11-23T12:51:00Z">
        <w:r w:rsidRPr="002F0718" w:rsidDel="00A768FF">
          <w:rPr>
            <w:rFonts w:asciiTheme="minorHAnsi" w:eastAsia="Cambria" w:hAnsiTheme="minorHAnsi" w:cstheme="minorHAnsi"/>
            <w:sz w:val="18"/>
            <w:szCs w:val="18"/>
          </w:rPr>
          <w:delText>Central Fan Integrated – CFI (central space condition system fan is used to pull air into the house) Note: these may not run continuously. If “Continuous” is chosen in A06 an error message will be shown. These types of ventilation systems will trigger extra field verification and scrutiny by inspection personnel.</w:delText>
        </w:r>
      </w:del>
    </w:p>
    <w:p w14:paraId="78291539" w14:textId="77777777" w:rsidR="00670A84" w:rsidRPr="002F0718" w:rsidRDefault="00D71F67" w:rsidP="002F0718">
      <w:pPr>
        <w:rPr>
          <w:del w:id="525" w:author="TF 112318" w:date="2018-11-23T12:51:00Z"/>
          <w:rFonts w:asciiTheme="minorHAnsi" w:eastAsia="Cambria" w:hAnsiTheme="minorHAnsi" w:cstheme="minorHAnsi"/>
          <w:sz w:val="18"/>
          <w:szCs w:val="18"/>
        </w:rPr>
      </w:pPr>
      <w:del w:id="526" w:author="TF 112318" w:date="2018-11-23T12:51:00Z">
        <w:r w:rsidRPr="002F0718" w:rsidDel="00A768FF">
          <w:rPr>
            <w:rFonts w:asciiTheme="minorHAnsi" w:eastAsia="Cambria" w:hAnsiTheme="minorHAnsi" w:cstheme="minorHAnsi"/>
            <w:sz w:val="18"/>
            <w:szCs w:val="18"/>
          </w:rPr>
          <w:delText>Enter the location in the residence where the IAQ fan is located.</w:delText>
        </w:r>
      </w:del>
    </w:p>
    <w:p w14:paraId="782918A3" w14:textId="77777777" w:rsidR="00571B10" w:rsidRDefault="00571B10" w:rsidP="002F0718">
      <w:pPr>
        <w:rPr>
          <w:ins w:id="527" w:author="TF 112518" w:date="2018-11-25T12:31:00Z"/>
          <w:rFonts w:asciiTheme="minorHAnsi" w:eastAsia="Cambria" w:hAnsiTheme="minorHAnsi"/>
          <w:sz w:val="18"/>
          <w:szCs w:val="18"/>
        </w:rPr>
      </w:pPr>
    </w:p>
    <w:p w14:paraId="782918A4" w14:textId="77777777" w:rsidR="00571B10" w:rsidRPr="00571B10" w:rsidRDefault="00571B10" w:rsidP="00CA3598">
      <w:pPr>
        <w:rPr>
          <w:rFonts w:asciiTheme="minorHAnsi" w:eastAsia="Cambria" w:hAnsiTheme="minorHAnsi"/>
          <w:sz w:val="18"/>
          <w:szCs w:val="18"/>
          <w:rPrChange w:id="528" w:author="Unknown">
            <w:rPr>
              <w:rFonts w:eastAsia="Cambria"/>
            </w:rPr>
          </w:rPrChange>
        </w:rPr>
        <w:sectPr w:rsidR="00571B10" w:rsidRPr="00571B10"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782918A6" w14:textId="77777777" w:rsidTr="0096325C">
        <w:tc>
          <w:tcPr>
            <w:tcW w:w="11016" w:type="dxa"/>
          </w:tcPr>
          <w:p w14:paraId="782918A5" w14:textId="692F2EB2" w:rsidR="0096325C" w:rsidRDefault="0096325C" w:rsidP="00186E32">
            <w:pPr>
              <w:rPr>
                <w:rFonts w:asciiTheme="minorHAnsi" w:hAnsiTheme="minorHAnsi"/>
                <w:sz w:val="18"/>
                <w:szCs w:val="18"/>
              </w:rPr>
            </w:pPr>
            <w:r w:rsidRPr="00CB00C9">
              <w:rPr>
                <w:rFonts w:asciiTheme="minorHAnsi" w:hAnsiTheme="minorHAnsi" w:cs="font78"/>
                <w:sz w:val="18"/>
                <w:szCs w:val="18"/>
              </w:rPr>
              <w:lastRenderedPageBreak/>
              <w:t xml:space="preserve">Title 24, Part 6, Section </w:t>
            </w:r>
            <w:ins w:id="537" w:author="Ferris, Todd@Energy" w:date="2018-11-20T14:26:00Z">
              <w:r w:rsidR="00186E32">
                <w:rPr>
                  <w:rFonts w:asciiTheme="minorHAnsi" w:hAnsiTheme="minorHAnsi" w:cs="font78"/>
                  <w:sz w:val="18"/>
                  <w:szCs w:val="18"/>
                </w:rPr>
                <w:t>1</w:t>
              </w:r>
            </w:ins>
            <w:r w:rsidR="00186E32">
              <w:rPr>
                <w:rFonts w:asciiTheme="minorHAnsi" w:hAnsiTheme="minorHAnsi" w:cs="font78"/>
                <w:sz w:val="18"/>
                <w:szCs w:val="18"/>
              </w:rPr>
              <w:t>20.1</w:t>
            </w:r>
            <w:ins w:id="538" w:author="Ferris, Todd@Energy" w:date="2018-11-20T14:26:00Z">
              <w:r w:rsidR="00186E32">
                <w:rPr>
                  <w:rFonts w:asciiTheme="minorHAnsi" w:hAnsiTheme="minorHAnsi" w:cs="font78"/>
                  <w:sz w:val="18"/>
                  <w:szCs w:val="18"/>
                </w:rPr>
                <w:t>(</w:t>
              </w:r>
            </w:ins>
            <w:r w:rsidR="00186E32">
              <w:rPr>
                <w:rFonts w:asciiTheme="minorHAnsi" w:hAnsiTheme="minorHAnsi" w:cs="font78"/>
                <w:sz w:val="18"/>
                <w:szCs w:val="18"/>
              </w:rPr>
              <w:t>b</w:t>
            </w:r>
            <w:ins w:id="539" w:author="Ferris, Todd@Energy" w:date="2018-11-20T14:26:00Z">
              <w:r w:rsidR="00186E32">
                <w:rPr>
                  <w:rFonts w:asciiTheme="minorHAnsi" w:hAnsiTheme="minorHAnsi" w:cs="font78"/>
                  <w:sz w:val="18"/>
                  <w:szCs w:val="18"/>
                </w:rPr>
                <w:t>)</w:t>
              </w:r>
            </w:ins>
            <w:r w:rsidR="00186E32">
              <w:rPr>
                <w:rFonts w:asciiTheme="minorHAnsi" w:hAnsiTheme="minorHAnsi" w:cs="font78"/>
                <w:sz w:val="18"/>
                <w:szCs w:val="18"/>
              </w:rPr>
              <w:t>2</w:t>
            </w:r>
            <w:r w:rsidRPr="00CB00C9">
              <w:rPr>
                <w:rFonts w:asciiTheme="minorHAnsi" w:hAnsiTheme="minorHAnsi" w:cs="font78"/>
                <w:sz w:val="18"/>
                <w:szCs w:val="18"/>
              </w:rPr>
              <w:t xml:space="preserve"> </w:t>
            </w:r>
            <w:r w:rsidR="00186E32" w:rsidRPr="00186E32">
              <w:rPr>
                <w:rFonts w:asciiTheme="minorHAnsi" w:hAnsiTheme="minorHAnsi" w:cs="font78"/>
                <w:b/>
                <w:sz w:val="18"/>
                <w:szCs w:val="18"/>
              </w:rPr>
              <w:t>Attached Dwelling Unit</w:t>
            </w:r>
            <w:r w:rsidR="00186E32">
              <w:rPr>
                <w:rFonts w:asciiTheme="minorHAnsi" w:hAnsiTheme="minorHAnsi" w:cs="font78"/>
                <w:sz w:val="18"/>
                <w:szCs w:val="18"/>
              </w:rPr>
              <w:t xml:space="preserve"> (</w:t>
            </w:r>
            <w:r w:rsidRPr="00186E32">
              <w:rPr>
                <w:rFonts w:asciiTheme="minorHAnsi" w:hAnsiTheme="minorHAnsi" w:cs="font78"/>
                <w:bCs/>
                <w:sz w:val="18"/>
                <w:szCs w:val="18"/>
              </w:rPr>
              <w:t>Ventilation</w:t>
            </w:r>
            <w:r w:rsidR="00186E32" w:rsidRPr="00487151">
              <w:rPr>
                <w:rFonts w:asciiTheme="minorHAnsi" w:hAnsiTheme="minorHAnsi" w:cs="font78"/>
                <w:bCs/>
                <w:sz w:val="18"/>
                <w:szCs w:val="18"/>
              </w:rPr>
              <w:t>)</w:t>
            </w:r>
            <w:r w:rsidR="00186E32">
              <w:rPr>
                <w:rFonts w:asciiTheme="minorHAnsi" w:hAnsiTheme="minorHAnsi" w:cs="font78"/>
                <w:b/>
                <w:bCs/>
                <w:sz w:val="18"/>
                <w:szCs w:val="18"/>
              </w:rPr>
              <w:t>.</w:t>
            </w:r>
            <w:r w:rsidRPr="00CB00C9">
              <w:rPr>
                <w:rFonts w:asciiTheme="minorHAnsi" w:hAnsiTheme="minorHAnsi" w:cs="font78"/>
                <w:b/>
                <w:bCs/>
                <w:sz w:val="18"/>
                <w:szCs w:val="18"/>
              </w:rPr>
              <w:t xml:space="preserve"> </w:t>
            </w:r>
            <w:r w:rsidRPr="00CB00C9">
              <w:rPr>
                <w:rFonts w:asciiTheme="minorHAnsi" w:hAnsiTheme="minorHAnsi" w:cs="font78"/>
                <w:sz w:val="18"/>
                <w:szCs w:val="18"/>
              </w:rPr>
              <w:t>All dwelling units shall meet the requirements of ANSI/ASHRAE Standard62.2</w:t>
            </w:r>
            <w:ins w:id="540" w:author="Ferris, Todd@Energy" w:date="2018-11-20T14:17:00Z">
              <w:r w:rsidR="00700338">
                <w:rPr>
                  <w:rFonts w:asciiTheme="minorHAnsi" w:hAnsiTheme="minorHAnsi" w:cs="font78"/>
                  <w:sz w:val="18"/>
                  <w:szCs w:val="18"/>
                </w:rPr>
                <w:t>-2016</w:t>
              </w:r>
            </w:ins>
            <w:del w:id="541"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542" w:author="Ferris, Todd@Energy" w:date="2018-11-20T14:26:00Z">
              <w:r w:rsidR="00D27AE0">
                <w:rPr>
                  <w:rFonts w:asciiTheme="minorHAnsi" w:hAnsiTheme="minorHAnsi" w:cs="font78"/>
                  <w:sz w:val="18"/>
                  <w:szCs w:val="18"/>
                </w:rPr>
                <w:t xml:space="preserve"> subject to the amendments specified by Title 24, Part 6, Section </w:t>
              </w:r>
              <w:r w:rsidR="00487151">
                <w:rPr>
                  <w:rFonts w:asciiTheme="minorHAnsi" w:hAnsiTheme="minorHAnsi" w:cs="font78"/>
                  <w:sz w:val="18"/>
                  <w:szCs w:val="18"/>
                </w:rPr>
                <w:t>1</w:t>
              </w:r>
            </w:ins>
            <w:r w:rsidR="00487151">
              <w:rPr>
                <w:rFonts w:asciiTheme="minorHAnsi" w:hAnsiTheme="minorHAnsi" w:cs="font78"/>
                <w:sz w:val="18"/>
                <w:szCs w:val="18"/>
              </w:rPr>
              <w:t>20.1</w:t>
            </w:r>
            <w:ins w:id="543" w:author="Ferris, Todd@Energy" w:date="2018-11-20T14:26:00Z">
              <w:r w:rsidR="00487151">
                <w:rPr>
                  <w:rFonts w:asciiTheme="minorHAnsi" w:hAnsiTheme="minorHAnsi" w:cs="font78"/>
                  <w:sz w:val="18"/>
                  <w:szCs w:val="18"/>
                </w:rPr>
                <w:t>(</w:t>
              </w:r>
            </w:ins>
            <w:r w:rsidR="00487151">
              <w:rPr>
                <w:rFonts w:asciiTheme="minorHAnsi" w:hAnsiTheme="minorHAnsi" w:cs="font78"/>
                <w:sz w:val="18"/>
                <w:szCs w:val="18"/>
              </w:rPr>
              <w:t>b</w:t>
            </w:r>
            <w:ins w:id="544" w:author="Ferris, Todd@Energy" w:date="2018-11-20T14:26:00Z">
              <w:r w:rsidR="00487151">
                <w:rPr>
                  <w:rFonts w:asciiTheme="minorHAnsi" w:hAnsiTheme="minorHAnsi" w:cs="font78"/>
                  <w:sz w:val="18"/>
                  <w:szCs w:val="18"/>
                </w:rPr>
                <w:t>)</w:t>
              </w:r>
            </w:ins>
            <w:r w:rsidR="00487151">
              <w:rPr>
                <w:rFonts w:asciiTheme="minorHAnsi" w:hAnsiTheme="minorHAnsi" w:cs="font78"/>
                <w:sz w:val="18"/>
                <w:szCs w:val="18"/>
              </w:rPr>
              <w:t>2A.iv</w:t>
            </w:r>
            <w:del w:id="545" w:author="Ferris, Todd@Energy" w:date="2018-11-20T14:26:00Z">
              <w:r w:rsidR="00D27AE0" w:rsidDel="00D27AE0">
                <w:rPr>
                  <w:rFonts w:asciiTheme="minorHAnsi" w:hAnsiTheme="minorHAnsi" w:cs="font78"/>
                  <w:sz w:val="18"/>
                  <w:szCs w:val="18"/>
                </w:rPr>
                <w:delText xml:space="preserve">. </w:delText>
              </w:r>
              <w:r w:rsidR="00D27AE0" w:rsidRPr="00CB00C9" w:rsidDel="00D27AE0">
                <w:rPr>
                  <w:rStyle w:val="Emphasis"/>
                  <w:rFonts w:asciiTheme="minorHAnsi" w:hAnsiTheme="minorHAnsi"/>
                  <w:b/>
                  <w:sz w:val="18"/>
                  <w:szCs w:val="18"/>
                </w:rPr>
                <w:delText xml:space="preserve">Equation </w:delText>
              </w:r>
              <w:r w:rsidR="00D27AE0" w:rsidDel="00D27AE0">
                <w:rPr>
                  <w:rStyle w:val="Emphasis"/>
                  <w:rFonts w:asciiTheme="minorHAnsi" w:hAnsiTheme="minorHAnsi"/>
                  <w:b/>
                  <w:sz w:val="18"/>
                  <w:szCs w:val="18"/>
                </w:rPr>
                <w:delText>and table numbering on this form</w:delText>
              </w:r>
              <w:r w:rsidR="00D27AE0"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r w:rsidR="00052480">
              <w:rPr>
                <w:rFonts w:asciiTheme="minorHAnsi" w:hAnsiTheme="minorHAnsi" w:cs="font78"/>
                <w:sz w:val="18"/>
                <w:szCs w:val="18"/>
              </w:rPr>
              <w:t xml:space="preserve"> </w:t>
            </w:r>
          </w:p>
        </w:tc>
      </w:tr>
    </w:tbl>
    <w:p w14:paraId="782918A7" w14:textId="77777777" w:rsidR="002A1F1B" w:rsidRPr="001B7F7E"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546" w:author="Ferris, Todd@Energy" w:date="2018-11-29T10:44: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792"/>
        <w:gridCol w:w="4508"/>
        <w:gridCol w:w="5490"/>
        <w:tblGridChange w:id="547">
          <w:tblGrid>
            <w:gridCol w:w="792"/>
            <w:gridCol w:w="4508"/>
            <w:gridCol w:w="5490"/>
          </w:tblGrid>
        </w:tblGridChange>
      </w:tblGrid>
      <w:tr w:rsidR="002A1F1B" w:rsidRPr="00D2491C" w14:paraId="782918A9" w14:textId="77777777" w:rsidTr="00E45F33">
        <w:tc>
          <w:tcPr>
            <w:tcW w:w="10790" w:type="dxa"/>
            <w:gridSpan w:val="3"/>
            <w:tcPrChange w:id="548" w:author="Ferris, Todd@Energy" w:date="2018-11-29T10:44:00Z">
              <w:tcPr>
                <w:tcW w:w="11016" w:type="dxa"/>
                <w:gridSpan w:val="3"/>
              </w:tcPr>
            </w:tcPrChange>
          </w:tcPr>
          <w:p w14:paraId="782918A8"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782918AD" w14:textId="77777777" w:rsidTr="00E45F33">
        <w:trPr>
          <w:trHeight w:val="158"/>
          <w:trPrChange w:id="549" w:author="Ferris, Todd@Energy" w:date="2018-11-29T10:44:00Z">
            <w:trPr>
              <w:trHeight w:val="158"/>
            </w:trPr>
          </w:trPrChange>
        </w:trPr>
        <w:tc>
          <w:tcPr>
            <w:tcW w:w="792" w:type="dxa"/>
            <w:vAlign w:val="center"/>
            <w:tcPrChange w:id="550" w:author="Ferris, Todd@Energy" w:date="2018-11-29T10:44:00Z">
              <w:tcPr>
                <w:tcW w:w="799" w:type="dxa"/>
                <w:vAlign w:val="center"/>
              </w:tcPr>
            </w:tcPrChange>
          </w:tcPr>
          <w:p w14:paraId="782918AA"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08" w:type="dxa"/>
            <w:vAlign w:val="center"/>
            <w:tcPrChange w:id="551" w:author="Ferris, Todd@Energy" w:date="2018-11-29T10:44:00Z">
              <w:tcPr>
                <w:tcW w:w="4615" w:type="dxa"/>
                <w:vAlign w:val="center"/>
              </w:tcPr>
            </w:tcPrChange>
          </w:tcPr>
          <w:p w14:paraId="782918AB"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490" w:type="dxa"/>
            <w:tcMar>
              <w:left w:w="72" w:type="dxa"/>
              <w:right w:w="72" w:type="dxa"/>
            </w:tcMar>
            <w:tcPrChange w:id="552" w:author="Ferris, Todd@Energy" w:date="2018-11-29T10:44:00Z">
              <w:tcPr>
                <w:tcW w:w="5602" w:type="dxa"/>
                <w:tcMar>
                  <w:left w:w="72" w:type="dxa"/>
                  <w:right w:w="72" w:type="dxa"/>
                </w:tcMar>
              </w:tcPr>
            </w:tcPrChange>
          </w:tcPr>
          <w:p w14:paraId="782918AC" w14:textId="070B8E95" w:rsidR="002A1F1B" w:rsidRPr="00F5715E" w:rsidRDefault="002A1F1B" w:rsidP="00C9599D">
            <w:pPr>
              <w:rPr>
                <w:rFonts w:asciiTheme="minorHAnsi" w:hAnsiTheme="minorHAnsi"/>
                <w:sz w:val="18"/>
                <w:szCs w:val="18"/>
              </w:rPr>
            </w:pPr>
            <w:r w:rsidRPr="00F5715E">
              <w:rPr>
                <w:rFonts w:asciiTheme="minorHAnsi" w:hAnsiTheme="minorHAnsi"/>
                <w:sz w:val="18"/>
                <w:szCs w:val="18"/>
              </w:rPr>
              <w:t xml:space="preserve">&lt;&lt;calculated field, referenced data from </w:t>
            </w:r>
            <w:ins w:id="553" w:author="Ferris, Todd@Energy" w:date="2018-11-29T10:23:00Z">
              <w:r w:rsidR="00573BC7">
                <w:rPr>
                  <w:rFonts w:asciiTheme="minorHAnsi" w:hAnsiTheme="minorHAnsi"/>
                  <w:sz w:val="18"/>
                  <w:szCs w:val="18"/>
                </w:rPr>
                <w:t>the NRCC-PRF-01 or NRCC-MCH-</w:t>
              </w:r>
              <w:r w:rsidR="00573BC7">
                <w:rPr>
                  <w:rFonts w:asciiTheme="minorHAnsi" w:hAnsiTheme="minorHAnsi" w:cstheme="minorHAnsi"/>
                  <w:sz w:val="18"/>
                  <w:szCs w:val="18"/>
                </w:rPr>
                <w:t>01</w:t>
              </w:r>
            </w:ins>
            <w:del w:id="554" w:author="Ferris, Todd@Energy" w:date="2018-11-20T16:07:00Z">
              <w:r w:rsidRPr="00F5715E" w:rsidDel="00B47A76">
                <w:rPr>
                  <w:rFonts w:asciiTheme="minorHAnsi" w:hAnsiTheme="minorHAnsi"/>
                  <w:sz w:val="18"/>
                  <w:szCs w:val="18"/>
                </w:rPr>
                <w:delText>CF1R</w:delText>
              </w:r>
            </w:del>
            <w:del w:id="555" w:author="Ferris, Todd@Energy" w:date="2018-11-29T10:24:00Z">
              <w:r w:rsidRPr="00F5715E" w:rsidDel="00573BC7">
                <w:rPr>
                  <w:rFonts w:asciiTheme="minorHAnsi" w:hAnsiTheme="minorHAnsi"/>
                  <w:sz w:val="18"/>
                  <w:szCs w:val="18"/>
                </w:rPr>
                <w:delText>.</w:delText>
              </w:r>
            </w:del>
            <w:r>
              <w:rPr>
                <w:rFonts w:asciiTheme="minorHAnsi" w:hAnsiTheme="minorHAnsi"/>
                <w:sz w:val="18"/>
                <w:szCs w:val="18"/>
              </w:rPr>
              <w:t>&gt;&gt;</w:t>
            </w:r>
          </w:p>
        </w:tc>
      </w:tr>
      <w:tr w:rsidR="002A1F1B" w:rsidRPr="00D2491C" w14:paraId="782918B1" w14:textId="77777777" w:rsidTr="00E45F33">
        <w:trPr>
          <w:trHeight w:val="158"/>
          <w:trPrChange w:id="556" w:author="Ferris, Todd@Energy" w:date="2018-11-29T10:44:00Z">
            <w:trPr>
              <w:trHeight w:val="158"/>
            </w:trPr>
          </w:trPrChange>
        </w:trPr>
        <w:tc>
          <w:tcPr>
            <w:tcW w:w="792" w:type="dxa"/>
            <w:vAlign w:val="center"/>
            <w:tcPrChange w:id="557" w:author="Ferris, Todd@Energy" w:date="2018-11-29T10:44:00Z">
              <w:tcPr>
                <w:tcW w:w="799" w:type="dxa"/>
                <w:vAlign w:val="center"/>
              </w:tcPr>
            </w:tcPrChange>
          </w:tcPr>
          <w:p w14:paraId="782918A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08" w:type="dxa"/>
            <w:vAlign w:val="center"/>
            <w:tcPrChange w:id="558" w:author="Ferris, Todd@Energy" w:date="2018-11-29T10:44:00Z">
              <w:tcPr>
                <w:tcW w:w="4615" w:type="dxa"/>
                <w:vAlign w:val="center"/>
              </w:tcPr>
            </w:tcPrChange>
          </w:tcPr>
          <w:p w14:paraId="782918AF"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490" w:type="dxa"/>
            <w:tcMar>
              <w:left w:w="72" w:type="dxa"/>
              <w:right w:w="72" w:type="dxa"/>
            </w:tcMar>
            <w:tcPrChange w:id="559" w:author="Ferris, Todd@Energy" w:date="2018-11-29T10:44:00Z">
              <w:tcPr>
                <w:tcW w:w="5602" w:type="dxa"/>
                <w:tcMar>
                  <w:left w:w="72" w:type="dxa"/>
                  <w:right w:w="72" w:type="dxa"/>
                </w:tcMar>
              </w:tcPr>
            </w:tcPrChange>
          </w:tcPr>
          <w:p w14:paraId="782918B0" w14:textId="3E255BB9" w:rsidR="002A1F1B" w:rsidRPr="00F5715E" w:rsidRDefault="00912920" w:rsidP="00C9599D">
            <w:pPr>
              <w:rPr>
                <w:rFonts w:asciiTheme="minorHAnsi" w:hAnsiTheme="minorHAnsi"/>
                <w:sz w:val="18"/>
                <w:szCs w:val="18"/>
              </w:rPr>
            </w:pPr>
            <w:ins w:id="560" w:author="Ferris, Todd@Energy" w:date="2018-11-20T15:09:00Z">
              <w:r w:rsidRPr="007A5D38">
                <w:rPr>
                  <w:rFonts w:asciiTheme="minorHAnsi" w:hAnsiTheme="minorHAnsi" w:cstheme="minorHAnsi"/>
                  <w:sz w:val="18"/>
                  <w:szCs w:val="18"/>
                </w:rPr>
                <w:t xml:space="preserve">&lt;&lt; calculated field, referenced data from </w:t>
              </w:r>
            </w:ins>
            <w:ins w:id="561" w:author="Ferris, Todd@Energy" w:date="2018-11-29T10:28:00Z">
              <w:r w:rsidR="0068772D">
                <w:rPr>
                  <w:rFonts w:asciiTheme="minorHAnsi" w:hAnsiTheme="minorHAnsi" w:cstheme="minorHAnsi"/>
                  <w:sz w:val="18"/>
                  <w:szCs w:val="18"/>
                </w:rPr>
                <w:t xml:space="preserve">the </w:t>
              </w:r>
            </w:ins>
            <w:ins w:id="562" w:author="Ferris, Todd@Energy" w:date="2018-11-29T10:24:00Z">
              <w:r w:rsidR="00573BC7">
                <w:rPr>
                  <w:rFonts w:asciiTheme="minorHAnsi" w:hAnsiTheme="minorHAnsi"/>
                  <w:sz w:val="18"/>
                  <w:szCs w:val="18"/>
                </w:rPr>
                <w:t>NRCC-PRF-01 or NRCC-MCH-</w:t>
              </w:r>
              <w:r w:rsidR="00573BC7">
                <w:rPr>
                  <w:rFonts w:asciiTheme="minorHAnsi" w:hAnsiTheme="minorHAnsi" w:cstheme="minorHAnsi"/>
                  <w:sz w:val="18"/>
                  <w:szCs w:val="18"/>
                </w:rPr>
                <w:t>01</w:t>
              </w:r>
            </w:ins>
            <w:ins w:id="563" w:author="Ferris, Todd@Energy" w:date="2018-11-20T15:09:00Z">
              <w:r w:rsidRPr="007A5D38">
                <w:rPr>
                  <w:rFonts w:asciiTheme="minorHAnsi" w:hAnsiTheme="minorHAnsi" w:cstheme="minorHAnsi"/>
                  <w:sz w:val="18"/>
                  <w:szCs w:val="18"/>
                </w:rPr>
                <w:t>&gt;&gt;</w:t>
              </w:r>
            </w:ins>
            <w:del w:id="564" w:author="Ferris, Todd@Energy" w:date="2018-11-20T15:09:00Z">
              <w:r w:rsidR="002A1F1B" w:rsidRPr="00F5715E" w:rsidDel="00912920">
                <w:rPr>
                  <w:rFonts w:asciiTheme="minorHAnsi" w:hAnsiTheme="minorHAnsi"/>
                  <w:sz w:val="18"/>
                  <w:szCs w:val="18"/>
                </w:rPr>
                <w:delText>&lt;</w:delText>
              </w:r>
              <w:r w:rsidR="002A1F1B" w:rsidDel="00912920">
                <w:rPr>
                  <w:rFonts w:asciiTheme="minorHAnsi" w:hAnsiTheme="minorHAnsi"/>
                  <w:sz w:val="18"/>
                  <w:szCs w:val="18"/>
                </w:rPr>
                <w:delText>&lt;reference value from CF1R, but allow user to override and select one from list: Single Family, Multifamily, Non-dwelling Unit&gt;&gt;</w:delText>
              </w:r>
            </w:del>
          </w:p>
        </w:tc>
      </w:tr>
      <w:tr w:rsidR="002A1F1B" w:rsidRPr="00D2491C" w14:paraId="782918B8" w14:textId="77777777" w:rsidTr="00E45F33">
        <w:trPr>
          <w:trHeight w:val="158"/>
          <w:trPrChange w:id="565" w:author="Ferris, Todd@Energy" w:date="2018-11-29T10:44:00Z">
            <w:trPr>
              <w:trHeight w:val="158"/>
            </w:trPr>
          </w:trPrChange>
        </w:trPr>
        <w:tc>
          <w:tcPr>
            <w:tcW w:w="792" w:type="dxa"/>
            <w:vAlign w:val="center"/>
            <w:tcPrChange w:id="566" w:author="Ferris, Todd@Energy" w:date="2018-11-29T10:44:00Z">
              <w:tcPr>
                <w:tcW w:w="799" w:type="dxa"/>
                <w:vAlign w:val="center"/>
              </w:tcPr>
            </w:tcPrChange>
          </w:tcPr>
          <w:p w14:paraId="782918B2"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08" w:type="dxa"/>
            <w:vAlign w:val="center"/>
            <w:tcPrChange w:id="567" w:author="Ferris, Todd@Energy" w:date="2018-11-29T10:44:00Z">
              <w:tcPr>
                <w:tcW w:w="4615" w:type="dxa"/>
                <w:vAlign w:val="center"/>
              </w:tcPr>
            </w:tcPrChange>
          </w:tcPr>
          <w:p w14:paraId="782918B3"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490" w:type="dxa"/>
            <w:tcMar>
              <w:left w:w="72" w:type="dxa"/>
              <w:right w:w="72" w:type="dxa"/>
            </w:tcMar>
            <w:tcPrChange w:id="568" w:author="Ferris, Todd@Energy" w:date="2018-11-29T10:44:00Z">
              <w:tcPr>
                <w:tcW w:w="5602" w:type="dxa"/>
                <w:tcMar>
                  <w:left w:w="72" w:type="dxa"/>
                  <w:right w:w="72" w:type="dxa"/>
                </w:tcMar>
              </w:tcPr>
            </w:tcPrChange>
          </w:tcPr>
          <w:p w14:paraId="782918B7" w14:textId="19A7FE4D" w:rsidR="002A1F1B" w:rsidRPr="00F5715E" w:rsidRDefault="00912920" w:rsidP="00C9599D">
            <w:pPr>
              <w:rPr>
                <w:rFonts w:asciiTheme="minorHAnsi" w:hAnsiTheme="minorHAnsi"/>
                <w:sz w:val="18"/>
                <w:szCs w:val="18"/>
              </w:rPr>
            </w:pPr>
            <w:ins w:id="569" w:author="Ferris, Todd@Energy" w:date="2018-11-20T15:10:00Z">
              <w:r w:rsidRPr="007A5D38">
                <w:rPr>
                  <w:rFonts w:asciiTheme="minorHAnsi" w:hAnsiTheme="minorHAnsi" w:cstheme="minorHAnsi"/>
                  <w:sz w:val="18"/>
                  <w:szCs w:val="18"/>
                </w:rPr>
                <w:t xml:space="preserve">&lt;&lt; calculated field, referenced data from </w:t>
              </w:r>
            </w:ins>
            <w:ins w:id="570" w:author="Ferris, Todd@Energy" w:date="2018-11-29T10:28:00Z">
              <w:r w:rsidR="0068772D">
                <w:rPr>
                  <w:rFonts w:asciiTheme="minorHAnsi" w:hAnsiTheme="minorHAnsi" w:cstheme="minorHAnsi"/>
                  <w:sz w:val="18"/>
                  <w:szCs w:val="18"/>
                </w:rPr>
                <w:t xml:space="preserve">the </w:t>
              </w:r>
            </w:ins>
            <w:ins w:id="571" w:author="Ferris, Todd@Energy" w:date="2018-11-29T10:24:00Z">
              <w:r w:rsidR="00573BC7">
                <w:rPr>
                  <w:rFonts w:asciiTheme="minorHAnsi" w:hAnsiTheme="minorHAnsi"/>
                  <w:sz w:val="18"/>
                  <w:szCs w:val="18"/>
                </w:rPr>
                <w:t>NRCC-PRF-01 or NRCC-MCH-01</w:t>
              </w:r>
            </w:ins>
            <w:del w:id="572" w:author="Ferris, Todd@Energy" w:date="2018-11-29T10:25:00Z">
              <w:r w:rsidR="00B54159" w:rsidDel="00573BC7">
                <w:rPr>
                  <w:rFonts w:asciiTheme="minorHAnsi" w:hAnsiTheme="minorHAnsi" w:cstheme="minorHAnsi"/>
                  <w:sz w:val="18"/>
                  <w:szCs w:val="18"/>
                </w:rPr>
                <w:delText>^^^^</w:delText>
              </w:r>
            </w:del>
            <w:ins w:id="573" w:author="Ferris, Todd@Energy" w:date="2018-11-20T15:10:00Z">
              <w:r w:rsidRPr="007A5D38">
                <w:rPr>
                  <w:rFonts w:asciiTheme="minorHAnsi" w:hAnsiTheme="minorHAnsi" w:cstheme="minorHAnsi"/>
                  <w:sz w:val="18"/>
                  <w:szCs w:val="18"/>
                  <w:u w:val="single"/>
                </w:rPr>
                <w:t>&gt;&gt;</w:t>
              </w:r>
            </w:ins>
            <w:del w:id="574" w:author="Ferris, Todd@Energy" w:date="2018-11-20T15:10:00Z">
              <w:r w:rsidR="002A1F1B" w:rsidRPr="00F5715E" w:rsidDel="00912920">
                <w:rPr>
                  <w:rFonts w:asciiTheme="minorHAnsi" w:hAnsiTheme="minorHAnsi"/>
                  <w:sz w:val="18"/>
                  <w:szCs w:val="18"/>
                </w:rPr>
                <w:delText>&lt;&lt; calculated field, referenced data from CF1R</w:delText>
              </w:r>
              <w:r w:rsidR="002A1F1B" w:rsidRPr="00F5715E" w:rsidDel="00912920">
                <w:rPr>
                  <w:rFonts w:asciiTheme="minorHAnsi" w:hAnsiTheme="minorHAnsi"/>
                  <w:sz w:val="18"/>
                  <w:szCs w:val="18"/>
                  <w:u w:val="single"/>
                </w:rPr>
                <w:delText>&gt;&gt;</w:delText>
              </w:r>
            </w:del>
          </w:p>
        </w:tc>
      </w:tr>
      <w:tr w:rsidR="002A1F1B" w:rsidRPr="00D2491C" w14:paraId="782918BD" w14:textId="77777777" w:rsidTr="00E45F33">
        <w:trPr>
          <w:trHeight w:val="158"/>
          <w:trPrChange w:id="575" w:author="Ferris, Todd@Energy" w:date="2018-11-29T10:44:00Z">
            <w:trPr>
              <w:trHeight w:val="158"/>
            </w:trPr>
          </w:trPrChange>
        </w:trPr>
        <w:tc>
          <w:tcPr>
            <w:tcW w:w="792" w:type="dxa"/>
            <w:vAlign w:val="center"/>
            <w:tcPrChange w:id="576" w:author="Ferris, Todd@Energy" w:date="2018-11-29T10:44:00Z">
              <w:tcPr>
                <w:tcW w:w="799" w:type="dxa"/>
                <w:vAlign w:val="center"/>
              </w:tcPr>
            </w:tcPrChange>
          </w:tcPr>
          <w:p w14:paraId="782918B9"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08" w:type="dxa"/>
            <w:vAlign w:val="center"/>
            <w:tcPrChange w:id="577" w:author="Ferris, Todd@Energy" w:date="2018-11-29T10:44:00Z">
              <w:tcPr>
                <w:tcW w:w="4615" w:type="dxa"/>
                <w:vAlign w:val="center"/>
              </w:tcPr>
            </w:tcPrChange>
          </w:tcPr>
          <w:p w14:paraId="782918BA"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BB"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490" w:type="dxa"/>
            <w:tcMar>
              <w:left w:w="72" w:type="dxa"/>
              <w:right w:w="72" w:type="dxa"/>
            </w:tcMar>
            <w:tcPrChange w:id="578" w:author="Ferris, Todd@Energy" w:date="2018-11-29T10:44:00Z">
              <w:tcPr>
                <w:tcW w:w="5602" w:type="dxa"/>
                <w:tcMar>
                  <w:left w:w="72" w:type="dxa"/>
                  <w:right w:w="72" w:type="dxa"/>
                </w:tcMar>
              </w:tcPr>
            </w:tcPrChange>
          </w:tcPr>
          <w:p w14:paraId="782918BC" w14:textId="20808A48" w:rsidR="002A1F1B" w:rsidRPr="00F5715E" w:rsidRDefault="002A1F1B" w:rsidP="00C9599D">
            <w:pPr>
              <w:rPr>
                <w:rFonts w:asciiTheme="minorHAnsi" w:hAnsiTheme="minorHAnsi"/>
                <w:sz w:val="18"/>
                <w:szCs w:val="18"/>
              </w:rPr>
            </w:pPr>
            <w:r>
              <w:rPr>
                <w:rFonts w:asciiTheme="minorHAnsi" w:hAnsiTheme="minorHAnsi"/>
                <w:sz w:val="18"/>
                <w:szCs w:val="18"/>
              </w:rPr>
              <w:t>&lt;&lt;calculated field</w:t>
            </w:r>
            <w:ins w:id="579" w:author="Ferris, Todd@Energy" w:date="2018-11-29T10:33:00Z">
              <w:r w:rsidR="0068772D">
                <w:rPr>
                  <w:rFonts w:asciiTheme="minorHAnsi" w:hAnsiTheme="minorHAnsi"/>
                  <w:sz w:val="18"/>
                  <w:szCs w:val="18"/>
                </w:rPr>
                <w:t>,</w:t>
              </w:r>
            </w:ins>
            <w:del w:id="580" w:author="Ferris, Todd@Energy" w:date="2018-11-29T10:33:00Z">
              <w:r w:rsidDel="0068772D">
                <w:rPr>
                  <w:rFonts w:asciiTheme="minorHAnsi" w:hAnsiTheme="minorHAnsi"/>
                  <w:sz w:val="18"/>
                  <w:szCs w:val="18"/>
                </w:rPr>
                <w:delText>:</w:delText>
              </w:r>
            </w:del>
            <w:r>
              <w:rPr>
                <w:rFonts w:asciiTheme="minorHAnsi" w:hAnsiTheme="minorHAnsi"/>
                <w:sz w:val="18"/>
                <w:szCs w:val="18"/>
              </w:rPr>
              <w:t xml:space="preserve"> </w:t>
            </w:r>
            <w:del w:id="581" w:author="Ferris, Todd@Energy" w:date="2018-11-20T16:11:00Z">
              <w:r w:rsidDel="00B47A76">
                <w:rPr>
                  <w:rFonts w:asciiTheme="minorHAnsi" w:hAnsiTheme="minorHAnsi"/>
                  <w:sz w:val="18"/>
                  <w:szCs w:val="18"/>
                </w:rPr>
                <w:delText xml:space="preserve">default value </w:delText>
              </w:r>
            </w:del>
            <w:r>
              <w:rPr>
                <w:rFonts w:asciiTheme="minorHAnsi" w:hAnsiTheme="minorHAnsi"/>
                <w:sz w:val="18"/>
                <w:szCs w:val="18"/>
              </w:rPr>
              <w:t>reference</w:t>
            </w:r>
            <w:ins w:id="582" w:author="Ferris, Todd@Energy" w:date="2018-11-20T16:11:00Z">
              <w:r w:rsidR="00B47A76">
                <w:rPr>
                  <w:rFonts w:asciiTheme="minorHAnsi" w:hAnsiTheme="minorHAnsi"/>
                  <w:sz w:val="18"/>
                  <w:szCs w:val="18"/>
                </w:rPr>
                <w:t>d</w:t>
              </w:r>
            </w:ins>
            <w:r>
              <w:rPr>
                <w:rFonts w:asciiTheme="minorHAnsi" w:hAnsiTheme="minorHAnsi"/>
                <w:sz w:val="18"/>
                <w:szCs w:val="18"/>
              </w:rPr>
              <w:t xml:space="preserve"> from </w:t>
            </w:r>
            <w:ins w:id="583" w:author="Ferris, Todd@Energy" w:date="2018-11-29T10:28:00Z">
              <w:r w:rsidR="0068772D">
                <w:rPr>
                  <w:rFonts w:asciiTheme="minorHAnsi" w:hAnsiTheme="minorHAnsi" w:cstheme="minorHAnsi"/>
                  <w:sz w:val="18"/>
                  <w:szCs w:val="18"/>
                </w:rPr>
                <w:t xml:space="preserve">the </w:t>
              </w:r>
              <w:r w:rsidR="0068772D">
                <w:rPr>
                  <w:rFonts w:asciiTheme="minorHAnsi" w:hAnsiTheme="minorHAnsi"/>
                  <w:sz w:val="18"/>
                  <w:szCs w:val="18"/>
                </w:rPr>
                <w:t>NRCC-PRF-01 or NRCC-MCH-01</w:t>
              </w:r>
            </w:ins>
            <w:del w:id="584" w:author="Ferris, Todd@Energy" w:date="2018-11-29T10:28:00Z">
              <w:r w:rsidDel="0068772D">
                <w:rPr>
                  <w:rFonts w:asciiTheme="minorHAnsi" w:hAnsiTheme="minorHAnsi" w:cstheme="minorHAnsi"/>
                  <w:sz w:val="18"/>
                  <w:szCs w:val="18"/>
                </w:rPr>
                <w:delText>MCH-</w:delText>
              </w:r>
              <w:r w:rsidDel="0068772D">
                <w:rPr>
                  <w:rFonts w:asciiTheme="minorHAnsi" w:hAnsiTheme="minorHAnsi"/>
                  <w:sz w:val="18"/>
                  <w:szCs w:val="18"/>
                </w:rPr>
                <w:delText>01</w:delText>
              </w:r>
            </w:del>
            <w:del w:id="585" w:author="Ferris, Todd@Energy" w:date="2018-11-20T16:12:00Z">
              <w:r w:rsidDel="00B47A76">
                <w:rPr>
                  <w:rFonts w:asciiTheme="minorHAnsi" w:hAnsiTheme="minorHAnsi"/>
                  <w:sz w:val="18"/>
                  <w:szCs w:val="18"/>
                </w:rPr>
                <w:delText xml:space="preserve">;  or allow user to override default and input value xxxxx; </w:delText>
              </w:r>
              <w:r w:rsidDel="00B47A76">
                <w:delText xml:space="preserve"> </w:delText>
              </w:r>
              <w:r w:rsidRPr="00384FF9" w:rsidDel="00B47A76">
                <w:rPr>
                  <w:rFonts w:asciiTheme="minorHAnsi" w:hAnsiTheme="minorHAnsi"/>
                  <w:sz w:val="18"/>
                  <w:szCs w:val="18"/>
                </w:rPr>
                <w:delText>flag overridden values and report in project status notes field</w:delText>
              </w:r>
            </w:del>
            <w:del w:id="586" w:author="Ferris, Todd@Energy" w:date="2018-11-29T10:28:00Z">
              <w:r w:rsidRPr="00384FF9" w:rsidDel="0068772D">
                <w:rPr>
                  <w:rFonts w:asciiTheme="minorHAnsi" w:hAnsiTheme="minorHAnsi"/>
                  <w:sz w:val="18"/>
                  <w:szCs w:val="18"/>
                </w:rPr>
                <w:delText xml:space="preserve"> </w:delText>
              </w:r>
            </w:del>
            <w:r>
              <w:rPr>
                <w:rFonts w:asciiTheme="minorHAnsi" w:hAnsiTheme="minorHAnsi"/>
                <w:sz w:val="18"/>
                <w:szCs w:val="18"/>
              </w:rPr>
              <w:t>&gt;&gt;</w:t>
            </w:r>
          </w:p>
        </w:tc>
      </w:tr>
      <w:tr w:rsidR="002A1F1B" w:rsidRPr="00D2491C" w14:paraId="782918C2" w14:textId="77777777" w:rsidTr="00E45F33">
        <w:trPr>
          <w:trHeight w:val="158"/>
          <w:trPrChange w:id="587" w:author="Ferris, Todd@Energy" w:date="2018-11-29T10:44:00Z">
            <w:trPr>
              <w:trHeight w:val="158"/>
            </w:trPr>
          </w:trPrChange>
        </w:trPr>
        <w:tc>
          <w:tcPr>
            <w:tcW w:w="792" w:type="dxa"/>
            <w:vAlign w:val="center"/>
            <w:tcPrChange w:id="588" w:author="Ferris, Todd@Energy" w:date="2018-11-29T10:44:00Z">
              <w:tcPr>
                <w:tcW w:w="799" w:type="dxa"/>
                <w:vAlign w:val="center"/>
              </w:tcPr>
            </w:tcPrChange>
          </w:tcPr>
          <w:p w14:paraId="782918B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08" w:type="dxa"/>
            <w:vAlign w:val="center"/>
            <w:tcPrChange w:id="589" w:author="Ferris, Todd@Energy" w:date="2018-11-29T10:44:00Z">
              <w:tcPr>
                <w:tcW w:w="4615" w:type="dxa"/>
                <w:vAlign w:val="center"/>
              </w:tcPr>
            </w:tcPrChange>
          </w:tcPr>
          <w:p w14:paraId="782918BF"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C0"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490" w:type="dxa"/>
            <w:tcMar>
              <w:left w:w="72" w:type="dxa"/>
              <w:right w:w="72" w:type="dxa"/>
            </w:tcMar>
            <w:tcPrChange w:id="590" w:author="Ferris, Todd@Energy" w:date="2018-11-29T10:44:00Z">
              <w:tcPr>
                <w:tcW w:w="5602" w:type="dxa"/>
                <w:tcMar>
                  <w:left w:w="72" w:type="dxa"/>
                  <w:right w:w="72" w:type="dxa"/>
                </w:tcMar>
              </w:tcPr>
            </w:tcPrChange>
          </w:tcPr>
          <w:p w14:paraId="782918C1" w14:textId="5BD870EB" w:rsidR="002A1F1B" w:rsidRPr="00F5715E" w:rsidRDefault="002A1F1B" w:rsidP="00C9599D">
            <w:pPr>
              <w:rPr>
                <w:rFonts w:asciiTheme="minorHAnsi" w:hAnsiTheme="minorHAnsi"/>
                <w:sz w:val="18"/>
                <w:szCs w:val="18"/>
              </w:rPr>
            </w:pPr>
            <w:r w:rsidRPr="006121C5">
              <w:rPr>
                <w:rFonts w:asciiTheme="minorHAnsi" w:hAnsiTheme="minorHAnsi"/>
                <w:sz w:val="18"/>
                <w:szCs w:val="18"/>
              </w:rPr>
              <w:t>&lt;&lt;calculated field</w:t>
            </w:r>
            <w:ins w:id="591" w:author="Ferris, Todd@Energy" w:date="2018-11-29T10:33:00Z">
              <w:r w:rsidR="0068772D">
                <w:rPr>
                  <w:rFonts w:asciiTheme="minorHAnsi" w:hAnsiTheme="minorHAnsi"/>
                  <w:sz w:val="18"/>
                  <w:szCs w:val="18"/>
                </w:rPr>
                <w:t>,</w:t>
              </w:r>
            </w:ins>
            <w:del w:id="592" w:author="Ferris, Todd@Energy" w:date="2018-11-29T10:33:00Z">
              <w:r w:rsidRPr="006121C5" w:rsidDel="0068772D">
                <w:rPr>
                  <w:rFonts w:asciiTheme="minorHAnsi" w:hAnsiTheme="minorHAnsi"/>
                  <w:sz w:val="18"/>
                  <w:szCs w:val="18"/>
                </w:rPr>
                <w:delText>:</w:delText>
              </w:r>
            </w:del>
            <w:r w:rsidRPr="006121C5">
              <w:rPr>
                <w:rFonts w:asciiTheme="minorHAnsi" w:hAnsiTheme="minorHAnsi"/>
                <w:sz w:val="18"/>
                <w:szCs w:val="18"/>
              </w:rPr>
              <w:t xml:space="preserve"> </w:t>
            </w:r>
            <w:del w:id="593" w:author="Ferris, Todd@Energy" w:date="2018-11-20T16:12:00Z">
              <w:r w:rsidRPr="006121C5" w:rsidDel="00B47A76">
                <w:rPr>
                  <w:rFonts w:asciiTheme="minorHAnsi" w:hAnsiTheme="minorHAnsi"/>
                  <w:sz w:val="18"/>
                  <w:szCs w:val="18"/>
                </w:rPr>
                <w:delText xml:space="preserve">default value </w:delText>
              </w:r>
            </w:del>
            <w:r w:rsidRPr="006121C5">
              <w:rPr>
                <w:rFonts w:asciiTheme="minorHAnsi" w:hAnsiTheme="minorHAnsi"/>
                <w:sz w:val="18"/>
                <w:szCs w:val="18"/>
              </w:rPr>
              <w:t>reference</w:t>
            </w:r>
            <w:ins w:id="594" w:author="Ferris, Todd@Energy" w:date="2018-11-20T16:12:00Z">
              <w:r w:rsidR="00B47A76">
                <w:rPr>
                  <w:rFonts w:asciiTheme="minorHAnsi" w:hAnsiTheme="minorHAnsi"/>
                  <w:sz w:val="18"/>
                  <w:szCs w:val="18"/>
                </w:rPr>
                <w:t>d</w:t>
              </w:r>
            </w:ins>
            <w:r w:rsidRPr="006121C5">
              <w:rPr>
                <w:rFonts w:asciiTheme="minorHAnsi" w:hAnsiTheme="minorHAnsi"/>
                <w:sz w:val="18"/>
                <w:szCs w:val="18"/>
              </w:rPr>
              <w:t xml:space="preserve"> from </w:t>
            </w:r>
            <w:ins w:id="595" w:author="Ferris, Todd@Energy" w:date="2018-11-29T10:28:00Z">
              <w:r w:rsidR="0068772D">
                <w:rPr>
                  <w:rFonts w:asciiTheme="minorHAnsi" w:hAnsiTheme="minorHAnsi" w:cstheme="minorHAnsi"/>
                  <w:sz w:val="18"/>
                  <w:szCs w:val="18"/>
                </w:rPr>
                <w:t xml:space="preserve">the </w:t>
              </w:r>
              <w:r w:rsidR="0068772D">
                <w:rPr>
                  <w:rFonts w:asciiTheme="minorHAnsi" w:hAnsiTheme="minorHAnsi"/>
                  <w:sz w:val="18"/>
                  <w:szCs w:val="18"/>
                </w:rPr>
                <w:t>NRCC-PRF-01 or NRCC-MCH-01</w:t>
              </w:r>
            </w:ins>
            <w:del w:id="596" w:author="Ferris, Todd@Energy" w:date="2018-11-29T10:28:00Z">
              <w:r w:rsidDel="0068772D">
                <w:rPr>
                  <w:rFonts w:asciiTheme="minorHAnsi" w:hAnsiTheme="minorHAnsi" w:cstheme="minorHAnsi"/>
                  <w:sz w:val="18"/>
                  <w:szCs w:val="18"/>
                </w:rPr>
                <w:delText>MCH-</w:delText>
              </w:r>
              <w:r w:rsidRPr="006121C5" w:rsidDel="0068772D">
                <w:rPr>
                  <w:rFonts w:asciiTheme="minorHAnsi" w:hAnsiTheme="minorHAnsi"/>
                  <w:sz w:val="18"/>
                  <w:szCs w:val="18"/>
                </w:rPr>
                <w:delText>01</w:delText>
              </w:r>
            </w:del>
            <w:ins w:id="597" w:author="Ferris, Todd@Energy" w:date="2018-11-20T16:13:00Z">
              <w:r w:rsidR="00B47A76">
                <w:rPr>
                  <w:rFonts w:ascii="Calibri" w:hAnsi="Calibri"/>
                  <w:sz w:val="18"/>
                  <w:szCs w:val="18"/>
                </w:rPr>
                <w:t>;</w:t>
              </w:r>
              <w:r w:rsidR="00B47A76" w:rsidRPr="007A5D38">
                <w:rPr>
                  <w:rFonts w:asciiTheme="minorHAnsi" w:hAnsiTheme="minorHAnsi" w:cstheme="minorHAnsi"/>
                  <w:sz w:val="18"/>
                  <w:szCs w:val="18"/>
                </w:rPr>
                <w:t xml:space="preserve"> if value from </w:t>
              </w:r>
            </w:ins>
            <w:ins w:id="598" w:author="Ferris, Todd@Energy" w:date="2018-11-29T10:29:00Z">
              <w:r w:rsidR="0068772D">
                <w:rPr>
                  <w:rFonts w:asciiTheme="minorHAnsi" w:hAnsiTheme="minorHAnsi" w:cstheme="minorHAnsi"/>
                  <w:sz w:val="18"/>
                  <w:szCs w:val="18"/>
                </w:rPr>
                <w:t xml:space="preserve">either of these documents </w:t>
              </w:r>
            </w:ins>
            <w:ins w:id="599" w:author="Ferris, Todd@Energy" w:date="2018-11-20T16:13:00Z">
              <w:r w:rsidR="00B47A76" w:rsidRPr="007A5D38">
                <w:rPr>
                  <w:rFonts w:asciiTheme="minorHAnsi" w:hAnsiTheme="minorHAnsi" w:cstheme="minorHAnsi"/>
                  <w:sz w:val="18"/>
                  <w:szCs w:val="18"/>
                </w:rPr>
                <w:t>= 0 replace with 1</w:t>
              </w:r>
            </w:ins>
            <w:ins w:id="600" w:author="Ferris, Todd@Energy" w:date="2018-11-29T10:29:00Z">
              <w:r w:rsidR="0068772D">
                <w:rPr>
                  <w:rFonts w:asciiTheme="minorHAnsi" w:hAnsiTheme="minorHAnsi" w:cstheme="minorHAnsi"/>
                  <w:sz w:val="18"/>
                  <w:szCs w:val="18"/>
                </w:rPr>
                <w:t xml:space="preserve">; Allow user to </w:t>
              </w:r>
            </w:ins>
            <w:ins w:id="601" w:author="Ferris, Todd@Energy" w:date="2018-11-29T10:30:00Z">
              <w:r w:rsidR="0068772D">
                <w:rPr>
                  <w:rFonts w:asciiTheme="minorHAnsi" w:hAnsiTheme="minorHAnsi" w:cstheme="minorHAnsi"/>
                  <w:sz w:val="18"/>
                  <w:szCs w:val="18"/>
                </w:rPr>
                <w:t>overwrite with a larger value</w:t>
              </w:r>
            </w:ins>
            <w:r w:rsidRPr="009D121A">
              <w:rPr>
                <w:rFonts w:asciiTheme="minorHAnsi" w:hAnsiTheme="minorHAnsi"/>
                <w:sz w:val="18"/>
                <w:szCs w:val="18"/>
              </w:rPr>
              <w:t>&gt;&gt;</w:t>
            </w:r>
          </w:p>
        </w:tc>
      </w:tr>
      <w:tr w:rsidR="00EE3065" w:rsidRPr="00D2491C" w:rsidDel="00EE3065" w14:paraId="782918C9" w14:textId="77777777" w:rsidTr="00E45F33">
        <w:trPr>
          <w:trHeight w:val="158"/>
          <w:del w:id="602" w:author="Ferris, Todd@Energy" w:date="2018-11-20T15:56:00Z"/>
          <w:trPrChange w:id="603" w:author="Ferris, Todd@Energy" w:date="2018-11-29T10:44:00Z">
            <w:trPr>
              <w:trHeight w:val="158"/>
            </w:trPr>
          </w:trPrChange>
        </w:trPr>
        <w:tc>
          <w:tcPr>
            <w:tcW w:w="792" w:type="dxa"/>
            <w:vAlign w:val="center"/>
            <w:tcPrChange w:id="604" w:author="Ferris, Todd@Energy" w:date="2018-11-29T10:44:00Z">
              <w:tcPr>
                <w:tcW w:w="799" w:type="dxa"/>
                <w:vAlign w:val="center"/>
              </w:tcPr>
            </w:tcPrChange>
          </w:tcPr>
          <w:p w14:paraId="782918C3" w14:textId="77777777" w:rsidR="00EE3065" w:rsidRPr="00F5715E" w:rsidDel="00EE3065" w:rsidRDefault="00EE3065" w:rsidP="00EE3065">
            <w:pPr>
              <w:jc w:val="center"/>
              <w:rPr>
                <w:del w:id="605" w:author="Ferris, Todd@Energy" w:date="2018-11-20T15:56:00Z"/>
                <w:rFonts w:asciiTheme="minorHAnsi" w:hAnsiTheme="minorHAnsi"/>
                <w:sz w:val="18"/>
                <w:szCs w:val="18"/>
              </w:rPr>
            </w:pPr>
            <w:del w:id="606" w:author="Ferris, Todd@Energy" w:date="2018-11-20T15:56:00Z">
              <w:r w:rsidRPr="00F5715E" w:rsidDel="00EE3065">
                <w:rPr>
                  <w:rFonts w:asciiTheme="minorHAnsi" w:hAnsiTheme="minorHAnsi"/>
                  <w:sz w:val="18"/>
                  <w:szCs w:val="18"/>
                </w:rPr>
                <w:delText>06</w:delText>
              </w:r>
            </w:del>
          </w:p>
        </w:tc>
        <w:tc>
          <w:tcPr>
            <w:tcW w:w="4508" w:type="dxa"/>
            <w:vAlign w:val="center"/>
            <w:tcPrChange w:id="607" w:author="Ferris, Todd@Energy" w:date="2018-11-29T10:44:00Z">
              <w:tcPr>
                <w:tcW w:w="4615" w:type="dxa"/>
                <w:vAlign w:val="center"/>
              </w:tcPr>
            </w:tcPrChange>
          </w:tcPr>
          <w:p w14:paraId="782918C4" w14:textId="77777777" w:rsidR="00EE3065" w:rsidRPr="00F5715E" w:rsidDel="00EE3065" w:rsidRDefault="00EE3065" w:rsidP="00EE3065">
            <w:pPr>
              <w:rPr>
                <w:del w:id="608" w:author="Ferris, Todd@Energy" w:date="2018-11-20T15:56:00Z"/>
                <w:rFonts w:asciiTheme="minorHAnsi" w:hAnsiTheme="minorHAnsi"/>
                <w:sz w:val="18"/>
                <w:szCs w:val="18"/>
              </w:rPr>
            </w:pPr>
            <w:del w:id="609" w:author="Ferris, Todd@Energy" w:date="2018-11-20T15:56:00Z">
              <w:r w:rsidDel="00EE3065">
                <w:rPr>
                  <w:rFonts w:asciiTheme="minorHAnsi" w:hAnsiTheme="minorHAnsi"/>
                  <w:sz w:val="18"/>
                  <w:szCs w:val="18"/>
                </w:rPr>
                <w:delText>Ventilation Operation Schedule</w:delText>
              </w:r>
            </w:del>
          </w:p>
        </w:tc>
        <w:tc>
          <w:tcPr>
            <w:tcW w:w="5490" w:type="dxa"/>
            <w:tcMar>
              <w:left w:w="72" w:type="dxa"/>
              <w:right w:w="72" w:type="dxa"/>
            </w:tcMar>
            <w:tcPrChange w:id="610" w:author="Ferris, Todd@Energy" w:date="2018-11-29T10:44:00Z">
              <w:tcPr>
                <w:tcW w:w="5602" w:type="dxa"/>
                <w:tcMar>
                  <w:left w:w="72" w:type="dxa"/>
                  <w:right w:w="72" w:type="dxa"/>
                </w:tcMar>
              </w:tcPr>
            </w:tcPrChange>
          </w:tcPr>
          <w:p w14:paraId="782918C5" w14:textId="77777777" w:rsidR="00EE3065" w:rsidRPr="00F5715E" w:rsidDel="00EE3065" w:rsidRDefault="00EE3065" w:rsidP="00EE3065">
            <w:pPr>
              <w:rPr>
                <w:del w:id="611" w:author="Ferris, Todd@Energy" w:date="2018-11-20T15:56:00Z"/>
                <w:rFonts w:asciiTheme="minorHAnsi" w:hAnsiTheme="minorHAnsi"/>
                <w:sz w:val="18"/>
                <w:szCs w:val="18"/>
              </w:rPr>
            </w:pPr>
            <w:del w:id="612" w:author="Ferris, Todd@Energy" w:date="2018-11-20T15:56:00Z">
              <w:r w:rsidDel="00EE3065">
                <w:rPr>
                  <w:rFonts w:asciiTheme="minorHAnsi" w:hAnsiTheme="minorHAnsi"/>
                  <w:sz w:val="18"/>
                  <w:szCs w:val="18"/>
                </w:rPr>
                <w:delText>&lt;&lt;</w:delText>
              </w:r>
              <w:r w:rsidRPr="00F5715E" w:rsidDel="00EE3065">
                <w:rPr>
                  <w:rFonts w:asciiTheme="minorHAnsi" w:hAnsiTheme="minorHAnsi"/>
                  <w:sz w:val="18"/>
                  <w:szCs w:val="18"/>
                </w:rPr>
                <w:delText xml:space="preserve"> user pick one from list:  </w:delText>
              </w:r>
            </w:del>
          </w:p>
          <w:p w14:paraId="782918C6" w14:textId="77777777" w:rsidR="00EE3065" w:rsidRPr="00F5715E" w:rsidDel="00EE3065" w:rsidRDefault="00EE3065" w:rsidP="00EE3065">
            <w:pPr>
              <w:rPr>
                <w:del w:id="613" w:author="Ferris, Todd@Energy" w:date="2018-11-20T15:56:00Z"/>
                <w:rFonts w:asciiTheme="minorHAnsi" w:hAnsiTheme="minorHAnsi"/>
                <w:sz w:val="18"/>
                <w:szCs w:val="18"/>
              </w:rPr>
            </w:pPr>
            <w:del w:id="614"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Continuous</w:delText>
              </w:r>
              <w:r w:rsidDel="00EE3065">
                <w:rPr>
                  <w:rFonts w:asciiTheme="minorHAnsi" w:hAnsiTheme="minorHAnsi"/>
                  <w:sz w:val="18"/>
                  <w:szCs w:val="18"/>
                </w:rPr>
                <w:delText xml:space="preserve">;  </w:delText>
              </w:r>
            </w:del>
          </w:p>
          <w:p w14:paraId="782918C7" w14:textId="77777777" w:rsidR="00EE3065" w:rsidDel="00EE3065" w:rsidRDefault="00EE3065" w:rsidP="00EE3065">
            <w:pPr>
              <w:rPr>
                <w:del w:id="615" w:author="Ferris, Todd@Energy" w:date="2018-11-20T15:56:00Z"/>
                <w:rFonts w:asciiTheme="minorHAnsi" w:hAnsiTheme="minorHAnsi"/>
                <w:sz w:val="18"/>
                <w:szCs w:val="18"/>
                <w:u w:val="single"/>
              </w:rPr>
            </w:pPr>
            <w:del w:id="616"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Intermittent; or</w:delText>
              </w:r>
            </w:del>
          </w:p>
          <w:p w14:paraId="782918C8" w14:textId="77777777" w:rsidR="00EE3065" w:rsidRPr="006121C5" w:rsidDel="00EE3065" w:rsidRDefault="00EE3065" w:rsidP="00EE3065">
            <w:pPr>
              <w:rPr>
                <w:del w:id="617" w:author="Ferris, Todd@Energy" w:date="2018-11-20T15:56:00Z"/>
                <w:rFonts w:asciiTheme="minorHAnsi" w:hAnsiTheme="minorHAnsi"/>
                <w:sz w:val="18"/>
                <w:szCs w:val="18"/>
              </w:rPr>
            </w:pPr>
            <w:del w:id="618" w:author="Ferris, Todd@Energy" w:date="2018-11-20T15:56:00Z">
              <w:r w:rsidDel="00EE3065">
                <w:rPr>
                  <w:rFonts w:asciiTheme="minorHAnsi" w:hAnsiTheme="minorHAnsi"/>
                  <w:sz w:val="18"/>
                  <w:szCs w:val="18"/>
                  <w:u w:val="single"/>
                </w:rPr>
                <w:delText>**N/A&gt;&gt;</w:delText>
              </w:r>
              <w:r w:rsidDel="00EE3065">
                <w:rPr>
                  <w:rFonts w:asciiTheme="minorHAnsi" w:hAnsiTheme="minorHAnsi"/>
                  <w:sz w:val="18"/>
                  <w:szCs w:val="18"/>
                  <w:u w:val="single"/>
                </w:rPr>
                <w:tab/>
              </w:r>
            </w:del>
          </w:p>
        </w:tc>
      </w:tr>
      <w:tr w:rsidR="00EE3065" w:rsidRPr="00D2491C" w14:paraId="782918FB" w14:textId="77777777" w:rsidTr="00E45F33">
        <w:trPr>
          <w:trHeight w:val="158"/>
          <w:ins w:id="619" w:author="Ferris, Todd@Energy" w:date="2018-11-20T15:29:00Z"/>
          <w:trPrChange w:id="620" w:author="Ferris, Todd@Energy" w:date="2018-11-29T10:44:00Z">
            <w:trPr>
              <w:trHeight w:val="158"/>
            </w:trPr>
          </w:trPrChange>
        </w:trPr>
        <w:tc>
          <w:tcPr>
            <w:tcW w:w="792" w:type="dxa"/>
            <w:vAlign w:val="center"/>
            <w:tcPrChange w:id="621" w:author="Ferris, Todd@Energy" w:date="2018-11-29T10:44:00Z">
              <w:tcPr>
                <w:tcW w:w="799" w:type="dxa"/>
                <w:vAlign w:val="center"/>
              </w:tcPr>
            </w:tcPrChange>
          </w:tcPr>
          <w:p w14:paraId="782918EE" w14:textId="294800D2" w:rsidR="00EE3065" w:rsidRPr="00F5715E" w:rsidRDefault="00F37662" w:rsidP="00F37662">
            <w:pPr>
              <w:jc w:val="center"/>
              <w:rPr>
                <w:ins w:id="622" w:author="Ferris, Todd@Energy" w:date="2018-11-20T15:29:00Z"/>
                <w:rFonts w:asciiTheme="minorHAnsi" w:hAnsiTheme="minorHAnsi"/>
                <w:sz w:val="18"/>
                <w:szCs w:val="18"/>
              </w:rPr>
            </w:pPr>
            <w:r>
              <w:rPr>
                <w:rFonts w:asciiTheme="minorHAnsi" w:hAnsiTheme="minorHAnsi" w:cstheme="minorHAnsi"/>
                <w:sz w:val="18"/>
                <w:szCs w:val="18"/>
              </w:rPr>
              <w:t>06</w:t>
            </w:r>
          </w:p>
        </w:tc>
        <w:tc>
          <w:tcPr>
            <w:tcW w:w="4508" w:type="dxa"/>
            <w:vAlign w:val="center"/>
            <w:tcPrChange w:id="623" w:author="Ferris, Todd@Energy" w:date="2018-11-29T10:44:00Z">
              <w:tcPr>
                <w:tcW w:w="4615" w:type="dxa"/>
                <w:vAlign w:val="center"/>
              </w:tcPr>
            </w:tcPrChange>
          </w:tcPr>
          <w:p w14:paraId="782918EF" w14:textId="77777777" w:rsidR="00EE3065" w:rsidRDefault="00EE3065" w:rsidP="00EE3065">
            <w:pPr>
              <w:rPr>
                <w:ins w:id="624" w:author="Ferris, Todd@Energy" w:date="2018-11-20T15:29:00Z"/>
                <w:rFonts w:asciiTheme="minorHAnsi" w:hAnsiTheme="minorHAnsi"/>
                <w:sz w:val="18"/>
                <w:szCs w:val="18"/>
              </w:rPr>
            </w:pPr>
            <w:ins w:id="625" w:author="Ferris, Todd@Energy" w:date="2018-11-20T15:30:00Z">
              <w:r w:rsidRPr="007A5D38">
                <w:rPr>
                  <w:rFonts w:asciiTheme="minorHAnsi" w:hAnsiTheme="minorHAnsi" w:cstheme="minorHAnsi"/>
                  <w:sz w:val="18"/>
                  <w:szCs w:val="18"/>
                </w:rPr>
                <w:t>Ventilation System Type</w:t>
              </w:r>
            </w:ins>
          </w:p>
        </w:tc>
        <w:tc>
          <w:tcPr>
            <w:tcW w:w="5490" w:type="dxa"/>
            <w:tcMar>
              <w:left w:w="72" w:type="dxa"/>
              <w:right w:w="72" w:type="dxa"/>
            </w:tcMar>
            <w:tcPrChange w:id="626" w:author="Ferris, Todd@Energy" w:date="2018-11-29T10:44:00Z">
              <w:tcPr>
                <w:tcW w:w="5602" w:type="dxa"/>
                <w:tcMar>
                  <w:left w:w="72" w:type="dxa"/>
                  <w:right w:w="72" w:type="dxa"/>
                </w:tcMar>
              </w:tcPr>
            </w:tcPrChange>
          </w:tcPr>
          <w:p w14:paraId="782918F0" w14:textId="3722B7F4" w:rsidR="00EE3065" w:rsidRPr="007A5D38" w:rsidRDefault="00EE3065" w:rsidP="00EE3065">
            <w:pPr>
              <w:rPr>
                <w:ins w:id="627" w:author="Ferris, Todd@Energy" w:date="2018-11-20T15:30:00Z"/>
                <w:rFonts w:asciiTheme="minorHAnsi" w:hAnsiTheme="minorHAnsi" w:cstheme="minorHAnsi"/>
                <w:sz w:val="18"/>
                <w:szCs w:val="18"/>
              </w:rPr>
            </w:pPr>
            <w:ins w:id="628" w:author="Ferris, Todd@Energy" w:date="2018-11-20T15:30:00Z">
              <w:r w:rsidRPr="007A5D38">
                <w:rPr>
                  <w:rFonts w:asciiTheme="minorHAnsi" w:hAnsiTheme="minorHAnsi" w:cstheme="minorHAnsi"/>
                  <w:sz w:val="18"/>
                  <w:szCs w:val="18"/>
                </w:rPr>
                <w:t>&lt;&lt;</w:t>
              </w:r>
            </w:ins>
            <w:ins w:id="629" w:author="Ferris, Todd@Energy" w:date="2018-11-29T10:31:00Z">
              <w:r w:rsidR="0068772D">
                <w:rPr>
                  <w:rFonts w:asciiTheme="minorHAnsi" w:hAnsiTheme="minorHAnsi" w:cstheme="minorHAnsi"/>
                  <w:sz w:val="18"/>
                  <w:szCs w:val="18"/>
                </w:rPr>
                <w:t>Calculated value</w:t>
              </w:r>
            </w:ins>
            <w:ins w:id="630" w:author="Ferris, Todd@Energy" w:date="2018-11-29T10:33:00Z">
              <w:r w:rsidR="0068772D">
                <w:rPr>
                  <w:rFonts w:asciiTheme="minorHAnsi" w:hAnsiTheme="minorHAnsi" w:cstheme="minorHAnsi"/>
                  <w:sz w:val="18"/>
                  <w:szCs w:val="18"/>
                </w:rPr>
                <w:t>,</w:t>
              </w:r>
            </w:ins>
            <w:ins w:id="631" w:author="Ferris, Todd@Energy" w:date="2018-11-29T10:31:00Z">
              <w:r w:rsidR="0068772D">
                <w:rPr>
                  <w:rFonts w:asciiTheme="minorHAnsi" w:hAnsiTheme="minorHAnsi" w:cstheme="minorHAnsi"/>
                  <w:sz w:val="18"/>
                  <w:szCs w:val="18"/>
                </w:rPr>
                <w:t xml:space="preserve"> </w:t>
              </w:r>
            </w:ins>
            <w:ins w:id="632" w:author="Ferris, Todd@Energy" w:date="2018-11-29T10:34:00Z">
              <w:r w:rsidR="0068772D">
                <w:rPr>
                  <w:rFonts w:asciiTheme="minorHAnsi" w:hAnsiTheme="minorHAnsi" w:cstheme="minorHAnsi"/>
                  <w:sz w:val="18"/>
                  <w:szCs w:val="18"/>
                </w:rPr>
                <w:t>a</w:t>
              </w:r>
            </w:ins>
            <w:ins w:id="633" w:author="Ferris, Todd@Energy" w:date="2018-11-29T10:32:00Z">
              <w:r w:rsidR="0068772D">
                <w:rPr>
                  <w:rFonts w:asciiTheme="minorHAnsi" w:hAnsiTheme="minorHAnsi" w:cstheme="minorHAnsi"/>
                  <w:sz w:val="18"/>
                  <w:szCs w:val="18"/>
                </w:rPr>
                <w:t>l</w:t>
              </w:r>
            </w:ins>
            <w:ins w:id="634" w:author="Ferris, Todd@Energy" w:date="2018-11-29T10:33:00Z">
              <w:r w:rsidR="0068772D">
                <w:rPr>
                  <w:rFonts w:asciiTheme="minorHAnsi" w:hAnsiTheme="minorHAnsi" w:cstheme="minorHAnsi"/>
                  <w:sz w:val="18"/>
                  <w:szCs w:val="18"/>
                </w:rPr>
                <w:t>l</w:t>
              </w:r>
            </w:ins>
            <w:ins w:id="635" w:author="Ferris, Todd@Energy" w:date="2018-11-29T10:32:00Z">
              <w:r w:rsidR="0068772D">
                <w:rPr>
                  <w:rFonts w:asciiTheme="minorHAnsi" w:hAnsiTheme="minorHAnsi" w:cstheme="minorHAnsi"/>
                  <w:sz w:val="18"/>
                  <w:szCs w:val="18"/>
                </w:rPr>
                <w:t xml:space="preserve">ow </w:t>
              </w:r>
            </w:ins>
            <w:ins w:id="636" w:author="Ferris, Todd@Energy" w:date="2018-11-20T15:30:00Z">
              <w:r w:rsidRPr="007A5D38">
                <w:rPr>
                  <w:rFonts w:asciiTheme="minorHAnsi" w:hAnsiTheme="minorHAnsi" w:cstheme="minorHAnsi"/>
                  <w:sz w:val="18"/>
                  <w:szCs w:val="18"/>
                </w:rPr>
                <w:t>user pick one from list:</w:t>
              </w:r>
            </w:ins>
          </w:p>
          <w:p w14:paraId="782918F1" w14:textId="77777777" w:rsidR="00EE3065" w:rsidRDefault="00EE3065" w:rsidP="00EE3065">
            <w:pPr>
              <w:rPr>
                <w:ins w:id="637" w:author="Ferris, Todd@Energy" w:date="2018-11-20T15:30:00Z"/>
                <w:rFonts w:asciiTheme="minorHAnsi" w:hAnsiTheme="minorHAnsi" w:cstheme="minorHAnsi"/>
                <w:sz w:val="18"/>
                <w:szCs w:val="18"/>
              </w:rPr>
            </w:pPr>
            <w:ins w:id="638" w:author="Ferris, Todd@Energy" w:date="2018-11-20T15:30:00Z">
              <w:r w:rsidRPr="007A5D38">
                <w:rPr>
                  <w:rFonts w:asciiTheme="minorHAnsi" w:hAnsiTheme="minorHAnsi" w:cstheme="minorHAnsi"/>
                  <w:sz w:val="18"/>
                  <w:szCs w:val="18"/>
                </w:rPr>
                <w:t>**Supply</w:t>
              </w:r>
            </w:ins>
          </w:p>
          <w:p w14:paraId="782918F2" w14:textId="77777777" w:rsidR="00EE3065" w:rsidRPr="007A5D38" w:rsidRDefault="00EE3065" w:rsidP="00EE3065">
            <w:pPr>
              <w:rPr>
                <w:ins w:id="639" w:author="Ferris, Todd@Energy" w:date="2018-11-20T15:30:00Z"/>
                <w:rFonts w:asciiTheme="minorHAnsi" w:hAnsiTheme="minorHAnsi" w:cstheme="minorHAnsi"/>
                <w:sz w:val="18"/>
                <w:szCs w:val="18"/>
              </w:rPr>
            </w:pPr>
            <w:ins w:id="640" w:author="Ferris, Todd@Energy" w:date="2018-11-20T15:30:00Z">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ins>
          </w:p>
          <w:p w14:paraId="782918F3" w14:textId="77777777" w:rsidR="00EE3065" w:rsidRPr="00D12B47" w:rsidRDefault="00EE3065" w:rsidP="00EE3065">
            <w:pPr>
              <w:rPr>
                <w:ins w:id="641" w:author="Ferris, Todd@Energy" w:date="2018-11-20T15:30:00Z"/>
                <w:rFonts w:asciiTheme="minorHAnsi" w:hAnsiTheme="minorHAnsi" w:cstheme="minorHAnsi"/>
                <w:sz w:val="18"/>
                <w:szCs w:val="18"/>
              </w:rPr>
            </w:pPr>
            <w:ins w:id="642" w:author="Ferris, Todd@Energy" w:date="2018-11-20T15:30:00Z">
              <w:r w:rsidRPr="00D12B47">
                <w:rPr>
                  <w:rFonts w:asciiTheme="minorHAnsi" w:hAnsiTheme="minorHAnsi" w:cstheme="minorHAnsi"/>
                  <w:sz w:val="18"/>
                  <w:szCs w:val="18"/>
                </w:rPr>
                <w:t>**Balanced; or</w:t>
              </w:r>
            </w:ins>
          </w:p>
          <w:p w14:paraId="782918F4" w14:textId="77777777" w:rsidR="00EE3065" w:rsidRPr="00D12B47" w:rsidRDefault="00EE3065" w:rsidP="00EE3065">
            <w:pPr>
              <w:rPr>
                <w:ins w:id="643" w:author="Ferris, Todd@Energy" w:date="2018-11-20T15:30:00Z"/>
                <w:rFonts w:asciiTheme="minorHAnsi" w:hAnsiTheme="minorHAnsi" w:cstheme="minorHAnsi"/>
                <w:sz w:val="18"/>
                <w:szCs w:val="18"/>
              </w:rPr>
            </w:pPr>
            <w:ins w:id="644" w:author="Ferris, Todd@Energy" w:date="2018-11-20T15:30:00Z">
              <w:r w:rsidRPr="00D12B47">
                <w:rPr>
                  <w:rFonts w:asciiTheme="minorHAnsi" w:hAnsiTheme="minorHAnsi" w:cstheme="minorHAnsi"/>
                  <w:sz w:val="18"/>
                  <w:szCs w:val="18"/>
                </w:rPr>
                <w:t>**Balanced – ERV; or</w:t>
              </w:r>
            </w:ins>
          </w:p>
          <w:p w14:paraId="782918F5" w14:textId="77777777" w:rsidR="00EE3065" w:rsidRPr="00D12B47" w:rsidRDefault="00EE3065" w:rsidP="00EE3065">
            <w:pPr>
              <w:rPr>
                <w:ins w:id="645" w:author="Ferris, Todd@Energy" w:date="2018-11-20T15:30:00Z"/>
                <w:rFonts w:asciiTheme="minorHAnsi" w:hAnsiTheme="minorHAnsi" w:cstheme="minorHAnsi"/>
                <w:sz w:val="18"/>
                <w:szCs w:val="18"/>
              </w:rPr>
            </w:pPr>
            <w:ins w:id="646" w:author="Ferris, Todd@Energy" w:date="2018-11-20T15:30:00Z">
              <w:r w:rsidRPr="00D12B47">
                <w:rPr>
                  <w:rFonts w:asciiTheme="minorHAnsi" w:hAnsiTheme="minorHAnsi" w:cstheme="minorHAnsi"/>
                  <w:sz w:val="18"/>
                  <w:szCs w:val="18"/>
                </w:rPr>
                <w:t>**Balanced – HRV; or</w:t>
              </w:r>
            </w:ins>
          </w:p>
          <w:p w14:paraId="782918F6" w14:textId="77777777" w:rsidR="00EE3065" w:rsidRPr="00D12B47" w:rsidRDefault="00EE3065" w:rsidP="00EE3065">
            <w:pPr>
              <w:rPr>
                <w:ins w:id="647" w:author="Ferris, Todd@Energy" w:date="2018-11-20T15:30:00Z"/>
                <w:rFonts w:asciiTheme="minorHAnsi" w:hAnsiTheme="minorHAnsi" w:cstheme="minorHAnsi"/>
                <w:sz w:val="18"/>
                <w:szCs w:val="18"/>
              </w:rPr>
            </w:pPr>
            <w:ins w:id="648" w:author="Ferris, Todd@Energy" w:date="2018-11-20T15:30:00Z">
              <w:r w:rsidRPr="00D12B47">
                <w:rPr>
                  <w:rFonts w:asciiTheme="minorHAnsi" w:hAnsiTheme="minorHAnsi" w:cstheme="minorHAnsi"/>
                  <w:sz w:val="18"/>
                  <w:szCs w:val="18"/>
                </w:rPr>
                <w:t>**Central Fan Integrated (CFI); or</w:t>
              </w:r>
            </w:ins>
          </w:p>
          <w:p w14:paraId="782918F7" w14:textId="77777777" w:rsidR="00EE3065" w:rsidRPr="00D12B47" w:rsidRDefault="00EE3065" w:rsidP="00EE3065">
            <w:pPr>
              <w:rPr>
                <w:ins w:id="649" w:author="Ferris, Todd@Energy" w:date="2018-11-20T15:30:00Z"/>
                <w:rFonts w:asciiTheme="minorHAnsi" w:hAnsiTheme="minorHAnsi" w:cstheme="minorHAnsi"/>
                <w:sz w:val="18"/>
                <w:szCs w:val="18"/>
              </w:rPr>
            </w:pPr>
            <w:ins w:id="650" w:author="Ferris, Todd@Energy" w:date="2018-11-20T15:30:00Z">
              <w:r w:rsidRPr="00D12B47">
                <w:rPr>
                  <w:rFonts w:asciiTheme="minorHAnsi" w:hAnsiTheme="minorHAnsi" w:cstheme="minorHAnsi"/>
                  <w:sz w:val="18"/>
                  <w:szCs w:val="18"/>
                </w:rPr>
                <w:t>**Central Ventilation System – Supply; or</w:t>
              </w:r>
            </w:ins>
          </w:p>
          <w:p w14:paraId="782918F8" w14:textId="77777777" w:rsidR="00EE3065" w:rsidRPr="00D12B47" w:rsidRDefault="00EE3065" w:rsidP="00EE3065">
            <w:pPr>
              <w:rPr>
                <w:ins w:id="651" w:author="Ferris, Todd@Energy" w:date="2018-11-20T15:30:00Z"/>
                <w:rFonts w:asciiTheme="minorHAnsi" w:hAnsiTheme="minorHAnsi" w:cstheme="minorHAnsi"/>
                <w:sz w:val="18"/>
                <w:szCs w:val="18"/>
              </w:rPr>
            </w:pPr>
            <w:ins w:id="652" w:author="Ferris, Todd@Energy" w:date="2018-11-20T15:30:00Z">
              <w:r w:rsidRPr="00D12B47">
                <w:rPr>
                  <w:rFonts w:asciiTheme="minorHAnsi" w:hAnsiTheme="minorHAnsi" w:cstheme="minorHAnsi"/>
                  <w:sz w:val="18"/>
                  <w:szCs w:val="18"/>
                </w:rPr>
                <w:t>**Central Ventilation System – Exhaust; or</w:t>
              </w:r>
            </w:ins>
          </w:p>
          <w:p w14:paraId="782918FA" w14:textId="0C8A0061" w:rsidR="00EE3065" w:rsidRDefault="00EE3065" w:rsidP="0068772D">
            <w:pPr>
              <w:rPr>
                <w:ins w:id="653" w:author="Ferris, Todd@Energy" w:date="2018-11-20T15:29:00Z"/>
                <w:rFonts w:asciiTheme="minorHAnsi" w:hAnsiTheme="minorHAnsi"/>
                <w:sz w:val="18"/>
                <w:szCs w:val="18"/>
              </w:rPr>
            </w:pPr>
            <w:ins w:id="654" w:author="Ferris, Todd@Energy" w:date="2018-11-20T15:30:00Z">
              <w:r w:rsidRPr="00D12B47">
                <w:rPr>
                  <w:rFonts w:asciiTheme="minorHAnsi" w:hAnsiTheme="minorHAnsi" w:cstheme="minorHAnsi"/>
                  <w:sz w:val="18"/>
                  <w:szCs w:val="18"/>
                </w:rPr>
                <w:t>**Central Ventilation System – Balanced</w:t>
              </w:r>
            </w:ins>
            <w:ins w:id="655" w:author="Ferris, Todd@Energy" w:date="2018-11-29T10:32:00Z">
              <w:r w:rsidR="0068772D" w:rsidRPr="007A5D38">
                <w:rPr>
                  <w:rFonts w:asciiTheme="minorHAnsi" w:hAnsiTheme="minorHAnsi" w:cstheme="minorHAnsi"/>
                  <w:sz w:val="18"/>
                  <w:szCs w:val="18"/>
                  <w:u w:val="single"/>
                </w:rPr>
                <w:t xml:space="preserve"> </w:t>
              </w:r>
            </w:ins>
            <w:ins w:id="656" w:author="Ferris, Todd@Energy" w:date="2018-11-20T15:30:00Z">
              <w:r w:rsidRPr="007A5D38">
                <w:rPr>
                  <w:rFonts w:asciiTheme="minorHAnsi" w:hAnsiTheme="minorHAnsi" w:cstheme="minorHAnsi"/>
                  <w:sz w:val="18"/>
                  <w:szCs w:val="18"/>
                  <w:u w:val="single"/>
                </w:rPr>
                <w:t>&gt;&gt;</w:t>
              </w:r>
            </w:ins>
          </w:p>
        </w:tc>
      </w:tr>
      <w:tr w:rsidR="00EE3065" w:rsidRPr="00D2491C" w14:paraId="78291903" w14:textId="77777777" w:rsidTr="00E45F33">
        <w:trPr>
          <w:trHeight w:val="158"/>
          <w:ins w:id="657" w:author="Ferris, Todd@Energy" w:date="2018-11-20T15:31:00Z"/>
          <w:trPrChange w:id="658" w:author="Ferris, Todd@Energy" w:date="2018-11-29T10:44:00Z">
            <w:trPr>
              <w:trHeight w:val="158"/>
            </w:trPr>
          </w:trPrChange>
        </w:trPr>
        <w:tc>
          <w:tcPr>
            <w:tcW w:w="792" w:type="dxa"/>
            <w:vAlign w:val="center"/>
            <w:tcPrChange w:id="659" w:author="Ferris, Todd@Energy" w:date="2018-11-29T10:44:00Z">
              <w:tcPr>
                <w:tcW w:w="799" w:type="dxa"/>
                <w:vAlign w:val="center"/>
              </w:tcPr>
            </w:tcPrChange>
          </w:tcPr>
          <w:p w14:paraId="782918FC" w14:textId="627ACD01" w:rsidR="00EE3065" w:rsidRPr="00F5715E" w:rsidRDefault="00F37662" w:rsidP="00F37662">
            <w:pPr>
              <w:jc w:val="center"/>
              <w:rPr>
                <w:ins w:id="660" w:author="Ferris, Todd@Energy" w:date="2018-11-20T15:31:00Z"/>
                <w:rFonts w:asciiTheme="minorHAnsi" w:hAnsiTheme="minorHAnsi"/>
                <w:sz w:val="18"/>
                <w:szCs w:val="18"/>
              </w:rPr>
            </w:pPr>
            <w:r>
              <w:rPr>
                <w:rFonts w:asciiTheme="minorHAnsi" w:hAnsiTheme="minorHAnsi" w:cstheme="minorHAnsi"/>
                <w:sz w:val="18"/>
                <w:szCs w:val="18"/>
              </w:rPr>
              <w:t>07</w:t>
            </w:r>
          </w:p>
        </w:tc>
        <w:tc>
          <w:tcPr>
            <w:tcW w:w="4508" w:type="dxa"/>
            <w:vAlign w:val="center"/>
            <w:tcPrChange w:id="661" w:author="Ferris, Todd@Energy" w:date="2018-11-29T10:44:00Z">
              <w:tcPr>
                <w:tcW w:w="4615" w:type="dxa"/>
                <w:vAlign w:val="center"/>
              </w:tcPr>
            </w:tcPrChange>
          </w:tcPr>
          <w:p w14:paraId="782918FD" w14:textId="77777777" w:rsidR="00EE3065" w:rsidRDefault="00EE3065" w:rsidP="00EE3065">
            <w:pPr>
              <w:rPr>
                <w:ins w:id="662" w:author="Ferris, Todd@Energy" w:date="2018-11-20T15:31:00Z"/>
                <w:rFonts w:asciiTheme="minorHAnsi" w:hAnsiTheme="minorHAnsi"/>
                <w:sz w:val="18"/>
                <w:szCs w:val="18"/>
              </w:rPr>
            </w:pPr>
            <w:ins w:id="663" w:author="Ferris, Todd@Energy" w:date="2018-11-20T15:34:00Z">
              <w:r w:rsidRPr="007A5D38">
                <w:rPr>
                  <w:rFonts w:asciiTheme="minorHAnsi" w:hAnsiTheme="minorHAnsi" w:cstheme="minorHAnsi"/>
                  <w:sz w:val="18"/>
                  <w:szCs w:val="18"/>
                </w:rPr>
                <w:t>Ventilation Operation Schedule</w:t>
              </w:r>
            </w:ins>
          </w:p>
        </w:tc>
        <w:tc>
          <w:tcPr>
            <w:tcW w:w="5490" w:type="dxa"/>
            <w:tcMar>
              <w:left w:w="72" w:type="dxa"/>
              <w:right w:w="72" w:type="dxa"/>
            </w:tcMar>
            <w:tcPrChange w:id="664" w:author="Ferris, Todd@Energy" w:date="2018-11-29T10:44:00Z">
              <w:tcPr>
                <w:tcW w:w="5602" w:type="dxa"/>
                <w:tcMar>
                  <w:left w:w="72" w:type="dxa"/>
                  <w:right w:w="72" w:type="dxa"/>
                </w:tcMar>
              </w:tcPr>
            </w:tcPrChange>
          </w:tcPr>
          <w:p w14:paraId="0CD16C1E" w14:textId="592D720B" w:rsidR="0068772D" w:rsidRPr="007A5D38" w:rsidRDefault="00EE3065" w:rsidP="0068772D">
            <w:pPr>
              <w:rPr>
                <w:ins w:id="665" w:author="Ferris, Todd@Energy" w:date="2018-11-29T10:34:00Z"/>
                <w:rFonts w:asciiTheme="minorHAnsi" w:hAnsiTheme="minorHAnsi" w:cstheme="minorHAnsi"/>
                <w:sz w:val="18"/>
                <w:szCs w:val="18"/>
              </w:rPr>
            </w:pPr>
            <w:ins w:id="666" w:author="Ferris, Todd@Energy" w:date="2018-11-20T15:34:00Z">
              <w:r w:rsidRPr="007A5D38">
                <w:rPr>
                  <w:rFonts w:asciiTheme="minorHAnsi" w:hAnsiTheme="minorHAnsi" w:cstheme="minorHAnsi"/>
                  <w:sz w:val="18"/>
                  <w:szCs w:val="18"/>
                </w:rPr>
                <w:t>&lt;&lt;</w:t>
              </w:r>
            </w:ins>
            <w:ins w:id="667" w:author="Ferris, Todd@Energy" w:date="2018-11-29T10:34:00Z">
              <w:r w:rsidR="0068772D">
                <w:rPr>
                  <w:rFonts w:asciiTheme="minorHAnsi" w:hAnsiTheme="minorHAnsi" w:cstheme="minorHAnsi"/>
                  <w:sz w:val="18"/>
                  <w:szCs w:val="18"/>
                </w:rPr>
                <w:t xml:space="preserve"> Calculated value, allow </w:t>
              </w:r>
              <w:r w:rsidR="0068772D" w:rsidRPr="007A5D38">
                <w:rPr>
                  <w:rFonts w:asciiTheme="minorHAnsi" w:hAnsiTheme="minorHAnsi" w:cstheme="minorHAnsi"/>
                  <w:sz w:val="18"/>
                  <w:szCs w:val="18"/>
                </w:rPr>
                <w:t>user pick one from list:</w:t>
              </w:r>
            </w:ins>
          </w:p>
          <w:p w14:paraId="782918FE" w14:textId="08CF1E7E" w:rsidR="00EE3065" w:rsidRPr="00D12B47" w:rsidRDefault="00EE3065" w:rsidP="00EE3065">
            <w:pPr>
              <w:rPr>
                <w:ins w:id="668" w:author="Ferris, Todd@Energy" w:date="2018-11-20T15:34:00Z"/>
                <w:rFonts w:asciiTheme="minorHAnsi" w:hAnsiTheme="minorHAnsi" w:cstheme="minorHAnsi"/>
                <w:sz w:val="18"/>
                <w:szCs w:val="18"/>
              </w:rPr>
            </w:pPr>
            <w:ins w:id="669" w:author="Ferris, Todd@Energy" w:date="2018-11-20T15:34:00Z">
              <w:r w:rsidRPr="00D12B47">
                <w:rPr>
                  <w:rFonts w:asciiTheme="minorHAnsi" w:hAnsiTheme="minorHAnsi" w:cstheme="minorHAnsi"/>
                  <w:sz w:val="18"/>
                  <w:szCs w:val="18"/>
                </w:rPr>
                <w:t>**Continuous; or</w:t>
              </w:r>
            </w:ins>
          </w:p>
          <w:p w14:paraId="782918FF" w14:textId="77777777" w:rsidR="00EE3065" w:rsidRPr="00D12B47" w:rsidRDefault="00EE3065" w:rsidP="00EE3065">
            <w:pPr>
              <w:rPr>
                <w:ins w:id="670" w:author="Ferris, Todd@Energy" w:date="2018-11-20T15:34:00Z"/>
                <w:rFonts w:asciiTheme="minorHAnsi" w:hAnsiTheme="minorHAnsi" w:cstheme="minorHAnsi"/>
                <w:sz w:val="18"/>
                <w:szCs w:val="18"/>
              </w:rPr>
            </w:pPr>
            <w:ins w:id="671" w:author="Ferris, Todd@Energy" w:date="2018-11-20T15:34:00Z">
              <w:r w:rsidRPr="00D12B47">
                <w:rPr>
                  <w:rFonts w:asciiTheme="minorHAnsi" w:hAnsiTheme="minorHAnsi" w:cstheme="minorHAnsi"/>
                  <w:sz w:val="18"/>
                  <w:szCs w:val="18"/>
                </w:rPr>
                <w:t>**Short-Term Average; or</w:t>
              </w:r>
            </w:ins>
          </w:p>
          <w:p w14:paraId="78291900" w14:textId="77777777" w:rsidR="00EE3065" w:rsidRPr="00D12B47" w:rsidRDefault="00EE3065" w:rsidP="00EE3065">
            <w:pPr>
              <w:rPr>
                <w:ins w:id="672" w:author="Ferris, Todd@Energy" w:date="2018-11-20T15:34:00Z"/>
                <w:rFonts w:asciiTheme="minorHAnsi" w:hAnsiTheme="minorHAnsi" w:cstheme="minorHAnsi"/>
                <w:sz w:val="18"/>
                <w:szCs w:val="18"/>
              </w:rPr>
            </w:pPr>
            <w:ins w:id="673" w:author="Ferris, Todd@Energy" w:date="2018-11-20T15:34:00Z">
              <w:r w:rsidRPr="00D12B47">
                <w:rPr>
                  <w:rFonts w:asciiTheme="minorHAnsi" w:hAnsiTheme="minorHAnsi" w:cstheme="minorHAnsi"/>
                  <w:sz w:val="18"/>
                  <w:szCs w:val="18"/>
                </w:rPr>
                <w:t>**Scheduled; or</w:t>
              </w:r>
            </w:ins>
          </w:p>
          <w:p w14:paraId="78291901" w14:textId="77777777" w:rsidR="00EE3065" w:rsidRPr="00D12B47" w:rsidRDefault="00EE3065" w:rsidP="00EE3065">
            <w:pPr>
              <w:rPr>
                <w:ins w:id="674" w:author="Ferris, Todd@Energy" w:date="2018-11-20T15:34:00Z"/>
                <w:rFonts w:asciiTheme="minorHAnsi" w:hAnsiTheme="minorHAnsi" w:cstheme="minorHAnsi"/>
                <w:sz w:val="18"/>
                <w:szCs w:val="18"/>
              </w:rPr>
            </w:pPr>
            <w:ins w:id="675" w:author="Ferris, Todd@Energy" w:date="2018-11-20T15:34:00Z">
              <w:r w:rsidRPr="00D12B47">
                <w:rPr>
                  <w:rFonts w:asciiTheme="minorHAnsi" w:hAnsiTheme="minorHAnsi" w:cstheme="minorHAnsi"/>
                  <w:sz w:val="18"/>
                  <w:szCs w:val="18"/>
                </w:rPr>
                <w:t>**Real-time Control</w:t>
              </w:r>
              <w:r w:rsidRPr="00D12B47">
                <w:rPr>
                  <w:rFonts w:asciiTheme="minorHAnsi" w:hAnsiTheme="minorHAnsi" w:cstheme="minorHAnsi"/>
                  <w:sz w:val="18"/>
                  <w:szCs w:val="18"/>
                </w:rPr>
                <w:br/>
              </w:r>
            </w:ins>
            <w:ins w:id="676" w:author="TF 112318" w:date="2018-11-23T18:32:00Z">
              <w:r w:rsidR="00EA1C0F">
                <w:rPr>
                  <w:rFonts w:asciiTheme="minorHAnsi" w:hAnsiTheme="minorHAnsi" w:cstheme="minorHAnsi"/>
                  <w:sz w:val="18"/>
                  <w:szCs w:val="18"/>
                </w:rPr>
                <w:t xml:space="preserve">Else </w:t>
              </w:r>
            </w:ins>
            <w:ins w:id="677" w:author="Ferris, Todd@Energy" w:date="2018-11-20T15:34:00Z">
              <w:r w:rsidRPr="00D12B47">
                <w:rPr>
                  <w:rFonts w:asciiTheme="minorHAnsi" w:hAnsiTheme="minorHAnsi" w:cstheme="minorHAnsi"/>
                  <w:sz w:val="18"/>
                  <w:szCs w:val="18"/>
                </w:rPr>
                <w:t>if “Ventilation System Type” (A11) = Central Fan Integrated &amp; “Ventilation Operation Schedule” (A12)= Continuous; then display:</w:t>
              </w:r>
            </w:ins>
          </w:p>
          <w:p w14:paraId="78291902" w14:textId="77777777" w:rsidR="00EE3065" w:rsidRDefault="00EE3065" w:rsidP="00EE3065">
            <w:pPr>
              <w:rPr>
                <w:ins w:id="678" w:author="Ferris, Todd@Energy" w:date="2018-11-20T15:31:00Z"/>
                <w:rFonts w:asciiTheme="minorHAnsi" w:hAnsiTheme="minorHAnsi"/>
                <w:sz w:val="18"/>
                <w:szCs w:val="18"/>
              </w:rPr>
            </w:pPr>
            <w:ins w:id="679" w:author="Ferris, Todd@Energy" w:date="2018-11-20T15:34:00Z">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ins>
          </w:p>
        </w:tc>
      </w:tr>
      <w:tr w:rsidR="00EE3065" w:rsidRPr="00D2491C" w:rsidDel="00CF3857" w14:paraId="7829190A" w14:textId="77777777" w:rsidTr="00E45F33">
        <w:trPr>
          <w:trHeight w:val="158"/>
          <w:del w:id="680" w:author="Ferris, Todd@Energy" w:date="2018-11-20T15:35:00Z"/>
          <w:trPrChange w:id="681" w:author="Ferris, Todd@Energy" w:date="2018-11-29T10:44:00Z">
            <w:trPr>
              <w:trHeight w:val="158"/>
            </w:trPr>
          </w:trPrChange>
        </w:trPr>
        <w:tc>
          <w:tcPr>
            <w:tcW w:w="792" w:type="dxa"/>
            <w:vAlign w:val="center"/>
            <w:tcPrChange w:id="682" w:author="Ferris, Todd@Energy" w:date="2018-11-29T10:44:00Z">
              <w:tcPr>
                <w:tcW w:w="799" w:type="dxa"/>
                <w:vAlign w:val="center"/>
              </w:tcPr>
            </w:tcPrChange>
          </w:tcPr>
          <w:p w14:paraId="78291904" w14:textId="77777777" w:rsidR="00EE3065" w:rsidRPr="00F5715E" w:rsidDel="00CF3857" w:rsidRDefault="00EE3065" w:rsidP="00EE3065">
            <w:pPr>
              <w:jc w:val="center"/>
              <w:rPr>
                <w:del w:id="683" w:author="Ferris, Todd@Energy" w:date="2018-11-20T15:35:00Z"/>
                <w:rFonts w:asciiTheme="minorHAnsi" w:hAnsiTheme="minorHAnsi"/>
                <w:sz w:val="18"/>
                <w:szCs w:val="18"/>
              </w:rPr>
            </w:pPr>
            <w:del w:id="684" w:author="Ferris, Todd@Energy" w:date="2018-11-20T15:35:00Z">
              <w:r w:rsidRPr="00F5715E" w:rsidDel="00CF3857">
                <w:rPr>
                  <w:rFonts w:asciiTheme="minorHAnsi" w:hAnsiTheme="minorHAnsi"/>
                  <w:sz w:val="18"/>
                  <w:szCs w:val="18"/>
                </w:rPr>
                <w:delText>07</w:delText>
              </w:r>
            </w:del>
          </w:p>
        </w:tc>
        <w:tc>
          <w:tcPr>
            <w:tcW w:w="4508" w:type="dxa"/>
            <w:vAlign w:val="center"/>
            <w:tcPrChange w:id="685" w:author="Ferris, Todd@Energy" w:date="2018-11-29T10:44:00Z">
              <w:tcPr>
                <w:tcW w:w="4615" w:type="dxa"/>
                <w:vAlign w:val="center"/>
              </w:tcPr>
            </w:tcPrChange>
          </w:tcPr>
          <w:p w14:paraId="78291905" w14:textId="77777777" w:rsidR="00EE3065" w:rsidRPr="00F5715E" w:rsidDel="00CF3857" w:rsidRDefault="00EE3065" w:rsidP="00EE3065">
            <w:pPr>
              <w:rPr>
                <w:del w:id="686" w:author="Ferris, Todd@Energy" w:date="2018-11-20T15:35:00Z"/>
                <w:rFonts w:asciiTheme="minorHAnsi" w:hAnsiTheme="minorHAnsi"/>
                <w:sz w:val="18"/>
                <w:szCs w:val="18"/>
              </w:rPr>
            </w:pPr>
            <w:del w:id="687" w:author="Ferris, Todd@Energy" w:date="2018-11-20T15:35:00Z">
              <w:r w:rsidDel="00CF3857">
                <w:rPr>
                  <w:rFonts w:asciiTheme="minorHAnsi" w:hAnsiTheme="minorHAnsi"/>
                  <w:sz w:val="18"/>
                  <w:szCs w:val="18"/>
                </w:rPr>
                <w:delText>Whole-Building Ventilation Rate Calculation Method</w:delText>
              </w:r>
            </w:del>
          </w:p>
        </w:tc>
        <w:tc>
          <w:tcPr>
            <w:tcW w:w="5490" w:type="dxa"/>
            <w:tcMar>
              <w:left w:w="72" w:type="dxa"/>
              <w:right w:w="72" w:type="dxa"/>
            </w:tcMar>
            <w:tcPrChange w:id="688" w:author="Ferris, Todd@Energy" w:date="2018-11-29T10:44:00Z">
              <w:tcPr>
                <w:tcW w:w="5602" w:type="dxa"/>
                <w:tcMar>
                  <w:left w:w="72" w:type="dxa"/>
                  <w:right w:w="72" w:type="dxa"/>
                </w:tcMar>
              </w:tcPr>
            </w:tcPrChange>
          </w:tcPr>
          <w:p w14:paraId="78291906" w14:textId="77777777" w:rsidR="00EE3065" w:rsidRPr="00F5715E" w:rsidDel="00CF3857" w:rsidRDefault="00EE3065" w:rsidP="00EE3065">
            <w:pPr>
              <w:rPr>
                <w:del w:id="689" w:author="Ferris, Todd@Energy" w:date="2018-11-20T15:35:00Z"/>
                <w:rFonts w:asciiTheme="minorHAnsi" w:hAnsiTheme="minorHAnsi"/>
                <w:sz w:val="18"/>
                <w:szCs w:val="18"/>
              </w:rPr>
            </w:pPr>
            <w:del w:id="690"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user pick one from list:  </w:delText>
              </w:r>
            </w:del>
          </w:p>
          <w:p w14:paraId="78291907" w14:textId="77777777" w:rsidR="00EE3065" w:rsidRPr="00F5715E" w:rsidDel="00CF3857" w:rsidRDefault="00EE3065" w:rsidP="00EE3065">
            <w:pPr>
              <w:rPr>
                <w:del w:id="691" w:author="Ferris, Todd@Energy" w:date="2018-11-20T15:35:00Z"/>
                <w:rFonts w:asciiTheme="minorHAnsi" w:hAnsiTheme="minorHAnsi"/>
                <w:sz w:val="18"/>
                <w:szCs w:val="18"/>
              </w:rPr>
            </w:pPr>
            <w:del w:id="692"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(4.1.1),  </w:delText>
              </w:r>
            </w:del>
          </w:p>
          <w:p w14:paraId="78291908" w14:textId="77777777" w:rsidR="00EE3065" w:rsidDel="00CF3857" w:rsidRDefault="00EE3065" w:rsidP="00EE3065">
            <w:pPr>
              <w:rPr>
                <w:del w:id="693" w:author="Ferris, Todd@Energy" w:date="2018-11-20T15:35:00Z"/>
                <w:rFonts w:asciiTheme="minorHAnsi" w:hAnsiTheme="minorHAnsi"/>
                <w:sz w:val="18"/>
                <w:szCs w:val="18"/>
              </w:rPr>
            </w:pPr>
            <w:del w:id="694"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(4.1.2); or</w:delText>
              </w:r>
            </w:del>
          </w:p>
          <w:p w14:paraId="78291909" w14:textId="77777777" w:rsidR="00EE3065" w:rsidRPr="00F5715E" w:rsidDel="00CF3857" w:rsidRDefault="00EE3065" w:rsidP="00EE3065">
            <w:pPr>
              <w:rPr>
                <w:del w:id="695" w:author="Ferris, Todd@Energy" w:date="2018-11-20T15:35:00Z"/>
                <w:rFonts w:asciiTheme="minorHAnsi" w:hAnsiTheme="minorHAnsi"/>
                <w:sz w:val="18"/>
                <w:szCs w:val="18"/>
              </w:rPr>
            </w:pPr>
            <w:del w:id="696" w:author="Ferris, Todd@Energy" w:date="2018-11-20T15:35:00Z">
              <w:r w:rsidDel="00CF3857">
                <w:rPr>
                  <w:rFonts w:asciiTheme="minorHAnsi" w:hAnsiTheme="minorHAnsi"/>
                  <w:sz w:val="18"/>
                  <w:szCs w:val="18"/>
                </w:rPr>
                <w:delText>**N/A.&gt;&gt;</w:delText>
              </w:r>
            </w:del>
          </w:p>
        </w:tc>
      </w:tr>
      <w:tr w:rsidR="00EE3065" w:rsidRPr="00D2491C" w:rsidDel="00CF3857" w14:paraId="78291916" w14:textId="77777777" w:rsidTr="00E45F33">
        <w:trPr>
          <w:trHeight w:val="158"/>
          <w:del w:id="697" w:author="Ferris, Todd@Energy" w:date="2018-11-20T15:35:00Z"/>
          <w:trPrChange w:id="698" w:author="Ferris, Todd@Energy" w:date="2018-11-29T10:44:00Z">
            <w:trPr>
              <w:trHeight w:val="158"/>
            </w:trPr>
          </w:trPrChange>
        </w:trPr>
        <w:tc>
          <w:tcPr>
            <w:tcW w:w="792" w:type="dxa"/>
            <w:vAlign w:val="center"/>
            <w:tcPrChange w:id="699" w:author="Ferris, Todd@Energy" w:date="2018-11-29T10:44:00Z">
              <w:tcPr>
                <w:tcW w:w="799" w:type="dxa"/>
                <w:vAlign w:val="center"/>
              </w:tcPr>
            </w:tcPrChange>
          </w:tcPr>
          <w:p w14:paraId="7829190B" w14:textId="77777777" w:rsidR="00EE3065" w:rsidRPr="00F5715E" w:rsidDel="00CF3857" w:rsidRDefault="00EE3065" w:rsidP="00EE3065">
            <w:pPr>
              <w:jc w:val="center"/>
              <w:rPr>
                <w:del w:id="700" w:author="Ferris, Todd@Energy" w:date="2018-11-20T15:35:00Z"/>
                <w:rFonts w:asciiTheme="minorHAnsi" w:hAnsiTheme="minorHAnsi"/>
                <w:sz w:val="18"/>
                <w:szCs w:val="18"/>
              </w:rPr>
            </w:pPr>
            <w:del w:id="701" w:author="Ferris, Todd@Energy" w:date="2018-11-20T15:35:00Z">
              <w:r w:rsidRPr="00F5715E" w:rsidDel="00CF3857">
                <w:rPr>
                  <w:rFonts w:asciiTheme="minorHAnsi" w:hAnsiTheme="minorHAnsi"/>
                  <w:sz w:val="18"/>
                  <w:szCs w:val="18"/>
                </w:rPr>
                <w:delText>08</w:delText>
              </w:r>
            </w:del>
          </w:p>
        </w:tc>
        <w:tc>
          <w:tcPr>
            <w:tcW w:w="4508" w:type="dxa"/>
            <w:vAlign w:val="center"/>
            <w:tcPrChange w:id="702" w:author="Ferris, Todd@Energy" w:date="2018-11-29T10:44:00Z">
              <w:tcPr>
                <w:tcW w:w="4615" w:type="dxa"/>
                <w:vAlign w:val="center"/>
              </w:tcPr>
            </w:tcPrChange>
          </w:tcPr>
          <w:p w14:paraId="7829190C" w14:textId="77777777" w:rsidR="00EE3065" w:rsidRPr="00F5715E" w:rsidDel="00CF3857" w:rsidRDefault="00EE3065" w:rsidP="00EE3065">
            <w:pPr>
              <w:rPr>
                <w:del w:id="703" w:author="Ferris, Todd@Energy" w:date="2018-11-20T15:35:00Z"/>
                <w:rFonts w:asciiTheme="minorHAnsi" w:hAnsiTheme="minorHAnsi"/>
                <w:sz w:val="18"/>
                <w:szCs w:val="18"/>
              </w:rPr>
            </w:pPr>
            <w:del w:id="704" w:author="Ferris, Todd@Energy" w:date="2018-11-20T15:35:00Z">
              <w:r w:rsidDel="00CF3857">
                <w:rPr>
                  <w:rFonts w:asciiTheme="minorHAnsi" w:hAnsiTheme="minorHAnsi"/>
                  <w:sz w:val="18"/>
                  <w:szCs w:val="18"/>
                </w:rPr>
                <w:delText>Whole Building Ventilation System Type</w:delText>
              </w:r>
            </w:del>
          </w:p>
        </w:tc>
        <w:tc>
          <w:tcPr>
            <w:tcW w:w="5490" w:type="dxa"/>
            <w:tcMar>
              <w:left w:w="72" w:type="dxa"/>
              <w:right w:w="72" w:type="dxa"/>
            </w:tcMar>
            <w:tcPrChange w:id="705" w:author="Ferris, Todd@Energy" w:date="2018-11-29T10:44:00Z">
              <w:tcPr>
                <w:tcW w:w="5602" w:type="dxa"/>
                <w:tcMar>
                  <w:left w:w="72" w:type="dxa"/>
                  <w:right w:w="72" w:type="dxa"/>
                </w:tcMar>
              </w:tcPr>
            </w:tcPrChange>
          </w:tcPr>
          <w:p w14:paraId="7829190D" w14:textId="77777777" w:rsidR="00EE3065" w:rsidRPr="00F5715E" w:rsidDel="00CF3857" w:rsidRDefault="00EE3065" w:rsidP="00EE3065">
            <w:pPr>
              <w:rPr>
                <w:del w:id="706" w:author="Ferris, Todd@Energy" w:date="2018-11-20T15:35:00Z"/>
                <w:rFonts w:asciiTheme="minorHAnsi" w:hAnsiTheme="minorHAnsi"/>
                <w:sz w:val="18"/>
                <w:szCs w:val="18"/>
              </w:rPr>
            </w:pPr>
            <w:del w:id="707"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calculated value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CF1R-PRF-01, reference data from CF1R (note default report from CF1R equivalent to exhaust)</w:delText>
              </w:r>
              <w:r w:rsidDel="00CF3857">
                <w:rPr>
                  <w:rFonts w:asciiTheme="minorHAnsi" w:hAnsiTheme="minorHAnsi"/>
                  <w:sz w:val="18"/>
                  <w:szCs w:val="18"/>
                </w:rPr>
                <w:delText xml:space="preserve"> and allow user to override and select *N/A</w:delText>
              </w:r>
              <w:r w:rsidRPr="00F5715E" w:rsidDel="00CF3857">
                <w:rPr>
                  <w:rFonts w:asciiTheme="minorHAnsi" w:hAnsiTheme="minorHAnsi"/>
                  <w:sz w:val="18"/>
                  <w:szCs w:val="18"/>
                </w:rPr>
                <w:delText xml:space="preserve">; else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w:delText>
              </w:r>
              <w:r w:rsidDel="00CF3857">
                <w:rPr>
                  <w:rFonts w:asciiTheme="minorHAnsi" w:hAnsiTheme="minorHAnsi"/>
                  <w:sz w:val="18"/>
                  <w:szCs w:val="18"/>
                </w:rPr>
                <w:delText>NCB</w:delText>
              </w:r>
              <w:r w:rsidRPr="00F5715E" w:rsidDel="00CF3857">
                <w:rPr>
                  <w:rFonts w:asciiTheme="minorHAnsi" w:hAnsiTheme="minorHAnsi"/>
                  <w:sz w:val="18"/>
                  <w:szCs w:val="18"/>
                </w:rPr>
                <w:delText>-01</w:delText>
              </w:r>
              <w:r w:rsidDel="00CF3857">
                <w:rPr>
                  <w:rFonts w:asciiTheme="minorHAnsi" w:hAnsiTheme="minorHAnsi"/>
                  <w:sz w:val="18"/>
                  <w:szCs w:val="18"/>
                </w:rPr>
                <w:delText xml:space="preserve">, </w:delText>
              </w:r>
              <w:r w:rsidRPr="00F5715E" w:rsidDel="00CF3857">
                <w:rPr>
                  <w:rFonts w:asciiTheme="minorHAnsi" w:hAnsiTheme="minorHAnsi"/>
                  <w:sz w:val="18"/>
                  <w:szCs w:val="18"/>
                </w:rPr>
                <w:delText xml:space="preserve">user pick one from list:  </w:delText>
              </w:r>
            </w:del>
          </w:p>
          <w:p w14:paraId="7829190E" w14:textId="77777777" w:rsidR="00EE3065" w:rsidRPr="00F5715E" w:rsidDel="00CF3857" w:rsidRDefault="00EE3065" w:rsidP="00EE3065">
            <w:pPr>
              <w:rPr>
                <w:del w:id="708" w:author="Ferris, Todd@Energy" w:date="2018-11-20T15:35:00Z"/>
                <w:rFonts w:asciiTheme="minorHAnsi" w:hAnsiTheme="minorHAnsi"/>
                <w:sz w:val="18"/>
                <w:szCs w:val="18"/>
              </w:rPr>
            </w:pPr>
            <w:del w:id="709"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Exhaust</w:delText>
              </w:r>
              <w:r w:rsidDel="00CF3857">
                <w:rPr>
                  <w:rFonts w:asciiTheme="minorHAnsi" w:hAnsiTheme="minorHAnsi"/>
                  <w:sz w:val="18"/>
                  <w:szCs w:val="18"/>
                </w:rPr>
                <w:delText>; or</w:delText>
              </w:r>
            </w:del>
          </w:p>
          <w:p w14:paraId="7829190F" w14:textId="77777777" w:rsidR="00EE3065" w:rsidRPr="00F5715E" w:rsidDel="00CF3857" w:rsidRDefault="00EE3065" w:rsidP="00EE3065">
            <w:pPr>
              <w:rPr>
                <w:del w:id="710" w:author="Ferris, Todd@Energy" w:date="2018-11-20T15:35:00Z"/>
                <w:rFonts w:asciiTheme="minorHAnsi" w:hAnsiTheme="minorHAnsi"/>
                <w:sz w:val="18"/>
                <w:szCs w:val="18"/>
              </w:rPr>
            </w:pPr>
            <w:del w:id="711"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Supply</w:delText>
              </w:r>
              <w:r w:rsidDel="00CF3857">
                <w:rPr>
                  <w:rFonts w:asciiTheme="minorHAnsi" w:hAnsiTheme="minorHAnsi"/>
                  <w:sz w:val="18"/>
                  <w:szCs w:val="18"/>
                </w:rPr>
                <w:delText>; or</w:delText>
              </w:r>
            </w:del>
          </w:p>
          <w:p w14:paraId="78291910" w14:textId="77777777" w:rsidR="00EE3065" w:rsidRPr="00F5715E" w:rsidDel="00CF3857" w:rsidRDefault="00EE3065" w:rsidP="00EE3065">
            <w:pPr>
              <w:rPr>
                <w:del w:id="712" w:author="Ferris, Todd@Energy" w:date="2018-11-20T15:35:00Z"/>
                <w:rFonts w:asciiTheme="minorHAnsi" w:hAnsiTheme="minorHAnsi"/>
                <w:sz w:val="18"/>
                <w:szCs w:val="18"/>
                <w:u w:val="single"/>
              </w:rPr>
            </w:pPr>
            <w:del w:id="713"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Balanced; or</w:delText>
              </w:r>
            </w:del>
          </w:p>
          <w:p w14:paraId="78291911" w14:textId="77777777" w:rsidR="00EE3065" w:rsidDel="00CF3857" w:rsidRDefault="00EE3065" w:rsidP="00EE3065">
            <w:pPr>
              <w:rPr>
                <w:del w:id="714" w:author="Ferris, Todd@Energy" w:date="2018-11-20T15:35:00Z"/>
                <w:rFonts w:asciiTheme="minorHAnsi" w:hAnsiTheme="minorHAnsi"/>
                <w:sz w:val="18"/>
                <w:szCs w:val="18"/>
                <w:u w:val="single"/>
              </w:rPr>
            </w:pPr>
            <w:del w:id="715"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Central Fan Integrated (CFI); or</w:delText>
              </w:r>
            </w:del>
          </w:p>
          <w:p w14:paraId="78291912" w14:textId="77777777" w:rsidR="00EE3065" w:rsidDel="00CF3857" w:rsidRDefault="00EE3065" w:rsidP="00EE3065">
            <w:pPr>
              <w:rPr>
                <w:del w:id="716" w:author="Ferris, Todd@Energy" w:date="2018-11-20T15:35:00Z"/>
                <w:rFonts w:asciiTheme="minorHAnsi" w:hAnsiTheme="minorHAnsi"/>
                <w:sz w:val="18"/>
                <w:szCs w:val="18"/>
                <w:u w:val="single"/>
              </w:rPr>
            </w:pPr>
            <w:del w:id="717" w:author="Ferris, Todd@Energy" w:date="2018-11-20T15:35:00Z">
              <w:r w:rsidDel="00CF3857">
                <w:rPr>
                  <w:rFonts w:asciiTheme="minorHAnsi" w:hAnsiTheme="minorHAnsi"/>
                  <w:sz w:val="18"/>
                  <w:szCs w:val="18"/>
                  <w:u w:val="single"/>
                </w:rPr>
                <w:delText>**N/A&gt;&gt;</w:delText>
              </w:r>
            </w:del>
          </w:p>
          <w:p w14:paraId="78291913" w14:textId="77777777" w:rsidR="00EE3065" w:rsidDel="00CF3857" w:rsidRDefault="00EE3065" w:rsidP="00EE3065">
            <w:pPr>
              <w:rPr>
                <w:del w:id="718" w:author="Ferris, Todd@Energy" w:date="2018-11-20T15:35:00Z"/>
                <w:rFonts w:asciiTheme="minorHAnsi" w:hAnsiTheme="minorHAnsi"/>
                <w:sz w:val="18"/>
                <w:szCs w:val="18"/>
                <w:u w:val="single"/>
              </w:rPr>
            </w:pPr>
          </w:p>
          <w:p w14:paraId="78291914" w14:textId="77777777" w:rsidR="00EE3065" w:rsidRPr="00F5715E" w:rsidDel="00CF3857" w:rsidRDefault="00EE3065" w:rsidP="00EE3065">
            <w:pPr>
              <w:rPr>
                <w:del w:id="719" w:author="Ferris, Todd@Energy" w:date="2018-11-20T15:35:00Z"/>
                <w:rFonts w:asciiTheme="minorHAnsi" w:hAnsiTheme="minorHAnsi"/>
                <w:sz w:val="18"/>
                <w:szCs w:val="18"/>
              </w:rPr>
            </w:pPr>
            <w:del w:id="720" w:author="Ferris, Todd@Energy" w:date="2018-11-20T15:35: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 </w:delText>
              </w:r>
              <w:r w:rsidDel="00CF3857">
                <w:rPr>
                  <w:rFonts w:asciiTheme="minorHAnsi" w:hAnsiTheme="minorHAnsi"/>
                  <w:sz w:val="18"/>
                  <w:szCs w:val="18"/>
                </w:rPr>
                <w:delText>and A08= Central Fan Integrated</w:delText>
              </w:r>
              <w:r w:rsidDel="00CF3857">
                <w:rPr>
                  <w:rFonts w:asciiTheme="minorHAnsi" w:hAnsiTheme="minorHAnsi"/>
                  <w:sz w:val="18"/>
                  <w:szCs w:val="18"/>
                  <w:u w:val="single"/>
                </w:rPr>
                <w:delText>;</w:delText>
              </w:r>
              <w:r w:rsidDel="00CF3857">
                <w:rPr>
                  <w:rFonts w:asciiTheme="minorHAnsi" w:hAnsiTheme="minorHAnsi"/>
                  <w:sz w:val="18"/>
                  <w:szCs w:val="18"/>
                </w:rPr>
                <w:delText xml:space="preserve"> then display method:</w:delText>
              </w:r>
            </w:del>
          </w:p>
          <w:p w14:paraId="78291915" w14:textId="77777777" w:rsidR="00EE3065" w:rsidRPr="00F5715E" w:rsidDel="00CF3857" w:rsidRDefault="00EE3065" w:rsidP="00EE3065">
            <w:pPr>
              <w:rPr>
                <w:del w:id="721" w:author="Ferris, Todd@Energy" w:date="2018-11-20T15:35:00Z"/>
                <w:rFonts w:asciiTheme="minorHAnsi" w:hAnsiTheme="minorHAnsi"/>
                <w:sz w:val="18"/>
                <w:szCs w:val="18"/>
              </w:rPr>
            </w:pPr>
            <w:del w:id="722" w:author="Ferris, Todd@Energy" w:date="2018-11-20T15:35:00Z">
              <w:r w:rsidDel="00CF3857">
                <w:rPr>
                  <w:rFonts w:asciiTheme="minorHAnsi" w:hAnsiTheme="minorHAnsi"/>
                  <w:b/>
                  <w:sz w:val="18"/>
                  <w:szCs w:val="18"/>
                </w:rPr>
                <w:delText>Central Fan Integrated Ventilation System Not Allowed to Operate Continuously - DO NOT PROCEED;&gt;&gt;</w:delText>
              </w:r>
            </w:del>
          </w:p>
        </w:tc>
      </w:tr>
      <w:tr w:rsidR="00EE3065" w:rsidRPr="00D2491C" w:rsidDel="00AD4907" w14:paraId="7829191A" w14:textId="77777777" w:rsidTr="00E45F33">
        <w:trPr>
          <w:trHeight w:val="158"/>
          <w:del w:id="723" w:author="Balneg, Ronald@Energy" w:date="2018-11-26T10:44:00Z"/>
          <w:trPrChange w:id="724" w:author="Ferris, Todd@Energy" w:date="2018-11-29T10:44:00Z">
            <w:trPr>
              <w:trHeight w:val="158"/>
            </w:trPr>
          </w:trPrChange>
        </w:trPr>
        <w:tc>
          <w:tcPr>
            <w:tcW w:w="792" w:type="dxa"/>
            <w:vAlign w:val="center"/>
            <w:tcPrChange w:id="725" w:author="Ferris, Todd@Energy" w:date="2018-11-29T10:44:00Z">
              <w:tcPr>
                <w:tcW w:w="799" w:type="dxa"/>
                <w:vAlign w:val="center"/>
              </w:tcPr>
            </w:tcPrChange>
          </w:tcPr>
          <w:p w14:paraId="78291917" w14:textId="77777777" w:rsidR="00EE3065" w:rsidRPr="009E3031" w:rsidDel="00AD4907" w:rsidRDefault="00EE3065" w:rsidP="00EE3065">
            <w:pPr>
              <w:jc w:val="center"/>
              <w:rPr>
                <w:del w:id="726" w:author="Balneg, Ronald@Energy" w:date="2018-11-26T10:44:00Z"/>
                <w:rFonts w:asciiTheme="minorHAnsi" w:hAnsiTheme="minorHAnsi"/>
                <w:sz w:val="18"/>
                <w:szCs w:val="18"/>
              </w:rPr>
            </w:pPr>
            <w:ins w:id="727" w:author="Ferris, Todd@Energy" w:date="2018-11-20T15:35:00Z">
              <w:del w:id="728" w:author="Balneg, Ronald@Energy" w:date="2018-11-26T10:44:00Z">
                <w:r w:rsidDel="00AD4907">
                  <w:rPr>
                    <w:rFonts w:asciiTheme="minorHAnsi" w:hAnsiTheme="minorHAnsi"/>
                    <w:sz w:val="18"/>
                    <w:szCs w:val="18"/>
                  </w:rPr>
                  <w:delText>14</w:delText>
                </w:r>
              </w:del>
            </w:ins>
            <w:del w:id="729" w:author="Balneg, Ronald@Energy" w:date="2018-11-26T10:44:00Z">
              <w:r w:rsidRPr="009E3031" w:rsidDel="00AD4907">
                <w:rPr>
                  <w:rFonts w:asciiTheme="minorHAnsi" w:hAnsiTheme="minorHAnsi"/>
                  <w:sz w:val="18"/>
                  <w:szCs w:val="18"/>
                </w:rPr>
                <w:delText>09</w:delText>
              </w:r>
            </w:del>
          </w:p>
        </w:tc>
        <w:tc>
          <w:tcPr>
            <w:tcW w:w="4508" w:type="dxa"/>
            <w:vAlign w:val="center"/>
            <w:tcPrChange w:id="730" w:author="Ferris, Todd@Energy" w:date="2018-11-29T10:44:00Z">
              <w:tcPr>
                <w:tcW w:w="4615" w:type="dxa"/>
                <w:vAlign w:val="center"/>
              </w:tcPr>
            </w:tcPrChange>
          </w:tcPr>
          <w:p w14:paraId="78291918" w14:textId="77777777" w:rsidR="00EE3065" w:rsidRPr="004F4818" w:rsidDel="00AD4907" w:rsidRDefault="00EE3065" w:rsidP="00EE3065">
            <w:pPr>
              <w:rPr>
                <w:del w:id="731" w:author="Balneg, Ronald@Energy" w:date="2018-11-26T10:44:00Z"/>
                <w:rFonts w:asciiTheme="minorHAnsi" w:hAnsiTheme="minorHAnsi"/>
                <w:sz w:val="18"/>
                <w:szCs w:val="18"/>
              </w:rPr>
            </w:pPr>
            <w:del w:id="732" w:author="Balneg, Ronald@Energy" w:date="2018-11-26T10:44:00Z">
              <w:r w:rsidRPr="004F4818" w:rsidDel="00AD4907">
                <w:rPr>
                  <w:rFonts w:asciiTheme="minorHAnsi" w:hAnsiTheme="minorHAnsi"/>
                  <w:sz w:val="18"/>
                  <w:szCs w:val="18"/>
                </w:rPr>
                <w:delText>IAQ Fan Location</w:delText>
              </w:r>
            </w:del>
          </w:p>
        </w:tc>
        <w:tc>
          <w:tcPr>
            <w:tcW w:w="5490" w:type="dxa"/>
            <w:tcMar>
              <w:left w:w="72" w:type="dxa"/>
              <w:right w:w="72" w:type="dxa"/>
            </w:tcMar>
            <w:tcPrChange w:id="733" w:author="Ferris, Todd@Energy" w:date="2018-11-29T10:44:00Z">
              <w:tcPr>
                <w:tcW w:w="5602" w:type="dxa"/>
                <w:tcMar>
                  <w:left w:w="72" w:type="dxa"/>
                  <w:right w:w="72" w:type="dxa"/>
                </w:tcMar>
              </w:tcPr>
            </w:tcPrChange>
          </w:tcPr>
          <w:p w14:paraId="78291919" w14:textId="77777777" w:rsidR="00EE3065" w:rsidRPr="009E3031" w:rsidDel="00AD4907" w:rsidRDefault="00EE3065" w:rsidP="00EE3065">
            <w:pPr>
              <w:rPr>
                <w:del w:id="734" w:author="Balneg, Ronald@Energy" w:date="2018-11-26T10:44:00Z"/>
                <w:rFonts w:asciiTheme="minorHAnsi" w:hAnsiTheme="minorHAnsi"/>
                <w:sz w:val="18"/>
                <w:szCs w:val="18"/>
              </w:rPr>
            </w:pPr>
            <w:ins w:id="735" w:author="Ferris, Todd@Energy" w:date="2018-11-20T15:35:00Z">
              <w:del w:id="736" w:author="Balneg, Ronald@Energy" w:date="2018-11-26T10:44:00Z">
                <w:r w:rsidRPr="007A5D38" w:rsidDel="00AD4907">
                  <w:rPr>
                    <w:rFonts w:asciiTheme="minorHAnsi" w:hAnsiTheme="minorHAnsi" w:cstheme="minorHAnsi"/>
                    <w:sz w:val="18"/>
                    <w:szCs w:val="18"/>
                  </w:rPr>
                  <w:delText>&lt;&lt;</w:delText>
                </w:r>
                <w:r w:rsidRPr="007A5D38" w:rsidDel="00AD4907">
                  <w:rPr>
                    <w:rFonts w:asciiTheme="minorHAnsi" w:hAnsiTheme="minorHAnsi" w:cstheme="minorHAnsi"/>
                    <w:sz w:val="18"/>
                    <w:szCs w:val="18"/>
                    <w:u w:val="single"/>
                  </w:rPr>
                  <w:delText xml:space="preserve"> </w:delText>
                </w:r>
                <w:r w:rsidRPr="00D12B47" w:rsidDel="00AD4907">
                  <w:rPr>
                    <w:rFonts w:asciiTheme="minorHAnsi" w:hAnsiTheme="minorHAnsi" w:cstheme="minorHAnsi"/>
                    <w:sz w:val="18"/>
                    <w:szCs w:val="18"/>
                  </w:rPr>
                  <w:delText>if “Building Type” (A02) = “Non-dwelling unit”, then value = N/A;</w:delText>
                </w:r>
                <w:r w:rsidRPr="00D12B47" w:rsidDel="00AD4907">
                  <w:rPr>
                    <w:rFonts w:asciiTheme="minorHAnsi" w:hAnsiTheme="minorHAnsi" w:cstheme="minorHAnsi"/>
                    <w:sz w:val="18"/>
                    <w:szCs w:val="18"/>
                  </w:rPr>
                  <w:br/>
                  <w:delText>Else user input, text&gt;&gt;</w:delText>
                </w:r>
              </w:del>
            </w:ins>
            <w:del w:id="737" w:author="Balneg, Ronald@Energy" w:date="2018-11-26T10:44:00Z">
              <w:r w:rsidRPr="009E3031" w:rsidDel="00AD4907">
                <w:rPr>
                  <w:rFonts w:asciiTheme="minorHAnsi" w:hAnsiTheme="minorHAnsi"/>
                  <w:sz w:val="18"/>
                  <w:szCs w:val="18"/>
                </w:rPr>
                <w:delText>&lt;&lt;user input, text&gt;&gt;</w:delText>
              </w:r>
            </w:del>
          </w:p>
        </w:tc>
      </w:tr>
      <w:tr w:rsidR="00EE3065" w:rsidRPr="00D2491C" w14:paraId="7829192D" w14:textId="77777777" w:rsidTr="00E45F33">
        <w:trPr>
          <w:trHeight w:val="158"/>
          <w:ins w:id="738" w:author="Ferris, Todd@Energy" w:date="2018-11-20T15:36:00Z"/>
          <w:trPrChange w:id="739" w:author="Ferris, Todd@Energy" w:date="2018-11-29T10:44:00Z">
            <w:trPr>
              <w:trHeight w:val="158"/>
            </w:trPr>
          </w:trPrChange>
        </w:trPr>
        <w:tc>
          <w:tcPr>
            <w:tcW w:w="792" w:type="dxa"/>
            <w:vAlign w:val="center"/>
            <w:tcPrChange w:id="740" w:author="Ferris, Todd@Energy" w:date="2018-11-29T10:44:00Z">
              <w:tcPr>
                <w:tcW w:w="799" w:type="dxa"/>
                <w:vAlign w:val="center"/>
              </w:tcPr>
            </w:tcPrChange>
          </w:tcPr>
          <w:p w14:paraId="7829191B" w14:textId="5C3F8DD4" w:rsidR="00EE3065" w:rsidRDefault="00F37662" w:rsidP="00F37662">
            <w:pPr>
              <w:jc w:val="center"/>
              <w:rPr>
                <w:ins w:id="741" w:author="Ferris, Todd@Energy" w:date="2018-11-20T15:36:00Z"/>
                <w:rFonts w:asciiTheme="minorHAnsi" w:hAnsiTheme="minorHAnsi"/>
                <w:sz w:val="18"/>
                <w:szCs w:val="18"/>
              </w:rPr>
            </w:pPr>
            <w:r>
              <w:rPr>
                <w:rFonts w:asciiTheme="minorHAnsi" w:hAnsiTheme="minorHAnsi" w:cstheme="minorHAnsi"/>
                <w:sz w:val="18"/>
                <w:szCs w:val="18"/>
              </w:rPr>
              <w:t>08</w:t>
            </w:r>
          </w:p>
        </w:tc>
        <w:tc>
          <w:tcPr>
            <w:tcW w:w="4508" w:type="dxa"/>
            <w:vAlign w:val="center"/>
            <w:tcPrChange w:id="742" w:author="Ferris, Todd@Energy" w:date="2018-11-29T10:44:00Z">
              <w:tcPr>
                <w:tcW w:w="4615" w:type="dxa"/>
                <w:vAlign w:val="center"/>
              </w:tcPr>
            </w:tcPrChange>
          </w:tcPr>
          <w:p w14:paraId="7829191C" w14:textId="77777777" w:rsidR="00EE3065" w:rsidRPr="007A5D38" w:rsidRDefault="00EE3065" w:rsidP="00EE3065">
            <w:pPr>
              <w:rPr>
                <w:ins w:id="743" w:author="Ferris, Todd@Energy" w:date="2018-11-20T15:36:00Z"/>
                <w:rFonts w:asciiTheme="minorHAnsi" w:hAnsiTheme="minorHAnsi" w:cstheme="minorHAnsi"/>
                <w:sz w:val="18"/>
                <w:szCs w:val="18"/>
              </w:rPr>
            </w:pPr>
            <w:ins w:id="744" w:author="Ferris, Todd@Energy" w:date="2018-11-20T15:36:00Z">
              <w:r w:rsidRPr="007A5D38">
                <w:rPr>
                  <w:rFonts w:asciiTheme="minorHAnsi" w:hAnsiTheme="minorHAnsi" w:cstheme="minorHAnsi"/>
                  <w:sz w:val="18"/>
                  <w:szCs w:val="18"/>
                </w:rPr>
                <w:t>determine compliance method for this document; display applicable tables below;</w:t>
              </w:r>
            </w:ins>
          </w:p>
          <w:p w14:paraId="7829191D" w14:textId="77777777" w:rsidR="00EE3065" w:rsidRPr="004F4818" w:rsidRDefault="00EE3065" w:rsidP="00EE3065">
            <w:pPr>
              <w:rPr>
                <w:ins w:id="745" w:author="Ferris, Todd@Energy" w:date="2018-11-20T15:36:00Z"/>
                <w:rFonts w:asciiTheme="minorHAnsi" w:hAnsiTheme="minorHAnsi"/>
                <w:sz w:val="18"/>
                <w:szCs w:val="18"/>
              </w:rPr>
            </w:pPr>
            <w:ins w:id="746" w:author="Ferris, Todd@Energy" w:date="2018-11-20T15:36:00Z">
              <w:r w:rsidRPr="007A5D38">
                <w:rPr>
                  <w:rFonts w:asciiTheme="minorHAnsi" w:hAnsiTheme="minorHAnsi" w:cstheme="minorHAnsi"/>
                  <w:sz w:val="18"/>
                  <w:szCs w:val="18"/>
                </w:rPr>
                <w:t>(this row not visible to user)</w:t>
              </w:r>
            </w:ins>
          </w:p>
        </w:tc>
        <w:tc>
          <w:tcPr>
            <w:tcW w:w="5490" w:type="dxa"/>
            <w:tcMar>
              <w:left w:w="72" w:type="dxa"/>
              <w:right w:w="72" w:type="dxa"/>
            </w:tcMar>
            <w:tcPrChange w:id="747" w:author="Ferris, Todd@Energy" w:date="2018-11-29T10:44:00Z">
              <w:tcPr>
                <w:tcW w:w="5602" w:type="dxa"/>
                <w:tcMar>
                  <w:left w:w="72" w:type="dxa"/>
                  <w:right w:w="72" w:type="dxa"/>
                </w:tcMar>
              </w:tcPr>
            </w:tcPrChange>
          </w:tcPr>
          <w:p w14:paraId="6DDF989E" w14:textId="63D91E8A" w:rsidR="00596EFE" w:rsidRPr="00D12B47" w:rsidRDefault="00EE3065" w:rsidP="00596EFE">
            <w:pPr>
              <w:rPr>
                <w:ins w:id="748" w:author="Ferris, Todd@Energy" w:date="2018-11-29T10:54:00Z"/>
                <w:rFonts w:asciiTheme="minorHAnsi" w:hAnsiTheme="minorHAnsi" w:cstheme="minorHAnsi"/>
                <w:sz w:val="18"/>
                <w:szCs w:val="18"/>
              </w:rPr>
            </w:pPr>
            <w:ins w:id="749" w:author="Ferris, Todd@Energy" w:date="2018-11-20T15:36:00Z">
              <w:r w:rsidRPr="007A5D38">
                <w:rPr>
                  <w:rFonts w:asciiTheme="minorHAnsi" w:hAnsiTheme="minorHAnsi" w:cstheme="minorHAnsi"/>
                  <w:sz w:val="18"/>
                  <w:szCs w:val="18"/>
                </w:rPr>
                <w:t>&lt;&lt;calculated field</w:t>
              </w:r>
            </w:ins>
            <w:ins w:id="750" w:author="Ferris, Todd@Energy" w:date="2018-11-29T10:57:00Z">
              <w:r w:rsidR="00596EFE">
                <w:rPr>
                  <w:rFonts w:asciiTheme="minorHAnsi" w:hAnsiTheme="minorHAnsi" w:cstheme="minorHAnsi"/>
                  <w:sz w:val="18"/>
                  <w:szCs w:val="18"/>
                </w:rPr>
                <w:t xml:space="preserve">: </w:t>
              </w:r>
            </w:ins>
            <w:del w:id="751" w:author="Ferris, Todd@Energy" w:date="2018-11-29T10:35:00Z">
              <w:r w:rsidR="00B54159" w:rsidDel="0068772D">
                <w:rPr>
                  <w:rFonts w:asciiTheme="minorHAnsi" w:hAnsiTheme="minorHAnsi" w:cstheme="minorHAnsi"/>
                  <w:sz w:val="18"/>
                  <w:szCs w:val="18"/>
                </w:rPr>
                <w:delText>0607</w:delText>
              </w:r>
            </w:del>
            <w:ins w:id="752" w:author="Ferris, Todd@Energy" w:date="2018-11-20T15:36:00Z">
              <w:r w:rsidRPr="00D12B47">
                <w:rPr>
                  <w:rFonts w:asciiTheme="minorHAnsi" w:hAnsiTheme="minorHAnsi" w:cstheme="minorHAnsi"/>
                  <w:sz w:val="18"/>
                  <w:szCs w:val="18"/>
                </w:rPr>
                <w:t xml:space="preserve">Else if “Building Type” (A02) = </w:t>
              </w:r>
            </w:ins>
            <w:ins w:id="753" w:author="Ferris, Todd@Energy" w:date="2018-11-29T10:40:00Z">
              <w:r w:rsidR="00A038D2">
                <w:rPr>
                  <w:rFonts w:asciiTheme="minorHAnsi" w:hAnsiTheme="minorHAnsi" w:cstheme="minorHAnsi"/>
                  <w:sz w:val="18"/>
                  <w:szCs w:val="18"/>
                </w:rPr>
                <w:t>High-rise Residential</w:t>
              </w:r>
            </w:ins>
            <w:ins w:id="754" w:author="Ferris, Todd@Energy" w:date="2018-11-29T10:54:00Z">
              <w:r w:rsidR="00596EFE" w:rsidRPr="00D12B47">
                <w:rPr>
                  <w:rFonts w:asciiTheme="minorHAnsi" w:hAnsiTheme="minorHAnsi" w:cstheme="minorHAnsi"/>
                  <w:sz w:val="18"/>
                  <w:szCs w:val="18"/>
                </w:rPr>
                <w:t xml:space="preserve"> and “Ventilation Operation Schedule (A</w:t>
              </w:r>
              <w:r w:rsidR="00596EFE">
                <w:rPr>
                  <w:rFonts w:asciiTheme="minorHAnsi" w:hAnsiTheme="minorHAnsi" w:cstheme="minorHAnsi"/>
                  <w:sz w:val="18"/>
                  <w:szCs w:val="18"/>
                </w:rPr>
                <w:t>07</w:t>
              </w:r>
              <w:r w:rsidR="00596EFE" w:rsidRPr="00D12B47">
                <w:rPr>
                  <w:rFonts w:asciiTheme="minorHAnsi" w:hAnsiTheme="minorHAnsi" w:cstheme="minorHAnsi"/>
                  <w:sz w:val="18"/>
                  <w:szCs w:val="18"/>
                </w:rPr>
                <w:t xml:space="preserve">) </w:t>
              </w:r>
            </w:ins>
            <w:ins w:id="755" w:author="Ferris, Todd@Energy" w:date="2018-11-29T10:55:00Z">
              <w:r w:rsidR="00596EFE">
                <w:rPr>
                  <w:rFonts w:asciiTheme="minorHAnsi" w:hAnsiTheme="minorHAnsi" w:cstheme="minorHAnsi"/>
                  <w:sz w:val="18"/>
                  <w:szCs w:val="18"/>
                </w:rPr>
                <w:t>≠</w:t>
              </w:r>
            </w:ins>
            <w:ins w:id="756" w:author="Ferris, Todd@Energy" w:date="2018-11-29T10:54:00Z">
              <w:r w:rsidR="00596EFE" w:rsidRPr="00D12B47">
                <w:rPr>
                  <w:rFonts w:asciiTheme="minorHAnsi" w:hAnsiTheme="minorHAnsi" w:cstheme="minorHAnsi"/>
                  <w:sz w:val="18"/>
                  <w:szCs w:val="18"/>
                </w:rPr>
                <w:t xml:space="preserve"> Scheduled or Real-Time Control, then display method:</w:t>
              </w:r>
            </w:ins>
          </w:p>
          <w:p w14:paraId="78291922" w14:textId="51E14747" w:rsidR="00EE3065" w:rsidRPr="00D12B47" w:rsidRDefault="00EE3065" w:rsidP="00EE3065">
            <w:pPr>
              <w:rPr>
                <w:ins w:id="757" w:author="Ferris, Todd@Energy" w:date="2018-11-20T15:36:00Z"/>
                <w:rFonts w:asciiTheme="minorHAnsi" w:hAnsiTheme="minorHAnsi" w:cstheme="minorHAnsi"/>
                <w:b/>
                <w:sz w:val="18"/>
                <w:szCs w:val="18"/>
              </w:rPr>
            </w:pPr>
            <w:ins w:id="758" w:author="Ferris, Todd@Energy" w:date="2018-11-20T15:36:00Z">
              <w:r w:rsidRPr="00D12B47">
                <w:rPr>
                  <w:rFonts w:asciiTheme="minorHAnsi" w:hAnsiTheme="minorHAnsi" w:cstheme="minorHAnsi"/>
                  <w:b/>
                  <w:sz w:val="18"/>
                  <w:szCs w:val="18"/>
                </w:rPr>
                <w:t xml:space="preserve">**27b – </w:t>
              </w:r>
            </w:ins>
            <w:ins w:id="759" w:author="Ferris, Todd@Energy" w:date="2018-11-29T10:56:00Z">
              <w:r w:rsidR="00596EFE" w:rsidRPr="00596EFE">
                <w:rPr>
                  <w:rFonts w:asciiTheme="minorHAnsi" w:hAnsiTheme="minorHAnsi" w:cstheme="minorHAnsi"/>
                  <w:b/>
                  <w:sz w:val="18"/>
                  <w:szCs w:val="18"/>
                  <w:rPrChange w:id="760" w:author="Ferris, Todd@Energy" w:date="2018-11-29T10:56:00Z">
                    <w:rPr>
                      <w:rFonts w:asciiTheme="minorHAnsi" w:hAnsiTheme="minorHAnsi"/>
                      <w:b/>
                      <w:szCs w:val="18"/>
                    </w:rPr>
                  </w:rPrChange>
                </w:rPr>
                <w:t>High-rise Residential Ventilation</w:t>
              </w:r>
            </w:ins>
            <w:ins w:id="761" w:author="Ferris, Todd@Energy" w:date="2018-11-20T15:36:00Z">
              <w:del w:id="762" w:author="TF 112518" w:date="2018-11-25T12:54:00Z">
                <w:r w:rsidRPr="00D12B47" w:rsidDel="007715C6">
                  <w:rPr>
                    <w:rFonts w:asciiTheme="minorHAnsi" w:hAnsiTheme="minorHAnsi" w:cstheme="minorHAnsi"/>
                    <w:b/>
                    <w:sz w:val="18"/>
                    <w:szCs w:val="18"/>
                  </w:rPr>
                  <w:delText xml:space="preserve"> Balanced Ventilation</w:delText>
                </w:r>
              </w:del>
              <w:r w:rsidRPr="00D12B47">
                <w:rPr>
                  <w:rFonts w:asciiTheme="minorHAnsi" w:hAnsiTheme="minorHAnsi" w:cstheme="minorHAnsi"/>
                  <w:b/>
                  <w:sz w:val="18"/>
                  <w:szCs w:val="18"/>
                </w:rPr>
                <w:t>;</w:t>
              </w:r>
            </w:ins>
          </w:p>
          <w:p w14:paraId="78291923" w14:textId="77777777" w:rsidR="00EE3065" w:rsidRPr="00D12B47" w:rsidDel="007715C6" w:rsidRDefault="00EE3065" w:rsidP="00EE3065">
            <w:pPr>
              <w:rPr>
                <w:ins w:id="763" w:author="Ferris, Todd@Energy" w:date="2018-11-20T15:36:00Z"/>
                <w:del w:id="764" w:author="TF 112518" w:date="2018-11-25T12:55:00Z"/>
                <w:rFonts w:asciiTheme="minorHAnsi" w:hAnsiTheme="minorHAnsi" w:cstheme="minorHAnsi"/>
                <w:sz w:val="18"/>
                <w:szCs w:val="18"/>
              </w:rPr>
            </w:pPr>
            <w:ins w:id="765" w:author="Ferris, Todd@Energy" w:date="2018-11-20T15:36:00Z">
              <w:del w:id="766" w:author="TF 112518" w:date="2018-11-25T12:55:00Z">
                <w:r w:rsidRPr="00D12B47" w:rsidDel="007715C6">
                  <w:rPr>
                    <w:rFonts w:asciiTheme="minorHAnsi" w:hAnsiTheme="minorHAnsi" w:cstheme="minorHAnsi"/>
                    <w:sz w:val="18"/>
                    <w:szCs w:val="18"/>
                  </w:rPr>
                  <w:delText>Else if “Building Type” (A02) = Multifamily and “Ventilation System Type” (A12) = Supply, Exhaust, or Central Fan Integrated and “Ventilation Operation Schedule (A13) = Continuous, or scheduled, then display method:</w:delText>
                </w:r>
              </w:del>
            </w:ins>
          </w:p>
          <w:p w14:paraId="78291924" w14:textId="77777777" w:rsidR="00EE3065" w:rsidRPr="00D12B47" w:rsidDel="007715C6" w:rsidRDefault="00EE3065" w:rsidP="00EE3065">
            <w:pPr>
              <w:rPr>
                <w:ins w:id="767" w:author="Ferris, Todd@Energy" w:date="2018-11-20T15:36:00Z"/>
                <w:del w:id="768" w:author="TF 112518" w:date="2018-11-25T12:55:00Z"/>
                <w:rFonts w:asciiTheme="minorHAnsi" w:hAnsiTheme="minorHAnsi" w:cstheme="minorHAnsi"/>
                <w:b/>
                <w:sz w:val="18"/>
                <w:szCs w:val="18"/>
              </w:rPr>
            </w:pPr>
            <w:ins w:id="769" w:author="Ferris, Todd@Energy" w:date="2018-11-20T15:36:00Z">
              <w:del w:id="770" w:author="TF 112518" w:date="2018-11-25T12:55:00Z">
                <w:r w:rsidRPr="00D12B47" w:rsidDel="007715C6">
                  <w:rPr>
                    <w:rFonts w:asciiTheme="minorHAnsi" w:hAnsiTheme="minorHAnsi" w:cstheme="minorHAnsi"/>
                    <w:b/>
                    <w:sz w:val="18"/>
                    <w:szCs w:val="18"/>
                  </w:rPr>
                  <w:delText>**27c – Multifamily Supply/Exhaust/Central Fan Integrated Ventilation;</w:delText>
                </w:r>
              </w:del>
            </w:ins>
          </w:p>
          <w:p w14:paraId="78291925" w14:textId="77777777" w:rsidR="00EE3065" w:rsidRPr="00D12B47" w:rsidDel="007715C6" w:rsidRDefault="00EE3065" w:rsidP="00EE3065">
            <w:pPr>
              <w:rPr>
                <w:ins w:id="771" w:author="Ferris, Todd@Energy" w:date="2018-11-20T15:36:00Z"/>
                <w:del w:id="772" w:author="TF 112518" w:date="2018-11-25T12:55:00Z"/>
                <w:rFonts w:asciiTheme="minorHAnsi" w:hAnsiTheme="minorHAnsi" w:cstheme="minorHAnsi"/>
                <w:sz w:val="18"/>
                <w:szCs w:val="18"/>
              </w:rPr>
            </w:pPr>
            <w:ins w:id="773" w:author="Ferris, Todd@Energy" w:date="2018-11-20T15:36:00Z">
              <w:del w:id="774" w:author="TF 112518" w:date="2018-11-25T12:55:00Z">
                <w:r w:rsidRPr="00D12B47" w:rsidDel="007715C6">
                  <w:rPr>
                    <w:rFonts w:asciiTheme="minorHAnsi" w:hAnsiTheme="minorHAnsi" w:cstheme="minorHAnsi"/>
                    <w:sz w:val="18"/>
                    <w:szCs w:val="18"/>
                  </w:rPr>
                  <w:delText>Else if “Building Type” (A02) = Multifamily and “Ventilation System Type” (A12) = Central Ventilation System – Balanced and “Ventilation Operation Schedule (A13) = Continuous, or Short-Term Average, then display method:</w:delText>
                </w:r>
              </w:del>
            </w:ins>
          </w:p>
          <w:p w14:paraId="78291926" w14:textId="77777777" w:rsidR="00EE3065" w:rsidRPr="00D12B47" w:rsidDel="007715C6" w:rsidRDefault="00EE3065" w:rsidP="00EE3065">
            <w:pPr>
              <w:rPr>
                <w:ins w:id="775" w:author="Ferris, Todd@Energy" w:date="2018-11-20T15:36:00Z"/>
                <w:del w:id="776" w:author="TF 112518" w:date="2018-11-25T12:55:00Z"/>
                <w:rFonts w:asciiTheme="minorHAnsi" w:hAnsiTheme="minorHAnsi" w:cstheme="minorHAnsi"/>
                <w:b/>
                <w:sz w:val="18"/>
                <w:szCs w:val="18"/>
              </w:rPr>
            </w:pPr>
            <w:ins w:id="777" w:author="Ferris, Todd@Energy" w:date="2018-11-20T15:36:00Z">
              <w:del w:id="778" w:author="TF 112518" w:date="2018-11-25T12:55:00Z">
                <w:r w:rsidRPr="00D12B47" w:rsidDel="007715C6">
                  <w:rPr>
                    <w:rFonts w:asciiTheme="minorHAnsi" w:hAnsiTheme="minorHAnsi" w:cstheme="minorHAnsi"/>
                    <w:b/>
                    <w:sz w:val="18"/>
                    <w:szCs w:val="18"/>
                  </w:rPr>
                  <w:delText>**27d – Multifamily Central Ventilation System Balanced;</w:delText>
                </w:r>
              </w:del>
            </w:ins>
          </w:p>
          <w:p w14:paraId="78291927" w14:textId="77777777" w:rsidR="00EE3065" w:rsidRPr="00D12B47" w:rsidDel="007715C6" w:rsidRDefault="00EE3065" w:rsidP="00EE3065">
            <w:pPr>
              <w:rPr>
                <w:ins w:id="779" w:author="Ferris, Todd@Energy" w:date="2018-11-20T15:36:00Z"/>
                <w:del w:id="780" w:author="TF 112518" w:date="2018-11-25T12:55:00Z"/>
                <w:rFonts w:asciiTheme="minorHAnsi" w:hAnsiTheme="minorHAnsi" w:cstheme="minorHAnsi"/>
                <w:sz w:val="18"/>
                <w:szCs w:val="18"/>
              </w:rPr>
            </w:pPr>
            <w:ins w:id="781" w:author="Ferris, Todd@Energy" w:date="2018-11-20T15:36:00Z">
              <w:del w:id="782" w:author="TF 112518" w:date="2018-11-25T12:55:00Z">
                <w:r w:rsidRPr="00D12B47" w:rsidDel="007715C6">
                  <w:rPr>
                    <w:rFonts w:asciiTheme="minorHAnsi" w:hAnsiTheme="minorHAnsi" w:cstheme="minorHAnsi"/>
                    <w:sz w:val="18"/>
                    <w:szCs w:val="18"/>
                  </w:rPr>
                  <w:delText>Else if “Building Type” (A02) = Multifamily and “Ventilation System Type” (A12) = Central Ventilation System – Supply or Central Ventilation System – Exhaust and “Ventilation Operation Schedule (A13) = Continuous, or Short-Term Average, then display method:</w:delText>
                </w:r>
              </w:del>
            </w:ins>
          </w:p>
          <w:p w14:paraId="78291928" w14:textId="77777777" w:rsidR="00EE3065" w:rsidRPr="00D12B47" w:rsidDel="007715C6" w:rsidRDefault="00EE3065" w:rsidP="00EE3065">
            <w:pPr>
              <w:rPr>
                <w:ins w:id="783" w:author="Ferris, Todd@Energy" w:date="2018-11-20T15:36:00Z"/>
                <w:del w:id="784" w:author="TF 112518" w:date="2018-11-25T12:55:00Z"/>
                <w:rFonts w:asciiTheme="minorHAnsi" w:hAnsiTheme="minorHAnsi" w:cstheme="minorHAnsi"/>
                <w:b/>
                <w:sz w:val="18"/>
                <w:szCs w:val="18"/>
              </w:rPr>
            </w:pPr>
            <w:ins w:id="785" w:author="Ferris, Todd@Energy" w:date="2018-11-20T15:36:00Z">
              <w:del w:id="786" w:author="TF 112518" w:date="2018-11-25T12:55:00Z">
                <w:r w:rsidRPr="00D12B47" w:rsidDel="007715C6">
                  <w:rPr>
                    <w:rFonts w:asciiTheme="minorHAnsi" w:hAnsiTheme="minorHAnsi" w:cstheme="minorHAnsi"/>
                    <w:b/>
                    <w:sz w:val="18"/>
                    <w:szCs w:val="18"/>
                  </w:rPr>
                  <w:delText>**27e – Multifamily Central Ventilation System Supply or Exhaust;</w:delText>
                </w:r>
              </w:del>
            </w:ins>
          </w:p>
          <w:p w14:paraId="78291929" w14:textId="18AC54F3" w:rsidR="00EE3065" w:rsidRPr="00D12B47" w:rsidRDefault="00EE3065" w:rsidP="00EE3065">
            <w:pPr>
              <w:rPr>
                <w:ins w:id="787" w:author="Ferris, Todd@Energy" w:date="2018-11-20T15:36:00Z"/>
                <w:rFonts w:asciiTheme="minorHAnsi" w:hAnsiTheme="minorHAnsi" w:cstheme="minorHAnsi"/>
                <w:sz w:val="18"/>
                <w:szCs w:val="18"/>
              </w:rPr>
            </w:pPr>
            <w:ins w:id="788" w:author="Ferris, Todd@Energy" w:date="2018-11-20T15:36:00Z">
              <w:r w:rsidRPr="00D12B47">
                <w:rPr>
                  <w:rFonts w:asciiTheme="minorHAnsi" w:hAnsiTheme="minorHAnsi" w:cstheme="minorHAnsi"/>
                  <w:sz w:val="18"/>
                  <w:szCs w:val="18"/>
                </w:rPr>
                <w:t xml:space="preserve">Else </w:t>
              </w:r>
            </w:ins>
            <w:ins w:id="789" w:author="Ferris, Todd@Energy" w:date="2018-11-29T10:58:00Z">
              <w:r w:rsidR="00596EFE" w:rsidRPr="00D12B47">
                <w:rPr>
                  <w:rFonts w:asciiTheme="minorHAnsi" w:hAnsiTheme="minorHAnsi" w:cstheme="minorHAnsi"/>
                  <w:sz w:val="18"/>
                  <w:szCs w:val="18"/>
                </w:rPr>
                <w:t xml:space="preserve">if “Building Type” (A02) = </w:t>
              </w:r>
              <w:r w:rsidR="00596EFE">
                <w:rPr>
                  <w:rFonts w:asciiTheme="minorHAnsi" w:hAnsiTheme="minorHAnsi" w:cstheme="minorHAnsi"/>
                  <w:sz w:val="18"/>
                  <w:szCs w:val="18"/>
                </w:rPr>
                <w:t>High-rise Residential</w:t>
              </w:r>
              <w:r w:rsidR="00596EFE" w:rsidRPr="00D12B47">
                <w:rPr>
                  <w:rFonts w:asciiTheme="minorHAnsi" w:hAnsiTheme="minorHAnsi" w:cstheme="minorHAnsi"/>
                  <w:sz w:val="18"/>
                  <w:szCs w:val="18"/>
                </w:rPr>
                <w:t xml:space="preserve"> and “Ventilation Operation Schedule (A</w:t>
              </w:r>
              <w:r w:rsidR="00596EFE">
                <w:rPr>
                  <w:rFonts w:asciiTheme="minorHAnsi" w:hAnsiTheme="minorHAnsi" w:cstheme="minorHAnsi"/>
                  <w:sz w:val="18"/>
                  <w:szCs w:val="18"/>
                </w:rPr>
                <w:t>07</w:t>
              </w:r>
              <w:r w:rsidR="00596EFE" w:rsidRPr="00D12B47">
                <w:rPr>
                  <w:rFonts w:asciiTheme="minorHAnsi" w:hAnsiTheme="minorHAnsi" w:cstheme="minorHAnsi"/>
                  <w:sz w:val="18"/>
                  <w:szCs w:val="18"/>
                </w:rPr>
                <w:t xml:space="preserve">) </w:t>
              </w:r>
              <w:r w:rsidR="00596EFE">
                <w:rPr>
                  <w:rFonts w:asciiTheme="minorHAnsi" w:hAnsiTheme="minorHAnsi" w:cstheme="minorHAnsi"/>
                  <w:sz w:val="18"/>
                  <w:szCs w:val="18"/>
                </w:rPr>
                <w:t>=</w:t>
              </w:r>
              <w:r w:rsidR="00596EFE" w:rsidRPr="00D12B47">
                <w:rPr>
                  <w:rFonts w:asciiTheme="minorHAnsi" w:hAnsiTheme="minorHAnsi" w:cstheme="minorHAnsi"/>
                  <w:sz w:val="18"/>
                  <w:szCs w:val="18"/>
                </w:rPr>
                <w:t xml:space="preserve"> Scheduled or Real-Time Control, then display method:</w:t>
              </w:r>
            </w:ins>
            <w:del w:id="790" w:author="Ferris, Todd@Energy" w:date="2018-11-29T10:58:00Z">
              <w:r w:rsidR="00B54159" w:rsidDel="00596EFE">
                <w:rPr>
                  <w:rFonts w:asciiTheme="minorHAnsi" w:hAnsiTheme="minorHAnsi" w:cstheme="minorHAnsi"/>
                  <w:sz w:val="18"/>
                  <w:szCs w:val="18"/>
                </w:rPr>
                <w:delText>07</w:delText>
              </w:r>
            </w:del>
          </w:p>
          <w:p w14:paraId="7829192C" w14:textId="148DB5DE" w:rsidR="00571B10" w:rsidRDefault="00EE3065">
            <w:pPr>
              <w:rPr>
                <w:ins w:id="791" w:author="Ferris, Todd@Energy" w:date="2018-11-20T15:36:00Z"/>
                <w:rFonts w:asciiTheme="minorHAnsi" w:hAnsiTheme="minorHAnsi" w:cstheme="minorHAnsi"/>
                <w:sz w:val="18"/>
                <w:szCs w:val="18"/>
              </w:rPr>
            </w:pPr>
            <w:ins w:id="792" w:author="Ferris, Todd@Energy" w:date="2018-11-20T15:36:00Z">
              <w:r w:rsidRPr="00D12B47">
                <w:rPr>
                  <w:rFonts w:asciiTheme="minorHAnsi" w:hAnsiTheme="minorHAnsi" w:cstheme="minorHAnsi"/>
                  <w:b/>
                  <w:sz w:val="18"/>
                  <w:szCs w:val="18"/>
                </w:rPr>
                <w:t>**27</w:t>
              </w:r>
            </w:ins>
            <w:ins w:id="793" w:author="TF 112518" w:date="2018-11-25T12:55:00Z">
              <w:r w:rsidR="007715C6">
                <w:rPr>
                  <w:rFonts w:asciiTheme="minorHAnsi" w:hAnsiTheme="minorHAnsi" w:cstheme="minorHAnsi"/>
                  <w:b/>
                  <w:sz w:val="18"/>
                  <w:szCs w:val="18"/>
                </w:rPr>
                <w:t>c</w:t>
              </w:r>
            </w:ins>
            <w:ins w:id="794" w:author="Ferris, Todd@Energy" w:date="2018-11-29T10:58:00Z">
              <w:r w:rsidR="00596EFE" w:rsidRPr="00D12B47">
                <w:rPr>
                  <w:rFonts w:asciiTheme="minorHAnsi" w:hAnsiTheme="minorHAnsi" w:cstheme="minorHAnsi"/>
                  <w:b/>
                  <w:sz w:val="18"/>
                  <w:szCs w:val="18"/>
                </w:rPr>
                <w:t xml:space="preserve"> – </w:t>
              </w:r>
              <w:r w:rsidR="00596EFE" w:rsidRPr="00BA7477">
                <w:rPr>
                  <w:rFonts w:asciiTheme="minorHAnsi" w:hAnsiTheme="minorHAnsi" w:cstheme="minorHAnsi"/>
                  <w:b/>
                  <w:sz w:val="18"/>
                  <w:szCs w:val="18"/>
                </w:rPr>
                <w:t>High-rise Residential Ventilation</w:t>
              </w:r>
            </w:ins>
            <w:ins w:id="795" w:author="Ferris, Todd@Energy" w:date="2018-11-29T10:59:00Z">
              <w:r w:rsidR="00596EFE">
                <w:rPr>
                  <w:rFonts w:asciiTheme="minorHAnsi" w:hAnsiTheme="minorHAnsi" w:cstheme="minorHAnsi"/>
                  <w:b/>
                  <w:sz w:val="18"/>
                  <w:szCs w:val="18"/>
                </w:rPr>
                <w:t xml:space="preserve"> </w:t>
              </w:r>
            </w:ins>
            <w:ins w:id="796" w:author="Ferris, Todd@Energy" w:date="2018-11-20T15:36:00Z">
              <w:del w:id="797" w:author="TF 112518" w:date="2018-11-25T12:56:00Z">
                <w:r w:rsidRPr="00D12B47" w:rsidDel="007715C6">
                  <w:rPr>
                    <w:rFonts w:asciiTheme="minorHAnsi" w:hAnsiTheme="minorHAnsi" w:cstheme="minorHAnsi"/>
                    <w:b/>
                    <w:sz w:val="18"/>
                    <w:szCs w:val="18"/>
                  </w:rPr>
                  <w:delText>f</w:delText>
                </w:r>
              </w:del>
              <w:r w:rsidRPr="00D12B47">
                <w:rPr>
                  <w:rFonts w:asciiTheme="minorHAnsi" w:hAnsiTheme="minorHAnsi" w:cstheme="minorHAnsi"/>
                  <w:b/>
                  <w:sz w:val="18"/>
                  <w:szCs w:val="18"/>
                </w:rPr>
                <w:t xml:space="preserve"> – Scheduled or Real-Time Control</w:t>
              </w:r>
            </w:ins>
            <w:ins w:id="798" w:author="TF 112518" w:date="2018-11-25T12:56:00Z">
              <w:del w:id="799" w:author="Ferris, Todd@Energy" w:date="2018-11-29T10:36:00Z">
                <w:r w:rsidR="007715C6" w:rsidRPr="0068772D" w:rsidDel="0068772D">
                  <w:rPr>
                    <w:rFonts w:asciiTheme="minorHAnsi" w:hAnsiTheme="minorHAnsi" w:cstheme="minorHAnsi"/>
                    <w:sz w:val="18"/>
                    <w:szCs w:val="18"/>
                    <w:rPrChange w:id="800" w:author="Ferris, Todd@Energy" w:date="2018-11-29T10:36:00Z">
                      <w:rPr>
                        <w:rFonts w:asciiTheme="minorHAnsi" w:hAnsiTheme="minorHAnsi" w:cstheme="minorHAnsi"/>
                        <w:b/>
                        <w:sz w:val="18"/>
                        <w:szCs w:val="18"/>
                      </w:rPr>
                    </w:rPrChange>
                  </w:rPr>
                  <w:delText>d</w:delText>
                </w:r>
              </w:del>
            </w:ins>
            <w:ins w:id="801" w:author="Ferris, Todd@Energy" w:date="2018-11-20T15:36:00Z">
              <w:r w:rsidRPr="0068772D">
                <w:rPr>
                  <w:rFonts w:asciiTheme="minorHAnsi" w:hAnsiTheme="minorHAnsi" w:cstheme="minorHAnsi"/>
                  <w:sz w:val="18"/>
                  <w:szCs w:val="18"/>
                  <w:rPrChange w:id="802" w:author="Ferris, Todd@Energy" w:date="2018-11-29T10:36:00Z">
                    <w:rPr>
                      <w:rFonts w:asciiTheme="minorHAnsi" w:hAnsiTheme="minorHAnsi" w:cstheme="minorHAnsi"/>
                      <w:b/>
                      <w:sz w:val="18"/>
                      <w:szCs w:val="18"/>
                    </w:rPr>
                  </w:rPrChange>
                </w:rPr>
                <w:t>&gt;&gt;</w:t>
              </w:r>
            </w:ins>
          </w:p>
        </w:tc>
      </w:tr>
      <w:tr w:rsidR="00EE3065" w:rsidRPr="00D2491C" w:rsidDel="00CF3857" w14:paraId="78291941" w14:textId="77777777" w:rsidTr="00E45F33">
        <w:trPr>
          <w:trHeight w:val="158"/>
          <w:del w:id="803" w:author="Ferris, Todd@Energy" w:date="2018-11-20T15:37:00Z"/>
          <w:trPrChange w:id="804" w:author="Ferris, Todd@Energy" w:date="2018-11-29T10:44:00Z">
            <w:trPr>
              <w:trHeight w:val="158"/>
            </w:trPr>
          </w:trPrChange>
        </w:trPr>
        <w:tc>
          <w:tcPr>
            <w:tcW w:w="792" w:type="dxa"/>
            <w:vAlign w:val="center"/>
            <w:tcPrChange w:id="805" w:author="Ferris, Todd@Energy" w:date="2018-11-29T10:44:00Z">
              <w:tcPr>
                <w:tcW w:w="799" w:type="dxa"/>
                <w:vAlign w:val="center"/>
              </w:tcPr>
            </w:tcPrChange>
          </w:tcPr>
          <w:p w14:paraId="7829192E" w14:textId="77777777" w:rsidR="00EE3065" w:rsidRPr="00F5715E" w:rsidDel="00CF3857" w:rsidRDefault="00EE3065" w:rsidP="00EE3065">
            <w:pPr>
              <w:jc w:val="center"/>
              <w:rPr>
                <w:del w:id="806" w:author="Ferris, Todd@Energy" w:date="2018-11-20T15:37:00Z"/>
                <w:rFonts w:asciiTheme="minorHAnsi" w:hAnsiTheme="minorHAnsi"/>
                <w:sz w:val="18"/>
                <w:szCs w:val="18"/>
              </w:rPr>
            </w:pPr>
            <w:del w:id="807" w:author="Ferris, Todd@Energy" w:date="2018-11-20T15:37:00Z">
              <w:r w:rsidDel="00CF3857">
                <w:rPr>
                  <w:rFonts w:asciiTheme="minorHAnsi" w:hAnsiTheme="minorHAnsi"/>
                  <w:sz w:val="18"/>
                  <w:szCs w:val="18"/>
                </w:rPr>
                <w:delText>10</w:delText>
              </w:r>
            </w:del>
          </w:p>
        </w:tc>
        <w:tc>
          <w:tcPr>
            <w:tcW w:w="4508" w:type="dxa"/>
            <w:vAlign w:val="center"/>
            <w:tcPrChange w:id="808" w:author="Ferris, Todd@Energy" w:date="2018-11-29T10:44:00Z">
              <w:tcPr>
                <w:tcW w:w="4615" w:type="dxa"/>
                <w:vAlign w:val="center"/>
              </w:tcPr>
            </w:tcPrChange>
          </w:tcPr>
          <w:p w14:paraId="7829192F" w14:textId="77777777" w:rsidR="00EE3065" w:rsidRPr="00F5715E" w:rsidDel="00CF3857" w:rsidRDefault="00EE3065" w:rsidP="00EE3065">
            <w:pPr>
              <w:rPr>
                <w:del w:id="809" w:author="Ferris, Todd@Energy" w:date="2018-11-20T15:37:00Z"/>
                <w:rFonts w:asciiTheme="minorHAnsi" w:hAnsiTheme="minorHAnsi"/>
                <w:sz w:val="18"/>
                <w:szCs w:val="18"/>
              </w:rPr>
            </w:pPr>
            <w:del w:id="810" w:author="Ferris, Todd@Energy" w:date="2018-11-20T15:37:00Z">
              <w:r w:rsidDel="00CF3857">
                <w:rPr>
                  <w:rFonts w:asciiTheme="minorHAnsi" w:hAnsiTheme="minorHAnsi"/>
                  <w:sz w:val="18"/>
                  <w:szCs w:val="18"/>
                </w:rPr>
                <w:delText>determine compliance method for this document;  display applicable tables below;</w:delText>
              </w:r>
            </w:del>
          </w:p>
          <w:p w14:paraId="78291930" w14:textId="77777777" w:rsidR="00EE3065" w:rsidRPr="00F5715E" w:rsidDel="00CF3857" w:rsidRDefault="00EE3065" w:rsidP="00EE3065">
            <w:pPr>
              <w:rPr>
                <w:del w:id="811" w:author="Ferris, Todd@Energy" w:date="2018-11-20T15:37:00Z"/>
                <w:rFonts w:asciiTheme="minorHAnsi" w:hAnsiTheme="minorHAnsi"/>
                <w:sz w:val="18"/>
                <w:szCs w:val="18"/>
              </w:rPr>
            </w:pPr>
            <w:del w:id="812" w:author="Ferris, Todd@Energy" w:date="2018-11-20T15:37:00Z">
              <w:r w:rsidDel="00CF3857">
                <w:rPr>
                  <w:rFonts w:asciiTheme="minorHAnsi" w:hAnsiTheme="minorHAnsi"/>
                  <w:sz w:val="18"/>
                  <w:szCs w:val="18"/>
                </w:rPr>
                <w:delText>(this row not visible to user)</w:delText>
              </w:r>
            </w:del>
          </w:p>
        </w:tc>
        <w:tc>
          <w:tcPr>
            <w:tcW w:w="5490" w:type="dxa"/>
            <w:tcPrChange w:id="813" w:author="Ferris, Todd@Energy" w:date="2018-11-29T10:44:00Z">
              <w:tcPr>
                <w:tcW w:w="5602" w:type="dxa"/>
              </w:tcPr>
            </w:tcPrChange>
          </w:tcPr>
          <w:p w14:paraId="78291931" w14:textId="77777777" w:rsidR="00EE3065" w:rsidDel="00CF3857" w:rsidRDefault="00EE3065" w:rsidP="00EE3065">
            <w:pPr>
              <w:rPr>
                <w:del w:id="814" w:author="Ferris, Todd@Energy" w:date="2018-11-20T15:37:00Z"/>
                <w:rFonts w:asciiTheme="minorHAnsi" w:hAnsiTheme="minorHAnsi"/>
                <w:sz w:val="18"/>
                <w:szCs w:val="18"/>
              </w:rPr>
            </w:pPr>
            <w:del w:id="815" w:author="Ferris, Todd@Energy" w:date="2018-11-20T15:37:00Z">
              <w:r w:rsidDel="00CF3857">
                <w:rPr>
                  <w:rFonts w:asciiTheme="minorHAnsi" w:hAnsiTheme="minorHAnsi"/>
                  <w:sz w:val="18"/>
                  <w:szCs w:val="18"/>
                </w:rPr>
                <w:delText>&lt;&lt;calculated field:</w:delText>
              </w:r>
            </w:del>
          </w:p>
          <w:p w14:paraId="78291932" w14:textId="77777777" w:rsidR="00EE3065" w:rsidDel="00CF3857" w:rsidRDefault="00EE3065" w:rsidP="00EE3065">
            <w:pPr>
              <w:rPr>
                <w:del w:id="816" w:author="Ferris, Todd@Energy" w:date="2018-11-20T15:37:00Z"/>
                <w:rFonts w:asciiTheme="minorHAnsi" w:hAnsiTheme="minorHAnsi"/>
                <w:sz w:val="18"/>
                <w:szCs w:val="18"/>
              </w:rPr>
            </w:pPr>
          </w:p>
          <w:p w14:paraId="78291933" w14:textId="77777777" w:rsidR="00EE3065" w:rsidRPr="00F5715E" w:rsidDel="00CF3857" w:rsidRDefault="00EE3065" w:rsidP="00EE3065">
            <w:pPr>
              <w:rPr>
                <w:del w:id="817" w:author="Ferris, Todd@Energy" w:date="2018-11-20T15:37:00Z"/>
                <w:rFonts w:asciiTheme="minorHAnsi" w:hAnsiTheme="minorHAnsi"/>
                <w:sz w:val="18"/>
                <w:szCs w:val="18"/>
                <w:u w:val="single"/>
              </w:rPr>
            </w:pPr>
            <w:del w:id="818" w:author="Ferris, Todd@Energy" w:date="2018-11-20T15:37: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then display method</w:delText>
              </w:r>
              <w:r w:rsidDel="00CF3857">
                <w:rPr>
                  <w:rFonts w:asciiTheme="minorHAnsi" w:hAnsiTheme="minorHAnsi"/>
                  <w:sz w:val="18"/>
                  <w:szCs w:val="18"/>
                  <w:u w:val="single"/>
                </w:rPr>
                <w:delText>:</w:delText>
              </w:r>
            </w:del>
          </w:p>
          <w:p w14:paraId="78291934" w14:textId="77777777" w:rsidR="00EE3065" w:rsidRPr="00F5715E" w:rsidDel="00CF3857" w:rsidRDefault="00EE3065" w:rsidP="00EE3065">
            <w:pPr>
              <w:rPr>
                <w:del w:id="819" w:author="Ferris, Todd@Energy" w:date="2018-11-20T15:37:00Z"/>
                <w:rFonts w:asciiTheme="minorHAnsi" w:hAnsiTheme="minorHAnsi"/>
                <w:b/>
                <w:sz w:val="18"/>
                <w:szCs w:val="18"/>
                <w:u w:val="single"/>
              </w:rPr>
            </w:pPr>
            <w:del w:id="820" w:author="Ferris, Todd@Energy" w:date="2018-11-20T15:37:00Z">
              <w:r w:rsidDel="00CF3857">
                <w:rPr>
                  <w:rFonts w:asciiTheme="minorHAnsi" w:hAnsiTheme="minorHAnsi"/>
                  <w:b/>
                  <w:sz w:val="18"/>
                  <w:szCs w:val="18"/>
                </w:rPr>
                <w:delText>**27a - Continuous Ventilation Airflow - Fan Vent Rate Method</w:delText>
              </w:r>
              <w:r w:rsidDel="00CF3857">
                <w:rPr>
                  <w:rFonts w:asciiTheme="minorHAnsi" w:hAnsiTheme="minorHAnsi"/>
                  <w:b/>
                  <w:sz w:val="18"/>
                  <w:szCs w:val="18"/>
                  <w:u w:val="single"/>
                </w:rPr>
                <w:delText>;</w:delText>
              </w:r>
            </w:del>
          </w:p>
          <w:p w14:paraId="78291935" w14:textId="77777777" w:rsidR="00EE3065" w:rsidRPr="00F5715E" w:rsidDel="00CF3857" w:rsidRDefault="00EE3065" w:rsidP="00EE3065">
            <w:pPr>
              <w:rPr>
                <w:del w:id="821" w:author="Ferris, Todd@Energy" w:date="2018-11-20T15:37:00Z"/>
                <w:rFonts w:asciiTheme="minorHAnsi" w:hAnsiTheme="minorHAnsi"/>
                <w:sz w:val="18"/>
                <w:szCs w:val="18"/>
                <w:u w:val="single"/>
              </w:rPr>
            </w:pPr>
          </w:p>
          <w:p w14:paraId="78291936" w14:textId="77777777" w:rsidR="00EE3065" w:rsidRPr="00F5715E" w:rsidDel="00CF3857" w:rsidRDefault="00EE3065" w:rsidP="00EE3065">
            <w:pPr>
              <w:rPr>
                <w:del w:id="822" w:author="Ferris, Todd@Energy" w:date="2018-11-20T15:37:00Z"/>
                <w:rFonts w:asciiTheme="minorHAnsi" w:hAnsiTheme="minorHAnsi"/>
                <w:sz w:val="18"/>
                <w:szCs w:val="18"/>
              </w:rPr>
            </w:pPr>
            <w:del w:id="823"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78291937" w14:textId="77777777" w:rsidR="00EE3065" w:rsidRPr="00F5715E" w:rsidDel="00CF3857" w:rsidRDefault="00EE3065" w:rsidP="00EE3065">
            <w:pPr>
              <w:rPr>
                <w:del w:id="824" w:author="Ferris, Todd@Energy" w:date="2018-11-20T15:37:00Z"/>
                <w:rFonts w:asciiTheme="minorHAnsi" w:hAnsiTheme="minorHAnsi"/>
                <w:b/>
                <w:sz w:val="18"/>
                <w:szCs w:val="18"/>
              </w:rPr>
            </w:pPr>
            <w:del w:id="825" w:author="Ferris, Todd@Energy" w:date="2018-11-20T15:37:00Z">
              <w:r w:rsidDel="00CF3857">
                <w:rPr>
                  <w:rFonts w:asciiTheme="minorHAnsi" w:hAnsiTheme="minorHAnsi"/>
                  <w:b/>
                  <w:sz w:val="18"/>
                  <w:szCs w:val="18"/>
                </w:rPr>
                <w:delText>**27b - Continuous Ventilation Airflow - Total Vent Rate Method;</w:delText>
              </w:r>
            </w:del>
          </w:p>
          <w:p w14:paraId="78291938" w14:textId="77777777" w:rsidR="00EE3065" w:rsidRPr="00F5715E" w:rsidDel="00CF3857" w:rsidRDefault="00EE3065" w:rsidP="00EE3065">
            <w:pPr>
              <w:rPr>
                <w:del w:id="826" w:author="Ferris, Todd@Energy" w:date="2018-11-20T15:37:00Z"/>
                <w:rFonts w:asciiTheme="minorHAnsi" w:hAnsiTheme="minorHAnsi"/>
                <w:sz w:val="18"/>
                <w:szCs w:val="18"/>
              </w:rPr>
            </w:pPr>
          </w:p>
          <w:p w14:paraId="78291939" w14:textId="77777777" w:rsidR="00EE3065" w:rsidRPr="00F5715E" w:rsidDel="00CF3857" w:rsidRDefault="00EE3065" w:rsidP="00EE3065">
            <w:pPr>
              <w:rPr>
                <w:del w:id="827" w:author="Ferris, Todd@Energy" w:date="2018-11-20T15:37:00Z"/>
                <w:rFonts w:asciiTheme="minorHAnsi" w:hAnsiTheme="minorHAnsi"/>
                <w:sz w:val="18"/>
                <w:szCs w:val="18"/>
              </w:rPr>
            </w:pPr>
            <w:del w:id="828"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w:delText>
              </w:r>
            </w:del>
          </w:p>
          <w:p w14:paraId="7829193A" w14:textId="77777777" w:rsidR="00EE3065" w:rsidRPr="00F5715E" w:rsidDel="00CF3857" w:rsidRDefault="00EE3065" w:rsidP="00EE3065">
            <w:pPr>
              <w:rPr>
                <w:del w:id="829" w:author="Ferris, Todd@Energy" w:date="2018-11-20T15:37:00Z"/>
                <w:rFonts w:asciiTheme="minorHAnsi" w:hAnsiTheme="minorHAnsi"/>
                <w:b/>
                <w:sz w:val="18"/>
                <w:szCs w:val="18"/>
              </w:rPr>
            </w:pPr>
            <w:del w:id="830" w:author="Ferris, Todd@Energy" w:date="2018-11-20T15:37:00Z">
              <w:r w:rsidDel="00CF3857">
                <w:rPr>
                  <w:rFonts w:asciiTheme="minorHAnsi" w:hAnsiTheme="minorHAnsi"/>
                  <w:b/>
                  <w:sz w:val="18"/>
                  <w:szCs w:val="18"/>
                </w:rPr>
                <w:delText>**27c - Intermittent Ventilation Airflow - Fan Vent Rate</w:delText>
              </w:r>
              <w:r w:rsidDel="00CF3857">
                <w:rPr>
                  <w:rFonts w:asciiTheme="minorHAnsi" w:hAnsiTheme="minorHAnsi"/>
                  <w:b/>
                  <w:sz w:val="18"/>
                  <w:szCs w:val="18"/>
                  <w:u w:val="single"/>
                </w:rPr>
                <w:delText xml:space="preserve"> </w:delText>
              </w:r>
              <w:r w:rsidDel="00CF3857">
                <w:rPr>
                  <w:rFonts w:asciiTheme="minorHAnsi" w:hAnsiTheme="minorHAnsi"/>
                  <w:b/>
                  <w:sz w:val="18"/>
                  <w:szCs w:val="18"/>
                </w:rPr>
                <w:delText>Method</w:delText>
              </w:r>
              <w:r w:rsidDel="00CF3857">
                <w:rPr>
                  <w:rFonts w:asciiTheme="minorHAnsi" w:hAnsiTheme="minorHAnsi"/>
                  <w:b/>
                  <w:sz w:val="18"/>
                  <w:szCs w:val="18"/>
                  <w:u w:val="single"/>
                </w:rPr>
                <w:delText>;</w:delText>
              </w:r>
            </w:del>
          </w:p>
          <w:p w14:paraId="7829193B" w14:textId="77777777" w:rsidR="00EE3065" w:rsidRPr="00F5715E" w:rsidDel="00CF3857" w:rsidRDefault="00EE3065" w:rsidP="00EE3065">
            <w:pPr>
              <w:rPr>
                <w:del w:id="831" w:author="Ferris, Todd@Energy" w:date="2018-11-20T15:37:00Z"/>
                <w:rFonts w:asciiTheme="minorHAnsi" w:hAnsiTheme="minorHAnsi"/>
                <w:sz w:val="18"/>
                <w:szCs w:val="18"/>
              </w:rPr>
            </w:pPr>
          </w:p>
          <w:p w14:paraId="7829193C" w14:textId="77777777" w:rsidR="00EE3065" w:rsidRPr="00F5715E" w:rsidDel="00CF3857" w:rsidRDefault="00EE3065" w:rsidP="00EE3065">
            <w:pPr>
              <w:rPr>
                <w:del w:id="832" w:author="Ferris, Todd@Energy" w:date="2018-11-20T15:37:00Z"/>
                <w:rFonts w:asciiTheme="minorHAnsi" w:hAnsiTheme="minorHAnsi"/>
                <w:sz w:val="18"/>
                <w:szCs w:val="18"/>
              </w:rPr>
            </w:pPr>
            <w:del w:id="833"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7829193D" w14:textId="77777777" w:rsidR="00EE3065" w:rsidDel="00CF3857" w:rsidRDefault="00EE3065" w:rsidP="00EE3065">
            <w:pPr>
              <w:rPr>
                <w:del w:id="834" w:author="Ferris, Todd@Energy" w:date="2018-11-20T15:37:00Z"/>
                <w:rFonts w:asciiTheme="minorHAnsi" w:hAnsiTheme="minorHAnsi"/>
                <w:b/>
                <w:sz w:val="18"/>
                <w:szCs w:val="18"/>
              </w:rPr>
            </w:pPr>
            <w:del w:id="835" w:author="Ferris, Todd@Energy" w:date="2018-11-20T15:37:00Z">
              <w:r w:rsidDel="00CF3857">
                <w:rPr>
                  <w:rFonts w:asciiTheme="minorHAnsi" w:hAnsiTheme="minorHAnsi"/>
                  <w:b/>
                  <w:sz w:val="18"/>
                  <w:szCs w:val="18"/>
                </w:rPr>
                <w:delText>**27d - Intermittent Ventilation Airflow - Total Vent Rate Method;</w:delText>
              </w:r>
            </w:del>
          </w:p>
          <w:p w14:paraId="7829193E" w14:textId="77777777" w:rsidR="00EE3065" w:rsidDel="00CF3857" w:rsidRDefault="00EE3065" w:rsidP="00EE3065">
            <w:pPr>
              <w:rPr>
                <w:del w:id="836" w:author="Ferris, Todd@Energy" w:date="2018-11-20T15:37:00Z"/>
                <w:rFonts w:asciiTheme="minorHAnsi" w:hAnsiTheme="minorHAnsi"/>
                <w:b/>
                <w:sz w:val="18"/>
                <w:szCs w:val="18"/>
              </w:rPr>
            </w:pPr>
          </w:p>
          <w:p w14:paraId="7829193F" w14:textId="77777777" w:rsidR="00EE3065" w:rsidDel="00CF3857" w:rsidRDefault="00EE3065" w:rsidP="00EE3065">
            <w:pPr>
              <w:rPr>
                <w:del w:id="837" w:author="Ferris, Todd@Energy" w:date="2018-11-20T15:37:00Z"/>
                <w:rFonts w:asciiTheme="minorHAnsi" w:hAnsiTheme="minorHAnsi"/>
                <w:sz w:val="18"/>
                <w:szCs w:val="18"/>
              </w:rPr>
            </w:pPr>
            <w:del w:id="838" w:author="Ferris, Todd@Energy" w:date="2018-11-20T15:37:00Z">
              <w:r w:rsidDel="00CF3857">
                <w:rPr>
                  <w:rFonts w:asciiTheme="minorHAnsi" w:hAnsiTheme="minorHAnsi"/>
                  <w:sz w:val="18"/>
                  <w:szCs w:val="18"/>
                </w:rPr>
                <w:delText xml:space="preserve">Elseif A06 = N/A and A07 = N/A, then display method: </w:delText>
              </w:r>
            </w:del>
          </w:p>
          <w:p w14:paraId="78291940" w14:textId="77777777" w:rsidR="00EE3065" w:rsidRPr="00F5715E" w:rsidDel="00CF3857" w:rsidRDefault="00EE3065" w:rsidP="00EE3065">
            <w:pPr>
              <w:rPr>
                <w:del w:id="839" w:author="Ferris, Todd@Energy" w:date="2018-11-20T15:37:00Z"/>
                <w:rFonts w:asciiTheme="minorHAnsi" w:hAnsiTheme="minorHAnsi"/>
                <w:b/>
                <w:sz w:val="18"/>
                <w:szCs w:val="18"/>
              </w:rPr>
            </w:pPr>
            <w:del w:id="840" w:author="Ferris, Todd@Energy" w:date="2018-11-20T15:37:00Z">
              <w:r w:rsidRPr="0086549F" w:rsidDel="00CF3857">
                <w:rPr>
                  <w:rFonts w:asciiTheme="minorHAnsi" w:hAnsiTheme="minorHAnsi"/>
                  <w:b/>
                  <w:sz w:val="18"/>
                  <w:szCs w:val="18"/>
                </w:rPr>
                <w:delText>**27e – Mechanical Ventilation – Non-dwelling Unit</w:delText>
              </w:r>
              <w:r w:rsidDel="00CF3857">
                <w:rPr>
                  <w:rFonts w:asciiTheme="minorHAnsi" w:hAnsiTheme="minorHAnsi"/>
                  <w:b/>
                  <w:sz w:val="18"/>
                  <w:szCs w:val="18"/>
                </w:rPr>
                <w:delText>&gt;&gt;</w:delText>
              </w:r>
            </w:del>
          </w:p>
        </w:tc>
      </w:tr>
      <w:tr w:rsidR="00EE3065" w:rsidRPr="00D2491C" w14:paraId="78291944" w14:textId="77777777" w:rsidTr="00E45F33">
        <w:trPr>
          <w:trHeight w:val="158"/>
          <w:trPrChange w:id="841" w:author="Ferris, Todd@Energy" w:date="2018-11-29T10:44:00Z">
            <w:trPr>
              <w:trHeight w:val="158"/>
            </w:trPr>
          </w:trPrChange>
        </w:trPr>
        <w:tc>
          <w:tcPr>
            <w:tcW w:w="10790" w:type="dxa"/>
            <w:gridSpan w:val="3"/>
            <w:vAlign w:val="center"/>
            <w:tcPrChange w:id="842" w:author="Ferris, Todd@Energy" w:date="2018-11-29T10:44:00Z">
              <w:tcPr>
                <w:tcW w:w="11016" w:type="dxa"/>
                <w:gridSpan w:val="3"/>
                <w:vAlign w:val="center"/>
              </w:tcPr>
            </w:tcPrChange>
          </w:tcPr>
          <w:p w14:paraId="78291942"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78291943"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945" w14:textId="47B51D0A" w:rsidR="005A2B97" w:rsidRPr="001B7F7E" w:rsidDel="00E45F33" w:rsidRDefault="005A2B97" w:rsidP="00D65FA1">
      <w:pPr>
        <w:rPr>
          <w:del w:id="843" w:author="Ferris, Todd@Energy" w:date="2018-11-29T10:44:00Z"/>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3F49B9" w:rsidDel="00A038D2" w14:paraId="78291947" w14:textId="41D70413" w:rsidTr="003F49B9">
        <w:trPr>
          <w:del w:id="844" w:author="Ferris, Todd@Energy" w:date="2018-11-29T10:44:00Z"/>
        </w:trPr>
        <w:tc>
          <w:tcPr>
            <w:tcW w:w="11016" w:type="dxa"/>
          </w:tcPr>
          <w:p w14:paraId="78291946" w14:textId="0B61CBE0" w:rsidR="00571B10" w:rsidDel="00A038D2" w:rsidRDefault="0029047D">
            <w:pPr>
              <w:rPr>
                <w:del w:id="845" w:author="Ferris, Todd@Energy" w:date="2018-11-29T10:44:00Z"/>
                <w:rFonts w:asciiTheme="minorHAnsi" w:hAnsiTheme="minorHAnsi"/>
                <w:sz w:val="18"/>
                <w:szCs w:val="18"/>
              </w:rPr>
            </w:pPr>
            <w:del w:id="846" w:author="Ferris, Todd@Energy" w:date="2018-11-29T10:44:00Z">
              <w:r w:rsidDel="00A038D2">
                <w:rPr>
                  <w:rFonts w:asciiTheme="minorHAnsi" w:hAnsiTheme="minorHAnsi"/>
                  <w:b/>
                  <w:szCs w:val="18"/>
                </w:rPr>
                <w:delText>MCH-</w:delText>
              </w:r>
              <w:r w:rsidR="003F49B9" w:rsidRPr="0029047D" w:rsidDel="00A038D2">
                <w:rPr>
                  <w:rFonts w:asciiTheme="minorHAnsi" w:hAnsiTheme="minorHAnsi"/>
                  <w:b/>
                  <w:szCs w:val="18"/>
                </w:rPr>
                <w:delText>27</w:delText>
              </w:r>
            </w:del>
            <w:ins w:id="847" w:author="TF 112318" w:date="2018-11-23T17:03:00Z">
              <w:del w:id="848" w:author="Ferris, Todd@Energy" w:date="2018-11-29T10:44:00Z">
                <w:r w:rsidR="008F10D8" w:rsidDel="00A038D2">
                  <w:rPr>
                    <w:rFonts w:asciiTheme="minorHAnsi" w:hAnsiTheme="minorHAnsi"/>
                    <w:b/>
                    <w:szCs w:val="18"/>
                  </w:rPr>
                  <w:delText>b</w:delText>
                </w:r>
              </w:del>
            </w:ins>
            <w:del w:id="849" w:author="Ferris, Todd@Energy" w:date="2018-11-29T10:44:00Z">
              <w:r w:rsidR="000753FB" w:rsidDel="00A038D2">
                <w:rPr>
                  <w:rFonts w:asciiTheme="minorHAnsi" w:hAnsiTheme="minorHAnsi"/>
                  <w:b/>
                  <w:szCs w:val="18"/>
                </w:rPr>
                <w:delText>a</w:delText>
              </w:r>
            </w:del>
            <w:del w:id="850" w:author="Ferris, Todd@Energy" w:date="2018-11-21T08:45:00Z">
              <w:r w:rsidR="00A11558" w:rsidRPr="00500C2C" w:rsidDel="00A11558">
                <w:rPr>
                  <w:rFonts w:asciiTheme="minorHAnsi" w:hAnsiTheme="minorHAnsi"/>
                  <w:b/>
                  <w:szCs w:val="18"/>
                </w:rPr>
                <w:delText xml:space="preserve"> - Continuous Ventilation Airflow - Fan Vent</w:delText>
              </w:r>
              <w:r w:rsidR="00A11558" w:rsidDel="00A11558">
                <w:rPr>
                  <w:rFonts w:asciiTheme="minorHAnsi" w:hAnsiTheme="minorHAnsi"/>
                  <w:b/>
                  <w:szCs w:val="18"/>
                </w:rPr>
                <w:delText>ilation</w:delText>
              </w:r>
              <w:r w:rsidR="00A11558" w:rsidRPr="00500C2C" w:rsidDel="00A11558">
                <w:rPr>
                  <w:rFonts w:asciiTheme="minorHAnsi" w:hAnsiTheme="minorHAnsi"/>
                  <w:b/>
                  <w:szCs w:val="18"/>
                </w:rPr>
                <w:delText xml:space="preserve"> Rate Method</w:delText>
              </w:r>
            </w:del>
            <w:del w:id="851" w:author="Ferris, Todd@Energy" w:date="2018-11-29T10:44:00Z">
              <w:r w:rsidR="00DD4B3B" w:rsidDel="00A038D2">
                <w:rPr>
                  <w:rFonts w:asciiTheme="minorHAnsi" w:hAnsiTheme="minorHAnsi"/>
                  <w:b/>
                  <w:szCs w:val="18"/>
                </w:rPr>
                <w:delText xml:space="preserve"> </w:delText>
              </w:r>
              <w:r w:rsidR="003C565D" w:rsidDel="00A038D2">
                <w:rPr>
                  <w:rFonts w:asciiTheme="minorHAnsi" w:hAnsiTheme="minorHAnsi"/>
                  <w:b/>
                  <w:szCs w:val="18"/>
                </w:rPr>
                <w:delText>–</w:delText>
              </w:r>
              <w:r w:rsidR="00DD4B3B" w:rsidDel="00A038D2">
                <w:rPr>
                  <w:rFonts w:asciiTheme="minorHAnsi" w:hAnsiTheme="minorHAnsi"/>
                  <w:b/>
                  <w:szCs w:val="18"/>
                </w:rPr>
                <w:delText xml:space="preserve"> </w:delText>
              </w:r>
            </w:del>
            <w:ins w:id="852" w:author="TF 112318" w:date="2018-11-23T17:01:00Z">
              <w:del w:id="853" w:author="Ferris, Todd@Energy" w:date="2018-11-29T10:44:00Z">
                <w:r w:rsidR="008F10D8" w:rsidDel="00A038D2">
                  <w:rPr>
                    <w:rFonts w:asciiTheme="minorHAnsi" w:hAnsiTheme="minorHAnsi"/>
                    <w:b/>
                    <w:szCs w:val="18"/>
                  </w:rPr>
                  <w:delText>Multif</w:delText>
                </w:r>
              </w:del>
            </w:ins>
            <w:ins w:id="854" w:author="TF 112318" w:date="2018-11-23T17:02:00Z">
              <w:del w:id="855" w:author="Ferris, Todd@Energy" w:date="2018-11-29T10:44:00Z">
                <w:r w:rsidR="008F10D8" w:rsidDel="00A038D2">
                  <w:rPr>
                    <w:rFonts w:asciiTheme="minorHAnsi" w:hAnsiTheme="minorHAnsi"/>
                    <w:b/>
                    <w:szCs w:val="18"/>
                  </w:rPr>
                  <w:delText>amily</w:delText>
                </w:r>
              </w:del>
            </w:ins>
            <w:ins w:id="856" w:author="TF 112318" w:date="2018-11-23T17:01:00Z">
              <w:del w:id="857" w:author="Ferris, Todd@Energy" w:date="2018-11-29T10:44:00Z">
                <w:r w:rsidR="008F10D8" w:rsidDel="00A038D2">
                  <w:rPr>
                    <w:rFonts w:asciiTheme="minorHAnsi" w:hAnsiTheme="minorHAnsi"/>
                    <w:b/>
                    <w:szCs w:val="18"/>
                  </w:rPr>
                  <w:delText xml:space="preserve"> </w:delText>
                </w:r>
                <w:r w:rsidR="008F10D8" w:rsidRPr="008F10D8" w:rsidDel="00A038D2">
                  <w:rPr>
                    <w:rFonts w:asciiTheme="minorHAnsi" w:hAnsiTheme="minorHAnsi"/>
                    <w:b/>
                    <w:szCs w:val="18"/>
                  </w:rPr>
                  <w:delText xml:space="preserve">Balanced </w:delText>
                </w:r>
              </w:del>
            </w:ins>
            <w:ins w:id="858" w:author="TF 112518" w:date="2018-11-25T12:56:00Z">
              <w:del w:id="859" w:author="Ferris, Todd@Energy" w:date="2018-11-29T10:44:00Z">
                <w:r w:rsidR="007715C6" w:rsidDel="00A038D2">
                  <w:rPr>
                    <w:rFonts w:asciiTheme="minorHAnsi" w:hAnsiTheme="minorHAnsi"/>
                    <w:b/>
                    <w:szCs w:val="18"/>
                  </w:rPr>
                  <w:delText xml:space="preserve"> </w:delText>
                </w:r>
              </w:del>
            </w:ins>
            <w:ins w:id="860" w:author="TF 112318" w:date="2018-11-23T17:01:00Z">
              <w:del w:id="861" w:author="Ferris, Todd@Energy" w:date="2018-11-29T10:44:00Z">
                <w:r w:rsidR="008F10D8" w:rsidRPr="008F10D8" w:rsidDel="00A038D2">
                  <w:rPr>
                    <w:rFonts w:asciiTheme="minorHAnsi" w:hAnsiTheme="minorHAnsi"/>
                    <w:b/>
                    <w:szCs w:val="18"/>
                  </w:rPr>
                  <w:delText>Ventilation</w:delText>
                </w:r>
              </w:del>
            </w:ins>
          </w:p>
        </w:tc>
      </w:tr>
    </w:tbl>
    <w:p w14:paraId="78291948" w14:textId="77777777" w:rsidR="00A11558" w:rsidRPr="002F0718" w:rsidRDefault="00A11558">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10790"/>
      </w:tblGrid>
      <w:tr w:rsidR="002F0718" w14:paraId="26CC26ED" w14:textId="77777777" w:rsidTr="00C9599D">
        <w:tc>
          <w:tcPr>
            <w:tcW w:w="10790" w:type="dxa"/>
          </w:tcPr>
          <w:p w14:paraId="693427CD" w14:textId="77777777" w:rsidR="002F0718" w:rsidRPr="0029047D" w:rsidRDefault="002F0718" w:rsidP="00C9599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62" w:author="Ferris, Todd@Energy" w:date="2018-11-21T08:54:00Z"/>
                <w:rFonts w:asciiTheme="minorHAnsi" w:hAnsiTheme="minorHAnsi"/>
                <w:b/>
                <w:szCs w:val="18"/>
              </w:rPr>
            </w:pPr>
            <w:ins w:id="863" w:author="Ferris, Todd@Energy" w:date="2018-11-21T08:54:00Z">
              <w:r w:rsidRPr="0029047D">
                <w:rPr>
                  <w:rFonts w:asciiTheme="minorHAnsi" w:hAnsiTheme="minorHAnsi"/>
                  <w:b/>
                  <w:szCs w:val="18"/>
                </w:rPr>
                <w:t>B. Ventilation - Total Ventilation Rate</w:t>
              </w:r>
            </w:ins>
            <w:ins w:id="864" w:author="Ferris, Todd@Energy" w:date="2018-11-29T08:46:00Z">
              <w:r>
                <w:rPr>
                  <w:rFonts w:asciiTheme="minorHAnsi" w:hAnsiTheme="minorHAnsi"/>
                  <w:b/>
                  <w:szCs w:val="18"/>
                </w:rPr>
                <w:t xml:space="preserve"> - MCH-</w:t>
              </w:r>
              <w:r w:rsidRPr="0029047D">
                <w:rPr>
                  <w:rFonts w:asciiTheme="minorHAnsi" w:hAnsiTheme="minorHAnsi"/>
                  <w:b/>
                  <w:szCs w:val="18"/>
                </w:rPr>
                <w:t>27</w:t>
              </w:r>
            </w:ins>
            <w:r>
              <w:rPr>
                <w:rFonts w:asciiTheme="minorHAnsi" w:hAnsiTheme="minorHAnsi"/>
                <w:b/>
                <w:szCs w:val="18"/>
              </w:rPr>
              <w:t>c</w:t>
            </w:r>
            <w:ins w:id="865" w:author="Ferris, Todd@Energy" w:date="2018-11-29T08:46:00Z">
              <w:r>
                <w:rPr>
                  <w:rFonts w:asciiTheme="minorHAnsi" w:hAnsiTheme="minorHAnsi"/>
                  <w:b/>
                  <w:szCs w:val="18"/>
                </w:rPr>
                <w:t xml:space="preserve"> </w:t>
              </w:r>
            </w:ins>
            <w:ins w:id="866" w:author="Ferris, Todd@Energy" w:date="2018-11-29T09:00:00Z">
              <w:r>
                <w:rPr>
                  <w:rFonts w:asciiTheme="minorHAnsi" w:hAnsiTheme="minorHAnsi"/>
                  <w:b/>
                  <w:szCs w:val="18"/>
                </w:rPr>
                <w:t>–</w:t>
              </w:r>
            </w:ins>
            <w:ins w:id="867" w:author="Ferris, Todd@Energy" w:date="2018-11-29T08:46:00Z">
              <w:r>
                <w:rPr>
                  <w:rFonts w:asciiTheme="minorHAnsi" w:hAnsiTheme="minorHAnsi"/>
                  <w:b/>
                  <w:szCs w:val="18"/>
                </w:rPr>
                <w:t xml:space="preserve"> </w:t>
              </w:r>
            </w:ins>
            <w:ins w:id="868" w:author="Ferris, Todd@Energy" w:date="2018-11-29T08:47:00Z">
              <w:r>
                <w:rPr>
                  <w:rFonts w:asciiTheme="minorHAnsi" w:hAnsiTheme="minorHAnsi"/>
                  <w:b/>
                  <w:szCs w:val="18"/>
                </w:rPr>
                <w:t>High</w:t>
              </w:r>
            </w:ins>
            <w:ins w:id="869" w:author="Ferris, Todd@Energy" w:date="2018-11-29T09:00:00Z">
              <w:r>
                <w:rPr>
                  <w:rFonts w:asciiTheme="minorHAnsi" w:hAnsiTheme="minorHAnsi"/>
                  <w:b/>
                  <w:szCs w:val="18"/>
                </w:rPr>
                <w:t>-</w:t>
              </w:r>
            </w:ins>
            <w:ins w:id="870" w:author="Ferris, Todd@Energy" w:date="2018-11-29T08:47:00Z">
              <w:r>
                <w:rPr>
                  <w:rFonts w:asciiTheme="minorHAnsi" w:hAnsiTheme="minorHAnsi"/>
                  <w:b/>
                  <w:szCs w:val="18"/>
                </w:rPr>
                <w:t xml:space="preserve">rise Residential </w:t>
              </w:r>
            </w:ins>
            <w:ins w:id="871" w:author="Ferris, Todd@Energy" w:date="2018-11-29T08:46:00Z">
              <w:r>
                <w:rPr>
                  <w:rFonts w:asciiTheme="minorHAnsi" w:hAnsiTheme="minorHAnsi"/>
                  <w:b/>
                  <w:szCs w:val="18"/>
                </w:rPr>
                <w:t>Multifamily Ventilation</w:t>
              </w:r>
            </w:ins>
            <w:r>
              <w:rPr>
                <w:rFonts w:asciiTheme="minorHAnsi" w:hAnsiTheme="minorHAnsi"/>
                <w:b/>
                <w:szCs w:val="18"/>
              </w:rPr>
              <w:t xml:space="preserve"> Scheduled or Real Time Control</w:t>
            </w:r>
          </w:p>
          <w:p w14:paraId="10E7C70E" w14:textId="77777777" w:rsidR="002F0718" w:rsidRDefault="002F0718" w:rsidP="00C9599D">
            <w:pPr>
              <w:rPr>
                <w:rFonts w:asciiTheme="minorHAnsi" w:hAnsiTheme="minorHAnsi"/>
                <w:sz w:val="18"/>
                <w:szCs w:val="18"/>
              </w:rPr>
            </w:pPr>
            <w:ins w:id="872" w:author="Ferris, Todd@Energy" w:date="2018-11-21T08:54: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ins>
            <w:ins w:id="873" w:author="Ferris, Todd@Energy" w:date="2018-11-20T14:26:00Z">
              <w:r>
                <w:rPr>
                  <w:rFonts w:asciiTheme="minorHAnsi" w:hAnsiTheme="minorHAnsi" w:cs="font78"/>
                  <w:sz w:val="18"/>
                  <w:szCs w:val="18"/>
                </w:rPr>
                <w:t>1</w:t>
              </w:r>
            </w:ins>
            <w:r>
              <w:rPr>
                <w:rFonts w:asciiTheme="minorHAnsi" w:hAnsiTheme="minorHAnsi" w:cs="font78"/>
                <w:sz w:val="18"/>
                <w:szCs w:val="18"/>
              </w:rPr>
              <w:t>20.1</w:t>
            </w:r>
            <w:ins w:id="874" w:author="Ferris, Todd@Energy" w:date="2018-11-20T14:26:00Z">
              <w:r>
                <w:rPr>
                  <w:rFonts w:asciiTheme="minorHAnsi" w:hAnsiTheme="minorHAnsi" w:cs="font78"/>
                  <w:sz w:val="18"/>
                  <w:szCs w:val="18"/>
                </w:rPr>
                <w:t>(</w:t>
              </w:r>
            </w:ins>
            <w:r>
              <w:rPr>
                <w:rFonts w:asciiTheme="minorHAnsi" w:hAnsiTheme="minorHAnsi" w:cs="font78"/>
                <w:sz w:val="18"/>
                <w:szCs w:val="18"/>
              </w:rPr>
              <w:t>b</w:t>
            </w:r>
            <w:ins w:id="875" w:author="Ferris, Todd@Energy" w:date="2018-11-20T14:26:00Z">
              <w:r>
                <w:rPr>
                  <w:rFonts w:asciiTheme="minorHAnsi" w:hAnsiTheme="minorHAnsi" w:cs="font78"/>
                  <w:sz w:val="18"/>
                  <w:szCs w:val="18"/>
                </w:rPr>
                <w:t>)</w:t>
              </w:r>
            </w:ins>
            <w:r>
              <w:rPr>
                <w:rFonts w:asciiTheme="minorHAnsi" w:hAnsiTheme="minorHAnsi" w:cs="font78"/>
                <w:sz w:val="18"/>
                <w:szCs w:val="18"/>
              </w:rPr>
              <w:t>2A.iv</w:t>
            </w:r>
          </w:p>
        </w:tc>
      </w:tr>
      <w:tr w:rsidR="002F0718" w14:paraId="733AFD67" w14:textId="77777777" w:rsidTr="00C9599D">
        <w:tc>
          <w:tcPr>
            <w:tcW w:w="10790" w:type="dxa"/>
          </w:tcPr>
          <w:p w14:paraId="00FE067A" w14:textId="77777777" w:rsidR="002F0718" w:rsidRPr="002F0718" w:rsidRDefault="002F0718" w:rsidP="00C9599D">
            <w:pPr>
              <w:rPr>
                <w:rFonts w:asciiTheme="minorHAnsi" w:hAnsiTheme="minorHAnsi"/>
                <w:sz w:val="18"/>
                <w:szCs w:val="18"/>
              </w:rPr>
            </w:pPr>
            <w:r w:rsidRPr="002F0718">
              <w:rPr>
                <w:rFonts w:asciiTheme="minorHAnsi" w:hAnsi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2C4B2886" w14:textId="77777777" w:rsidR="002F0718" w:rsidRPr="002F0718" w:rsidRDefault="002F0718" w:rsidP="00C9599D">
            <w:pPr>
              <w:rPr>
                <w:rFonts w:asciiTheme="minorHAnsi" w:hAnsiTheme="minorHAnsi"/>
                <w:sz w:val="18"/>
                <w:szCs w:val="18"/>
              </w:rPr>
            </w:pPr>
          </w:p>
          <w:p w14:paraId="5A5E6AFB" w14:textId="77777777" w:rsidR="002F0718" w:rsidRDefault="002F0718" w:rsidP="00C9599D">
            <w:pPr>
              <w:rPr>
                <w:rFonts w:asciiTheme="minorHAnsi" w:hAnsiTheme="minorHAnsi"/>
                <w:sz w:val="18"/>
                <w:szCs w:val="18"/>
              </w:rPr>
            </w:pPr>
            <w:r w:rsidRPr="002F0718">
              <w:rPr>
                <w:rFonts w:asciiTheme="minorHAnsi" w:hAnsi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2C14CEE4" w14:textId="406625BB" w:rsidR="002F6DFC" w:rsidRDefault="002F6DFC">
      <w:pPr>
        <w:rPr>
          <w:rFonts w:asciiTheme="minorHAnsi" w:hAnsiTheme="minorHAnsi" w:cs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Change w:id="876">
          <w:tblGrid>
            <w:gridCol w:w="100"/>
            <w:gridCol w:w="722"/>
            <w:gridCol w:w="9968"/>
            <w:gridCol w:w="326"/>
          </w:tblGrid>
        </w:tblGridChange>
      </w:tblGrid>
      <w:tr w:rsidR="002F6DFC" w14:paraId="12E18098" w14:textId="77777777" w:rsidTr="00726D86">
        <w:trPr>
          <w:cantSplit/>
          <w:trHeight w:val="288"/>
          <w:ins w:id="877"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124C4436" w14:textId="2DAD6DE7" w:rsidR="002F6DFC" w:rsidRPr="00A75DC5" w:rsidRDefault="002F6DFC" w:rsidP="002F6DFC">
            <w:pPr>
              <w:keepNext/>
              <w:rPr>
                <w:ins w:id="878" w:author="TF 112518" w:date="2018-11-26T21:52:00Z"/>
                <w:rFonts w:asciiTheme="minorHAnsi" w:hAnsiTheme="minorHAnsi"/>
                <w:b/>
                <w:bCs/>
                <w:szCs w:val="18"/>
              </w:rPr>
            </w:pPr>
            <w:r>
              <w:rPr>
                <w:rFonts w:asciiTheme="minorHAnsi" w:hAnsiTheme="minorHAnsi"/>
                <w:b/>
                <w:bCs/>
                <w:szCs w:val="18"/>
              </w:rPr>
              <w:lastRenderedPageBreak/>
              <w:t>C</w:t>
            </w:r>
            <w:ins w:id="879" w:author="TF 112518" w:date="2018-11-26T21:52:00Z">
              <w:r w:rsidRPr="0029047D">
                <w:rPr>
                  <w:rFonts w:asciiTheme="minorHAnsi" w:hAnsiTheme="minorHAnsi"/>
                  <w:b/>
                  <w:bCs/>
                  <w:szCs w:val="18"/>
                </w:rPr>
                <w:t>. Other Requirements</w:t>
              </w:r>
            </w:ins>
          </w:p>
        </w:tc>
      </w:tr>
      <w:tr w:rsidR="002F6DFC" w14:paraId="0C1E5489" w14:textId="77777777" w:rsidTr="00726D86">
        <w:trPr>
          <w:cantSplit/>
          <w:trHeight w:val="288"/>
          <w:ins w:id="880"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00F0ACD" w14:textId="77777777" w:rsidR="002F6DFC" w:rsidRPr="00A75DC5" w:rsidRDefault="002F6DFC" w:rsidP="00726D86">
            <w:pPr>
              <w:keepNext/>
              <w:rPr>
                <w:ins w:id="881" w:author="TF 112518" w:date="2018-11-26T21:52:00Z"/>
                <w:rFonts w:asciiTheme="minorHAnsi" w:hAnsiTheme="minorHAnsi"/>
                <w:b/>
                <w:bCs/>
                <w:szCs w:val="18"/>
              </w:rPr>
            </w:pPr>
            <w:ins w:id="882" w:author="TF 112518" w:date="2018-11-26T21:52:00Z">
              <w:r w:rsidRPr="00A75DC5">
                <w:rPr>
                  <w:rFonts w:asciiTheme="minorHAnsi" w:hAnsiTheme="minorHAnsi"/>
                  <w:b/>
                  <w:bCs/>
                  <w:szCs w:val="18"/>
                </w:rPr>
                <w:t>The items listed below (6.1 through 6.</w:t>
              </w:r>
            </w:ins>
            <w:ins w:id="883" w:author="Ferris, Todd@Energy" w:date="2018-11-27T13:48:00Z">
              <w:r>
                <w:rPr>
                  <w:rFonts w:asciiTheme="minorHAnsi" w:hAnsiTheme="minorHAnsi"/>
                  <w:b/>
                  <w:bCs/>
                  <w:szCs w:val="18"/>
                </w:rPr>
                <w:t>6</w:t>
              </w:r>
            </w:ins>
            <w:ins w:id="884" w:author="TF 112518" w:date="2018-11-26T21:52:00Z">
              <w:del w:id="885" w:author="Ferris, Todd@Energy" w:date="2018-11-27T13:48:00Z">
                <w:r w:rsidRPr="00A75DC5" w:rsidDel="005952AD">
                  <w:rPr>
                    <w:rFonts w:asciiTheme="minorHAnsi" w:hAnsiTheme="minorHAnsi"/>
                    <w:b/>
                    <w:bCs/>
                    <w:szCs w:val="18"/>
                  </w:rPr>
                  <w:delText>9</w:delText>
                </w:r>
              </w:del>
            </w:ins>
            <w:ins w:id="886"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887"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2F6DFC" w14:paraId="037F5BE3"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888"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889" w:author="TF 112518" w:date="2018-11-26T21:52:00Z"/>
          <w:trPrChange w:id="890"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891"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29DBB34" w14:textId="77777777" w:rsidR="002F6DFC" w:rsidRDefault="002F6DFC" w:rsidP="00726D86">
            <w:pPr>
              <w:keepNext/>
              <w:jc w:val="center"/>
              <w:rPr>
                <w:ins w:id="892" w:author="TF 112518" w:date="2018-11-26T21:52:00Z"/>
                <w:rFonts w:asciiTheme="minorHAnsi" w:hAnsiTheme="minorHAnsi"/>
                <w:sz w:val="18"/>
                <w:szCs w:val="18"/>
              </w:rPr>
            </w:pPr>
            <w:ins w:id="893"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894"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8236C8A" w14:textId="77777777" w:rsidR="002F6DFC" w:rsidRDefault="002F6DFC" w:rsidP="002F6DFC">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895" w:author="TF 112518" w:date="2018-11-26T21:52:00Z"/>
                <w:rStyle w:val="margin0020notechar"/>
                <w:rFonts w:asciiTheme="minorHAnsi" w:hAnsiTheme="minorHAnsi"/>
                <w:sz w:val="18"/>
                <w:szCs w:val="18"/>
              </w:rPr>
            </w:pPr>
            <w:ins w:id="896"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0207E240" w14:textId="77777777" w:rsidR="002F6DFC" w:rsidRDefault="002F6DFC" w:rsidP="00726D86">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897" w:author="TF 112518" w:date="2018-11-26T21:52:00Z"/>
                <w:rFonts w:asciiTheme="minorHAnsi" w:hAnsiTheme="minorHAnsi"/>
                <w:sz w:val="18"/>
                <w:szCs w:val="18"/>
              </w:rPr>
            </w:pPr>
            <w:ins w:id="898"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2F6DFC" w14:paraId="29EEA798"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899"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00" w:author="TF 112518" w:date="2018-11-26T21:52:00Z"/>
          <w:trPrChange w:id="901"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02"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7F4D481" w14:textId="77777777" w:rsidR="002F6DFC" w:rsidRDefault="002F6DFC" w:rsidP="00726D86">
            <w:pPr>
              <w:keepNext/>
              <w:jc w:val="center"/>
              <w:rPr>
                <w:ins w:id="903" w:author="TF 112518" w:date="2018-11-26T21:52:00Z"/>
                <w:rFonts w:asciiTheme="minorHAnsi" w:hAnsiTheme="minorHAnsi"/>
                <w:sz w:val="18"/>
                <w:szCs w:val="18"/>
              </w:rPr>
            </w:pPr>
            <w:ins w:id="904"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05"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6893CD0" w14:textId="77777777" w:rsidR="002F6DFC" w:rsidRDefault="002F6DFC" w:rsidP="00726D86">
            <w:pPr>
              <w:keepNext/>
              <w:ind w:left="274" w:hanging="274"/>
              <w:rPr>
                <w:ins w:id="906" w:author="TF 112518" w:date="2018-11-26T21:52:00Z"/>
              </w:rPr>
            </w:pPr>
            <w:ins w:id="907"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2F6DFC" w14:paraId="0858450B"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08"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09" w:author="TF 112518" w:date="2018-11-26T21:52:00Z"/>
          <w:trPrChange w:id="910"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11"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3A03641" w14:textId="77777777" w:rsidR="002F6DFC" w:rsidRDefault="002F6DFC" w:rsidP="00726D86">
            <w:pPr>
              <w:keepNext/>
              <w:jc w:val="center"/>
              <w:rPr>
                <w:ins w:id="912" w:author="TF 112518" w:date="2018-11-26T21:52:00Z"/>
                <w:rFonts w:asciiTheme="minorHAnsi" w:hAnsiTheme="minorHAnsi"/>
                <w:sz w:val="18"/>
                <w:szCs w:val="18"/>
              </w:rPr>
            </w:pPr>
            <w:ins w:id="913"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14"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44E32C1" w14:textId="77777777" w:rsidR="002F6DFC" w:rsidRDefault="002F6DFC" w:rsidP="00726D86">
            <w:pPr>
              <w:keepNext/>
              <w:rPr>
                <w:ins w:id="915" w:author="TF 112518" w:date="2018-11-26T21:52:00Z"/>
                <w:rStyle w:val="margin0020notechar"/>
                <w:rFonts w:asciiTheme="minorHAnsi" w:hAnsiTheme="minorHAnsi"/>
                <w:sz w:val="18"/>
                <w:szCs w:val="18"/>
              </w:rPr>
            </w:pPr>
            <w:ins w:id="916"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76FDF977" w14:textId="77777777" w:rsidR="002F6DFC" w:rsidRDefault="002F6DFC" w:rsidP="00726D86">
            <w:pPr>
              <w:ind w:left="274"/>
              <w:rPr>
                <w:ins w:id="917" w:author="TF 112518" w:date="2018-11-26T21:52:00Z"/>
                <w:sz w:val="22"/>
              </w:rPr>
            </w:pPr>
            <w:ins w:id="918" w:author="TF 112518" w:date="2018-11-26T21:52:00Z">
              <w:r w:rsidRPr="00215D5D">
                <w:rPr>
                  <w:rFonts w:asciiTheme="minorHAnsi" w:hAnsiTheme="minorHAnsi" w:cstheme="minorHAnsi"/>
                  <w:sz w:val="18"/>
                  <w:szCs w:val="18"/>
                </w:rPr>
                <w:t>Exception: Condensing dryers plumbed to a drain.</w:t>
              </w:r>
            </w:ins>
          </w:p>
        </w:tc>
      </w:tr>
      <w:tr w:rsidR="002F6DFC" w14:paraId="5E1267DF"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19"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20" w:author="TF 112518" w:date="2018-11-26T21:52:00Z"/>
          <w:trPrChange w:id="921"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22"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D5D5F62" w14:textId="77777777" w:rsidR="002F6DFC" w:rsidRDefault="002F6DFC" w:rsidP="00726D86">
            <w:pPr>
              <w:keepNext/>
              <w:jc w:val="center"/>
              <w:rPr>
                <w:ins w:id="923" w:author="TF 112518" w:date="2018-11-26T21:52:00Z"/>
                <w:rFonts w:asciiTheme="minorHAnsi" w:hAnsiTheme="minorHAnsi"/>
                <w:sz w:val="18"/>
                <w:szCs w:val="18"/>
              </w:rPr>
            </w:pPr>
            <w:ins w:id="924"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925"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422108C5" w14:textId="77777777" w:rsidR="002F6DFC" w:rsidRDefault="002F6DFC" w:rsidP="00726D86">
            <w:pPr>
              <w:pStyle w:val="margin0020note"/>
              <w:keepNext/>
              <w:spacing w:before="0" w:beforeAutospacing="0" w:after="0" w:afterAutospacing="0"/>
              <w:ind w:left="274" w:hanging="274"/>
              <w:rPr>
                <w:rFonts w:asciiTheme="minorHAnsi" w:hAnsiTheme="minorHAnsi"/>
                <w:b/>
                <w:sz w:val="18"/>
                <w:szCs w:val="18"/>
              </w:rPr>
            </w:pPr>
            <w:ins w:id="926" w:author="TF 112518" w:date="2018-11-26T21:52:00Z">
              <w:r>
                <w:rPr>
                  <w:rFonts w:asciiTheme="minorHAnsi" w:hAnsiTheme="minorHAnsi"/>
                  <w:b/>
                  <w:sz w:val="18"/>
                  <w:szCs w:val="18"/>
                </w:rPr>
                <w:t>6.4 Combustion and Solid-Fuel Burning Appliances.</w:t>
              </w:r>
            </w:ins>
          </w:p>
          <w:p w14:paraId="085A4310" w14:textId="77777777" w:rsidR="002F6DFC" w:rsidRDefault="002F6DFC" w:rsidP="00726D86">
            <w:pPr>
              <w:pStyle w:val="margin0020note"/>
              <w:keepNext/>
              <w:spacing w:before="0" w:beforeAutospacing="0" w:after="0" w:afterAutospacing="0"/>
              <w:ind w:left="763" w:hanging="403"/>
              <w:rPr>
                <w:rStyle w:val="margin0020notechar"/>
                <w:rFonts w:asciiTheme="minorHAnsi" w:hAnsiTheme="minorHAnsi"/>
                <w:sz w:val="18"/>
                <w:szCs w:val="18"/>
              </w:rPr>
            </w:pPr>
            <w:ins w:id="927" w:author="TF 112518" w:date="2018-11-26T21:52:00Z">
              <w:r w:rsidRPr="00215D5D">
                <w:rPr>
                  <w:rFonts w:asciiTheme="minorHAnsi" w:hAnsiTheme="minorHAnsi"/>
                  <w:sz w:val="18"/>
                  <w:szCs w:val="18"/>
                </w:rPr>
                <w:t>6.</w:t>
              </w:r>
            </w:ins>
            <w:r>
              <w:rPr>
                <w:rFonts w:asciiTheme="minorHAnsi" w:hAnsiTheme="minorHAnsi"/>
                <w:sz w:val="18"/>
                <w:szCs w:val="18"/>
              </w:rPr>
              <w:t>4</w:t>
            </w:r>
            <w:ins w:id="928" w:author="TF 112518" w:date="2018-11-26T21:52:00Z">
              <w:r>
                <w:rPr>
                  <w:rFonts w:asciiTheme="minorHAnsi" w:hAnsiTheme="minorHAnsi"/>
                  <w:sz w:val="18"/>
                  <w:szCs w:val="18"/>
                </w:rPr>
                <w:t>.1</w:t>
              </w:r>
            </w:ins>
            <w:r>
              <w:rPr>
                <w:rFonts w:asciiTheme="minorHAnsi" w:hAnsiTheme="minorHAnsi"/>
                <w:sz w:val="18"/>
                <w:szCs w:val="18"/>
              </w:rPr>
              <w:t xml:space="preserve"> </w:t>
            </w:r>
            <w:ins w:id="929"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09CB79F5" w14:textId="77777777" w:rsidR="002F6DFC" w:rsidRDefault="002F6DFC" w:rsidP="00726D86">
            <w:pPr>
              <w:pStyle w:val="margin0020note"/>
              <w:keepNext/>
              <w:spacing w:before="0" w:beforeAutospacing="0" w:after="0" w:afterAutospacing="0"/>
              <w:ind w:left="763" w:hanging="403"/>
              <w:rPr>
                <w:ins w:id="930" w:author="TF 112518" w:date="2018-11-26T21:52:00Z"/>
              </w:rPr>
            </w:pPr>
            <w:ins w:id="931"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932" w:author="TF 112518" w:date="2018-11-26T21:52:00Z">
              <w:r>
                <w:rPr>
                  <w:rFonts w:asciiTheme="minorHAnsi" w:hAnsiTheme="minorHAnsi"/>
                  <w:sz w:val="18"/>
                  <w:szCs w:val="18"/>
                </w:rPr>
                <w:t>.</w:t>
              </w:r>
            </w:ins>
            <w:r>
              <w:rPr>
                <w:rFonts w:asciiTheme="minorHAnsi" w:hAnsiTheme="minorHAnsi"/>
                <w:sz w:val="18"/>
                <w:szCs w:val="18"/>
              </w:rPr>
              <w:t xml:space="preserve">2 </w:t>
            </w:r>
            <w:ins w:id="933"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w:t>
              </w:r>
              <w:proofErr w:type="spellStart"/>
              <w:r w:rsidRPr="00E00577">
                <w:rPr>
                  <w:rStyle w:val="margin0020notechar"/>
                  <w:rFonts w:asciiTheme="minorHAnsi" w:hAnsiTheme="minorHAnsi"/>
                  <w:sz w:val="18"/>
                  <w:szCs w:val="18"/>
                </w:rPr>
                <w:t>fuelburning</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15 cfm per 100 ft2 (75 L/s per 100 m2) of </w:t>
              </w:r>
              <w:proofErr w:type="spellStart"/>
              <w:r w:rsidRPr="00E00577">
                <w:rPr>
                  <w:rStyle w:val="margin0020notechar"/>
                  <w:rFonts w:asciiTheme="minorHAnsi" w:hAnsiTheme="minorHAnsi"/>
                  <w:sz w:val="18"/>
                  <w:szCs w:val="18"/>
                </w:rPr>
                <w:t>occupiable</w:t>
              </w:r>
              <w:proofErr w:type="spellEnd"/>
              <w:r w:rsidRPr="00E00577">
                <w:rPr>
                  <w:rStyle w:val="margin0020notechar"/>
                  <w:rFonts w:asciiTheme="minorHAnsi" w:hAnsiTheme="minorHAnsi"/>
                  <w:sz w:val="18"/>
                  <w:szCs w:val="18"/>
                </w:rPr>
                <w:t xml:space="preserv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air. Gravity or barometric dampers in </w:t>
              </w:r>
              <w:proofErr w:type="spellStart"/>
              <w:r w:rsidRPr="00E00577">
                <w:rPr>
                  <w:rStyle w:val="margin0020notechar"/>
                  <w:rFonts w:asciiTheme="minorHAnsi" w:hAnsiTheme="minorHAnsi"/>
                  <w:sz w:val="18"/>
                  <w:szCs w:val="18"/>
                </w:rPr>
                <w:t>nonpowered</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2F6DFC" w14:paraId="6CFD0F72"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3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35" w:author="TF 112518" w:date="2018-11-26T21:52:00Z"/>
          <w:trPrChange w:id="93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3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327B4E0" w14:textId="77777777" w:rsidR="002F6DFC" w:rsidRDefault="002F6DFC" w:rsidP="00726D86">
            <w:pPr>
              <w:keepNext/>
              <w:jc w:val="center"/>
              <w:rPr>
                <w:ins w:id="938" w:author="TF 112518" w:date="2018-11-26T21:52:00Z"/>
                <w:rFonts w:asciiTheme="minorHAnsi" w:hAnsiTheme="minorHAnsi"/>
                <w:sz w:val="18"/>
                <w:szCs w:val="18"/>
              </w:rPr>
            </w:pPr>
            <w:ins w:id="939"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4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552A734" w14:textId="77777777" w:rsidR="002F6DFC" w:rsidRDefault="002F6DFC" w:rsidP="00726D86">
            <w:pPr>
              <w:keepNext/>
              <w:ind w:left="273" w:hanging="273"/>
              <w:rPr>
                <w:ins w:id="941" w:author="TF 112518" w:date="2018-11-26T21:52:00Z"/>
                <w:rFonts w:asciiTheme="minorHAnsi" w:hAnsiTheme="minorHAnsi"/>
                <w:b/>
                <w:sz w:val="18"/>
                <w:szCs w:val="18"/>
              </w:rPr>
            </w:pPr>
            <w:ins w:id="942" w:author="TF 112518" w:date="2018-11-26T21:52:00Z">
              <w:r>
                <w:rPr>
                  <w:rFonts w:asciiTheme="minorHAnsi" w:hAnsiTheme="minorHAnsi"/>
                  <w:b/>
                  <w:sz w:val="18"/>
                  <w:szCs w:val="18"/>
                </w:rPr>
                <w:t>6.5 Air tightness Requirements</w:t>
              </w:r>
            </w:ins>
          </w:p>
          <w:p w14:paraId="6EE547B6" w14:textId="77777777" w:rsidR="002F6DFC" w:rsidRDefault="002F6DFC" w:rsidP="00726D86">
            <w:pPr>
              <w:keepNext/>
              <w:ind w:left="763" w:hanging="403"/>
              <w:rPr>
                <w:ins w:id="943" w:author="TF 112518" w:date="2018-11-26T21:52:00Z"/>
              </w:rPr>
            </w:pPr>
            <w:ins w:id="944"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 xml:space="preserve">When an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 xml:space="preserve">the adjoining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Air seal the walls, ceilings,</w:t>
              </w:r>
              <w:r>
                <w:rPr>
                  <w:rFonts w:asciiTheme="minorHAnsi" w:hAnsiTheme="minorHAnsi"/>
                  <w:sz w:val="18"/>
                  <w:szCs w:val="18"/>
                </w:rPr>
                <w:t xml:space="preserve"> </w:t>
              </w:r>
              <w:r w:rsidRPr="00215D5D">
                <w:rPr>
                  <w:rFonts w:asciiTheme="minorHAnsi" w:hAnsiTheme="minorHAnsi"/>
                  <w:sz w:val="18"/>
                  <w:szCs w:val="18"/>
                </w:rPr>
                <w:t xml:space="preserve">and floors that separate garages from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 xml:space="preserve">and its attic area shall be caulked,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 xml:space="preserve">between garages and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spaces shall be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xml:space="preserve">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2F6DFC" w14:paraId="30B530CA"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45"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46" w:author="TF 112518" w:date="2018-11-26T21:52:00Z"/>
          <w:trPrChange w:id="947"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48"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3466BD8" w14:textId="77777777" w:rsidR="002F6DFC" w:rsidRDefault="002F6DFC" w:rsidP="00726D86">
            <w:pPr>
              <w:keepNext/>
              <w:jc w:val="center"/>
              <w:rPr>
                <w:ins w:id="949" w:author="TF 112518" w:date="2018-11-26T21:52:00Z"/>
                <w:rFonts w:asciiTheme="minorHAnsi" w:hAnsiTheme="minorHAnsi"/>
                <w:sz w:val="18"/>
                <w:szCs w:val="18"/>
              </w:rPr>
            </w:pPr>
            <w:ins w:id="950"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51"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FA418CE" w14:textId="77777777" w:rsidR="002F6DFC" w:rsidRDefault="002F6DFC" w:rsidP="00726D86">
            <w:pPr>
              <w:keepNext/>
              <w:ind w:left="273" w:hanging="273"/>
              <w:rPr>
                <w:ins w:id="952" w:author="TF 112518" w:date="2018-11-26T21:52:00Z"/>
                <w:rStyle w:val="margin0020notechar"/>
                <w:rFonts w:asciiTheme="minorHAnsi" w:hAnsiTheme="minorHAnsi"/>
                <w:sz w:val="18"/>
                <w:szCs w:val="18"/>
              </w:rPr>
            </w:pPr>
            <w:ins w:id="953"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555880C9" w14:textId="77777777" w:rsidR="002F6DFC" w:rsidRDefault="002F6DFC" w:rsidP="00726D86">
            <w:pPr>
              <w:keepNext/>
              <w:ind w:left="763" w:hanging="403"/>
              <w:rPr>
                <w:ins w:id="954" w:author="TF 112518" w:date="2018-11-26T21:52:00Z"/>
                <w:rFonts w:asciiTheme="minorHAnsi" w:hAnsiTheme="minorHAnsi"/>
                <w:sz w:val="18"/>
                <w:szCs w:val="18"/>
              </w:rPr>
            </w:pPr>
            <w:ins w:id="955"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3F5172DD" w14:textId="77777777" w:rsidR="002F6DFC" w:rsidRDefault="002F6DFC" w:rsidP="00726D86">
            <w:pPr>
              <w:keepNext/>
              <w:ind w:left="763" w:hanging="403"/>
              <w:rPr>
                <w:ins w:id="956" w:author="TF 112518" w:date="2018-11-26T21:52:00Z"/>
                <w:rFonts w:asciiTheme="minorHAnsi" w:hAnsiTheme="minorHAnsi"/>
                <w:sz w:val="18"/>
                <w:szCs w:val="18"/>
              </w:rPr>
            </w:pPr>
            <w:ins w:id="957"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32B06BF1" w14:textId="77777777" w:rsidR="002F6DFC" w:rsidRDefault="002F6DFC" w:rsidP="00726D86">
            <w:pPr>
              <w:keepNext/>
              <w:ind w:left="763"/>
              <w:rPr>
                <w:ins w:id="958" w:author="TF 112518" w:date="2018-11-26T21:52:00Z"/>
                <w:rFonts w:asciiTheme="minorHAnsi" w:hAnsiTheme="minorHAnsi"/>
                <w:sz w:val="18"/>
                <w:szCs w:val="18"/>
              </w:rPr>
            </w:pPr>
            <w:ins w:id="959" w:author="TF 112518" w:date="2018-11-26T21:52:00Z">
              <w:r w:rsidRPr="0001108C">
                <w:rPr>
                  <w:rFonts w:asciiTheme="minorHAnsi" w:hAnsiTheme="minorHAnsi"/>
                  <w:sz w:val="18"/>
                  <w:szCs w:val="18"/>
                </w:rPr>
                <w:t>Exceptions:</w:t>
              </w:r>
            </w:ins>
          </w:p>
          <w:p w14:paraId="3529C65B" w14:textId="77777777" w:rsidR="002F6DFC" w:rsidRDefault="002F6DFC" w:rsidP="00726D86">
            <w:pPr>
              <w:keepNext/>
              <w:ind w:left="1397" w:hanging="274"/>
              <w:rPr>
                <w:ins w:id="960" w:author="TF 112518" w:date="2018-11-26T21:52:00Z"/>
                <w:rFonts w:asciiTheme="minorHAnsi" w:hAnsiTheme="minorHAnsi"/>
                <w:sz w:val="18"/>
                <w:szCs w:val="18"/>
              </w:rPr>
            </w:pPr>
            <w:ins w:id="961" w:author="TF 112518" w:date="2018-11-26T21:52:00Z">
              <w:r w:rsidRPr="0001108C">
                <w:rPr>
                  <w:rFonts w:asciiTheme="minorHAnsi" w:hAnsiTheme="minorHAnsi"/>
                  <w:sz w:val="18"/>
                  <w:szCs w:val="18"/>
                </w:rPr>
                <w:t>1. Utility rooms with a dryer exhaust duct.</w:t>
              </w:r>
            </w:ins>
          </w:p>
          <w:p w14:paraId="1EAB67AE" w14:textId="77777777" w:rsidR="002F6DFC" w:rsidRDefault="002F6DFC" w:rsidP="00726D86">
            <w:pPr>
              <w:keepNext/>
              <w:ind w:left="1397" w:hanging="274"/>
              <w:rPr>
                <w:ins w:id="962" w:author="TF 112518" w:date="2018-11-26T21:52:00Z"/>
              </w:rPr>
            </w:pPr>
            <w:ins w:id="963" w:author="TF 112518" w:date="2018-11-26T21:52:00Z">
              <w:r w:rsidRPr="0001108C">
                <w:rPr>
                  <w:rFonts w:asciiTheme="minorHAnsi" w:hAnsiTheme="minorHAnsi"/>
                  <w:sz w:val="18"/>
                  <w:szCs w:val="18"/>
                </w:rPr>
                <w:t>2. Toilet compartments in bathrooms.</w:t>
              </w:r>
            </w:ins>
          </w:p>
        </w:tc>
      </w:tr>
      <w:tr w:rsidR="002F6DFC" w14:paraId="63C0BE89"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6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65" w:author="TF 112518" w:date="2018-11-26T21:52:00Z"/>
          <w:trPrChange w:id="96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6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21D802A" w14:textId="77777777" w:rsidR="002F6DFC" w:rsidRDefault="002F6DFC" w:rsidP="00726D86">
            <w:pPr>
              <w:keepNext/>
              <w:jc w:val="center"/>
              <w:rPr>
                <w:ins w:id="968" w:author="TF 112518" w:date="2018-11-26T21:52:00Z"/>
                <w:rFonts w:asciiTheme="minorHAnsi" w:hAnsiTheme="minorHAnsi"/>
                <w:sz w:val="18"/>
                <w:szCs w:val="18"/>
              </w:rPr>
            </w:pPr>
            <w:ins w:id="969"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7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0CA8960" w14:textId="77777777" w:rsidR="002F6DFC" w:rsidRDefault="002F6DFC" w:rsidP="00726D86">
            <w:pPr>
              <w:keepNext/>
              <w:ind w:left="274" w:hanging="274"/>
              <w:rPr>
                <w:ins w:id="971" w:author="TF 112518" w:date="2018-11-26T21:52:00Z"/>
                <w:rStyle w:val="margin0020notechar"/>
                <w:rFonts w:asciiTheme="minorHAnsi" w:hAnsiTheme="minorHAnsi"/>
                <w:sz w:val="18"/>
                <w:szCs w:val="18"/>
              </w:rPr>
            </w:pPr>
            <w:ins w:id="972"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design shall be located a minimum of 10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6504F19A" w14:textId="77777777" w:rsidR="002F6DFC" w:rsidRDefault="002F6DFC" w:rsidP="00726D86">
            <w:pPr>
              <w:keepNext/>
              <w:ind w:left="548" w:hanging="274"/>
              <w:rPr>
                <w:ins w:id="973" w:author="TF 112518" w:date="2018-11-26T21:52:00Z"/>
                <w:rStyle w:val="margin0020notechar"/>
                <w:rFonts w:asciiTheme="minorHAnsi" w:hAnsiTheme="minorHAnsi"/>
                <w:sz w:val="18"/>
                <w:szCs w:val="18"/>
              </w:rPr>
            </w:pPr>
            <w:ins w:id="974" w:author="TF 112518" w:date="2018-11-26T21:52:00Z">
              <w:r w:rsidRPr="00B07B81">
                <w:rPr>
                  <w:rStyle w:val="margin0020notechar"/>
                  <w:rFonts w:asciiTheme="minorHAnsi" w:hAnsiTheme="minorHAnsi"/>
                  <w:sz w:val="18"/>
                  <w:szCs w:val="18"/>
                </w:rPr>
                <w:t>Exceptions:</w:t>
              </w:r>
            </w:ins>
          </w:p>
          <w:p w14:paraId="09B596F6" w14:textId="77777777" w:rsidR="002F6DFC" w:rsidRDefault="002F6DFC" w:rsidP="00726D86">
            <w:pPr>
              <w:keepNext/>
              <w:ind w:left="950" w:hanging="187"/>
              <w:rPr>
                <w:ins w:id="975" w:author="TF 112518" w:date="2018-11-26T21:52:00Z"/>
                <w:rStyle w:val="margin0020notechar"/>
                <w:rFonts w:asciiTheme="minorHAnsi" w:hAnsiTheme="minorHAnsi"/>
                <w:sz w:val="18"/>
                <w:szCs w:val="18"/>
              </w:rPr>
              <w:pPrChange w:id="976" w:author="Ferris, Todd@Energy" w:date="2018-11-27T11:59:00Z">
                <w:pPr>
                  <w:keepNext/>
                  <w:ind w:left="763"/>
                </w:pPr>
              </w:pPrChange>
            </w:pPr>
            <w:ins w:id="977"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stretched-string distance of 3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166D1211" w14:textId="77777777" w:rsidR="002F6DFC" w:rsidRDefault="002F6DFC" w:rsidP="00726D86">
            <w:pPr>
              <w:keepNext/>
              <w:ind w:left="950" w:hanging="187"/>
              <w:rPr>
                <w:ins w:id="978" w:author="TF 112518" w:date="2018-11-26T21:52:00Z"/>
                <w:rStyle w:val="margin0020notechar"/>
                <w:rFonts w:asciiTheme="minorHAnsi" w:hAnsiTheme="minorHAnsi"/>
                <w:sz w:val="18"/>
                <w:szCs w:val="18"/>
              </w:rPr>
            </w:pPr>
            <w:ins w:id="979"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715AE094" w14:textId="77777777" w:rsidR="002F6DFC" w:rsidRDefault="002F6DFC" w:rsidP="00726D86">
            <w:pPr>
              <w:keepNext/>
              <w:ind w:left="950" w:hanging="187"/>
              <w:rPr>
                <w:ins w:id="980" w:author="TF 112518" w:date="2018-11-26T21:52:00Z"/>
                <w:rStyle w:val="margin0020notechar"/>
                <w:rFonts w:asciiTheme="minorHAnsi" w:hAnsiTheme="minorHAnsi"/>
                <w:sz w:val="18"/>
                <w:szCs w:val="18"/>
              </w:rPr>
              <w:pPrChange w:id="981" w:author="Ferris, Todd@Energy" w:date="2018-11-27T11:59:00Z">
                <w:pPr>
                  <w:keepNext/>
                  <w:ind w:left="763"/>
                </w:pPr>
              </w:pPrChange>
            </w:pPr>
            <w:ins w:id="982"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466675C4" w14:textId="77777777" w:rsidR="002F6DFC" w:rsidRDefault="002F6DFC" w:rsidP="00726D86">
            <w:pPr>
              <w:keepNext/>
              <w:ind w:left="950" w:hanging="187"/>
              <w:rPr>
                <w:ins w:id="983" w:author="TF 112518" w:date="2018-11-26T21:52:00Z"/>
              </w:rPr>
              <w:pPrChange w:id="984" w:author="Ferris, Todd@Energy" w:date="2018-11-27T11:59:00Z">
                <w:pPr>
                  <w:keepNext/>
                  <w:ind w:left="763"/>
                </w:pPr>
              </w:pPrChange>
            </w:pPr>
            <w:ins w:id="985"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2F6DFC" w14:paraId="7B3D420D"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8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87" w:author="TF 112518" w:date="2018-11-26T21:52:00Z"/>
          <w:trPrChange w:id="98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8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45A81E8" w14:textId="77777777" w:rsidR="002F6DFC" w:rsidRDefault="002F6DFC" w:rsidP="00726D86">
            <w:pPr>
              <w:keepNext/>
              <w:jc w:val="center"/>
              <w:rPr>
                <w:ins w:id="990" w:author="TF 112518" w:date="2018-11-26T21:52:00Z"/>
                <w:rFonts w:asciiTheme="minorHAnsi" w:hAnsiTheme="minorHAnsi"/>
                <w:sz w:val="18"/>
                <w:szCs w:val="18"/>
              </w:rPr>
            </w:pPr>
            <w:ins w:id="991"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9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F368FF3" w14:textId="77777777" w:rsidR="002F6DFC" w:rsidRDefault="002F6DFC" w:rsidP="00726D86">
            <w:pPr>
              <w:autoSpaceDE w:val="0"/>
              <w:autoSpaceDN w:val="0"/>
              <w:adjustRightInd w:val="0"/>
              <w:ind w:left="273" w:hanging="273"/>
              <w:rPr>
                <w:ins w:id="993" w:author="TF 112518" w:date="2018-11-26T21:52:00Z"/>
              </w:rPr>
            </w:pPr>
            <w:ins w:id="994"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2F6DFC" w14:paraId="64205D77" w14:textId="77777777" w:rsidTr="00726D86">
        <w:trPr>
          <w:cantSplit/>
          <w:trHeight w:val="158"/>
          <w:ins w:id="995"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81BF8B0" w14:textId="77777777" w:rsidR="002F6DFC" w:rsidRDefault="002F6DFC" w:rsidP="00726D86">
            <w:pPr>
              <w:keepNext/>
              <w:rPr>
                <w:ins w:id="996" w:author="TF 112518" w:date="2018-11-26T21:52:00Z"/>
                <w:rFonts w:asciiTheme="minorHAnsi" w:hAnsiTheme="minorHAnsi"/>
                <w:b/>
                <w:bCs/>
                <w:sz w:val="18"/>
                <w:szCs w:val="18"/>
              </w:rPr>
            </w:pPr>
            <w:ins w:id="997"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48AE7CDD" w14:textId="77777777" w:rsidR="002F6DFC" w:rsidRDefault="002F6DFC" w:rsidP="002F6DFC"/>
    <w:p w14:paraId="68F913EF" w14:textId="77777777" w:rsidR="002F6DFC" w:rsidRDefault="002F6DFC" w:rsidP="002F6DFC">
      <w:r>
        <w:br w:type="page"/>
      </w:r>
    </w:p>
    <w:p w14:paraId="367E9603" w14:textId="77777777" w:rsidR="002F6DFC" w:rsidDel="00647B86" w:rsidRDefault="002F6DFC" w:rsidP="002F6DFC">
      <w:pPr>
        <w:rPr>
          <w:ins w:id="998" w:author="TF 112518" w:date="2018-11-26T21:52:00Z"/>
          <w:del w:id="999"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2F6DFC" w:rsidRPr="006C4FD8" w14:paraId="0C896B03" w14:textId="77777777" w:rsidTr="00726D86">
        <w:trPr>
          <w:cantSplit/>
          <w:trHeight w:val="288"/>
          <w:ins w:id="1000"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314DB0EE" w14:textId="39734F13" w:rsidR="002F6DFC" w:rsidRPr="0047390B" w:rsidRDefault="002F6DFC" w:rsidP="002F6DFC">
            <w:pPr>
              <w:rPr>
                <w:ins w:id="1001" w:author="TF 112518" w:date="2018-11-26T22:35:00Z"/>
                <w:rFonts w:asciiTheme="minorHAnsi" w:hAnsiTheme="minorHAnsi" w:cs="Arial"/>
                <w:b/>
                <w:szCs w:val="18"/>
              </w:rPr>
            </w:pPr>
            <w:r>
              <w:rPr>
                <w:rFonts w:asciiTheme="minorHAnsi" w:hAnsiTheme="minorHAnsi" w:cs="Arial"/>
                <w:b/>
                <w:szCs w:val="18"/>
              </w:rPr>
              <w:t>D</w:t>
            </w:r>
            <w:ins w:id="1002" w:author="TF 112518" w:date="2018-11-26T22:35:00Z">
              <w:r w:rsidRPr="0047390B">
                <w:rPr>
                  <w:rFonts w:asciiTheme="minorHAnsi" w:hAnsiTheme="minorHAnsi" w:cs="Arial"/>
                  <w:b/>
                  <w:szCs w:val="18"/>
                </w:rPr>
                <w:t>. Air Moving Equipment</w:t>
              </w:r>
            </w:ins>
          </w:p>
        </w:tc>
      </w:tr>
      <w:tr w:rsidR="002F6DFC" w:rsidRPr="006C4FD8" w14:paraId="04F56BE4" w14:textId="77777777" w:rsidTr="00726D86">
        <w:trPr>
          <w:cantSplit/>
          <w:trHeight w:val="288"/>
          <w:ins w:id="1003"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0EDB0FAF" w14:textId="77777777" w:rsidR="002F6DFC" w:rsidRPr="0047390B" w:rsidRDefault="002F6DFC" w:rsidP="00726D86">
            <w:pPr>
              <w:rPr>
                <w:ins w:id="1004" w:author="TF 112518" w:date="2018-11-26T22:35:00Z"/>
                <w:rFonts w:asciiTheme="minorHAnsi" w:hAnsiTheme="minorHAnsi" w:cs="Arial"/>
                <w:b/>
                <w:szCs w:val="18"/>
              </w:rPr>
            </w:pPr>
            <w:ins w:id="1005"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2F6DFC" w:rsidRPr="006C4FD8" w14:paraId="71D2C3E3" w14:textId="77777777" w:rsidTr="00726D86">
        <w:trPr>
          <w:cantSplit/>
          <w:trHeight w:val="158"/>
          <w:ins w:id="1006"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638CFF6" w14:textId="77777777" w:rsidR="002F6DFC" w:rsidRPr="006C4FD8" w:rsidRDefault="002F6DFC" w:rsidP="00726D86">
            <w:pPr>
              <w:keepNext/>
              <w:jc w:val="center"/>
              <w:rPr>
                <w:ins w:id="1007" w:author="TF 112518" w:date="2018-11-26T22:35:00Z"/>
                <w:rFonts w:asciiTheme="minorHAnsi" w:hAnsiTheme="minorHAnsi"/>
                <w:sz w:val="18"/>
                <w:szCs w:val="18"/>
              </w:rPr>
            </w:pPr>
            <w:r>
              <w:rPr>
                <w:rFonts w:asciiTheme="minorHAnsi" w:hAnsiTheme="minorHAnsi"/>
                <w:sz w:val="18"/>
                <w:szCs w:val="18"/>
              </w:rPr>
              <w:t>0</w:t>
            </w:r>
            <w:ins w:id="1008"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5C8EEACE" w14:textId="77777777" w:rsidR="002F6DFC" w:rsidRPr="00DA6319" w:rsidRDefault="002F6DFC" w:rsidP="00726D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1009" w:author="TF 112518" w:date="2018-11-26T22:35:00Z"/>
                <w:rFonts w:asciiTheme="minorHAnsi" w:hAnsiTheme="minorHAnsi"/>
                <w:sz w:val="18"/>
                <w:szCs w:val="18"/>
              </w:rPr>
            </w:pPr>
            <w:ins w:id="1010"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1011" w:author="Ferris, Todd@Energy" w:date="2018-11-27T11:26:00Z">
              <w:r w:rsidRPr="003723C0">
                <w:rPr>
                  <w:rFonts w:asciiTheme="minorHAnsi" w:hAnsiTheme="minorHAnsi"/>
                  <w:bCs/>
                  <w:sz w:val="18"/>
                  <w:szCs w:val="18"/>
                  <w:rPrChange w:id="1012"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1013"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1014"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1015"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1016"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1017"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1018"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1019" w:author="Ferris, Todd@Energy" w:date="2018-11-27T11:27:00Z">
                    <w:rPr>
                      <w:rFonts w:asciiTheme="minorHAnsi" w:hAnsiTheme="minorHAnsi"/>
                      <w:b/>
                      <w:bCs/>
                      <w:sz w:val="18"/>
                      <w:szCs w:val="18"/>
                    </w:rPr>
                  </w:rPrChange>
                </w:rPr>
                <w:t>Reverberant</w:t>
              </w:r>
            </w:ins>
            <w:ins w:id="1020" w:author="Ferris, Todd@Energy" w:date="2018-11-27T11:27:00Z">
              <w:r w:rsidRPr="003723C0">
                <w:rPr>
                  <w:rFonts w:asciiTheme="minorHAnsi" w:hAnsiTheme="minorHAnsi"/>
                  <w:bCs/>
                  <w:i/>
                  <w:sz w:val="18"/>
                  <w:szCs w:val="18"/>
                  <w:rPrChange w:id="1021" w:author="Ferris, Todd@Energy" w:date="2018-11-27T11:27:00Z">
                    <w:rPr>
                      <w:rFonts w:asciiTheme="minorHAnsi" w:hAnsiTheme="minorHAnsi"/>
                      <w:bCs/>
                      <w:sz w:val="18"/>
                      <w:szCs w:val="18"/>
                    </w:rPr>
                  </w:rPrChange>
                </w:rPr>
                <w:t xml:space="preserve"> </w:t>
              </w:r>
            </w:ins>
            <w:ins w:id="1022" w:author="Ferris, Todd@Energy" w:date="2018-11-27T11:26:00Z">
              <w:r w:rsidRPr="003723C0">
                <w:rPr>
                  <w:rFonts w:asciiTheme="minorHAnsi" w:hAnsiTheme="minorHAnsi"/>
                  <w:bCs/>
                  <w:i/>
                  <w:sz w:val="18"/>
                  <w:szCs w:val="18"/>
                  <w:rPrChange w:id="1023"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1024" w:author="Ferris, Todd@Energy" w:date="2018-11-27T11:26:00Z">
                    <w:rPr>
                      <w:rFonts w:asciiTheme="minorHAnsi" w:hAnsiTheme="minorHAnsi"/>
                      <w:b/>
                      <w:bCs/>
                      <w:sz w:val="18"/>
                      <w:szCs w:val="18"/>
                    </w:rPr>
                  </w:rPrChange>
                </w:rPr>
                <w:t>, and rated in</w:t>
              </w:r>
            </w:ins>
            <w:ins w:id="1025" w:author="Ferris, Todd@Energy" w:date="2018-11-27T11:27:00Z">
              <w:r>
                <w:rPr>
                  <w:rFonts w:asciiTheme="minorHAnsi" w:hAnsiTheme="minorHAnsi"/>
                  <w:bCs/>
                  <w:sz w:val="18"/>
                  <w:szCs w:val="18"/>
                </w:rPr>
                <w:t xml:space="preserve"> </w:t>
              </w:r>
            </w:ins>
            <w:ins w:id="1026" w:author="Ferris, Todd@Energy" w:date="2018-11-27T11:26:00Z">
              <w:r w:rsidRPr="003723C0">
                <w:rPr>
                  <w:rFonts w:asciiTheme="minorHAnsi" w:hAnsiTheme="minorHAnsi"/>
                  <w:bCs/>
                  <w:sz w:val="18"/>
                  <w:szCs w:val="18"/>
                  <w:rPrChange w:id="1027" w:author="Ferris, Todd@Energy" w:date="2018-11-27T11:26:00Z">
                    <w:rPr>
                      <w:rFonts w:asciiTheme="minorHAnsi" w:hAnsiTheme="minorHAnsi"/>
                      <w:b/>
                      <w:bCs/>
                      <w:sz w:val="18"/>
                      <w:szCs w:val="18"/>
                    </w:rPr>
                  </w:rPrChange>
                </w:rPr>
                <w:t>accordance with the airflow and sound rating procedures of</w:t>
              </w:r>
            </w:ins>
            <w:ins w:id="1028" w:author="Ferris, Todd@Energy" w:date="2018-11-27T11:27:00Z">
              <w:r>
                <w:rPr>
                  <w:rFonts w:asciiTheme="minorHAnsi" w:hAnsiTheme="minorHAnsi"/>
                  <w:bCs/>
                  <w:sz w:val="18"/>
                  <w:szCs w:val="18"/>
                </w:rPr>
                <w:t xml:space="preserve"> </w:t>
              </w:r>
            </w:ins>
            <w:ins w:id="1029" w:author="Ferris, Todd@Energy" w:date="2018-11-27T11:26:00Z">
              <w:r w:rsidRPr="003723C0">
                <w:rPr>
                  <w:rFonts w:asciiTheme="minorHAnsi" w:hAnsiTheme="minorHAnsi"/>
                  <w:bCs/>
                  <w:sz w:val="18"/>
                  <w:szCs w:val="18"/>
                  <w:rPrChange w:id="1030"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1031" w:author="Ferris, Todd@Energy" w:date="2018-11-27T11:27:00Z">
                    <w:rPr>
                      <w:rFonts w:asciiTheme="minorHAnsi" w:hAnsiTheme="minorHAnsi"/>
                      <w:b/>
                      <w:bCs/>
                      <w:sz w:val="18"/>
                      <w:szCs w:val="18"/>
                    </w:rPr>
                  </w:rPrChange>
                </w:rPr>
                <w:t>Loudness</w:t>
              </w:r>
            </w:ins>
            <w:ins w:id="1032" w:author="Ferris, Todd@Energy" w:date="2018-11-27T11:27:00Z">
              <w:r w:rsidRPr="003723C0">
                <w:rPr>
                  <w:rFonts w:asciiTheme="minorHAnsi" w:hAnsiTheme="minorHAnsi"/>
                  <w:bCs/>
                  <w:i/>
                  <w:sz w:val="18"/>
                  <w:szCs w:val="18"/>
                  <w:rPrChange w:id="1033" w:author="Ferris, Todd@Energy" w:date="2018-11-27T11:27:00Z">
                    <w:rPr>
                      <w:rFonts w:asciiTheme="minorHAnsi" w:hAnsiTheme="minorHAnsi"/>
                      <w:bCs/>
                      <w:sz w:val="18"/>
                      <w:szCs w:val="18"/>
                    </w:rPr>
                  </w:rPrChange>
                </w:rPr>
                <w:t xml:space="preserve"> </w:t>
              </w:r>
            </w:ins>
            <w:ins w:id="1034" w:author="Ferris, Todd@Energy" w:date="2018-11-27T11:26:00Z">
              <w:r w:rsidRPr="003723C0">
                <w:rPr>
                  <w:rFonts w:asciiTheme="minorHAnsi" w:hAnsiTheme="minorHAnsi"/>
                  <w:bCs/>
                  <w:i/>
                  <w:sz w:val="18"/>
                  <w:szCs w:val="18"/>
                  <w:rPrChange w:id="1035"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1036"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1037" w:author="Ferris, Todd@Energy" w:date="2018-11-27T11:28:00Z">
                    <w:rPr>
                      <w:rFonts w:asciiTheme="minorHAnsi" w:hAnsiTheme="minorHAnsi"/>
                      <w:b/>
                      <w:bCs/>
                      <w:sz w:val="18"/>
                      <w:szCs w:val="18"/>
                    </w:rPr>
                  </w:rPrChange>
                </w:rPr>
                <w:t>Air Flow Test</w:t>
              </w:r>
            </w:ins>
            <w:ins w:id="1038" w:author="Ferris, Todd@Energy" w:date="2018-11-27T11:28:00Z">
              <w:r w:rsidRPr="003723C0">
                <w:rPr>
                  <w:rFonts w:asciiTheme="minorHAnsi" w:hAnsiTheme="minorHAnsi"/>
                  <w:bCs/>
                  <w:i/>
                  <w:sz w:val="18"/>
                  <w:szCs w:val="18"/>
                  <w:rPrChange w:id="1039" w:author="Ferris, Todd@Energy" w:date="2018-11-27T11:28:00Z">
                    <w:rPr>
                      <w:rFonts w:asciiTheme="minorHAnsi" w:hAnsiTheme="minorHAnsi"/>
                      <w:bCs/>
                      <w:sz w:val="18"/>
                      <w:szCs w:val="18"/>
                    </w:rPr>
                  </w:rPrChange>
                </w:rPr>
                <w:t xml:space="preserve"> </w:t>
              </w:r>
            </w:ins>
            <w:ins w:id="1040" w:author="Ferris, Todd@Energy" w:date="2018-11-27T11:26:00Z">
              <w:r w:rsidRPr="003723C0">
                <w:rPr>
                  <w:rFonts w:asciiTheme="minorHAnsi" w:hAnsiTheme="minorHAnsi"/>
                  <w:bCs/>
                  <w:i/>
                  <w:sz w:val="18"/>
                  <w:szCs w:val="18"/>
                  <w:rPrChange w:id="1041"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1042"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1043" w:author="Ferris, Todd@Energy" w:date="2018-11-27T11:28:00Z">
                    <w:rPr>
                      <w:rFonts w:asciiTheme="minorHAnsi" w:hAnsiTheme="minorHAnsi"/>
                      <w:b/>
                      <w:bCs/>
                      <w:sz w:val="18"/>
                      <w:szCs w:val="18"/>
                    </w:rPr>
                  </w:rPrChange>
                </w:rPr>
                <w:t>Product Performance Certification</w:t>
              </w:r>
            </w:ins>
            <w:ins w:id="1044" w:author="Ferris, Todd@Energy" w:date="2018-11-27T11:28:00Z">
              <w:r w:rsidRPr="003723C0">
                <w:rPr>
                  <w:rFonts w:asciiTheme="minorHAnsi" w:hAnsiTheme="minorHAnsi"/>
                  <w:bCs/>
                  <w:i/>
                  <w:sz w:val="18"/>
                  <w:szCs w:val="18"/>
                  <w:rPrChange w:id="1045" w:author="Ferris, Todd@Energy" w:date="2018-11-27T11:28:00Z">
                    <w:rPr>
                      <w:rFonts w:asciiTheme="minorHAnsi" w:hAnsiTheme="minorHAnsi"/>
                      <w:bCs/>
                      <w:sz w:val="18"/>
                      <w:szCs w:val="18"/>
                    </w:rPr>
                  </w:rPrChange>
                </w:rPr>
                <w:t xml:space="preserve"> </w:t>
              </w:r>
            </w:ins>
            <w:ins w:id="1046" w:author="Ferris, Todd@Energy" w:date="2018-11-27T11:26:00Z">
              <w:r w:rsidRPr="003723C0">
                <w:rPr>
                  <w:rFonts w:asciiTheme="minorHAnsi" w:hAnsiTheme="minorHAnsi"/>
                  <w:bCs/>
                  <w:i/>
                  <w:sz w:val="18"/>
                  <w:szCs w:val="18"/>
                  <w:rPrChange w:id="1047"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1048" w:author="Ferris, Todd@Energy" w:date="2018-11-27T11:26:00Z">
                    <w:rPr>
                      <w:rFonts w:asciiTheme="minorHAnsi" w:hAnsiTheme="minorHAnsi"/>
                      <w:b/>
                      <w:bCs/>
                      <w:sz w:val="18"/>
                      <w:szCs w:val="18"/>
                    </w:rPr>
                  </w:rPrChange>
                </w:rPr>
                <w:t>).</w:t>
              </w:r>
            </w:ins>
            <w:ins w:id="1049" w:author="Ferris, Todd@Energy" w:date="2018-11-27T11:29:00Z">
              <w:r>
                <w:rPr>
                  <w:rFonts w:asciiTheme="minorHAnsi" w:hAnsiTheme="minorHAnsi"/>
                  <w:bCs/>
                  <w:sz w:val="18"/>
                  <w:szCs w:val="18"/>
                </w:rPr>
                <w:t xml:space="preserve"> </w:t>
              </w:r>
            </w:ins>
            <w:ins w:id="1050" w:author="Ferris, Todd@Energy" w:date="2018-11-27T11:26:00Z">
              <w:r w:rsidRPr="003723C0">
                <w:rPr>
                  <w:rFonts w:asciiTheme="minorHAnsi" w:hAnsiTheme="minorHAnsi"/>
                  <w:bCs/>
                  <w:sz w:val="18"/>
                  <w:szCs w:val="18"/>
                  <w:rPrChange w:id="1051" w:author="Ferris, Todd@Energy" w:date="2018-11-27T11:26:00Z">
                    <w:rPr>
                      <w:rFonts w:asciiTheme="minorHAnsi" w:hAnsiTheme="minorHAnsi"/>
                      <w:b/>
                      <w:bCs/>
                      <w:sz w:val="18"/>
                      <w:szCs w:val="18"/>
                    </w:rPr>
                  </w:rPrChange>
                </w:rPr>
                <w:t>Installations of systems or equipment shall be carried out in</w:t>
              </w:r>
            </w:ins>
            <w:ins w:id="1052" w:author="Ferris, Todd@Energy" w:date="2018-11-27T11:29:00Z">
              <w:r>
                <w:rPr>
                  <w:rFonts w:asciiTheme="minorHAnsi" w:hAnsiTheme="minorHAnsi"/>
                  <w:bCs/>
                  <w:sz w:val="18"/>
                  <w:szCs w:val="18"/>
                </w:rPr>
                <w:t xml:space="preserve"> </w:t>
              </w:r>
            </w:ins>
            <w:ins w:id="1053" w:author="Ferris, Todd@Energy" w:date="2018-11-27T11:26:00Z">
              <w:r w:rsidRPr="003723C0">
                <w:rPr>
                  <w:rFonts w:asciiTheme="minorHAnsi" w:hAnsiTheme="minorHAnsi"/>
                  <w:bCs/>
                  <w:sz w:val="18"/>
                  <w:szCs w:val="18"/>
                  <w:rPrChange w:id="1054" w:author="Ferris, Todd@Energy" w:date="2018-11-27T11:26:00Z">
                    <w:rPr>
                      <w:rFonts w:asciiTheme="minorHAnsi" w:hAnsiTheme="minorHAnsi"/>
                      <w:b/>
                      <w:bCs/>
                      <w:sz w:val="18"/>
                      <w:szCs w:val="18"/>
                    </w:rPr>
                  </w:rPrChange>
                </w:rPr>
                <w:t>accordance with manufacturers’ design requirements and</w:t>
              </w:r>
            </w:ins>
            <w:ins w:id="1055" w:author="Ferris, Todd@Energy" w:date="2018-11-27T11:29:00Z">
              <w:r>
                <w:rPr>
                  <w:rFonts w:asciiTheme="minorHAnsi" w:hAnsiTheme="minorHAnsi"/>
                  <w:bCs/>
                  <w:sz w:val="18"/>
                  <w:szCs w:val="18"/>
                </w:rPr>
                <w:t xml:space="preserve"> </w:t>
              </w:r>
            </w:ins>
            <w:ins w:id="1056" w:author="Ferris, Todd@Energy" w:date="2018-11-27T11:26:00Z">
              <w:r w:rsidRPr="003723C0">
                <w:rPr>
                  <w:rFonts w:asciiTheme="minorHAnsi" w:hAnsiTheme="minorHAnsi"/>
                  <w:bCs/>
                  <w:sz w:val="18"/>
                  <w:szCs w:val="18"/>
                  <w:rPrChange w:id="1057" w:author="Ferris, Todd@Energy" w:date="2018-11-27T11:26:00Z">
                    <w:rPr>
                      <w:rFonts w:asciiTheme="minorHAnsi" w:hAnsiTheme="minorHAnsi"/>
                      <w:b/>
                      <w:bCs/>
                      <w:sz w:val="18"/>
                      <w:szCs w:val="18"/>
                    </w:rPr>
                  </w:rPrChange>
                </w:rPr>
                <w:t>installation instructions.</w:t>
              </w:r>
            </w:ins>
            <w:ins w:id="1058" w:author="TF 112518" w:date="2018-11-26T22:35:00Z">
              <w:del w:id="1059"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2F6DFC" w:rsidRPr="006C4FD8" w14:paraId="262B704A" w14:textId="77777777" w:rsidTr="00726D86">
        <w:trPr>
          <w:cantSplit/>
          <w:trHeight w:val="158"/>
          <w:ins w:id="1060"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3DB1E09D" w14:textId="77777777" w:rsidR="002F6DFC" w:rsidRPr="006C4FD8" w:rsidRDefault="002F6DFC" w:rsidP="00726D86">
            <w:pPr>
              <w:keepNext/>
              <w:jc w:val="center"/>
              <w:rPr>
                <w:ins w:id="1061" w:author="TF 112518" w:date="2018-11-26T22:35:00Z"/>
                <w:rFonts w:asciiTheme="minorHAnsi" w:hAnsiTheme="minorHAnsi"/>
                <w:sz w:val="18"/>
                <w:szCs w:val="18"/>
              </w:rPr>
            </w:pPr>
            <w:ins w:id="1062"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6C02B854" w14:textId="77777777" w:rsidR="002F6DFC" w:rsidRDefault="002F6DFC" w:rsidP="00726D86">
            <w:pPr>
              <w:keepNext/>
              <w:autoSpaceDE w:val="0"/>
              <w:autoSpaceDN w:val="0"/>
              <w:adjustRightInd w:val="0"/>
              <w:ind w:left="274" w:hanging="274"/>
              <w:jc w:val="both"/>
              <w:rPr>
                <w:rFonts w:asciiTheme="minorHAnsi" w:hAnsiTheme="minorHAnsi"/>
                <w:bCs/>
                <w:sz w:val="18"/>
                <w:szCs w:val="18"/>
              </w:rPr>
            </w:pPr>
            <w:ins w:id="1063"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1064" w:author="Ferris, Todd@Energy" w:date="2018-11-27T11:32:00Z">
                    <w:rPr>
                      <w:rFonts w:asciiTheme="minorHAnsi" w:hAnsiTheme="minorHAnsi"/>
                      <w:b/>
                      <w:bCs/>
                      <w:sz w:val="18"/>
                      <w:szCs w:val="18"/>
                    </w:rPr>
                  </w:rPrChange>
                </w:rPr>
                <w:t xml:space="preserve"> </w:t>
              </w:r>
            </w:ins>
            <w:ins w:id="1065" w:author="Ferris, Todd@Energy" w:date="2018-11-27T11:32:00Z">
              <w:r w:rsidRPr="00306C27">
                <w:rPr>
                  <w:rFonts w:asciiTheme="minorHAnsi" w:hAnsiTheme="minorHAnsi"/>
                  <w:bCs/>
                  <w:sz w:val="18"/>
                  <w:szCs w:val="18"/>
                  <w:rPrChange w:id="1066"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1067"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1068" w:author="Ferris, Todd@Energy" w:date="2018-11-27T11:32:00Z">
                    <w:rPr>
                      <w:rFonts w:asciiTheme="minorHAnsi" w:hAnsiTheme="minorHAnsi"/>
                      <w:b/>
                      <w:bCs/>
                      <w:sz w:val="18"/>
                      <w:szCs w:val="18"/>
                    </w:rPr>
                  </w:rPrChange>
                </w:rPr>
                <w:t>by this standard as noted below. These sound ratings shall be</w:t>
              </w:r>
            </w:ins>
            <w:ins w:id="1069" w:author="Ferris, Todd@Energy" w:date="2018-11-27T11:33:00Z">
              <w:r>
                <w:rPr>
                  <w:rFonts w:asciiTheme="minorHAnsi" w:hAnsiTheme="minorHAnsi"/>
                  <w:bCs/>
                  <w:sz w:val="18"/>
                  <w:szCs w:val="18"/>
                </w:rPr>
                <w:t xml:space="preserve"> </w:t>
              </w:r>
            </w:ins>
            <w:ins w:id="1070" w:author="Ferris, Todd@Energy" w:date="2018-11-27T11:32:00Z">
              <w:r w:rsidRPr="00306C27">
                <w:rPr>
                  <w:rFonts w:asciiTheme="minorHAnsi" w:hAnsiTheme="minorHAnsi"/>
                  <w:bCs/>
                  <w:sz w:val="18"/>
                  <w:szCs w:val="18"/>
                  <w:rPrChange w:id="1071" w:author="Ferris, Todd@Energy" w:date="2018-11-27T11:32:00Z">
                    <w:rPr>
                      <w:rFonts w:asciiTheme="minorHAnsi" w:hAnsiTheme="minorHAnsi"/>
                      <w:b/>
                      <w:bCs/>
                      <w:sz w:val="18"/>
                      <w:szCs w:val="18"/>
                    </w:rPr>
                  </w:rPrChange>
                </w:rPr>
                <w:t>at a minimum of 0.1 in. of water (25 Pa) static pressure in</w:t>
              </w:r>
            </w:ins>
            <w:ins w:id="1072" w:author="Ferris, Todd@Energy" w:date="2018-11-27T11:33:00Z">
              <w:r>
                <w:rPr>
                  <w:rFonts w:asciiTheme="minorHAnsi" w:hAnsiTheme="minorHAnsi"/>
                  <w:bCs/>
                  <w:sz w:val="18"/>
                  <w:szCs w:val="18"/>
                </w:rPr>
                <w:t xml:space="preserve"> </w:t>
              </w:r>
            </w:ins>
            <w:ins w:id="1073" w:author="Ferris, Todd@Energy" w:date="2018-11-27T11:32:00Z">
              <w:r w:rsidRPr="00306C27">
                <w:rPr>
                  <w:rFonts w:asciiTheme="minorHAnsi" w:hAnsiTheme="minorHAnsi"/>
                  <w:bCs/>
                  <w:sz w:val="18"/>
                  <w:szCs w:val="18"/>
                  <w:rPrChange w:id="1074" w:author="Ferris, Todd@Energy" w:date="2018-11-27T11:32:00Z">
                    <w:rPr>
                      <w:rFonts w:asciiTheme="minorHAnsi" w:hAnsiTheme="minorHAnsi"/>
                      <w:b/>
                      <w:bCs/>
                      <w:sz w:val="18"/>
                      <w:szCs w:val="18"/>
                    </w:rPr>
                  </w:rPrChange>
                </w:rPr>
                <w:t>accordance with the HVI procedures referenced in Section</w:t>
              </w:r>
            </w:ins>
            <w:ins w:id="1075" w:author="Ferris, Todd@Energy" w:date="2018-11-27T11:33:00Z">
              <w:r>
                <w:rPr>
                  <w:rFonts w:asciiTheme="minorHAnsi" w:hAnsiTheme="minorHAnsi"/>
                  <w:bCs/>
                  <w:sz w:val="18"/>
                  <w:szCs w:val="18"/>
                </w:rPr>
                <w:t xml:space="preserve"> </w:t>
              </w:r>
            </w:ins>
            <w:ins w:id="1076" w:author="Ferris, Todd@Energy" w:date="2018-11-27T11:32:00Z">
              <w:r w:rsidRPr="00306C27">
                <w:rPr>
                  <w:rFonts w:asciiTheme="minorHAnsi" w:hAnsiTheme="minorHAnsi"/>
                  <w:bCs/>
                  <w:sz w:val="18"/>
                  <w:szCs w:val="18"/>
                  <w:rPrChange w:id="1077" w:author="Ferris, Todd@Energy" w:date="2018-11-27T11:32:00Z">
                    <w:rPr>
                      <w:rFonts w:asciiTheme="minorHAnsi" w:hAnsiTheme="minorHAnsi"/>
                      <w:b/>
                      <w:bCs/>
                      <w:sz w:val="18"/>
                      <w:szCs w:val="18"/>
                    </w:rPr>
                  </w:rPrChange>
                </w:rPr>
                <w:t>7.1.</w:t>
              </w:r>
            </w:ins>
          </w:p>
          <w:p w14:paraId="3F6671CA" w14:textId="77777777" w:rsidR="002F6DFC" w:rsidRDefault="002F6DFC" w:rsidP="00726D86">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 xml:space="preserve">Exception: HVAC air handlers and remote mounted fans need not meet sound requirements. To be considered for this exception, a remote mounted fan must be mounted outside the habitable spaces, bathrooms, toilets, and hallways, and there must be at least 4 </w:t>
            </w:r>
            <w:proofErr w:type="spellStart"/>
            <w:r w:rsidRPr="009F1501">
              <w:rPr>
                <w:rFonts w:asciiTheme="minorHAnsi" w:hAnsiTheme="minorHAnsi"/>
                <w:bCs/>
                <w:sz w:val="18"/>
                <w:szCs w:val="18"/>
              </w:rPr>
              <w:t>ft</w:t>
            </w:r>
            <w:proofErr w:type="spellEnd"/>
            <w:r w:rsidRPr="009F1501">
              <w:rPr>
                <w:rFonts w:asciiTheme="minorHAnsi" w:hAnsiTheme="minorHAnsi"/>
                <w:bCs/>
                <w:sz w:val="18"/>
                <w:szCs w:val="18"/>
              </w:rPr>
              <w:t xml:space="preserve"> (1 m) of ductwork between the fan and the intake grille.</w:t>
            </w:r>
          </w:p>
          <w:p w14:paraId="58283536" w14:textId="77777777" w:rsidR="002F6DFC" w:rsidDel="00306C27" w:rsidRDefault="002F6DFC" w:rsidP="00726D86">
            <w:pPr>
              <w:keepNext/>
              <w:autoSpaceDE w:val="0"/>
              <w:autoSpaceDN w:val="0"/>
              <w:adjustRightInd w:val="0"/>
              <w:ind w:left="763" w:hanging="403"/>
              <w:jc w:val="both"/>
              <w:rPr>
                <w:ins w:id="1078" w:author="TF 112518" w:date="2018-11-26T22:35:00Z"/>
                <w:del w:id="1079" w:author="Ferris, Todd@Energy" w:date="2018-11-27T11:33:00Z"/>
                <w:rFonts w:asciiTheme="minorHAnsi" w:hAnsiTheme="minorHAnsi"/>
                <w:sz w:val="18"/>
                <w:szCs w:val="18"/>
              </w:rPr>
            </w:pPr>
            <w:ins w:id="1080" w:author="TF 112518" w:date="2018-11-26T22:35:00Z">
              <w:del w:id="1081"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198E48DD" w14:textId="77777777" w:rsidR="002F6DFC" w:rsidRDefault="002F6DFC" w:rsidP="00726D86">
            <w:pPr>
              <w:keepNext/>
              <w:autoSpaceDE w:val="0"/>
              <w:autoSpaceDN w:val="0"/>
              <w:adjustRightInd w:val="0"/>
              <w:ind w:left="763" w:hanging="403"/>
              <w:jc w:val="both"/>
              <w:rPr>
                <w:ins w:id="1082" w:author="Ferris, Todd@Energy" w:date="2018-11-27T11:36:00Z"/>
                <w:rFonts w:asciiTheme="minorHAnsi" w:hAnsiTheme="minorHAnsi"/>
                <w:bCs/>
                <w:sz w:val="18"/>
                <w:szCs w:val="18"/>
              </w:rPr>
              <w:pPrChange w:id="1083" w:author="Ferris, Todd@Energy" w:date="2018-11-27T11:36:00Z">
                <w:pPr>
                  <w:keepNext/>
                  <w:autoSpaceDE w:val="0"/>
                  <w:autoSpaceDN w:val="0"/>
                  <w:adjustRightInd w:val="0"/>
                  <w:ind w:left="1123" w:hanging="403"/>
                  <w:jc w:val="both"/>
                </w:pPr>
              </w:pPrChange>
            </w:pPr>
            <w:ins w:id="1084"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1085" w:author="Ferris, Todd@Energy" w:date="2018-11-27T11:35:00Z">
              <w:r w:rsidRPr="00306C27">
                <w:rPr>
                  <w:rFonts w:asciiTheme="minorHAnsi" w:hAnsiTheme="minorHAnsi"/>
                  <w:b/>
                  <w:bCs/>
                  <w:sz w:val="18"/>
                  <w:szCs w:val="18"/>
                </w:rPr>
                <w:t>Dwelling-Unit Ventilation or Continuous Local</w:t>
              </w:r>
            </w:ins>
            <w:ins w:id="1086" w:author="Ferris, Todd@Energy" w:date="2018-11-27T11:36:00Z">
              <w:r>
                <w:rPr>
                  <w:rFonts w:asciiTheme="minorHAnsi" w:hAnsiTheme="minorHAnsi"/>
                  <w:b/>
                  <w:bCs/>
                  <w:sz w:val="18"/>
                  <w:szCs w:val="18"/>
                </w:rPr>
                <w:t xml:space="preserve"> </w:t>
              </w:r>
            </w:ins>
            <w:ins w:id="1087"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1088" w:author="Ferris, Todd@Energy" w:date="2018-11-27T11:36:00Z">
                    <w:rPr>
                      <w:rFonts w:asciiTheme="minorHAnsi" w:hAnsiTheme="minorHAnsi"/>
                      <w:b/>
                      <w:bCs/>
                      <w:sz w:val="18"/>
                      <w:szCs w:val="18"/>
                    </w:rPr>
                  </w:rPrChange>
                </w:rPr>
                <w:t xml:space="preserve"> These fans shall be rated for sound at a maximum</w:t>
              </w:r>
            </w:ins>
            <w:ins w:id="1089" w:author="Ferris, Todd@Energy" w:date="2018-11-27T11:36:00Z">
              <w:r>
                <w:rPr>
                  <w:rFonts w:asciiTheme="minorHAnsi" w:hAnsiTheme="minorHAnsi"/>
                  <w:bCs/>
                  <w:sz w:val="18"/>
                  <w:szCs w:val="18"/>
                </w:rPr>
                <w:t xml:space="preserve"> </w:t>
              </w:r>
            </w:ins>
            <w:ins w:id="1090" w:author="Ferris, Todd@Energy" w:date="2018-11-27T11:35:00Z">
              <w:r w:rsidRPr="00306C27">
                <w:rPr>
                  <w:rFonts w:asciiTheme="minorHAnsi" w:hAnsiTheme="minorHAnsi"/>
                  <w:bCs/>
                  <w:sz w:val="18"/>
                  <w:szCs w:val="18"/>
                  <w:rPrChange w:id="1091" w:author="Ferris, Todd@Energy" w:date="2018-11-27T11:36:00Z">
                    <w:rPr>
                      <w:rFonts w:asciiTheme="minorHAnsi" w:hAnsiTheme="minorHAnsi"/>
                      <w:b/>
                      <w:bCs/>
                      <w:sz w:val="18"/>
                      <w:szCs w:val="18"/>
                    </w:rPr>
                  </w:rPrChange>
                </w:rPr>
                <w:t xml:space="preserve">of 1.0 </w:t>
              </w:r>
              <w:proofErr w:type="spellStart"/>
              <w:r w:rsidRPr="00306C27">
                <w:rPr>
                  <w:rFonts w:asciiTheme="minorHAnsi" w:hAnsiTheme="minorHAnsi"/>
                  <w:bCs/>
                  <w:sz w:val="18"/>
                  <w:szCs w:val="18"/>
                  <w:rPrChange w:id="1092" w:author="Ferris, Todd@Energy" w:date="2018-11-27T11:36:00Z">
                    <w:rPr>
                      <w:rFonts w:asciiTheme="minorHAnsi" w:hAnsiTheme="minorHAnsi"/>
                      <w:b/>
                      <w:bCs/>
                      <w:sz w:val="18"/>
                      <w:szCs w:val="18"/>
                    </w:rPr>
                  </w:rPrChange>
                </w:rPr>
                <w:t>sone</w:t>
              </w:r>
              <w:proofErr w:type="spellEnd"/>
              <w:r w:rsidRPr="00306C27">
                <w:rPr>
                  <w:rFonts w:asciiTheme="minorHAnsi" w:hAnsiTheme="minorHAnsi"/>
                  <w:bCs/>
                  <w:sz w:val="18"/>
                  <w:szCs w:val="18"/>
                  <w:rPrChange w:id="1093" w:author="Ferris, Todd@Energy" w:date="2018-11-27T11:36:00Z">
                    <w:rPr>
                      <w:rFonts w:asciiTheme="minorHAnsi" w:hAnsiTheme="minorHAnsi"/>
                      <w:b/>
                      <w:bCs/>
                      <w:sz w:val="18"/>
                      <w:szCs w:val="18"/>
                    </w:rPr>
                  </w:rPrChange>
                </w:rPr>
                <w:t>.</w:t>
              </w:r>
            </w:ins>
          </w:p>
          <w:p w14:paraId="028DFD83" w14:textId="77777777" w:rsidR="002F6DFC" w:rsidDel="00306C27" w:rsidRDefault="002F6DFC" w:rsidP="00726D86">
            <w:pPr>
              <w:keepNext/>
              <w:autoSpaceDE w:val="0"/>
              <w:autoSpaceDN w:val="0"/>
              <w:adjustRightInd w:val="0"/>
              <w:ind w:left="763" w:hanging="360"/>
              <w:jc w:val="both"/>
              <w:rPr>
                <w:ins w:id="1094" w:author="TF 112518" w:date="2018-11-26T22:35:00Z"/>
                <w:del w:id="1095" w:author="Ferris, Todd@Energy" w:date="2018-11-27T11:36:00Z"/>
                <w:rFonts w:asciiTheme="minorHAnsi" w:hAnsiTheme="minorHAnsi"/>
                <w:sz w:val="18"/>
                <w:szCs w:val="18"/>
              </w:rPr>
            </w:pPr>
            <w:ins w:id="1096" w:author="TF 112518" w:date="2018-11-26T22:35:00Z">
              <w:del w:id="1097"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1C43390C" w14:textId="77777777" w:rsidR="002F6DFC" w:rsidRDefault="002F6DFC" w:rsidP="00726D86">
            <w:pPr>
              <w:keepNext/>
              <w:ind w:left="763" w:hanging="403"/>
              <w:rPr>
                <w:ins w:id="1098" w:author="Ferris, Todd@Energy" w:date="2018-11-27T12:01:00Z"/>
                <w:rFonts w:asciiTheme="minorHAnsi" w:hAnsiTheme="minorHAnsi" w:cstheme="minorHAnsi"/>
                <w:sz w:val="18"/>
                <w:szCs w:val="18"/>
              </w:rPr>
            </w:pPr>
            <w:ins w:id="1099"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1100"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rated for sound at a maximum of 3 </w:t>
              </w:r>
              <w:proofErr w:type="spellStart"/>
              <w:r w:rsidRPr="009920A1">
                <w:rPr>
                  <w:rFonts w:asciiTheme="minorHAnsi" w:hAnsiTheme="minorHAnsi" w:cstheme="minorHAnsi"/>
                  <w:sz w:val="18"/>
                  <w:szCs w:val="18"/>
                </w:rPr>
                <w:t>sone</w:t>
              </w:r>
              <w:proofErr w:type="spellEnd"/>
              <w:r w:rsidRPr="009920A1">
                <w:rPr>
                  <w:rFonts w:asciiTheme="minorHAnsi" w:hAnsiTheme="minorHAnsi" w:cstheme="minorHAnsi"/>
                  <w:sz w:val="18"/>
                  <w:szCs w:val="18"/>
                </w:rPr>
                <w:t>.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maximum of 3 </w:t>
              </w:r>
              <w:proofErr w:type="spellStart"/>
              <w:r w:rsidRPr="009920A1">
                <w:rPr>
                  <w:rFonts w:asciiTheme="minorHAnsi" w:hAnsiTheme="minorHAnsi" w:cstheme="minorHAnsi"/>
                  <w:sz w:val="18"/>
                  <w:szCs w:val="18"/>
                </w:rPr>
                <w:t>sones</w:t>
              </w:r>
              <w:proofErr w:type="spellEnd"/>
              <w:r w:rsidRPr="009920A1">
                <w:rPr>
                  <w:rFonts w:asciiTheme="minorHAnsi" w:hAnsiTheme="minorHAnsi" w:cstheme="minorHAnsi"/>
                  <w:sz w:val="18"/>
                  <w:szCs w:val="18"/>
                </w:rPr>
                <w:t xml:space="preserve">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59F04C83" w14:textId="77777777" w:rsidR="002F6DFC" w:rsidRDefault="002F6DFC" w:rsidP="00726D86">
            <w:pPr>
              <w:keepNext/>
              <w:ind w:left="763"/>
              <w:rPr>
                <w:ins w:id="1101" w:author="Ferris, Todd@Energy" w:date="2018-11-27T12:01:00Z"/>
                <w:rFonts w:asciiTheme="minorHAnsi" w:hAnsiTheme="minorHAnsi"/>
                <w:sz w:val="18"/>
                <w:szCs w:val="18"/>
              </w:rPr>
            </w:pPr>
            <w:ins w:id="1102" w:author="Ferris, Todd@Energy" w:date="2018-11-27T12:01:00Z">
              <w:r w:rsidRPr="0001108C">
                <w:rPr>
                  <w:rFonts w:asciiTheme="minorHAnsi" w:hAnsiTheme="minorHAnsi"/>
                  <w:sz w:val="18"/>
                  <w:szCs w:val="18"/>
                </w:rPr>
                <w:t>Exceptions:</w:t>
              </w:r>
            </w:ins>
          </w:p>
          <w:p w14:paraId="72B4358C" w14:textId="77777777" w:rsidR="002F6DFC" w:rsidRDefault="002F6DFC" w:rsidP="00726D86">
            <w:pPr>
              <w:keepNext/>
              <w:ind w:left="763"/>
              <w:rPr>
                <w:ins w:id="1103" w:author="Ferris, Todd@Energy" w:date="2018-11-27T12:01:00Z"/>
                <w:rFonts w:asciiTheme="minorHAnsi" w:hAnsiTheme="minorHAnsi"/>
                <w:sz w:val="18"/>
                <w:szCs w:val="18"/>
              </w:rPr>
            </w:pPr>
            <w:ins w:id="1104"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067734A6" w14:textId="77777777" w:rsidR="002F6DFC" w:rsidRDefault="002F6DFC" w:rsidP="00726D86">
            <w:pPr>
              <w:keepNext/>
              <w:autoSpaceDE w:val="0"/>
              <w:autoSpaceDN w:val="0"/>
              <w:adjustRightInd w:val="0"/>
              <w:ind w:left="763"/>
              <w:jc w:val="both"/>
              <w:rPr>
                <w:ins w:id="1105" w:author="TF 112518" w:date="2018-11-26T22:35:00Z"/>
              </w:rPr>
              <w:pPrChange w:id="1106" w:author="Ferris, Todd@Energy" w:date="2018-11-27T12:03:00Z">
                <w:pPr>
                  <w:keepNext/>
                  <w:autoSpaceDE w:val="0"/>
                  <w:autoSpaceDN w:val="0"/>
                  <w:adjustRightInd w:val="0"/>
                  <w:ind w:left="1123" w:hanging="403"/>
                  <w:jc w:val="both"/>
                </w:pPr>
              </w:pPrChange>
            </w:pPr>
            <w:ins w:id="1107"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1108" w:author="TF 112518" w:date="2018-11-26T22:35:00Z">
              <w:del w:id="1109"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2F6DFC" w:rsidRPr="006C4FD8" w14:paraId="77D50068" w14:textId="77777777" w:rsidTr="00726D86">
        <w:trPr>
          <w:cantSplit/>
          <w:trHeight w:val="158"/>
          <w:ins w:id="1110"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6B7F9242" w14:textId="77777777" w:rsidR="002F6DFC" w:rsidRPr="006C4FD8" w:rsidRDefault="002F6DFC" w:rsidP="00726D86">
            <w:pPr>
              <w:keepNext/>
              <w:jc w:val="center"/>
              <w:rPr>
                <w:ins w:id="1111" w:author="TF 112518" w:date="2018-11-26T22:35:00Z"/>
                <w:rFonts w:asciiTheme="minorHAnsi" w:hAnsiTheme="minorHAnsi"/>
                <w:sz w:val="18"/>
                <w:szCs w:val="18"/>
              </w:rPr>
            </w:pPr>
            <w:ins w:id="1112"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181AE3D7" w14:textId="77777777" w:rsidR="002F6DFC" w:rsidRDefault="002F6DFC" w:rsidP="00726D86">
            <w:pPr>
              <w:keepNext/>
              <w:rPr>
                <w:ins w:id="1113" w:author="TF 112518" w:date="2018-11-26T22:35:00Z"/>
                <w:rFonts w:asciiTheme="minorHAnsi" w:hAnsiTheme="minorHAnsi"/>
                <w:b/>
                <w:bCs/>
                <w:sz w:val="18"/>
                <w:szCs w:val="18"/>
              </w:rPr>
            </w:pPr>
            <w:ins w:id="1114"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5AA37E4E" w14:textId="77777777" w:rsidR="002F6DFC" w:rsidRDefault="002F6DFC" w:rsidP="00726D86">
            <w:pPr>
              <w:keepNext/>
              <w:ind w:left="1123" w:hanging="403"/>
              <w:rPr>
                <w:ins w:id="1115" w:author="TF 112518" w:date="2018-11-26T22:35:00Z"/>
                <w:rFonts w:asciiTheme="minorHAnsi" w:hAnsiTheme="minorHAnsi"/>
                <w:sz w:val="18"/>
                <w:szCs w:val="18"/>
              </w:rPr>
            </w:pPr>
            <w:ins w:id="1116"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1117" w:author="Ferris, Todd@Energy" w:date="2018-11-27T12:18:00Z">
              <w:r w:rsidRPr="00F47345">
                <w:rPr>
                  <w:rFonts w:asciiTheme="minorHAnsi" w:hAnsiTheme="minorHAnsi"/>
                  <w:bCs/>
                  <w:sz w:val="18"/>
                  <w:szCs w:val="18"/>
                  <w:rPrChange w:id="1118"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1119"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1120" w:author="Ferris, Todd@Energy" w:date="2018-11-27T12:18:00Z">
                    <w:rPr>
                      <w:rFonts w:asciiTheme="minorHAnsi" w:hAnsiTheme="minorHAnsi"/>
                      <w:b/>
                      <w:bCs/>
                      <w:sz w:val="18"/>
                      <w:szCs w:val="18"/>
                    </w:rPr>
                  </w:rPrChange>
                </w:rPr>
                <w:t>exhaust duct. If more than one of the exhaust fans in a single</w:t>
              </w:r>
            </w:ins>
            <w:ins w:id="1121" w:author="Ferris, Todd@Energy" w:date="2018-11-27T12:19:00Z">
              <w:r>
                <w:rPr>
                  <w:rFonts w:asciiTheme="minorHAnsi" w:hAnsiTheme="minorHAnsi"/>
                  <w:bCs/>
                  <w:sz w:val="18"/>
                  <w:szCs w:val="18"/>
                </w:rPr>
                <w:t xml:space="preserve"> </w:t>
              </w:r>
            </w:ins>
            <w:ins w:id="1122" w:author="Ferris, Todd@Energy" w:date="2018-11-27T12:18:00Z">
              <w:r w:rsidRPr="00F47345">
                <w:rPr>
                  <w:rFonts w:asciiTheme="minorHAnsi" w:hAnsiTheme="minorHAnsi"/>
                  <w:bCs/>
                  <w:sz w:val="18"/>
                  <w:szCs w:val="18"/>
                  <w:rPrChange w:id="1123" w:author="Ferris, Todd@Energy" w:date="2018-11-27T12:18:00Z">
                    <w:rPr>
                      <w:rFonts w:asciiTheme="minorHAnsi" w:hAnsiTheme="minorHAnsi"/>
                      <w:b/>
                      <w:bCs/>
                      <w:sz w:val="18"/>
                      <w:szCs w:val="18"/>
                    </w:rPr>
                  </w:rPrChange>
                </w:rPr>
                <w:t>dwelling unit shares a common exhaust duct, each fan shall</w:t>
              </w:r>
            </w:ins>
            <w:ins w:id="1124" w:author="Ferris, Todd@Energy" w:date="2018-11-27T12:19:00Z">
              <w:r>
                <w:rPr>
                  <w:rFonts w:asciiTheme="minorHAnsi" w:hAnsiTheme="minorHAnsi"/>
                  <w:bCs/>
                  <w:sz w:val="18"/>
                  <w:szCs w:val="18"/>
                </w:rPr>
                <w:t xml:space="preserve"> </w:t>
              </w:r>
            </w:ins>
            <w:ins w:id="1125" w:author="Ferris, Todd@Energy" w:date="2018-11-27T12:18:00Z">
              <w:r w:rsidRPr="00F47345">
                <w:rPr>
                  <w:rFonts w:asciiTheme="minorHAnsi" w:hAnsiTheme="minorHAnsi"/>
                  <w:bCs/>
                  <w:sz w:val="18"/>
                  <w:szCs w:val="18"/>
                  <w:rPrChange w:id="1126" w:author="Ferris, Todd@Energy" w:date="2018-11-27T12:18:00Z">
                    <w:rPr>
                      <w:rFonts w:asciiTheme="minorHAnsi" w:hAnsiTheme="minorHAnsi"/>
                      <w:b/>
                      <w:bCs/>
                      <w:sz w:val="18"/>
                      <w:szCs w:val="18"/>
                    </w:rPr>
                  </w:rPrChange>
                </w:rPr>
                <w:t>be equipped with a backdraft damper to prevent the recirculation</w:t>
              </w:r>
            </w:ins>
            <w:ins w:id="1127" w:author="Ferris, Todd@Energy" w:date="2018-11-27T12:19:00Z">
              <w:r>
                <w:rPr>
                  <w:rFonts w:asciiTheme="minorHAnsi" w:hAnsiTheme="minorHAnsi"/>
                  <w:bCs/>
                  <w:sz w:val="18"/>
                  <w:szCs w:val="18"/>
                </w:rPr>
                <w:t xml:space="preserve"> </w:t>
              </w:r>
            </w:ins>
            <w:ins w:id="1128" w:author="Ferris, Todd@Energy" w:date="2018-11-27T12:18:00Z">
              <w:r w:rsidRPr="00F47345">
                <w:rPr>
                  <w:rFonts w:asciiTheme="minorHAnsi" w:hAnsiTheme="minorHAnsi"/>
                  <w:bCs/>
                  <w:sz w:val="18"/>
                  <w:szCs w:val="18"/>
                  <w:rPrChange w:id="1129" w:author="Ferris, Todd@Energy" w:date="2018-11-27T12:18:00Z">
                    <w:rPr>
                      <w:rFonts w:asciiTheme="minorHAnsi" w:hAnsiTheme="minorHAnsi"/>
                      <w:b/>
                      <w:bCs/>
                      <w:sz w:val="18"/>
                      <w:szCs w:val="18"/>
                    </w:rPr>
                  </w:rPrChange>
                </w:rPr>
                <w:t>of exhaust air from one room to another through the</w:t>
              </w:r>
            </w:ins>
            <w:ins w:id="1130" w:author="Ferris, Todd@Energy" w:date="2018-11-27T12:19:00Z">
              <w:r>
                <w:rPr>
                  <w:rFonts w:asciiTheme="minorHAnsi" w:hAnsiTheme="minorHAnsi"/>
                  <w:bCs/>
                  <w:sz w:val="18"/>
                  <w:szCs w:val="18"/>
                </w:rPr>
                <w:t xml:space="preserve"> </w:t>
              </w:r>
            </w:ins>
            <w:ins w:id="1131" w:author="Ferris, Todd@Energy" w:date="2018-11-27T12:18:00Z">
              <w:r w:rsidRPr="00F47345">
                <w:rPr>
                  <w:rFonts w:asciiTheme="minorHAnsi" w:hAnsiTheme="minorHAnsi"/>
                  <w:bCs/>
                  <w:sz w:val="18"/>
                  <w:szCs w:val="18"/>
                  <w:rPrChange w:id="1132"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1133" w:author="TF 112518" w:date="2018-11-26T22:35:00Z">
              <w:del w:id="1134"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4D314FF3" w14:textId="77777777" w:rsidR="002F6DFC" w:rsidRPr="00306C27" w:rsidRDefault="002F6DFC" w:rsidP="00726D86">
            <w:pPr>
              <w:keepNext/>
              <w:ind w:left="1123" w:hanging="403"/>
              <w:rPr>
                <w:ins w:id="1135" w:author="TF 112518" w:date="2018-11-26T22:35:00Z"/>
                <w:rFonts w:asciiTheme="minorHAnsi" w:hAnsiTheme="minorHAnsi" w:cstheme="minorHAnsi"/>
                <w:sz w:val="18"/>
                <w:szCs w:val="18"/>
                <w:rPrChange w:id="1136" w:author="Ferris, Todd@Energy" w:date="2018-11-27T11:40:00Z">
                  <w:rPr>
                    <w:ins w:id="1137" w:author="TF 112518" w:date="2018-11-26T22:35:00Z"/>
                    <w:rFonts w:asciiTheme="minorHAnsi" w:hAnsiTheme="minorHAnsi" w:cstheme="minorHAnsi"/>
                    <w:b/>
                    <w:sz w:val="18"/>
                    <w:szCs w:val="18"/>
                  </w:rPr>
                </w:rPrChange>
              </w:rPr>
            </w:pPr>
            <w:ins w:id="1138"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1139"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1140"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1141"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1142"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1143"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1144"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1145" w:author="Ferris, Todd@Energy" w:date="2018-11-27T12:20:00Z">
                    <w:rPr>
                      <w:rFonts w:asciiTheme="minorHAnsi" w:hAnsiTheme="minorHAnsi" w:cstheme="minorHAnsi"/>
                      <w:b/>
                      <w:sz w:val="18"/>
                      <w:szCs w:val="18"/>
                    </w:rPr>
                  </w:rPrChange>
                </w:rPr>
                <w:t>duct when the fan is not running</w:t>
              </w:r>
            </w:ins>
            <w:ins w:id="1146" w:author="TF 112518" w:date="2018-11-26T22:35:00Z">
              <w:del w:id="1147" w:author="Ferris, Todd@Energy" w:date="2018-11-27T11:39:00Z">
                <w:r w:rsidRPr="00306C27" w:rsidDel="00306C27">
                  <w:rPr>
                    <w:rFonts w:asciiTheme="minorHAnsi" w:hAnsiTheme="minorHAnsi" w:cstheme="minorHAnsi"/>
                    <w:sz w:val="18"/>
                    <w:szCs w:val="18"/>
                    <w:rPrChange w:id="1148"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1149"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1150" w:author="Ferris, Todd@Energy" w:date="2018-11-27T11:40:00Z">
                      <w:rPr>
                        <w:rFonts w:asciiTheme="minorHAnsi" w:hAnsiTheme="minorHAnsi" w:cstheme="minorHAnsi"/>
                        <w:b/>
                        <w:sz w:val="18"/>
                        <w:szCs w:val="18"/>
                      </w:rPr>
                    </w:rPrChange>
                  </w:rPr>
                  <w:delText xml:space="preserve"> </w:delText>
                </w:r>
              </w:del>
            </w:ins>
            <w:ins w:id="1151" w:author="Ferris, Todd@Energy" w:date="2018-11-27T12:21:00Z">
              <w:r>
                <w:rPr>
                  <w:rFonts w:asciiTheme="minorHAnsi" w:hAnsiTheme="minorHAnsi" w:cstheme="minorHAnsi"/>
                  <w:sz w:val="18"/>
                  <w:szCs w:val="18"/>
                </w:rPr>
                <w:t>.</w:t>
              </w:r>
            </w:ins>
            <w:ins w:id="1152" w:author="TF 112518" w:date="2018-11-26T22:35:00Z">
              <w:r w:rsidRPr="00306C27">
                <w:rPr>
                  <w:rFonts w:asciiTheme="minorHAnsi" w:hAnsiTheme="minorHAnsi" w:cstheme="minorHAnsi"/>
                  <w:sz w:val="18"/>
                  <w:szCs w:val="18"/>
                  <w:rPrChange w:id="1153" w:author="Ferris, Todd@Energy" w:date="2018-11-27T11:40:00Z">
                    <w:rPr>
                      <w:rFonts w:asciiTheme="minorHAnsi" w:hAnsiTheme="minorHAnsi" w:cstheme="minorHAnsi"/>
                      <w:b/>
                      <w:sz w:val="18"/>
                      <w:szCs w:val="18"/>
                    </w:rPr>
                  </w:rPrChange>
                </w:rPr>
                <w:t xml:space="preserve"> </w:t>
              </w:r>
            </w:ins>
          </w:p>
        </w:tc>
      </w:tr>
      <w:tr w:rsidR="002F6DFC" w:rsidRPr="006C4FD8" w14:paraId="3D1C1812" w14:textId="77777777" w:rsidTr="00726D86">
        <w:trPr>
          <w:cantSplit/>
          <w:trHeight w:val="158"/>
          <w:ins w:id="1154"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417D7B89" w14:textId="77777777" w:rsidR="002F6DFC" w:rsidRPr="006C4FD8" w:rsidRDefault="002F6DFC" w:rsidP="00726D86">
            <w:pPr>
              <w:keepNext/>
              <w:jc w:val="center"/>
              <w:rPr>
                <w:ins w:id="1155" w:author="TF 112518" w:date="2018-11-26T22:35:00Z"/>
                <w:rFonts w:asciiTheme="minorHAnsi" w:hAnsiTheme="minorHAnsi"/>
                <w:sz w:val="18"/>
                <w:szCs w:val="18"/>
              </w:rPr>
            </w:pPr>
            <w:ins w:id="1156"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05F90406" w14:textId="77777777" w:rsidR="002F6DFC" w:rsidRDefault="002F6DFC" w:rsidP="00726D86">
            <w:pPr>
              <w:keepNext/>
              <w:ind w:left="274" w:hanging="274"/>
              <w:rPr>
                <w:ins w:id="1157" w:author="TF 112518" w:date="2018-11-26T22:35:00Z"/>
                <w:rFonts w:asciiTheme="minorHAnsi" w:hAnsiTheme="minorHAnsi"/>
                <w:b/>
                <w:sz w:val="18"/>
                <w:szCs w:val="18"/>
              </w:rPr>
            </w:pPr>
            <w:ins w:id="1158"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2F6DFC" w:rsidRPr="006C4FD8" w14:paraId="5F83CC95" w14:textId="77777777" w:rsidTr="00726D86">
        <w:trPr>
          <w:cantSplit/>
          <w:trHeight w:val="158"/>
          <w:ins w:id="1159"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79D445B9" w14:textId="77777777" w:rsidR="002F6DFC" w:rsidRPr="006C4FD8" w:rsidRDefault="002F6DFC" w:rsidP="00726D86">
            <w:pPr>
              <w:keepNext/>
              <w:rPr>
                <w:ins w:id="1160" w:author="TF 112518" w:date="2018-11-26T22:35:00Z"/>
                <w:rFonts w:asciiTheme="minorHAnsi" w:hAnsiTheme="minorHAnsi"/>
                <w:b/>
                <w:bCs/>
                <w:sz w:val="18"/>
                <w:szCs w:val="18"/>
              </w:rPr>
            </w:pPr>
            <w:ins w:id="1161"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29C24D2E" w14:textId="77777777" w:rsidR="002F6DFC" w:rsidRDefault="002F6DFC">
      <w:pPr>
        <w:rPr>
          <w:rFonts w:asciiTheme="minorHAnsi" w:hAnsiTheme="minorHAnsi" w:cstheme="minorHAnsi"/>
          <w:sz w:val="18"/>
          <w:szCs w:val="18"/>
        </w:rPr>
      </w:pPr>
      <w:r>
        <w:rPr>
          <w:rFonts w:asciiTheme="minorHAnsi" w:hAnsiTheme="minorHAnsi" w:cstheme="minorHAnsi"/>
          <w:sz w:val="18"/>
          <w:szCs w:val="18"/>
        </w:rPr>
        <w:br w:type="page"/>
      </w:r>
    </w:p>
    <w:p w14:paraId="555BDE25" w14:textId="77777777" w:rsidR="00C954E0" w:rsidRPr="001B7F7E" w:rsidDel="00C954E0" w:rsidRDefault="00C954E0">
      <w:pPr>
        <w:rPr>
          <w:del w:id="1162" w:author="Ferris, Todd@Energy" w:date="2018-11-28T13:36:00Z"/>
          <w:rFonts w:asciiTheme="minorHAnsi" w:hAnsiTheme="minorHAnsi" w:cs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7"/>
        <w:gridCol w:w="2780"/>
      </w:tblGrid>
      <w:tr w:rsidR="004341F9" w:rsidRPr="009E2C1C" w14:paraId="04218D0D" w14:textId="77777777" w:rsidTr="002F0718">
        <w:trPr>
          <w:trHeight w:val="206"/>
        </w:trPr>
        <w:tc>
          <w:tcPr>
            <w:tcW w:w="10768" w:type="dxa"/>
            <w:gridSpan w:val="4"/>
            <w:vAlign w:val="center"/>
          </w:tcPr>
          <w:p w14:paraId="13717EFE" w14:textId="77777777" w:rsidR="004341F9" w:rsidRPr="009351D2" w:rsidRDefault="004341F9" w:rsidP="00186E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bookmarkStart w:id="1163" w:name="_GoBack"/>
            <w:bookmarkEnd w:id="1163"/>
            <w:r w:rsidRPr="00E136A4">
              <w:rPr>
                <w:rFonts w:asciiTheme="minorHAnsi" w:hAnsiTheme="minorHAnsi" w:cs="Arial"/>
                <w:b/>
                <w:caps/>
                <w:sz w:val="18"/>
                <w:szCs w:val="18"/>
              </w:rPr>
              <w:t>Documentation Author's Declaration Statement</w:t>
            </w:r>
            <w:r>
              <w:rPr>
                <w:rFonts w:asciiTheme="minorHAnsi" w:hAnsiTheme="minorHAnsi" w:cs="Arial"/>
                <w:b/>
                <w:caps/>
                <w:sz w:val="18"/>
                <w:szCs w:val="18"/>
              </w:rPr>
              <w:t xml:space="preserve"> </w:t>
            </w:r>
          </w:p>
        </w:tc>
      </w:tr>
      <w:tr w:rsidR="004341F9" w:rsidRPr="001B14D6" w14:paraId="5136A7D0" w14:textId="77777777" w:rsidTr="002F0718">
        <w:trPr>
          <w:trHeight w:val="206"/>
        </w:trPr>
        <w:tc>
          <w:tcPr>
            <w:tcW w:w="10768" w:type="dxa"/>
            <w:gridSpan w:val="4"/>
            <w:vAlign w:val="center"/>
          </w:tcPr>
          <w:p w14:paraId="162CD6BC" w14:textId="77777777" w:rsidR="004341F9" w:rsidRPr="00E136A4" w:rsidRDefault="004341F9" w:rsidP="00186E32">
            <w:pPr>
              <w:keepNext/>
              <w:numPr>
                <w:ilvl w:val="0"/>
                <w:numId w:val="7"/>
              </w:numPr>
              <w:ind w:left="271"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4341F9" w:rsidRPr="00B272DC" w14:paraId="23A4FBA4" w14:textId="77777777" w:rsidTr="002F0718">
        <w:trPr>
          <w:trHeight w:val="360"/>
        </w:trPr>
        <w:tc>
          <w:tcPr>
            <w:tcW w:w="5481" w:type="dxa"/>
            <w:gridSpan w:val="2"/>
          </w:tcPr>
          <w:p w14:paraId="38D0B546"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87" w:type="dxa"/>
            <w:gridSpan w:val="2"/>
          </w:tcPr>
          <w:p w14:paraId="39C708AF"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4341F9" w:rsidRPr="00B272DC" w14:paraId="2713E548" w14:textId="77777777" w:rsidTr="002F0718">
        <w:trPr>
          <w:trHeight w:val="360"/>
        </w:trPr>
        <w:tc>
          <w:tcPr>
            <w:tcW w:w="5481" w:type="dxa"/>
            <w:gridSpan w:val="2"/>
          </w:tcPr>
          <w:p w14:paraId="0B5682CC"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87" w:type="dxa"/>
            <w:gridSpan w:val="2"/>
          </w:tcPr>
          <w:p w14:paraId="10E472C7"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4341F9" w:rsidRPr="00B272DC" w14:paraId="3A85F610" w14:textId="77777777" w:rsidTr="002F0718">
        <w:trPr>
          <w:trHeight w:val="360"/>
        </w:trPr>
        <w:tc>
          <w:tcPr>
            <w:tcW w:w="5481" w:type="dxa"/>
            <w:gridSpan w:val="2"/>
          </w:tcPr>
          <w:p w14:paraId="414FBC58"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Address:</w:t>
            </w:r>
          </w:p>
        </w:tc>
        <w:tc>
          <w:tcPr>
            <w:tcW w:w="5287" w:type="dxa"/>
            <w:gridSpan w:val="2"/>
          </w:tcPr>
          <w:p w14:paraId="2AF956DC"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(If applicable):</w:t>
            </w:r>
          </w:p>
        </w:tc>
      </w:tr>
      <w:tr w:rsidR="004341F9" w:rsidRPr="00B272DC" w14:paraId="6D956CDB" w14:textId="77777777" w:rsidTr="002F0718">
        <w:trPr>
          <w:trHeight w:val="360"/>
        </w:trPr>
        <w:tc>
          <w:tcPr>
            <w:tcW w:w="5481" w:type="dxa"/>
            <w:gridSpan w:val="2"/>
          </w:tcPr>
          <w:p w14:paraId="403D89DF"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City/State/Zip:</w:t>
            </w:r>
          </w:p>
        </w:tc>
        <w:tc>
          <w:tcPr>
            <w:tcW w:w="5287" w:type="dxa"/>
            <w:gridSpan w:val="2"/>
          </w:tcPr>
          <w:p w14:paraId="13DF037C"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Phone:</w:t>
            </w:r>
          </w:p>
        </w:tc>
      </w:tr>
      <w:tr w:rsidR="004341F9" w:rsidRPr="008E6C57" w14:paraId="37921BA0" w14:textId="77777777" w:rsidTr="002F0718">
        <w:tblPrEx>
          <w:tblCellMar>
            <w:left w:w="115" w:type="dxa"/>
            <w:right w:w="115" w:type="dxa"/>
          </w:tblCellMar>
        </w:tblPrEx>
        <w:trPr>
          <w:trHeight w:val="296"/>
        </w:trPr>
        <w:tc>
          <w:tcPr>
            <w:tcW w:w="10768" w:type="dxa"/>
            <w:gridSpan w:val="4"/>
            <w:vAlign w:val="center"/>
          </w:tcPr>
          <w:p w14:paraId="187E1256" w14:textId="77777777" w:rsidR="004341F9" w:rsidRDefault="004341F9" w:rsidP="00186E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4341F9" w:rsidRPr="008E6C57" w14:paraId="243DD0CD" w14:textId="77777777" w:rsidTr="002F0718">
        <w:tblPrEx>
          <w:tblCellMar>
            <w:left w:w="115" w:type="dxa"/>
            <w:right w:w="115" w:type="dxa"/>
          </w:tblCellMar>
        </w:tblPrEx>
        <w:trPr>
          <w:trHeight w:val="504"/>
        </w:trPr>
        <w:tc>
          <w:tcPr>
            <w:tcW w:w="10768" w:type="dxa"/>
            <w:gridSpan w:val="4"/>
          </w:tcPr>
          <w:p w14:paraId="7B3A8D4E" w14:textId="77777777" w:rsidR="004341F9" w:rsidRPr="00FD09A4" w:rsidRDefault="004341F9" w:rsidP="00186E32">
            <w:pPr>
              <w:pStyle w:val="Heading3"/>
              <w:numPr>
                <w:ilvl w:val="0"/>
                <w:numId w:val="0"/>
              </w:numPr>
              <w:spacing w:before="0"/>
              <w:ind w:right="86"/>
              <w:rPr>
                <w:rFonts w:asciiTheme="minorHAnsi" w:hAnsiTheme="minorHAnsi"/>
                <w:caps/>
                <w:sz w:val="18"/>
                <w:szCs w:val="18"/>
              </w:rPr>
            </w:pPr>
            <w:r w:rsidRPr="008E6C57">
              <w:rPr>
                <w:rFonts w:asciiTheme="minorHAnsi" w:hAnsiTheme="minorHAnsi"/>
                <w:sz w:val="18"/>
                <w:szCs w:val="18"/>
              </w:rPr>
              <w:t xml:space="preserve">I certify </w:t>
            </w:r>
            <w:r>
              <w:rPr>
                <w:rFonts w:asciiTheme="minorHAnsi" w:hAnsiTheme="minorHAnsi"/>
                <w:sz w:val="18"/>
                <w:szCs w:val="18"/>
              </w:rPr>
              <w:t xml:space="preserve">the following </w:t>
            </w:r>
            <w:r w:rsidRPr="008E6C57">
              <w:rPr>
                <w:rFonts w:asciiTheme="minorHAnsi" w:hAnsiTheme="minorHAnsi"/>
                <w:sz w:val="18"/>
                <w:szCs w:val="18"/>
              </w:rPr>
              <w:t xml:space="preserve">under penalty of perjury, under the </w:t>
            </w:r>
            <w:r>
              <w:rPr>
                <w:rFonts w:asciiTheme="minorHAnsi" w:hAnsiTheme="minorHAnsi"/>
                <w:sz w:val="18"/>
                <w:szCs w:val="18"/>
              </w:rPr>
              <w:t>laws of the State of California:</w:t>
            </w:r>
            <w:r w:rsidRPr="008E6C57">
              <w:rPr>
                <w:rFonts w:asciiTheme="minorHAnsi" w:hAnsiTheme="minorHAnsi"/>
                <w:sz w:val="18"/>
                <w:szCs w:val="18"/>
              </w:rPr>
              <w:t xml:space="preserve"> </w:t>
            </w:r>
          </w:p>
          <w:p w14:paraId="104BF4C8" w14:textId="77777777" w:rsidR="004341F9" w:rsidRPr="008E6C57" w:rsidRDefault="004341F9" w:rsidP="00186E32">
            <w:pPr>
              <w:pStyle w:val="Heading3"/>
              <w:numPr>
                <w:ilvl w:val="0"/>
                <w:numId w:val="6"/>
              </w:numPr>
              <w:spacing w:before="0"/>
              <w:ind w:right="90"/>
              <w:rPr>
                <w:rFonts w:asciiTheme="minorHAnsi" w:hAnsiTheme="minorHAnsi"/>
                <w:caps/>
                <w:sz w:val="18"/>
                <w:szCs w:val="18"/>
              </w:rPr>
            </w:pPr>
            <w:r>
              <w:rPr>
                <w:rFonts w:asciiTheme="minorHAnsi" w:hAnsiTheme="minorHAnsi"/>
                <w:sz w:val="18"/>
                <w:szCs w:val="18"/>
              </w:rPr>
              <w:t>T</w:t>
            </w:r>
            <w:r w:rsidRPr="008E6C57">
              <w:rPr>
                <w:rFonts w:asciiTheme="minorHAnsi" w:hAnsiTheme="minorHAnsi"/>
                <w:sz w:val="18"/>
                <w:szCs w:val="18"/>
              </w:rPr>
              <w:t xml:space="preserve">he information provided on this </w:t>
            </w:r>
            <w:r>
              <w:rPr>
                <w:rFonts w:asciiTheme="minorHAnsi" w:hAnsiTheme="minorHAnsi"/>
                <w:sz w:val="18"/>
                <w:szCs w:val="18"/>
              </w:rPr>
              <w:t>Certificate of Installation</w:t>
            </w:r>
            <w:r w:rsidRPr="008E6C57">
              <w:rPr>
                <w:rFonts w:asciiTheme="minorHAnsi" w:hAnsiTheme="minorHAnsi"/>
                <w:sz w:val="18"/>
                <w:szCs w:val="18"/>
              </w:rPr>
              <w:t xml:space="preserve"> is true and correct.</w:t>
            </w:r>
            <w:r>
              <w:rPr>
                <w:rFonts w:asciiTheme="minorHAnsi" w:hAnsiTheme="minorHAnsi"/>
                <w:sz w:val="18"/>
                <w:szCs w:val="18"/>
              </w:rPr>
              <w:t xml:space="preserve"> </w:t>
            </w:r>
          </w:p>
          <w:p w14:paraId="4CFA517B" w14:textId="77777777" w:rsidR="004341F9" w:rsidRPr="008E6C57" w:rsidRDefault="004341F9" w:rsidP="00186E32">
            <w:pPr>
              <w:pStyle w:val="p2"/>
              <w:keepNext/>
              <w:numPr>
                <w:ilvl w:val="0"/>
                <w:numId w:val="6"/>
              </w:numPr>
              <w:tabs>
                <w:tab w:val="clear" w:pos="357"/>
              </w:tabs>
              <w:spacing w:line="240" w:lineRule="auto"/>
              <w:ind w:right="90"/>
              <w:rPr>
                <w:rFonts w:asciiTheme="minorHAnsi" w:hAnsiTheme="minorHAnsi"/>
                <w:snapToGrid/>
                <w:sz w:val="18"/>
                <w:szCs w:val="18"/>
              </w:rPr>
            </w:pPr>
            <w:r w:rsidRPr="00533710">
              <w:rPr>
                <w:rFonts w:asciiTheme="minorHAnsi" w:hAnsiTheme="minorHAnsi"/>
                <w:sz w:val="18"/>
                <w:szCs w:val="18"/>
              </w:rPr>
              <w:t xml:space="preserve">I am eligible under Division 3 of the Business and Professions Code to accept responsibility for the scope of construction or installation, in the applicable classification, for the scope of work specified on this Certificate of Installation (responsible </w:t>
            </w:r>
            <w:r>
              <w:rPr>
                <w:rFonts w:asciiTheme="minorHAnsi" w:hAnsiTheme="minorHAnsi"/>
                <w:sz w:val="18"/>
                <w:szCs w:val="18"/>
              </w:rPr>
              <w:t>builder/installer</w:t>
            </w:r>
            <w:r w:rsidRPr="00533710">
              <w:rPr>
                <w:rFonts w:asciiTheme="minorHAnsi" w:hAnsiTheme="minorHAnsi"/>
                <w:sz w:val="18"/>
                <w:szCs w:val="18"/>
              </w:rPr>
              <w:t xml:space="preserve">), otherwise I am an authorized representative of the responsible </w:t>
            </w:r>
            <w:r>
              <w:rPr>
                <w:rFonts w:asciiTheme="minorHAnsi" w:hAnsiTheme="minorHAnsi"/>
                <w:sz w:val="18"/>
                <w:szCs w:val="18"/>
              </w:rPr>
              <w:t>builder/installer</w:t>
            </w:r>
            <w:r>
              <w:rPr>
                <w:rFonts w:asciiTheme="minorHAnsi" w:eastAsia="Calibri" w:hAnsiTheme="minorHAnsi"/>
                <w:sz w:val="18"/>
                <w:szCs w:val="18"/>
              </w:rPr>
              <w:t>.</w:t>
            </w:r>
          </w:p>
          <w:p w14:paraId="3A14B7B2" w14:textId="77777777" w:rsidR="004341F9" w:rsidRPr="008E6C57" w:rsidRDefault="004341F9" w:rsidP="00186E32">
            <w:pPr>
              <w:keepNext/>
              <w:numPr>
                <w:ilvl w:val="0"/>
                <w:numId w:val="6"/>
              </w:numPr>
              <w:autoSpaceDE w:val="0"/>
              <w:autoSpaceDN w:val="0"/>
              <w:adjustRightInd w:val="0"/>
              <w:ind w:right="90"/>
              <w:rPr>
                <w:rFonts w:asciiTheme="minorHAnsi" w:hAnsiTheme="minorHAnsi"/>
                <w:sz w:val="18"/>
                <w:szCs w:val="18"/>
              </w:rPr>
            </w:pPr>
            <w:r>
              <w:rPr>
                <w:rFonts w:asciiTheme="minorHAnsi" w:hAnsiTheme="minorHAnsi"/>
                <w:sz w:val="18"/>
                <w:szCs w:val="18"/>
              </w:rPr>
              <w:t>The</w:t>
            </w:r>
            <w:r w:rsidRPr="008E6C57">
              <w:rPr>
                <w:rFonts w:asciiTheme="minorHAnsi" w:hAnsiTheme="minorHAnsi"/>
                <w:sz w:val="18"/>
                <w:szCs w:val="18"/>
              </w:rPr>
              <w:t xml:space="preserve"> </w:t>
            </w:r>
            <w:r w:rsidRPr="00AA7D5B">
              <w:rPr>
                <w:rFonts w:asciiTheme="minorHAnsi" w:hAnsiTheme="minorHAnsi"/>
                <w:sz w:val="18"/>
                <w:szCs w:val="18"/>
              </w:rPr>
              <w:t>constructed or installed features, materials, components or manufactured devices (the</w:t>
            </w:r>
            <w:r>
              <w:rPr>
                <w:rFonts w:asciiTheme="minorHAnsi" w:hAnsiTheme="minorHAnsi"/>
                <w:sz w:val="18"/>
                <w:szCs w:val="18"/>
              </w:rPr>
              <w:t xml:space="preserve"> installation) identified on this</w:t>
            </w:r>
            <w:r w:rsidRPr="00AA7D5B">
              <w:rPr>
                <w:rFonts w:asciiTheme="minorHAnsi" w:hAnsiTheme="minorHAnsi"/>
                <w:sz w:val="18"/>
                <w:szCs w:val="18"/>
              </w:rPr>
              <w:t xml:space="preserve"> Certificate of Installation conforms to all applicable codes and regulations, and the installation conforms to the requirements given on the plans and specifications approved by the enforcement agency</w:t>
            </w:r>
            <w:r w:rsidRPr="008E6C57">
              <w:rPr>
                <w:rFonts w:asciiTheme="minorHAnsi" w:eastAsia="Calibri" w:hAnsiTheme="minorHAnsi" w:cs="TimesNewRomanPSMT"/>
                <w:sz w:val="18"/>
                <w:szCs w:val="18"/>
              </w:rPr>
              <w:t>.</w:t>
            </w:r>
          </w:p>
          <w:p w14:paraId="47D8039A" w14:textId="77777777" w:rsidR="004341F9" w:rsidRPr="008E6C57" w:rsidRDefault="004341F9" w:rsidP="00186E32">
            <w:pPr>
              <w:pStyle w:val="ListParagraph"/>
              <w:keepNext/>
              <w:numPr>
                <w:ilvl w:val="0"/>
                <w:numId w:val="6"/>
              </w:numPr>
              <w:autoSpaceDE w:val="0"/>
              <w:autoSpaceDN w:val="0"/>
              <w:adjustRightInd w:val="0"/>
              <w:rPr>
                <w:rFonts w:asciiTheme="minorHAnsi" w:hAnsiTheme="minorHAnsi"/>
                <w:sz w:val="18"/>
                <w:szCs w:val="18"/>
              </w:rPr>
            </w:pPr>
            <w:r w:rsidRPr="008E6C57">
              <w:rPr>
                <w:rFonts w:asciiTheme="minorHAnsi" w:hAnsiTheme="minorHAnsi"/>
                <w:sz w:val="18"/>
                <w:szCs w:val="18"/>
              </w:rPr>
              <w:t>I understand that a HERS rater will check the installation to verify compliance, and that if such checking identifies defects; I am required to take co</w:t>
            </w:r>
            <w:r>
              <w:rPr>
                <w:rFonts w:asciiTheme="minorHAnsi" w:hAnsiTheme="minorHAnsi"/>
                <w:sz w:val="18"/>
                <w:szCs w:val="18"/>
              </w:rPr>
              <w:t xml:space="preserve">rrective action at my expense. </w:t>
            </w:r>
            <w:r w:rsidRPr="008E6C57">
              <w:rPr>
                <w:rFonts w:asciiTheme="minorHAnsi" w:hAnsiTheme="minorHAnsi"/>
                <w:sz w:val="18"/>
                <w:szCs w:val="18"/>
              </w:rPr>
              <w:t>I understand t</w:t>
            </w:r>
            <w:r>
              <w:rPr>
                <w:rFonts w:asciiTheme="minorHAnsi" w:hAnsiTheme="minorHAnsi"/>
                <w:sz w:val="18"/>
                <w:szCs w:val="18"/>
              </w:rPr>
              <w:t>hat Energy Commission and HERS P</w:t>
            </w:r>
            <w:r w:rsidRPr="008E6C57">
              <w:rPr>
                <w:rFonts w:asciiTheme="minorHAnsi" w:hAnsiTheme="minorHAnsi"/>
                <w:sz w:val="18"/>
                <w:szCs w:val="18"/>
              </w:rPr>
              <w:t>rovider representatives will also perform quality assurance checking of installations, including those approved as part of a sample group but not checked by a HERS rater, and if those installations fail to meet the requirements of such quality assurance checking, the required corrective action and additional checking/testing of other installations in that HERS sample group wi</w:t>
            </w:r>
            <w:r>
              <w:rPr>
                <w:rFonts w:asciiTheme="minorHAnsi" w:hAnsiTheme="minorHAnsi"/>
                <w:sz w:val="18"/>
                <w:szCs w:val="18"/>
              </w:rPr>
              <w:t>ll be performed at my expense.</w:t>
            </w:r>
          </w:p>
          <w:p w14:paraId="450EFFEA" w14:textId="77777777" w:rsidR="004341F9" w:rsidRPr="008E6C57" w:rsidRDefault="004341F9" w:rsidP="00186E32">
            <w:pPr>
              <w:pStyle w:val="ListParagraph"/>
              <w:keepNext/>
              <w:numPr>
                <w:ilvl w:val="0"/>
                <w:numId w:val="6"/>
              </w:numPr>
              <w:autoSpaceDE w:val="0"/>
              <w:autoSpaceDN w:val="0"/>
              <w:adjustRightInd w:val="0"/>
              <w:rPr>
                <w:rFonts w:asciiTheme="minorHAnsi" w:hAnsiTheme="minorHAnsi"/>
                <w:sz w:val="18"/>
                <w:szCs w:val="18"/>
              </w:rPr>
            </w:pPr>
            <w:r w:rsidRPr="008E6C57">
              <w:rPr>
                <w:rFonts w:asciiTheme="minorHAnsi" w:hAnsiTheme="minorHAnsi"/>
                <w:sz w:val="18"/>
                <w:szCs w:val="18"/>
              </w:rPr>
              <w:t xml:space="preserve">I reviewed a copy of the </w:t>
            </w:r>
            <w:r>
              <w:rPr>
                <w:rFonts w:asciiTheme="minorHAnsi" w:hAnsiTheme="minorHAnsi"/>
                <w:sz w:val="18"/>
                <w:szCs w:val="18"/>
              </w:rPr>
              <w:t>Certificate of Compliance</w:t>
            </w:r>
            <w:r w:rsidRPr="008E6C57">
              <w:rPr>
                <w:rFonts w:asciiTheme="minorHAnsi" w:hAnsiTheme="minorHAnsi"/>
                <w:sz w:val="18"/>
                <w:szCs w:val="18"/>
              </w:rPr>
              <w:t xml:space="preserve"> approved by the enforcement agency that identifies the specific requirements for the </w:t>
            </w:r>
            <w:r w:rsidRPr="00AA7D5B">
              <w:rPr>
                <w:rFonts w:asciiTheme="minorHAnsi" w:hAnsiTheme="minorHAnsi"/>
                <w:sz w:val="18"/>
                <w:szCs w:val="18"/>
              </w:rPr>
              <w:t>scope of construction or installation identified on this Certificate of Installation</w:t>
            </w:r>
            <w:r>
              <w:rPr>
                <w:rFonts w:asciiTheme="minorHAnsi" w:hAnsiTheme="minorHAnsi"/>
                <w:sz w:val="18"/>
                <w:szCs w:val="18"/>
              </w:rPr>
              <w:t>, and I have ensured that the</w:t>
            </w:r>
            <w:r w:rsidRPr="008E6C57">
              <w:rPr>
                <w:rFonts w:asciiTheme="minorHAnsi" w:hAnsiTheme="minorHAnsi"/>
                <w:sz w:val="18"/>
                <w:szCs w:val="18"/>
              </w:rPr>
              <w:t xml:space="preserve"> re</w:t>
            </w:r>
            <w:r>
              <w:rPr>
                <w:rFonts w:asciiTheme="minorHAnsi" w:hAnsiTheme="minorHAnsi"/>
                <w:sz w:val="18"/>
                <w:szCs w:val="18"/>
              </w:rPr>
              <w:t xml:space="preserve">quirements that </w:t>
            </w:r>
            <w:r w:rsidRPr="008E6C57">
              <w:rPr>
                <w:rFonts w:asciiTheme="minorHAnsi" w:hAnsiTheme="minorHAnsi"/>
                <w:sz w:val="18"/>
                <w:szCs w:val="18"/>
              </w:rPr>
              <w:t>apply to the</w:t>
            </w:r>
            <w:r>
              <w:rPr>
                <w:rFonts w:asciiTheme="minorHAnsi" w:hAnsiTheme="minorHAnsi"/>
                <w:sz w:val="18"/>
                <w:szCs w:val="18"/>
              </w:rPr>
              <w:t xml:space="preserve"> construction or</w:t>
            </w:r>
            <w:r w:rsidRPr="008E6C57">
              <w:rPr>
                <w:rFonts w:asciiTheme="minorHAnsi" w:hAnsiTheme="minorHAnsi"/>
                <w:sz w:val="18"/>
                <w:szCs w:val="18"/>
              </w:rPr>
              <w:t xml:space="preserve"> installation have been met.</w:t>
            </w:r>
          </w:p>
          <w:p w14:paraId="6B7C8D18" w14:textId="77777777" w:rsidR="004341F9" w:rsidRPr="00E74533" w:rsidRDefault="004341F9" w:rsidP="00186E32">
            <w:pPr>
              <w:pStyle w:val="ListParagraph"/>
              <w:keepNext/>
              <w:numPr>
                <w:ilvl w:val="0"/>
                <w:numId w:val="6"/>
              </w:numPr>
              <w:autoSpaceDE w:val="0"/>
              <w:autoSpaceDN w:val="0"/>
              <w:adjustRightInd w:val="0"/>
              <w:rPr>
                <w:rFonts w:asciiTheme="minorHAnsi" w:hAnsiTheme="minorHAnsi"/>
                <w:b/>
              </w:rPr>
            </w:pPr>
            <w:r w:rsidRPr="00760262">
              <w:rPr>
                <w:rFonts w:asciiTheme="minorHAnsi" w:hAnsiTheme="minorHAnsi"/>
                <w:sz w:val="18"/>
                <w:szCs w:val="18"/>
              </w:rPr>
              <w:t xml:space="preserve">I will ensure that a </w:t>
            </w:r>
            <w:r>
              <w:rPr>
                <w:rFonts w:asciiTheme="minorHAnsi" w:hAnsiTheme="minorHAnsi"/>
                <w:sz w:val="18"/>
                <w:szCs w:val="18"/>
              </w:rPr>
              <w:t>registered</w:t>
            </w:r>
            <w:r w:rsidRPr="00760262">
              <w:rPr>
                <w:rFonts w:asciiTheme="minorHAnsi" w:hAnsiTheme="minorHAnsi"/>
                <w:sz w:val="18"/>
                <w:szCs w:val="18"/>
              </w:rPr>
              <w:t xml:space="preserve"> copy of this Certificate of Installation shall be posted, or made available with the building permit(s) issued for the building, and made available to the enforcement agency f</w:t>
            </w:r>
            <w:r>
              <w:rPr>
                <w:rFonts w:asciiTheme="minorHAnsi" w:hAnsiTheme="minorHAnsi"/>
                <w:sz w:val="18"/>
                <w:szCs w:val="18"/>
              </w:rPr>
              <w:t>or all applicable inspections. I understand that a registered</w:t>
            </w:r>
            <w:r w:rsidRPr="00760262">
              <w:rPr>
                <w:rFonts w:asciiTheme="minorHAnsi" w:hAnsiTheme="minorHAnsi"/>
                <w:sz w:val="18"/>
                <w:szCs w:val="18"/>
              </w:rPr>
              <w:t xml:space="preserve"> copy of this Certificate of Installation is required to be included with the documentation the builder provides to the building owner at occupancy.</w:t>
            </w:r>
            <w:r w:rsidRPr="008E6C57">
              <w:rPr>
                <w:rFonts w:asciiTheme="minorHAnsi" w:hAnsiTheme="minorHAnsi"/>
                <w:sz w:val="18"/>
                <w:szCs w:val="18"/>
              </w:rPr>
              <w:t xml:space="preserve">  </w:t>
            </w:r>
          </w:p>
        </w:tc>
      </w:tr>
      <w:tr w:rsidR="004341F9" w:rsidRPr="00B272DC" w14:paraId="3B6E0252" w14:textId="77777777" w:rsidTr="002F0718">
        <w:tblPrEx>
          <w:tblCellMar>
            <w:left w:w="108" w:type="dxa"/>
            <w:right w:w="108" w:type="dxa"/>
          </w:tblCellMar>
        </w:tblPrEx>
        <w:trPr>
          <w:trHeight w:val="360"/>
        </w:trPr>
        <w:tc>
          <w:tcPr>
            <w:tcW w:w="5215" w:type="dxa"/>
          </w:tcPr>
          <w:p w14:paraId="727FFE58" w14:textId="77777777" w:rsidR="004341F9" w:rsidRPr="00B272DC" w:rsidRDefault="004341F9" w:rsidP="00186E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553" w:type="dxa"/>
            <w:gridSpan w:val="3"/>
          </w:tcPr>
          <w:p w14:paraId="334D66D0" w14:textId="77777777" w:rsidR="004341F9" w:rsidRPr="00B272DC" w:rsidRDefault="004341F9" w:rsidP="00186E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4341F9" w:rsidRPr="00B272DC" w14:paraId="6069A661" w14:textId="77777777" w:rsidTr="002F0718">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065BC594"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553" w:type="dxa"/>
            <w:gridSpan w:val="3"/>
            <w:tcBorders>
              <w:top w:val="single" w:sz="4" w:space="0" w:color="auto"/>
              <w:left w:val="single" w:sz="4" w:space="0" w:color="auto"/>
              <w:bottom w:val="single" w:sz="4" w:space="0" w:color="auto"/>
              <w:right w:val="single" w:sz="4" w:space="0" w:color="auto"/>
            </w:tcBorders>
          </w:tcPr>
          <w:p w14:paraId="09B784AD"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4341F9" w:rsidRPr="00B272DC" w14:paraId="735E7A16" w14:textId="77777777" w:rsidTr="002F0718">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5020C6A8"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553" w:type="dxa"/>
            <w:gridSpan w:val="3"/>
            <w:tcBorders>
              <w:top w:val="single" w:sz="4" w:space="0" w:color="auto"/>
              <w:left w:val="single" w:sz="4" w:space="0" w:color="auto"/>
              <w:bottom w:val="single" w:sz="4" w:space="0" w:color="auto"/>
              <w:right w:val="single" w:sz="4" w:space="0" w:color="auto"/>
            </w:tcBorders>
          </w:tcPr>
          <w:p w14:paraId="1471F8B2"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4341F9" w:rsidRPr="00B272DC" w14:paraId="75A0BFAE" w14:textId="77777777" w:rsidTr="002F0718">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0A7E8B64"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73" w:type="dxa"/>
            <w:gridSpan w:val="2"/>
            <w:tcBorders>
              <w:top w:val="single" w:sz="4" w:space="0" w:color="auto"/>
              <w:left w:val="single" w:sz="4" w:space="0" w:color="auto"/>
              <w:bottom w:val="single" w:sz="4" w:space="0" w:color="auto"/>
              <w:right w:val="single" w:sz="4" w:space="0" w:color="auto"/>
            </w:tcBorders>
          </w:tcPr>
          <w:p w14:paraId="33B6364C"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780" w:type="dxa"/>
            <w:tcBorders>
              <w:top w:val="single" w:sz="4" w:space="0" w:color="auto"/>
              <w:left w:val="single" w:sz="4" w:space="0" w:color="auto"/>
              <w:bottom w:val="single" w:sz="4" w:space="0" w:color="auto"/>
              <w:right w:val="single" w:sz="4" w:space="0" w:color="auto"/>
            </w:tcBorders>
          </w:tcPr>
          <w:p w14:paraId="704DD993"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4341F9" w:rsidRPr="00B272DC" w14:paraId="5BA3FE1F" w14:textId="77777777" w:rsidTr="002F0718">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32E669FA"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553" w:type="dxa"/>
            <w:gridSpan w:val="3"/>
            <w:tcBorders>
              <w:top w:val="single" w:sz="4" w:space="0" w:color="auto"/>
              <w:left w:val="single" w:sz="4" w:space="0" w:color="auto"/>
              <w:bottom w:val="single" w:sz="4" w:space="0" w:color="auto"/>
              <w:right w:val="single" w:sz="4" w:space="0" w:color="auto"/>
            </w:tcBorders>
          </w:tcPr>
          <w:p w14:paraId="4C7C67B9"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E28DC7B" w14:textId="77777777" w:rsidR="00202E7F" w:rsidDel="007715C6" w:rsidRDefault="00202E7F" w:rsidP="00D65FA1">
      <w:pPr>
        <w:rPr>
          <w:del w:id="1164" w:author="TF 112518" w:date="2018-11-25T12:58:00Z"/>
          <w:rFonts w:asciiTheme="minorHAnsi" w:hAnsiTheme="minorHAnsi"/>
          <w:sz w:val="18"/>
          <w:szCs w:val="18"/>
        </w:rPr>
      </w:pPr>
    </w:p>
    <w:p w14:paraId="78291A9E" w14:textId="77777777" w:rsidR="00571B10" w:rsidRDefault="00571B10" w:rsidP="002F0718">
      <w:pPr>
        <w:rPr>
          <w:rFonts w:asciiTheme="minorHAnsi" w:hAnsiTheme="minorHAnsi"/>
          <w:sz w:val="18"/>
          <w:szCs w:val="18"/>
        </w:rPr>
      </w:pPr>
    </w:p>
    <w:sectPr w:rsidR="00571B10"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AD240" w14:textId="77777777" w:rsidR="005E49B4" w:rsidRDefault="005E49B4">
      <w:r>
        <w:separator/>
      </w:r>
    </w:p>
  </w:endnote>
  <w:endnote w:type="continuationSeparator" w:id="0">
    <w:p w14:paraId="3488F3B1" w14:textId="77777777" w:rsidR="005E49B4" w:rsidRDefault="005E49B4">
      <w:r>
        <w:continuationSeparator/>
      </w:r>
    </w:p>
  </w:endnote>
  <w:endnote w:type="continuationNotice" w:id="1">
    <w:p w14:paraId="76D335AA" w14:textId="77777777" w:rsidR="005E49B4" w:rsidRDefault="005E4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D" w14:textId="77777777" w:rsidR="005E49B4" w:rsidRPr="009213E6" w:rsidRDefault="005E49B4" w:rsidP="009213E6">
    <w:pPr>
      <w:pStyle w:val="Footer"/>
      <w:rPr>
        <w:b/>
      </w:rPr>
    </w:pPr>
    <w:r w:rsidRPr="009213E6">
      <w:t xml:space="preserve">Registration Number:                                            Registration Date/Time:                                                    HERS Provider:                                   </w:t>
    </w:r>
  </w:p>
  <w:p w14:paraId="78291ABE" w14:textId="77777777" w:rsidR="005E49B4" w:rsidRPr="009213E6" w:rsidRDefault="005E49B4" w:rsidP="009213E6">
    <w:pPr>
      <w:pStyle w:val="Footer"/>
    </w:pPr>
    <w:r w:rsidRPr="009213E6">
      <w:t>CA Building Energy Efficiency Standards - 201</w:t>
    </w:r>
    <w:ins w:id="415" w:author="Ferris, Todd@Energy" w:date="2018-11-20T14:11:00Z">
      <w:r>
        <w:t>9</w:t>
      </w:r>
    </w:ins>
    <w:del w:id="416" w:author="Ferris, Todd@Energy" w:date="2018-11-20T14:11:00Z">
      <w:r w:rsidDel="00700338">
        <w:delText>8</w:delText>
      </w:r>
    </w:del>
    <w:r w:rsidRPr="009213E6">
      <w:t xml:space="preserve"> Residential Compliance</w:t>
    </w:r>
    <w:r w:rsidRPr="009213E6">
      <w:tab/>
    </w:r>
    <w:ins w:id="417" w:author="Ferris, Todd@Energy" w:date="2018-11-20T14:12:00Z">
      <w:r>
        <w:t>January</w:t>
      </w:r>
    </w:ins>
    <w:del w:id="418" w:author="Ferris, Todd@Energy" w:date="2018-11-20T14:12:00Z">
      <w:r w:rsidDel="00700338">
        <w:delText>September</w:delText>
      </w:r>
    </w:del>
    <w:r>
      <w:t xml:space="preserve"> 201</w:t>
    </w:r>
    <w:ins w:id="419" w:author="Ferris, Todd@Energy" w:date="2018-11-20T14:12:00Z">
      <w:r>
        <w:t>9</w:t>
      </w:r>
    </w:ins>
    <w:del w:id="420" w:author="Ferris, Todd@Energy" w:date="2018-11-20T14:12:00Z">
      <w:r w:rsidDel="00700338">
        <w:delText>8</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8" w14:textId="77777777" w:rsidR="005E49B4" w:rsidRPr="009213E6" w:rsidRDefault="005E49B4" w:rsidP="009213E6">
    <w:pPr>
      <w:pStyle w:val="Footer"/>
    </w:pPr>
    <w:r w:rsidRPr="009213E6">
      <w:t>CA Building Energy Efficiency Standards - 201</w:t>
    </w:r>
    <w:ins w:id="531" w:author="Ferris, Todd@Energy" w:date="2018-11-20T14:13:00Z">
      <w:r>
        <w:t>9</w:t>
      </w:r>
    </w:ins>
    <w:del w:id="532" w:author="Ferris, Todd@Energy" w:date="2018-11-20T14:13:00Z">
      <w:r w:rsidDel="00700338">
        <w:delText>6</w:delText>
      </w:r>
    </w:del>
    <w:r w:rsidRPr="009213E6">
      <w:t xml:space="preserve"> Residential Compliance</w:t>
    </w:r>
    <w:r w:rsidRPr="009213E6">
      <w:tab/>
    </w:r>
    <w:ins w:id="533" w:author="Ferris, Todd@Energy" w:date="2018-11-20T14:14:00Z">
      <w:r>
        <w:t>January</w:t>
      </w:r>
    </w:ins>
    <w:del w:id="534" w:author="Ferris, Todd@Energy" w:date="2018-11-20T14:14:00Z">
      <w:r w:rsidDel="00700338">
        <w:delText>September</w:delText>
      </w:r>
    </w:del>
    <w:r>
      <w:t xml:space="preserve"> 201</w:t>
    </w:r>
    <w:ins w:id="535" w:author="Ferris, Todd@Energy" w:date="2018-11-20T14:14:00Z">
      <w:r>
        <w:t>9</w:t>
      </w:r>
    </w:ins>
    <w:del w:id="536" w:author="Ferris, Todd@Energy" w:date="2018-11-20T14:14:00Z">
      <w:r w:rsidDel="00700338">
        <w:delText>8</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2" w14:textId="77777777" w:rsidR="005E49B4" w:rsidRPr="00A165EE" w:rsidRDefault="005E49B4" w:rsidP="009213E6">
    <w:pPr>
      <w:pStyle w:val="Footer"/>
      <w:rPr>
        <w:b/>
      </w:rPr>
    </w:pPr>
    <w:r w:rsidRPr="00A165EE">
      <w:t>CA Building Energy Efficiency Standards - 201</w:t>
    </w:r>
    <w:ins w:id="1175" w:author="Ferris, Todd@Energy" w:date="2018-11-21T11:11:00Z">
      <w:r>
        <w:t>9</w:t>
      </w:r>
    </w:ins>
    <w:del w:id="1176" w:author="Ferris, Todd@Energy" w:date="2018-11-21T11:11:00Z">
      <w:r w:rsidDel="00CF0FC6">
        <w:delText>6</w:delText>
      </w:r>
    </w:del>
    <w:r w:rsidRPr="00A165EE">
      <w:t xml:space="preserve"> Residential Compliance</w:t>
    </w:r>
    <w:r w:rsidRPr="00A165EE">
      <w:tab/>
    </w:r>
    <w:r w:rsidRPr="00E84F79">
      <w:t xml:space="preserve"> </w:t>
    </w:r>
    <w:ins w:id="1177" w:author="Ferris, Todd@Energy" w:date="2018-11-21T11:11:00Z">
      <w:r>
        <w:t>January</w:t>
      </w:r>
    </w:ins>
    <w:del w:id="1178" w:author="Ferris, Todd@Energy" w:date="2018-11-21T11:11:00Z">
      <w:r w:rsidDel="00CF0FC6">
        <w:delText>September</w:delText>
      </w:r>
    </w:del>
    <w:r>
      <w:t xml:space="preserve"> 201</w:t>
    </w:r>
    <w:ins w:id="1179" w:author="Ferris, Todd@Energy" w:date="2018-11-21T11:12:00Z">
      <w:r>
        <w:t>9</w:t>
      </w:r>
    </w:ins>
    <w:del w:id="1180" w:author="Ferris, Todd@Energy" w:date="2018-11-21T11:12:00Z">
      <w:r w:rsidDel="00CF0FC6">
        <w:delText>8</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D7EE99" w14:textId="77777777" w:rsidR="005E49B4" w:rsidRDefault="005E49B4">
      <w:r>
        <w:separator/>
      </w:r>
    </w:p>
  </w:footnote>
  <w:footnote w:type="continuationSeparator" w:id="0">
    <w:p w14:paraId="0B8479CF" w14:textId="77777777" w:rsidR="005E49B4" w:rsidRDefault="005E49B4">
      <w:r>
        <w:continuationSeparator/>
      </w:r>
    </w:p>
  </w:footnote>
  <w:footnote w:type="continuationNotice" w:id="1">
    <w:p w14:paraId="16D1A609" w14:textId="77777777" w:rsidR="005E49B4" w:rsidRDefault="005E49B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A" w14:textId="77777777" w:rsidR="005E49B4" w:rsidRDefault="002F6DFC">
    <w:pPr>
      <w:pStyle w:val="Header"/>
    </w:pPr>
    <w:r>
      <w:rPr>
        <w:noProof/>
      </w:rPr>
      <w:pict w14:anchorId="78291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B" w14:textId="77777777" w:rsidR="005E49B4" w:rsidRPr="007770C5" w:rsidRDefault="002F6DFC" w:rsidP="00352336">
    <w:pPr>
      <w:suppressAutoHyphens/>
      <w:ind w:left="-90"/>
      <w:rPr>
        <w:rFonts w:ascii="Arial" w:hAnsi="Arial" w:cs="Arial"/>
        <w:sz w:val="14"/>
        <w:szCs w:val="14"/>
      </w:rPr>
    </w:pPr>
    <w:r>
      <w:rPr>
        <w:rFonts w:ascii="Arial" w:hAnsi="Arial" w:cs="Arial"/>
        <w:noProof/>
        <w:sz w:val="14"/>
        <w:szCs w:val="14"/>
      </w:rPr>
      <w:pict w14:anchorId="78291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5E49B4" w:rsidRPr="007770C5">
      <w:rPr>
        <w:rFonts w:ascii="Arial" w:hAnsi="Arial" w:cs="Arial"/>
        <w:sz w:val="14"/>
        <w:szCs w:val="14"/>
      </w:rPr>
      <w:t>STATE OF CALIFORNIA</w:t>
    </w:r>
  </w:p>
  <w:p w14:paraId="78291AAC" w14:textId="77777777" w:rsidR="005E49B4" w:rsidRPr="007770C5" w:rsidRDefault="005E49B4"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8291AD6" wp14:editId="4E98EF08">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INDOOR AIR QUALITY AND MECHANICAL VENTILATION</w:t>
    </w:r>
  </w:p>
  <w:p w14:paraId="78291AAD" w14:textId="5E264BD5" w:rsidR="005E49B4" w:rsidRPr="007770C5" w:rsidRDefault="005E49B4" w:rsidP="00352336">
    <w:pPr>
      <w:suppressAutoHyphens/>
      <w:ind w:left="-90"/>
      <w:rPr>
        <w:rFonts w:ascii="Arial" w:hAnsi="Arial" w:cs="Arial"/>
        <w:sz w:val="14"/>
        <w:szCs w:val="14"/>
      </w:rPr>
    </w:pPr>
    <w:r>
      <w:rPr>
        <w:rFonts w:ascii="Arial" w:hAnsi="Arial" w:cs="Arial"/>
        <w:sz w:val="14"/>
        <w:szCs w:val="14"/>
      </w:rPr>
      <w:t>CEC-</w:t>
    </w:r>
    <w:ins w:id="394" w:author="Ferris, Todd@Energy" w:date="2018-11-28T14:53:00Z">
      <w:r>
        <w:rPr>
          <w:rFonts w:ascii="Arial" w:hAnsi="Arial" w:cs="Arial"/>
          <w:sz w:val="14"/>
          <w:szCs w:val="14"/>
        </w:rPr>
        <w:t>NRCV</w:t>
      </w:r>
    </w:ins>
    <w:del w:id="395" w:author="Ferris, Todd@Energy" w:date="2018-11-28T14:53:00Z">
      <w:r w:rsidDel="003E5E8A">
        <w:rPr>
          <w:rFonts w:ascii="Arial" w:hAnsi="Arial" w:cs="Arial"/>
          <w:sz w:val="14"/>
          <w:szCs w:val="14"/>
        </w:rPr>
        <w:delText>CF</w:delText>
      </w:r>
    </w:del>
    <w:del w:id="396" w:author="Ferris, Todd@Energy" w:date="2018-11-28T13:22:00Z">
      <w:r w:rsidDel="00877455">
        <w:rPr>
          <w:rFonts w:ascii="Arial" w:hAnsi="Arial" w:cs="Arial"/>
          <w:sz w:val="14"/>
          <w:szCs w:val="14"/>
        </w:rPr>
        <w:delText>2</w:delText>
      </w:r>
    </w:del>
    <w:del w:id="397" w:author="Ferris, Todd@Energy" w:date="2018-11-28T14:53:00Z">
      <w:r w:rsidDel="003E5E8A">
        <w:rPr>
          <w:rFonts w:ascii="Arial" w:hAnsi="Arial" w:cs="Arial"/>
          <w:sz w:val="14"/>
          <w:szCs w:val="14"/>
        </w:rPr>
        <w:delText>R</w:delText>
      </w:r>
    </w:del>
    <w:r>
      <w:rPr>
        <w:rFonts w:ascii="Arial" w:hAnsi="Arial" w:cs="Arial"/>
        <w:sz w:val="14"/>
        <w:szCs w:val="14"/>
      </w:rPr>
      <w:t>-MCH-27c</w:t>
    </w:r>
    <w:del w:id="398" w:author="TF 112318" w:date="2018-11-23T16:42:00Z">
      <w:r w:rsidDel="0099586D">
        <w:rPr>
          <w:rFonts w:ascii="Arial" w:hAnsi="Arial" w:cs="Arial"/>
          <w:sz w:val="14"/>
          <w:szCs w:val="14"/>
        </w:rPr>
        <w:delText>a</w:delText>
      </w:r>
    </w:del>
    <w:r>
      <w:rPr>
        <w:rFonts w:ascii="Arial" w:hAnsi="Arial" w:cs="Arial"/>
        <w:sz w:val="14"/>
        <w:szCs w:val="14"/>
      </w:rPr>
      <w:t>-H</w:t>
    </w:r>
    <w:r w:rsidRPr="007770C5">
      <w:rPr>
        <w:rFonts w:ascii="Arial" w:hAnsi="Arial" w:cs="Arial"/>
        <w:sz w:val="14"/>
        <w:szCs w:val="14"/>
      </w:rPr>
      <w:t xml:space="preserve"> (Revised</w:t>
    </w:r>
    <w:r>
      <w:rPr>
        <w:rFonts w:ascii="Arial" w:hAnsi="Arial" w:cs="Arial"/>
        <w:sz w:val="14"/>
        <w:szCs w:val="14"/>
      </w:rPr>
      <w:t xml:space="preserve"> 0</w:t>
    </w:r>
    <w:ins w:id="399" w:author="Ferris, Todd@Energy" w:date="2018-11-20T13:21:00Z">
      <w:r>
        <w:rPr>
          <w:rFonts w:ascii="Arial" w:hAnsi="Arial" w:cs="Arial"/>
          <w:sz w:val="14"/>
          <w:szCs w:val="14"/>
        </w:rPr>
        <w:t>1</w:t>
      </w:r>
    </w:ins>
    <w:del w:id="400" w:author="Ferris, Todd@Energy" w:date="2018-11-20T13:21:00Z">
      <w:r w:rsidDel="00AA4AC4">
        <w:rPr>
          <w:rFonts w:ascii="Arial" w:hAnsi="Arial" w:cs="Arial"/>
          <w:sz w:val="14"/>
          <w:szCs w:val="14"/>
        </w:rPr>
        <w:delText>9</w:delText>
      </w:r>
    </w:del>
    <w:r>
      <w:rPr>
        <w:rFonts w:ascii="Arial" w:hAnsi="Arial" w:cs="Arial"/>
        <w:sz w:val="14"/>
        <w:szCs w:val="14"/>
      </w:rPr>
      <w:t>/1</w:t>
    </w:r>
    <w:ins w:id="401" w:author="Ferris, Todd@Energy" w:date="2018-11-20T13:21:00Z">
      <w:r>
        <w:rPr>
          <w:rFonts w:ascii="Arial" w:hAnsi="Arial" w:cs="Arial"/>
          <w:sz w:val="14"/>
          <w:szCs w:val="14"/>
        </w:rPr>
        <w:t>9</w:t>
      </w:r>
    </w:ins>
    <w:del w:id="402" w:author="Ferris, Todd@Energy" w:date="2018-11-20T13:21:00Z">
      <w:r w:rsidDel="00AA4AC4">
        <w:rPr>
          <w:rFonts w:ascii="Arial" w:hAnsi="Arial" w:cs="Arial"/>
          <w:sz w:val="14"/>
          <w:szCs w:val="14"/>
        </w:rPr>
        <w:delText>8</w:delText>
      </w:r>
    </w:del>
    <w:r w:rsidRPr="007770C5">
      <w:rPr>
        <w:rFonts w:ascii="Arial" w:hAnsi="Arial" w:cs="Arial"/>
        <w:sz w:val="14"/>
        <w:szCs w:val="14"/>
      </w:rPr>
      <w:t xml:space="preserve">)                              </w:t>
    </w:r>
    <w:del w:id="403" w:author="Ferris, Todd@Energy" w:date="2018-11-28T14:54:00Z">
      <w:r w:rsidRPr="007770C5" w:rsidDel="003E5E8A">
        <w:rPr>
          <w:rFonts w:ascii="Arial" w:hAnsi="Arial" w:cs="Arial"/>
          <w:sz w:val="14"/>
          <w:szCs w:val="14"/>
        </w:rPr>
        <w:delText xml:space="preserve">  </w:delText>
      </w:r>
    </w:del>
    <w:r w:rsidRPr="007770C5">
      <w:rPr>
        <w:rFonts w:ascii="Arial" w:hAnsi="Arial" w:cs="Arial"/>
        <w:sz w:val="14"/>
        <w:szCs w:val="14"/>
      </w:rPr>
      <w:t xml:space="preserve">                                   </w:t>
    </w:r>
    <w:del w:id="404" w:author="Ferris, Todd@Energy" w:date="2018-11-28T14:53:00Z">
      <w:r w:rsidRPr="007770C5" w:rsidDel="003E5E8A">
        <w:rPr>
          <w:rFonts w:ascii="Arial" w:hAnsi="Arial" w:cs="Arial"/>
          <w:sz w:val="14"/>
          <w:szCs w:val="14"/>
        </w:rPr>
        <w:delText xml:space="preserve">    </w:delText>
      </w:r>
    </w:del>
    <w:r w:rsidRPr="007770C5">
      <w:rPr>
        <w:rFonts w:ascii="Arial" w:hAnsi="Arial" w:cs="Arial"/>
        <w:sz w:val="14"/>
        <w:szCs w:val="14"/>
      </w:rPr>
      <w:t xml:space="preserve"> </w:t>
    </w:r>
    <w:ins w:id="405" w:author="Ferris, Todd@Energy" w:date="2018-11-28T14:54:00Z">
      <w:r>
        <w:rPr>
          <w:rFonts w:ascii="Arial" w:hAnsi="Arial" w:cs="Arial"/>
          <w:sz w:val="14"/>
          <w:szCs w:val="14"/>
        </w:rPr>
        <w:t xml:space="preserve">  </w:t>
      </w:r>
    </w:ins>
    <w:del w:id="406" w:author="Ferris, Todd@Energy" w:date="2018-11-28T14:54:00Z">
      <w:r w:rsidRPr="007770C5" w:rsidDel="003E5E8A">
        <w:rPr>
          <w:rFonts w:ascii="Arial" w:hAnsi="Arial" w:cs="Arial"/>
          <w:sz w:val="14"/>
          <w:szCs w:val="14"/>
        </w:rPr>
        <w:delText xml:space="preserve"> </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5E49B4" w:rsidRPr="00F85124" w14:paraId="78291AB0" w14:textId="77777777" w:rsidTr="0013183D">
      <w:trPr>
        <w:cantSplit/>
        <w:trHeight w:val="288"/>
      </w:trPr>
      <w:tc>
        <w:tcPr>
          <w:tcW w:w="3881" w:type="pct"/>
          <w:gridSpan w:val="2"/>
          <w:tcBorders>
            <w:bottom w:val="single" w:sz="4" w:space="0" w:color="auto"/>
            <w:right w:val="nil"/>
          </w:tcBorders>
          <w:vAlign w:val="center"/>
        </w:tcPr>
        <w:p w14:paraId="78291AAE" w14:textId="70BB7FDA" w:rsidR="005E49B4" w:rsidRPr="00D65FA1" w:rsidRDefault="005E49B4" w:rsidP="0013183D">
          <w:pPr>
            <w:pStyle w:val="Style17"/>
            <w:rPr>
              <w:b/>
              <w:sz w:val="20"/>
            </w:rPr>
          </w:pPr>
          <w:r w:rsidRPr="00D65FA1">
            <w:rPr>
              <w:sz w:val="20"/>
            </w:rPr>
            <w:t xml:space="preserve">CERTIFICATE OF </w:t>
          </w:r>
          <w:del w:id="407" w:author="Balneg, Ronald@Energy" w:date="2018-11-28T14:15:00Z">
            <w:r w:rsidRPr="00D65FA1" w:rsidDel="000E1CAE">
              <w:rPr>
                <w:sz w:val="20"/>
              </w:rPr>
              <w:delText>INSTALLATION</w:delText>
            </w:r>
          </w:del>
          <w:ins w:id="408" w:author="Balneg, Ronald@Energy" w:date="2018-11-28T14:15:00Z">
            <w:r>
              <w:rPr>
                <w:sz w:val="20"/>
              </w:rPr>
              <w:t>VERIFICATION</w:t>
            </w:r>
          </w:ins>
        </w:p>
      </w:tc>
      <w:tc>
        <w:tcPr>
          <w:tcW w:w="1119" w:type="pct"/>
          <w:tcBorders>
            <w:left w:val="nil"/>
            <w:bottom w:val="single" w:sz="4" w:space="0" w:color="auto"/>
          </w:tcBorders>
          <w:tcMar>
            <w:left w:w="115" w:type="dxa"/>
            <w:right w:w="115" w:type="dxa"/>
          </w:tcMar>
          <w:vAlign w:val="center"/>
        </w:tcPr>
        <w:p w14:paraId="78291AAF" w14:textId="1E5947D4" w:rsidR="005E49B4" w:rsidRPr="00D65FA1" w:rsidRDefault="005E49B4">
          <w:pPr>
            <w:pStyle w:val="Style18"/>
            <w:rPr>
              <w:b/>
              <w:sz w:val="20"/>
            </w:rPr>
          </w:pPr>
          <w:ins w:id="409" w:author="Ferris, Todd@Energy" w:date="2018-11-29T07:39:00Z">
            <w:r>
              <w:rPr>
                <w:sz w:val="20"/>
              </w:rPr>
              <w:t>NRCV</w:t>
            </w:r>
          </w:ins>
          <w:del w:id="410" w:author="Ferris, Todd@Energy" w:date="2018-11-29T07:39:00Z">
            <w:r w:rsidRPr="00D65FA1" w:rsidDel="00503413">
              <w:rPr>
                <w:sz w:val="20"/>
              </w:rPr>
              <w:delText>CF</w:delText>
            </w:r>
          </w:del>
          <w:ins w:id="411" w:author="Balneg, Ronald@Energy" w:date="2018-11-28T14:15:00Z">
            <w:del w:id="412" w:author="Ferris, Todd@Energy" w:date="2018-11-29T07:39:00Z">
              <w:r w:rsidDel="00503413">
                <w:rPr>
                  <w:sz w:val="20"/>
                </w:rPr>
                <w:delText>3</w:delText>
              </w:r>
            </w:del>
          </w:ins>
          <w:del w:id="413" w:author="Balneg, Ronald@Energy" w:date="2018-11-28T14:15:00Z">
            <w:r w:rsidRPr="00D65FA1" w:rsidDel="000E1CAE">
              <w:rPr>
                <w:sz w:val="20"/>
              </w:rPr>
              <w:delText>2</w:delText>
            </w:r>
          </w:del>
          <w:del w:id="414" w:author="Ferris, Todd@Energy" w:date="2018-11-29T07:39:00Z">
            <w:r w:rsidRPr="00D65FA1" w:rsidDel="00503413">
              <w:rPr>
                <w:sz w:val="20"/>
              </w:rPr>
              <w:delText>R</w:delText>
            </w:r>
          </w:del>
          <w:r w:rsidRPr="00D65FA1">
            <w:rPr>
              <w:sz w:val="20"/>
            </w:rPr>
            <w:t>-MCH-27</w:t>
          </w:r>
          <w:r>
            <w:rPr>
              <w:sz w:val="20"/>
            </w:rPr>
            <w:t>-H</w:t>
          </w:r>
        </w:p>
      </w:tc>
    </w:tr>
    <w:tr w:rsidR="005E49B4" w:rsidRPr="00F85124" w14:paraId="78291AB3" w14:textId="77777777" w:rsidTr="0013183D">
      <w:trPr>
        <w:cantSplit/>
        <w:trHeight w:val="288"/>
      </w:trPr>
      <w:tc>
        <w:tcPr>
          <w:tcW w:w="2285" w:type="pct"/>
          <w:tcBorders>
            <w:right w:val="nil"/>
          </w:tcBorders>
        </w:tcPr>
        <w:p w14:paraId="78291AB1" w14:textId="77777777" w:rsidR="005E49B4" w:rsidRPr="00F85124" w:rsidRDefault="005E49B4" w:rsidP="0013183D">
          <w:pPr>
            <w:pStyle w:val="Style19"/>
            <w:rPr>
              <w:sz w:val="12"/>
              <w:szCs w:val="12"/>
            </w:rPr>
          </w:pPr>
          <w:r w:rsidRPr="00505A99">
            <w:t>Indoor Air Quality and Mechanical Ventilation</w:t>
          </w:r>
        </w:p>
      </w:tc>
      <w:tc>
        <w:tcPr>
          <w:tcW w:w="2715" w:type="pct"/>
          <w:gridSpan w:val="2"/>
          <w:tcBorders>
            <w:left w:val="nil"/>
          </w:tcBorders>
        </w:tcPr>
        <w:p w14:paraId="78291AB2" w14:textId="676CFA61" w:rsidR="005E49B4" w:rsidRPr="00F85124" w:rsidRDefault="005E49B4"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2F6DFC" w:rsidRPr="002F6DFC">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F6DFC">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r w:rsidR="005E49B4" w:rsidRPr="00F85124" w14:paraId="78291AB7" w14:textId="77777777" w:rsidTr="0013183D">
      <w:trPr>
        <w:cantSplit/>
        <w:trHeight w:val="288"/>
      </w:trPr>
      <w:tc>
        <w:tcPr>
          <w:tcW w:w="0" w:type="auto"/>
        </w:tcPr>
        <w:p w14:paraId="78291AB4" w14:textId="77777777" w:rsidR="005E49B4" w:rsidRPr="00F85124" w:rsidRDefault="005E49B4" w:rsidP="0013183D">
          <w:pPr>
            <w:pStyle w:val="Style20"/>
          </w:pPr>
          <w:r w:rsidRPr="00F85124">
            <w:t>Project Name:</w:t>
          </w:r>
        </w:p>
      </w:tc>
      <w:tc>
        <w:tcPr>
          <w:tcW w:w="1596" w:type="pct"/>
        </w:tcPr>
        <w:p w14:paraId="78291AB5" w14:textId="77777777" w:rsidR="005E49B4" w:rsidRPr="00F85124" w:rsidRDefault="005E49B4" w:rsidP="0013183D">
          <w:pPr>
            <w:pStyle w:val="Style20"/>
          </w:pPr>
          <w:r w:rsidRPr="00F85124">
            <w:t>Enforcement Agency:</w:t>
          </w:r>
        </w:p>
      </w:tc>
      <w:tc>
        <w:tcPr>
          <w:tcW w:w="1119" w:type="pct"/>
        </w:tcPr>
        <w:p w14:paraId="78291AB6" w14:textId="77777777" w:rsidR="005E49B4" w:rsidRPr="00F85124" w:rsidRDefault="005E49B4" w:rsidP="0013183D">
          <w:pPr>
            <w:pStyle w:val="Style20"/>
          </w:pPr>
          <w:r w:rsidRPr="00F85124">
            <w:t>Permit Number:</w:t>
          </w:r>
        </w:p>
      </w:tc>
    </w:tr>
    <w:tr w:rsidR="005E49B4" w:rsidRPr="00F85124" w14:paraId="78291ABB" w14:textId="77777777" w:rsidTr="0013183D">
      <w:trPr>
        <w:cantSplit/>
        <w:trHeight w:val="288"/>
      </w:trPr>
      <w:tc>
        <w:tcPr>
          <w:tcW w:w="0" w:type="auto"/>
        </w:tcPr>
        <w:p w14:paraId="78291AB8" w14:textId="77777777" w:rsidR="005E49B4" w:rsidRPr="00F85124" w:rsidRDefault="005E49B4" w:rsidP="0013183D">
          <w:pPr>
            <w:pStyle w:val="Style20"/>
            <w:rPr>
              <w:vertAlign w:val="superscript"/>
            </w:rPr>
          </w:pPr>
          <w:r w:rsidRPr="00F85124">
            <w:t>Dwelling Address:</w:t>
          </w:r>
        </w:p>
      </w:tc>
      <w:tc>
        <w:tcPr>
          <w:tcW w:w="1596" w:type="pct"/>
        </w:tcPr>
        <w:p w14:paraId="78291AB9" w14:textId="77777777" w:rsidR="005E49B4" w:rsidRPr="00F85124" w:rsidRDefault="005E49B4" w:rsidP="0013183D">
          <w:pPr>
            <w:pStyle w:val="Style20"/>
            <w:rPr>
              <w:vertAlign w:val="superscript"/>
            </w:rPr>
          </w:pPr>
          <w:r w:rsidRPr="00F85124">
            <w:t>City</w:t>
          </w:r>
          <w:r>
            <w:t>:</w:t>
          </w:r>
        </w:p>
      </w:tc>
      <w:tc>
        <w:tcPr>
          <w:tcW w:w="1119" w:type="pct"/>
        </w:tcPr>
        <w:p w14:paraId="78291ABA" w14:textId="77777777" w:rsidR="005E49B4" w:rsidRPr="00F85124" w:rsidRDefault="005E49B4" w:rsidP="0013183D">
          <w:pPr>
            <w:pStyle w:val="Style20"/>
            <w:rPr>
              <w:vertAlign w:val="superscript"/>
            </w:rPr>
          </w:pPr>
          <w:r w:rsidRPr="00F85124">
            <w:t>Zip Code</w:t>
          </w:r>
          <w:r>
            <w:t>:</w:t>
          </w:r>
        </w:p>
      </w:tc>
    </w:tr>
  </w:tbl>
  <w:p w14:paraId="78291ABC" w14:textId="77777777" w:rsidR="005E49B4" w:rsidRDefault="005E49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F" w14:textId="77777777" w:rsidR="005E49B4" w:rsidRDefault="002F6DFC">
    <w:pPr>
      <w:pStyle w:val="Header"/>
    </w:pPr>
    <w:r>
      <w:rPr>
        <w:noProof/>
      </w:rPr>
      <w:pict w14:anchorId="78291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0" w14:textId="77777777" w:rsidR="005E49B4" w:rsidRDefault="002F6DFC">
    <w:pPr>
      <w:pStyle w:val="Header"/>
    </w:pPr>
    <w:r>
      <w:rPr>
        <w:noProof/>
      </w:rPr>
      <w:pict w14:anchorId="78291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5E49B4" w:rsidRPr="00F85124" w14:paraId="78291AC3" w14:textId="77777777" w:rsidTr="00023A98">
      <w:trPr>
        <w:cantSplit/>
        <w:trHeight w:val="288"/>
      </w:trPr>
      <w:tc>
        <w:tcPr>
          <w:tcW w:w="3881" w:type="pct"/>
          <w:gridSpan w:val="2"/>
          <w:tcBorders>
            <w:bottom w:val="single" w:sz="4" w:space="0" w:color="auto"/>
            <w:right w:val="nil"/>
          </w:tcBorders>
          <w:vAlign w:val="center"/>
        </w:tcPr>
        <w:p w14:paraId="78291AC1" w14:textId="77EEAC8A" w:rsidR="005E49B4" w:rsidRPr="00927918" w:rsidRDefault="005E49B4" w:rsidP="00023A98">
          <w:pPr>
            <w:pStyle w:val="Style17"/>
            <w:rPr>
              <w:b/>
              <w:sz w:val="20"/>
            </w:rPr>
          </w:pPr>
          <w:r w:rsidRPr="00927918">
            <w:rPr>
              <w:sz w:val="20"/>
            </w:rPr>
            <w:t xml:space="preserve">CERTIFICATE OF </w:t>
          </w:r>
          <w:del w:id="529" w:author="Balneg, Ronald@Energy" w:date="2018-11-28T14:15:00Z">
            <w:r w:rsidRPr="00927918" w:rsidDel="000E1CAE">
              <w:rPr>
                <w:sz w:val="20"/>
              </w:rPr>
              <w:delText>INSTALLATION</w:delText>
            </w:r>
            <w:r w:rsidRPr="0053106D" w:rsidDel="000E1CAE">
              <w:rPr>
                <w:sz w:val="20"/>
              </w:rPr>
              <w:delText xml:space="preserve"> </w:delText>
            </w:r>
          </w:del>
          <w:ins w:id="530" w:author="Balneg, Ronald@Energy" w:date="2018-11-28T14:15:00Z">
            <w:r>
              <w:rPr>
                <w:sz w:val="20"/>
              </w:rPr>
              <w:t>VERIFICATION</w:t>
            </w:r>
            <w:r w:rsidRPr="0053106D">
              <w:rPr>
                <w:sz w:val="20"/>
              </w:rPr>
              <w:t xml:space="preserve"> </w:t>
            </w:r>
          </w:ins>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78291AC2" w14:textId="736CDF57" w:rsidR="005E49B4" w:rsidRPr="00927918" w:rsidRDefault="005E49B4" w:rsidP="00D85A3A">
          <w:pPr>
            <w:pStyle w:val="Style18"/>
            <w:rPr>
              <w:b/>
              <w:sz w:val="20"/>
            </w:rPr>
          </w:pPr>
          <w:r>
            <w:rPr>
              <w:sz w:val="20"/>
            </w:rPr>
            <w:t>NRCV</w:t>
          </w:r>
          <w:r w:rsidRPr="00927918">
            <w:rPr>
              <w:sz w:val="20"/>
            </w:rPr>
            <w:t>-MCH-27</w:t>
          </w:r>
          <w:r>
            <w:rPr>
              <w:sz w:val="20"/>
            </w:rPr>
            <w:t>-H</w:t>
          </w:r>
        </w:p>
      </w:tc>
    </w:tr>
    <w:tr w:rsidR="005E49B4" w:rsidRPr="00F85124" w14:paraId="78291AC6" w14:textId="77777777" w:rsidTr="00023A98">
      <w:trPr>
        <w:cantSplit/>
        <w:trHeight w:val="288"/>
      </w:trPr>
      <w:tc>
        <w:tcPr>
          <w:tcW w:w="2285" w:type="pct"/>
          <w:tcBorders>
            <w:right w:val="nil"/>
          </w:tcBorders>
        </w:tcPr>
        <w:p w14:paraId="78291AC4" w14:textId="5D4E229C" w:rsidR="005E49B4" w:rsidRPr="00F85124" w:rsidRDefault="005E49B4" w:rsidP="008F10D8">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78291AC5" w14:textId="64799C47" w:rsidR="005E49B4" w:rsidRPr="00F85124" w:rsidRDefault="005E49B4"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2F6DFC" w:rsidRPr="002F6DFC">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F6DFC">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78291AC7" w14:textId="77777777" w:rsidR="005E49B4" w:rsidRDefault="002F6DFC" w:rsidP="00D65FA1">
    <w:pPr>
      <w:pStyle w:val="Header"/>
    </w:pPr>
    <w:r>
      <w:rPr>
        <w:noProof/>
      </w:rPr>
      <w:pict w14:anchorId="78291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9" w14:textId="77777777" w:rsidR="005E49B4" w:rsidRDefault="002F6DFC">
    <w:pPr>
      <w:pStyle w:val="Header"/>
    </w:pPr>
    <w:r>
      <w:rPr>
        <w:noProof/>
      </w:rPr>
      <w:pict w14:anchorId="7829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A" w14:textId="77777777" w:rsidR="005E49B4" w:rsidRDefault="002F6DFC">
    <w:pPr>
      <w:pStyle w:val="Header"/>
    </w:pPr>
    <w:r>
      <w:rPr>
        <w:noProof/>
      </w:rPr>
      <w:pict w14:anchorId="78291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5E49B4" w:rsidRPr="00F85124" w14:paraId="78291ACD" w14:textId="77777777" w:rsidTr="00023A98">
      <w:trPr>
        <w:cantSplit/>
        <w:trHeight w:val="288"/>
      </w:trPr>
      <w:tc>
        <w:tcPr>
          <w:tcW w:w="3881" w:type="pct"/>
          <w:gridSpan w:val="2"/>
          <w:tcBorders>
            <w:bottom w:val="single" w:sz="4" w:space="0" w:color="auto"/>
            <w:right w:val="nil"/>
          </w:tcBorders>
          <w:vAlign w:val="center"/>
        </w:tcPr>
        <w:p w14:paraId="78291ACB" w14:textId="77CD1D72" w:rsidR="005E49B4" w:rsidRPr="00D65FA1" w:rsidRDefault="005E49B4" w:rsidP="00023A98">
          <w:pPr>
            <w:pStyle w:val="Style17"/>
            <w:rPr>
              <w:b/>
              <w:sz w:val="20"/>
            </w:rPr>
          </w:pPr>
          <w:r w:rsidRPr="00D65FA1">
            <w:rPr>
              <w:sz w:val="20"/>
            </w:rPr>
            <w:t xml:space="preserve">CERTIFICATE OF </w:t>
          </w:r>
          <w:del w:id="1165" w:author="Balneg, Ronald@Energy" w:date="2018-11-28T14:15:00Z">
            <w:r w:rsidRPr="00D65FA1" w:rsidDel="000E1CAE">
              <w:rPr>
                <w:sz w:val="20"/>
              </w:rPr>
              <w:delText>INSTALLATION</w:delText>
            </w:r>
            <w:r w:rsidDel="000E1CAE">
              <w:rPr>
                <w:sz w:val="20"/>
              </w:rPr>
              <w:delText xml:space="preserve"> </w:delText>
            </w:r>
          </w:del>
          <w:ins w:id="1166" w:author="Balneg, Ronald@Energy" w:date="2018-11-28T14:15:00Z">
            <w:r>
              <w:rPr>
                <w:sz w:val="20"/>
              </w:rPr>
              <w:t xml:space="preserve">VERIFICATION </w:t>
            </w:r>
          </w:ins>
          <w:r>
            <w:rPr>
              <w:sz w:val="20"/>
            </w:rPr>
            <w:t>– DATA FIELD DEFINITIONS AND CALCULATIONS</w:t>
          </w:r>
        </w:p>
      </w:tc>
      <w:tc>
        <w:tcPr>
          <w:tcW w:w="1119" w:type="pct"/>
          <w:tcBorders>
            <w:left w:val="nil"/>
            <w:bottom w:val="single" w:sz="4" w:space="0" w:color="auto"/>
          </w:tcBorders>
          <w:tcMar>
            <w:left w:w="115" w:type="dxa"/>
            <w:right w:w="115" w:type="dxa"/>
          </w:tcMar>
          <w:vAlign w:val="center"/>
        </w:tcPr>
        <w:p w14:paraId="78291ACC" w14:textId="28D2DEBC" w:rsidR="005E49B4" w:rsidRPr="00D65FA1" w:rsidRDefault="005E49B4">
          <w:pPr>
            <w:pStyle w:val="Style18"/>
            <w:rPr>
              <w:b/>
              <w:sz w:val="20"/>
            </w:rPr>
          </w:pPr>
          <w:ins w:id="1167" w:author="Ferris, Todd@Energy" w:date="2018-11-29T10:22:00Z">
            <w:r>
              <w:rPr>
                <w:sz w:val="20"/>
              </w:rPr>
              <w:t>NRC</w:t>
            </w:r>
          </w:ins>
          <w:r>
            <w:rPr>
              <w:sz w:val="20"/>
            </w:rPr>
            <w:t>V</w:t>
          </w:r>
          <w:del w:id="1168" w:author="Ferris, Todd@Energy" w:date="2018-11-29T10:22:00Z">
            <w:r w:rsidRPr="00D65FA1" w:rsidDel="00573BC7">
              <w:rPr>
                <w:sz w:val="20"/>
              </w:rPr>
              <w:delText>CF</w:delText>
            </w:r>
          </w:del>
          <w:ins w:id="1169" w:author="Balneg, Ronald@Energy" w:date="2018-11-28T14:15:00Z">
            <w:del w:id="1170" w:author="Ferris, Todd@Energy" w:date="2018-11-29T10:22:00Z">
              <w:r w:rsidDel="00573BC7">
                <w:rPr>
                  <w:sz w:val="20"/>
                </w:rPr>
                <w:delText>3</w:delText>
              </w:r>
            </w:del>
          </w:ins>
          <w:del w:id="1171" w:author="Balneg, Ronald@Energy" w:date="2018-11-28T14:15:00Z">
            <w:r w:rsidRPr="00D65FA1" w:rsidDel="000E1CAE">
              <w:rPr>
                <w:sz w:val="20"/>
              </w:rPr>
              <w:delText>2</w:delText>
            </w:r>
          </w:del>
          <w:del w:id="1172" w:author="Ferris, Todd@Energy" w:date="2018-11-29T10:22:00Z">
            <w:r w:rsidRPr="00D65FA1" w:rsidDel="00573BC7">
              <w:rPr>
                <w:sz w:val="20"/>
              </w:rPr>
              <w:delText>R-M</w:delText>
            </w:r>
          </w:del>
          <w:del w:id="1173" w:author="Ferris, Todd@Energy" w:date="2018-11-29T11:04:00Z">
            <w:r w:rsidRPr="00D65FA1" w:rsidDel="00D75AD6">
              <w:rPr>
                <w:sz w:val="20"/>
              </w:rPr>
              <w:delText>CH</w:delText>
            </w:r>
          </w:del>
          <w:ins w:id="1174" w:author="Ferris, Todd@Energy" w:date="2018-11-29T11:04:00Z">
            <w:r>
              <w:rPr>
                <w:sz w:val="20"/>
              </w:rPr>
              <w:t>-MCH</w:t>
            </w:r>
          </w:ins>
          <w:r w:rsidRPr="00D65FA1">
            <w:rPr>
              <w:sz w:val="20"/>
            </w:rPr>
            <w:t>-27</w:t>
          </w:r>
          <w:r>
            <w:rPr>
              <w:sz w:val="20"/>
            </w:rPr>
            <w:t>-H</w:t>
          </w:r>
        </w:p>
      </w:tc>
    </w:tr>
    <w:tr w:rsidR="005E49B4" w:rsidRPr="00F85124" w14:paraId="78291AD0" w14:textId="77777777" w:rsidTr="00023A98">
      <w:trPr>
        <w:cantSplit/>
        <w:trHeight w:val="288"/>
      </w:trPr>
      <w:tc>
        <w:tcPr>
          <w:tcW w:w="2285" w:type="pct"/>
          <w:tcBorders>
            <w:right w:val="nil"/>
          </w:tcBorders>
        </w:tcPr>
        <w:p w14:paraId="78291ACE" w14:textId="1AF52E60" w:rsidR="005E49B4" w:rsidRPr="00F85124" w:rsidRDefault="005E49B4" w:rsidP="008F10D8">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78291ACF" w14:textId="05D29CD9" w:rsidR="005E49B4" w:rsidRPr="00F85124" w:rsidRDefault="005E49B4"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2F6DFC" w:rsidRPr="002F6DFC">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F6DFC">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bl>
  <w:p w14:paraId="78291AD1" w14:textId="77777777" w:rsidR="005E49B4" w:rsidRDefault="002F6DFC" w:rsidP="007F6151">
    <w:pPr>
      <w:pStyle w:val="Header"/>
    </w:pPr>
    <w:r>
      <w:rPr>
        <w:noProof/>
      </w:rPr>
      <w:pict w14:anchorId="78291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3" w14:textId="77777777" w:rsidR="005E49B4" w:rsidRDefault="002F6DFC">
    <w:pPr>
      <w:pStyle w:val="Header"/>
    </w:pPr>
    <w:r>
      <w:rPr>
        <w:noProof/>
      </w:rPr>
      <w:pict w14:anchorId="78291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133086F"/>
    <w:multiLevelType w:val="hybridMultilevel"/>
    <w:tmpl w:val="0E4E2B82"/>
    <w:lvl w:ilvl="0" w:tplc="9BA8E5A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5711A1"/>
    <w:multiLevelType w:val="hybridMultilevel"/>
    <w:tmpl w:val="1A2EC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30BC1"/>
    <w:multiLevelType w:val="hybridMultilevel"/>
    <w:tmpl w:val="428C7A52"/>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D2741A"/>
    <w:multiLevelType w:val="hybridMultilevel"/>
    <w:tmpl w:val="CF9E9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9" w15:restartNumberingAfterBreak="0">
    <w:nsid w:val="3FA609D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371CD"/>
    <w:multiLevelType w:val="hybridMultilevel"/>
    <w:tmpl w:val="443C1DD8"/>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2F1AEC"/>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FA73BE5"/>
    <w:multiLevelType w:val="hybridMultilevel"/>
    <w:tmpl w:val="0BD07A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9A50EE"/>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4"/>
  </w:num>
  <w:num w:numId="3">
    <w:abstractNumId w:val="21"/>
  </w:num>
  <w:num w:numId="4">
    <w:abstractNumId w:val="1"/>
  </w:num>
  <w:num w:numId="5">
    <w:abstractNumId w:val="0"/>
  </w:num>
  <w:num w:numId="6">
    <w:abstractNumId w:val="11"/>
  </w:num>
  <w:num w:numId="7">
    <w:abstractNumId w:val="22"/>
  </w:num>
  <w:num w:numId="8">
    <w:abstractNumId w:val="24"/>
  </w:num>
  <w:num w:numId="9">
    <w:abstractNumId w:val="9"/>
  </w:num>
  <w:num w:numId="10">
    <w:abstractNumId w:val="16"/>
  </w:num>
  <w:num w:numId="11">
    <w:abstractNumId w:val="28"/>
  </w:num>
  <w:num w:numId="12">
    <w:abstractNumId w:val="18"/>
  </w:num>
  <w:num w:numId="13">
    <w:abstractNumId w:val="13"/>
  </w:num>
  <w:num w:numId="14">
    <w:abstractNumId w:val="20"/>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num>
  <w:num w:numId="18">
    <w:abstractNumId w:val="6"/>
  </w:num>
  <w:num w:numId="19">
    <w:abstractNumId w:val="8"/>
  </w:num>
  <w:num w:numId="20">
    <w:abstractNumId w:val="31"/>
  </w:num>
  <w:num w:numId="21">
    <w:abstractNumId w:val="14"/>
  </w:num>
  <w:num w:numId="22">
    <w:abstractNumId w:val="17"/>
  </w:num>
  <w:num w:numId="23">
    <w:abstractNumId w:val="30"/>
  </w:num>
  <w:num w:numId="24">
    <w:abstractNumId w:val="3"/>
  </w:num>
  <w:num w:numId="25">
    <w:abstractNumId w:val="2"/>
  </w:num>
  <w:num w:numId="26">
    <w:abstractNumId w:val="29"/>
  </w:num>
  <w:num w:numId="27">
    <w:abstractNumId w:val="15"/>
  </w:num>
  <w:num w:numId="28">
    <w:abstractNumId w:val="23"/>
  </w:num>
  <w:num w:numId="29">
    <w:abstractNumId w:val="25"/>
  </w:num>
  <w:num w:numId="30">
    <w:abstractNumId w:val="27"/>
  </w:num>
  <w:num w:numId="31">
    <w:abstractNumId w:val="7"/>
  </w:num>
  <w:num w:numId="32">
    <w:abstractNumId w:val="32"/>
  </w:num>
  <w:num w:numId="33">
    <w:abstractNumId w:val="26"/>
  </w:num>
  <w:num w:numId="34">
    <w:abstractNumId w:val="5"/>
  </w:num>
  <w:num w:numId="35">
    <w:abstractNumId w:val="19"/>
  </w:num>
  <w:num w:numId="36">
    <w:abstractNumId w:val="1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Todd@Energy">
    <w15:presenceInfo w15:providerId="AD" w15:userId="S-1-5-21-606747145-1060284298-682003330-62469"/>
  </w15:person>
  <w15:person w15:author="Balneg, Ronald@Energy">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1052E"/>
    <w:rsid w:val="00010690"/>
    <w:rsid w:val="00010C95"/>
    <w:rsid w:val="000165F9"/>
    <w:rsid w:val="00020B01"/>
    <w:rsid w:val="00023A98"/>
    <w:rsid w:val="00026B59"/>
    <w:rsid w:val="00031FF2"/>
    <w:rsid w:val="000320C3"/>
    <w:rsid w:val="00035135"/>
    <w:rsid w:val="00037F93"/>
    <w:rsid w:val="00041453"/>
    <w:rsid w:val="00044B4F"/>
    <w:rsid w:val="000452DE"/>
    <w:rsid w:val="00045AF9"/>
    <w:rsid w:val="00052480"/>
    <w:rsid w:val="0006136B"/>
    <w:rsid w:val="0006325B"/>
    <w:rsid w:val="00063541"/>
    <w:rsid w:val="00065AA8"/>
    <w:rsid w:val="00067802"/>
    <w:rsid w:val="00070E18"/>
    <w:rsid w:val="000753FB"/>
    <w:rsid w:val="000837D0"/>
    <w:rsid w:val="000840B5"/>
    <w:rsid w:val="00093A7F"/>
    <w:rsid w:val="00094357"/>
    <w:rsid w:val="0009608C"/>
    <w:rsid w:val="00097FDE"/>
    <w:rsid w:val="000A01E6"/>
    <w:rsid w:val="000A18ED"/>
    <w:rsid w:val="000A6716"/>
    <w:rsid w:val="000A7A62"/>
    <w:rsid w:val="000B1B45"/>
    <w:rsid w:val="000C0B3F"/>
    <w:rsid w:val="000C31D2"/>
    <w:rsid w:val="000C4D97"/>
    <w:rsid w:val="000C6B12"/>
    <w:rsid w:val="000D01A4"/>
    <w:rsid w:val="000D065E"/>
    <w:rsid w:val="000D0C09"/>
    <w:rsid w:val="000D4776"/>
    <w:rsid w:val="000E0347"/>
    <w:rsid w:val="000E1CAE"/>
    <w:rsid w:val="000E2FAB"/>
    <w:rsid w:val="000F2727"/>
    <w:rsid w:val="000F3711"/>
    <w:rsid w:val="000F685B"/>
    <w:rsid w:val="000F7AAF"/>
    <w:rsid w:val="00103283"/>
    <w:rsid w:val="001051B9"/>
    <w:rsid w:val="001079E1"/>
    <w:rsid w:val="00121986"/>
    <w:rsid w:val="00121AEA"/>
    <w:rsid w:val="001238D0"/>
    <w:rsid w:val="001257F7"/>
    <w:rsid w:val="001260CF"/>
    <w:rsid w:val="00127A5E"/>
    <w:rsid w:val="0013183D"/>
    <w:rsid w:val="00131E30"/>
    <w:rsid w:val="00135299"/>
    <w:rsid w:val="00141821"/>
    <w:rsid w:val="001456B0"/>
    <w:rsid w:val="0014582E"/>
    <w:rsid w:val="00163FB5"/>
    <w:rsid w:val="00164B1B"/>
    <w:rsid w:val="00170A93"/>
    <w:rsid w:val="00174B78"/>
    <w:rsid w:val="001837A7"/>
    <w:rsid w:val="001844F5"/>
    <w:rsid w:val="00186E32"/>
    <w:rsid w:val="00192313"/>
    <w:rsid w:val="001947AA"/>
    <w:rsid w:val="001A08CD"/>
    <w:rsid w:val="001A6444"/>
    <w:rsid w:val="001B1FE6"/>
    <w:rsid w:val="001B335E"/>
    <w:rsid w:val="001B37A2"/>
    <w:rsid w:val="001B6972"/>
    <w:rsid w:val="001B7F7E"/>
    <w:rsid w:val="001C0809"/>
    <w:rsid w:val="001C4226"/>
    <w:rsid w:val="001C61BF"/>
    <w:rsid w:val="001C624C"/>
    <w:rsid w:val="001D331F"/>
    <w:rsid w:val="001D533A"/>
    <w:rsid w:val="001E2BE1"/>
    <w:rsid w:val="001E3C1B"/>
    <w:rsid w:val="001F4A5C"/>
    <w:rsid w:val="002011BC"/>
    <w:rsid w:val="00202A63"/>
    <w:rsid w:val="00202E7F"/>
    <w:rsid w:val="00204C45"/>
    <w:rsid w:val="00212114"/>
    <w:rsid w:val="0021359B"/>
    <w:rsid w:val="00213B87"/>
    <w:rsid w:val="00222DEB"/>
    <w:rsid w:val="00223BFD"/>
    <w:rsid w:val="00232C1C"/>
    <w:rsid w:val="00234ADD"/>
    <w:rsid w:val="00237379"/>
    <w:rsid w:val="00246307"/>
    <w:rsid w:val="002477FB"/>
    <w:rsid w:val="002501AE"/>
    <w:rsid w:val="00256E73"/>
    <w:rsid w:val="00260F33"/>
    <w:rsid w:val="00264FF9"/>
    <w:rsid w:val="0026531F"/>
    <w:rsid w:val="002679C3"/>
    <w:rsid w:val="00276E1F"/>
    <w:rsid w:val="0029047D"/>
    <w:rsid w:val="0029154A"/>
    <w:rsid w:val="002A1F1B"/>
    <w:rsid w:val="002A3EBD"/>
    <w:rsid w:val="002A4574"/>
    <w:rsid w:val="002C03F1"/>
    <w:rsid w:val="002C4695"/>
    <w:rsid w:val="002C490A"/>
    <w:rsid w:val="002D0D46"/>
    <w:rsid w:val="002D1C94"/>
    <w:rsid w:val="002D69FC"/>
    <w:rsid w:val="002F0718"/>
    <w:rsid w:val="002F25BB"/>
    <w:rsid w:val="002F5EFB"/>
    <w:rsid w:val="002F679F"/>
    <w:rsid w:val="002F6DFC"/>
    <w:rsid w:val="0030200E"/>
    <w:rsid w:val="00324825"/>
    <w:rsid w:val="00326D40"/>
    <w:rsid w:val="00332461"/>
    <w:rsid w:val="003363E8"/>
    <w:rsid w:val="00341EBD"/>
    <w:rsid w:val="003426B7"/>
    <w:rsid w:val="00350756"/>
    <w:rsid w:val="00352336"/>
    <w:rsid w:val="00353923"/>
    <w:rsid w:val="00354C00"/>
    <w:rsid w:val="00355C2A"/>
    <w:rsid w:val="003563E7"/>
    <w:rsid w:val="003573E4"/>
    <w:rsid w:val="00362ECD"/>
    <w:rsid w:val="0036351A"/>
    <w:rsid w:val="00370F90"/>
    <w:rsid w:val="00377144"/>
    <w:rsid w:val="0038173A"/>
    <w:rsid w:val="003837C9"/>
    <w:rsid w:val="003952E1"/>
    <w:rsid w:val="003A1CAA"/>
    <w:rsid w:val="003A3A65"/>
    <w:rsid w:val="003A3D8D"/>
    <w:rsid w:val="003A6A70"/>
    <w:rsid w:val="003A7CD3"/>
    <w:rsid w:val="003B4F74"/>
    <w:rsid w:val="003B6CB0"/>
    <w:rsid w:val="003C565D"/>
    <w:rsid w:val="003C5C44"/>
    <w:rsid w:val="003D0A5A"/>
    <w:rsid w:val="003D30A5"/>
    <w:rsid w:val="003E3948"/>
    <w:rsid w:val="003E5E8A"/>
    <w:rsid w:val="003E7FF4"/>
    <w:rsid w:val="003F2391"/>
    <w:rsid w:val="003F49B9"/>
    <w:rsid w:val="0040533A"/>
    <w:rsid w:val="004152D0"/>
    <w:rsid w:val="00423E8B"/>
    <w:rsid w:val="00431F8D"/>
    <w:rsid w:val="004341F9"/>
    <w:rsid w:val="004351D2"/>
    <w:rsid w:val="004354D4"/>
    <w:rsid w:val="00444E93"/>
    <w:rsid w:val="00445E71"/>
    <w:rsid w:val="0044729E"/>
    <w:rsid w:val="004509C4"/>
    <w:rsid w:val="0045236C"/>
    <w:rsid w:val="00452446"/>
    <w:rsid w:val="004575B2"/>
    <w:rsid w:val="00465DA8"/>
    <w:rsid w:val="00465FDE"/>
    <w:rsid w:val="00467A82"/>
    <w:rsid w:val="004726CC"/>
    <w:rsid w:val="004772E1"/>
    <w:rsid w:val="00484240"/>
    <w:rsid w:val="004854B8"/>
    <w:rsid w:val="00487151"/>
    <w:rsid w:val="00490895"/>
    <w:rsid w:val="004913AF"/>
    <w:rsid w:val="004947F6"/>
    <w:rsid w:val="00495793"/>
    <w:rsid w:val="0049664A"/>
    <w:rsid w:val="004A27C6"/>
    <w:rsid w:val="004A3B1A"/>
    <w:rsid w:val="004B12CA"/>
    <w:rsid w:val="004B6E84"/>
    <w:rsid w:val="004C3F98"/>
    <w:rsid w:val="004C4DA0"/>
    <w:rsid w:val="004C5AC8"/>
    <w:rsid w:val="004C65CB"/>
    <w:rsid w:val="004D1B4B"/>
    <w:rsid w:val="004D1E0E"/>
    <w:rsid w:val="004E0BF4"/>
    <w:rsid w:val="004E0C14"/>
    <w:rsid w:val="004E4F83"/>
    <w:rsid w:val="004E5751"/>
    <w:rsid w:val="004F0D78"/>
    <w:rsid w:val="004F2569"/>
    <w:rsid w:val="00502543"/>
    <w:rsid w:val="00502D64"/>
    <w:rsid w:val="00503413"/>
    <w:rsid w:val="00505A99"/>
    <w:rsid w:val="00505DD6"/>
    <w:rsid w:val="005066B1"/>
    <w:rsid w:val="00511464"/>
    <w:rsid w:val="00517694"/>
    <w:rsid w:val="00517C75"/>
    <w:rsid w:val="00521E1D"/>
    <w:rsid w:val="005405B0"/>
    <w:rsid w:val="005410ED"/>
    <w:rsid w:val="0054256A"/>
    <w:rsid w:val="005518CD"/>
    <w:rsid w:val="00571B10"/>
    <w:rsid w:val="00573BC7"/>
    <w:rsid w:val="00573D96"/>
    <w:rsid w:val="00582D84"/>
    <w:rsid w:val="00584D67"/>
    <w:rsid w:val="00596EFE"/>
    <w:rsid w:val="005A21B1"/>
    <w:rsid w:val="005A2B97"/>
    <w:rsid w:val="005C28D4"/>
    <w:rsid w:val="005D3BD0"/>
    <w:rsid w:val="005D410F"/>
    <w:rsid w:val="005D51CC"/>
    <w:rsid w:val="005D66CB"/>
    <w:rsid w:val="005E1615"/>
    <w:rsid w:val="005E2131"/>
    <w:rsid w:val="005E2F74"/>
    <w:rsid w:val="005E49B4"/>
    <w:rsid w:val="005E6F8D"/>
    <w:rsid w:val="005F61B2"/>
    <w:rsid w:val="0060116F"/>
    <w:rsid w:val="00603E19"/>
    <w:rsid w:val="00624139"/>
    <w:rsid w:val="006312CE"/>
    <w:rsid w:val="006368EF"/>
    <w:rsid w:val="00636F83"/>
    <w:rsid w:val="0064067F"/>
    <w:rsid w:val="00640CBD"/>
    <w:rsid w:val="00644DA5"/>
    <w:rsid w:val="006610B8"/>
    <w:rsid w:val="0066221E"/>
    <w:rsid w:val="00665B38"/>
    <w:rsid w:val="00665F31"/>
    <w:rsid w:val="00670A84"/>
    <w:rsid w:val="00681623"/>
    <w:rsid w:val="006849B6"/>
    <w:rsid w:val="0068772D"/>
    <w:rsid w:val="0069465C"/>
    <w:rsid w:val="00697E52"/>
    <w:rsid w:val="006A206B"/>
    <w:rsid w:val="006A4533"/>
    <w:rsid w:val="006A5191"/>
    <w:rsid w:val="006B7D08"/>
    <w:rsid w:val="006D0675"/>
    <w:rsid w:val="006D0A26"/>
    <w:rsid w:val="006D6FE1"/>
    <w:rsid w:val="006E0082"/>
    <w:rsid w:val="006E3552"/>
    <w:rsid w:val="006F20AA"/>
    <w:rsid w:val="006F5261"/>
    <w:rsid w:val="00700338"/>
    <w:rsid w:val="007043ED"/>
    <w:rsid w:val="007056D7"/>
    <w:rsid w:val="00707DEC"/>
    <w:rsid w:val="0072157A"/>
    <w:rsid w:val="00731786"/>
    <w:rsid w:val="00753879"/>
    <w:rsid w:val="00762E40"/>
    <w:rsid w:val="00771100"/>
    <w:rsid w:val="007715C6"/>
    <w:rsid w:val="00777B2F"/>
    <w:rsid w:val="00783CAF"/>
    <w:rsid w:val="00786052"/>
    <w:rsid w:val="0078705F"/>
    <w:rsid w:val="0079128F"/>
    <w:rsid w:val="00791629"/>
    <w:rsid w:val="00795E0C"/>
    <w:rsid w:val="007A093B"/>
    <w:rsid w:val="007A4BBF"/>
    <w:rsid w:val="007A5D38"/>
    <w:rsid w:val="007C522D"/>
    <w:rsid w:val="007D3387"/>
    <w:rsid w:val="007D4CA3"/>
    <w:rsid w:val="007E1719"/>
    <w:rsid w:val="007E5494"/>
    <w:rsid w:val="007F32B2"/>
    <w:rsid w:val="007F6151"/>
    <w:rsid w:val="00800C91"/>
    <w:rsid w:val="00802060"/>
    <w:rsid w:val="00802732"/>
    <w:rsid w:val="00802F5A"/>
    <w:rsid w:val="00806304"/>
    <w:rsid w:val="008236A7"/>
    <w:rsid w:val="00827F4B"/>
    <w:rsid w:val="00830150"/>
    <w:rsid w:val="00837423"/>
    <w:rsid w:val="008378BF"/>
    <w:rsid w:val="00845C00"/>
    <w:rsid w:val="008472E3"/>
    <w:rsid w:val="0085658C"/>
    <w:rsid w:val="00870111"/>
    <w:rsid w:val="00873389"/>
    <w:rsid w:val="00877455"/>
    <w:rsid w:val="00883B90"/>
    <w:rsid w:val="008951AB"/>
    <w:rsid w:val="008978A7"/>
    <w:rsid w:val="008A0EE5"/>
    <w:rsid w:val="008A46CE"/>
    <w:rsid w:val="008A4E52"/>
    <w:rsid w:val="008A77FE"/>
    <w:rsid w:val="008B7043"/>
    <w:rsid w:val="008C5AD3"/>
    <w:rsid w:val="008C702A"/>
    <w:rsid w:val="008D037B"/>
    <w:rsid w:val="008D2AD1"/>
    <w:rsid w:val="008D7DBB"/>
    <w:rsid w:val="008E74BE"/>
    <w:rsid w:val="008F10D8"/>
    <w:rsid w:val="008F5AD6"/>
    <w:rsid w:val="008F77B0"/>
    <w:rsid w:val="009062EA"/>
    <w:rsid w:val="009062F2"/>
    <w:rsid w:val="0091285E"/>
    <w:rsid w:val="00912920"/>
    <w:rsid w:val="00912F68"/>
    <w:rsid w:val="009213E6"/>
    <w:rsid w:val="00925EA3"/>
    <w:rsid w:val="009325D2"/>
    <w:rsid w:val="00932E1C"/>
    <w:rsid w:val="009335C5"/>
    <w:rsid w:val="009369F2"/>
    <w:rsid w:val="00951BB7"/>
    <w:rsid w:val="009528FF"/>
    <w:rsid w:val="00954811"/>
    <w:rsid w:val="00954E27"/>
    <w:rsid w:val="0096325C"/>
    <w:rsid w:val="00966F67"/>
    <w:rsid w:val="00972E73"/>
    <w:rsid w:val="00990CEB"/>
    <w:rsid w:val="00992AE0"/>
    <w:rsid w:val="0099586D"/>
    <w:rsid w:val="0099732B"/>
    <w:rsid w:val="009A4F12"/>
    <w:rsid w:val="009A4F6D"/>
    <w:rsid w:val="009A708E"/>
    <w:rsid w:val="009B1087"/>
    <w:rsid w:val="009B1D56"/>
    <w:rsid w:val="009C7275"/>
    <w:rsid w:val="009D4C4A"/>
    <w:rsid w:val="009D6D23"/>
    <w:rsid w:val="009E7A2F"/>
    <w:rsid w:val="009F41D2"/>
    <w:rsid w:val="009F4FC9"/>
    <w:rsid w:val="00A038D2"/>
    <w:rsid w:val="00A064F6"/>
    <w:rsid w:val="00A106C7"/>
    <w:rsid w:val="00A11558"/>
    <w:rsid w:val="00A203AF"/>
    <w:rsid w:val="00A26E22"/>
    <w:rsid w:val="00A31477"/>
    <w:rsid w:val="00A35980"/>
    <w:rsid w:val="00A377D9"/>
    <w:rsid w:val="00A421B7"/>
    <w:rsid w:val="00A4665D"/>
    <w:rsid w:val="00A53F25"/>
    <w:rsid w:val="00A56F73"/>
    <w:rsid w:val="00A6101B"/>
    <w:rsid w:val="00A635C0"/>
    <w:rsid w:val="00A648E4"/>
    <w:rsid w:val="00A729CA"/>
    <w:rsid w:val="00A768FF"/>
    <w:rsid w:val="00AA0377"/>
    <w:rsid w:val="00AA157A"/>
    <w:rsid w:val="00AA4AC4"/>
    <w:rsid w:val="00AA5BE8"/>
    <w:rsid w:val="00AA686E"/>
    <w:rsid w:val="00AA7267"/>
    <w:rsid w:val="00AB4A68"/>
    <w:rsid w:val="00AB4B57"/>
    <w:rsid w:val="00AB55F0"/>
    <w:rsid w:val="00AC01B4"/>
    <w:rsid w:val="00AC0F91"/>
    <w:rsid w:val="00AC2089"/>
    <w:rsid w:val="00AC36B4"/>
    <w:rsid w:val="00AC7866"/>
    <w:rsid w:val="00AC79A0"/>
    <w:rsid w:val="00AD1A32"/>
    <w:rsid w:val="00AD4907"/>
    <w:rsid w:val="00AE10C0"/>
    <w:rsid w:val="00AE5DAC"/>
    <w:rsid w:val="00AE6DE8"/>
    <w:rsid w:val="00AF584B"/>
    <w:rsid w:val="00AF7ED7"/>
    <w:rsid w:val="00B231C0"/>
    <w:rsid w:val="00B2607A"/>
    <w:rsid w:val="00B3284C"/>
    <w:rsid w:val="00B37E3B"/>
    <w:rsid w:val="00B41DAB"/>
    <w:rsid w:val="00B41FFD"/>
    <w:rsid w:val="00B461A4"/>
    <w:rsid w:val="00B47A76"/>
    <w:rsid w:val="00B54159"/>
    <w:rsid w:val="00B573A6"/>
    <w:rsid w:val="00B71555"/>
    <w:rsid w:val="00B753CB"/>
    <w:rsid w:val="00B85083"/>
    <w:rsid w:val="00B866CA"/>
    <w:rsid w:val="00B87430"/>
    <w:rsid w:val="00B9070D"/>
    <w:rsid w:val="00B91C90"/>
    <w:rsid w:val="00B96332"/>
    <w:rsid w:val="00B97159"/>
    <w:rsid w:val="00BA3241"/>
    <w:rsid w:val="00BA3C37"/>
    <w:rsid w:val="00BA4F7A"/>
    <w:rsid w:val="00BA4F86"/>
    <w:rsid w:val="00BA5D81"/>
    <w:rsid w:val="00BA6D7A"/>
    <w:rsid w:val="00BB7005"/>
    <w:rsid w:val="00BB724F"/>
    <w:rsid w:val="00BC2AE6"/>
    <w:rsid w:val="00BC564F"/>
    <w:rsid w:val="00BD285F"/>
    <w:rsid w:val="00BF340F"/>
    <w:rsid w:val="00BF54E0"/>
    <w:rsid w:val="00C013F8"/>
    <w:rsid w:val="00C01E1A"/>
    <w:rsid w:val="00C03396"/>
    <w:rsid w:val="00C053EF"/>
    <w:rsid w:val="00C135F2"/>
    <w:rsid w:val="00C16F33"/>
    <w:rsid w:val="00C16F9A"/>
    <w:rsid w:val="00C1794E"/>
    <w:rsid w:val="00C21469"/>
    <w:rsid w:val="00C23D5F"/>
    <w:rsid w:val="00C27BAB"/>
    <w:rsid w:val="00C3222B"/>
    <w:rsid w:val="00C4096F"/>
    <w:rsid w:val="00C44A28"/>
    <w:rsid w:val="00C44D97"/>
    <w:rsid w:val="00C46B11"/>
    <w:rsid w:val="00C474C1"/>
    <w:rsid w:val="00C5055B"/>
    <w:rsid w:val="00C513DF"/>
    <w:rsid w:val="00C53F9A"/>
    <w:rsid w:val="00C56E30"/>
    <w:rsid w:val="00C62719"/>
    <w:rsid w:val="00C62D48"/>
    <w:rsid w:val="00C64DBF"/>
    <w:rsid w:val="00C71ABD"/>
    <w:rsid w:val="00C76888"/>
    <w:rsid w:val="00C91598"/>
    <w:rsid w:val="00C9288D"/>
    <w:rsid w:val="00C954E0"/>
    <w:rsid w:val="00C9599D"/>
    <w:rsid w:val="00C97360"/>
    <w:rsid w:val="00CA3598"/>
    <w:rsid w:val="00CA4DB1"/>
    <w:rsid w:val="00CA4FE4"/>
    <w:rsid w:val="00CA740A"/>
    <w:rsid w:val="00CB00C9"/>
    <w:rsid w:val="00CB14DD"/>
    <w:rsid w:val="00CB22EC"/>
    <w:rsid w:val="00CB62E7"/>
    <w:rsid w:val="00CC5F3A"/>
    <w:rsid w:val="00CD6B8A"/>
    <w:rsid w:val="00CE3C37"/>
    <w:rsid w:val="00CE3D5B"/>
    <w:rsid w:val="00CE7AF2"/>
    <w:rsid w:val="00CF0F79"/>
    <w:rsid w:val="00CF0FC6"/>
    <w:rsid w:val="00CF3857"/>
    <w:rsid w:val="00CF38ED"/>
    <w:rsid w:val="00CF3ECE"/>
    <w:rsid w:val="00CF4E00"/>
    <w:rsid w:val="00D000F8"/>
    <w:rsid w:val="00D0506C"/>
    <w:rsid w:val="00D0728E"/>
    <w:rsid w:val="00D12B47"/>
    <w:rsid w:val="00D1405D"/>
    <w:rsid w:val="00D2532B"/>
    <w:rsid w:val="00D25693"/>
    <w:rsid w:val="00D26DCF"/>
    <w:rsid w:val="00D27AE0"/>
    <w:rsid w:val="00D329E4"/>
    <w:rsid w:val="00D32EB3"/>
    <w:rsid w:val="00D35D3C"/>
    <w:rsid w:val="00D431C2"/>
    <w:rsid w:val="00D434B0"/>
    <w:rsid w:val="00D45E88"/>
    <w:rsid w:val="00D546E0"/>
    <w:rsid w:val="00D54DA1"/>
    <w:rsid w:val="00D578D5"/>
    <w:rsid w:val="00D611EF"/>
    <w:rsid w:val="00D6244D"/>
    <w:rsid w:val="00D642FF"/>
    <w:rsid w:val="00D65FA1"/>
    <w:rsid w:val="00D67E5B"/>
    <w:rsid w:val="00D71F67"/>
    <w:rsid w:val="00D72293"/>
    <w:rsid w:val="00D75AD6"/>
    <w:rsid w:val="00D84059"/>
    <w:rsid w:val="00D85A3A"/>
    <w:rsid w:val="00D85C84"/>
    <w:rsid w:val="00D951D1"/>
    <w:rsid w:val="00DA427F"/>
    <w:rsid w:val="00DA445F"/>
    <w:rsid w:val="00DB3BB0"/>
    <w:rsid w:val="00DC7F00"/>
    <w:rsid w:val="00DD2592"/>
    <w:rsid w:val="00DD4B3B"/>
    <w:rsid w:val="00DE0501"/>
    <w:rsid w:val="00DE4D94"/>
    <w:rsid w:val="00DE79CE"/>
    <w:rsid w:val="00DF4E35"/>
    <w:rsid w:val="00E0224C"/>
    <w:rsid w:val="00E04D85"/>
    <w:rsid w:val="00E06B35"/>
    <w:rsid w:val="00E168DF"/>
    <w:rsid w:val="00E22DBA"/>
    <w:rsid w:val="00E32596"/>
    <w:rsid w:val="00E326DF"/>
    <w:rsid w:val="00E3328B"/>
    <w:rsid w:val="00E33F85"/>
    <w:rsid w:val="00E35A2C"/>
    <w:rsid w:val="00E37C19"/>
    <w:rsid w:val="00E45F33"/>
    <w:rsid w:val="00E5118D"/>
    <w:rsid w:val="00E51FB8"/>
    <w:rsid w:val="00E54A96"/>
    <w:rsid w:val="00E658A8"/>
    <w:rsid w:val="00E730EA"/>
    <w:rsid w:val="00E74FA7"/>
    <w:rsid w:val="00E84254"/>
    <w:rsid w:val="00E84F79"/>
    <w:rsid w:val="00E860B2"/>
    <w:rsid w:val="00E94DBE"/>
    <w:rsid w:val="00E9761F"/>
    <w:rsid w:val="00EA1C0F"/>
    <w:rsid w:val="00EA7933"/>
    <w:rsid w:val="00EB1DEC"/>
    <w:rsid w:val="00EB3465"/>
    <w:rsid w:val="00EB40E3"/>
    <w:rsid w:val="00EC0A97"/>
    <w:rsid w:val="00EC18D4"/>
    <w:rsid w:val="00EC36AD"/>
    <w:rsid w:val="00ED2264"/>
    <w:rsid w:val="00ED7383"/>
    <w:rsid w:val="00EE1876"/>
    <w:rsid w:val="00EE3065"/>
    <w:rsid w:val="00EE3CED"/>
    <w:rsid w:val="00EE6757"/>
    <w:rsid w:val="00EF05FF"/>
    <w:rsid w:val="00EF64A5"/>
    <w:rsid w:val="00F111F9"/>
    <w:rsid w:val="00F1220E"/>
    <w:rsid w:val="00F16766"/>
    <w:rsid w:val="00F33AAA"/>
    <w:rsid w:val="00F36EAC"/>
    <w:rsid w:val="00F37662"/>
    <w:rsid w:val="00F464CD"/>
    <w:rsid w:val="00F46A43"/>
    <w:rsid w:val="00F51F71"/>
    <w:rsid w:val="00F52A83"/>
    <w:rsid w:val="00F557F6"/>
    <w:rsid w:val="00F635DD"/>
    <w:rsid w:val="00F836EF"/>
    <w:rsid w:val="00F86E28"/>
    <w:rsid w:val="00F967F2"/>
    <w:rsid w:val="00FA76EA"/>
    <w:rsid w:val="00FB5CF1"/>
    <w:rsid w:val="00FB7C8C"/>
    <w:rsid w:val="00FC25CF"/>
    <w:rsid w:val="00FC5CD6"/>
    <w:rsid w:val="00FD0B67"/>
    <w:rsid w:val="00FD4D9A"/>
    <w:rsid w:val="00FE7AB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8291365"/>
  <w15:docId w15:val="{07AD0F39-1D0B-4BDF-BC3A-F7B5C1D0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D3428-427F-4545-A0E4-2290CCC3F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6381</Words>
  <Characters>36372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Ferris, Todd@Energy</cp:lastModifiedBy>
  <cp:revision>6</cp:revision>
  <cp:lastPrinted>2018-11-29T18:12:00Z</cp:lastPrinted>
  <dcterms:created xsi:type="dcterms:W3CDTF">2018-11-29T20:42:00Z</dcterms:created>
  <dcterms:modified xsi:type="dcterms:W3CDTF">2018-11-30T16:37:00Z</dcterms:modified>
</cp:coreProperties>
</file>
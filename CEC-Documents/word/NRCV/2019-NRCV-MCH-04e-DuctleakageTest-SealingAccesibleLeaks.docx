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88"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5199"/>
        <w:gridCol w:w="5301"/>
      </w:tblGrid>
      <w:tr w:rsidR="00354D4E" w:rsidRPr="00A26BE3" w14:paraId="35FC75C8" w14:textId="77777777" w:rsidTr="00354D4E">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5FC75C7" w14:textId="77777777" w:rsidR="00354D4E" w:rsidRPr="00A26BE3" w:rsidRDefault="00354D4E" w:rsidP="00354D4E">
            <w:pPr>
              <w:rPr>
                <w:rFonts w:asciiTheme="minorHAnsi" w:hAnsiTheme="minorHAnsi"/>
                <w:sz w:val="18"/>
                <w:szCs w:val="18"/>
              </w:rPr>
            </w:pPr>
            <w:r w:rsidRPr="002C21F9">
              <w:rPr>
                <w:rFonts w:asciiTheme="minorHAnsi" w:hAnsiTheme="minorHAnsi"/>
                <w:b/>
                <w:sz w:val="20"/>
                <w:szCs w:val="18"/>
              </w:rPr>
              <w:t>A. System Information</w:t>
            </w:r>
          </w:p>
        </w:tc>
      </w:tr>
      <w:tr w:rsidR="00354D4E" w:rsidRPr="00A26BE3" w14:paraId="35FC75CC" w14:textId="77777777" w:rsidTr="001F4EAD">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5FC75C9" w14:textId="77777777" w:rsidR="00354D4E" w:rsidRPr="00A26BE3" w:rsidRDefault="00354D4E" w:rsidP="00354D4E">
            <w:pPr>
              <w:jc w:val="center"/>
              <w:rPr>
                <w:rFonts w:asciiTheme="minorHAnsi" w:hAnsiTheme="minorHAnsi"/>
                <w:sz w:val="18"/>
                <w:szCs w:val="18"/>
              </w:rPr>
            </w:pPr>
            <w:r w:rsidRPr="00A26BE3">
              <w:rPr>
                <w:rFonts w:asciiTheme="minorHAnsi" w:hAnsiTheme="minorHAnsi"/>
                <w:sz w:val="18"/>
                <w:szCs w:val="18"/>
              </w:rPr>
              <w:t>01</w:t>
            </w:r>
          </w:p>
        </w:tc>
        <w:tc>
          <w:tcPr>
            <w:tcW w:w="2369" w:type="pct"/>
            <w:tcBorders>
              <w:top w:val="single" w:sz="4" w:space="0" w:color="auto"/>
              <w:left w:val="single" w:sz="4" w:space="0" w:color="auto"/>
              <w:bottom w:val="single" w:sz="4" w:space="0" w:color="auto"/>
              <w:right w:val="single" w:sz="4" w:space="0" w:color="auto"/>
            </w:tcBorders>
            <w:vAlign w:val="center"/>
          </w:tcPr>
          <w:p w14:paraId="35FC75CA" w14:textId="765BC551" w:rsidR="00354D4E" w:rsidRPr="00A26BE3" w:rsidRDefault="00F574F5" w:rsidP="00F574F5">
            <w:pPr>
              <w:rPr>
                <w:rFonts w:asciiTheme="minorHAnsi" w:hAnsiTheme="minorHAnsi"/>
                <w:sz w:val="18"/>
                <w:szCs w:val="18"/>
              </w:rPr>
            </w:pPr>
            <w:ins w:id="0" w:author="Wichert, RJ@Energy" w:date="2018-11-20T08:27:00Z">
              <w:r>
                <w:rPr>
                  <w:rFonts w:asciiTheme="minorHAnsi" w:hAnsiTheme="minorHAnsi"/>
                  <w:sz w:val="18"/>
                  <w:szCs w:val="18"/>
                </w:rPr>
                <w:t>Space Conditioning</w:t>
              </w:r>
            </w:ins>
            <w:del w:id="1" w:author="Wichert, RJ@Energy" w:date="2018-11-20T08:27:00Z">
              <w:r w:rsidR="00354D4E" w:rsidRPr="00A26BE3" w:rsidDel="00F574F5">
                <w:rPr>
                  <w:rFonts w:asciiTheme="minorHAnsi" w:hAnsiTheme="minorHAnsi"/>
                  <w:sz w:val="18"/>
                  <w:szCs w:val="18"/>
                </w:rPr>
                <w:delText>HVAC</w:delText>
              </w:r>
            </w:del>
            <w:r w:rsidR="00354D4E" w:rsidRPr="00A26BE3">
              <w:rPr>
                <w:rFonts w:asciiTheme="minorHAnsi" w:hAnsiTheme="minorHAnsi"/>
                <w:sz w:val="18"/>
                <w:szCs w:val="18"/>
              </w:rPr>
              <w:t xml:space="preserve"> System Identification or Name</w:t>
            </w:r>
          </w:p>
        </w:tc>
        <w:tc>
          <w:tcPr>
            <w:tcW w:w="2415" w:type="pct"/>
            <w:tcBorders>
              <w:top w:val="single" w:sz="4" w:space="0" w:color="auto"/>
              <w:left w:val="single" w:sz="4" w:space="0" w:color="auto"/>
              <w:bottom w:val="single" w:sz="4" w:space="0" w:color="auto"/>
              <w:right w:val="single" w:sz="4" w:space="0" w:color="auto"/>
            </w:tcBorders>
            <w:vAlign w:val="center"/>
          </w:tcPr>
          <w:p w14:paraId="35FC75CB" w14:textId="77777777" w:rsidR="00354D4E" w:rsidRPr="00A26BE3" w:rsidRDefault="00354D4E" w:rsidP="00354D4E">
            <w:pPr>
              <w:rPr>
                <w:rFonts w:asciiTheme="minorHAnsi" w:hAnsiTheme="minorHAnsi"/>
                <w:sz w:val="18"/>
                <w:szCs w:val="18"/>
              </w:rPr>
            </w:pPr>
          </w:p>
        </w:tc>
      </w:tr>
      <w:tr w:rsidR="00354D4E" w:rsidRPr="00A26BE3" w14:paraId="35FC75D0" w14:textId="77777777" w:rsidTr="001F4EAD">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5FC75CD" w14:textId="77777777" w:rsidR="00354D4E" w:rsidRPr="00A26BE3" w:rsidRDefault="00354D4E" w:rsidP="00354D4E">
            <w:pPr>
              <w:jc w:val="center"/>
              <w:rPr>
                <w:rFonts w:asciiTheme="minorHAnsi" w:hAnsiTheme="minorHAnsi"/>
                <w:sz w:val="18"/>
                <w:szCs w:val="18"/>
              </w:rPr>
            </w:pPr>
            <w:r w:rsidRPr="00A26BE3">
              <w:rPr>
                <w:rFonts w:asciiTheme="minorHAnsi" w:hAnsiTheme="minorHAnsi"/>
                <w:sz w:val="18"/>
                <w:szCs w:val="18"/>
              </w:rPr>
              <w:t>02</w:t>
            </w:r>
          </w:p>
        </w:tc>
        <w:tc>
          <w:tcPr>
            <w:tcW w:w="2369" w:type="pct"/>
            <w:tcBorders>
              <w:top w:val="single" w:sz="4" w:space="0" w:color="auto"/>
              <w:left w:val="single" w:sz="4" w:space="0" w:color="auto"/>
              <w:bottom w:val="single" w:sz="4" w:space="0" w:color="auto"/>
              <w:right w:val="single" w:sz="4" w:space="0" w:color="auto"/>
            </w:tcBorders>
            <w:vAlign w:val="center"/>
          </w:tcPr>
          <w:p w14:paraId="35FC75CE" w14:textId="3425D21B" w:rsidR="00354D4E" w:rsidRPr="00A26BE3" w:rsidRDefault="00F574F5" w:rsidP="00F574F5">
            <w:pPr>
              <w:rPr>
                <w:rFonts w:asciiTheme="minorHAnsi" w:hAnsiTheme="minorHAnsi"/>
                <w:sz w:val="18"/>
                <w:szCs w:val="18"/>
              </w:rPr>
            </w:pPr>
            <w:ins w:id="2" w:author="Wichert, RJ@Energy" w:date="2018-11-20T08:27:00Z">
              <w:r>
                <w:rPr>
                  <w:rFonts w:asciiTheme="minorHAnsi" w:hAnsiTheme="minorHAnsi"/>
                  <w:sz w:val="18"/>
                  <w:szCs w:val="18"/>
                </w:rPr>
                <w:t>Space Conditioning</w:t>
              </w:r>
            </w:ins>
            <w:del w:id="3" w:author="Wichert, RJ@Energy" w:date="2018-11-20T08:27:00Z">
              <w:r w:rsidR="00354D4E" w:rsidRPr="00A26BE3" w:rsidDel="00F574F5">
                <w:rPr>
                  <w:rFonts w:asciiTheme="minorHAnsi" w:hAnsiTheme="minorHAnsi"/>
                  <w:sz w:val="18"/>
                  <w:szCs w:val="18"/>
                </w:rPr>
                <w:delText>HVAC</w:delText>
              </w:r>
            </w:del>
            <w:r w:rsidR="00354D4E" w:rsidRPr="00A26BE3">
              <w:rPr>
                <w:rFonts w:asciiTheme="minorHAnsi" w:hAnsiTheme="minorHAnsi"/>
                <w:sz w:val="18"/>
                <w:szCs w:val="18"/>
              </w:rPr>
              <w:t xml:space="preserve"> System Location or Area Served</w:t>
            </w:r>
          </w:p>
        </w:tc>
        <w:tc>
          <w:tcPr>
            <w:tcW w:w="2415" w:type="pct"/>
            <w:tcBorders>
              <w:top w:val="single" w:sz="4" w:space="0" w:color="auto"/>
              <w:left w:val="single" w:sz="4" w:space="0" w:color="auto"/>
              <w:bottom w:val="single" w:sz="4" w:space="0" w:color="auto"/>
              <w:right w:val="single" w:sz="4" w:space="0" w:color="auto"/>
            </w:tcBorders>
            <w:vAlign w:val="center"/>
          </w:tcPr>
          <w:p w14:paraId="35FC75CF" w14:textId="77777777" w:rsidR="00354D4E" w:rsidRPr="00A26BE3" w:rsidRDefault="00354D4E" w:rsidP="00354D4E">
            <w:pPr>
              <w:rPr>
                <w:rFonts w:asciiTheme="minorHAnsi" w:hAnsiTheme="minorHAnsi"/>
                <w:sz w:val="18"/>
                <w:szCs w:val="18"/>
              </w:rPr>
            </w:pPr>
          </w:p>
        </w:tc>
      </w:tr>
      <w:tr w:rsidR="00F574F5" w:rsidRPr="00A26BE3" w14:paraId="32F688A4" w14:textId="77777777" w:rsidTr="001F4EAD">
        <w:trPr>
          <w:trHeight w:val="144"/>
          <w:ins w:id="4" w:author="Wichert, RJ@Energy" w:date="2018-11-20T08:27:00Z"/>
        </w:trPr>
        <w:tc>
          <w:tcPr>
            <w:tcW w:w="216" w:type="pct"/>
            <w:tcBorders>
              <w:top w:val="single" w:sz="4" w:space="0" w:color="auto"/>
              <w:left w:val="single" w:sz="4" w:space="0" w:color="auto"/>
              <w:bottom w:val="single" w:sz="4" w:space="0" w:color="auto"/>
              <w:right w:val="single" w:sz="4" w:space="0" w:color="auto"/>
            </w:tcBorders>
            <w:vAlign w:val="center"/>
          </w:tcPr>
          <w:p w14:paraId="49890203" w14:textId="46D4CDDA" w:rsidR="00F574F5" w:rsidRPr="00A26BE3" w:rsidRDefault="00F574F5" w:rsidP="00354D4E">
            <w:pPr>
              <w:jc w:val="center"/>
              <w:rPr>
                <w:ins w:id="5" w:author="Wichert, RJ@Energy" w:date="2018-11-20T08:27:00Z"/>
                <w:rFonts w:asciiTheme="minorHAnsi" w:hAnsiTheme="minorHAnsi"/>
                <w:sz w:val="18"/>
                <w:szCs w:val="18"/>
              </w:rPr>
            </w:pPr>
            <w:ins w:id="6" w:author="Wichert, RJ@Energy" w:date="2018-11-20T08:27:00Z">
              <w:r>
                <w:rPr>
                  <w:rFonts w:asciiTheme="minorHAnsi" w:hAnsiTheme="minorHAnsi"/>
                  <w:sz w:val="18"/>
                  <w:szCs w:val="18"/>
                </w:rPr>
                <w:t>03</w:t>
              </w:r>
            </w:ins>
          </w:p>
        </w:tc>
        <w:tc>
          <w:tcPr>
            <w:tcW w:w="2369" w:type="pct"/>
            <w:tcBorders>
              <w:top w:val="single" w:sz="4" w:space="0" w:color="auto"/>
              <w:left w:val="single" w:sz="4" w:space="0" w:color="auto"/>
              <w:bottom w:val="single" w:sz="4" w:space="0" w:color="auto"/>
              <w:right w:val="single" w:sz="4" w:space="0" w:color="auto"/>
            </w:tcBorders>
            <w:vAlign w:val="center"/>
          </w:tcPr>
          <w:p w14:paraId="281F1564" w14:textId="78F289F9" w:rsidR="00F574F5" w:rsidRPr="00A26BE3" w:rsidRDefault="00F574F5" w:rsidP="00354D4E">
            <w:pPr>
              <w:rPr>
                <w:ins w:id="7" w:author="Wichert, RJ@Energy" w:date="2018-11-20T08:27:00Z"/>
                <w:rFonts w:asciiTheme="minorHAnsi" w:hAnsiTheme="minorHAnsi"/>
                <w:sz w:val="18"/>
                <w:szCs w:val="18"/>
              </w:rPr>
            </w:pPr>
            <w:ins w:id="8" w:author="Wichert, RJ@Energy" w:date="2018-11-20T08:27:00Z">
              <w:r>
                <w:rPr>
                  <w:rFonts w:asciiTheme="minorHAnsi" w:hAnsiTheme="minorHAnsi"/>
                  <w:sz w:val="18"/>
                  <w:szCs w:val="18"/>
                </w:rPr>
                <w:t>Indoor Unit Name</w:t>
              </w:r>
            </w:ins>
          </w:p>
        </w:tc>
        <w:tc>
          <w:tcPr>
            <w:tcW w:w="2415" w:type="pct"/>
            <w:tcBorders>
              <w:top w:val="single" w:sz="4" w:space="0" w:color="auto"/>
              <w:left w:val="single" w:sz="4" w:space="0" w:color="auto"/>
              <w:bottom w:val="single" w:sz="4" w:space="0" w:color="auto"/>
              <w:right w:val="single" w:sz="4" w:space="0" w:color="auto"/>
            </w:tcBorders>
            <w:vAlign w:val="center"/>
          </w:tcPr>
          <w:p w14:paraId="4B84712C" w14:textId="77777777" w:rsidR="00F574F5" w:rsidRPr="00A26BE3" w:rsidRDefault="00F574F5" w:rsidP="00354D4E">
            <w:pPr>
              <w:rPr>
                <w:ins w:id="9" w:author="Wichert, RJ@Energy" w:date="2018-11-20T08:27:00Z"/>
                <w:rFonts w:asciiTheme="minorHAnsi" w:hAnsiTheme="minorHAnsi"/>
                <w:sz w:val="18"/>
                <w:szCs w:val="18"/>
              </w:rPr>
            </w:pPr>
          </w:p>
        </w:tc>
      </w:tr>
      <w:tr w:rsidR="00354D4E" w:rsidRPr="00A26BE3" w14:paraId="35FC75D4" w14:textId="77777777" w:rsidTr="001F4EAD">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5FC75D1" w14:textId="3DA7516C" w:rsidR="00354D4E" w:rsidRPr="00A26BE3" w:rsidRDefault="00354D4E">
            <w:pPr>
              <w:jc w:val="center"/>
              <w:rPr>
                <w:rFonts w:asciiTheme="minorHAnsi" w:hAnsiTheme="minorHAnsi"/>
                <w:sz w:val="18"/>
                <w:szCs w:val="18"/>
              </w:rPr>
            </w:pPr>
            <w:r w:rsidRPr="00A26BE3">
              <w:rPr>
                <w:rFonts w:asciiTheme="minorHAnsi" w:hAnsiTheme="minorHAnsi"/>
                <w:sz w:val="18"/>
                <w:szCs w:val="18"/>
              </w:rPr>
              <w:t>0</w:t>
            </w:r>
            <w:del w:id="10" w:author="Wichert, RJ@Energy" w:date="2018-11-20T08:27:00Z">
              <w:r w:rsidRPr="00A26BE3" w:rsidDel="00F574F5">
                <w:rPr>
                  <w:rFonts w:asciiTheme="minorHAnsi" w:hAnsiTheme="minorHAnsi"/>
                  <w:sz w:val="18"/>
                  <w:szCs w:val="18"/>
                </w:rPr>
                <w:delText>3</w:delText>
              </w:r>
            </w:del>
            <w:ins w:id="11" w:author="Wichert, RJ@Energy" w:date="2018-11-20T08:27:00Z">
              <w:r w:rsidR="00F574F5">
                <w:rPr>
                  <w:rFonts w:asciiTheme="minorHAnsi" w:hAnsiTheme="minorHAnsi"/>
                  <w:sz w:val="18"/>
                  <w:szCs w:val="18"/>
                </w:rPr>
                <w:t>4</w:t>
              </w:r>
            </w:ins>
          </w:p>
        </w:tc>
        <w:tc>
          <w:tcPr>
            <w:tcW w:w="2369" w:type="pct"/>
            <w:tcBorders>
              <w:top w:val="single" w:sz="4" w:space="0" w:color="auto"/>
              <w:left w:val="single" w:sz="4" w:space="0" w:color="auto"/>
              <w:bottom w:val="single" w:sz="4" w:space="0" w:color="auto"/>
              <w:right w:val="single" w:sz="4" w:space="0" w:color="auto"/>
            </w:tcBorders>
            <w:vAlign w:val="center"/>
          </w:tcPr>
          <w:p w14:paraId="35FC75D2" w14:textId="519AC932" w:rsidR="00354D4E" w:rsidRPr="00A26BE3" w:rsidRDefault="00354D4E" w:rsidP="001F4EAD">
            <w:pPr>
              <w:rPr>
                <w:rFonts w:asciiTheme="minorHAnsi" w:hAnsiTheme="minorHAnsi"/>
                <w:sz w:val="18"/>
                <w:szCs w:val="18"/>
              </w:rPr>
            </w:pPr>
            <w:r w:rsidRPr="00A26BE3">
              <w:rPr>
                <w:rFonts w:asciiTheme="minorHAnsi" w:hAnsiTheme="minorHAnsi"/>
                <w:sz w:val="18"/>
                <w:szCs w:val="18"/>
              </w:rPr>
              <w:t>Verified Low Leakage Air-</w:t>
            </w:r>
            <w:r w:rsidR="001F4EAD">
              <w:rPr>
                <w:rFonts w:asciiTheme="minorHAnsi" w:hAnsiTheme="minorHAnsi"/>
                <w:sz w:val="18"/>
                <w:szCs w:val="18"/>
              </w:rPr>
              <w:t>H</w:t>
            </w:r>
            <w:r w:rsidRPr="00A26BE3">
              <w:rPr>
                <w:rFonts w:asciiTheme="minorHAnsi" w:hAnsiTheme="minorHAnsi"/>
                <w:sz w:val="18"/>
                <w:szCs w:val="18"/>
              </w:rPr>
              <w:t>andling Unit Credit from NRCC-PRF-01-E</w:t>
            </w:r>
          </w:p>
        </w:tc>
        <w:tc>
          <w:tcPr>
            <w:tcW w:w="2415" w:type="pct"/>
            <w:tcBorders>
              <w:top w:val="single" w:sz="4" w:space="0" w:color="auto"/>
              <w:left w:val="single" w:sz="4" w:space="0" w:color="auto"/>
              <w:bottom w:val="single" w:sz="4" w:space="0" w:color="auto"/>
              <w:right w:val="single" w:sz="4" w:space="0" w:color="auto"/>
            </w:tcBorders>
            <w:vAlign w:val="center"/>
          </w:tcPr>
          <w:p w14:paraId="35FC75D3" w14:textId="77777777" w:rsidR="00354D4E" w:rsidRPr="00A26BE3" w:rsidRDefault="00354D4E" w:rsidP="00354D4E">
            <w:pPr>
              <w:rPr>
                <w:rFonts w:asciiTheme="minorHAnsi" w:hAnsiTheme="minorHAnsi"/>
                <w:sz w:val="18"/>
                <w:szCs w:val="18"/>
              </w:rPr>
            </w:pPr>
          </w:p>
        </w:tc>
      </w:tr>
      <w:tr w:rsidR="00354D4E" w:rsidRPr="00A26BE3" w14:paraId="35FC75D8" w14:textId="77777777" w:rsidTr="001F4EAD">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5FC75D5" w14:textId="63FEE54F" w:rsidR="00354D4E" w:rsidRPr="00A26BE3" w:rsidRDefault="00354D4E">
            <w:pPr>
              <w:jc w:val="center"/>
              <w:rPr>
                <w:rFonts w:asciiTheme="minorHAnsi" w:hAnsiTheme="minorHAnsi"/>
                <w:sz w:val="18"/>
                <w:szCs w:val="18"/>
              </w:rPr>
            </w:pPr>
            <w:r w:rsidRPr="00A26BE3">
              <w:rPr>
                <w:rFonts w:asciiTheme="minorHAnsi" w:hAnsiTheme="minorHAnsi"/>
                <w:sz w:val="18"/>
                <w:szCs w:val="18"/>
              </w:rPr>
              <w:t>0</w:t>
            </w:r>
            <w:del w:id="12" w:author="Wichert, RJ@Energy" w:date="2018-11-20T08:27:00Z">
              <w:r w:rsidRPr="00A26BE3" w:rsidDel="00F574F5">
                <w:rPr>
                  <w:rFonts w:asciiTheme="minorHAnsi" w:hAnsiTheme="minorHAnsi"/>
                  <w:sz w:val="18"/>
                  <w:szCs w:val="18"/>
                </w:rPr>
                <w:delText>4</w:delText>
              </w:r>
            </w:del>
            <w:ins w:id="13" w:author="Wichert, RJ@Energy" w:date="2018-11-20T08:27:00Z">
              <w:r w:rsidR="00F574F5">
                <w:rPr>
                  <w:rFonts w:asciiTheme="minorHAnsi" w:hAnsiTheme="minorHAnsi"/>
                  <w:sz w:val="18"/>
                  <w:szCs w:val="18"/>
                </w:rPr>
                <w:t>5</w:t>
              </w:r>
            </w:ins>
          </w:p>
        </w:tc>
        <w:tc>
          <w:tcPr>
            <w:tcW w:w="2369" w:type="pct"/>
            <w:tcBorders>
              <w:top w:val="single" w:sz="4" w:space="0" w:color="auto"/>
              <w:left w:val="single" w:sz="4" w:space="0" w:color="auto"/>
              <w:bottom w:val="single" w:sz="4" w:space="0" w:color="auto"/>
              <w:right w:val="single" w:sz="4" w:space="0" w:color="auto"/>
            </w:tcBorders>
            <w:vAlign w:val="center"/>
          </w:tcPr>
          <w:p w14:paraId="35FC75D6" w14:textId="10936B55" w:rsidR="00354D4E" w:rsidRPr="00A26BE3" w:rsidRDefault="00354D4E" w:rsidP="00354D4E">
            <w:pPr>
              <w:rPr>
                <w:rFonts w:asciiTheme="minorHAnsi" w:hAnsiTheme="minorHAnsi"/>
                <w:sz w:val="18"/>
                <w:szCs w:val="18"/>
              </w:rPr>
            </w:pPr>
            <w:r w:rsidRPr="00A26BE3">
              <w:rPr>
                <w:rFonts w:asciiTheme="minorHAnsi" w:hAnsiTheme="minorHAnsi"/>
                <w:sz w:val="18"/>
                <w:szCs w:val="18"/>
              </w:rPr>
              <w:t>Duct System Compliance Category</w:t>
            </w:r>
          </w:p>
        </w:tc>
        <w:tc>
          <w:tcPr>
            <w:tcW w:w="2415" w:type="pct"/>
            <w:tcBorders>
              <w:top w:val="single" w:sz="4" w:space="0" w:color="auto"/>
              <w:left w:val="single" w:sz="4" w:space="0" w:color="auto"/>
              <w:bottom w:val="single" w:sz="4" w:space="0" w:color="auto"/>
              <w:right w:val="single" w:sz="4" w:space="0" w:color="auto"/>
            </w:tcBorders>
            <w:vAlign w:val="center"/>
          </w:tcPr>
          <w:p w14:paraId="35FC75D7" w14:textId="77777777" w:rsidR="00354D4E" w:rsidRPr="00A26BE3" w:rsidRDefault="00354D4E" w:rsidP="00354D4E">
            <w:pPr>
              <w:rPr>
                <w:rFonts w:asciiTheme="minorHAnsi" w:hAnsiTheme="minorHAnsi"/>
                <w:sz w:val="18"/>
                <w:szCs w:val="18"/>
              </w:rPr>
            </w:pPr>
          </w:p>
        </w:tc>
      </w:tr>
    </w:tbl>
    <w:p w14:paraId="35FC75DE" w14:textId="77777777" w:rsidR="007030BB" w:rsidRDefault="007030BB" w:rsidP="007030BB">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4"/>
        <w:gridCol w:w="5215"/>
        <w:gridCol w:w="5341"/>
      </w:tblGrid>
      <w:tr w:rsidR="00F34ECB" w:rsidRPr="00A26BE3" w14:paraId="35FC75E0" w14:textId="77777777" w:rsidTr="00E616C6">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5FC75DF" w14:textId="77777777" w:rsidR="00F34ECB" w:rsidRPr="00A26BE3" w:rsidRDefault="00F34ECB" w:rsidP="00E616C6">
            <w:pPr>
              <w:keepNext/>
              <w:rPr>
                <w:rFonts w:asciiTheme="minorHAnsi" w:hAnsiTheme="minorHAnsi"/>
                <w:sz w:val="18"/>
                <w:szCs w:val="18"/>
              </w:rPr>
            </w:pPr>
            <w:r w:rsidRPr="002C21F9">
              <w:rPr>
                <w:rFonts w:asciiTheme="minorHAnsi" w:hAnsiTheme="minorHAnsi"/>
                <w:b/>
                <w:sz w:val="20"/>
                <w:szCs w:val="18"/>
              </w:rPr>
              <w:t xml:space="preserve">B. Duct Leakage Diagnostic Test - MCH-04e – </w:t>
            </w:r>
            <w:r w:rsidR="00D85789" w:rsidRPr="002C21F9">
              <w:rPr>
                <w:rFonts w:asciiTheme="minorHAnsi" w:hAnsiTheme="minorHAnsi"/>
                <w:b/>
                <w:sz w:val="20"/>
                <w:szCs w:val="18"/>
              </w:rPr>
              <w:t>Altered Duct System using Smoke Test</w:t>
            </w:r>
          </w:p>
        </w:tc>
      </w:tr>
      <w:tr w:rsidR="00F34ECB" w:rsidRPr="00A26BE3" w14:paraId="35FC75E4" w14:textId="77777777" w:rsidTr="001F4EA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5E1" w14:textId="77777777" w:rsidR="00F34ECB" w:rsidRPr="00A26BE3" w:rsidRDefault="00F34ECB" w:rsidP="00E616C6">
            <w:pPr>
              <w:keepNext/>
              <w:jc w:val="center"/>
              <w:rPr>
                <w:rFonts w:asciiTheme="minorHAnsi" w:hAnsiTheme="minorHAnsi"/>
                <w:sz w:val="18"/>
                <w:szCs w:val="18"/>
              </w:rPr>
            </w:pPr>
            <w:r w:rsidRPr="00A26BE3">
              <w:rPr>
                <w:rFonts w:asciiTheme="minorHAnsi" w:hAnsiTheme="minorHAnsi"/>
                <w:sz w:val="18"/>
                <w:szCs w:val="18"/>
              </w:rPr>
              <w:t>01</w:t>
            </w:r>
          </w:p>
        </w:tc>
        <w:tc>
          <w:tcPr>
            <w:tcW w:w="2364" w:type="pct"/>
            <w:tcBorders>
              <w:top w:val="single" w:sz="4" w:space="0" w:color="auto"/>
              <w:left w:val="single" w:sz="4" w:space="0" w:color="auto"/>
              <w:bottom w:val="single" w:sz="4" w:space="0" w:color="auto"/>
              <w:right w:val="single" w:sz="4" w:space="0" w:color="auto"/>
            </w:tcBorders>
            <w:vAlign w:val="center"/>
          </w:tcPr>
          <w:p w14:paraId="35FC75E2" w14:textId="77777777" w:rsidR="00F34ECB" w:rsidRPr="00A26BE3" w:rsidRDefault="00F34ECB" w:rsidP="00E616C6">
            <w:pPr>
              <w:keepNext/>
              <w:rPr>
                <w:rFonts w:asciiTheme="minorHAnsi" w:hAnsiTheme="minorHAnsi"/>
                <w:sz w:val="18"/>
                <w:szCs w:val="18"/>
              </w:rPr>
            </w:pPr>
            <w:r w:rsidRPr="00A26BE3">
              <w:rPr>
                <w:rFonts w:asciiTheme="minorHAnsi" w:hAnsiTheme="minorHAnsi"/>
                <w:sz w:val="18"/>
                <w:szCs w:val="18"/>
              </w:rPr>
              <w:t>Condenser Nominal Cooling Capacity (ton)</w:t>
            </w:r>
          </w:p>
        </w:tc>
        <w:tc>
          <w:tcPr>
            <w:tcW w:w="2421" w:type="pct"/>
            <w:tcBorders>
              <w:top w:val="single" w:sz="4" w:space="0" w:color="auto"/>
              <w:left w:val="single" w:sz="4" w:space="0" w:color="auto"/>
              <w:bottom w:val="single" w:sz="4" w:space="0" w:color="auto"/>
              <w:right w:val="single" w:sz="4" w:space="0" w:color="auto"/>
            </w:tcBorders>
            <w:vAlign w:val="center"/>
          </w:tcPr>
          <w:p w14:paraId="35FC75E3" w14:textId="77777777" w:rsidR="00F34ECB" w:rsidRPr="00A26BE3" w:rsidRDefault="00F34ECB" w:rsidP="00E616C6">
            <w:pPr>
              <w:keepNext/>
              <w:rPr>
                <w:rFonts w:asciiTheme="minorHAnsi" w:hAnsiTheme="minorHAnsi"/>
                <w:sz w:val="18"/>
                <w:szCs w:val="18"/>
              </w:rPr>
            </w:pPr>
          </w:p>
        </w:tc>
      </w:tr>
      <w:tr w:rsidR="00F34ECB" w:rsidRPr="00A26BE3" w14:paraId="35FC75E8" w14:textId="77777777" w:rsidTr="001F4EA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5E5" w14:textId="77777777" w:rsidR="00F34ECB" w:rsidRPr="00A26BE3" w:rsidRDefault="00F34ECB" w:rsidP="00E616C6">
            <w:pPr>
              <w:keepNext/>
              <w:jc w:val="center"/>
              <w:rPr>
                <w:rFonts w:asciiTheme="minorHAnsi" w:hAnsiTheme="minorHAnsi"/>
                <w:sz w:val="18"/>
                <w:szCs w:val="18"/>
              </w:rPr>
            </w:pPr>
            <w:r w:rsidRPr="00A26BE3">
              <w:rPr>
                <w:rFonts w:asciiTheme="minorHAnsi" w:hAnsiTheme="minorHAnsi"/>
                <w:sz w:val="18"/>
                <w:szCs w:val="18"/>
              </w:rPr>
              <w:t>02</w:t>
            </w:r>
          </w:p>
        </w:tc>
        <w:tc>
          <w:tcPr>
            <w:tcW w:w="2364" w:type="pct"/>
            <w:tcBorders>
              <w:top w:val="single" w:sz="4" w:space="0" w:color="auto"/>
              <w:left w:val="single" w:sz="4" w:space="0" w:color="auto"/>
              <w:bottom w:val="single" w:sz="4" w:space="0" w:color="auto"/>
              <w:right w:val="single" w:sz="4" w:space="0" w:color="auto"/>
            </w:tcBorders>
            <w:vAlign w:val="center"/>
          </w:tcPr>
          <w:p w14:paraId="35FC75E6" w14:textId="77777777" w:rsidR="00F34ECB" w:rsidRPr="00A26BE3" w:rsidRDefault="00F34ECB" w:rsidP="00E616C6">
            <w:pPr>
              <w:keepNext/>
              <w:rPr>
                <w:rFonts w:asciiTheme="minorHAnsi" w:hAnsiTheme="minorHAnsi"/>
                <w:sz w:val="18"/>
                <w:szCs w:val="18"/>
              </w:rPr>
            </w:pPr>
            <w:r w:rsidRPr="00A26BE3">
              <w:rPr>
                <w:rFonts w:asciiTheme="minorHAnsi" w:hAnsiTheme="minorHAnsi"/>
                <w:sz w:val="18"/>
                <w:szCs w:val="18"/>
              </w:rPr>
              <w:t>Heating Capacity (kBtu/h)</w:t>
            </w:r>
          </w:p>
        </w:tc>
        <w:tc>
          <w:tcPr>
            <w:tcW w:w="2421" w:type="pct"/>
            <w:tcBorders>
              <w:top w:val="single" w:sz="4" w:space="0" w:color="auto"/>
              <w:left w:val="single" w:sz="4" w:space="0" w:color="auto"/>
              <w:bottom w:val="single" w:sz="4" w:space="0" w:color="auto"/>
              <w:right w:val="single" w:sz="4" w:space="0" w:color="auto"/>
            </w:tcBorders>
            <w:vAlign w:val="center"/>
          </w:tcPr>
          <w:p w14:paraId="35FC75E7" w14:textId="77777777" w:rsidR="00F34ECB" w:rsidRPr="00A26BE3" w:rsidRDefault="00F34ECB" w:rsidP="00E616C6">
            <w:pPr>
              <w:keepNext/>
              <w:rPr>
                <w:rFonts w:asciiTheme="minorHAnsi" w:hAnsiTheme="minorHAnsi"/>
                <w:sz w:val="18"/>
                <w:szCs w:val="18"/>
              </w:rPr>
            </w:pPr>
          </w:p>
        </w:tc>
      </w:tr>
      <w:tr w:rsidR="00F34ECB" w:rsidRPr="00A26BE3" w14:paraId="35FC75EC" w14:textId="77777777" w:rsidTr="001F4EA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5E9" w14:textId="77777777" w:rsidR="00F34ECB" w:rsidRPr="00A26BE3" w:rsidRDefault="00F34ECB" w:rsidP="00E616C6">
            <w:pPr>
              <w:keepNext/>
              <w:jc w:val="center"/>
              <w:rPr>
                <w:rFonts w:asciiTheme="minorHAnsi" w:hAnsiTheme="minorHAnsi"/>
                <w:sz w:val="18"/>
                <w:szCs w:val="18"/>
              </w:rPr>
            </w:pPr>
            <w:r w:rsidRPr="00A26BE3">
              <w:rPr>
                <w:rFonts w:asciiTheme="minorHAnsi" w:hAnsiTheme="minorHAnsi"/>
                <w:sz w:val="18"/>
                <w:szCs w:val="18"/>
              </w:rPr>
              <w:t>03</w:t>
            </w:r>
          </w:p>
        </w:tc>
        <w:tc>
          <w:tcPr>
            <w:tcW w:w="2364" w:type="pct"/>
            <w:tcBorders>
              <w:top w:val="single" w:sz="4" w:space="0" w:color="auto"/>
              <w:left w:val="single" w:sz="4" w:space="0" w:color="auto"/>
              <w:bottom w:val="single" w:sz="4" w:space="0" w:color="auto"/>
              <w:right w:val="single" w:sz="4" w:space="0" w:color="auto"/>
            </w:tcBorders>
            <w:vAlign w:val="center"/>
          </w:tcPr>
          <w:p w14:paraId="35FC75EA" w14:textId="77777777" w:rsidR="00F34ECB" w:rsidRPr="00A26BE3" w:rsidRDefault="00F34ECB" w:rsidP="00E616C6">
            <w:pPr>
              <w:keepNext/>
              <w:rPr>
                <w:rFonts w:asciiTheme="minorHAnsi" w:hAnsiTheme="minorHAnsi"/>
                <w:sz w:val="18"/>
                <w:szCs w:val="18"/>
              </w:rPr>
            </w:pPr>
            <w:r w:rsidRPr="00A26BE3">
              <w:rPr>
                <w:rFonts w:asciiTheme="minorHAnsi" w:hAnsiTheme="minorHAnsi"/>
                <w:sz w:val="18"/>
                <w:szCs w:val="18"/>
              </w:rPr>
              <w:t xml:space="preserve">Leakage Factor  </w:t>
            </w:r>
          </w:p>
        </w:tc>
        <w:tc>
          <w:tcPr>
            <w:tcW w:w="2421" w:type="pct"/>
            <w:tcBorders>
              <w:top w:val="single" w:sz="4" w:space="0" w:color="auto"/>
              <w:left w:val="single" w:sz="4" w:space="0" w:color="auto"/>
              <w:bottom w:val="single" w:sz="4" w:space="0" w:color="auto"/>
              <w:right w:val="single" w:sz="4" w:space="0" w:color="auto"/>
            </w:tcBorders>
            <w:vAlign w:val="center"/>
          </w:tcPr>
          <w:p w14:paraId="35FC75EB" w14:textId="77777777" w:rsidR="00F34ECB" w:rsidRPr="00A26BE3" w:rsidRDefault="00F34ECB" w:rsidP="00E616C6">
            <w:pPr>
              <w:keepNext/>
              <w:rPr>
                <w:rFonts w:asciiTheme="minorHAnsi" w:hAnsiTheme="minorHAnsi"/>
                <w:sz w:val="18"/>
                <w:szCs w:val="18"/>
              </w:rPr>
            </w:pPr>
          </w:p>
        </w:tc>
      </w:tr>
      <w:tr w:rsidR="00F34ECB" w:rsidRPr="00A26BE3" w14:paraId="35FC75F0" w14:textId="77777777" w:rsidTr="001F4EA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5ED" w14:textId="77777777" w:rsidR="00F34ECB" w:rsidRPr="00A26BE3" w:rsidRDefault="00F34ECB" w:rsidP="00E616C6">
            <w:pPr>
              <w:keepNext/>
              <w:jc w:val="center"/>
              <w:rPr>
                <w:rFonts w:asciiTheme="minorHAnsi" w:hAnsiTheme="minorHAnsi"/>
                <w:sz w:val="18"/>
                <w:szCs w:val="18"/>
              </w:rPr>
            </w:pPr>
            <w:r w:rsidRPr="00A26BE3">
              <w:rPr>
                <w:rFonts w:asciiTheme="minorHAnsi" w:hAnsiTheme="minorHAnsi"/>
                <w:sz w:val="18"/>
                <w:szCs w:val="18"/>
              </w:rPr>
              <w:t>04</w:t>
            </w:r>
          </w:p>
        </w:tc>
        <w:tc>
          <w:tcPr>
            <w:tcW w:w="2364" w:type="pct"/>
            <w:tcBorders>
              <w:top w:val="single" w:sz="4" w:space="0" w:color="auto"/>
              <w:left w:val="single" w:sz="4" w:space="0" w:color="auto"/>
              <w:bottom w:val="single" w:sz="4" w:space="0" w:color="auto"/>
              <w:right w:val="single" w:sz="4" w:space="0" w:color="auto"/>
            </w:tcBorders>
            <w:vAlign w:val="center"/>
          </w:tcPr>
          <w:p w14:paraId="35FC75EE" w14:textId="0465AD30" w:rsidR="00F34ECB" w:rsidRPr="00A26BE3" w:rsidRDefault="00F34ECB" w:rsidP="00E616C6">
            <w:pPr>
              <w:keepNext/>
              <w:rPr>
                <w:rFonts w:asciiTheme="minorHAnsi" w:hAnsiTheme="minorHAnsi"/>
                <w:sz w:val="18"/>
                <w:szCs w:val="18"/>
              </w:rPr>
            </w:pPr>
            <w:r w:rsidRPr="00A26BE3">
              <w:rPr>
                <w:rFonts w:asciiTheme="minorHAnsi" w:hAnsiTheme="minorHAnsi"/>
                <w:sz w:val="18"/>
                <w:szCs w:val="18"/>
              </w:rPr>
              <w:t>Air-Handling Unit Airflow (AHU</w:t>
            </w:r>
            <w:r w:rsidR="00452AF2">
              <w:rPr>
                <w:rFonts w:asciiTheme="minorHAnsi" w:hAnsiTheme="minorHAnsi"/>
                <w:sz w:val="18"/>
                <w:szCs w:val="18"/>
              </w:rPr>
              <w:t xml:space="preserve"> </w:t>
            </w:r>
            <w:r w:rsidRPr="00A26BE3">
              <w:rPr>
                <w:rFonts w:asciiTheme="minorHAnsi" w:hAnsiTheme="minorHAnsi"/>
                <w:sz w:val="18"/>
                <w:szCs w:val="18"/>
              </w:rPr>
              <w:t>Airflow) Determination Method</w:t>
            </w:r>
          </w:p>
        </w:tc>
        <w:tc>
          <w:tcPr>
            <w:tcW w:w="2421" w:type="pct"/>
            <w:tcBorders>
              <w:top w:val="single" w:sz="4" w:space="0" w:color="auto"/>
              <w:left w:val="single" w:sz="4" w:space="0" w:color="auto"/>
              <w:bottom w:val="single" w:sz="4" w:space="0" w:color="auto"/>
              <w:right w:val="single" w:sz="4" w:space="0" w:color="auto"/>
            </w:tcBorders>
            <w:vAlign w:val="center"/>
          </w:tcPr>
          <w:p w14:paraId="35FC75EF" w14:textId="77777777" w:rsidR="00F34ECB" w:rsidRPr="00A26BE3" w:rsidRDefault="00F34ECB" w:rsidP="00E616C6">
            <w:pPr>
              <w:keepNext/>
              <w:rPr>
                <w:rFonts w:asciiTheme="minorHAnsi" w:hAnsiTheme="minorHAnsi"/>
                <w:sz w:val="18"/>
                <w:szCs w:val="18"/>
              </w:rPr>
            </w:pPr>
          </w:p>
        </w:tc>
      </w:tr>
      <w:tr w:rsidR="00F34ECB" w:rsidRPr="00A26BE3" w14:paraId="35FC75F4" w14:textId="77777777" w:rsidTr="001F4EAD">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5F1" w14:textId="77777777" w:rsidR="00F34ECB" w:rsidRPr="00A26BE3" w:rsidRDefault="00F34ECB" w:rsidP="00E616C6">
            <w:pPr>
              <w:keepNext/>
              <w:spacing w:line="240" w:lineRule="exact"/>
              <w:ind w:left="-14" w:firstLine="14"/>
              <w:jc w:val="center"/>
              <w:rPr>
                <w:rFonts w:asciiTheme="minorHAnsi" w:hAnsiTheme="minorHAnsi"/>
                <w:sz w:val="18"/>
                <w:szCs w:val="18"/>
              </w:rPr>
            </w:pPr>
            <w:r w:rsidRPr="00A26BE3">
              <w:rPr>
                <w:rFonts w:asciiTheme="minorHAnsi" w:hAnsiTheme="minorHAnsi"/>
                <w:sz w:val="18"/>
                <w:szCs w:val="18"/>
              </w:rPr>
              <w:t>05</w:t>
            </w:r>
          </w:p>
        </w:tc>
        <w:tc>
          <w:tcPr>
            <w:tcW w:w="2364" w:type="pct"/>
            <w:tcBorders>
              <w:top w:val="single" w:sz="4" w:space="0" w:color="auto"/>
              <w:left w:val="single" w:sz="4" w:space="0" w:color="auto"/>
              <w:bottom w:val="single" w:sz="4" w:space="0" w:color="auto"/>
              <w:right w:val="single" w:sz="4" w:space="0" w:color="auto"/>
            </w:tcBorders>
            <w:vAlign w:val="center"/>
          </w:tcPr>
          <w:p w14:paraId="35FC75F2" w14:textId="77777777" w:rsidR="00F34ECB" w:rsidRPr="00A26BE3" w:rsidRDefault="00F34ECB" w:rsidP="00E616C6">
            <w:pPr>
              <w:keepNext/>
              <w:rPr>
                <w:rFonts w:asciiTheme="minorHAnsi" w:hAnsiTheme="minorHAnsi"/>
                <w:sz w:val="18"/>
                <w:szCs w:val="18"/>
              </w:rPr>
            </w:pPr>
            <w:r w:rsidRPr="00A26BE3">
              <w:rPr>
                <w:rFonts w:asciiTheme="minorHAnsi" w:hAnsiTheme="minorHAnsi"/>
                <w:sz w:val="18"/>
                <w:szCs w:val="18"/>
              </w:rPr>
              <w:t>Calculated Target Allowable Duct Leakage Rate (cfm25)</w:t>
            </w:r>
          </w:p>
        </w:tc>
        <w:tc>
          <w:tcPr>
            <w:tcW w:w="2421" w:type="pct"/>
            <w:tcBorders>
              <w:top w:val="single" w:sz="4" w:space="0" w:color="auto"/>
              <w:left w:val="single" w:sz="4" w:space="0" w:color="auto"/>
              <w:bottom w:val="single" w:sz="4" w:space="0" w:color="auto"/>
              <w:right w:val="single" w:sz="4" w:space="0" w:color="auto"/>
            </w:tcBorders>
            <w:vAlign w:val="center"/>
          </w:tcPr>
          <w:p w14:paraId="35FC75F3" w14:textId="77777777" w:rsidR="00F34ECB" w:rsidRPr="00A26BE3" w:rsidRDefault="00F34ECB" w:rsidP="00E616C6">
            <w:pPr>
              <w:keepNext/>
              <w:rPr>
                <w:rFonts w:asciiTheme="minorHAnsi" w:hAnsiTheme="minorHAnsi"/>
                <w:sz w:val="18"/>
                <w:szCs w:val="18"/>
              </w:rPr>
            </w:pPr>
          </w:p>
        </w:tc>
      </w:tr>
      <w:tr w:rsidR="00F34ECB" w:rsidRPr="00A26BE3" w14:paraId="35FC75F8" w14:textId="77777777" w:rsidTr="001F4EAD">
        <w:trPr>
          <w:trHeight w:val="144"/>
        </w:trPr>
        <w:tc>
          <w:tcPr>
            <w:tcW w:w="215" w:type="pct"/>
            <w:tcBorders>
              <w:bottom w:val="single" w:sz="4" w:space="0" w:color="auto"/>
            </w:tcBorders>
            <w:vAlign w:val="center"/>
          </w:tcPr>
          <w:p w14:paraId="35FC75F5" w14:textId="77777777" w:rsidR="00F34ECB" w:rsidRPr="00A26BE3" w:rsidRDefault="00F34ECB" w:rsidP="00E616C6">
            <w:pPr>
              <w:keepNext/>
              <w:spacing w:line="240" w:lineRule="exact"/>
              <w:ind w:left="-14" w:firstLine="14"/>
              <w:jc w:val="center"/>
              <w:rPr>
                <w:rFonts w:asciiTheme="minorHAnsi" w:hAnsiTheme="minorHAnsi"/>
                <w:sz w:val="18"/>
                <w:szCs w:val="18"/>
              </w:rPr>
            </w:pPr>
            <w:r w:rsidRPr="00A26BE3">
              <w:rPr>
                <w:rFonts w:asciiTheme="minorHAnsi" w:hAnsiTheme="minorHAnsi"/>
                <w:sz w:val="18"/>
                <w:szCs w:val="18"/>
              </w:rPr>
              <w:t>06</w:t>
            </w:r>
          </w:p>
        </w:tc>
        <w:tc>
          <w:tcPr>
            <w:tcW w:w="2364" w:type="pct"/>
            <w:tcBorders>
              <w:bottom w:val="single" w:sz="4" w:space="0" w:color="auto"/>
            </w:tcBorders>
            <w:shd w:val="clear" w:color="auto" w:fill="auto"/>
            <w:vAlign w:val="center"/>
          </w:tcPr>
          <w:p w14:paraId="35FC75F6" w14:textId="0BECECCD" w:rsidR="00F34ECB" w:rsidRPr="00A26BE3" w:rsidRDefault="00F34ECB" w:rsidP="00020377">
            <w:pPr>
              <w:keepNext/>
              <w:rPr>
                <w:rFonts w:asciiTheme="minorHAnsi" w:hAnsiTheme="minorHAnsi"/>
                <w:b/>
                <w:sz w:val="18"/>
                <w:szCs w:val="18"/>
              </w:rPr>
            </w:pPr>
            <w:r w:rsidRPr="00A26BE3">
              <w:rPr>
                <w:rFonts w:asciiTheme="minorHAnsi" w:hAnsiTheme="minorHAnsi"/>
                <w:sz w:val="18"/>
                <w:szCs w:val="18"/>
              </w:rPr>
              <w:t xml:space="preserve">Actual </w:t>
            </w:r>
            <w:r w:rsidR="00020377">
              <w:rPr>
                <w:rFonts w:asciiTheme="minorHAnsi" w:hAnsiTheme="minorHAnsi"/>
                <w:sz w:val="18"/>
                <w:szCs w:val="18"/>
              </w:rPr>
              <w:t>D</w:t>
            </w:r>
            <w:r w:rsidRPr="00A26BE3">
              <w:rPr>
                <w:rFonts w:asciiTheme="minorHAnsi" w:hAnsiTheme="minorHAnsi"/>
                <w:sz w:val="18"/>
                <w:szCs w:val="18"/>
              </w:rPr>
              <w:t xml:space="preserve">uct </w:t>
            </w:r>
            <w:r w:rsidR="00020377">
              <w:rPr>
                <w:rFonts w:asciiTheme="minorHAnsi" w:hAnsiTheme="minorHAnsi"/>
                <w:sz w:val="18"/>
                <w:szCs w:val="18"/>
              </w:rPr>
              <w:t>L</w:t>
            </w:r>
            <w:r w:rsidRPr="00A26BE3">
              <w:rPr>
                <w:rFonts w:asciiTheme="minorHAnsi" w:hAnsiTheme="minorHAnsi"/>
                <w:sz w:val="18"/>
                <w:szCs w:val="18"/>
              </w:rPr>
              <w:t xml:space="preserve">eakage </w:t>
            </w:r>
            <w:r w:rsidR="00020377">
              <w:rPr>
                <w:rFonts w:asciiTheme="minorHAnsi" w:hAnsiTheme="minorHAnsi"/>
                <w:sz w:val="18"/>
                <w:szCs w:val="18"/>
              </w:rPr>
              <w:t>R</w:t>
            </w:r>
            <w:r w:rsidRPr="00A26BE3">
              <w:rPr>
                <w:rFonts w:asciiTheme="minorHAnsi" w:hAnsiTheme="minorHAnsi"/>
                <w:sz w:val="18"/>
                <w:szCs w:val="18"/>
              </w:rPr>
              <w:t xml:space="preserve">ate from </w:t>
            </w:r>
            <w:r w:rsidR="00020377">
              <w:rPr>
                <w:rFonts w:asciiTheme="minorHAnsi" w:hAnsiTheme="minorHAnsi"/>
                <w:sz w:val="18"/>
                <w:szCs w:val="18"/>
              </w:rPr>
              <w:t>L</w:t>
            </w:r>
            <w:r w:rsidRPr="00A26BE3">
              <w:rPr>
                <w:rFonts w:asciiTheme="minorHAnsi" w:hAnsiTheme="minorHAnsi"/>
                <w:sz w:val="18"/>
                <w:szCs w:val="18"/>
              </w:rPr>
              <w:t xml:space="preserve">eakage </w:t>
            </w:r>
            <w:r w:rsidR="00020377">
              <w:rPr>
                <w:rFonts w:asciiTheme="minorHAnsi" w:hAnsiTheme="minorHAnsi"/>
                <w:sz w:val="18"/>
                <w:szCs w:val="18"/>
              </w:rPr>
              <w:t>T</w:t>
            </w:r>
            <w:r w:rsidRPr="00A26BE3">
              <w:rPr>
                <w:rFonts w:asciiTheme="minorHAnsi" w:hAnsiTheme="minorHAnsi"/>
                <w:sz w:val="18"/>
                <w:szCs w:val="18"/>
              </w:rPr>
              <w:t xml:space="preserve">est </w:t>
            </w:r>
            <w:r w:rsidR="00020377">
              <w:rPr>
                <w:rFonts w:asciiTheme="minorHAnsi" w:hAnsiTheme="minorHAnsi"/>
                <w:sz w:val="18"/>
                <w:szCs w:val="18"/>
              </w:rPr>
              <w:t>M</w:t>
            </w:r>
            <w:r w:rsidRPr="00A26BE3">
              <w:rPr>
                <w:rFonts w:asciiTheme="minorHAnsi" w:hAnsiTheme="minorHAnsi"/>
                <w:sz w:val="18"/>
                <w:szCs w:val="18"/>
              </w:rPr>
              <w:t>easurement (cfm25)</w:t>
            </w:r>
          </w:p>
        </w:tc>
        <w:tc>
          <w:tcPr>
            <w:tcW w:w="2421" w:type="pct"/>
            <w:tcBorders>
              <w:bottom w:val="single" w:sz="4" w:space="0" w:color="auto"/>
            </w:tcBorders>
            <w:shd w:val="clear" w:color="auto" w:fill="auto"/>
            <w:vAlign w:val="center"/>
          </w:tcPr>
          <w:p w14:paraId="35FC75F7" w14:textId="77777777" w:rsidR="00F34ECB" w:rsidRPr="00A26BE3" w:rsidRDefault="00F34ECB" w:rsidP="00E616C6">
            <w:pPr>
              <w:keepNext/>
              <w:rPr>
                <w:rFonts w:asciiTheme="minorHAnsi" w:hAnsiTheme="minorHAnsi"/>
                <w:sz w:val="18"/>
                <w:szCs w:val="18"/>
              </w:rPr>
            </w:pPr>
          </w:p>
        </w:tc>
      </w:tr>
      <w:tr w:rsidR="00F34ECB" w:rsidRPr="00A26BE3" w14:paraId="35FC75FC" w14:textId="77777777" w:rsidTr="001F4EAD">
        <w:trPr>
          <w:trHeight w:val="144"/>
        </w:trPr>
        <w:tc>
          <w:tcPr>
            <w:tcW w:w="215" w:type="pct"/>
            <w:vAlign w:val="center"/>
          </w:tcPr>
          <w:p w14:paraId="35FC75F9" w14:textId="77777777" w:rsidR="00F34ECB" w:rsidRPr="00A26BE3" w:rsidRDefault="00F34ECB" w:rsidP="00E616C6">
            <w:pPr>
              <w:keepNext/>
              <w:spacing w:line="240" w:lineRule="exact"/>
              <w:ind w:left="-14" w:firstLine="14"/>
              <w:jc w:val="center"/>
              <w:rPr>
                <w:rFonts w:asciiTheme="minorHAnsi" w:hAnsiTheme="minorHAnsi"/>
                <w:sz w:val="18"/>
                <w:szCs w:val="18"/>
              </w:rPr>
            </w:pPr>
            <w:r w:rsidRPr="00A26BE3">
              <w:rPr>
                <w:rFonts w:asciiTheme="minorHAnsi" w:hAnsiTheme="minorHAnsi"/>
                <w:sz w:val="18"/>
                <w:szCs w:val="18"/>
              </w:rPr>
              <w:t>0</w:t>
            </w:r>
            <w:r>
              <w:rPr>
                <w:rFonts w:asciiTheme="minorHAnsi" w:hAnsiTheme="minorHAnsi"/>
                <w:sz w:val="18"/>
                <w:szCs w:val="18"/>
              </w:rPr>
              <w:t>7</w:t>
            </w:r>
          </w:p>
        </w:tc>
        <w:tc>
          <w:tcPr>
            <w:tcW w:w="2364" w:type="pct"/>
            <w:shd w:val="clear" w:color="auto" w:fill="auto"/>
            <w:vAlign w:val="center"/>
          </w:tcPr>
          <w:p w14:paraId="35FC75FA" w14:textId="02894E03" w:rsidR="00F34ECB" w:rsidRPr="00A26BE3" w:rsidRDefault="00F34ECB">
            <w:pPr>
              <w:keepNext/>
              <w:rPr>
                <w:rFonts w:asciiTheme="minorHAnsi" w:hAnsiTheme="minorHAnsi"/>
                <w:sz w:val="18"/>
                <w:szCs w:val="18"/>
              </w:rPr>
            </w:pPr>
            <w:r w:rsidRPr="00A26BE3">
              <w:rPr>
                <w:rFonts w:asciiTheme="minorHAnsi" w:hAnsiTheme="minorHAnsi"/>
                <w:sz w:val="18"/>
                <w:szCs w:val="18"/>
              </w:rPr>
              <w:t xml:space="preserve">Compliance </w:t>
            </w:r>
            <w:r w:rsidR="00D9562E">
              <w:rPr>
                <w:rFonts w:asciiTheme="minorHAnsi" w:hAnsiTheme="minorHAnsi"/>
                <w:sz w:val="18"/>
                <w:szCs w:val="18"/>
              </w:rPr>
              <w:t>S</w:t>
            </w:r>
            <w:r w:rsidRPr="00A26BE3">
              <w:rPr>
                <w:rFonts w:asciiTheme="minorHAnsi" w:hAnsiTheme="minorHAnsi"/>
                <w:sz w:val="18"/>
                <w:szCs w:val="18"/>
              </w:rPr>
              <w:t>tatement:</w:t>
            </w:r>
          </w:p>
        </w:tc>
        <w:tc>
          <w:tcPr>
            <w:tcW w:w="2421" w:type="pct"/>
            <w:shd w:val="clear" w:color="auto" w:fill="auto"/>
            <w:vAlign w:val="center"/>
          </w:tcPr>
          <w:p w14:paraId="35FC75FB" w14:textId="77777777" w:rsidR="00F34ECB" w:rsidRPr="00A26BE3" w:rsidRDefault="00F34ECB" w:rsidP="00E616C6">
            <w:pPr>
              <w:rPr>
                <w:rFonts w:asciiTheme="minorHAnsi" w:hAnsiTheme="minorHAnsi"/>
                <w:sz w:val="18"/>
                <w:szCs w:val="18"/>
              </w:rPr>
            </w:pPr>
          </w:p>
        </w:tc>
      </w:tr>
    </w:tbl>
    <w:p w14:paraId="35FC75FD" w14:textId="77777777" w:rsidR="00F34ECB" w:rsidRDefault="00F34ECB" w:rsidP="007030BB">
      <w:pPr>
        <w:rPr>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1"/>
        <w:gridCol w:w="2767"/>
        <w:gridCol w:w="7741"/>
      </w:tblGrid>
      <w:tr w:rsidR="00F5195D" w:rsidRPr="00A26BE3" w14:paraId="35FC75FF" w14:textId="77777777" w:rsidTr="00A7778E">
        <w:trPr>
          <w:trHeight w:val="144"/>
        </w:trPr>
        <w:tc>
          <w:tcPr>
            <w:tcW w:w="5000" w:type="pct"/>
            <w:gridSpan w:val="3"/>
            <w:vAlign w:val="center"/>
          </w:tcPr>
          <w:p w14:paraId="35FC75FE" w14:textId="2F37A29A" w:rsidR="00F5195D" w:rsidRPr="002C21F9" w:rsidRDefault="00F5195D" w:rsidP="00A7778E">
            <w:pPr>
              <w:keepNext/>
              <w:tabs>
                <w:tab w:val="left" w:pos="-2600"/>
              </w:tabs>
              <w:ind w:right="86"/>
              <w:outlineLvl w:val="2"/>
              <w:rPr>
                <w:rFonts w:asciiTheme="minorHAnsi" w:hAnsiTheme="minorHAnsi"/>
                <w:b/>
                <w:caps/>
                <w:sz w:val="20"/>
                <w:szCs w:val="20"/>
              </w:rPr>
            </w:pPr>
            <w:r w:rsidRPr="002C21F9">
              <w:rPr>
                <w:rFonts w:asciiTheme="minorHAnsi" w:hAnsiTheme="minorHAnsi"/>
                <w:b/>
                <w:caps/>
                <w:sz w:val="20"/>
                <w:szCs w:val="20"/>
              </w:rPr>
              <w:t xml:space="preserve">C. </w:t>
            </w:r>
            <w:r w:rsidR="00452AF2" w:rsidRPr="002C21F9">
              <w:rPr>
                <w:rFonts w:asciiTheme="minorHAnsi" w:hAnsiTheme="minorHAnsi"/>
                <w:b/>
                <w:sz w:val="20"/>
                <w:szCs w:val="20"/>
              </w:rPr>
              <w:t>Additional Requirements for Compliance</w:t>
            </w:r>
          </w:p>
        </w:tc>
      </w:tr>
      <w:tr w:rsidR="00F5195D" w:rsidRPr="00A26BE3" w14:paraId="35FC7602" w14:textId="77777777" w:rsidTr="00A7778E">
        <w:trPr>
          <w:trHeight w:val="144"/>
        </w:trPr>
        <w:tc>
          <w:tcPr>
            <w:tcW w:w="223" w:type="pct"/>
            <w:vAlign w:val="center"/>
          </w:tcPr>
          <w:p w14:paraId="35FC7600" w14:textId="77777777" w:rsidR="00F5195D" w:rsidRPr="00A26BE3" w:rsidRDefault="00F5195D" w:rsidP="00A7778E">
            <w:pPr>
              <w:jc w:val="center"/>
              <w:rPr>
                <w:rFonts w:asciiTheme="minorHAnsi" w:hAnsiTheme="minorHAnsi"/>
                <w:sz w:val="18"/>
                <w:szCs w:val="18"/>
              </w:rPr>
            </w:pPr>
            <w:r w:rsidRPr="00A26BE3">
              <w:rPr>
                <w:rFonts w:asciiTheme="minorHAnsi" w:hAnsiTheme="minorHAnsi"/>
                <w:sz w:val="18"/>
                <w:szCs w:val="18"/>
              </w:rPr>
              <w:t>01</w:t>
            </w:r>
          </w:p>
        </w:tc>
        <w:tc>
          <w:tcPr>
            <w:tcW w:w="4777" w:type="pct"/>
            <w:gridSpan w:val="2"/>
            <w:vAlign w:val="center"/>
          </w:tcPr>
          <w:p w14:paraId="35FC7601" w14:textId="1B452D45" w:rsidR="00F5195D" w:rsidRPr="00A215E8" w:rsidRDefault="00F5195D" w:rsidP="00A7778E">
            <w:pPr>
              <w:rPr>
                <w:rFonts w:asciiTheme="minorHAnsi" w:hAnsiTheme="minorHAnsi"/>
                <w:sz w:val="18"/>
                <w:szCs w:val="18"/>
              </w:rPr>
            </w:pPr>
            <w:r>
              <w:rPr>
                <w:rFonts w:asciiTheme="minorHAnsi" w:hAnsiTheme="minorHAnsi"/>
                <w:sz w:val="18"/>
                <w:szCs w:val="18"/>
              </w:rPr>
              <w:t>If method of compliance is by use of smoke testing, then no</w:t>
            </w:r>
            <w:r w:rsidRPr="004860AE">
              <w:rPr>
                <w:rFonts w:asciiTheme="minorHAnsi" w:hAnsiTheme="minorHAnsi"/>
                <w:sz w:val="18"/>
                <w:szCs w:val="18"/>
              </w:rPr>
              <w:t xml:space="preserve"> visible smoke </w:t>
            </w:r>
            <w:r>
              <w:rPr>
                <w:rFonts w:asciiTheme="minorHAnsi" w:hAnsiTheme="minorHAnsi"/>
                <w:sz w:val="18"/>
                <w:szCs w:val="18"/>
              </w:rPr>
              <w:t>shall exit</w:t>
            </w:r>
            <w:r w:rsidRPr="004860AE">
              <w:rPr>
                <w:rFonts w:asciiTheme="minorHAnsi" w:hAnsiTheme="minorHAnsi"/>
                <w:sz w:val="18"/>
                <w:szCs w:val="18"/>
              </w:rPr>
              <w:t xml:space="preserve"> the accessible portions of the duct system.</w:t>
            </w:r>
            <w:r>
              <w:rPr>
                <w:rFonts w:asciiTheme="minorHAnsi" w:hAnsiTheme="minorHAnsi"/>
                <w:sz w:val="18"/>
                <w:szCs w:val="18"/>
              </w:rPr>
              <w:t xml:space="preserve">  </w:t>
            </w:r>
            <w:r w:rsidRPr="00D148C4">
              <w:rPr>
                <w:rFonts w:asciiTheme="minorHAnsi" w:hAnsiTheme="minorHAnsi"/>
                <w:sz w:val="18"/>
                <w:szCs w:val="18"/>
              </w:rPr>
              <w:t xml:space="preserve">Note </w:t>
            </w:r>
            <w:r w:rsidRPr="00D148C4">
              <w:rPr>
                <w:rFonts w:asciiTheme="minorHAnsi" w:hAnsiTheme="minorHAnsi"/>
                <w:b/>
                <w:sz w:val="18"/>
                <w:szCs w:val="18"/>
              </w:rPr>
              <w:t>–</w:t>
            </w:r>
            <w:r w:rsidRPr="00D148C4">
              <w:rPr>
                <w:rFonts w:asciiTheme="minorHAnsi" w:hAnsiTheme="minorHAnsi"/>
                <w:sz w:val="18"/>
                <w:szCs w:val="18"/>
              </w:rPr>
              <w:t xml:space="preserve"> Accessible is defined as having access thereto, but which first may require removal or opening of access panels, doors, or moving similar obstructions. If access to the ducts requires an object to be demolished or deconstructed then sealing of those ducts is not required</w:t>
            </w:r>
          </w:p>
        </w:tc>
      </w:tr>
      <w:tr w:rsidR="00F5195D" w:rsidRPr="00A26BE3" w14:paraId="35FC7605" w14:textId="77777777" w:rsidTr="00A7778E">
        <w:trPr>
          <w:trHeight w:val="144"/>
        </w:trPr>
        <w:tc>
          <w:tcPr>
            <w:tcW w:w="223" w:type="pct"/>
            <w:vAlign w:val="center"/>
          </w:tcPr>
          <w:p w14:paraId="35FC7603" w14:textId="77777777" w:rsidR="00F5195D" w:rsidRPr="00A26BE3" w:rsidRDefault="00F5195D" w:rsidP="00A7778E">
            <w:pPr>
              <w:jc w:val="center"/>
              <w:rPr>
                <w:rFonts w:asciiTheme="minorHAnsi" w:hAnsiTheme="minorHAnsi"/>
                <w:sz w:val="18"/>
                <w:szCs w:val="18"/>
              </w:rPr>
            </w:pPr>
            <w:r w:rsidRPr="00A26BE3">
              <w:rPr>
                <w:rFonts w:asciiTheme="minorHAnsi" w:hAnsiTheme="minorHAnsi"/>
                <w:sz w:val="18"/>
                <w:szCs w:val="18"/>
              </w:rPr>
              <w:t>02</w:t>
            </w:r>
          </w:p>
        </w:tc>
        <w:tc>
          <w:tcPr>
            <w:tcW w:w="4777" w:type="pct"/>
            <w:gridSpan w:val="2"/>
            <w:vAlign w:val="center"/>
          </w:tcPr>
          <w:p w14:paraId="35FC7604" w14:textId="5F62D69E" w:rsidR="00F5195D" w:rsidRPr="00A215E8" w:rsidRDefault="00F5195D" w:rsidP="00A7778E">
            <w:pPr>
              <w:rPr>
                <w:rFonts w:asciiTheme="minorHAnsi" w:hAnsiTheme="minorHAnsi"/>
                <w:sz w:val="18"/>
                <w:szCs w:val="18"/>
              </w:rPr>
            </w:pPr>
            <w:r>
              <w:rPr>
                <w:rFonts w:asciiTheme="minorHAnsi" w:hAnsiTheme="minorHAnsi"/>
                <w:sz w:val="18"/>
                <w:szCs w:val="18"/>
              </w:rPr>
              <w:t>If method of compliance is by use of smoke testing, s</w:t>
            </w:r>
            <w:r w:rsidRPr="00D148C4">
              <w:rPr>
                <w:rFonts w:asciiTheme="minorHAnsi" w:hAnsiTheme="minorHAnsi"/>
                <w:sz w:val="18"/>
                <w:szCs w:val="18"/>
              </w:rPr>
              <w:t>moke is only emanating from air-handling unit (AHU) cabinet and non</w:t>
            </w:r>
            <w:r w:rsidR="00452AF2">
              <w:rPr>
                <w:rFonts w:asciiTheme="minorHAnsi" w:hAnsiTheme="minorHAnsi"/>
                <w:sz w:val="18"/>
                <w:szCs w:val="18"/>
              </w:rPr>
              <w:t>-</w:t>
            </w:r>
            <w:r w:rsidRPr="00D148C4">
              <w:rPr>
                <w:rFonts w:asciiTheme="minorHAnsi" w:hAnsiTheme="minorHAnsi"/>
                <w:sz w:val="18"/>
                <w:szCs w:val="18"/>
              </w:rPr>
              <w:t>accessible portions of the duct system</w:t>
            </w:r>
          </w:p>
        </w:tc>
      </w:tr>
      <w:tr w:rsidR="00F5195D" w:rsidRPr="00A26BE3" w14:paraId="35FC7608" w14:textId="77777777" w:rsidTr="00A7778E">
        <w:trPr>
          <w:trHeight w:val="144"/>
        </w:trPr>
        <w:tc>
          <w:tcPr>
            <w:tcW w:w="223" w:type="pct"/>
            <w:vAlign w:val="center"/>
          </w:tcPr>
          <w:p w14:paraId="35FC7606" w14:textId="77777777" w:rsidR="00F5195D" w:rsidRPr="00A26BE3" w:rsidRDefault="00F5195D" w:rsidP="00A7778E">
            <w:pPr>
              <w:jc w:val="center"/>
              <w:rPr>
                <w:rFonts w:asciiTheme="minorHAnsi" w:hAnsiTheme="minorHAnsi"/>
                <w:sz w:val="18"/>
                <w:szCs w:val="18"/>
              </w:rPr>
            </w:pPr>
            <w:r w:rsidRPr="00A26BE3">
              <w:rPr>
                <w:rFonts w:asciiTheme="minorHAnsi" w:hAnsiTheme="minorHAnsi"/>
                <w:sz w:val="18"/>
                <w:szCs w:val="18"/>
              </w:rPr>
              <w:t>03</w:t>
            </w:r>
          </w:p>
        </w:tc>
        <w:tc>
          <w:tcPr>
            <w:tcW w:w="4777" w:type="pct"/>
            <w:gridSpan w:val="2"/>
            <w:vAlign w:val="center"/>
          </w:tcPr>
          <w:p w14:paraId="35FC7607" w14:textId="77777777" w:rsidR="00F5195D" w:rsidRPr="00A215E8" w:rsidRDefault="00F5195D" w:rsidP="00A7778E">
            <w:pPr>
              <w:rPr>
                <w:rFonts w:asciiTheme="minorHAnsi" w:hAnsiTheme="minorHAnsi"/>
                <w:b/>
                <w:sz w:val="18"/>
                <w:szCs w:val="18"/>
              </w:rPr>
            </w:pPr>
            <w:r w:rsidRPr="00A215E8">
              <w:rPr>
                <w:rFonts w:asciiTheme="minorHAnsi" w:hAnsiTheme="minorHAnsi"/>
                <w:sz w:val="18"/>
                <w:szCs w:val="18"/>
              </w:rPr>
              <w:t xml:space="preserve">System was tested in its normal operation condition.  </w:t>
            </w:r>
          </w:p>
        </w:tc>
      </w:tr>
      <w:tr w:rsidR="00F5195D" w:rsidRPr="00A26BE3" w14:paraId="35FC760B" w14:textId="77777777" w:rsidTr="00A7778E">
        <w:trPr>
          <w:trHeight w:val="144"/>
        </w:trPr>
        <w:tc>
          <w:tcPr>
            <w:tcW w:w="223" w:type="pct"/>
            <w:vAlign w:val="center"/>
          </w:tcPr>
          <w:p w14:paraId="35FC7609" w14:textId="77777777" w:rsidR="00F5195D" w:rsidRPr="00A26BE3" w:rsidRDefault="00F5195D" w:rsidP="00A7778E">
            <w:pPr>
              <w:jc w:val="center"/>
              <w:rPr>
                <w:rFonts w:asciiTheme="minorHAnsi" w:hAnsiTheme="minorHAnsi"/>
                <w:sz w:val="18"/>
                <w:szCs w:val="18"/>
              </w:rPr>
            </w:pPr>
            <w:r>
              <w:rPr>
                <w:rFonts w:asciiTheme="minorHAnsi" w:hAnsiTheme="minorHAnsi"/>
                <w:sz w:val="18"/>
                <w:szCs w:val="18"/>
              </w:rPr>
              <w:t>04</w:t>
            </w:r>
          </w:p>
        </w:tc>
        <w:tc>
          <w:tcPr>
            <w:tcW w:w="4777" w:type="pct"/>
            <w:gridSpan w:val="2"/>
            <w:vAlign w:val="center"/>
          </w:tcPr>
          <w:p w14:paraId="35FC760A" w14:textId="77777777" w:rsidR="00F5195D" w:rsidRPr="00A215E8" w:rsidRDefault="00F5195D" w:rsidP="00A7778E">
            <w:pPr>
              <w:rPr>
                <w:rFonts w:asciiTheme="minorHAnsi" w:hAnsiTheme="minorHAnsi"/>
                <w:b/>
                <w:sz w:val="18"/>
                <w:szCs w:val="18"/>
              </w:rPr>
            </w:pPr>
            <w:r w:rsidRPr="00A215E8">
              <w:rPr>
                <w:rFonts w:asciiTheme="minorHAnsi" w:hAnsiTheme="minorHAnsi"/>
                <w:bCs/>
                <w:sz w:val="18"/>
                <w:szCs w:val="18"/>
              </w:rPr>
              <w:t>All</w:t>
            </w:r>
            <w:r w:rsidRPr="00A215E8">
              <w:rPr>
                <w:rFonts w:asciiTheme="minorHAnsi" w:hAnsiTheme="minorHAnsi"/>
                <w:sz w:val="18"/>
                <w:szCs w:val="18"/>
              </w:rPr>
              <w:t xml:space="preserve"> supply and return register boots sealed to the surrounding material.</w:t>
            </w:r>
          </w:p>
        </w:tc>
      </w:tr>
      <w:tr w:rsidR="00F5195D" w:rsidRPr="00A26BE3" w14:paraId="35FC760E" w14:textId="77777777" w:rsidTr="00A7778E">
        <w:trPr>
          <w:trHeight w:val="144"/>
        </w:trPr>
        <w:tc>
          <w:tcPr>
            <w:tcW w:w="223" w:type="pct"/>
            <w:vAlign w:val="center"/>
          </w:tcPr>
          <w:p w14:paraId="35FC760C" w14:textId="77777777" w:rsidR="00F5195D" w:rsidRPr="00A26BE3" w:rsidRDefault="00F5195D" w:rsidP="00A7778E">
            <w:pPr>
              <w:jc w:val="center"/>
              <w:rPr>
                <w:rFonts w:asciiTheme="minorHAnsi" w:hAnsiTheme="minorHAnsi"/>
                <w:sz w:val="18"/>
                <w:szCs w:val="18"/>
              </w:rPr>
            </w:pPr>
            <w:r>
              <w:rPr>
                <w:rFonts w:asciiTheme="minorHAnsi" w:hAnsiTheme="minorHAnsi"/>
                <w:sz w:val="18"/>
                <w:szCs w:val="18"/>
              </w:rPr>
              <w:t>05</w:t>
            </w:r>
          </w:p>
        </w:tc>
        <w:tc>
          <w:tcPr>
            <w:tcW w:w="4777" w:type="pct"/>
            <w:gridSpan w:val="2"/>
            <w:vAlign w:val="center"/>
          </w:tcPr>
          <w:p w14:paraId="35FC760D" w14:textId="77777777" w:rsidR="00F5195D" w:rsidRPr="00A215E8" w:rsidRDefault="00F5195D" w:rsidP="00A7778E">
            <w:pPr>
              <w:rPr>
                <w:rFonts w:asciiTheme="minorHAnsi" w:hAnsiTheme="minorHAnsi"/>
                <w:b/>
                <w:sz w:val="18"/>
                <w:szCs w:val="18"/>
              </w:rPr>
            </w:pPr>
            <w:r w:rsidRPr="00A215E8">
              <w:rPr>
                <w:rFonts w:asciiTheme="minorHAnsi" w:hAnsiTheme="minorHAnsi"/>
                <w:sz w:val="18"/>
                <w:szCs w:val="18"/>
              </w:rPr>
              <w:t>Cloth backed rubber adhesive duct tape may not be used as the primary air sealing method for duct connections.</w:t>
            </w:r>
          </w:p>
        </w:tc>
      </w:tr>
      <w:tr w:rsidR="00F5195D" w:rsidRPr="00A26BE3" w14:paraId="35FC7611" w14:textId="77777777" w:rsidTr="00A7778E">
        <w:trPr>
          <w:trHeight w:val="144"/>
        </w:trPr>
        <w:tc>
          <w:tcPr>
            <w:tcW w:w="223" w:type="pct"/>
            <w:vAlign w:val="center"/>
          </w:tcPr>
          <w:p w14:paraId="35FC760F" w14:textId="77777777" w:rsidR="00F5195D" w:rsidRPr="00A26BE3" w:rsidRDefault="00F5195D" w:rsidP="00A7778E">
            <w:pPr>
              <w:jc w:val="center"/>
              <w:rPr>
                <w:rFonts w:asciiTheme="minorHAnsi" w:hAnsiTheme="minorHAnsi"/>
                <w:sz w:val="18"/>
                <w:szCs w:val="18"/>
              </w:rPr>
            </w:pPr>
            <w:r>
              <w:rPr>
                <w:rFonts w:asciiTheme="minorHAnsi" w:hAnsiTheme="minorHAnsi"/>
                <w:sz w:val="18"/>
                <w:szCs w:val="18"/>
              </w:rPr>
              <w:t>06</w:t>
            </w:r>
          </w:p>
        </w:tc>
        <w:tc>
          <w:tcPr>
            <w:tcW w:w="4777" w:type="pct"/>
            <w:gridSpan w:val="2"/>
            <w:vAlign w:val="center"/>
          </w:tcPr>
          <w:p w14:paraId="35FC7610" w14:textId="77777777" w:rsidR="00F5195D" w:rsidRPr="00A215E8" w:rsidRDefault="00F5195D" w:rsidP="00A7778E">
            <w:pPr>
              <w:rPr>
                <w:rFonts w:asciiTheme="minorHAnsi" w:hAnsiTheme="minorHAnsi"/>
                <w:sz w:val="18"/>
                <w:szCs w:val="18"/>
              </w:rPr>
            </w:pPr>
            <w:r w:rsidRPr="00A215E8">
              <w:rPr>
                <w:rFonts w:asciiTheme="minorHAnsi" w:hAnsiTheme="minorHAnsi"/>
                <w:sz w:val="18"/>
                <w:szCs w:val="18"/>
              </w:rPr>
              <w:t>All connection points between the air handler and the supply and return plenums are completely sealed.</w:t>
            </w:r>
          </w:p>
        </w:tc>
      </w:tr>
      <w:tr w:rsidR="004D691D" w:rsidRPr="00A26BE3" w14:paraId="35FC7615" w14:textId="77777777" w:rsidTr="005D4F47">
        <w:tblPrEx>
          <w:tblCellMar>
            <w:left w:w="108" w:type="dxa"/>
            <w:right w:w="108" w:type="dxa"/>
          </w:tblCellMar>
          <w:tblLook w:val="00A0" w:firstRow="1" w:lastRow="0" w:firstColumn="1" w:lastColumn="0" w:noHBand="0" w:noVBand="0"/>
        </w:tblPrEx>
        <w:trPr>
          <w:cantSplit/>
          <w:trHeight w:val="144"/>
        </w:trPr>
        <w:tc>
          <w:tcPr>
            <w:tcW w:w="223" w:type="pct"/>
            <w:vAlign w:val="center"/>
          </w:tcPr>
          <w:p w14:paraId="35FC7612" w14:textId="77777777" w:rsidR="004D691D" w:rsidRPr="00A26BE3" w:rsidRDefault="004D691D" w:rsidP="004D691D">
            <w:pPr>
              <w:jc w:val="center"/>
              <w:rPr>
                <w:rFonts w:asciiTheme="minorHAnsi" w:hAnsiTheme="minorHAnsi"/>
                <w:sz w:val="18"/>
                <w:szCs w:val="18"/>
              </w:rPr>
            </w:pPr>
            <w:r w:rsidRPr="00A26BE3">
              <w:rPr>
                <w:rFonts w:asciiTheme="minorHAnsi" w:hAnsiTheme="minorHAnsi"/>
                <w:sz w:val="18"/>
                <w:szCs w:val="18"/>
              </w:rPr>
              <w:t>0</w:t>
            </w:r>
            <w:r>
              <w:rPr>
                <w:rFonts w:asciiTheme="minorHAnsi" w:hAnsiTheme="minorHAnsi"/>
                <w:sz w:val="18"/>
                <w:szCs w:val="18"/>
              </w:rPr>
              <w:t>7</w:t>
            </w:r>
          </w:p>
        </w:tc>
        <w:tc>
          <w:tcPr>
            <w:tcW w:w="1258" w:type="pct"/>
            <w:vAlign w:val="center"/>
          </w:tcPr>
          <w:p w14:paraId="35FC7613" w14:textId="77777777" w:rsidR="004D691D" w:rsidRPr="00A26BE3" w:rsidRDefault="004D691D" w:rsidP="004D691D">
            <w:pPr>
              <w:rPr>
                <w:rFonts w:asciiTheme="minorHAnsi" w:hAnsiTheme="minorHAnsi"/>
                <w:sz w:val="18"/>
                <w:szCs w:val="18"/>
              </w:rPr>
            </w:pPr>
            <w:r w:rsidRPr="00A26BE3">
              <w:rPr>
                <w:rFonts w:asciiTheme="minorHAnsi" w:hAnsiTheme="minorHAnsi"/>
                <w:sz w:val="18"/>
                <w:szCs w:val="18"/>
              </w:rPr>
              <w:t>Verification Status:</w:t>
            </w:r>
          </w:p>
        </w:tc>
        <w:tc>
          <w:tcPr>
            <w:tcW w:w="3519" w:type="pct"/>
            <w:vAlign w:val="center"/>
          </w:tcPr>
          <w:p w14:paraId="7DFA3336" w14:textId="77777777" w:rsidR="004D691D" w:rsidRDefault="004D691D" w:rsidP="004D691D">
            <w:pPr>
              <w:pStyle w:val="ListParagraph"/>
              <w:keepNext/>
              <w:numPr>
                <w:ilvl w:val="0"/>
                <w:numId w:val="43"/>
              </w:numPr>
              <w:tabs>
                <w:tab w:val="left" w:pos="356"/>
              </w:tabs>
              <w:rPr>
                <w:ins w:id="14" w:author="Wichert, RJ@Energy" w:date="2018-11-30T09:17:00Z"/>
                <w:rFonts w:ascii="Calibri" w:hAnsi="Calibri"/>
                <w:sz w:val="18"/>
                <w:szCs w:val="18"/>
              </w:rPr>
            </w:pPr>
            <w:ins w:id="15" w:author="Wichert, RJ@Energy" w:date="2018-11-30T09:17:00Z">
              <w:r>
                <w:rPr>
                  <w:rFonts w:ascii="Calibri" w:hAnsi="Calibri"/>
                  <w:sz w:val="18"/>
                  <w:szCs w:val="18"/>
                  <w:u w:val="single"/>
                </w:rPr>
                <w:t>Pass</w:t>
              </w:r>
              <w:r>
                <w:rPr>
                  <w:rFonts w:ascii="Calibri" w:hAnsi="Calibri"/>
                  <w:sz w:val="18"/>
                  <w:szCs w:val="18"/>
                </w:rPr>
                <w:t xml:space="preserve"> - all applicable requirements are met; or</w:t>
              </w:r>
            </w:ins>
          </w:p>
          <w:p w14:paraId="028BABDC" w14:textId="443ED599" w:rsidR="004D691D" w:rsidRDefault="004D691D" w:rsidP="004D691D">
            <w:pPr>
              <w:pStyle w:val="ListParagraph"/>
              <w:keepNext/>
              <w:numPr>
                <w:ilvl w:val="0"/>
                <w:numId w:val="43"/>
              </w:numPr>
              <w:tabs>
                <w:tab w:val="left" w:pos="356"/>
              </w:tabs>
              <w:rPr>
                <w:ins w:id="16" w:author="Wichert, RJ@Energy" w:date="2018-11-30T09:17:00Z"/>
                <w:rFonts w:ascii="Calibri" w:hAnsi="Calibri"/>
                <w:sz w:val="18"/>
                <w:szCs w:val="18"/>
              </w:rPr>
            </w:pPr>
            <w:ins w:id="17" w:author="Wichert, RJ@Energy" w:date="2018-11-30T09:17: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35FC7614" w14:textId="10BB656A" w:rsidR="004D691D" w:rsidRPr="005D4F47" w:rsidRDefault="004D691D" w:rsidP="004D691D">
            <w:pPr>
              <w:pStyle w:val="ListParagraph"/>
              <w:keepNext/>
              <w:numPr>
                <w:ilvl w:val="0"/>
                <w:numId w:val="43"/>
              </w:numPr>
              <w:tabs>
                <w:tab w:val="left" w:pos="356"/>
              </w:tabs>
              <w:rPr>
                <w:rFonts w:asciiTheme="minorHAnsi" w:hAnsiTheme="minorHAnsi"/>
                <w:sz w:val="18"/>
                <w:szCs w:val="18"/>
              </w:rPr>
              <w:pPrChange w:id="18" w:author="Wichert, RJ@Energy" w:date="2018-11-30T09:17:00Z">
                <w:pPr>
                  <w:pStyle w:val="ListParagraph"/>
                  <w:tabs>
                    <w:tab w:val="left" w:pos="366"/>
                  </w:tabs>
                </w:pPr>
              </w:pPrChange>
            </w:pPr>
            <w:ins w:id="19" w:author="Wichert, RJ@Energy" w:date="2018-11-30T09:17:00Z">
              <w:r>
                <w:rPr>
                  <w:rFonts w:ascii="Calibri" w:hAnsi="Calibri"/>
                  <w:sz w:val="18"/>
                  <w:szCs w:val="18"/>
                  <w:u w:val="single"/>
                </w:rPr>
                <w:t>All N/A</w:t>
              </w:r>
              <w:r>
                <w:rPr>
                  <w:rFonts w:ascii="Calibri" w:hAnsi="Calibri"/>
                  <w:sz w:val="18"/>
                  <w:szCs w:val="18"/>
                </w:rPr>
                <w:t xml:space="preserve"> - This entire table is not applicable</w:t>
              </w:r>
            </w:ins>
          </w:p>
        </w:tc>
      </w:tr>
      <w:tr w:rsidR="004D691D" w:rsidRPr="00A26BE3" w14:paraId="35FC7619" w14:textId="77777777" w:rsidTr="005D4F47">
        <w:tblPrEx>
          <w:tblCellMar>
            <w:left w:w="108" w:type="dxa"/>
            <w:right w:w="108" w:type="dxa"/>
          </w:tblCellMar>
          <w:tblLook w:val="00A0" w:firstRow="1" w:lastRow="0" w:firstColumn="1" w:lastColumn="0" w:noHBand="0" w:noVBand="0"/>
        </w:tblPrEx>
        <w:trPr>
          <w:cantSplit/>
          <w:trHeight w:val="144"/>
        </w:trPr>
        <w:tc>
          <w:tcPr>
            <w:tcW w:w="223" w:type="pct"/>
            <w:vAlign w:val="center"/>
          </w:tcPr>
          <w:p w14:paraId="35FC7616" w14:textId="77777777" w:rsidR="004D691D" w:rsidRPr="00A26BE3" w:rsidRDefault="004D691D" w:rsidP="004D691D">
            <w:pPr>
              <w:jc w:val="center"/>
              <w:rPr>
                <w:rFonts w:asciiTheme="minorHAnsi" w:hAnsiTheme="minorHAnsi"/>
                <w:sz w:val="18"/>
                <w:szCs w:val="18"/>
              </w:rPr>
            </w:pPr>
            <w:r w:rsidRPr="00A26BE3">
              <w:rPr>
                <w:rFonts w:asciiTheme="minorHAnsi" w:hAnsiTheme="minorHAnsi"/>
                <w:sz w:val="18"/>
                <w:szCs w:val="18"/>
              </w:rPr>
              <w:t>0</w:t>
            </w:r>
            <w:r>
              <w:rPr>
                <w:rFonts w:asciiTheme="minorHAnsi" w:hAnsiTheme="minorHAnsi"/>
                <w:sz w:val="18"/>
                <w:szCs w:val="18"/>
              </w:rPr>
              <w:t>8</w:t>
            </w:r>
          </w:p>
        </w:tc>
        <w:tc>
          <w:tcPr>
            <w:tcW w:w="4777" w:type="pct"/>
            <w:gridSpan w:val="2"/>
            <w:vAlign w:val="center"/>
          </w:tcPr>
          <w:p w14:paraId="35FC7618" w14:textId="1DC2D07A" w:rsidR="004D691D" w:rsidRPr="00A26BE3" w:rsidRDefault="004D691D" w:rsidP="004D691D">
            <w:pPr>
              <w:rPr>
                <w:rFonts w:asciiTheme="minorHAnsi" w:hAnsiTheme="minorHAnsi"/>
                <w:sz w:val="18"/>
                <w:szCs w:val="18"/>
              </w:rPr>
            </w:pPr>
            <w:r w:rsidRPr="00A26BE3">
              <w:rPr>
                <w:rFonts w:asciiTheme="minorHAnsi" w:hAnsiTheme="minorHAnsi"/>
                <w:sz w:val="18"/>
                <w:szCs w:val="18"/>
              </w:rPr>
              <w:t xml:space="preserve">Correction Notes: </w:t>
            </w:r>
          </w:p>
        </w:tc>
      </w:tr>
      <w:tr w:rsidR="004D691D" w:rsidRPr="00A26BE3" w14:paraId="35FC761B" w14:textId="77777777" w:rsidTr="00A7778E">
        <w:tblPrEx>
          <w:tblCellMar>
            <w:left w:w="108" w:type="dxa"/>
            <w:right w:w="108" w:type="dxa"/>
          </w:tblCellMar>
          <w:tblLook w:val="00A0" w:firstRow="1" w:lastRow="0" w:firstColumn="1" w:lastColumn="0" w:noHBand="0" w:noVBand="0"/>
        </w:tblPrEx>
        <w:trPr>
          <w:cantSplit/>
          <w:trHeight w:val="144"/>
        </w:trPr>
        <w:tc>
          <w:tcPr>
            <w:tcW w:w="5000" w:type="pct"/>
            <w:gridSpan w:val="3"/>
          </w:tcPr>
          <w:p w14:paraId="35FC761A" w14:textId="77777777" w:rsidR="004D691D" w:rsidRPr="001F4EAD" w:rsidRDefault="004D691D" w:rsidP="004D691D">
            <w:pPr>
              <w:rPr>
                <w:rFonts w:asciiTheme="minorHAnsi" w:hAnsiTheme="minorHAnsi"/>
                <w:b/>
                <w:sz w:val="18"/>
                <w:szCs w:val="18"/>
              </w:rPr>
            </w:pPr>
            <w:r w:rsidRPr="001F4EAD">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35FC761C" w14:textId="77777777" w:rsidR="00354D4E" w:rsidRDefault="00354D4E" w:rsidP="007030BB">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
        <w:gridCol w:w="10540"/>
      </w:tblGrid>
      <w:tr w:rsidR="00354D4E" w:rsidRPr="00A26BE3" w14:paraId="35FC761F" w14:textId="77777777" w:rsidTr="00354D4E">
        <w:trPr>
          <w:cantSplit/>
          <w:trHeight w:val="432"/>
        </w:trPr>
        <w:tc>
          <w:tcPr>
            <w:tcW w:w="5000" w:type="pct"/>
            <w:gridSpan w:val="2"/>
            <w:vAlign w:val="center"/>
          </w:tcPr>
          <w:p w14:paraId="35FC761D" w14:textId="197E53BC" w:rsidR="00354D4E" w:rsidRPr="002C21F9" w:rsidRDefault="00354D4E" w:rsidP="002C21F9">
            <w:pPr>
              <w:keepNext/>
              <w:rPr>
                <w:rFonts w:ascii="Calibri" w:hAnsi="Calibri"/>
                <w:b/>
                <w:sz w:val="20"/>
                <w:szCs w:val="18"/>
              </w:rPr>
            </w:pPr>
            <w:r w:rsidRPr="002C21F9">
              <w:rPr>
                <w:rFonts w:ascii="Calibri" w:hAnsi="Calibri"/>
                <w:b/>
                <w:sz w:val="20"/>
                <w:szCs w:val="18"/>
              </w:rPr>
              <w:t>D. Determination of HERS Verification Compliance</w:t>
            </w:r>
          </w:p>
          <w:p w14:paraId="35FC761E" w14:textId="77777777" w:rsidR="00354D4E" w:rsidRPr="00A26BE3" w:rsidRDefault="00354D4E" w:rsidP="002C21F9">
            <w:pPr>
              <w:keepNext/>
              <w:rPr>
                <w:rFonts w:ascii="Calibri" w:hAnsi="Calibri"/>
                <w:sz w:val="18"/>
                <w:szCs w:val="18"/>
              </w:rPr>
            </w:pPr>
            <w:r w:rsidRPr="00A26BE3">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354D4E" w:rsidRPr="00A26BE3" w14:paraId="35FC7622" w14:textId="77777777" w:rsidTr="00354D4E">
        <w:trPr>
          <w:cantSplit/>
          <w:trHeight w:val="144"/>
        </w:trPr>
        <w:tc>
          <w:tcPr>
            <w:tcW w:w="216" w:type="pct"/>
            <w:vAlign w:val="center"/>
          </w:tcPr>
          <w:p w14:paraId="35FC7620" w14:textId="77777777" w:rsidR="00354D4E" w:rsidRPr="00A26BE3" w:rsidDel="00C76C40" w:rsidRDefault="00354D4E" w:rsidP="00354D4E">
            <w:pPr>
              <w:keepNext/>
              <w:jc w:val="center"/>
              <w:rPr>
                <w:rFonts w:ascii="Calibri" w:hAnsi="Calibri"/>
                <w:sz w:val="18"/>
                <w:szCs w:val="18"/>
              </w:rPr>
            </w:pPr>
            <w:r w:rsidRPr="00F5195D">
              <w:rPr>
                <w:rFonts w:asciiTheme="minorHAnsi" w:hAnsiTheme="minorHAnsi"/>
                <w:sz w:val="18"/>
                <w:szCs w:val="18"/>
              </w:rPr>
              <w:t>01</w:t>
            </w:r>
          </w:p>
        </w:tc>
        <w:tc>
          <w:tcPr>
            <w:tcW w:w="4784" w:type="pct"/>
            <w:vAlign w:val="center"/>
          </w:tcPr>
          <w:p w14:paraId="35FC7621" w14:textId="77777777" w:rsidR="00354D4E" w:rsidRPr="00A26BE3" w:rsidRDefault="00354D4E" w:rsidP="00354D4E">
            <w:pPr>
              <w:keepNext/>
              <w:rPr>
                <w:rFonts w:ascii="Calibri" w:hAnsi="Calibri"/>
                <w:sz w:val="18"/>
                <w:szCs w:val="18"/>
              </w:rPr>
            </w:pPr>
          </w:p>
        </w:tc>
      </w:tr>
    </w:tbl>
    <w:p w14:paraId="6C881E84" w14:textId="77777777" w:rsidR="004D691D" w:rsidRDefault="004D691D">
      <w:pPr>
        <w:rPr>
          <w:ins w:id="20" w:author="Wichert, RJ@Energy" w:date="2018-11-30T09:21:00Z"/>
          <w:rFonts w:asciiTheme="minorHAnsi" w:hAnsiTheme="minorHAnsi"/>
          <w:sz w:val="18"/>
          <w:szCs w:val="18"/>
        </w:rPr>
      </w:pPr>
    </w:p>
    <w:p w14:paraId="35FC7623" w14:textId="77777777" w:rsidR="007745E9" w:rsidRDefault="007745E9">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D32546" w:rsidRPr="009E2C1C" w:rsidDel="004D691D" w14:paraId="35FC7626" w14:textId="4F0C182E">
        <w:trPr>
          <w:trHeight w:val="206"/>
          <w:del w:id="21" w:author="Wichert, RJ@Energy" w:date="2018-11-30T09:21:00Z"/>
        </w:trPr>
        <w:tc>
          <w:tcPr>
            <w:tcW w:w="10950" w:type="dxa"/>
            <w:gridSpan w:val="4"/>
            <w:vAlign w:val="center"/>
          </w:tcPr>
          <w:p w14:paraId="35FC7625" w14:textId="77777777" w:rsidR="00D32546" w:rsidRPr="009351D2" w:rsidDel="004D691D" w:rsidRDefault="00D32546" w:rsidP="0093776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 w:author="Wichert, RJ@Energy" w:date="2018-11-30T09:21:00Z"/>
                <w:rFonts w:cs="Arial"/>
                <w:b/>
              </w:rPr>
            </w:pPr>
            <w:del w:id="23" w:author="Wichert, RJ@Energy" w:date="2018-11-30T09:21:00Z">
              <w:r w:rsidRPr="00E136A4" w:rsidDel="004D691D">
                <w:rPr>
                  <w:rFonts w:asciiTheme="minorHAnsi" w:hAnsiTheme="minorHAnsi" w:cs="Arial"/>
                  <w:b/>
                  <w:caps/>
                  <w:sz w:val="18"/>
                  <w:szCs w:val="18"/>
                </w:rPr>
                <w:lastRenderedPageBreak/>
                <w:delText>Documentation Author's Declaration Statement</w:delText>
              </w:r>
              <w:r w:rsidDel="004D691D">
                <w:rPr>
                  <w:rFonts w:asciiTheme="minorHAnsi" w:hAnsiTheme="minorHAnsi" w:cs="Arial"/>
                  <w:b/>
                  <w:caps/>
                  <w:sz w:val="18"/>
                  <w:szCs w:val="18"/>
                </w:rPr>
                <w:delText xml:space="preserve"> </w:delText>
              </w:r>
            </w:del>
          </w:p>
        </w:tc>
      </w:tr>
      <w:tr w:rsidR="00D32546" w:rsidRPr="001B14D6" w:rsidDel="004D691D" w14:paraId="35FC7628" w14:textId="75A72151">
        <w:trPr>
          <w:trHeight w:val="206"/>
          <w:del w:id="24" w:author="Wichert, RJ@Energy" w:date="2018-11-30T09:21:00Z"/>
        </w:trPr>
        <w:tc>
          <w:tcPr>
            <w:tcW w:w="10950" w:type="dxa"/>
            <w:gridSpan w:val="4"/>
            <w:vAlign w:val="center"/>
          </w:tcPr>
          <w:p w14:paraId="35FC7627" w14:textId="77777777" w:rsidR="00D32546" w:rsidRPr="00E136A4" w:rsidDel="004D691D" w:rsidRDefault="00D32546" w:rsidP="002C21F9">
            <w:pPr>
              <w:keepNext/>
              <w:numPr>
                <w:ilvl w:val="0"/>
                <w:numId w:val="38"/>
              </w:numPr>
              <w:ind w:left="271" w:hanging="270"/>
              <w:rPr>
                <w:del w:id="25" w:author="Wichert, RJ@Energy" w:date="2018-11-30T09:21:00Z"/>
                <w:rFonts w:asciiTheme="minorHAnsi" w:hAnsiTheme="minorHAnsi"/>
                <w:sz w:val="18"/>
                <w:szCs w:val="18"/>
              </w:rPr>
            </w:pPr>
            <w:del w:id="26" w:author="Wichert, RJ@Energy" w:date="2018-11-30T09:21:00Z">
              <w:r w:rsidRPr="00E136A4" w:rsidDel="004D691D">
                <w:rPr>
                  <w:rFonts w:asciiTheme="minorHAnsi" w:hAnsiTheme="minorHAnsi"/>
                  <w:sz w:val="18"/>
                  <w:szCs w:val="18"/>
                </w:rPr>
                <w:delText xml:space="preserve">I certify that this Certificate of </w:delText>
              </w:r>
              <w:r w:rsidDel="004D691D">
                <w:rPr>
                  <w:rFonts w:asciiTheme="minorHAnsi" w:hAnsiTheme="minorHAnsi"/>
                  <w:sz w:val="18"/>
                  <w:szCs w:val="18"/>
                </w:rPr>
                <w:delText>Installation</w:delText>
              </w:r>
              <w:r w:rsidRPr="00E136A4" w:rsidDel="004D691D">
                <w:rPr>
                  <w:rFonts w:asciiTheme="minorHAnsi" w:hAnsiTheme="minorHAnsi"/>
                  <w:sz w:val="18"/>
                  <w:szCs w:val="18"/>
                </w:rPr>
                <w:delText xml:space="preserve"> documentation is accurate and complete.</w:delText>
              </w:r>
            </w:del>
          </w:p>
        </w:tc>
      </w:tr>
      <w:tr w:rsidR="00D32546" w:rsidRPr="00B272DC" w:rsidDel="004D691D" w14:paraId="35FC762B" w14:textId="0C4697E1">
        <w:trPr>
          <w:trHeight w:val="360"/>
          <w:del w:id="27" w:author="Wichert, RJ@Energy" w:date="2018-11-30T09:21:00Z"/>
        </w:trPr>
        <w:tc>
          <w:tcPr>
            <w:tcW w:w="5577" w:type="dxa"/>
            <w:gridSpan w:val="2"/>
          </w:tcPr>
          <w:p w14:paraId="35FC7629" w14:textId="77777777" w:rsidR="00D32546" w:rsidRPr="00B272DC" w:rsidDel="004D691D" w:rsidRDefault="00D32546" w:rsidP="00937766">
            <w:pPr>
              <w:keepNext/>
              <w:rPr>
                <w:del w:id="28" w:author="Wichert, RJ@Energy" w:date="2018-11-30T09:21:00Z"/>
                <w:rFonts w:asciiTheme="minorHAnsi" w:hAnsiTheme="minorHAnsi"/>
                <w:sz w:val="14"/>
                <w:szCs w:val="14"/>
              </w:rPr>
            </w:pPr>
            <w:del w:id="29" w:author="Wichert, RJ@Energy" w:date="2018-11-30T09:21:00Z">
              <w:r w:rsidDel="004D691D">
                <w:rPr>
                  <w:rFonts w:asciiTheme="minorHAnsi" w:hAnsiTheme="minorHAnsi"/>
                  <w:sz w:val="14"/>
                  <w:szCs w:val="14"/>
                </w:rPr>
                <w:delText xml:space="preserve">Documentation Author </w:delText>
              </w:r>
              <w:r w:rsidRPr="00B272DC" w:rsidDel="004D691D">
                <w:rPr>
                  <w:rFonts w:asciiTheme="minorHAnsi" w:hAnsiTheme="minorHAnsi"/>
                  <w:sz w:val="14"/>
                  <w:szCs w:val="14"/>
                </w:rPr>
                <w:delText>Name:</w:delText>
              </w:r>
            </w:del>
          </w:p>
        </w:tc>
        <w:tc>
          <w:tcPr>
            <w:tcW w:w="5373" w:type="dxa"/>
            <w:gridSpan w:val="2"/>
          </w:tcPr>
          <w:p w14:paraId="35FC762A" w14:textId="77777777" w:rsidR="00D32546" w:rsidRPr="00B272DC" w:rsidDel="004D691D" w:rsidRDefault="00D32546" w:rsidP="00937766">
            <w:pPr>
              <w:keepNext/>
              <w:rPr>
                <w:del w:id="30" w:author="Wichert, RJ@Energy" w:date="2018-11-30T09:21:00Z"/>
                <w:rFonts w:asciiTheme="minorHAnsi" w:hAnsiTheme="minorHAnsi"/>
                <w:sz w:val="14"/>
                <w:szCs w:val="14"/>
              </w:rPr>
            </w:pPr>
            <w:del w:id="31" w:author="Wichert, RJ@Energy" w:date="2018-11-30T09:21:00Z">
              <w:r w:rsidDel="004D691D">
                <w:rPr>
                  <w:rFonts w:asciiTheme="minorHAnsi" w:hAnsiTheme="minorHAnsi"/>
                  <w:sz w:val="14"/>
                  <w:szCs w:val="14"/>
                </w:rPr>
                <w:delText xml:space="preserve">Documentation Author </w:delText>
              </w:r>
              <w:r w:rsidRPr="00B272DC" w:rsidDel="004D691D">
                <w:rPr>
                  <w:rFonts w:asciiTheme="minorHAnsi" w:hAnsiTheme="minorHAnsi"/>
                  <w:sz w:val="14"/>
                  <w:szCs w:val="14"/>
                </w:rPr>
                <w:delText>Signature:</w:delText>
              </w:r>
            </w:del>
          </w:p>
        </w:tc>
      </w:tr>
      <w:tr w:rsidR="00D32546" w:rsidRPr="00B272DC" w:rsidDel="004D691D" w14:paraId="35FC762E" w14:textId="4BA9E53A">
        <w:trPr>
          <w:trHeight w:val="360"/>
          <w:del w:id="32" w:author="Wichert, RJ@Energy" w:date="2018-11-30T09:21:00Z"/>
        </w:trPr>
        <w:tc>
          <w:tcPr>
            <w:tcW w:w="5577" w:type="dxa"/>
            <w:gridSpan w:val="2"/>
          </w:tcPr>
          <w:p w14:paraId="35FC762C" w14:textId="77777777" w:rsidR="00D32546" w:rsidRPr="00B272DC" w:rsidDel="004D691D" w:rsidRDefault="00D32546" w:rsidP="00937766">
            <w:pPr>
              <w:keepNext/>
              <w:rPr>
                <w:del w:id="33" w:author="Wichert, RJ@Energy" w:date="2018-11-30T09:21:00Z"/>
                <w:rFonts w:asciiTheme="minorHAnsi" w:hAnsiTheme="minorHAnsi"/>
                <w:sz w:val="14"/>
                <w:szCs w:val="14"/>
              </w:rPr>
            </w:pPr>
            <w:del w:id="34" w:author="Wichert, RJ@Energy" w:date="2018-11-30T09:21:00Z">
              <w:r w:rsidDel="004D691D">
                <w:rPr>
                  <w:rFonts w:asciiTheme="minorHAnsi" w:hAnsiTheme="minorHAnsi"/>
                  <w:sz w:val="14"/>
                  <w:szCs w:val="14"/>
                </w:rPr>
                <w:delText>Documentation Author Company Name</w:delText>
              </w:r>
              <w:r w:rsidRPr="00B272DC" w:rsidDel="004D691D">
                <w:rPr>
                  <w:rFonts w:asciiTheme="minorHAnsi" w:hAnsiTheme="minorHAnsi"/>
                  <w:sz w:val="14"/>
                  <w:szCs w:val="14"/>
                </w:rPr>
                <w:delText>:</w:delText>
              </w:r>
            </w:del>
          </w:p>
        </w:tc>
        <w:tc>
          <w:tcPr>
            <w:tcW w:w="5373" w:type="dxa"/>
            <w:gridSpan w:val="2"/>
          </w:tcPr>
          <w:p w14:paraId="35FC762D" w14:textId="77777777" w:rsidR="00D32546" w:rsidRPr="00B272DC" w:rsidDel="004D691D" w:rsidRDefault="00D32546" w:rsidP="00937766">
            <w:pPr>
              <w:keepNext/>
              <w:rPr>
                <w:del w:id="35" w:author="Wichert, RJ@Energy" w:date="2018-11-30T09:21:00Z"/>
                <w:rFonts w:asciiTheme="minorHAnsi" w:hAnsiTheme="minorHAnsi"/>
                <w:sz w:val="14"/>
                <w:szCs w:val="14"/>
              </w:rPr>
            </w:pPr>
            <w:del w:id="36" w:author="Wichert, RJ@Energy" w:date="2018-11-30T09:21:00Z">
              <w:r w:rsidRPr="00B272DC" w:rsidDel="004D691D">
                <w:rPr>
                  <w:rFonts w:asciiTheme="minorHAnsi" w:hAnsiTheme="minorHAnsi"/>
                  <w:sz w:val="14"/>
                  <w:szCs w:val="14"/>
                </w:rPr>
                <w:delText>Date</w:delText>
              </w:r>
              <w:r w:rsidDel="004D691D">
                <w:rPr>
                  <w:rFonts w:asciiTheme="minorHAnsi" w:hAnsiTheme="minorHAnsi"/>
                  <w:sz w:val="14"/>
                  <w:szCs w:val="14"/>
                </w:rPr>
                <w:delText xml:space="preserve"> Signed</w:delText>
              </w:r>
              <w:r w:rsidRPr="00B272DC" w:rsidDel="004D691D">
                <w:rPr>
                  <w:rFonts w:asciiTheme="minorHAnsi" w:hAnsiTheme="minorHAnsi"/>
                  <w:sz w:val="14"/>
                  <w:szCs w:val="14"/>
                </w:rPr>
                <w:delText>:</w:delText>
              </w:r>
            </w:del>
          </w:p>
        </w:tc>
      </w:tr>
      <w:tr w:rsidR="00D32546" w:rsidRPr="00B272DC" w:rsidDel="004D691D" w14:paraId="35FC7631" w14:textId="2E449ED9">
        <w:trPr>
          <w:trHeight w:val="360"/>
          <w:del w:id="37" w:author="Wichert, RJ@Energy" w:date="2018-11-30T09:21:00Z"/>
        </w:trPr>
        <w:tc>
          <w:tcPr>
            <w:tcW w:w="5577" w:type="dxa"/>
            <w:gridSpan w:val="2"/>
          </w:tcPr>
          <w:p w14:paraId="35FC762F" w14:textId="77777777" w:rsidR="00D32546" w:rsidRPr="00B272DC" w:rsidDel="004D691D" w:rsidRDefault="00D32546" w:rsidP="00937766">
            <w:pPr>
              <w:keepNext/>
              <w:rPr>
                <w:del w:id="38" w:author="Wichert, RJ@Energy" w:date="2018-11-30T09:21:00Z"/>
                <w:rFonts w:asciiTheme="minorHAnsi" w:hAnsiTheme="minorHAnsi"/>
                <w:sz w:val="14"/>
                <w:szCs w:val="14"/>
              </w:rPr>
            </w:pPr>
            <w:del w:id="39" w:author="Wichert, RJ@Energy" w:date="2018-11-30T09:21:00Z">
              <w:r w:rsidRPr="00B272DC" w:rsidDel="004D691D">
                <w:rPr>
                  <w:rFonts w:asciiTheme="minorHAnsi" w:hAnsiTheme="minorHAnsi"/>
                  <w:sz w:val="14"/>
                  <w:szCs w:val="14"/>
                </w:rPr>
                <w:delText>Address:</w:delText>
              </w:r>
            </w:del>
          </w:p>
        </w:tc>
        <w:tc>
          <w:tcPr>
            <w:tcW w:w="5373" w:type="dxa"/>
            <w:gridSpan w:val="2"/>
          </w:tcPr>
          <w:p w14:paraId="35FC7630" w14:textId="77777777" w:rsidR="00D32546" w:rsidRPr="00B272DC" w:rsidDel="004D691D" w:rsidRDefault="00D32546" w:rsidP="00937766">
            <w:pPr>
              <w:keepNext/>
              <w:rPr>
                <w:del w:id="40" w:author="Wichert, RJ@Energy" w:date="2018-11-30T09:21:00Z"/>
                <w:rFonts w:asciiTheme="minorHAnsi" w:hAnsiTheme="minorHAnsi"/>
                <w:sz w:val="14"/>
                <w:szCs w:val="14"/>
              </w:rPr>
            </w:pPr>
            <w:del w:id="41" w:author="Wichert, RJ@Energy" w:date="2018-11-30T09:21:00Z">
              <w:r w:rsidRPr="00B272DC" w:rsidDel="004D691D">
                <w:rPr>
                  <w:rFonts w:asciiTheme="minorHAnsi" w:hAnsiTheme="minorHAnsi"/>
                  <w:sz w:val="14"/>
                  <w:szCs w:val="14"/>
                </w:rPr>
                <w:delText>CEA/</w:delText>
              </w:r>
              <w:r w:rsidDel="004D691D">
                <w:rPr>
                  <w:rFonts w:asciiTheme="minorHAnsi" w:hAnsiTheme="minorHAnsi"/>
                  <w:sz w:val="14"/>
                  <w:szCs w:val="14"/>
                </w:rPr>
                <w:delText>HERS Certification I</w:delText>
              </w:r>
              <w:r w:rsidRPr="00B272DC" w:rsidDel="004D691D">
                <w:rPr>
                  <w:rFonts w:asciiTheme="minorHAnsi" w:hAnsiTheme="minorHAnsi"/>
                  <w:sz w:val="14"/>
                  <w:szCs w:val="14"/>
                </w:rPr>
                <w:delText>dentification (If applicable):</w:delText>
              </w:r>
            </w:del>
          </w:p>
        </w:tc>
      </w:tr>
      <w:tr w:rsidR="00D32546" w:rsidRPr="00B272DC" w:rsidDel="004D691D" w14:paraId="35FC7634" w14:textId="6A2CD491">
        <w:trPr>
          <w:trHeight w:val="360"/>
          <w:del w:id="42" w:author="Wichert, RJ@Energy" w:date="2018-11-30T09:21:00Z"/>
        </w:trPr>
        <w:tc>
          <w:tcPr>
            <w:tcW w:w="5577" w:type="dxa"/>
            <w:gridSpan w:val="2"/>
          </w:tcPr>
          <w:p w14:paraId="35FC7632" w14:textId="77777777" w:rsidR="00D32546" w:rsidRPr="00B272DC" w:rsidDel="004D691D" w:rsidRDefault="00D32546" w:rsidP="00937766">
            <w:pPr>
              <w:keepNext/>
              <w:rPr>
                <w:del w:id="43" w:author="Wichert, RJ@Energy" w:date="2018-11-30T09:21:00Z"/>
                <w:rFonts w:asciiTheme="minorHAnsi" w:hAnsiTheme="minorHAnsi"/>
                <w:sz w:val="14"/>
                <w:szCs w:val="14"/>
              </w:rPr>
            </w:pPr>
            <w:del w:id="44" w:author="Wichert, RJ@Energy" w:date="2018-11-30T09:21:00Z">
              <w:r w:rsidRPr="00B272DC" w:rsidDel="004D691D">
                <w:rPr>
                  <w:rFonts w:asciiTheme="minorHAnsi" w:hAnsiTheme="minorHAnsi"/>
                  <w:sz w:val="14"/>
                  <w:szCs w:val="14"/>
                </w:rPr>
                <w:delText>City/State/Zip:</w:delText>
              </w:r>
            </w:del>
          </w:p>
        </w:tc>
        <w:tc>
          <w:tcPr>
            <w:tcW w:w="5373" w:type="dxa"/>
            <w:gridSpan w:val="2"/>
          </w:tcPr>
          <w:p w14:paraId="35FC7633" w14:textId="77777777" w:rsidR="00D32546" w:rsidRPr="00B272DC" w:rsidDel="004D691D" w:rsidRDefault="00D32546" w:rsidP="00937766">
            <w:pPr>
              <w:keepNext/>
              <w:rPr>
                <w:del w:id="45" w:author="Wichert, RJ@Energy" w:date="2018-11-30T09:21:00Z"/>
                <w:rFonts w:asciiTheme="minorHAnsi" w:hAnsiTheme="minorHAnsi"/>
                <w:sz w:val="14"/>
                <w:szCs w:val="14"/>
              </w:rPr>
            </w:pPr>
            <w:del w:id="46" w:author="Wichert, RJ@Energy" w:date="2018-11-30T09:21:00Z">
              <w:r w:rsidRPr="00B272DC" w:rsidDel="004D691D">
                <w:rPr>
                  <w:rFonts w:asciiTheme="minorHAnsi" w:hAnsiTheme="minorHAnsi"/>
                  <w:sz w:val="14"/>
                  <w:szCs w:val="14"/>
                </w:rPr>
                <w:delText>Phone:</w:delText>
              </w:r>
            </w:del>
          </w:p>
        </w:tc>
      </w:tr>
      <w:tr w:rsidR="00D32546" w:rsidRPr="008E6C57" w:rsidDel="004D691D" w14:paraId="35FC7636" w14:textId="07B09AB2">
        <w:tblPrEx>
          <w:tblCellMar>
            <w:left w:w="115" w:type="dxa"/>
            <w:right w:w="115" w:type="dxa"/>
          </w:tblCellMar>
        </w:tblPrEx>
        <w:trPr>
          <w:trHeight w:val="296"/>
          <w:del w:id="47" w:author="Wichert, RJ@Energy" w:date="2018-11-30T09:21:00Z"/>
        </w:trPr>
        <w:tc>
          <w:tcPr>
            <w:tcW w:w="10950" w:type="dxa"/>
            <w:gridSpan w:val="4"/>
            <w:vAlign w:val="center"/>
          </w:tcPr>
          <w:p w14:paraId="35FC7635" w14:textId="77777777" w:rsidR="00D32546" w:rsidDel="004D691D" w:rsidRDefault="00D32546" w:rsidP="0093776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48" w:author="Wichert, RJ@Energy" w:date="2018-11-30T09:21:00Z"/>
                <w:rFonts w:asciiTheme="minorHAnsi" w:hAnsiTheme="minorHAnsi"/>
                <w:sz w:val="18"/>
                <w:szCs w:val="18"/>
              </w:rPr>
            </w:pPr>
            <w:del w:id="49" w:author="Wichert, RJ@Energy" w:date="2018-11-30T09:21:00Z">
              <w:r w:rsidDel="004D691D">
                <w:rPr>
                  <w:rFonts w:asciiTheme="minorHAnsi" w:hAnsiTheme="minorHAnsi" w:cs="Arial"/>
                  <w:b/>
                  <w:caps/>
                  <w:sz w:val="18"/>
                  <w:szCs w:val="18"/>
                </w:rPr>
                <w:delText xml:space="preserve">Responsible Person's </w:delText>
              </w:r>
              <w:r w:rsidRPr="008E6C57" w:rsidDel="004D691D">
                <w:rPr>
                  <w:rFonts w:asciiTheme="minorHAnsi" w:hAnsiTheme="minorHAnsi" w:cs="Arial"/>
                  <w:b/>
                  <w:caps/>
                  <w:sz w:val="18"/>
                  <w:szCs w:val="18"/>
                </w:rPr>
                <w:delText>Declaration statement</w:delText>
              </w:r>
              <w:r w:rsidDel="004D691D">
                <w:rPr>
                  <w:rFonts w:asciiTheme="minorHAnsi" w:hAnsiTheme="minorHAnsi" w:cs="Arial"/>
                  <w:b/>
                  <w:caps/>
                  <w:sz w:val="18"/>
                  <w:szCs w:val="18"/>
                </w:rPr>
                <w:delText xml:space="preserve">  </w:delText>
              </w:r>
            </w:del>
          </w:p>
        </w:tc>
      </w:tr>
      <w:tr w:rsidR="00D32546" w:rsidRPr="008E6C57" w:rsidDel="004D691D" w14:paraId="35FC763E" w14:textId="259531BF">
        <w:tblPrEx>
          <w:tblCellMar>
            <w:left w:w="115" w:type="dxa"/>
            <w:right w:w="115" w:type="dxa"/>
          </w:tblCellMar>
        </w:tblPrEx>
        <w:trPr>
          <w:trHeight w:val="504"/>
          <w:del w:id="50" w:author="Wichert, RJ@Energy" w:date="2018-11-30T09:21:00Z"/>
        </w:trPr>
        <w:tc>
          <w:tcPr>
            <w:tcW w:w="10950" w:type="dxa"/>
            <w:gridSpan w:val="4"/>
          </w:tcPr>
          <w:p w14:paraId="35FC7637" w14:textId="77777777" w:rsidR="00D32546" w:rsidRPr="00FD09A4" w:rsidDel="004D691D" w:rsidRDefault="00D32546" w:rsidP="002C21F9">
            <w:pPr>
              <w:pStyle w:val="Heading3"/>
              <w:numPr>
                <w:ilvl w:val="0"/>
                <w:numId w:val="0"/>
              </w:numPr>
              <w:spacing w:before="0"/>
              <w:ind w:right="86"/>
              <w:rPr>
                <w:del w:id="51" w:author="Wichert, RJ@Energy" w:date="2018-11-30T09:21:00Z"/>
                <w:rFonts w:asciiTheme="minorHAnsi" w:hAnsiTheme="minorHAnsi"/>
                <w:caps/>
                <w:sz w:val="18"/>
                <w:szCs w:val="18"/>
              </w:rPr>
            </w:pPr>
            <w:del w:id="52" w:author="Wichert, RJ@Energy" w:date="2018-11-30T09:21:00Z">
              <w:r w:rsidRPr="008E6C57" w:rsidDel="004D691D">
                <w:rPr>
                  <w:rFonts w:asciiTheme="minorHAnsi" w:hAnsiTheme="minorHAnsi"/>
                  <w:sz w:val="18"/>
                  <w:szCs w:val="18"/>
                </w:rPr>
                <w:delText xml:space="preserve">I certify </w:delText>
              </w:r>
              <w:r w:rsidDel="004D691D">
                <w:rPr>
                  <w:rFonts w:asciiTheme="minorHAnsi" w:hAnsiTheme="minorHAnsi"/>
                  <w:sz w:val="18"/>
                  <w:szCs w:val="18"/>
                </w:rPr>
                <w:delText xml:space="preserve">the following </w:delText>
              </w:r>
              <w:r w:rsidRPr="008E6C57" w:rsidDel="004D691D">
                <w:rPr>
                  <w:rFonts w:asciiTheme="minorHAnsi" w:hAnsiTheme="minorHAnsi"/>
                  <w:sz w:val="18"/>
                  <w:szCs w:val="18"/>
                </w:rPr>
                <w:delText xml:space="preserve">under penalty of perjury, under the </w:delText>
              </w:r>
              <w:r w:rsidDel="004D691D">
                <w:rPr>
                  <w:rFonts w:asciiTheme="minorHAnsi" w:hAnsiTheme="minorHAnsi"/>
                  <w:sz w:val="18"/>
                  <w:szCs w:val="18"/>
                </w:rPr>
                <w:delText>laws of the State of California:</w:delText>
              </w:r>
              <w:r w:rsidRPr="008E6C57" w:rsidDel="004D691D">
                <w:rPr>
                  <w:rFonts w:asciiTheme="minorHAnsi" w:hAnsiTheme="minorHAnsi"/>
                  <w:sz w:val="18"/>
                  <w:szCs w:val="18"/>
                </w:rPr>
                <w:delText xml:space="preserve"> </w:delText>
              </w:r>
            </w:del>
          </w:p>
          <w:p w14:paraId="35FC7638" w14:textId="77777777" w:rsidR="00D32546" w:rsidRPr="008E6C57" w:rsidDel="004D691D" w:rsidRDefault="00D32546" w:rsidP="002C21F9">
            <w:pPr>
              <w:pStyle w:val="Heading3"/>
              <w:numPr>
                <w:ilvl w:val="0"/>
                <w:numId w:val="37"/>
              </w:numPr>
              <w:spacing w:before="0"/>
              <w:ind w:right="90"/>
              <w:rPr>
                <w:del w:id="53" w:author="Wichert, RJ@Energy" w:date="2018-11-30T09:21:00Z"/>
                <w:rFonts w:asciiTheme="minorHAnsi" w:hAnsiTheme="minorHAnsi"/>
                <w:caps/>
                <w:sz w:val="18"/>
                <w:szCs w:val="18"/>
              </w:rPr>
            </w:pPr>
            <w:del w:id="54" w:author="Wichert, RJ@Energy" w:date="2018-11-30T09:21:00Z">
              <w:r w:rsidDel="004D691D">
                <w:rPr>
                  <w:rFonts w:asciiTheme="minorHAnsi" w:hAnsiTheme="minorHAnsi"/>
                  <w:sz w:val="18"/>
                  <w:szCs w:val="18"/>
                </w:rPr>
                <w:delText>T</w:delText>
              </w:r>
              <w:r w:rsidRPr="008E6C57" w:rsidDel="004D691D">
                <w:rPr>
                  <w:rFonts w:asciiTheme="minorHAnsi" w:hAnsiTheme="minorHAnsi"/>
                  <w:sz w:val="18"/>
                  <w:szCs w:val="18"/>
                </w:rPr>
                <w:delText xml:space="preserve">he information provided on this </w:delText>
              </w:r>
              <w:r w:rsidDel="004D691D">
                <w:rPr>
                  <w:rFonts w:asciiTheme="minorHAnsi" w:hAnsiTheme="minorHAnsi"/>
                  <w:sz w:val="18"/>
                  <w:szCs w:val="18"/>
                </w:rPr>
                <w:delText>Certificate of Installation</w:delText>
              </w:r>
              <w:r w:rsidRPr="008E6C57" w:rsidDel="004D691D">
                <w:rPr>
                  <w:rFonts w:asciiTheme="minorHAnsi" w:hAnsiTheme="minorHAnsi"/>
                  <w:sz w:val="18"/>
                  <w:szCs w:val="18"/>
                </w:rPr>
                <w:delText xml:space="preserve"> is true and correct.</w:delText>
              </w:r>
              <w:r w:rsidDel="004D691D">
                <w:rPr>
                  <w:rFonts w:asciiTheme="minorHAnsi" w:hAnsiTheme="minorHAnsi"/>
                  <w:sz w:val="18"/>
                  <w:szCs w:val="18"/>
                </w:rPr>
                <w:delText xml:space="preserve"> </w:delText>
              </w:r>
            </w:del>
          </w:p>
          <w:p w14:paraId="35FC7639" w14:textId="77777777" w:rsidR="00D32546" w:rsidRPr="008E6C57" w:rsidDel="004D691D" w:rsidRDefault="00D32546" w:rsidP="002C21F9">
            <w:pPr>
              <w:pStyle w:val="p2"/>
              <w:keepNext/>
              <w:numPr>
                <w:ilvl w:val="0"/>
                <w:numId w:val="37"/>
              </w:numPr>
              <w:tabs>
                <w:tab w:val="clear" w:pos="357"/>
              </w:tabs>
              <w:spacing w:line="240" w:lineRule="auto"/>
              <w:ind w:right="90"/>
              <w:rPr>
                <w:del w:id="55" w:author="Wichert, RJ@Energy" w:date="2018-11-30T09:21:00Z"/>
                <w:rFonts w:asciiTheme="minorHAnsi" w:hAnsiTheme="minorHAnsi"/>
                <w:snapToGrid/>
                <w:sz w:val="18"/>
                <w:szCs w:val="18"/>
              </w:rPr>
            </w:pPr>
            <w:del w:id="56" w:author="Wichert, RJ@Energy" w:date="2018-11-30T09:21:00Z">
              <w:r w:rsidRPr="00533710" w:rsidDel="004D691D">
                <w:rPr>
                  <w:rFonts w:asciiTheme="minorHAnsi" w:hAnsiTheme="minorHAnsi"/>
                  <w:sz w:val="18"/>
                  <w:szCs w:val="18"/>
                </w:rPr>
                <w:delText xml:space="preserve">I am eligible under Division 3 of the Business and Professions Code to accept responsibility for the scope of construction or installation, in the applicable classification, for the scope of work specified on this Certificate of Installation (responsible </w:delText>
              </w:r>
              <w:r w:rsidDel="004D691D">
                <w:rPr>
                  <w:rFonts w:asciiTheme="minorHAnsi" w:hAnsiTheme="minorHAnsi"/>
                  <w:sz w:val="18"/>
                  <w:szCs w:val="18"/>
                </w:rPr>
                <w:delText>builder/installer</w:delText>
              </w:r>
              <w:r w:rsidRPr="00533710" w:rsidDel="004D691D">
                <w:rPr>
                  <w:rFonts w:asciiTheme="minorHAnsi" w:hAnsiTheme="minorHAnsi"/>
                  <w:sz w:val="18"/>
                  <w:szCs w:val="18"/>
                </w:rPr>
                <w:delText xml:space="preserve">), otherwise I am an authorized representative of the responsible </w:delText>
              </w:r>
              <w:r w:rsidDel="004D691D">
                <w:rPr>
                  <w:rFonts w:asciiTheme="minorHAnsi" w:hAnsiTheme="minorHAnsi"/>
                  <w:sz w:val="18"/>
                  <w:szCs w:val="18"/>
                </w:rPr>
                <w:delText>builder/installer</w:delText>
              </w:r>
              <w:r w:rsidDel="004D691D">
                <w:rPr>
                  <w:rFonts w:asciiTheme="minorHAnsi" w:eastAsia="Calibri" w:hAnsiTheme="minorHAnsi"/>
                  <w:sz w:val="18"/>
                  <w:szCs w:val="18"/>
                </w:rPr>
                <w:delText>.</w:delText>
              </w:r>
            </w:del>
          </w:p>
          <w:p w14:paraId="35FC763A" w14:textId="77777777" w:rsidR="00D32546" w:rsidRPr="008E6C57" w:rsidDel="004D691D" w:rsidRDefault="00D32546" w:rsidP="002C21F9">
            <w:pPr>
              <w:keepNext/>
              <w:numPr>
                <w:ilvl w:val="0"/>
                <w:numId w:val="37"/>
              </w:numPr>
              <w:autoSpaceDE w:val="0"/>
              <w:autoSpaceDN w:val="0"/>
              <w:adjustRightInd w:val="0"/>
              <w:ind w:right="90"/>
              <w:rPr>
                <w:del w:id="57" w:author="Wichert, RJ@Energy" w:date="2018-11-30T09:21:00Z"/>
                <w:rFonts w:asciiTheme="minorHAnsi" w:hAnsiTheme="minorHAnsi"/>
                <w:sz w:val="18"/>
                <w:szCs w:val="18"/>
              </w:rPr>
            </w:pPr>
            <w:del w:id="58" w:author="Wichert, RJ@Energy" w:date="2018-11-30T09:21:00Z">
              <w:r w:rsidDel="004D691D">
                <w:rPr>
                  <w:rFonts w:asciiTheme="minorHAnsi" w:hAnsiTheme="minorHAnsi"/>
                  <w:sz w:val="18"/>
                  <w:szCs w:val="18"/>
                </w:rPr>
                <w:delText>The</w:delText>
              </w:r>
              <w:r w:rsidRPr="008E6C57" w:rsidDel="004D691D">
                <w:rPr>
                  <w:rFonts w:asciiTheme="minorHAnsi" w:hAnsiTheme="minorHAnsi"/>
                  <w:sz w:val="18"/>
                  <w:szCs w:val="18"/>
                </w:rPr>
                <w:delText xml:space="preserve"> </w:delText>
              </w:r>
              <w:r w:rsidRPr="00AA7D5B" w:rsidDel="004D691D">
                <w:rPr>
                  <w:rFonts w:asciiTheme="minorHAnsi" w:hAnsiTheme="minorHAnsi"/>
                  <w:sz w:val="18"/>
                  <w:szCs w:val="18"/>
                </w:rPr>
                <w:delText>constructed or installed features, materials, components or manufactured devices (the</w:delText>
              </w:r>
              <w:r w:rsidDel="004D691D">
                <w:rPr>
                  <w:rFonts w:asciiTheme="minorHAnsi" w:hAnsiTheme="minorHAnsi"/>
                  <w:sz w:val="18"/>
                  <w:szCs w:val="18"/>
                </w:rPr>
                <w:delText xml:space="preserve"> installation) identified on this</w:delText>
              </w:r>
              <w:r w:rsidRPr="00AA7D5B" w:rsidDel="004D691D">
                <w:rPr>
                  <w:rFonts w:asciiTheme="minorHAnsi" w:hAnsiTheme="minorHAnsi"/>
                  <w:sz w:val="18"/>
                  <w:szCs w:val="18"/>
                </w:rPr>
                <w:delText xml:space="preserve"> Certificate of Installation conforms to all applicable codes and regulations, and the installation conforms to the requirements given on the plans and specifications approved by the enforcement agency</w:delText>
              </w:r>
              <w:r w:rsidRPr="008E6C57" w:rsidDel="004D691D">
                <w:rPr>
                  <w:rFonts w:asciiTheme="minorHAnsi" w:eastAsia="Calibri" w:hAnsiTheme="minorHAnsi" w:cs="TimesNewRomanPSMT"/>
                  <w:sz w:val="18"/>
                  <w:szCs w:val="18"/>
                </w:rPr>
                <w:delText>.</w:delText>
              </w:r>
            </w:del>
          </w:p>
          <w:p w14:paraId="35FC763B" w14:textId="77777777" w:rsidR="00D32546" w:rsidRPr="008E6C57" w:rsidDel="004D691D" w:rsidRDefault="00D32546" w:rsidP="002C21F9">
            <w:pPr>
              <w:pStyle w:val="ListParagraph"/>
              <w:keepNext/>
              <w:numPr>
                <w:ilvl w:val="0"/>
                <w:numId w:val="37"/>
              </w:numPr>
              <w:autoSpaceDE w:val="0"/>
              <w:autoSpaceDN w:val="0"/>
              <w:adjustRightInd w:val="0"/>
              <w:rPr>
                <w:del w:id="59" w:author="Wichert, RJ@Energy" w:date="2018-11-30T09:21:00Z"/>
                <w:rFonts w:asciiTheme="minorHAnsi" w:hAnsiTheme="minorHAnsi"/>
                <w:sz w:val="18"/>
                <w:szCs w:val="18"/>
              </w:rPr>
            </w:pPr>
            <w:del w:id="60" w:author="Wichert, RJ@Energy" w:date="2018-11-30T09:21:00Z">
              <w:r w:rsidRPr="008E6C57" w:rsidDel="004D691D">
                <w:rPr>
                  <w:rFonts w:asciiTheme="minorHAnsi" w:hAnsiTheme="minorHAnsi"/>
                  <w:sz w:val="18"/>
                  <w:szCs w:val="18"/>
                </w:rPr>
                <w:delText>I understand that a HERS rater will check the installation to verify compliance, and that if such checking identifies defects; I am required to take co</w:delText>
              </w:r>
              <w:r w:rsidDel="004D691D">
                <w:rPr>
                  <w:rFonts w:asciiTheme="minorHAnsi" w:hAnsiTheme="minorHAnsi"/>
                  <w:sz w:val="18"/>
                  <w:szCs w:val="18"/>
                </w:rPr>
                <w:delText xml:space="preserve">rrective action at my expense. </w:delText>
              </w:r>
              <w:r w:rsidRPr="008E6C57" w:rsidDel="004D691D">
                <w:rPr>
                  <w:rFonts w:asciiTheme="minorHAnsi" w:hAnsiTheme="minorHAnsi"/>
                  <w:sz w:val="18"/>
                  <w:szCs w:val="18"/>
                </w:rPr>
                <w:delText>I understand t</w:delText>
              </w:r>
              <w:r w:rsidDel="004D691D">
                <w:rPr>
                  <w:rFonts w:asciiTheme="minorHAnsi" w:hAnsiTheme="minorHAnsi"/>
                  <w:sz w:val="18"/>
                  <w:szCs w:val="18"/>
                </w:rPr>
                <w:delText>hat Energy Commission and HERS P</w:delText>
              </w:r>
              <w:r w:rsidRPr="008E6C57" w:rsidDel="004D691D">
                <w:rPr>
                  <w:rFonts w:asciiTheme="minorHAnsi" w:hAnsiTheme="minorHAnsi"/>
                  <w:sz w:val="18"/>
                  <w:szCs w:val="18"/>
                </w:rPr>
                <w:delText>rovider representatives will also perform quality assurance checking of installations, including those approved as part of a sample group but not checked by a HERS rater, and if those installations fail to meet the requirements of such quality assurance checking, the required corrective action and additional checking/testing of other installations in that HERS sample group wi</w:delText>
              </w:r>
              <w:r w:rsidDel="004D691D">
                <w:rPr>
                  <w:rFonts w:asciiTheme="minorHAnsi" w:hAnsiTheme="minorHAnsi"/>
                  <w:sz w:val="18"/>
                  <w:szCs w:val="18"/>
                </w:rPr>
                <w:delText>ll be performed at my expense.</w:delText>
              </w:r>
            </w:del>
          </w:p>
          <w:p w14:paraId="35FC763C" w14:textId="77777777" w:rsidR="00D32546" w:rsidRPr="008E6C57" w:rsidDel="004D691D" w:rsidRDefault="00D32546" w:rsidP="002C21F9">
            <w:pPr>
              <w:pStyle w:val="ListParagraph"/>
              <w:keepNext/>
              <w:numPr>
                <w:ilvl w:val="0"/>
                <w:numId w:val="37"/>
              </w:numPr>
              <w:autoSpaceDE w:val="0"/>
              <w:autoSpaceDN w:val="0"/>
              <w:adjustRightInd w:val="0"/>
              <w:rPr>
                <w:del w:id="61" w:author="Wichert, RJ@Energy" w:date="2018-11-30T09:21:00Z"/>
                <w:rFonts w:asciiTheme="minorHAnsi" w:hAnsiTheme="minorHAnsi"/>
                <w:sz w:val="18"/>
                <w:szCs w:val="18"/>
              </w:rPr>
            </w:pPr>
            <w:del w:id="62" w:author="Wichert, RJ@Energy" w:date="2018-11-30T09:21:00Z">
              <w:r w:rsidRPr="008E6C57" w:rsidDel="004D691D">
                <w:rPr>
                  <w:rFonts w:asciiTheme="minorHAnsi" w:hAnsiTheme="minorHAnsi"/>
                  <w:sz w:val="18"/>
                  <w:szCs w:val="18"/>
                </w:rPr>
                <w:delText xml:space="preserve">I reviewed a copy of the </w:delText>
              </w:r>
              <w:r w:rsidDel="004D691D">
                <w:rPr>
                  <w:rFonts w:asciiTheme="minorHAnsi" w:hAnsiTheme="minorHAnsi"/>
                  <w:sz w:val="18"/>
                  <w:szCs w:val="18"/>
                </w:rPr>
                <w:delText>Certificate of Compliance</w:delText>
              </w:r>
              <w:r w:rsidRPr="008E6C57" w:rsidDel="004D691D">
                <w:rPr>
                  <w:rFonts w:asciiTheme="minorHAnsi" w:hAnsiTheme="minorHAnsi"/>
                  <w:sz w:val="18"/>
                  <w:szCs w:val="18"/>
                </w:rPr>
                <w:delText xml:space="preserve"> approved by the enforcement agency that identifies the specific requirements for the </w:delText>
              </w:r>
              <w:r w:rsidRPr="00AA7D5B" w:rsidDel="004D691D">
                <w:rPr>
                  <w:rFonts w:asciiTheme="minorHAnsi" w:hAnsiTheme="minorHAnsi"/>
                  <w:sz w:val="18"/>
                  <w:szCs w:val="18"/>
                </w:rPr>
                <w:delText>scope of construction or installation identified on this Certificate of Installation</w:delText>
              </w:r>
              <w:r w:rsidDel="004D691D">
                <w:rPr>
                  <w:rFonts w:asciiTheme="minorHAnsi" w:hAnsiTheme="minorHAnsi"/>
                  <w:sz w:val="18"/>
                  <w:szCs w:val="18"/>
                </w:rPr>
                <w:delText>, and I have ensured that the</w:delText>
              </w:r>
              <w:r w:rsidRPr="008E6C57" w:rsidDel="004D691D">
                <w:rPr>
                  <w:rFonts w:asciiTheme="minorHAnsi" w:hAnsiTheme="minorHAnsi"/>
                  <w:sz w:val="18"/>
                  <w:szCs w:val="18"/>
                </w:rPr>
                <w:delText xml:space="preserve"> re</w:delText>
              </w:r>
              <w:r w:rsidDel="004D691D">
                <w:rPr>
                  <w:rFonts w:asciiTheme="minorHAnsi" w:hAnsiTheme="minorHAnsi"/>
                  <w:sz w:val="18"/>
                  <w:szCs w:val="18"/>
                </w:rPr>
                <w:delText xml:space="preserve">quirements that </w:delText>
              </w:r>
              <w:r w:rsidRPr="008E6C57" w:rsidDel="004D691D">
                <w:rPr>
                  <w:rFonts w:asciiTheme="minorHAnsi" w:hAnsiTheme="minorHAnsi"/>
                  <w:sz w:val="18"/>
                  <w:szCs w:val="18"/>
                </w:rPr>
                <w:delText>apply to the</w:delText>
              </w:r>
              <w:r w:rsidDel="004D691D">
                <w:rPr>
                  <w:rFonts w:asciiTheme="minorHAnsi" w:hAnsiTheme="minorHAnsi"/>
                  <w:sz w:val="18"/>
                  <w:szCs w:val="18"/>
                </w:rPr>
                <w:delText xml:space="preserve"> construction or</w:delText>
              </w:r>
              <w:r w:rsidRPr="008E6C57" w:rsidDel="004D691D">
                <w:rPr>
                  <w:rFonts w:asciiTheme="minorHAnsi" w:hAnsiTheme="minorHAnsi"/>
                  <w:sz w:val="18"/>
                  <w:szCs w:val="18"/>
                </w:rPr>
                <w:delText xml:space="preserve"> installation have been met.</w:delText>
              </w:r>
            </w:del>
          </w:p>
          <w:p w14:paraId="35FC763D" w14:textId="77777777" w:rsidR="00D32546" w:rsidRPr="00E74533" w:rsidDel="004D691D" w:rsidRDefault="00D32546" w:rsidP="002C21F9">
            <w:pPr>
              <w:pStyle w:val="ListParagraph"/>
              <w:keepNext/>
              <w:numPr>
                <w:ilvl w:val="0"/>
                <w:numId w:val="37"/>
              </w:numPr>
              <w:autoSpaceDE w:val="0"/>
              <w:autoSpaceDN w:val="0"/>
              <w:adjustRightInd w:val="0"/>
              <w:rPr>
                <w:del w:id="63" w:author="Wichert, RJ@Energy" w:date="2018-11-30T09:21:00Z"/>
                <w:rFonts w:asciiTheme="minorHAnsi" w:hAnsiTheme="minorHAnsi"/>
                <w:b/>
              </w:rPr>
            </w:pPr>
            <w:del w:id="64" w:author="Wichert, RJ@Energy" w:date="2018-11-30T09:21:00Z">
              <w:r w:rsidRPr="00760262" w:rsidDel="004D691D">
                <w:rPr>
                  <w:rFonts w:asciiTheme="minorHAnsi" w:hAnsiTheme="minorHAnsi"/>
                  <w:sz w:val="18"/>
                  <w:szCs w:val="18"/>
                </w:rPr>
                <w:delText xml:space="preserve">I will ensure that a </w:delText>
              </w:r>
              <w:r w:rsidDel="004D691D">
                <w:rPr>
                  <w:rFonts w:asciiTheme="minorHAnsi" w:hAnsiTheme="minorHAnsi"/>
                  <w:sz w:val="18"/>
                  <w:szCs w:val="18"/>
                </w:rPr>
                <w:delText>registered</w:delText>
              </w:r>
              <w:r w:rsidRPr="00760262" w:rsidDel="004D691D">
                <w:rPr>
                  <w:rFonts w:asciiTheme="minorHAnsi" w:hAnsiTheme="minorHAnsi"/>
                  <w:sz w:val="18"/>
                  <w:szCs w:val="18"/>
                </w:rPr>
                <w:delText xml:space="preserve"> copy of this Certificate of Installation shall be posted, or made available with the building permit(s) issued for the building, and made available to the enforcement agency f</w:delText>
              </w:r>
              <w:r w:rsidDel="004D691D">
                <w:rPr>
                  <w:rFonts w:asciiTheme="minorHAnsi" w:hAnsiTheme="minorHAnsi"/>
                  <w:sz w:val="18"/>
                  <w:szCs w:val="18"/>
                </w:rPr>
                <w:delText>or all applicable inspections. I understand that a registered</w:delText>
              </w:r>
              <w:r w:rsidRPr="00760262" w:rsidDel="004D691D">
                <w:rPr>
                  <w:rFonts w:asciiTheme="minorHAnsi" w:hAnsiTheme="minorHAnsi"/>
                  <w:sz w:val="18"/>
                  <w:szCs w:val="18"/>
                </w:rPr>
                <w:delText xml:space="preserve"> copy of this Certificate of Installation is required to be included with the documentation the builder provides to the building owner at occupancy.</w:delText>
              </w:r>
              <w:r w:rsidRPr="008E6C57" w:rsidDel="004D691D">
                <w:rPr>
                  <w:rFonts w:asciiTheme="minorHAnsi" w:hAnsiTheme="minorHAnsi"/>
                  <w:sz w:val="18"/>
                  <w:szCs w:val="18"/>
                </w:rPr>
                <w:delText xml:space="preserve">  </w:delText>
              </w:r>
            </w:del>
          </w:p>
        </w:tc>
      </w:tr>
      <w:tr w:rsidR="00D32546" w:rsidRPr="00B272DC" w:rsidDel="004D691D" w14:paraId="35FC7641" w14:textId="2CD39F9B">
        <w:tblPrEx>
          <w:tblCellMar>
            <w:left w:w="108" w:type="dxa"/>
            <w:right w:w="108" w:type="dxa"/>
          </w:tblCellMar>
        </w:tblPrEx>
        <w:trPr>
          <w:trHeight w:val="360"/>
          <w:del w:id="65" w:author="Wichert, RJ@Energy" w:date="2018-11-30T09:21:00Z"/>
        </w:trPr>
        <w:tc>
          <w:tcPr>
            <w:tcW w:w="5307" w:type="dxa"/>
          </w:tcPr>
          <w:p w14:paraId="35FC763F" w14:textId="77777777" w:rsidR="00D32546" w:rsidRPr="00B272DC" w:rsidDel="004D691D" w:rsidRDefault="00D32546" w:rsidP="0093776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66" w:author="Wichert, RJ@Energy" w:date="2018-11-30T09:21:00Z"/>
                <w:rFonts w:asciiTheme="minorHAnsi" w:hAnsiTheme="minorHAnsi"/>
                <w:sz w:val="14"/>
                <w:szCs w:val="14"/>
              </w:rPr>
            </w:pPr>
            <w:del w:id="67" w:author="Wichert, RJ@Energy" w:date="2018-11-30T09:21:00Z">
              <w:r w:rsidRPr="00B272DC" w:rsidDel="004D691D">
                <w:rPr>
                  <w:rFonts w:asciiTheme="minorHAnsi" w:hAnsiTheme="minorHAnsi"/>
                  <w:sz w:val="14"/>
                  <w:szCs w:val="14"/>
                </w:rPr>
                <w:delText xml:space="preserve">Responsible </w:delText>
              </w:r>
              <w:r w:rsidDel="004D691D">
                <w:rPr>
                  <w:rFonts w:asciiTheme="minorHAnsi" w:hAnsiTheme="minorHAnsi"/>
                  <w:sz w:val="14"/>
                  <w:szCs w:val="14"/>
                </w:rPr>
                <w:delText>Builder/I</w:delText>
              </w:r>
              <w:r w:rsidRPr="00997081" w:rsidDel="004D691D">
                <w:rPr>
                  <w:rFonts w:asciiTheme="minorHAnsi" w:hAnsiTheme="minorHAnsi"/>
                  <w:sz w:val="14"/>
                  <w:szCs w:val="14"/>
                </w:rPr>
                <w:delText xml:space="preserve">nstaller </w:delText>
              </w:r>
              <w:r w:rsidRPr="00B272DC" w:rsidDel="004D691D">
                <w:rPr>
                  <w:rFonts w:asciiTheme="minorHAnsi" w:hAnsiTheme="minorHAnsi"/>
                  <w:sz w:val="14"/>
                  <w:szCs w:val="14"/>
                </w:rPr>
                <w:delText>Name:</w:delText>
              </w:r>
            </w:del>
          </w:p>
        </w:tc>
        <w:tc>
          <w:tcPr>
            <w:tcW w:w="5643" w:type="dxa"/>
            <w:gridSpan w:val="3"/>
          </w:tcPr>
          <w:p w14:paraId="35FC7640" w14:textId="77777777" w:rsidR="00D32546" w:rsidRPr="00B272DC" w:rsidDel="004D691D" w:rsidRDefault="00D32546" w:rsidP="0093776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68" w:author="Wichert, RJ@Energy" w:date="2018-11-30T09:21:00Z"/>
                <w:rFonts w:asciiTheme="minorHAnsi" w:hAnsiTheme="minorHAnsi"/>
                <w:sz w:val="14"/>
                <w:szCs w:val="14"/>
              </w:rPr>
            </w:pPr>
            <w:del w:id="69" w:author="Wichert, RJ@Energy" w:date="2018-11-30T09:21:00Z">
              <w:r w:rsidRPr="00B272DC" w:rsidDel="004D691D">
                <w:rPr>
                  <w:rFonts w:asciiTheme="minorHAnsi" w:hAnsiTheme="minorHAnsi"/>
                  <w:sz w:val="14"/>
                  <w:szCs w:val="14"/>
                </w:rPr>
                <w:delText xml:space="preserve">Responsible </w:delText>
              </w:r>
              <w:r w:rsidDel="004D691D">
                <w:rPr>
                  <w:rFonts w:asciiTheme="minorHAnsi" w:hAnsiTheme="minorHAnsi"/>
                  <w:sz w:val="14"/>
                  <w:szCs w:val="14"/>
                </w:rPr>
                <w:delText>Builder/I</w:delText>
              </w:r>
              <w:r w:rsidRPr="00997081" w:rsidDel="004D691D">
                <w:rPr>
                  <w:rFonts w:asciiTheme="minorHAnsi" w:hAnsiTheme="minorHAnsi"/>
                  <w:sz w:val="14"/>
                  <w:szCs w:val="14"/>
                </w:rPr>
                <w:delText xml:space="preserve">nstaller </w:delText>
              </w:r>
              <w:r w:rsidRPr="00B272DC" w:rsidDel="004D691D">
                <w:rPr>
                  <w:rFonts w:asciiTheme="minorHAnsi" w:hAnsiTheme="minorHAnsi"/>
                  <w:sz w:val="14"/>
                  <w:szCs w:val="14"/>
                </w:rPr>
                <w:delText>Signature:</w:delText>
              </w:r>
            </w:del>
          </w:p>
        </w:tc>
      </w:tr>
      <w:tr w:rsidR="00D32546" w:rsidRPr="00B272DC" w:rsidDel="004D691D" w14:paraId="35FC7644" w14:textId="3C5B87C2">
        <w:tblPrEx>
          <w:tblCellMar>
            <w:left w:w="108" w:type="dxa"/>
            <w:right w:w="108" w:type="dxa"/>
          </w:tblCellMar>
        </w:tblPrEx>
        <w:trPr>
          <w:trHeight w:val="360"/>
          <w:del w:id="70" w:author="Wichert, RJ@Energy" w:date="2018-11-30T09:21:00Z"/>
        </w:trPr>
        <w:tc>
          <w:tcPr>
            <w:tcW w:w="5307" w:type="dxa"/>
            <w:tcBorders>
              <w:top w:val="single" w:sz="4" w:space="0" w:color="auto"/>
              <w:left w:val="single" w:sz="4" w:space="0" w:color="auto"/>
              <w:bottom w:val="single" w:sz="4" w:space="0" w:color="auto"/>
              <w:right w:val="single" w:sz="4" w:space="0" w:color="auto"/>
            </w:tcBorders>
          </w:tcPr>
          <w:p w14:paraId="35FC7642" w14:textId="77777777" w:rsidR="00D32546" w:rsidRPr="00B272DC" w:rsidDel="004D691D" w:rsidRDefault="00D32546" w:rsidP="009377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71" w:author="Wichert, RJ@Energy" w:date="2018-11-30T09:21:00Z"/>
                <w:rFonts w:asciiTheme="minorHAnsi" w:hAnsiTheme="minorHAnsi"/>
                <w:sz w:val="14"/>
                <w:szCs w:val="14"/>
              </w:rPr>
            </w:pPr>
            <w:del w:id="72" w:author="Wichert, RJ@Energy" w:date="2018-11-30T09:21:00Z">
              <w:r w:rsidRPr="00B272DC" w:rsidDel="004D691D">
                <w:rPr>
                  <w:rFonts w:asciiTheme="minorHAnsi" w:hAnsiTheme="minorHAnsi"/>
                  <w:sz w:val="14"/>
                  <w:szCs w:val="14"/>
                </w:rPr>
                <w:delText>Company Name:  (Installing Subcontractor or General Contractor or Builder/Owner)</w:delText>
              </w:r>
            </w:del>
          </w:p>
        </w:tc>
        <w:tc>
          <w:tcPr>
            <w:tcW w:w="5643" w:type="dxa"/>
            <w:gridSpan w:val="3"/>
            <w:tcBorders>
              <w:top w:val="single" w:sz="4" w:space="0" w:color="auto"/>
              <w:left w:val="single" w:sz="4" w:space="0" w:color="auto"/>
              <w:bottom w:val="single" w:sz="4" w:space="0" w:color="auto"/>
              <w:right w:val="single" w:sz="4" w:space="0" w:color="auto"/>
            </w:tcBorders>
          </w:tcPr>
          <w:p w14:paraId="35FC7643" w14:textId="77777777" w:rsidR="00D32546" w:rsidRPr="00B272DC" w:rsidDel="004D691D" w:rsidRDefault="00D32546" w:rsidP="009377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73" w:author="Wichert, RJ@Energy" w:date="2018-11-30T09:21:00Z"/>
                <w:rFonts w:asciiTheme="minorHAnsi" w:hAnsiTheme="minorHAnsi"/>
                <w:sz w:val="14"/>
                <w:szCs w:val="14"/>
              </w:rPr>
            </w:pPr>
            <w:del w:id="74" w:author="Wichert, RJ@Energy" w:date="2018-11-30T09:21:00Z">
              <w:r w:rsidRPr="00B272DC" w:rsidDel="004D691D">
                <w:rPr>
                  <w:rFonts w:asciiTheme="minorHAnsi" w:hAnsiTheme="minorHAnsi"/>
                  <w:sz w:val="14"/>
                  <w:szCs w:val="14"/>
                </w:rPr>
                <w:delText>Position With Company (Title):</w:delText>
              </w:r>
            </w:del>
          </w:p>
        </w:tc>
      </w:tr>
      <w:tr w:rsidR="00D32546" w:rsidRPr="00B272DC" w:rsidDel="004D691D" w14:paraId="35FC7647" w14:textId="2D5F6165">
        <w:tblPrEx>
          <w:tblCellMar>
            <w:left w:w="108" w:type="dxa"/>
            <w:right w:w="108" w:type="dxa"/>
          </w:tblCellMar>
        </w:tblPrEx>
        <w:trPr>
          <w:trHeight w:val="360"/>
          <w:del w:id="75" w:author="Wichert, RJ@Energy" w:date="2018-11-30T09:21:00Z"/>
        </w:trPr>
        <w:tc>
          <w:tcPr>
            <w:tcW w:w="5307" w:type="dxa"/>
            <w:tcBorders>
              <w:top w:val="single" w:sz="4" w:space="0" w:color="auto"/>
              <w:left w:val="single" w:sz="4" w:space="0" w:color="auto"/>
              <w:bottom w:val="single" w:sz="4" w:space="0" w:color="auto"/>
              <w:right w:val="single" w:sz="4" w:space="0" w:color="auto"/>
            </w:tcBorders>
          </w:tcPr>
          <w:p w14:paraId="35FC7645" w14:textId="77777777" w:rsidR="00D32546" w:rsidRPr="00B272DC" w:rsidDel="004D691D" w:rsidRDefault="00D32546" w:rsidP="009377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76" w:author="Wichert, RJ@Energy" w:date="2018-11-30T09:21:00Z"/>
                <w:rFonts w:asciiTheme="minorHAnsi" w:hAnsiTheme="minorHAnsi"/>
                <w:sz w:val="14"/>
                <w:szCs w:val="14"/>
              </w:rPr>
            </w:pPr>
            <w:del w:id="77" w:author="Wichert, RJ@Energy" w:date="2018-11-30T09:21:00Z">
              <w:r w:rsidRPr="0047600B" w:rsidDel="004D691D">
                <w:rPr>
                  <w:rFonts w:asciiTheme="minorHAnsi" w:hAnsiTheme="minorHAnsi"/>
                  <w:sz w:val="14"/>
                  <w:szCs w:val="14"/>
                </w:rPr>
                <w:delText>Address:</w:delText>
              </w:r>
            </w:del>
          </w:p>
        </w:tc>
        <w:tc>
          <w:tcPr>
            <w:tcW w:w="5643" w:type="dxa"/>
            <w:gridSpan w:val="3"/>
            <w:tcBorders>
              <w:top w:val="single" w:sz="4" w:space="0" w:color="auto"/>
              <w:left w:val="single" w:sz="4" w:space="0" w:color="auto"/>
              <w:bottom w:val="single" w:sz="4" w:space="0" w:color="auto"/>
              <w:right w:val="single" w:sz="4" w:space="0" w:color="auto"/>
            </w:tcBorders>
          </w:tcPr>
          <w:p w14:paraId="35FC7646" w14:textId="77777777" w:rsidR="00D32546" w:rsidRPr="00B272DC" w:rsidDel="004D691D" w:rsidRDefault="00D32546" w:rsidP="009377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78" w:author="Wichert, RJ@Energy" w:date="2018-11-30T09:21:00Z"/>
                <w:rFonts w:asciiTheme="minorHAnsi" w:hAnsiTheme="minorHAnsi"/>
                <w:sz w:val="14"/>
                <w:szCs w:val="14"/>
              </w:rPr>
            </w:pPr>
            <w:del w:id="79" w:author="Wichert, RJ@Energy" w:date="2018-11-30T09:21:00Z">
              <w:r w:rsidRPr="00B272DC" w:rsidDel="004D691D">
                <w:rPr>
                  <w:rFonts w:asciiTheme="minorHAnsi" w:hAnsiTheme="minorHAnsi"/>
                  <w:sz w:val="14"/>
                  <w:szCs w:val="14"/>
                </w:rPr>
                <w:delText>CSLB License:</w:delText>
              </w:r>
            </w:del>
          </w:p>
        </w:tc>
      </w:tr>
      <w:tr w:rsidR="00D32546" w:rsidRPr="00B272DC" w:rsidDel="004D691D" w14:paraId="35FC764B" w14:textId="1CC663E7">
        <w:tblPrEx>
          <w:tblCellMar>
            <w:left w:w="108" w:type="dxa"/>
            <w:right w:w="108" w:type="dxa"/>
          </w:tblCellMar>
        </w:tblPrEx>
        <w:trPr>
          <w:trHeight w:val="360"/>
          <w:del w:id="80" w:author="Wichert, RJ@Energy" w:date="2018-11-30T09:21:00Z"/>
        </w:trPr>
        <w:tc>
          <w:tcPr>
            <w:tcW w:w="5307" w:type="dxa"/>
            <w:tcBorders>
              <w:top w:val="single" w:sz="4" w:space="0" w:color="auto"/>
              <w:left w:val="single" w:sz="4" w:space="0" w:color="auto"/>
              <w:bottom w:val="single" w:sz="4" w:space="0" w:color="auto"/>
              <w:right w:val="single" w:sz="4" w:space="0" w:color="auto"/>
            </w:tcBorders>
          </w:tcPr>
          <w:p w14:paraId="35FC7648" w14:textId="77777777" w:rsidR="00D32546" w:rsidRPr="00B272DC" w:rsidDel="004D691D" w:rsidRDefault="00D32546" w:rsidP="009377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81" w:author="Wichert, RJ@Energy" w:date="2018-11-30T09:21:00Z"/>
                <w:rFonts w:asciiTheme="minorHAnsi" w:hAnsiTheme="minorHAnsi"/>
                <w:sz w:val="14"/>
                <w:szCs w:val="14"/>
              </w:rPr>
            </w:pPr>
            <w:del w:id="82" w:author="Wichert, RJ@Energy" w:date="2018-11-30T09:21:00Z">
              <w:r w:rsidRPr="0047600B" w:rsidDel="004D691D">
                <w:rPr>
                  <w:rFonts w:asciiTheme="minorHAnsi" w:hAnsiTheme="minorHAnsi"/>
                  <w:sz w:val="14"/>
                  <w:szCs w:val="14"/>
                </w:rPr>
                <w:delText>City/State/Zip:</w:delText>
              </w:r>
            </w:del>
          </w:p>
        </w:tc>
        <w:tc>
          <w:tcPr>
            <w:tcW w:w="2821" w:type="dxa"/>
            <w:gridSpan w:val="2"/>
            <w:tcBorders>
              <w:top w:val="single" w:sz="4" w:space="0" w:color="auto"/>
              <w:left w:val="single" w:sz="4" w:space="0" w:color="auto"/>
              <w:bottom w:val="single" w:sz="4" w:space="0" w:color="auto"/>
              <w:right w:val="single" w:sz="4" w:space="0" w:color="auto"/>
            </w:tcBorders>
          </w:tcPr>
          <w:p w14:paraId="35FC7649" w14:textId="77777777" w:rsidR="00D32546" w:rsidRPr="00B272DC" w:rsidDel="004D691D" w:rsidRDefault="00D32546" w:rsidP="009377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83" w:author="Wichert, RJ@Energy" w:date="2018-11-30T09:21:00Z"/>
                <w:rFonts w:asciiTheme="minorHAnsi" w:hAnsiTheme="minorHAnsi"/>
                <w:sz w:val="14"/>
                <w:szCs w:val="14"/>
              </w:rPr>
            </w:pPr>
            <w:del w:id="84" w:author="Wichert, RJ@Energy" w:date="2018-11-30T09:21:00Z">
              <w:r w:rsidDel="004D691D">
                <w:rPr>
                  <w:rFonts w:asciiTheme="minorHAnsi" w:hAnsiTheme="minorHAnsi"/>
                  <w:sz w:val="14"/>
                  <w:szCs w:val="14"/>
                </w:rPr>
                <w:delText>Phone</w:delText>
              </w:r>
            </w:del>
          </w:p>
        </w:tc>
        <w:tc>
          <w:tcPr>
            <w:tcW w:w="2822" w:type="dxa"/>
            <w:tcBorders>
              <w:top w:val="single" w:sz="4" w:space="0" w:color="auto"/>
              <w:left w:val="single" w:sz="4" w:space="0" w:color="auto"/>
              <w:bottom w:val="single" w:sz="4" w:space="0" w:color="auto"/>
              <w:right w:val="single" w:sz="4" w:space="0" w:color="auto"/>
            </w:tcBorders>
          </w:tcPr>
          <w:p w14:paraId="35FC764A" w14:textId="77777777" w:rsidR="00D32546" w:rsidRPr="00B272DC" w:rsidDel="004D691D" w:rsidRDefault="00D32546" w:rsidP="009377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85" w:author="Wichert, RJ@Energy" w:date="2018-11-30T09:21:00Z"/>
                <w:rFonts w:asciiTheme="minorHAnsi" w:hAnsiTheme="minorHAnsi"/>
                <w:sz w:val="14"/>
                <w:szCs w:val="14"/>
              </w:rPr>
            </w:pPr>
            <w:del w:id="86" w:author="Wichert, RJ@Energy" w:date="2018-11-30T09:21:00Z">
              <w:r w:rsidRPr="00B272DC" w:rsidDel="004D691D">
                <w:rPr>
                  <w:rFonts w:asciiTheme="minorHAnsi" w:hAnsiTheme="minorHAnsi"/>
                  <w:sz w:val="14"/>
                  <w:szCs w:val="14"/>
                </w:rPr>
                <w:delText>Date Signed:</w:delText>
              </w:r>
            </w:del>
          </w:p>
        </w:tc>
      </w:tr>
      <w:tr w:rsidR="00D32546" w:rsidRPr="00B272DC" w:rsidDel="004D691D" w14:paraId="35FC764E" w14:textId="14AADF01">
        <w:tblPrEx>
          <w:tblCellMar>
            <w:left w:w="108" w:type="dxa"/>
            <w:right w:w="108" w:type="dxa"/>
          </w:tblCellMar>
        </w:tblPrEx>
        <w:trPr>
          <w:trHeight w:val="360"/>
          <w:del w:id="87" w:author="Wichert, RJ@Energy" w:date="2018-11-30T09:21:00Z"/>
        </w:trPr>
        <w:tc>
          <w:tcPr>
            <w:tcW w:w="5307" w:type="dxa"/>
            <w:tcBorders>
              <w:top w:val="single" w:sz="4" w:space="0" w:color="auto"/>
              <w:left w:val="single" w:sz="4" w:space="0" w:color="auto"/>
              <w:bottom w:val="single" w:sz="4" w:space="0" w:color="auto"/>
              <w:right w:val="single" w:sz="4" w:space="0" w:color="auto"/>
            </w:tcBorders>
          </w:tcPr>
          <w:p w14:paraId="35FC764C" w14:textId="77777777" w:rsidR="00D32546" w:rsidRPr="00B272DC" w:rsidDel="004D691D" w:rsidRDefault="00D32546" w:rsidP="009377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88" w:author="Wichert, RJ@Energy" w:date="2018-11-30T09:21:00Z"/>
                <w:rFonts w:asciiTheme="minorHAnsi" w:hAnsiTheme="minorHAnsi"/>
                <w:sz w:val="14"/>
                <w:szCs w:val="14"/>
              </w:rPr>
            </w:pPr>
            <w:del w:id="89" w:author="Wichert, RJ@Energy" w:date="2018-11-30T09:21:00Z">
              <w:r w:rsidRPr="001B6B55" w:rsidDel="004D691D">
                <w:rPr>
                  <w:rFonts w:asciiTheme="minorHAnsi" w:hAnsiTheme="minorHAnsi"/>
                  <w:sz w:val="14"/>
                  <w:szCs w:val="14"/>
                </w:rPr>
                <w:delText>Third Party Quality Control Program (TPQCP)</w:delText>
              </w:r>
              <w:r w:rsidDel="004D691D">
                <w:rPr>
                  <w:rFonts w:asciiTheme="minorHAnsi" w:hAnsiTheme="minorHAnsi"/>
                  <w:sz w:val="14"/>
                  <w:szCs w:val="14"/>
                </w:rPr>
                <w:delText xml:space="preserve"> Status:</w:delText>
              </w:r>
            </w:del>
          </w:p>
        </w:tc>
        <w:tc>
          <w:tcPr>
            <w:tcW w:w="5643" w:type="dxa"/>
            <w:gridSpan w:val="3"/>
            <w:tcBorders>
              <w:top w:val="single" w:sz="4" w:space="0" w:color="auto"/>
              <w:left w:val="single" w:sz="4" w:space="0" w:color="auto"/>
              <w:bottom w:val="single" w:sz="4" w:space="0" w:color="auto"/>
              <w:right w:val="single" w:sz="4" w:space="0" w:color="auto"/>
            </w:tcBorders>
          </w:tcPr>
          <w:p w14:paraId="35FC764D" w14:textId="77777777" w:rsidR="00D32546" w:rsidRPr="00B272DC" w:rsidDel="004D691D" w:rsidRDefault="00D32546" w:rsidP="009377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90" w:author="Wichert, RJ@Energy" w:date="2018-11-30T09:21:00Z"/>
                <w:rFonts w:asciiTheme="minorHAnsi" w:hAnsiTheme="minorHAnsi"/>
                <w:sz w:val="14"/>
                <w:szCs w:val="14"/>
              </w:rPr>
            </w:pPr>
            <w:del w:id="91" w:author="Wichert, RJ@Energy" w:date="2018-11-30T09:21:00Z">
              <w:r w:rsidRPr="00B272DC" w:rsidDel="004D691D">
                <w:rPr>
                  <w:rFonts w:asciiTheme="minorHAnsi" w:hAnsiTheme="minorHAnsi"/>
                  <w:sz w:val="14"/>
                  <w:szCs w:val="14"/>
                </w:rPr>
                <w:delText xml:space="preserve">Name of TPQCP (if applicable): </w:delText>
              </w:r>
            </w:del>
          </w:p>
        </w:tc>
      </w:tr>
    </w:tbl>
    <w:p w14:paraId="35FC764F" w14:textId="77777777" w:rsidR="003F2ABE" w:rsidRPr="003F2ABE" w:rsidDel="004D691D" w:rsidRDefault="003F2ABE" w:rsidP="00171E43">
      <w:pPr>
        <w:rPr>
          <w:del w:id="92" w:author="Wichert, RJ@Energy" w:date="2018-11-30T09:23:00Z"/>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434"/>
        <w:gridCol w:w="41"/>
        <w:gridCol w:w="7"/>
        <w:gridCol w:w="5468"/>
      </w:tblGrid>
      <w:tr w:rsidR="004D691D" w:rsidRPr="004D691D" w14:paraId="700C0A79" w14:textId="77777777" w:rsidTr="004D691D">
        <w:trPr>
          <w:trHeight w:val="288"/>
          <w:ins w:id="93" w:author="Wichert, RJ@Energy" w:date="2018-11-30T09:21:00Z"/>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33877E7B" w14:textId="77777777" w:rsidR="004D691D" w:rsidRPr="004D691D" w:rsidRDefault="004D691D" w:rsidP="004D691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94" w:author="Wichert, RJ@Energy" w:date="2018-11-30T09:21:00Z"/>
                <w:rFonts w:asciiTheme="minorHAnsi" w:eastAsiaTheme="minorEastAsia" w:hAnsiTheme="minorHAnsi" w:cs="Arial"/>
                <w:b/>
                <w:sz w:val="22"/>
                <w:szCs w:val="22"/>
              </w:rPr>
            </w:pPr>
            <w:bookmarkStart w:id="95" w:name="_GoBack"/>
            <w:bookmarkEnd w:id="95"/>
            <w:ins w:id="96" w:author="Wichert, RJ@Energy" w:date="2018-11-30T09:21:00Z">
              <w:r w:rsidRPr="004D691D">
                <w:rPr>
                  <w:rFonts w:asciiTheme="minorHAnsi" w:eastAsiaTheme="minorEastAsia" w:hAnsiTheme="minorHAnsi" w:cs="Arial"/>
                  <w:b/>
                  <w:caps/>
                  <w:sz w:val="18"/>
                  <w:szCs w:val="18"/>
                </w:rPr>
                <w:t>Documentation Author's Declaration Statement</w:t>
              </w:r>
            </w:ins>
          </w:p>
        </w:tc>
      </w:tr>
      <w:tr w:rsidR="004D691D" w:rsidRPr="004D691D" w14:paraId="67248BFD" w14:textId="77777777" w:rsidTr="004D691D">
        <w:trPr>
          <w:trHeight w:val="360"/>
          <w:ins w:id="97" w:author="Wichert, RJ@Energy" w:date="2018-11-30T09:21:00Z"/>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18FAC356" w14:textId="77777777" w:rsidR="004D691D" w:rsidRPr="004D691D" w:rsidRDefault="004D691D" w:rsidP="004D691D">
            <w:pPr>
              <w:numPr>
                <w:ilvl w:val="0"/>
                <w:numId w:val="45"/>
              </w:numPr>
              <w:spacing w:after="200" w:line="276" w:lineRule="auto"/>
              <w:ind w:left="271" w:hanging="270"/>
              <w:rPr>
                <w:ins w:id="98" w:author="Wichert, RJ@Energy" w:date="2018-11-30T09:21:00Z"/>
                <w:rFonts w:asciiTheme="minorHAnsi" w:eastAsiaTheme="minorEastAsia" w:hAnsiTheme="minorHAnsi" w:cstheme="minorBidi"/>
                <w:sz w:val="18"/>
                <w:szCs w:val="18"/>
              </w:rPr>
            </w:pPr>
            <w:ins w:id="99" w:author="Wichert, RJ@Energy" w:date="2018-11-30T09:21:00Z">
              <w:r w:rsidRPr="004D691D">
                <w:rPr>
                  <w:rFonts w:asciiTheme="minorHAnsi" w:eastAsiaTheme="minorEastAsia" w:hAnsiTheme="minorHAnsi" w:cstheme="minorBidi"/>
                  <w:sz w:val="18"/>
                  <w:szCs w:val="18"/>
                </w:rPr>
                <w:t>I certify that this Certificate of Verification documentation is accurate and complete.</w:t>
              </w:r>
            </w:ins>
          </w:p>
        </w:tc>
      </w:tr>
      <w:tr w:rsidR="004D691D" w:rsidRPr="004D691D" w14:paraId="12B1B21E" w14:textId="77777777" w:rsidTr="004D691D">
        <w:trPr>
          <w:trHeight w:val="360"/>
          <w:ins w:id="100" w:author="Wichert, RJ@Energy" w:date="2018-11-30T09:21:00Z"/>
        </w:trPr>
        <w:tc>
          <w:tcPr>
            <w:tcW w:w="5434" w:type="dxa"/>
            <w:tcBorders>
              <w:top w:val="single" w:sz="4" w:space="0" w:color="auto"/>
              <w:left w:val="single" w:sz="4" w:space="0" w:color="auto"/>
              <w:bottom w:val="single" w:sz="4" w:space="0" w:color="auto"/>
              <w:right w:val="single" w:sz="4" w:space="0" w:color="auto"/>
            </w:tcBorders>
            <w:hideMark/>
          </w:tcPr>
          <w:p w14:paraId="001B4946" w14:textId="77777777" w:rsidR="004D691D" w:rsidRPr="004D691D" w:rsidRDefault="004D691D" w:rsidP="004D691D">
            <w:pPr>
              <w:spacing w:line="276" w:lineRule="auto"/>
              <w:rPr>
                <w:ins w:id="101" w:author="Wichert, RJ@Energy" w:date="2018-11-30T09:21:00Z"/>
                <w:rFonts w:asciiTheme="minorHAnsi" w:eastAsiaTheme="minorEastAsia" w:hAnsiTheme="minorHAnsi" w:cstheme="minorBidi"/>
                <w:sz w:val="14"/>
                <w:szCs w:val="14"/>
              </w:rPr>
            </w:pPr>
            <w:ins w:id="102" w:author="Wichert, RJ@Energy" w:date="2018-11-30T09:21:00Z">
              <w:r w:rsidRPr="004D691D">
                <w:rPr>
                  <w:rFonts w:asciiTheme="minorHAnsi" w:eastAsiaTheme="minorEastAsia" w:hAnsiTheme="minorHAnsi" w:cstheme="minorBidi"/>
                  <w:sz w:val="14"/>
                  <w:szCs w:val="14"/>
                </w:rPr>
                <w:t>Documentation Author Name:</w:t>
              </w:r>
            </w:ins>
          </w:p>
        </w:tc>
        <w:tc>
          <w:tcPr>
            <w:tcW w:w="5516" w:type="dxa"/>
            <w:gridSpan w:val="3"/>
            <w:tcBorders>
              <w:top w:val="single" w:sz="4" w:space="0" w:color="auto"/>
              <w:left w:val="single" w:sz="4" w:space="0" w:color="auto"/>
              <w:bottom w:val="single" w:sz="4" w:space="0" w:color="auto"/>
              <w:right w:val="single" w:sz="4" w:space="0" w:color="auto"/>
            </w:tcBorders>
            <w:hideMark/>
          </w:tcPr>
          <w:p w14:paraId="31D6A62C" w14:textId="77777777" w:rsidR="004D691D" w:rsidRPr="004D691D" w:rsidRDefault="004D691D" w:rsidP="004D691D">
            <w:pPr>
              <w:spacing w:line="276" w:lineRule="auto"/>
              <w:rPr>
                <w:ins w:id="103" w:author="Wichert, RJ@Energy" w:date="2018-11-30T09:21:00Z"/>
                <w:rFonts w:asciiTheme="minorHAnsi" w:eastAsiaTheme="minorEastAsia" w:hAnsiTheme="minorHAnsi" w:cstheme="minorBidi"/>
                <w:sz w:val="14"/>
                <w:szCs w:val="14"/>
              </w:rPr>
            </w:pPr>
            <w:ins w:id="104" w:author="Wichert, RJ@Energy" w:date="2018-11-30T09:21:00Z">
              <w:r w:rsidRPr="004D691D">
                <w:rPr>
                  <w:rFonts w:asciiTheme="minorHAnsi" w:eastAsiaTheme="minorEastAsia" w:hAnsiTheme="minorHAnsi" w:cstheme="minorBidi"/>
                  <w:sz w:val="14"/>
                  <w:szCs w:val="14"/>
                </w:rPr>
                <w:t>Documentation Author Signature:</w:t>
              </w:r>
            </w:ins>
          </w:p>
        </w:tc>
      </w:tr>
      <w:tr w:rsidR="004D691D" w:rsidRPr="004D691D" w14:paraId="69ADE89F" w14:textId="77777777" w:rsidTr="004D691D">
        <w:trPr>
          <w:trHeight w:val="360"/>
          <w:ins w:id="105" w:author="Wichert, RJ@Energy" w:date="2018-11-30T09:21:00Z"/>
        </w:trPr>
        <w:tc>
          <w:tcPr>
            <w:tcW w:w="5434" w:type="dxa"/>
            <w:tcBorders>
              <w:top w:val="single" w:sz="4" w:space="0" w:color="auto"/>
              <w:left w:val="single" w:sz="4" w:space="0" w:color="auto"/>
              <w:bottom w:val="single" w:sz="4" w:space="0" w:color="auto"/>
              <w:right w:val="single" w:sz="4" w:space="0" w:color="auto"/>
            </w:tcBorders>
            <w:hideMark/>
          </w:tcPr>
          <w:p w14:paraId="460AD961" w14:textId="77777777" w:rsidR="004D691D" w:rsidRPr="004D691D" w:rsidRDefault="004D691D" w:rsidP="004D691D">
            <w:pPr>
              <w:spacing w:line="276" w:lineRule="auto"/>
              <w:rPr>
                <w:ins w:id="106" w:author="Wichert, RJ@Energy" w:date="2018-11-30T09:21:00Z"/>
                <w:rFonts w:asciiTheme="minorHAnsi" w:eastAsiaTheme="minorEastAsia" w:hAnsiTheme="minorHAnsi" w:cstheme="minorBidi"/>
                <w:sz w:val="14"/>
                <w:szCs w:val="14"/>
              </w:rPr>
            </w:pPr>
            <w:ins w:id="107" w:author="Wichert, RJ@Energy" w:date="2018-11-30T09:21:00Z">
              <w:r w:rsidRPr="004D691D">
                <w:rPr>
                  <w:rFonts w:asciiTheme="minorHAnsi" w:eastAsiaTheme="minorEastAsia" w:hAnsiTheme="minorHAnsi" w:cstheme="minorBidi"/>
                  <w:sz w:val="14"/>
                  <w:szCs w:val="14"/>
                </w:rPr>
                <w:t>Company:</w:t>
              </w:r>
            </w:ins>
          </w:p>
        </w:tc>
        <w:tc>
          <w:tcPr>
            <w:tcW w:w="5516" w:type="dxa"/>
            <w:gridSpan w:val="3"/>
            <w:tcBorders>
              <w:top w:val="single" w:sz="4" w:space="0" w:color="auto"/>
              <w:left w:val="single" w:sz="4" w:space="0" w:color="auto"/>
              <w:bottom w:val="single" w:sz="4" w:space="0" w:color="auto"/>
              <w:right w:val="single" w:sz="4" w:space="0" w:color="auto"/>
            </w:tcBorders>
            <w:hideMark/>
          </w:tcPr>
          <w:p w14:paraId="294225B9" w14:textId="77777777" w:rsidR="004D691D" w:rsidRPr="004D691D" w:rsidRDefault="004D691D" w:rsidP="004D691D">
            <w:pPr>
              <w:spacing w:line="276" w:lineRule="auto"/>
              <w:rPr>
                <w:ins w:id="108" w:author="Wichert, RJ@Energy" w:date="2018-11-30T09:21:00Z"/>
                <w:rFonts w:asciiTheme="minorHAnsi" w:eastAsiaTheme="minorEastAsia" w:hAnsiTheme="minorHAnsi" w:cstheme="minorBidi"/>
                <w:sz w:val="14"/>
                <w:szCs w:val="14"/>
              </w:rPr>
            </w:pPr>
            <w:ins w:id="109" w:author="Wichert, RJ@Energy" w:date="2018-11-30T09:21:00Z">
              <w:r w:rsidRPr="004D691D">
                <w:rPr>
                  <w:rFonts w:asciiTheme="minorHAnsi" w:eastAsiaTheme="minorEastAsia" w:hAnsiTheme="minorHAnsi" w:cstheme="minorBidi"/>
                  <w:sz w:val="14"/>
                  <w:szCs w:val="14"/>
                </w:rPr>
                <w:t>Date Signed:</w:t>
              </w:r>
            </w:ins>
          </w:p>
        </w:tc>
      </w:tr>
      <w:tr w:rsidR="004D691D" w:rsidRPr="004D691D" w14:paraId="088605A0" w14:textId="77777777" w:rsidTr="004D691D">
        <w:trPr>
          <w:trHeight w:val="360"/>
          <w:ins w:id="110" w:author="Wichert, RJ@Energy" w:date="2018-11-30T09:21:00Z"/>
        </w:trPr>
        <w:tc>
          <w:tcPr>
            <w:tcW w:w="5434" w:type="dxa"/>
            <w:tcBorders>
              <w:top w:val="single" w:sz="4" w:space="0" w:color="auto"/>
              <w:left w:val="single" w:sz="4" w:space="0" w:color="auto"/>
              <w:bottom w:val="single" w:sz="4" w:space="0" w:color="auto"/>
              <w:right w:val="single" w:sz="4" w:space="0" w:color="auto"/>
            </w:tcBorders>
            <w:hideMark/>
          </w:tcPr>
          <w:p w14:paraId="4FC2015D" w14:textId="77777777" w:rsidR="004D691D" w:rsidRPr="004D691D" w:rsidRDefault="004D691D" w:rsidP="004D691D">
            <w:pPr>
              <w:spacing w:line="276" w:lineRule="auto"/>
              <w:rPr>
                <w:ins w:id="111" w:author="Wichert, RJ@Energy" w:date="2018-11-30T09:21:00Z"/>
                <w:rFonts w:asciiTheme="minorHAnsi" w:eastAsiaTheme="minorEastAsia" w:hAnsiTheme="minorHAnsi" w:cstheme="minorBidi"/>
                <w:sz w:val="14"/>
                <w:szCs w:val="14"/>
              </w:rPr>
            </w:pPr>
            <w:ins w:id="112" w:author="Wichert, RJ@Energy" w:date="2018-11-30T09:21:00Z">
              <w:r w:rsidRPr="004D691D">
                <w:rPr>
                  <w:rFonts w:asciiTheme="minorHAnsi" w:eastAsiaTheme="minorEastAsia" w:hAnsiTheme="minorHAnsi" w:cstheme="minorBidi"/>
                  <w:sz w:val="14"/>
                  <w:szCs w:val="14"/>
                </w:rPr>
                <w:t>Address:</w:t>
              </w:r>
            </w:ins>
          </w:p>
        </w:tc>
        <w:tc>
          <w:tcPr>
            <w:tcW w:w="5516" w:type="dxa"/>
            <w:gridSpan w:val="3"/>
            <w:tcBorders>
              <w:top w:val="single" w:sz="4" w:space="0" w:color="auto"/>
              <w:left w:val="single" w:sz="4" w:space="0" w:color="auto"/>
              <w:bottom w:val="single" w:sz="4" w:space="0" w:color="auto"/>
              <w:right w:val="single" w:sz="4" w:space="0" w:color="auto"/>
            </w:tcBorders>
            <w:hideMark/>
          </w:tcPr>
          <w:p w14:paraId="60BB3250" w14:textId="77777777" w:rsidR="004D691D" w:rsidRPr="004D691D" w:rsidRDefault="004D691D" w:rsidP="004D691D">
            <w:pPr>
              <w:spacing w:line="276" w:lineRule="auto"/>
              <w:rPr>
                <w:ins w:id="113" w:author="Wichert, RJ@Energy" w:date="2018-11-30T09:21:00Z"/>
                <w:rFonts w:asciiTheme="minorHAnsi" w:eastAsiaTheme="minorEastAsia" w:hAnsiTheme="minorHAnsi" w:cstheme="minorBidi"/>
                <w:sz w:val="14"/>
                <w:szCs w:val="14"/>
              </w:rPr>
            </w:pPr>
            <w:ins w:id="114" w:author="Wichert, RJ@Energy" w:date="2018-11-30T09:21:00Z">
              <w:r w:rsidRPr="004D691D">
                <w:rPr>
                  <w:rFonts w:asciiTheme="minorHAnsi" w:eastAsiaTheme="minorEastAsia" w:hAnsiTheme="minorHAnsi" w:cstheme="minorBidi"/>
                  <w:sz w:val="14"/>
                  <w:szCs w:val="14"/>
                </w:rPr>
                <w:t>CEA/HERS Certification Information (if applicable):</w:t>
              </w:r>
            </w:ins>
          </w:p>
        </w:tc>
      </w:tr>
      <w:tr w:rsidR="004D691D" w:rsidRPr="004D691D" w14:paraId="13AC74E4" w14:textId="77777777" w:rsidTr="004D691D">
        <w:trPr>
          <w:trHeight w:val="360"/>
          <w:ins w:id="115" w:author="Wichert, RJ@Energy" w:date="2018-11-30T09:21:00Z"/>
        </w:trPr>
        <w:tc>
          <w:tcPr>
            <w:tcW w:w="5434" w:type="dxa"/>
            <w:tcBorders>
              <w:top w:val="single" w:sz="4" w:space="0" w:color="auto"/>
              <w:left w:val="single" w:sz="4" w:space="0" w:color="auto"/>
              <w:bottom w:val="single" w:sz="4" w:space="0" w:color="auto"/>
              <w:right w:val="single" w:sz="4" w:space="0" w:color="auto"/>
            </w:tcBorders>
            <w:hideMark/>
          </w:tcPr>
          <w:p w14:paraId="18928772" w14:textId="77777777" w:rsidR="004D691D" w:rsidRPr="004D691D" w:rsidRDefault="004D691D" w:rsidP="004D691D">
            <w:pPr>
              <w:spacing w:line="276" w:lineRule="auto"/>
              <w:rPr>
                <w:ins w:id="116" w:author="Wichert, RJ@Energy" w:date="2018-11-30T09:21:00Z"/>
                <w:rFonts w:asciiTheme="minorHAnsi" w:eastAsiaTheme="minorEastAsia" w:hAnsiTheme="minorHAnsi" w:cstheme="minorBidi"/>
                <w:sz w:val="14"/>
                <w:szCs w:val="14"/>
              </w:rPr>
            </w:pPr>
            <w:ins w:id="117" w:author="Wichert, RJ@Energy" w:date="2018-11-30T09:21:00Z">
              <w:r w:rsidRPr="004D691D">
                <w:rPr>
                  <w:rFonts w:asciiTheme="minorHAnsi" w:eastAsiaTheme="minorEastAsia" w:hAnsiTheme="minorHAnsi" w:cstheme="minorBidi"/>
                  <w:sz w:val="14"/>
                  <w:szCs w:val="14"/>
                </w:rPr>
                <w:t>City/State/Zip:</w:t>
              </w:r>
            </w:ins>
          </w:p>
        </w:tc>
        <w:tc>
          <w:tcPr>
            <w:tcW w:w="5516" w:type="dxa"/>
            <w:gridSpan w:val="3"/>
            <w:tcBorders>
              <w:top w:val="single" w:sz="4" w:space="0" w:color="auto"/>
              <w:left w:val="single" w:sz="4" w:space="0" w:color="auto"/>
              <w:bottom w:val="single" w:sz="4" w:space="0" w:color="auto"/>
              <w:right w:val="single" w:sz="4" w:space="0" w:color="auto"/>
            </w:tcBorders>
            <w:hideMark/>
          </w:tcPr>
          <w:p w14:paraId="4862DC5B" w14:textId="77777777" w:rsidR="004D691D" w:rsidRPr="004D691D" w:rsidRDefault="004D691D" w:rsidP="004D691D">
            <w:pPr>
              <w:spacing w:line="276" w:lineRule="auto"/>
              <w:rPr>
                <w:ins w:id="118" w:author="Wichert, RJ@Energy" w:date="2018-11-30T09:21:00Z"/>
                <w:rFonts w:asciiTheme="minorHAnsi" w:eastAsiaTheme="minorEastAsia" w:hAnsiTheme="minorHAnsi" w:cstheme="minorBidi"/>
                <w:sz w:val="14"/>
                <w:szCs w:val="14"/>
              </w:rPr>
            </w:pPr>
            <w:ins w:id="119" w:author="Wichert, RJ@Energy" w:date="2018-11-30T09:21:00Z">
              <w:r w:rsidRPr="004D691D">
                <w:rPr>
                  <w:rFonts w:asciiTheme="minorHAnsi" w:eastAsiaTheme="minorEastAsia" w:hAnsiTheme="minorHAnsi" w:cstheme="minorBidi"/>
                  <w:sz w:val="14"/>
                  <w:szCs w:val="14"/>
                </w:rPr>
                <w:t>Phone:</w:t>
              </w:r>
            </w:ins>
          </w:p>
        </w:tc>
      </w:tr>
      <w:tr w:rsidR="004D691D" w:rsidRPr="004D691D" w14:paraId="3F40E5F7" w14:textId="77777777" w:rsidTr="004D691D">
        <w:trPr>
          <w:trHeight w:val="296"/>
          <w:ins w:id="120" w:author="Wichert, RJ@Energy" w:date="2018-11-30T09:21:00Z"/>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5A0CFC88" w14:textId="77777777" w:rsidR="004D691D" w:rsidRPr="004D691D" w:rsidRDefault="004D691D" w:rsidP="004D691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121" w:author="Wichert, RJ@Energy" w:date="2018-11-30T09:21:00Z"/>
                <w:rFonts w:asciiTheme="minorHAnsi" w:eastAsiaTheme="minorEastAsia" w:hAnsiTheme="minorHAnsi" w:cstheme="minorBidi"/>
                <w:sz w:val="18"/>
                <w:szCs w:val="18"/>
              </w:rPr>
            </w:pPr>
            <w:ins w:id="122" w:author="Wichert, RJ@Energy" w:date="2018-11-30T09:21:00Z">
              <w:r w:rsidRPr="004D691D">
                <w:rPr>
                  <w:rFonts w:asciiTheme="minorHAnsi" w:eastAsiaTheme="minorEastAsia" w:hAnsiTheme="minorHAnsi" w:cs="Arial"/>
                  <w:b/>
                  <w:caps/>
                  <w:sz w:val="18"/>
                  <w:szCs w:val="18"/>
                </w:rPr>
                <w:t xml:space="preserve">Responsible Person's Declaration statement </w:t>
              </w:r>
            </w:ins>
          </w:p>
        </w:tc>
      </w:tr>
      <w:tr w:rsidR="004D691D" w:rsidRPr="004D691D" w14:paraId="7557E90B" w14:textId="77777777" w:rsidTr="004D691D">
        <w:trPr>
          <w:trHeight w:val="504"/>
          <w:ins w:id="123" w:author="Wichert, RJ@Energy" w:date="2018-11-30T09:21:00Z"/>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7C31889" w14:textId="77777777" w:rsidR="004D691D" w:rsidRPr="004D691D" w:rsidRDefault="004D691D" w:rsidP="004D691D">
            <w:pPr>
              <w:keepNext/>
              <w:widowControl w:val="0"/>
              <w:tabs>
                <w:tab w:val="left" w:pos="720"/>
              </w:tabs>
              <w:snapToGrid w:val="0"/>
              <w:ind w:right="90"/>
              <w:rPr>
                <w:ins w:id="124" w:author="Wichert, RJ@Energy" w:date="2018-11-30T09:21:00Z"/>
                <w:rFonts w:asciiTheme="minorHAnsi" w:hAnsiTheme="minorHAnsi"/>
                <w:sz w:val="18"/>
                <w:szCs w:val="18"/>
              </w:rPr>
            </w:pPr>
            <w:ins w:id="125" w:author="Wichert, RJ@Energy" w:date="2018-11-30T09:21:00Z">
              <w:r w:rsidRPr="004D691D">
                <w:rPr>
                  <w:rFonts w:asciiTheme="minorHAnsi" w:hAnsiTheme="minorHAnsi"/>
                  <w:sz w:val="18"/>
                  <w:szCs w:val="18"/>
                </w:rPr>
                <w:t xml:space="preserve">I certify the following under penalty of perjury, under the laws of the State of California: </w:t>
              </w:r>
            </w:ins>
          </w:p>
          <w:p w14:paraId="52911782" w14:textId="77777777" w:rsidR="004D691D" w:rsidRPr="004D691D" w:rsidRDefault="004D691D" w:rsidP="004D691D">
            <w:pPr>
              <w:keepNext/>
              <w:widowControl w:val="0"/>
              <w:numPr>
                <w:ilvl w:val="0"/>
                <w:numId w:val="46"/>
              </w:numPr>
              <w:tabs>
                <w:tab w:val="left" w:pos="720"/>
              </w:tabs>
              <w:snapToGrid w:val="0"/>
              <w:spacing w:after="200" w:line="276" w:lineRule="auto"/>
              <w:ind w:right="86"/>
              <w:contextualSpacing/>
              <w:rPr>
                <w:ins w:id="126" w:author="Wichert, RJ@Energy" w:date="2018-11-30T09:21:00Z"/>
                <w:rFonts w:asciiTheme="minorHAnsi" w:hAnsiTheme="minorHAnsi"/>
                <w:sz w:val="18"/>
                <w:szCs w:val="18"/>
              </w:rPr>
              <w:pPrChange w:id="127" w:author="Wichert, RJ@Energy" w:date="2018-11-30T09:22:00Z">
                <w:pPr>
                  <w:keepNext/>
                  <w:widowControl w:val="0"/>
                  <w:numPr>
                    <w:numId w:val="46"/>
                  </w:numPr>
                  <w:tabs>
                    <w:tab w:val="left" w:pos="720"/>
                  </w:tabs>
                  <w:snapToGrid w:val="0"/>
                  <w:spacing w:after="200" w:line="276" w:lineRule="auto"/>
                  <w:ind w:left="360" w:right="90" w:hanging="360"/>
                </w:pPr>
              </w:pPrChange>
            </w:pPr>
            <w:ins w:id="128" w:author="Wichert, RJ@Energy" w:date="2018-11-30T09:21:00Z">
              <w:r w:rsidRPr="004D691D">
                <w:rPr>
                  <w:rFonts w:asciiTheme="minorHAnsi" w:hAnsiTheme="minorHAnsi"/>
                  <w:sz w:val="18"/>
                  <w:szCs w:val="18"/>
                </w:rPr>
                <w:t>The information provided on this Certificate of Verification is true and correct.</w:t>
              </w:r>
            </w:ins>
          </w:p>
          <w:p w14:paraId="233FCAF8" w14:textId="77777777" w:rsidR="004D691D" w:rsidRPr="004D691D" w:rsidRDefault="004D691D" w:rsidP="004D691D">
            <w:pPr>
              <w:keepNext/>
              <w:widowControl w:val="0"/>
              <w:numPr>
                <w:ilvl w:val="0"/>
                <w:numId w:val="46"/>
              </w:numPr>
              <w:tabs>
                <w:tab w:val="left" w:pos="720"/>
              </w:tabs>
              <w:snapToGrid w:val="0"/>
              <w:spacing w:after="200" w:line="276" w:lineRule="auto"/>
              <w:ind w:right="86"/>
              <w:contextualSpacing/>
              <w:rPr>
                <w:ins w:id="129" w:author="Wichert, RJ@Energy" w:date="2018-11-30T09:21:00Z"/>
                <w:rFonts w:asciiTheme="minorHAnsi" w:hAnsiTheme="minorHAnsi"/>
                <w:sz w:val="18"/>
                <w:szCs w:val="18"/>
              </w:rPr>
              <w:pPrChange w:id="130" w:author="Wichert, RJ@Energy" w:date="2018-11-30T09:22:00Z">
                <w:pPr>
                  <w:keepNext/>
                  <w:widowControl w:val="0"/>
                  <w:numPr>
                    <w:numId w:val="46"/>
                  </w:numPr>
                  <w:tabs>
                    <w:tab w:val="left" w:pos="720"/>
                  </w:tabs>
                  <w:snapToGrid w:val="0"/>
                  <w:spacing w:after="200" w:line="276" w:lineRule="auto"/>
                  <w:ind w:left="360" w:right="90" w:hanging="360"/>
                </w:pPr>
              </w:pPrChange>
            </w:pPr>
            <w:ins w:id="131" w:author="Wichert, RJ@Energy" w:date="2018-11-30T09:21:00Z">
              <w:r w:rsidRPr="004D691D">
                <w:rPr>
                  <w:rFonts w:asciiTheme="minorHAnsi" w:hAnsiTheme="minorHAnsi"/>
                  <w:sz w:val="18"/>
                  <w:szCs w:val="18"/>
                </w:rPr>
                <w:t>I am the certified HERS Rater who performed the verification identified and reported on this Certificate of Verification (responsible rater).</w:t>
              </w:r>
            </w:ins>
          </w:p>
          <w:p w14:paraId="615A3F6B" w14:textId="77777777" w:rsidR="004D691D" w:rsidRPr="004D691D" w:rsidRDefault="004D691D" w:rsidP="004D691D">
            <w:pPr>
              <w:keepNext/>
              <w:widowControl w:val="0"/>
              <w:numPr>
                <w:ilvl w:val="0"/>
                <w:numId w:val="46"/>
              </w:numPr>
              <w:tabs>
                <w:tab w:val="left" w:pos="720"/>
              </w:tabs>
              <w:snapToGrid w:val="0"/>
              <w:spacing w:after="200" w:line="276" w:lineRule="auto"/>
              <w:ind w:right="86"/>
              <w:contextualSpacing/>
              <w:rPr>
                <w:ins w:id="132" w:author="Wichert, RJ@Energy" w:date="2018-11-30T09:21:00Z"/>
                <w:rFonts w:asciiTheme="minorHAnsi" w:hAnsiTheme="minorHAnsi"/>
                <w:sz w:val="18"/>
                <w:szCs w:val="18"/>
              </w:rPr>
              <w:pPrChange w:id="133" w:author="Wichert, RJ@Energy" w:date="2018-11-30T09:22:00Z">
                <w:pPr>
                  <w:keepNext/>
                  <w:widowControl w:val="0"/>
                  <w:numPr>
                    <w:numId w:val="46"/>
                  </w:numPr>
                  <w:tabs>
                    <w:tab w:val="left" w:pos="720"/>
                  </w:tabs>
                  <w:snapToGrid w:val="0"/>
                  <w:spacing w:after="200" w:line="276" w:lineRule="auto"/>
                  <w:ind w:left="360" w:right="90" w:hanging="360"/>
                </w:pPr>
              </w:pPrChange>
            </w:pPr>
            <w:ins w:id="134" w:author="Wichert, RJ@Energy" w:date="2018-11-30T09:21:00Z">
              <w:r w:rsidRPr="004D691D">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5E3FD5F8" w14:textId="77777777" w:rsidR="004D691D" w:rsidRPr="004D691D" w:rsidRDefault="004D691D" w:rsidP="004D691D">
            <w:pPr>
              <w:keepNext/>
              <w:widowControl w:val="0"/>
              <w:numPr>
                <w:ilvl w:val="0"/>
                <w:numId w:val="46"/>
              </w:numPr>
              <w:tabs>
                <w:tab w:val="left" w:pos="720"/>
              </w:tabs>
              <w:snapToGrid w:val="0"/>
              <w:spacing w:after="200" w:line="276" w:lineRule="auto"/>
              <w:ind w:right="86"/>
              <w:contextualSpacing/>
              <w:rPr>
                <w:ins w:id="135" w:author="Wichert, RJ@Energy" w:date="2018-11-30T09:21:00Z"/>
                <w:rFonts w:asciiTheme="minorHAnsi" w:hAnsiTheme="minorHAnsi"/>
                <w:sz w:val="18"/>
                <w:szCs w:val="18"/>
              </w:rPr>
              <w:pPrChange w:id="136" w:author="Wichert, RJ@Energy" w:date="2018-11-30T09:22:00Z">
                <w:pPr>
                  <w:keepNext/>
                  <w:widowControl w:val="0"/>
                  <w:numPr>
                    <w:numId w:val="46"/>
                  </w:numPr>
                  <w:tabs>
                    <w:tab w:val="left" w:pos="720"/>
                  </w:tabs>
                  <w:snapToGrid w:val="0"/>
                  <w:spacing w:after="200" w:line="276" w:lineRule="auto"/>
                  <w:ind w:left="360" w:right="90" w:hanging="360"/>
                </w:pPr>
              </w:pPrChange>
            </w:pPr>
            <w:ins w:id="137" w:author="Wichert, RJ@Energy" w:date="2018-11-30T09:21:00Z">
              <w:r w:rsidRPr="004D691D">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52006CB9" w14:textId="77777777" w:rsidR="004D691D" w:rsidRPr="004D691D" w:rsidRDefault="004D691D" w:rsidP="004D691D">
            <w:pPr>
              <w:keepNext/>
              <w:widowControl w:val="0"/>
              <w:numPr>
                <w:ilvl w:val="0"/>
                <w:numId w:val="46"/>
              </w:numPr>
              <w:tabs>
                <w:tab w:val="left" w:pos="720"/>
              </w:tabs>
              <w:snapToGrid w:val="0"/>
              <w:spacing w:after="200" w:line="276" w:lineRule="auto"/>
              <w:ind w:right="86"/>
              <w:contextualSpacing/>
              <w:rPr>
                <w:ins w:id="138" w:author="Wichert, RJ@Energy" w:date="2018-11-30T09:21:00Z"/>
                <w:rFonts w:asciiTheme="minorHAnsi" w:hAnsiTheme="minorHAnsi"/>
                <w:sz w:val="18"/>
                <w:szCs w:val="18"/>
              </w:rPr>
              <w:pPrChange w:id="139" w:author="Wichert, RJ@Energy" w:date="2018-11-30T09:22:00Z">
                <w:pPr>
                  <w:keepNext/>
                  <w:widowControl w:val="0"/>
                  <w:numPr>
                    <w:numId w:val="46"/>
                  </w:numPr>
                  <w:tabs>
                    <w:tab w:val="left" w:pos="720"/>
                  </w:tabs>
                  <w:snapToGrid w:val="0"/>
                  <w:spacing w:after="200" w:line="276" w:lineRule="auto"/>
                  <w:ind w:left="360" w:right="90" w:hanging="360"/>
                </w:pPr>
              </w:pPrChange>
            </w:pPr>
            <w:ins w:id="140" w:author="Wichert, RJ@Energy" w:date="2018-11-30T09:21:00Z">
              <w:r w:rsidRPr="004D691D">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4D691D" w:rsidRPr="004D691D" w14:paraId="7B07816D" w14:textId="77777777" w:rsidTr="004D691D">
        <w:trPr>
          <w:trHeight w:val="278"/>
          <w:ins w:id="141" w:author="Wichert, RJ@Energy" w:date="2018-11-30T09:21:00Z"/>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8944428" w14:textId="77777777" w:rsidR="004D691D" w:rsidRPr="004D691D" w:rsidRDefault="004D691D" w:rsidP="004D691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142" w:author="Wichert, RJ@Energy" w:date="2018-11-30T09:21:00Z"/>
                <w:rFonts w:asciiTheme="minorHAnsi" w:eastAsiaTheme="minorEastAsia" w:hAnsiTheme="minorHAnsi" w:cs="Arial"/>
                <w:b/>
                <w:caps/>
                <w:sz w:val="18"/>
                <w:szCs w:val="18"/>
              </w:rPr>
            </w:pPr>
            <w:ins w:id="143" w:author="Wichert, RJ@Energy" w:date="2018-11-30T09:21:00Z">
              <w:r w:rsidRPr="004D691D">
                <w:rPr>
                  <w:rFonts w:asciiTheme="minorHAnsi" w:eastAsiaTheme="minorEastAsia" w:hAnsiTheme="minorHAnsi" w:cs="Arial"/>
                  <w:b/>
                  <w:caps/>
                  <w:sz w:val="18"/>
                  <w:szCs w:val="18"/>
                </w:rPr>
                <w:t>BUILDER OR INSTALLER INFORMATION AS SHOWN ON THE CERTIFICATE OF INSTALLATION</w:t>
              </w:r>
            </w:ins>
          </w:p>
        </w:tc>
      </w:tr>
      <w:tr w:rsidR="004D691D" w:rsidRPr="004D691D" w14:paraId="331C826E" w14:textId="77777777" w:rsidTr="004D691D">
        <w:trPr>
          <w:trHeight w:val="360"/>
          <w:ins w:id="144" w:author="Wichert, RJ@Energy" w:date="2018-11-30T09:21:00Z"/>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9FD3D10" w14:textId="77777777" w:rsidR="004D691D" w:rsidRPr="004D691D" w:rsidRDefault="004D691D" w:rsidP="004D691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145" w:author="Wichert, RJ@Energy" w:date="2018-11-30T09:21:00Z"/>
                <w:rFonts w:asciiTheme="minorHAnsi" w:eastAsiaTheme="minorEastAsia" w:hAnsiTheme="minorHAnsi" w:cstheme="minorBidi"/>
                <w:sz w:val="14"/>
                <w:szCs w:val="14"/>
              </w:rPr>
            </w:pPr>
            <w:ins w:id="146" w:author="Wichert, RJ@Energy" w:date="2018-11-30T09:21:00Z">
              <w:r w:rsidRPr="004D691D">
                <w:rPr>
                  <w:rFonts w:asciiTheme="minorHAnsi" w:eastAsiaTheme="minorEastAsia" w:hAnsiTheme="minorHAnsi" w:cstheme="minorBidi"/>
                  <w:sz w:val="14"/>
                  <w:szCs w:val="14"/>
                </w:rPr>
                <w:t>Company Name (Installing Subcontractor, General Contractor, or Builder/Owner):</w:t>
              </w:r>
            </w:ins>
          </w:p>
        </w:tc>
      </w:tr>
      <w:tr w:rsidR="004D691D" w:rsidRPr="004D691D" w14:paraId="0BAE849E" w14:textId="77777777" w:rsidTr="004D691D">
        <w:trPr>
          <w:trHeight w:hRule="exact" w:val="360"/>
          <w:ins w:id="147" w:author="Wichert, RJ@Energy" w:date="2018-11-30T09:21:00Z"/>
        </w:trPr>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7C473D9" w14:textId="77777777" w:rsidR="004D691D" w:rsidRPr="004D691D" w:rsidRDefault="004D691D" w:rsidP="004D691D">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148" w:author="Wichert, RJ@Energy" w:date="2018-11-30T09:21:00Z"/>
                <w:rFonts w:asciiTheme="minorHAnsi" w:eastAsiaTheme="minorEastAsia" w:hAnsiTheme="minorHAnsi" w:cstheme="minorBidi"/>
                <w:sz w:val="14"/>
                <w:szCs w:val="14"/>
              </w:rPr>
            </w:pPr>
            <w:ins w:id="149" w:author="Wichert, RJ@Energy" w:date="2018-11-30T09:21:00Z">
              <w:r w:rsidRPr="004D691D">
                <w:rPr>
                  <w:rFonts w:asciiTheme="minorHAnsi" w:eastAsiaTheme="minorEastAsia" w:hAnsiTheme="minorHAnsi" w:cstheme="minorBidi"/>
                  <w:sz w:val="14"/>
                  <w:szCs w:val="14"/>
                </w:rPr>
                <w:t>Responsible Builder or Installer Name:</w:t>
              </w:r>
            </w:ins>
          </w:p>
        </w:tc>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69D4D61" w14:textId="77777777" w:rsidR="004D691D" w:rsidRPr="004D691D" w:rsidRDefault="004D691D" w:rsidP="004D691D">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150" w:author="Wichert, RJ@Energy" w:date="2018-11-30T09:21:00Z"/>
                <w:rFonts w:asciiTheme="minorHAnsi" w:eastAsiaTheme="minorEastAsia" w:hAnsiTheme="minorHAnsi" w:cstheme="minorBidi"/>
                <w:sz w:val="14"/>
                <w:szCs w:val="14"/>
              </w:rPr>
            </w:pPr>
            <w:ins w:id="151" w:author="Wichert, RJ@Energy" w:date="2018-11-30T09:21:00Z">
              <w:r w:rsidRPr="004D691D">
                <w:rPr>
                  <w:rFonts w:asciiTheme="minorHAnsi" w:eastAsiaTheme="minorEastAsia" w:hAnsiTheme="minorHAnsi" w:cstheme="minorBidi"/>
                  <w:sz w:val="14"/>
                  <w:szCs w:val="14"/>
                </w:rPr>
                <w:t>CSLB License:</w:t>
              </w:r>
            </w:ins>
          </w:p>
        </w:tc>
      </w:tr>
      <w:tr w:rsidR="004D691D" w:rsidRPr="004D691D" w14:paraId="5D6F636D" w14:textId="77777777" w:rsidTr="004D691D">
        <w:trPr>
          <w:trHeight w:val="288"/>
          <w:ins w:id="152" w:author="Wichert, RJ@Energy" w:date="2018-11-30T09:21:00Z"/>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12256F9" w14:textId="77777777" w:rsidR="004D691D" w:rsidRPr="004D691D" w:rsidRDefault="004D691D" w:rsidP="004D691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ins w:id="153" w:author="Wichert, RJ@Energy" w:date="2018-11-30T09:21:00Z"/>
                <w:rFonts w:asciiTheme="minorHAnsi" w:eastAsiaTheme="minorEastAsia" w:hAnsiTheme="minorHAnsi" w:cstheme="minorBidi"/>
                <w:sz w:val="14"/>
                <w:szCs w:val="14"/>
              </w:rPr>
            </w:pPr>
            <w:ins w:id="154" w:author="Wichert, RJ@Energy" w:date="2018-11-30T09:21:00Z">
              <w:r w:rsidRPr="004D691D">
                <w:rPr>
                  <w:rFonts w:asciiTheme="minorHAnsi" w:eastAsiaTheme="minorEastAsia" w:hAnsiTheme="minorHAnsi" w:cs="Arial"/>
                  <w:b/>
                  <w:caps/>
                  <w:sz w:val="18"/>
                  <w:szCs w:val="18"/>
                </w:rPr>
                <w:t>HERS PROVIDER DATA REGISTRY INFORMATION</w:t>
              </w:r>
            </w:ins>
          </w:p>
        </w:tc>
      </w:tr>
      <w:tr w:rsidR="004D691D" w:rsidRPr="004D691D" w14:paraId="7BC85671" w14:textId="77777777" w:rsidTr="004D691D">
        <w:trPr>
          <w:trHeight w:hRule="exact" w:val="360"/>
          <w:ins w:id="155" w:author="Wichert, RJ@Energy" w:date="2018-11-30T09:21:00Z"/>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4625B1" w14:textId="77777777" w:rsidR="004D691D" w:rsidRPr="004D691D" w:rsidRDefault="004D691D" w:rsidP="004D691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156" w:author="Wichert, RJ@Energy" w:date="2018-11-30T09:21:00Z"/>
                <w:rFonts w:asciiTheme="minorHAnsi" w:eastAsiaTheme="minorEastAsia" w:hAnsiTheme="minorHAnsi" w:cstheme="minorBidi"/>
                <w:sz w:val="14"/>
                <w:szCs w:val="14"/>
              </w:rPr>
            </w:pPr>
            <w:ins w:id="157" w:author="Wichert, RJ@Energy" w:date="2018-11-30T09:21:00Z">
              <w:r w:rsidRPr="004D691D">
                <w:rPr>
                  <w:rFonts w:asciiTheme="minorHAnsi" w:eastAsiaTheme="minorEastAsia" w:hAnsiTheme="minorHAnsi" w:cstheme="minorBidi"/>
                  <w:sz w:val="14"/>
                  <w:szCs w:val="14"/>
                </w:rPr>
                <w:t>Sample Group Number (if applicable):</w:t>
              </w:r>
            </w:ins>
          </w:p>
          <w:p w14:paraId="3F20A9A7" w14:textId="77777777" w:rsidR="004D691D" w:rsidRPr="004D691D" w:rsidRDefault="004D691D" w:rsidP="004D691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158" w:author="Wichert, RJ@Energy" w:date="2018-11-30T09:21:00Z"/>
                <w:rFonts w:asciiTheme="minorHAnsi" w:eastAsiaTheme="minorEastAsia" w:hAnsiTheme="minorHAnsi" w:cstheme="minorBidi"/>
                <w:sz w:val="14"/>
                <w:szCs w:val="14"/>
              </w:rPr>
            </w:pP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1947E7" w14:textId="77777777" w:rsidR="004D691D" w:rsidRPr="004D691D" w:rsidRDefault="004D691D" w:rsidP="004D691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159" w:author="Wichert, RJ@Energy" w:date="2018-11-30T09:21:00Z"/>
                <w:rFonts w:asciiTheme="minorHAnsi" w:eastAsiaTheme="minorEastAsia" w:hAnsiTheme="minorHAnsi" w:cstheme="minorBidi"/>
                <w:sz w:val="14"/>
                <w:szCs w:val="14"/>
              </w:rPr>
            </w:pPr>
            <w:ins w:id="160" w:author="Wichert, RJ@Energy" w:date="2018-11-30T09:21:00Z">
              <w:r w:rsidRPr="004D691D">
                <w:rPr>
                  <w:rFonts w:asciiTheme="minorHAnsi" w:eastAsiaTheme="minorEastAsia" w:hAnsiTheme="minorHAnsi" w:cstheme="minorBidi"/>
                  <w:sz w:val="14"/>
                  <w:szCs w:val="14"/>
                </w:rPr>
                <w:t>Dwelling Test Status in Sample Group (if applicable):</w:t>
              </w:r>
            </w:ins>
          </w:p>
          <w:p w14:paraId="5BE859C2" w14:textId="77777777" w:rsidR="004D691D" w:rsidRPr="004D691D" w:rsidRDefault="004D691D" w:rsidP="004D691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161" w:author="Wichert, RJ@Energy" w:date="2018-11-30T09:21:00Z"/>
                <w:rFonts w:asciiTheme="minorHAnsi" w:eastAsiaTheme="minorEastAsia" w:hAnsiTheme="minorHAnsi" w:cstheme="minorBidi"/>
                <w:sz w:val="14"/>
                <w:szCs w:val="14"/>
              </w:rPr>
            </w:pPr>
          </w:p>
        </w:tc>
      </w:tr>
      <w:tr w:rsidR="004D691D" w:rsidRPr="004D691D" w14:paraId="284847A4" w14:textId="77777777" w:rsidTr="004D691D">
        <w:trPr>
          <w:trHeight w:val="288"/>
          <w:ins w:id="162" w:author="Wichert, RJ@Energy" w:date="2018-11-30T09:21:00Z"/>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FA92DA1" w14:textId="77777777" w:rsidR="004D691D" w:rsidRPr="004D691D" w:rsidRDefault="004D691D" w:rsidP="004D691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ins w:id="163" w:author="Wichert, RJ@Energy" w:date="2018-11-30T09:21:00Z"/>
                <w:rFonts w:asciiTheme="minorHAnsi" w:eastAsiaTheme="minorEastAsia" w:hAnsiTheme="minorHAnsi" w:cstheme="minorBidi"/>
                <w:sz w:val="14"/>
                <w:szCs w:val="14"/>
              </w:rPr>
            </w:pPr>
            <w:ins w:id="164" w:author="Wichert, RJ@Energy" w:date="2018-11-30T09:21:00Z">
              <w:r w:rsidRPr="004D691D">
                <w:rPr>
                  <w:rFonts w:asciiTheme="minorHAnsi" w:eastAsiaTheme="minorEastAsia" w:hAnsiTheme="minorHAnsi" w:cs="Arial"/>
                  <w:b/>
                  <w:caps/>
                  <w:sz w:val="18"/>
                  <w:szCs w:val="18"/>
                </w:rPr>
                <w:t>HERS RATER INFORMATION</w:t>
              </w:r>
            </w:ins>
          </w:p>
        </w:tc>
      </w:tr>
      <w:tr w:rsidR="004D691D" w:rsidRPr="004D691D" w14:paraId="3C6B9CAF" w14:textId="77777777" w:rsidTr="004D691D">
        <w:trPr>
          <w:trHeight w:val="360"/>
          <w:ins w:id="165" w:author="Wichert, RJ@Energy" w:date="2018-11-30T09:21:00Z"/>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F1235C" w14:textId="77777777" w:rsidR="004D691D" w:rsidRPr="004D691D" w:rsidRDefault="004D691D" w:rsidP="004D691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ins w:id="166" w:author="Wichert, RJ@Energy" w:date="2018-11-30T09:21:00Z"/>
                <w:rFonts w:asciiTheme="minorHAnsi" w:eastAsiaTheme="minorEastAsia" w:hAnsiTheme="minorHAnsi" w:cstheme="minorBidi"/>
                <w:sz w:val="14"/>
                <w:szCs w:val="14"/>
              </w:rPr>
            </w:pPr>
            <w:ins w:id="167" w:author="Wichert, RJ@Energy" w:date="2018-11-30T09:21:00Z">
              <w:r w:rsidRPr="004D691D">
                <w:rPr>
                  <w:rFonts w:asciiTheme="minorHAnsi" w:eastAsiaTheme="minorEastAsia" w:hAnsiTheme="minorHAnsi" w:cstheme="minorBidi"/>
                  <w:sz w:val="14"/>
                  <w:szCs w:val="14"/>
                </w:rPr>
                <w:t>HERS Rater Company Name:</w:t>
              </w:r>
            </w:ins>
          </w:p>
          <w:p w14:paraId="78E676E1" w14:textId="77777777" w:rsidR="004D691D" w:rsidRPr="004D691D" w:rsidRDefault="004D691D" w:rsidP="004D691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ins w:id="168" w:author="Wichert, RJ@Energy" w:date="2018-11-30T09:21:00Z"/>
                <w:rFonts w:asciiTheme="minorHAnsi" w:eastAsiaTheme="minorEastAsia" w:hAnsiTheme="minorHAnsi" w:cstheme="minorBidi"/>
                <w:sz w:val="14"/>
                <w:szCs w:val="14"/>
              </w:rPr>
            </w:pPr>
          </w:p>
        </w:tc>
      </w:tr>
      <w:tr w:rsidR="004D691D" w:rsidRPr="004D691D" w14:paraId="63F5B6DD" w14:textId="77777777" w:rsidTr="004D691D">
        <w:trPr>
          <w:trHeight w:hRule="exact" w:val="360"/>
          <w:ins w:id="169" w:author="Wichert, RJ@Energy" w:date="2018-11-30T09:21:00Z"/>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66C4A9" w14:textId="77777777" w:rsidR="004D691D" w:rsidRPr="004D691D" w:rsidRDefault="004D691D" w:rsidP="004D691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ins w:id="170" w:author="Wichert, RJ@Energy" w:date="2018-11-30T09:21:00Z"/>
                <w:rFonts w:asciiTheme="minorHAnsi" w:eastAsiaTheme="minorEastAsia" w:hAnsiTheme="minorHAnsi" w:cstheme="minorBidi"/>
                <w:sz w:val="14"/>
                <w:szCs w:val="14"/>
              </w:rPr>
            </w:pPr>
            <w:ins w:id="171" w:author="Wichert, RJ@Energy" w:date="2018-11-30T09:21:00Z">
              <w:r w:rsidRPr="004D691D">
                <w:rPr>
                  <w:rFonts w:asciiTheme="minorHAnsi" w:eastAsiaTheme="minorEastAsia" w:hAnsiTheme="minorHAnsi" w:cstheme="minorBidi"/>
                  <w:sz w:val="14"/>
                  <w:szCs w:val="14"/>
                </w:rPr>
                <w:t>Responsible Rater Name:</w:t>
              </w:r>
            </w:ins>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934E21" w14:textId="77777777" w:rsidR="004D691D" w:rsidRPr="004D691D" w:rsidRDefault="004D691D" w:rsidP="004D691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86"/>
              <w:rPr>
                <w:ins w:id="172" w:author="Wichert, RJ@Energy" w:date="2018-11-30T09:21:00Z"/>
                <w:rFonts w:asciiTheme="minorHAnsi" w:eastAsiaTheme="minorEastAsia" w:hAnsiTheme="minorHAnsi" w:cstheme="minorBidi"/>
                <w:sz w:val="14"/>
                <w:szCs w:val="14"/>
              </w:rPr>
            </w:pPr>
            <w:ins w:id="173" w:author="Wichert, RJ@Energy" w:date="2018-11-30T09:21:00Z">
              <w:r w:rsidRPr="004D691D">
                <w:rPr>
                  <w:rFonts w:asciiTheme="minorHAnsi" w:eastAsiaTheme="minorEastAsia" w:hAnsiTheme="minorHAnsi" w:cstheme="minorBidi"/>
                  <w:sz w:val="14"/>
                  <w:szCs w:val="14"/>
                </w:rPr>
                <w:t>Responsible Rater Signature:</w:t>
              </w:r>
            </w:ins>
          </w:p>
          <w:p w14:paraId="0A290D73" w14:textId="77777777" w:rsidR="004D691D" w:rsidRPr="004D691D" w:rsidRDefault="004D691D" w:rsidP="004D691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86"/>
              <w:rPr>
                <w:ins w:id="174" w:author="Wichert, RJ@Energy" w:date="2018-11-30T09:21:00Z"/>
                <w:rFonts w:asciiTheme="minorHAnsi" w:eastAsiaTheme="minorEastAsia" w:hAnsiTheme="minorHAnsi" w:cstheme="minorBidi"/>
                <w:sz w:val="14"/>
                <w:szCs w:val="14"/>
              </w:rPr>
            </w:pPr>
          </w:p>
        </w:tc>
      </w:tr>
      <w:tr w:rsidR="004D691D" w:rsidRPr="004D691D" w14:paraId="72206468" w14:textId="77777777" w:rsidTr="004D691D">
        <w:trPr>
          <w:trHeight w:hRule="exact" w:val="360"/>
          <w:ins w:id="175" w:author="Wichert, RJ@Energy" w:date="2018-11-30T09:21:00Z"/>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751E11" w14:textId="77777777" w:rsidR="004D691D" w:rsidRPr="004D691D" w:rsidRDefault="004D691D" w:rsidP="004D691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ins w:id="176" w:author="Wichert, RJ@Energy" w:date="2018-11-30T09:21:00Z"/>
                <w:rFonts w:asciiTheme="minorHAnsi" w:eastAsiaTheme="minorEastAsia" w:hAnsiTheme="minorHAnsi" w:cstheme="minorBidi"/>
                <w:sz w:val="14"/>
                <w:szCs w:val="14"/>
              </w:rPr>
            </w:pPr>
            <w:ins w:id="177" w:author="Wichert, RJ@Energy" w:date="2018-11-30T09:21:00Z">
              <w:r w:rsidRPr="004D691D">
                <w:rPr>
                  <w:rFonts w:asciiTheme="minorHAnsi" w:eastAsiaTheme="minorEastAsia" w:hAnsiTheme="minorHAnsi" w:cstheme="minorBidi"/>
                  <w:sz w:val="14"/>
                  <w:szCs w:val="14"/>
                </w:rPr>
                <w:t>Responsible Rater Certification Number w/ this HERS Provider:</w:t>
              </w:r>
            </w:ins>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0F4D96" w14:textId="77777777" w:rsidR="004D691D" w:rsidRPr="004D691D" w:rsidRDefault="004D691D" w:rsidP="004D691D">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ins w:id="178" w:author="Wichert, RJ@Energy" w:date="2018-11-30T09:21:00Z"/>
                <w:rFonts w:asciiTheme="minorHAnsi" w:eastAsiaTheme="minorEastAsia" w:hAnsiTheme="minorHAnsi" w:cstheme="minorBidi"/>
                <w:sz w:val="14"/>
                <w:szCs w:val="14"/>
              </w:rPr>
            </w:pPr>
            <w:ins w:id="179" w:author="Wichert, RJ@Energy" w:date="2018-11-30T09:21:00Z">
              <w:r w:rsidRPr="004D691D">
                <w:rPr>
                  <w:rFonts w:asciiTheme="minorHAnsi" w:eastAsiaTheme="minorEastAsia" w:hAnsiTheme="minorHAnsi" w:cstheme="minorBidi"/>
                  <w:sz w:val="14"/>
                  <w:szCs w:val="14"/>
                </w:rPr>
                <w:t>Date Signed:</w:t>
              </w:r>
            </w:ins>
          </w:p>
        </w:tc>
      </w:tr>
    </w:tbl>
    <w:p w14:paraId="35FC7650" w14:textId="77777777" w:rsidR="003F2ABE" w:rsidRPr="003F2ABE" w:rsidRDefault="003F2ABE" w:rsidP="00171E43">
      <w:pPr>
        <w:rPr>
          <w:rFonts w:asciiTheme="minorHAnsi" w:hAnsiTheme="minorHAnsi"/>
          <w:sz w:val="18"/>
          <w:szCs w:val="18"/>
        </w:rPr>
      </w:pPr>
    </w:p>
    <w:p w14:paraId="35FC7651" w14:textId="3C45C7DA" w:rsidR="005F4DEA" w:rsidRDefault="005F4DEA" w:rsidP="005F4DEA">
      <w:pPr>
        <w:rPr>
          <w:ins w:id="180" w:author="Wichert, RJ@Energy" w:date="2018-11-30T09:19:00Z"/>
          <w:rFonts w:asciiTheme="minorHAnsi" w:hAnsiTheme="minorHAnsi"/>
          <w:sz w:val="18"/>
          <w:szCs w:val="18"/>
        </w:rPr>
      </w:pPr>
    </w:p>
    <w:p w14:paraId="5C10C937" w14:textId="2E50072B" w:rsidR="004D691D" w:rsidRDefault="004D691D" w:rsidP="005F4DEA">
      <w:pPr>
        <w:rPr>
          <w:ins w:id="181" w:author="Wichert, RJ@Energy" w:date="2018-11-30T09:19:00Z"/>
          <w:rFonts w:asciiTheme="minorHAnsi" w:hAnsiTheme="minorHAnsi"/>
          <w:sz w:val="18"/>
          <w:szCs w:val="18"/>
        </w:rPr>
      </w:pPr>
    </w:p>
    <w:p w14:paraId="4F2FC7D9" w14:textId="77777777" w:rsidR="004D691D" w:rsidRPr="003F2ABE" w:rsidRDefault="004D691D" w:rsidP="005F4DEA">
      <w:pPr>
        <w:rPr>
          <w:rFonts w:asciiTheme="minorHAnsi" w:hAnsiTheme="minorHAnsi"/>
          <w:sz w:val="18"/>
          <w:szCs w:val="18"/>
        </w:rPr>
        <w:sectPr w:rsidR="004D691D" w:rsidRPr="003F2ABE" w:rsidSect="00D473CB">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576" w:footer="576" w:gutter="0"/>
          <w:cols w:space="720"/>
          <w:docGrid w:linePitch="326"/>
        </w:sectPr>
      </w:pPr>
    </w:p>
    <w:p w14:paraId="232FD18E" w14:textId="5F8FB353" w:rsidR="0057020B" w:rsidRPr="007F5489" w:rsidRDefault="0057020B" w:rsidP="0057020B">
      <w:pPr>
        <w:jc w:val="center"/>
        <w:rPr>
          <w:rFonts w:asciiTheme="minorHAnsi" w:hAnsiTheme="minorHAnsi"/>
          <w:b/>
          <w:sz w:val="20"/>
          <w:szCs w:val="20"/>
        </w:rPr>
      </w:pPr>
      <w:r w:rsidRPr="007F5489">
        <w:rPr>
          <w:rFonts w:asciiTheme="minorHAnsi" w:hAnsiTheme="minorHAnsi"/>
          <w:b/>
          <w:sz w:val="20"/>
          <w:szCs w:val="20"/>
        </w:rPr>
        <w:lastRenderedPageBreak/>
        <w:t>NRCV-MCH-04e User Instructions</w:t>
      </w:r>
    </w:p>
    <w:p w14:paraId="7C86EF1A" w14:textId="77777777" w:rsidR="0057020B" w:rsidRPr="007F5489" w:rsidRDefault="0057020B" w:rsidP="00866486">
      <w:pPr>
        <w:rPr>
          <w:rFonts w:asciiTheme="minorHAnsi" w:hAnsiTheme="minorHAnsi"/>
          <w:b/>
          <w:sz w:val="20"/>
          <w:szCs w:val="20"/>
        </w:rPr>
      </w:pPr>
    </w:p>
    <w:p w14:paraId="35FC7653" w14:textId="77777777" w:rsidR="00866486" w:rsidRPr="007F5489" w:rsidRDefault="00866486" w:rsidP="00866486">
      <w:pPr>
        <w:rPr>
          <w:rFonts w:asciiTheme="minorHAnsi" w:hAnsiTheme="minorHAnsi"/>
          <w:i/>
          <w:sz w:val="20"/>
          <w:szCs w:val="20"/>
        </w:rPr>
      </w:pPr>
      <w:r w:rsidRPr="007F5489">
        <w:rPr>
          <w:rFonts w:asciiTheme="minorHAnsi" w:hAnsiTheme="minorHAnsi"/>
          <w:b/>
          <w:sz w:val="20"/>
          <w:szCs w:val="20"/>
        </w:rPr>
        <w:t>A. System Information</w:t>
      </w:r>
    </w:p>
    <w:p w14:paraId="35FC7654" w14:textId="05065108" w:rsidR="00866486" w:rsidRPr="007F5489" w:rsidRDefault="00866486" w:rsidP="00866486">
      <w:pPr>
        <w:numPr>
          <w:ilvl w:val="0"/>
          <w:numId w:val="33"/>
        </w:numPr>
        <w:tabs>
          <w:tab w:val="left" w:pos="360"/>
        </w:tabs>
        <w:spacing w:line="276" w:lineRule="auto"/>
        <w:rPr>
          <w:rFonts w:asciiTheme="minorHAnsi" w:hAnsiTheme="minorHAnsi"/>
          <w:sz w:val="20"/>
          <w:szCs w:val="20"/>
        </w:rPr>
      </w:pPr>
      <w:r w:rsidRPr="007F5489">
        <w:rPr>
          <w:rFonts w:asciiTheme="minorHAnsi" w:hAnsiTheme="minorHAnsi"/>
          <w:i/>
          <w:sz w:val="20"/>
          <w:szCs w:val="20"/>
        </w:rPr>
        <w:t>HVAC System Identification or Name</w:t>
      </w:r>
      <w:r w:rsidRPr="007F5489">
        <w:rPr>
          <w:rFonts w:asciiTheme="minorHAnsi" w:hAnsiTheme="minorHAnsi"/>
          <w:sz w:val="20"/>
          <w:szCs w:val="20"/>
        </w:rPr>
        <w:t>: Provide an identification name or tag name that uniquely identifies the duct system. If there is a mechanical plan for the system, the tag name may be given on the plans.</w:t>
      </w:r>
    </w:p>
    <w:p w14:paraId="35FC7655" w14:textId="77777777" w:rsidR="00866486" w:rsidRPr="007F5489" w:rsidRDefault="00866486" w:rsidP="00866486">
      <w:pPr>
        <w:numPr>
          <w:ilvl w:val="0"/>
          <w:numId w:val="13"/>
        </w:numPr>
        <w:spacing w:line="276" w:lineRule="auto"/>
        <w:ind w:left="360"/>
        <w:rPr>
          <w:rFonts w:asciiTheme="minorHAnsi" w:hAnsiTheme="minorHAnsi"/>
          <w:sz w:val="20"/>
          <w:szCs w:val="20"/>
        </w:rPr>
      </w:pPr>
      <w:r w:rsidRPr="007F5489">
        <w:rPr>
          <w:rFonts w:asciiTheme="minorHAnsi" w:hAnsiTheme="minorHAnsi"/>
          <w:i/>
          <w:sz w:val="20"/>
          <w:szCs w:val="20"/>
        </w:rPr>
        <w:t>HVAC System Location or Area Served</w:t>
      </w:r>
      <w:r w:rsidRPr="007F5489">
        <w:rPr>
          <w:rFonts w:asciiTheme="minorHAnsi" w:hAnsiTheme="minorHAnsi"/>
          <w:sz w:val="20"/>
          <w:szCs w:val="20"/>
        </w:rPr>
        <w:t>: Provide a brief description of the area served by the duct system (e.g. upstairs; downstairs) to help distinguish one system from another in buildings with multiple systems.</w:t>
      </w:r>
    </w:p>
    <w:p w14:paraId="3DE5F54A" w14:textId="40E92248" w:rsidR="0043165B" w:rsidRPr="0043165B" w:rsidRDefault="0043165B">
      <w:pPr>
        <w:numPr>
          <w:ilvl w:val="0"/>
          <w:numId w:val="13"/>
        </w:numPr>
        <w:spacing w:line="276" w:lineRule="auto"/>
        <w:ind w:left="360"/>
        <w:rPr>
          <w:ins w:id="196" w:author="Wichert, RJ@Energy" w:date="2018-11-20T08:29:00Z"/>
          <w:rFonts w:asciiTheme="minorHAnsi" w:hAnsiTheme="minorHAnsi"/>
          <w:sz w:val="20"/>
          <w:szCs w:val="20"/>
          <w:rPrChange w:id="197" w:author="Wichert, RJ@Energy" w:date="2018-11-20T08:29:00Z">
            <w:rPr>
              <w:ins w:id="198" w:author="Wichert, RJ@Energy" w:date="2018-11-20T08:29:00Z"/>
              <w:rFonts w:asciiTheme="minorHAnsi" w:hAnsiTheme="minorHAnsi"/>
              <w:i/>
              <w:sz w:val="20"/>
              <w:szCs w:val="20"/>
            </w:rPr>
          </w:rPrChange>
        </w:rPr>
      </w:pPr>
      <w:ins w:id="199" w:author="Wichert, RJ@Energy" w:date="2018-11-20T08:29:00Z">
        <w:r w:rsidRPr="0043165B">
          <w:rPr>
            <w:rFonts w:asciiTheme="minorHAnsi" w:hAnsiTheme="minorHAnsi"/>
            <w:i/>
            <w:sz w:val="20"/>
            <w:szCs w:val="20"/>
            <w:rPrChange w:id="200" w:author="Wichert, RJ@Energy" w:date="2018-11-20T08:29:00Z">
              <w:rPr>
                <w:rFonts w:asciiTheme="minorHAnsi" w:hAnsiTheme="minorHAnsi"/>
                <w:i/>
              </w:rPr>
            </w:rPrChange>
          </w:rPr>
          <w:t>Indoor Unit Name</w:t>
        </w:r>
        <w:r w:rsidRPr="0043165B">
          <w:rPr>
            <w:rFonts w:asciiTheme="minorHAnsi" w:hAnsiTheme="minorHAnsi"/>
            <w:i/>
            <w:sz w:val="20"/>
            <w:szCs w:val="20"/>
            <w:rPrChange w:id="201" w:author="Wichert, RJ@Energy" w:date="2018-11-20T08:29:00Z">
              <w:rPr>
                <w:rFonts w:asciiTheme="minorHAnsi" w:hAnsiTheme="minorHAnsi"/>
              </w:rPr>
            </w:rPrChange>
          </w:rPr>
          <w:t>:</w:t>
        </w:r>
        <w:r w:rsidRPr="0043165B">
          <w:rPr>
            <w:rFonts w:asciiTheme="minorHAnsi" w:hAnsiTheme="minorHAnsi"/>
          </w:rPr>
          <w:t xml:space="preserve"> </w:t>
        </w:r>
        <w:r w:rsidRPr="0043165B">
          <w:rPr>
            <w:rFonts w:asciiTheme="minorHAnsi" w:hAnsiTheme="minorHAnsi"/>
            <w:sz w:val="20"/>
            <w:szCs w:val="20"/>
            <w:rPrChange w:id="202" w:author="Wichert, RJ@Energy" w:date="2018-11-20T08:29:00Z">
              <w:rPr>
                <w:rFonts w:asciiTheme="minorHAnsi" w:hAnsiTheme="minorHAnsi"/>
              </w:rPr>
            </w:rPrChange>
          </w:rPr>
          <w:t>Provide an identification name or tag name that uniquely identifies the indoor unit associated with this duct system. If there is a mechanical plan for the system, the tag name may be given on the plans.</w:t>
        </w:r>
      </w:ins>
    </w:p>
    <w:p w14:paraId="35FC7656" w14:textId="7E3121AD" w:rsidR="00866486" w:rsidRPr="007F5489" w:rsidRDefault="00866486" w:rsidP="00866486">
      <w:pPr>
        <w:numPr>
          <w:ilvl w:val="0"/>
          <w:numId w:val="13"/>
        </w:numPr>
        <w:spacing w:line="276" w:lineRule="auto"/>
        <w:ind w:left="360"/>
        <w:rPr>
          <w:rFonts w:asciiTheme="minorHAnsi" w:hAnsiTheme="minorHAnsi"/>
          <w:sz w:val="20"/>
          <w:szCs w:val="20"/>
        </w:rPr>
      </w:pPr>
      <w:r w:rsidRPr="007F5489">
        <w:rPr>
          <w:rFonts w:asciiTheme="minorHAnsi" w:hAnsiTheme="minorHAnsi"/>
          <w:i/>
          <w:sz w:val="20"/>
          <w:szCs w:val="20"/>
        </w:rPr>
        <w:t>Verified Low Leakage Air-</w:t>
      </w:r>
      <w:r w:rsidR="001F4EAD">
        <w:rPr>
          <w:rFonts w:asciiTheme="minorHAnsi" w:hAnsiTheme="minorHAnsi"/>
          <w:i/>
          <w:sz w:val="20"/>
          <w:szCs w:val="20"/>
        </w:rPr>
        <w:t>H</w:t>
      </w:r>
      <w:r w:rsidRPr="007F5489">
        <w:rPr>
          <w:rFonts w:asciiTheme="minorHAnsi" w:hAnsiTheme="minorHAnsi"/>
          <w:i/>
          <w:sz w:val="20"/>
          <w:szCs w:val="20"/>
        </w:rPr>
        <w:t>andling Unit (VLLAHU) Credit</w:t>
      </w:r>
      <w:r w:rsidRPr="007F5489">
        <w:rPr>
          <w:rFonts w:asciiTheme="minorHAnsi" w:hAnsiTheme="minorHAnsi"/>
          <w:sz w:val="20"/>
          <w:szCs w:val="20"/>
        </w:rPr>
        <w:t>: Indicate whether or not VLLAHU is required per PRF-01. For prescriptive alterations (change outs), choose “no”.</w:t>
      </w:r>
    </w:p>
    <w:p w14:paraId="35FC7657" w14:textId="77777777" w:rsidR="00866486" w:rsidRPr="007F5489" w:rsidRDefault="00866486" w:rsidP="00866486">
      <w:pPr>
        <w:numPr>
          <w:ilvl w:val="0"/>
          <w:numId w:val="13"/>
        </w:numPr>
        <w:spacing w:line="276" w:lineRule="auto"/>
        <w:ind w:left="360"/>
        <w:rPr>
          <w:rFonts w:asciiTheme="minorHAnsi" w:hAnsiTheme="minorHAnsi"/>
          <w:sz w:val="20"/>
          <w:szCs w:val="20"/>
        </w:rPr>
      </w:pPr>
      <w:r w:rsidRPr="007F5489">
        <w:rPr>
          <w:rFonts w:asciiTheme="minorHAnsi" w:hAnsiTheme="minorHAnsi"/>
          <w:i/>
          <w:sz w:val="20"/>
          <w:szCs w:val="20"/>
        </w:rPr>
        <w:t>Duct System Compliance Category</w:t>
      </w:r>
      <w:r w:rsidRPr="007F5489">
        <w:rPr>
          <w:rFonts w:asciiTheme="minorHAnsi" w:hAnsiTheme="minorHAnsi"/>
          <w:sz w:val="20"/>
          <w:szCs w:val="20"/>
        </w:rPr>
        <w:t>: Choose from Completely New, Complete Replacement, or Alteration.</w:t>
      </w:r>
    </w:p>
    <w:p w14:paraId="35FC7658" w14:textId="56755C32" w:rsidR="00866486" w:rsidRPr="007F5489" w:rsidRDefault="00866486" w:rsidP="001F4EAD">
      <w:pPr>
        <w:numPr>
          <w:ilvl w:val="1"/>
          <w:numId w:val="13"/>
        </w:numPr>
        <w:tabs>
          <w:tab w:val="clear" w:pos="1440"/>
        </w:tabs>
        <w:spacing w:line="276" w:lineRule="auto"/>
        <w:ind w:left="1080"/>
        <w:rPr>
          <w:rFonts w:asciiTheme="minorHAnsi" w:hAnsiTheme="minorHAnsi"/>
          <w:sz w:val="20"/>
          <w:szCs w:val="20"/>
        </w:rPr>
      </w:pPr>
      <w:r w:rsidRPr="007F5489">
        <w:rPr>
          <w:rFonts w:asciiTheme="minorHAnsi" w:hAnsiTheme="minorHAnsi"/>
          <w:sz w:val="20"/>
          <w:szCs w:val="20"/>
          <w:u w:val="single"/>
        </w:rPr>
        <w:t>New:</w:t>
      </w:r>
      <w:r w:rsidRPr="007F5489">
        <w:rPr>
          <w:rFonts w:asciiTheme="minorHAnsi" w:hAnsiTheme="minorHAnsi"/>
          <w:sz w:val="20"/>
          <w:szCs w:val="20"/>
        </w:rPr>
        <w:t xml:space="preserve"> For new buildings with a new HVAC system or replacement of at least 75</w:t>
      </w:r>
      <w:r w:rsidR="007B55B5">
        <w:rPr>
          <w:rFonts w:asciiTheme="minorHAnsi" w:hAnsiTheme="minorHAnsi"/>
          <w:sz w:val="20"/>
          <w:szCs w:val="20"/>
        </w:rPr>
        <w:t>%</w:t>
      </w:r>
      <w:r w:rsidRPr="007F5489">
        <w:rPr>
          <w:rFonts w:asciiTheme="minorHAnsi" w:hAnsiTheme="minorHAnsi"/>
          <w:sz w:val="20"/>
          <w:szCs w:val="20"/>
        </w:rPr>
        <w:t xml:space="preserve"> of the duct system and up to 25</w:t>
      </w:r>
      <w:r w:rsidR="007B55B5">
        <w:rPr>
          <w:rFonts w:asciiTheme="minorHAnsi" w:hAnsiTheme="minorHAnsi"/>
          <w:sz w:val="20"/>
          <w:szCs w:val="20"/>
        </w:rPr>
        <w:t>%</w:t>
      </w:r>
      <w:r w:rsidRPr="007F5489">
        <w:rPr>
          <w:rFonts w:asciiTheme="minorHAnsi" w:hAnsiTheme="minorHAnsi"/>
          <w:sz w:val="20"/>
          <w:szCs w:val="20"/>
        </w:rPr>
        <w:t xml:space="preserve"> consisting of reused parts from the existing duct system (i.e. registers, grilles, boots, air handler, coil, plenums, duct material).</w:t>
      </w:r>
    </w:p>
    <w:p w14:paraId="35FC7659" w14:textId="77777777" w:rsidR="00866486" w:rsidRPr="007F5489" w:rsidRDefault="00866486" w:rsidP="001F4EAD">
      <w:pPr>
        <w:numPr>
          <w:ilvl w:val="1"/>
          <w:numId w:val="13"/>
        </w:numPr>
        <w:tabs>
          <w:tab w:val="clear" w:pos="1440"/>
        </w:tabs>
        <w:spacing w:line="276" w:lineRule="auto"/>
        <w:ind w:left="1080"/>
        <w:rPr>
          <w:rFonts w:asciiTheme="minorHAnsi" w:hAnsiTheme="minorHAnsi"/>
          <w:sz w:val="20"/>
          <w:szCs w:val="20"/>
        </w:rPr>
      </w:pPr>
      <w:r w:rsidRPr="007F5489">
        <w:rPr>
          <w:rFonts w:asciiTheme="minorHAnsi" w:hAnsiTheme="minorHAnsi"/>
          <w:sz w:val="20"/>
          <w:szCs w:val="20"/>
          <w:u w:val="single"/>
        </w:rPr>
        <w:t>Alteration:</w:t>
      </w:r>
      <w:r w:rsidRPr="007F5489">
        <w:rPr>
          <w:rFonts w:asciiTheme="minorHAnsi" w:hAnsiTheme="minorHAnsi"/>
          <w:sz w:val="20"/>
          <w:szCs w:val="20"/>
        </w:rPr>
        <w:t xml:space="preserve"> For HVAC change outs or when the air handler, condensing unit of a split system, or cooling coil or any amount of duct is added to an existing system but does not constitute a new duct system.</w:t>
      </w:r>
    </w:p>
    <w:p w14:paraId="35FC765A" w14:textId="22BB0205" w:rsidR="00866486" w:rsidRPr="007F5489" w:rsidRDefault="00866486" w:rsidP="001F4EAD">
      <w:pPr>
        <w:numPr>
          <w:ilvl w:val="1"/>
          <w:numId w:val="13"/>
        </w:numPr>
        <w:tabs>
          <w:tab w:val="clear" w:pos="1440"/>
        </w:tabs>
        <w:spacing w:line="276" w:lineRule="auto"/>
        <w:ind w:left="1080"/>
        <w:rPr>
          <w:rFonts w:asciiTheme="minorHAnsi" w:hAnsiTheme="minorHAnsi"/>
          <w:sz w:val="20"/>
          <w:szCs w:val="20"/>
        </w:rPr>
      </w:pPr>
      <w:r w:rsidRPr="007F5489">
        <w:rPr>
          <w:rFonts w:asciiTheme="minorHAnsi" w:hAnsiTheme="minorHAnsi"/>
          <w:sz w:val="20"/>
          <w:szCs w:val="20"/>
          <w:u w:val="single"/>
        </w:rPr>
        <w:t>Alteration using Smoke Test:</w:t>
      </w:r>
      <w:r w:rsidRPr="007F5489">
        <w:rPr>
          <w:rFonts w:asciiTheme="minorHAnsi" w:hAnsiTheme="minorHAnsi"/>
          <w:sz w:val="20"/>
          <w:szCs w:val="20"/>
        </w:rPr>
        <w:t xml:space="preserve"> For alterations that are unable to pass the leakage test and a smoke test is used to confirm that all accessible leaks have been sealed.</w:t>
      </w:r>
    </w:p>
    <w:p w14:paraId="35FC765B" w14:textId="77777777" w:rsidR="00866486" w:rsidRPr="007F5489" w:rsidRDefault="00866486" w:rsidP="00866486">
      <w:pPr>
        <w:spacing w:line="276" w:lineRule="auto"/>
        <w:ind w:left="360"/>
        <w:rPr>
          <w:rFonts w:asciiTheme="minorHAnsi" w:hAnsiTheme="minorHAnsi"/>
          <w:sz w:val="20"/>
          <w:szCs w:val="20"/>
        </w:rPr>
      </w:pPr>
    </w:p>
    <w:p w14:paraId="35FC765C" w14:textId="77777777" w:rsidR="00866486" w:rsidRPr="007F5489" w:rsidRDefault="00866486" w:rsidP="00866486">
      <w:pPr>
        <w:rPr>
          <w:rFonts w:asciiTheme="minorHAnsi" w:hAnsiTheme="minorHAnsi"/>
          <w:b/>
          <w:sz w:val="20"/>
          <w:szCs w:val="20"/>
        </w:rPr>
      </w:pPr>
      <w:r w:rsidRPr="007F5489">
        <w:rPr>
          <w:rFonts w:asciiTheme="minorHAnsi" w:hAnsiTheme="minorHAnsi"/>
          <w:b/>
          <w:sz w:val="20"/>
          <w:szCs w:val="20"/>
        </w:rPr>
        <w:t>B. Duct Leakage Diagnostic Test - MCH-04e</w:t>
      </w:r>
    </w:p>
    <w:p w14:paraId="35FC765D" w14:textId="44796B76" w:rsidR="00866486" w:rsidRPr="007F5489" w:rsidRDefault="00866486" w:rsidP="00866486">
      <w:pPr>
        <w:pStyle w:val="ListParagraph"/>
        <w:numPr>
          <w:ilvl w:val="0"/>
          <w:numId w:val="34"/>
        </w:numPr>
        <w:spacing w:line="276" w:lineRule="auto"/>
        <w:rPr>
          <w:rFonts w:asciiTheme="minorHAnsi" w:hAnsiTheme="minorHAnsi"/>
          <w:sz w:val="20"/>
          <w:szCs w:val="20"/>
        </w:rPr>
      </w:pPr>
      <w:r w:rsidRPr="007F5489">
        <w:rPr>
          <w:rFonts w:asciiTheme="minorHAnsi" w:hAnsiTheme="minorHAnsi"/>
          <w:i/>
          <w:sz w:val="20"/>
          <w:szCs w:val="20"/>
        </w:rPr>
        <w:t>Condenser Nominal Cooling Capacity (ton)</w:t>
      </w:r>
      <w:r w:rsidRPr="007F5489">
        <w:rPr>
          <w:rFonts w:asciiTheme="minorHAnsi" w:hAnsiTheme="minorHAnsi"/>
          <w:sz w:val="20"/>
          <w:szCs w:val="20"/>
        </w:rPr>
        <w:t>: Enter the condenser nominal cooling capacity, refer to the manufacturer documentation.  Example: if manufacture lists air conditioner total nominal output of 60,000 Btu/h, the user would divide this number by 12,000 and enter 5. Tonnage may also be determined by the model number. 018 = 1.5 tons, 024 = 2 tons, 030 = 3 tons, etc.)</w:t>
      </w:r>
    </w:p>
    <w:p w14:paraId="35FC765E" w14:textId="37CD6EB7" w:rsidR="00866486" w:rsidRPr="007F5489" w:rsidRDefault="00866486" w:rsidP="00866486">
      <w:pPr>
        <w:pStyle w:val="ListParagraph"/>
        <w:numPr>
          <w:ilvl w:val="0"/>
          <w:numId w:val="34"/>
        </w:numPr>
        <w:spacing w:line="276" w:lineRule="auto"/>
        <w:rPr>
          <w:rFonts w:asciiTheme="minorHAnsi" w:hAnsiTheme="minorHAnsi"/>
          <w:sz w:val="20"/>
          <w:szCs w:val="20"/>
        </w:rPr>
      </w:pPr>
      <w:r w:rsidRPr="007F5489">
        <w:rPr>
          <w:rFonts w:asciiTheme="minorHAnsi" w:hAnsiTheme="minorHAnsi"/>
          <w:i/>
          <w:sz w:val="20"/>
          <w:szCs w:val="20"/>
        </w:rPr>
        <w:t>Heating Capacity (kBtu/h)</w:t>
      </w:r>
      <w:r w:rsidRPr="007F5489">
        <w:rPr>
          <w:rFonts w:asciiTheme="minorHAnsi" w:hAnsiTheme="minorHAnsi"/>
          <w:sz w:val="20"/>
          <w:szCs w:val="20"/>
        </w:rPr>
        <w:t>: Enter the system heating capacity (output) in thousands Btu/h, refer to the manufacturer documentation. Example if manufacture lists furnace output of 90,000 Btu/h, the user would divide this number by 1,000 and enter 90.</w:t>
      </w:r>
    </w:p>
    <w:p w14:paraId="35FC765F" w14:textId="14B6B507" w:rsidR="00866486" w:rsidRPr="007F5489" w:rsidRDefault="00866486" w:rsidP="00866486">
      <w:pPr>
        <w:pStyle w:val="ListParagraph"/>
        <w:numPr>
          <w:ilvl w:val="0"/>
          <w:numId w:val="34"/>
        </w:numPr>
        <w:spacing w:line="276" w:lineRule="auto"/>
        <w:rPr>
          <w:rFonts w:asciiTheme="minorHAnsi" w:hAnsiTheme="minorHAnsi"/>
          <w:sz w:val="20"/>
          <w:szCs w:val="20"/>
        </w:rPr>
      </w:pPr>
      <w:r w:rsidRPr="007F5489">
        <w:rPr>
          <w:rFonts w:asciiTheme="minorHAnsi" w:hAnsiTheme="minorHAnsi"/>
          <w:i/>
          <w:sz w:val="20"/>
          <w:szCs w:val="20"/>
        </w:rPr>
        <w:t>Leakage Factor</w:t>
      </w:r>
      <w:r w:rsidRPr="007F5489">
        <w:rPr>
          <w:rFonts w:asciiTheme="minorHAnsi" w:hAnsiTheme="minorHAnsi"/>
          <w:sz w:val="20"/>
          <w:szCs w:val="20"/>
        </w:rPr>
        <w:t>: Based on answers to questions A0</w:t>
      </w:r>
      <w:ins w:id="203" w:author="Wichert, RJ@Energy" w:date="2018-11-20T08:29:00Z">
        <w:r w:rsidR="0043165B">
          <w:rPr>
            <w:rFonts w:asciiTheme="minorHAnsi" w:hAnsiTheme="minorHAnsi"/>
            <w:sz w:val="20"/>
            <w:szCs w:val="20"/>
          </w:rPr>
          <w:t>4</w:t>
        </w:r>
      </w:ins>
      <w:del w:id="204" w:author="Wichert, RJ@Energy" w:date="2018-11-20T08:29:00Z">
        <w:r w:rsidRPr="007F5489" w:rsidDel="0043165B">
          <w:rPr>
            <w:rFonts w:asciiTheme="minorHAnsi" w:hAnsiTheme="minorHAnsi"/>
            <w:sz w:val="20"/>
            <w:szCs w:val="20"/>
          </w:rPr>
          <w:delText>3</w:delText>
        </w:r>
      </w:del>
      <w:r w:rsidRPr="007F5489">
        <w:rPr>
          <w:rFonts w:asciiTheme="minorHAnsi" w:hAnsiTheme="minorHAnsi"/>
          <w:sz w:val="20"/>
          <w:szCs w:val="20"/>
        </w:rPr>
        <w:t xml:space="preserve"> and A0</w:t>
      </w:r>
      <w:ins w:id="205" w:author="Wichert, RJ@Energy" w:date="2018-11-20T08:29:00Z">
        <w:r w:rsidR="0043165B">
          <w:rPr>
            <w:rFonts w:asciiTheme="minorHAnsi" w:hAnsiTheme="minorHAnsi"/>
            <w:sz w:val="20"/>
            <w:szCs w:val="20"/>
          </w:rPr>
          <w:t>5</w:t>
        </w:r>
      </w:ins>
      <w:del w:id="206" w:author="Wichert, RJ@Energy" w:date="2018-11-20T08:29:00Z">
        <w:r w:rsidRPr="007F5489" w:rsidDel="0043165B">
          <w:rPr>
            <w:rFonts w:asciiTheme="minorHAnsi" w:hAnsiTheme="minorHAnsi"/>
            <w:sz w:val="20"/>
            <w:szCs w:val="20"/>
          </w:rPr>
          <w:delText>4</w:delText>
        </w:r>
      </w:del>
      <w:r w:rsidRPr="007F5489">
        <w:rPr>
          <w:rFonts w:asciiTheme="minorHAnsi" w:hAnsiTheme="minorHAnsi"/>
          <w:sz w:val="20"/>
          <w:szCs w:val="20"/>
        </w:rPr>
        <w:t xml:space="preserve"> the leakage factor will be set at 0.</w:t>
      </w:r>
      <w:ins w:id="207" w:author="Wichert, RJ@Energy" w:date="2018-11-20T08:34:00Z">
        <w:r w:rsidR="0043165B">
          <w:rPr>
            <w:rFonts w:asciiTheme="minorHAnsi" w:hAnsiTheme="minorHAnsi"/>
            <w:sz w:val="20"/>
            <w:szCs w:val="20"/>
          </w:rPr>
          <w:t>15</w:t>
        </w:r>
      </w:ins>
      <w:del w:id="208" w:author="Wichert, RJ@Energy" w:date="2018-11-20T08:34:00Z">
        <w:r w:rsidRPr="007F5489" w:rsidDel="0043165B">
          <w:rPr>
            <w:rFonts w:asciiTheme="minorHAnsi" w:hAnsiTheme="minorHAnsi"/>
            <w:sz w:val="20"/>
            <w:szCs w:val="20"/>
          </w:rPr>
          <w:delText>06</w:delText>
        </w:r>
      </w:del>
      <w:r w:rsidRPr="007F5489">
        <w:rPr>
          <w:rFonts w:asciiTheme="minorHAnsi" w:hAnsiTheme="minorHAnsi"/>
          <w:sz w:val="20"/>
          <w:szCs w:val="20"/>
        </w:rPr>
        <w:t xml:space="preserve"> (</w:t>
      </w:r>
      <w:ins w:id="209" w:author="Wichert, RJ@Energy" w:date="2018-11-20T08:34:00Z">
        <w:r w:rsidR="0043165B">
          <w:rPr>
            <w:rFonts w:asciiTheme="minorHAnsi" w:hAnsiTheme="minorHAnsi"/>
            <w:sz w:val="20"/>
            <w:szCs w:val="20"/>
          </w:rPr>
          <w:t>15</w:t>
        </w:r>
      </w:ins>
      <w:del w:id="210" w:author="Wichert, RJ@Energy" w:date="2018-11-20T08:34:00Z">
        <w:r w:rsidRPr="007F5489" w:rsidDel="0043165B">
          <w:rPr>
            <w:rFonts w:asciiTheme="minorHAnsi" w:hAnsiTheme="minorHAnsi"/>
            <w:sz w:val="20"/>
            <w:szCs w:val="20"/>
          </w:rPr>
          <w:delText>6</w:delText>
        </w:r>
      </w:del>
      <w:r w:rsidRPr="007F5489">
        <w:rPr>
          <w:rFonts w:asciiTheme="minorHAnsi" w:hAnsiTheme="minorHAnsi"/>
          <w:sz w:val="20"/>
          <w:szCs w:val="20"/>
        </w:rPr>
        <w:t>% leakage).</w:t>
      </w:r>
    </w:p>
    <w:p w14:paraId="35FC7660" w14:textId="693DA1DF" w:rsidR="00866486" w:rsidRPr="007F5489" w:rsidRDefault="00866486" w:rsidP="00866486">
      <w:pPr>
        <w:pStyle w:val="ListParagraph"/>
        <w:numPr>
          <w:ilvl w:val="0"/>
          <w:numId w:val="34"/>
        </w:numPr>
        <w:spacing w:line="276" w:lineRule="auto"/>
        <w:rPr>
          <w:rFonts w:asciiTheme="minorHAnsi" w:hAnsiTheme="minorHAnsi"/>
          <w:sz w:val="20"/>
          <w:szCs w:val="20"/>
        </w:rPr>
      </w:pPr>
      <w:r w:rsidRPr="007F5489">
        <w:rPr>
          <w:rFonts w:asciiTheme="minorHAnsi" w:hAnsiTheme="minorHAnsi"/>
          <w:i/>
          <w:sz w:val="20"/>
          <w:szCs w:val="20"/>
        </w:rPr>
        <w:t>Air-Handling Unit Airflow (AHU</w:t>
      </w:r>
      <w:r w:rsidR="001F4EAD">
        <w:rPr>
          <w:rFonts w:asciiTheme="minorHAnsi" w:hAnsiTheme="minorHAnsi"/>
          <w:i/>
          <w:sz w:val="20"/>
          <w:szCs w:val="20"/>
        </w:rPr>
        <w:t xml:space="preserve"> </w:t>
      </w:r>
      <w:r w:rsidRPr="007F5489">
        <w:rPr>
          <w:rFonts w:asciiTheme="minorHAnsi" w:hAnsiTheme="minorHAnsi"/>
          <w:i/>
          <w:sz w:val="20"/>
          <w:szCs w:val="20"/>
        </w:rPr>
        <w:t>Airflow) Determination Method</w:t>
      </w:r>
      <w:r w:rsidRPr="007F5489">
        <w:rPr>
          <w:rFonts w:asciiTheme="minorHAnsi" w:hAnsiTheme="minorHAnsi"/>
          <w:sz w:val="20"/>
          <w:szCs w:val="20"/>
        </w:rPr>
        <w:t>: User will select from the following options:</w:t>
      </w:r>
    </w:p>
    <w:p w14:paraId="35FC7661" w14:textId="241B44BD" w:rsidR="00866486" w:rsidRPr="007F5489" w:rsidRDefault="00866486" w:rsidP="00866486">
      <w:pPr>
        <w:pStyle w:val="ListParagraph"/>
        <w:numPr>
          <w:ilvl w:val="1"/>
          <w:numId w:val="34"/>
        </w:numPr>
        <w:spacing w:line="276" w:lineRule="auto"/>
        <w:ind w:left="720"/>
        <w:rPr>
          <w:rFonts w:asciiTheme="minorHAnsi" w:hAnsiTheme="minorHAnsi"/>
          <w:sz w:val="20"/>
          <w:szCs w:val="20"/>
        </w:rPr>
      </w:pPr>
      <w:r w:rsidRPr="007F5489">
        <w:rPr>
          <w:rFonts w:asciiTheme="minorHAnsi" w:hAnsiTheme="minorHAnsi"/>
          <w:sz w:val="20"/>
          <w:szCs w:val="20"/>
          <w:u w:val="single"/>
        </w:rPr>
        <w:t>Cooling System Method:</w:t>
      </w:r>
      <w:r w:rsidRPr="007F5489">
        <w:rPr>
          <w:rFonts w:asciiTheme="minorHAnsi" w:hAnsiTheme="minorHAnsi"/>
          <w:sz w:val="20"/>
          <w:szCs w:val="20"/>
        </w:rPr>
        <w:t xml:space="preserve"> For systems with cooling, this selection must be made. The nominal air handler airflow shall be 400 CFM per nominal ton of condensing unit cooling capacity (See Section NA2.1.4.1 of the </w:t>
      </w:r>
      <w:r w:rsidR="007B55B5">
        <w:rPr>
          <w:rFonts w:asciiTheme="minorHAnsi" w:hAnsiTheme="minorHAnsi"/>
          <w:sz w:val="20"/>
          <w:szCs w:val="20"/>
        </w:rPr>
        <w:t>201</w:t>
      </w:r>
      <w:ins w:id="211" w:author="Wichert, RJ@Energy" w:date="2018-11-20T08:30:00Z">
        <w:r w:rsidR="0043165B">
          <w:rPr>
            <w:rFonts w:asciiTheme="minorHAnsi" w:hAnsiTheme="minorHAnsi"/>
            <w:sz w:val="20"/>
            <w:szCs w:val="20"/>
          </w:rPr>
          <w:t>9</w:t>
        </w:r>
      </w:ins>
      <w:del w:id="212" w:author="Wichert, RJ@Energy" w:date="2018-11-20T08:30:00Z">
        <w:r w:rsidR="007B55B5" w:rsidDel="0043165B">
          <w:rPr>
            <w:rFonts w:asciiTheme="minorHAnsi" w:hAnsiTheme="minorHAnsi"/>
            <w:sz w:val="20"/>
            <w:szCs w:val="20"/>
          </w:rPr>
          <w:delText>6</w:delText>
        </w:r>
      </w:del>
      <w:r w:rsidRPr="007F5489">
        <w:rPr>
          <w:rFonts w:asciiTheme="minorHAnsi" w:hAnsiTheme="minorHAnsi"/>
          <w:sz w:val="20"/>
          <w:szCs w:val="20"/>
        </w:rPr>
        <w:t xml:space="preserve"> Nonresidential Appendices).</w:t>
      </w:r>
    </w:p>
    <w:p w14:paraId="35FC7662" w14:textId="75486A2F" w:rsidR="00866486" w:rsidRPr="007F5489" w:rsidRDefault="00866486" w:rsidP="00866486">
      <w:pPr>
        <w:pStyle w:val="ListParagraph"/>
        <w:numPr>
          <w:ilvl w:val="1"/>
          <w:numId w:val="34"/>
        </w:numPr>
        <w:spacing w:line="276" w:lineRule="auto"/>
        <w:ind w:left="720"/>
        <w:jc w:val="both"/>
        <w:rPr>
          <w:rFonts w:asciiTheme="minorHAnsi" w:hAnsiTheme="minorHAnsi"/>
          <w:sz w:val="20"/>
          <w:szCs w:val="20"/>
        </w:rPr>
      </w:pPr>
      <w:r w:rsidRPr="007F5489">
        <w:rPr>
          <w:rFonts w:asciiTheme="minorHAnsi" w:hAnsiTheme="minorHAnsi"/>
          <w:sz w:val="20"/>
          <w:szCs w:val="20"/>
          <w:u w:val="single"/>
        </w:rPr>
        <w:t>Heating System Method:</w:t>
      </w:r>
      <w:r w:rsidRPr="007F5489">
        <w:rPr>
          <w:rFonts w:asciiTheme="minorHAnsi" w:hAnsiTheme="minorHAnsi"/>
          <w:sz w:val="20"/>
          <w:szCs w:val="20"/>
        </w:rPr>
        <w:t xml:space="preserve"> For heating only systems this selection must be made. The nominal air handler airflow shall be 21.7 CFM per kBtu/hr of rated heating output capacity (See Section NA2.1.4.1 of the </w:t>
      </w:r>
      <w:r w:rsidR="007B55B5">
        <w:rPr>
          <w:rFonts w:asciiTheme="minorHAnsi" w:hAnsiTheme="minorHAnsi"/>
          <w:sz w:val="20"/>
          <w:szCs w:val="20"/>
        </w:rPr>
        <w:t>201</w:t>
      </w:r>
      <w:del w:id="213" w:author="Wichert, RJ@Energy" w:date="2018-11-20T08:30:00Z">
        <w:r w:rsidR="007B55B5" w:rsidDel="0043165B">
          <w:rPr>
            <w:rFonts w:asciiTheme="minorHAnsi" w:hAnsiTheme="minorHAnsi"/>
            <w:sz w:val="20"/>
            <w:szCs w:val="20"/>
          </w:rPr>
          <w:delText>6</w:delText>
        </w:r>
      </w:del>
      <w:ins w:id="214" w:author="Wichert, RJ@Energy" w:date="2018-11-20T08:30:00Z">
        <w:r w:rsidR="0043165B">
          <w:rPr>
            <w:rFonts w:asciiTheme="minorHAnsi" w:hAnsiTheme="minorHAnsi"/>
            <w:sz w:val="20"/>
            <w:szCs w:val="20"/>
          </w:rPr>
          <w:t>9</w:t>
        </w:r>
      </w:ins>
      <w:r w:rsidRPr="007F5489">
        <w:rPr>
          <w:rFonts w:asciiTheme="minorHAnsi" w:hAnsiTheme="minorHAnsi"/>
          <w:sz w:val="20"/>
          <w:szCs w:val="20"/>
        </w:rPr>
        <w:t xml:space="preserve"> Nonresidential Appendices).</w:t>
      </w:r>
    </w:p>
    <w:p w14:paraId="35FC7663" w14:textId="5441D332" w:rsidR="00866486" w:rsidRPr="007F5489" w:rsidRDefault="00866486" w:rsidP="00866486">
      <w:pPr>
        <w:pStyle w:val="ListParagraph"/>
        <w:numPr>
          <w:ilvl w:val="0"/>
          <w:numId w:val="34"/>
        </w:numPr>
        <w:spacing w:line="276" w:lineRule="auto"/>
        <w:rPr>
          <w:rFonts w:asciiTheme="minorHAnsi" w:hAnsiTheme="minorHAnsi"/>
          <w:sz w:val="20"/>
          <w:szCs w:val="20"/>
        </w:rPr>
      </w:pPr>
      <w:r w:rsidRPr="007F5489">
        <w:rPr>
          <w:rFonts w:asciiTheme="minorHAnsi" w:hAnsiTheme="minorHAnsi"/>
          <w:i/>
          <w:sz w:val="20"/>
          <w:szCs w:val="20"/>
        </w:rPr>
        <w:t>Calculated Target Allowable Duct Leakage Rate (cfm)</w:t>
      </w:r>
      <w:r w:rsidRPr="007F5489">
        <w:rPr>
          <w:rFonts w:asciiTheme="minorHAnsi" w:hAnsiTheme="minorHAnsi"/>
          <w:sz w:val="20"/>
          <w:szCs w:val="20"/>
        </w:rPr>
        <w:t>: This value will be automatically calculated. For systems with cooling, the target allowable duct leakage rate will be the leakage factor multiplied by the nominal air handler airflow of 400 CFM per nominal ton of condensing unit cooling capacity. For heating only systems, the target allowable duct leakage rate will be the leakage factor multiplied by the nominal air handler airflow of 21.7 CFM per kBtu/h of rated heating output capacity.</w:t>
      </w:r>
    </w:p>
    <w:p w14:paraId="35FC7664" w14:textId="77777777" w:rsidR="00866486" w:rsidRPr="007F5489" w:rsidRDefault="00866486" w:rsidP="00866486">
      <w:pPr>
        <w:pStyle w:val="ListParagraph"/>
        <w:numPr>
          <w:ilvl w:val="0"/>
          <w:numId w:val="34"/>
        </w:numPr>
        <w:spacing w:line="276" w:lineRule="auto"/>
        <w:rPr>
          <w:rFonts w:asciiTheme="minorHAnsi" w:hAnsiTheme="minorHAnsi"/>
          <w:sz w:val="20"/>
          <w:szCs w:val="20"/>
        </w:rPr>
      </w:pPr>
      <w:r w:rsidRPr="007F5489">
        <w:rPr>
          <w:rFonts w:asciiTheme="minorHAnsi" w:hAnsiTheme="minorHAnsi"/>
          <w:i/>
          <w:sz w:val="20"/>
          <w:szCs w:val="20"/>
        </w:rPr>
        <w:t>Actual Duct Leakage Rate from Leakage Test Measurement (cfm)</w:t>
      </w:r>
      <w:r w:rsidRPr="007F5489">
        <w:rPr>
          <w:rFonts w:asciiTheme="minorHAnsi" w:hAnsiTheme="minorHAnsi"/>
          <w:sz w:val="20"/>
          <w:szCs w:val="20"/>
        </w:rPr>
        <w:t>: User will input this value from actual measurements from leakage test.</w:t>
      </w:r>
    </w:p>
    <w:p w14:paraId="35FC7665" w14:textId="087F8917" w:rsidR="00866486" w:rsidRPr="007F5489" w:rsidRDefault="00866486" w:rsidP="00866486">
      <w:pPr>
        <w:pStyle w:val="ListParagraph"/>
        <w:numPr>
          <w:ilvl w:val="0"/>
          <w:numId w:val="34"/>
        </w:numPr>
        <w:spacing w:line="276" w:lineRule="auto"/>
        <w:rPr>
          <w:rFonts w:asciiTheme="minorHAnsi" w:hAnsiTheme="minorHAnsi"/>
          <w:sz w:val="20"/>
          <w:szCs w:val="20"/>
        </w:rPr>
      </w:pPr>
      <w:r w:rsidRPr="007F5489">
        <w:rPr>
          <w:rFonts w:asciiTheme="minorHAnsi" w:hAnsiTheme="minorHAnsi"/>
          <w:i/>
          <w:sz w:val="20"/>
          <w:szCs w:val="20"/>
        </w:rPr>
        <w:t>Compliance Statement</w:t>
      </w:r>
      <w:r w:rsidRPr="007F5489">
        <w:rPr>
          <w:rFonts w:asciiTheme="minorHAnsi" w:hAnsiTheme="minorHAnsi"/>
          <w:sz w:val="20"/>
          <w:szCs w:val="20"/>
        </w:rPr>
        <w:t>: If Actual Duct Leakage Rate from leakage test is less than or equal to Calculated Target Allowable Duct Leakage Rate, “System passes leakage test” will automatically populate. If not, select from “System Fails Smoke Test” or “System Passes Smoke Test”.</w:t>
      </w:r>
    </w:p>
    <w:p w14:paraId="35FC7666" w14:textId="77777777" w:rsidR="00866486" w:rsidRPr="00360990" w:rsidRDefault="00866486" w:rsidP="00866486">
      <w:pPr>
        <w:rPr>
          <w:rFonts w:asciiTheme="minorHAnsi" w:hAnsiTheme="minorHAnsi"/>
          <w:b/>
          <w:sz w:val="22"/>
          <w:szCs w:val="22"/>
        </w:rPr>
      </w:pPr>
    </w:p>
    <w:p w14:paraId="427BFB11" w14:textId="77777777" w:rsidR="00452AF2" w:rsidRDefault="00452AF2">
      <w:pPr>
        <w:rPr>
          <w:rFonts w:asciiTheme="minorHAnsi" w:hAnsiTheme="minorHAnsi"/>
          <w:b/>
          <w:sz w:val="22"/>
          <w:szCs w:val="22"/>
        </w:rPr>
      </w:pPr>
      <w:r>
        <w:rPr>
          <w:rFonts w:asciiTheme="minorHAnsi" w:hAnsiTheme="minorHAnsi"/>
          <w:b/>
          <w:sz w:val="22"/>
          <w:szCs w:val="22"/>
        </w:rPr>
        <w:br w:type="page"/>
      </w:r>
    </w:p>
    <w:p w14:paraId="35FC7667" w14:textId="77777777" w:rsidR="00866486" w:rsidRPr="007F5489" w:rsidRDefault="00866486" w:rsidP="00866486">
      <w:pPr>
        <w:rPr>
          <w:rFonts w:asciiTheme="minorHAnsi" w:hAnsiTheme="minorHAnsi"/>
          <w:b/>
          <w:sz w:val="20"/>
          <w:szCs w:val="20"/>
        </w:rPr>
      </w:pPr>
      <w:r w:rsidRPr="007F5489">
        <w:rPr>
          <w:rFonts w:asciiTheme="minorHAnsi" w:hAnsiTheme="minorHAnsi"/>
          <w:b/>
          <w:sz w:val="20"/>
          <w:szCs w:val="20"/>
        </w:rPr>
        <w:t>C. Additional Requirements for Compliance</w:t>
      </w:r>
    </w:p>
    <w:p w14:paraId="35FC7668" w14:textId="77777777" w:rsidR="00866486" w:rsidRPr="007F5489" w:rsidRDefault="00866486" w:rsidP="00866486">
      <w:pPr>
        <w:pStyle w:val="ListParagraph"/>
        <w:numPr>
          <w:ilvl w:val="3"/>
          <w:numId w:val="34"/>
        </w:numPr>
        <w:spacing w:line="276" w:lineRule="auto"/>
        <w:ind w:left="360"/>
        <w:rPr>
          <w:rFonts w:asciiTheme="minorHAnsi" w:hAnsiTheme="minorHAnsi"/>
          <w:sz w:val="20"/>
          <w:szCs w:val="20"/>
        </w:rPr>
      </w:pPr>
      <w:r w:rsidRPr="007F5489">
        <w:rPr>
          <w:rFonts w:asciiTheme="minorHAnsi" w:hAnsiTheme="minorHAnsi"/>
          <w:sz w:val="20"/>
          <w:szCs w:val="20"/>
        </w:rPr>
        <w:t xml:space="preserve">This must be a true statement for the system to comply. </w:t>
      </w:r>
    </w:p>
    <w:p w14:paraId="35FC7669" w14:textId="77777777" w:rsidR="00866486" w:rsidRPr="007F5489" w:rsidRDefault="00866486" w:rsidP="00866486">
      <w:pPr>
        <w:pStyle w:val="ListParagraph"/>
        <w:numPr>
          <w:ilvl w:val="3"/>
          <w:numId w:val="34"/>
        </w:numPr>
        <w:spacing w:line="276" w:lineRule="auto"/>
        <w:ind w:left="360"/>
        <w:rPr>
          <w:rFonts w:asciiTheme="minorHAnsi" w:hAnsiTheme="minorHAnsi"/>
          <w:sz w:val="20"/>
          <w:szCs w:val="20"/>
        </w:rPr>
      </w:pPr>
      <w:r w:rsidRPr="007F5489">
        <w:rPr>
          <w:rFonts w:asciiTheme="minorHAnsi" w:hAnsiTheme="minorHAnsi"/>
          <w:sz w:val="20"/>
          <w:szCs w:val="20"/>
        </w:rPr>
        <w:t xml:space="preserve">This must be a true statement for the system to comply. </w:t>
      </w:r>
    </w:p>
    <w:p w14:paraId="35FC766A" w14:textId="15966D1E" w:rsidR="00866486" w:rsidRPr="007F5489" w:rsidRDefault="00866486" w:rsidP="00866486">
      <w:pPr>
        <w:pStyle w:val="ListParagraph"/>
        <w:numPr>
          <w:ilvl w:val="3"/>
          <w:numId w:val="34"/>
        </w:numPr>
        <w:spacing w:line="276" w:lineRule="auto"/>
        <w:ind w:left="360"/>
        <w:rPr>
          <w:rFonts w:asciiTheme="minorHAnsi" w:hAnsiTheme="minorHAnsi"/>
          <w:sz w:val="20"/>
          <w:szCs w:val="20"/>
        </w:rPr>
      </w:pPr>
      <w:r w:rsidRPr="007F5489">
        <w:rPr>
          <w:rFonts w:asciiTheme="minorHAnsi" w:hAnsiTheme="minorHAnsi"/>
          <w:sz w:val="20"/>
          <w:szCs w:val="20"/>
        </w:rPr>
        <w:t xml:space="preserve">This must be a true statement (or not applicable) for the system to comply. The duct leakage test must be performed on the system while in its normal operating condition. Temporary taping of the supply registers, return grilles, outside air damper, outside air intake and economizers is allowed for the duct leakage test on non-residential buildings. Parts of the duct system may not be isolated for the test. </w:t>
      </w:r>
    </w:p>
    <w:p w14:paraId="35FC766B" w14:textId="461A64C9" w:rsidR="00866486" w:rsidRPr="007F5489" w:rsidRDefault="00866486" w:rsidP="00866486">
      <w:pPr>
        <w:pStyle w:val="ListParagraph"/>
        <w:numPr>
          <w:ilvl w:val="3"/>
          <w:numId w:val="34"/>
        </w:numPr>
        <w:spacing w:line="276" w:lineRule="auto"/>
        <w:ind w:left="360"/>
        <w:rPr>
          <w:rFonts w:asciiTheme="minorHAnsi" w:hAnsiTheme="minorHAnsi"/>
          <w:sz w:val="20"/>
          <w:szCs w:val="20"/>
        </w:rPr>
      </w:pPr>
      <w:r w:rsidRPr="007F5489">
        <w:rPr>
          <w:rFonts w:asciiTheme="minorHAnsi" w:hAnsiTheme="minorHAnsi"/>
          <w:sz w:val="20"/>
          <w:szCs w:val="20"/>
        </w:rPr>
        <w:t>This must be a true statement (or not applicable) for the system to comply. For new systems and systems passing by the smoke test, all registers must be sealed to the air barrier when mounted in the air barrier. Note: T-bar ceiling is not an acceptable air barrier in newly constructed buildings. In existing buildings a T-bar ceiling might define the conditioned boundary (insulation sits on T-bar ceiling), but it would not be effective to seal the register to the T-bar ceiling (location A in the diagram below). In this situation it is recommended</w:t>
      </w:r>
      <w:r w:rsidR="001F4EAD">
        <w:rPr>
          <w:rFonts w:asciiTheme="minorHAnsi" w:hAnsiTheme="minorHAnsi"/>
          <w:sz w:val="20"/>
          <w:szCs w:val="20"/>
        </w:rPr>
        <w:t>,</w:t>
      </w:r>
      <w:r w:rsidRPr="007F5489">
        <w:rPr>
          <w:rFonts w:asciiTheme="minorHAnsi" w:hAnsiTheme="minorHAnsi"/>
          <w:sz w:val="20"/>
          <w:szCs w:val="20"/>
        </w:rPr>
        <w:t xml:space="preserve"> but not required</w:t>
      </w:r>
      <w:r w:rsidR="001F4EAD">
        <w:rPr>
          <w:rFonts w:asciiTheme="minorHAnsi" w:hAnsiTheme="minorHAnsi"/>
          <w:sz w:val="20"/>
          <w:szCs w:val="20"/>
        </w:rPr>
        <w:t>,</w:t>
      </w:r>
      <w:r w:rsidRPr="007F5489">
        <w:rPr>
          <w:rFonts w:asciiTheme="minorHAnsi" w:hAnsiTheme="minorHAnsi"/>
          <w:sz w:val="20"/>
          <w:szCs w:val="20"/>
        </w:rPr>
        <w:t xml:space="preserve"> that the conditioned boundary be modified so that the insulation is aligned with an appropriate air barrier. When using the smoke test to pass an existing system with registers mounted in a T-bar ceiling, the register should sealed to the register boot (location B in the diagram below).</w:t>
      </w:r>
    </w:p>
    <w:p w14:paraId="35FC766C" w14:textId="77777777" w:rsidR="00866486" w:rsidRPr="007F5489" w:rsidRDefault="00A57767" w:rsidP="00866486">
      <w:pPr>
        <w:pStyle w:val="ListParagraph"/>
        <w:spacing w:line="276" w:lineRule="auto"/>
        <w:ind w:left="360"/>
        <w:rPr>
          <w:rFonts w:asciiTheme="minorHAnsi" w:hAnsiTheme="minorHAnsi"/>
          <w:sz w:val="20"/>
          <w:szCs w:val="20"/>
        </w:rPr>
      </w:pPr>
      <w:r w:rsidRPr="007F5489">
        <w:rPr>
          <w:rFonts w:asciiTheme="minorHAnsi" w:hAnsiTheme="minorHAnsi"/>
          <w:noProof/>
          <w:sz w:val="20"/>
          <w:szCs w:val="20"/>
        </w:rPr>
        <w:drawing>
          <wp:inline distT="0" distB="0" distL="0" distR="0" wp14:anchorId="35FC7720" wp14:editId="35FC7721">
            <wp:extent cx="5960403" cy="2227049"/>
            <wp:effectExtent l="25400" t="0" r="8597" b="0"/>
            <wp:docPr id="4" name="Picture 4" descr="Screen shot 2013-04-18 at 12.53.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8 at 12.53.28 PM.png"/>
                    <pic:cNvPicPr/>
                  </pic:nvPicPr>
                  <pic:blipFill>
                    <a:blip r:embed="rId15" cstate="print"/>
                    <a:stretch>
                      <a:fillRect/>
                    </a:stretch>
                  </pic:blipFill>
                  <pic:spPr>
                    <a:xfrm>
                      <a:off x="0" y="0"/>
                      <a:ext cx="5959691" cy="2226783"/>
                    </a:xfrm>
                    <a:prstGeom prst="rect">
                      <a:avLst/>
                    </a:prstGeom>
                  </pic:spPr>
                </pic:pic>
              </a:graphicData>
            </a:graphic>
          </wp:inline>
        </w:drawing>
      </w:r>
    </w:p>
    <w:p w14:paraId="35FC766D" w14:textId="5E4532BD" w:rsidR="00866486" w:rsidRPr="007F5489" w:rsidRDefault="00866486" w:rsidP="00866486">
      <w:pPr>
        <w:pStyle w:val="ListParagraph"/>
        <w:numPr>
          <w:ilvl w:val="3"/>
          <w:numId w:val="34"/>
        </w:numPr>
        <w:spacing w:line="276" w:lineRule="auto"/>
        <w:ind w:left="360"/>
        <w:rPr>
          <w:rFonts w:asciiTheme="minorHAnsi" w:hAnsiTheme="minorHAnsi"/>
          <w:sz w:val="20"/>
          <w:szCs w:val="20"/>
        </w:rPr>
      </w:pPr>
      <w:r w:rsidRPr="007F5489">
        <w:rPr>
          <w:rFonts w:asciiTheme="minorHAnsi" w:hAnsiTheme="minorHAnsi"/>
          <w:sz w:val="20"/>
          <w:szCs w:val="20"/>
        </w:rPr>
        <w:t>This must be a true statement (or not applicable) for the system to comply. Cloth back rubber adhesive duct tape (old style duct tape) does not meet the UL181 requirements for any new connections and may not be used as the primary method of sealing a duct connection. It may be used in conjunction with UL181 rated mastic, draw bands, mesh, etc. On existing systems, it is recommended that old duct tape be covered with mastic to prevent further degradation. It is recommended that it not be used at all on new connections.</w:t>
      </w:r>
    </w:p>
    <w:p w14:paraId="35FC766E" w14:textId="7C5013D4" w:rsidR="00866486" w:rsidRPr="007F5489" w:rsidRDefault="00866486" w:rsidP="00866486">
      <w:pPr>
        <w:pStyle w:val="ListParagraph"/>
        <w:numPr>
          <w:ilvl w:val="3"/>
          <w:numId w:val="34"/>
        </w:numPr>
        <w:spacing w:line="276" w:lineRule="auto"/>
        <w:ind w:left="360"/>
        <w:rPr>
          <w:rFonts w:asciiTheme="minorHAnsi" w:hAnsiTheme="minorHAnsi"/>
          <w:sz w:val="20"/>
          <w:szCs w:val="20"/>
        </w:rPr>
      </w:pPr>
      <w:r w:rsidRPr="007F5489">
        <w:rPr>
          <w:rFonts w:asciiTheme="minorHAnsi" w:hAnsiTheme="minorHAnsi"/>
          <w:sz w:val="20"/>
          <w:szCs w:val="20"/>
        </w:rPr>
        <w:t>This must be a true statement (or not applicable) for the system to comply. All connection points between the supply and return plenums shall be completely sealed using approved materials. For newly installed equipment and systems passing by the smoke test, this is mandatory. On existing systems where the air handler and/or plenums have not been disconnected as part of the project these points do not need to be resealed as long as the system passes the 15% leakage rate</w:t>
      </w:r>
      <w:r w:rsidR="001F4EAD">
        <w:rPr>
          <w:rFonts w:asciiTheme="minorHAnsi" w:hAnsiTheme="minorHAnsi"/>
          <w:sz w:val="20"/>
          <w:szCs w:val="20"/>
        </w:rPr>
        <w:t>;</w:t>
      </w:r>
      <w:r w:rsidRPr="007F5489">
        <w:rPr>
          <w:rFonts w:asciiTheme="minorHAnsi" w:hAnsiTheme="minorHAnsi"/>
          <w:sz w:val="20"/>
          <w:szCs w:val="20"/>
        </w:rPr>
        <w:t xml:space="preserve"> however</w:t>
      </w:r>
      <w:r w:rsidR="001F4EAD">
        <w:rPr>
          <w:rFonts w:asciiTheme="minorHAnsi" w:hAnsiTheme="minorHAnsi"/>
          <w:sz w:val="20"/>
          <w:szCs w:val="20"/>
        </w:rPr>
        <w:t>,</w:t>
      </w:r>
      <w:r w:rsidRPr="007F5489">
        <w:rPr>
          <w:rFonts w:asciiTheme="minorHAnsi" w:hAnsiTheme="minorHAnsi"/>
          <w:sz w:val="20"/>
          <w:szCs w:val="20"/>
        </w:rPr>
        <w:t xml:space="preserve"> it is recommended that they be resealed with approved materials to prevent further degradation.</w:t>
      </w:r>
    </w:p>
    <w:p w14:paraId="35FC766F" w14:textId="77777777" w:rsidR="00866486" w:rsidRPr="007F5489" w:rsidRDefault="00866486" w:rsidP="00866486">
      <w:pPr>
        <w:pStyle w:val="ListParagraph"/>
        <w:numPr>
          <w:ilvl w:val="3"/>
          <w:numId w:val="34"/>
        </w:numPr>
        <w:spacing w:line="276" w:lineRule="auto"/>
        <w:ind w:left="360"/>
        <w:rPr>
          <w:rFonts w:asciiTheme="minorHAnsi" w:hAnsiTheme="minorHAnsi"/>
          <w:sz w:val="20"/>
          <w:szCs w:val="20"/>
        </w:rPr>
      </w:pPr>
      <w:r w:rsidRPr="007F5489">
        <w:rPr>
          <w:rFonts w:asciiTheme="minorHAnsi" w:hAnsiTheme="minorHAnsi"/>
          <w:sz w:val="20"/>
          <w:szCs w:val="20"/>
        </w:rPr>
        <w:t>User to select one of the following:</w:t>
      </w:r>
    </w:p>
    <w:p w14:paraId="35FC7670" w14:textId="77777777" w:rsidR="00866486" w:rsidRPr="007F5489" w:rsidRDefault="00866486" w:rsidP="001F4EAD">
      <w:pPr>
        <w:pStyle w:val="ListParagraph"/>
        <w:numPr>
          <w:ilvl w:val="4"/>
          <w:numId w:val="34"/>
        </w:numPr>
        <w:spacing w:line="276" w:lineRule="auto"/>
        <w:ind w:left="1080"/>
        <w:rPr>
          <w:rFonts w:asciiTheme="minorHAnsi" w:hAnsiTheme="minorHAnsi"/>
          <w:sz w:val="20"/>
          <w:szCs w:val="20"/>
        </w:rPr>
      </w:pPr>
      <w:r w:rsidRPr="007F5489">
        <w:rPr>
          <w:rFonts w:asciiTheme="minorHAnsi" w:hAnsiTheme="minorHAnsi"/>
          <w:sz w:val="20"/>
          <w:szCs w:val="20"/>
        </w:rPr>
        <w:t>Pass – select this when all of the additional requirements listed above have been met.</w:t>
      </w:r>
    </w:p>
    <w:p w14:paraId="35FC7671" w14:textId="2715B716" w:rsidR="00866486" w:rsidRPr="007F5489" w:rsidRDefault="00866486" w:rsidP="001F4EAD">
      <w:pPr>
        <w:pStyle w:val="ListParagraph"/>
        <w:numPr>
          <w:ilvl w:val="4"/>
          <w:numId w:val="34"/>
        </w:numPr>
        <w:spacing w:line="276" w:lineRule="auto"/>
        <w:ind w:left="1080"/>
        <w:rPr>
          <w:rFonts w:asciiTheme="minorHAnsi" w:hAnsiTheme="minorHAnsi"/>
          <w:sz w:val="20"/>
          <w:szCs w:val="20"/>
        </w:rPr>
      </w:pPr>
      <w:r w:rsidRPr="007F5489">
        <w:rPr>
          <w:rFonts w:asciiTheme="minorHAnsi" w:hAnsiTheme="minorHAnsi"/>
          <w:sz w:val="20"/>
          <w:szCs w:val="20"/>
        </w:rPr>
        <w:t xml:space="preserve">Fail – select this when one or more of the additional requirements listed above cannot be met. Use </w:t>
      </w:r>
      <w:r w:rsidR="001F4EAD">
        <w:rPr>
          <w:rFonts w:asciiTheme="minorHAnsi" w:hAnsiTheme="minorHAnsi"/>
          <w:sz w:val="20"/>
          <w:szCs w:val="20"/>
        </w:rPr>
        <w:t>C0</w:t>
      </w:r>
      <w:r w:rsidRPr="007F5489">
        <w:rPr>
          <w:rFonts w:asciiTheme="minorHAnsi" w:hAnsiTheme="minorHAnsi"/>
          <w:sz w:val="20"/>
          <w:szCs w:val="20"/>
        </w:rPr>
        <w:t>6 to explain reason for non-compliance. Non-compliance must be corrected prior to passing.</w:t>
      </w:r>
    </w:p>
    <w:p w14:paraId="35FC7672" w14:textId="071D7F44" w:rsidR="00866486" w:rsidRPr="007F5489" w:rsidRDefault="00866486" w:rsidP="001F4EAD">
      <w:pPr>
        <w:pStyle w:val="ListParagraph"/>
        <w:numPr>
          <w:ilvl w:val="4"/>
          <w:numId w:val="34"/>
        </w:numPr>
        <w:spacing w:line="276" w:lineRule="auto"/>
        <w:ind w:left="1080"/>
        <w:rPr>
          <w:rFonts w:asciiTheme="minorHAnsi" w:hAnsiTheme="minorHAnsi"/>
          <w:sz w:val="20"/>
          <w:szCs w:val="20"/>
        </w:rPr>
      </w:pPr>
      <w:r w:rsidRPr="007F5489">
        <w:rPr>
          <w:rFonts w:asciiTheme="minorHAnsi" w:hAnsiTheme="minorHAnsi"/>
          <w:sz w:val="20"/>
          <w:szCs w:val="20"/>
        </w:rPr>
        <w:t xml:space="preserve">All </w:t>
      </w:r>
      <w:r w:rsidR="001F4EAD">
        <w:rPr>
          <w:rFonts w:asciiTheme="minorHAnsi" w:hAnsiTheme="minorHAnsi"/>
          <w:sz w:val="20"/>
          <w:szCs w:val="20"/>
        </w:rPr>
        <w:t>N/A</w:t>
      </w:r>
      <w:r w:rsidRPr="007F5489">
        <w:rPr>
          <w:rFonts w:asciiTheme="minorHAnsi" w:hAnsiTheme="minorHAnsi"/>
          <w:sz w:val="20"/>
          <w:szCs w:val="20"/>
        </w:rPr>
        <w:t xml:space="preserve"> – select this when </w:t>
      </w:r>
      <w:r w:rsidRPr="007F5489">
        <w:rPr>
          <w:rFonts w:asciiTheme="minorHAnsi" w:hAnsiTheme="minorHAnsi"/>
          <w:b/>
          <w:sz w:val="20"/>
          <w:szCs w:val="20"/>
          <w:u w:val="single"/>
        </w:rPr>
        <w:t>all</w:t>
      </w:r>
      <w:r w:rsidRPr="007F5489">
        <w:rPr>
          <w:rFonts w:asciiTheme="minorHAnsi" w:hAnsiTheme="minorHAnsi"/>
          <w:sz w:val="20"/>
          <w:szCs w:val="20"/>
        </w:rPr>
        <w:t xml:space="preserve"> of the additional requirements listed above do not apply. This is not a common situation. Selecting this option may subject the project to additional scrutiny.</w:t>
      </w:r>
    </w:p>
    <w:p w14:paraId="35FC7673" w14:textId="11A816FE" w:rsidR="00866486" w:rsidRPr="007F5489" w:rsidRDefault="00866486" w:rsidP="00866486">
      <w:pPr>
        <w:pStyle w:val="ListParagraph"/>
        <w:numPr>
          <w:ilvl w:val="3"/>
          <w:numId w:val="34"/>
        </w:numPr>
        <w:spacing w:line="276" w:lineRule="auto"/>
        <w:ind w:left="360"/>
        <w:rPr>
          <w:rFonts w:asciiTheme="minorHAnsi" w:hAnsiTheme="minorHAnsi"/>
          <w:sz w:val="20"/>
          <w:szCs w:val="20"/>
        </w:rPr>
      </w:pPr>
      <w:r w:rsidRPr="007F5489">
        <w:rPr>
          <w:rFonts w:asciiTheme="minorHAnsi" w:hAnsiTheme="minorHAnsi"/>
          <w:sz w:val="20"/>
          <w:szCs w:val="20"/>
        </w:rPr>
        <w:t xml:space="preserve">When “Fail” is selected in </w:t>
      </w:r>
      <w:r w:rsidR="001F4EAD">
        <w:rPr>
          <w:rFonts w:asciiTheme="minorHAnsi" w:hAnsiTheme="minorHAnsi"/>
          <w:sz w:val="20"/>
          <w:szCs w:val="20"/>
        </w:rPr>
        <w:t>C0</w:t>
      </w:r>
      <w:r w:rsidRPr="007F5489">
        <w:rPr>
          <w:rFonts w:asciiTheme="minorHAnsi" w:hAnsiTheme="minorHAnsi"/>
          <w:sz w:val="20"/>
          <w:szCs w:val="20"/>
        </w:rPr>
        <w:t>5, use this row to explain why. Be as detailed as possible.</w:t>
      </w:r>
    </w:p>
    <w:p w14:paraId="35FC7674" w14:textId="77777777" w:rsidR="00866486" w:rsidRPr="007F5489" w:rsidRDefault="00866486" w:rsidP="00866486">
      <w:pPr>
        <w:spacing w:line="276" w:lineRule="auto"/>
        <w:rPr>
          <w:rFonts w:asciiTheme="minorHAnsi" w:hAnsiTheme="minorHAnsi"/>
          <w:sz w:val="20"/>
          <w:szCs w:val="20"/>
        </w:rPr>
      </w:pPr>
    </w:p>
    <w:p w14:paraId="35FC7675" w14:textId="77777777" w:rsidR="00866486" w:rsidRPr="007F5489" w:rsidRDefault="00866486" w:rsidP="00866486">
      <w:pPr>
        <w:rPr>
          <w:rFonts w:asciiTheme="minorHAnsi" w:hAnsiTheme="minorHAnsi"/>
          <w:b/>
          <w:sz w:val="20"/>
          <w:szCs w:val="20"/>
        </w:rPr>
      </w:pPr>
      <w:r w:rsidRPr="007F5489">
        <w:rPr>
          <w:rFonts w:asciiTheme="minorHAnsi" w:hAnsiTheme="minorHAnsi"/>
          <w:b/>
          <w:sz w:val="20"/>
          <w:szCs w:val="20"/>
        </w:rPr>
        <w:t>D. Determination of HERS Verification Compliance</w:t>
      </w:r>
    </w:p>
    <w:p w14:paraId="3FD11F2E" w14:textId="77777777" w:rsidR="007F5489" w:rsidRDefault="00866486" w:rsidP="00866486">
      <w:pPr>
        <w:pStyle w:val="ListParagraph"/>
        <w:numPr>
          <w:ilvl w:val="0"/>
          <w:numId w:val="42"/>
        </w:numPr>
        <w:spacing w:line="276" w:lineRule="auto"/>
        <w:ind w:left="360"/>
        <w:rPr>
          <w:rFonts w:asciiTheme="minorHAnsi" w:hAnsiTheme="minorHAnsi"/>
          <w:sz w:val="20"/>
          <w:szCs w:val="20"/>
        </w:rPr>
        <w:sectPr w:rsidR="007F5489">
          <w:headerReference w:type="even" r:id="rId16"/>
          <w:headerReference w:type="default" r:id="rId17"/>
          <w:footerReference w:type="default" r:id="rId18"/>
          <w:headerReference w:type="first" r:id="rId19"/>
          <w:pgSz w:w="12240" w:h="15840" w:code="1"/>
          <w:pgMar w:top="720" w:right="720" w:bottom="720" w:left="720" w:header="720" w:footer="576" w:gutter="0"/>
          <w:pgNumType w:start="1"/>
          <w:cols w:space="720"/>
          <w:docGrid w:linePitch="272"/>
        </w:sectPr>
      </w:pPr>
      <w:r w:rsidRPr="007F5489">
        <w:rPr>
          <w:rFonts w:asciiTheme="minorHAnsi" w:hAnsiTheme="minorHAnsi"/>
          <w:sz w:val="20"/>
          <w:szCs w:val="20"/>
        </w:rPr>
        <w:t>When all requirements of Section B and Section C comply, “System Passes Leakage Test” will display here, otherwise “System Does not Comply” will display here and corrections will need to be made.</w:t>
      </w:r>
    </w:p>
    <w:tbl>
      <w:tblPr>
        <w:tblW w:w="4988"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4926"/>
        <w:gridCol w:w="5574"/>
      </w:tblGrid>
      <w:tr w:rsidR="00A26BE3" w:rsidRPr="00A26BE3" w14:paraId="35FC76A8" w14:textId="77777777" w:rsidTr="00A26BE3">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5FC76A7" w14:textId="77777777" w:rsidR="00A26BE3" w:rsidRPr="00A26BE3" w:rsidRDefault="00A26BE3" w:rsidP="00A26BE3">
            <w:pPr>
              <w:rPr>
                <w:rFonts w:asciiTheme="minorHAnsi" w:hAnsiTheme="minorHAnsi"/>
                <w:sz w:val="18"/>
                <w:szCs w:val="18"/>
              </w:rPr>
            </w:pPr>
            <w:r w:rsidRPr="000A3440">
              <w:rPr>
                <w:rFonts w:asciiTheme="minorHAnsi" w:hAnsiTheme="minorHAnsi"/>
                <w:b/>
                <w:sz w:val="20"/>
                <w:szCs w:val="18"/>
              </w:rPr>
              <w:t>A. System Information</w:t>
            </w:r>
          </w:p>
        </w:tc>
      </w:tr>
      <w:tr w:rsidR="00A26BE3" w:rsidRPr="00A26BE3" w14:paraId="35FC76AC" w14:textId="77777777" w:rsidTr="00A26BE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5FC76A9" w14:textId="77777777" w:rsidR="00A26BE3" w:rsidRPr="00A26BE3" w:rsidRDefault="00A26BE3" w:rsidP="00A26BE3">
            <w:pPr>
              <w:jc w:val="center"/>
              <w:rPr>
                <w:rFonts w:asciiTheme="minorHAnsi" w:hAnsiTheme="minorHAnsi"/>
                <w:sz w:val="18"/>
                <w:szCs w:val="18"/>
              </w:rPr>
            </w:pPr>
            <w:r w:rsidRPr="00A26BE3">
              <w:rPr>
                <w:rFonts w:asciiTheme="minorHAnsi" w:hAnsiTheme="minorHAnsi"/>
                <w:sz w:val="18"/>
                <w:szCs w:val="18"/>
              </w:rPr>
              <w:t>01</w:t>
            </w:r>
          </w:p>
        </w:tc>
        <w:tc>
          <w:tcPr>
            <w:tcW w:w="2245" w:type="pct"/>
            <w:tcBorders>
              <w:top w:val="single" w:sz="4" w:space="0" w:color="auto"/>
              <w:left w:val="single" w:sz="4" w:space="0" w:color="auto"/>
              <w:bottom w:val="single" w:sz="4" w:space="0" w:color="auto"/>
              <w:right w:val="single" w:sz="4" w:space="0" w:color="auto"/>
            </w:tcBorders>
            <w:vAlign w:val="center"/>
          </w:tcPr>
          <w:p w14:paraId="35FC76AA" w14:textId="7886C618" w:rsidR="00A26BE3" w:rsidRPr="00A26BE3" w:rsidRDefault="00A26BE3" w:rsidP="00A26BE3">
            <w:pPr>
              <w:rPr>
                <w:rFonts w:asciiTheme="minorHAnsi" w:hAnsiTheme="minorHAnsi"/>
                <w:sz w:val="18"/>
                <w:szCs w:val="18"/>
              </w:rPr>
            </w:pPr>
            <w:r w:rsidRPr="00A26BE3">
              <w:rPr>
                <w:rFonts w:asciiTheme="minorHAnsi" w:hAnsiTheme="minorHAnsi"/>
                <w:sz w:val="18"/>
                <w:szCs w:val="18"/>
              </w:rPr>
              <w:t>HVAC System Identification or Name</w:t>
            </w:r>
          </w:p>
        </w:tc>
        <w:tc>
          <w:tcPr>
            <w:tcW w:w="2539" w:type="pct"/>
            <w:tcBorders>
              <w:top w:val="single" w:sz="4" w:space="0" w:color="auto"/>
              <w:left w:val="single" w:sz="4" w:space="0" w:color="auto"/>
              <w:bottom w:val="single" w:sz="4" w:space="0" w:color="auto"/>
              <w:right w:val="single" w:sz="4" w:space="0" w:color="auto"/>
            </w:tcBorders>
            <w:vAlign w:val="center"/>
          </w:tcPr>
          <w:p w14:paraId="35FC76AB" w14:textId="77777777" w:rsidR="00A26BE3" w:rsidRPr="00A26BE3" w:rsidRDefault="00A26BE3" w:rsidP="00A26BE3">
            <w:pPr>
              <w:rPr>
                <w:rFonts w:asciiTheme="minorHAnsi" w:hAnsiTheme="minorHAnsi"/>
                <w:sz w:val="18"/>
                <w:szCs w:val="18"/>
              </w:rPr>
            </w:pPr>
            <w:r w:rsidRPr="00A26BE3">
              <w:rPr>
                <w:rFonts w:asciiTheme="minorHAnsi" w:hAnsiTheme="minorHAnsi"/>
                <w:sz w:val="18"/>
                <w:szCs w:val="18"/>
              </w:rPr>
              <w:t>&lt;&lt;user input, text, maximum 50 characters&gt;&gt;</w:t>
            </w:r>
          </w:p>
        </w:tc>
      </w:tr>
      <w:tr w:rsidR="00A26BE3" w:rsidRPr="00A26BE3" w14:paraId="35FC76B0" w14:textId="77777777" w:rsidTr="00A26BE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5FC76AD" w14:textId="77777777" w:rsidR="00A26BE3" w:rsidRPr="00A26BE3" w:rsidRDefault="00A26BE3" w:rsidP="00A26BE3">
            <w:pPr>
              <w:jc w:val="center"/>
              <w:rPr>
                <w:rFonts w:asciiTheme="minorHAnsi" w:hAnsiTheme="minorHAnsi"/>
                <w:sz w:val="18"/>
                <w:szCs w:val="18"/>
              </w:rPr>
            </w:pPr>
            <w:r w:rsidRPr="00A26BE3">
              <w:rPr>
                <w:rFonts w:asciiTheme="minorHAnsi" w:hAnsiTheme="minorHAnsi"/>
                <w:sz w:val="18"/>
                <w:szCs w:val="18"/>
              </w:rPr>
              <w:t>02</w:t>
            </w:r>
          </w:p>
        </w:tc>
        <w:tc>
          <w:tcPr>
            <w:tcW w:w="2245" w:type="pct"/>
            <w:tcBorders>
              <w:top w:val="single" w:sz="4" w:space="0" w:color="auto"/>
              <w:left w:val="single" w:sz="4" w:space="0" w:color="auto"/>
              <w:bottom w:val="single" w:sz="4" w:space="0" w:color="auto"/>
              <w:right w:val="single" w:sz="4" w:space="0" w:color="auto"/>
            </w:tcBorders>
            <w:vAlign w:val="center"/>
          </w:tcPr>
          <w:p w14:paraId="35FC76AE" w14:textId="656A6CEB" w:rsidR="00A26BE3" w:rsidRPr="00A26BE3" w:rsidRDefault="00A26BE3" w:rsidP="00A26BE3">
            <w:pPr>
              <w:rPr>
                <w:rFonts w:asciiTheme="minorHAnsi" w:hAnsiTheme="minorHAnsi"/>
                <w:sz w:val="18"/>
                <w:szCs w:val="18"/>
              </w:rPr>
            </w:pPr>
            <w:r w:rsidRPr="00A26BE3">
              <w:rPr>
                <w:rFonts w:asciiTheme="minorHAnsi" w:hAnsiTheme="minorHAnsi"/>
                <w:sz w:val="18"/>
                <w:szCs w:val="18"/>
              </w:rPr>
              <w:t>HVAC System Location or Area Served</w:t>
            </w:r>
          </w:p>
        </w:tc>
        <w:tc>
          <w:tcPr>
            <w:tcW w:w="2539" w:type="pct"/>
            <w:tcBorders>
              <w:top w:val="single" w:sz="4" w:space="0" w:color="auto"/>
              <w:left w:val="single" w:sz="4" w:space="0" w:color="auto"/>
              <w:bottom w:val="single" w:sz="4" w:space="0" w:color="auto"/>
              <w:right w:val="single" w:sz="4" w:space="0" w:color="auto"/>
            </w:tcBorders>
            <w:vAlign w:val="center"/>
          </w:tcPr>
          <w:p w14:paraId="35FC76AF" w14:textId="77777777" w:rsidR="00A26BE3" w:rsidRPr="00A26BE3" w:rsidRDefault="00A26BE3" w:rsidP="00A26BE3">
            <w:pPr>
              <w:rPr>
                <w:rFonts w:asciiTheme="minorHAnsi" w:hAnsiTheme="minorHAnsi"/>
                <w:sz w:val="18"/>
                <w:szCs w:val="18"/>
              </w:rPr>
            </w:pPr>
            <w:r w:rsidRPr="00A26BE3">
              <w:rPr>
                <w:rFonts w:asciiTheme="minorHAnsi" w:hAnsiTheme="minorHAnsi"/>
                <w:sz w:val="18"/>
                <w:szCs w:val="18"/>
              </w:rPr>
              <w:t>&lt;&lt;user input, text, maximum 50 characters&gt;&gt;</w:t>
            </w:r>
          </w:p>
        </w:tc>
      </w:tr>
      <w:tr w:rsidR="0043165B" w:rsidRPr="00A26BE3" w14:paraId="26749107" w14:textId="77777777" w:rsidTr="00A26BE3">
        <w:trPr>
          <w:trHeight w:val="144"/>
          <w:ins w:id="223" w:author="Wichert, RJ@Energy" w:date="2018-11-20T08:31:00Z"/>
        </w:trPr>
        <w:tc>
          <w:tcPr>
            <w:tcW w:w="216" w:type="pct"/>
            <w:tcBorders>
              <w:top w:val="single" w:sz="4" w:space="0" w:color="auto"/>
              <w:left w:val="single" w:sz="4" w:space="0" w:color="auto"/>
              <w:bottom w:val="single" w:sz="4" w:space="0" w:color="auto"/>
              <w:right w:val="single" w:sz="4" w:space="0" w:color="auto"/>
            </w:tcBorders>
            <w:vAlign w:val="center"/>
          </w:tcPr>
          <w:p w14:paraId="3A2AA562" w14:textId="1F5A17A4" w:rsidR="0043165B" w:rsidRPr="00A26BE3" w:rsidRDefault="0043165B" w:rsidP="0043165B">
            <w:pPr>
              <w:jc w:val="center"/>
              <w:rPr>
                <w:ins w:id="224" w:author="Wichert, RJ@Energy" w:date="2018-11-20T08:31:00Z"/>
                <w:rFonts w:asciiTheme="minorHAnsi" w:hAnsiTheme="minorHAnsi"/>
                <w:sz w:val="18"/>
                <w:szCs w:val="18"/>
              </w:rPr>
            </w:pPr>
            <w:ins w:id="225" w:author="Wichert, RJ@Energy" w:date="2018-11-20T08:32:00Z">
              <w:r>
                <w:rPr>
                  <w:rFonts w:asciiTheme="minorHAnsi" w:hAnsiTheme="minorHAnsi"/>
                  <w:sz w:val="18"/>
                  <w:szCs w:val="18"/>
                </w:rPr>
                <w:t>03</w:t>
              </w:r>
            </w:ins>
          </w:p>
        </w:tc>
        <w:tc>
          <w:tcPr>
            <w:tcW w:w="2245" w:type="pct"/>
            <w:tcBorders>
              <w:top w:val="single" w:sz="4" w:space="0" w:color="auto"/>
              <w:left w:val="single" w:sz="4" w:space="0" w:color="auto"/>
              <w:bottom w:val="single" w:sz="4" w:space="0" w:color="auto"/>
              <w:right w:val="single" w:sz="4" w:space="0" w:color="auto"/>
            </w:tcBorders>
            <w:vAlign w:val="center"/>
          </w:tcPr>
          <w:p w14:paraId="111766F6" w14:textId="5E49AE0A" w:rsidR="0043165B" w:rsidRPr="00A26BE3" w:rsidRDefault="0043165B" w:rsidP="0043165B">
            <w:pPr>
              <w:rPr>
                <w:ins w:id="226" w:author="Wichert, RJ@Energy" w:date="2018-11-20T08:31:00Z"/>
                <w:rFonts w:asciiTheme="minorHAnsi" w:hAnsiTheme="minorHAnsi"/>
                <w:sz w:val="18"/>
                <w:szCs w:val="18"/>
              </w:rPr>
            </w:pPr>
            <w:ins w:id="227" w:author="Wichert, RJ@Energy" w:date="2018-11-20T08:32:00Z">
              <w:r>
                <w:rPr>
                  <w:rFonts w:asciiTheme="minorHAnsi" w:hAnsiTheme="minorHAnsi"/>
                  <w:sz w:val="18"/>
                  <w:szCs w:val="18"/>
                </w:rPr>
                <w:t>Indoor Unit Name</w:t>
              </w:r>
            </w:ins>
          </w:p>
        </w:tc>
        <w:tc>
          <w:tcPr>
            <w:tcW w:w="2539" w:type="pct"/>
            <w:tcBorders>
              <w:top w:val="single" w:sz="4" w:space="0" w:color="auto"/>
              <w:left w:val="single" w:sz="4" w:space="0" w:color="auto"/>
              <w:bottom w:val="single" w:sz="4" w:space="0" w:color="auto"/>
              <w:right w:val="single" w:sz="4" w:space="0" w:color="auto"/>
            </w:tcBorders>
            <w:vAlign w:val="center"/>
          </w:tcPr>
          <w:p w14:paraId="49D5B459" w14:textId="4BA6B011" w:rsidR="0043165B" w:rsidRPr="00A26BE3" w:rsidRDefault="0043165B" w:rsidP="0043165B">
            <w:pPr>
              <w:rPr>
                <w:ins w:id="228" w:author="Wichert, RJ@Energy" w:date="2018-11-20T08:31:00Z"/>
                <w:rFonts w:asciiTheme="minorHAnsi" w:hAnsiTheme="minorHAnsi"/>
                <w:sz w:val="18"/>
                <w:szCs w:val="18"/>
              </w:rPr>
            </w:pPr>
            <w:ins w:id="229" w:author="Wichert, RJ@Energy" w:date="2018-11-20T08:32:00Z">
              <w:r w:rsidRPr="00990E31">
                <w:rPr>
                  <w:rFonts w:asciiTheme="minorHAnsi" w:hAnsiTheme="minorHAnsi"/>
                  <w:sz w:val="18"/>
                  <w:szCs w:val="18"/>
                </w:rPr>
                <w:t>&lt;&lt;user input, text, maximum 50 characters&gt;&gt;</w:t>
              </w:r>
            </w:ins>
          </w:p>
        </w:tc>
      </w:tr>
      <w:tr w:rsidR="0043165B" w:rsidRPr="00A26BE3" w14:paraId="35FC76B4" w14:textId="77777777" w:rsidTr="00A26BE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5FC76B1" w14:textId="4F784868" w:rsidR="0043165B" w:rsidRPr="00A26BE3" w:rsidRDefault="0043165B">
            <w:pPr>
              <w:jc w:val="center"/>
              <w:rPr>
                <w:rFonts w:asciiTheme="minorHAnsi" w:hAnsiTheme="minorHAnsi"/>
                <w:sz w:val="18"/>
                <w:szCs w:val="18"/>
              </w:rPr>
            </w:pPr>
            <w:r w:rsidRPr="00A26BE3">
              <w:rPr>
                <w:rFonts w:asciiTheme="minorHAnsi" w:hAnsiTheme="minorHAnsi"/>
                <w:sz w:val="18"/>
                <w:szCs w:val="18"/>
              </w:rPr>
              <w:t>0</w:t>
            </w:r>
            <w:ins w:id="230" w:author="Wichert, RJ@Energy" w:date="2018-11-20T08:32:00Z">
              <w:r>
                <w:rPr>
                  <w:rFonts w:asciiTheme="minorHAnsi" w:hAnsiTheme="minorHAnsi"/>
                  <w:sz w:val="18"/>
                  <w:szCs w:val="18"/>
                </w:rPr>
                <w:t>4</w:t>
              </w:r>
            </w:ins>
            <w:del w:id="231" w:author="Wichert, RJ@Energy" w:date="2018-11-20T08:32:00Z">
              <w:r w:rsidRPr="00A26BE3" w:rsidDel="0043165B">
                <w:rPr>
                  <w:rFonts w:asciiTheme="minorHAnsi" w:hAnsiTheme="minorHAnsi"/>
                  <w:sz w:val="18"/>
                  <w:szCs w:val="18"/>
                </w:rPr>
                <w:delText>3</w:delText>
              </w:r>
            </w:del>
          </w:p>
        </w:tc>
        <w:tc>
          <w:tcPr>
            <w:tcW w:w="2245" w:type="pct"/>
            <w:tcBorders>
              <w:top w:val="single" w:sz="4" w:space="0" w:color="auto"/>
              <w:left w:val="single" w:sz="4" w:space="0" w:color="auto"/>
              <w:bottom w:val="single" w:sz="4" w:space="0" w:color="auto"/>
              <w:right w:val="single" w:sz="4" w:space="0" w:color="auto"/>
            </w:tcBorders>
            <w:vAlign w:val="center"/>
          </w:tcPr>
          <w:p w14:paraId="35FC76B2" w14:textId="3EE16A48" w:rsidR="0043165B" w:rsidRPr="00A26BE3" w:rsidRDefault="0043165B" w:rsidP="0043165B">
            <w:pPr>
              <w:rPr>
                <w:rFonts w:asciiTheme="minorHAnsi" w:hAnsiTheme="minorHAnsi"/>
                <w:sz w:val="18"/>
                <w:szCs w:val="18"/>
              </w:rPr>
            </w:pPr>
            <w:r w:rsidRPr="00A26BE3">
              <w:rPr>
                <w:rFonts w:asciiTheme="minorHAnsi" w:hAnsiTheme="minorHAnsi"/>
                <w:sz w:val="18"/>
                <w:szCs w:val="18"/>
              </w:rPr>
              <w:t>Verified Low Leakage Air-handling Unit Credit from NRCC-PRF-01-E</w:t>
            </w:r>
          </w:p>
        </w:tc>
        <w:tc>
          <w:tcPr>
            <w:tcW w:w="2539" w:type="pct"/>
            <w:tcBorders>
              <w:top w:val="single" w:sz="4" w:space="0" w:color="auto"/>
              <w:left w:val="single" w:sz="4" w:space="0" w:color="auto"/>
              <w:bottom w:val="single" w:sz="4" w:space="0" w:color="auto"/>
              <w:right w:val="single" w:sz="4" w:space="0" w:color="auto"/>
            </w:tcBorders>
            <w:vAlign w:val="center"/>
          </w:tcPr>
          <w:p w14:paraId="35FC76B3" w14:textId="77777777" w:rsidR="0043165B" w:rsidRPr="00A26BE3" w:rsidRDefault="0043165B" w:rsidP="0043165B">
            <w:pPr>
              <w:rPr>
                <w:rFonts w:asciiTheme="minorHAnsi" w:hAnsiTheme="minorHAnsi"/>
                <w:sz w:val="18"/>
                <w:szCs w:val="18"/>
              </w:rPr>
            </w:pPr>
            <w:r w:rsidRPr="00A26BE3">
              <w:rPr>
                <w:rFonts w:asciiTheme="minorHAnsi" w:hAnsiTheme="minorHAnsi"/>
                <w:sz w:val="18"/>
                <w:szCs w:val="18"/>
              </w:rPr>
              <w:t>&lt;&lt;user input, select from list “Yes” or “No”&gt;&gt;</w:t>
            </w:r>
          </w:p>
        </w:tc>
      </w:tr>
      <w:tr w:rsidR="0043165B" w:rsidRPr="00A26BE3" w14:paraId="35FC76B8" w14:textId="77777777" w:rsidTr="00A26BE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5FC76B5" w14:textId="242D9D76" w:rsidR="0043165B" w:rsidRPr="00A26BE3" w:rsidRDefault="0043165B">
            <w:pPr>
              <w:jc w:val="center"/>
              <w:rPr>
                <w:rFonts w:asciiTheme="minorHAnsi" w:hAnsiTheme="minorHAnsi"/>
                <w:sz w:val="18"/>
                <w:szCs w:val="18"/>
              </w:rPr>
            </w:pPr>
            <w:r w:rsidRPr="00A26BE3">
              <w:rPr>
                <w:rFonts w:asciiTheme="minorHAnsi" w:hAnsiTheme="minorHAnsi"/>
                <w:sz w:val="18"/>
                <w:szCs w:val="18"/>
              </w:rPr>
              <w:t>0</w:t>
            </w:r>
            <w:ins w:id="232" w:author="Wichert, RJ@Energy" w:date="2018-11-20T08:32:00Z">
              <w:r>
                <w:rPr>
                  <w:rFonts w:asciiTheme="minorHAnsi" w:hAnsiTheme="minorHAnsi"/>
                  <w:sz w:val="18"/>
                  <w:szCs w:val="18"/>
                </w:rPr>
                <w:t>5</w:t>
              </w:r>
            </w:ins>
            <w:del w:id="233" w:author="Wichert, RJ@Energy" w:date="2018-11-20T08:32:00Z">
              <w:r w:rsidRPr="00A26BE3" w:rsidDel="0043165B">
                <w:rPr>
                  <w:rFonts w:asciiTheme="minorHAnsi" w:hAnsiTheme="minorHAnsi"/>
                  <w:sz w:val="18"/>
                  <w:szCs w:val="18"/>
                </w:rPr>
                <w:delText>4</w:delText>
              </w:r>
            </w:del>
          </w:p>
        </w:tc>
        <w:tc>
          <w:tcPr>
            <w:tcW w:w="2245" w:type="pct"/>
            <w:tcBorders>
              <w:top w:val="single" w:sz="4" w:space="0" w:color="auto"/>
              <w:left w:val="single" w:sz="4" w:space="0" w:color="auto"/>
              <w:bottom w:val="single" w:sz="4" w:space="0" w:color="auto"/>
              <w:right w:val="single" w:sz="4" w:space="0" w:color="auto"/>
            </w:tcBorders>
            <w:vAlign w:val="center"/>
          </w:tcPr>
          <w:p w14:paraId="35FC76B6" w14:textId="68B7301C" w:rsidR="0043165B" w:rsidRPr="00A26BE3" w:rsidRDefault="0043165B" w:rsidP="0043165B">
            <w:pPr>
              <w:rPr>
                <w:rFonts w:asciiTheme="minorHAnsi" w:hAnsiTheme="minorHAnsi"/>
                <w:sz w:val="18"/>
                <w:szCs w:val="18"/>
              </w:rPr>
            </w:pPr>
            <w:r w:rsidRPr="00A26BE3">
              <w:rPr>
                <w:rFonts w:asciiTheme="minorHAnsi" w:hAnsiTheme="minorHAnsi"/>
                <w:sz w:val="18"/>
                <w:szCs w:val="18"/>
              </w:rPr>
              <w:t>Duct System Compliance Category</w:t>
            </w:r>
          </w:p>
        </w:tc>
        <w:tc>
          <w:tcPr>
            <w:tcW w:w="2539" w:type="pct"/>
            <w:tcBorders>
              <w:top w:val="single" w:sz="4" w:space="0" w:color="auto"/>
              <w:left w:val="single" w:sz="4" w:space="0" w:color="auto"/>
              <w:bottom w:val="single" w:sz="4" w:space="0" w:color="auto"/>
              <w:right w:val="single" w:sz="4" w:space="0" w:color="auto"/>
            </w:tcBorders>
            <w:vAlign w:val="center"/>
          </w:tcPr>
          <w:p w14:paraId="35FC76B7" w14:textId="77777777" w:rsidR="0043165B" w:rsidRPr="00A26BE3" w:rsidRDefault="0043165B" w:rsidP="0043165B">
            <w:pPr>
              <w:rPr>
                <w:rFonts w:asciiTheme="minorHAnsi" w:hAnsiTheme="minorHAnsi"/>
                <w:sz w:val="18"/>
                <w:szCs w:val="18"/>
              </w:rPr>
            </w:pPr>
            <w:r w:rsidRPr="00A26BE3">
              <w:rPr>
                <w:rFonts w:asciiTheme="minorHAnsi" w:hAnsiTheme="minorHAnsi"/>
                <w:sz w:val="18"/>
                <w:szCs w:val="18"/>
              </w:rPr>
              <w:t xml:space="preserve">&lt;&lt;user pick select from list: </w:t>
            </w:r>
            <w:r w:rsidRPr="00A26BE3">
              <w:rPr>
                <w:rFonts w:asciiTheme="minorHAnsi" w:hAnsiTheme="minorHAnsi"/>
                <w:sz w:val="18"/>
                <w:szCs w:val="18"/>
                <w:u w:val="single"/>
              </w:rPr>
              <w:t>New</w:t>
            </w:r>
            <w:r w:rsidRPr="00A26BE3">
              <w:rPr>
                <w:rFonts w:asciiTheme="minorHAnsi" w:hAnsiTheme="minorHAnsi"/>
                <w:sz w:val="18"/>
                <w:szCs w:val="18"/>
              </w:rPr>
              <w:t xml:space="preserve">; or </w:t>
            </w:r>
            <w:r w:rsidRPr="00A26BE3">
              <w:rPr>
                <w:rFonts w:asciiTheme="minorHAnsi" w:hAnsiTheme="minorHAnsi"/>
                <w:sz w:val="18"/>
                <w:szCs w:val="18"/>
                <w:u w:val="single"/>
              </w:rPr>
              <w:t>Alteration;</w:t>
            </w:r>
            <w:r w:rsidRPr="00A26BE3">
              <w:rPr>
                <w:rFonts w:asciiTheme="minorHAnsi" w:hAnsiTheme="minorHAnsi"/>
                <w:sz w:val="18"/>
                <w:szCs w:val="18"/>
              </w:rPr>
              <w:t xml:space="preserve"> or</w:t>
            </w:r>
            <w:r w:rsidRPr="00A26BE3">
              <w:rPr>
                <w:rFonts w:asciiTheme="minorHAnsi" w:hAnsiTheme="minorHAnsi"/>
                <w:sz w:val="18"/>
                <w:szCs w:val="18"/>
                <w:u w:val="single"/>
              </w:rPr>
              <w:t xml:space="preserve"> Alteration using Smoke Test;</w:t>
            </w:r>
            <w:r w:rsidRPr="00A26BE3">
              <w:rPr>
                <w:rFonts w:asciiTheme="minorHAnsi" w:hAnsiTheme="minorHAnsi"/>
                <w:sz w:val="18"/>
                <w:szCs w:val="18"/>
              </w:rPr>
              <w:t>&gt;&gt;</w:t>
            </w:r>
          </w:p>
        </w:tc>
      </w:tr>
      <w:tr w:rsidR="0043165B" w:rsidRPr="00A26BE3" w14:paraId="35FC76C5" w14:textId="77777777" w:rsidTr="00A26BE3">
        <w:trPr>
          <w:trHeight w:val="144"/>
        </w:trPr>
        <w:tc>
          <w:tcPr>
            <w:tcW w:w="216" w:type="pct"/>
            <w:tcBorders>
              <w:top w:val="single" w:sz="4" w:space="0" w:color="auto"/>
              <w:left w:val="single" w:sz="4" w:space="0" w:color="auto"/>
              <w:bottom w:val="single" w:sz="4" w:space="0" w:color="auto"/>
              <w:right w:val="single" w:sz="4" w:space="0" w:color="auto"/>
            </w:tcBorders>
            <w:vAlign w:val="center"/>
          </w:tcPr>
          <w:p w14:paraId="35FC76B9" w14:textId="267428D7" w:rsidR="0043165B" w:rsidRPr="00A26BE3" w:rsidRDefault="0043165B">
            <w:pPr>
              <w:jc w:val="center"/>
              <w:rPr>
                <w:rFonts w:asciiTheme="minorHAnsi" w:hAnsiTheme="minorHAnsi"/>
                <w:sz w:val="18"/>
                <w:szCs w:val="18"/>
              </w:rPr>
            </w:pPr>
            <w:r w:rsidRPr="00A26BE3">
              <w:rPr>
                <w:rFonts w:asciiTheme="minorHAnsi" w:hAnsiTheme="minorHAnsi"/>
                <w:sz w:val="18"/>
                <w:szCs w:val="18"/>
              </w:rPr>
              <w:t>0</w:t>
            </w:r>
            <w:del w:id="234" w:author="Wichert, RJ@Energy" w:date="2018-11-20T08:32:00Z">
              <w:r w:rsidRPr="00A26BE3" w:rsidDel="0043165B">
                <w:rPr>
                  <w:rFonts w:asciiTheme="minorHAnsi" w:hAnsiTheme="minorHAnsi"/>
                  <w:sz w:val="18"/>
                  <w:szCs w:val="18"/>
                </w:rPr>
                <w:delText>5</w:delText>
              </w:r>
            </w:del>
            <w:ins w:id="235" w:author="Wichert, RJ@Energy" w:date="2018-11-20T08:32:00Z">
              <w:r>
                <w:rPr>
                  <w:rFonts w:asciiTheme="minorHAnsi" w:hAnsiTheme="minorHAnsi"/>
                  <w:sz w:val="18"/>
                  <w:szCs w:val="18"/>
                </w:rPr>
                <w:t>6</w:t>
              </w:r>
            </w:ins>
          </w:p>
        </w:tc>
        <w:tc>
          <w:tcPr>
            <w:tcW w:w="2245" w:type="pct"/>
            <w:tcBorders>
              <w:top w:val="single" w:sz="4" w:space="0" w:color="auto"/>
              <w:left w:val="single" w:sz="4" w:space="0" w:color="auto"/>
              <w:bottom w:val="single" w:sz="4" w:space="0" w:color="auto"/>
              <w:right w:val="single" w:sz="4" w:space="0" w:color="auto"/>
            </w:tcBorders>
            <w:vAlign w:val="center"/>
          </w:tcPr>
          <w:p w14:paraId="35FC76BA" w14:textId="77777777" w:rsidR="0043165B" w:rsidRPr="00A26BE3" w:rsidRDefault="0043165B" w:rsidP="0043165B">
            <w:pPr>
              <w:rPr>
                <w:rFonts w:asciiTheme="minorHAnsi" w:hAnsiTheme="minorHAnsi"/>
                <w:sz w:val="18"/>
                <w:szCs w:val="18"/>
              </w:rPr>
            </w:pPr>
            <w:r w:rsidRPr="00A26BE3">
              <w:rPr>
                <w:rFonts w:asciiTheme="minorHAnsi" w:hAnsiTheme="minorHAnsi"/>
                <w:sz w:val="18"/>
                <w:szCs w:val="18"/>
              </w:rPr>
              <w:t>determine compliance method for this document;  display applicable tables below;</w:t>
            </w:r>
          </w:p>
          <w:p w14:paraId="35FC76BB" w14:textId="77777777" w:rsidR="0043165B" w:rsidRPr="00A26BE3" w:rsidRDefault="0043165B" w:rsidP="0043165B">
            <w:pPr>
              <w:rPr>
                <w:rFonts w:asciiTheme="minorHAnsi" w:hAnsiTheme="minorHAnsi"/>
                <w:sz w:val="18"/>
                <w:szCs w:val="18"/>
              </w:rPr>
            </w:pPr>
            <w:r w:rsidRPr="00A26BE3">
              <w:rPr>
                <w:rFonts w:asciiTheme="minorHAnsi" w:hAnsiTheme="minorHAnsi"/>
                <w:sz w:val="18"/>
                <w:szCs w:val="18"/>
              </w:rPr>
              <w:t>(this row not visible to user)</w:t>
            </w:r>
          </w:p>
        </w:tc>
        <w:tc>
          <w:tcPr>
            <w:tcW w:w="2539" w:type="pct"/>
            <w:tcBorders>
              <w:top w:val="single" w:sz="4" w:space="0" w:color="auto"/>
              <w:left w:val="single" w:sz="4" w:space="0" w:color="auto"/>
              <w:bottom w:val="single" w:sz="4" w:space="0" w:color="auto"/>
              <w:right w:val="single" w:sz="4" w:space="0" w:color="auto"/>
            </w:tcBorders>
            <w:vAlign w:val="center"/>
          </w:tcPr>
          <w:p w14:paraId="35FC76BC" w14:textId="77777777" w:rsidR="0043165B" w:rsidRPr="00A26BE3" w:rsidRDefault="0043165B" w:rsidP="0043165B">
            <w:pPr>
              <w:rPr>
                <w:rFonts w:asciiTheme="minorHAnsi" w:hAnsiTheme="minorHAnsi"/>
                <w:sz w:val="18"/>
                <w:szCs w:val="18"/>
              </w:rPr>
            </w:pPr>
            <w:r w:rsidRPr="00A26BE3">
              <w:rPr>
                <w:rFonts w:asciiTheme="minorHAnsi" w:hAnsiTheme="minorHAnsi"/>
                <w:sz w:val="18"/>
                <w:szCs w:val="18"/>
              </w:rPr>
              <w:t xml:space="preserve">&lt;&lt;Calculated Result:  </w:t>
            </w:r>
          </w:p>
          <w:p w14:paraId="35FC76BD" w14:textId="410D95D4" w:rsidR="0043165B" w:rsidRPr="00A26BE3" w:rsidRDefault="0043165B" w:rsidP="0043165B">
            <w:pPr>
              <w:rPr>
                <w:rFonts w:asciiTheme="minorHAnsi" w:hAnsiTheme="minorHAnsi"/>
                <w:sz w:val="18"/>
                <w:szCs w:val="18"/>
                <w:u w:val="single"/>
              </w:rPr>
            </w:pPr>
            <w:r w:rsidRPr="00A26BE3">
              <w:rPr>
                <w:rFonts w:asciiTheme="minorHAnsi" w:hAnsiTheme="minorHAnsi"/>
                <w:sz w:val="18"/>
                <w:szCs w:val="18"/>
              </w:rPr>
              <w:t>if A0</w:t>
            </w:r>
            <w:del w:id="236" w:author="Wichert, RJ@Energy" w:date="2018-11-20T08:32:00Z">
              <w:r w:rsidRPr="00A26BE3" w:rsidDel="0043165B">
                <w:rPr>
                  <w:rFonts w:asciiTheme="minorHAnsi" w:hAnsiTheme="minorHAnsi"/>
                  <w:sz w:val="18"/>
                  <w:szCs w:val="18"/>
                </w:rPr>
                <w:delText>4</w:delText>
              </w:r>
            </w:del>
            <w:ins w:id="237" w:author="Wichert, RJ@Energy" w:date="2018-11-20T08:32:00Z">
              <w:r>
                <w:rPr>
                  <w:rFonts w:asciiTheme="minorHAnsi" w:hAnsiTheme="minorHAnsi"/>
                  <w:sz w:val="18"/>
                  <w:szCs w:val="18"/>
                </w:rPr>
                <w:t>5</w:t>
              </w:r>
            </w:ins>
            <w:r w:rsidRPr="00A26BE3">
              <w:rPr>
                <w:rFonts w:asciiTheme="minorHAnsi" w:hAnsiTheme="minorHAnsi"/>
                <w:sz w:val="18"/>
                <w:szCs w:val="18"/>
              </w:rPr>
              <w:t>=</w:t>
            </w:r>
            <w:r w:rsidRPr="00A26BE3">
              <w:rPr>
                <w:rFonts w:asciiTheme="minorHAnsi" w:hAnsiTheme="minorHAnsi"/>
                <w:sz w:val="18"/>
                <w:szCs w:val="18"/>
                <w:u w:val="single"/>
              </w:rPr>
              <w:t xml:space="preserve"> Alteration using Smoke Test</w:t>
            </w:r>
            <w:r w:rsidRPr="00A26BE3">
              <w:rPr>
                <w:rFonts w:asciiTheme="minorHAnsi" w:hAnsiTheme="minorHAnsi"/>
                <w:sz w:val="18"/>
                <w:szCs w:val="18"/>
              </w:rPr>
              <w:t>;  then display method:</w:t>
            </w:r>
          </w:p>
          <w:p w14:paraId="35FC76BE" w14:textId="77777777" w:rsidR="0043165B" w:rsidRPr="00A26BE3" w:rsidRDefault="0043165B" w:rsidP="0043165B">
            <w:pPr>
              <w:rPr>
                <w:rFonts w:asciiTheme="minorHAnsi" w:hAnsiTheme="minorHAnsi"/>
                <w:b/>
                <w:sz w:val="18"/>
                <w:szCs w:val="18"/>
              </w:rPr>
            </w:pPr>
            <w:r w:rsidRPr="00A26BE3">
              <w:rPr>
                <w:rFonts w:asciiTheme="minorHAnsi" w:hAnsiTheme="minorHAnsi"/>
                <w:b/>
                <w:sz w:val="18"/>
                <w:szCs w:val="18"/>
              </w:rPr>
              <w:t>MCH-04e. Altered Duct System using Smoke Test</w:t>
            </w:r>
          </w:p>
          <w:p w14:paraId="35FC76BF" w14:textId="6A284485" w:rsidR="0043165B" w:rsidRPr="00A26BE3" w:rsidRDefault="0043165B" w:rsidP="0043165B">
            <w:pPr>
              <w:rPr>
                <w:rFonts w:asciiTheme="minorHAnsi" w:hAnsiTheme="minorHAnsi"/>
                <w:sz w:val="18"/>
                <w:szCs w:val="18"/>
              </w:rPr>
            </w:pPr>
            <w:r w:rsidRPr="00A26BE3">
              <w:rPr>
                <w:rFonts w:asciiTheme="minorHAnsi" w:hAnsiTheme="minorHAnsi"/>
                <w:sz w:val="18"/>
                <w:szCs w:val="18"/>
              </w:rPr>
              <w:t>if A0</w:t>
            </w:r>
            <w:del w:id="238" w:author="Wichert, RJ@Energy" w:date="2018-11-20T08:32:00Z">
              <w:r w:rsidRPr="00A26BE3" w:rsidDel="0043165B">
                <w:rPr>
                  <w:rFonts w:asciiTheme="minorHAnsi" w:hAnsiTheme="minorHAnsi"/>
                  <w:sz w:val="18"/>
                  <w:szCs w:val="18"/>
                </w:rPr>
                <w:delText>4</w:delText>
              </w:r>
            </w:del>
            <w:ins w:id="239" w:author="Wichert, RJ@Energy" w:date="2018-11-20T08:32:00Z">
              <w:r>
                <w:rPr>
                  <w:rFonts w:asciiTheme="minorHAnsi" w:hAnsiTheme="minorHAnsi"/>
                  <w:sz w:val="18"/>
                  <w:szCs w:val="18"/>
                </w:rPr>
                <w:t>5</w:t>
              </w:r>
            </w:ins>
            <w:r w:rsidRPr="00A26BE3">
              <w:rPr>
                <w:rFonts w:asciiTheme="minorHAnsi" w:hAnsiTheme="minorHAnsi"/>
                <w:sz w:val="18"/>
                <w:szCs w:val="18"/>
              </w:rPr>
              <w:t>=</w:t>
            </w:r>
            <w:r w:rsidRPr="00A26BE3">
              <w:rPr>
                <w:rFonts w:asciiTheme="minorHAnsi" w:hAnsiTheme="minorHAnsi"/>
                <w:sz w:val="18"/>
                <w:szCs w:val="18"/>
                <w:u w:val="single"/>
              </w:rPr>
              <w:t xml:space="preserve"> Alteration</w:t>
            </w:r>
            <w:r w:rsidRPr="00A26BE3">
              <w:rPr>
                <w:rFonts w:asciiTheme="minorHAnsi" w:hAnsiTheme="minorHAnsi"/>
                <w:sz w:val="18"/>
                <w:szCs w:val="18"/>
              </w:rPr>
              <w:t>; then display method:</w:t>
            </w:r>
          </w:p>
          <w:p w14:paraId="35FC76C0" w14:textId="77777777" w:rsidR="0043165B" w:rsidRPr="00A26BE3" w:rsidRDefault="0043165B" w:rsidP="0043165B">
            <w:pPr>
              <w:rPr>
                <w:rFonts w:asciiTheme="minorHAnsi" w:hAnsiTheme="minorHAnsi"/>
                <w:b/>
                <w:sz w:val="18"/>
                <w:szCs w:val="18"/>
              </w:rPr>
            </w:pPr>
            <w:r w:rsidRPr="00A26BE3">
              <w:rPr>
                <w:rFonts w:asciiTheme="minorHAnsi" w:hAnsiTheme="minorHAnsi"/>
                <w:b/>
                <w:sz w:val="18"/>
                <w:szCs w:val="18"/>
              </w:rPr>
              <w:t>MCH-04d. Altered Duct System</w:t>
            </w:r>
          </w:p>
          <w:p w14:paraId="35FC76C1" w14:textId="2BE68C74" w:rsidR="0043165B" w:rsidRPr="00A26BE3" w:rsidRDefault="0043165B" w:rsidP="0043165B">
            <w:pPr>
              <w:rPr>
                <w:rFonts w:asciiTheme="minorHAnsi" w:hAnsiTheme="minorHAnsi"/>
                <w:sz w:val="18"/>
                <w:szCs w:val="18"/>
              </w:rPr>
            </w:pPr>
            <w:r w:rsidRPr="00A26BE3">
              <w:rPr>
                <w:rFonts w:asciiTheme="minorHAnsi" w:hAnsiTheme="minorHAnsi"/>
                <w:sz w:val="18"/>
                <w:szCs w:val="18"/>
              </w:rPr>
              <w:t>elseif A0</w:t>
            </w:r>
            <w:del w:id="240" w:author="Wichert, RJ@Energy" w:date="2018-11-20T08:32:00Z">
              <w:r w:rsidRPr="00A26BE3" w:rsidDel="0043165B">
                <w:rPr>
                  <w:rFonts w:asciiTheme="minorHAnsi" w:hAnsiTheme="minorHAnsi"/>
                  <w:sz w:val="18"/>
                  <w:szCs w:val="18"/>
                </w:rPr>
                <w:delText>4</w:delText>
              </w:r>
            </w:del>
            <w:ins w:id="241" w:author="Wichert, RJ@Energy" w:date="2018-11-20T08:32:00Z">
              <w:r>
                <w:rPr>
                  <w:rFonts w:asciiTheme="minorHAnsi" w:hAnsiTheme="minorHAnsi"/>
                  <w:sz w:val="18"/>
                  <w:szCs w:val="18"/>
                </w:rPr>
                <w:t>5</w:t>
              </w:r>
            </w:ins>
            <w:r w:rsidRPr="00A26BE3">
              <w:rPr>
                <w:rFonts w:asciiTheme="minorHAnsi" w:hAnsiTheme="minorHAnsi"/>
                <w:sz w:val="18"/>
                <w:szCs w:val="18"/>
              </w:rPr>
              <w:t>=</w:t>
            </w:r>
            <w:r w:rsidRPr="00A26BE3">
              <w:rPr>
                <w:rFonts w:asciiTheme="minorHAnsi" w:hAnsiTheme="minorHAnsi"/>
                <w:sz w:val="18"/>
                <w:szCs w:val="18"/>
                <w:u w:val="single"/>
              </w:rPr>
              <w:t>New</w:t>
            </w:r>
            <w:r w:rsidRPr="00A26BE3">
              <w:rPr>
                <w:rFonts w:asciiTheme="minorHAnsi" w:hAnsiTheme="minorHAnsi"/>
                <w:sz w:val="18"/>
                <w:szCs w:val="18"/>
              </w:rPr>
              <w:t xml:space="preserve"> and A0</w:t>
            </w:r>
            <w:del w:id="242" w:author="Wichert, RJ@Energy" w:date="2018-11-20T08:32:00Z">
              <w:r w:rsidRPr="00A26BE3" w:rsidDel="0043165B">
                <w:rPr>
                  <w:rFonts w:asciiTheme="minorHAnsi" w:hAnsiTheme="minorHAnsi"/>
                  <w:sz w:val="18"/>
                  <w:szCs w:val="18"/>
                </w:rPr>
                <w:delText>3</w:delText>
              </w:r>
            </w:del>
            <w:ins w:id="243" w:author="Wichert, RJ@Energy" w:date="2018-11-20T08:32:00Z">
              <w:r>
                <w:rPr>
                  <w:rFonts w:asciiTheme="minorHAnsi" w:hAnsiTheme="minorHAnsi"/>
                  <w:sz w:val="18"/>
                  <w:szCs w:val="18"/>
                </w:rPr>
                <w:t>4</w:t>
              </w:r>
            </w:ins>
            <w:r w:rsidRPr="00A26BE3">
              <w:rPr>
                <w:rFonts w:asciiTheme="minorHAnsi" w:hAnsiTheme="minorHAnsi"/>
                <w:sz w:val="18"/>
                <w:szCs w:val="18"/>
              </w:rPr>
              <w:t>=</w:t>
            </w:r>
            <w:r w:rsidRPr="00A26BE3">
              <w:rPr>
                <w:rFonts w:asciiTheme="minorHAnsi" w:hAnsiTheme="minorHAnsi"/>
                <w:sz w:val="18"/>
                <w:szCs w:val="18"/>
                <w:u w:val="single"/>
              </w:rPr>
              <w:t>”Yes”</w:t>
            </w:r>
            <w:r w:rsidRPr="00A26BE3">
              <w:rPr>
                <w:rFonts w:asciiTheme="minorHAnsi" w:hAnsiTheme="minorHAnsi"/>
                <w:sz w:val="18"/>
                <w:szCs w:val="18"/>
              </w:rPr>
              <w:t xml:space="preserve"> then display method:</w:t>
            </w:r>
          </w:p>
          <w:p w14:paraId="35FC76C2" w14:textId="77777777" w:rsidR="0043165B" w:rsidRPr="00A26BE3" w:rsidRDefault="0043165B" w:rsidP="0043165B">
            <w:pPr>
              <w:rPr>
                <w:rFonts w:asciiTheme="minorHAnsi" w:hAnsiTheme="minorHAnsi"/>
                <w:b/>
                <w:sz w:val="18"/>
                <w:szCs w:val="18"/>
              </w:rPr>
            </w:pPr>
            <w:r w:rsidRPr="00A26BE3">
              <w:rPr>
                <w:rFonts w:asciiTheme="minorHAnsi" w:hAnsiTheme="minorHAnsi"/>
                <w:b/>
                <w:sz w:val="18"/>
                <w:szCs w:val="18"/>
              </w:rPr>
              <w:t>MCH-04c. Low Leakage Air-Handling Unit</w:t>
            </w:r>
          </w:p>
          <w:p w14:paraId="35FC76C3" w14:textId="68732E17" w:rsidR="0043165B" w:rsidRPr="00A26BE3" w:rsidRDefault="0043165B" w:rsidP="0043165B">
            <w:pPr>
              <w:rPr>
                <w:rFonts w:asciiTheme="minorHAnsi" w:hAnsiTheme="minorHAnsi"/>
                <w:sz w:val="18"/>
                <w:szCs w:val="18"/>
              </w:rPr>
            </w:pPr>
            <w:r w:rsidRPr="00A26BE3">
              <w:rPr>
                <w:rFonts w:asciiTheme="minorHAnsi" w:hAnsiTheme="minorHAnsi"/>
                <w:sz w:val="18"/>
                <w:szCs w:val="18"/>
              </w:rPr>
              <w:t>elseif A0</w:t>
            </w:r>
            <w:del w:id="244" w:author="Wichert, RJ@Energy" w:date="2018-11-20T08:32:00Z">
              <w:r w:rsidRPr="00A26BE3" w:rsidDel="0043165B">
                <w:rPr>
                  <w:rFonts w:asciiTheme="minorHAnsi" w:hAnsiTheme="minorHAnsi"/>
                  <w:sz w:val="18"/>
                  <w:szCs w:val="18"/>
                </w:rPr>
                <w:delText>4</w:delText>
              </w:r>
            </w:del>
            <w:ins w:id="245" w:author="Wichert, RJ@Energy" w:date="2018-11-20T08:32:00Z">
              <w:r>
                <w:rPr>
                  <w:rFonts w:asciiTheme="minorHAnsi" w:hAnsiTheme="minorHAnsi"/>
                  <w:sz w:val="18"/>
                  <w:szCs w:val="18"/>
                </w:rPr>
                <w:t>5</w:t>
              </w:r>
            </w:ins>
            <w:r w:rsidRPr="00A26BE3">
              <w:rPr>
                <w:rFonts w:asciiTheme="minorHAnsi" w:hAnsiTheme="minorHAnsi"/>
                <w:sz w:val="18"/>
                <w:szCs w:val="18"/>
              </w:rPr>
              <w:t>=</w:t>
            </w:r>
            <w:r w:rsidRPr="00A26BE3">
              <w:rPr>
                <w:rFonts w:asciiTheme="minorHAnsi" w:hAnsiTheme="minorHAnsi"/>
                <w:sz w:val="18"/>
                <w:szCs w:val="18"/>
                <w:u w:val="single"/>
              </w:rPr>
              <w:t>New</w:t>
            </w:r>
            <w:r w:rsidRPr="00A26BE3">
              <w:rPr>
                <w:rFonts w:asciiTheme="minorHAnsi" w:hAnsiTheme="minorHAnsi"/>
                <w:sz w:val="18"/>
                <w:szCs w:val="18"/>
              </w:rPr>
              <w:t xml:space="preserve"> and A0</w:t>
            </w:r>
            <w:del w:id="246" w:author="Wichert, RJ@Energy" w:date="2018-11-20T08:32:00Z">
              <w:r w:rsidRPr="00A26BE3" w:rsidDel="0043165B">
                <w:rPr>
                  <w:rFonts w:asciiTheme="minorHAnsi" w:hAnsiTheme="minorHAnsi"/>
                  <w:sz w:val="18"/>
                  <w:szCs w:val="18"/>
                </w:rPr>
                <w:delText>3</w:delText>
              </w:r>
            </w:del>
            <w:ins w:id="247" w:author="Wichert, RJ@Energy" w:date="2018-11-20T08:32:00Z">
              <w:r>
                <w:rPr>
                  <w:rFonts w:asciiTheme="minorHAnsi" w:hAnsiTheme="minorHAnsi"/>
                  <w:sz w:val="18"/>
                  <w:szCs w:val="18"/>
                </w:rPr>
                <w:t>4</w:t>
              </w:r>
            </w:ins>
            <w:r w:rsidRPr="00A26BE3">
              <w:rPr>
                <w:rFonts w:asciiTheme="minorHAnsi" w:hAnsiTheme="minorHAnsi"/>
                <w:sz w:val="18"/>
                <w:szCs w:val="18"/>
              </w:rPr>
              <w:t>=</w:t>
            </w:r>
            <w:r w:rsidRPr="00A26BE3">
              <w:rPr>
                <w:rFonts w:asciiTheme="minorHAnsi" w:hAnsiTheme="minorHAnsi"/>
                <w:sz w:val="18"/>
                <w:szCs w:val="18"/>
                <w:u w:val="single"/>
              </w:rPr>
              <w:t>”No”</w:t>
            </w:r>
            <w:r w:rsidRPr="00A26BE3">
              <w:rPr>
                <w:rFonts w:asciiTheme="minorHAnsi" w:hAnsiTheme="minorHAnsi"/>
                <w:sz w:val="18"/>
                <w:szCs w:val="18"/>
              </w:rPr>
              <w:t xml:space="preserve"> then</w:t>
            </w:r>
            <w:r w:rsidRPr="00A26BE3">
              <w:rPr>
                <w:rFonts w:asciiTheme="minorHAnsi" w:hAnsiTheme="minorHAnsi"/>
                <w:sz w:val="18"/>
                <w:szCs w:val="18"/>
                <w:u w:val="single"/>
              </w:rPr>
              <w:t xml:space="preserve"> </w:t>
            </w:r>
            <w:r w:rsidRPr="00A26BE3">
              <w:rPr>
                <w:rFonts w:asciiTheme="minorHAnsi" w:hAnsiTheme="minorHAnsi"/>
                <w:sz w:val="18"/>
                <w:szCs w:val="18"/>
              </w:rPr>
              <w:t xml:space="preserve">display method: </w:t>
            </w:r>
          </w:p>
          <w:p w14:paraId="35FC76C4" w14:textId="77777777" w:rsidR="0043165B" w:rsidRPr="00A26BE3" w:rsidRDefault="0043165B" w:rsidP="0043165B">
            <w:pPr>
              <w:rPr>
                <w:rFonts w:asciiTheme="minorHAnsi" w:hAnsiTheme="minorHAnsi"/>
                <w:sz w:val="18"/>
                <w:szCs w:val="18"/>
              </w:rPr>
            </w:pPr>
            <w:r w:rsidRPr="00A26BE3">
              <w:rPr>
                <w:rFonts w:asciiTheme="minorHAnsi" w:hAnsiTheme="minorHAnsi"/>
                <w:b/>
                <w:sz w:val="18"/>
                <w:szCs w:val="18"/>
              </w:rPr>
              <w:t>MCH-04a. Completely New Duct System</w:t>
            </w:r>
            <w:r w:rsidRPr="00A26BE3">
              <w:rPr>
                <w:rFonts w:asciiTheme="minorHAnsi" w:hAnsiTheme="minorHAnsi"/>
                <w:sz w:val="18"/>
                <w:szCs w:val="18"/>
              </w:rPr>
              <w:t>&gt;&gt;</w:t>
            </w:r>
          </w:p>
        </w:tc>
      </w:tr>
    </w:tbl>
    <w:p w14:paraId="35FC76C6" w14:textId="77777777" w:rsidR="00A26BE3" w:rsidRDefault="00A26BE3" w:rsidP="00756AD5">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4"/>
        <w:gridCol w:w="4946"/>
        <w:gridCol w:w="5610"/>
      </w:tblGrid>
      <w:tr w:rsidR="00A26BE3" w:rsidRPr="00A26BE3" w14:paraId="35FC76C8" w14:textId="77777777" w:rsidTr="00663967">
        <w:trPr>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5FC76C7" w14:textId="795D6D70" w:rsidR="00A26BE3" w:rsidRPr="00A26BE3" w:rsidRDefault="00A26BE3" w:rsidP="00D85789">
            <w:pPr>
              <w:keepNext/>
              <w:rPr>
                <w:rFonts w:asciiTheme="minorHAnsi" w:hAnsiTheme="minorHAnsi"/>
                <w:sz w:val="18"/>
                <w:szCs w:val="18"/>
              </w:rPr>
            </w:pPr>
            <w:r w:rsidRPr="000A3440">
              <w:rPr>
                <w:rFonts w:asciiTheme="minorHAnsi" w:hAnsiTheme="minorHAnsi"/>
                <w:b/>
                <w:sz w:val="20"/>
                <w:szCs w:val="18"/>
              </w:rPr>
              <w:t xml:space="preserve">B. Duct Leakage Diagnostic Test - MCH-04e </w:t>
            </w:r>
            <w:r w:rsidR="000A3440" w:rsidRPr="000A3440">
              <w:rPr>
                <w:rFonts w:asciiTheme="minorHAnsi" w:hAnsiTheme="minorHAnsi"/>
                <w:b/>
                <w:sz w:val="20"/>
                <w:szCs w:val="18"/>
              </w:rPr>
              <w:t>-</w:t>
            </w:r>
            <w:r w:rsidRPr="000A3440">
              <w:rPr>
                <w:rFonts w:asciiTheme="minorHAnsi" w:hAnsiTheme="minorHAnsi"/>
                <w:b/>
                <w:sz w:val="20"/>
                <w:szCs w:val="18"/>
              </w:rPr>
              <w:t xml:space="preserve"> </w:t>
            </w:r>
            <w:r w:rsidR="00D85789" w:rsidRPr="000A3440">
              <w:rPr>
                <w:rFonts w:asciiTheme="minorHAnsi" w:hAnsiTheme="minorHAnsi"/>
                <w:b/>
                <w:sz w:val="20"/>
                <w:szCs w:val="18"/>
              </w:rPr>
              <w:t>Altered Duct System using Smoke Test</w:t>
            </w:r>
          </w:p>
        </w:tc>
      </w:tr>
      <w:tr w:rsidR="00A26BE3" w:rsidRPr="00A26BE3" w14:paraId="35FC76CC" w14:textId="77777777" w:rsidTr="00663967">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6C9" w14:textId="77777777" w:rsidR="00A26BE3" w:rsidRPr="00A26BE3" w:rsidRDefault="00A26BE3" w:rsidP="00A26BE3">
            <w:pPr>
              <w:keepNext/>
              <w:jc w:val="center"/>
              <w:rPr>
                <w:rFonts w:asciiTheme="minorHAnsi" w:hAnsiTheme="minorHAnsi"/>
                <w:sz w:val="18"/>
                <w:szCs w:val="18"/>
              </w:rPr>
            </w:pPr>
            <w:r w:rsidRPr="00A26BE3">
              <w:rPr>
                <w:rFonts w:asciiTheme="minorHAnsi" w:hAnsiTheme="minorHAnsi"/>
                <w:sz w:val="18"/>
                <w:szCs w:val="18"/>
              </w:rPr>
              <w:t>01</w:t>
            </w:r>
          </w:p>
        </w:tc>
        <w:tc>
          <w:tcPr>
            <w:tcW w:w="2242" w:type="pct"/>
            <w:tcBorders>
              <w:top w:val="single" w:sz="4" w:space="0" w:color="auto"/>
              <w:left w:val="single" w:sz="4" w:space="0" w:color="auto"/>
              <w:bottom w:val="single" w:sz="4" w:space="0" w:color="auto"/>
              <w:right w:val="single" w:sz="4" w:space="0" w:color="auto"/>
            </w:tcBorders>
            <w:vAlign w:val="center"/>
          </w:tcPr>
          <w:p w14:paraId="35FC76CA"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Condenser Nominal Cooling Capacity (ton)</w:t>
            </w:r>
          </w:p>
        </w:tc>
        <w:tc>
          <w:tcPr>
            <w:tcW w:w="2543" w:type="pct"/>
            <w:tcBorders>
              <w:top w:val="single" w:sz="4" w:space="0" w:color="auto"/>
              <w:left w:val="single" w:sz="4" w:space="0" w:color="auto"/>
              <w:bottom w:val="single" w:sz="4" w:space="0" w:color="auto"/>
              <w:right w:val="single" w:sz="4" w:space="0" w:color="auto"/>
            </w:tcBorders>
            <w:vAlign w:val="center"/>
          </w:tcPr>
          <w:p w14:paraId="35FC76CB"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&lt;&lt;user input, number XX.XX&gt;&gt;</w:t>
            </w:r>
          </w:p>
        </w:tc>
      </w:tr>
      <w:tr w:rsidR="00A26BE3" w:rsidRPr="00A26BE3" w14:paraId="35FC76D0" w14:textId="77777777" w:rsidTr="00663967">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6CD" w14:textId="77777777" w:rsidR="00A26BE3" w:rsidRPr="00A26BE3" w:rsidRDefault="00A26BE3" w:rsidP="00A26BE3">
            <w:pPr>
              <w:keepNext/>
              <w:jc w:val="center"/>
              <w:rPr>
                <w:rFonts w:asciiTheme="minorHAnsi" w:hAnsiTheme="minorHAnsi"/>
                <w:sz w:val="18"/>
                <w:szCs w:val="18"/>
              </w:rPr>
            </w:pPr>
            <w:r w:rsidRPr="00A26BE3">
              <w:rPr>
                <w:rFonts w:asciiTheme="minorHAnsi" w:hAnsiTheme="minorHAnsi"/>
                <w:sz w:val="18"/>
                <w:szCs w:val="18"/>
              </w:rPr>
              <w:t>02</w:t>
            </w:r>
          </w:p>
        </w:tc>
        <w:tc>
          <w:tcPr>
            <w:tcW w:w="2242" w:type="pct"/>
            <w:tcBorders>
              <w:top w:val="single" w:sz="4" w:space="0" w:color="auto"/>
              <w:left w:val="single" w:sz="4" w:space="0" w:color="auto"/>
              <w:bottom w:val="single" w:sz="4" w:space="0" w:color="auto"/>
              <w:right w:val="single" w:sz="4" w:space="0" w:color="auto"/>
            </w:tcBorders>
            <w:vAlign w:val="center"/>
          </w:tcPr>
          <w:p w14:paraId="35FC76CE"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Heating Capacity (kBtu/h)</w:t>
            </w:r>
          </w:p>
        </w:tc>
        <w:tc>
          <w:tcPr>
            <w:tcW w:w="2543" w:type="pct"/>
            <w:tcBorders>
              <w:top w:val="single" w:sz="4" w:space="0" w:color="auto"/>
              <w:left w:val="single" w:sz="4" w:space="0" w:color="auto"/>
              <w:bottom w:val="single" w:sz="4" w:space="0" w:color="auto"/>
              <w:right w:val="single" w:sz="4" w:space="0" w:color="auto"/>
            </w:tcBorders>
            <w:vAlign w:val="center"/>
          </w:tcPr>
          <w:p w14:paraId="35FC76CF"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&lt;&lt;user input, number XXX&gt;&gt;</w:t>
            </w:r>
          </w:p>
        </w:tc>
      </w:tr>
      <w:tr w:rsidR="00A26BE3" w:rsidRPr="00A26BE3" w14:paraId="35FC76D4" w14:textId="77777777" w:rsidTr="00663967">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6D1" w14:textId="77777777" w:rsidR="00A26BE3" w:rsidRPr="00A26BE3" w:rsidRDefault="00A26BE3" w:rsidP="00A26BE3">
            <w:pPr>
              <w:keepNext/>
              <w:jc w:val="center"/>
              <w:rPr>
                <w:rFonts w:asciiTheme="minorHAnsi" w:hAnsiTheme="minorHAnsi"/>
                <w:sz w:val="18"/>
                <w:szCs w:val="18"/>
              </w:rPr>
            </w:pPr>
            <w:r w:rsidRPr="00A26BE3">
              <w:rPr>
                <w:rFonts w:asciiTheme="minorHAnsi" w:hAnsiTheme="minorHAnsi"/>
                <w:sz w:val="18"/>
                <w:szCs w:val="18"/>
              </w:rPr>
              <w:t>03</w:t>
            </w:r>
          </w:p>
        </w:tc>
        <w:tc>
          <w:tcPr>
            <w:tcW w:w="2242" w:type="pct"/>
            <w:tcBorders>
              <w:top w:val="single" w:sz="4" w:space="0" w:color="auto"/>
              <w:left w:val="single" w:sz="4" w:space="0" w:color="auto"/>
              <w:bottom w:val="single" w:sz="4" w:space="0" w:color="auto"/>
              <w:right w:val="single" w:sz="4" w:space="0" w:color="auto"/>
            </w:tcBorders>
            <w:vAlign w:val="center"/>
          </w:tcPr>
          <w:p w14:paraId="35FC76D2"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 xml:space="preserve">Leakage Factor  </w:t>
            </w:r>
          </w:p>
        </w:tc>
        <w:tc>
          <w:tcPr>
            <w:tcW w:w="2543" w:type="pct"/>
            <w:tcBorders>
              <w:top w:val="single" w:sz="4" w:space="0" w:color="auto"/>
              <w:left w:val="single" w:sz="4" w:space="0" w:color="auto"/>
              <w:bottom w:val="single" w:sz="4" w:space="0" w:color="auto"/>
              <w:right w:val="single" w:sz="4" w:space="0" w:color="auto"/>
            </w:tcBorders>
            <w:vAlign w:val="center"/>
          </w:tcPr>
          <w:p w14:paraId="35FC76D3"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&lt;&lt; LeakageFactor=</w:t>
            </w:r>
            <w:r w:rsidRPr="00A26BE3">
              <w:rPr>
                <w:rFonts w:asciiTheme="minorHAnsi" w:hAnsiTheme="minorHAnsi"/>
                <w:sz w:val="18"/>
                <w:szCs w:val="18"/>
                <w:u w:val="single"/>
              </w:rPr>
              <w:t>0.15</w:t>
            </w:r>
            <w:r w:rsidRPr="00A26BE3">
              <w:rPr>
                <w:rFonts w:asciiTheme="minorHAnsi" w:hAnsiTheme="minorHAnsi"/>
                <w:sz w:val="18"/>
                <w:szCs w:val="18"/>
              </w:rPr>
              <w:t>&gt;&gt;</w:t>
            </w:r>
          </w:p>
        </w:tc>
      </w:tr>
      <w:tr w:rsidR="00A26BE3" w:rsidRPr="00A26BE3" w14:paraId="35FC76D8" w14:textId="77777777" w:rsidTr="00663967">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6D5" w14:textId="77777777" w:rsidR="00A26BE3" w:rsidRPr="00A26BE3" w:rsidRDefault="00A26BE3" w:rsidP="00A26BE3">
            <w:pPr>
              <w:keepNext/>
              <w:jc w:val="center"/>
              <w:rPr>
                <w:rFonts w:asciiTheme="minorHAnsi" w:hAnsiTheme="minorHAnsi"/>
                <w:sz w:val="18"/>
                <w:szCs w:val="18"/>
              </w:rPr>
            </w:pPr>
            <w:r w:rsidRPr="00A26BE3">
              <w:rPr>
                <w:rFonts w:asciiTheme="minorHAnsi" w:hAnsiTheme="minorHAnsi"/>
                <w:sz w:val="18"/>
                <w:szCs w:val="18"/>
              </w:rPr>
              <w:t>04</w:t>
            </w:r>
          </w:p>
        </w:tc>
        <w:tc>
          <w:tcPr>
            <w:tcW w:w="2242" w:type="pct"/>
            <w:tcBorders>
              <w:top w:val="single" w:sz="4" w:space="0" w:color="auto"/>
              <w:left w:val="single" w:sz="4" w:space="0" w:color="auto"/>
              <w:bottom w:val="single" w:sz="4" w:space="0" w:color="auto"/>
              <w:right w:val="single" w:sz="4" w:space="0" w:color="auto"/>
            </w:tcBorders>
            <w:vAlign w:val="center"/>
          </w:tcPr>
          <w:p w14:paraId="35FC76D6"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Air-Handling Unit Airflow (AHUAirflow) Determination Method</w:t>
            </w:r>
          </w:p>
        </w:tc>
        <w:tc>
          <w:tcPr>
            <w:tcW w:w="2543" w:type="pct"/>
            <w:tcBorders>
              <w:top w:val="single" w:sz="4" w:space="0" w:color="auto"/>
              <w:left w:val="single" w:sz="4" w:space="0" w:color="auto"/>
              <w:bottom w:val="single" w:sz="4" w:space="0" w:color="auto"/>
              <w:right w:val="single" w:sz="4" w:space="0" w:color="auto"/>
            </w:tcBorders>
            <w:vAlign w:val="center"/>
          </w:tcPr>
          <w:p w14:paraId="35FC76D7"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 xml:space="preserve">&lt;&lt;pick one from list:  </w:t>
            </w:r>
            <w:r w:rsidRPr="00A26BE3">
              <w:rPr>
                <w:rFonts w:asciiTheme="minorHAnsi" w:hAnsiTheme="minorHAnsi"/>
                <w:sz w:val="18"/>
                <w:szCs w:val="18"/>
                <w:u w:val="single"/>
              </w:rPr>
              <w:t>CoolingSystemMethod</w:t>
            </w:r>
            <w:r w:rsidRPr="00A26BE3">
              <w:rPr>
                <w:rFonts w:asciiTheme="minorHAnsi" w:hAnsiTheme="minorHAnsi"/>
                <w:sz w:val="18"/>
                <w:szCs w:val="18"/>
              </w:rPr>
              <w:t xml:space="preserve">; </w:t>
            </w:r>
            <w:r w:rsidRPr="00A26BE3">
              <w:rPr>
                <w:rFonts w:asciiTheme="minorHAnsi" w:hAnsiTheme="minorHAnsi"/>
                <w:sz w:val="18"/>
                <w:szCs w:val="18"/>
                <w:u w:val="single"/>
              </w:rPr>
              <w:t>HeatingSystemMethod</w:t>
            </w:r>
            <w:r w:rsidRPr="00A26BE3">
              <w:rPr>
                <w:rFonts w:asciiTheme="minorHAnsi" w:hAnsiTheme="minorHAnsi"/>
                <w:sz w:val="18"/>
                <w:szCs w:val="18"/>
              </w:rPr>
              <w:t>;&gt;&gt;</w:t>
            </w:r>
          </w:p>
        </w:tc>
      </w:tr>
      <w:tr w:rsidR="00A26BE3" w:rsidRPr="00A26BE3" w14:paraId="35FC76E0" w14:textId="77777777" w:rsidTr="00663967">
        <w:trPr>
          <w:trHeight w:val="144"/>
        </w:trPr>
        <w:tc>
          <w:tcPr>
            <w:tcW w:w="215" w:type="pct"/>
            <w:tcBorders>
              <w:top w:val="single" w:sz="4" w:space="0" w:color="auto"/>
              <w:left w:val="single" w:sz="4" w:space="0" w:color="auto"/>
              <w:bottom w:val="single" w:sz="4" w:space="0" w:color="auto"/>
              <w:right w:val="single" w:sz="4" w:space="0" w:color="auto"/>
            </w:tcBorders>
            <w:vAlign w:val="center"/>
          </w:tcPr>
          <w:p w14:paraId="35FC76D9" w14:textId="77777777" w:rsidR="00A26BE3" w:rsidRPr="00A26BE3" w:rsidRDefault="00A26BE3" w:rsidP="00A26BE3">
            <w:pPr>
              <w:keepNext/>
              <w:spacing w:line="240" w:lineRule="exact"/>
              <w:ind w:left="-14" w:firstLine="14"/>
              <w:jc w:val="center"/>
              <w:rPr>
                <w:rFonts w:asciiTheme="minorHAnsi" w:hAnsiTheme="minorHAnsi"/>
                <w:sz w:val="18"/>
                <w:szCs w:val="18"/>
              </w:rPr>
            </w:pPr>
            <w:r w:rsidRPr="00A26BE3">
              <w:rPr>
                <w:rFonts w:asciiTheme="minorHAnsi" w:hAnsiTheme="minorHAnsi"/>
                <w:sz w:val="18"/>
                <w:szCs w:val="18"/>
              </w:rPr>
              <w:t>05</w:t>
            </w:r>
          </w:p>
        </w:tc>
        <w:tc>
          <w:tcPr>
            <w:tcW w:w="2242" w:type="pct"/>
            <w:tcBorders>
              <w:top w:val="single" w:sz="4" w:space="0" w:color="auto"/>
              <w:left w:val="single" w:sz="4" w:space="0" w:color="auto"/>
              <w:bottom w:val="single" w:sz="4" w:space="0" w:color="auto"/>
              <w:right w:val="single" w:sz="4" w:space="0" w:color="auto"/>
            </w:tcBorders>
            <w:vAlign w:val="center"/>
          </w:tcPr>
          <w:p w14:paraId="35FC76DA"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Calculated Target Allowable Duct Leakage Rate (cfm25)</w:t>
            </w:r>
          </w:p>
        </w:tc>
        <w:tc>
          <w:tcPr>
            <w:tcW w:w="2543" w:type="pct"/>
            <w:tcBorders>
              <w:top w:val="single" w:sz="4" w:space="0" w:color="auto"/>
              <w:left w:val="single" w:sz="4" w:space="0" w:color="auto"/>
              <w:bottom w:val="single" w:sz="4" w:space="0" w:color="auto"/>
              <w:right w:val="single" w:sz="4" w:space="0" w:color="auto"/>
            </w:tcBorders>
            <w:vAlign w:val="center"/>
          </w:tcPr>
          <w:p w14:paraId="35FC76DB"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&lt;&lt;calculated field: numeric xxx:</w:t>
            </w:r>
          </w:p>
          <w:p w14:paraId="35FC76DC" w14:textId="77777777" w:rsidR="00A26BE3" w:rsidRPr="00A26BE3" w:rsidRDefault="00A26BE3" w:rsidP="00A26BE3">
            <w:pPr>
              <w:keepNext/>
              <w:rPr>
                <w:rFonts w:asciiTheme="minorHAnsi" w:hAnsiTheme="minorHAnsi"/>
                <w:sz w:val="18"/>
                <w:szCs w:val="18"/>
                <w:u w:val="single"/>
              </w:rPr>
            </w:pPr>
            <w:r w:rsidRPr="00A26BE3">
              <w:rPr>
                <w:rFonts w:asciiTheme="minorHAnsi" w:hAnsiTheme="minorHAnsi"/>
                <w:sz w:val="18"/>
                <w:szCs w:val="18"/>
              </w:rPr>
              <w:t xml:space="preserve">if </w:t>
            </w:r>
            <w:r w:rsidRPr="00A26BE3">
              <w:rPr>
                <w:rFonts w:asciiTheme="minorHAnsi" w:hAnsiTheme="minorHAnsi"/>
                <w:sz w:val="18"/>
                <w:szCs w:val="18"/>
                <w:u w:val="single"/>
              </w:rPr>
              <w:t xml:space="preserve">B04 = CoolingSystemMethod then </w:t>
            </w:r>
          </w:p>
          <w:p w14:paraId="35FC76DD" w14:textId="77777777" w:rsidR="00A26BE3" w:rsidRPr="00A26BE3" w:rsidRDefault="00A26BE3" w:rsidP="00A26BE3">
            <w:pPr>
              <w:keepNext/>
              <w:rPr>
                <w:rFonts w:asciiTheme="minorHAnsi" w:hAnsiTheme="minorHAnsi"/>
                <w:sz w:val="18"/>
                <w:szCs w:val="18"/>
                <w:u w:val="single"/>
              </w:rPr>
            </w:pPr>
            <w:r w:rsidRPr="00A26BE3">
              <w:rPr>
                <w:rFonts w:asciiTheme="minorHAnsi" w:hAnsiTheme="minorHAnsi"/>
                <w:sz w:val="18"/>
                <w:szCs w:val="18"/>
                <w:u w:val="single"/>
              </w:rPr>
              <w:t>AHUAirflow=CondenserNomCoolCapacityTon B01*400*</w:t>
            </w:r>
            <w:r w:rsidRPr="00A26BE3">
              <w:rPr>
                <w:rFonts w:asciiTheme="minorHAnsi" w:hAnsiTheme="minorHAnsi"/>
                <w:sz w:val="18"/>
                <w:szCs w:val="18"/>
              </w:rPr>
              <w:t xml:space="preserve"> LeakageFactor B03</w:t>
            </w:r>
            <w:r w:rsidRPr="00A26BE3">
              <w:rPr>
                <w:rFonts w:asciiTheme="minorHAnsi" w:hAnsiTheme="minorHAnsi"/>
                <w:sz w:val="18"/>
                <w:szCs w:val="18"/>
                <w:u w:val="single"/>
              </w:rPr>
              <w:t>;</w:t>
            </w:r>
          </w:p>
          <w:p w14:paraId="35FC76DE" w14:textId="77777777" w:rsidR="00A26BE3" w:rsidRPr="00A26BE3" w:rsidRDefault="00A26BE3" w:rsidP="00A26BE3">
            <w:pPr>
              <w:keepNext/>
              <w:rPr>
                <w:rFonts w:asciiTheme="minorHAnsi" w:hAnsiTheme="minorHAnsi"/>
                <w:sz w:val="18"/>
                <w:szCs w:val="18"/>
                <w:u w:val="single"/>
              </w:rPr>
            </w:pPr>
            <w:r w:rsidRPr="00A26BE3">
              <w:rPr>
                <w:rFonts w:asciiTheme="minorHAnsi" w:hAnsiTheme="minorHAnsi"/>
                <w:sz w:val="18"/>
                <w:szCs w:val="18"/>
                <w:u w:val="single"/>
              </w:rPr>
              <w:t>elseif B04= HeatingSystemMethod</w:t>
            </w:r>
          </w:p>
          <w:p w14:paraId="35FC76DF"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u w:val="single"/>
              </w:rPr>
              <w:t>then AHUAirflow=HeatingCapacityKbtuh B02*21.7*</w:t>
            </w:r>
            <w:r w:rsidRPr="00A26BE3">
              <w:rPr>
                <w:rFonts w:asciiTheme="minorHAnsi" w:hAnsiTheme="minorHAnsi"/>
                <w:sz w:val="18"/>
                <w:szCs w:val="18"/>
              </w:rPr>
              <w:t xml:space="preserve"> LeakageFactor B03</w:t>
            </w:r>
            <w:r w:rsidRPr="00A26BE3">
              <w:rPr>
                <w:rFonts w:asciiTheme="minorHAnsi" w:hAnsiTheme="minorHAnsi"/>
                <w:sz w:val="18"/>
                <w:szCs w:val="18"/>
                <w:u w:val="single"/>
              </w:rPr>
              <w:t>&gt;&gt;</w:t>
            </w:r>
          </w:p>
        </w:tc>
      </w:tr>
      <w:tr w:rsidR="00A26BE3" w:rsidRPr="00A26BE3" w14:paraId="35FC76E4" w14:textId="77777777" w:rsidTr="00663967">
        <w:trPr>
          <w:trHeight w:val="144"/>
        </w:trPr>
        <w:tc>
          <w:tcPr>
            <w:tcW w:w="215" w:type="pct"/>
            <w:tcBorders>
              <w:bottom w:val="single" w:sz="4" w:space="0" w:color="auto"/>
            </w:tcBorders>
            <w:vAlign w:val="center"/>
          </w:tcPr>
          <w:p w14:paraId="35FC76E1" w14:textId="77777777" w:rsidR="00A26BE3" w:rsidRPr="00A26BE3" w:rsidRDefault="00A26BE3" w:rsidP="00A26BE3">
            <w:pPr>
              <w:keepNext/>
              <w:spacing w:line="240" w:lineRule="exact"/>
              <w:ind w:left="-14" w:firstLine="14"/>
              <w:jc w:val="center"/>
              <w:rPr>
                <w:rFonts w:asciiTheme="minorHAnsi" w:hAnsiTheme="minorHAnsi"/>
                <w:sz w:val="18"/>
                <w:szCs w:val="18"/>
              </w:rPr>
            </w:pPr>
            <w:r w:rsidRPr="00A26BE3">
              <w:rPr>
                <w:rFonts w:asciiTheme="minorHAnsi" w:hAnsiTheme="minorHAnsi"/>
                <w:sz w:val="18"/>
                <w:szCs w:val="18"/>
              </w:rPr>
              <w:t>06</w:t>
            </w:r>
          </w:p>
        </w:tc>
        <w:tc>
          <w:tcPr>
            <w:tcW w:w="2242" w:type="pct"/>
            <w:tcBorders>
              <w:bottom w:val="single" w:sz="4" w:space="0" w:color="auto"/>
            </w:tcBorders>
            <w:shd w:val="clear" w:color="auto" w:fill="auto"/>
            <w:vAlign w:val="center"/>
          </w:tcPr>
          <w:p w14:paraId="35FC76E2" w14:textId="77777777" w:rsidR="00A26BE3" w:rsidRPr="00A26BE3" w:rsidRDefault="00A26BE3" w:rsidP="00A26BE3">
            <w:pPr>
              <w:keepNext/>
              <w:rPr>
                <w:rFonts w:asciiTheme="minorHAnsi" w:hAnsiTheme="minorHAnsi"/>
                <w:b/>
                <w:sz w:val="18"/>
                <w:szCs w:val="18"/>
              </w:rPr>
            </w:pPr>
            <w:r w:rsidRPr="00A26BE3">
              <w:rPr>
                <w:rFonts w:asciiTheme="minorHAnsi" w:hAnsiTheme="minorHAnsi"/>
                <w:sz w:val="18"/>
                <w:szCs w:val="18"/>
              </w:rPr>
              <w:t>Actual duct leakage rate from leakage test measurement (cfm25)</w:t>
            </w:r>
          </w:p>
        </w:tc>
        <w:tc>
          <w:tcPr>
            <w:tcW w:w="2543" w:type="pct"/>
            <w:tcBorders>
              <w:bottom w:val="single" w:sz="4" w:space="0" w:color="auto"/>
            </w:tcBorders>
            <w:shd w:val="clear" w:color="auto" w:fill="auto"/>
            <w:vAlign w:val="center"/>
          </w:tcPr>
          <w:p w14:paraId="35FC76E3"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&lt;&lt;user input: numeric xxx.x&gt;&gt;</w:t>
            </w:r>
          </w:p>
        </w:tc>
      </w:tr>
      <w:tr w:rsidR="00A26BE3" w:rsidRPr="00A26BE3" w14:paraId="35FC76EE" w14:textId="77777777" w:rsidTr="00663967">
        <w:trPr>
          <w:trHeight w:val="144"/>
        </w:trPr>
        <w:tc>
          <w:tcPr>
            <w:tcW w:w="215" w:type="pct"/>
            <w:vAlign w:val="center"/>
          </w:tcPr>
          <w:p w14:paraId="35FC76E5" w14:textId="77777777" w:rsidR="00A26BE3" w:rsidRPr="00A26BE3" w:rsidRDefault="00A26BE3" w:rsidP="00663967">
            <w:pPr>
              <w:keepNext/>
              <w:spacing w:line="240" w:lineRule="exact"/>
              <w:ind w:left="-14" w:firstLine="14"/>
              <w:jc w:val="center"/>
              <w:rPr>
                <w:rFonts w:asciiTheme="minorHAnsi" w:hAnsiTheme="minorHAnsi"/>
                <w:sz w:val="18"/>
                <w:szCs w:val="18"/>
              </w:rPr>
            </w:pPr>
            <w:r w:rsidRPr="00A26BE3">
              <w:rPr>
                <w:rFonts w:asciiTheme="minorHAnsi" w:hAnsiTheme="minorHAnsi"/>
                <w:sz w:val="18"/>
                <w:szCs w:val="18"/>
              </w:rPr>
              <w:t>0</w:t>
            </w:r>
            <w:r w:rsidR="00874C10">
              <w:rPr>
                <w:rFonts w:asciiTheme="minorHAnsi" w:hAnsiTheme="minorHAnsi"/>
                <w:sz w:val="18"/>
                <w:szCs w:val="18"/>
              </w:rPr>
              <w:t>7</w:t>
            </w:r>
          </w:p>
        </w:tc>
        <w:tc>
          <w:tcPr>
            <w:tcW w:w="2242" w:type="pct"/>
            <w:shd w:val="clear" w:color="auto" w:fill="auto"/>
            <w:vAlign w:val="center"/>
          </w:tcPr>
          <w:p w14:paraId="35FC76E6" w14:textId="77777777" w:rsidR="00A26BE3" w:rsidRPr="00A26BE3" w:rsidRDefault="00A26BE3" w:rsidP="00A26BE3">
            <w:pPr>
              <w:keepNext/>
              <w:rPr>
                <w:rFonts w:asciiTheme="minorHAnsi" w:hAnsiTheme="minorHAnsi"/>
                <w:sz w:val="18"/>
                <w:szCs w:val="18"/>
              </w:rPr>
            </w:pPr>
            <w:r w:rsidRPr="00A26BE3">
              <w:rPr>
                <w:rFonts w:asciiTheme="minorHAnsi" w:hAnsiTheme="minorHAnsi"/>
                <w:sz w:val="18"/>
                <w:szCs w:val="18"/>
              </w:rPr>
              <w:t>Compliance statement:</w:t>
            </w:r>
          </w:p>
        </w:tc>
        <w:tc>
          <w:tcPr>
            <w:tcW w:w="2543" w:type="pct"/>
            <w:shd w:val="clear" w:color="auto" w:fill="auto"/>
            <w:vAlign w:val="center"/>
          </w:tcPr>
          <w:p w14:paraId="35FC76E7" w14:textId="77777777" w:rsidR="00962C96" w:rsidRPr="00D148C4" w:rsidRDefault="00394534" w:rsidP="00FE346D">
            <w:pPr>
              <w:rPr>
                <w:rFonts w:asciiTheme="minorHAnsi" w:hAnsiTheme="minorHAnsi"/>
                <w:sz w:val="18"/>
                <w:szCs w:val="18"/>
              </w:rPr>
            </w:pPr>
            <w:r w:rsidRPr="00D148C4">
              <w:rPr>
                <w:rFonts w:asciiTheme="minorHAnsi" w:hAnsiTheme="minorHAnsi"/>
                <w:sz w:val="18"/>
                <w:szCs w:val="18"/>
              </w:rPr>
              <w:t xml:space="preserve">&lt;&lt;if measured leakage B06 is </w:t>
            </w:r>
            <w:r w:rsidR="00FE346D" w:rsidRPr="00D148C4">
              <w:rPr>
                <w:rFonts w:asciiTheme="minorHAnsi" w:hAnsiTheme="minorHAnsi"/>
                <w:sz w:val="18"/>
                <w:szCs w:val="18"/>
              </w:rPr>
              <w:t>≤</w:t>
            </w:r>
            <w:r w:rsidRPr="00D148C4">
              <w:rPr>
                <w:rFonts w:asciiTheme="minorHAnsi" w:hAnsiTheme="minorHAnsi"/>
                <w:sz w:val="18"/>
                <w:szCs w:val="18"/>
              </w:rPr>
              <w:t xml:space="preserve"> to target allowed B05, then display message:</w:t>
            </w:r>
            <w:r w:rsidR="00FE346D" w:rsidRPr="00D148C4">
              <w:rPr>
                <w:rFonts w:asciiTheme="minorHAnsi" w:hAnsiTheme="minorHAnsi"/>
                <w:sz w:val="18"/>
                <w:szCs w:val="18"/>
              </w:rPr>
              <w:t xml:space="preserve"> "</w:t>
            </w:r>
            <w:r w:rsidR="00FE346D" w:rsidRPr="00CE0926">
              <w:rPr>
                <w:rFonts w:asciiTheme="minorHAnsi" w:hAnsiTheme="minorHAnsi"/>
                <w:sz w:val="18"/>
                <w:szCs w:val="18"/>
                <w:u w:val="single"/>
              </w:rPr>
              <w:t>system passes</w:t>
            </w:r>
            <w:r w:rsidR="00FE346D" w:rsidRPr="00D148C4">
              <w:rPr>
                <w:rFonts w:asciiTheme="minorHAnsi" w:hAnsiTheme="minorHAnsi"/>
                <w:sz w:val="18"/>
                <w:szCs w:val="18"/>
              </w:rPr>
              <w:t xml:space="preserve"> </w:t>
            </w:r>
            <w:r w:rsidR="00CE0926">
              <w:rPr>
                <w:rFonts w:asciiTheme="minorHAnsi" w:hAnsiTheme="minorHAnsi"/>
                <w:sz w:val="18"/>
                <w:szCs w:val="18"/>
              </w:rPr>
              <w:t xml:space="preserve">- </w:t>
            </w:r>
            <w:r w:rsidR="00CE0926" w:rsidRPr="005922D6">
              <w:rPr>
                <w:rFonts w:asciiTheme="minorHAnsi" w:hAnsiTheme="minorHAnsi"/>
                <w:sz w:val="18"/>
                <w:szCs w:val="18"/>
              </w:rPr>
              <w:t>system complies with Allowable Duct Leakage Rate criterion</w:t>
            </w:r>
          </w:p>
          <w:p w14:paraId="35FC76E8" w14:textId="77777777" w:rsidR="000126D2" w:rsidRPr="00D148C4" w:rsidRDefault="000126D2">
            <w:pPr>
              <w:rPr>
                <w:rFonts w:asciiTheme="minorHAnsi" w:hAnsiTheme="minorHAnsi"/>
                <w:sz w:val="18"/>
                <w:szCs w:val="18"/>
              </w:rPr>
            </w:pPr>
          </w:p>
          <w:p w14:paraId="35FC76E9" w14:textId="77777777" w:rsidR="00A7778E" w:rsidRDefault="00394534" w:rsidP="00394534">
            <w:pPr>
              <w:rPr>
                <w:rFonts w:asciiTheme="minorHAnsi" w:hAnsiTheme="minorHAnsi"/>
                <w:sz w:val="18"/>
                <w:szCs w:val="18"/>
              </w:rPr>
            </w:pPr>
            <w:r w:rsidRPr="00D148C4">
              <w:rPr>
                <w:rFonts w:asciiTheme="minorHAnsi" w:hAnsiTheme="minorHAnsi"/>
                <w:sz w:val="18"/>
                <w:szCs w:val="18"/>
              </w:rPr>
              <w:t xml:space="preserve">else if measured leakage </w:t>
            </w:r>
            <w:r w:rsidR="00F5195D">
              <w:rPr>
                <w:rFonts w:asciiTheme="minorHAnsi" w:hAnsiTheme="minorHAnsi"/>
                <w:sz w:val="18"/>
                <w:szCs w:val="18"/>
              </w:rPr>
              <w:t xml:space="preserve">B06 </w:t>
            </w:r>
            <w:r w:rsidRPr="00D148C4">
              <w:rPr>
                <w:rFonts w:asciiTheme="minorHAnsi" w:hAnsiTheme="minorHAnsi"/>
                <w:sz w:val="18"/>
                <w:szCs w:val="18"/>
              </w:rPr>
              <w:t>is greater than target allow</w:t>
            </w:r>
            <w:r w:rsidR="00F5195D">
              <w:rPr>
                <w:rFonts w:asciiTheme="minorHAnsi" w:hAnsiTheme="minorHAnsi"/>
                <w:sz w:val="18"/>
                <w:szCs w:val="18"/>
              </w:rPr>
              <w:t xml:space="preserve">ed B05, </w:t>
            </w:r>
            <w:r w:rsidRPr="00D148C4">
              <w:rPr>
                <w:rFonts w:asciiTheme="minorHAnsi" w:hAnsiTheme="minorHAnsi"/>
                <w:sz w:val="18"/>
                <w:szCs w:val="18"/>
              </w:rPr>
              <w:t xml:space="preserve">then </w:t>
            </w:r>
            <w:r w:rsidR="00A7778E">
              <w:rPr>
                <w:rFonts w:asciiTheme="minorHAnsi" w:hAnsiTheme="minorHAnsi"/>
                <w:sz w:val="18"/>
                <w:szCs w:val="18"/>
              </w:rPr>
              <w:t>user selects one of following two results:</w:t>
            </w:r>
          </w:p>
          <w:p w14:paraId="35FC76EA" w14:textId="77777777" w:rsidR="00A7778E" w:rsidRDefault="00A7778E" w:rsidP="00394534">
            <w:pPr>
              <w:rPr>
                <w:rFonts w:asciiTheme="minorHAnsi" w:hAnsiTheme="minorHAnsi"/>
                <w:sz w:val="18"/>
                <w:szCs w:val="18"/>
              </w:rPr>
            </w:pPr>
          </w:p>
          <w:p w14:paraId="35FC76EB" w14:textId="77777777" w:rsidR="00A7778E" w:rsidRPr="00A7778E" w:rsidRDefault="00A7778E" w:rsidP="00A7778E">
            <w:pPr>
              <w:keepNext/>
              <w:rPr>
                <w:rFonts w:asciiTheme="minorHAnsi" w:hAnsiTheme="minorHAnsi"/>
                <w:sz w:val="18"/>
                <w:szCs w:val="18"/>
              </w:rPr>
            </w:pPr>
            <w:r w:rsidRPr="00A7778E">
              <w:rPr>
                <w:rFonts w:asciiTheme="minorHAnsi" w:hAnsiTheme="minorHAnsi"/>
                <w:sz w:val="18"/>
                <w:szCs w:val="18"/>
              </w:rPr>
              <w:t>**</w:t>
            </w:r>
            <w:r w:rsidRPr="00CE0926">
              <w:rPr>
                <w:rFonts w:asciiTheme="minorHAnsi" w:hAnsiTheme="minorHAnsi"/>
                <w:sz w:val="18"/>
                <w:szCs w:val="18"/>
              </w:rPr>
              <w:t>System Fails</w:t>
            </w:r>
            <w:r w:rsidRPr="00A7778E">
              <w:rPr>
                <w:rFonts w:asciiTheme="minorHAnsi" w:hAnsiTheme="minorHAnsi"/>
                <w:sz w:val="18"/>
                <w:szCs w:val="18"/>
              </w:rPr>
              <w:t xml:space="preserve"> the smoke test of an altered HVAC system in an existing building</w:t>
            </w:r>
          </w:p>
          <w:p w14:paraId="35FC76EC" w14:textId="77777777" w:rsidR="00A7778E" w:rsidRDefault="00A7778E" w:rsidP="00394534">
            <w:pPr>
              <w:rPr>
                <w:rFonts w:asciiTheme="minorHAnsi" w:hAnsiTheme="minorHAnsi"/>
                <w:sz w:val="18"/>
                <w:szCs w:val="18"/>
              </w:rPr>
            </w:pPr>
          </w:p>
          <w:p w14:paraId="35FC76ED" w14:textId="77777777" w:rsidR="00874C10" w:rsidRPr="00A26BE3" w:rsidRDefault="00A7778E" w:rsidP="00CE0926">
            <w:pPr>
              <w:keepNext/>
              <w:rPr>
                <w:rFonts w:asciiTheme="minorHAnsi" w:hAnsiTheme="minorHAnsi"/>
                <w:sz w:val="18"/>
                <w:szCs w:val="18"/>
              </w:rPr>
            </w:pPr>
            <w:r w:rsidRPr="00A7778E">
              <w:rPr>
                <w:rFonts w:asciiTheme="minorHAnsi" w:hAnsiTheme="minorHAnsi"/>
                <w:sz w:val="18"/>
                <w:szCs w:val="18"/>
              </w:rPr>
              <w:t>**</w:t>
            </w:r>
            <w:r w:rsidR="00394534" w:rsidRPr="00CE0926">
              <w:rPr>
                <w:rFonts w:asciiTheme="minorHAnsi" w:hAnsiTheme="minorHAnsi"/>
                <w:sz w:val="18"/>
                <w:szCs w:val="18"/>
                <w:u w:val="single"/>
              </w:rPr>
              <w:t xml:space="preserve">System </w:t>
            </w:r>
            <w:r w:rsidR="00CE0926" w:rsidRPr="00CE0926">
              <w:rPr>
                <w:rFonts w:asciiTheme="minorHAnsi" w:hAnsiTheme="minorHAnsi"/>
                <w:sz w:val="18"/>
                <w:szCs w:val="18"/>
                <w:u w:val="single"/>
              </w:rPr>
              <w:t>passes</w:t>
            </w:r>
            <w:r w:rsidR="00CE0926">
              <w:rPr>
                <w:rFonts w:asciiTheme="minorHAnsi" w:hAnsiTheme="minorHAnsi"/>
                <w:sz w:val="18"/>
                <w:szCs w:val="18"/>
              </w:rPr>
              <w:t xml:space="preserve"> </w:t>
            </w:r>
            <w:r w:rsidR="00394534" w:rsidRPr="00D148C4">
              <w:rPr>
                <w:rFonts w:asciiTheme="minorHAnsi" w:hAnsiTheme="minorHAnsi"/>
                <w:sz w:val="18"/>
                <w:szCs w:val="18"/>
              </w:rPr>
              <w:t>using smoke test of an altered HVAC system in an existing building"&gt;&gt;</w:t>
            </w:r>
          </w:p>
        </w:tc>
      </w:tr>
    </w:tbl>
    <w:p w14:paraId="35FC76EF" w14:textId="77777777" w:rsidR="00A215E8" w:rsidRDefault="00A215E8">
      <w:pPr>
        <w:rPr>
          <w:rFonts w:asciiTheme="minorHAnsi" w:hAnsiTheme="minorHAnsi"/>
          <w:sz w:val="18"/>
          <w:szCs w:val="18"/>
        </w:rPr>
      </w:pPr>
      <w:r>
        <w:rPr>
          <w:rFonts w:asciiTheme="minorHAnsi" w:hAnsiTheme="minorHAnsi"/>
          <w:sz w:val="18"/>
          <w:szCs w:val="18"/>
        </w:rPr>
        <w:br w:type="page"/>
      </w: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1"/>
        <w:gridCol w:w="2767"/>
        <w:gridCol w:w="7741"/>
      </w:tblGrid>
      <w:tr w:rsidR="00A26BE3" w:rsidRPr="00A26BE3" w14:paraId="35FC76F2" w14:textId="77777777" w:rsidTr="00A26BE3">
        <w:trPr>
          <w:trHeight w:val="144"/>
        </w:trPr>
        <w:tc>
          <w:tcPr>
            <w:tcW w:w="5000" w:type="pct"/>
            <w:gridSpan w:val="3"/>
            <w:vAlign w:val="center"/>
          </w:tcPr>
          <w:p w14:paraId="35FC76F1" w14:textId="2B72214D" w:rsidR="00A26BE3" w:rsidRPr="00A26BE3" w:rsidRDefault="00A26BE3" w:rsidP="00A26BE3">
            <w:pPr>
              <w:keepNext/>
              <w:tabs>
                <w:tab w:val="left" w:pos="-2600"/>
              </w:tabs>
              <w:ind w:right="86"/>
              <w:outlineLvl w:val="2"/>
              <w:rPr>
                <w:rFonts w:asciiTheme="minorHAnsi" w:hAnsiTheme="minorHAnsi"/>
                <w:b/>
                <w:caps/>
                <w:sz w:val="18"/>
                <w:szCs w:val="18"/>
              </w:rPr>
            </w:pPr>
            <w:r w:rsidRPr="000A3440">
              <w:rPr>
                <w:rFonts w:asciiTheme="minorHAnsi" w:hAnsiTheme="minorHAnsi"/>
                <w:b/>
                <w:caps/>
                <w:sz w:val="20"/>
                <w:szCs w:val="18"/>
              </w:rPr>
              <w:t xml:space="preserve">C. </w:t>
            </w:r>
            <w:r w:rsidR="00530355" w:rsidRPr="000A3440">
              <w:rPr>
                <w:rFonts w:asciiTheme="minorHAnsi" w:hAnsiTheme="minorHAnsi"/>
                <w:b/>
                <w:sz w:val="20"/>
                <w:szCs w:val="18"/>
              </w:rPr>
              <w:t>Additional Requirements for Compliance</w:t>
            </w:r>
          </w:p>
        </w:tc>
      </w:tr>
      <w:tr w:rsidR="00AD1C82" w:rsidRPr="00A26BE3" w14:paraId="35FC76F5" w14:textId="77777777" w:rsidTr="00AD1C82">
        <w:trPr>
          <w:trHeight w:val="144"/>
        </w:trPr>
        <w:tc>
          <w:tcPr>
            <w:tcW w:w="223" w:type="pct"/>
            <w:vAlign w:val="center"/>
          </w:tcPr>
          <w:p w14:paraId="35FC76F3" w14:textId="77777777" w:rsidR="00AD1C82" w:rsidRPr="00A26BE3" w:rsidRDefault="00AD1C82" w:rsidP="00394534">
            <w:pPr>
              <w:jc w:val="center"/>
              <w:rPr>
                <w:rFonts w:asciiTheme="minorHAnsi" w:hAnsiTheme="minorHAnsi"/>
                <w:sz w:val="18"/>
                <w:szCs w:val="18"/>
              </w:rPr>
            </w:pPr>
            <w:r w:rsidRPr="00A26BE3">
              <w:rPr>
                <w:rFonts w:asciiTheme="minorHAnsi" w:hAnsiTheme="minorHAnsi"/>
                <w:sz w:val="18"/>
                <w:szCs w:val="18"/>
              </w:rPr>
              <w:t>01</w:t>
            </w:r>
          </w:p>
        </w:tc>
        <w:tc>
          <w:tcPr>
            <w:tcW w:w="4777" w:type="pct"/>
            <w:gridSpan w:val="2"/>
            <w:vAlign w:val="center"/>
          </w:tcPr>
          <w:p w14:paraId="35FC76F4" w14:textId="77777777" w:rsidR="00AD1C82" w:rsidRPr="00A215E8" w:rsidRDefault="00AD1C82" w:rsidP="00A26BE3">
            <w:pPr>
              <w:rPr>
                <w:rFonts w:asciiTheme="minorHAnsi" w:hAnsiTheme="minorHAnsi"/>
                <w:sz w:val="18"/>
                <w:szCs w:val="18"/>
              </w:rPr>
            </w:pPr>
            <w:r>
              <w:rPr>
                <w:rFonts w:asciiTheme="minorHAnsi" w:hAnsiTheme="minorHAnsi"/>
                <w:sz w:val="18"/>
                <w:szCs w:val="18"/>
              </w:rPr>
              <w:t>If method of compliance is by use of smoke testing, then no</w:t>
            </w:r>
            <w:r w:rsidRPr="004860AE">
              <w:rPr>
                <w:rFonts w:asciiTheme="minorHAnsi" w:hAnsiTheme="minorHAnsi"/>
                <w:sz w:val="18"/>
                <w:szCs w:val="18"/>
              </w:rPr>
              <w:t xml:space="preserve"> visible smoke </w:t>
            </w:r>
            <w:r>
              <w:rPr>
                <w:rFonts w:asciiTheme="minorHAnsi" w:hAnsiTheme="minorHAnsi"/>
                <w:sz w:val="18"/>
                <w:szCs w:val="18"/>
              </w:rPr>
              <w:t>shall exit</w:t>
            </w:r>
            <w:r w:rsidRPr="004860AE">
              <w:rPr>
                <w:rFonts w:asciiTheme="minorHAnsi" w:hAnsiTheme="minorHAnsi"/>
                <w:sz w:val="18"/>
                <w:szCs w:val="18"/>
              </w:rPr>
              <w:t xml:space="preserve"> the accessible portions of the duct system.</w:t>
            </w:r>
            <w:r>
              <w:rPr>
                <w:rFonts w:asciiTheme="minorHAnsi" w:hAnsiTheme="minorHAnsi"/>
                <w:sz w:val="18"/>
                <w:szCs w:val="18"/>
              </w:rPr>
              <w:t xml:space="preserve">  </w:t>
            </w:r>
            <w:r w:rsidRPr="00D148C4">
              <w:rPr>
                <w:rFonts w:asciiTheme="minorHAnsi" w:hAnsiTheme="minorHAnsi"/>
                <w:sz w:val="18"/>
                <w:szCs w:val="18"/>
              </w:rPr>
              <w:t xml:space="preserve">Note </w:t>
            </w:r>
            <w:r w:rsidRPr="00D148C4">
              <w:rPr>
                <w:rFonts w:asciiTheme="minorHAnsi" w:hAnsiTheme="minorHAnsi"/>
                <w:b/>
                <w:sz w:val="18"/>
                <w:szCs w:val="18"/>
              </w:rPr>
              <w:t>–</w:t>
            </w:r>
            <w:r w:rsidRPr="00D148C4">
              <w:rPr>
                <w:rFonts w:asciiTheme="minorHAnsi" w:hAnsiTheme="minorHAnsi"/>
                <w:sz w:val="18"/>
                <w:szCs w:val="18"/>
              </w:rPr>
              <w:t xml:space="preserve"> Accessible is defined as having access thereto, but which first may require removal or opening of access panels, doors, or moving similar obstructions.  If access to the ducts requires an object to be demolished or deconstructed then sealing of those ducts is not required</w:t>
            </w:r>
          </w:p>
        </w:tc>
      </w:tr>
      <w:tr w:rsidR="00AD1C82" w:rsidRPr="00A26BE3" w14:paraId="35FC76F8" w14:textId="77777777" w:rsidTr="00AD1C82">
        <w:trPr>
          <w:trHeight w:val="144"/>
        </w:trPr>
        <w:tc>
          <w:tcPr>
            <w:tcW w:w="223" w:type="pct"/>
            <w:vAlign w:val="center"/>
          </w:tcPr>
          <w:p w14:paraId="35FC76F6" w14:textId="77777777" w:rsidR="00AD1C82" w:rsidRPr="00A26BE3" w:rsidRDefault="00AD1C82" w:rsidP="00394534">
            <w:pPr>
              <w:jc w:val="center"/>
              <w:rPr>
                <w:rFonts w:asciiTheme="minorHAnsi" w:hAnsiTheme="minorHAnsi"/>
                <w:sz w:val="18"/>
                <w:szCs w:val="18"/>
              </w:rPr>
            </w:pPr>
            <w:r w:rsidRPr="00A26BE3">
              <w:rPr>
                <w:rFonts w:asciiTheme="minorHAnsi" w:hAnsiTheme="minorHAnsi"/>
                <w:sz w:val="18"/>
                <w:szCs w:val="18"/>
              </w:rPr>
              <w:t>02</w:t>
            </w:r>
          </w:p>
        </w:tc>
        <w:tc>
          <w:tcPr>
            <w:tcW w:w="4777" w:type="pct"/>
            <w:gridSpan w:val="2"/>
            <w:vAlign w:val="center"/>
          </w:tcPr>
          <w:p w14:paraId="35FC76F7" w14:textId="78955B99" w:rsidR="00AD1C82" w:rsidRPr="00A215E8" w:rsidRDefault="00AD1C82" w:rsidP="00AD1C82">
            <w:pPr>
              <w:rPr>
                <w:rFonts w:asciiTheme="minorHAnsi" w:hAnsiTheme="minorHAnsi"/>
                <w:sz w:val="18"/>
                <w:szCs w:val="18"/>
              </w:rPr>
            </w:pPr>
            <w:r>
              <w:rPr>
                <w:rFonts w:asciiTheme="minorHAnsi" w:hAnsiTheme="minorHAnsi"/>
                <w:sz w:val="18"/>
                <w:szCs w:val="18"/>
              </w:rPr>
              <w:t>If method of compliance is by use of smoke testing, s</w:t>
            </w:r>
            <w:r w:rsidRPr="00D148C4">
              <w:rPr>
                <w:rFonts w:asciiTheme="minorHAnsi" w:hAnsiTheme="minorHAnsi"/>
                <w:sz w:val="18"/>
                <w:szCs w:val="18"/>
              </w:rPr>
              <w:t>moke is only emanating from air-handling unit (AHU) cabinet and non</w:t>
            </w:r>
            <w:r w:rsidR="000A3440">
              <w:rPr>
                <w:rFonts w:asciiTheme="minorHAnsi" w:hAnsiTheme="minorHAnsi"/>
                <w:sz w:val="18"/>
                <w:szCs w:val="18"/>
              </w:rPr>
              <w:t>-</w:t>
            </w:r>
            <w:r w:rsidRPr="00D148C4">
              <w:rPr>
                <w:rFonts w:asciiTheme="minorHAnsi" w:hAnsiTheme="minorHAnsi"/>
                <w:sz w:val="18"/>
                <w:szCs w:val="18"/>
              </w:rPr>
              <w:t>accessible portions of the duct system</w:t>
            </w:r>
          </w:p>
        </w:tc>
      </w:tr>
      <w:tr w:rsidR="00AD1C82" w:rsidRPr="00A26BE3" w14:paraId="35FC76FB" w14:textId="77777777" w:rsidTr="00AD1C82">
        <w:trPr>
          <w:trHeight w:val="144"/>
        </w:trPr>
        <w:tc>
          <w:tcPr>
            <w:tcW w:w="223" w:type="pct"/>
            <w:vAlign w:val="center"/>
          </w:tcPr>
          <w:p w14:paraId="35FC76F9" w14:textId="77777777" w:rsidR="00AD1C82" w:rsidRPr="00A26BE3" w:rsidRDefault="00AD1C82" w:rsidP="00394534">
            <w:pPr>
              <w:jc w:val="center"/>
              <w:rPr>
                <w:rFonts w:asciiTheme="minorHAnsi" w:hAnsiTheme="minorHAnsi"/>
                <w:sz w:val="18"/>
                <w:szCs w:val="18"/>
              </w:rPr>
            </w:pPr>
            <w:r w:rsidRPr="00A26BE3">
              <w:rPr>
                <w:rFonts w:asciiTheme="minorHAnsi" w:hAnsiTheme="minorHAnsi"/>
                <w:sz w:val="18"/>
                <w:szCs w:val="18"/>
              </w:rPr>
              <w:t>03</w:t>
            </w:r>
          </w:p>
        </w:tc>
        <w:tc>
          <w:tcPr>
            <w:tcW w:w="4777" w:type="pct"/>
            <w:gridSpan w:val="2"/>
            <w:vAlign w:val="center"/>
          </w:tcPr>
          <w:p w14:paraId="35FC76FA" w14:textId="77777777" w:rsidR="00AD1C82" w:rsidRPr="00A215E8" w:rsidRDefault="00AD1C82" w:rsidP="00A26BE3">
            <w:pPr>
              <w:rPr>
                <w:rFonts w:asciiTheme="minorHAnsi" w:hAnsiTheme="minorHAnsi"/>
                <w:b/>
                <w:sz w:val="18"/>
                <w:szCs w:val="18"/>
              </w:rPr>
            </w:pPr>
            <w:r w:rsidRPr="00A215E8">
              <w:rPr>
                <w:rFonts w:asciiTheme="minorHAnsi" w:hAnsiTheme="minorHAnsi"/>
                <w:sz w:val="18"/>
                <w:szCs w:val="18"/>
              </w:rPr>
              <w:t xml:space="preserve">System was tested in its normal operation condition.  </w:t>
            </w:r>
          </w:p>
        </w:tc>
      </w:tr>
      <w:tr w:rsidR="00AD1C82" w:rsidRPr="00A26BE3" w14:paraId="35FC76FE" w14:textId="77777777" w:rsidTr="00AD1C82">
        <w:trPr>
          <w:trHeight w:val="144"/>
        </w:trPr>
        <w:tc>
          <w:tcPr>
            <w:tcW w:w="223" w:type="pct"/>
            <w:vAlign w:val="center"/>
          </w:tcPr>
          <w:p w14:paraId="35FC76FC" w14:textId="77777777" w:rsidR="00AD1C82" w:rsidRPr="00A26BE3" w:rsidRDefault="00AD1C82" w:rsidP="00394534">
            <w:pPr>
              <w:jc w:val="center"/>
              <w:rPr>
                <w:rFonts w:asciiTheme="minorHAnsi" w:hAnsiTheme="minorHAnsi"/>
                <w:sz w:val="18"/>
                <w:szCs w:val="18"/>
              </w:rPr>
            </w:pPr>
            <w:r>
              <w:rPr>
                <w:rFonts w:asciiTheme="minorHAnsi" w:hAnsiTheme="minorHAnsi"/>
                <w:sz w:val="18"/>
                <w:szCs w:val="18"/>
              </w:rPr>
              <w:t>04</w:t>
            </w:r>
          </w:p>
        </w:tc>
        <w:tc>
          <w:tcPr>
            <w:tcW w:w="4777" w:type="pct"/>
            <w:gridSpan w:val="2"/>
            <w:vAlign w:val="center"/>
          </w:tcPr>
          <w:p w14:paraId="35FC76FD" w14:textId="77777777" w:rsidR="00AD1C82" w:rsidRPr="00A215E8" w:rsidRDefault="00AD1C82" w:rsidP="00A26BE3">
            <w:pPr>
              <w:rPr>
                <w:rFonts w:asciiTheme="minorHAnsi" w:hAnsiTheme="minorHAnsi"/>
                <w:b/>
                <w:sz w:val="18"/>
                <w:szCs w:val="18"/>
              </w:rPr>
            </w:pPr>
            <w:r w:rsidRPr="00A215E8">
              <w:rPr>
                <w:rFonts w:asciiTheme="minorHAnsi" w:hAnsiTheme="minorHAnsi"/>
                <w:bCs/>
                <w:sz w:val="18"/>
                <w:szCs w:val="18"/>
              </w:rPr>
              <w:t>All</w:t>
            </w:r>
            <w:r w:rsidRPr="00A215E8">
              <w:rPr>
                <w:rFonts w:asciiTheme="minorHAnsi" w:hAnsiTheme="minorHAnsi"/>
                <w:sz w:val="18"/>
                <w:szCs w:val="18"/>
              </w:rPr>
              <w:t xml:space="preserve"> supply and return register boots sealed to the surrounding material.</w:t>
            </w:r>
          </w:p>
        </w:tc>
      </w:tr>
      <w:tr w:rsidR="00AD1C82" w:rsidRPr="00A26BE3" w14:paraId="35FC7701" w14:textId="77777777" w:rsidTr="00AD1C82">
        <w:trPr>
          <w:trHeight w:val="144"/>
        </w:trPr>
        <w:tc>
          <w:tcPr>
            <w:tcW w:w="223" w:type="pct"/>
            <w:vAlign w:val="center"/>
          </w:tcPr>
          <w:p w14:paraId="35FC76FF" w14:textId="77777777" w:rsidR="00AD1C82" w:rsidRPr="00A26BE3" w:rsidRDefault="00AD1C82" w:rsidP="00394534">
            <w:pPr>
              <w:jc w:val="center"/>
              <w:rPr>
                <w:rFonts w:asciiTheme="minorHAnsi" w:hAnsiTheme="minorHAnsi"/>
                <w:sz w:val="18"/>
                <w:szCs w:val="18"/>
              </w:rPr>
            </w:pPr>
            <w:r>
              <w:rPr>
                <w:rFonts w:asciiTheme="minorHAnsi" w:hAnsiTheme="minorHAnsi"/>
                <w:sz w:val="18"/>
                <w:szCs w:val="18"/>
              </w:rPr>
              <w:t>05</w:t>
            </w:r>
          </w:p>
        </w:tc>
        <w:tc>
          <w:tcPr>
            <w:tcW w:w="4777" w:type="pct"/>
            <w:gridSpan w:val="2"/>
            <w:vAlign w:val="center"/>
          </w:tcPr>
          <w:p w14:paraId="35FC7700" w14:textId="77777777" w:rsidR="00AD1C82" w:rsidRPr="00A215E8" w:rsidRDefault="00AD1C82" w:rsidP="00A26BE3">
            <w:pPr>
              <w:rPr>
                <w:rFonts w:asciiTheme="minorHAnsi" w:hAnsiTheme="minorHAnsi"/>
                <w:b/>
                <w:sz w:val="18"/>
                <w:szCs w:val="18"/>
              </w:rPr>
            </w:pPr>
            <w:r w:rsidRPr="00A215E8">
              <w:rPr>
                <w:rFonts w:asciiTheme="minorHAnsi" w:hAnsiTheme="minorHAnsi"/>
                <w:sz w:val="18"/>
                <w:szCs w:val="18"/>
              </w:rPr>
              <w:t>Cloth backed rubber adhesive duct tape may not be used as the primary air sealing method for duct connections.</w:t>
            </w:r>
          </w:p>
        </w:tc>
      </w:tr>
      <w:tr w:rsidR="00AD1C82" w:rsidRPr="00A26BE3" w14:paraId="35FC7704" w14:textId="77777777" w:rsidTr="00AD1C82">
        <w:trPr>
          <w:trHeight w:val="144"/>
        </w:trPr>
        <w:tc>
          <w:tcPr>
            <w:tcW w:w="223" w:type="pct"/>
            <w:vAlign w:val="center"/>
          </w:tcPr>
          <w:p w14:paraId="35FC7702" w14:textId="77777777" w:rsidR="00AD1C82" w:rsidRPr="00A26BE3" w:rsidRDefault="00AD1C82" w:rsidP="00394534">
            <w:pPr>
              <w:jc w:val="center"/>
              <w:rPr>
                <w:rFonts w:asciiTheme="minorHAnsi" w:hAnsiTheme="minorHAnsi"/>
                <w:sz w:val="18"/>
                <w:szCs w:val="18"/>
              </w:rPr>
            </w:pPr>
            <w:r>
              <w:rPr>
                <w:rFonts w:asciiTheme="minorHAnsi" w:hAnsiTheme="minorHAnsi"/>
                <w:sz w:val="18"/>
                <w:szCs w:val="18"/>
              </w:rPr>
              <w:t>06</w:t>
            </w:r>
          </w:p>
        </w:tc>
        <w:tc>
          <w:tcPr>
            <w:tcW w:w="4777" w:type="pct"/>
            <w:gridSpan w:val="2"/>
            <w:vAlign w:val="center"/>
          </w:tcPr>
          <w:p w14:paraId="35FC7703" w14:textId="77777777" w:rsidR="00AD1C82" w:rsidRPr="00A215E8" w:rsidRDefault="00AD1C82" w:rsidP="00A26BE3">
            <w:pPr>
              <w:rPr>
                <w:rFonts w:asciiTheme="minorHAnsi" w:hAnsiTheme="minorHAnsi"/>
                <w:sz w:val="18"/>
                <w:szCs w:val="18"/>
              </w:rPr>
            </w:pPr>
            <w:r w:rsidRPr="00A215E8">
              <w:rPr>
                <w:rFonts w:asciiTheme="minorHAnsi" w:hAnsiTheme="minorHAnsi"/>
                <w:sz w:val="18"/>
                <w:szCs w:val="18"/>
              </w:rPr>
              <w:t>All connection points between the air handler and the supply and return plenums are completely sealed.</w:t>
            </w:r>
          </w:p>
        </w:tc>
      </w:tr>
      <w:tr w:rsidR="00AD1C82" w:rsidRPr="00A26BE3" w14:paraId="35FC770B" w14:textId="77777777" w:rsidTr="005D4F47">
        <w:tblPrEx>
          <w:tblCellMar>
            <w:left w:w="108" w:type="dxa"/>
            <w:right w:w="108" w:type="dxa"/>
          </w:tblCellMar>
          <w:tblLook w:val="00A0" w:firstRow="1" w:lastRow="0" w:firstColumn="1" w:lastColumn="0" w:noHBand="0" w:noVBand="0"/>
        </w:tblPrEx>
        <w:trPr>
          <w:cantSplit/>
          <w:trHeight w:val="144"/>
        </w:trPr>
        <w:tc>
          <w:tcPr>
            <w:tcW w:w="223" w:type="pct"/>
            <w:vAlign w:val="center"/>
          </w:tcPr>
          <w:p w14:paraId="35FC7705" w14:textId="77777777" w:rsidR="00AD1C82" w:rsidRPr="00A26BE3" w:rsidRDefault="00AD1C82" w:rsidP="00AD1C82">
            <w:pPr>
              <w:jc w:val="center"/>
              <w:rPr>
                <w:rFonts w:asciiTheme="minorHAnsi" w:hAnsiTheme="minorHAnsi"/>
                <w:sz w:val="18"/>
                <w:szCs w:val="18"/>
              </w:rPr>
            </w:pPr>
            <w:r w:rsidRPr="00A26BE3">
              <w:rPr>
                <w:rFonts w:asciiTheme="minorHAnsi" w:hAnsiTheme="minorHAnsi"/>
                <w:sz w:val="18"/>
                <w:szCs w:val="18"/>
              </w:rPr>
              <w:t>0</w:t>
            </w:r>
            <w:r>
              <w:rPr>
                <w:rFonts w:asciiTheme="minorHAnsi" w:hAnsiTheme="minorHAnsi"/>
                <w:sz w:val="18"/>
                <w:szCs w:val="18"/>
              </w:rPr>
              <w:t>7</w:t>
            </w:r>
          </w:p>
        </w:tc>
        <w:tc>
          <w:tcPr>
            <w:tcW w:w="1258" w:type="pct"/>
            <w:vAlign w:val="center"/>
          </w:tcPr>
          <w:p w14:paraId="35FC7706" w14:textId="77777777" w:rsidR="00AD1C82" w:rsidRPr="00A26BE3" w:rsidRDefault="00AD1C82" w:rsidP="00A26BE3">
            <w:pPr>
              <w:rPr>
                <w:rFonts w:asciiTheme="minorHAnsi" w:hAnsiTheme="minorHAnsi"/>
                <w:sz w:val="18"/>
                <w:szCs w:val="18"/>
              </w:rPr>
            </w:pPr>
            <w:r w:rsidRPr="00A26BE3">
              <w:rPr>
                <w:rFonts w:asciiTheme="minorHAnsi" w:hAnsiTheme="minorHAnsi"/>
                <w:sz w:val="18"/>
                <w:szCs w:val="18"/>
              </w:rPr>
              <w:t>Verification Status:</w:t>
            </w:r>
          </w:p>
        </w:tc>
        <w:tc>
          <w:tcPr>
            <w:tcW w:w="3519" w:type="pct"/>
            <w:vAlign w:val="center"/>
          </w:tcPr>
          <w:p w14:paraId="35FC7707" w14:textId="77777777" w:rsidR="00AD1C82" w:rsidRPr="00A26BE3" w:rsidRDefault="00AD1C82" w:rsidP="00A26BE3">
            <w:pPr>
              <w:rPr>
                <w:rFonts w:asciiTheme="minorHAnsi" w:hAnsiTheme="minorHAnsi"/>
                <w:sz w:val="18"/>
                <w:szCs w:val="18"/>
              </w:rPr>
            </w:pPr>
            <w:r w:rsidRPr="00A26BE3">
              <w:rPr>
                <w:rFonts w:asciiTheme="minorHAnsi" w:hAnsiTheme="minorHAnsi"/>
                <w:sz w:val="18"/>
                <w:szCs w:val="18"/>
              </w:rPr>
              <w:t>&lt;&lt;user pick from list:</w:t>
            </w:r>
          </w:p>
          <w:p w14:paraId="35FC7708" w14:textId="77777777" w:rsidR="00AD1C82" w:rsidRPr="00A26BE3" w:rsidRDefault="00AD1C82" w:rsidP="00A26BE3">
            <w:pPr>
              <w:tabs>
                <w:tab w:val="left" w:pos="356"/>
              </w:tabs>
              <w:rPr>
                <w:rFonts w:asciiTheme="minorHAnsi" w:hAnsiTheme="minorHAnsi"/>
                <w:sz w:val="18"/>
                <w:szCs w:val="18"/>
              </w:rPr>
            </w:pPr>
            <w:r w:rsidRPr="00A26BE3">
              <w:rPr>
                <w:rFonts w:asciiTheme="minorHAnsi" w:hAnsiTheme="minorHAnsi"/>
                <w:sz w:val="18"/>
                <w:szCs w:val="18"/>
              </w:rPr>
              <w:t>*** Pass - all applicable requirements are met; or</w:t>
            </w:r>
          </w:p>
          <w:p w14:paraId="35FC7709" w14:textId="77777777" w:rsidR="00AD1C82" w:rsidRPr="00A26BE3" w:rsidRDefault="00AD1C82" w:rsidP="00A26BE3">
            <w:pPr>
              <w:tabs>
                <w:tab w:val="left" w:pos="356"/>
              </w:tabs>
              <w:ind w:left="356" w:hanging="356"/>
              <w:rPr>
                <w:rFonts w:asciiTheme="minorHAnsi" w:hAnsiTheme="minorHAnsi"/>
                <w:sz w:val="18"/>
                <w:szCs w:val="18"/>
              </w:rPr>
            </w:pPr>
            <w:r w:rsidRPr="00A26BE3">
              <w:rPr>
                <w:rFonts w:asciiTheme="minorHAnsi" w:hAnsiTheme="minorHAnsi"/>
                <w:sz w:val="18"/>
                <w:szCs w:val="18"/>
              </w:rPr>
              <w:t>*** Fail - one or more applicable requirements are not met. Enter reason for failure in corrections notes field below; or</w:t>
            </w:r>
          </w:p>
          <w:p w14:paraId="35FC770A" w14:textId="77777777" w:rsidR="00AD1C82" w:rsidRPr="00A26BE3" w:rsidRDefault="00AD1C82" w:rsidP="00A26BE3">
            <w:pPr>
              <w:tabs>
                <w:tab w:val="left" w:pos="366"/>
              </w:tabs>
              <w:rPr>
                <w:rFonts w:asciiTheme="minorHAnsi" w:hAnsiTheme="minorHAnsi"/>
                <w:sz w:val="18"/>
                <w:szCs w:val="18"/>
              </w:rPr>
            </w:pPr>
            <w:r w:rsidRPr="00A26BE3">
              <w:rPr>
                <w:rFonts w:asciiTheme="minorHAnsi" w:hAnsiTheme="minorHAnsi"/>
                <w:sz w:val="18"/>
                <w:szCs w:val="18"/>
              </w:rPr>
              <w:t>*** All n/a - This entire table is not applicable</w:t>
            </w:r>
          </w:p>
        </w:tc>
      </w:tr>
      <w:tr w:rsidR="00AD1C82" w:rsidRPr="00A26BE3" w14:paraId="35FC770F" w14:textId="77777777" w:rsidTr="005D4F47">
        <w:tblPrEx>
          <w:tblCellMar>
            <w:left w:w="108" w:type="dxa"/>
            <w:right w:w="108" w:type="dxa"/>
          </w:tblCellMar>
          <w:tblLook w:val="00A0" w:firstRow="1" w:lastRow="0" w:firstColumn="1" w:lastColumn="0" w:noHBand="0" w:noVBand="0"/>
        </w:tblPrEx>
        <w:trPr>
          <w:cantSplit/>
          <w:trHeight w:val="144"/>
        </w:trPr>
        <w:tc>
          <w:tcPr>
            <w:tcW w:w="223" w:type="pct"/>
            <w:vAlign w:val="center"/>
          </w:tcPr>
          <w:p w14:paraId="35FC770C" w14:textId="77777777" w:rsidR="00AD1C82" w:rsidRPr="00A26BE3" w:rsidRDefault="00AD1C82" w:rsidP="00AD1C82">
            <w:pPr>
              <w:jc w:val="center"/>
              <w:rPr>
                <w:rFonts w:asciiTheme="minorHAnsi" w:hAnsiTheme="minorHAnsi"/>
                <w:sz w:val="18"/>
                <w:szCs w:val="18"/>
              </w:rPr>
            </w:pPr>
            <w:r w:rsidRPr="00A26BE3">
              <w:rPr>
                <w:rFonts w:asciiTheme="minorHAnsi" w:hAnsiTheme="minorHAnsi"/>
                <w:sz w:val="18"/>
                <w:szCs w:val="18"/>
              </w:rPr>
              <w:t>0</w:t>
            </w:r>
            <w:r>
              <w:rPr>
                <w:rFonts w:asciiTheme="minorHAnsi" w:hAnsiTheme="minorHAnsi"/>
                <w:sz w:val="18"/>
                <w:szCs w:val="18"/>
              </w:rPr>
              <w:t>8</w:t>
            </w:r>
          </w:p>
        </w:tc>
        <w:tc>
          <w:tcPr>
            <w:tcW w:w="1258" w:type="pct"/>
            <w:vAlign w:val="center"/>
          </w:tcPr>
          <w:p w14:paraId="35FC770D" w14:textId="77777777" w:rsidR="00AD1C82" w:rsidRPr="00A26BE3" w:rsidRDefault="00AD1C82" w:rsidP="00A26BE3">
            <w:pPr>
              <w:rPr>
                <w:rFonts w:asciiTheme="minorHAnsi" w:hAnsiTheme="minorHAnsi"/>
                <w:sz w:val="18"/>
                <w:szCs w:val="18"/>
              </w:rPr>
            </w:pPr>
            <w:r w:rsidRPr="00A26BE3">
              <w:rPr>
                <w:rFonts w:asciiTheme="minorHAnsi" w:hAnsiTheme="minorHAnsi"/>
                <w:sz w:val="18"/>
                <w:szCs w:val="18"/>
              </w:rPr>
              <w:t xml:space="preserve">Correction Notes: </w:t>
            </w:r>
          </w:p>
        </w:tc>
        <w:tc>
          <w:tcPr>
            <w:tcW w:w="3519" w:type="pct"/>
            <w:vAlign w:val="center"/>
          </w:tcPr>
          <w:p w14:paraId="35FC770E" w14:textId="77777777" w:rsidR="00AD1C82" w:rsidRPr="00A26BE3" w:rsidRDefault="00AD1C82" w:rsidP="00A26BE3">
            <w:pPr>
              <w:rPr>
                <w:rFonts w:asciiTheme="minorHAnsi" w:hAnsiTheme="minorHAnsi"/>
                <w:sz w:val="18"/>
                <w:szCs w:val="18"/>
              </w:rPr>
            </w:pPr>
            <w:r w:rsidRPr="00A26BE3">
              <w:rPr>
                <w:rFonts w:asciiTheme="minorHAnsi" w:hAnsiTheme="minorHAnsi"/>
                <w:sz w:val="18"/>
                <w:szCs w:val="18"/>
              </w:rPr>
              <w:t>&lt;&lt;if Verification Status= Fail, then text entry in this Corrections Notes field is required;  user input text&gt;&gt;</w:t>
            </w:r>
          </w:p>
        </w:tc>
      </w:tr>
      <w:tr w:rsidR="00AD1C82" w:rsidRPr="00A26BE3" w14:paraId="35FC7711" w14:textId="77777777" w:rsidTr="00A26BE3">
        <w:tblPrEx>
          <w:tblCellMar>
            <w:left w:w="108" w:type="dxa"/>
            <w:right w:w="108" w:type="dxa"/>
          </w:tblCellMar>
          <w:tblLook w:val="00A0" w:firstRow="1" w:lastRow="0" w:firstColumn="1" w:lastColumn="0" w:noHBand="0" w:noVBand="0"/>
        </w:tblPrEx>
        <w:trPr>
          <w:cantSplit/>
          <w:trHeight w:val="144"/>
        </w:trPr>
        <w:tc>
          <w:tcPr>
            <w:tcW w:w="5000" w:type="pct"/>
            <w:gridSpan w:val="3"/>
          </w:tcPr>
          <w:p w14:paraId="35FC7710" w14:textId="77777777" w:rsidR="00AD1C82" w:rsidRPr="001F4EAD" w:rsidRDefault="00AD1C82" w:rsidP="00A26BE3">
            <w:pPr>
              <w:rPr>
                <w:rFonts w:asciiTheme="minorHAnsi" w:hAnsiTheme="minorHAnsi"/>
                <w:b/>
                <w:sz w:val="18"/>
                <w:szCs w:val="18"/>
              </w:rPr>
            </w:pPr>
            <w:r w:rsidRPr="001F4EAD">
              <w:rPr>
                <w:rFonts w:asciiTheme="minorHAnsi" w:hAnsi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35FC7712" w14:textId="77777777" w:rsidR="00A26BE3" w:rsidRDefault="00A26BE3" w:rsidP="00756AD5">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
        <w:gridCol w:w="10540"/>
      </w:tblGrid>
      <w:tr w:rsidR="00A26BE3" w:rsidRPr="00A26BE3" w14:paraId="35FC7717" w14:textId="77777777" w:rsidTr="00A26BE3">
        <w:trPr>
          <w:cantSplit/>
          <w:trHeight w:val="432"/>
        </w:trPr>
        <w:tc>
          <w:tcPr>
            <w:tcW w:w="5000" w:type="pct"/>
            <w:gridSpan w:val="2"/>
            <w:vAlign w:val="center"/>
          </w:tcPr>
          <w:p w14:paraId="35FC7715" w14:textId="547463BC" w:rsidR="00A26BE3" w:rsidRPr="00A26BE3" w:rsidRDefault="00A26BE3" w:rsidP="002C21F9">
            <w:pPr>
              <w:keepNext/>
              <w:rPr>
                <w:rFonts w:ascii="Calibri" w:hAnsi="Calibri"/>
                <w:b/>
                <w:sz w:val="18"/>
                <w:szCs w:val="18"/>
              </w:rPr>
            </w:pPr>
            <w:r w:rsidRPr="000A3440">
              <w:rPr>
                <w:rFonts w:ascii="Calibri" w:hAnsi="Calibri"/>
                <w:b/>
                <w:sz w:val="20"/>
                <w:szCs w:val="18"/>
              </w:rPr>
              <w:t>D. Determination of HERS Verification Compliance</w:t>
            </w:r>
          </w:p>
          <w:p w14:paraId="35FC7716" w14:textId="77777777" w:rsidR="00A26BE3" w:rsidRPr="00A26BE3" w:rsidRDefault="00A26BE3" w:rsidP="002C21F9">
            <w:pPr>
              <w:keepNext/>
              <w:rPr>
                <w:rFonts w:ascii="Calibri" w:hAnsi="Calibri"/>
                <w:sz w:val="18"/>
                <w:szCs w:val="18"/>
              </w:rPr>
            </w:pPr>
            <w:r w:rsidRPr="00A26BE3">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A26BE3" w:rsidRPr="00A26BE3" w14:paraId="35FC771A" w14:textId="77777777" w:rsidTr="00A26BE3">
        <w:trPr>
          <w:cantSplit/>
          <w:trHeight w:val="144"/>
        </w:trPr>
        <w:tc>
          <w:tcPr>
            <w:tcW w:w="216" w:type="pct"/>
            <w:vAlign w:val="center"/>
          </w:tcPr>
          <w:p w14:paraId="35FC7718" w14:textId="77777777" w:rsidR="00A26BE3" w:rsidRPr="00F5195D" w:rsidDel="00C76C40" w:rsidRDefault="00A26BE3" w:rsidP="00A26BE3">
            <w:pPr>
              <w:keepNext/>
              <w:jc w:val="center"/>
              <w:rPr>
                <w:rFonts w:asciiTheme="minorHAnsi" w:hAnsiTheme="minorHAnsi"/>
                <w:sz w:val="18"/>
                <w:szCs w:val="18"/>
              </w:rPr>
            </w:pPr>
            <w:r w:rsidRPr="00F5195D">
              <w:rPr>
                <w:rFonts w:asciiTheme="minorHAnsi" w:hAnsiTheme="minorHAnsi"/>
                <w:sz w:val="18"/>
                <w:szCs w:val="18"/>
              </w:rPr>
              <w:t>01</w:t>
            </w:r>
          </w:p>
        </w:tc>
        <w:tc>
          <w:tcPr>
            <w:tcW w:w="4784" w:type="pct"/>
            <w:vAlign w:val="center"/>
          </w:tcPr>
          <w:p w14:paraId="35FC7719" w14:textId="77777777" w:rsidR="00A26BE3" w:rsidRPr="00A26BE3" w:rsidRDefault="00A26BE3" w:rsidP="00F5195D">
            <w:pPr>
              <w:keepNext/>
              <w:rPr>
                <w:rFonts w:ascii="Calibri" w:hAnsi="Calibri"/>
                <w:sz w:val="18"/>
                <w:szCs w:val="18"/>
              </w:rPr>
            </w:pPr>
            <w:r w:rsidRPr="00A26BE3">
              <w:rPr>
                <w:rFonts w:ascii="Calibri" w:hAnsi="Calibri"/>
                <w:sz w:val="18"/>
                <w:szCs w:val="18"/>
              </w:rPr>
              <w:t>&lt;&lt;if B</w:t>
            </w:r>
            <w:r w:rsidR="00AD1C82">
              <w:rPr>
                <w:rFonts w:ascii="Calibri" w:hAnsi="Calibri"/>
                <w:sz w:val="18"/>
                <w:szCs w:val="18"/>
              </w:rPr>
              <w:t>07</w:t>
            </w:r>
            <w:r w:rsidRPr="00A26BE3">
              <w:rPr>
                <w:rFonts w:ascii="Calibri" w:hAnsi="Calibri"/>
                <w:sz w:val="18"/>
                <w:szCs w:val="18"/>
              </w:rPr>
              <w:t xml:space="preserve"> = </w:t>
            </w:r>
            <w:r w:rsidR="00AD1C82" w:rsidRPr="00D148C4">
              <w:rPr>
                <w:rFonts w:asciiTheme="minorHAnsi" w:hAnsiTheme="minorHAnsi"/>
                <w:sz w:val="18"/>
                <w:szCs w:val="18"/>
              </w:rPr>
              <w:t>system passes leakage test</w:t>
            </w:r>
            <w:r w:rsidR="00F5195D">
              <w:rPr>
                <w:rFonts w:asciiTheme="minorHAnsi" w:hAnsiTheme="minorHAnsi"/>
                <w:sz w:val="18"/>
                <w:szCs w:val="18"/>
              </w:rPr>
              <w:t>;</w:t>
            </w:r>
            <w:r w:rsidR="00AD1C82">
              <w:rPr>
                <w:rFonts w:asciiTheme="minorHAnsi" w:hAnsiTheme="minorHAnsi"/>
                <w:sz w:val="18"/>
                <w:szCs w:val="18"/>
              </w:rPr>
              <w:t xml:space="preserve"> or B07 = </w:t>
            </w:r>
            <w:r w:rsidR="00AD1C82" w:rsidRPr="00D148C4">
              <w:rPr>
                <w:rFonts w:asciiTheme="minorHAnsi" w:hAnsiTheme="minorHAnsi"/>
                <w:sz w:val="18"/>
                <w:szCs w:val="18"/>
              </w:rPr>
              <w:t xml:space="preserve">System </w:t>
            </w:r>
            <w:r w:rsidR="00AD1C82">
              <w:rPr>
                <w:rFonts w:asciiTheme="minorHAnsi" w:hAnsiTheme="minorHAnsi"/>
                <w:sz w:val="18"/>
                <w:szCs w:val="18"/>
              </w:rPr>
              <w:t xml:space="preserve">is complying </w:t>
            </w:r>
            <w:r w:rsidR="00AD1C82" w:rsidRPr="00D148C4">
              <w:rPr>
                <w:rFonts w:asciiTheme="minorHAnsi" w:hAnsiTheme="minorHAnsi"/>
                <w:sz w:val="18"/>
                <w:szCs w:val="18"/>
              </w:rPr>
              <w:t>using smoke test of an altered HVAC system in an existing building</w:t>
            </w:r>
            <w:r w:rsidRPr="00A26BE3">
              <w:rPr>
                <w:rFonts w:ascii="Calibri" w:hAnsi="Calibri"/>
                <w:sz w:val="18"/>
                <w:szCs w:val="18"/>
              </w:rPr>
              <w:t>; and C0</w:t>
            </w:r>
            <w:r w:rsidR="00F5195D">
              <w:rPr>
                <w:rFonts w:ascii="Calibri" w:hAnsi="Calibri"/>
                <w:sz w:val="18"/>
                <w:szCs w:val="18"/>
              </w:rPr>
              <w:t>7</w:t>
            </w:r>
            <w:r w:rsidRPr="00A26BE3">
              <w:rPr>
                <w:rFonts w:ascii="Calibri" w:hAnsi="Calibri"/>
                <w:sz w:val="18"/>
                <w:szCs w:val="18"/>
              </w:rPr>
              <w:t xml:space="preserve"> = Pass or All n/a then display: Complies: All specified verification protocol requirements on this document are met; else display: Does not comply: One or more specified verification protocol requirements on this document are not met&gt;&gt;</w:t>
            </w:r>
          </w:p>
        </w:tc>
      </w:tr>
    </w:tbl>
    <w:p w14:paraId="35FC771B" w14:textId="77777777" w:rsidR="00A26BE3" w:rsidRDefault="00A26BE3" w:rsidP="00756AD5">
      <w:pPr>
        <w:rPr>
          <w:rFonts w:asciiTheme="minorHAnsi" w:hAnsiTheme="minorHAnsi"/>
          <w:sz w:val="18"/>
          <w:szCs w:val="18"/>
        </w:rPr>
      </w:pPr>
    </w:p>
    <w:p w14:paraId="35FC771C" w14:textId="77777777" w:rsidR="000629A3" w:rsidRPr="003F2ABE" w:rsidRDefault="000629A3" w:rsidP="00756AD5">
      <w:pPr>
        <w:rPr>
          <w:rFonts w:asciiTheme="minorHAnsi" w:hAnsiTheme="minorHAnsi"/>
          <w:sz w:val="18"/>
          <w:szCs w:val="18"/>
        </w:rPr>
      </w:pPr>
    </w:p>
    <w:p w14:paraId="35FC771D" w14:textId="77777777" w:rsidR="009B403E" w:rsidRDefault="009B403E">
      <w:pPr>
        <w:rPr>
          <w:rFonts w:asciiTheme="minorHAnsi" w:hAnsiTheme="minorHAnsi"/>
          <w:sz w:val="22"/>
          <w:szCs w:val="18"/>
        </w:rPr>
      </w:pPr>
    </w:p>
    <w:p w14:paraId="35FC771E" w14:textId="77777777" w:rsidR="00C56D90" w:rsidRPr="003F2ABE" w:rsidDel="00F77AD4" w:rsidRDefault="00C56D90" w:rsidP="00756AD5">
      <w:pPr>
        <w:rPr>
          <w:rFonts w:asciiTheme="minorHAnsi" w:hAnsiTheme="minorHAnsi"/>
          <w:sz w:val="18"/>
          <w:szCs w:val="18"/>
        </w:rPr>
      </w:pPr>
    </w:p>
    <w:p w14:paraId="35FC771F" w14:textId="77777777" w:rsidR="005F4DEA" w:rsidRPr="003F2ABE" w:rsidRDefault="005F4DEA" w:rsidP="00E05304">
      <w:pPr>
        <w:rPr>
          <w:rFonts w:asciiTheme="minorHAnsi" w:hAnsiTheme="minorHAnsi"/>
          <w:sz w:val="18"/>
          <w:szCs w:val="18"/>
        </w:rPr>
      </w:pPr>
    </w:p>
    <w:sectPr w:rsidR="005F4DEA" w:rsidRPr="003F2ABE" w:rsidSect="005F4DEA">
      <w:headerReference w:type="even" r:id="rId20"/>
      <w:headerReference w:type="default" r:id="rId21"/>
      <w:footerReference w:type="default" r:id="rId22"/>
      <w:headerReference w:type="first" r:id="rId23"/>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FA073" w14:textId="77777777" w:rsidR="004D691D" w:rsidRDefault="004D691D">
      <w:r>
        <w:separator/>
      </w:r>
    </w:p>
  </w:endnote>
  <w:endnote w:type="continuationSeparator" w:id="0">
    <w:p w14:paraId="3951088D" w14:textId="77777777" w:rsidR="004D691D" w:rsidRDefault="004D691D">
      <w:r>
        <w:continuationSeparator/>
      </w:r>
    </w:p>
  </w:endnote>
  <w:endnote w:type="continuationNotice" w:id="1">
    <w:p w14:paraId="4AF4A838" w14:textId="77777777" w:rsidR="004D691D" w:rsidRDefault="004D69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7D2ED" w14:textId="77777777" w:rsidR="004D691D" w:rsidRDefault="004D69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773B" w14:textId="77777777" w:rsidR="004D691D" w:rsidRPr="00A26BE3" w:rsidRDefault="004D691D" w:rsidP="00A26BE3">
    <w:pPr>
      <w:pBdr>
        <w:top w:val="single" w:sz="4" w:space="1" w:color="auto"/>
      </w:pBdr>
      <w:tabs>
        <w:tab w:val="center" w:pos="4320"/>
        <w:tab w:val="right" w:pos="10620"/>
      </w:tabs>
      <w:rPr>
        <w:rFonts w:asciiTheme="minorHAnsi" w:hAnsiTheme="minorHAnsi"/>
        <w:sz w:val="20"/>
        <w:szCs w:val="20"/>
      </w:rPr>
    </w:pPr>
    <w:r w:rsidRPr="00A26BE3">
      <w:rPr>
        <w:rFonts w:asciiTheme="minorHAnsi" w:hAnsiTheme="minorHAnsi"/>
        <w:sz w:val="20"/>
        <w:szCs w:val="20"/>
      </w:rPr>
      <w:t xml:space="preserve">Registration Number:                                                           Registration Date/Time:                                           HERS Provider:                       </w:t>
    </w:r>
  </w:p>
  <w:p w14:paraId="35FC773C" w14:textId="16D6DDFF" w:rsidR="004D691D" w:rsidRPr="00A26BE3" w:rsidRDefault="004D691D" w:rsidP="00A26BE3">
    <w:pPr>
      <w:pBdr>
        <w:top w:val="single" w:sz="4" w:space="1" w:color="auto"/>
      </w:pBdr>
      <w:tabs>
        <w:tab w:val="center" w:pos="4320"/>
        <w:tab w:val="right" w:pos="10800"/>
      </w:tabs>
      <w:rPr>
        <w:sz w:val="20"/>
        <w:szCs w:val="20"/>
      </w:rPr>
    </w:pPr>
    <w:r w:rsidRPr="00A26BE3">
      <w:rPr>
        <w:rFonts w:asciiTheme="minorHAnsi" w:hAnsiTheme="minorHAnsi"/>
        <w:sz w:val="20"/>
        <w:szCs w:val="20"/>
      </w:rPr>
      <w:t>CA Building Energy Efficiency Standards - 201</w:t>
    </w:r>
    <w:ins w:id="188" w:author="Wichert, RJ@Energy" w:date="2018-11-20T08:25:00Z">
      <w:r>
        <w:rPr>
          <w:rFonts w:asciiTheme="minorHAnsi" w:hAnsiTheme="minorHAnsi"/>
          <w:sz w:val="20"/>
          <w:szCs w:val="20"/>
        </w:rPr>
        <w:t>9</w:t>
      </w:r>
    </w:ins>
    <w:del w:id="189" w:author="Wichert, RJ@Energy" w:date="2018-11-20T08:25:00Z">
      <w:r w:rsidDel="00F574F5">
        <w:rPr>
          <w:rFonts w:asciiTheme="minorHAnsi" w:hAnsiTheme="minorHAnsi"/>
          <w:sz w:val="20"/>
          <w:szCs w:val="20"/>
        </w:rPr>
        <w:delText>6</w:delText>
      </w:r>
    </w:del>
    <w:r w:rsidRPr="00A26BE3">
      <w:rPr>
        <w:rFonts w:asciiTheme="minorHAnsi" w:hAnsiTheme="minorHAnsi"/>
        <w:sz w:val="20"/>
        <w:szCs w:val="20"/>
      </w:rPr>
      <w:t xml:space="preserve"> Nonresidential Compliance</w:t>
    </w:r>
    <w:r w:rsidRPr="00A26BE3">
      <w:rPr>
        <w:rFonts w:asciiTheme="minorHAnsi" w:hAnsiTheme="minorHAnsi"/>
        <w:sz w:val="20"/>
        <w:szCs w:val="20"/>
      </w:rPr>
      <w:tab/>
    </w:r>
    <w:del w:id="190" w:author="Wichert, RJ@Energy" w:date="2018-11-20T08:25:00Z">
      <w:r w:rsidDel="00F574F5">
        <w:rPr>
          <w:rFonts w:asciiTheme="minorHAnsi" w:hAnsiTheme="minorHAnsi"/>
          <w:sz w:val="20"/>
          <w:szCs w:val="20"/>
        </w:rPr>
        <w:delText>March</w:delText>
      </w:r>
    </w:del>
    <w:ins w:id="191" w:author="Wichert, RJ@Energy" w:date="2018-11-20T08:25:00Z">
      <w:r>
        <w:rPr>
          <w:rFonts w:asciiTheme="minorHAnsi" w:hAnsiTheme="minorHAnsi"/>
          <w:sz w:val="20"/>
          <w:szCs w:val="20"/>
        </w:rPr>
        <w:t>January</w:t>
      </w:r>
    </w:ins>
    <w:r>
      <w:rPr>
        <w:rFonts w:asciiTheme="minorHAnsi" w:hAnsiTheme="minorHAnsi"/>
        <w:sz w:val="20"/>
        <w:szCs w:val="20"/>
      </w:rPr>
      <w:t xml:space="preserve"> 20</w:t>
    </w:r>
    <w:ins w:id="192" w:author="Smith, Alexis@Energy" w:date="2018-11-29T13:36:00Z">
      <w:r>
        <w:rPr>
          <w:rFonts w:asciiTheme="minorHAnsi" w:hAnsiTheme="minorHAnsi"/>
          <w:sz w:val="20"/>
          <w:szCs w:val="20"/>
        </w:rPr>
        <w:t>19</w:t>
      </w:r>
    </w:ins>
    <w:ins w:id="193" w:author="Wichert, RJ@Energy" w:date="2018-11-20T08:25:00Z">
      <w:del w:id="194" w:author="Smith, Alexis@Energy" w:date="2018-11-29T13:36:00Z">
        <w:r w:rsidDel="00347171">
          <w:rPr>
            <w:rFonts w:asciiTheme="minorHAnsi" w:hAnsiTheme="minorHAnsi"/>
            <w:sz w:val="20"/>
            <w:szCs w:val="20"/>
          </w:rPr>
          <w:delText>20</w:delText>
        </w:r>
      </w:del>
    </w:ins>
    <w:del w:id="195" w:author="Wichert, RJ@Energy" w:date="2018-11-20T08:25:00Z">
      <w:r w:rsidDel="00F574F5">
        <w:rPr>
          <w:rFonts w:asciiTheme="minorHAnsi" w:hAnsiTheme="minorHAnsi"/>
          <w:sz w:val="20"/>
          <w:szCs w:val="20"/>
        </w:rPr>
        <w:delText>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370C1" w14:textId="77777777" w:rsidR="004D691D" w:rsidRDefault="004D69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7746" w14:textId="3A678102" w:rsidR="004D691D" w:rsidRPr="00FE346D" w:rsidRDefault="004D691D" w:rsidP="00D473CB">
    <w:pPr>
      <w:pStyle w:val="Footer"/>
    </w:pPr>
    <w:r w:rsidRPr="00FE346D">
      <w:t>CA Building Energy Efficiency Standards - 201</w:t>
    </w:r>
    <w:ins w:id="215" w:author="Wichert, RJ@Energy" w:date="2018-11-20T08:26:00Z">
      <w:r>
        <w:t>9</w:t>
      </w:r>
    </w:ins>
    <w:del w:id="216" w:author="Wichert, RJ@Energy" w:date="2018-11-20T08:26:00Z">
      <w:r w:rsidDel="00F574F5">
        <w:delText>6</w:delText>
      </w:r>
    </w:del>
    <w:r w:rsidRPr="00FE346D">
      <w:t xml:space="preserve"> Nonresidential Compliance</w:t>
    </w:r>
    <w:r w:rsidRPr="00FE346D">
      <w:tab/>
    </w:r>
    <w:del w:id="217" w:author="Wichert, RJ@Energy" w:date="2018-11-20T08:26:00Z">
      <w:r w:rsidDel="00F574F5">
        <w:delText>March</w:delText>
      </w:r>
    </w:del>
    <w:ins w:id="218" w:author="Wichert, RJ@Energy" w:date="2018-11-20T08:26:00Z">
      <w:r>
        <w:t>January</w:t>
      </w:r>
    </w:ins>
    <w:r>
      <w:t xml:space="preserve"> 20</w:t>
    </w:r>
    <w:ins w:id="219" w:author="Smith, Alexis@Energy" w:date="2018-11-29T13:36:00Z">
      <w:r>
        <w:t>19</w:t>
      </w:r>
    </w:ins>
    <w:ins w:id="220" w:author="Wichert, RJ@Energy" w:date="2018-11-20T08:26:00Z">
      <w:del w:id="221" w:author="Smith, Alexis@Energy" w:date="2018-11-29T13:36:00Z">
        <w:r w:rsidDel="00347171">
          <w:delText>20</w:delText>
        </w:r>
      </w:del>
    </w:ins>
    <w:del w:id="222" w:author="Wichert, RJ@Energy" w:date="2018-11-20T08:26:00Z">
      <w:r w:rsidDel="00F574F5">
        <w:delText>16</w:delText>
      </w:r>
    </w:del>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02F80" w14:textId="39542973" w:rsidR="004D691D" w:rsidRPr="00E05304" w:rsidRDefault="004D691D" w:rsidP="00D473CB">
    <w:pPr>
      <w:pStyle w:val="Footer"/>
    </w:pPr>
    <w:r w:rsidRPr="00D161B1">
      <w:t>CA Building Energy Efficiency Standards - 201</w:t>
    </w:r>
    <w:ins w:id="248" w:author="Wichert, RJ@Energy" w:date="2018-11-20T08:26:00Z">
      <w:r>
        <w:t>9</w:t>
      </w:r>
    </w:ins>
    <w:del w:id="249" w:author="Wichert, RJ@Energy" w:date="2018-11-20T08:26:00Z">
      <w:r w:rsidDel="00F574F5">
        <w:delText>6</w:delText>
      </w:r>
    </w:del>
    <w:r w:rsidRPr="00D161B1">
      <w:t xml:space="preserve"> </w:t>
    </w:r>
    <w:r>
      <w:t>Nonr</w:t>
    </w:r>
    <w:r w:rsidRPr="00D161B1">
      <w:t>esidential Compliance</w:t>
    </w:r>
    <w:r w:rsidRPr="00D161B1">
      <w:tab/>
    </w:r>
    <w:del w:id="250" w:author="Wichert, RJ@Energy" w:date="2018-11-20T08:26:00Z">
      <w:r w:rsidDel="00F574F5">
        <w:delText>March</w:delText>
      </w:r>
    </w:del>
    <w:ins w:id="251" w:author="Wichert, RJ@Energy" w:date="2018-11-20T08:26:00Z">
      <w:r>
        <w:t>January</w:t>
      </w:r>
    </w:ins>
    <w:r>
      <w:t xml:space="preserve"> 20</w:t>
    </w:r>
    <w:ins w:id="252" w:author="Smith, Alexis@Energy" w:date="2018-11-29T13:36:00Z">
      <w:r>
        <w:t>19</w:t>
      </w:r>
    </w:ins>
    <w:ins w:id="253" w:author="Wichert, RJ@Energy" w:date="2018-11-20T08:26:00Z">
      <w:del w:id="254" w:author="Smith, Alexis@Energy" w:date="2018-11-29T13:36:00Z">
        <w:r w:rsidDel="00347171">
          <w:delText>20</w:delText>
        </w:r>
      </w:del>
    </w:ins>
    <w:del w:id="255" w:author="Wichert, RJ@Energy" w:date="2018-11-20T08:27:00Z">
      <w:r w:rsidDel="00F574F5">
        <w:delText>1</w:delText>
      </w:r>
    </w:del>
    <w:del w:id="256" w:author="Wichert, RJ@Energy" w:date="2018-11-20T08:26:00Z">
      <w:r w:rsidDel="00F574F5">
        <w:delText>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66836" w14:textId="77777777" w:rsidR="004D691D" w:rsidRDefault="004D691D">
      <w:r>
        <w:separator/>
      </w:r>
    </w:p>
  </w:footnote>
  <w:footnote w:type="continuationSeparator" w:id="0">
    <w:p w14:paraId="29F79174" w14:textId="77777777" w:rsidR="004D691D" w:rsidRDefault="004D691D">
      <w:r>
        <w:continuationSeparator/>
      </w:r>
    </w:p>
  </w:footnote>
  <w:footnote w:type="continuationNotice" w:id="1">
    <w:p w14:paraId="57B47581" w14:textId="77777777" w:rsidR="004D691D" w:rsidRDefault="004D691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7728" w14:textId="77777777" w:rsidR="004D691D" w:rsidRDefault="004D691D">
    <w:pPr>
      <w:pStyle w:val="Header"/>
    </w:pPr>
    <w:r>
      <w:rPr>
        <w:noProof/>
      </w:rPr>
      <w:pict w14:anchorId="35FC7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88719" o:spid="_x0000_s6158" type="#_x0000_t75" style="position:absolute;margin-left:0;margin-top:0;width:540pt;height:405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7729" w14:textId="292686EC" w:rsidR="004D691D" w:rsidRPr="009E76D0" w:rsidRDefault="004D691D" w:rsidP="009E76D0">
    <w:pPr>
      <w:ind w:left="-90"/>
      <w:rPr>
        <w:rFonts w:ascii="Arial" w:hAnsi="Arial" w:cs="Arial"/>
        <w:sz w:val="14"/>
        <w:szCs w:val="14"/>
      </w:rPr>
    </w:pPr>
    <w:r w:rsidRPr="002C21F9">
      <w:rPr>
        <w:rFonts w:ascii="Arial" w:hAnsi="Arial" w:cs="Arial"/>
        <w:noProof/>
      </w:rPr>
      <w:drawing>
        <wp:anchor distT="0" distB="0" distL="114300" distR="114300" simplePos="0" relativeHeight="251658240" behindDoc="0" locked="0" layoutInCell="1" allowOverlap="1" wp14:anchorId="35FC7754" wp14:editId="5E0D11CE">
          <wp:simplePos x="0" y="0"/>
          <wp:positionH relativeFrom="margin">
            <wp:posOffset>6555740</wp:posOffset>
          </wp:positionH>
          <wp:positionV relativeFrom="margin">
            <wp:posOffset>-1264285</wp:posOffset>
          </wp:positionV>
          <wp:extent cx="362585" cy="3181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2585" cy="318135"/>
                  </a:xfrm>
                  <a:prstGeom prst="rect">
                    <a:avLst/>
                  </a:prstGeom>
                  <a:noFill/>
                </pic:spPr>
              </pic:pic>
            </a:graphicData>
          </a:graphic>
          <wp14:sizeRelV relativeFrom="margin">
            <wp14:pctHeight>0</wp14:pctHeight>
          </wp14:sizeRelV>
        </wp:anchor>
      </w:drawing>
    </w:r>
    <w:r>
      <w:rPr>
        <w:rFonts w:ascii="Arial" w:hAnsi="Arial" w:cs="Arial"/>
        <w:noProof/>
        <w:sz w:val="20"/>
        <w:szCs w:val="20"/>
      </w:rPr>
      <w:pict w14:anchorId="35FC7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88720" o:spid="_x0000_s6159" type="#_x0000_t75" style="position:absolute;left:0;text-align:left;margin-left:0;margin-top:0;width:540pt;height:405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AC3C8A">
      <w:rPr>
        <w:rFonts w:ascii="Arial" w:hAnsi="Arial" w:cs="Arial"/>
        <w:sz w:val="14"/>
        <w:szCs w:val="14"/>
      </w:rPr>
      <w:t>STATE OF CALIFORNIA</w:t>
    </w:r>
  </w:p>
  <w:p w14:paraId="35FC772A" w14:textId="14A1631F" w:rsidR="004D691D" w:rsidRPr="009E76D0" w:rsidRDefault="004D691D" w:rsidP="009E76D0">
    <w:pPr>
      <w:ind w:left="-90"/>
      <w:rPr>
        <w:rFonts w:ascii="Arial" w:hAnsi="Arial" w:cs="Arial"/>
        <w:b/>
      </w:rPr>
    </w:pPr>
    <w:r>
      <w:rPr>
        <w:rFonts w:ascii="Arial" w:hAnsi="Arial" w:cs="Arial"/>
        <w:b/>
      </w:rPr>
      <w:t>DUCT LEAKAGE DIAGNOSTIC TEST</w:t>
    </w:r>
  </w:p>
  <w:p w14:paraId="35FC772B" w14:textId="023C947B" w:rsidR="004D691D" w:rsidRPr="009E76D0" w:rsidRDefault="004D691D" w:rsidP="009E76D0">
    <w:pPr>
      <w:ind w:left="-90"/>
      <w:rPr>
        <w:rFonts w:ascii="Arial" w:hAnsi="Arial" w:cs="Arial"/>
        <w:sz w:val="14"/>
        <w:szCs w:val="14"/>
      </w:rPr>
    </w:pPr>
    <w:r>
      <w:rPr>
        <w:rFonts w:ascii="Arial" w:hAnsi="Arial" w:cs="Arial"/>
        <w:sz w:val="14"/>
        <w:szCs w:val="14"/>
      </w:rPr>
      <w:t>CEC-NRCV-MCH-04-H (Revised 0</w:t>
    </w:r>
    <w:ins w:id="182" w:author="Wichert, RJ@Energy" w:date="2018-11-20T08:25:00Z">
      <w:r>
        <w:rPr>
          <w:rFonts w:ascii="Arial" w:hAnsi="Arial" w:cs="Arial"/>
          <w:sz w:val="14"/>
          <w:szCs w:val="14"/>
        </w:rPr>
        <w:t>1</w:t>
      </w:r>
    </w:ins>
    <w:del w:id="183" w:author="Wichert, RJ@Energy" w:date="2018-11-20T08:25:00Z">
      <w:r w:rsidDel="00F574F5">
        <w:rPr>
          <w:rFonts w:ascii="Arial" w:hAnsi="Arial" w:cs="Arial"/>
          <w:sz w:val="14"/>
          <w:szCs w:val="14"/>
        </w:rPr>
        <w:delText>3</w:delText>
      </w:r>
    </w:del>
    <w:r>
      <w:rPr>
        <w:rFonts w:ascii="Arial" w:hAnsi="Arial" w:cs="Arial"/>
        <w:sz w:val="14"/>
        <w:szCs w:val="14"/>
      </w:rPr>
      <w:t>/</w:t>
    </w:r>
    <w:ins w:id="184" w:author="Smith, Alexis@Energy" w:date="2018-11-29T13:35:00Z">
      <w:r>
        <w:rPr>
          <w:rFonts w:ascii="Arial" w:hAnsi="Arial" w:cs="Arial"/>
          <w:sz w:val="14"/>
          <w:szCs w:val="14"/>
        </w:rPr>
        <w:t>19</w:t>
      </w:r>
    </w:ins>
    <w:ins w:id="185" w:author="Wichert, RJ@Energy" w:date="2018-11-20T08:25:00Z">
      <w:del w:id="186" w:author="Smith, Alexis@Energy" w:date="2018-11-29T13:35:00Z">
        <w:r w:rsidDel="00347171">
          <w:rPr>
            <w:rFonts w:ascii="Arial" w:hAnsi="Arial" w:cs="Arial"/>
            <w:sz w:val="14"/>
            <w:szCs w:val="14"/>
          </w:rPr>
          <w:delText>20</w:delText>
        </w:r>
      </w:del>
    </w:ins>
    <w:del w:id="187" w:author="Wichert, RJ@Energy" w:date="2018-11-20T08:25:00Z">
      <w:r w:rsidDel="00F574F5">
        <w:rPr>
          <w:rFonts w:ascii="Arial" w:hAnsi="Arial" w:cs="Arial"/>
          <w:sz w:val="14"/>
          <w:szCs w:val="14"/>
        </w:rPr>
        <w:delText>16</w:delText>
      </w:r>
    </w:del>
    <w:r w:rsidRPr="00AC3C8A">
      <w:rPr>
        <w:rFonts w:ascii="Arial" w:hAnsi="Arial" w:cs="Arial"/>
        <w:sz w:val="14"/>
        <w:szCs w:val="14"/>
      </w:rPr>
      <w:t xml:space="preserve">)                                                                           </w:t>
    </w:r>
    <w:r>
      <w:rPr>
        <w:rFonts w:ascii="Arial" w:hAnsi="Arial" w:cs="Arial"/>
        <w:sz w:val="14"/>
        <w:szCs w:val="14"/>
      </w:rPr>
      <w:t xml:space="preserve">                     </w:t>
    </w:r>
    <w:r w:rsidRPr="00AC3C8A">
      <w:rPr>
        <w:rFonts w:ascii="Arial" w:hAnsi="Arial" w:cs="Arial"/>
        <w:sz w:val="14"/>
        <w:szCs w:val="14"/>
      </w:rPr>
      <w:t xml:space="preserve">                          </w:t>
    </w:r>
    <w:r>
      <w:rPr>
        <w:rFonts w:ascii="Arial" w:hAnsi="Arial" w:cs="Arial"/>
        <w:sz w:val="14"/>
        <w:szCs w:val="14"/>
      </w:rPr>
      <w:t xml:space="preserve">      </w:t>
    </w:r>
    <w:r w:rsidRPr="00AC3C8A">
      <w:rPr>
        <w:rFonts w:ascii="Arial" w:hAnsi="Arial" w:cs="Arial"/>
        <w:sz w:val="14"/>
        <w:szCs w:val="14"/>
      </w:rPr>
      <w:t xml:space="preserve">    </w:t>
    </w:r>
    <w:r>
      <w:rPr>
        <w:rFonts w:ascii="Arial" w:hAnsi="Arial" w:cs="Arial"/>
        <w:sz w:val="14"/>
        <w:szCs w:val="14"/>
      </w:rPr>
      <w:t xml:space="preserve">    </w:t>
    </w:r>
    <w:r w:rsidRPr="00AC3C8A">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9"/>
      <w:gridCol w:w="3654"/>
      <w:gridCol w:w="1866"/>
    </w:tblGrid>
    <w:tr w:rsidR="004D691D" w:rsidRPr="00E05304" w14:paraId="35FC772E" w14:textId="77777777">
      <w:trPr>
        <w:cantSplit/>
        <w:trHeight w:val="288"/>
      </w:trPr>
      <w:tc>
        <w:tcPr>
          <w:tcW w:w="4016" w:type="pct"/>
          <w:gridSpan w:val="2"/>
          <w:tcBorders>
            <w:bottom w:val="single" w:sz="4" w:space="0" w:color="auto"/>
            <w:right w:val="nil"/>
          </w:tcBorders>
          <w:vAlign w:val="center"/>
        </w:tcPr>
        <w:p w14:paraId="35FC772C" w14:textId="56BD87D9" w:rsidR="004D691D" w:rsidRPr="00E05304" w:rsidRDefault="004D691D" w:rsidP="00BE3651">
          <w:pPr>
            <w:pStyle w:val="Heading1"/>
            <w:rPr>
              <w:rFonts w:asciiTheme="minorHAnsi" w:hAnsiTheme="minorHAnsi"/>
              <w:b w:val="0"/>
              <w:bCs/>
              <w:sz w:val="20"/>
            </w:rPr>
          </w:pPr>
          <w:r w:rsidRPr="00E05304">
            <w:rPr>
              <w:rFonts w:asciiTheme="minorHAnsi" w:hAnsiTheme="minorHAnsi"/>
              <w:b w:val="0"/>
              <w:bCs/>
              <w:sz w:val="20"/>
            </w:rPr>
            <w:t xml:space="preserve">CERTIFICATE OF </w:t>
          </w:r>
          <w:r>
            <w:rPr>
              <w:rFonts w:asciiTheme="minorHAnsi" w:hAnsiTheme="minorHAnsi"/>
              <w:b w:val="0"/>
              <w:bCs/>
              <w:sz w:val="20"/>
            </w:rPr>
            <w:t>VERIFICATION</w:t>
          </w:r>
        </w:p>
      </w:tc>
      <w:tc>
        <w:tcPr>
          <w:tcW w:w="984" w:type="pct"/>
          <w:tcBorders>
            <w:left w:val="nil"/>
            <w:bottom w:val="single" w:sz="4" w:space="0" w:color="auto"/>
          </w:tcBorders>
          <w:tcMar>
            <w:left w:w="115" w:type="dxa"/>
            <w:right w:w="115" w:type="dxa"/>
          </w:tcMar>
          <w:vAlign w:val="center"/>
        </w:tcPr>
        <w:p w14:paraId="35FC772D" w14:textId="77777777" w:rsidR="004D691D" w:rsidRDefault="004D691D">
          <w:pPr>
            <w:pStyle w:val="Heading1"/>
            <w:jc w:val="right"/>
            <w:rPr>
              <w:rFonts w:asciiTheme="minorHAnsi" w:hAnsiTheme="minorHAnsi"/>
              <w:b w:val="0"/>
              <w:bCs/>
              <w:sz w:val="20"/>
            </w:rPr>
          </w:pPr>
          <w:r>
            <w:rPr>
              <w:rFonts w:asciiTheme="minorHAnsi" w:hAnsiTheme="minorHAnsi"/>
              <w:b w:val="0"/>
              <w:bCs/>
              <w:sz w:val="20"/>
            </w:rPr>
            <w:t>NRCV</w:t>
          </w:r>
          <w:r w:rsidRPr="00E05304">
            <w:rPr>
              <w:rFonts w:asciiTheme="minorHAnsi" w:hAnsiTheme="minorHAnsi"/>
              <w:b w:val="0"/>
              <w:bCs/>
              <w:sz w:val="20"/>
            </w:rPr>
            <w:t>-MCH-</w:t>
          </w:r>
          <w:r>
            <w:rPr>
              <w:rFonts w:asciiTheme="minorHAnsi" w:hAnsiTheme="minorHAnsi"/>
              <w:b w:val="0"/>
              <w:bCs/>
              <w:sz w:val="20"/>
            </w:rPr>
            <w:t>04</w:t>
          </w:r>
          <w:r w:rsidRPr="00E05304">
            <w:rPr>
              <w:rFonts w:asciiTheme="minorHAnsi" w:hAnsiTheme="minorHAnsi"/>
              <w:b w:val="0"/>
              <w:bCs/>
              <w:sz w:val="20"/>
            </w:rPr>
            <w:t>-H</w:t>
          </w:r>
        </w:p>
      </w:tc>
    </w:tr>
    <w:tr w:rsidR="004D691D" w:rsidRPr="00E05304" w14:paraId="35FC7731" w14:textId="77777777">
      <w:trPr>
        <w:cantSplit/>
        <w:trHeight w:val="288"/>
      </w:trPr>
      <w:tc>
        <w:tcPr>
          <w:tcW w:w="2500" w:type="pct"/>
          <w:tcBorders>
            <w:right w:val="nil"/>
          </w:tcBorders>
        </w:tcPr>
        <w:p w14:paraId="35FC772F" w14:textId="77777777" w:rsidR="004D691D" w:rsidRPr="00FE346D" w:rsidRDefault="004D691D" w:rsidP="00091DB0">
          <w:pPr>
            <w:tabs>
              <w:tab w:val="right" w:pos="10543"/>
            </w:tabs>
            <w:rPr>
              <w:rFonts w:asciiTheme="minorHAnsi" w:hAnsiTheme="minorHAnsi"/>
              <w:sz w:val="20"/>
              <w:szCs w:val="20"/>
            </w:rPr>
          </w:pPr>
          <w:r w:rsidRPr="00FE346D">
            <w:rPr>
              <w:rFonts w:asciiTheme="minorHAnsi" w:hAnsiTheme="minorHAnsi"/>
              <w:bCs/>
              <w:sz w:val="20"/>
              <w:szCs w:val="20"/>
            </w:rPr>
            <w:t>Duct Leakage Diagnostic Test</w:t>
          </w:r>
        </w:p>
      </w:tc>
      <w:tc>
        <w:tcPr>
          <w:tcW w:w="2500" w:type="pct"/>
          <w:gridSpan w:val="2"/>
          <w:tcBorders>
            <w:left w:val="nil"/>
          </w:tcBorders>
        </w:tcPr>
        <w:p w14:paraId="35FC7730" w14:textId="7E7E30DA" w:rsidR="004D691D" w:rsidRPr="00FE346D" w:rsidRDefault="004D691D" w:rsidP="00091DB0">
          <w:pPr>
            <w:tabs>
              <w:tab w:val="right" w:pos="10543"/>
            </w:tabs>
            <w:jc w:val="right"/>
            <w:rPr>
              <w:rFonts w:asciiTheme="minorHAnsi" w:hAnsiTheme="minorHAnsi"/>
              <w:sz w:val="20"/>
              <w:szCs w:val="20"/>
            </w:rPr>
          </w:pPr>
          <w:r w:rsidRPr="00FE346D">
            <w:rPr>
              <w:rFonts w:asciiTheme="minorHAnsi" w:hAnsiTheme="minorHAnsi"/>
              <w:bCs/>
              <w:sz w:val="20"/>
              <w:szCs w:val="20"/>
            </w:rPr>
            <w:t xml:space="preserve">(Page </w:t>
          </w:r>
          <w:r w:rsidRPr="00FE346D">
            <w:rPr>
              <w:rFonts w:asciiTheme="minorHAnsi" w:hAnsiTheme="minorHAnsi"/>
              <w:sz w:val="20"/>
              <w:szCs w:val="20"/>
            </w:rPr>
            <w:fldChar w:fldCharType="begin"/>
          </w:r>
          <w:r w:rsidRPr="00FE346D">
            <w:rPr>
              <w:rFonts w:asciiTheme="minorHAnsi" w:hAnsiTheme="minorHAnsi"/>
              <w:sz w:val="20"/>
              <w:szCs w:val="20"/>
            </w:rPr>
            <w:instrText xml:space="preserve"> PAGE   \* MERGEFORMAT </w:instrText>
          </w:r>
          <w:r w:rsidRPr="00FE346D">
            <w:rPr>
              <w:rFonts w:asciiTheme="minorHAnsi" w:hAnsiTheme="minorHAnsi"/>
              <w:sz w:val="20"/>
              <w:szCs w:val="20"/>
            </w:rPr>
            <w:fldChar w:fldCharType="separate"/>
          </w:r>
          <w:r w:rsidRPr="004D691D">
            <w:rPr>
              <w:rFonts w:asciiTheme="minorHAnsi" w:hAnsiTheme="minorHAnsi"/>
              <w:bCs/>
              <w:noProof/>
              <w:sz w:val="20"/>
              <w:szCs w:val="20"/>
            </w:rPr>
            <w:t>2</w:t>
          </w:r>
          <w:r w:rsidRPr="00FE346D">
            <w:rPr>
              <w:rFonts w:asciiTheme="minorHAnsi" w:hAnsiTheme="minorHAnsi"/>
              <w:sz w:val="20"/>
              <w:szCs w:val="20"/>
            </w:rPr>
            <w:fldChar w:fldCharType="end"/>
          </w:r>
          <w:r w:rsidRPr="00FE346D">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Pr>
              <w:rFonts w:asciiTheme="minorHAnsi" w:hAnsiTheme="minorHAnsi"/>
              <w:bCs/>
              <w:noProof/>
              <w:sz w:val="20"/>
              <w:szCs w:val="20"/>
            </w:rPr>
            <w:t>2</w:t>
          </w:r>
          <w:r>
            <w:rPr>
              <w:rFonts w:asciiTheme="minorHAnsi" w:hAnsiTheme="minorHAnsi"/>
              <w:bCs/>
              <w:noProof/>
              <w:sz w:val="20"/>
              <w:szCs w:val="20"/>
            </w:rPr>
            <w:fldChar w:fldCharType="end"/>
          </w:r>
          <w:r w:rsidRPr="00FE346D">
            <w:rPr>
              <w:rFonts w:asciiTheme="minorHAnsi" w:hAnsiTheme="minorHAnsi"/>
              <w:bCs/>
              <w:sz w:val="20"/>
              <w:szCs w:val="20"/>
            </w:rPr>
            <w:t>)</w:t>
          </w:r>
        </w:p>
      </w:tc>
    </w:tr>
    <w:tr w:rsidR="004D691D" w:rsidRPr="00E05304" w14:paraId="35FC7735" w14:textId="77777777">
      <w:trPr>
        <w:cantSplit/>
        <w:trHeight w:val="288"/>
      </w:trPr>
      <w:tc>
        <w:tcPr>
          <w:tcW w:w="0" w:type="auto"/>
        </w:tcPr>
        <w:p w14:paraId="35FC7732" w14:textId="77777777" w:rsidR="004D691D" w:rsidRPr="00E05304" w:rsidRDefault="004D691D" w:rsidP="00091DB0">
          <w:pPr>
            <w:rPr>
              <w:rFonts w:asciiTheme="minorHAnsi" w:hAnsiTheme="minorHAnsi"/>
              <w:sz w:val="12"/>
              <w:szCs w:val="12"/>
            </w:rPr>
          </w:pPr>
          <w:r w:rsidRPr="00E05304">
            <w:rPr>
              <w:rFonts w:asciiTheme="minorHAnsi" w:hAnsiTheme="minorHAnsi"/>
              <w:sz w:val="12"/>
              <w:szCs w:val="12"/>
            </w:rPr>
            <w:t>Project Name:</w:t>
          </w:r>
        </w:p>
      </w:tc>
      <w:tc>
        <w:tcPr>
          <w:tcW w:w="1655" w:type="pct"/>
        </w:tcPr>
        <w:p w14:paraId="35FC7733" w14:textId="77777777" w:rsidR="004D691D" w:rsidRPr="00E05304" w:rsidRDefault="004D691D" w:rsidP="00091DB0">
          <w:pPr>
            <w:rPr>
              <w:rFonts w:asciiTheme="minorHAnsi" w:hAnsiTheme="minorHAnsi"/>
              <w:sz w:val="12"/>
              <w:szCs w:val="12"/>
            </w:rPr>
          </w:pPr>
          <w:r w:rsidRPr="00E05304">
            <w:rPr>
              <w:rFonts w:asciiTheme="minorHAnsi" w:hAnsiTheme="minorHAnsi"/>
              <w:sz w:val="12"/>
              <w:szCs w:val="12"/>
            </w:rPr>
            <w:t>Enforcement Agency:</w:t>
          </w:r>
        </w:p>
      </w:tc>
      <w:tc>
        <w:tcPr>
          <w:tcW w:w="984" w:type="pct"/>
        </w:tcPr>
        <w:p w14:paraId="35FC7734" w14:textId="77777777" w:rsidR="004D691D" w:rsidRPr="00E05304" w:rsidRDefault="004D691D" w:rsidP="00091DB0">
          <w:pPr>
            <w:rPr>
              <w:rFonts w:asciiTheme="minorHAnsi" w:hAnsiTheme="minorHAnsi"/>
              <w:sz w:val="12"/>
              <w:szCs w:val="12"/>
            </w:rPr>
          </w:pPr>
          <w:r w:rsidRPr="00E05304">
            <w:rPr>
              <w:rFonts w:asciiTheme="minorHAnsi" w:hAnsiTheme="minorHAnsi"/>
              <w:sz w:val="12"/>
              <w:szCs w:val="12"/>
            </w:rPr>
            <w:t>Permit Number:</w:t>
          </w:r>
        </w:p>
      </w:tc>
    </w:tr>
    <w:tr w:rsidR="004D691D" w:rsidRPr="00E05304" w14:paraId="35FC7739" w14:textId="77777777">
      <w:trPr>
        <w:cantSplit/>
        <w:trHeight w:val="288"/>
      </w:trPr>
      <w:tc>
        <w:tcPr>
          <w:tcW w:w="0" w:type="auto"/>
        </w:tcPr>
        <w:p w14:paraId="35FC7736" w14:textId="77777777" w:rsidR="004D691D" w:rsidRPr="00E05304" w:rsidRDefault="004D691D" w:rsidP="00091DB0">
          <w:pPr>
            <w:rPr>
              <w:rFonts w:asciiTheme="minorHAnsi" w:hAnsiTheme="minorHAnsi"/>
              <w:sz w:val="12"/>
              <w:szCs w:val="12"/>
              <w:vertAlign w:val="superscript"/>
            </w:rPr>
          </w:pPr>
          <w:r w:rsidRPr="00E05304">
            <w:rPr>
              <w:rFonts w:asciiTheme="minorHAnsi" w:hAnsiTheme="minorHAnsi"/>
              <w:sz w:val="12"/>
              <w:szCs w:val="12"/>
            </w:rPr>
            <w:t>Dwelling Address:</w:t>
          </w:r>
        </w:p>
      </w:tc>
      <w:tc>
        <w:tcPr>
          <w:tcW w:w="1655" w:type="pct"/>
        </w:tcPr>
        <w:p w14:paraId="35FC7737" w14:textId="3FF02F01" w:rsidR="004D691D" w:rsidRPr="00E05304" w:rsidRDefault="004D691D" w:rsidP="00091DB0">
          <w:pPr>
            <w:rPr>
              <w:rFonts w:asciiTheme="minorHAnsi" w:hAnsiTheme="minorHAnsi"/>
              <w:sz w:val="12"/>
              <w:szCs w:val="12"/>
              <w:vertAlign w:val="superscript"/>
            </w:rPr>
          </w:pPr>
          <w:r w:rsidRPr="00E05304">
            <w:rPr>
              <w:rFonts w:asciiTheme="minorHAnsi" w:hAnsiTheme="minorHAnsi"/>
              <w:sz w:val="12"/>
              <w:szCs w:val="12"/>
            </w:rPr>
            <w:t>City</w:t>
          </w:r>
          <w:r>
            <w:rPr>
              <w:rFonts w:asciiTheme="minorHAnsi" w:hAnsiTheme="minorHAnsi"/>
              <w:sz w:val="12"/>
              <w:szCs w:val="12"/>
            </w:rPr>
            <w:t>:</w:t>
          </w:r>
        </w:p>
      </w:tc>
      <w:tc>
        <w:tcPr>
          <w:tcW w:w="984" w:type="pct"/>
        </w:tcPr>
        <w:p w14:paraId="35FC7738" w14:textId="7C4801D1" w:rsidR="004D691D" w:rsidRPr="00E05304" w:rsidRDefault="004D691D" w:rsidP="00091DB0">
          <w:pPr>
            <w:rPr>
              <w:rFonts w:asciiTheme="minorHAnsi" w:hAnsiTheme="minorHAnsi"/>
              <w:sz w:val="12"/>
              <w:szCs w:val="12"/>
              <w:vertAlign w:val="superscript"/>
            </w:rPr>
          </w:pPr>
          <w:r w:rsidRPr="00E05304">
            <w:rPr>
              <w:rFonts w:asciiTheme="minorHAnsi" w:hAnsiTheme="minorHAnsi"/>
              <w:sz w:val="12"/>
              <w:szCs w:val="12"/>
            </w:rPr>
            <w:t>Zip Code</w:t>
          </w:r>
          <w:r>
            <w:rPr>
              <w:rFonts w:asciiTheme="minorHAnsi" w:hAnsiTheme="minorHAnsi"/>
              <w:sz w:val="12"/>
              <w:szCs w:val="12"/>
            </w:rPr>
            <w:t>:</w:t>
          </w:r>
        </w:p>
      </w:tc>
    </w:tr>
  </w:tbl>
  <w:p w14:paraId="35FC773A" w14:textId="77777777" w:rsidR="004D691D" w:rsidRPr="002C21F9" w:rsidRDefault="004D691D" w:rsidP="005A2889">
    <w:pPr>
      <w:pStyle w:val="Header"/>
      <w:rPr>
        <w:sz w:val="20"/>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773D" w14:textId="77777777" w:rsidR="004D691D" w:rsidRDefault="004D691D">
    <w:pPr>
      <w:pStyle w:val="Header"/>
    </w:pPr>
    <w:r>
      <w:rPr>
        <w:noProof/>
      </w:rPr>
      <w:pict w14:anchorId="35FC7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88718" o:spid="_x0000_s6157" type="#_x0000_t75" style="position:absolute;margin-left:0;margin-top:0;width:540pt;height:405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773E" w14:textId="77777777" w:rsidR="004D691D" w:rsidRDefault="004D691D">
    <w:pPr>
      <w:pStyle w:val="Header"/>
    </w:pPr>
    <w:r>
      <w:rPr>
        <w:noProof/>
      </w:rPr>
      <w:pict w14:anchorId="35FC7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88722" o:spid="_x0000_s6161" type="#_x0000_t75" style="position:absolute;margin-left:0;margin-top:0;width:540pt;height:405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4D691D" w:rsidRPr="00E05304" w14:paraId="35FC7741" w14:textId="77777777">
      <w:trPr>
        <w:cantSplit/>
        <w:trHeight w:val="288"/>
      </w:trPr>
      <w:tc>
        <w:tcPr>
          <w:tcW w:w="3644" w:type="pct"/>
          <w:tcBorders>
            <w:bottom w:val="single" w:sz="4" w:space="0" w:color="auto"/>
          </w:tcBorders>
        </w:tcPr>
        <w:p w14:paraId="35FC773F" w14:textId="77777777" w:rsidR="004D691D" w:rsidRPr="00E05304" w:rsidRDefault="004D691D" w:rsidP="005F4DEA">
          <w:pPr>
            <w:pStyle w:val="Heading1"/>
            <w:rPr>
              <w:rFonts w:asciiTheme="minorHAnsi" w:hAnsiTheme="minorHAnsi"/>
              <w:b w:val="0"/>
              <w:bCs/>
              <w:sz w:val="20"/>
            </w:rPr>
          </w:pPr>
          <w:r>
            <w:rPr>
              <w:rFonts w:asciiTheme="minorHAnsi" w:hAnsiTheme="minorHAnsi"/>
              <w:b w:val="0"/>
              <w:bCs/>
              <w:noProof/>
              <w:sz w:val="20"/>
            </w:rPr>
            <w:pict w14:anchorId="35FC7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88723" o:spid="_x0000_s6162" type="#_x0000_t75" style="position:absolute;margin-left:0;margin-top:0;width:540pt;height:405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E05304">
            <w:rPr>
              <w:rFonts w:asciiTheme="minorHAnsi" w:hAnsiTheme="minorHAnsi"/>
              <w:b w:val="0"/>
              <w:bCs/>
              <w:sz w:val="20"/>
            </w:rPr>
            <w:t>CERTIFICATE OF INSTALLATION</w:t>
          </w:r>
          <w:r>
            <w:rPr>
              <w:rFonts w:asciiTheme="minorHAnsi" w:hAnsiTheme="minorHAnsi"/>
              <w:b w:val="0"/>
              <w:bCs/>
              <w:sz w:val="20"/>
            </w:rPr>
            <w:t xml:space="preserve"> </w:t>
          </w:r>
          <w:r w:rsidRPr="00BD026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35FC7740" w14:textId="77777777" w:rsidR="004D691D" w:rsidRPr="00E05304" w:rsidRDefault="004D691D" w:rsidP="00091DB0">
          <w:pPr>
            <w:pStyle w:val="Heading1"/>
            <w:jc w:val="right"/>
            <w:rPr>
              <w:rFonts w:asciiTheme="minorHAnsi" w:hAnsiTheme="minorHAnsi"/>
              <w:b w:val="0"/>
              <w:bCs/>
              <w:sz w:val="20"/>
            </w:rPr>
          </w:pPr>
          <w:r>
            <w:rPr>
              <w:rFonts w:asciiTheme="minorHAnsi" w:hAnsiTheme="minorHAnsi"/>
              <w:b w:val="0"/>
              <w:bCs/>
              <w:sz w:val="20"/>
            </w:rPr>
            <w:t>NRCV</w:t>
          </w:r>
          <w:r w:rsidRPr="00167924">
            <w:rPr>
              <w:rFonts w:asciiTheme="minorHAnsi" w:hAnsiTheme="minorHAnsi"/>
              <w:b w:val="0"/>
              <w:bCs/>
              <w:sz w:val="20"/>
            </w:rPr>
            <w:t>-</w:t>
          </w:r>
          <w:r w:rsidRPr="00167924">
            <w:rPr>
              <w:rFonts w:asciiTheme="minorHAnsi" w:hAnsiTheme="minorHAnsi"/>
              <w:b w:val="0"/>
              <w:sz w:val="20"/>
            </w:rPr>
            <w:t>MCH-</w:t>
          </w:r>
          <w:r>
            <w:rPr>
              <w:rFonts w:asciiTheme="minorHAnsi" w:hAnsiTheme="minorHAnsi"/>
              <w:b w:val="0"/>
              <w:sz w:val="20"/>
            </w:rPr>
            <w:t>04</w:t>
          </w:r>
          <w:r w:rsidRPr="00167924">
            <w:rPr>
              <w:rFonts w:asciiTheme="minorHAnsi" w:hAnsiTheme="minorHAnsi"/>
              <w:b w:val="0"/>
              <w:sz w:val="20"/>
            </w:rPr>
            <w:t>-H</w:t>
          </w:r>
        </w:p>
      </w:tc>
    </w:tr>
    <w:tr w:rsidR="004D691D" w:rsidRPr="00E05304" w14:paraId="35FC7744" w14:textId="77777777">
      <w:trPr>
        <w:cantSplit/>
        <w:trHeight w:val="288"/>
      </w:trPr>
      <w:tc>
        <w:tcPr>
          <w:tcW w:w="3772" w:type="pct"/>
          <w:gridSpan w:val="2"/>
          <w:tcBorders>
            <w:top w:val="single" w:sz="4" w:space="0" w:color="auto"/>
            <w:bottom w:val="single" w:sz="4" w:space="0" w:color="auto"/>
          </w:tcBorders>
        </w:tcPr>
        <w:p w14:paraId="35FC7742" w14:textId="77777777" w:rsidR="004D691D" w:rsidRPr="00FE346D" w:rsidRDefault="004D691D">
          <w:pPr>
            <w:tabs>
              <w:tab w:val="right" w:pos="10543"/>
            </w:tabs>
            <w:rPr>
              <w:rFonts w:asciiTheme="minorHAnsi" w:hAnsiTheme="minorHAnsi"/>
              <w:sz w:val="20"/>
              <w:szCs w:val="20"/>
            </w:rPr>
          </w:pPr>
          <w:r w:rsidRPr="00FE346D">
            <w:rPr>
              <w:rFonts w:asciiTheme="minorHAnsi" w:hAnsiTheme="minorHAnsi"/>
              <w:bCs/>
              <w:sz w:val="20"/>
              <w:szCs w:val="20"/>
            </w:rPr>
            <w:t>Duct Leakage Diagnostic Test - MCH-04e</w:t>
          </w:r>
        </w:p>
      </w:tc>
      <w:tc>
        <w:tcPr>
          <w:tcW w:w="1228" w:type="pct"/>
          <w:tcBorders>
            <w:top w:val="single" w:sz="4" w:space="0" w:color="auto"/>
            <w:bottom w:val="single" w:sz="4" w:space="0" w:color="auto"/>
          </w:tcBorders>
          <w:tcMar>
            <w:left w:w="115" w:type="dxa"/>
            <w:right w:w="202" w:type="dxa"/>
          </w:tcMar>
          <w:vAlign w:val="center"/>
        </w:tcPr>
        <w:p w14:paraId="35FC7743" w14:textId="3B7DF5C4" w:rsidR="004D691D" w:rsidRPr="00FE346D" w:rsidRDefault="004D691D" w:rsidP="005F4DEA">
          <w:pPr>
            <w:pStyle w:val="ListParagraph"/>
            <w:ind w:left="602" w:right="-108"/>
            <w:jc w:val="right"/>
            <w:rPr>
              <w:rFonts w:asciiTheme="minorHAnsi" w:hAnsiTheme="minorHAnsi"/>
              <w:bCs/>
              <w:sz w:val="20"/>
              <w:szCs w:val="20"/>
            </w:rPr>
          </w:pPr>
          <w:r>
            <w:rPr>
              <w:rFonts w:asciiTheme="minorHAnsi" w:hAnsiTheme="minorHAnsi"/>
              <w:bCs/>
              <w:sz w:val="20"/>
              <w:szCs w:val="20"/>
            </w:rPr>
            <w:t>(</w:t>
          </w:r>
          <w:r w:rsidRPr="00FE346D">
            <w:rPr>
              <w:rFonts w:asciiTheme="minorHAnsi" w:hAnsiTheme="minorHAnsi"/>
              <w:bCs/>
              <w:sz w:val="20"/>
              <w:szCs w:val="20"/>
            </w:rPr>
            <w:t xml:space="preserve">Page </w:t>
          </w:r>
          <w:r w:rsidRPr="00FE346D">
            <w:rPr>
              <w:rFonts w:asciiTheme="minorHAnsi" w:hAnsiTheme="minorHAnsi"/>
              <w:sz w:val="20"/>
              <w:szCs w:val="20"/>
            </w:rPr>
            <w:fldChar w:fldCharType="begin"/>
          </w:r>
          <w:r w:rsidRPr="00FE346D">
            <w:rPr>
              <w:rFonts w:asciiTheme="minorHAnsi" w:hAnsiTheme="minorHAnsi"/>
              <w:sz w:val="20"/>
              <w:szCs w:val="20"/>
            </w:rPr>
            <w:instrText xml:space="preserve"> PAGE   \* MERGEFORMAT </w:instrText>
          </w:r>
          <w:r w:rsidRPr="00FE346D">
            <w:rPr>
              <w:rFonts w:asciiTheme="minorHAnsi" w:hAnsiTheme="minorHAnsi"/>
              <w:sz w:val="20"/>
              <w:szCs w:val="20"/>
            </w:rPr>
            <w:fldChar w:fldCharType="separate"/>
          </w:r>
          <w:r w:rsidR="00E66D3A" w:rsidRPr="00E66D3A">
            <w:rPr>
              <w:rFonts w:asciiTheme="minorHAnsi" w:hAnsiTheme="minorHAnsi"/>
              <w:bCs/>
              <w:noProof/>
              <w:sz w:val="20"/>
              <w:szCs w:val="20"/>
            </w:rPr>
            <w:t>2</w:t>
          </w:r>
          <w:r w:rsidRPr="00FE346D">
            <w:rPr>
              <w:rFonts w:asciiTheme="minorHAnsi" w:hAnsiTheme="minorHAnsi"/>
              <w:sz w:val="20"/>
              <w:szCs w:val="20"/>
            </w:rPr>
            <w:fldChar w:fldCharType="end"/>
          </w:r>
          <w:r>
            <w:rPr>
              <w:rFonts w:asciiTheme="minorHAnsi" w:hAnsiTheme="minorHAnsi"/>
              <w:sz w:val="20"/>
              <w:szCs w:val="20"/>
            </w:rPr>
            <w:t xml:space="preserve"> </w:t>
          </w:r>
          <w:r w:rsidRPr="00FE346D">
            <w:rPr>
              <w:rFonts w:asciiTheme="minorHAnsi" w:hAnsiTheme="minorHAnsi"/>
              <w:bCs/>
              <w:sz w:val="20"/>
              <w:szCs w:val="20"/>
            </w:rPr>
            <w:t xml:space="preserve">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Pr>
              <w:rFonts w:asciiTheme="minorHAnsi" w:hAnsiTheme="minorHAnsi"/>
              <w:noProof/>
              <w:sz w:val="20"/>
              <w:szCs w:val="20"/>
            </w:rPr>
            <w:t>2</w:t>
          </w:r>
          <w:r>
            <w:rPr>
              <w:rFonts w:asciiTheme="minorHAnsi" w:hAnsiTheme="minorHAnsi"/>
              <w:noProof/>
              <w:sz w:val="20"/>
              <w:szCs w:val="20"/>
            </w:rPr>
            <w:fldChar w:fldCharType="end"/>
          </w:r>
          <w:r>
            <w:rPr>
              <w:rFonts w:asciiTheme="minorHAnsi" w:hAnsiTheme="minorHAnsi"/>
              <w:noProof/>
              <w:sz w:val="20"/>
              <w:szCs w:val="20"/>
            </w:rPr>
            <w:t>)</w:t>
          </w:r>
        </w:p>
      </w:tc>
    </w:tr>
  </w:tbl>
  <w:p w14:paraId="35FC7745" w14:textId="77777777" w:rsidR="004D691D" w:rsidRPr="002C21F9" w:rsidRDefault="004D691D" w:rsidP="005A2889">
    <w:pPr>
      <w:pStyle w:val="Header"/>
      <w:rPr>
        <w:sz w:val="20"/>
        <w:szCs w:val="4"/>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7747" w14:textId="77777777" w:rsidR="004D691D" w:rsidRDefault="004D691D">
    <w:pPr>
      <w:pStyle w:val="Header"/>
    </w:pPr>
    <w:r>
      <w:rPr>
        <w:noProof/>
      </w:rPr>
      <w:pict w14:anchorId="35FC7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88721" o:spid="_x0000_s6160" type="#_x0000_t75" style="position:absolute;margin-left:0;margin-top:0;width:540pt;height:405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7748" w14:textId="77777777" w:rsidR="004D691D" w:rsidRDefault="004D691D">
    <w:pPr>
      <w:pStyle w:val="Header"/>
    </w:pPr>
    <w:r>
      <w:rPr>
        <w:noProof/>
      </w:rPr>
      <w:pict w14:anchorId="35FC7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88725" o:spid="_x0000_s6164" type="#_x0000_t75" style="position:absolute;margin-left:0;margin-top:0;width:540pt;height:405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Look w:val="0000" w:firstRow="0" w:lastRow="0" w:firstColumn="0" w:lastColumn="0" w:noHBand="0" w:noVBand="0"/>
    </w:tblPr>
    <w:tblGrid>
      <w:gridCol w:w="8045"/>
      <w:gridCol w:w="283"/>
      <w:gridCol w:w="2711"/>
    </w:tblGrid>
    <w:tr w:rsidR="004D691D" w:rsidRPr="00E05304" w14:paraId="35FC774B" w14:textId="77777777">
      <w:trPr>
        <w:cantSplit/>
        <w:trHeight w:val="288"/>
      </w:trPr>
      <w:tc>
        <w:tcPr>
          <w:tcW w:w="3644" w:type="pct"/>
        </w:tcPr>
        <w:p w14:paraId="35FC7749" w14:textId="77777777" w:rsidR="004D691D" w:rsidRPr="00E05304" w:rsidRDefault="004D691D" w:rsidP="005F4DEA">
          <w:pPr>
            <w:pStyle w:val="Heading1"/>
            <w:rPr>
              <w:rFonts w:asciiTheme="minorHAnsi" w:hAnsiTheme="minorHAnsi"/>
              <w:b w:val="0"/>
              <w:bCs/>
              <w:sz w:val="20"/>
            </w:rPr>
          </w:pPr>
          <w:r>
            <w:rPr>
              <w:rFonts w:asciiTheme="minorHAnsi" w:hAnsiTheme="minorHAnsi"/>
              <w:b w:val="0"/>
              <w:bCs/>
              <w:noProof/>
              <w:sz w:val="20"/>
            </w:rPr>
            <w:pict w14:anchorId="35FC77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88726" o:spid="_x0000_s6165" type="#_x0000_t75" style="position:absolute;margin-left:0;margin-top:0;width:540pt;height:405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Pr="00E05304">
            <w:rPr>
              <w:rFonts w:asciiTheme="minorHAnsi" w:hAnsiTheme="minorHAnsi"/>
              <w:b w:val="0"/>
              <w:bCs/>
              <w:sz w:val="20"/>
            </w:rPr>
            <w:t>CERTIFICATE OF INSTALLATION</w:t>
          </w:r>
          <w:r>
            <w:rPr>
              <w:rFonts w:asciiTheme="minorHAnsi" w:hAnsiTheme="minorHAnsi"/>
              <w:b w:val="0"/>
              <w:bCs/>
              <w:sz w:val="20"/>
            </w:rPr>
            <w:t xml:space="preserve"> - </w:t>
          </w:r>
          <w:r w:rsidRPr="00BD0267">
            <w:rPr>
              <w:rFonts w:asciiTheme="minorHAnsi" w:hAnsiTheme="minorHAnsi"/>
              <w:b w:val="0"/>
              <w:bCs/>
              <w:sz w:val="20"/>
            </w:rPr>
            <w:t>DATA FIELD DEFINITIONS AND CALCULATIONS</w:t>
          </w:r>
        </w:p>
      </w:tc>
      <w:tc>
        <w:tcPr>
          <w:tcW w:w="0" w:type="auto"/>
          <w:gridSpan w:val="2"/>
          <w:tcMar>
            <w:left w:w="115" w:type="dxa"/>
            <w:right w:w="115" w:type="dxa"/>
          </w:tcMar>
          <w:vAlign w:val="center"/>
        </w:tcPr>
        <w:p w14:paraId="35FC774A" w14:textId="77777777" w:rsidR="004D691D" w:rsidRPr="00E05304" w:rsidRDefault="004D691D" w:rsidP="00091DB0">
          <w:pPr>
            <w:pStyle w:val="Heading1"/>
            <w:jc w:val="right"/>
            <w:rPr>
              <w:rFonts w:asciiTheme="minorHAnsi" w:hAnsiTheme="minorHAnsi"/>
              <w:b w:val="0"/>
              <w:bCs/>
              <w:sz w:val="20"/>
            </w:rPr>
          </w:pPr>
          <w:r>
            <w:rPr>
              <w:rFonts w:asciiTheme="minorHAnsi" w:hAnsiTheme="minorHAnsi"/>
              <w:b w:val="0"/>
              <w:bCs/>
              <w:sz w:val="20"/>
            </w:rPr>
            <w:t>NRCV</w:t>
          </w:r>
          <w:r w:rsidRPr="0011635C">
            <w:rPr>
              <w:rFonts w:asciiTheme="minorHAnsi" w:hAnsiTheme="minorHAnsi"/>
              <w:b w:val="0"/>
              <w:sz w:val="20"/>
            </w:rPr>
            <w:t>-MCH-</w:t>
          </w:r>
          <w:r>
            <w:rPr>
              <w:rFonts w:asciiTheme="minorHAnsi" w:hAnsiTheme="minorHAnsi"/>
              <w:b w:val="0"/>
              <w:sz w:val="20"/>
            </w:rPr>
            <w:t>04</w:t>
          </w:r>
          <w:r w:rsidRPr="0011635C">
            <w:rPr>
              <w:rFonts w:asciiTheme="minorHAnsi" w:hAnsiTheme="minorHAnsi"/>
              <w:b w:val="0"/>
              <w:sz w:val="20"/>
            </w:rPr>
            <w:t>-H</w:t>
          </w:r>
        </w:p>
      </w:tc>
    </w:tr>
    <w:tr w:rsidR="004D691D" w:rsidRPr="00FE346D" w14:paraId="35FC774E" w14:textId="77777777">
      <w:trPr>
        <w:cantSplit/>
        <w:trHeight w:val="288"/>
      </w:trPr>
      <w:tc>
        <w:tcPr>
          <w:tcW w:w="3772" w:type="pct"/>
          <w:gridSpan w:val="2"/>
        </w:tcPr>
        <w:p w14:paraId="35FC774C" w14:textId="77777777" w:rsidR="004D691D" w:rsidRPr="00FE346D" w:rsidRDefault="004D691D" w:rsidP="00BD0267">
          <w:pPr>
            <w:tabs>
              <w:tab w:val="right" w:pos="10543"/>
            </w:tabs>
            <w:rPr>
              <w:rFonts w:asciiTheme="minorHAnsi" w:hAnsiTheme="minorHAnsi"/>
              <w:sz w:val="20"/>
              <w:szCs w:val="20"/>
            </w:rPr>
          </w:pPr>
          <w:r w:rsidRPr="00FE346D">
            <w:rPr>
              <w:rFonts w:asciiTheme="minorHAnsi" w:hAnsiTheme="minorHAnsi"/>
              <w:bCs/>
              <w:sz w:val="20"/>
              <w:szCs w:val="20"/>
            </w:rPr>
            <w:t>Duct Leakage Diagnostic Test - MCH-04e</w:t>
          </w:r>
        </w:p>
      </w:tc>
      <w:tc>
        <w:tcPr>
          <w:tcW w:w="1228" w:type="pct"/>
          <w:tcMar>
            <w:left w:w="115" w:type="dxa"/>
            <w:right w:w="202" w:type="dxa"/>
          </w:tcMar>
          <w:vAlign w:val="center"/>
        </w:tcPr>
        <w:p w14:paraId="35FC774D" w14:textId="3A5EEDB9" w:rsidR="004D691D" w:rsidRPr="00FE346D" w:rsidRDefault="004D691D" w:rsidP="005F4DEA">
          <w:pPr>
            <w:pStyle w:val="ListParagraph"/>
            <w:ind w:left="602" w:right="-108"/>
            <w:jc w:val="right"/>
            <w:rPr>
              <w:rFonts w:asciiTheme="minorHAnsi" w:hAnsiTheme="minorHAnsi"/>
              <w:bCs/>
              <w:sz w:val="20"/>
              <w:szCs w:val="20"/>
            </w:rPr>
          </w:pPr>
          <w:r>
            <w:rPr>
              <w:rFonts w:asciiTheme="minorHAnsi" w:hAnsiTheme="minorHAnsi"/>
              <w:bCs/>
              <w:sz w:val="20"/>
              <w:szCs w:val="20"/>
            </w:rPr>
            <w:t>(</w:t>
          </w:r>
          <w:r w:rsidRPr="00FE346D">
            <w:rPr>
              <w:rFonts w:asciiTheme="minorHAnsi" w:hAnsiTheme="minorHAnsi"/>
              <w:bCs/>
              <w:sz w:val="20"/>
              <w:szCs w:val="20"/>
            </w:rPr>
            <w:t xml:space="preserve">Page </w:t>
          </w:r>
          <w:r w:rsidRPr="00FE346D">
            <w:rPr>
              <w:rFonts w:asciiTheme="minorHAnsi" w:hAnsiTheme="minorHAnsi"/>
              <w:sz w:val="20"/>
              <w:szCs w:val="20"/>
            </w:rPr>
            <w:fldChar w:fldCharType="begin"/>
          </w:r>
          <w:r w:rsidRPr="00FE346D">
            <w:rPr>
              <w:rFonts w:asciiTheme="minorHAnsi" w:hAnsiTheme="minorHAnsi"/>
              <w:sz w:val="20"/>
              <w:szCs w:val="20"/>
            </w:rPr>
            <w:instrText xml:space="preserve"> PAGE   \* MERGEFORMAT </w:instrText>
          </w:r>
          <w:r w:rsidRPr="00FE346D">
            <w:rPr>
              <w:rFonts w:asciiTheme="minorHAnsi" w:hAnsiTheme="minorHAnsi"/>
              <w:sz w:val="20"/>
              <w:szCs w:val="20"/>
            </w:rPr>
            <w:fldChar w:fldCharType="separate"/>
          </w:r>
          <w:r w:rsidR="00E66D3A" w:rsidRPr="00E66D3A">
            <w:rPr>
              <w:rFonts w:asciiTheme="minorHAnsi" w:hAnsiTheme="minorHAnsi"/>
              <w:bCs/>
              <w:noProof/>
              <w:sz w:val="20"/>
              <w:szCs w:val="20"/>
            </w:rPr>
            <w:t>2</w:t>
          </w:r>
          <w:r w:rsidRPr="00FE346D">
            <w:rPr>
              <w:rFonts w:asciiTheme="minorHAnsi" w:hAnsiTheme="minorHAnsi"/>
              <w:sz w:val="20"/>
              <w:szCs w:val="20"/>
            </w:rPr>
            <w:fldChar w:fldCharType="end"/>
          </w:r>
          <w:r w:rsidRPr="00FE346D">
            <w:rPr>
              <w:rFonts w:asciiTheme="minorHAnsi" w:hAnsiTheme="minorHAnsi"/>
              <w:bCs/>
              <w:sz w:val="20"/>
              <w:szCs w:val="20"/>
            </w:rPr>
            <w:t xml:space="preserve"> of </w:t>
          </w:r>
          <w:r>
            <w:rPr>
              <w:rFonts w:asciiTheme="minorHAnsi" w:hAnsiTheme="minorHAnsi"/>
              <w:bCs/>
              <w:noProof/>
              <w:sz w:val="20"/>
              <w:szCs w:val="20"/>
            </w:rPr>
            <w:fldChar w:fldCharType="begin"/>
          </w:r>
          <w:r>
            <w:rPr>
              <w:rFonts w:asciiTheme="minorHAnsi" w:hAnsiTheme="minorHAnsi"/>
              <w:bCs/>
              <w:noProof/>
              <w:sz w:val="20"/>
              <w:szCs w:val="20"/>
            </w:rPr>
            <w:instrText xml:space="preserve"> SECTIONPAGES   \* MERGEFORMAT </w:instrText>
          </w:r>
          <w:r>
            <w:rPr>
              <w:rFonts w:asciiTheme="minorHAnsi" w:hAnsiTheme="minorHAnsi"/>
              <w:bCs/>
              <w:noProof/>
              <w:sz w:val="20"/>
              <w:szCs w:val="20"/>
            </w:rPr>
            <w:fldChar w:fldCharType="separate"/>
          </w:r>
          <w:r>
            <w:rPr>
              <w:rFonts w:asciiTheme="minorHAnsi" w:hAnsiTheme="minorHAnsi"/>
              <w:bCs/>
              <w:noProof/>
              <w:sz w:val="20"/>
              <w:szCs w:val="20"/>
            </w:rPr>
            <w:t>2</w:t>
          </w:r>
          <w:r>
            <w:rPr>
              <w:rFonts w:asciiTheme="minorHAnsi" w:hAnsiTheme="minorHAnsi"/>
              <w:bCs/>
              <w:noProof/>
              <w:sz w:val="20"/>
              <w:szCs w:val="20"/>
            </w:rPr>
            <w:fldChar w:fldCharType="end"/>
          </w:r>
          <w:r>
            <w:rPr>
              <w:rFonts w:asciiTheme="minorHAnsi" w:hAnsiTheme="minorHAnsi"/>
              <w:bCs/>
              <w:noProof/>
              <w:sz w:val="20"/>
              <w:szCs w:val="20"/>
            </w:rPr>
            <w:t>)</w:t>
          </w:r>
        </w:p>
      </w:tc>
    </w:tr>
  </w:tbl>
  <w:p w14:paraId="35FC774F" w14:textId="77777777" w:rsidR="004D691D" w:rsidRPr="002C21F9" w:rsidRDefault="004D691D" w:rsidP="005A2889">
    <w:pPr>
      <w:pStyle w:val="Header"/>
      <w:rPr>
        <w:sz w:val="20"/>
        <w:szCs w:val="4"/>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C7751" w14:textId="77777777" w:rsidR="004D691D" w:rsidRDefault="004D691D">
    <w:pPr>
      <w:pStyle w:val="Header"/>
    </w:pPr>
    <w:r>
      <w:rPr>
        <w:noProof/>
      </w:rPr>
      <w:pict w14:anchorId="35FC77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88724" o:spid="_x0000_s6163" type="#_x0000_t75" style="position:absolute;margin-left:0;margin-top:0;width:540pt;height:405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05270BB"/>
    <w:multiLevelType w:val="hybridMultilevel"/>
    <w:tmpl w:val="292867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3E64A0B"/>
    <w:multiLevelType w:val="hybridMultilevel"/>
    <w:tmpl w:val="921CD13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0DF80D7B"/>
    <w:multiLevelType w:val="hybridMultilevel"/>
    <w:tmpl w:val="EA16F1CA"/>
    <w:lvl w:ilvl="0" w:tplc="660E8300">
      <w:start w:val="2"/>
      <w:numFmt w:val="decimal"/>
      <w:lvlText w:val="%1."/>
      <w:lvlJc w:val="left"/>
      <w:pPr>
        <w:ind w:left="810" w:hanging="360"/>
      </w:pPr>
    </w:lvl>
    <w:lvl w:ilvl="1" w:tplc="820A4A24">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1E773F8"/>
    <w:multiLevelType w:val="hybridMultilevel"/>
    <w:tmpl w:val="665C569E"/>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24520AE"/>
    <w:multiLevelType w:val="hybridMultilevel"/>
    <w:tmpl w:val="DD72FB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8760CFC"/>
    <w:multiLevelType w:val="hybridMultilevel"/>
    <w:tmpl w:val="2696D094"/>
    <w:lvl w:ilvl="0" w:tplc="A46AE06E">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A84000D"/>
    <w:multiLevelType w:val="hybridMultilevel"/>
    <w:tmpl w:val="DB7CE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72DE3"/>
    <w:multiLevelType w:val="hybridMultilevel"/>
    <w:tmpl w:val="1944A000"/>
    <w:lvl w:ilvl="0" w:tplc="CDCA7B6E">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3070E6"/>
    <w:multiLevelType w:val="hybridMultilevel"/>
    <w:tmpl w:val="D6B0BD6A"/>
    <w:lvl w:ilvl="0" w:tplc="820A4A24">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9236FDD"/>
    <w:multiLevelType w:val="hybridMultilevel"/>
    <w:tmpl w:val="7C8CACA6"/>
    <w:lvl w:ilvl="0" w:tplc="FBE0633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C816D7"/>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DD18B9"/>
    <w:multiLevelType w:val="hybridMultilevel"/>
    <w:tmpl w:val="FC60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C6091"/>
    <w:multiLevelType w:val="hybridMultilevel"/>
    <w:tmpl w:val="C6705FDE"/>
    <w:lvl w:ilvl="0" w:tplc="04090015">
      <w:start w:val="1"/>
      <w:numFmt w:val="upperLetter"/>
      <w:lvlText w:val="%1."/>
      <w:lvlJc w:val="left"/>
      <w:pPr>
        <w:ind w:left="2379"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42C1BB6"/>
    <w:multiLevelType w:val="hybridMultilevel"/>
    <w:tmpl w:val="B4187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801B6B"/>
    <w:multiLevelType w:val="hybridMultilevel"/>
    <w:tmpl w:val="36944BA0"/>
    <w:lvl w:ilvl="0" w:tplc="37BEC628">
      <w:start w:val="8"/>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93622"/>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656049C"/>
    <w:multiLevelType w:val="hybridMultilevel"/>
    <w:tmpl w:val="68F4B606"/>
    <w:lvl w:ilvl="0" w:tplc="97E6DB4E">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D24F82"/>
    <w:multiLevelType w:val="hybridMultilevel"/>
    <w:tmpl w:val="F3828DEA"/>
    <w:lvl w:ilvl="0" w:tplc="3400583E">
      <w:start w:val="2"/>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E52562E"/>
    <w:multiLevelType w:val="hybridMultilevel"/>
    <w:tmpl w:val="7A50D746"/>
    <w:lvl w:ilvl="0" w:tplc="D87216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36D23"/>
    <w:multiLevelType w:val="hybridMultilevel"/>
    <w:tmpl w:val="57B8B97A"/>
    <w:lvl w:ilvl="0" w:tplc="B466480E">
      <w:start w:val="4"/>
      <w:numFmt w:val="decimal"/>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B3090A"/>
    <w:multiLevelType w:val="hybridMultilevel"/>
    <w:tmpl w:val="E82C5EC6"/>
    <w:lvl w:ilvl="0" w:tplc="383E080C">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Arial"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Arial"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Arial"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5447768F"/>
    <w:multiLevelType w:val="hybridMultilevel"/>
    <w:tmpl w:val="5A74970C"/>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A0E130B"/>
    <w:multiLevelType w:val="hybridMultilevel"/>
    <w:tmpl w:val="8C9CBC5E"/>
    <w:lvl w:ilvl="0" w:tplc="06426770">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401E09"/>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6A2E87"/>
    <w:multiLevelType w:val="hybridMultilevel"/>
    <w:tmpl w:val="50761872"/>
    <w:lvl w:ilvl="0" w:tplc="FA38DF12">
      <w:start w:val="1"/>
      <w:numFmt w:val="upperLetter"/>
      <w:lvlText w:val="%1."/>
      <w:lvlJc w:val="left"/>
      <w:pPr>
        <w:ind w:left="720" w:hanging="360"/>
      </w:pPr>
      <w:rPr>
        <w:b w:val="0"/>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0303767"/>
    <w:multiLevelType w:val="hybridMultilevel"/>
    <w:tmpl w:val="4C26DECA"/>
    <w:lvl w:ilvl="0" w:tplc="4588D272">
      <w:start w:val="1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581D4F"/>
    <w:multiLevelType w:val="hybridMultilevel"/>
    <w:tmpl w:val="83D64A64"/>
    <w:lvl w:ilvl="0" w:tplc="04848196">
      <w:start w:val="1"/>
      <w:numFmt w:val="upperLetter"/>
      <w:lvlText w:val="%1."/>
      <w:lvlJc w:val="left"/>
      <w:pPr>
        <w:ind w:left="720" w:hanging="360"/>
      </w:pPr>
      <w:rPr>
        <w:b w:val="0"/>
      </w:rPr>
    </w:lvl>
    <w:lvl w:ilvl="1" w:tplc="0EE4994A">
      <w:start w:val="1"/>
      <w:numFmt w:val="lowerLetter"/>
      <w:lvlText w:val="%2."/>
      <w:lvlJc w:val="left"/>
      <w:pPr>
        <w:ind w:left="1440" w:hanging="360"/>
      </w:pPr>
      <w:rPr>
        <w:b w:val="0"/>
      </w:rPr>
    </w:lvl>
    <w:lvl w:ilvl="2" w:tplc="CB38E1FE">
      <w:start w:val="10"/>
      <w:numFmt w:val="decimal"/>
      <w:lvlText w:val="%3."/>
      <w:lvlJc w:val="left"/>
      <w:pPr>
        <w:ind w:left="450" w:hanging="360"/>
      </w:pPr>
      <w:rPr>
        <w:rFonts w:hint="default"/>
      </w:r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720D3200"/>
    <w:multiLevelType w:val="hybridMultilevel"/>
    <w:tmpl w:val="C74EA85A"/>
    <w:lvl w:ilvl="0" w:tplc="820A4A24">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AC0ADF"/>
    <w:multiLevelType w:val="hybridMultilevel"/>
    <w:tmpl w:val="1032B6D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A13D64"/>
    <w:multiLevelType w:val="hybridMultilevel"/>
    <w:tmpl w:val="5732854C"/>
    <w:lvl w:ilvl="0" w:tplc="FF282EDE">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7AA31E83"/>
    <w:multiLevelType w:val="hybridMultilevel"/>
    <w:tmpl w:val="88D28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DB736A8"/>
    <w:multiLevelType w:val="hybridMultilevel"/>
    <w:tmpl w:val="A7E6B1F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6"/>
  </w:num>
  <w:num w:numId="4">
    <w:abstractNumId w:val="1"/>
  </w:num>
  <w:num w:numId="5">
    <w:abstractNumId w:val="0"/>
  </w:num>
  <w:num w:numId="6">
    <w:abstractNumId w:val="16"/>
  </w:num>
  <w:num w:numId="7">
    <w:abstractNumId w:val="17"/>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29"/>
  </w:num>
  <w:num w:numId="26">
    <w:abstractNumId w:val="24"/>
  </w:num>
  <w:num w:numId="27">
    <w:abstractNumId w:val="20"/>
  </w:num>
  <w:num w:numId="28">
    <w:abstractNumId w:val="13"/>
  </w:num>
  <w:num w:numId="29">
    <w:abstractNumId w:val="32"/>
  </w:num>
  <w:num w:numId="30">
    <w:abstractNumId w:val="3"/>
  </w:num>
  <w:num w:numId="31">
    <w:abstractNumId w:val="36"/>
  </w:num>
  <w:num w:numId="32">
    <w:abstractNumId w:val="7"/>
  </w:num>
  <w:num w:numId="33">
    <w:abstractNumId w:val="39"/>
  </w:num>
  <w:num w:numId="34">
    <w:abstractNumId w:val="22"/>
  </w:num>
  <w:num w:numId="35">
    <w:abstractNumId w:val="2"/>
  </w:num>
  <w:num w:numId="36">
    <w:abstractNumId w:val="30"/>
  </w:num>
  <w:num w:numId="37">
    <w:abstractNumId w:val="10"/>
  </w:num>
  <w:num w:numId="38">
    <w:abstractNumId w:val="27"/>
  </w:num>
  <w:num w:numId="39">
    <w:abstractNumId w:val="11"/>
  </w:num>
  <w:num w:numId="40">
    <w:abstractNumId w:val="34"/>
  </w:num>
  <w:num w:numId="41">
    <w:abstractNumId w:val="19"/>
  </w:num>
  <w:num w:numId="42">
    <w:abstractNumId w:val="9"/>
  </w:num>
  <w:num w:numId="43">
    <w:abstractNumId w:val="40"/>
  </w:num>
  <w:num w:numId="44">
    <w:abstractNumId w:val="40"/>
  </w:num>
  <w:num w:numId="45">
    <w:abstractNumId w:val="27"/>
    <w:lvlOverride w:ilvl="0">
      <w:startOverride w:val="1"/>
    </w:lvlOverride>
    <w:lvlOverride w:ilvl="1"/>
    <w:lvlOverride w:ilvl="2"/>
    <w:lvlOverride w:ilvl="3"/>
    <w:lvlOverride w:ilvl="4"/>
    <w:lvlOverride w:ilvl="5"/>
    <w:lvlOverride w:ilvl="6"/>
    <w:lvlOverride w:ilvl="7"/>
    <w:lvlOverride w:ilvl="8"/>
  </w:num>
  <w:num w:numId="46">
    <w:abstractNumId w:val="14"/>
    <w:lvlOverride w:ilvl="0">
      <w:startOverride w:val="1"/>
    </w:lvlOverride>
    <w:lvlOverride w:ilvl="1"/>
    <w:lvlOverride w:ilvl="2"/>
    <w:lvlOverride w:ilvl="3"/>
    <w:lvlOverride w:ilvl="4"/>
    <w:lvlOverride w:ilvl="5"/>
    <w:lvlOverride w:ilvl="6"/>
    <w:lvlOverride w:ilvl="7"/>
    <w:lvlOverride w:ilvl="8"/>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6166"/>
    <o:shapelayout v:ext="edit">
      <o:idmap v:ext="edit" data="6"/>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3076"/>
    <w:rsid w:val="000036FF"/>
    <w:rsid w:val="00004F2A"/>
    <w:rsid w:val="000126D2"/>
    <w:rsid w:val="00013279"/>
    <w:rsid w:val="000158E9"/>
    <w:rsid w:val="00017396"/>
    <w:rsid w:val="00020377"/>
    <w:rsid w:val="0002303F"/>
    <w:rsid w:val="000253D9"/>
    <w:rsid w:val="000260B8"/>
    <w:rsid w:val="00026750"/>
    <w:rsid w:val="0003035B"/>
    <w:rsid w:val="00031173"/>
    <w:rsid w:val="00035A79"/>
    <w:rsid w:val="00037926"/>
    <w:rsid w:val="000470D7"/>
    <w:rsid w:val="000471F6"/>
    <w:rsid w:val="00051BBE"/>
    <w:rsid w:val="00051F14"/>
    <w:rsid w:val="00053880"/>
    <w:rsid w:val="00053A0E"/>
    <w:rsid w:val="0006016B"/>
    <w:rsid w:val="000629A3"/>
    <w:rsid w:val="000631C6"/>
    <w:rsid w:val="000632A0"/>
    <w:rsid w:val="000644B7"/>
    <w:rsid w:val="00065C32"/>
    <w:rsid w:val="000720E6"/>
    <w:rsid w:val="00076F08"/>
    <w:rsid w:val="00080036"/>
    <w:rsid w:val="00080A37"/>
    <w:rsid w:val="00080EEE"/>
    <w:rsid w:val="000861F1"/>
    <w:rsid w:val="00086CB0"/>
    <w:rsid w:val="000877BE"/>
    <w:rsid w:val="00091104"/>
    <w:rsid w:val="0009169C"/>
    <w:rsid w:val="00091D81"/>
    <w:rsid w:val="00091DB0"/>
    <w:rsid w:val="00094EF2"/>
    <w:rsid w:val="000A01DA"/>
    <w:rsid w:val="000A0D18"/>
    <w:rsid w:val="000A105B"/>
    <w:rsid w:val="000A1F02"/>
    <w:rsid w:val="000A3365"/>
    <w:rsid w:val="000A3440"/>
    <w:rsid w:val="000A35C7"/>
    <w:rsid w:val="000A4A99"/>
    <w:rsid w:val="000A6583"/>
    <w:rsid w:val="000B4491"/>
    <w:rsid w:val="000B642A"/>
    <w:rsid w:val="000B7EF1"/>
    <w:rsid w:val="000B7F1D"/>
    <w:rsid w:val="000C1A4A"/>
    <w:rsid w:val="000C4C97"/>
    <w:rsid w:val="000C6426"/>
    <w:rsid w:val="000C6B8F"/>
    <w:rsid w:val="000C7320"/>
    <w:rsid w:val="000D25DB"/>
    <w:rsid w:val="000D3A95"/>
    <w:rsid w:val="000D7671"/>
    <w:rsid w:val="000D7DA8"/>
    <w:rsid w:val="000E0BE1"/>
    <w:rsid w:val="000E17B1"/>
    <w:rsid w:val="000E53E9"/>
    <w:rsid w:val="000E5583"/>
    <w:rsid w:val="000E64AD"/>
    <w:rsid w:val="000E7ABD"/>
    <w:rsid w:val="000F070F"/>
    <w:rsid w:val="000F0B89"/>
    <w:rsid w:val="000F0BA7"/>
    <w:rsid w:val="000F67E7"/>
    <w:rsid w:val="000F754C"/>
    <w:rsid w:val="001016DC"/>
    <w:rsid w:val="00106B6B"/>
    <w:rsid w:val="001131A2"/>
    <w:rsid w:val="001137E5"/>
    <w:rsid w:val="00117E61"/>
    <w:rsid w:val="00126F26"/>
    <w:rsid w:val="001305CE"/>
    <w:rsid w:val="001315EE"/>
    <w:rsid w:val="00135763"/>
    <w:rsid w:val="00135846"/>
    <w:rsid w:val="00137AA4"/>
    <w:rsid w:val="001408CF"/>
    <w:rsid w:val="00142FD3"/>
    <w:rsid w:val="001451B7"/>
    <w:rsid w:val="00145C51"/>
    <w:rsid w:val="00152134"/>
    <w:rsid w:val="001526C4"/>
    <w:rsid w:val="00154F2C"/>
    <w:rsid w:val="00155ACD"/>
    <w:rsid w:val="001577AB"/>
    <w:rsid w:val="00160B6E"/>
    <w:rsid w:val="001615D7"/>
    <w:rsid w:val="00161B74"/>
    <w:rsid w:val="00162081"/>
    <w:rsid w:val="001665D0"/>
    <w:rsid w:val="00171597"/>
    <w:rsid w:val="00171E43"/>
    <w:rsid w:val="001739FA"/>
    <w:rsid w:val="00174BD1"/>
    <w:rsid w:val="00175D42"/>
    <w:rsid w:val="00181190"/>
    <w:rsid w:val="00192BEB"/>
    <w:rsid w:val="0019624F"/>
    <w:rsid w:val="001A5583"/>
    <w:rsid w:val="001B5BA4"/>
    <w:rsid w:val="001B6CEB"/>
    <w:rsid w:val="001C53E8"/>
    <w:rsid w:val="001D7314"/>
    <w:rsid w:val="001E1EA2"/>
    <w:rsid w:val="001E3C52"/>
    <w:rsid w:val="001F0E8D"/>
    <w:rsid w:val="001F1B39"/>
    <w:rsid w:val="001F20EE"/>
    <w:rsid w:val="001F4EAD"/>
    <w:rsid w:val="00200E53"/>
    <w:rsid w:val="00202608"/>
    <w:rsid w:val="00204BDE"/>
    <w:rsid w:val="00206039"/>
    <w:rsid w:val="00213E8E"/>
    <w:rsid w:val="00216C55"/>
    <w:rsid w:val="00222F6D"/>
    <w:rsid w:val="002241A5"/>
    <w:rsid w:val="0023161B"/>
    <w:rsid w:val="0023709A"/>
    <w:rsid w:val="00237400"/>
    <w:rsid w:val="002420D2"/>
    <w:rsid w:val="00243047"/>
    <w:rsid w:val="00245AF0"/>
    <w:rsid w:val="00251B09"/>
    <w:rsid w:val="002532A8"/>
    <w:rsid w:val="00253862"/>
    <w:rsid w:val="002562A4"/>
    <w:rsid w:val="0025742D"/>
    <w:rsid w:val="0025787E"/>
    <w:rsid w:val="002615BC"/>
    <w:rsid w:val="00262721"/>
    <w:rsid w:val="002641C7"/>
    <w:rsid w:val="002710BB"/>
    <w:rsid w:val="002719D2"/>
    <w:rsid w:val="00271E1D"/>
    <w:rsid w:val="00274618"/>
    <w:rsid w:val="00274CAF"/>
    <w:rsid w:val="00277212"/>
    <w:rsid w:val="002813A7"/>
    <w:rsid w:val="0028466E"/>
    <w:rsid w:val="00284AFC"/>
    <w:rsid w:val="00284C8F"/>
    <w:rsid w:val="00285A7C"/>
    <w:rsid w:val="00287573"/>
    <w:rsid w:val="00291F72"/>
    <w:rsid w:val="0029575B"/>
    <w:rsid w:val="00295ED5"/>
    <w:rsid w:val="002A1004"/>
    <w:rsid w:val="002A18FC"/>
    <w:rsid w:val="002A199B"/>
    <w:rsid w:val="002A3F41"/>
    <w:rsid w:val="002A40ED"/>
    <w:rsid w:val="002A6A1F"/>
    <w:rsid w:val="002B168D"/>
    <w:rsid w:val="002B177A"/>
    <w:rsid w:val="002B1F4F"/>
    <w:rsid w:val="002B2393"/>
    <w:rsid w:val="002B2763"/>
    <w:rsid w:val="002B4F6F"/>
    <w:rsid w:val="002B52AC"/>
    <w:rsid w:val="002B6475"/>
    <w:rsid w:val="002C131A"/>
    <w:rsid w:val="002C21F9"/>
    <w:rsid w:val="002C586B"/>
    <w:rsid w:val="002C6698"/>
    <w:rsid w:val="002D1475"/>
    <w:rsid w:val="002D3BA6"/>
    <w:rsid w:val="002D680A"/>
    <w:rsid w:val="002D7DB8"/>
    <w:rsid w:val="002E3676"/>
    <w:rsid w:val="002E4945"/>
    <w:rsid w:val="002E5EBF"/>
    <w:rsid w:val="002E7941"/>
    <w:rsid w:val="002E7FB7"/>
    <w:rsid w:val="002F40A7"/>
    <w:rsid w:val="002F6775"/>
    <w:rsid w:val="003051D0"/>
    <w:rsid w:val="00306026"/>
    <w:rsid w:val="00312B50"/>
    <w:rsid w:val="00314D52"/>
    <w:rsid w:val="00314EC3"/>
    <w:rsid w:val="0031698B"/>
    <w:rsid w:val="0032018D"/>
    <w:rsid w:val="00320F01"/>
    <w:rsid w:val="003218BB"/>
    <w:rsid w:val="003247CA"/>
    <w:rsid w:val="00324B0C"/>
    <w:rsid w:val="00331E82"/>
    <w:rsid w:val="00337397"/>
    <w:rsid w:val="00340CE9"/>
    <w:rsid w:val="00347171"/>
    <w:rsid w:val="003500C8"/>
    <w:rsid w:val="00350A8C"/>
    <w:rsid w:val="00351E70"/>
    <w:rsid w:val="00352291"/>
    <w:rsid w:val="003530F3"/>
    <w:rsid w:val="00353946"/>
    <w:rsid w:val="00353C3B"/>
    <w:rsid w:val="00354D4E"/>
    <w:rsid w:val="0035603C"/>
    <w:rsid w:val="00357343"/>
    <w:rsid w:val="00360990"/>
    <w:rsid w:val="003663CE"/>
    <w:rsid w:val="00366862"/>
    <w:rsid w:val="00371157"/>
    <w:rsid w:val="00372700"/>
    <w:rsid w:val="00376EAA"/>
    <w:rsid w:val="003809C0"/>
    <w:rsid w:val="00382DF2"/>
    <w:rsid w:val="003834AE"/>
    <w:rsid w:val="003850E9"/>
    <w:rsid w:val="00386209"/>
    <w:rsid w:val="0038684E"/>
    <w:rsid w:val="0039142A"/>
    <w:rsid w:val="00394534"/>
    <w:rsid w:val="00394C8C"/>
    <w:rsid w:val="00397D03"/>
    <w:rsid w:val="00397F00"/>
    <w:rsid w:val="003A0501"/>
    <w:rsid w:val="003A36EF"/>
    <w:rsid w:val="003B3641"/>
    <w:rsid w:val="003B5B3C"/>
    <w:rsid w:val="003C1DC6"/>
    <w:rsid w:val="003C6131"/>
    <w:rsid w:val="003C7B7A"/>
    <w:rsid w:val="003D349A"/>
    <w:rsid w:val="003D5183"/>
    <w:rsid w:val="003D5350"/>
    <w:rsid w:val="003E0D43"/>
    <w:rsid w:val="003E1E09"/>
    <w:rsid w:val="003E1E46"/>
    <w:rsid w:val="003E22AB"/>
    <w:rsid w:val="003E3787"/>
    <w:rsid w:val="003F064C"/>
    <w:rsid w:val="003F1C6F"/>
    <w:rsid w:val="003F2ABE"/>
    <w:rsid w:val="003F49BD"/>
    <w:rsid w:val="003F5BCA"/>
    <w:rsid w:val="003F5C8B"/>
    <w:rsid w:val="003F6A76"/>
    <w:rsid w:val="00402651"/>
    <w:rsid w:val="00407A9D"/>
    <w:rsid w:val="0041327B"/>
    <w:rsid w:val="00415FD0"/>
    <w:rsid w:val="004168A3"/>
    <w:rsid w:val="00417D09"/>
    <w:rsid w:val="004203A5"/>
    <w:rsid w:val="00421360"/>
    <w:rsid w:val="00422378"/>
    <w:rsid w:val="00430CEA"/>
    <w:rsid w:val="0043165B"/>
    <w:rsid w:val="004318DA"/>
    <w:rsid w:val="00432098"/>
    <w:rsid w:val="0043390E"/>
    <w:rsid w:val="00434198"/>
    <w:rsid w:val="0043422C"/>
    <w:rsid w:val="00435279"/>
    <w:rsid w:val="00440841"/>
    <w:rsid w:val="004507D3"/>
    <w:rsid w:val="004510F5"/>
    <w:rsid w:val="00452AF2"/>
    <w:rsid w:val="00453457"/>
    <w:rsid w:val="0045375A"/>
    <w:rsid w:val="00454C3D"/>
    <w:rsid w:val="00462516"/>
    <w:rsid w:val="00462AC1"/>
    <w:rsid w:val="004662FC"/>
    <w:rsid w:val="0046705B"/>
    <w:rsid w:val="00470951"/>
    <w:rsid w:val="004712B7"/>
    <w:rsid w:val="004737C4"/>
    <w:rsid w:val="00474509"/>
    <w:rsid w:val="00474A7A"/>
    <w:rsid w:val="00475987"/>
    <w:rsid w:val="00477D56"/>
    <w:rsid w:val="0048031E"/>
    <w:rsid w:val="004809EE"/>
    <w:rsid w:val="00485F66"/>
    <w:rsid w:val="004860AE"/>
    <w:rsid w:val="00486F0B"/>
    <w:rsid w:val="00490621"/>
    <w:rsid w:val="004938C9"/>
    <w:rsid w:val="004944D6"/>
    <w:rsid w:val="004948E2"/>
    <w:rsid w:val="00494B7C"/>
    <w:rsid w:val="004964DB"/>
    <w:rsid w:val="004A1BEB"/>
    <w:rsid w:val="004A264A"/>
    <w:rsid w:val="004A5C7F"/>
    <w:rsid w:val="004A6E7F"/>
    <w:rsid w:val="004B1012"/>
    <w:rsid w:val="004B4582"/>
    <w:rsid w:val="004B7BD2"/>
    <w:rsid w:val="004C23D9"/>
    <w:rsid w:val="004C2C61"/>
    <w:rsid w:val="004C52C3"/>
    <w:rsid w:val="004D1CE3"/>
    <w:rsid w:val="004D287C"/>
    <w:rsid w:val="004D3A8D"/>
    <w:rsid w:val="004D691D"/>
    <w:rsid w:val="004D790F"/>
    <w:rsid w:val="004E112A"/>
    <w:rsid w:val="004E230B"/>
    <w:rsid w:val="004E69F9"/>
    <w:rsid w:val="004F0A7F"/>
    <w:rsid w:val="004F28C2"/>
    <w:rsid w:val="004F40C1"/>
    <w:rsid w:val="004F4C76"/>
    <w:rsid w:val="0050284B"/>
    <w:rsid w:val="00503C30"/>
    <w:rsid w:val="00511413"/>
    <w:rsid w:val="00513D83"/>
    <w:rsid w:val="00514ADB"/>
    <w:rsid w:val="00520412"/>
    <w:rsid w:val="005222CB"/>
    <w:rsid w:val="0052557A"/>
    <w:rsid w:val="00525CDE"/>
    <w:rsid w:val="00526005"/>
    <w:rsid w:val="00527ACC"/>
    <w:rsid w:val="00530355"/>
    <w:rsid w:val="00530F4C"/>
    <w:rsid w:val="00531044"/>
    <w:rsid w:val="00533A0F"/>
    <w:rsid w:val="005340A2"/>
    <w:rsid w:val="00535BE3"/>
    <w:rsid w:val="00536AA4"/>
    <w:rsid w:val="00541293"/>
    <w:rsid w:val="005437EB"/>
    <w:rsid w:val="005477F1"/>
    <w:rsid w:val="00551599"/>
    <w:rsid w:val="00552A3E"/>
    <w:rsid w:val="0055322B"/>
    <w:rsid w:val="00555884"/>
    <w:rsid w:val="00560BFB"/>
    <w:rsid w:val="00562BA8"/>
    <w:rsid w:val="0056567E"/>
    <w:rsid w:val="005678C7"/>
    <w:rsid w:val="0057020B"/>
    <w:rsid w:val="00572B72"/>
    <w:rsid w:val="00573417"/>
    <w:rsid w:val="00574E6A"/>
    <w:rsid w:val="00575D20"/>
    <w:rsid w:val="00577316"/>
    <w:rsid w:val="0058107F"/>
    <w:rsid w:val="005813CE"/>
    <w:rsid w:val="005821CB"/>
    <w:rsid w:val="00582AF2"/>
    <w:rsid w:val="00582D51"/>
    <w:rsid w:val="005877FC"/>
    <w:rsid w:val="0059070E"/>
    <w:rsid w:val="00594C36"/>
    <w:rsid w:val="005A20FF"/>
    <w:rsid w:val="005A2889"/>
    <w:rsid w:val="005A7737"/>
    <w:rsid w:val="005C4233"/>
    <w:rsid w:val="005C5038"/>
    <w:rsid w:val="005C73C7"/>
    <w:rsid w:val="005D2752"/>
    <w:rsid w:val="005D30D4"/>
    <w:rsid w:val="005D4F47"/>
    <w:rsid w:val="005D55BB"/>
    <w:rsid w:val="005E23CD"/>
    <w:rsid w:val="005E2724"/>
    <w:rsid w:val="005E3E55"/>
    <w:rsid w:val="005E5982"/>
    <w:rsid w:val="005E644F"/>
    <w:rsid w:val="005E68FF"/>
    <w:rsid w:val="005E7B58"/>
    <w:rsid w:val="005F178B"/>
    <w:rsid w:val="005F4976"/>
    <w:rsid w:val="005F4CDC"/>
    <w:rsid w:val="005F4DEA"/>
    <w:rsid w:val="006016EB"/>
    <w:rsid w:val="006019F9"/>
    <w:rsid w:val="00601C19"/>
    <w:rsid w:val="00605944"/>
    <w:rsid w:val="00607852"/>
    <w:rsid w:val="00610116"/>
    <w:rsid w:val="0061108C"/>
    <w:rsid w:val="00611910"/>
    <w:rsid w:val="00613F4A"/>
    <w:rsid w:val="00614268"/>
    <w:rsid w:val="006146EC"/>
    <w:rsid w:val="00616C4D"/>
    <w:rsid w:val="00617B42"/>
    <w:rsid w:val="006200D7"/>
    <w:rsid w:val="006227B1"/>
    <w:rsid w:val="00622990"/>
    <w:rsid w:val="00624650"/>
    <w:rsid w:val="00626937"/>
    <w:rsid w:val="00631115"/>
    <w:rsid w:val="006320E2"/>
    <w:rsid w:val="00632B2D"/>
    <w:rsid w:val="00632F51"/>
    <w:rsid w:val="00632F73"/>
    <w:rsid w:val="0063361B"/>
    <w:rsid w:val="00637DB0"/>
    <w:rsid w:val="006411CF"/>
    <w:rsid w:val="00641C71"/>
    <w:rsid w:val="0064240D"/>
    <w:rsid w:val="0064300C"/>
    <w:rsid w:val="006431D9"/>
    <w:rsid w:val="00654F37"/>
    <w:rsid w:val="00663967"/>
    <w:rsid w:val="00663AF7"/>
    <w:rsid w:val="006646F9"/>
    <w:rsid w:val="00665A69"/>
    <w:rsid w:val="00665BEF"/>
    <w:rsid w:val="00667362"/>
    <w:rsid w:val="00674FED"/>
    <w:rsid w:val="0068226F"/>
    <w:rsid w:val="00682CBA"/>
    <w:rsid w:val="00683227"/>
    <w:rsid w:val="00683676"/>
    <w:rsid w:val="00685D72"/>
    <w:rsid w:val="00686B8B"/>
    <w:rsid w:val="00687796"/>
    <w:rsid w:val="00692EDF"/>
    <w:rsid w:val="006930E5"/>
    <w:rsid w:val="00693AFD"/>
    <w:rsid w:val="00696AEB"/>
    <w:rsid w:val="00697E29"/>
    <w:rsid w:val="006A156C"/>
    <w:rsid w:val="006A3F12"/>
    <w:rsid w:val="006A55E7"/>
    <w:rsid w:val="006A57F1"/>
    <w:rsid w:val="006A722E"/>
    <w:rsid w:val="006B4081"/>
    <w:rsid w:val="006B5108"/>
    <w:rsid w:val="006B788C"/>
    <w:rsid w:val="006C0044"/>
    <w:rsid w:val="006C0E98"/>
    <w:rsid w:val="006C7335"/>
    <w:rsid w:val="006C7406"/>
    <w:rsid w:val="006D1C0A"/>
    <w:rsid w:val="006D21DC"/>
    <w:rsid w:val="006D4D01"/>
    <w:rsid w:val="006D5770"/>
    <w:rsid w:val="006D7492"/>
    <w:rsid w:val="006E1FC1"/>
    <w:rsid w:val="006E60E0"/>
    <w:rsid w:val="006F0652"/>
    <w:rsid w:val="006F2C70"/>
    <w:rsid w:val="006F4EBD"/>
    <w:rsid w:val="007030BB"/>
    <w:rsid w:val="0070354F"/>
    <w:rsid w:val="007108CC"/>
    <w:rsid w:val="00711936"/>
    <w:rsid w:val="00714442"/>
    <w:rsid w:val="00714CBC"/>
    <w:rsid w:val="00714DAD"/>
    <w:rsid w:val="0071761E"/>
    <w:rsid w:val="007176C9"/>
    <w:rsid w:val="00717DEA"/>
    <w:rsid w:val="00720306"/>
    <w:rsid w:val="00723136"/>
    <w:rsid w:val="00734A66"/>
    <w:rsid w:val="007354B2"/>
    <w:rsid w:val="007376EC"/>
    <w:rsid w:val="00743217"/>
    <w:rsid w:val="0074424A"/>
    <w:rsid w:val="007510B1"/>
    <w:rsid w:val="00751673"/>
    <w:rsid w:val="00753CFA"/>
    <w:rsid w:val="007551EC"/>
    <w:rsid w:val="00756AD5"/>
    <w:rsid w:val="007635A5"/>
    <w:rsid w:val="0076441C"/>
    <w:rsid w:val="00765542"/>
    <w:rsid w:val="00765AB1"/>
    <w:rsid w:val="00765F67"/>
    <w:rsid w:val="00771624"/>
    <w:rsid w:val="00774367"/>
    <w:rsid w:val="007745E9"/>
    <w:rsid w:val="007755D6"/>
    <w:rsid w:val="007756F6"/>
    <w:rsid w:val="00776799"/>
    <w:rsid w:val="00777B2F"/>
    <w:rsid w:val="00781BF8"/>
    <w:rsid w:val="007821E9"/>
    <w:rsid w:val="00782ADC"/>
    <w:rsid w:val="00785B34"/>
    <w:rsid w:val="00791BBD"/>
    <w:rsid w:val="00792F95"/>
    <w:rsid w:val="00793E1C"/>
    <w:rsid w:val="00795882"/>
    <w:rsid w:val="00795EB8"/>
    <w:rsid w:val="007967C9"/>
    <w:rsid w:val="00797224"/>
    <w:rsid w:val="00797290"/>
    <w:rsid w:val="00797860"/>
    <w:rsid w:val="007A0296"/>
    <w:rsid w:val="007A09EB"/>
    <w:rsid w:val="007A4603"/>
    <w:rsid w:val="007A534A"/>
    <w:rsid w:val="007B4BEA"/>
    <w:rsid w:val="007B55B5"/>
    <w:rsid w:val="007B645E"/>
    <w:rsid w:val="007C12FC"/>
    <w:rsid w:val="007C24A3"/>
    <w:rsid w:val="007C345F"/>
    <w:rsid w:val="007C4EB0"/>
    <w:rsid w:val="007C5729"/>
    <w:rsid w:val="007D060B"/>
    <w:rsid w:val="007D0D8F"/>
    <w:rsid w:val="007D19B2"/>
    <w:rsid w:val="007D2DD3"/>
    <w:rsid w:val="007D3659"/>
    <w:rsid w:val="007D726A"/>
    <w:rsid w:val="007E26E9"/>
    <w:rsid w:val="007E32B3"/>
    <w:rsid w:val="007F3E17"/>
    <w:rsid w:val="007F5489"/>
    <w:rsid w:val="007F57DC"/>
    <w:rsid w:val="00802192"/>
    <w:rsid w:val="00804C36"/>
    <w:rsid w:val="00807045"/>
    <w:rsid w:val="00811DC5"/>
    <w:rsid w:val="00811DEE"/>
    <w:rsid w:val="00815AA1"/>
    <w:rsid w:val="00815F28"/>
    <w:rsid w:val="0081628C"/>
    <w:rsid w:val="00821F42"/>
    <w:rsid w:val="0082448D"/>
    <w:rsid w:val="008353B6"/>
    <w:rsid w:val="00841186"/>
    <w:rsid w:val="00844772"/>
    <w:rsid w:val="008459F6"/>
    <w:rsid w:val="00847E91"/>
    <w:rsid w:val="00847EF3"/>
    <w:rsid w:val="0085268F"/>
    <w:rsid w:val="00853177"/>
    <w:rsid w:val="008540F3"/>
    <w:rsid w:val="00857939"/>
    <w:rsid w:val="00860E60"/>
    <w:rsid w:val="00861BF8"/>
    <w:rsid w:val="00865861"/>
    <w:rsid w:val="00865FD2"/>
    <w:rsid w:val="00866486"/>
    <w:rsid w:val="008665B5"/>
    <w:rsid w:val="008702E6"/>
    <w:rsid w:val="0087111F"/>
    <w:rsid w:val="00873A16"/>
    <w:rsid w:val="00874C10"/>
    <w:rsid w:val="008812D3"/>
    <w:rsid w:val="0088300D"/>
    <w:rsid w:val="00886660"/>
    <w:rsid w:val="00890DB2"/>
    <w:rsid w:val="00891B81"/>
    <w:rsid w:val="00892A5A"/>
    <w:rsid w:val="00894E3E"/>
    <w:rsid w:val="008A4114"/>
    <w:rsid w:val="008A5B91"/>
    <w:rsid w:val="008A7891"/>
    <w:rsid w:val="008A7F5C"/>
    <w:rsid w:val="008B05CC"/>
    <w:rsid w:val="008B188E"/>
    <w:rsid w:val="008B6F19"/>
    <w:rsid w:val="008C0684"/>
    <w:rsid w:val="008C10F1"/>
    <w:rsid w:val="008C23D7"/>
    <w:rsid w:val="008C2655"/>
    <w:rsid w:val="008C463D"/>
    <w:rsid w:val="008D0B8D"/>
    <w:rsid w:val="008D3743"/>
    <w:rsid w:val="008D3813"/>
    <w:rsid w:val="008D7458"/>
    <w:rsid w:val="008E1ADC"/>
    <w:rsid w:val="008E3DF1"/>
    <w:rsid w:val="008E429B"/>
    <w:rsid w:val="008E4542"/>
    <w:rsid w:val="008F1900"/>
    <w:rsid w:val="00900C86"/>
    <w:rsid w:val="00910674"/>
    <w:rsid w:val="009119ED"/>
    <w:rsid w:val="00913530"/>
    <w:rsid w:val="00914626"/>
    <w:rsid w:val="00915BCF"/>
    <w:rsid w:val="0091628E"/>
    <w:rsid w:val="00917885"/>
    <w:rsid w:val="00937766"/>
    <w:rsid w:val="009379DB"/>
    <w:rsid w:val="00941530"/>
    <w:rsid w:val="00941E17"/>
    <w:rsid w:val="009437C6"/>
    <w:rsid w:val="00946688"/>
    <w:rsid w:val="00946BF6"/>
    <w:rsid w:val="00953067"/>
    <w:rsid w:val="00954970"/>
    <w:rsid w:val="00955A9A"/>
    <w:rsid w:val="00955BFC"/>
    <w:rsid w:val="009564C7"/>
    <w:rsid w:val="00957C9E"/>
    <w:rsid w:val="009616DA"/>
    <w:rsid w:val="00962C96"/>
    <w:rsid w:val="00963698"/>
    <w:rsid w:val="009645EE"/>
    <w:rsid w:val="009647C5"/>
    <w:rsid w:val="00966AC3"/>
    <w:rsid w:val="00972766"/>
    <w:rsid w:val="009727B8"/>
    <w:rsid w:val="00973D33"/>
    <w:rsid w:val="0097558E"/>
    <w:rsid w:val="009764A9"/>
    <w:rsid w:val="00976637"/>
    <w:rsid w:val="00976BEB"/>
    <w:rsid w:val="00980FB6"/>
    <w:rsid w:val="00981D6C"/>
    <w:rsid w:val="00982535"/>
    <w:rsid w:val="009909B6"/>
    <w:rsid w:val="00992035"/>
    <w:rsid w:val="00992EF8"/>
    <w:rsid w:val="00993539"/>
    <w:rsid w:val="009A059F"/>
    <w:rsid w:val="009A1F14"/>
    <w:rsid w:val="009A3318"/>
    <w:rsid w:val="009A698F"/>
    <w:rsid w:val="009A6F10"/>
    <w:rsid w:val="009B03BA"/>
    <w:rsid w:val="009B403E"/>
    <w:rsid w:val="009B48DD"/>
    <w:rsid w:val="009C1F4E"/>
    <w:rsid w:val="009C4B49"/>
    <w:rsid w:val="009C4F9A"/>
    <w:rsid w:val="009C6B77"/>
    <w:rsid w:val="009D008B"/>
    <w:rsid w:val="009D0F10"/>
    <w:rsid w:val="009E02E1"/>
    <w:rsid w:val="009E1E4C"/>
    <w:rsid w:val="009E2E57"/>
    <w:rsid w:val="009E3BB5"/>
    <w:rsid w:val="009E460E"/>
    <w:rsid w:val="009E64D7"/>
    <w:rsid w:val="009E6B59"/>
    <w:rsid w:val="009E76D0"/>
    <w:rsid w:val="009F2090"/>
    <w:rsid w:val="009F2520"/>
    <w:rsid w:val="00A0027A"/>
    <w:rsid w:val="00A00AE7"/>
    <w:rsid w:val="00A00C09"/>
    <w:rsid w:val="00A02090"/>
    <w:rsid w:val="00A05D8F"/>
    <w:rsid w:val="00A07D19"/>
    <w:rsid w:val="00A12015"/>
    <w:rsid w:val="00A16546"/>
    <w:rsid w:val="00A215E8"/>
    <w:rsid w:val="00A21B95"/>
    <w:rsid w:val="00A24BE2"/>
    <w:rsid w:val="00A24F9F"/>
    <w:rsid w:val="00A26BE3"/>
    <w:rsid w:val="00A31507"/>
    <w:rsid w:val="00A338F1"/>
    <w:rsid w:val="00A33A50"/>
    <w:rsid w:val="00A33AB7"/>
    <w:rsid w:val="00A3438B"/>
    <w:rsid w:val="00A34CB1"/>
    <w:rsid w:val="00A35FE4"/>
    <w:rsid w:val="00A424DF"/>
    <w:rsid w:val="00A42BF8"/>
    <w:rsid w:val="00A42C60"/>
    <w:rsid w:val="00A44A18"/>
    <w:rsid w:val="00A46AEC"/>
    <w:rsid w:val="00A51851"/>
    <w:rsid w:val="00A51D05"/>
    <w:rsid w:val="00A55365"/>
    <w:rsid w:val="00A55444"/>
    <w:rsid w:val="00A57767"/>
    <w:rsid w:val="00A662D3"/>
    <w:rsid w:val="00A6741C"/>
    <w:rsid w:val="00A677BB"/>
    <w:rsid w:val="00A67FA8"/>
    <w:rsid w:val="00A702F0"/>
    <w:rsid w:val="00A70722"/>
    <w:rsid w:val="00A742B3"/>
    <w:rsid w:val="00A75B9B"/>
    <w:rsid w:val="00A76CF1"/>
    <w:rsid w:val="00A7778E"/>
    <w:rsid w:val="00A77BE6"/>
    <w:rsid w:val="00A80FCC"/>
    <w:rsid w:val="00A81137"/>
    <w:rsid w:val="00A81860"/>
    <w:rsid w:val="00A87572"/>
    <w:rsid w:val="00A92B3A"/>
    <w:rsid w:val="00A97F7D"/>
    <w:rsid w:val="00AA01C1"/>
    <w:rsid w:val="00AA18EC"/>
    <w:rsid w:val="00AA2214"/>
    <w:rsid w:val="00AA4D83"/>
    <w:rsid w:val="00AA767E"/>
    <w:rsid w:val="00AB1578"/>
    <w:rsid w:val="00AB4166"/>
    <w:rsid w:val="00AB5BBF"/>
    <w:rsid w:val="00AC2C0E"/>
    <w:rsid w:val="00AC348D"/>
    <w:rsid w:val="00AC398B"/>
    <w:rsid w:val="00AC3C8A"/>
    <w:rsid w:val="00AC4755"/>
    <w:rsid w:val="00AC5DE9"/>
    <w:rsid w:val="00AC65B1"/>
    <w:rsid w:val="00AD1C82"/>
    <w:rsid w:val="00AD4FAE"/>
    <w:rsid w:val="00AD5A7C"/>
    <w:rsid w:val="00AD67BC"/>
    <w:rsid w:val="00AE39CC"/>
    <w:rsid w:val="00AE40BE"/>
    <w:rsid w:val="00AE4A9F"/>
    <w:rsid w:val="00AF4004"/>
    <w:rsid w:val="00AF68B0"/>
    <w:rsid w:val="00B00190"/>
    <w:rsid w:val="00B00AF4"/>
    <w:rsid w:val="00B02E79"/>
    <w:rsid w:val="00B05E89"/>
    <w:rsid w:val="00B151E6"/>
    <w:rsid w:val="00B17F24"/>
    <w:rsid w:val="00B22712"/>
    <w:rsid w:val="00B23304"/>
    <w:rsid w:val="00B273D8"/>
    <w:rsid w:val="00B27A2A"/>
    <w:rsid w:val="00B33471"/>
    <w:rsid w:val="00B34290"/>
    <w:rsid w:val="00B35C45"/>
    <w:rsid w:val="00B37FFC"/>
    <w:rsid w:val="00B401EA"/>
    <w:rsid w:val="00B4146E"/>
    <w:rsid w:val="00B4216F"/>
    <w:rsid w:val="00B429F3"/>
    <w:rsid w:val="00B42B30"/>
    <w:rsid w:val="00B446FE"/>
    <w:rsid w:val="00B44BA2"/>
    <w:rsid w:val="00B47B99"/>
    <w:rsid w:val="00B51352"/>
    <w:rsid w:val="00B52560"/>
    <w:rsid w:val="00B53EC6"/>
    <w:rsid w:val="00B5477B"/>
    <w:rsid w:val="00B55F60"/>
    <w:rsid w:val="00B607A4"/>
    <w:rsid w:val="00B6238C"/>
    <w:rsid w:val="00B63D46"/>
    <w:rsid w:val="00B6647D"/>
    <w:rsid w:val="00B669FA"/>
    <w:rsid w:val="00B67E7C"/>
    <w:rsid w:val="00B72184"/>
    <w:rsid w:val="00B75933"/>
    <w:rsid w:val="00B764BF"/>
    <w:rsid w:val="00B76D09"/>
    <w:rsid w:val="00B778B9"/>
    <w:rsid w:val="00B82CAC"/>
    <w:rsid w:val="00B82F48"/>
    <w:rsid w:val="00B867D6"/>
    <w:rsid w:val="00B979C8"/>
    <w:rsid w:val="00B97A44"/>
    <w:rsid w:val="00BA2927"/>
    <w:rsid w:val="00BA3419"/>
    <w:rsid w:val="00BA57A0"/>
    <w:rsid w:val="00BA5BC6"/>
    <w:rsid w:val="00BA6FA0"/>
    <w:rsid w:val="00BA7E29"/>
    <w:rsid w:val="00BB3376"/>
    <w:rsid w:val="00BC1CA6"/>
    <w:rsid w:val="00BC6F83"/>
    <w:rsid w:val="00BC72C2"/>
    <w:rsid w:val="00BD0267"/>
    <w:rsid w:val="00BD03A5"/>
    <w:rsid w:val="00BD71C5"/>
    <w:rsid w:val="00BD7DA4"/>
    <w:rsid w:val="00BE28FF"/>
    <w:rsid w:val="00BE3651"/>
    <w:rsid w:val="00BE3CDC"/>
    <w:rsid w:val="00BE4B66"/>
    <w:rsid w:val="00BE7F99"/>
    <w:rsid w:val="00BF08CF"/>
    <w:rsid w:val="00BF2635"/>
    <w:rsid w:val="00BF4175"/>
    <w:rsid w:val="00BF530C"/>
    <w:rsid w:val="00C022F8"/>
    <w:rsid w:val="00C04EA8"/>
    <w:rsid w:val="00C06085"/>
    <w:rsid w:val="00C060F0"/>
    <w:rsid w:val="00C06AE0"/>
    <w:rsid w:val="00C06C33"/>
    <w:rsid w:val="00C072DB"/>
    <w:rsid w:val="00C07A8C"/>
    <w:rsid w:val="00C07C4F"/>
    <w:rsid w:val="00C107D2"/>
    <w:rsid w:val="00C13757"/>
    <w:rsid w:val="00C14210"/>
    <w:rsid w:val="00C173DB"/>
    <w:rsid w:val="00C2497D"/>
    <w:rsid w:val="00C30FB6"/>
    <w:rsid w:val="00C30FDD"/>
    <w:rsid w:val="00C31CD6"/>
    <w:rsid w:val="00C35471"/>
    <w:rsid w:val="00C354F4"/>
    <w:rsid w:val="00C367B7"/>
    <w:rsid w:val="00C36879"/>
    <w:rsid w:val="00C37687"/>
    <w:rsid w:val="00C4084C"/>
    <w:rsid w:val="00C4134E"/>
    <w:rsid w:val="00C41911"/>
    <w:rsid w:val="00C4629B"/>
    <w:rsid w:val="00C469C6"/>
    <w:rsid w:val="00C477A7"/>
    <w:rsid w:val="00C50E08"/>
    <w:rsid w:val="00C51617"/>
    <w:rsid w:val="00C51B90"/>
    <w:rsid w:val="00C552BB"/>
    <w:rsid w:val="00C56D90"/>
    <w:rsid w:val="00C5702B"/>
    <w:rsid w:val="00C60365"/>
    <w:rsid w:val="00C6068F"/>
    <w:rsid w:val="00C63421"/>
    <w:rsid w:val="00C63771"/>
    <w:rsid w:val="00C65399"/>
    <w:rsid w:val="00C65957"/>
    <w:rsid w:val="00C67305"/>
    <w:rsid w:val="00C679C4"/>
    <w:rsid w:val="00C71EA2"/>
    <w:rsid w:val="00C728B1"/>
    <w:rsid w:val="00C73E32"/>
    <w:rsid w:val="00C76C35"/>
    <w:rsid w:val="00C874DA"/>
    <w:rsid w:val="00C92460"/>
    <w:rsid w:val="00C94EEA"/>
    <w:rsid w:val="00CA129C"/>
    <w:rsid w:val="00CA1A3D"/>
    <w:rsid w:val="00CA1FA3"/>
    <w:rsid w:val="00CA2CCA"/>
    <w:rsid w:val="00CA6AB3"/>
    <w:rsid w:val="00CB1C12"/>
    <w:rsid w:val="00CB3939"/>
    <w:rsid w:val="00CB3D99"/>
    <w:rsid w:val="00CB7159"/>
    <w:rsid w:val="00CC0F74"/>
    <w:rsid w:val="00CC1147"/>
    <w:rsid w:val="00CC211E"/>
    <w:rsid w:val="00CC2F36"/>
    <w:rsid w:val="00CC3614"/>
    <w:rsid w:val="00CC6E96"/>
    <w:rsid w:val="00CC7043"/>
    <w:rsid w:val="00CD1BF5"/>
    <w:rsid w:val="00CD394A"/>
    <w:rsid w:val="00CD3EBD"/>
    <w:rsid w:val="00CD7D13"/>
    <w:rsid w:val="00CE0926"/>
    <w:rsid w:val="00CE1BEA"/>
    <w:rsid w:val="00CE2183"/>
    <w:rsid w:val="00CE2409"/>
    <w:rsid w:val="00CE33A8"/>
    <w:rsid w:val="00CE4AF0"/>
    <w:rsid w:val="00CE4B0F"/>
    <w:rsid w:val="00CE66CD"/>
    <w:rsid w:val="00CE6EA5"/>
    <w:rsid w:val="00CF6791"/>
    <w:rsid w:val="00CF7D27"/>
    <w:rsid w:val="00D01766"/>
    <w:rsid w:val="00D019A5"/>
    <w:rsid w:val="00D05A28"/>
    <w:rsid w:val="00D06E4B"/>
    <w:rsid w:val="00D10F70"/>
    <w:rsid w:val="00D1289D"/>
    <w:rsid w:val="00D148C4"/>
    <w:rsid w:val="00D165AA"/>
    <w:rsid w:val="00D17E5B"/>
    <w:rsid w:val="00D20383"/>
    <w:rsid w:val="00D23FA6"/>
    <w:rsid w:val="00D2673F"/>
    <w:rsid w:val="00D316C0"/>
    <w:rsid w:val="00D32546"/>
    <w:rsid w:val="00D32BE4"/>
    <w:rsid w:val="00D35026"/>
    <w:rsid w:val="00D430F6"/>
    <w:rsid w:val="00D4579A"/>
    <w:rsid w:val="00D462C2"/>
    <w:rsid w:val="00D473CB"/>
    <w:rsid w:val="00D47F2D"/>
    <w:rsid w:val="00D508D8"/>
    <w:rsid w:val="00D50B07"/>
    <w:rsid w:val="00D53733"/>
    <w:rsid w:val="00D56CD8"/>
    <w:rsid w:val="00D57BC9"/>
    <w:rsid w:val="00D6289C"/>
    <w:rsid w:val="00D62DB5"/>
    <w:rsid w:val="00D644FC"/>
    <w:rsid w:val="00D66F27"/>
    <w:rsid w:val="00D67071"/>
    <w:rsid w:val="00D704CC"/>
    <w:rsid w:val="00D7253C"/>
    <w:rsid w:val="00D74FE5"/>
    <w:rsid w:val="00D77E27"/>
    <w:rsid w:val="00D77E2E"/>
    <w:rsid w:val="00D80B4B"/>
    <w:rsid w:val="00D81ED4"/>
    <w:rsid w:val="00D82516"/>
    <w:rsid w:val="00D83CD6"/>
    <w:rsid w:val="00D84532"/>
    <w:rsid w:val="00D85789"/>
    <w:rsid w:val="00D86A36"/>
    <w:rsid w:val="00D86F17"/>
    <w:rsid w:val="00D87559"/>
    <w:rsid w:val="00D87C33"/>
    <w:rsid w:val="00D916A4"/>
    <w:rsid w:val="00D9562E"/>
    <w:rsid w:val="00DA2233"/>
    <w:rsid w:val="00DA23E0"/>
    <w:rsid w:val="00DA3D14"/>
    <w:rsid w:val="00DA41D8"/>
    <w:rsid w:val="00DA5B8D"/>
    <w:rsid w:val="00DA7914"/>
    <w:rsid w:val="00DA7FE8"/>
    <w:rsid w:val="00DB17CA"/>
    <w:rsid w:val="00DB44FE"/>
    <w:rsid w:val="00DB49D1"/>
    <w:rsid w:val="00DB5125"/>
    <w:rsid w:val="00DC0505"/>
    <w:rsid w:val="00DC20F2"/>
    <w:rsid w:val="00DC242D"/>
    <w:rsid w:val="00DC41AF"/>
    <w:rsid w:val="00DC6048"/>
    <w:rsid w:val="00DC7484"/>
    <w:rsid w:val="00DD2B0C"/>
    <w:rsid w:val="00DD3DA3"/>
    <w:rsid w:val="00DD7753"/>
    <w:rsid w:val="00DE0768"/>
    <w:rsid w:val="00DE0AD3"/>
    <w:rsid w:val="00DE3B52"/>
    <w:rsid w:val="00DE4647"/>
    <w:rsid w:val="00DF1740"/>
    <w:rsid w:val="00DF4ABC"/>
    <w:rsid w:val="00DF5E32"/>
    <w:rsid w:val="00DF6ADD"/>
    <w:rsid w:val="00DF7DD7"/>
    <w:rsid w:val="00E00E2C"/>
    <w:rsid w:val="00E00F00"/>
    <w:rsid w:val="00E01D85"/>
    <w:rsid w:val="00E05304"/>
    <w:rsid w:val="00E074BC"/>
    <w:rsid w:val="00E12FCC"/>
    <w:rsid w:val="00E1414A"/>
    <w:rsid w:val="00E160A8"/>
    <w:rsid w:val="00E224A4"/>
    <w:rsid w:val="00E23A7C"/>
    <w:rsid w:val="00E25F01"/>
    <w:rsid w:val="00E30F2E"/>
    <w:rsid w:val="00E336A6"/>
    <w:rsid w:val="00E36AEC"/>
    <w:rsid w:val="00E40256"/>
    <w:rsid w:val="00E419F7"/>
    <w:rsid w:val="00E47FB6"/>
    <w:rsid w:val="00E510FF"/>
    <w:rsid w:val="00E52DB5"/>
    <w:rsid w:val="00E56B62"/>
    <w:rsid w:val="00E570A4"/>
    <w:rsid w:val="00E616C6"/>
    <w:rsid w:val="00E61ADA"/>
    <w:rsid w:val="00E61C82"/>
    <w:rsid w:val="00E62D7E"/>
    <w:rsid w:val="00E66D3A"/>
    <w:rsid w:val="00E719F4"/>
    <w:rsid w:val="00E72366"/>
    <w:rsid w:val="00E756C6"/>
    <w:rsid w:val="00E76912"/>
    <w:rsid w:val="00E779B8"/>
    <w:rsid w:val="00E829EB"/>
    <w:rsid w:val="00E9540C"/>
    <w:rsid w:val="00E95A55"/>
    <w:rsid w:val="00E97AB0"/>
    <w:rsid w:val="00EB1719"/>
    <w:rsid w:val="00EB19D1"/>
    <w:rsid w:val="00EB42BF"/>
    <w:rsid w:val="00EB6A58"/>
    <w:rsid w:val="00EC5C00"/>
    <w:rsid w:val="00ED0EBB"/>
    <w:rsid w:val="00ED1DBA"/>
    <w:rsid w:val="00ED1EBB"/>
    <w:rsid w:val="00EE17E9"/>
    <w:rsid w:val="00EE19D8"/>
    <w:rsid w:val="00EE2A79"/>
    <w:rsid w:val="00EE2E94"/>
    <w:rsid w:val="00EE35D0"/>
    <w:rsid w:val="00EE56E4"/>
    <w:rsid w:val="00EE7347"/>
    <w:rsid w:val="00EE77ED"/>
    <w:rsid w:val="00EF00B4"/>
    <w:rsid w:val="00EF1254"/>
    <w:rsid w:val="00EF7D2F"/>
    <w:rsid w:val="00F00493"/>
    <w:rsid w:val="00F00B7C"/>
    <w:rsid w:val="00F03C64"/>
    <w:rsid w:val="00F10B39"/>
    <w:rsid w:val="00F230AF"/>
    <w:rsid w:val="00F23B4A"/>
    <w:rsid w:val="00F24BDD"/>
    <w:rsid w:val="00F255D6"/>
    <w:rsid w:val="00F25D56"/>
    <w:rsid w:val="00F34E4E"/>
    <w:rsid w:val="00F34ECB"/>
    <w:rsid w:val="00F363EA"/>
    <w:rsid w:val="00F45CAA"/>
    <w:rsid w:val="00F512AC"/>
    <w:rsid w:val="00F5195D"/>
    <w:rsid w:val="00F53F9A"/>
    <w:rsid w:val="00F5614E"/>
    <w:rsid w:val="00F5710F"/>
    <w:rsid w:val="00F574F5"/>
    <w:rsid w:val="00F57565"/>
    <w:rsid w:val="00F60828"/>
    <w:rsid w:val="00F6376C"/>
    <w:rsid w:val="00F725F3"/>
    <w:rsid w:val="00F739C8"/>
    <w:rsid w:val="00F74FE8"/>
    <w:rsid w:val="00F77AD4"/>
    <w:rsid w:val="00F81046"/>
    <w:rsid w:val="00F821B1"/>
    <w:rsid w:val="00F846AD"/>
    <w:rsid w:val="00F95E5B"/>
    <w:rsid w:val="00F965EC"/>
    <w:rsid w:val="00F96B31"/>
    <w:rsid w:val="00FA112C"/>
    <w:rsid w:val="00FA1346"/>
    <w:rsid w:val="00FA2F41"/>
    <w:rsid w:val="00FA322B"/>
    <w:rsid w:val="00FB2FA7"/>
    <w:rsid w:val="00FB3189"/>
    <w:rsid w:val="00FB3217"/>
    <w:rsid w:val="00FC0300"/>
    <w:rsid w:val="00FC25BE"/>
    <w:rsid w:val="00FC2A0E"/>
    <w:rsid w:val="00FD1218"/>
    <w:rsid w:val="00FD3283"/>
    <w:rsid w:val="00FD3686"/>
    <w:rsid w:val="00FD380D"/>
    <w:rsid w:val="00FD3F8A"/>
    <w:rsid w:val="00FD46AA"/>
    <w:rsid w:val="00FE153B"/>
    <w:rsid w:val="00FE2244"/>
    <w:rsid w:val="00FE346D"/>
    <w:rsid w:val="00FE3982"/>
    <w:rsid w:val="00FE3E0D"/>
    <w:rsid w:val="00FE6062"/>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66"/>
    <o:shapelayout v:ext="edit">
      <o:idmap v:ext="edit" data="1"/>
    </o:shapelayout>
  </w:shapeDefaults>
  <w:decimalSymbol w:val="."/>
  <w:listSeparator w:val=","/>
  <w14:docId w14:val="35FC75C6"/>
  <w15:docId w15:val="{A5C51467-92CA-4E17-9E0D-CA1F5011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B151E6"/>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B151E6"/>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473CB"/>
    <w:pPr>
      <w:pBdr>
        <w:top w:val="single" w:sz="4" w:space="1" w:color="auto"/>
      </w:pBdr>
      <w:tabs>
        <w:tab w:val="center" w:pos="4320"/>
        <w:tab w:val="right" w:pos="10800"/>
      </w:tabs>
    </w:pPr>
    <w:rPr>
      <w:rFonts w:asciiTheme="minorHAnsi" w:hAnsiTheme="minorHAnsi"/>
      <w:sz w:val="20"/>
      <w:szCs w:val="20"/>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D473CB"/>
    <w:rPr>
      <w:rFonts w:asciiTheme="minorHAnsi" w:hAnsiTheme="minorHAnsi"/>
      <w:sz w:val="20"/>
      <w:szCs w:val="20"/>
    </w:rPr>
  </w:style>
  <w:style w:type="paragraph" w:customStyle="1" w:styleId="Style1">
    <w:name w:val="Style1"/>
    <w:link w:val="Style1Char"/>
    <w:qFormat/>
    <w:rsid w:val="00080A37"/>
    <w:rPr>
      <w:b/>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7C4EB0"/>
    <w:rPr>
      <w:b/>
      <w:sz w:val="30"/>
    </w:rPr>
  </w:style>
  <w:style w:type="paragraph" w:styleId="ListParagraph">
    <w:name w:val="List Paragraph"/>
    <w:basedOn w:val="Normal"/>
    <w:uiPriority w:val="34"/>
    <w:qFormat/>
    <w:rsid w:val="0088300D"/>
    <w:pPr>
      <w:ind w:left="720"/>
      <w:contextualSpacing/>
    </w:pPr>
  </w:style>
  <w:style w:type="character" w:styleId="FollowedHyperlink">
    <w:name w:val="FollowedHyperlink"/>
    <w:basedOn w:val="DefaultParagraphFont"/>
    <w:rsid w:val="00B37FFC"/>
    <w:rPr>
      <w:color w:val="800080"/>
      <w:u w:val="single"/>
    </w:rPr>
  </w:style>
  <w:style w:type="paragraph" w:customStyle="1" w:styleId="BulletEaRoman">
    <w:name w:val="Bullet E (a. Roman)"/>
    <w:basedOn w:val="Normal"/>
    <w:rsid w:val="006320E2"/>
    <w:pPr>
      <w:suppressAutoHyphens/>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38180">
      <w:bodyDiv w:val="1"/>
      <w:marLeft w:val="0"/>
      <w:marRight w:val="0"/>
      <w:marTop w:val="0"/>
      <w:marBottom w:val="0"/>
      <w:divBdr>
        <w:top w:val="none" w:sz="0" w:space="0" w:color="auto"/>
        <w:left w:val="none" w:sz="0" w:space="0" w:color="auto"/>
        <w:bottom w:val="none" w:sz="0" w:space="0" w:color="auto"/>
        <w:right w:val="none" w:sz="0" w:space="0" w:color="auto"/>
      </w:divBdr>
    </w:div>
    <w:div w:id="978605744">
      <w:bodyDiv w:val="1"/>
      <w:marLeft w:val="0"/>
      <w:marRight w:val="0"/>
      <w:marTop w:val="0"/>
      <w:marBottom w:val="0"/>
      <w:divBdr>
        <w:top w:val="none" w:sz="0" w:space="0" w:color="auto"/>
        <w:left w:val="none" w:sz="0" w:space="0" w:color="auto"/>
        <w:bottom w:val="none" w:sz="0" w:space="0" w:color="auto"/>
        <w:right w:val="none" w:sz="0" w:space="0" w:color="auto"/>
      </w:divBdr>
    </w:div>
    <w:div w:id="195015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22F347-C107-4A68-B3B9-66CA807CEF7B}">
  <ds:schemaRefs>
    <ds:schemaRef ds:uri="http://schemas.openxmlformats.org/officeDocument/2006/bibliography"/>
  </ds:schemaRefs>
</ds:datastoreItem>
</file>

<file path=customXml/itemProps2.xml><?xml version="1.0" encoding="utf-8"?>
<ds:datastoreItem xmlns:ds="http://schemas.openxmlformats.org/officeDocument/2006/customXml" ds:itemID="{FD3DAEF8-8EFD-404E-8291-63BED957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2893</Words>
  <Characters>16493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jmiller20130508</dc:creator>
  <cp:lastModifiedBy>Wichert, RJ@Energy</cp:lastModifiedBy>
  <cp:revision>12</cp:revision>
  <cp:lastPrinted>2013-10-17T15:17:00Z</cp:lastPrinted>
  <dcterms:created xsi:type="dcterms:W3CDTF">2015-06-24T16:02:00Z</dcterms:created>
  <dcterms:modified xsi:type="dcterms:W3CDTF">2018-11-30T17:23:00Z</dcterms:modified>
</cp:coreProperties>
</file>
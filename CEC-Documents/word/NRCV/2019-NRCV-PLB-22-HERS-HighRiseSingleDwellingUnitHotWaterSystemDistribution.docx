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0" w:author="Smith, Alexis@Energy" w:date="2019-02-14T08:23:00Z">
          <w:tblPr>
            <w:tblW w:w="3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738"/>
        <w:gridCol w:w="2318"/>
        <w:gridCol w:w="7960"/>
        <w:tblGridChange w:id="1">
          <w:tblGrid>
            <w:gridCol w:w="918"/>
            <w:gridCol w:w="3060"/>
            <w:gridCol w:w="5131"/>
          </w:tblGrid>
        </w:tblGridChange>
      </w:tblGrid>
      <w:tr w:rsidR="006B46AF" w:rsidRPr="00C711C6" w14:paraId="2288369D" w14:textId="77777777" w:rsidTr="0075795E">
        <w:trPr>
          <w:trHeight w:val="471"/>
          <w:trPrChange w:id="2" w:author="Smith, Alexis@Energy" w:date="2019-02-14T08:23:00Z">
            <w:trPr>
              <w:trHeight w:val="471"/>
            </w:trPr>
          </w:trPrChange>
        </w:trPr>
        <w:tc>
          <w:tcPr>
            <w:tcW w:w="11070" w:type="dxa"/>
            <w:gridSpan w:val="3"/>
            <w:vAlign w:val="center"/>
            <w:tcPrChange w:id="3" w:author="Smith, Alexis@Energy" w:date="2019-02-14T08:23:00Z">
              <w:tcPr>
                <w:tcW w:w="9109" w:type="dxa"/>
                <w:gridSpan w:val="3"/>
                <w:vAlign w:val="center"/>
              </w:tcPr>
            </w:tcPrChange>
          </w:tcPr>
          <w:p w14:paraId="2288369B" w14:textId="77777777" w:rsidR="006B46AF" w:rsidRPr="0079750F" w:rsidRDefault="006B46AF" w:rsidP="0079750F">
            <w:pPr>
              <w:pStyle w:val="Heading2"/>
              <w:numPr>
                <w:ilvl w:val="0"/>
                <w:numId w:val="0"/>
              </w:numPr>
              <w:pBdr>
                <w:top w:val="none" w:sz="0" w:space="0" w:color="auto"/>
              </w:pBdr>
              <w:spacing w:before="100" w:beforeAutospacing="1"/>
              <w:ind w:left="180" w:hanging="180"/>
              <w:rPr>
                <w:rFonts w:asciiTheme="minorHAnsi" w:hAnsiTheme="minorHAnsi"/>
                <w:b w:val="0"/>
                <w:sz w:val="20"/>
              </w:rPr>
            </w:pPr>
            <w:bookmarkStart w:id="4" w:name="_GoBack"/>
            <w:bookmarkEnd w:id="4"/>
            <w:r w:rsidRPr="0079750F">
              <w:rPr>
                <w:rFonts w:asciiTheme="minorHAnsi" w:hAnsiTheme="minorHAnsi"/>
                <w:i w:val="0"/>
                <w:sz w:val="20"/>
              </w:rPr>
              <w:t>A. General Information</w:t>
            </w:r>
          </w:p>
          <w:p w14:paraId="2288369C" w14:textId="77777777" w:rsidR="006B46AF" w:rsidRPr="00C711C6" w:rsidRDefault="006B46AF" w:rsidP="006B46AF">
            <w:pPr>
              <w:keepNext/>
              <w:spacing w:after="0" w:line="240" w:lineRule="auto"/>
              <w:rPr>
                <w:rFonts w:eastAsia="Times New Roman"/>
                <w:sz w:val="18"/>
                <w:szCs w:val="18"/>
              </w:rPr>
            </w:pPr>
            <w:r w:rsidRPr="0002006B">
              <w:rPr>
                <w:rFonts w:eastAsia="Times New Roman"/>
                <w:sz w:val="18"/>
                <w:szCs w:val="18"/>
              </w:rPr>
              <w:t xml:space="preserve">This table reports the </w:t>
            </w:r>
            <w:r>
              <w:rPr>
                <w:rFonts w:eastAsia="Times New Roman"/>
                <w:sz w:val="18"/>
                <w:szCs w:val="18"/>
              </w:rPr>
              <w:t>dwelling unit name</w:t>
            </w:r>
            <w:r w:rsidRPr="0002006B">
              <w:rPr>
                <w:rFonts w:eastAsia="Times New Roman"/>
                <w:sz w:val="18"/>
                <w:szCs w:val="18"/>
              </w:rPr>
              <w:t xml:space="preserve"> that were specified on the </w:t>
            </w:r>
            <w:r>
              <w:rPr>
                <w:rFonts w:eastAsia="Times New Roman"/>
                <w:sz w:val="18"/>
                <w:szCs w:val="18"/>
              </w:rPr>
              <w:t>NRCC-PRF-01</w:t>
            </w:r>
            <w:r w:rsidRPr="0002006B">
              <w:rPr>
                <w:rFonts w:eastAsia="Times New Roman"/>
                <w:sz w:val="18"/>
                <w:szCs w:val="18"/>
              </w:rPr>
              <w:t xml:space="preserve"> compliance document for this project.</w:t>
            </w:r>
          </w:p>
        </w:tc>
      </w:tr>
      <w:tr w:rsidR="006B46AF" w:rsidRPr="00C711C6" w14:paraId="228836A1" w14:textId="77777777" w:rsidTr="0075795E">
        <w:trPr>
          <w:trHeight w:val="192"/>
          <w:trPrChange w:id="5" w:author="Smith, Alexis@Energy" w:date="2019-02-14T08:23:00Z">
            <w:trPr>
              <w:trHeight w:val="192"/>
            </w:trPr>
          </w:trPrChange>
        </w:trPr>
        <w:tc>
          <w:tcPr>
            <w:tcW w:w="741" w:type="dxa"/>
            <w:tcPrChange w:id="6" w:author="Smith, Alexis@Energy" w:date="2019-02-14T08:23:00Z">
              <w:tcPr>
                <w:tcW w:w="918" w:type="dxa"/>
              </w:tcPr>
            </w:tcPrChange>
          </w:tcPr>
          <w:p w14:paraId="2288369E"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01</w:t>
            </w:r>
          </w:p>
        </w:tc>
        <w:tc>
          <w:tcPr>
            <w:tcW w:w="2329" w:type="dxa"/>
            <w:vAlign w:val="center"/>
            <w:tcPrChange w:id="7" w:author="Smith, Alexis@Energy" w:date="2019-02-14T08:23:00Z">
              <w:tcPr>
                <w:tcW w:w="3060" w:type="dxa"/>
                <w:vAlign w:val="center"/>
              </w:tcPr>
            </w:tcPrChange>
          </w:tcPr>
          <w:p w14:paraId="2288369F" w14:textId="77777777" w:rsidR="006B46AF" w:rsidRPr="00C711C6" w:rsidRDefault="006B46AF" w:rsidP="00D45D9E">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Dwelling Unit Name</w:t>
            </w:r>
          </w:p>
        </w:tc>
        <w:tc>
          <w:tcPr>
            <w:tcW w:w="8000" w:type="dxa"/>
            <w:vAlign w:val="center"/>
            <w:tcPrChange w:id="8" w:author="Smith, Alexis@Energy" w:date="2019-02-14T08:23:00Z">
              <w:tcPr>
                <w:tcW w:w="5131" w:type="dxa"/>
                <w:vAlign w:val="center"/>
              </w:tcPr>
            </w:tcPrChange>
          </w:tcPr>
          <w:p w14:paraId="228836A0"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6A2" w14:textId="77777777" w:rsidR="006B46AF" w:rsidRDefault="006B46AF" w:rsidP="006B46AF">
      <w:pPr>
        <w:spacing w:after="0"/>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86"/>
        <w:gridCol w:w="1425"/>
      </w:tblGrid>
      <w:tr w:rsidR="006B46AF" w:rsidRPr="0082211E" w:rsidDel="00036420" w14:paraId="228836A5" w14:textId="6F6E67A9" w:rsidTr="00982CE4">
        <w:trPr>
          <w:cantSplit/>
          <w:trHeight w:val="484"/>
          <w:del w:id="9" w:author="Hudler, Rob@Energy" w:date="2018-11-09T16:09:00Z"/>
        </w:trPr>
        <w:tc>
          <w:tcPr>
            <w:tcW w:w="14598" w:type="dxa"/>
            <w:gridSpan w:val="14"/>
          </w:tcPr>
          <w:p w14:paraId="228836A3"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auto"/>
              <w:rPr>
                <w:del w:id="10" w:author="Hudler, Rob@Energy" w:date="2018-11-09T16:09:00Z"/>
                <w:rFonts w:asciiTheme="minorHAnsi" w:hAnsiTheme="minorHAnsi" w:cs="Arial"/>
                <w:b/>
                <w:sz w:val="20"/>
                <w:szCs w:val="20"/>
              </w:rPr>
            </w:pPr>
            <w:del w:id="11" w:author="Hudler, Rob@Energy" w:date="2018-11-09T16:09:00Z">
              <w:r w:rsidDel="00036420">
                <w:rPr>
                  <w:rFonts w:asciiTheme="minorHAnsi" w:hAnsiTheme="minorHAnsi" w:cs="Arial"/>
                  <w:b/>
                  <w:sz w:val="20"/>
                  <w:szCs w:val="20"/>
                </w:rPr>
                <w:delText>B</w:delText>
              </w:r>
              <w:r w:rsidRPr="001B0A17" w:rsidDel="00036420">
                <w:rPr>
                  <w:rFonts w:asciiTheme="minorHAnsi" w:hAnsiTheme="minorHAnsi" w:cs="Arial"/>
                  <w:b/>
                  <w:sz w:val="20"/>
                  <w:szCs w:val="20"/>
                </w:rPr>
                <w:delText xml:space="preserve">. Design </w:delText>
              </w:r>
              <w:r w:rsidDel="00036420">
                <w:rPr>
                  <w:rFonts w:asciiTheme="minorHAnsi" w:hAnsiTheme="minorHAnsi" w:cs="Arial"/>
                  <w:b/>
                  <w:sz w:val="20"/>
                  <w:szCs w:val="20"/>
                </w:rPr>
                <w:delText xml:space="preserve">HERS Verified Dwelling Unit </w:delText>
              </w:r>
              <w:r w:rsidRPr="001B0A17" w:rsidDel="00036420">
                <w:rPr>
                  <w:rFonts w:asciiTheme="minorHAnsi" w:hAnsiTheme="minorHAnsi" w:cs="Arial"/>
                  <w:b/>
                  <w:sz w:val="20"/>
                  <w:szCs w:val="20"/>
                </w:rPr>
                <w:delText xml:space="preserve">Water Heating Systems Information </w:delText>
              </w:r>
            </w:del>
          </w:p>
          <w:p w14:paraId="228836A4" w14:textId="77777777" w:rsidR="006B46AF" w:rsidRPr="0082211E" w:rsidDel="00036420" w:rsidRDefault="006B46AF" w:rsidP="006B46AF">
            <w:pPr>
              <w:keepNext/>
              <w:spacing w:after="0" w:line="240" w:lineRule="auto"/>
              <w:rPr>
                <w:del w:id="12" w:author="Hudler, Rob@Energy" w:date="2018-11-09T16:09:00Z"/>
                <w:b/>
              </w:rPr>
            </w:pPr>
            <w:del w:id="13" w:author="Hudler, Rob@Energy" w:date="2018-11-09T16:09:00Z">
              <w:r w:rsidRPr="0002006B" w:rsidDel="00036420">
                <w:rPr>
                  <w:rFonts w:eastAsia="Times New Roman"/>
                  <w:sz w:val="18"/>
                  <w:szCs w:val="18"/>
                </w:rPr>
                <w:delText xml:space="preserve">This table reports the </w:delText>
              </w:r>
              <w:r w:rsidDel="00036420">
                <w:rPr>
                  <w:rFonts w:eastAsia="Times New Roman"/>
                  <w:sz w:val="18"/>
                  <w:szCs w:val="18"/>
                </w:rPr>
                <w:delText xml:space="preserve">water heating </w:delText>
              </w:r>
              <w:r w:rsidRPr="0002006B" w:rsidDel="00036420">
                <w:rPr>
                  <w:rFonts w:eastAsia="Times New Roman"/>
                  <w:sz w:val="18"/>
                  <w:szCs w:val="18"/>
                </w:rPr>
                <w:delText xml:space="preserve">system features that were specified on the </w:delText>
              </w:r>
              <w:r w:rsidDel="00036420">
                <w:rPr>
                  <w:rFonts w:eastAsia="Times New Roman"/>
                  <w:sz w:val="18"/>
                  <w:szCs w:val="18"/>
                </w:rPr>
                <w:delText>NRCC-PRF-01</w:delText>
              </w:r>
              <w:r w:rsidRPr="0002006B" w:rsidDel="00036420">
                <w:rPr>
                  <w:rFonts w:eastAsia="Times New Roman"/>
                  <w:sz w:val="18"/>
                  <w:szCs w:val="18"/>
                </w:rPr>
                <w:delText xml:space="preserve"> compliance document for this project.</w:delText>
              </w:r>
            </w:del>
          </w:p>
        </w:tc>
      </w:tr>
      <w:tr w:rsidR="006B46AF" w:rsidRPr="0082211E" w:rsidDel="00036420" w14:paraId="228836B4" w14:textId="4A8A7092" w:rsidTr="00982CE4">
        <w:trPr>
          <w:cantSplit/>
          <w:trHeight w:val="277"/>
          <w:del w:id="14" w:author="Hudler, Rob@Energy" w:date="2018-11-09T16:09:00Z"/>
        </w:trPr>
        <w:tc>
          <w:tcPr>
            <w:tcW w:w="1457" w:type="dxa"/>
            <w:vAlign w:val="bottom"/>
          </w:tcPr>
          <w:p w14:paraId="228836A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 w:author="Hudler, Rob@Energy" w:date="2018-11-09T16:09:00Z"/>
                <w:rFonts w:eastAsia="Times New Roman"/>
                <w:sz w:val="18"/>
                <w:szCs w:val="18"/>
              </w:rPr>
            </w:pPr>
            <w:del w:id="16" w:author="Hudler, Rob@Energy" w:date="2018-11-09T16:09:00Z">
              <w:r w:rsidRPr="0082211E" w:rsidDel="00036420">
                <w:rPr>
                  <w:rFonts w:eastAsia="Times New Roman"/>
                  <w:sz w:val="18"/>
                  <w:szCs w:val="18"/>
                </w:rPr>
                <w:delText>01</w:delText>
              </w:r>
            </w:del>
          </w:p>
        </w:tc>
        <w:tc>
          <w:tcPr>
            <w:tcW w:w="1080" w:type="dxa"/>
            <w:vAlign w:val="bottom"/>
          </w:tcPr>
          <w:p w14:paraId="228836A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 w:author="Hudler, Rob@Energy" w:date="2018-11-09T16:09:00Z"/>
                <w:rFonts w:eastAsia="Times New Roman"/>
                <w:sz w:val="18"/>
                <w:szCs w:val="18"/>
              </w:rPr>
            </w:pPr>
            <w:del w:id="18" w:author="Hudler, Rob@Energy" w:date="2018-11-09T16:09:00Z">
              <w:r w:rsidRPr="0082211E" w:rsidDel="00036420">
                <w:rPr>
                  <w:rFonts w:eastAsia="Times New Roman"/>
                  <w:sz w:val="18"/>
                  <w:szCs w:val="18"/>
                </w:rPr>
                <w:delText>02</w:delText>
              </w:r>
            </w:del>
          </w:p>
        </w:tc>
        <w:tc>
          <w:tcPr>
            <w:tcW w:w="901" w:type="dxa"/>
            <w:vAlign w:val="bottom"/>
          </w:tcPr>
          <w:p w14:paraId="228836A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9" w:author="Hudler, Rob@Energy" w:date="2018-11-09T16:09:00Z"/>
                <w:rFonts w:eastAsia="Times New Roman"/>
                <w:sz w:val="18"/>
                <w:szCs w:val="18"/>
              </w:rPr>
            </w:pPr>
            <w:del w:id="20" w:author="Hudler, Rob@Energy" w:date="2018-11-09T16:09:00Z">
              <w:r w:rsidRPr="0082211E" w:rsidDel="00036420">
                <w:rPr>
                  <w:rFonts w:eastAsia="Times New Roman"/>
                  <w:sz w:val="18"/>
                  <w:szCs w:val="18"/>
                </w:rPr>
                <w:delText>03</w:delText>
              </w:r>
            </w:del>
          </w:p>
        </w:tc>
        <w:tc>
          <w:tcPr>
            <w:tcW w:w="791" w:type="dxa"/>
            <w:vAlign w:val="bottom"/>
          </w:tcPr>
          <w:p w14:paraId="228836A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1" w:author="Hudler, Rob@Energy" w:date="2018-11-09T16:09:00Z"/>
                <w:rFonts w:eastAsiaTheme="majorEastAsia" w:cstheme="majorBidi"/>
                <w:b/>
                <w:bCs/>
                <w:color w:val="4F81BD" w:themeColor="accent1"/>
                <w:sz w:val="18"/>
                <w:szCs w:val="18"/>
              </w:rPr>
            </w:pPr>
            <w:del w:id="22" w:author="Hudler, Rob@Energy" w:date="2018-11-09T16:09:00Z">
              <w:r w:rsidRPr="0082211E" w:rsidDel="00036420">
                <w:rPr>
                  <w:rFonts w:eastAsia="Times New Roman"/>
                  <w:sz w:val="18"/>
                  <w:szCs w:val="18"/>
                </w:rPr>
                <w:delText>04</w:delText>
              </w:r>
            </w:del>
          </w:p>
        </w:tc>
        <w:tc>
          <w:tcPr>
            <w:tcW w:w="792" w:type="dxa"/>
            <w:vAlign w:val="bottom"/>
          </w:tcPr>
          <w:p w14:paraId="228836A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 w:author="Hudler, Rob@Energy" w:date="2018-11-09T16:09:00Z"/>
                <w:rFonts w:eastAsiaTheme="majorEastAsia" w:cstheme="majorBidi"/>
                <w:b/>
                <w:bCs/>
                <w:color w:val="4F81BD" w:themeColor="accent1"/>
                <w:sz w:val="18"/>
                <w:szCs w:val="18"/>
              </w:rPr>
            </w:pPr>
            <w:del w:id="24" w:author="Hudler, Rob@Energy" w:date="2018-11-09T16:09:00Z">
              <w:r w:rsidRPr="0082211E" w:rsidDel="00036420">
                <w:rPr>
                  <w:rFonts w:eastAsia="Times New Roman"/>
                  <w:sz w:val="18"/>
                  <w:szCs w:val="18"/>
                </w:rPr>
                <w:delText>05</w:delText>
              </w:r>
            </w:del>
          </w:p>
        </w:tc>
        <w:tc>
          <w:tcPr>
            <w:tcW w:w="792" w:type="dxa"/>
            <w:vAlign w:val="bottom"/>
          </w:tcPr>
          <w:p w14:paraId="228836A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5" w:author="Hudler, Rob@Energy" w:date="2018-11-09T16:09:00Z"/>
                <w:rFonts w:eastAsiaTheme="majorEastAsia" w:cstheme="majorBidi"/>
                <w:b/>
                <w:bCs/>
                <w:color w:val="4F81BD" w:themeColor="accent1"/>
                <w:sz w:val="18"/>
                <w:szCs w:val="18"/>
              </w:rPr>
            </w:pPr>
            <w:del w:id="26" w:author="Hudler, Rob@Energy" w:date="2018-11-09T16:09:00Z">
              <w:r w:rsidRPr="0082211E" w:rsidDel="00036420">
                <w:rPr>
                  <w:rFonts w:eastAsia="Times New Roman"/>
                  <w:sz w:val="18"/>
                  <w:szCs w:val="18"/>
                </w:rPr>
                <w:delText>06</w:delText>
              </w:r>
            </w:del>
          </w:p>
        </w:tc>
        <w:tc>
          <w:tcPr>
            <w:tcW w:w="685" w:type="dxa"/>
            <w:vAlign w:val="bottom"/>
          </w:tcPr>
          <w:p w14:paraId="228836A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7" w:author="Hudler, Rob@Energy" w:date="2018-11-09T16:09:00Z"/>
                <w:rFonts w:eastAsiaTheme="majorEastAsia" w:cstheme="majorBidi"/>
                <w:b/>
                <w:bCs/>
                <w:color w:val="4F81BD" w:themeColor="accent1"/>
                <w:sz w:val="18"/>
                <w:szCs w:val="18"/>
              </w:rPr>
            </w:pPr>
            <w:del w:id="28" w:author="Hudler, Rob@Energy" w:date="2018-11-09T16:09:00Z">
              <w:r w:rsidRPr="0082211E" w:rsidDel="00036420">
                <w:rPr>
                  <w:rFonts w:eastAsia="Times New Roman"/>
                  <w:sz w:val="18"/>
                  <w:szCs w:val="18"/>
                </w:rPr>
                <w:delText>07</w:delText>
              </w:r>
            </w:del>
          </w:p>
        </w:tc>
        <w:tc>
          <w:tcPr>
            <w:tcW w:w="720" w:type="dxa"/>
            <w:vAlign w:val="bottom"/>
          </w:tcPr>
          <w:p w14:paraId="228836A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9" w:author="Hudler, Rob@Energy" w:date="2018-11-09T16:09:00Z"/>
                <w:rFonts w:eastAsiaTheme="majorEastAsia" w:cstheme="majorBidi"/>
                <w:b/>
                <w:bCs/>
                <w:color w:val="4F81BD" w:themeColor="accent1"/>
                <w:sz w:val="18"/>
                <w:szCs w:val="18"/>
              </w:rPr>
            </w:pPr>
            <w:del w:id="30" w:author="Hudler, Rob@Energy" w:date="2018-11-09T16:09:00Z">
              <w:r w:rsidRPr="0082211E" w:rsidDel="00036420">
                <w:rPr>
                  <w:rFonts w:eastAsia="Times New Roman"/>
                  <w:sz w:val="18"/>
                  <w:szCs w:val="18"/>
                </w:rPr>
                <w:delText>08</w:delText>
              </w:r>
            </w:del>
          </w:p>
        </w:tc>
        <w:tc>
          <w:tcPr>
            <w:tcW w:w="900" w:type="dxa"/>
            <w:vAlign w:val="bottom"/>
          </w:tcPr>
          <w:p w14:paraId="228836A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1" w:author="Hudler, Rob@Energy" w:date="2018-11-09T16:09:00Z"/>
                <w:rFonts w:eastAsiaTheme="majorEastAsia" w:cstheme="majorBidi"/>
                <w:b/>
                <w:bCs/>
                <w:color w:val="4F81BD" w:themeColor="accent1"/>
                <w:sz w:val="18"/>
                <w:szCs w:val="18"/>
              </w:rPr>
            </w:pPr>
            <w:del w:id="32" w:author="Hudler, Rob@Energy" w:date="2018-11-09T16:09:00Z">
              <w:r w:rsidRPr="0082211E" w:rsidDel="00036420">
                <w:rPr>
                  <w:rFonts w:eastAsia="Times New Roman"/>
                  <w:sz w:val="18"/>
                  <w:szCs w:val="18"/>
                </w:rPr>
                <w:delText>09</w:delText>
              </w:r>
            </w:del>
          </w:p>
        </w:tc>
        <w:tc>
          <w:tcPr>
            <w:tcW w:w="863" w:type="dxa"/>
            <w:vAlign w:val="bottom"/>
          </w:tcPr>
          <w:p w14:paraId="228836A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3" w:author="Hudler, Rob@Energy" w:date="2018-11-09T16:09:00Z"/>
                <w:rFonts w:eastAsiaTheme="majorEastAsia" w:cstheme="majorBidi"/>
                <w:b/>
                <w:bCs/>
                <w:color w:val="4F81BD" w:themeColor="accent1"/>
                <w:sz w:val="18"/>
                <w:szCs w:val="18"/>
              </w:rPr>
            </w:pPr>
            <w:del w:id="34" w:author="Hudler, Rob@Energy" w:date="2018-11-09T16:09:00Z">
              <w:r w:rsidRPr="0082211E" w:rsidDel="00036420">
                <w:rPr>
                  <w:rFonts w:eastAsia="Times New Roman"/>
                  <w:sz w:val="18"/>
                  <w:szCs w:val="18"/>
                </w:rPr>
                <w:delText>10</w:delText>
              </w:r>
            </w:del>
          </w:p>
        </w:tc>
        <w:tc>
          <w:tcPr>
            <w:tcW w:w="792" w:type="dxa"/>
            <w:vAlign w:val="bottom"/>
          </w:tcPr>
          <w:p w14:paraId="228836B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5" w:author="Hudler, Rob@Energy" w:date="2018-11-09T16:09:00Z"/>
                <w:rFonts w:eastAsiaTheme="majorEastAsia" w:cstheme="majorBidi"/>
                <w:b/>
                <w:bCs/>
                <w:color w:val="4F81BD" w:themeColor="accent1"/>
                <w:sz w:val="18"/>
                <w:szCs w:val="18"/>
              </w:rPr>
            </w:pPr>
            <w:del w:id="36" w:author="Hudler, Rob@Energy" w:date="2018-11-09T16:09:00Z">
              <w:r w:rsidRPr="0082211E" w:rsidDel="00036420">
                <w:rPr>
                  <w:rFonts w:eastAsia="Times New Roman"/>
                  <w:sz w:val="18"/>
                  <w:szCs w:val="18"/>
                </w:rPr>
                <w:delText>11</w:delText>
              </w:r>
            </w:del>
          </w:p>
        </w:tc>
        <w:tc>
          <w:tcPr>
            <w:tcW w:w="775" w:type="dxa"/>
            <w:vAlign w:val="bottom"/>
          </w:tcPr>
          <w:p w14:paraId="228836B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7" w:author="Hudler, Rob@Energy" w:date="2018-11-09T16:09:00Z"/>
                <w:rFonts w:eastAsiaTheme="majorEastAsia" w:cstheme="majorBidi"/>
                <w:b/>
                <w:bCs/>
                <w:color w:val="4F81BD" w:themeColor="accent1"/>
                <w:sz w:val="18"/>
                <w:szCs w:val="18"/>
              </w:rPr>
            </w:pPr>
            <w:del w:id="38" w:author="Hudler, Rob@Energy" w:date="2018-11-09T16:09:00Z">
              <w:r w:rsidRPr="0082211E" w:rsidDel="00036420">
                <w:rPr>
                  <w:rFonts w:eastAsia="Times New Roman"/>
                  <w:sz w:val="18"/>
                  <w:szCs w:val="18"/>
                </w:rPr>
                <w:delText>12</w:delText>
              </w:r>
            </w:del>
          </w:p>
        </w:tc>
        <w:tc>
          <w:tcPr>
            <w:tcW w:w="2070" w:type="dxa"/>
            <w:vAlign w:val="bottom"/>
          </w:tcPr>
          <w:p w14:paraId="228836B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39" w:author="Hudler, Rob@Energy" w:date="2018-11-09T16:09:00Z"/>
                <w:rFonts w:eastAsia="Times New Roman"/>
                <w:sz w:val="18"/>
                <w:szCs w:val="18"/>
              </w:rPr>
            </w:pPr>
            <w:del w:id="40" w:author="Hudler, Rob@Energy" w:date="2018-11-09T16:09:00Z">
              <w:r w:rsidRPr="0082211E" w:rsidDel="00036420">
                <w:rPr>
                  <w:rFonts w:eastAsia="Times New Roman"/>
                  <w:sz w:val="18"/>
                  <w:szCs w:val="18"/>
                </w:rPr>
                <w:delText>1</w:delText>
              </w:r>
              <w:r w:rsidDel="00036420">
                <w:rPr>
                  <w:rFonts w:eastAsia="Times New Roman"/>
                  <w:sz w:val="18"/>
                  <w:szCs w:val="18"/>
                </w:rPr>
                <w:delText>3</w:delText>
              </w:r>
            </w:del>
          </w:p>
        </w:tc>
        <w:tc>
          <w:tcPr>
            <w:tcW w:w="1980" w:type="dxa"/>
            <w:vAlign w:val="bottom"/>
          </w:tcPr>
          <w:p w14:paraId="228836B3"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1" w:author="Hudler, Rob@Energy" w:date="2018-11-09T16:09:00Z"/>
                <w:rFonts w:eastAsia="Times New Roman"/>
                <w:sz w:val="18"/>
                <w:szCs w:val="18"/>
              </w:rPr>
            </w:pPr>
            <w:del w:id="42" w:author="Hudler, Rob@Energy" w:date="2018-11-09T16:09:00Z">
              <w:r w:rsidRPr="0082211E" w:rsidDel="00036420">
                <w:rPr>
                  <w:rFonts w:eastAsia="Times New Roman"/>
                  <w:sz w:val="18"/>
                  <w:szCs w:val="18"/>
                </w:rPr>
                <w:delText>1</w:delText>
              </w:r>
              <w:r w:rsidDel="00036420">
                <w:rPr>
                  <w:rFonts w:eastAsia="Times New Roman"/>
                  <w:sz w:val="18"/>
                  <w:szCs w:val="18"/>
                </w:rPr>
                <w:delText>4</w:delText>
              </w:r>
            </w:del>
          </w:p>
        </w:tc>
      </w:tr>
      <w:tr w:rsidR="006B46AF" w:rsidRPr="0082211E" w:rsidDel="00036420" w14:paraId="228836C8" w14:textId="4FA55459" w:rsidTr="00982CE4">
        <w:trPr>
          <w:cantSplit/>
          <w:trHeight w:val="492"/>
          <w:del w:id="43" w:author="Hudler, Rob@Energy" w:date="2018-11-09T16:09:00Z"/>
        </w:trPr>
        <w:tc>
          <w:tcPr>
            <w:tcW w:w="1457" w:type="dxa"/>
            <w:vAlign w:val="bottom"/>
          </w:tcPr>
          <w:p w14:paraId="228836B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4" w:author="Hudler, Rob@Energy" w:date="2018-11-09T16:09:00Z"/>
                <w:rFonts w:eastAsia="Times New Roman"/>
                <w:sz w:val="16"/>
                <w:szCs w:val="18"/>
              </w:rPr>
            </w:pPr>
            <w:del w:id="45" w:author="Hudler, Rob@Energy" w:date="2018-11-09T16:09:00Z">
              <w:r w:rsidRPr="0082211E" w:rsidDel="00036420">
                <w:rPr>
                  <w:rFonts w:eastAsia="Times New Roman"/>
                  <w:sz w:val="16"/>
                  <w:szCs w:val="18"/>
                </w:rPr>
                <w:delText>Water Heating System ID or Name</w:delText>
              </w:r>
            </w:del>
          </w:p>
        </w:tc>
        <w:tc>
          <w:tcPr>
            <w:tcW w:w="1080" w:type="dxa"/>
            <w:vAlign w:val="bottom"/>
          </w:tcPr>
          <w:p w14:paraId="228836B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6" w:author="Hudler, Rob@Energy" w:date="2018-11-09T16:09:00Z"/>
                <w:rFonts w:eastAsia="Times New Roman"/>
                <w:sz w:val="16"/>
                <w:szCs w:val="18"/>
              </w:rPr>
            </w:pPr>
            <w:del w:id="47" w:author="Hudler, Rob@Energy" w:date="2018-11-09T16:09:00Z">
              <w:r w:rsidRPr="0082211E" w:rsidDel="00036420">
                <w:rPr>
                  <w:rFonts w:eastAsia="Times New Roman"/>
                  <w:sz w:val="16"/>
                  <w:szCs w:val="18"/>
                </w:rPr>
                <w:delText xml:space="preserve"> Water Heating System Type</w:delText>
              </w:r>
            </w:del>
          </w:p>
        </w:tc>
        <w:tc>
          <w:tcPr>
            <w:tcW w:w="901" w:type="dxa"/>
            <w:vAlign w:val="bottom"/>
          </w:tcPr>
          <w:p w14:paraId="228836B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48" w:author="Hudler, Rob@Energy" w:date="2018-11-09T16:09:00Z"/>
                <w:rFonts w:eastAsia="Times New Roman"/>
                <w:sz w:val="16"/>
                <w:szCs w:val="18"/>
              </w:rPr>
            </w:pPr>
            <w:del w:id="49" w:author="Hudler, Rob@Energy" w:date="2018-11-09T16:09:00Z">
              <w:r w:rsidRPr="0082211E" w:rsidDel="00036420">
                <w:rPr>
                  <w:rFonts w:eastAsia="Times New Roman"/>
                  <w:sz w:val="16"/>
                  <w:szCs w:val="18"/>
                </w:rPr>
                <w:delText>Water Heater Type</w:delText>
              </w:r>
            </w:del>
          </w:p>
        </w:tc>
        <w:tc>
          <w:tcPr>
            <w:tcW w:w="791" w:type="dxa"/>
            <w:vAlign w:val="bottom"/>
          </w:tcPr>
          <w:p w14:paraId="228836B8" w14:textId="2A810BDD" w:rsidR="006B46AF" w:rsidRPr="0082211E" w:rsidDel="00036420" w:rsidRDefault="006B46AF" w:rsidP="00D45D9E">
            <w:pPr>
              <w:keepNext/>
              <w:tabs>
                <w:tab w:val="left" w:pos="2160"/>
                <w:tab w:val="left" w:pos="2700"/>
                <w:tab w:val="left" w:pos="3420"/>
                <w:tab w:val="left" w:pos="3780"/>
                <w:tab w:val="left" w:pos="5760"/>
                <w:tab w:val="left" w:pos="7212"/>
              </w:tabs>
              <w:spacing w:after="0" w:line="240" w:lineRule="auto"/>
              <w:jc w:val="center"/>
              <w:rPr>
                <w:del w:id="50" w:author="Hudler, Rob@Energy" w:date="2018-11-09T16:09:00Z"/>
                <w:rFonts w:eastAsia="Times New Roman"/>
                <w:sz w:val="16"/>
                <w:szCs w:val="18"/>
              </w:rPr>
            </w:pPr>
            <w:del w:id="51" w:author="Hudler, Rob@Energy" w:date="2018-11-09T16:09:00Z">
              <w:r w:rsidRPr="0082211E" w:rsidDel="00036420">
                <w:rPr>
                  <w:rFonts w:eastAsia="Times New Roman"/>
                  <w:sz w:val="16"/>
                  <w:szCs w:val="18"/>
                </w:rPr>
                <w:delText xml:space="preserve"># of Water Heaters in </w:delText>
              </w:r>
              <w:r w:rsidR="00D45D9E" w:rsidDel="00036420">
                <w:rPr>
                  <w:rFonts w:eastAsia="Times New Roman"/>
                  <w:sz w:val="16"/>
                  <w:szCs w:val="18"/>
                </w:rPr>
                <w:delText>S</w:delText>
              </w:r>
              <w:r w:rsidRPr="0082211E" w:rsidDel="00036420">
                <w:rPr>
                  <w:rFonts w:eastAsia="Times New Roman"/>
                  <w:sz w:val="16"/>
                  <w:szCs w:val="18"/>
                </w:rPr>
                <w:delText>ystem</w:delText>
              </w:r>
            </w:del>
          </w:p>
        </w:tc>
        <w:tc>
          <w:tcPr>
            <w:tcW w:w="792" w:type="dxa"/>
            <w:vAlign w:val="bottom"/>
          </w:tcPr>
          <w:p w14:paraId="228836B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52" w:author="Hudler, Rob@Energy" w:date="2018-11-09T16:09:00Z"/>
                <w:rFonts w:eastAsia="Times New Roman"/>
                <w:sz w:val="16"/>
                <w:szCs w:val="18"/>
              </w:rPr>
            </w:pPr>
            <w:del w:id="53" w:author="Hudler, Rob@Energy" w:date="2018-11-09T16:09:00Z">
              <w:r w:rsidRPr="0082211E" w:rsidDel="00036420">
                <w:rPr>
                  <w:rFonts w:eastAsia="Times New Roman"/>
                  <w:sz w:val="16"/>
                  <w:szCs w:val="18"/>
                </w:rPr>
                <w:delText xml:space="preserve">Water Heater </w:delText>
              </w:r>
            </w:del>
          </w:p>
          <w:p w14:paraId="228836B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54" w:author="Hudler, Rob@Energy" w:date="2018-11-09T16:09:00Z"/>
                <w:rFonts w:eastAsia="Times New Roman"/>
                <w:sz w:val="16"/>
                <w:szCs w:val="18"/>
              </w:rPr>
            </w:pPr>
            <w:del w:id="55" w:author="Hudler, Rob@Energy" w:date="2018-11-09T16:09:00Z">
              <w:r w:rsidRPr="0082211E" w:rsidDel="00036420">
                <w:rPr>
                  <w:rFonts w:eastAsia="Times New Roman"/>
                  <w:sz w:val="16"/>
                  <w:szCs w:val="18"/>
                </w:rPr>
                <w:delText>Storage</w:delText>
              </w:r>
            </w:del>
          </w:p>
          <w:p w14:paraId="228836B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56" w:author="Hudler, Rob@Energy" w:date="2018-11-09T16:09:00Z"/>
                <w:rFonts w:eastAsia="Times New Roman"/>
                <w:sz w:val="16"/>
                <w:szCs w:val="18"/>
              </w:rPr>
            </w:pPr>
            <w:del w:id="57" w:author="Hudler, Rob@Energy" w:date="2018-11-09T16:09:00Z">
              <w:r w:rsidRPr="0082211E" w:rsidDel="00036420">
                <w:rPr>
                  <w:rFonts w:eastAsia="Times New Roman"/>
                  <w:sz w:val="16"/>
                  <w:szCs w:val="18"/>
                </w:rPr>
                <w:delText>Volume (gal)</w:delText>
              </w:r>
            </w:del>
          </w:p>
        </w:tc>
        <w:tc>
          <w:tcPr>
            <w:tcW w:w="792" w:type="dxa"/>
            <w:vAlign w:val="bottom"/>
          </w:tcPr>
          <w:p w14:paraId="228836B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58" w:author="Hudler, Rob@Energy" w:date="2018-11-09T16:09:00Z"/>
                <w:rFonts w:eastAsia="Times New Roman"/>
                <w:sz w:val="16"/>
                <w:szCs w:val="18"/>
              </w:rPr>
            </w:pPr>
            <w:del w:id="59" w:author="Hudler, Rob@Energy" w:date="2018-11-09T16:09:00Z">
              <w:r w:rsidRPr="0082211E" w:rsidDel="00036420">
                <w:rPr>
                  <w:rFonts w:eastAsia="Times New Roman"/>
                  <w:sz w:val="16"/>
                  <w:szCs w:val="18"/>
                </w:rPr>
                <w:delText>Fuel Type</w:delText>
              </w:r>
            </w:del>
          </w:p>
        </w:tc>
        <w:tc>
          <w:tcPr>
            <w:tcW w:w="685" w:type="dxa"/>
            <w:vAlign w:val="bottom"/>
          </w:tcPr>
          <w:p w14:paraId="228836B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0" w:author="Hudler, Rob@Energy" w:date="2018-11-09T16:09:00Z"/>
                <w:rFonts w:eastAsia="Times New Roman"/>
                <w:sz w:val="16"/>
                <w:szCs w:val="18"/>
              </w:rPr>
            </w:pPr>
            <w:del w:id="61" w:author="Hudler, Rob@Energy" w:date="2018-11-09T16:09:00Z">
              <w:r w:rsidRPr="0082211E" w:rsidDel="00036420">
                <w:rPr>
                  <w:rFonts w:eastAsia="Times New Roman"/>
                  <w:sz w:val="16"/>
                  <w:szCs w:val="18"/>
                </w:rPr>
                <w:delText>Rated Input Type</w:delText>
              </w:r>
            </w:del>
          </w:p>
        </w:tc>
        <w:tc>
          <w:tcPr>
            <w:tcW w:w="720" w:type="dxa"/>
            <w:vAlign w:val="bottom"/>
          </w:tcPr>
          <w:p w14:paraId="228836B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2" w:author="Hudler, Rob@Energy" w:date="2018-11-09T16:09:00Z"/>
                <w:rFonts w:eastAsia="Times New Roman"/>
                <w:sz w:val="16"/>
                <w:szCs w:val="18"/>
              </w:rPr>
            </w:pPr>
            <w:del w:id="63" w:author="Hudler, Rob@Energy" w:date="2018-11-09T16:09:00Z">
              <w:r w:rsidRPr="0082211E" w:rsidDel="00036420">
                <w:rPr>
                  <w:rFonts w:eastAsia="Times New Roman"/>
                  <w:sz w:val="16"/>
                  <w:szCs w:val="18"/>
                </w:rPr>
                <w:delText>Rated Input Value</w:delText>
              </w:r>
            </w:del>
          </w:p>
        </w:tc>
        <w:tc>
          <w:tcPr>
            <w:tcW w:w="900" w:type="dxa"/>
            <w:vAlign w:val="bottom"/>
          </w:tcPr>
          <w:p w14:paraId="228836B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4" w:author="Hudler, Rob@Energy" w:date="2018-11-09T16:09:00Z"/>
                <w:rFonts w:eastAsia="Times New Roman"/>
                <w:sz w:val="16"/>
                <w:szCs w:val="18"/>
              </w:rPr>
            </w:pPr>
            <w:del w:id="65" w:author="Hudler, Rob@Energy" w:date="2018-11-09T16:09:00Z">
              <w:r w:rsidRPr="0082211E" w:rsidDel="00036420">
                <w:rPr>
                  <w:rFonts w:eastAsia="Times New Roman"/>
                  <w:sz w:val="16"/>
                  <w:szCs w:val="18"/>
                </w:rPr>
                <w:delText>Heating Efficiency Type</w:delText>
              </w:r>
            </w:del>
          </w:p>
        </w:tc>
        <w:tc>
          <w:tcPr>
            <w:tcW w:w="863" w:type="dxa"/>
            <w:vAlign w:val="bottom"/>
          </w:tcPr>
          <w:p w14:paraId="228836C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6" w:author="Hudler, Rob@Energy" w:date="2018-11-09T16:09:00Z"/>
                <w:rFonts w:eastAsia="Times New Roman"/>
                <w:sz w:val="16"/>
                <w:szCs w:val="18"/>
              </w:rPr>
            </w:pPr>
            <w:del w:id="67" w:author="Hudler, Rob@Energy" w:date="2018-11-09T16:09:00Z">
              <w:r w:rsidRPr="0082211E" w:rsidDel="00036420">
                <w:rPr>
                  <w:rFonts w:eastAsia="Times New Roman"/>
                  <w:sz w:val="16"/>
                  <w:szCs w:val="18"/>
                </w:rPr>
                <w:delText>Heating Efficiency Value</w:delText>
              </w:r>
            </w:del>
          </w:p>
        </w:tc>
        <w:tc>
          <w:tcPr>
            <w:tcW w:w="792" w:type="dxa"/>
            <w:vAlign w:val="bottom"/>
          </w:tcPr>
          <w:p w14:paraId="73E63B89" w14:textId="77777777" w:rsidR="00D45D9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68" w:author="Hudler, Rob@Energy" w:date="2018-11-09T16:09:00Z"/>
                <w:rFonts w:eastAsia="Times New Roman"/>
                <w:sz w:val="16"/>
                <w:szCs w:val="18"/>
              </w:rPr>
            </w:pPr>
            <w:del w:id="69" w:author="Hudler, Rob@Energy" w:date="2018-11-09T16:09:00Z">
              <w:r w:rsidRPr="0082211E" w:rsidDel="00036420">
                <w:rPr>
                  <w:rFonts w:eastAsia="Times New Roman"/>
                  <w:sz w:val="16"/>
                  <w:szCs w:val="18"/>
                </w:rPr>
                <w:delText xml:space="preserve">Standby Loss </w:delText>
              </w:r>
            </w:del>
          </w:p>
          <w:p w14:paraId="228836C1" w14:textId="6286F386"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0" w:author="Hudler, Rob@Energy" w:date="2018-11-09T16:09:00Z"/>
                <w:rFonts w:eastAsia="Times New Roman"/>
                <w:sz w:val="16"/>
                <w:szCs w:val="18"/>
              </w:rPr>
            </w:pPr>
            <w:del w:id="71" w:author="Hudler, Rob@Energy" w:date="2018-11-09T16:09:00Z">
              <w:r w:rsidRPr="0082211E" w:rsidDel="00036420">
                <w:rPr>
                  <w:rFonts w:eastAsia="Times New Roman"/>
                  <w:sz w:val="16"/>
                  <w:szCs w:val="18"/>
                </w:rPr>
                <w:delText>(%)</w:delText>
              </w:r>
            </w:del>
          </w:p>
        </w:tc>
        <w:tc>
          <w:tcPr>
            <w:tcW w:w="775" w:type="dxa"/>
            <w:vAlign w:val="bottom"/>
          </w:tcPr>
          <w:p w14:paraId="228836C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2" w:author="Hudler, Rob@Energy" w:date="2018-11-09T16:09:00Z"/>
                <w:rFonts w:eastAsia="Times New Roman"/>
                <w:sz w:val="16"/>
                <w:szCs w:val="18"/>
              </w:rPr>
            </w:pPr>
            <w:del w:id="73" w:author="Hudler, Rob@Energy" w:date="2018-11-09T16:09:00Z">
              <w:r w:rsidRPr="0082211E" w:rsidDel="00036420">
                <w:rPr>
                  <w:rFonts w:eastAsia="Times New Roman"/>
                  <w:sz w:val="16"/>
                  <w:szCs w:val="18"/>
                </w:rPr>
                <w:delText xml:space="preserve">Exterior Insul. </w:delText>
              </w:r>
            </w:del>
          </w:p>
          <w:p w14:paraId="228836C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4" w:author="Hudler, Rob@Energy" w:date="2018-11-09T16:09:00Z"/>
                <w:rFonts w:eastAsia="Times New Roman"/>
                <w:sz w:val="16"/>
                <w:szCs w:val="18"/>
              </w:rPr>
            </w:pPr>
            <w:del w:id="75" w:author="Hudler, Rob@Energy" w:date="2018-11-09T16:09:00Z">
              <w:r w:rsidRPr="0082211E" w:rsidDel="00036420">
                <w:rPr>
                  <w:rFonts w:eastAsia="Times New Roman"/>
                  <w:sz w:val="16"/>
                  <w:szCs w:val="18"/>
                </w:rPr>
                <w:delText>R-Value</w:delText>
              </w:r>
            </w:del>
          </w:p>
        </w:tc>
        <w:tc>
          <w:tcPr>
            <w:tcW w:w="2070" w:type="dxa"/>
            <w:vAlign w:val="bottom"/>
          </w:tcPr>
          <w:p w14:paraId="228836C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6" w:author="Hudler, Rob@Energy" w:date="2018-11-09T16:09:00Z"/>
                <w:rFonts w:eastAsia="Times New Roman"/>
                <w:sz w:val="16"/>
                <w:szCs w:val="18"/>
              </w:rPr>
            </w:pPr>
            <w:del w:id="77" w:author="Hudler, Rob@Energy" w:date="2018-11-09T16:09:00Z">
              <w:r w:rsidRPr="0082211E" w:rsidDel="00036420">
                <w:rPr>
                  <w:rFonts w:eastAsia="Times New Roman"/>
                  <w:sz w:val="16"/>
                  <w:szCs w:val="18"/>
                </w:rPr>
                <w:delText xml:space="preserve">Central DHW System </w:delText>
              </w:r>
            </w:del>
          </w:p>
          <w:p w14:paraId="228836C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78" w:author="Hudler, Rob@Energy" w:date="2018-11-09T16:09:00Z"/>
                <w:rFonts w:eastAsia="Times New Roman"/>
                <w:sz w:val="16"/>
                <w:szCs w:val="18"/>
              </w:rPr>
            </w:pPr>
            <w:del w:id="79" w:author="Hudler, Rob@Energy" w:date="2018-11-09T16:09:00Z">
              <w:r w:rsidRPr="0082211E" w:rsidDel="00036420">
                <w:rPr>
                  <w:rFonts w:eastAsia="Times New Roman"/>
                  <w:sz w:val="16"/>
                  <w:szCs w:val="18"/>
                </w:rPr>
                <w:delText>Distribution Type</w:delText>
              </w:r>
            </w:del>
          </w:p>
        </w:tc>
        <w:tc>
          <w:tcPr>
            <w:tcW w:w="1980" w:type="dxa"/>
            <w:vAlign w:val="bottom"/>
          </w:tcPr>
          <w:p w14:paraId="228836C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80" w:author="Hudler, Rob@Energy" w:date="2018-11-09T16:09:00Z"/>
                <w:rFonts w:eastAsia="Times New Roman"/>
                <w:sz w:val="16"/>
                <w:szCs w:val="18"/>
              </w:rPr>
            </w:pPr>
            <w:del w:id="81" w:author="Hudler, Rob@Energy" w:date="2018-11-09T16:09:00Z">
              <w:r w:rsidRPr="0082211E" w:rsidDel="00036420">
                <w:rPr>
                  <w:rFonts w:eastAsia="Times New Roman"/>
                  <w:sz w:val="16"/>
                  <w:szCs w:val="18"/>
                </w:rPr>
                <w:delText>Dwelling Unit DHW System</w:delText>
              </w:r>
            </w:del>
          </w:p>
          <w:p w14:paraId="228836C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82" w:author="Hudler, Rob@Energy" w:date="2018-11-09T16:09:00Z"/>
                <w:rFonts w:eastAsia="Times New Roman"/>
                <w:sz w:val="16"/>
                <w:szCs w:val="18"/>
              </w:rPr>
            </w:pPr>
            <w:del w:id="83" w:author="Hudler, Rob@Energy" w:date="2018-11-09T16:09:00Z">
              <w:r w:rsidRPr="0082211E" w:rsidDel="00036420">
                <w:rPr>
                  <w:rFonts w:eastAsia="Times New Roman"/>
                  <w:sz w:val="16"/>
                  <w:szCs w:val="18"/>
                </w:rPr>
                <w:delText>Distribution Type</w:delText>
              </w:r>
            </w:del>
          </w:p>
        </w:tc>
      </w:tr>
      <w:tr w:rsidR="006B46AF" w:rsidRPr="0082211E" w:rsidDel="00036420" w14:paraId="228836D7" w14:textId="102028DA" w:rsidTr="00982CE4">
        <w:trPr>
          <w:cantSplit/>
          <w:trHeight w:val="246"/>
          <w:del w:id="84" w:author="Hudler, Rob@Energy" w:date="2018-11-09T16:09:00Z"/>
        </w:trPr>
        <w:tc>
          <w:tcPr>
            <w:tcW w:w="1457" w:type="dxa"/>
          </w:tcPr>
          <w:p w14:paraId="228836C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5" w:author="Hudler, Rob@Energy" w:date="2018-11-09T16:09:00Z"/>
                <w:rFonts w:eastAsia="Times New Roman"/>
                <w:sz w:val="18"/>
                <w:szCs w:val="18"/>
              </w:rPr>
            </w:pPr>
          </w:p>
        </w:tc>
        <w:tc>
          <w:tcPr>
            <w:tcW w:w="1080" w:type="dxa"/>
          </w:tcPr>
          <w:p w14:paraId="228836C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6" w:author="Hudler, Rob@Energy" w:date="2018-11-09T16:09:00Z"/>
                <w:rFonts w:eastAsia="Times New Roman"/>
                <w:sz w:val="18"/>
                <w:szCs w:val="18"/>
              </w:rPr>
            </w:pPr>
          </w:p>
        </w:tc>
        <w:tc>
          <w:tcPr>
            <w:tcW w:w="901" w:type="dxa"/>
          </w:tcPr>
          <w:p w14:paraId="228836C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7" w:author="Hudler, Rob@Energy" w:date="2018-11-09T16:09:00Z"/>
                <w:rFonts w:eastAsia="Times New Roman"/>
                <w:sz w:val="14"/>
                <w:szCs w:val="14"/>
              </w:rPr>
            </w:pPr>
          </w:p>
        </w:tc>
        <w:tc>
          <w:tcPr>
            <w:tcW w:w="791" w:type="dxa"/>
          </w:tcPr>
          <w:p w14:paraId="228836C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8" w:author="Hudler, Rob@Energy" w:date="2018-11-09T16:09:00Z"/>
                <w:rFonts w:eastAsia="Times New Roman"/>
                <w:sz w:val="14"/>
                <w:szCs w:val="14"/>
              </w:rPr>
            </w:pPr>
          </w:p>
        </w:tc>
        <w:tc>
          <w:tcPr>
            <w:tcW w:w="792" w:type="dxa"/>
          </w:tcPr>
          <w:p w14:paraId="228836C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89" w:author="Hudler, Rob@Energy" w:date="2018-11-09T16:09:00Z"/>
                <w:rFonts w:eastAsia="Times New Roman"/>
                <w:sz w:val="14"/>
                <w:szCs w:val="14"/>
              </w:rPr>
            </w:pPr>
          </w:p>
        </w:tc>
        <w:tc>
          <w:tcPr>
            <w:tcW w:w="792" w:type="dxa"/>
          </w:tcPr>
          <w:p w14:paraId="228836C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0" w:author="Hudler, Rob@Energy" w:date="2018-11-09T16:09:00Z"/>
                <w:rFonts w:eastAsia="Times New Roman"/>
                <w:sz w:val="14"/>
                <w:szCs w:val="14"/>
              </w:rPr>
            </w:pPr>
          </w:p>
        </w:tc>
        <w:tc>
          <w:tcPr>
            <w:tcW w:w="685" w:type="dxa"/>
          </w:tcPr>
          <w:p w14:paraId="228836C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1" w:author="Hudler, Rob@Energy" w:date="2018-11-09T16:09:00Z"/>
                <w:rFonts w:eastAsia="Times New Roman"/>
                <w:sz w:val="14"/>
                <w:szCs w:val="14"/>
              </w:rPr>
            </w:pPr>
          </w:p>
        </w:tc>
        <w:tc>
          <w:tcPr>
            <w:tcW w:w="720" w:type="dxa"/>
          </w:tcPr>
          <w:p w14:paraId="228836D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2" w:author="Hudler, Rob@Energy" w:date="2018-11-09T16:09:00Z"/>
                <w:rFonts w:eastAsia="Times New Roman"/>
                <w:sz w:val="14"/>
                <w:szCs w:val="14"/>
              </w:rPr>
            </w:pPr>
          </w:p>
        </w:tc>
        <w:tc>
          <w:tcPr>
            <w:tcW w:w="900" w:type="dxa"/>
          </w:tcPr>
          <w:p w14:paraId="228836D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3" w:author="Hudler, Rob@Energy" w:date="2018-11-09T16:09:00Z"/>
                <w:rFonts w:eastAsia="Times New Roman"/>
                <w:sz w:val="14"/>
                <w:szCs w:val="14"/>
              </w:rPr>
            </w:pPr>
          </w:p>
        </w:tc>
        <w:tc>
          <w:tcPr>
            <w:tcW w:w="863" w:type="dxa"/>
          </w:tcPr>
          <w:p w14:paraId="228836D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4" w:author="Hudler, Rob@Energy" w:date="2018-11-09T16:09:00Z"/>
                <w:rFonts w:eastAsia="Times New Roman"/>
                <w:sz w:val="14"/>
                <w:szCs w:val="14"/>
              </w:rPr>
            </w:pPr>
          </w:p>
        </w:tc>
        <w:tc>
          <w:tcPr>
            <w:tcW w:w="792" w:type="dxa"/>
          </w:tcPr>
          <w:p w14:paraId="228836D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95" w:author="Hudler, Rob@Energy" w:date="2018-11-09T16:09:00Z"/>
                <w:rFonts w:eastAsia="Times New Roman"/>
                <w:sz w:val="18"/>
                <w:szCs w:val="18"/>
              </w:rPr>
            </w:pPr>
          </w:p>
        </w:tc>
        <w:tc>
          <w:tcPr>
            <w:tcW w:w="775" w:type="dxa"/>
          </w:tcPr>
          <w:p w14:paraId="228836D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rPr>
                <w:del w:id="96" w:author="Hudler, Rob@Energy" w:date="2018-11-09T16:09:00Z"/>
                <w:rFonts w:eastAsia="Times New Roman"/>
                <w:sz w:val="18"/>
                <w:szCs w:val="18"/>
              </w:rPr>
            </w:pPr>
          </w:p>
        </w:tc>
        <w:tc>
          <w:tcPr>
            <w:tcW w:w="2070" w:type="dxa"/>
          </w:tcPr>
          <w:p w14:paraId="228836D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97" w:author="Hudler, Rob@Energy" w:date="2018-11-09T16:09:00Z"/>
                <w:rFonts w:eastAsia="Times New Roman"/>
                <w:sz w:val="16"/>
                <w:szCs w:val="16"/>
              </w:rPr>
            </w:pPr>
          </w:p>
        </w:tc>
        <w:tc>
          <w:tcPr>
            <w:tcW w:w="1980" w:type="dxa"/>
          </w:tcPr>
          <w:p w14:paraId="228836D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98" w:author="Hudler, Rob@Energy" w:date="2018-11-09T16:09:00Z"/>
                <w:rFonts w:eastAsia="Times New Roman"/>
                <w:sz w:val="16"/>
                <w:szCs w:val="16"/>
              </w:rPr>
            </w:pPr>
          </w:p>
        </w:tc>
      </w:tr>
      <w:tr w:rsidR="006B46AF" w:rsidRPr="0082211E" w:rsidDel="00036420" w14:paraId="228836E6" w14:textId="76AFB31F" w:rsidTr="00982CE4">
        <w:trPr>
          <w:cantSplit/>
          <w:trHeight w:val="255"/>
          <w:del w:id="99" w:author="Hudler, Rob@Energy" w:date="2018-11-09T16:09:00Z"/>
        </w:trPr>
        <w:tc>
          <w:tcPr>
            <w:tcW w:w="1457" w:type="dxa"/>
            <w:vAlign w:val="center"/>
          </w:tcPr>
          <w:p w14:paraId="228836D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0" w:author="Hudler, Rob@Energy" w:date="2018-11-09T16:09:00Z"/>
                <w:rFonts w:eastAsia="Times New Roman"/>
                <w:sz w:val="18"/>
                <w:szCs w:val="18"/>
              </w:rPr>
            </w:pPr>
          </w:p>
        </w:tc>
        <w:tc>
          <w:tcPr>
            <w:tcW w:w="1080" w:type="dxa"/>
            <w:vAlign w:val="center"/>
          </w:tcPr>
          <w:p w14:paraId="228836D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1" w:author="Hudler, Rob@Energy" w:date="2018-11-09T16:09:00Z"/>
                <w:rFonts w:eastAsia="Times New Roman"/>
                <w:sz w:val="18"/>
                <w:szCs w:val="18"/>
              </w:rPr>
            </w:pPr>
          </w:p>
        </w:tc>
        <w:tc>
          <w:tcPr>
            <w:tcW w:w="901" w:type="dxa"/>
            <w:vAlign w:val="center"/>
          </w:tcPr>
          <w:p w14:paraId="228836D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2" w:author="Hudler, Rob@Energy" w:date="2018-11-09T16:09:00Z"/>
                <w:rFonts w:eastAsia="Times New Roman"/>
                <w:sz w:val="18"/>
                <w:szCs w:val="18"/>
              </w:rPr>
            </w:pPr>
          </w:p>
        </w:tc>
        <w:tc>
          <w:tcPr>
            <w:tcW w:w="791" w:type="dxa"/>
            <w:vAlign w:val="center"/>
          </w:tcPr>
          <w:p w14:paraId="228836D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3" w:author="Hudler, Rob@Energy" w:date="2018-11-09T16:09:00Z"/>
                <w:rFonts w:eastAsia="Times New Roman"/>
                <w:sz w:val="18"/>
                <w:szCs w:val="18"/>
              </w:rPr>
            </w:pPr>
          </w:p>
        </w:tc>
        <w:tc>
          <w:tcPr>
            <w:tcW w:w="792" w:type="dxa"/>
            <w:vAlign w:val="center"/>
          </w:tcPr>
          <w:p w14:paraId="228836D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4" w:author="Hudler, Rob@Energy" w:date="2018-11-09T16:09:00Z"/>
                <w:rFonts w:eastAsia="Times New Roman"/>
                <w:sz w:val="18"/>
                <w:szCs w:val="18"/>
              </w:rPr>
            </w:pPr>
          </w:p>
        </w:tc>
        <w:tc>
          <w:tcPr>
            <w:tcW w:w="792" w:type="dxa"/>
            <w:vAlign w:val="center"/>
          </w:tcPr>
          <w:p w14:paraId="228836D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5" w:author="Hudler, Rob@Energy" w:date="2018-11-09T16:09:00Z"/>
                <w:rFonts w:eastAsia="Times New Roman"/>
                <w:sz w:val="18"/>
                <w:szCs w:val="18"/>
              </w:rPr>
            </w:pPr>
          </w:p>
        </w:tc>
        <w:tc>
          <w:tcPr>
            <w:tcW w:w="685" w:type="dxa"/>
            <w:vAlign w:val="center"/>
          </w:tcPr>
          <w:p w14:paraId="228836D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6" w:author="Hudler, Rob@Energy" w:date="2018-11-09T16:09:00Z"/>
                <w:rFonts w:eastAsia="Times New Roman"/>
                <w:sz w:val="18"/>
                <w:szCs w:val="18"/>
              </w:rPr>
            </w:pPr>
          </w:p>
        </w:tc>
        <w:tc>
          <w:tcPr>
            <w:tcW w:w="720" w:type="dxa"/>
            <w:vAlign w:val="center"/>
          </w:tcPr>
          <w:p w14:paraId="228836D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7" w:author="Hudler, Rob@Energy" w:date="2018-11-09T16:09:00Z"/>
                <w:rFonts w:eastAsia="Times New Roman"/>
                <w:sz w:val="18"/>
                <w:szCs w:val="18"/>
              </w:rPr>
            </w:pPr>
          </w:p>
        </w:tc>
        <w:tc>
          <w:tcPr>
            <w:tcW w:w="900" w:type="dxa"/>
            <w:vAlign w:val="center"/>
          </w:tcPr>
          <w:p w14:paraId="228836E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8" w:author="Hudler, Rob@Energy" w:date="2018-11-09T16:09:00Z"/>
                <w:rFonts w:eastAsia="Times New Roman"/>
                <w:sz w:val="18"/>
                <w:szCs w:val="18"/>
              </w:rPr>
            </w:pPr>
          </w:p>
        </w:tc>
        <w:tc>
          <w:tcPr>
            <w:tcW w:w="863" w:type="dxa"/>
            <w:vAlign w:val="center"/>
          </w:tcPr>
          <w:p w14:paraId="228836E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09" w:author="Hudler, Rob@Energy" w:date="2018-11-09T16:09:00Z"/>
                <w:rFonts w:eastAsia="Times New Roman"/>
                <w:sz w:val="18"/>
                <w:szCs w:val="18"/>
              </w:rPr>
            </w:pPr>
          </w:p>
        </w:tc>
        <w:tc>
          <w:tcPr>
            <w:tcW w:w="792" w:type="dxa"/>
            <w:vAlign w:val="center"/>
          </w:tcPr>
          <w:p w14:paraId="228836E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10" w:author="Hudler, Rob@Energy" w:date="2018-11-09T16:09:00Z"/>
                <w:rFonts w:eastAsia="Times New Roman"/>
                <w:sz w:val="18"/>
                <w:szCs w:val="18"/>
              </w:rPr>
            </w:pPr>
          </w:p>
        </w:tc>
        <w:tc>
          <w:tcPr>
            <w:tcW w:w="775" w:type="dxa"/>
            <w:vAlign w:val="center"/>
          </w:tcPr>
          <w:p w14:paraId="228836E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11" w:author="Hudler, Rob@Energy" w:date="2018-11-09T16:09:00Z"/>
                <w:rFonts w:eastAsia="Times New Roman"/>
                <w:sz w:val="18"/>
                <w:szCs w:val="18"/>
              </w:rPr>
            </w:pPr>
          </w:p>
        </w:tc>
        <w:tc>
          <w:tcPr>
            <w:tcW w:w="2070" w:type="dxa"/>
            <w:vAlign w:val="center"/>
          </w:tcPr>
          <w:p w14:paraId="228836E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12" w:author="Hudler, Rob@Energy" w:date="2018-11-09T16:09:00Z"/>
                <w:rFonts w:eastAsia="Times New Roman"/>
                <w:sz w:val="18"/>
                <w:szCs w:val="18"/>
              </w:rPr>
            </w:pPr>
          </w:p>
        </w:tc>
        <w:tc>
          <w:tcPr>
            <w:tcW w:w="1980" w:type="dxa"/>
            <w:vAlign w:val="center"/>
          </w:tcPr>
          <w:p w14:paraId="228836E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13" w:author="Hudler, Rob@Energy" w:date="2018-11-09T16:09:00Z"/>
                <w:rFonts w:eastAsia="Times New Roman"/>
                <w:sz w:val="18"/>
                <w:szCs w:val="18"/>
              </w:rPr>
            </w:pPr>
          </w:p>
        </w:tc>
      </w:tr>
    </w:tbl>
    <w:p w14:paraId="228836E7" w14:textId="77777777" w:rsidR="006B46AF" w:rsidDel="00036420" w:rsidRDefault="006B46AF" w:rsidP="006B46AF">
      <w:pPr>
        <w:spacing w:after="0" w:line="240" w:lineRule="auto"/>
        <w:rPr>
          <w:del w:id="114" w:author="Hudler, Rob@Energy" w:date="2018-11-09T16:09:00Z"/>
          <w:rFonts w:asciiTheme="minorHAnsi" w:hAnsiTheme="minorHAnsi" w:cs="Arial"/>
          <w:sz w:val="20"/>
          <w:szCs w:val="20"/>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
        <w:gridCol w:w="553"/>
        <w:gridCol w:w="811"/>
        <w:gridCol w:w="689"/>
        <w:gridCol w:w="614"/>
        <w:gridCol w:w="615"/>
        <w:gridCol w:w="615"/>
        <w:gridCol w:w="542"/>
        <w:gridCol w:w="566"/>
        <w:gridCol w:w="689"/>
        <w:gridCol w:w="663"/>
        <w:gridCol w:w="615"/>
        <w:gridCol w:w="603"/>
        <w:gridCol w:w="1486"/>
        <w:gridCol w:w="1425"/>
      </w:tblGrid>
      <w:tr w:rsidR="006B46AF" w:rsidRPr="0082211E" w:rsidDel="00036420" w14:paraId="228836E9" w14:textId="2E6D4B18" w:rsidTr="00982CE4">
        <w:trPr>
          <w:cantSplit/>
          <w:trHeight w:val="205"/>
          <w:del w:id="115" w:author="Hudler, Rob@Energy" w:date="2018-11-09T16:09:00Z"/>
        </w:trPr>
        <w:tc>
          <w:tcPr>
            <w:tcW w:w="14598" w:type="dxa"/>
            <w:gridSpan w:val="15"/>
          </w:tcPr>
          <w:p w14:paraId="228836E8"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auto"/>
              <w:rPr>
                <w:del w:id="116" w:author="Hudler, Rob@Energy" w:date="2018-11-09T16:09:00Z"/>
                <w:b/>
              </w:rPr>
            </w:pPr>
            <w:del w:id="117" w:author="Hudler, Rob@Energy" w:date="2018-11-09T16:09:00Z">
              <w:r w:rsidDel="00036420">
                <w:rPr>
                  <w:rFonts w:asciiTheme="minorHAnsi" w:hAnsiTheme="minorHAnsi" w:cs="Arial"/>
                  <w:b/>
                  <w:sz w:val="20"/>
                  <w:szCs w:val="20"/>
                </w:rPr>
                <w:delText>C</w:delText>
              </w:r>
              <w:r w:rsidRPr="001B0A17" w:rsidDel="00036420">
                <w:rPr>
                  <w:rFonts w:asciiTheme="minorHAnsi" w:hAnsiTheme="minorHAnsi" w:cs="Arial"/>
                  <w:b/>
                  <w:sz w:val="20"/>
                  <w:szCs w:val="20"/>
                </w:rPr>
                <w:delText xml:space="preserve">. Installed </w:delText>
              </w:r>
              <w:r w:rsidDel="00036420">
                <w:rPr>
                  <w:rFonts w:asciiTheme="minorHAnsi" w:hAnsiTheme="minorHAnsi" w:cs="Arial"/>
                  <w:b/>
                  <w:sz w:val="20"/>
                  <w:szCs w:val="20"/>
                </w:rPr>
                <w:delText>HERS Verified Dwelling Unit</w:delText>
              </w:r>
              <w:r w:rsidRPr="001B0A17" w:rsidDel="00036420">
                <w:rPr>
                  <w:rFonts w:asciiTheme="minorHAnsi" w:hAnsiTheme="minorHAnsi" w:cs="Arial"/>
                  <w:b/>
                  <w:sz w:val="20"/>
                  <w:szCs w:val="20"/>
                </w:rPr>
                <w:delText xml:space="preserve"> Water Heating Systems Information </w:delText>
              </w:r>
            </w:del>
          </w:p>
        </w:tc>
      </w:tr>
      <w:tr w:rsidR="006B46AF" w:rsidRPr="0082211E" w:rsidDel="00036420" w14:paraId="228836F8" w14:textId="59B1257D" w:rsidTr="00982CE4">
        <w:trPr>
          <w:cantSplit/>
          <w:trHeight w:val="277"/>
          <w:del w:id="118" w:author="Hudler, Rob@Energy" w:date="2018-11-09T16:09:00Z"/>
        </w:trPr>
        <w:tc>
          <w:tcPr>
            <w:tcW w:w="1457" w:type="dxa"/>
            <w:gridSpan w:val="2"/>
            <w:vAlign w:val="bottom"/>
          </w:tcPr>
          <w:p w14:paraId="228836E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19" w:author="Hudler, Rob@Energy" w:date="2018-11-09T16:09:00Z"/>
                <w:rFonts w:eastAsia="Times New Roman"/>
                <w:sz w:val="18"/>
                <w:szCs w:val="18"/>
              </w:rPr>
            </w:pPr>
            <w:del w:id="120" w:author="Hudler, Rob@Energy" w:date="2018-11-09T16:09:00Z">
              <w:r w:rsidRPr="0082211E" w:rsidDel="00036420">
                <w:rPr>
                  <w:rFonts w:eastAsia="Times New Roman"/>
                  <w:sz w:val="18"/>
                  <w:szCs w:val="18"/>
                </w:rPr>
                <w:delText>01</w:delText>
              </w:r>
            </w:del>
          </w:p>
        </w:tc>
        <w:tc>
          <w:tcPr>
            <w:tcW w:w="1080" w:type="dxa"/>
            <w:vAlign w:val="bottom"/>
          </w:tcPr>
          <w:p w14:paraId="228836E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1" w:author="Hudler, Rob@Energy" w:date="2018-11-09T16:09:00Z"/>
                <w:rFonts w:eastAsia="Times New Roman"/>
                <w:sz w:val="18"/>
                <w:szCs w:val="18"/>
              </w:rPr>
            </w:pPr>
            <w:del w:id="122" w:author="Hudler, Rob@Energy" w:date="2018-11-09T16:09:00Z">
              <w:r w:rsidRPr="0082211E" w:rsidDel="00036420">
                <w:rPr>
                  <w:rFonts w:eastAsia="Times New Roman"/>
                  <w:sz w:val="18"/>
                  <w:szCs w:val="18"/>
                </w:rPr>
                <w:delText>02</w:delText>
              </w:r>
            </w:del>
          </w:p>
        </w:tc>
        <w:tc>
          <w:tcPr>
            <w:tcW w:w="901" w:type="dxa"/>
            <w:vAlign w:val="bottom"/>
          </w:tcPr>
          <w:p w14:paraId="228836E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3" w:author="Hudler, Rob@Energy" w:date="2018-11-09T16:09:00Z"/>
                <w:rFonts w:eastAsia="Times New Roman"/>
                <w:sz w:val="18"/>
                <w:szCs w:val="18"/>
              </w:rPr>
            </w:pPr>
            <w:del w:id="124" w:author="Hudler, Rob@Energy" w:date="2018-11-09T16:09:00Z">
              <w:r w:rsidRPr="0082211E" w:rsidDel="00036420">
                <w:rPr>
                  <w:rFonts w:eastAsia="Times New Roman"/>
                  <w:sz w:val="18"/>
                  <w:szCs w:val="18"/>
                </w:rPr>
                <w:delText>03</w:delText>
              </w:r>
            </w:del>
          </w:p>
        </w:tc>
        <w:tc>
          <w:tcPr>
            <w:tcW w:w="791" w:type="dxa"/>
            <w:vAlign w:val="bottom"/>
          </w:tcPr>
          <w:p w14:paraId="228836E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5" w:author="Hudler, Rob@Energy" w:date="2018-11-09T16:09:00Z"/>
                <w:rFonts w:eastAsiaTheme="majorEastAsia" w:cstheme="majorBidi"/>
                <w:b/>
                <w:bCs/>
                <w:color w:val="4F81BD" w:themeColor="accent1"/>
                <w:sz w:val="18"/>
                <w:szCs w:val="18"/>
              </w:rPr>
            </w:pPr>
            <w:del w:id="126" w:author="Hudler, Rob@Energy" w:date="2018-11-09T16:09:00Z">
              <w:r w:rsidRPr="0082211E" w:rsidDel="00036420">
                <w:rPr>
                  <w:rFonts w:eastAsia="Times New Roman"/>
                  <w:sz w:val="18"/>
                  <w:szCs w:val="18"/>
                </w:rPr>
                <w:delText>04</w:delText>
              </w:r>
            </w:del>
          </w:p>
        </w:tc>
        <w:tc>
          <w:tcPr>
            <w:tcW w:w="792" w:type="dxa"/>
            <w:vAlign w:val="bottom"/>
          </w:tcPr>
          <w:p w14:paraId="228836E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7" w:author="Hudler, Rob@Energy" w:date="2018-11-09T16:09:00Z"/>
                <w:rFonts w:eastAsiaTheme="majorEastAsia" w:cstheme="majorBidi"/>
                <w:b/>
                <w:bCs/>
                <w:color w:val="4F81BD" w:themeColor="accent1"/>
                <w:sz w:val="18"/>
                <w:szCs w:val="18"/>
              </w:rPr>
            </w:pPr>
            <w:del w:id="128" w:author="Hudler, Rob@Energy" w:date="2018-11-09T16:09:00Z">
              <w:r w:rsidRPr="0082211E" w:rsidDel="00036420">
                <w:rPr>
                  <w:rFonts w:eastAsia="Times New Roman"/>
                  <w:sz w:val="18"/>
                  <w:szCs w:val="18"/>
                </w:rPr>
                <w:delText>05</w:delText>
              </w:r>
            </w:del>
          </w:p>
        </w:tc>
        <w:tc>
          <w:tcPr>
            <w:tcW w:w="792" w:type="dxa"/>
            <w:vAlign w:val="bottom"/>
          </w:tcPr>
          <w:p w14:paraId="228836E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29" w:author="Hudler, Rob@Energy" w:date="2018-11-09T16:09:00Z"/>
                <w:rFonts w:eastAsiaTheme="majorEastAsia" w:cstheme="majorBidi"/>
                <w:b/>
                <w:bCs/>
                <w:color w:val="4F81BD" w:themeColor="accent1"/>
                <w:sz w:val="18"/>
                <w:szCs w:val="18"/>
              </w:rPr>
            </w:pPr>
            <w:del w:id="130" w:author="Hudler, Rob@Energy" w:date="2018-11-09T16:09:00Z">
              <w:r w:rsidRPr="0082211E" w:rsidDel="00036420">
                <w:rPr>
                  <w:rFonts w:eastAsia="Times New Roman"/>
                  <w:sz w:val="18"/>
                  <w:szCs w:val="18"/>
                </w:rPr>
                <w:delText>06</w:delText>
              </w:r>
            </w:del>
          </w:p>
        </w:tc>
        <w:tc>
          <w:tcPr>
            <w:tcW w:w="685" w:type="dxa"/>
            <w:vAlign w:val="bottom"/>
          </w:tcPr>
          <w:p w14:paraId="228836F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1" w:author="Hudler, Rob@Energy" w:date="2018-11-09T16:09:00Z"/>
                <w:rFonts w:eastAsiaTheme="majorEastAsia" w:cstheme="majorBidi"/>
                <w:b/>
                <w:bCs/>
                <w:color w:val="4F81BD" w:themeColor="accent1"/>
                <w:sz w:val="18"/>
                <w:szCs w:val="18"/>
              </w:rPr>
            </w:pPr>
            <w:del w:id="132" w:author="Hudler, Rob@Energy" w:date="2018-11-09T16:09:00Z">
              <w:r w:rsidRPr="0082211E" w:rsidDel="00036420">
                <w:rPr>
                  <w:rFonts w:eastAsia="Times New Roman"/>
                  <w:sz w:val="18"/>
                  <w:szCs w:val="18"/>
                </w:rPr>
                <w:delText>07</w:delText>
              </w:r>
            </w:del>
          </w:p>
        </w:tc>
        <w:tc>
          <w:tcPr>
            <w:tcW w:w="720" w:type="dxa"/>
            <w:vAlign w:val="bottom"/>
          </w:tcPr>
          <w:p w14:paraId="228836F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3" w:author="Hudler, Rob@Energy" w:date="2018-11-09T16:09:00Z"/>
                <w:rFonts w:eastAsiaTheme="majorEastAsia" w:cstheme="majorBidi"/>
                <w:b/>
                <w:bCs/>
                <w:color w:val="4F81BD" w:themeColor="accent1"/>
                <w:sz w:val="18"/>
                <w:szCs w:val="18"/>
              </w:rPr>
            </w:pPr>
            <w:del w:id="134" w:author="Hudler, Rob@Energy" w:date="2018-11-09T16:09:00Z">
              <w:r w:rsidRPr="0082211E" w:rsidDel="00036420">
                <w:rPr>
                  <w:rFonts w:eastAsia="Times New Roman"/>
                  <w:sz w:val="18"/>
                  <w:szCs w:val="18"/>
                </w:rPr>
                <w:delText>08</w:delText>
              </w:r>
            </w:del>
          </w:p>
        </w:tc>
        <w:tc>
          <w:tcPr>
            <w:tcW w:w="900" w:type="dxa"/>
            <w:vAlign w:val="bottom"/>
          </w:tcPr>
          <w:p w14:paraId="228836F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5" w:author="Hudler, Rob@Energy" w:date="2018-11-09T16:09:00Z"/>
                <w:rFonts w:eastAsiaTheme="majorEastAsia" w:cstheme="majorBidi"/>
                <w:b/>
                <w:bCs/>
                <w:color w:val="4F81BD" w:themeColor="accent1"/>
                <w:sz w:val="18"/>
                <w:szCs w:val="18"/>
              </w:rPr>
            </w:pPr>
            <w:del w:id="136" w:author="Hudler, Rob@Energy" w:date="2018-11-09T16:09:00Z">
              <w:r w:rsidRPr="0082211E" w:rsidDel="00036420">
                <w:rPr>
                  <w:rFonts w:eastAsia="Times New Roman"/>
                  <w:sz w:val="18"/>
                  <w:szCs w:val="18"/>
                </w:rPr>
                <w:delText>09</w:delText>
              </w:r>
            </w:del>
          </w:p>
        </w:tc>
        <w:tc>
          <w:tcPr>
            <w:tcW w:w="863" w:type="dxa"/>
            <w:vAlign w:val="bottom"/>
          </w:tcPr>
          <w:p w14:paraId="228836F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7" w:author="Hudler, Rob@Energy" w:date="2018-11-09T16:09:00Z"/>
                <w:rFonts w:eastAsiaTheme="majorEastAsia" w:cstheme="majorBidi"/>
                <w:b/>
                <w:bCs/>
                <w:color w:val="4F81BD" w:themeColor="accent1"/>
                <w:sz w:val="18"/>
                <w:szCs w:val="18"/>
              </w:rPr>
            </w:pPr>
            <w:del w:id="138" w:author="Hudler, Rob@Energy" w:date="2018-11-09T16:09:00Z">
              <w:r w:rsidRPr="0082211E" w:rsidDel="00036420">
                <w:rPr>
                  <w:rFonts w:eastAsia="Times New Roman"/>
                  <w:sz w:val="18"/>
                  <w:szCs w:val="18"/>
                </w:rPr>
                <w:delText>10</w:delText>
              </w:r>
            </w:del>
          </w:p>
        </w:tc>
        <w:tc>
          <w:tcPr>
            <w:tcW w:w="792" w:type="dxa"/>
            <w:vAlign w:val="bottom"/>
          </w:tcPr>
          <w:p w14:paraId="228836F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39" w:author="Hudler, Rob@Energy" w:date="2018-11-09T16:09:00Z"/>
                <w:rFonts w:eastAsiaTheme="majorEastAsia" w:cstheme="majorBidi"/>
                <w:b/>
                <w:bCs/>
                <w:color w:val="4F81BD" w:themeColor="accent1"/>
                <w:sz w:val="18"/>
                <w:szCs w:val="18"/>
              </w:rPr>
            </w:pPr>
            <w:del w:id="140" w:author="Hudler, Rob@Energy" w:date="2018-11-09T16:09:00Z">
              <w:r w:rsidRPr="0082211E" w:rsidDel="00036420">
                <w:rPr>
                  <w:rFonts w:eastAsia="Times New Roman"/>
                  <w:sz w:val="18"/>
                  <w:szCs w:val="18"/>
                </w:rPr>
                <w:delText>11</w:delText>
              </w:r>
            </w:del>
          </w:p>
        </w:tc>
        <w:tc>
          <w:tcPr>
            <w:tcW w:w="775" w:type="dxa"/>
            <w:vAlign w:val="bottom"/>
          </w:tcPr>
          <w:p w14:paraId="228836F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1" w:author="Hudler, Rob@Energy" w:date="2018-11-09T16:09:00Z"/>
                <w:rFonts w:eastAsiaTheme="majorEastAsia" w:cstheme="majorBidi"/>
                <w:b/>
                <w:bCs/>
                <w:color w:val="4F81BD" w:themeColor="accent1"/>
                <w:sz w:val="18"/>
                <w:szCs w:val="18"/>
              </w:rPr>
            </w:pPr>
            <w:del w:id="142" w:author="Hudler, Rob@Energy" w:date="2018-11-09T16:09:00Z">
              <w:r w:rsidRPr="0082211E" w:rsidDel="00036420">
                <w:rPr>
                  <w:rFonts w:eastAsia="Times New Roman"/>
                  <w:sz w:val="18"/>
                  <w:szCs w:val="18"/>
                </w:rPr>
                <w:delText>12</w:delText>
              </w:r>
            </w:del>
          </w:p>
        </w:tc>
        <w:tc>
          <w:tcPr>
            <w:tcW w:w="2070" w:type="dxa"/>
            <w:vAlign w:val="bottom"/>
          </w:tcPr>
          <w:p w14:paraId="228836F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3" w:author="Hudler, Rob@Energy" w:date="2018-11-09T16:09:00Z"/>
                <w:rFonts w:eastAsia="Times New Roman"/>
                <w:sz w:val="18"/>
                <w:szCs w:val="18"/>
              </w:rPr>
            </w:pPr>
            <w:del w:id="144" w:author="Hudler, Rob@Energy" w:date="2018-11-09T16:09:00Z">
              <w:r w:rsidRPr="0082211E" w:rsidDel="00036420">
                <w:rPr>
                  <w:rFonts w:eastAsia="Times New Roman"/>
                  <w:sz w:val="18"/>
                  <w:szCs w:val="18"/>
                </w:rPr>
                <w:delText>1</w:delText>
              </w:r>
              <w:r w:rsidDel="00036420">
                <w:rPr>
                  <w:rFonts w:eastAsia="Times New Roman"/>
                  <w:sz w:val="18"/>
                  <w:szCs w:val="18"/>
                </w:rPr>
                <w:delText>3</w:delText>
              </w:r>
            </w:del>
          </w:p>
        </w:tc>
        <w:tc>
          <w:tcPr>
            <w:tcW w:w="1980" w:type="dxa"/>
            <w:vAlign w:val="bottom"/>
          </w:tcPr>
          <w:p w14:paraId="228836F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5" w:author="Hudler, Rob@Energy" w:date="2018-11-09T16:09:00Z"/>
                <w:rFonts w:eastAsia="Times New Roman"/>
                <w:sz w:val="18"/>
                <w:szCs w:val="18"/>
              </w:rPr>
            </w:pPr>
            <w:del w:id="146" w:author="Hudler, Rob@Energy" w:date="2018-11-09T16:09:00Z">
              <w:r w:rsidRPr="0082211E" w:rsidDel="00036420">
                <w:rPr>
                  <w:rFonts w:eastAsia="Times New Roman"/>
                  <w:sz w:val="18"/>
                  <w:szCs w:val="18"/>
                </w:rPr>
                <w:delText>1</w:delText>
              </w:r>
              <w:r w:rsidDel="00036420">
                <w:rPr>
                  <w:rFonts w:eastAsia="Times New Roman"/>
                  <w:sz w:val="18"/>
                  <w:szCs w:val="18"/>
                </w:rPr>
                <w:delText>4</w:delText>
              </w:r>
            </w:del>
          </w:p>
        </w:tc>
      </w:tr>
      <w:tr w:rsidR="006B46AF" w:rsidRPr="0082211E" w:rsidDel="00036420" w14:paraId="2288370C" w14:textId="7931B14B" w:rsidTr="00982CE4">
        <w:trPr>
          <w:cantSplit/>
          <w:trHeight w:val="492"/>
          <w:del w:id="147" w:author="Hudler, Rob@Energy" w:date="2018-11-09T16:09:00Z"/>
        </w:trPr>
        <w:tc>
          <w:tcPr>
            <w:tcW w:w="1457" w:type="dxa"/>
            <w:gridSpan w:val="2"/>
            <w:vAlign w:val="bottom"/>
          </w:tcPr>
          <w:p w14:paraId="228836F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48" w:author="Hudler, Rob@Energy" w:date="2018-11-09T16:09:00Z"/>
                <w:rFonts w:eastAsia="Times New Roman"/>
                <w:sz w:val="16"/>
                <w:szCs w:val="18"/>
              </w:rPr>
            </w:pPr>
            <w:del w:id="149" w:author="Hudler, Rob@Energy" w:date="2018-11-09T16:09:00Z">
              <w:r w:rsidRPr="0082211E" w:rsidDel="00036420">
                <w:rPr>
                  <w:rFonts w:eastAsia="Times New Roman"/>
                  <w:sz w:val="16"/>
                  <w:szCs w:val="18"/>
                </w:rPr>
                <w:delText>Water Heating System ID or Name</w:delText>
              </w:r>
            </w:del>
          </w:p>
        </w:tc>
        <w:tc>
          <w:tcPr>
            <w:tcW w:w="1080" w:type="dxa"/>
            <w:vAlign w:val="bottom"/>
          </w:tcPr>
          <w:p w14:paraId="228836F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0" w:author="Hudler, Rob@Energy" w:date="2018-11-09T16:09:00Z"/>
                <w:rFonts w:eastAsia="Times New Roman"/>
                <w:sz w:val="16"/>
                <w:szCs w:val="18"/>
              </w:rPr>
            </w:pPr>
            <w:del w:id="151" w:author="Hudler, Rob@Energy" w:date="2018-11-09T16:09:00Z">
              <w:r w:rsidRPr="0082211E" w:rsidDel="00036420">
                <w:rPr>
                  <w:rFonts w:eastAsia="Times New Roman"/>
                  <w:sz w:val="16"/>
                  <w:szCs w:val="18"/>
                </w:rPr>
                <w:delText xml:space="preserve"> Water Heating System Type</w:delText>
              </w:r>
            </w:del>
          </w:p>
        </w:tc>
        <w:tc>
          <w:tcPr>
            <w:tcW w:w="901" w:type="dxa"/>
            <w:vAlign w:val="bottom"/>
          </w:tcPr>
          <w:p w14:paraId="228836F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2" w:author="Hudler, Rob@Energy" w:date="2018-11-09T16:09:00Z"/>
                <w:rFonts w:eastAsia="Times New Roman"/>
                <w:sz w:val="16"/>
                <w:szCs w:val="18"/>
              </w:rPr>
            </w:pPr>
            <w:del w:id="153" w:author="Hudler, Rob@Energy" w:date="2018-11-09T16:09:00Z">
              <w:r w:rsidRPr="0082211E" w:rsidDel="00036420">
                <w:rPr>
                  <w:rFonts w:eastAsia="Times New Roman"/>
                  <w:sz w:val="16"/>
                  <w:szCs w:val="18"/>
                </w:rPr>
                <w:delText>Water Heater Type</w:delText>
              </w:r>
            </w:del>
          </w:p>
        </w:tc>
        <w:tc>
          <w:tcPr>
            <w:tcW w:w="791" w:type="dxa"/>
            <w:vAlign w:val="bottom"/>
          </w:tcPr>
          <w:p w14:paraId="228836FC" w14:textId="33B0DFBF" w:rsidR="006B46AF" w:rsidRPr="0082211E" w:rsidDel="00036420" w:rsidRDefault="006B46AF" w:rsidP="00D45D9E">
            <w:pPr>
              <w:keepNext/>
              <w:tabs>
                <w:tab w:val="left" w:pos="2160"/>
                <w:tab w:val="left" w:pos="2700"/>
                <w:tab w:val="left" w:pos="3420"/>
                <w:tab w:val="left" w:pos="3780"/>
                <w:tab w:val="left" w:pos="5760"/>
                <w:tab w:val="left" w:pos="7212"/>
              </w:tabs>
              <w:spacing w:after="0" w:line="240" w:lineRule="auto"/>
              <w:jc w:val="center"/>
              <w:rPr>
                <w:del w:id="154" w:author="Hudler, Rob@Energy" w:date="2018-11-09T16:09:00Z"/>
                <w:rFonts w:eastAsia="Times New Roman"/>
                <w:sz w:val="16"/>
                <w:szCs w:val="18"/>
              </w:rPr>
            </w:pPr>
            <w:del w:id="155" w:author="Hudler, Rob@Energy" w:date="2018-11-09T16:09:00Z">
              <w:r w:rsidRPr="0082211E" w:rsidDel="00036420">
                <w:rPr>
                  <w:rFonts w:eastAsia="Times New Roman"/>
                  <w:sz w:val="16"/>
                  <w:szCs w:val="18"/>
                </w:rPr>
                <w:delText xml:space="preserve"># of Water Heaters in </w:delText>
              </w:r>
              <w:r w:rsidR="00D45D9E" w:rsidDel="00036420">
                <w:rPr>
                  <w:rFonts w:eastAsia="Times New Roman"/>
                  <w:sz w:val="16"/>
                  <w:szCs w:val="18"/>
                </w:rPr>
                <w:delText>S</w:delText>
              </w:r>
              <w:r w:rsidRPr="0082211E" w:rsidDel="00036420">
                <w:rPr>
                  <w:rFonts w:eastAsia="Times New Roman"/>
                  <w:sz w:val="16"/>
                  <w:szCs w:val="18"/>
                </w:rPr>
                <w:delText>ystem</w:delText>
              </w:r>
            </w:del>
          </w:p>
        </w:tc>
        <w:tc>
          <w:tcPr>
            <w:tcW w:w="792" w:type="dxa"/>
            <w:vAlign w:val="bottom"/>
          </w:tcPr>
          <w:p w14:paraId="228836F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6" w:author="Hudler, Rob@Energy" w:date="2018-11-09T16:09:00Z"/>
                <w:rFonts w:eastAsia="Times New Roman"/>
                <w:sz w:val="16"/>
                <w:szCs w:val="18"/>
              </w:rPr>
            </w:pPr>
            <w:del w:id="157" w:author="Hudler, Rob@Energy" w:date="2018-11-09T16:09:00Z">
              <w:r w:rsidRPr="0082211E" w:rsidDel="00036420">
                <w:rPr>
                  <w:rFonts w:eastAsia="Times New Roman"/>
                  <w:sz w:val="16"/>
                  <w:szCs w:val="18"/>
                </w:rPr>
                <w:delText xml:space="preserve">Water Heater </w:delText>
              </w:r>
            </w:del>
          </w:p>
          <w:p w14:paraId="228836F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58" w:author="Hudler, Rob@Energy" w:date="2018-11-09T16:09:00Z"/>
                <w:rFonts w:eastAsia="Times New Roman"/>
                <w:sz w:val="16"/>
                <w:szCs w:val="18"/>
              </w:rPr>
            </w:pPr>
            <w:del w:id="159" w:author="Hudler, Rob@Energy" w:date="2018-11-09T16:09:00Z">
              <w:r w:rsidRPr="0082211E" w:rsidDel="00036420">
                <w:rPr>
                  <w:rFonts w:eastAsia="Times New Roman"/>
                  <w:sz w:val="16"/>
                  <w:szCs w:val="18"/>
                </w:rPr>
                <w:delText>Storage</w:delText>
              </w:r>
            </w:del>
          </w:p>
          <w:p w14:paraId="228836F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160" w:author="Hudler, Rob@Energy" w:date="2018-11-09T16:09:00Z"/>
                <w:rFonts w:eastAsia="Times New Roman"/>
                <w:sz w:val="16"/>
                <w:szCs w:val="18"/>
              </w:rPr>
            </w:pPr>
            <w:del w:id="161" w:author="Hudler, Rob@Energy" w:date="2018-11-09T16:09:00Z">
              <w:r w:rsidRPr="0082211E" w:rsidDel="00036420">
                <w:rPr>
                  <w:rFonts w:eastAsia="Times New Roman"/>
                  <w:sz w:val="16"/>
                  <w:szCs w:val="18"/>
                </w:rPr>
                <w:delText>Volume (gal)</w:delText>
              </w:r>
            </w:del>
          </w:p>
        </w:tc>
        <w:tc>
          <w:tcPr>
            <w:tcW w:w="792" w:type="dxa"/>
            <w:vAlign w:val="bottom"/>
          </w:tcPr>
          <w:p w14:paraId="2288370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2" w:author="Hudler, Rob@Energy" w:date="2018-11-09T16:09:00Z"/>
                <w:rFonts w:eastAsia="Times New Roman"/>
                <w:sz w:val="16"/>
                <w:szCs w:val="18"/>
              </w:rPr>
            </w:pPr>
            <w:del w:id="163" w:author="Hudler, Rob@Energy" w:date="2018-11-09T16:09:00Z">
              <w:r w:rsidRPr="0082211E" w:rsidDel="00036420">
                <w:rPr>
                  <w:rFonts w:eastAsia="Times New Roman"/>
                  <w:sz w:val="16"/>
                  <w:szCs w:val="18"/>
                </w:rPr>
                <w:delText>Fuel Type</w:delText>
              </w:r>
            </w:del>
          </w:p>
        </w:tc>
        <w:tc>
          <w:tcPr>
            <w:tcW w:w="685" w:type="dxa"/>
            <w:vAlign w:val="bottom"/>
          </w:tcPr>
          <w:p w14:paraId="2288370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4" w:author="Hudler, Rob@Energy" w:date="2018-11-09T16:09:00Z"/>
                <w:rFonts w:eastAsia="Times New Roman"/>
                <w:sz w:val="16"/>
                <w:szCs w:val="18"/>
              </w:rPr>
            </w:pPr>
            <w:del w:id="165" w:author="Hudler, Rob@Energy" w:date="2018-11-09T16:09:00Z">
              <w:r w:rsidRPr="0082211E" w:rsidDel="00036420">
                <w:rPr>
                  <w:rFonts w:eastAsia="Times New Roman"/>
                  <w:sz w:val="16"/>
                  <w:szCs w:val="18"/>
                </w:rPr>
                <w:delText>Rated Input Type</w:delText>
              </w:r>
            </w:del>
          </w:p>
        </w:tc>
        <w:tc>
          <w:tcPr>
            <w:tcW w:w="720" w:type="dxa"/>
            <w:vAlign w:val="bottom"/>
          </w:tcPr>
          <w:p w14:paraId="2288370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6" w:author="Hudler, Rob@Energy" w:date="2018-11-09T16:09:00Z"/>
                <w:rFonts w:eastAsia="Times New Roman"/>
                <w:sz w:val="16"/>
                <w:szCs w:val="18"/>
              </w:rPr>
            </w:pPr>
            <w:del w:id="167" w:author="Hudler, Rob@Energy" w:date="2018-11-09T16:09:00Z">
              <w:r w:rsidRPr="0082211E" w:rsidDel="00036420">
                <w:rPr>
                  <w:rFonts w:eastAsia="Times New Roman"/>
                  <w:sz w:val="16"/>
                  <w:szCs w:val="18"/>
                </w:rPr>
                <w:delText>Rated Input Value</w:delText>
              </w:r>
            </w:del>
          </w:p>
        </w:tc>
        <w:tc>
          <w:tcPr>
            <w:tcW w:w="900" w:type="dxa"/>
            <w:vAlign w:val="bottom"/>
          </w:tcPr>
          <w:p w14:paraId="2288370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68" w:author="Hudler, Rob@Energy" w:date="2018-11-09T16:09:00Z"/>
                <w:rFonts w:eastAsia="Times New Roman"/>
                <w:sz w:val="16"/>
                <w:szCs w:val="18"/>
              </w:rPr>
            </w:pPr>
            <w:del w:id="169" w:author="Hudler, Rob@Energy" w:date="2018-11-09T16:09:00Z">
              <w:r w:rsidRPr="0082211E" w:rsidDel="00036420">
                <w:rPr>
                  <w:rFonts w:eastAsia="Times New Roman"/>
                  <w:sz w:val="16"/>
                  <w:szCs w:val="18"/>
                </w:rPr>
                <w:delText>Heating Efficiency Type</w:delText>
              </w:r>
            </w:del>
          </w:p>
        </w:tc>
        <w:tc>
          <w:tcPr>
            <w:tcW w:w="863" w:type="dxa"/>
            <w:vAlign w:val="bottom"/>
          </w:tcPr>
          <w:p w14:paraId="2288370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0" w:author="Hudler, Rob@Energy" w:date="2018-11-09T16:09:00Z"/>
                <w:rFonts w:eastAsia="Times New Roman"/>
                <w:sz w:val="16"/>
                <w:szCs w:val="18"/>
              </w:rPr>
            </w:pPr>
            <w:del w:id="171" w:author="Hudler, Rob@Energy" w:date="2018-11-09T16:09:00Z">
              <w:r w:rsidRPr="0082211E" w:rsidDel="00036420">
                <w:rPr>
                  <w:rFonts w:eastAsia="Times New Roman"/>
                  <w:sz w:val="16"/>
                  <w:szCs w:val="18"/>
                </w:rPr>
                <w:delText>Heating Efficiency Value</w:delText>
              </w:r>
            </w:del>
          </w:p>
        </w:tc>
        <w:tc>
          <w:tcPr>
            <w:tcW w:w="792" w:type="dxa"/>
            <w:vAlign w:val="bottom"/>
          </w:tcPr>
          <w:p w14:paraId="458D9707" w14:textId="77777777" w:rsidR="00D45D9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2" w:author="Hudler, Rob@Energy" w:date="2018-11-09T16:09:00Z"/>
                <w:rFonts w:eastAsia="Times New Roman"/>
                <w:sz w:val="16"/>
                <w:szCs w:val="18"/>
              </w:rPr>
            </w:pPr>
            <w:del w:id="173" w:author="Hudler, Rob@Energy" w:date="2018-11-09T16:09:00Z">
              <w:r w:rsidRPr="0082211E" w:rsidDel="00036420">
                <w:rPr>
                  <w:rFonts w:eastAsia="Times New Roman"/>
                  <w:sz w:val="16"/>
                  <w:szCs w:val="18"/>
                </w:rPr>
                <w:delText xml:space="preserve">Standby Loss </w:delText>
              </w:r>
            </w:del>
          </w:p>
          <w:p w14:paraId="22883705" w14:textId="63E7BC36"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4" w:author="Hudler, Rob@Energy" w:date="2018-11-09T16:09:00Z"/>
                <w:rFonts w:eastAsia="Times New Roman"/>
                <w:sz w:val="16"/>
                <w:szCs w:val="18"/>
              </w:rPr>
            </w:pPr>
            <w:del w:id="175" w:author="Hudler, Rob@Energy" w:date="2018-11-09T16:09:00Z">
              <w:r w:rsidRPr="0082211E" w:rsidDel="00036420">
                <w:rPr>
                  <w:rFonts w:eastAsia="Times New Roman"/>
                  <w:sz w:val="16"/>
                  <w:szCs w:val="18"/>
                </w:rPr>
                <w:delText>(%)</w:delText>
              </w:r>
            </w:del>
          </w:p>
        </w:tc>
        <w:tc>
          <w:tcPr>
            <w:tcW w:w="775" w:type="dxa"/>
            <w:vAlign w:val="bottom"/>
          </w:tcPr>
          <w:p w14:paraId="2288370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6" w:author="Hudler, Rob@Energy" w:date="2018-11-09T16:09:00Z"/>
                <w:rFonts w:eastAsia="Times New Roman"/>
                <w:sz w:val="16"/>
                <w:szCs w:val="18"/>
              </w:rPr>
            </w:pPr>
            <w:del w:id="177" w:author="Hudler, Rob@Energy" w:date="2018-11-09T16:09:00Z">
              <w:r w:rsidRPr="0082211E" w:rsidDel="00036420">
                <w:rPr>
                  <w:rFonts w:eastAsia="Times New Roman"/>
                  <w:sz w:val="16"/>
                  <w:szCs w:val="18"/>
                </w:rPr>
                <w:delText xml:space="preserve">Exterior Insul. </w:delText>
              </w:r>
            </w:del>
          </w:p>
          <w:p w14:paraId="2288370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78" w:author="Hudler, Rob@Energy" w:date="2018-11-09T16:09:00Z"/>
                <w:rFonts w:eastAsia="Times New Roman"/>
                <w:sz w:val="16"/>
                <w:szCs w:val="18"/>
              </w:rPr>
            </w:pPr>
            <w:del w:id="179" w:author="Hudler, Rob@Energy" w:date="2018-11-09T16:09:00Z">
              <w:r w:rsidRPr="0082211E" w:rsidDel="00036420">
                <w:rPr>
                  <w:rFonts w:eastAsia="Times New Roman"/>
                  <w:sz w:val="16"/>
                  <w:szCs w:val="18"/>
                </w:rPr>
                <w:delText>R-Value</w:delText>
              </w:r>
            </w:del>
          </w:p>
        </w:tc>
        <w:tc>
          <w:tcPr>
            <w:tcW w:w="2070" w:type="dxa"/>
            <w:vAlign w:val="bottom"/>
          </w:tcPr>
          <w:p w14:paraId="2288370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0" w:author="Hudler, Rob@Energy" w:date="2018-11-09T16:09:00Z"/>
                <w:rFonts w:eastAsia="Times New Roman"/>
                <w:sz w:val="16"/>
                <w:szCs w:val="18"/>
              </w:rPr>
            </w:pPr>
            <w:del w:id="181" w:author="Hudler, Rob@Energy" w:date="2018-11-09T16:09:00Z">
              <w:r w:rsidRPr="0082211E" w:rsidDel="00036420">
                <w:rPr>
                  <w:rFonts w:eastAsia="Times New Roman"/>
                  <w:sz w:val="16"/>
                  <w:szCs w:val="18"/>
                </w:rPr>
                <w:delText xml:space="preserve">Central DHW System </w:delText>
              </w:r>
            </w:del>
          </w:p>
          <w:p w14:paraId="2288370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2" w:author="Hudler, Rob@Energy" w:date="2018-11-09T16:09:00Z"/>
                <w:rFonts w:eastAsia="Times New Roman"/>
                <w:sz w:val="16"/>
                <w:szCs w:val="18"/>
              </w:rPr>
            </w:pPr>
            <w:del w:id="183" w:author="Hudler, Rob@Energy" w:date="2018-11-09T16:09:00Z">
              <w:r w:rsidRPr="0082211E" w:rsidDel="00036420">
                <w:rPr>
                  <w:rFonts w:eastAsia="Times New Roman"/>
                  <w:sz w:val="16"/>
                  <w:szCs w:val="18"/>
                </w:rPr>
                <w:delText>Distribution Type</w:delText>
              </w:r>
            </w:del>
          </w:p>
        </w:tc>
        <w:tc>
          <w:tcPr>
            <w:tcW w:w="1980" w:type="dxa"/>
            <w:vAlign w:val="bottom"/>
          </w:tcPr>
          <w:p w14:paraId="2288370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4" w:author="Hudler, Rob@Energy" w:date="2018-11-09T16:09:00Z"/>
                <w:rFonts w:eastAsia="Times New Roman"/>
                <w:sz w:val="16"/>
                <w:szCs w:val="18"/>
              </w:rPr>
            </w:pPr>
            <w:del w:id="185" w:author="Hudler, Rob@Energy" w:date="2018-11-09T16:09:00Z">
              <w:r w:rsidRPr="0082211E" w:rsidDel="00036420">
                <w:rPr>
                  <w:rFonts w:eastAsia="Times New Roman"/>
                  <w:sz w:val="16"/>
                  <w:szCs w:val="18"/>
                </w:rPr>
                <w:delText>Dwelling Unit DHW System</w:delText>
              </w:r>
            </w:del>
          </w:p>
          <w:p w14:paraId="2288370B"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186" w:author="Hudler, Rob@Energy" w:date="2018-11-09T16:09:00Z"/>
                <w:rFonts w:eastAsia="Times New Roman"/>
                <w:sz w:val="16"/>
                <w:szCs w:val="18"/>
              </w:rPr>
            </w:pPr>
            <w:del w:id="187" w:author="Hudler, Rob@Energy" w:date="2018-11-09T16:09:00Z">
              <w:r w:rsidRPr="0082211E" w:rsidDel="00036420">
                <w:rPr>
                  <w:rFonts w:eastAsia="Times New Roman"/>
                  <w:sz w:val="16"/>
                  <w:szCs w:val="18"/>
                </w:rPr>
                <w:delText>Distribution Type</w:delText>
              </w:r>
            </w:del>
          </w:p>
        </w:tc>
      </w:tr>
      <w:tr w:rsidR="006B46AF" w:rsidRPr="0082211E" w:rsidDel="00036420" w14:paraId="2288371B" w14:textId="3EACE7D7" w:rsidTr="00982CE4">
        <w:trPr>
          <w:cantSplit/>
          <w:trHeight w:val="246"/>
          <w:del w:id="188" w:author="Hudler, Rob@Energy" w:date="2018-11-09T16:09:00Z"/>
        </w:trPr>
        <w:tc>
          <w:tcPr>
            <w:tcW w:w="1457" w:type="dxa"/>
            <w:gridSpan w:val="2"/>
          </w:tcPr>
          <w:p w14:paraId="2288370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89" w:author="Hudler, Rob@Energy" w:date="2018-11-09T16:09:00Z"/>
                <w:rFonts w:eastAsia="Times New Roman"/>
                <w:sz w:val="18"/>
                <w:szCs w:val="18"/>
              </w:rPr>
            </w:pPr>
          </w:p>
        </w:tc>
        <w:tc>
          <w:tcPr>
            <w:tcW w:w="1080" w:type="dxa"/>
          </w:tcPr>
          <w:p w14:paraId="2288370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0" w:author="Hudler, Rob@Energy" w:date="2018-11-09T16:09:00Z"/>
                <w:rFonts w:eastAsia="Times New Roman"/>
                <w:sz w:val="18"/>
                <w:szCs w:val="18"/>
              </w:rPr>
            </w:pPr>
          </w:p>
        </w:tc>
        <w:tc>
          <w:tcPr>
            <w:tcW w:w="901" w:type="dxa"/>
          </w:tcPr>
          <w:p w14:paraId="2288370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1" w:author="Hudler, Rob@Energy" w:date="2018-11-09T16:09:00Z"/>
                <w:rFonts w:eastAsia="Times New Roman"/>
                <w:sz w:val="14"/>
                <w:szCs w:val="14"/>
              </w:rPr>
            </w:pPr>
          </w:p>
        </w:tc>
        <w:tc>
          <w:tcPr>
            <w:tcW w:w="791" w:type="dxa"/>
          </w:tcPr>
          <w:p w14:paraId="2288371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2" w:author="Hudler, Rob@Energy" w:date="2018-11-09T16:09:00Z"/>
                <w:rFonts w:eastAsia="Times New Roman"/>
                <w:sz w:val="14"/>
                <w:szCs w:val="14"/>
              </w:rPr>
            </w:pPr>
          </w:p>
        </w:tc>
        <w:tc>
          <w:tcPr>
            <w:tcW w:w="792" w:type="dxa"/>
          </w:tcPr>
          <w:p w14:paraId="2288371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3" w:author="Hudler, Rob@Energy" w:date="2018-11-09T16:09:00Z"/>
                <w:rFonts w:eastAsia="Times New Roman"/>
                <w:sz w:val="14"/>
                <w:szCs w:val="14"/>
              </w:rPr>
            </w:pPr>
          </w:p>
        </w:tc>
        <w:tc>
          <w:tcPr>
            <w:tcW w:w="792" w:type="dxa"/>
          </w:tcPr>
          <w:p w14:paraId="2288371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4" w:author="Hudler, Rob@Energy" w:date="2018-11-09T16:09:00Z"/>
                <w:rFonts w:eastAsia="Times New Roman"/>
                <w:sz w:val="14"/>
                <w:szCs w:val="14"/>
              </w:rPr>
            </w:pPr>
          </w:p>
        </w:tc>
        <w:tc>
          <w:tcPr>
            <w:tcW w:w="685" w:type="dxa"/>
          </w:tcPr>
          <w:p w14:paraId="2288371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5" w:author="Hudler, Rob@Energy" w:date="2018-11-09T16:09:00Z"/>
                <w:rFonts w:eastAsia="Times New Roman"/>
                <w:sz w:val="14"/>
                <w:szCs w:val="14"/>
              </w:rPr>
            </w:pPr>
          </w:p>
        </w:tc>
        <w:tc>
          <w:tcPr>
            <w:tcW w:w="720" w:type="dxa"/>
          </w:tcPr>
          <w:p w14:paraId="2288371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6" w:author="Hudler, Rob@Energy" w:date="2018-11-09T16:09:00Z"/>
                <w:rFonts w:eastAsia="Times New Roman"/>
                <w:sz w:val="14"/>
                <w:szCs w:val="14"/>
              </w:rPr>
            </w:pPr>
          </w:p>
        </w:tc>
        <w:tc>
          <w:tcPr>
            <w:tcW w:w="900" w:type="dxa"/>
          </w:tcPr>
          <w:p w14:paraId="2288371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7" w:author="Hudler, Rob@Energy" w:date="2018-11-09T16:09:00Z"/>
                <w:rFonts w:eastAsia="Times New Roman"/>
                <w:sz w:val="14"/>
                <w:szCs w:val="14"/>
              </w:rPr>
            </w:pPr>
          </w:p>
        </w:tc>
        <w:tc>
          <w:tcPr>
            <w:tcW w:w="863" w:type="dxa"/>
          </w:tcPr>
          <w:p w14:paraId="2288371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8" w:author="Hudler, Rob@Energy" w:date="2018-11-09T16:09:00Z"/>
                <w:rFonts w:eastAsia="Times New Roman"/>
                <w:sz w:val="14"/>
                <w:szCs w:val="14"/>
              </w:rPr>
            </w:pPr>
          </w:p>
        </w:tc>
        <w:tc>
          <w:tcPr>
            <w:tcW w:w="792" w:type="dxa"/>
          </w:tcPr>
          <w:p w14:paraId="2288371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rPr>
                <w:del w:id="199" w:author="Hudler, Rob@Energy" w:date="2018-11-09T16:09:00Z"/>
                <w:rFonts w:eastAsia="Times New Roman"/>
                <w:sz w:val="18"/>
                <w:szCs w:val="18"/>
              </w:rPr>
            </w:pPr>
          </w:p>
        </w:tc>
        <w:tc>
          <w:tcPr>
            <w:tcW w:w="775" w:type="dxa"/>
          </w:tcPr>
          <w:p w14:paraId="2288371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exact"/>
              <w:rPr>
                <w:del w:id="200" w:author="Hudler, Rob@Energy" w:date="2018-11-09T16:09:00Z"/>
                <w:rFonts w:eastAsia="Times New Roman"/>
                <w:sz w:val="18"/>
                <w:szCs w:val="18"/>
              </w:rPr>
            </w:pPr>
          </w:p>
        </w:tc>
        <w:tc>
          <w:tcPr>
            <w:tcW w:w="2070" w:type="dxa"/>
          </w:tcPr>
          <w:p w14:paraId="2288371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201" w:author="Hudler, Rob@Energy" w:date="2018-11-09T16:09:00Z"/>
                <w:rFonts w:eastAsia="Times New Roman"/>
                <w:sz w:val="16"/>
                <w:szCs w:val="16"/>
              </w:rPr>
            </w:pPr>
          </w:p>
        </w:tc>
        <w:tc>
          <w:tcPr>
            <w:tcW w:w="1980" w:type="dxa"/>
          </w:tcPr>
          <w:p w14:paraId="2288371A"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contextualSpacing/>
              <w:rPr>
                <w:del w:id="202" w:author="Hudler, Rob@Energy" w:date="2018-11-09T16:09:00Z"/>
                <w:rFonts w:eastAsia="Times New Roman"/>
                <w:sz w:val="16"/>
                <w:szCs w:val="16"/>
              </w:rPr>
            </w:pPr>
          </w:p>
        </w:tc>
      </w:tr>
      <w:tr w:rsidR="006B46AF" w:rsidRPr="0082211E" w:rsidDel="00036420" w14:paraId="2288372A" w14:textId="5AF1578D" w:rsidTr="00982CE4">
        <w:trPr>
          <w:cantSplit/>
          <w:trHeight w:val="255"/>
          <w:del w:id="203" w:author="Hudler, Rob@Energy" w:date="2018-11-09T16:09:00Z"/>
        </w:trPr>
        <w:tc>
          <w:tcPr>
            <w:tcW w:w="1457" w:type="dxa"/>
            <w:gridSpan w:val="2"/>
            <w:vAlign w:val="center"/>
          </w:tcPr>
          <w:p w14:paraId="2288371C"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4" w:author="Hudler, Rob@Energy" w:date="2018-11-09T16:09:00Z"/>
                <w:rFonts w:eastAsia="Times New Roman"/>
                <w:sz w:val="18"/>
                <w:szCs w:val="18"/>
              </w:rPr>
            </w:pPr>
          </w:p>
        </w:tc>
        <w:tc>
          <w:tcPr>
            <w:tcW w:w="1080" w:type="dxa"/>
            <w:vAlign w:val="center"/>
          </w:tcPr>
          <w:p w14:paraId="2288371D"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5" w:author="Hudler, Rob@Energy" w:date="2018-11-09T16:09:00Z"/>
                <w:rFonts w:eastAsia="Times New Roman"/>
                <w:sz w:val="18"/>
                <w:szCs w:val="18"/>
              </w:rPr>
            </w:pPr>
          </w:p>
        </w:tc>
        <w:tc>
          <w:tcPr>
            <w:tcW w:w="901" w:type="dxa"/>
            <w:vAlign w:val="center"/>
          </w:tcPr>
          <w:p w14:paraId="2288371E"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6" w:author="Hudler, Rob@Energy" w:date="2018-11-09T16:09:00Z"/>
                <w:rFonts w:eastAsia="Times New Roman"/>
                <w:sz w:val="18"/>
                <w:szCs w:val="18"/>
              </w:rPr>
            </w:pPr>
          </w:p>
        </w:tc>
        <w:tc>
          <w:tcPr>
            <w:tcW w:w="791" w:type="dxa"/>
            <w:vAlign w:val="center"/>
          </w:tcPr>
          <w:p w14:paraId="2288371F"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7" w:author="Hudler, Rob@Energy" w:date="2018-11-09T16:09:00Z"/>
                <w:rFonts w:eastAsia="Times New Roman"/>
                <w:sz w:val="18"/>
                <w:szCs w:val="18"/>
              </w:rPr>
            </w:pPr>
          </w:p>
        </w:tc>
        <w:tc>
          <w:tcPr>
            <w:tcW w:w="792" w:type="dxa"/>
            <w:vAlign w:val="center"/>
          </w:tcPr>
          <w:p w14:paraId="22883720"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8" w:author="Hudler, Rob@Energy" w:date="2018-11-09T16:09:00Z"/>
                <w:rFonts w:eastAsia="Times New Roman"/>
                <w:sz w:val="18"/>
                <w:szCs w:val="18"/>
              </w:rPr>
            </w:pPr>
          </w:p>
        </w:tc>
        <w:tc>
          <w:tcPr>
            <w:tcW w:w="792" w:type="dxa"/>
            <w:vAlign w:val="center"/>
          </w:tcPr>
          <w:p w14:paraId="22883721"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09" w:author="Hudler, Rob@Energy" w:date="2018-11-09T16:09:00Z"/>
                <w:rFonts w:eastAsia="Times New Roman"/>
                <w:sz w:val="18"/>
                <w:szCs w:val="18"/>
              </w:rPr>
            </w:pPr>
          </w:p>
        </w:tc>
        <w:tc>
          <w:tcPr>
            <w:tcW w:w="685" w:type="dxa"/>
            <w:vAlign w:val="center"/>
          </w:tcPr>
          <w:p w14:paraId="22883722"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0" w:author="Hudler, Rob@Energy" w:date="2018-11-09T16:09:00Z"/>
                <w:rFonts w:eastAsia="Times New Roman"/>
                <w:sz w:val="18"/>
                <w:szCs w:val="18"/>
              </w:rPr>
            </w:pPr>
          </w:p>
        </w:tc>
        <w:tc>
          <w:tcPr>
            <w:tcW w:w="720" w:type="dxa"/>
            <w:vAlign w:val="center"/>
          </w:tcPr>
          <w:p w14:paraId="22883723"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1" w:author="Hudler, Rob@Energy" w:date="2018-11-09T16:09:00Z"/>
                <w:rFonts w:eastAsia="Times New Roman"/>
                <w:sz w:val="18"/>
                <w:szCs w:val="18"/>
              </w:rPr>
            </w:pPr>
          </w:p>
        </w:tc>
        <w:tc>
          <w:tcPr>
            <w:tcW w:w="900" w:type="dxa"/>
            <w:vAlign w:val="center"/>
          </w:tcPr>
          <w:p w14:paraId="22883724"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2" w:author="Hudler, Rob@Energy" w:date="2018-11-09T16:09:00Z"/>
                <w:rFonts w:eastAsia="Times New Roman"/>
                <w:sz w:val="18"/>
                <w:szCs w:val="18"/>
              </w:rPr>
            </w:pPr>
          </w:p>
        </w:tc>
        <w:tc>
          <w:tcPr>
            <w:tcW w:w="863" w:type="dxa"/>
            <w:vAlign w:val="center"/>
          </w:tcPr>
          <w:p w14:paraId="22883725"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3" w:author="Hudler, Rob@Energy" w:date="2018-11-09T16:09:00Z"/>
                <w:rFonts w:eastAsia="Times New Roman"/>
                <w:sz w:val="18"/>
                <w:szCs w:val="18"/>
              </w:rPr>
            </w:pPr>
          </w:p>
        </w:tc>
        <w:tc>
          <w:tcPr>
            <w:tcW w:w="792" w:type="dxa"/>
            <w:vAlign w:val="center"/>
          </w:tcPr>
          <w:p w14:paraId="22883726"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4" w:author="Hudler, Rob@Energy" w:date="2018-11-09T16:09:00Z"/>
                <w:rFonts w:eastAsia="Times New Roman"/>
                <w:sz w:val="18"/>
                <w:szCs w:val="18"/>
              </w:rPr>
            </w:pPr>
          </w:p>
        </w:tc>
        <w:tc>
          <w:tcPr>
            <w:tcW w:w="775" w:type="dxa"/>
            <w:vAlign w:val="center"/>
          </w:tcPr>
          <w:p w14:paraId="22883727"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5" w:author="Hudler, Rob@Energy" w:date="2018-11-09T16:09:00Z"/>
                <w:rFonts w:eastAsia="Times New Roman"/>
                <w:sz w:val="18"/>
                <w:szCs w:val="18"/>
              </w:rPr>
            </w:pPr>
          </w:p>
        </w:tc>
        <w:tc>
          <w:tcPr>
            <w:tcW w:w="2070" w:type="dxa"/>
            <w:vAlign w:val="center"/>
          </w:tcPr>
          <w:p w14:paraId="22883728"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6" w:author="Hudler, Rob@Energy" w:date="2018-11-09T16:09:00Z"/>
                <w:rFonts w:eastAsia="Times New Roman"/>
                <w:sz w:val="18"/>
                <w:szCs w:val="18"/>
              </w:rPr>
            </w:pPr>
          </w:p>
        </w:tc>
        <w:tc>
          <w:tcPr>
            <w:tcW w:w="1980" w:type="dxa"/>
            <w:vAlign w:val="center"/>
          </w:tcPr>
          <w:p w14:paraId="22883729" w14:textId="77777777" w:rsidR="006B46AF" w:rsidRPr="0082211E"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17" w:author="Hudler, Rob@Energy" w:date="2018-11-09T16:09:00Z"/>
                <w:rFonts w:eastAsia="Times New Roman"/>
                <w:sz w:val="18"/>
                <w:szCs w:val="18"/>
              </w:rPr>
            </w:pPr>
          </w:p>
        </w:tc>
      </w:tr>
      <w:tr w:rsidR="00066298" w:rsidRPr="0082211E" w:rsidDel="00036420" w14:paraId="2288372E" w14:textId="436100D8" w:rsidTr="00982CE4">
        <w:trPr>
          <w:cantSplit/>
          <w:trHeight w:val="255"/>
          <w:del w:id="218" w:author="Hudler, Rob@Energy" w:date="2018-11-09T16:09:00Z"/>
        </w:trPr>
        <w:tc>
          <w:tcPr>
            <w:tcW w:w="648" w:type="dxa"/>
            <w:vAlign w:val="center"/>
          </w:tcPr>
          <w:p w14:paraId="2288372B" w14:textId="77777777" w:rsidR="00066298" w:rsidRPr="0082211E" w:rsidDel="00036420" w:rsidRDefault="00066298" w:rsidP="006B46AF">
            <w:pPr>
              <w:keepNext/>
              <w:tabs>
                <w:tab w:val="left" w:pos="2160"/>
                <w:tab w:val="left" w:pos="2700"/>
                <w:tab w:val="left" w:pos="3420"/>
                <w:tab w:val="left" w:pos="3780"/>
                <w:tab w:val="left" w:pos="5760"/>
                <w:tab w:val="left" w:pos="7212"/>
              </w:tabs>
              <w:spacing w:after="0" w:line="240" w:lineRule="auto"/>
              <w:jc w:val="center"/>
              <w:rPr>
                <w:del w:id="219" w:author="Hudler, Rob@Energy" w:date="2018-11-09T16:09:00Z"/>
                <w:rFonts w:eastAsia="Times New Roman"/>
                <w:sz w:val="18"/>
                <w:szCs w:val="18"/>
              </w:rPr>
            </w:pPr>
            <w:del w:id="220" w:author="Hudler, Rob@Energy" w:date="2018-11-09T16:09:00Z">
              <w:r w:rsidDel="00036420">
                <w:rPr>
                  <w:rFonts w:eastAsia="Times New Roman"/>
                  <w:sz w:val="18"/>
                  <w:szCs w:val="18"/>
                </w:rPr>
                <w:delText>15</w:delText>
              </w:r>
            </w:del>
          </w:p>
        </w:tc>
        <w:tc>
          <w:tcPr>
            <w:tcW w:w="2790" w:type="dxa"/>
            <w:gridSpan w:val="3"/>
            <w:vAlign w:val="center"/>
          </w:tcPr>
          <w:p w14:paraId="2288372C" w14:textId="791B8B67" w:rsidR="00E25AF0" w:rsidDel="00036420" w:rsidRDefault="00066298" w:rsidP="0079750F">
            <w:pPr>
              <w:keepNext/>
              <w:tabs>
                <w:tab w:val="left" w:pos="2160"/>
                <w:tab w:val="left" w:pos="2700"/>
                <w:tab w:val="left" w:pos="3420"/>
                <w:tab w:val="left" w:pos="3780"/>
                <w:tab w:val="left" w:pos="5760"/>
                <w:tab w:val="left" w:pos="7212"/>
              </w:tabs>
              <w:spacing w:after="0" w:line="240" w:lineRule="auto"/>
              <w:rPr>
                <w:del w:id="221" w:author="Hudler, Rob@Energy" w:date="2018-11-09T16:09:00Z"/>
                <w:rFonts w:eastAsia="Times New Roman"/>
                <w:sz w:val="18"/>
                <w:szCs w:val="18"/>
              </w:rPr>
            </w:pPr>
            <w:del w:id="222" w:author="Hudler, Rob@Energy" w:date="2018-11-09T16:09:00Z">
              <w:r w:rsidDel="00036420">
                <w:rPr>
                  <w:rFonts w:eastAsia="Times New Roman"/>
                  <w:sz w:val="18"/>
                  <w:szCs w:val="18"/>
                </w:rPr>
                <w:delText>Compliance Statement</w:delText>
              </w:r>
              <w:r w:rsidR="006D0E65" w:rsidDel="00036420">
                <w:rPr>
                  <w:rFonts w:eastAsia="Times New Roman"/>
                  <w:sz w:val="18"/>
                  <w:szCs w:val="18"/>
                </w:rPr>
                <w:delText>:</w:delText>
              </w:r>
            </w:del>
          </w:p>
        </w:tc>
        <w:tc>
          <w:tcPr>
            <w:tcW w:w="11160" w:type="dxa"/>
            <w:gridSpan w:val="11"/>
            <w:vAlign w:val="center"/>
          </w:tcPr>
          <w:p w14:paraId="2288372D" w14:textId="77777777" w:rsidR="00066298" w:rsidRPr="0082211E" w:rsidDel="00036420" w:rsidRDefault="00066298" w:rsidP="006B46AF">
            <w:pPr>
              <w:keepNext/>
              <w:tabs>
                <w:tab w:val="left" w:pos="2160"/>
                <w:tab w:val="left" w:pos="2700"/>
                <w:tab w:val="left" w:pos="3420"/>
                <w:tab w:val="left" w:pos="3780"/>
                <w:tab w:val="left" w:pos="5760"/>
                <w:tab w:val="left" w:pos="7212"/>
              </w:tabs>
              <w:spacing w:after="0" w:line="240" w:lineRule="auto"/>
              <w:jc w:val="center"/>
              <w:rPr>
                <w:del w:id="223" w:author="Hudler, Rob@Energy" w:date="2018-11-09T16:09:00Z"/>
                <w:rFonts w:eastAsia="Times New Roman"/>
                <w:sz w:val="18"/>
                <w:szCs w:val="18"/>
              </w:rPr>
            </w:pPr>
          </w:p>
        </w:tc>
      </w:tr>
    </w:tbl>
    <w:p w14:paraId="2288372F" w14:textId="77777777" w:rsidR="006B46AF" w:rsidDel="00036420" w:rsidRDefault="006B46AF" w:rsidP="006B46AF">
      <w:pPr>
        <w:spacing w:after="0" w:line="240" w:lineRule="auto"/>
        <w:rPr>
          <w:del w:id="224" w:author="Hudler, Rob@Energy" w:date="2018-11-09T16:09:00Z"/>
          <w:rFonts w:asciiTheme="minorHAnsi" w:hAnsiTheme="minorHAnsi" w:cs="Arial"/>
          <w:sz w:val="20"/>
          <w:szCs w:val="20"/>
        </w:rPr>
      </w:pPr>
    </w:p>
    <w:tbl>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8"/>
        <w:gridCol w:w="1770"/>
        <w:gridCol w:w="2819"/>
      </w:tblGrid>
      <w:tr w:rsidR="006B46AF" w:rsidRPr="00C711C6" w:rsidDel="00036420" w14:paraId="22883732" w14:textId="33A85052" w:rsidTr="00982CE4">
        <w:trPr>
          <w:trHeight w:val="255"/>
          <w:del w:id="225" w:author="Hudler, Rob@Energy" w:date="2018-11-09T16:09:00Z"/>
        </w:trPr>
        <w:tc>
          <w:tcPr>
            <w:tcW w:w="7758" w:type="dxa"/>
            <w:gridSpan w:val="3"/>
            <w:vAlign w:val="center"/>
          </w:tcPr>
          <w:p w14:paraId="22883731" w14:textId="0F9E21A3"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rPr>
                <w:del w:id="226" w:author="Hudler, Rob@Energy" w:date="2018-11-09T16:09:00Z"/>
                <w:rFonts w:eastAsia="Times New Roman"/>
                <w:sz w:val="18"/>
                <w:szCs w:val="18"/>
              </w:rPr>
            </w:pPr>
            <w:del w:id="227" w:author="Hudler, Rob@Energy" w:date="2018-11-09T16:09:00Z">
              <w:r w:rsidDel="00036420">
                <w:rPr>
                  <w:rFonts w:asciiTheme="minorHAnsi" w:hAnsiTheme="minorHAnsi" w:cs="Arial"/>
                  <w:b/>
                  <w:sz w:val="20"/>
                  <w:szCs w:val="20"/>
                </w:rPr>
                <w:delText>D</w:delText>
              </w:r>
              <w:r w:rsidRPr="00335E47" w:rsidDel="00036420">
                <w:rPr>
                  <w:rFonts w:asciiTheme="minorHAnsi" w:hAnsiTheme="minorHAnsi" w:cs="Arial"/>
                  <w:b/>
                  <w:sz w:val="20"/>
                  <w:szCs w:val="20"/>
                </w:rPr>
                <w:delText xml:space="preserve">. </w:delText>
              </w:r>
              <w:r w:rsidDel="00036420">
                <w:rPr>
                  <w:rFonts w:asciiTheme="minorHAnsi" w:hAnsiTheme="minorHAnsi" w:cs="Arial"/>
                  <w:b/>
                  <w:sz w:val="20"/>
                  <w:szCs w:val="20"/>
                </w:rPr>
                <w:delText>Installed Water Heater Manufacturer Information</w:delText>
              </w:r>
            </w:del>
          </w:p>
        </w:tc>
      </w:tr>
      <w:tr w:rsidR="006B46AF" w:rsidRPr="00C711C6" w:rsidDel="00036420" w14:paraId="22883736" w14:textId="17658FF9" w:rsidTr="00963C00">
        <w:trPr>
          <w:trHeight w:val="426"/>
          <w:del w:id="228" w:author="Hudler, Rob@Energy" w:date="2018-11-09T16:09:00Z"/>
        </w:trPr>
        <w:tc>
          <w:tcPr>
            <w:tcW w:w="1638" w:type="dxa"/>
            <w:vAlign w:val="bottom"/>
          </w:tcPr>
          <w:p w14:paraId="22883733"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29" w:author="Hudler, Rob@Energy" w:date="2018-11-09T16:09:00Z"/>
                <w:rFonts w:eastAsia="Times New Roman"/>
                <w:sz w:val="18"/>
                <w:szCs w:val="18"/>
              </w:rPr>
            </w:pPr>
            <w:del w:id="230" w:author="Hudler, Rob@Energy" w:date="2018-11-09T16:09:00Z">
              <w:r w:rsidDel="00036420">
                <w:rPr>
                  <w:rFonts w:eastAsia="Times New Roman"/>
                  <w:sz w:val="18"/>
                  <w:szCs w:val="18"/>
                </w:rPr>
                <w:delText>01</w:delText>
              </w:r>
            </w:del>
          </w:p>
        </w:tc>
        <w:tc>
          <w:tcPr>
            <w:tcW w:w="2340" w:type="dxa"/>
            <w:vAlign w:val="bottom"/>
          </w:tcPr>
          <w:p w14:paraId="22883734"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1" w:author="Hudler, Rob@Energy" w:date="2018-11-09T16:09:00Z"/>
                <w:rFonts w:eastAsia="Times New Roman"/>
                <w:sz w:val="18"/>
                <w:szCs w:val="18"/>
              </w:rPr>
            </w:pPr>
            <w:del w:id="232" w:author="Hudler, Rob@Energy" w:date="2018-11-09T16:09:00Z">
              <w:r w:rsidDel="00036420">
                <w:rPr>
                  <w:rFonts w:eastAsia="Times New Roman"/>
                  <w:sz w:val="18"/>
                  <w:szCs w:val="18"/>
                </w:rPr>
                <w:delText>02</w:delText>
              </w:r>
            </w:del>
          </w:p>
        </w:tc>
        <w:tc>
          <w:tcPr>
            <w:tcW w:w="3780" w:type="dxa"/>
            <w:vAlign w:val="bottom"/>
          </w:tcPr>
          <w:p w14:paraId="22883735"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33" w:author="Hudler, Rob@Energy" w:date="2018-11-09T16:09:00Z"/>
                <w:rFonts w:eastAsia="Times New Roman"/>
                <w:sz w:val="18"/>
                <w:szCs w:val="18"/>
              </w:rPr>
            </w:pPr>
            <w:del w:id="234" w:author="Hudler, Rob@Energy" w:date="2018-11-09T16:09:00Z">
              <w:r w:rsidDel="00036420">
                <w:rPr>
                  <w:rFonts w:eastAsia="Times New Roman"/>
                  <w:sz w:val="18"/>
                  <w:szCs w:val="18"/>
                </w:rPr>
                <w:delText>03</w:delText>
              </w:r>
            </w:del>
          </w:p>
        </w:tc>
      </w:tr>
      <w:tr w:rsidR="006B46AF" w:rsidRPr="00C711C6" w:rsidDel="00036420" w14:paraId="2288373A" w14:textId="1EF63EE3" w:rsidTr="00963C00">
        <w:trPr>
          <w:trHeight w:val="282"/>
          <w:del w:id="235" w:author="Hudler, Rob@Energy" w:date="2018-11-09T16:09:00Z"/>
        </w:trPr>
        <w:tc>
          <w:tcPr>
            <w:tcW w:w="1638" w:type="dxa"/>
            <w:vAlign w:val="bottom"/>
          </w:tcPr>
          <w:p w14:paraId="22883737" w14:textId="77777777" w:rsidR="006B46AF" w:rsidRPr="00963C00"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6" w:author="Hudler, Rob@Energy" w:date="2018-11-09T16:09:00Z"/>
                <w:rFonts w:eastAsia="Times New Roman"/>
                <w:sz w:val="18"/>
                <w:szCs w:val="18"/>
              </w:rPr>
            </w:pPr>
            <w:del w:id="237" w:author="Hudler, Rob@Energy" w:date="2018-11-09T16:09:00Z">
              <w:r w:rsidRPr="00963C00" w:rsidDel="00036420">
                <w:rPr>
                  <w:rFonts w:eastAsia="Times New Roman"/>
                  <w:sz w:val="18"/>
                  <w:szCs w:val="18"/>
                </w:rPr>
                <w:delText>Water Heating System ID or Name</w:delText>
              </w:r>
            </w:del>
          </w:p>
        </w:tc>
        <w:tc>
          <w:tcPr>
            <w:tcW w:w="2340" w:type="dxa"/>
            <w:vAlign w:val="bottom"/>
          </w:tcPr>
          <w:p w14:paraId="22883738"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38" w:author="Hudler, Rob@Energy" w:date="2018-11-09T16:09:00Z"/>
                <w:rFonts w:eastAsia="Times New Roman"/>
                <w:sz w:val="18"/>
                <w:szCs w:val="18"/>
              </w:rPr>
            </w:pPr>
            <w:del w:id="239" w:author="Hudler, Rob@Energy" w:date="2018-11-09T16:09:00Z">
              <w:r w:rsidDel="00036420">
                <w:rPr>
                  <w:rFonts w:eastAsia="Times New Roman"/>
                  <w:sz w:val="18"/>
                  <w:szCs w:val="18"/>
                </w:rPr>
                <w:delText>Manufacturer</w:delText>
              </w:r>
            </w:del>
          </w:p>
        </w:tc>
        <w:tc>
          <w:tcPr>
            <w:tcW w:w="3780" w:type="dxa"/>
            <w:vAlign w:val="bottom"/>
          </w:tcPr>
          <w:p w14:paraId="22883739"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40" w:author="Hudler, Rob@Energy" w:date="2018-11-09T16:09:00Z"/>
                <w:rFonts w:eastAsia="Times New Roman"/>
                <w:sz w:val="18"/>
                <w:szCs w:val="18"/>
              </w:rPr>
            </w:pPr>
            <w:del w:id="241" w:author="Hudler, Rob@Energy" w:date="2018-11-09T16:09:00Z">
              <w:r w:rsidDel="00036420">
                <w:rPr>
                  <w:rFonts w:eastAsia="Times New Roman"/>
                  <w:sz w:val="18"/>
                  <w:szCs w:val="18"/>
                </w:rPr>
                <w:delText>Model Number</w:delText>
              </w:r>
            </w:del>
          </w:p>
        </w:tc>
      </w:tr>
      <w:tr w:rsidR="006B46AF" w:rsidRPr="00C711C6" w:rsidDel="00036420" w14:paraId="2288373E" w14:textId="50A0975A" w:rsidTr="00963C00">
        <w:trPr>
          <w:trHeight w:val="246"/>
          <w:del w:id="242" w:author="Hudler, Rob@Energy" w:date="2018-11-09T16:09:00Z"/>
        </w:trPr>
        <w:tc>
          <w:tcPr>
            <w:tcW w:w="1638" w:type="dxa"/>
            <w:vAlign w:val="bottom"/>
          </w:tcPr>
          <w:p w14:paraId="2288373B"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3" w:author="Hudler, Rob@Energy" w:date="2018-11-09T16:09:00Z"/>
                <w:rFonts w:eastAsia="Times New Roman"/>
                <w:sz w:val="18"/>
                <w:szCs w:val="18"/>
              </w:rPr>
            </w:pPr>
          </w:p>
        </w:tc>
        <w:tc>
          <w:tcPr>
            <w:tcW w:w="2340" w:type="dxa"/>
            <w:vAlign w:val="bottom"/>
          </w:tcPr>
          <w:p w14:paraId="2288373C"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4" w:author="Hudler, Rob@Energy" w:date="2018-11-09T16:09:00Z"/>
                <w:rFonts w:eastAsia="Times New Roman"/>
                <w:sz w:val="18"/>
                <w:szCs w:val="18"/>
              </w:rPr>
            </w:pPr>
          </w:p>
        </w:tc>
        <w:tc>
          <w:tcPr>
            <w:tcW w:w="3780" w:type="dxa"/>
            <w:shd w:val="clear" w:color="auto" w:fill="FFFFFF" w:themeFill="background1"/>
          </w:tcPr>
          <w:p w14:paraId="2288373D"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exact"/>
              <w:jc w:val="center"/>
              <w:rPr>
                <w:del w:id="245" w:author="Hudler, Rob@Energy" w:date="2018-11-09T16:09:00Z"/>
                <w:rFonts w:eastAsia="Times New Roman"/>
                <w:sz w:val="18"/>
                <w:szCs w:val="18"/>
              </w:rPr>
            </w:pPr>
          </w:p>
        </w:tc>
      </w:tr>
      <w:tr w:rsidR="006B46AF" w:rsidRPr="00C711C6" w:rsidDel="00036420" w14:paraId="22883742" w14:textId="53635014" w:rsidTr="00963C00">
        <w:trPr>
          <w:trHeight w:val="255"/>
          <w:del w:id="246" w:author="Hudler, Rob@Energy" w:date="2018-11-09T16:09:00Z"/>
        </w:trPr>
        <w:tc>
          <w:tcPr>
            <w:tcW w:w="1638" w:type="dxa"/>
            <w:vAlign w:val="bottom"/>
          </w:tcPr>
          <w:p w14:paraId="2288373F"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7" w:author="Hudler, Rob@Energy" w:date="2018-11-09T16:09:00Z"/>
                <w:rFonts w:eastAsia="Times New Roman"/>
                <w:sz w:val="18"/>
                <w:szCs w:val="18"/>
              </w:rPr>
            </w:pPr>
          </w:p>
        </w:tc>
        <w:tc>
          <w:tcPr>
            <w:tcW w:w="2340" w:type="dxa"/>
            <w:vAlign w:val="bottom"/>
          </w:tcPr>
          <w:p w14:paraId="22883740"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8" w:author="Hudler, Rob@Energy" w:date="2018-11-09T16:09:00Z"/>
                <w:rFonts w:eastAsia="Times New Roman"/>
                <w:sz w:val="18"/>
                <w:szCs w:val="18"/>
              </w:rPr>
            </w:pPr>
          </w:p>
        </w:tc>
        <w:tc>
          <w:tcPr>
            <w:tcW w:w="3780" w:type="dxa"/>
          </w:tcPr>
          <w:p w14:paraId="22883741"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49" w:author="Hudler, Rob@Energy" w:date="2018-11-09T16:09:00Z"/>
                <w:rFonts w:eastAsia="Times New Roman"/>
                <w:sz w:val="18"/>
                <w:szCs w:val="18"/>
              </w:rPr>
            </w:pPr>
          </w:p>
        </w:tc>
      </w:tr>
    </w:tbl>
    <w:p w14:paraId="22883743" w14:textId="77777777" w:rsidR="006B46AF" w:rsidDel="00036420" w:rsidRDefault="006B46AF" w:rsidP="006B46AF">
      <w:pPr>
        <w:spacing w:after="0" w:line="240" w:lineRule="auto"/>
        <w:rPr>
          <w:del w:id="250" w:author="Hudler, Rob@Energy" w:date="2018-11-09T16:09:00Z"/>
          <w:rFonts w:asciiTheme="minorHAnsi" w:hAnsiTheme="minorHAnsi" w:cs="Arial"/>
          <w:sz w:val="20"/>
          <w:szCs w:val="20"/>
        </w:rPr>
      </w:pPr>
    </w:p>
    <w:tbl>
      <w:tblPr>
        <w:tblW w:w="4984" w:type="pc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51" w:author="Smith, Alexis@Energy" w:date="2019-02-14T08:23:00Z">
          <w:tblPr>
            <w:tblW w:w="4003" w:type="pc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682"/>
        <w:gridCol w:w="435"/>
        <w:gridCol w:w="1131"/>
        <w:gridCol w:w="787"/>
        <w:gridCol w:w="323"/>
        <w:gridCol w:w="1284"/>
        <w:gridCol w:w="1120"/>
        <w:gridCol w:w="720"/>
        <w:gridCol w:w="1079"/>
        <w:gridCol w:w="1316"/>
        <w:gridCol w:w="34"/>
        <w:gridCol w:w="1170"/>
        <w:gridCol w:w="557"/>
        <w:gridCol w:w="343"/>
        <w:tblGridChange w:id="252">
          <w:tblGrid>
            <w:gridCol w:w="692"/>
            <w:gridCol w:w="423"/>
            <w:gridCol w:w="1131"/>
            <w:gridCol w:w="595"/>
            <w:gridCol w:w="515"/>
            <w:gridCol w:w="1284"/>
            <w:gridCol w:w="1120"/>
            <w:gridCol w:w="720"/>
            <w:gridCol w:w="1170"/>
            <w:gridCol w:w="621"/>
            <w:gridCol w:w="729"/>
            <w:gridCol w:w="990"/>
            <w:gridCol w:w="700"/>
            <w:gridCol w:w="399"/>
          </w:tblGrid>
        </w:tblGridChange>
      </w:tblGrid>
      <w:tr w:rsidR="00685274" w:rsidRPr="00260947" w:rsidDel="00036420" w14:paraId="22883746" w14:textId="12CDC7B6" w:rsidTr="0075795E">
        <w:trPr>
          <w:gridAfter w:val="1"/>
          <w:wAfter w:w="343" w:type="dxa"/>
          <w:trHeight w:hRule="exact" w:val="288"/>
          <w:del w:id="253" w:author="Hudler, Rob@Energy" w:date="2018-11-09T16:09:00Z"/>
          <w:trPrChange w:id="254" w:author="Smith, Alexis@Energy" w:date="2019-02-14T08:23:00Z">
            <w:trPr>
              <w:gridAfter w:val="1"/>
              <w:trHeight w:hRule="exact" w:val="288"/>
            </w:trPr>
          </w:trPrChange>
        </w:trPr>
        <w:tc>
          <w:tcPr>
            <w:tcW w:w="8876" w:type="dxa"/>
            <w:gridSpan w:val="10"/>
            <w:tcBorders>
              <w:top w:val="single" w:sz="4" w:space="0" w:color="auto"/>
              <w:left w:val="single" w:sz="4" w:space="0" w:color="auto"/>
              <w:bottom w:val="single" w:sz="4" w:space="0" w:color="auto"/>
              <w:right w:val="single" w:sz="4" w:space="0" w:color="auto"/>
            </w:tcBorders>
            <w:tcPrChange w:id="255" w:author="Smith, Alexis@Energy" w:date="2019-02-14T08:23:00Z">
              <w:tcPr>
                <w:tcW w:w="8272" w:type="dxa"/>
                <w:gridSpan w:val="10"/>
                <w:tcBorders>
                  <w:top w:val="single" w:sz="4" w:space="0" w:color="auto"/>
                  <w:left w:val="single" w:sz="4" w:space="0" w:color="auto"/>
                  <w:bottom w:val="single" w:sz="4" w:space="0" w:color="auto"/>
                  <w:right w:val="single" w:sz="4" w:space="0" w:color="auto"/>
                </w:tcBorders>
              </w:tcPr>
            </w:tcPrChange>
          </w:tcPr>
          <w:p w14:paraId="22883744" w14:textId="74F79701" w:rsidR="00685274" w:rsidDel="00036420" w:rsidRDefault="00685274" w:rsidP="0079750F">
            <w:pPr>
              <w:keepNext/>
              <w:spacing w:after="0" w:line="240" w:lineRule="auto"/>
              <w:rPr>
                <w:del w:id="256" w:author="Hudler, Rob@Energy" w:date="2018-11-09T16:09:00Z"/>
                <w:rFonts w:asciiTheme="minorHAnsi" w:hAnsiTheme="minorHAnsi" w:cs="Arial"/>
                <w:b/>
                <w:sz w:val="20"/>
                <w:szCs w:val="20"/>
              </w:rPr>
            </w:pPr>
            <w:del w:id="257" w:author="Hudler, Rob@Energy" w:date="2018-11-09T16:09:00Z">
              <w:r w:rsidDel="00036420">
                <w:rPr>
                  <w:rFonts w:asciiTheme="minorHAnsi" w:hAnsiTheme="minorHAnsi" w:cs="Arial"/>
                  <w:b/>
                  <w:sz w:val="20"/>
                  <w:szCs w:val="20"/>
                </w:rPr>
                <w:lastRenderedPageBreak/>
                <w:delText xml:space="preserve">E. </w:delText>
              </w:r>
              <w:r w:rsidRPr="0079750F" w:rsidDel="00036420">
                <w:rPr>
                  <w:b/>
                  <w:sz w:val="20"/>
                  <w:szCs w:val="18"/>
                </w:rPr>
                <w:delText>Mandatory Measures for all Domestic Hot Water Distribution Systems</w:delText>
              </w:r>
            </w:del>
          </w:p>
          <w:p w14:paraId="22883745"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8" w:author="Hudler, Rob@Energy" w:date="2018-11-09T16:09:00Z"/>
                <w:rFonts w:asciiTheme="minorHAnsi" w:hAnsiTheme="minorHAnsi" w:cs="Arial"/>
                <w:sz w:val="20"/>
                <w:szCs w:val="20"/>
              </w:rPr>
            </w:pPr>
          </w:p>
        </w:tc>
        <w:tc>
          <w:tcPr>
            <w:tcW w:w="1761" w:type="dxa"/>
            <w:gridSpan w:val="3"/>
            <w:tcBorders>
              <w:top w:val="single" w:sz="4" w:space="0" w:color="auto"/>
              <w:left w:val="single" w:sz="4" w:space="0" w:color="auto"/>
              <w:bottom w:val="single" w:sz="4" w:space="0" w:color="auto"/>
              <w:right w:val="single" w:sz="4" w:space="0" w:color="auto"/>
            </w:tcBorders>
            <w:tcPrChange w:id="259" w:author="Smith, Alexis@Energy" w:date="2019-02-14T08:23:00Z">
              <w:tcPr>
                <w:tcW w:w="2419" w:type="dxa"/>
                <w:gridSpan w:val="3"/>
                <w:tcBorders>
                  <w:top w:val="single" w:sz="4" w:space="0" w:color="auto"/>
                  <w:left w:val="single" w:sz="4" w:space="0" w:color="auto"/>
                  <w:bottom w:val="single" w:sz="4" w:space="0" w:color="auto"/>
                  <w:right w:val="single" w:sz="4" w:space="0" w:color="auto"/>
                </w:tcBorders>
              </w:tcPr>
            </w:tcPrChange>
          </w:tcPr>
          <w:p w14:paraId="7B734C9B" w14:textId="77777777" w:rsidR="00685274" w:rsidDel="00036420" w:rsidRDefault="00685274" w:rsidP="0079750F">
            <w:pPr>
              <w:keepNext/>
              <w:spacing w:after="0" w:line="240" w:lineRule="auto"/>
              <w:rPr>
                <w:ins w:id="260" w:author="Smith, Alexis@Energy" w:date="2019-02-13T15:05:00Z"/>
                <w:rFonts w:asciiTheme="minorHAnsi" w:hAnsiTheme="minorHAnsi" w:cs="Arial"/>
                <w:b/>
                <w:sz w:val="20"/>
                <w:szCs w:val="20"/>
              </w:rPr>
            </w:pPr>
          </w:p>
        </w:tc>
      </w:tr>
      <w:tr w:rsidR="00685274" w:rsidRPr="00C93879" w:rsidDel="00036420" w14:paraId="22883753" w14:textId="114EDF0E" w:rsidTr="0075795E">
        <w:trPr>
          <w:gridAfter w:val="1"/>
          <w:wAfter w:w="343" w:type="dxa"/>
          <w:trHeight w:val="3932"/>
          <w:del w:id="261" w:author="Hudler, Rob@Energy" w:date="2018-11-09T16:09:00Z"/>
          <w:trPrChange w:id="262" w:author="Smith, Alexis@Energy" w:date="2019-02-14T08:23:00Z">
            <w:trPr>
              <w:gridAfter w:val="1"/>
              <w:trHeight w:val="3932"/>
            </w:trPr>
          </w:trPrChange>
        </w:trPr>
        <w:tc>
          <w:tcPr>
            <w:tcW w:w="681" w:type="dxa"/>
            <w:vAlign w:val="center"/>
            <w:tcPrChange w:id="263" w:author="Smith, Alexis@Energy" w:date="2019-02-14T08:23:00Z">
              <w:tcPr>
                <w:tcW w:w="692" w:type="dxa"/>
                <w:vAlign w:val="center"/>
              </w:tcPr>
            </w:tcPrChange>
          </w:tcPr>
          <w:p w14:paraId="22883747" w14:textId="77777777" w:rsidR="00685274" w:rsidDel="00036420" w:rsidRDefault="00685274">
            <w:pPr>
              <w:keepNext/>
              <w:spacing w:after="0"/>
              <w:jc w:val="center"/>
              <w:rPr>
                <w:del w:id="264" w:author="Hudler, Rob@Energy" w:date="2018-11-09T16:09:00Z"/>
                <w:rFonts w:asciiTheme="minorHAnsi" w:hAnsiTheme="minorHAnsi" w:cs="Arial"/>
                <w:sz w:val="20"/>
                <w:szCs w:val="20"/>
              </w:rPr>
            </w:pPr>
            <w:del w:id="265" w:author="Hudler, Rob@Energy" w:date="2018-11-09T16:09:00Z">
              <w:r w:rsidDel="00036420">
                <w:rPr>
                  <w:rFonts w:asciiTheme="minorHAnsi" w:hAnsiTheme="minorHAnsi" w:cs="Arial"/>
                  <w:sz w:val="20"/>
                  <w:szCs w:val="20"/>
                </w:rPr>
                <w:delText>01</w:delText>
              </w:r>
            </w:del>
          </w:p>
        </w:tc>
        <w:tc>
          <w:tcPr>
            <w:tcW w:w="8195" w:type="dxa"/>
            <w:gridSpan w:val="9"/>
            <w:vAlign w:val="center"/>
            <w:tcPrChange w:id="266" w:author="Smith, Alexis@Energy" w:date="2019-02-14T08:23:00Z">
              <w:tcPr>
                <w:tcW w:w="7580" w:type="dxa"/>
                <w:gridSpan w:val="9"/>
                <w:vAlign w:val="center"/>
              </w:tcPr>
            </w:tcPrChange>
          </w:tcPr>
          <w:p w14:paraId="22883748" w14:textId="5968E94A" w:rsidR="00685274" w:rsidDel="00036420" w:rsidRDefault="00685274">
            <w:pPr>
              <w:keepNext/>
              <w:autoSpaceDE w:val="0"/>
              <w:autoSpaceDN w:val="0"/>
              <w:adjustRightInd w:val="0"/>
              <w:spacing w:after="0" w:line="240" w:lineRule="auto"/>
              <w:rPr>
                <w:del w:id="267" w:author="Hudler, Rob@Energy" w:date="2018-11-09T16:09:00Z"/>
                <w:rFonts w:asciiTheme="minorHAnsi" w:hAnsiTheme="minorHAnsi" w:cs="TimesNewRomanPS-BoldMT"/>
                <w:bCs/>
                <w:sz w:val="20"/>
                <w:szCs w:val="20"/>
              </w:rPr>
            </w:pPr>
            <w:del w:id="268" w:author="Hudler, Rob@Energy" w:date="2018-11-09T16:09:00Z">
              <w:r w:rsidDel="00036420">
                <w:rPr>
                  <w:rFonts w:asciiTheme="minorHAnsi" w:hAnsiTheme="minorHAnsi" w:cs="TimesNewRomanPS-BoldMT"/>
                  <w:bCs/>
                  <w:sz w:val="20"/>
                  <w:szCs w:val="20"/>
                </w:rPr>
                <w:delText xml:space="preserve">The following pipes are </w:delText>
              </w:r>
              <w:r w:rsidRPr="00DB17F7" w:rsidDel="00036420">
                <w:rPr>
                  <w:rFonts w:asciiTheme="minorHAnsi" w:hAnsiTheme="minorHAnsi" w:cs="TimesNewRomanPS-BoldMT"/>
                  <w:bCs/>
                  <w:sz w:val="20"/>
                  <w:szCs w:val="20"/>
                </w:rPr>
                <w:delText>insulated</w:delText>
              </w:r>
              <w:r w:rsidDel="00036420">
                <w:rPr>
                  <w:rFonts w:asciiTheme="minorHAnsi" w:hAnsiTheme="minorHAnsi" w:cs="TimesNewRomanPS-BoldMT"/>
                  <w:bCs/>
                  <w:sz w:val="20"/>
                  <w:szCs w:val="20"/>
                </w:rPr>
                <w:delText>,</w:delText>
              </w:r>
              <w:r w:rsidRPr="00DB17F7" w:rsidDel="00036420">
                <w:rPr>
                  <w:rFonts w:asciiTheme="minorHAnsi" w:hAnsiTheme="minorHAnsi" w:cs="TimesNewRomanPS-BoldMT"/>
                  <w:bCs/>
                  <w:sz w:val="20"/>
                  <w:szCs w:val="20"/>
                </w:rPr>
                <w:delText xml:space="preserve"> </w:delText>
              </w:r>
              <w:r w:rsidDel="00036420">
                <w:rPr>
                  <w:rFonts w:asciiTheme="minorHAnsi" w:hAnsiTheme="minorHAnsi" w:cs="TimesNewRomanPS-BoldMT"/>
                  <w:bCs/>
                  <w:sz w:val="20"/>
                  <w:szCs w:val="20"/>
                </w:rPr>
                <w:delText xml:space="preserve">to the thicknesses required by </w:delText>
              </w:r>
              <w:r w:rsidRPr="00DB17F7" w:rsidDel="00036420">
                <w:rPr>
                  <w:rFonts w:asciiTheme="minorHAnsi" w:hAnsiTheme="minorHAnsi" w:cs="TimesNewRomanPS-BoldMT"/>
                  <w:bCs/>
                  <w:sz w:val="20"/>
                  <w:szCs w:val="20"/>
                </w:rPr>
                <w:delText>Table 120.3A</w:delText>
              </w:r>
              <w:r w:rsidDel="00036420">
                <w:rPr>
                  <w:rFonts w:asciiTheme="minorHAnsi" w:hAnsiTheme="minorHAnsi" w:cs="TimesNewRomanPS-BoldMT"/>
                  <w:bCs/>
                  <w:sz w:val="20"/>
                  <w:szCs w:val="20"/>
                </w:rPr>
                <w:delText>, except for those sections of pipe that are subject to one of the exceptions below: (RA4.4.1)</w:delText>
              </w:r>
            </w:del>
          </w:p>
          <w:p w14:paraId="22883749" w14:textId="77777777" w:rsidR="00685274" w:rsidDel="00036420" w:rsidRDefault="00685274">
            <w:pPr>
              <w:pStyle w:val="ListParagraph"/>
              <w:keepNext/>
              <w:numPr>
                <w:ilvl w:val="0"/>
                <w:numId w:val="13"/>
              </w:numPr>
              <w:autoSpaceDE w:val="0"/>
              <w:autoSpaceDN w:val="0"/>
              <w:adjustRightInd w:val="0"/>
              <w:spacing w:after="0" w:line="240" w:lineRule="auto"/>
              <w:rPr>
                <w:del w:id="269" w:author="Hudler, Rob@Energy" w:date="2018-11-09T16:09:00Z"/>
                <w:rFonts w:asciiTheme="minorHAnsi" w:hAnsiTheme="minorHAnsi" w:cs="TimesNewRomanPS-BoldMT"/>
                <w:bCs/>
                <w:sz w:val="20"/>
                <w:szCs w:val="20"/>
              </w:rPr>
            </w:pPr>
            <w:del w:id="270" w:author="Hudler, Rob@Energy" w:date="2018-11-09T16:09:00Z">
              <w:r w:rsidRPr="00524AB7" w:rsidDel="00036420">
                <w:rPr>
                  <w:rFonts w:asciiTheme="minorHAnsi" w:hAnsiTheme="minorHAnsi" w:cs="TimesNewRomanPS-BoldMT"/>
                  <w:bCs/>
                  <w:sz w:val="20"/>
                  <w:szCs w:val="20"/>
                </w:rPr>
                <w:delText>The first 5 feet (1.5 meters) of hot and cold water pipes from the storage tank.</w:delText>
              </w:r>
            </w:del>
          </w:p>
          <w:p w14:paraId="2288374A" w14:textId="77777777" w:rsidR="00685274" w:rsidDel="00036420" w:rsidRDefault="00685274">
            <w:pPr>
              <w:pStyle w:val="ListParagraph"/>
              <w:keepNext/>
              <w:numPr>
                <w:ilvl w:val="0"/>
                <w:numId w:val="13"/>
              </w:numPr>
              <w:autoSpaceDE w:val="0"/>
              <w:autoSpaceDN w:val="0"/>
              <w:adjustRightInd w:val="0"/>
              <w:spacing w:after="0" w:line="240" w:lineRule="auto"/>
              <w:rPr>
                <w:del w:id="271" w:author="Hudler, Rob@Energy" w:date="2018-11-09T16:09:00Z"/>
                <w:rFonts w:asciiTheme="minorHAnsi" w:hAnsiTheme="minorHAnsi" w:cs="TimesNewRomanPS-BoldMT"/>
                <w:bCs/>
                <w:sz w:val="20"/>
                <w:szCs w:val="20"/>
              </w:rPr>
            </w:pPr>
            <w:del w:id="272" w:author="Hudler, Rob@Energy" w:date="2018-11-09T16:09:00Z">
              <w:r w:rsidRPr="00524AB7" w:rsidDel="00036420">
                <w:rPr>
                  <w:rFonts w:asciiTheme="minorHAnsi" w:hAnsiTheme="minorHAnsi" w:cs="TimesNewRomanPS-BoldMT"/>
                  <w:bCs/>
                  <w:sz w:val="20"/>
                  <w:szCs w:val="20"/>
                </w:rPr>
                <w:delText>All piping with a nominal diameter of 3/4 inch (19 millimeter) or larger.</w:delText>
              </w:r>
            </w:del>
          </w:p>
          <w:p w14:paraId="2288374B" w14:textId="77777777" w:rsidR="00685274" w:rsidDel="00036420" w:rsidRDefault="00685274">
            <w:pPr>
              <w:pStyle w:val="ListParagraph"/>
              <w:keepNext/>
              <w:numPr>
                <w:ilvl w:val="0"/>
                <w:numId w:val="13"/>
              </w:numPr>
              <w:autoSpaceDE w:val="0"/>
              <w:autoSpaceDN w:val="0"/>
              <w:adjustRightInd w:val="0"/>
              <w:spacing w:after="0" w:line="240" w:lineRule="auto"/>
              <w:rPr>
                <w:del w:id="273" w:author="Hudler, Rob@Energy" w:date="2018-11-09T16:09:00Z"/>
                <w:rFonts w:asciiTheme="minorHAnsi" w:hAnsiTheme="minorHAnsi" w:cs="TimesNewRomanPS-BoldMT"/>
                <w:bCs/>
                <w:sz w:val="20"/>
                <w:szCs w:val="20"/>
              </w:rPr>
            </w:pPr>
            <w:del w:id="274" w:author="Hudler, Rob@Energy" w:date="2018-11-09T16:09:00Z">
              <w:r w:rsidRPr="00524AB7" w:rsidDel="00036420">
                <w:rPr>
                  <w:rFonts w:asciiTheme="minorHAnsi" w:hAnsiTheme="minorHAnsi" w:cs="TimesNewRomanPS-BoldMT"/>
                  <w:bCs/>
                  <w:sz w:val="20"/>
                  <w:szCs w:val="20"/>
                </w:rPr>
                <w:delText>All piping associated with a domestic hot water recirculation system regardless of the pipe diameter</w:delText>
              </w:r>
              <w:r w:rsidDel="00036420">
                <w:rPr>
                  <w:rFonts w:asciiTheme="minorHAnsi" w:hAnsiTheme="minorHAnsi" w:cs="TimesNewRomanPS-BoldMT"/>
                  <w:bCs/>
                  <w:sz w:val="20"/>
                  <w:szCs w:val="20"/>
                </w:rPr>
                <w:delText>, except when cold water return is used in a demand system.</w:delText>
              </w:r>
            </w:del>
          </w:p>
          <w:p w14:paraId="2288374C" w14:textId="77777777" w:rsidR="00685274" w:rsidDel="00036420" w:rsidRDefault="00685274">
            <w:pPr>
              <w:pStyle w:val="ListParagraph"/>
              <w:keepNext/>
              <w:numPr>
                <w:ilvl w:val="0"/>
                <w:numId w:val="13"/>
              </w:numPr>
              <w:autoSpaceDE w:val="0"/>
              <w:autoSpaceDN w:val="0"/>
              <w:adjustRightInd w:val="0"/>
              <w:spacing w:after="0" w:line="240" w:lineRule="auto"/>
              <w:rPr>
                <w:del w:id="275" w:author="Hudler, Rob@Energy" w:date="2018-11-09T16:09:00Z"/>
                <w:rFonts w:asciiTheme="minorHAnsi" w:eastAsia="Times New Roman" w:hAnsiTheme="minorHAnsi" w:cs="TimesNewRomanPS-BoldMT"/>
                <w:b/>
                <w:bCs/>
                <w:sz w:val="20"/>
                <w:szCs w:val="20"/>
              </w:rPr>
            </w:pPr>
            <w:del w:id="276" w:author="Hudler, Rob@Energy" w:date="2018-11-09T16:09:00Z">
              <w:r w:rsidRPr="00524AB7" w:rsidDel="00036420">
                <w:rPr>
                  <w:rFonts w:asciiTheme="minorHAnsi" w:hAnsiTheme="minorHAnsi" w:cs="TimesNewRomanPS-BoldMT"/>
                  <w:bCs/>
                  <w:sz w:val="20"/>
                  <w:szCs w:val="20"/>
                </w:rPr>
                <w:delText>Piping from the heating source to storage tank or between tanks.</w:delText>
              </w:r>
            </w:del>
          </w:p>
          <w:p w14:paraId="2288374D" w14:textId="77777777" w:rsidR="00685274" w:rsidDel="00036420" w:rsidRDefault="00685274">
            <w:pPr>
              <w:pStyle w:val="ListParagraph"/>
              <w:keepNext/>
              <w:numPr>
                <w:ilvl w:val="0"/>
                <w:numId w:val="13"/>
              </w:numPr>
              <w:autoSpaceDE w:val="0"/>
              <w:autoSpaceDN w:val="0"/>
              <w:adjustRightInd w:val="0"/>
              <w:spacing w:after="0" w:line="240" w:lineRule="auto"/>
              <w:rPr>
                <w:del w:id="277" w:author="Hudler, Rob@Energy" w:date="2018-11-09T16:09:00Z"/>
                <w:rFonts w:asciiTheme="minorHAnsi" w:eastAsia="Times New Roman" w:hAnsiTheme="minorHAnsi" w:cs="TimesNewRomanPS-BoldMT"/>
                <w:b/>
                <w:bCs/>
                <w:sz w:val="20"/>
                <w:szCs w:val="20"/>
              </w:rPr>
            </w:pPr>
            <w:del w:id="278" w:author="Hudler, Rob@Energy" w:date="2018-11-09T16:09:00Z">
              <w:r w:rsidRPr="00524AB7" w:rsidDel="00036420">
                <w:rPr>
                  <w:rFonts w:asciiTheme="minorHAnsi" w:hAnsiTheme="minorHAnsi" w:cs="TimesNewRomanPS-BoldMT"/>
                  <w:bCs/>
                  <w:sz w:val="20"/>
                  <w:szCs w:val="20"/>
                </w:rPr>
                <w:delText>Piping buried below grade.</w:delText>
              </w:r>
            </w:del>
          </w:p>
          <w:p w14:paraId="2288374E" w14:textId="77777777" w:rsidR="00685274" w:rsidDel="00036420" w:rsidRDefault="00685274">
            <w:pPr>
              <w:pStyle w:val="ListParagraph"/>
              <w:keepNext/>
              <w:numPr>
                <w:ilvl w:val="0"/>
                <w:numId w:val="13"/>
              </w:numPr>
              <w:autoSpaceDE w:val="0"/>
              <w:autoSpaceDN w:val="0"/>
              <w:adjustRightInd w:val="0"/>
              <w:spacing w:after="0" w:line="240" w:lineRule="auto"/>
              <w:rPr>
                <w:del w:id="279" w:author="Hudler, Rob@Energy" w:date="2018-11-09T16:09:00Z"/>
                <w:rFonts w:asciiTheme="minorHAnsi" w:eastAsia="Times New Roman" w:hAnsiTheme="minorHAnsi" w:cs="TimesNewRomanPS-BoldMT"/>
                <w:b/>
                <w:bCs/>
                <w:sz w:val="20"/>
                <w:szCs w:val="20"/>
              </w:rPr>
            </w:pPr>
            <w:del w:id="280" w:author="Hudler, Rob@Energy" w:date="2018-11-09T16:09:00Z">
              <w:r w:rsidRPr="00524AB7" w:rsidDel="00036420">
                <w:rPr>
                  <w:rFonts w:asciiTheme="minorHAnsi" w:hAnsiTheme="minorHAnsi" w:cs="TimesNewRomanPS-BoldMT"/>
                  <w:bCs/>
                  <w:sz w:val="20"/>
                  <w:szCs w:val="20"/>
                </w:rPr>
                <w:delText>All hot water pipes from the heating source to the kitchen fixtures.</w:delText>
              </w:r>
            </w:del>
          </w:p>
          <w:p w14:paraId="2288374F" w14:textId="77777777" w:rsidR="00685274" w:rsidDel="00036420" w:rsidRDefault="00685274">
            <w:pPr>
              <w:keepNext/>
              <w:autoSpaceDE w:val="0"/>
              <w:autoSpaceDN w:val="0"/>
              <w:adjustRightInd w:val="0"/>
              <w:spacing w:after="0" w:line="240" w:lineRule="auto"/>
              <w:rPr>
                <w:del w:id="281" w:author="Hudler, Rob@Energy" w:date="2018-11-09T16:09:00Z"/>
                <w:rFonts w:asciiTheme="minorHAnsi" w:eastAsia="Times New Roman" w:hAnsiTheme="minorHAnsi" w:cs="TimesNewRomanPS-BoldMT"/>
                <w:b/>
                <w:bCs/>
                <w:sz w:val="20"/>
                <w:szCs w:val="20"/>
              </w:rPr>
            </w:pPr>
            <w:del w:id="282" w:author="Hudler, Rob@Energy" w:date="2018-11-09T16:09:00Z">
              <w:r w:rsidRPr="00524AB7" w:rsidDel="00036420">
                <w:rPr>
                  <w:rFonts w:asciiTheme="minorHAnsi" w:hAnsiTheme="minorHAnsi" w:cs="TimesNewRomanPS-BoldMT"/>
                  <w:bCs/>
                  <w:sz w:val="20"/>
                  <w:szCs w:val="20"/>
                </w:rPr>
                <w:delText>The following sections of pipe do not have to be insulated:</w:delText>
              </w:r>
              <w:r w:rsidDel="00036420">
                <w:rPr>
                  <w:rFonts w:asciiTheme="minorHAnsi" w:hAnsiTheme="minorHAnsi" w:cs="TimesNewRomanPS-BoldMT"/>
                  <w:bCs/>
                  <w:sz w:val="20"/>
                  <w:szCs w:val="20"/>
                </w:rPr>
                <w:delText xml:space="preserve"> (RA4.4.1)</w:delText>
              </w:r>
            </w:del>
          </w:p>
          <w:p w14:paraId="22883750" w14:textId="77777777" w:rsidR="00685274" w:rsidDel="00036420" w:rsidRDefault="00685274">
            <w:pPr>
              <w:pStyle w:val="ListParagraph"/>
              <w:keepNext/>
              <w:numPr>
                <w:ilvl w:val="0"/>
                <w:numId w:val="13"/>
              </w:numPr>
              <w:autoSpaceDE w:val="0"/>
              <w:autoSpaceDN w:val="0"/>
              <w:adjustRightInd w:val="0"/>
              <w:spacing w:after="0" w:line="240" w:lineRule="auto"/>
              <w:rPr>
                <w:del w:id="283" w:author="Hudler, Rob@Energy" w:date="2018-11-09T16:09:00Z"/>
                <w:rFonts w:asciiTheme="minorHAnsi" w:eastAsia="Times New Roman" w:hAnsiTheme="minorHAnsi" w:cs="TimesNewRomanPS-BoldMT"/>
                <w:b/>
                <w:bCs/>
                <w:sz w:val="20"/>
                <w:szCs w:val="20"/>
              </w:rPr>
            </w:pPr>
            <w:del w:id="284" w:author="Hudler, Rob@Energy" w:date="2018-11-09T16:09:00Z">
              <w:r w:rsidRPr="00B36001" w:rsidDel="00036420">
                <w:rPr>
                  <w:rFonts w:asciiTheme="minorHAnsi" w:hAnsiTheme="minorHAnsi" w:cs="TimesNewRomanPS-BoldMT"/>
                  <w:bCs/>
                  <w:sz w:val="20"/>
                  <w:szCs w:val="20"/>
                </w:rPr>
                <w:delText xml:space="preserve">Piping installed in interior or exterior walls </w:delText>
              </w:r>
              <w:r w:rsidDel="00036420">
                <w:rPr>
                  <w:rFonts w:asciiTheme="minorHAnsi" w:hAnsiTheme="minorHAnsi" w:cs="TimesNewRomanPS-BoldMT"/>
                  <w:bCs/>
                  <w:sz w:val="20"/>
                  <w:szCs w:val="20"/>
                </w:rPr>
                <w:delText>that is surrounded on all sides by at least 1 inch of insulation.</w:delText>
              </w:r>
            </w:del>
          </w:p>
          <w:p w14:paraId="22883751" w14:textId="77777777" w:rsidR="00685274" w:rsidDel="00036420" w:rsidRDefault="00685274">
            <w:pPr>
              <w:pStyle w:val="ListParagraph"/>
              <w:keepNext/>
              <w:numPr>
                <w:ilvl w:val="0"/>
                <w:numId w:val="13"/>
              </w:numPr>
              <w:autoSpaceDE w:val="0"/>
              <w:autoSpaceDN w:val="0"/>
              <w:adjustRightInd w:val="0"/>
              <w:spacing w:after="0" w:line="240" w:lineRule="auto"/>
              <w:rPr>
                <w:del w:id="285" w:author="Hudler, Rob@Energy" w:date="2018-11-09T16:09:00Z"/>
                <w:rFonts w:asciiTheme="minorHAnsi" w:eastAsia="Times New Roman" w:hAnsiTheme="minorHAnsi" w:cs="TimesNewRomanPS-BoldMT"/>
                <w:b/>
                <w:bCs/>
                <w:sz w:val="20"/>
                <w:szCs w:val="20"/>
              </w:rPr>
            </w:pPr>
            <w:del w:id="286" w:author="Hudler, Rob@Energy" w:date="2018-11-09T16:09:00Z">
              <w:r w:rsidRPr="00524AB7" w:rsidDel="00036420">
                <w:rPr>
                  <w:rFonts w:asciiTheme="minorHAnsi" w:hAnsiTheme="minorHAnsi" w:cs="TimesNewRomanPS-BoldMT"/>
                  <w:bCs/>
                  <w:sz w:val="20"/>
                  <w:szCs w:val="20"/>
                </w:rPr>
                <w:delText>Piping installed in attics with a minimum of 4 inches (10 cm) of attic insulation on top</w:delText>
              </w:r>
            </w:del>
          </w:p>
          <w:p w14:paraId="22883752" w14:textId="77777777" w:rsidR="00685274" w:rsidDel="00036420" w:rsidRDefault="00685274">
            <w:pPr>
              <w:pStyle w:val="ListParagraph"/>
              <w:keepNext/>
              <w:numPr>
                <w:ilvl w:val="0"/>
                <w:numId w:val="13"/>
              </w:numPr>
              <w:autoSpaceDE w:val="0"/>
              <w:autoSpaceDN w:val="0"/>
              <w:adjustRightInd w:val="0"/>
              <w:spacing w:after="0" w:line="240" w:lineRule="auto"/>
              <w:rPr>
                <w:del w:id="287" w:author="Hudler, Rob@Energy" w:date="2018-11-09T16:09:00Z"/>
                <w:rFonts w:asciiTheme="minorHAnsi" w:eastAsia="Times New Roman" w:hAnsiTheme="minorHAnsi" w:cs="TimesNewRomanPS-BoldMT"/>
                <w:b/>
                <w:bCs/>
                <w:sz w:val="20"/>
                <w:szCs w:val="20"/>
              </w:rPr>
            </w:pPr>
            <w:del w:id="288" w:author="Hudler, Rob@Energy" w:date="2018-11-09T16:09:00Z">
              <w:r w:rsidRPr="006F2D63" w:rsidDel="00036420">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c>
          <w:tcPr>
            <w:tcW w:w="1761" w:type="dxa"/>
            <w:gridSpan w:val="3"/>
            <w:tcPrChange w:id="289" w:author="Smith, Alexis@Energy" w:date="2019-02-14T08:23:00Z">
              <w:tcPr>
                <w:tcW w:w="2419" w:type="dxa"/>
                <w:gridSpan w:val="3"/>
              </w:tcPr>
            </w:tcPrChange>
          </w:tcPr>
          <w:p w14:paraId="19CFE299" w14:textId="77777777" w:rsidR="00685274" w:rsidDel="00036420" w:rsidRDefault="00685274">
            <w:pPr>
              <w:keepNext/>
              <w:autoSpaceDE w:val="0"/>
              <w:autoSpaceDN w:val="0"/>
              <w:adjustRightInd w:val="0"/>
              <w:spacing w:after="0" w:line="240" w:lineRule="auto"/>
              <w:rPr>
                <w:ins w:id="290" w:author="Smith, Alexis@Energy" w:date="2019-02-13T15:05:00Z"/>
                <w:rFonts w:asciiTheme="minorHAnsi" w:hAnsiTheme="minorHAnsi" w:cs="TimesNewRomanPS-BoldMT"/>
                <w:bCs/>
                <w:sz w:val="20"/>
                <w:szCs w:val="20"/>
              </w:rPr>
            </w:pPr>
          </w:p>
        </w:tc>
      </w:tr>
      <w:tr w:rsidR="00685274" w:rsidRPr="00D24BC5" w:rsidDel="00036420" w14:paraId="22883756" w14:textId="5734B822" w:rsidTr="0075795E">
        <w:trPr>
          <w:gridAfter w:val="1"/>
          <w:wAfter w:w="343" w:type="dxa"/>
          <w:trHeight w:hRule="exact" w:val="518"/>
          <w:tblHeader/>
          <w:del w:id="291" w:author="Hudler, Rob@Energy" w:date="2018-11-09T16:09:00Z"/>
          <w:trPrChange w:id="292" w:author="Smith, Alexis@Energy" w:date="2019-02-14T08:23:00Z">
            <w:trPr>
              <w:gridAfter w:val="1"/>
              <w:trHeight w:hRule="exact" w:val="518"/>
              <w:tblHeader/>
            </w:trPr>
          </w:trPrChange>
        </w:trPr>
        <w:tc>
          <w:tcPr>
            <w:tcW w:w="681" w:type="dxa"/>
            <w:vAlign w:val="center"/>
            <w:tcPrChange w:id="293" w:author="Smith, Alexis@Energy" w:date="2019-02-14T08:23:00Z">
              <w:tcPr>
                <w:tcW w:w="692" w:type="dxa"/>
                <w:vAlign w:val="center"/>
              </w:tcPr>
            </w:tcPrChange>
          </w:tcPr>
          <w:p w14:paraId="22883754"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294" w:author="Hudler, Rob@Energy" w:date="2018-11-09T16:09:00Z"/>
                <w:rFonts w:asciiTheme="minorHAnsi" w:eastAsia="Times New Roman" w:hAnsiTheme="minorHAnsi" w:cs="Arial"/>
                <w:b/>
                <w:sz w:val="20"/>
                <w:szCs w:val="20"/>
              </w:rPr>
            </w:pPr>
            <w:del w:id="295" w:author="Hudler, Rob@Energy" w:date="2018-11-09T16:09:00Z">
              <w:r w:rsidDel="00036420">
                <w:rPr>
                  <w:rFonts w:asciiTheme="minorHAnsi" w:hAnsiTheme="minorHAnsi" w:cs="Arial"/>
                  <w:sz w:val="20"/>
                  <w:szCs w:val="20"/>
                </w:rPr>
                <w:delText>02</w:delText>
              </w:r>
            </w:del>
          </w:p>
        </w:tc>
        <w:tc>
          <w:tcPr>
            <w:tcW w:w="8195" w:type="dxa"/>
            <w:gridSpan w:val="9"/>
            <w:vAlign w:val="center"/>
            <w:tcPrChange w:id="296" w:author="Smith, Alexis@Energy" w:date="2019-02-14T08:23:00Z">
              <w:tcPr>
                <w:tcW w:w="7580" w:type="dxa"/>
                <w:gridSpan w:val="9"/>
                <w:vAlign w:val="center"/>
              </w:tcPr>
            </w:tcPrChange>
          </w:tcPr>
          <w:p w14:paraId="22883755"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97" w:author="Hudler, Rob@Energy" w:date="2018-11-09T16:09:00Z"/>
                <w:rFonts w:asciiTheme="minorHAnsi" w:eastAsia="Times New Roman" w:hAnsiTheme="minorHAnsi"/>
                <w:b/>
                <w:sz w:val="20"/>
                <w:szCs w:val="20"/>
              </w:rPr>
            </w:pPr>
            <w:del w:id="298" w:author="Hudler, Rob@Energy" w:date="2018-11-09T16:09:00Z">
              <w:r w:rsidRPr="00D24BC5" w:rsidDel="00036420">
                <w:rPr>
                  <w:rFonts w:asciiTheme="minorHAnsi" w:hAnsiTheme="minorHAnsi"/>
                  <w:sz w:val="20"/>
                  <w:szCs w:val="20"/>
                </w:rPr>
                <w:delText>Piping buried below grade must be installed in a water proof and non-crushable casing or sleeve that allows for installation, removal, and replacement of the enclosed pipe and insulation. (Section 150.0(j))</w:delText>
              </w:r>
            </w:del>
          </w:p>
        </w:tc>
        <w:tc>
          <w:tcPr>
            <w:tcW w:w="1761" w:type="dxa"/>
            <w:gridSpan w:val="3"/>
            <w:tcPrChange w:id="299" w:author="Smith, Alexis@Energy" w:date="2019-02-14T08:23:00Z">
              <w:tcPr>
                <w:tcW w:w="2419" w:type="dxa"/>
                <w:gridSpan w:val="3"/>
              </w:tcPr>
            </w:tcPrChange>
          </w:tcPr>
          <w:p w14:paraId="1C88E52B" w14:textId="77777777" w:rsidR="00685274" w:rsidRPr="00D24BC5"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0" w:author="Smith, Alexis@Energy" w:date="2019-02-13T15:05:00Z"/>
                <w:rFonts w:asciiTheme="minorHAnsi" w:hAnsiTheme="minorHAnsi"/>
                <w:sz w:val="20"/>
                <w:szCs w:val="20"/>
              </w:rPr>
            </w:pPr>
          </w:p>
        </w:tc>
      </w:tr>
      <w:tr w:rsidR="00685274" w:rsidRPr="00D24BC5" w:rsidDel="00036420" w14:paraId="22883759" w14:textId="4ACC5CEA" w:rsidTr="0075795E">
        <w:trPr>
          <w:gridAfter w:val="1"/>
          <w:wAfter w:w="343" w:type="dxa"/>
          <w:trHeight w:hRule="exact" w:val="307"/>
          <w:tblHeader/>
          <w:del w:id="301" w:author="Hudler, Rob@Energy" w:date="2018-11-09T16:09:00Z"/>
          <w:trPrChange w:id="302" w:author="Smith, Alexis@Energy" w:date="2019-02-14T08:23:00Z">
            <w:trPr>
              <w:gridAfter w:val="1"/>
              <w:trHeight w:hRule="exact" w:val="307"/>
              <w:tblHeader/>
            </w:trPr>
          </w:trPrChange>
        </w:trPr>
        <w:tc>
          <w:tcPr>
            <w:tcW w:w="681" w:type="dxa"/>
            <w:vAlign w:val="center"/>
            <w:tcPrChange w:id="303" w:author="Smith, Alexis@Energy" w:date="2019-02-14T08:23:00Z">
              <w:tcPr>
                <w:tcW w:w="692" w:type="dxa"/>
                <w:vAlign w:val="center"/>
              </w:tcPr>
            </w:tcPrChange>
          </w:tcPr>
          <w:p w14:paraId="22883757"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304" w:author="Hudler, Rob@Energy" w:date="2018-11-09T16:09:00Z"/>
                <w:rFonts w:asciiTheme="minorHAnsi" w:eastAsia="Times New Roman" w:hAnsiTheme="minorHAnsi" w:cs="Arial"/>
                <w:b/>
                <w:sz w:val="20"/>
                <w:szCs w:val="20"/>
              </w:rPr>
            </w:pPr>
            <w:del w:id="305" w:author="Hudler, Rob@Energy" w:date="2018-11-09T16:09:00Z">
              <w:r w:rsidDel="00036420">
                <w:rPr>
                  <w:rFonts w:asciiTheme="minorHAnsi" w:hAnsiTheme="minorHAnsi" w:cs="Arial"/>
                  <w:sz w:val="20"/>
                  <w:szCs w:val="20"/>
                </w:rPr>
                <w:delText>03</w:delText>
              </w:r>
            </w:del>
          </w:p>
        </w:tc>
        <w:tc>
          <w:tcPr>
            <w:tcW w:w="8195" w:type="dxa"/>
            <w:gridSpan w:val="9"/>
            <w:vAlign w:val="center"/>
            <w:tcPrChange w:id="306" w:author="Smith, Alexis@Energy" w:date="2019-02-14T08:23:00Z">
              <w:tcPr>
                <w:tcW w:w="7580" w:type="dxa"/>
                <w:gridSpan w:val="9"/>
                <w:vAlign w:val="center"/>
              </w:tcPr>
            </w:tcPrChange>
          </w:tcPr>
          <w:p w14:paraId="22883758"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7" w:author="Hudler, Rob@Energy" w:date="2018-11-09T16:09:00Z"/>
                <w:rFonts w:asciiTheme="minorHAnsi" w:eastAsia="Times New Roman" w:hAnsiTheme="minorHAnsi"/>
                <w:b/>
                <w:sz w:val="20"/>
                <w:szCs w:val="20"/>
              </w:rPr>
            </w:pPr>
            <w:del w:id="308" w:author="Hudler, Rob@Energy" w:date="2018-11-09T16:09:00Z">
              <w:r w:rsidRPr="00D24BC5" w:rsidDel="00036420">
                <w:rPr>
                  <w:rFonts w:asciiTheme="minorHAnsi" w:hAnsiTheme="minorHAnsi"/>
                  <w:sz w:val="20"/>
                  <w:szCs w:val="20"/>
                </w:rPr>
                <w:delText>All elbows and tees shall be fully insulated. (RA4.4.1)</w:delText>
              </w:r>
            </w:del>
          </w:p>
        </w:tc>
        <w:tc>
          <w:tcPr>
            <w:tcW w:w="1761" w:type="dxa"/>
            <w:gridSpan w:val="3"/>
            <w:tcPrChange w:id="309" w:author="Smith, Alexis@Energy" w:date="2019-02-14T08:23:00Z">
              <w:tcPr>
                <w:tcW w:w="2419" w:type="dxa"/>
                <w:gridSpan w:val="3"/>
              </w:tcPr>
            </w:tcPrChange>
          </w:tcPr>
          <w:p w14:paraId="1D1562FD" w14:textId="77777777" w:rsidR="00685274" w:rsidRPr="00D24BC5"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10" w:author="Smith, Alexis@Energy" w:date="2019-02-13T15:05:00Z"/>
                <w:rFonts w:asciiTheme="minorHAnsi" w:hAnsiTheme="minorHAnsi"/>
                <w:sz w:val="20"/>
                <w:szCs w:val="20"/>
              </w:rPr>
            </w:pPr>
          </w:p>
        </w:tc>
      </w:tr>
      <w:tr w:rsidR="00685274" w:rsidRPr="00D24BC5" w:rsidDel="00036420" w14:paraId="2288375C" w14:textId="58833F8D" w:rsidTr="0075795E">
        <w:trPr>
          <w:gridAfter w:val="1"/>
          <w:wAfter w:w="343" w:type="dxa"/>
          <w:trHeight w:hRule="exact" w:val="352"/>
          <w:tblHeader/>
          <w:del w:id="311" w:author="Hudler, Rob@Energy" w:date="2018-11-09T16:09:00Z"/>
          <w:trPrChange w:id="312" w:author="Smith, Alexis@Energy" w:date="2019-02-14T08:23:00Z">
            <w:trPr>
              <w:gridAfter w:val="1"/>
              <w:trHeight w:hRule="exact" w:val="352"/>
              <w:tblHeader/>
            </w:trPr>
          </w:trPrChange>
        </w:trPr>
        <w:tc>
          <w:tcPr>
            <w:tcW w:w="681" w:type="dxa"/>
            <w:vAlign w:val="center"/>
            <w:tcPrChange w:id="313" w:author="Smith, Alexis@Energy" w:date="2019-02-14T08:23:00Z">
              <w:tcPr>
                <w:tcW w:w="692" w:type="dxa"/>
                <w:vAlign w:val="center"/>
              </w:tcPr>
            </w:tcPrChange>
          </w:tcPr>
          <w:p w14:paraId="2288375A"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314" w:author="Hudler, Rob@Energy" w:date="2018-11-09T16:09:00Z"/>
                <w:rFonts w:asciiTheme="minorHAnsi" w:eastAsia="Times New Roman" w:hAnsiTheme="minorHAnsi" w:cs="Arial"/>
                <w:b/>
                <w:sz w:val="20"/>
                <w:szCs w:val="20"/>
              </w:rPr>
            </w:pPr>
            <w:del w:id="315" w:author="Hudler, Rob@Energy" w:date="2018-11-09T16:09:00Z">
              <w:r w:rsidDel="00036420">
                <w:rPr>
                  <w:rFonts w:asciiTheme="minorHAnsi" w:hAnsiTheme="minorHAnsi" w:cs="Arial"/>
                  <w:sz w:val="20"/>
                  <w:szCs w:val="20"/>
                </w:rPr>
                <w:delText>04</w:delText>
              </w:r>
            </w:del>
          </w:p>
        </w:tc>
        <w:tc>
          <w:tcPr>
            <w:tcW w:w="8195" w:type="dxa"/>
            <w:gridSpan w:val="9"/>
            <w:vAlign w:val="center"/>
            <w:tcPrChange w:id="316" w:author="Smith, Alexis@Energy" w:date="2019-02-14T08:23:00Z">
              <w:tcPr>
                <w:tcW w:w="7580" w:type="dxa"/>
                <w:gridSpan w:val="9"/>
                <w:vAlign w:val="center"/>
              </w:tcPr>
            </w:tcPrChange>
          </w:tcPr>
          <w:p w14:paraId="2288375B"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7" w:author="Hudler, Rob@Energy" w:date="2018-11-09T16:09:00Z"/>
                <w:rFonts w:asciiTheme="minorHAnsi" w:eastAsia="Times New Roman" w:hAnsiTheme="minorHAnsi"/>
                <w:b/>
                <w:sz w:val="20"/>
                <w:szCs w:val="20"/>
              </w:rPr>
            </w:pPr>
            <w:del w:id="318" w:author="Hudler, Rob@Energy" w:date="2018-11-09T16:09:00Z">
              <w:r w:rsidRPr="00D24BC5" w:rsidDel="00036420">
                <w:rPr>
                  <w:rFonts w:asciiTheme="minorHAnsi" w:hAnsiTheme="minorHAnsi"/>
                  <w:sz w:val="20"/>
                  <w:szCs w:val="20"/>
                </w:rPr>
                <w:delText>Where insulation is required, no piping shall be visible due to insulation voids</w:delText>
              </w:r>
              <w:r w:rsidDel="00036420">
                <w:rPr>
                  <w:rFonts w:asciiTheme="minorHAnsi" w:hAnsiTheme="minorHAnsi"/>
                  <w:sz w:val="20"/>
                  <w:szCs w:val="20"/>
                </w:rPr>
                <w:delText>, and all insulation shall fit tightly to the pipe</w:delText>
              </w:r>
              <w:r w:rsidRPr="00D24BC5" w:rsidDel="00036420">
                <w:rPr>
                  <w:rFonts w:asciiTheme="minorHAnsi" w:hAnsiTheme="minorHAnsi"/>
                  <w:sz w:val="20"/>
                  <w:szCs w:val="20"/>
                </w:rPr>
                <w:delText>. (RA4.4.1)</w:delText>
              </w:r>
            </w:del>
          </w:p>
        </w:tc>
        <w:tc>
          <w:tcPr>
            <w:tcW w:w="1761" w:type="dxa"/>
            <w:gridSpan w:val="3"/>
            <w:tcPrChange w:id="319" w:author="Smith, Alexis@Energy" w:date="2019-02-14T08:23:00Z">
              <w:tcPr>
                <w:tcW w:w="2419" w:type="dxa"/>
                <w:gridSpan w:val="3"/>
              </w:tcPr>
            </w:tcPrChange>
          </w:tcPr>
          <w:p w14:paraId="3E29F48A" w14:textId="77777777" w:rsidR="00685274" w:rsidRPr="00D24BC5"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0" w:author="Smith, Alexis@Energy" w:date="2019-02-13T15:05:00Z"/>
                <w:rFonts w:asciiTheme="minorHAnsi" w:hAnsiTheme="minorHAnsi"/>
                <w:sz w:val="20"/>
                <w:szCs w:val="20"/>
              </w:rPr>
            </w:pPr>
          </w:p>
        </w:tc>
      </w:tr>
      <w:tr w:rsidR="00685274" w:rsidRPr="00D24BC5" w:rsidDel="00036420" w14:paraId="22883760" w14:textId="6A9736AF" w:rsidTr="0075795E">
        <w:trPr>
          <w:gridAfter w:val="1"/>
          <w:wAfter w:w="343" w:type="dxa"/>
          <w:trHeight w:hRule="exact" w:val="451"/>
          <w:tblHeader/>
          <w:del w:id="321" w:author="Hudler, Rob@Energy" w:date="2018-11-09T16:09:00Z"/>
          <w:trPrChange w:id="322" w:author="Smith, Alexis@Energy" w:date="2019-02-14T08:23:00Z">
            <w:trPr>
              <w:gridAfter w:val="1"/>
              <w:trHeight w:hRule="exact" w:val="451"/>
              <w:tblHeader/>
            </w:trPr>
          </w:trPrChange>
        </w:trPr>
        <w:tc>
          <w:tcPr>
            <w:tcW w:w="681" w:type="dxa"/>
            <w:vAlign w:val="center"/>
            <w:tcPrChange w:id="323" w:author="Smith, Alexis@Energy" w:date="2019-02-14T08:23:00Z">
              <w:tcPr>
                <w:tcW w:w="692" w:type="dxa"/>
                <w:vAlign w:val="center"/>
              </w:tcPr>
            </w:tcPrChange>
          </w:tcPr>
          <w:p w14:paraId="2288375D" w14:textId="77777777" w:rsidR="00685274" w:rsidDel="00036420" w:rsidRDefault="0068527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24" w:author="Hudler, Rob@Energy" w:date="2018-11-09T16:09:00Z"/>
                <w:sz w:val="20"/>
                <w:szCs w:val="20"/>
              </w:rPr>
            </w:pPr>
            <w:del w:id="325" w:author="Hudler, Rob@Energy" w:date="2018-11-09T16:09:00Z">
              <w:r w:rsidDel="00036420">
                <w:rPr>
                  <w:sz w:val="20"/>
                  <w:szCs w:val="20"/>
                </w:rPr>
                <w:delText>05</w:delText>
              </w:r>
            </w:del>
          </w:p>
        </w:tc>
        <w:tc>
          <w:tcPr>
            <w:tcW w:w="2353" w:type="dxa"/>
            <w:gridSpan w:val="3"/>
            <w:vAlign w:val="center"/>
            <w:tcPrChange w:id="326" w:author="Smith, Alexis@Energy" w:date="2019-02-14T08:23:00Z">
              <w:tcPr>
                <w:tcW w:w="2150" w:type="dxa"/>
                <w:gridSpan w:val="3"/>
                <w:vAlign w:val="center"/>
              </w:tcPr>
            </w:tcPrChange>
          </w:tcPr>
          <w:p w14:paraId="2288375E" w14:textId="77777777" w:rsidR="00685274" w:rsidDel="00036420" w:rsidRDefault="00685274" w:rsidP="0079750F">
            <w:pPr>
              <w:keepNext/>
              <w:spacing w:after="0"/>
              <w:rPr>
                <w:del w:id="327" w:author="Hudler, Rob@Energy" w:date="2018-11-09T16:09:00Z"/>
                <w:sz w:val="20"/>
                <w:szCs w:val="20"/>
              </w:rPr>
            </w:pPr>
            <w:del w:id="328" w:author="Hudler, Rob@Energy" w:date="2018-11-09T16:09:00Z">
              <w:r w:rsidRPr="00CA5824" w:rsidDel="00036420">
                <w:rPr>
                  <w:sz w:val="20"/>
                  <w:szCs w:val="18"/>
                </w:rPr>
                <w:delText>Verification Status:</w:delText>
              </w:r>
            </w:del>
          </w:p>
        </w:tc>
        <w:tc>
          <w:tcPr>
            <w:tcW w:w="5842" w:type="dxa"/>
            <w:gridSpan w:val="6"/>
            <w:vAlign w:val="center"/>
            <w:tcPrChange w:id="329" w:author="Smith, Alexis@Energy" w:date="2019-02-14T08:23:00Z">
              <w:tcPr>
                <w:tcW w:w="5430" w:type="dxa"/>
                <w:gridSpan w:val="6"/>
                <w:vAlign w:val="center"/>
              </w:tcPr>
            </w:tcPrChange>
          </w:tcPr>
          <w:p w14:paraId="2288375F" w14:textId="5BF04648" w:rsidR="00685274" w:rsidRPr="00D45D9E" w:rsidDel="00036420" w:rsidRDefault="00685274" w:rsidP="001D3B36">
            <w:pPr>
              <w:pStyle w:val="ListParagraph"/>
              <w:keepNext/>
              <w:tabs>
                <w:tab w:val="left" w:pos="366"/>
              </w:tabs>
              <w:spacing w:after="0" w:line="240" w:lineRule="auto"/>
              <w:rPr>
                <w:del w:id="330" w:author="Hudler, Rob@Energy" w:date="2018-11-09T16:09:00Z"/>
                <w:sz w:val="20"/>
                <w:szCs w:val="18"/>
              </w:rPr>
            </w:pPr>
          </w:p>
        </w:tc>
        <w:tc>
          <w:tcPr>
            <w:tcW w:w="1761" w:type="dxa"/>
            <w:gridSpan w:val="3"/>
            <w:tcPrChange w:id="331" w:author="Smith, Alexis@Energy" w:date="2019-02-14T08:23:00Z">
              <w:tcPr>
                <w:tcW w:w="2419" w:type="dxa"/>
                <w:gridSpan w:val="3"/>
              </w:tcPr>
            </w:tcPrChange>
          </w:tcPr>
          <w:p w14:paraId="4619CEA3" w14:textId="77777777" w:rsidR="00685274" w:rsidRPr="00D45D9E" w:rsidDel="00036420" w:rsidRDefault="00685274" w:rsidP="001D3B36">
            <w:pPr>
              <w:pStyle w:val="ListParagraph"/>
              <w:keepNext/>
              <w:tabs>
                <w:tab w:val="left" w:pos="366"/>
              </w:tabs>
              <w:spacing w:after="0" w:line="240" w:lineRule="auto"/>
              <w:rPr>
                <w:ins w:id="332" w:author="Smith, Alexis@Energy" w:date="2019-02-13T15:05:00Z"/>
                <w:sz w:val="20"/>
                <w:szCs w:val="18"/>
              </w:rPr>
            </w:pPr>
          </w:p>
        </w:tc>
      </w:tr>
      <w:tr w:rsidR="00685274" w:rsidRPr="00D24BC5" w:rsidDel="00036420" w14:paraId="22883763" w14:textId="67190EBE" w:rsidTr="0075795E">
        <w:trPr>
          <w:gridAfter w:val="1"/>
          <w:wAfter w:w="343" w:type="dxa"/>
          <w:trHeight w:hRule="exact" w:val="370"/>
          <w:tblHeader/>
          <w:del w:id="333" w:author="Hudler, Rob@Energy" w:date="2018-11-09T16:09:00Z"/>
          <w:trPrChange w:id="334" w:author="Smith, Alexis@Energy" w:date="2019-02-14T08:23:00Z">
            <w:trPr>
              <w:gridAfter w:val="1"/>
              <w:trHeight w:hRule="exact" w:val="370"/>
              <w:tblHeader/>
            </w:trPr>
          </w:trPrChange>
        </w:trPr>
        <w:tc>
          <w:tcPr>
            <w:tcW w:w="681" w:type="dxa"/>
            <w:vAlign w:val="center"/>
            <w:tcPrChange w:id="335" w:author="Smith, Alexis@Energy" w:date="2019-02-14T08:23:00Z">
              <w:tcPr>
                <w:tcW w:w="692" w:type="dxa"/>
                <w:vAlign w:val="center"/>
              </w:tcPr>
            </w:tcPrChange>
          </w:tcPr>
          <w:p w14:paraId="22883761" w14:textId="77777777" w:rsidR="00685274" w:rsidDel="00036420" w:rsidRDefault="0068527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36" w:author="Hudler, Rob@Energy" w:date="2018-11-09T16:09:00Z"/>
                <w:sz w:val="20"/>
                <w:szCs w:val="20"/>
              </w:rPr>
            </w:pPr>
            <w:del w:id="337" w:author="Hudler, Rob@Energy" w:date="2018-11-09T16:09:00Z">
              <w:r w:rsidDel="00036420">
                <w:rPr>
                  <w:sz w:val="20"/>
                  <w:szCs w:val="20"/>
                </w:rPr>
                <w:delText>06</w:delText>
              </w:r>
            </w:del>
          </w:p>
        </w:tc>
        <w:tc>
          <w:tcPr>
            <w:tcW w:w="8195" w:type="dxa"/>
            <w:gridSpan w:val="9"/>
            <w:vAlign w:val="center"/>
            <w:tcPrChange w:id="338" w:author="Smith, Alexis@Energy" w:date="2019-02-14T08:23:00Z">
              <w:tcPr>
                <w:tcW w:w="7580" w:type="dxa"/>
                <w:gridSpan w:val="9"/>
                <w:vAlign w:val="center"/>
              </w:tcPr>
            </w:tcPrChange>
          </w:tcPr>
          <w:p w14:paraId="22883762" w14:textId="5755ACE7" w:rsidR="00685274" w:rsidDel="00036420" w:rsidRDefault="00685274" w:rsidP="0079750F">
            <w:pPr>
              <w:keepNext/>
              <w:spacing w:after="0"/>
              <w:rPr>
                <w:del w:id="339" w:author="Hudler, Rob@Energy" w:date="2018-11-09T16:09:00Z"/>
                <w:sz w:val="20"/>
                <w:szCs w:val="20"/>
              </w:rPr>
            </w:pPr>
            <w:del w:id="340" w:author="Hudler, Rob@Energy" w:date="2018-11-09T16:09:00Z">
              <w:r w:rsidRPr="00CA5824" w:rsidDel="00036420">
                <w:rPr>
                  <w:sz w:val="20"/>
                  <w:szCs w:val="18"/>
                </w:rPr>
                <w:delText xml:space="preserve">Correction Notes: </w:delText>
              </w:r>
            </w:del>
          </w:p>
        </w:tc>
        <w:tc>
          <w:tcPr>
            <w:tcW w:w="1761" w:type="dxa"/>
            <w:gridSpan w:val="3"/>
            <w:tcPrChange w:id="341" w:author="Smith, Alexis@Energy" w:date="2019-02-14T08:23:00Z">
              <w:tcPr>
                <w:tcW w:w="2419" w:type="dxa"/>
                <w:gridSpan w:val="3"/>
              </w:tcPr>
            </w:tcPrChange>
          </w:tcPr>
          <w:p w14:paraId="47576C75" w14:textId="77777777" w:rsidR="00685274" w:rsidRPr="00CA5824" w:rsidDel="00036420" w:rsidRDefault="00685274" w:rsidP="0079750F">
            <w:pPr>
              <w:keepNext/>
              <w:spacing w:after="0"/>
              <w:rPr>
                <w:ins w:id="342" w:author="Smith, Alexis@Energy" w:date="2019-02-13T15:05:00Z"/>
                <w:sz w:val="20"/>
                <w:szCs w:val="18"/>
              </w:rPr>
            </w:pPr>
          </w:p>
        </w:tc>
      </w:tr>
      <w:tr w:rsidR="00685274" w:rsidRPr="00260947" w:rsidDel="00036420" w14:paraId="22883765" w14:textId="7FE8B1BF" w:rsidTr="0075795E">
        <w:trPr>
          <w:gridAfter w:val="1"/>
          <w:wAfter w:w="343" w:type="dxa"/>
          <w:trHeight w:hRule="exact" w:val="487"/>
          <w:tblHeader/>
          <w:del w:id="343" w:author="Hudler, Rob@Energy" w:date="2018-11-09T16:09:00Z"/>
          <w:trPrChange w:id="344" w:author="Smith, Alexis@Energy" w:date="2019-02-14T08:23:00Z">
            <w:trPr>
              <w:gridAfter w:val="1"/>
              <w:trHeight w:hRule="exact" w:val="487"/>
              <w:tblHeader/>
            </w:trPr>
          </w:trPrChange>
        </w:trPr>
        <w:tc>
          <w:tcPr>
            <w:tcW w:w="8876" w:type="dxa"/>
            <w:gridSpan w:val="10"/>
            <w:vAlign w:val="center"/>
            <w:tcPrChange w:id="345" w:author="Smith, Alexis@Energy" w:date="2019-02-14T08:23:00Z">
              <w:tcPr>
                <w:tcW w:w="8272" w:type="dxa"/>
                <w:gridSpan w:val="10"/>
                <w:vAlign w:val="center"/>
              </w:tcPr>
            </w:tcPrChange>
          </w:tcPr>
          <w:p w14:paraId="22883764" w14:textId="77777777" w:rsidR="00685274"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46" w:author="Hudler, Rob@Energy" w:date="2018-11-09T16:09:00Z"/>
                <w:rFonts w:asciiTheme="minorHAnsi" w:hAnsiTheme="minorHAnsi" w:cs="Arial"/>
                <w:sz w:val="20"/>
                <w:szCs w:val="20"/>
              </w:rPr>
            </w:pPr>
            <w:del w:id="347" w:author="Hudler, Rob@Energy" w:date="2018-11-09T16:09: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c>
          <w:tcPr>
            <w:tcW w:w="1761" w:type="dxa"/>
            <w:gridSpan w:val="3"/>
            <w:tcPrChange w:id="348" w:author="Smith, Alexis@Energy" w:date="2019-02-14T08:23:00Z">
              <w:tcPr>
                <w:tcW w:w="2419" w:type="dxa"/>
                <w:gridSpan w:val="3"/>
              </w:tcPr>
            </w:tcPrChange>
          </w:tcPr>
          <w:p w14:paraId="1CF7E626" w14:textId="77777777" w:rsidR="00685274" w:rsidRPr="00F90331" w:rsidDel="00036420" w:rsidRDefault="0068527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9" w:author="Smith, Alexis@Energy" w:date="2019-02-13T15:05:00Z"/>
                <w:b/>
                <w:sz w:val="18"/>
                <w:szCs w:val="18"/>
              </w:rPr>
            </w:pPr>
          </w:p>
        </w:tc>
      </w:tr>
      <w:tr w:rsidR="00685274" w:rsidRPr="00323F2C" w14:paraId="42330562" w14:textId="6D44F9B9" w:rsidTr="0075795E">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50" w:author="Smith, Alexis@Energy" w:date="2019-02-14T08:23:00Z">
            <w:tblPrEx>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
          </w:tblPrExChange>
        </w:tblPrEx>
        <w:trPr>
          <w:cantSplit/>
          <w:trHeight w:val="557"/>
          <w:ins w:id="351" w:author="Hudler, Rob@Energy" w:date="2018-11-09T16:09:00Z"/>
          <w:trPrChange w:id="352" w:author="Smith, Alexis@Energy" w:date="2019-02-14T08:23:00Z">
            <w:trPr>
              <w:cantSplit/>
              <w:trHeight w:val="557"/>
            </w:trPr>
          </w:trPrChange>
        </w:trPr>
        <w:tc>
          <w:tcPr>
            <w:tcW w:w="10980" w:type="dxa"/>
            <w:gridSpan w:val="14"/>
            <w:tcBorders>
              <w:top w:val="single" w:sz="4" w:space="0" w:color="auto"/>
              <w:left w:val="single" w:sz="4" w:space="0" w:color="auto"/>
              <w:bottom w:val="single" w:sz="4" w:space="0" w:color="auto"/>
              <w:right w:val="single" w:sz="4" w:space="0" w:color="auto"/>
            </w:tcBorders>
            <w:tcPrChange w:id="353" w:author="Smith, Alexis@Energy" w:date="2019-02-14T08:23:00Z">
              <w:tcPr>
                <w:tcW w:w="11089" w:type="dxa"/>
                <w:gridSpan w:val="14"/>
                <w:tcBorders>
                  <w:top w:val="single" w:sz="4" w:space="0" w:color="auto"/>
                  <w:left w:val="single" w:sz="4" w:space="0" w:color="auto"/>
                  <w:bottom w:val="single" w:sz="4" w:space="0" w:color="auto"/>
                  <w:right w:val="single" w:sz="4" w:space="0" w:color="auto"/>
                </w:tcBorders>
              </w:tcPr>
            </w:tcPrChange>
          </w:tcPr>
          <w:p w14:paraId="3DE54FC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ins w:id="354" w:author="Hudler, Rob@Energy" w:date="2018-11-09T16:09:00Z"/>
                <w:rFonts w:asciiTheme="minorHAnsi" w:hAnsiTheme="minorHAnsi" w:cstheme="minorHAnsi"/>
                <w:b/>
                <w:sz w:val="18"/>
                <w:szCs w:val="18"/>
              </w:rPr>
            </w:pPr>
            <w:ins w:id="355" w:author="Hudler, Rob@Energy" w:date="2018-11-09T16:09:00Z">
              <w:r w:rsidRPr="009053C5">
                <w:rPr>
                  <w:rFonts w:asciiTheme="minorHAnsi" w:hAnsiTheme="minorHAnsi" w:cstheme="minorHAnsi"/>
                  <w:b/>
                  <w:sz w:val="18"/>
                  <w:szCs w:val="18"/>
                </w:rPr>
                <w:t xml:space="preserve">B. Design Dwelling Unit Water Heating Systems Information </w:t>
              </w:r>
            </w:ins>
          </w:p>
          <w:p w14:paraId="2132C557" w14:textId="77777777" w:rsidR="00685274" w:rsidRPr="009053C5" w:rsidDel="006834AE" w:rsidRDefault="00685274" w:rsidP="006834AE">
            <w:pPr>
              <w:keepNext/>
              <w:tabs>
                <w:tab w:val="left" w:pos="2160"/>
                <w:tab w:val="left" w:pos="2700"/>
                <w:tab w:val="left" w:pos="3420"/>
                <w:tab w:val="left" w:pos="3780"/>
                <w:tab w:val="left" w:pos="5760"/>
                <w:tab w:val="left" w:pos="7212"/>
              </w:tabs>
              <w:spacing w:after="0" w:line="240" w:lineRule="auto"/>
              <w:rPr>
                <w:ins w:id="356" w:author="Hudler, Rob@Energy" w:date="2018-11-09T16:09:00Z"/>
                <w:del w:id="357" w:author="Smith, Alexis@Energy" w:date="2019-02-13T08:26:00Z"/>
                <w:rFonts w:asciiTheme="minorHAnsi" w:hAnsiTheme="minorHAnsi" w:cstheme="minorHAnsi"/>
                <w:b/>
                <w:sz w:val="18"/>
                <w:szCs w:val="18"/>
              </w:rPr>
            </w:pPr>
            <w:ins w:id="358" w:author="Hudler, Rob@Energy" w:date="2018-11-09T16:09:00Z">
              <w:r w:rsidRPr="009053C5">
                <w:rPr>
                  <w:rFonts w:asciiTheme="minorHAnsi" w:eastAsia="Times New Roman" w:hAnsiTheme="minorHAnsi" w:cstheme="minorHAnsi"/>
                  <w:sz w:val="18"/>
                  <w:szCs w:val="18"/>
                </w:rPr>
                <w:t xml:space="preserve">This table reports the water heating system(s) features specified on the registered </w:t>
              </w:r>
            </w:ins>
            <w:ins w:id="359" w:author="Smith, Alexis@Energy" w:date="2019-02-13T09:50:00Z">
              <w:r>
                <w:rPr>
                  <w:rFonts w:eastAsia="Times New Roman"/>
                  <w:sz w:val="18"/>
                  <w:szCs w:val="18"/>
                </w:rPr>
                <w:t>NRCC-PRF-01</w:t>
              </w:r>
            </w:ins>
            <w:ins w:id="360" w:author="Hudler, Rob@Energy" w:date="2018-11-09T16:09:00Z">
              <w:del w:id="361" w:author="Smith, Alexis@Energy" w:date="2019-02-13T09:50:00Z">
                <w:r w:rsidRPr="009053C5" w:rsidDel="00FF7B0E">
                  <w:rPr>
                    <w:rFonts w:asciiTheme="minorHAnsi" w:eastAsia="Times New Roman" w:hAnsiTheme="minorHAnsi" w:cstheme="minorHAnsi"/>
                    <w:sz w:val="18"/>
                    <w:szCs w:val="18"/>
                  </w:rPr>
                  <w:delText>CF1R</w:delText>
                </w:r>
              </w:del>
              <w:r w:rsidRPr="009053C5">
                <w:rPr>
                  <w:rFonts w:asciiTheme="minorHAnsi" w:eastAsia="Times New Roman" w:hAnsiTheme="minorHAnsi" w:cstheme="minorHAnsi"/>
                  <w:sz w:val="18"/>
                  <w:szCs w:val="18"/>
                </w:rPr>
                <w:t xml:space="preserve"> compliance document for this project.</w:t>
              </w:r>
            </w:ins>
          </w:p>
          <w:p w14:paraId="0A2D17B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ins w:id="362" w:author="Smith, Alexis@Energy" w:date="2019-02-13T15:05:00Z"/>
                <w:rFonts w:asciiTheme="minorHAnsi" w:hAnsiTheme="minorHAnsi" w:cstheme="minorHAnsi"/>
                <w:b/>
                <w:sz w:val="18"/>
                <w:szCs w:val="18"/>
              </w:rPr>
            </w:pPr>
          </w:p>
        </w:tc>
      </w:tr>
      <w:tr w:rsidR="00685274" w:rsidRPr="00323F2C" w14:paraId="62D4ACFB" w14:textId="7EF34B00" w:rsidTr="0075795E">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63" w:author="Smith, Alexis@Energy" w:date="2019-02-14T08:23:00Z">
            <w:tblPrEx>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77"/>
          <w:ins w:id="364" w:author="Hudler, Rob@Energy" w:date="2018-11-09T16:09:00Z"/>
          <w:trPrChange w:id="365" w:author="Smith, Alexis@Energy" w:date="2019-02-14T08:23:00Z">
            <w:trPr>
              <w:cantSplit/>
              <w:trHeight w:val="277"/>
            </w:trPr>
          </w:trPrChange>
        </w:trPr>
        <w:tc>
          <w:tcPr>
            <w:tcW w:w="1116" w:type="dxa"/>
            <w:gridSpan w:val="2"/>
            <w:tcBorders>
              <w:top w:val="single" w:sz="4" w:space="0" w:color="auto"/>
              <w:left w:val="single" w:sz="4" w:space="0" w:color="auto"/>
              <w:bottom w:val="single" w:sz="4" w:space="0" w:color="auto"/>
              <w:right w:val="single" w:sz="4" w:space="0" w:color="auto"/>
            </w:tcBorders>
            <w:vAlign w:val="center"/>
            <w:tcPrChange w:id="366" w:author="Smith, Alexis@Energy" w:date="2019-02-14T08:23:00Z">
              <w:tcPr>
                <w:tcW w:w="1115" w:type="dxa"/>
                <w:gridSpan w:val="2"/>
                <w:tcBorders>
                  <w:top w:val="single" w:sz="4" w:space="0" w:color="auto"/>
                  <w:left w:val="single" w:sz="4" w:space="0" w:color="auto"/>
                  <w:bottom w:val="single" w:sz="4" w:space="0" w:color="auto"/>
                  <w:right w:val="single" w:sz="4" w:space="0" w:color="auto"/>
                </w:tcBorders>
                <w:vAlign w:val="center"/>
              </w:tcPr>
            </w:tcPrChange>
          </w:tcPr>
          <w:p w14:paraId="3A62494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67" w:author="Hudler, Rob@Energy" w:date="2018-11-09T16:09:00Z"/>
                <w:rFonts w:asciiTheme="minorHAnsi" w:eastAsia="Times New Roman" w:hAnsiTheme="minorHAnsi" w:cstheme="minorHAnsi"/>
                <w:sz w:val="18"/>
                <w:szCs w:val="18"/>
              </w:rPr>
            </w:pPr>
            <w:ins w:id="368" w:author="Hudler, Rob@Energy" w:date="2018-11-09T16:09:00Z">
              <w:r w:rsidRPr="009053C5">
                <w:rPr>
                  <w:rFonts w:asciiTheme="minorHAnsi" w:eastAsia="Times New Roman" w:hAnsiTheme="minorHAnsi" w:cstheme="minorHAnsi"/>
                  <w:sz w:val="18"/>
                  <w:szCs w:val="18"/>
                </w:rPr>
                <w:t>01</w:t>
              </w:r>
            </w:ins>
          </w:p>
        </w:tc>
        <w:tc>
          <w:tcPr>
            <w:tcW w:w="1131" w:type="dxa"/>
            <w:tcBorders>
              <w:top w:val="single" w:sz="4" w:space="0" w:color="auto"/>
              <w:left w:val="single" w:sz="4" w:space="0" w:color="auto"/>
              <w:bottom w:val="single" w:sz="4" w:space="0" w:color="auto"/>
              <w:right w:val="single" w:sz="4" w:space="0" w:color="auto"/>
            </w:tcBorders>
            <w:vAlign w:val="center"/>
            <w:tcPrChange w:id="369" w:author="Smith, Alexis@Energy" w:date="2019-02-14T08:23:00Z">
              <w:tcPr>
                <w:tcW w:w="1131" w:type="dxa"/>
                <w:tcBorders>
                  <w:top w:val="single" w:sz="4" w:space="0" w:color="auto"/>
                  <w:left w:val="single" w:sz="4" w:space="0" w:color="auto"/>
                  <w:bottom w:val="single" w:sz="4" w:space="0" w:color="auto"/>
                  <w:right w:val="single" w:sz="4" w:space="0" w:color="auto"/>
                </w:tcBorders>
                <w:vAlign w:val="center"/>
              </w:tcPr>
            </w:tcPrChange>
          </w:tcPr>
          <w:p w14:paraId="67A2305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70" w:author="Hudler, Rob@Energy" w:date="2018-11-09T16:09:00Z"/>
                <w:rFonts w:asciiTheme="minorHAnsi" w:eastAsia="Times New Roman" w:hAnsiTheme="minorHAnsi" w:cstheme="minorHAnsi"/>
                <w:sz w:val="18"/>
                <w:szCs w:val="18"/>
              </w:rPr>
            </w:pPr>
            <w:ins w:id="371" w:author="Hudler, Rob@Energy" w:date="2018-11-09T16:09:00Z">
              <w:r w:rsidRPr="009053C5">
                <w:rPr>
                  <w:rFonts w:asciiTheme="minorHAnsi" w:eastAsia="Times New Roman" w:hAnsiTheme="minorHAnsi" w:cstheme="minorHAnsi"/>
                  <w:sz w:val="18"/>
                  <w:szCs w:val="18"/>
                </w:rPr>
                <w:t>02</w:t>
              </w:r>
            </w:ins>
          </w:p>
        </w:tc>
        <w:tc>
          <w:tcPr>
            <w:tcW w:w="1110" w:type="dxa"/>
            <w:gridSpan w:val="2"/>
            <w:tcBorders>
              <w:top w:val="single" w:sz="4" w:space="0" w:color="auto"/>
              <w:left w:val="single" w:sz="4" w:space="0" w:color="auto"/>
              <w:bottom w:val="single" w:sz="4" w:space="0" w:color="auto"/>
              <w:right w:val="single" w:sz="4" w:space="0" w:color="auto"/>
            </w:tcBorders>
            <w:vAlign w:val="center"/>
            <w:tcPrChange w:id="372" w:author="Smith, Alexis@Energy" w:date="2019-02-14T08:23:00Z">
              <w:tcPr>
                <w:tcW w:w="1110" w:type="dxa"/>
                <w:gridSpan w:val="2"/>
                <w:tcBorders>
                  <w:top w:val="single" w:sz="4" w:space="0" w:color="auto"/>
                  <w:left w:val="single" w:sz="4" w:space="0" w:color="auto"/>
                  <w:bottom w:val="single" w:sz="4" w:space="0" w:color="auto"/>
                  <w:right w:val="single" w:sz="4" w:space="0" w:color="auto"/>
                </w:tcBorders>
                <w:vAlign w:val="center"/>
              </w:tcPr>
            </w:tcPrChange>
          </w:tcPr>
          <w:p w14:paraId="542543A2"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73" w:author="Hudler, Rob@Energy" w:date="2018-11-09T16:09:00Z"/>
                <w:rFonts w:asciiTheme="minorHAnsi" w:eastAsia="Times New Roman" w:hAnsiTheme="minorHAnsi" w:cstheme="minorHAnsi"/>
                <w:sz w:val="18"/>
                <w:szCs w:val="18"/>
              </w:rPr>
            </w:pPr>
            <w:ins w:id="374" w:author="Hudler, Rob@Energy" w:date="2018-11-09T16:09:00Z">
              <w:r w:rsidRPr="009053C5">
                <w:rPr>
                  <w:rFonts w:asciiTheme="minorHAnsi" w:eastAsia="Times New Roman" w:hAnsiTheme="minorHAnsi" w:cstheme="minorHAnsi"/>
                  <w:sz w:val="18"/>
                  <w:szCs w:val="18"/>
                </w:rPr>
                <w:t>03</w:t>
              </w:r>
            </w:ins>
          </w:p>
        </w:tc>
        <w:tc>
          <w:tcPr>
            <w:tcW w:w="1284" w:type="dxa"/>
            <w:tcBorders>
              <w:top w:val="single" w:sz="4" w:space="0" w:color="auto"/>
              <w:left w:val="single" w:sz="4" w:space="0" w:color="auto"/>
              <w:bottom w:val="single" w:sz="4" w:space="0" w:color="auto"/>
              <w:right w:val="single" w:sz="4" w:space="0" w:color="auto"/>
            </w:tcBorders>
            <w:vAlign w:val="center"/>
            <w:tcPrChange w:id="375" w:author="Smith, Alexis@Energy" w:date="2019-02-14T08:23:00Z">
              <w:tcPr>
                <w:tcW w:w="1284" w:type="dxa"/>
                <w:tcBorders>
                  <w:top w:val="single" w:sz="4" w:space="0" w:color="auto"/>
                  <w:left w:val="single" w:sz="4" w:space="0" w:color="auto"/>
                  <w:bottom w:val="single" w:sz="4" w:space="0" w:color="auto"/>
                  <w:right w:val="single" w:sz="4" w:space="0" w:color="auto"/>
                </w:tcBorders>
                <w:vAlign w:val="center"/>
              </w:tcPr>
            </w:tcPrChange>
          </w:tcPr>
          <w:p w14:paraId="34A0896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76" w:author="Hudler, Rob@Energy" w:date="2018-11-09T16:09:00Z"/>
                <w:rFonts w:asciiTheme="minorHAnsi" w:eastAsiaTheme="majorEastAsia" w:hAnsiTheme="minorHAnsi" w:cstheme="minorHAnsi"/>
                <w:b/>
                <w:bCs/>
                <w:color w:val="4F81BD" w:themeColor="accent1"/>
                <w:sz w:val="18"/>
                <w:szCs w:val="18"/>
              </w:rPr>
            </w:pPr>
            <w:ins w:id="377" w:author="Hudler, Rob@Energy" w:date="2018-11-09T16:09:00Z">
              <w:r w:rsidRPr="009053C5">
                <w:rPr>
                  <w:rFonts w:asciiTheme="minorHAnsi" w:eastAsia="Times New Roman" w:hAnsiTheme="minorHAnsi" w:cstheme="minorHAnsi"/>
                  <w:sz w:val="18"/>
                  <w:szCs w:val="18"/>
                </w:rPr>
                <w:t>04</w:t>
              </w:r>
            </w:ins>
          </w:p>
        </w:tc>
        <w:tc>
          <w:tcPr>
            <w:tcW w:w="1120" w:type="dxa"/>
            <w:tcBorders>
              <w:top w:val="single" w:sz="4" w:space="0" w:color="auto"/>
              <w:left w:val="single" w:sz="4" w:space="0" w:color="auto"/>
              <w:bottom w:val="single" w:sz="4" w:space="0" w:color="auto"/>
              <w:right w:val="single" w:sz="4" w:space="0" w:color="auto"/>
            </w:tcBorders>
            <w:vAlign w:val="center"/>
            <w:tcPrChange w:id="378" w:author="Smith, Alexis@Energy" w:date="2019-02-14T08:23:00Z">
              <w:tcPr>
                <w:tcW w:w="1120" w:type="dxa"/>
                <w:tcBorders>
                  <w:top w:val="single" w:sz="4" w:space="0" w:color="auto"/>
                  <w:left w:val="single" w:sz="4" w:space="0" w:color="auto"/>
                  <w:bottom w:val="single" w:sz="4" w:space="0" w:color="auto"/>
                  <w:right w:val="single" w:sz="4" w:space="0" w:color="auto"/>
                </w:tcBorders>
                <w:vAlign w:val="center"/>
              </w:tcPr>
            </w:tcPrChange>
          </w:tcPr>
          <w:p w14:paraId="0DC2F47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79" w:author="Hudler, Rob@Energy" w:date="2018-11-09T16:09:00Z"/>
                <w:rFonts w:asciiTheme="minorHAnsi" w:eastAsiaTheme="majorEastAsia" w:hAnsiTheme="minorHAnsi" w:cstheme="minorHAnsi"/>
                <w:b/>
                <w:bCs/>
                <w:color w:val="4F81BD" w:themeColor="accent1"/>
                <w:sz w:val="18"/>
                <w:szCs w:val="18"/>
              </w:rPr>
            </w:pPr>
            <w:ins w:id="380" w:author="Hudler, Rob@Energy" w:date="2018-11-09T16:09:00Z">
              <w:r w:rsidRPr="009053C5">
                <w:rPr>
                  <w:rFonts w:asciiTheme="minorHAnsi" w:eastAsia="Times New Roman" w:hAnsiTheme="minorHAnsi" w:cstheme="minorHAnsi"/>
                  <w:sz w:val="18"/>
                  <w:szCs w:val="18"/>
                </w:rPr>
                <w:t>05</w:t>
              </w:r>
            </w:ins>
          </w:p>
        </w:tc>
        <w:tc>
          <w:tcPr>
            <w:tcW w:w="720" w:type="dxa"/>
            <w:tcBorders>
              <w:top w:val="single" w:sz="4" w:space="0" w:color="auto"/>
              <w:left w:val="single" w:sz="4" w:space="0" w:color="auto"/>
              <w:bottom w:val="single" w:sz="4" w:space="0" w:color="auto"/>
              <w:right w:val="single" w:sz="4" w:space="0" w:color="auto"/>
            </w:tcBorders>
            <w:vAlign w:val="center"/>
            <w:tcPrChange w:id="381" w:author="Smith, Alexis@Energy" w:date="2019-02-14T08:23:00Z">
              <w:tcPr>
                <w:tcW w:w="720" w:type="dxa"/>
                <w:tcBorders>
                  <w:top w:val="single" w:sz="4" w:space="0" w:color="auto"/>
                  <w:left w:val="single" w:sz="4" w:space="0" w:color="auto"/>
                  <w:bottom w:val="single" w:sz="4" w:space="0" w:color="auto"/>
                  <w:right w:val="single" w:sz="4" w:space="0" w:color="auto"/>
                </w:tcBorders>
                <w:vAlign w:val="center"/>
              </w:tcPr>
            </w:tcPrChange>
          </w:tcPr>
          <w:p w14:paraId="0B28D20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82" w:author="Hudler, Rob@Energy" w:date="2018-11-09T16:09:00Z"/>
                <w:rFonts w:asciiTheme="minorHAnsi" w:eastAsiaTheme="majorEastAsia" w:hAnsiTheme="minorHAnsi" w:cstheme="minorHAnsi"/>
                <w:b/>
                <w:bCs/>
                <w:color w:val="4F81BD" w:themeColor="accent1"/>
                <w:sz w:val="18"/>
                <w:szCs w:val="18"/>
              </w:rPr>
            </w:pPr>
            <w:ins w:id="383" w:author="Hudler, Rob@Energy" w:date="2018-11-09T16:09:00Z">
              <w:r w:rsidRPr="009053C5">
                <w:rPr>
                  <w:rFonts w:asciiTheme="minorHAnsi" w:eastAsia="Times New Roman" w:hAnsiTheme="minorHAnsi" w:cstheme="minorHAnsi"/>
                  <w:sz w:val="18"/>
                  <w:szCs w:val="18"/>
                </w:rPr>
                <w:t>06</w:t>
              </w:r>
            </w:ins>
          </w:p>
        </w:tc>
        <w:tc>
          <w:tcPr>
            <w:tcW w:w="1079" w:type="dxa"/>
            <w:tcBorders>
              <w:top w:val="single" w:sz="4" w:space="0" w:color="auto"/>
              <w:left w:val="single" w:sz="4" w:space="0" w:color="auto"/>
              <w:bottom w:val="single" w:sz="4" w:space="0" w:color="auto"/>
              <w:right w:val="single" w:sz="4" w:space="0" w:color="auto"/>
            </w:tcBorders>
            <w:vAlign w:val="center"/>
            <w:tcPrChange w:id="384" w:author="Smith, Alexis@Energy" w:date="2019-02-14T08:23:00Z">
              <w:tcPr>
                <w:tcW w:w="1170" w:type="dxa"/>
                <w:tcBorders>
                  <w:top w:val="single" w:sz="4" w:space="0" w:color="auto"/>
                  <w:left w:val="single" w:sz="4" w:space="0" w:color="auto"/>
                  <w:bottom w:val="single" w:sz="4" w:space="0" w:color="auto"/>
                  <w:right w:val="single" w:sz="4" w:space="0" w:color="auto"/>
                </w:tcBorders>
                <w:vAlign w:val="center"/>
              </w:tcPr>
            </w:tcPrChange>
          </w:tcPr>
          <w:p w14:paraId="380EC9E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85" w:author="Hudler, Rob@Energy" w:date="2018-11-09T16:09:00Z"/>
                <w:rFonts w:asciiTheme="minorHAnsi" w:eastAsiaTheme="majorEastAsia" w:hAnsiTheme="minorHAnsi" w:cstheme="minorHAnsi"/>
                <w:b/>
                <w:bCs/>
                <w:color w:val="4F81BD" w:themeColor="accent1"/>
                <w:sz w:val="18"/>
                <w:szCs w:val="18"/>
              </w:rPr>
            </w:pPr>
            <w:ins w:id="386" w:author="Hudler, Rob@Energy" w:date="2018-11-09T16:09:00Z">
              <w:r w:rsidRPr="009053C5">
                <w:rPr>
                  <w:rFonts w:asciiTheme="minorHAnsi" w:eastAsia="Times New Roman" w:hAnsiTheme="minorHAnsi" w:cstheme="minorHAnsi"/>
                  <w:sz w:val="18"/>
                  <w:szCs w:val="18"/>
                </w:rPr>
                <w:t>07</w:t>
              </w:r>
            </w:ins>
          </w:p>
        </w:tc>
        <w:tc>
          <w:tcPr>
            <w:tcW w:w="1350" w:type="dxa"/>
            <w:gridSpan w:val="2"/>
            <w:tcBorders>
              <w:top w:val="single" w:sz="4" w:space="0" w:color="auto"/>
              <w:left w:val="single" w:sz="4" w:space="0" w:color="auto"/>
              <w:bottom w:val="single" w:sz="4" w:space="0" w:color="auto"/>
              <w:right w:val="single" w:sz="4" w:space="0" w:color="auto"/>
            </w:tcBorders>
            <w:vAlign w:val="center"/>
            <w:tcPrChange w:id="387" w:author="Smith, Alexis@Energy" w:date="2019-02-14T08:23:00Z">
              <w:tcPr>
                <w:tcW w:w="1350" w:type="dxa"/>
                <w:gridSpan w:val="2"/>
                <w:tcBorders>
                  <w:top w:val="single" w:sz="4" w:space="0" w:color="auto"/>
                  <w:left w:val="single" w:sz="4" w:space="0" w:color="auto"/>
                  <w:bottom w:val="single" w:sz="4" w:space="0" w:color="auto"/>
                  <w:right w:val="single" w:sz="4" w:space="0" w:color="auto"/>
                </w:tcBorders>
                <w:vAlign w:val="center"/>
              </w:tcPr>
            </w:tcPrChange>
          </w:tcPr>
          <w:p w14:paraId="2A64C84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88" w:author="Hudler, Rob@Energy" w:date="2018-11-09T16:09:00Z"/>
                <w:rFonts w:asciiTheme="minorHAnsi" w:eastAsiaTheme="majorEastAsia" w:hAnsiTheme="minorHAnsi" w:cstheme="minorHAnsi"/>
                <w:b/>
                <w:bCs/>
                <w:color w:val="4F81BD" w:themeColor="accent1"/>
                <w:sz w:val="18"/>
                <w:szCs w:val="18"/>
              </w:rPr>
            </w:pPr>
            <w:ins w:id="389" w:author="Hudler, Rob@Energy" w:date="2018-11-09T16:09:00Z">
              <w:r w:rsidRPr="009053C5">
                <w:rPr>
                  <w:rFonts w:asciiTheme="minorHAnsi" w:eastAsia="Times New Roman" w:hAnsiTheme="minorHAnsi" w:cstheme="minorHAnsi"/>
                  <w:sz w:val="18"/>
                  <w:szCs w:val="18"/>
                </w:rPr>
                <w:t>08</w:t>
              </w:r>
            </w:ins>
          </w:p>
        </w:tc>
        <w:tc>
          <w:tcPr>
            <w:tcW w:w="1170" w:type="dxa"/>
            <w:tcBorders>
              <w:top w:val="single" w:sz="4" w:space="0" w:color="auto"/>
              <w:left w:val="single" w:sz="4" w:space="0" w:color="auto"/>
              <w:bottom w:val="single" w:sz="4" w:space="0" w:color="auto"/>
              <w:right w:val="single" w:sz="4" w:space="0" w:color="auto"/>
            </w:tcBorders>
            <w:tcPrChange w:id="390" w:author="Smith, Alexis@Energy" w:date="2019-02-14T08:23:00Z">
              <w:tcPr>
                <w:tcW w:w="990" w:type="dxa"/>
                <w:tcBorders>
                  <w:top w:val="single" w:sz="4" w:space="0" w:color="auto"/>
                  <w:left w:val="single" w:sz="4" w:space="0" w:color="auto"/>
                  <w:bottom w:val="single" w:sz="4" w:space="0" w:color="auto"/>
                  <w:right w:val="single" w:sz="4" w:space="0" w:color="auto"/>
                </w:tcBorders>
              </w:tcPr>
            </w:tcPrChange>
          </w:tcPr>
          <w:p w14:paraId="77646DC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91" w:author="Hudler, Rob@Energy" w:date="2018-11-09T16:09:00Z"/>
                <w:rFonts w:asciiTheme="minorHAnsi" w:eastAsia="Times New Roman" w:hAnsiTheme="minorHAnsi" w:cstheme="minorHAnsi"/>
                <w:sz w:val="18"/>
                <w:szCs w:val="18"/>
              </w:rPr>
            </w:pPr>
            <w:ins w:id="392" w:author="Hudler, Rob@Energy" w:date="2018-11-09T16:09:00Z">
              <w:r w:rsidRPr="009053C5">
                <w:rPr>
                  <w:rFonts w:asciiTheme="minorHAnsi" w:eastAsia="Times New Roman" w:hAnsiTheme="minorHAnsi" w:cstheme="minorHAnsi"/>
                  <w:sz w:val="18"/>
                  <w:szCs w:val="18"/>
                </w:rPr>
                <w:t>09</w:t>
              </w:r>
            </w:ins>
          </w:p>
        </w:tc>
        <w:tc>
          <w:tcPr>
            <w:tcW w:w="900" w:type="dxa"/>
            <w:gridSpan w:val="2"/>
            <w:tcBorders>
              <w:top w:val="single" w:sz="4" w:space="0" w:color="auto"/>
              <w:left w:val="single" w:sz="4" w:space="0" w:color="auto"/>
              <w:bottom w:val="single" w:sz="4" w:space="0" w:color="auto"/>
              <w:right w:val="single" w:sz="4" w:space="0" w:color="auto"/>
            </w:tcBorders>
            <w:tcPrChange w:id="393" w:author="Smith, Alexis@Energy" w:date="2019-02-14T08:23:00Z">
              <w:tcPr>
                <w:tcW w:w="1099" w:type="dxa"/>
                <w:gridSpan w:val="2"/>
                <w:tcBorders>
                  <w:top w:val="single" w:sz="4" w:space="0" w:color="auto"/>
                  <w:left w:val="single" w:sz="4" w:space="0" w:color="auto"/>
                  <w:bottom w:val="single" w:sz="4" w:space="0" w:color="auto"/>
                  <w:right w:val="single" w:sz="4" w:space="0" w:color="auto"/>
                </w:tcBorders>
              </w:tcPr>
            </w:tcPrChange>
          </w:tcPr>
          <w:p w14:paraId="56912D71" w14:textId="3A01887B"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394" w:author="Smith, Alexis@Energy" w:date="2019-02-13T15:05:00Z"/>
                <w:rFonts w:asciiTheme="minorHAnsi" w:eastAsia="Times New Roman" w:hAnsiTheme="minorHAnsi" w:cstheme="minorHAnsi"/>
                <w:sz w:val="18"/>
                <w:szCs w:val="18"/>
              </w:rPr>
            </w:pPr>
            <w:ins w:id="395" w:author="Smith, Alexis@Energy" w:date="2019-02-13T15:07:00Z">
              <w:r>
                <w:rPr>
                  <w:rFonts w:asciiTheme="minorHAnsi" w:eastAsia="Times New Roman" w:hAnsiTheme="minorHAnsi" w:cstheme="minorHAnsi"/>
                  <w:sz w:val="18"/>
                  <w:szCs w:val="18"/>
                </w:rPr>
                <w:t>10</w:t>
              </w:r>
            </w:ins>
          </w:p>
        </w:tc>
      </w:tr>
      <w:tr w:rsidR="00685274" w:rsidRPr="00323F2C" w14:paraId="46B9A26B" w14:textId="1A893E5D" w:rsidTr="0075795E">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396" w:author="Smith, Alexis@Energy" w:date="2019-02-14T08:23:00Z">
            <w:tblPrEx>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88"/>
          <w:ins w:id="397" w:author="Hudler, Rob@Energy" w:date="2018-11-09T16:09:00Z"/>
          <w:trPrChange w:id="398" w:author="Smith, Alexis@Energy" w:date="2019-02-14T08:23:00Z">
            <w:trPr>
              <w:cantSplit/>
              <w:trHeight w:val="288"/>
            </w:trPr>
          </w:trPrChange>
        </w:trPr>
        <w:tc>
          <w:tcPr>
            <w:tcW w:w="1116" w:type="dxa"/>
            <w:gridSpan w:val="2"/>
            <w:tcBorders>
              <w:top w:val="single" w:sz="4" w:space="0" w:color="auto"/>
              <w:left w:val="single" w:sz="4" w:space="0" w:color="auto"/>
              <w:bottom w:val="single" w:sz="4" w:space="0" w:color="auto"/>
              <w:right w:val="single" w:sz="4" w:space="0" w:color="auto"/>
            </w:tcBorders>
            <w:vAlign w:val="bottom"/>
            <w:tcPrChange w:id="399" w:author="Smith, Alexis@Energy" w:date="2019-02-14T08:23:00Z">
              <w:tcPr>
                <w:tcW w:w="1115" w:type="dxa"/>
                <w:gridSpan w:val="2"/>
                <w:tcBorders>
                  <w:top w:val="single" w:sz="4" w:space="0" w:color="auto"/>
                  <w:left w:val="single" w:sz="4" w:space="0" w:color="auto"/>
                  <w:bottom w:val="single" w:sz="4" w:space="0" w:color="auto"/>
                  <w:right w:val="single" w:sz="4" w:space="0" w:color="auto"/>
                </w:tcBorders>
                <w:vAlign w:val="bottom"/>
              </w:tcPr>
            </w:tcPrChange>
          </w:tcPr>
          <w:p w14:paraId="13FD07D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00" w:author="Hudler, Rob@Energy" w:date="2018-11-09T16:09:00Z"/>
                <w:rFonts w:asciiTheme="minorHAnsi" w:eastAsia="Times New Roman" w:hAnsiTheme="minorHAnsi" w:cstheme="minorHAnsi"/>
                <w:sz w:val="18"/>
                <w:szCs w:val="18"/>
              </w:rPr>
            </w:pPr>
            <w:ins w:id="401" w:author="Hudler, Rob@Energy" w:date="2018-11-09T16:09:00Z">
              <w:r w:rsidRPr="009053C5">
                <w:rPr>
                  <w:rFonts w:asciiTheme="minorHAnsi" w:eastAsia="Times New Roman" w:hAnsiTheme="minorHAnsi" w:cstheme="minorHAnsi"/>
                  <w:sz w:val="18"/>
                  <w:szCs w:val="18"/>
                </w:rPr>
                <w:t>Water Heating System ID or Name</w:t>
              </w:r>
            </w:ins>
          </w:p>
        </w:tc>
        <w:tc>
          <w:tcPr>
            <w:tcW w:w="1131" w:type="dxa"/>
            <w:tcBorders>
              <w:top w:val="single" w:sz="4" w:space="0" w:color="auto"/>
              <w:left w:val="single" w:sz="4" w:space="0" w:color="auto"/>
              <w:bottom w:val="single" w:sz="4" w:space="0" w:color="auto"/>
              <w:right w:val="single" w:sz="4" w:space="0" w:color="auto"/>
            </w:tcBorders>
            <w:vAlign w:val="bottom"/>
            <w:tcPrChange w:id="402" w:author="Smith, Alexis@Energy" w:date="2019-02-14T08:23:00Z">
              <w:tcPr>
                <w:tcW w:w="1131" w:type="dxa"/>
                <w:tcBorders>
                  <w:top w:val="single" w:sz="4" w:space="0" w:color="auto"/>
                  <w:left w:val="single" w:sz="4" w:space="0" w:color="auto"/>
                  <w:bottom w:val="single" w:sz="4" w:space="0" w:color="auto"/>
                  <w:right w:val="single" w:sz="4" w:space="0" w:color="auto"/>
                </w:tcBorders>
                <w:vAlign w:val="bottom"/>
              </w:tcPr>
            </w:tcPrChange>
          </w:tcPr>
          <w:p w14:paraId="6D231AE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03" w:author="Hudler, Rob@Energy" w:date="2018-11-09T16:09:00Z"/>
                <w:rFonts w:asciiTheme="minorHAnsi" w:eastAsia="Times New Roman" w:hAnsiTheme="minorHAnsi" w:cstheme="minorHAnsi"/>
                <w:sz w:val="18"/>
                <w:szCs w:val="18"/>
              </w:rPr>
            </w:pPr>
            <w:ins w:id="404" w:author="Hudler, Rob@Energy" w:date="2018-11-09T16:09:00Z">
              <w:r w:rsidRPr="009053C5">
                <w:rPr>
                  <w:rFonts w:asciiTheme="minorHAnsi" w:eastAsia="Times New Roman" w:hAnsiTheme="minorHAnsi" w:cstheme="minorHAnsi"/>
                  <w:sz w:val="18"/>
                  <w:szCs w:val="18"/>
                </w:rPr>
                <w:t>Water Heating System Type</w:t>
              </w:r>
            </w:ins>
          </w:p>
        </w:tc>
        <w:tc>
          <w:tcPr>
            <w:tcW w:w="1110" w:type="dxa"/>
            <w:gridSpan w:val="2"/>
            <w:tcBorders>
              <w:top w:val="single" w:sz="4" w:space="0" w:color="auto"/>
              <w:left w:val="single" w:sz="4" w:space="0" w:color="auto"/>
              <w:bottom w:val="single" w:sz="4" w:space="0" w:color="auto"/>
              <w:right w:val="single" w:sz="4" w:space="0" w:color="auto"/>
            </w:tcBorders>
            <w:vAlign w:val="bottom"/>
            <w:tcPrChange w:id="405" w:author="Smith, Alexis@Energy" w:date="2019-02-14T08:23:00Z">
              <w:tcPr>
                <w:tcW w:w="1110" w:type="dxa"/>
                <w:gridSpan w:val="2"/>
                <w:tcBorders>
                  <w:top w:val="single" w:sz="4" w:space="0" w:color="auto"/>
                  <w:left w:val="single" w:sz="4" w:space="0" w:color="auto"/>
                  <w:bottom w:val="single" w:sz="4" w:space="0" w:color="auto"/>
                  <w:right w:val="single" w:sz="4" w:space="0" w:color="auto"/>
                </w:tcBorders>
                <w:vAlign w:val="bottom"/>
              </w:tcPr>
            </w:tcPrChange>
          </w:tcPr>
          <w:p w14:paraId="76CBC83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06" w:author="Hudler, Rob@Energy" w:date="2018-11-09T16:09:00Z"/>
                <w:rFonts w:asciiTheme="minorHAnsi" w:eastAsia="Times New Roman" w:hAnsiTheme="minorHAnsi" w:cstheme="minorHAnsi"/>
                <w:sz w:val="18"/>
                <w:szCs w:val="18"/>
              </w:rPr>
            </w:pPr>
            <w:ins w:id="407" w:author="Hudler, Rob@Energy" w:date="2018-11-09T16:09:00Z">
              <w:r w:rsidRPr="009053C5">
                <w:rPr>
                  <w:rFonts w:asciiTheme="minorHAnsi" w:eastAsia="Times New Roman" w:hAnsiTheme="minorHAnsi" w:cstheme="minorHAnsi"/>
                  <w:sz w:val="18"/>
                  <w:szCs w:val="18"/>
                </w:rPr>
                <w:t>Water Heater Type</w:t>
              </w:r>
            </w:ins>
          </w:p>
        </w:tc>
        <w:tc>
          <w:tcPr>
            <w:tcW w:w="1284" w:type="dxa"/>
            <w:tcBorders>
              <w:top w:val="single" w:sz="4" w:space="0" w:color="auto"/>
              <w:left w:val="single" w:sz="4" w:space="0" w:color="auto"/>
              <w:bottom w:val="single" w:sz="4" w:space="0" w:color="auto"/>
              <w:right w:val="single" w:sz="4" w:space="0" w:color="auto"/>
            </w:tcBorders>
            <w:vAlign w:val="bottom"/>
            <w:tcPrChange w:id="408" w:author="Smith, Alexis@Energy" w:date="2019-02-14T08:23:00Z">
              <w:tcPr>
                <w:tcW w:w="1284" w:type="dxa"/>
                <w:tcBorders>
                  <w:top w:val="single" w:sz="4" w:space="0" w:color="auto"/>
                  <w:left w:val="single" w:sz="4" w:space="0" w:color="auto"/>
                  <w:bottom w:val="single" w:sz="4" w:space="0" w:color="auto"/>
                  <w:right w:val="single" w:sz="4" w:space="0" w:color="auto"/>
                </w:tcBorders>
                <w:vAlign w:val="bottom"/>
              </w:tcPr>
            </w:tcPrChange>
          </w:tcPr>
          <w:p w14:paraId="02CBC32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09" w:author="Hudler, Rob@Energy" w:date="2018-11-09T16:09:00Z"/>
                <w:rFonts w:asciiTheme="minorHAnsi" w:eastAsia="Times New Roman" w:hAnsiTheme="minorHAnsi" w:cstheme="minorHAnsi"/>
                <w:sz w:val="18"/>
                <w:szCs w:val="18"/>
              </w:rPr>
            </w:pPr>
            <w:ins w:id="410" w:author="Hudler, Rob@Energy" w:date="2018-11-09T16:09:00Z">
              <w:r w:rsidRPr="009053C5">
                <w:rPr>
                  <w:rFonts w:asciiTheme="minorHAnsi" w:eastAsia="Times New Roman" w:hAnsiTheme="minorHAnsi" w:cstheme="minorHAnsi"/>
                  <w:sz w:val="18"/>
                  <w:szCs w:val="18"/>
                </w:rPr>
                <w:t># of Water Heaters in System</w:t>
              </w:r>
            </w:ins>
          </w:p>
        </w:tc>
        <w:tc>
          <w:tcPr>
            <w:tcW w:w="1120" w:type="dxa"/>
            <w:tcBorders>
              <w:top w:val="single" w:sz="4" w:space="0" w:color="auto"/>
              <w:left w:val="single" w:sz="4" w:space="0" w:color="auto"/>
              <w:bottom w:val="single" w:sz="4" w:space="0" w:color="auto"/>
              <w:right w:val="single" w:sz="4" w:space="0" w:color="auto"/>
            </w:tcBorders>
            <w:vAlign w:val="bottom"/>
            <w:tcPrChange w:id="411" w:author="Smith, Alexis@Energy" w:date="2019-02-14T08:23:00Z">
              <w:tcPr>
                <w:tcW w:w="1120" w:type="dxa"/>
                <w:tcBorders>
                  <w:top w:val="single" w:sz="4" w:space="0" w:color="auto"/>
                  <w:left w:val="single" w:sz="4" w:space="0" w:color="auto"/>
                  <w:bottom w:val="single" w:sz="4" w:space="0" w:color="auto"/>
                  <w:right w:val="single" w:sz="4" w:space="0" w:color="auto"/>
                </w:tcBorders>
                <w:vAlign w:val="bottom"/>
              </w:tcPr>
            </w:tcPrChange>
          </w:tcPr>
          <w:p w14:paraId="5E0AE11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12" w:author="Hudler, Rob@Energy" w:date="2018-11-09T16:09:00Z"/>
                <w:rFonts w:asciiTheme="minorHAnsi" w:eastAsia="Times New Roman" w:hAnsiTheme="minorHAnsi" w:cstheme="minorHAnsi"/>
                <w:sz w:val="18"/>
                <w:szCs w:val="18"/>
              </w:rPr>
            </w:pPr>
            <w:ins w:id="413" w:author="Hudler, Rob@Energy" w:date="2018-11-09T16:09:00Z">
              <w:r w:rsidRPr="009053C5">
                <w:rPr>
                  <w:rFonts w:asciiTheme="minorHAnsi" w:eastAsia="Times New Roman" w:hAnsiTheme="minorHAnsi" w:cstheme="minorHAnsi"/>
                  <w:sz w:val="18"/>
                  <w:szCs w:val="18"/>
                </w:rPr>
                <w:t>Water Heater Storage</w:t>
              </w:r>
            </w:ins>
          </w:p>
          <w:p w14:paraId="626B4B5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14" w:author="Hudler, Rob@Energy" w:date="2018-11-09T16:09:00Z"/>
                <w:rFonts w:asciiTheme="minorHAnsi" w:eastAsia="Times New Roman" w:hAnsiTheme="minorHAnsi" w:cstheme="minorHAnsi"/>
                <w:sz w:val="18"/>
                <w:szCs w:val="18"/>
              </w:rPr>
            </w:pPr>
            <w:ins w:id="415" w:author="Hudler, Rob@Energy" w:date="2018-11-09T16:09:00Z">
              <w:r w:rsidRPr="009053C5">
                <w:rPr>
                  <w:rFonts w:asciiTheme="minorHAnsi" w:eastAsia="Times New Roman" w:hAnsiTheme="minorHAnsi" w:cstheme="minorHAnsi"/>
                  <w:sz w:val="18"/>
                  <w:szCs w:val="18"/>
                </w:rPr>
                <w:t>Volume (gal)</w:t>
              </w:r>
            </w:ins>
          </w:p>
        </w:tc>
        <w:tc>
          <w:tcPr>
            <w:tcW w:w="720" w:type="dxa"/>
            <w:tcBorders>
              <w:top w:val="single" w:sz="4" w:space="0" w:color="auto"/>
              <w:left w:val="single" w:sz="4" w:space="0" w:color="auto"/>
              <w:bottom w:val="single" w:sz="4" w:space="0" w:color="auto"/>
              <w:right w:val="single" w:sz="4" w:space="0" w:color="auto"/>
            </w:tcBorders>
            <w:vAlign w:val="bottom"/>
            <w:tcPrChange w:id="416" w:author="Smith, Alexis@Energy" w:date="2019-02-14T08:23:00Z">
              <w:tcPr>
                <w:tcW w:w="720" w:type="dxa"/>
                <w:tcBorders>
                  <w:top w:val="single" w:sz="4" w:space="0" w:color="auto"/>
                  <w:left w:val="single" w:sz="4" w:space="0" w:color="auto"/>
                  <w:bottom w:val="single" w:sz="4" w:space="0" w:color="auto"/>
                  <w:right w:val="single" w:sz="4" w:space="0" w:color="auto"/>
                </w:tcBorders>
                <w:vAlign w:val="bottom"/>
              </w:tcPr>
            </w:tcPrChange>
          </w:tcPr>
          <w:p w14:paraId="49351FDE"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17" w:author="Hudler, Rob@Energy" w:date="2018-11-09T16:09:00Z"/>
                <w:rFonts w:asciiTheme="minorHAnsi" w:eastAsia="Times New Roman" w:hAnsiTheme="minorHAnsi" w:cstheme="minorHAnsi"/>
                <w:sz w:val="18"/>
                <w:szCs w:val="18"/>
              </w:rPr>
            </w:pPr>
            <w:ins w:id="418" w:author="Hudler, Rob@Energy" w:date="2018-11-09T16:09:00Z">
              <w:r w:rsidRPr="009053C5">
                <w:rPr>
                  <w:rFonts w:asciiTheme="minorHAnsi" w:eastAsia="Times New Roman" w:hAnsiTheme="minorHAnsi" w:cstheme="minorHAnsi"/>
                  <w:sz w:val="18"/>
                  <w:szCs w:val="18"/>
                </w:rPr>
                <w:t>Fuel Type</w:t>
              </w:r>
            </w:ins>
          </w:p>
        </w:tc>
        <w:tc>
          <w:tcPr>
            <w:tcW w:w="1079" w:type="dxa"/>
            <w:tcBorders>
              <w:top w:val="single" w:sz="4" w:space="0" w:color="auto"/>
              <w:left w:val="single" w:sz="4" w:space="0" w:color="auto"/>
              <w:bottom w:val="single" w:sz="4" w:space="0" w:color="auto"/>
              <w:right w:val="single" w:sz="4" w:space="0" w:color="auto"/>
            </w:tcBorders>
            <w:vAlign w:val="bottom"/>
            <w:tcPrChange w:id="419" w:author="Smith, Alexis@Energy" w:date="2019-02-14T08:23:00Z">
              <w:tcPr>
                <w:tcW w:w="1170" w:type="dxa"/>
                <w:tcBorders>
                  <w:top w:val="single" w:sz="4" w:space="0" w:color="auto"/>
                  <w:left w:val="single" w:sz="4" w:space="0" w:color="auto"/>
                  <w:bottom w:val="single" w:sz="4" w:space="0" w:color="auto"/>
                  <w:right w:val="single" w:sz="4" w:space="0" w:color="auto"/>
                </w:tcBorders>
                <w:vAlign w:val="bottom"/>
              </w:tcPr>
            </w:tcPrChange>
          </w:tcPr>
          <w:p w14:paraId="16145F6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20" w:author="Hudler, Rob@Energy" w:date="2018-11-09T16:09:00Z"/>
                <w:rFonts w:asciiTheme="minorHAnsi" w:eastAsia="Times New Roman" w:hAnsiTheme="minorHAnsi" w:cstheme="minorHAnsi"/>
                <w:sz w:val="18"/>
                <w:szCs w:val="18"/>
              </w:rPr>
            </w:pPr>
            <w:ins w:id="421" w:author="Hudler, Rob@Energy" w:date="2018-11-09T16:09:00Z">
              <w:r w:rsidRPr="009053C5">
                <w:rPr>
                  <w:rFonts w:asciiTheme="minorHAnsi" w:eastAsia="Times New Roman" w:hAnsiTheme="minorHAnsi" w:cstheme="minorHAnsi"/>
                  <w:sz w:val="18"/>
                  <w:szCs w:val="18"/>
                </w:rPr>
                <w:t>Rated Input Type</w:t>
              </w:r>
            </w:ins>
          </w:p>
        </w:tc>
        <w:tc>
          <w:tcPr>
            <w:tcW w:w="1350" w:type="dxa"/>
            <w:gridSpan w:val="2"/>
            <w:tcBorders>
              <w:top w:val="single" w:sz="4" w:space="0" w:color="auto"/>
              <w:left w:val="single" w:sz="4" w:space="0" w:color="auto"/>
              <w:bottom w:val="single" w:sz="4" w:space="0" w:color="auto"/>
              <w:right w:val="single" w:sz="4" w:space="0" w:color="auto"/>
            </w:tcBorders>
            <w:vAlign w:val="bottom"/>
            <w:tcPrChange w:id="422" w:author="Smith, Alexis@Energy" w:date="2019-02-14T08:23:00Z">
              <w:tcPr>
                <w:tcW w:w="1350" w:type="dxa"/>
                <w:gridSpan w:val="2"/>
                <w:tcBorders>
                  <w:top w:val="single" w:sz="4" w:space="0" w:color="auto"/>
                  <w:left w:val="single" w:sz="4" w:space="0" w:color="auto"/>
                  <w:bottom w:val="single" w:sz="4" w:space="0" w:color="auto"/>
                  <w:right w:val="single" w:sz="4" w:space="0" w:color="auto"/>
                </w:tcBorders>
                <w:vAlign w:val="bottom"/>
              </w:tcPr>
            </w:tcPrChange>
          </w:tcPr>
          <w:p w14:paraId="269C4DB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23" w:author="Hudler, Rob@Energy" w:date="2018-11-09T16:09:00Z"/>
                <w:rFonts w:asciiTheme="minorHAnsi" w:eastAsia="Times New Roman" w:hAnsiTheme="minorHAnsi" w:cstheme="minorHAnsi"/>
                <w:sz w:val="18"/>
                <w:szCs w:val="18"/>
              </w:rPr>
            </w:pPr>
            <w:ins w:id="424" w:author="Hudler, Rob@Energy" w:date="2018-11-09T16:09:00Z">
              <w:r w:rsidRPr="009053C5">
                <w:rPr>
                  <w:rFonts w:asciiTheme="minorHAnsi" w:eastAsia="Times New Roman" w:hAnsiTheme="minorHAnsi" w:cstheme="minorHAnsi"/>
                  <w:sz w:val="18"/>
                  <w:szCs w:val="18"/>
                </w:rPr>
                <w:t>Rated Input Value</w:t>
              </w:r>
            </w:ins>
          </w:p>
        </w:tc>
        <w:tc>
          <w:tcPr>
            <w:tcW w:w="1170" w:type="dxa"/>
            <w:tcBorders>
              <w:top w:val="single" w:sz="4" w:space="0" w:color="auto"/>
              <w:left w:val="single" w:sz="4" w:space="0" w:color="auto"/>
              <w:bottom w:val="single" w:sz="4" w:space="0" w:color="auto"/>
              <w:right w:val="single" w:sz="4" w:space="0" w:color="auto"/>
            </w:tcBorders>
            <w:tcPrChange w:id="425" w:author="Smith, Alexis@Energy" w:date="2019-02-14T08:23:00Z">
              <w:tcPr>
                <w:tcW w:w="990" w:type="dxa"/>
                <w:tcBorders>
                  <w:top w:val="single" w:sz="4" w:space="0" w:color="auto"/>
                  <w:left w:val="single" w:sz="4" w:space="0" w:color="auto"/>
                  <w:bottom w:val="single" w:sz="4" w:space="0" w:color="auto"/>
                  <w:right w:val="single" w:sz="4" w:space="0" w:color="auto"/>
                </w:tcBorders>
              </w:tcPr>
            </w:tcPrChange>
          </w:tcPr>
          <w:p w14:paraId="555DCC1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26" w:author="Hudler, Rob@Energy" w:date="2018-11-09T16:09:00Z"/>
                <w:rFonts w:asciiTheme="minorHAnsi" w:eastAsia="Times New Roman" w:hAnsiTheme="minorHAnsi" w:cstheme="minorHAnsi"/>
                <w:sz w:val="18"/>
                <w:szCs w:val="18"/>
              </w:rPr>
            </w:pPr>
            <w:ins w:id="427" w:author="Hudler, Rob@Energy" w:date="2018-11-09T16:09:00Z">
              <w:r w:rsidRPr="009053C5">
                <w:rPr>
                  <w:rFonts w:asciiTheme="minorHAnsi" w:eastAsia="Times New Roman" w:hAnsiTheme="minorHAnsi" w:cstheme="minorHAnsi"/>
                  <w:sz w:val="18"/>
                  <w:szCs w:val="18"/>
                </w:rPr>
                <w:t>Dwelling Unit DHW System</w:t>
              </w:r>
            </w:ins>
          </w:p>
          <w:p w14:paraId="0A6B055E"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28" w:author="Hudler, Rob@Energy" w:date="2018-11-09T16:09:00Z"/>
                <w:rFonts w:asciiTheme="minorHAnsi" w:eastAsia="Times New Roman" w:hAnsiTheme="minorHAnsi" w:cstheme="minorHAnsi"/>
                <w:sz w:val="18"/>
                <w:szCs w:val="18"/>
              </w:rPr>
            </w:pPr>
            <w:ins w:id="429" w:author="Hudler, Rob@Energy" w:date="2018-11-09T16:09:00Z">
              <w:r w:rsidRPr="009053C5">
                <w:rPr>
                  <w:rFonts w:asciiTheme="minorHAnsi" w:eastAsia="Times New Roman" w:hAnsiTheme="minorHAnsi" w:cstheme="minorHAnsi"/>
                  <w:sz w:val="18"/>
                  <w:szCs w:val="18"/>
                </w:rPr>
                <w:t>Distribution Type</w:t>
              </w:r>
            </w:ins>
          </w:p>
        </w:tc>
        <w:tc>
          <w:tcPr>
            <w:tcW w:w="900" w:type="dxa"/>
            <w:gridSpan w:val="2"/>
            <w:tcBorders>
              <w:top w:val="single" w:sz="4" w:space="0" w:color="auto"/>
              <w:left w:val="single" w:sz="4" w:space="0" w:color="auto"/>
              <w:bottom w:val="single" w:sz="4" w:space="0" w:color="auto"/>
              <w:right w:val="single" w:sz="4" w:space="0" w:color="auto"/>
            </w:tcBorders>
            <w:vAlign w:val="bottom"/>
            <w:tcPrChange w:id="430" w:author="Smith, Alexis@Energy" w:date="2019-02-14T08:23:00Z">
              <w:tcPr>
                <w:tcW w:w="1099" w:type="dxa"/>
                <w:gridSpan w:val="2"/>
                <w:tcBorders>
                  <w:top w:val="single" w:sz="4" w:space="0" w:color="auto"/>
                  <w:left w:val="single" w:sz="4" w:space="0" w:color="auto"/>
                  <w:bottom w:val="single" w:sz="4" w:space="0" w:color="auto"/>
                  <w:right w:val="single" w:sz="4" w:space="0" w:color="auto"/>
                </w:tcBorders>
              </w:tcPr>
            </w:tcPrChange>
          </w:tcPr>
          <w:p w14:paraId="1E2A485C" w14:textId="0060AE0B" w:rsidR="00685274" w:rsidRPr="009053C5" w:rsidRDefault="00685274">
            <w:pPr>
              <w:keepNext/>
              <w:tabs>
                <w:tab w:val="left" w:pos="2160"/>
                <w:tab w:val="left" w:pos="2700"/>
                <w:tab w:val="left" w:pos="3420"/>
                <w:tab w:val="left" w:pos="3780"/>
                <w:tab w:val="left" w:pos="5760"/>
                <w:tab w:val="left" w:pos="7212"/>
              </w:tabs>
              <w:spacing w:after="0" w:line="240" w:lineRule="auto"/>
              <w:jc w:val="center"/>
              <w:rPr>
                <w:ins w:id="431" w:author="Smith, Alexis@Energy" w:date="2019-02-13T15:05:00Z"/>
                <w:rFonts w:asciiTheme="minorHAnsi" w:eastAsia="Times New Roman" w:hAnsiTheme="minorHAnsi" w:cstheme="minorHAnsi"/>
                <w:sz w:val="18"/>
                <w:szCs w:val="18"/>
              </w:rPr>
            </w:pPr>
            <w:ins w:id="432" w:author="Smith, Alexis@Energy" w:date="2019-02-13T15:08:00Z">
              <w:r>
                <w:rPr>
                  <w:rFonts w:asciiTheme="minorHAnsi" w:eastAsia="Times New Roman" w:hAnsiTheme="minorHAnsi" w:cstheme="minorHAnsi"/>
                  <w:sz w:val="18"/>
                  <w:szCs w:val="18"/>
                </w:rPr>
                <w:t>Compact Distrib.</w:t>
              </w:r>
            </w:ins>
          </w:p>
        </w:tc>
      </w:tr>
      <w:tr w:rsidR="00685274" w:rsidRPr="00323F2C" w14:paraId="1E8676A2" w14:textId="5726AB57" w:rsidTr="0075795E">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433" w:author="Smith, Alexis@Energy" w:date="2019-02-14T08:23:00Z">
            <w:tblPrEx>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46"/>
          <w:ins w:id="434" w:author="Hudler, Rob@Energy" w:date="2018-11-09T16:09:00Z"/>
          <w:trPrChange w:id="435" w:author="Smith, Alexis@Energy" w:date="2019-02-14T08:23:00Z">
            <w:trPr>
              <w:cantSplit/>
              <w:trHeight w:val="246"/>
            </w:trPr>
          </w:trPrChange>
        </w:trPr>
        <w:tc>
          <w:tcPr>
            <w:tcW w:w="1116" w:type="dxa"/>
            <w:gridSpan w:val="2"/>
            <w:tcBorders>
              <w:top w:val="single" w:sz="4" w:space="0" w:color="auto"/>
              <w:left w:val="single" w:sz="4" w:space="0" w:color="auto"/>
              <w:bottom w:val="single" w:sz="4" w:space="0" w:color="auto"/>
              <w:right w:val="single" w:sz="4" w:space="0" w:color="auto"/>
            </w:tcBorders>
            <w:vAlign w:val="center"/>
            <w:tcPrChange w:id="436" w:author="Smith, Alexis@Energy" w:date="2019-02-14T08:23:00Z">
              <w:tcPr>
                <w:tcW w:w="1115" w:type="dxa"/>
                <w:gridSpan w:val="2"/>
                <w:tcBorders>
                  <w:top w:val="single" w:sz="4" w:space="0" w:color="auto"/>
                  <w:left w:val="single" w:sz="4" w:space="0" w:color="auto"/>
                  <w:bottom w:val="single" w:sz="4" w:space="0" w:color="auto"/>
                  <w:right w:val="single" w:sz="4" w:space="0" w:color="auto"/>
                </w:tcBorders>
                <w:vAlign w:val="center"/>
              </w:tcPr>
            </w:tcPrChange>
          </w:tcPr>
          <w:p w14:paraId="5A98B05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37" w:author="Hudler, Rob@Energy" w:date="2018-11-09T16:09:00Z"/>
                <w:rFonts w:asciiTheme="minorHAnsi" w:eastAsia="Times New Roman" w:hAnsiTheme="minorHAnsi" w:cstheme="minorHAnsi"/>
                <w:sz w:val="18"/>
                <w:szCs w:val="18"/>
              </w:rPr>
            </w:pPr>
          </w:p>
        </w:tc>
        <w:tc>
          <w:tcPr>
            <w:tcW w:w="1131" w:type="dxa"/>
            <w:tcBorders>
              <w:top w:val="single" w:sz="4" w:space="0" w:color="auto"/>
              <w:left w:val="single" w:sz="4" w:space="0" w:color="auto"/>
              <w:bottom w:val="single" w:sz="4" w:space="0" w:color="auto"/>
              <w:right w:val="single" w:sz="4" w:space="0" w:color="auto"/>
            </w:tcBorders>
            <w:vAlign w:val="center"/>
            <w:tcPrChange w:id="438" w:author="Smith, Alexis@Energy" w:date="2019-02-14T08:23:00Z">
              <w:tcPr>
                <w:tcW w:w="1131" w:type="dxa"/>
                <w:tcBorders>
                  <w:top w:val="single" w:sz="4" w:space="0" w:color="auto"/>
                  <w:left w:val="single" w:sz="4" w:space="0" w:color="auto"/>
                  <w:bottom w:val="single" w:sz="4" w:space="0" w:color="auto"/>
                  <w:right w:val="single" w:sz="4" w:space="0" w:color="auto"/>
                </w:tcBorders>
                <w:vAlign w:val="center"/>
              </w:tcPr>
            </w:tcPrChange>
          </w:tcPr>
          <w:p w14:paraId="2EB2192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39" w:author="Hudler, Rob@Energy" w:date="2018-11-09T16:09:00Z"/>
                <w:rFonts w:asciiTheme="minorHAnsi" w:eastAsia="Times New Roman" w:hAnsiTheme="minorHAnsi" w:cstheme="minorHAnsi"/>
                <w:sz w:val="18"/>
                <w:szCs w:val="18"/>
              </w:rPr>
            </w:pPr>
          </w:p>
        </w:tc>
        <w:tc>
          <w:tcPr>
            <w:tcW w:w="1110" w:type="dxa"/>
            <w:gridSpan w:val="2"/>
            <w:tcBorders>
              <w:top w:val="single" w:sz="4" w:space="0" w:color="auto"/>
              <w:left w:val="single" w:sz="4" w:space="0" w:color="auto"/>
              <w:bottom w:val="single" w:sz="4" w:space="0" w:color="auto"/>
              <w:right w:val="single" w:sz="4" w:space="0" w:color="auto"/>
            </w:tcBorders>
            <w:vAlign w:val="center"/>
            <w:tcPrChange w:id="440" w:author="Smith, Alexis@Energy" w:date="2019-02-14T08:23:00Z">
              <w:tcPr>
                <w:tcW w:w="1110" w:type="dxa"/>
                <w:gridSpan w:val="2"/>
                <w:tcBorders>
                  <w:top w:val="single" w:sz="4" w:space="0" w:color="auto"/>
                  <w:left w:val="single" w:sz="4" w:space="0" w:color="auto"/>
                  <w:bottom w:val="single" w:sz="4" w:space="0" w:color="auto"/>
                  <w:right w:val="single" w:sz="4" w:space="0" w:color="auto"/>
                </w:tcBorders>
                <w:vAlign w:val="center"/>
              </w:tcPr>
            </w:tcPrChange>
          </w:tcPr>
          <w:p w14:paraId="017AD5D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41" w:author="Hudler, Rob@Energy" w:date="2018-11-09T16:09:00Z"/>
                <w:rFonts w:asciiTheme="minorHAnsi" w:eastAsia="Times New Roman" w:hAnsiTheme="minorHAnsi" w:cstheme="minorHAnsi"/>
                <w:sz w:val="18"/>
                <w:szCs w:val="18"/>
              </w:rPr>
            </w:pPr>
          </w:p>
        </w:tc>
        <w:tc>
          <w:tcPr>
            <w:tcW w:w="1284" w:type="dxa"/>
            <w:tcBorders>
              <w:top w:val="single" w:sz="4" w:space="0" w:color="auto"/>
              <w:left w:val="single" w:sz="4" w:space="0" w:color="auto"/>
              <w:bottom w:val="single" w:sz="4" w:space="0" w:color="auto"/>
              <w:right w:val="single" w:sz="4" w:space="0" w:color="auto"/>
            </w:tcBorders>
            <w:vAlign w:val="center"/>
            <w:tcPrChange w:id="442" w:author="Smith, Alexis@Energy" w:date="2019-02-14T08:23:00Z">
              <w:tcPr>
                <w:tcW w:w="1284" w:type="dxa"/>
                <w:tcBorders>
                  <w:top w:val="single" w:sz="4" w:space="0" w:color="auto"/>
                  <w:left w:val="single" w:sz="4" w:space="0" w:color="auto"/>
                  <w:bottom w:val="single" w:sz="4" w:space="0" w:color="auto"/>
                  <w:right w:val="single" w:sz="4" w:space="0" w:color="auto"/>
                </w:tcBorders>
                <w:vAlign w:val="center"/>
              </w:tcPr>
            </w:tcPrChange>
          </w:tcPr>
          <w:p w14:paraId="606969B2"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43" w:author="Hudler, Rob@Energy" w:date="2018-11-09T16:09:00Z"/>
                <w:rFonts w:asciiTheme="minorHAnsi" w:eastAsia="Times New Roman" w:hAnsiTheme="minorHAnsi" w:cstheme="minorHAnsi"/>
                <w:sz w:val="18"/>
                <w:szCs w:val="18"/>
              </w:rPr>
            </w:pPr>
          </w:p>
        </w:tc>
        <w:tc>
          <w:tcPr>
            <w:tcW w:w="1120" w:type="dxa"/>
            <w:tcBorders>
              <w:top w:val="single" w:sz="4" w:space="0" w:color="auto"/>
              <w:left w:val="single" w:sz="4" w:space="0" w:color="auto"/>
              <w:bottom w:val="single" w:sz="4" w:space="0" w:color="auto"/>
              <w:right w:val="single" w:sz="4" w:space="0" w:color="auto"/>
            </w:tcBorders>
            <w:vAlign w:val="center"/>
            <w:tcPrChange w:id="444" w:author="Smith, Alexis@Energy" w:date="2019-02-14T08:23:00Z">
              <w:tcPr>
                <w:tcW w:w="1120" w:type="dxa"/>
                <w:tcBorders>
                  <w:top w:val="single" w:sz="4" w:space="0" w:color="auto"/>
                  <w:left w:val="single" w:sz="4" w:space="0" w:color="auto"/>
                  <w:bottom w:val="single" w:sz="4" w:space="0" w:color="auto"/>
                  <w:right w:val="single" w:sz="4" w:space="0" w:color="auto"/>
                </w:tcBorders>
                <w:vAlign w:val="center"/>
              </w:tcPr>
            </w:tcPrChange>
          </w:tcPr>
          <w:p w14:paraId="4708C96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45" w:author="Hudler, Rob@Energy" w:date="2018-11-09T16:09:00Z"/>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Change w:id="446" w:author="Smith, Alexis@Energy" w:date="2019-02-14T08:23:00Z">
              <w:tcPr>
                <w:tcW w:w="720" w:type="dxa"/>
                <w:tcBorders>
                  <w:top w:val="single" w:sz="4" w:space="0" w:color="auto"/>
                  <w:left w:val="single" w:sz="4" w:space="0" w:color="auto"/>
                  <w:bottom w:val="single" w:sz="4" w:space="0" w:color="auto"/>
                  <w:right w:val="single" w:sz="4" w:space="0" w:color="auto"/>
                </w:tcBorders>
                <w:vAlign w:val="center"/>
              </w:tcPr>
            </w:tcPrChange>
          </w:tcPr>
          <w:p w14:paraId="37233D6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47" w:author="Hudler, Rob@Energy" w:date="2018-11-09T16:09:00Z"/>
                <w:rFonts w:asciiTheme="minorHAnsi" w:eastAsia="Times New Roman" w:hAnsiTheme="minorHAnsi" w:cstheme="minorHAnsi"/>
                <w:sz w:val="18"/>
                <w:szCs w:val="18"/>
              </w:rPr>
            </w:pPr>
          </w:p>
        </w:tc>
        <w:tc>
          <w:tcPr>
            <w:tcW w:w="1079" w:type="dxa"/>
            <w:tcBorders>
              <w:top w:val="single" w:sz="4" w:space="0" w:color="auto"/>
              <w:left w:val="single" w:sz="4" w:space="0" w:color="auto"/>
              <w:bottom w:val="single" w:sz="4" w:space="0" w:color="auto"/>
              <w:right w:val="single" w:sz="4" w:space="0" w:color="auto"/>
            </w:tcBorders>
            <w:vAlign w:val="center"/>
            <w:tcPrChange w:id="448" w:author="Smith, Alexis@Energy" w:date="2019-02-14T08:23:00Z">
              <w:tcPr>
                <w:tcW w:w="1170" w:type="dxa"/>
                <w:tcBorders>
                  <w:top w:val="single" w:sz="4" w:space="0" w:color="auto"/>
                  <w:left w:val="single" w:sz="4" w:space="0" w:color="auto"/>
                  <w:bottom w:val="single" w:sz="4" w:space="0" w:color="auto"/>
                  <w:right w:val="single" w:sz="4" w:space="0" w:color="auto"/>
                </w:tcBorders>
                <w:vAlign w:val="center"/>
              </w:tcPr>
            </w:tcPrChange>
          </w:tcPr>
          <w:p w14:paraId="5DF748B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49" w:author="Hudler, Rob@Energy" w:date="2018-11-09T16:09:00Z"/>
                <w:rFonts w:asciiTheme="minorHAnsi" w:eastAsia="Times New Roman" w:hAnsiTheme="minorHAnsi" w:cstheme="minorHAnsi"/>
                <w:sz w:val="18"/>
                <w:szCs w:val="18"/>
              </w:rPr>
            </w:pPr>
          </w:p>
        </w:tc>
        <w:tc>
          <w:tcPr>
            <w:tcW w:w="1350" w:type="dxa"/>
            <w:gridSpan w:val="2"/>
            <w:tcBorders>
              <w:top w:val="single" w:sz="4" w:space="0" w:color="auto"/>
              <w:left w:val="single" w:sz="4" w:space="0" w:color="auto"/>
              <w:bottom w:val="single" w:sz="4" w:space="0" w:color="auto"/>
              <w:right w:val="single" w:sz="4" w:space="0" w:color="auto"/>
            </w:tcBorders>
            <w:vAlign w:val="center"/>
            <w:tcPrChange w:id="450" w:author="Smith, Alexis@Energy" w:date="2019-02-14T08:23:00Z">
              <w:tcPr>
                <w:tcW w:w="1350" w:type="dxa"/>
                <w:gridSpan w:val="2"/>
                <w:tcBorders>
                  <w:top w:val="single" w:sz="4" w:space="0" w:color="auto"/>
                  <w:left w:val="single" w:sz="4" w:space="0" w:color="auto"/>
                  <w:bottom w:val="single" w:sz="4" w:space="0" w:color="auto"/>
                  <w:right w:val="single" w:sz="4" w:space="0" w:color="auto"/>
                </w:tcBorders>
                <w:vAlign w:val="center"/>
              </w:tcPr>
            </w:tcPrChange>
          </w:tcPr>
          <w:p w14:paraId="72AEA74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51" w:author="Hudler, Rob@Energy" w:date="2018-11-09T16:09:00Z"/>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Change w:id="452" w:author="Smith, Alexis@Energy" w:date="2019-02-14T08:23:00Z">
              <w:tcPr>
                <w:tcW w:w="990" w:type="dxa"/>
                <w:tcBorders>
                  <w:top w:val="single" w:sz="4" w:space="0" w:color="auto"/>
                  <w:left w:val="single" w:sz="4" w:space="0" w:color="auto"/>
                  <w:bottom w:val="single" w:sz="4" w:space="0" w:color="auto"/>
                  <w:right w:val="single" w:sz="4" w:space="0" w:color="auto"/>
                </w:tcBorders>
              </w:tcPr>
            </w:tcPrChange>
          </w:tcPr>
          <w:p w14:paraId="3154D54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53" w:author="Hudler, Rob@Energy" w:date="2018-11-09T16:09:00Z"/>
                <w:rFonts w:asciiTheme="minorHAnsi" w:eastAsia="Times New Roman" w:hAnsiTheme="minorHAnsi" w:cstheme="minorHAnsi"/>
                <w:sz w:val="18"/>
                <w:szCs w:val="18"/>
              </w:rPr>
            </w:pPr>
          </w:p>
        </w:tc>
        <w:tc>
          <w:tcPr>
            <w:tcW w:w="900" w:type="dxa"/>
            <w:gridSpan w:val="2"/>
            <w:tcBorders>
              <w:top w:val="single" w:sz="4" w:space="0" w:color="auto"/>
              <w:left w:val="single" w:sz="4" w:space="0" w:color="auto"/>
              <w:bottom w:val="single" w:sz="4" w:space="0" w:color="auto"/>
              <w:right w:val="single" w:sz="4" w:space="0" w:color="auto"/>
            </w:tcBorders>
            <w:tcPrChange w:id="454" w:author="Smith, Alexis@Energy" w:date="2019-02-14T08:23:00Z">
              <w:tcPr>
                <w:tcW w:w="1099" w:type="dxa"/>
                <w:gridSpan w:val="2"/>
                <w:tcBorders>
                  <w:top w:val="single" w:sz="4" w:space="0" w:color="auto"/>
                  <w:left w:val="single" w:sz="4" w:space="0" w:color="auto"/>
                  <w:bottom w:val="single" w:sz="4" w:space="0" w:color="auto"/>
                  <w:right w:val="single" w:sz="4" w:space="0" w:color="auto"/>
                </w:tcBorders>
              </w:tcPr>
            </w:tcPrChange>
          </w:tcPr>
          <w:p w14:paraId="0188121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55" w:author="Smith, Alexis@Energy" w:date="2019-02-13T15:05:00Z"/>
                <w:rFonts w:asciiTheme="minorHAnsi" w:eastAsia="Times New Roman" w:hAnsiTheme="minorHAnsi" w:cstheme="minorHAnsi"/>
                <w:sz w:val="18"/>
                <w:szCs w:val="18"/>
              </w:rPr>
            </w:pPr>
          </w:p>
        </w:tc>
      </w:tr>
      <w:tr w:rsidR="00685274" w:rsidRPr="00323F2C" w14:paraId="4DF4130A" w14:textId="5C2B660E" w:rsidTr="0075795E">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ExChange w:id="456" w:author="Smith, Alexis@Energy" w:date="2019-02-14T08:23:00Z">
            <w:tblPrEx>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cantSplit/>
          <w:trHeight w:val="255"/>
          <w:ins w:id="457" w:author="Hudler, Rob@Energy" w:date="2018-11-09T16:09:00Z"/>
          <w:trPrChange w:id="458" w:author="Smith, Alexis@Energy" w:date="2019-02-14T08:23:00Z">
            <w:trPr>
              <w:cantSplit/>
              <w:trHeight w:val="255"/>
            </w:trPr>
          </w:trPrChange>
        </w:trPr>
        <w:tc>
          <w:tcPr>
            <w:tcW w:w="1116" w:type="dxa"/>
            <w:gridSpan w:val="2"/>
            <w:tcBorders>
              <w:top w:val="single" w:sz="4" w:space="0" w:color="auto"/>
              <w:left w:val="single" w:sz="4" w:space="0" w:color="auto"/>
              <w:bottom w:val="single" w:sz="4" w:space="0" w:color="auto"/>
              <w:right w:val="single" w:sz="4" w:space="0" w:color="auto"/>
            </w:tcBorders>
            <w:vAlign w:val="center"/>
            <w:tcPrChange w:id="459" w:author="Smith, Alexis@Energy" w:date="2019-02-14T08:23:00Z">
              <w:tcPr>
                <w:tcW w:w="1115" w:type="dxa"/>
                <w:gridSpan w:val="2"/>
                <w:tcBorders>
                  <w:top w:val="single" w:sz="4" w:space="0" w:color="auto"/>
                  <w:left w:val="single" w:sz="4" w:space="0" w:color="auto"/>
                  <w:bottom w:val="single" w:sz="4" w:space="0" w:color="auto"/>
                  <w:right w:val="single" w:sz="4" w:space="0" w:color="auto"/>
                </w:tcBorders>
                <w:vAlign w:val="center"/>
              </w:tcPr>
            </w:tcPrChange>
          </w:tcPr>
          <w:p w14:paraId="2781F20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60" w:author="Hudler, Rob@Energy" w:date="2018-11-09T16:09:00Z"/>
                <w:rFonts w:asciiTheme="minorHAnsi" w:eastAsia="Times New Roman" w:hAnsiTheme="minorHAnsi" w:cstheme="minorHAnsi"/>
                <w:sz w:val="18"/>
                <w:szCs w:val="18"/>
              </w:rPr>
            </w:pPr>
          </w:p>
        </w:tc>
        <w:tc>
          <w:tcPr>
            <w:tcW w:w="1131" w:type="dxa"/>
            <w:tcBorders>
              <w:top w:val="single" w:sz="4" w:space="0" w:color="auto"/>
              <w:left w:val="single" w:sz="4" w:space="0" w:color="auto"/>
              <w:bottom w:val="single" w:sz="4" w:space="0" w:color="auto"/>
              <w:right w:val="single" w:sz="4" w:space="0" w:color="auto"/>
            </w:tcBorders>
            <w:vAlign w:val="center"/>
            <w:tcPrChange w:id="461" w:author="Smith, Alexis@Energy" w:date="2019-02-14T08:23:00Z">
              <w:tcPr>
                <w:tcW w:w="1131" w:type="dxa"/>
                <w:tcBorders>
                  <w:top w:val="single" w:sz="4" w:space="0" w:color="auto"/>
                  <w:left w:val="single" w:sz="4" w:space="0" w:color="auto"/>
                  <w:bottom w:val="single" w:sz="4" w:space="0" w:color="auto"/>
                  <w:right w:val="single" w:sz="4" w:space="0" w:color="auto"/>
                </w:tcBorders>
                <w:vAlign w:val="center"/>
              </w:tcPr>
            </w:tcPrChange>
          </w:tcPr>
          <w:p w14:paraId="3F2ED3D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62" w:author="Hudler, Rob@Energy" w:date="2018-11-09T16:09:00Z"/>
                <w:rFonts w:asciiTheme="minorHAnsi" w:eastAsia="Times New Roman" w:hAnsiTheme="minorHAnsi" w:cstheme="minorHAnsi"/>
                <w:sz w:val="18"/>
                <w:szCs w:val="18"/>
              </w:rPr>
            </w:pPr>
          </w:p>
        </w:tc>
        <w:tc>
          <w:tcPr>
            <w:tcW w:w="1110" w:type="dxa"/>
            <w:gridSpan w:val="2"/>
            <w:tcBorders>
              <w:top w:val="single" w:sz="4" w:space="0" w:color="auto"/>
              <w:left w:val="single" w:sz="4" w:space="0" w:color="auto"/>
              <w:bottom w:val="single" w:sz="4" w:space="0" w:color="auto"/>
              <w:right w:val="single" w:sz="4" w:space="0" w:color="auto"/>
            </w:tcBorders>
            <w:vAlign w:val="center"/>
            <w:tcPrChange w:id="463" w:author="Smith, Alexis@Energy" w:date="2019-02-14T08:23:00Z">
              <w:tcPr>
                <w:tcW w:w="1110" w:type="dxa"/>
                <w:gridSpan w:val="2"/>
                <w:tcBorders>
                  <w:top w:val="single" w:sz="4" w:space="0" w:color="auto"/>
                  <w:left w:val="single" w:sz="4" w:space="0" w:color="auto"/>
                  <w:bottom w:val="single" w:sz="4" w:space="0" w:color="auto"/>
                  <w:right w:val="single" w:sz="4" w:space="0" w:color="auto"/>
                </w:tcBorders>
                <w:vAlign w:val="center"/>
              </w:tcPr>
            </w:tcPrChange>
          </w:tcPr>
          <w:p w14:paraId="02814B5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64" w:author="Hudler, Rob@Energy" w:date="2018-11-09T16:09:00Z"/>
                <w:rFonts w:asciiTheme="minorHAnsi" w:eastAsia="Times New Roman" w:hAnsiTheme="minorHAnsi" w:cstheme="minorHAnsi"/>
                <w:sz w:val="18"/>
                <w:szCs w:val="18"/>
              </w:rPr>
            </w:pPr>
          </w:p>
        </w:tc>
        <w:tc>
          <w:tcPr>
            <w:tcW w:w="1284" w:type="dxa"/>
            <w:tcBorders>
              <w:top w:val="single" w:sz="4" w:space="0" w:color="auto"/>
              <w:left w:val="single" w:sz="4" w:space="0" w:color="auto"/>
              <w:bottom w:val="single" w:sz="4" w:space="0" w:color="auto"/>
              <w:right w:val="single" w:sz="4" w:space="0" w:color="auto"/>
            </w:tcBorders>
            <w:vAlign w:val="center"/>
            <w:tcPrChange w:id="465" w:author="Smith, Alexis@Energy" w:date="2019-02-14T08:23:00Z">
              <w:tcPr>
                <w:tcW w:w="1284" w:type="dxa"/>
                <w:tcBorders>
                  <w:top w:val="single" w:sz="4" w:space="0" w:color="auto"/>
                  <w:left w:val="single" w:sz="4" w:space="0" w:color="auto"/>
                  <w:bottom w:val="single" w:sz="4" w:space="0" w:color="auto"/>
                  <w:right w:val="single" w:sz="4" w:space="0" w:color="auto"/>
                </w:tcBorders>
                <w:vAlign w:val="center"/>
              </w:tcPr>
            </w:tcPrChange>
          </w:tcPr>
          <w:p w14:paraId="35338AC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66" w:author="Hudler, Rob@Energy" w:date="2018-11-09T16:09:00Z"/>
                <w:rFonts w:asciiTheme="minorHAnsi" w:eastAsia="Times New Roman" w:hAnsiTheme="minorHAnsi" w:cstheme="minorHAnsi"/>
                <w:sz w:val="18"/>
                <w:szCs w:val="18"/>
              </w:rPr>
            </w:pPr>
          </w:p>
        </w:tc>
        <w:tc>
          <w:tcPr>
            <w:tcW w:w="1120" w:type="dxa"/>
            <w:tcBorders>
              <w:top w:val="single" w:sz="4" w:space="0" w:color="auto"/>
              <w:left w:val="single" w:sz="4" w:space="0" w:color="auto"/>
              <w:bottom w:val="single" w:sz="4" w:space="0" w:color="auto"/>
              <w:right w:val="single" w:sz="4" w:space="0" w:color="auto"/>
            </w:tcBorders>
            <w:vAlign w:val="center"/>
            <w:tcPrChange w:id="467" w:author="Smith, Alexis@Energy" w:date="2019-02-14T08:23:00Z">
              <w:tcPr>
                <w:tcW w:w="1120" w:type="dxa"/>
                <w:tcBorders>
                  <w:top w:val="single" w:sz="4" w:space="0" w:color="auto"/>
                  <w:left w:val="single" w:sz="4" w:space="0" w:color="auto"/>
                  <w:bottom w:val="single" w:sz="4" w:space="0" w:color="auto"/>
                  <w:right w:val="single" w:sz="4" w:space="0" w:color="auto"/>
                </w:tcBorders>
                <w:vAlign w:val="center"/>
              </w:tcPr>
            </w:tcPrChange>
          </w:tcPr>
          <w:p w14:paraId="156046D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68" w:author="Hudler, Rob@Energy" w:date="2018-11-09T16:09:00Z"/>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Change w:id="469" w:author="Smith, Alexis@Energy" w:date="2019-02-14T08:23:00Z">
              <w:tcPr>
                <w:tcW w:w="720" w:type="dxa"/>
                <w:tcBorders>
                  <w:top w:val="single" w:sz="4" w:space="0" w:color="auto"/>
                  <w:left w:val="single" w:sz="4" w:space="0" w:color="auto"/>
                  <w:bottom w:val="single" w:sz="4" w:space="0" w:color="auto"/>
                  <w:right w:val="single" w:sz="4" w:space="0" w:color="auto"/>
                </w:tcBorders>
                <w:vAlign w:val="center"/>
              </w:tcPr>
            </w:tcPrChange>
          </w:tcPr>
          <w:p w14:paraId="298AA6A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70" w:author="Hudler, Rob@Energy" w:date="2018-11-09T16:09:00Z"/>
                <w:rFonts w:asciiTheme="minorHAnsi" w:eastAsia="Times New Roman" w:hAnsiTheme="minorHAnsi" w:cstheme="minorHAnsi"/>
                <w:sz w:val="18"/>
                <w:szCs w:val="18"/>
              </w:rPr>
            </w:pPr>
          </w:p>
        </w:tc>
        <w:tc>
          <w:tcPr>
            <w:tcW w:w="1079" w:type="dxa"/>
            <w:tcBorders>
              <w:top w:val="single" w:sz="4" w:space="0" w:color="auto"/>
              <w:left w:val="single" w:sz="4" w:space="0" w:color="auto"/>
              <w:bottom w:val="single" w:sz="4" w:space="0" w:color="auto"/>
              <w:right w:val="single" w:sz="4" w:space="0" w:color="auto"/>
            </w:tcBorders>
            <w:vAlign w:val="center"/>
            <w:tcPrChange w:id="471" w:author="Smith, Alexis@Energy" w:date="2019-02-14T08:23:00Z">
              <w:tcPr>
                <w:tcW w:w="1170" w:type="dxa"/>
                <w:tcBorders>
                  <w:top w:val="single" w:sz="4" w:space="0" w:color="auto"/>
                  <w:left w:val="single" w:sz="4" w:space="0" w:color="auto"/>
                  <w:bottom w:val="single" w:sz="4" w:space="0" w:color="auto"/>
                  <w:right w:val="single" w:sz="4" w:space="0" w:color="auto"/>
                </w:tcBorders>
                <w:vAlign w:val="center"/>
              </w:tcPr>
            </w:tcPrChange>
          </w:tcPr>
          <w:p w14:paraId="472955B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72" w:author="Hudler, Rob@Energy" w:date="2018-11-09T16:09:00Z"/>
                <w:rFonts w:asciiTheme="minorHAnsi" w:eastAsia="Times New Roman" w:hAnsiTheme="minorHAnsi" w:cstheme="minorHAnsi"/>
                <w:sz w:val="18"/>
                <w:szCs w:val="18"/>
              </w:rPr>
            </w:pPr>
          </w:p>
        </w:tc>
        <w:tc>
          <w:tcPr>
            <w:tcW w:w="1350" w:type="dxa"/>
            <w:gridSpan w:val="2"/>
            <w:tcBorders>
              <w:top w:val="single" w:sz="4" w:space="0" w:color="auto"/>
              <w:left w:val="single" w:sz="4" w:space="0" w:color="auto"/>
              <w:bottom w:val="single" w:sz="4" w:space="0" w:color="auto"/>
              <w:right w:val="single" w:sz="4" w:space="0" w:color="auto"/>
            </w:tcBorders>
            <w:vAlign w:val="center"/>
            <w:tcPrChange w:id="473" w:author="Smith, Alexis@Energy" w:date="2019-02-14T08:23:00Z">
              <w:tcPr>
                <w:tcW w:w="1350" w:type="dxa"/>
                <w:gridSpan w:val="2"/>
                <w:tcBorders>
                  <w:top w:val="single" w:sz="4" w:space="0" w:color="auto"/>
                  <w:left w:val="single" w:sz="4" w:space="0" w:color="auto"/>
                  <w:bottom w:val="single" w:sz="4" w:space="0" w:color="auto"/>
                  <w:right w:val="single" w:sz="4" w:space="0" w:color="auto"/>
                </w:tcBorders>
                <w:vAlign w:val="center"/>
              </w:tcPr>
            </w:tcPrChange>
          </w:tcPr>
          <w:p w14:paraId="17CA855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74" w:author="Hudler, Rob@Energy" w:date="2018-11-09T16:09:00Z"/>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Change w:id="475" w:author="Smith, Alexis@Energy" w:date="2019-02-14T08:23:00Z">
              <w:tcPr>
                <w:tcW w:w="990" w:type="dxa"/>
                <w:tcBorders>
                  <w:top w:val="single" w:sz="4" w:space="0" w:color="auto"/>
                  <w:left w:val="single" w:sz="4" w:space="0" w:color="auto"/>
                  <w:bottom w:val="single" w:sz="4" w:space="0" w:color="auto"/>
                  <w:right w:val="single" w:sz="4" w:space="0" w:color="auto"/>
                </w:tcBorders>
              </w:tcPr>
            </w:tcPrChange>
          </w:tcPr>
          <w:p w14:paraId="4F6AC42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76" w:author="Hudler, Rob@Energy" w:date="2018-11-09T16:09:00Z"/>
                <w:rFonts w:asciiTheme="minorHAnsi" w:eastAsia="Times New Roman" w:hAnsiTheme="minorHAnsi" w:cstheme="minorHAnsi"/>
                <w:sz w:val="18"/>
                <w:szCs w:val="18"/>
              </w:rPr>
            </w:pPr>
          </w:p>
        </w:tc>
        <w:tc>
          <w:tcPr>
            <w:tcW w:w="900" w:type="dxa"/>
            <w:gridSpan w:val="2"/>
            <w:tcBorders>
              <w:top w:val="single" w:sz="4" w:space="0" w:color="auto"/>
              <w:left w:val="single" w:sz="4" w:space="0" w:color="auto"/>
              <w:bottom w:val="single" w:sz="4" w:space="0" w:color="auto"/>
              <w:right w:val="single" w:sz="4" w:space="0" w:color="auto"/>
            </w:tcBorders>
            <w:tcPrChange w:id="477" w:author="Smith, Alexis@Energy" w:date="2019-02-14T08:23:00Z">
              <w:tcPr>
                <w:tcW w:w="1099" w:type="dxa"/>
                <w:gridSpan w:val="2"/>
                <w:tcBorders>
                  <w:top w:val="single" w:sz="4" w:space="0" w:color="auto"/>
                  <w:left w:val="single" w:sz="4" w:space="0" w:color="auto"/>
                  <w:bottom w:val="single" w:sz="4" w:space="0" w:color="auto"/>
                  <w:right w:val="single" w:sz="4" w:space="0" w:color="auto"/>
                </w:tcBorders>
              </w:tcPr>
            </w:tcPrChange>
          </w:tcPr>
          <w:p w14:paraId="07F7158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78" w:author="Smith, Alexis@Energy" w:date="2019-02-13T15:05:00Z"/>
                <w:rFonts w:asciiTheme="minorHAnsi" w:eastAsia="Times New Roman" w:hAnsiTheme="minorHAnsi" w:cstheme="minorHAnsi"/>
                <w:sz w:val="18"/>
                <w:szCs w:val="18"/>
              </w:rPr>
            </w:pPr>
          </w:p>
        </w:tc>
      </w:tr>
    </w:tbl>
    <w:p w14:paraId="278B3EAD" w14:textId="77777777" w:rsidR="00036420" w:rsidRPr="009053C5" w:rsidRDefault="00036420">
      <w:pPr>
        <w:spacing w:after="0"/>
        <w:rPr>
          <w:ins w:id="479" w:author="Hudler, Rob@Energy" w:date="2018-11-09T16:09:00Z"/>
          <w:rFonts w:asciiTheme="minorHAnsi" w:hAnsiTheme="minorHAnsi" w:cstheme="minorHAnsi"/>
          <w:sz w:val="18"/>
          <w:szCs w:val="18"/>
        </w:rPr>
        <w:pPrChange w:id="480" w:author="Smith, Alexis@Energy" w:date="2019-02-14T08:22:00Z">
          <w:pPr/>
        </w:pPrChange>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481" w:author="Smith, Alexis@Energy" w:date="2019-02-14T08:23:00Z">
          <w:tblPr>
            <w:tblW w:w="5106"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081"/>
        <w:gridCol w:w="1170"/>
        <w:gridCol w:w="990"/>
        <w:gridCol w:w="1260"/>
        <w:gridCol w:w="1260"/>
        <w:gridCol w:w="900"/>
        <w:gridCol w:w="1080"/>
        <w:gridCol w:w="1080"/>
        <w:gridCol w:w="1170"/>
        <w:gridCol w:w="990"/>
        <w:tblGridChange w:id="482">
          <w:tblGrid>
            <w:gridCol w:w="72"/>
            <w:gridCol w:w="1008"/>
            <w:gridCol w:w="72"/>
            <w:gridCol w:w="1098"/>
            <w:gridCol w:w="72"/>
            <w:gridCol w:w="918"/>
            <w:gridCol w:w="72"/>
            <w:gridCol w:w="1188"/>
            <w:gridCol w:w="72"/>
            <w:gridCol w:w="1188"/>
            <w:gridCol w:w="72"/>
            <w:gridCol w:w="828"/>
            <w:gridCol w:w="72"/>
            <w:gridCol w:w="1008"/>
            <w:gridCol w:w="72"/>
            <w:gridCol w:w="1008"/>
            <w:gridCol w:w="72"/>
            <w:gridCol w:w="1098"/>
            <w:gridCol w:w="72"/>
            <w:gridCol w:w="1188"/>
            <w:gridCol w:w="72"/>
          </w:tblGrid>
        </w:tblGridChange>
      </w:tblGrid>
      <w:tr w:rsidR="00685274" w:rsidRPr="00323F2C" w14:paraId="66D78118" w14:textId="7A81F4AC" w:rsidTr="0075795E">
        <w:trPr>
          <w:cantSplit/>
          <w:trHeight w:val="402"/>
          <w:ins w:id="483" w:author="Hudler, Rob@Energy" w:date="2018-11-09T16:09:00Z"/>
          <w:trPrChange w:id="484" w:author="Smith, Alexis@Energy" w:date="2019-02-14T08:23:00Z">
            <w:trPr>
              <w:gridAfter w:val="0"/>
              <w:cantSplit/>
              <w:trHeight w:val="402"/>
            </w:trPr>
          </w:trPrChange>
        </w:trPr>
        <w:tc>
          <w:tcPr>
            <w:tcW w:w="10980" w:type="dxa"/>
            <w:gridSpan w:val="10"/>
            <w:tcBorders>
              <w:top w:val="single" w:sz="4" w:space="0" w:color="auto"/>
              <w:left w:val="single" w:sz="4" w:space="0" w:color="auto"/>
              <w:bottom w:val="single" w:sz="4" w:space="0" w:color="auto"/>
              <w:right w:val="single" w:sz="4" w:space="0" w:color="auto"/>
            </w:tcBorders>
            <w:tcPrChange w:id="485" w:author="Smith, Alexis@Energy" w:date="2019-02-14T08:23:00Z">
              <w:tcPr>
                <w:tcW w:w="11250" w:type="dxa"/>
                <w:gridSpan w:val="20"/>
                <w:tcBorders>
                  <w:top w:val="single" w:sz="4" w:space="0" w:color="auto"/>
                  <w:left w:val="single" w:sz="4" w:space="0" w:color="auto"/>
                  <w:bottom w:val="single" w:sz="4" w:space="0" w:color="auto"/>
                  <w:right w:val="single" w:sz="4" w:space="0" w:color="auto"/>
                </w:tcBorders>
              </w:tcPr>
            </w:tcPrChange>
          </w:tcPr>
          <w:p w14:paraId="45B0B5E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ins w:id="486" w:author="Hudler, Rob@Energy" w:date="2018-11-09T16:09:00Z"/>
                <w:rFonts w:asciiTheme="minorHAnsi" w:hAnsiTheme="minorHAnsi" w:cstheme="minorHAnsi"/>
                <w:b/>
                <w:sz w:val="18"/>
                <w:szCs w:val="18"/>
              </w:rPr>
            </w:pPr>
            <w:ins w:id="487" w:author="Hudler, Rob@Energy" w:date="2018-11-09T16:09:00Z">
              <w:r w:rsidRPr="009053C5">
                <w:rPr>
                  <w:rFonts w:asciiTheme="minorHAnsi" w:hAnsiTheme="minorHAnsi" w:cstheme="minorHAnsi"/>
                  <w:b/>
                  <w:sz w:val="18"/>
                  <w:szCs w:val="18"/>
                </w:rPr>
                <w:lastRenderedPageBreak/>
                <w:t xml:space="preserve">C. Installed Dwelling Unit Water Heating Systems Information </w:t>
              </w:r>
            </w:ins>
          </w:p>
          <w:p w14:paraId="6694533B" w14:textId="273F5E26"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ins w:id="488" w:author="Smith, Alexis@Energy" w:date="2019-02-13T15:08:00Z"/>
                <w:rFonts w:asciiTheme="minorHAnsi" w:hAnsiTheme="minorHAnsi" w:cstheme="minorHAnsi"/>
                <w:b/>
                <w:sz w:val="18"/>
                <w:szCs w:val="18"/>
              </w:rPr>
            </w:pPr>
            <w:ins w:id="489" w:author="Hudler, Rob@Energy" w:date="2018-11-09T16:09:00Z">
              <w:r w:rsidRPr="009053C5">
                <w:rPr>
                  <w:rFonts w:asciiTheme="minorHAnsi" w:eastAsia="Times New Roman" w:hAnsiTheme="minorHAnsi" w:cstheme="minorHAnsi"/>
                  <w:sz w:val="18"/>
                  <w:szCs w:val="18"/>
                </w:rPr>
                <w:t>This table reports the water heating system features installed in this project.</w:t>
              </w:r>
            </w:ins>
          </w:p>
        </w:tc>
      </w:tr>
      <w:tr w:rsidR="00685274" w:rsidRPr="00323F2C" w14:paraId="35615B2E" w14:textId="6349FC3D" w:rsidTr="0075795E">
        <w:trPr>
          <w:cantSplit/>
          <w:trHeight w:val="277"/>
          <w:ins w:id="490" w:author="Hudler, Rob@Energy" w:date="2018-11-09T16:09:00Z"/>
          <w:trPrChange w:id="491" w:author="Smith, Alexis@Energy" w:date="2019-02-14T08:23:00Z">
            <w:trPr>
              <w:gridAfter w:val="0"/>
              <w:cantSplit/>
              <w:trHeight w:val="277"/>
            </w:trPr>
          </w:trPrChange>
        </w:trPr>
        <w:tc>
          <w:tcPr>
            <w:tcW w:w="1080" w:type="dxa"/>
            <w:tcBorders>
              <w:top w:val="single" w:sz="4" w:space="0" w:color="auto"/>
              <w:left w:val="single" w:sz="4" w:space="0" w:color="auto"/>
              <w:bottom w:val="single" w:sz="4" w:space="0" w:color="auto"/>
              <w:right w:val="single" w:sz="4" w:space="0" w:color="auto"/>
            </w:tcBorders>
            <w:vAlign w:val="center"/>
            <w:tcPrChange w:id="492"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4806FA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93" w:author="Hudler, Rob@Energy" w:date="2018-11-09T16:09:00Z"/>
                <w:rFonts w:asciiTheme="minorHAnsi" w:eastAsia="Times New Roman" w:hAnsiTheme="minorHAnsi" w:cstheme="minorHAnsi"/>
                <w:sz w:val="18"/>
                <w:szCs w:val="18"/>
              </w:rPr>
            </w:pPr>
            <w:ins w:id="494" w:author="Hudler, Rob@Energy" w:date="2018-11-09T16:09:00Z">
              <w:r w:rsidRPr="009053C5">
                <w:rPr>
                  <w:rFonts w:asciiTheme="minorHAnsi" w:eastAsia="Times New Roman" w:hAnsiTheme="minorHAnsi" w:cstheme="minorHAnsi"/>
                  <w:sz w:val="18"/>
                  <w:szCs w:val="18"/>
                </w:rPr>
                <w:t>01</w:t>
              </w:r>
            </w:ins>
          </w:p>
        </w:tc>
        <w:tc>
          <w:tcPr>
            <w:tcW w:w="1170" w:type="dxa"/>
            <w:tcBorders>
              <w:top w:val="single" w:sz="4" w:space="0" w:color="auto"/>
              <w:left w:val="single" w:sz="4" w:space="0" w:color="auto"/>
              <w:bottom w:val="single" w:sz="4" w:space="0" w:color="auto"/>
              <w:right w:val="single" w:sz="4" w:space="0" w:color="auto"/>
            </w:tcBorders>
            <w:vAlign w:val="center"/>
            <w:tcPrChange w:id="495"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vAlign w:val="center"/>
              </w:tcPr>
            </w:tcPrChange>
          </w:tcPr>
          <w:p w14:paraId="7E473B4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96" w:author="Hudler, Rob@Energy" w:date="2018-11-09T16:09:00Z"/>
                <w:rFonts w:asciiTheme="minorHAnsi" w:eastAsia="Times New Roman" w:hAnsiTheme="minorHAnsi" w:cstheme="minorHAnsi"/>
                <w:sz w:val="18"/>
                <w:szCs w:val="18"/>
              </w:rPr>
            </w:pPr>
            <w:ins w:id="497" w:author="Hudler, Rob@Energy" w:date="2018-11-09T16:09:00Z">
              <w:r w:rsidRPr="009053C5">
                <w:rPr>
                  <w:rFonts w:asciiTheme="minorHAnsi" w:eastAsia="Times New Roman" w:hAnsiTheme="minorHAnsi" w:cstheme="minorHAnsi"/>
                  <w:sz w:val="18"/>
                  <w:szCs w:val="18"/>
                </w:rPr>
                <w:t>02</w:t>
              </w:r>
            </w:ins>
          </w:p>
        </w:tc>
        <w:tc>
          <w:tcPr>
            <w:tcW w:w="990" w:type="dxa"/>
            <w:tcBorders>
              <w:top w:val="single" w:sz="4" w:space="0" w:color="auto"/>
              <w:left w:val="single" w:sz="4" w:space="0" w:color="auto"/>
              <w:bottom w:val="single" w:sz="4" w:space="0" w:color="auto"/>
              <w:right w:val="single" w:sz="4" w:space="0" w:color="auto"/>
            </w:tcBorders>
            <w:vAlign w:val="center"/>
            <w:tcPrChange w:id="498" w:author="Smith, Alexis@Energy" w:date="2019-02-14T08:23:00Z">
              <w:tcPr>
                <w:tcW w:w="990" w:type="dxa"/>
                <w:gridSpan w:val="2"/>
                <w:tcBorders>
                  <w:top w:val="single" w:sz="4" w:space="0" w:color="auto"/>
                  <w:left w:val="single" w:sz="4" w:space="0" w:color="auto"/>
                  <w:bottom w:val="single" w:sz="4" w:space="0" w:color="auto"/>
                  <w:right w:val="single" w:sz="4" w:space="0" w:color="auto"/>
                </w:tcBorders>
                <w:vAlign w:val="center"/>
              </w:tcPr>
            </w:tcPrChange>
          </w:tcPr>
          <w:p w14:paraId="0DB9A082"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499" w:author="Hudler, Rob@Energy" w:date="2018-11-09T16:09:00Z"/>
                <w:rFonts w:asciiTheme="minorHAnsi" w:eastAsia="Times New Roman" w:hAnsiTheme="minorHAnsi" w:cstheme="minorHAnsi"/>
                <w:sz w:val="18"/>
                <w:szCs w:val="18"/>
              </w:rPr>
            </w:pPr>
            <w:ins w:id="500" w:author="Hudler, Rob@Energy" w:date="2018-11-09T16:09:00Z">
              <w:r w:rsidRPr="009053C5">
                <w:rPr>
                  <w:rFonts w:asciiTheme="minorHAnsi" w:eastAsia="Times New Roman" w:hAnsiTheme="minorHAnsi" w:cstheme="minorHAnsi"/>
                  <w:sz w:val="18"/>
                  <w:szCs w:val="18"/>
                </w:rPr>
                <w:t>03</w:t>
              </w:r>
            </w:ins>
          </w:p>
        </w:tc>
        <w:tc>
          <w:tcPr>
            <w:tcW w:w="1260" w:type="dxa"/>
            <w:tcBorders>
              <w:top w:val="single" w:sz="4" w:space="0" w:color="auto"/>
              <w:left w:val="single" w:sz="4" w:space="0" w:color="auto"/>
              <w:bottom w:val="single" w:sz="4" w:space="0" w:color="auto"/>
              <w:right w:val="single" w:sz="4" w:space="0" w:color="auto"/>
            </w:tcBorders>
            <w:vAlign w:val="center"/>
            <w:tcPrChange w:id="501"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center"/>
              </w:tcPr>
            </w:tcPrChange>
          </w:tcPr>
          <w:p w14:paraId="254F57F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02" w:author="Hudler, Rob@Energy" w:date="2018-11-09T16:09:00Z"/>
                <w:rFonts w:asciiTheme="minorHAnsi" w:eastAsiaTheme="majorEastAsia" w:hAnsiTheme="minorHAnsi" w:cstheme="minorHAnsi"/>
                <w:b/>
                <w:bCs/>
                <w:color w:val="4F81BD" w:themeColor="accent1"/>
                <w:sz w:val="18"/>
                <w:szCs w:val="18"/>
              </w:rPr>
            </w:pPr>
            <w:ins w:id="503" w:author="Hudler, Rob@Energy" w:date="2018-11-09T16:09:00Z">
              <w:r w:rsidRPr="009053C5">
                <w:rPr>
                  <w:rFonts w:asciiTheme="minorHAnsi" w:eastAsia="Times New Roman" w:hAnsiTheme="minorHAnsi" w:cstheme="minorHAnsi"/>
                  <w:sz w:val="18"/>
                  <w:szCs w:val="18"/>
                </w:rPr>
                <w:t>04</w:t>
              </w:r>
            </w:ins>
          </w:p>
        </w:tc>
        <w:tc>
          <w:tcPr>
            <w:tcW w:w="1260" w:type="dxa"/>
            <w:tcBorders>
              <w:top w:val="single" w:sz="4" w:space="0" w:color="auto"/>
              <w:left w:val="single" w:sz="4" w:space="0" w:color="auto"/>
              <w:bottom w:val="single" w:sz="4" w:space="0" w:color="auto"/>
              <w:right w:val="single" w:sz="4" w:space="0" w:color="auto"/>
            </w:tcBorders>
            <w:vAlign w:val="center"/>
            <w:tcPrChange w:id="504"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center"/>
              </w:tcPr>
            </w:tcPrChange>
          </w:tcPr>
          <w:p w14:paraId="6FEF910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05" w:author="Hudler, Rob@Energy" w:date="2018-11-09T16:09:00Z"/>
                <w:rFonts w:asciiTheme="minorHAnsi" w:eastAsiaTheme="majorEastAsia" w:hAnsiTheme="minorHAnsi" w:cstheme="minorHAnsi"/>
                <w:b/>
                <w:bCs/>
                <w:color w:val="4F81BD" w:themeColor="accent1"/>
                <w:sz w:val="18"/>
                <w:szCs w:val="18"/>
              </w:rPr>
            </w:pPr>
            <w:ins w:id="506" w:author="Hudler, Rob@Energy" w:date="2018-11-09T16:09:00Z">
              <w:r w:rsidRPr="009053C5">
                <w:rPr>
                  <w:rFonts w:asciiTheme="minorHAnsi" w:eastAsia="Times New Roman" w:hAnsiTheme="minorHAnsi" w:cstheme="minorHAnsi"/>
                  <w:sz w:val="18"/>
                  <w:szCs w:val="18"/>
                </w:rPr>
                <w:t>05</w:t>
              </w:r>
            </w:ins>
          </w:p>
        </w:tc>
        <w:tc>
          <w:tcPr>
            <w:tcW w:w="900" w:type="dxa"/>
            <w:tcBorders>
              <w:top w:val="single" w:sz="4" w:space="0" w:color="auto"/>
              <w:left w:val="single" w:sz="4" w:space="0" w:color="auto"/>
              <w:bottom w:val="single" w:sz="4" w:space="0" w:color="auto"/>
              <w:right w:val="single" w:sz="4" w:space="0" w:color="auto"/>
            </w:tcBorders>
            <w:vAlign w:val="center"/>
            <w:tcPrChange w:id="507" w:author="Smith, Alexis@Energy" w:date="2019-02-14T08:23:00Z">
              <w:tcPr>
                <w:tcW w:w="900" w:type="dxa"/>
                <w:gridSpan w:val="2"/>
                <w:tcBorders>
                  <w:top w:val="single" w:sz="4" w:space="0" w:color="auto"/>
                  <w:left w:val="single" w:sz="4" w:space="0" w:color="auto"/>
                  <w:bottom w:val="single" w:sz="4" w:space="0" w:color="auto"/>
                  <w:right w:val="single" w:sz="4" w:space="0" w:color="auto"/>
                </w:tcBorders>
                <w:vAlign w:val="center"/>
              </w:tcPr>
            </w:tcPrChange>
          </w:tcPr>
          <w:p w14:paraId="549B86A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08" w:author="Hudler, Rob@Energy" w:date="2018-11-09T16:09:00Z"/>
                <w:rFonts w:asciiTheme="minorHAnsi" w:eastAsiaTheme="majorEastAsia" w:hAnsiTheme="minorHAnsi" w:cstheme="minorHAnsi"/>
                <w:b/>
                <w:bCs/>
                <w:color w:val="4F81BD" w:themeColor="accent1"/>
                <w:sz w:val="18"/>
                <w:szCs w:val="18"/>
              </w:rPr>
            </w:pPr>
            <w:ins w:id="509" w:author="Hudler, Rob@Energy" w:date="2018-11-09T16:09:00Z">
              <w:r w:rsidRPr="009053C5">
                <w:rPr>
                  <w:rFonts w:asciiTheme="minorHAnsi" w:eastAsia="Times New Roman" w:hAnsiTheme="minorHAnsi" w:cstheme="minorHAnsi"/>
                  <w:sz w:val="18"/>
                  <w:szCs w:val="18"/>
                </w:rPr>
                <w:t>06</w:t>
              </w:r>
            </w:ins>
          </w:p>
        </w:tc>
        <w:tc>
          <w:tcPr>
            <w:tcW w:w="1080" w:type="dxa"/>
            <w:tcBorders>
              <w:top w:val="single" w:sz="4" w:space="0" w:color="auto"/>
              <w:left w:val="single" w:sz="4" w:space="0" w:color="auto"/>
              <w:bottom w:val="single" w:sz="4" w:space="0" w:color="auto"/>
              <w:right w:val="single" w:sz="4" w:space="0" w:color="auto"/>
            </w:tcBorders>
            <w:vAlign w:val="center"/>
            <w:tcPrChange w:id="510"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D893E5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11" w:author="Hudler, Rob@Energy" w:date="2018-11-09T16:09:00Z"/>
                <w:rFonts w:asciiTheme="minorHAnsi" w:eastAsiaTheme="majorEastAsia" w:hAnsiTheme="minorHAnsi" w:cstheme="minorHAnsi"/>
                <w:b/>
                <w:bCs/>
                <w:color w:val="4F81BD" w:themeColor="accent1"/>
                <w:sz w:val="18"/>
                <w:szCs w:val="18"/>
              </w:rPr>
            </w:pPr>
            <w:ins w:id="512" w:author="Hudler, Rob@Energy" w:date="2018-11-09T16:09:00Z">
              <w:r w:rsidRPr="009053C5">
                <w:rPr>
                  <w:rFonts w:asciiTheme="minorHAnsi" w:eastAsia="Times New Roman" w:hAnsiTheme="minorHAnsi" w:cstheme="minorHAnsi"/>
                  <w:sz w:val="18"/>
                  <w:szCs w:val="18"/>
                </w:rPr>
                <w:t>07</w:t>
              </w:r>
            </w:ins>
          </w:p>
        </w:tc>
        <w:tc>
          <w:tcPr>
            <w:tcW w:w="1080" w:type="dxa"/>
            <w:tcBorders>
              <w:top w:val="single" w:sz="4" w:space="0" w:color="auto"/>
              <w:left w:val="single" w:sz="4" w:space="0" w:color="auto"/>
              <w:bottom w:val="single" w:sz="4" w:space="0" w:color="auto"/>
              <w:right w:val="single" w:sz="4" w:space="0" w:color="auto"/>
            </w:tcBorders>
            <w:vAlign w:val="center"/>
            <w:tcPrChange w:id="513"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5292D4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14" w:author="Hudler, Rob@Energy" w:date="2018-11-09T16:09:00Z"/>
                <w:rFonts w:asciiTheme="minorHAnsi" w:eastAsiaTheme="majorEastAsia" w:hAnsiTheme="minorHAnsi" w:cstheme="minorHAnsi"/>
                <w:b/>
                <w:bCs/>
                <w:color w:val="4F81BD" w:themeColor="accent1"/>
                <w:sz w:val="18"/>
                <w:szCs w:val="18"/>
              </w:rPr>
            </w:pPr>
            <w:ins w:id="515" w:author="Hudler, Rob@Energy" w:date="2018-11-09T16:09:00Z">
              <w:r w:rsidRPr="009053C5">
                <w:rPr>
                  <w:rFonts w:asciiTheme="minorHAnsi" w:eastAsia="Times New Roman" w:hAnsiTheme="minorHAnsi" w:cstheme="minorHAnsi"/>
                  <w:sz w:val="18"/>
                  <w:szCs w:val="18"/>
                </w:rPr>
                <w:t>08</w:t>
              </w:r>
            </w:ins>
          </w:p>
        </w:tc>
        <w:tc>
          <w:tcPr>
            <w:tcW w:w="1170" w:type="dxa"/>
            <w:tcBorders>
              <w:top w:val="single" w:sz="4" w:space="0" w:color="auto"/>
              <w:left w:val="single" w:sz="4" w:space="0" w:color="auto"/>
              <w:bottom w:val="single" w:sz="4" w:space="0" w:color="auto"/>
              <w:right w:val="single" w:sz="4" w:space="0" w:color="auto"/>
            </w:tcBorders>
            <w:tcPrChange w:id="516"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tcPr>
            </w:tcPrChange>
          </w:tcPr>
          <w:p w14:paraId="57BAD3E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17" w:author="Hudler, Rob@Energy" w:date="2018-11-09T16:09:00Z"/>
                <w:rFonts w:asciiTheme="minorHAnsi" w:eastAsia="Times New Roman" w:hAnsiTheme="minorHAnsi" w:cstheme="minorHAnsi"/>
                <w:sz w:val="18"/>
                <w:szCs w:val="18"/>
              </w:rPr>
            </w:pPr>
            <w:ins w:id="518" w:author="Hudler, Rob@Energy" w:date="2018-11-09T16:09:00Z">
              <w:r w:rsidRPr="009053C5">
                <w:rPr>
                  <w:rFonts w:asciiTheme="minorHAnsi" w:eastAsia="Times New Roman" w:hAnsiTheme="minorHAnsi" w:cstheme="minorHAnsi"/>
                  <w:sz w:val="18"/>
                  <w:szCs w:val="18"/>
                </w:rPr>
                <w:t>09</w:t>
              </w:r>
            </w:ins>
          </w:p>
        </w:tc>
        <w:tc>
          <w:tcPr>
            <w:tcW w:w="990" w:type="dxa"/>
            <w:tcBorders>
              <w:top w:val="single" w:sz="4" w:space="0" w:color="auto"/>
              <w:left w:val="single" w:sz="4" w:space="0" w:color="auto"/>
              <w:bottom w:val="single" w:sz="4" w:space="0" w:color="auto"/>
              <w:right w:val="single" w:sz="4" w:space="0" w:color="auto"/>
            </w:tcBorders>
            <w:tcPrChange w:id="519"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tcPr>
            </w:tcPrChange>
          </w:tcPr>
          <w:p w14:paraId="285E8907" w14:textId="71CD7F85"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20" w:author="Smith, Alexis@Energy" w:date="2019-02-13T15:08:00Z"/>
                <w:rFonts w:asciiTheme="minorHAnsi" w:eastAsia="Times New Roman" w:hAnsiTheme="minorHAnsi" w:cstheme="minorHAnsi"/>
                <w:sz w:val="18"/>
                <w:szCs w:val="18"/>
              </w:rPr>
            </w:pPr>
            <w:ins w:id="521" w:author="Smith, Alexis@Energy" w:date="2019-02-13T15:09:00Z">
              <w:r>
                <w:rPr>
                  <w:rFonts w:asciiTheme="minorHAnsi" w:eastAsia="Times New Roman" w:hAnsiTheme="minorHAnsi" w:cstheme="minorHAnsi"/>
                  <w:sz w:val="18"/>
                  <w:szCs w:val="18"/>
                </w:rPr>
                <w:t>10</w:t>
              </w:r>
            </w:ins>
          </w:p>
        </w:tc>
      </w:tr>
      <w:tr w:rsidR="00685274" w:rsidRPr="00323F2C" w14:paraId="3A1E2E41" w14:textId="4DBB955A" w:rsidTr="0075795E">
        <w:trPr>
          <w:cantSplit/>
          <w:trHeight w:val="288"/>
          <w:ins w:id="522" w:author="Hudler, Rob@Energy" w:date="2018-11-09T16:09:00Z"/>
          <w:trPrChange w:id="523" w:author="Smith, Alexis@Energy" w:date="2019-02-14T08:23:00Z">
            <w:trPr>
              <w:gridBefore w:val="1"/>
              <w:cantSplit/>
              <w:trHeight w:val="288"/>
            </w:trPr>
          </w:trPrChange>
        </w:trPr>
        <w:tc>
          <w:tcPr>
            <w:tcW w:w="1080" w:type="dxa"/>
            <w:tcBorders>
              <w:top w:val="single" w:sz="4" w:space="0" w:color="auto"/>
              <w:left w:val="single" w:sz="4" w:space="0" w:color="auto"/>
              <w:bottom w:val="single" w:sz="4" w:space="0" w:color="auto"/>
              <w:right w:val="single" w:sz="4" w:space="0" w:color="auto"/>
            </w:tcBorders>
            <w:vAlign w:val="bottom"/>
            <w:tcPrChange w:id="524"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bottom"/>
              </w:tcPr>
            </w:tcPrChange>
          </w:tcPr>
          <w:p w14:paraId="72F3C80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25" w:author="Hudler, Rob@Energy" w:date="2018-11-09T16:09:00Z"/>
                <w:rFonts w:asciiTheme="minorHAnsi" w:eastAsia="Times New Roman" w:hAnsiTheme="minorHAnsi" w:cstheme="minorHAnsi"/>
                <w:sz w:val="18"/>
                <w:szCs w:val="18"/>
              </w:rPr>
            </w:pPr>
            <w:ins w:id="526" w:author="Hudler, Rob@Energy" w:date="2018-11-09T16:09:00Z">
              <w:r w:rsidRPr="009053C5">
                <w:rPr>
                  <w:rFonts w:asciiTheme="minorHAnsi" w:eastAsia="Times New Roman" w:hAnsiTheme="minorHAnsi" w:cstheme="minorHAnsi"/>
                  <w:sz w:val="18"/>
                  <w:szCs w:val="18"/>
                </w:rPr>
                <w:t>Water Heating System ID or Name</w:t>
              </w:r>
            </w:ins>
          </w:p>
        </w:tc>
        <w:tc>
          <w:tcPr>
            <w:tcW w:w="1170" w:type="dxa"/>
            <w:tcBorders>
              <w:top w:val="single" w:sz="4" w:space="0" w:color="auto"/>
              <w:left w:val="single" w:sz="4" w:space="0" w:color="auto"/>
              <w:bottom w:val="single" w:sz="4" w:space="0" w:color="auto"/>
              <w:right w:val="single" w:sz="4" w:space="0" w:color="auto"/>
            </w:tcBorders>
            <w:vAlign w:val="bottom"/>
            <w:tcPrChange w:id="527"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vAlign w:val="bottom"/>
              </w:tcPr>
            </w:tcPrChange>
          </w:tcPr>
          <w:p w14:paraId="0D4CB57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28" w:author="Hudler, Rob@Energy" w:date="2018-11-09T16:09:00Z"/>
                <w:rFonts w:asciiTheme="minorHAnsi" w:eastAsia="Times New Roman" w:hAnsiTheme="minorHAnsi" w:cstheme="minorHAnsi"/>
                <w:sz w:val="18"/>
                <w:szCs w:val="18"/>
              </w:rPr>
            </w:pPr>
            <w:ins w:id="529" w:author="Hudler, Rob@Energy" w:date="2018-11-09T16:09:00Z">
              <w:r w:rsidRPr="009053C5">
                <w:rPr>
                  <w:rFonts w:asciiTheme="minorHAnsi" w:eastAsia="Times New Roman" w:hAnsiTheme="minorHAnsi" w:cstheme="minorHAnsi"/>
                  <w:sz w:val="18"/>
                  <w:szCs w:val="18"/>
                </w:rPr>
                <w:t>Water Heating System Type</w:t>
              </w:r>
            </w:ins>
          </w:p>
        </w:tc>
        <w:tc>
          <w:tcPr>
            <w:tcW w:w="990" w:type="dxa"/>
            <w:tcBorders>
              <w:top w:val="single" w:sz="4" w:space="0" w:color="auto"/>
              <w:left w:val="single" w:sz="4" w:space="0" w:color="auto"/>
              <w:bottom w:val="single" w:sz="4" w:space="0" w:color="auto"/>
              <w:right w:val="single" w:sz="4" w:space="0" w:color="auto"/>
            </w:tcBorders>
            <w:vAlign w:val="bottom"/>
            <w:tcPrChange w:id="530" w:author="Smith, Alexis@Energy" w:date="2019-02-14T08:23:00Z">
              <w:tcPr>
                <w:tcW w:w="990" w:type="dxa"/>
                <w:gridSpan w:val="2"/>
                <w:tcBorders>
                  <w:top w:val="single" w:sz="4" w:space="0" w:color="auto"/>
                  <w:left w:val="single" w:sz="4" w:space="0" w:color="auto"/>
                  <w:bottom w:val="single" w:sz="4" w:space="0" w:color="auto"/>
                  <w:right w:val="single" w:sz="4" w:space="0" w:color="auto"/>
                </w:tcBorders>
                <w:vAlign w:val="bottom"/>
              </w:tcPr>
            </w:tcPrChange>
          </w:tcPr>
          <w:p w14:paraId="52DA6DA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31" w:author="Hudler, Rob@Energy" w:date="2018-11-09T16:09:00Z"/>
                <w:rFonts w:asciiTheme="minorHAnsi" w:eastAsia="Times New Roman" w:hAnsiTheme="minorHAnsi" w:cstheme="minorHAnsi"/>
                <w:sz w:val="18"/>
                <w:szCs w:val="18"/>
              </w:rPr>
            </w:pPr>
            <w:ins w:id="532" w:author="Hudler, Rob@Energy" w:date="2018-11-09T16:09:00Z">
              <w:r w:rsidRPr="009053C5">
                <w:rPr>
                  <w:rFonts w:asciiTheme="minorHAnsi" w:eastAsia="Times New Roman" w:hAnsiTheme="minorHAnsi" w:cstheme="minorHAnsi"/>
                  <w:sz w:val="18"/>
                  <w:szCs w:val="18"/>
                </w:rPr>
                <w:t>Water Heater Type</w:t>
              </w:r>
            </w:ins>
          </w:p>
        </w:tc>
        <w:tc>
          <w:tcPr>
            <w:tcW w:w="1260" w:type="dxa"/>
            <w:tcBorders>
              <w:top w:val="single" w:sz="4" w:space="0" w:color="auto"/>
              <w:left w:val="single" w:sz="4" w:space="0" w:color="auto"/>
              <w:bottom w:val="single" w:sz="4" w:space="0" w:color="auto"/>
              <w:right w:val="single" w:sz="4" w:space="0" w:color="auto"/>
            </w:tcBorders>
            <w:vAlign w:val="bottom"/>
            <w:tcPrChange w:id="533"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bottom"/>
              </w:tcPr>
            </w:tcPrChange>
          </w:tcPr>
          <w:p w14:paraId="20AE385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34" w:author="Hudler, Rob@Energy" w:date="2018-11-09T16:09:00Z"/>
                <w:rFonts w:asciiTheme="minorHAnsi" w:eastAsia="Times New Roman" w:hAnsiTheme="minorHAnsi" w:cstheme="minorHAnsi"/>
                <w:sz w:val="18"/>
                <w:szCs w:val="18"/>
              </w:rPr>
            </w:pPr>
            <w:ins w:id="535" w:author="Hudler, Rob@Energy" w:date="2018-11-09T16:09:00Z">
              <w:r w:rsidRPr="009053C5">
                <w:rPr>
                  <w:rFonts w:asciiTheme="minorHAnsi" w:eastAsia="Times New Roman" w:hAnsiTheme="minorHAnsi" w:cstheme="minorHAnsi"/>
                  <w:sz w:val="18"/>
                  <w:szCs w:val="18"/>
                </w:rPr>
                <w:t># of Water Heaters in System</w:t>
              </w:r>
            </w:ins>
          </w:p>
        </w:tc>
        <w:tc>
          <w:tcPr>
            <w:tcW w:w="1260" w:type="dxa"/>
            <w:tcBorders>
              <w:top w:val="single" w:sz="4" w:space="0" w:color="auto"/>
              <w:left w:val="single" w:sz="4" w:space="0" w:color="auto"/>
              <w:bottom w:val="single" w:sz="4" w:space="0" w:color="auto"/>
              <w:right w:val="single" w:sz="4" w:space="0" w:color="auto"/>
            </w:tcBorders>
            <w:vAlign w:val="bottom"/>
            <w:tcPrChange w:id="536"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bottom"/>
              </w:tcPr>
            </w:tcPrChange>
          </w:tcPr>
          <w:p w14:paraId="56B4988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37" w:author="Hudler, Rob@Energy" w:date="2018-11-09T16:09:00Z"/>
                <w:rFonts w:asciiTheme="minorHAnsi" w:eastAsia="Times New Roman" w:hAnsiTheme="minorHAnsi" w:cstheme="minorHAnsi"/>
                <w:sz w:val="18"/>
                <w:szCs w:val="18"/>
              </w:rPr>
            </w:pPr>
            <w:ins w:id="538" w:author="Hudler, Rob@Energy" w:date="2018-11-09T16:09:00Z">
              <w:r w:rsidRPr="009053C5">
                <w:rPr>
                  <w:rFonts w:asciiTheme="minorHAnsi" w:eastAsia="Times New Roman" w:hAnsiTheme="minorHAnsi" w:cstheme="minorHAnsi"/>
                  <w:sz w:val="18"/>
                  <w:szCs w:val="18"/>
                </w:rPr>
                <w:t>Water Heater Storage</w:t>
              </w:r>
            </w:ins>
          </w:p>
          <w:p w14:paraId="694B757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39" w:author="Hudler, Rob@Energy" w:date="2018-11-09T16:09:00Z"/>
                <w:rFonts w:asciiTheme="minorHAnsi" w:eastAsia="Times New Roman" w:hAnsiTheme="minorHAnsi" w:cstheme="minorHAnsi"/>
                <w:sz w:val="18"/>
                <w:szCs w:val="18"/>
              </w:rPr>
            </w:pPr>
            <w:ins w:id="540" w:author="Hudler, Rob@Energy" w:date="2018-11-09T16:09:00Z">
              <w:r w:rsidRPr="009053C5">
                <w:rPr>
                  <w:rFonts w:asciiTheme="minorHAnsi" w:eastAsia="Times New Roman" w:hAnsiTheme="minorHAnsi" w:cstheme="minorHAnsi"/>
                  <w:sz w:val="18"/>
                  <w:szCs w:val="18"/>
                </w:rPr>
                <w:t>Volume (gal)</w:t>
              </w:r>
            </w:ins>
          </w:p>
        </w:tc>
        <w:tc>
          <w:tcPr>
            <w:tcW w:w="900" w:type="dxa"/>
            <w:tcBorders>
              <w:top w:val="single" w:sz="4" w:space="0" w:color="auto"/>
              <w:left w:val="single" w:sz="4" w:space="0" w:color="auto"/>
              <w:bottom w:val="single" w:sz="4" w:space="0" w:color="auto"/>
              <w:right w:val="single" w:sz="4" w:space="0" w:color="auto"/>
            </w:tcBorders>
            <w:vAlign w:val="bottom"/>
            <w:tcPrChange w:id="541" w:author="Smith, Alexis@Energy" w:date="2019-02-14T08:23:00Z">
              <w:tcPr>
                <w:tcW w:w="900" w:type="dxa"/>
                <w:gridSpan w:val="2"/>
                <w:tcBorders>
                  <w:top w:val="single" w:sz="4" w:space="0" w:color="auto"/>
                  <w:left w:val="single" w:sz="4" w:space="0" w:color="auto"/>
                  <w:bottom w:val="single" w:sz="4" w:space="0" w:color="auto"/>
                  <w:right w:val="single" w:sz="4" w:space="0" w:color="auto"/>
                </w:tcBorders>
                <w:vAlign w:val="bottom"/>
              </w:tcPr>
            </w:tcPrChange>
          </w:tcPr>
          <w:p w14:paraId="0EE61F9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42" w:author="Hudler, Rob@Energy" w:date="2018-11-09T16:09:00Z"/>
                <w:rFonts w:asciiTheme="minorHAnsi" w:eastAsia="Times New Roman" w:hAnsiTheme="minorHAnsi" w:cstheme="minorHAnsi"/>
                <w:sz w:val="18"/>
                <w:szCs w:val="18"/>
              </w:rPr>
            </w:pPr>
            <w:ins w:id="543" w:author="Hudler, Rob@Energy" w:date="2018-11-09T16:09:00Z">
              <w:r w:rsidRPr="009053C5">
                <w:rPr>
                  <w:rFonts w:asciiTheme="minorHAnsi" w:eastAsia="Times New Roman" w:hAnsiTheme="minorHAnsi" w:cstheme="minorHAnsi"/>
                  <w:sz w:val="18"/>
                  <w:szCs w:val="18"/>
                </w:rPr>
                <w:t>Fuel Type</w:t>
              </w:r>
            </w:ins>
          </w:p>
        </w:tc>
        <w:tc>
          <w:tcPr>
            <w:tcW w:w="1080" w:type="dxa"/>
            <w:tcBorders>
              <w:top w:val="single" w:sz="4" w:space="0" w:color="auto"/>
              <w:left w:val="single" w:sz="4" w:space="0" w:color="auto"/>
              <w:bottom w:val="single" w:sz="4" w:space="0" w:color="auto"/>
              <w:right w:val="single" w:sz="4" w:space="0" w:color="auto"/>
            </w:tcBorders>
            <w:vAlign w:val="bottom"/>
            <w:tcPrChange w:id="544"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bottom"/>
              </w:tcPr>
            </w:tcPrChange>
          </w:tcPr>
          <w:p w14:paraId="2D5690A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45" w:author="Hudler, Rob@Energy" w:date="2018-11-09T16:09:00Z"/>
                <w:rFonts w:asciiTheme="minorHAnsi" w:eastAsia="Times New Roman" w:hAnsiTheme="minorHAnsi" w:cstheme="minorHAnsi"/>
                <w:sz w:val="18"/>
                <w:szCs w:val="18"/>
              </w:rPr>
            </w:pPr>
            <w:ins w:id="546" w:author="Hudler, Rob@Energy" w:date="2018-11-09T16:09:00Z">
              <w:r w:rsidRPr="009053C5">
                <w:rPr>
                  <w:rFonts w:asciiTheme="minorHAnsi" w:eastAsia="Times New Roman" w:hAnsiTheme="minorHAnsi" w:cstheme="minorHAnsi"/>
                  <w:sz w:val="18"/>
                  <w:szCs w:val="18"/>
                </w:rPr>
                <w:t>Rated Input Type</w:t>
              </w:r>
            </w:ins>
          </w:p>
        </w:tc>
        <w:tc>
          <w:tcPr>
            <w:tcW w:w="1080" w:type="dxa"/>
            <w:tcBorders>
              <w:top w:val="single" w:sz="4" w:space="0" w:color="auto"/>
              <w:left w:val="single" w:sz="4" w:space="0" w:color="auto"/>
              <w:bottom w:val="single" w:sz="4" w:space="0" w:color="auto"/>
              <w:right w:val="single" w:sz="4" w:space="0" w:color="auto"/>
            </w:tcBorders>
            <w:vAlign w:val="bottom"/>
            <w:tcPrChange w:id="547"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bottom"/>
              </w:tcPr>
            </w:tcPrChange>
          </w:tcPr>
          <w:p w14:paraId="6CF8950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48" w:author="Hudler, Rob@Energy" w:date="2018-11-09T16:09:00Z"/>
                <w:rFonts w:asciiTheme="minorHAnsi" w:eastAsia="Times New Roman" w:hAnsiTheme="minorHAnsi" w:cstheme="minorHAnsi"/>
                <w:sz w:val="18"/>
                <w:szCs w:val="18"/>
              </w:rPr>
            </w:pPr>
            <w:ins w:id="549" w:author="Hudler, Rob@Energy" w:date="2018-11-09T16:09:00Z">
              <w:r w:rsidRPr="009053C5">
                <w:rPr>
                  <w:rFonts w:asciiTheme="minorHAnsi" w:eastAsia="Times New Roman" w:hAnsiTheme="minorHAnsi" w:cstheme="minorHAnsi"/>
                  <w:sz w:val="18"/>
                  <w:szCs w:val="18"/>
                </w:rPr>
                <w:t>Rated Input Value</w:t>
              </w:r>
            </w:ins>
          </w:p>
        </w:tc>
        <w:tc>
          <w:tcPr>
            <w:tcW w:w="1170" w:type="dxa"/>
            <w:tcBorders>
              <w:top w:val="single" w:sz="4" w:space="0" w:color="auto"/>
              <w:left w:val="single" w:sz="4" w:space="0" w:color="auto"/>
              <w:bottom w:val="single" w:sz="4" w:space="0" w:color="auto"/>
              <w:right w:val="single" w:sz="4" w:space="0" w:color="auto"/>
            </w:tcBorders>
            <w:tcPrChange w:id="550"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tcPr>
            </w:tcPrChange>
          </w:tcPr>
          <w:p w14:paraId="177B4F5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51" w:author="Hudler, Rob@Energy" w:date="2018-11-09T16:09:00Z"/>
                <w:rFonts w:asciiTheme="minorHAnsi" w:eastAsia="Times New Roman" w:hAnsiTheme="minorHAnsi" w:cstheme="minorHAnsi"/>
                <w:sz w:val="18"/>
                <w:szCs w:val="18"/>
              </w:rPr>
            </w:pPr>
            <w:ins w:id="552" w:author="Hudler, Rob@Energy" w:date="2018-11-09T16:09:00Z">
              <w:r w:rsidRPr="009053C5">
                <w:rPr>
                  <w:rFonts w:asciiTheme="minorHAnsi" w:eastAsia="Times New Roman" w:hAnsiTheme="minorHAnsi" w:cstheme="minorHAnsi"/>
                  <w:sz w:val="18"/>
                  <w:szCs w:val="18"/>
                </w:rPr>
                <w:t>Dwelling Unit DHW System</w:t>
              </w:r>
            </w:ins>
          </w:p>
          <w:p w14:paraId="709FB63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53" w:author="Hudler, Rob@Energy" w:date="2018-11-09T16:09:00Z"/>
                <w:rFonts w:asciiTheme="minorHAnsi" w:eastAsia="Times New Roman" w:hAnsiTheme="minorHAnsi" w:cstheme="minorHAnsi"/>
                <w:sz w:val="18"/>
                <w:szCs w:val="18"/>
              </w:rPr>
            </w:pPr>
            <w:ins w:id="554" w:author="Hudler, Rob@Energy" w:date="2018-11-09T16:09:00Z">
              <w:r w:rsidRPr="009053C5">
                <w:rPr>
                  <w:rFonts w:asciiTheme="minorHAnsi" w:eastAsia="Times New Roman" w:hAnsiTheme="minorHAnsi" w:cstheme="minorHAnsi"/>
                  <w:sz w:val="18"/>
                  <w:szCs w:val="18"/>
                </w:rPr>
                <w:t>Distribution Type</w:t>
              </w:r>
            </w:ins>
          </w:p>
        </w:tc>
        <w:tc>
          <w:tcPr>
            <w:tcW w:w="990" w:type="dxa"/>
            <w:tcBorders>
              <w:top w:val="single" w:sz="4" w:space="0" w:color="auto"/>
              <w:left w:val="single" w:sz="4" w:space="0" w:color="auto"/>
              <w:bottom w:val="single" w:sz="4" w:space="0" w:color="auto"/>
              <w:right w:val="single" w:sz="4" w:space="0" w:color="auto"/>
            </w:tcBorders>
            <w:vAlign w:val="bottom"/>
            <w:tcPrChange w:id="555"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tcPr>
            </w:tcPrChange>
          </w:tcPr>
          <w:p w14:paraId="305D864C" w14:textId="5B617DE3" w:rsidR="00685274" w:rsidRPr="009053C5" w:rsidRDefault="00685274">
            <w:pPr>
              <w:keepNext/>
              <w:tabs>
                <w:tab w:val="left" w:pos="2160"/>
                <w:tab w:val="left" w:pos="2700"/>
                <w:tab w:val="left" w:pos="3420"/>
                <w:tab w:val="left" w:pos="3780"/>
                <w:tab w:val="left" w:pos="5760"/>
                <w:tab w:val="left" w:pos="7212"/>
              </w:tabs>
              <w:spacing w:after="0" w:line="240" w:lineRule="auto"/>
              <w:jc w:val="center"/>
              <w:rPr>
                <w:ins w:id="556" w:author="Smith, Alexis@Energy" w:date="2019-02-13T15:08:00Z"/>
                <w:rFonts w:asciiTheme="minorHAnsi" w:eastAsia="Times New Roman" w:hAnsiTheme="minorHAnsi" w:cstheme="minorHAnsi"/>
                <w:sz w:val="18"/>
                <w:szCs w:val="18"/>
              </w:rPr>
            </w:pPr>
            <w:ins w:id="557" w:author="Smith, Alexis@Energy" w:date="2019-02-13T15:09:00Z">
              <w:r>
                <w:rPr>
                  <w:rFonts w:asciiTheme="minorHAnsi" w:eastAsia="Times New Roman" w:hAnsiTheme="minorHAnsi" w:cstheme="minorHAnsi"/>
                  <w:sz w:val="18"/>
                  <w:szCs w:val="18"/>
                </w:rPr>
                <w:t>Compact Distrib.</w:t>
              </w:r>
            </w:ins>
          </w:p>
        </w:tc>
      </w:tr>
      <w:tr w:rsidR="00685274" w:rsidRPr="00323F2C" w14:paraId="49E406AB" w14:textId="0EF5DAF8" w:rsidTr="0075795E">
        <w:trPr>
          <w:cantSplit/>
          <w:trHeight w:val="246"/>
          <w:ins w:id="558" w:author="Hudler, Rob@Energy" w:date="2018-11-09T16:09:00Z"/>
          <w:trPrChange w:id="559" w:author="Smith, Alexis@Energy" w:date="2019-02-14T08:23:00Z">
            <w:trPr>
              <w:gridAfter w:val="0"/>
              <w:cantSplit/>
              <w:trHeight w:val="246"/>
            </w:trPr>
          </w:trPrChange>
        </w:trPr>
        <w:tc>
          <w:tcPr>
            <w:tcW w:w="1080" w:type="dxa"/>
            <w:tcBorders>
              <w:top w:val="single" w:sz="4" w:space="0" w:color="auto"/>
              <w:left w:val="single" w:sz="4" w:space="0" w:color="auto"/>
              <w:bottom w:val="single" w:sz="4" w:space="0" w:color="auto"/>
              <w:right w:val="single" w:sz="4" w:space="0" w:color="auto"/>
            </w:tcBorders>
            <w:vAlign w:val="center"/>
            <w:tcPrChange w:id="560"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2E1382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61" w:author="Hudler, Rob@Energy" w:date="2018-11-09T16:09:00Z"/>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Change w:id="562"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vAlign w:val="center"/>
              </w:tcPr>
            </w:tcPrChange>
          </w:tcPr>
          <w:p w14:paraId="0534D18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63" w:author="Hudler, Rob@Energy" w:date="2018-11-09T16:09:00Z"/>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Change w:id="564" w:author="Smith, Alexis@Energy" w:date="2019-02-14T08:23:00Z">
              <w:tcPr>
                <w:tcW w:w="990" w:type="dxa"/>
                <w:gridSpan w:val="2"/>
                <w:tcBorders>
                  <w:top w:val="single" w:sz="4" w:space="0" w:color="auto"/>
                  <w:left w:val="single" w:sz="4" w:space="0" w:color="auto"/>
                  <w:bottom w:val="single" w:sz="4" w:space="0" w:color="auto"/>
                  <w:right w:val="single" w:sz="4" w:space="0" w:color="auto"/>
                </w:tcBorders>
                <w:vAlign w:val="center"/>
              </w:tcPr>
            </w:tcPrChange>
          </w:tcPr>
          <w:p w14:paraId="5657880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65" w:author="Hudler, Rob@Energy" w:date="2018-11-09T16:09:00Z"/>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Change w:id="566"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center"/>
              </w:tcPr>
            </w:tcPrChange>
          </w:tcPr>
          <w:p w14:paraId="7709654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67" w:author="Hudler, Rob@Energy" w:date="2018-11-09T16:09:00Z"/>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Change w:id="568"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center"/>
              </w:tcPr>
            </w:tcPrChange>
          </w:tcPr>
          <w:p w14:paraId="3E7F499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69" w:author="Hudler, Rob@Energy" w:date="2018-11-09T16:09:00Z"/>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Change w:id="570" w:author="Smith, Alexis@Energy" w:date="2019-02-14T08:23:00Z">
              <w:tcPr>
                <w:tcW w:w="900" w:type="dxa"/>
                <w:gridSpan w:val="2"/>
                <w:tcBorders>
                  <w:top w:val="single" w:sz="4" w:space="0" w:color="auto"/>
                  <w:left w:val="single" w:sz="4" w:space="0" w:color="auto"/>
                  <w:bottom w:val="single" w:sz="4" w:space="0" w:color="auto"/>
                  <w:right w:val="single" w:sz="4" w:space="0" w:color="auto"/>
                </w:tcBorders>
                <w:vAlign w:val="center"/>
              </w:tcPr>
            </w:tcPrChange>
          </w:tcPr>
          <w:p w14:paraId="3437A00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71" w:author="Hudler, Rob@Energy" w:date="2018-11-09T16:09:00Z"/>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Change w:id="572"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5038C9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73" w:author="Hudler, Rob@Energy" w:date="2018-11-09T16:09:00Z"/>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Change w:id="574"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434E7A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75" w:author="Hudler, Rob@Energy" w:date="2018-11-09T16:09:00Z"/>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Change w:id="576"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tcPr>
            </w:tcPrChange>
          </w:tcPr>
          <w:p w14:paraId="7CA7BBFE"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77" w:author="Hudler, Rob@Energy" w:date="2018-11-09T16:09:00Z"/>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Change w:id="578"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tcPr>
            </w:tcPrChange>
          </w:tcPr>
          <w:p w14:paraId="08DE08E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79" w:author="Smith, Alexis@Energy" w:date="2019-02-13T15:08:00Z"/>
                <w:rFonts w:asciiTheme="minorHAnsi" w:eastAsia="Times New Roman" w:hAnsiTheme="minorHAnsi" w:cstheme="minorHAnsi"/>
                <w:sz w:val="18"/>
                <w:szCs w:val="18"/>
              </w:rPr>
            </w:pPr>
          </w:p>
        </w:tc>
      </w:tr>
      <w:tr w:rsidR="00685274" w:rsidRPr="00323F2C" w14:paraId="6C889C99" w14:textId="49085138" w:rsidTr="0075795E">
        <w:trPr>
          <w:cantSplit/>
          <w:trHeight w:val="255"/>
          <w:ins w:id="580" w:author="Hudler, Rob@Energy" w:date="2018-11-09T16:09:00Z"/>
          <w:trPrChange w:id="581" w:author="Smith, Alexis@Energy" w:date="2019-02-14T08:23:00Z">
            <w:trPr>
              <w:gridAfter w:val="0"/>
              <w:cantSplit/>
              <w:trHeight w:val="255"/>
            </w:trPr>
          </w:trPrChange>
        </w:trPr>
        <w:tc>
          <w:tcPr>
            <w:tcW w:w="1080" w:type="dxa"/>
            <w:tcBorders>
              <w:top w:val="single" w:sz="4" w:space="0" w:color="auto"/>
              <w:left w:val="single" w:sz="4" w:space="0" w:color="auto"/>
              <w:bottom w:val="single" w:sz="4" w:space="0" w:color="auto"/>
              <w:right w:val="single" w:sz="4" w:space="0" w:color="auto"/>
            </w:tcBorders>
            <w:vAlign w:val="center"/>
            <w:tcPrChange w:id="582"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BE0B0A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83" w:author="Hudler, Rob@Energy" w:date="2018-11-09T16:09:00Z"/>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Change w:id="584"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vAlign w:val="center"/>
              </w:tcPr>
            </w:tcPrChange>
          </w:tcPr>
          <w:p w14:paraId="05E5CB0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85" w:author="Hudler, Rob@Energy" w:date="2018-11-09T16:09:00Z"/>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Change w:id="586" w:author="Smith, Alexis@Energy" w:date="2019-02-14T08:23:00Z">
              <w:tcPr>
                <w:tcW w:w="990" w:type="dxa"/>
                <w:gridSpan w:val="2"/>
                <w:tcBorders>
                  <w:top w:val="single" w:sz="4" w:space="0" w:color="auto"/>
                  <w:left w:val="single" w:sz="4" w:space="0" w:color="auto"/>
                  <w:bottom w:val="single" w:sz="4" w:space="0" w:color="auto"/>
                  <w:right w:val="single" w:sz="4" w:space="0" w:color="auto"/>
                </w:tcBorders>
                <w:vAlign w:val="center"/>
              </w:tcPr>
            </w:tcPrChange>
          </w:tcPr>
          <w:p w14:paraId="5BAB065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87" w:author="Hudler, Rob@Energy" w:date="2018-11-09T16:09:00Z"/>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Change w:id="588"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center"/>
              </w:tcPr>
            </w:tcPrChange>
          </w:tcPr>
          <w:p w14:paraId="4B1F0AED"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89" w:author="Hudler, Rob@Energy" w:date="2018-11-09T16:09:00Z"/>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Change w:id="590"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vAlign w:val="center"/>
              </w:tcPr>
            </w:tcPrChange>
          </w:tcPr>
          <w:p w14:paraId="00F2FF5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91" w:author="Hudler, Rob@Energy" w:date="2018-11-09T16:09:00Z"/>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Change w:id="592" w:author="Smith, Alexis@Energy" w:date="2019-02-14T08:23:00Z">
              <w:tcPr>
                <w:tcW w:w="900" w:type="dxa"/>
                <w:gridSpan w:val="2"/>
                <w:tcBorders>
                  <w:top w:val="single" w:sz="4" w:space="0" w:color="auto"/>
                  <w:left w:val="single" w:sz="4" w:space="0" w:color="auto"/>
                  <w:bottom w:val="single" w:sz="4" w:space="0" w:color="auto"/>
                  <w:right w:val="single" w:sz="4" w:space="0" w:color="auto"/>
                </w:tcBorders>
                <w:vAlign w:val="center"/>
              </w:tcPr>
            </w:tcPrChange>
          </w:tcPr>
          <w:p w14:paraId="053A6CE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93" w:author="Hudler, Rob@Energy" w:date="2018-11-09T16:09:00Z"/>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Change w:id="594"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D70613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95" w:author="Hudler, Rob@Energy" w:date="2018-11-09T16:09:00Z"/>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Change w:id="596" w:author="Smith, Alexis@Energy" w:date="2019-02-14T08:23:00Z">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B4D452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97" w:author="Hudler, Rob@Energy" w:date="2018-11-09T16:09:00Z"/>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Change w:id="598" w:author="Smith, Alexis@Energy" w:date="2019-02-14T08:23:00Z">
              <w:tcPr>
                <w:tcW w:w="1170" w:type="dxa"/>
                <w:gridSpan w:val="2"/>
                <w:tcBorders>
                  <w:top w:val="single" w:sz="4" w:space="0" w:color="auto"/>
                  <w:left w:val="single" w:sz="4" w:space="0" w:color="auto"/>
                  <w:bottom w:val="single" w:sz="4" w:space="0" w:color="auto"/>
                  <w:right w:val="single" w:sz="4" w:space="0" w:color="auto"/>
                </w:tcBorders>
              </w:tcPr>
            </w:tcPrChange>
          </w:tcPr>
          <w:p w14:paraId="6E6324D3"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599" w:author="Hudler, Rob@Energy" w:date="2018-11-09T16:09:00Z"/>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Change w:id="600" w:author="Smith, Alexis@Energy" w:date="2019-02-14T08:23:00Z">
              <w:tcPr>
                <w:tcW w:w="1260" w:type="dxa"/>
                <w:gridSpan w:val="2"/>
                <w:tcBorders>
                  <w:top w:val="single" w:sz="4" w:space="0" w:color="auto"/>
                  <w:left w:val="single" w:sz="4" w:space="0" w:color="auto"/>
                  <w:bottom w:val="single" w:sz="4" w:space="0" w:color="auto"/>
                  <w:right w:val="single" w:sz="4" w:space="0" w:color="auto"/>
                </w:tcBorders>
              </w:tcPr>
            </w:tcPrChange>
          </w:tcPr>
          <w:p w14:paraId="5F20C03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ins w:id="601" w:author="Smith, Alexis@Energy" w:date="2019-02-13T15:08:00Z"/>
                <w:rFonts w:asciiTheme="minorHAnsi" w:eastAsia="Times New Roman" w:hAnsiTheme="minorHAnsi" w:cstheme="minorHAnsi"/>
                <w:sz w:val="18"/>
                <w:szCs w:val="18"/>
              </w:rPr>
            </w:pPr>
          </w:p>
        </w:tc>
      </w:tr>
    </w:tbl>
    <w:p w14:paraId="4FEC93CA" w14:textId="77777777" w:rsidR="00036420" w:rsidRPr="009053C5" w:rsidRDefault="00036420" w:rsidP="00036420">
      <w:pPr>
        <w:spacing w:after="0" w:line="240" w:lineRule="auto"/>
        <w:rPr>
          <w:ins w:id="602" w:author="Hudler, Rob@Energy" w:date="2018-11-09T16:09:00Z"/>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603" w:author="Hudler, Rob@Energy" w:date="2018-11-16T13:56:00Z">
          <w:tblPr>
            <w:tblW w:w="4315"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567"/>
        <w:gridCol w:w="1588"/>
        <w:gridCol w:w="1588"/>
        <w:gridCol w:w="1588"/>
        <w:gridCol w:w="1588"/>
        <w:gridCol w:w="3062"/>
        <w:tblGridChange w:id="604">
          <w:tblGrid>
            <w:gridCol w:w="1568"/>
            <w:gridCol w:w="1587"/>
            <w:gridCol w:w="1588"/>
            <w:gridCol w:w="1588"/>
            <w:gridCol w:w="1588"/>
            <w:gridCol w:w="1588"/>
          </w:tblGrid>
        </w:tblGridChange>
      </w:tblGrid>
      <w:tr w:rsidR="00036420" w:rsidRPr="00323F2C" w14:paraId="51099E32" w14:textId="77777777" w:rsidTr="00897A8D">
        <w:trPr>
          <w:cantSplit/>
          <w:trHeight w:val="144"/>
          <w:ins w:id="605" w:author="Hudler, Rob@Energy" w:date="2018-11-09T16:09:00Z"/>
          <w:trPrChange w:id="606" w:author="Hudler, Rob@Energy" w:date="2018-11-16T13:56:00Z">
            <w:trPr>
              <w:cantSplit/>
              <w:trHeight w:val="144"/>
            </w:trPr>
          </w:trPrChange>
        </w:trPr>
        <w:tc>
          <w:tcPr>
            <w:tcW w:w="5000" w:type="pct"/>
            <w:gridSpan w:val="6"/>
            <w:tcBorders>
              <w:top w:val="single" w:sz="4" w:space="0" w:color="auto"/>
              <w:left w:val="single" w:sz="4" w:space="0" w:color="auto"/>
              <w:bottom w:val="single" w:sz="4" w:space="0" w:color="auto"/>
              <w:right w:val="single" w:sz="4" w:space="0" w:color="auto"/>
            </w:tcBorders>
            <w:tcPrChange w:id="607" w:author="Hudler, Rob@Energy" w:date="2018-11-16T13:56:00Z">
              <w:tcPr>
                <w:tcW w:w="5000" w:type="pct"/>
                <w:gridSpan w:val="6"/>
                <w:tcBorders>
                  <w:top w:val="single" w:sz="4" w:space="0" w:color="auto"/>
                  <w:left w:val="single" w:sz="4" w:space="0" w:color="auto"/>
                  <w:bottom w:val="single" w:sz="4" w:space="0" w:color="auto"/>
                  <w:right w:val="single" w:sz="4" w:space="0" w:color="auto"/>
                </w:tcBorders>
              </w:tcPr>
            </w:tcPrChange>
          </w:tcPr>
          <w:p w14:paraId="41EE901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608" w:author="Hudler, Rob@Energy" w:date="2018-11-09T16:09:00Z"/>
                <w:rFonts w:asciiTheme="minorHAnsi" w:hAnsiTheme="minorHAnsi" w:cstheme="minorHAnsi"/>
                <w:b/>
                <w:sz w:val="18"/>
                <w:szCs w:val="18"/>
              </w:rPr>
            </w:pPr>
            <w:ins w:id="609" w:author="Hudler, Rob@Energy" w:date="2018-11-09T16:09:00Z">
              <w:r w:rsidRPr="009053C5">
                <w:rPr>
                  <w:rFonts w:asciiTheme="minorHAnsi" w:hAnsiTheme="minorHAnsi" w:cstheme="minorHAnsi"/>
                  <w:b/>
                  <w:sz w:val="18"/>
                  <w:szCs w:val="18"/>
                </w:rPr>
                <w:t xml:space="preserve">D. Design Dwelling Unit Water Heating Efficiency Information </w:t>
              </w:r>
            </w:ins>
          </w:p>
          <w:p w14:paraId="781B794E" w14:textId="77A2F438"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610" w:author="Hudler, Rob@Energy" w:date="2018-11-09T16:09:00Z"/>
                <w:rFonts w:asciiTheme="minorHAnsi" w:hAnsiTheme="minorHAnsi" w:cstheme="minorHAnsi"/>
                <w:b/>
                <w:sz w:val="18"/>
                <w:szCs w:val="18"/>
              </w:rPr>
            </w:pPr>
            <w:ins w:id="611" w:author="Hudler, Rob@Energy" w:date="2018-11-09T16:09:00Z">
              <w:r w:rsidRPr="009053C5">
                <w:rPr>
                  <w:rFonts w:asciiTheme="minorHAnsi" w:eastAsia="Times New Roman" w:hAnsiTheme="minorHAnsi" w:cstheme="minorHAnsi"/>
                  <w:sz w:val="18"/>
                  <w:szCs w:val="18"/>
                </w:rPr>
                <w:t xml:space="preserve">This table reports the water heater(s) efficiency features specified on the registered </w:t>
              </w:r>
            </w:ins>
            <w:ins w:id="612" w:author="Smith, Alexis@Energy" w:date="2019-02-13T09:50:00Z">
              <w:r w:rsidR="00FF7B0E">
                <w:rPr>
                  <w:rFonts w:eastAsia="Times New Roman"/>
                  <w:sz w:val="18"/>
                  <w:szCs w:val="18"/>
                </w:rPr>
                <w:t>NRCC-PRF-01</w:t>
              </w:r>
            </w:ins>
            <w:ins w:id="613" w:author="Hudler, Rob@Energy" w:date="2018-11-09T16:09:00Z">
              <w:del w:id="614" w:author="Smith, Alexis@Energy" w:date="2019-02-13T09:50:00Z">
                <w:r w:rsidRPr="009053C5" w:rsidDel="00FF7B0E">
                  <w:rPr>
                    <w:rFonts w:asciiTheme="minorHAnsi" w:eastAsia="Times New Roman" w:hAnsiTheme="minorHAnsi" w:cstheme="minorHAnsi"/>
                    <w:sz w:val="18"/>
                    <w:szCs w:val="18"/>
                  </w:rPr>
                  <w:delText>CF1R</w:delText>
                </w:r>
              </w:del>
              <w:r w:rsidRPr="009053C5">
                <w:rPr>
                  <w:rFonts w:asciiTheme="minorHAnsi" w:eastAsia="Times New Roman" w:hAnsiTheme="minorHAnsi" w:cstheme="minorHAnsi"/>
                  <w:sz w:val="18"/>
                  <w:szCs w:val="18"/>
                </w:rPr>
                <w:t xml:space="preserve"> compliance document for this project.</w:t>
              </w:r>
            </w:ins>
          </w:p>
        </w:tc>
      </w:tr>
      <w:tr w:rsidR="00036420" w:rsidRPr="00323F2C" w14:paraId="17E4E56B" w14:textId="77777777" w:rsidTr="00897A8D">
        <w:trPr>
          <w:cantSplit/>
          <w:trHeight w:val="144"/>
          <w:ins w:id="615" w:author="Hudler, Rob@Energy" w:date="2018-11-09T16:09:00Z"/>
          <w:trPrChange w:id="616"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center"/>
            <w:tcPrChange w:id="617" w:author="Hudler, Rob@Energy" w:date="2018-11-16T13:56:00Z">
              <w:tcPr>
                <w:tcW w:w="825" w:type="pct"/>
                <w:tcBorders>
                  <w:top w:val="single" w:sz="4" w:space="0" w:color="auto"/>
                  <w:left w:val="single" w:sz="4" w:space="0" w:color="auto"/>
                  <w:bottom w:val="single" w:sz="4" w:space="0" w:color="auto"/>
                  <w:right w:val="single" w:sz="4" w:space="0" w:color="auto"/>
                </w:tcBorders>
                <w:vAlign w:val="center"/>
              </w:tcPr>
            </w:tcPrChange>
          </w:tcPr>
          <w:p w14:paraId="7906BD8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18" w:author="Hudler, Rob@Energy" w:date="2018-11-09T16:09:00Z"/>
                <w:rFonts w:asciiTheme="minorHAnsi" w:eastAsia="Times New Roman" w:hAnsiTheme="minorHAnsi" w:cstheme="minorHAnsi"/>
                <w:sz w:val="18"/>
                <w:szCs w:val="18"/>
              </w:rPr>
            </w:pPr>
            <w:ins w:id="619" w:author="Hudler, Rob@Energy" w:date="2018-11-09T16:09:00Z">
              <w:r w:rsidRPr="009053C5">
                <w:rPr>
                  <w:rFonts w:asciiTheme="minorHAnsi" w:eastAsia="Times New Roman" w:hAnsiTheme="minorHAnsi" w:cstheme="minorHAnsi"/>
                  <w:sz w:val="18"/>
                  <w:szCs w:val="18"/>
                </w:rPr>
                <w:t>01</w:t>
              </w:r>
            </w:ins>
          </w:p>
        </w:tc>
        <w:tc>
          <w:tcPr>
            <w:tcW w:w="723" w:type="pct"/>
            <w:tcBorders>
              <w:top w:val="single" w:sz="4" w:space="0" w:color="auto"/>
              <w:left w:val="single" w:sz="4" w:space="0" w:color="auto"/>
              <w:bottom w:val="single" w:sz="4" w:space="0" w:color="auto"/>
              <w:right w:val="single" w:sz="4" w:space="0" w:color="auto"/>
            </w:tcBorders>
            <w:vAlign w:val="center"/>
            <w:tcPrChange w:id="620"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2A2BE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21" w:author="Hudler, Rob@Energy" w:date="2018-11-09T16:09:00Z"/>
                <w:rFonts w:asciiTheme="minorHAnsi" w:eastAsia="Times New Roman" w:hAnsiTheme="minorHAnsi" w:cstheme="minorHAnsi"/>
                <w:sz w:val="18"/>
                <w:szCs w:val="18"/>
              </w:rPr>
            </w:pPr>
            <w:ins w:id="622" w:author="Hudler, Rob@Energy" w:date="2018-11-09T16:09:00Z">
              <w:r w:rsidRPr="009053C5">
                <w:rPr>
                  <w:rFonts w:asciiTheme="minorHAnsi" w:eastAsia="Times New Roman" w:hAnsiTheme="minorHAnsi" w:cstheme="minorHAnsi"/>
                  <w:sz w:val="18"/>
                  <w:szCs w:val="18"/>
                </w:rPr>
                <w:t>02</w:t>
              </w:r>
            </w:ins>
          </w:p>
        </w:tc>
        <w:tc>
          <w:tcPr>
            <w:tcW w:w="723" w:type="pct"/>
            <w:tcBorders>
              <w:top w:val="single" w:sz="4" w:space="0" w:color="auto"/>
              <w:left w:val="single" w:sz="4" w:space="0" w:color="auto"/>
              <w:bottom w:val="single" w:sz="4" w:space="0" w:color="auto"/>
              <w:right w:val="single" w:sz="4" w:space="0" w:color="auto"/>
            </w:tcBorders>
            <w:vAlign w:val="center"/>
            <w:tcPrChange w:id="623"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87EFD5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24" w:author="Hudler, Rob@Energy" w:date="2018-11-09T16:09:00Z"/>
                <w:rFonts w:asciiTheme="minorHAnsi" w:eastAsia="Times New Roman" w:hAnsiTheme="minorHAnsi" w:cstheme="minorHAnsi"/>
                <w:sz w:val="18"/>
                <w:szCs w:val="18"/>
              </w:rPr>
            </w:pPr>
            <w:ins w:id="625" w:author="Hudler, Rob@Energy" w:date="2018-11-09T16:09:00Z">
              <w:r w:rsidRPr="009053C5">
                <w:rPr>
                  <w:rFonts w:asciiTheme="minorHAnsi" w:eastAsia="Times New Roman" w:hAnsiTheme="minorHAnsi" w:cstheme="minorHAnsi"/>
                  <w:sz w:val="18"/>
                  <w:szCs w:val="18"/>
                </w:rPr>
                <w:t>03</w:t>
              </w:r>
            </w:ins>
          </w:p>
        </w:tc>
        <w:tc>
          <w:tcPr>
            <w:tcW w:w="723" w:type="pct"/>
            <w:tcBorders>
              <w:top w:val="single" w:sz="4" w:space="0" w:color="auto"/>
              <w:left w:val="single" w:sz="4" w:space="0" w:color="auto"/>
              <w:bottom w:val="single" w:sz="4" w:space="0" w:color="auto"/>
              <w:right w:val="single" w:sz="4" w:space="0" w:color="auto"/>
            </w:tcBorders>
            <w:vAlign w:val="center"/>
            <w:tcPrChange w:id="626"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AC8D8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27" w:author="Hudler, Rob@Energy" w:date="2018-11-09T16:09:00Z"/>
                <w:rFonts w:asciiTheme="minorHAnsi" w:eastAsiaTheme="majorEastAsia" w:hAnsiTheme="minorHAnsi" w:cstheme="minorHAnsi"/>
                <w:b/>
                <w:bCs/>
                <w:color w:val="4F81BD" w:themeColor="accent1"/>
                <w:sz w:val="18"/>
                <w:szCs w:val="18"/>
              </w:rPr>
            </w:pPr>
            <w:ins w:id="628" w:author="Hudler, Rob@Energy" w:date="2018-11-09T16:09:00Z">
              <w:r w:rsidRPr="009053C5">
                <w:rPr>
                  <w:rFonts w:asciiTheme="minorHAnsi" w:eastAsia="Times New Roman" w:hAnsiTheme="minorHAnsi" w:cstheme="minorHAnsi"/>
                  <w:sz w:val="18"/>
                  <w:szCs w:val="18"/>
                </w:rPr>
                <w:t>04</w:t>
              </w:r>
            </w:ins>
          </w:p>
        </w:tc>
        <w:tc>
          <w:tcPr>
            <w:tcW w:w="723" w:type="pct"/>
            <w:tcBorders>
              <w:top w:val="single" w:sz="4" w:space="0" w:color="auto"/>
              <w:left w:val="single" w:sz="4" w:space="0" w:color="auto"/>
              <w:bottom w:val="single" w:sz="4" w:space="0" w:color="auto"/>
              <w:right w:val="single" w:sz="4" w:space="0" w:color="auto"/>
            </w:tcBorders>
            <w:vAlign w:val="center"/>
            <w:tcPrChange w:id="629"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5622C84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30" w:author="Hudler, Rob@Energy" w:date="2018-11-09T16:09:00Z"/>
                <w:rFonts w:asciiTheme="minorHAnsi" w:eastAsiaTheme="majorEastAsia" w:hAnsiTheme="minorHAnsi" w:cstheme="minorHAnsi"/>
                <w:b/>
                <w:bCs/>
                <w:color w:val="4F81BD" w:themeColor="accent1"/>
                <w:sz w:val="18"/>
                <w:szCs w:val="18"/>
              </w:rPr>
            </w:pPr>
            <w:ins w:id="631" w:author="Hudler, Rob@Energy" w:date="2018-11-09T16:09:00Z">
              <w:r w:rsidRPr="009053C5">
                <w:rPr>
                  <w:rFonts w:asciiTheme="minorHAnsi" w:eastAsia="Times New Roman" w:hAnsiTheme="minorHAnsi" w:cstheme="minorHAnsi"/>
                  <w:sz w:val="18"/>
                  <w:szCs w:val="18"/>
                </w:rPr>
                <w:t>05</w:t>
              </w:r>
            </w:ins>
          </w:p>
        </w:tc>
        <w:tc>
          <w:tcPr>
            <w:tcW w:w="1394" w:type="pct"/>
            <w:tcBorders>
              <w:top w:val="single" w:sz="4" w:space="0" w:color="auto"/>
              <w:left w:val="single" w:sz="4" w:space="0" w:color="auto"/>
              <w:bottom w:val="single" w:sz="4" w:space="0" w:color="auto"/>
              <w:right w:val="single" w:sz="4" w:space="0" w:color="auto"/>
            </w:tcBorders>
            <w:vAlign w:val="center"/>
            <w:tcPrChange w:id="632" w:author="Hudler, Rob@Energy" w:date="2018-11-16T13:56:00Z">
              <w:tcPr>
                <w:tcW w:w="836" w:type="pct"/>
                <w:tcBorders>
                  <w:top w:val="single" w:sz="4" w:space="0" w:color="auto"/>
                  <w:left w:val="single" w:sz="4" w:space="0" w:color="auto"/>
                  <w:bottom w:val="single" w:sz="4" w:space="0" w:color="auto"/>
                  <w:right w:val="single" w:sz="4" w:space="0" w:color="auto"/>
                </w:tcBorders>
                <w:vAlign w:val="center"/>
              </w:tcPr>
            </w:tcPrChange>
          </w:tcPr>
          <w:p w14:paraId="0F6B067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33" w:author="Hudler, Rob@Energy" w:date="2018-11-09T16:09:00Z"/>
                <w:rFonts w:asciiTheme="minorHAnsi" w:eastAsiaTheme="majorEastAsia" w:hAnsiTheme="minorHAnsi" w:cstheme="minorHAnsi"/>
                <w:b/>
                <w:bCs/>
                <w:color w:val="4F81BD" w:themeColor="accent1"/>
                <w:sz w:val="18"/>
                <w:szCs w:val="18"/>
              </w:rPr>
            </w:pPr>
            <w:ins w:id="634" w:author="Hudler, Rob@Energy" w:date="2018-11-09T16:09:00Z">
              <w:r w:rsidRPr="009053C5">
                <w:rPr>
                  <w:rFonts w:asciiTheme="minorHAnsi" w:eastAsia="Times New Roman" w:hAnsiTheme="minorHAnsi" w:cstheme="minorHAnsi"/>
                  <w:sz w:val="18"/>
                  <w:szCs w:val="18"/>
                </w:rPr>
                <w:t>06</w:t>
              </w:r>
            </w:ins>
          </w:p>
        </w:tc>
      </w:tr>
      <w:tr w:rsidR="00036420" w:rsidRPr="00323F2C" w14:paraId="5E74E04B" w14:textId="77777777" w:rsidTr="00897A8D">
        <w:trPr>
          <w:cantSplit/>
          <w:trHeight w:val="144"/>
          <w:ins w:id="635" w:author="Hudler, Rob@Energy" w:date="2018-11-09T16:09:00Z"/>
          <w:trPrChange w:id="636"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bottom"/>
            <w:tcPrChange w:id="637" w:author="Hudler, Rob@Energy" w:date="2018-11-16T13:56:00Z">
              <w:tcPr>
                <w:tcW w:w="825" w:type="pct"/>
                <w:tcBorders>
                  <w:top w:val="single" w:sz="4" w:space="0" w:color="auto"/>
                  <w:left w:val="single" w:sz="4" w:space="0" w:color="auto"/>
                  <w:bottom w:val="single" w:sz="4" w:space="0" w:color="auto"/>
                  <w:right w:val="single" w:sz="4" w:space="0" w:color="auto"/>
                </w:tcBorders>
                <w:vAlign w:val="bottom"/>
              </w:tcPr>
            </w:tcPrChange>
          </w:tcPr>
          <w:p w14:paraId="434204F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38" w:author="Hudler, Rob@Energy" w:date="2018-11-09T16:09:00Z"/>
                <w:rFonts w:asciiTheme="minorHAnsi" w:eastAsia="Times New Roman" w:hAnsiTheme="minorHAnsi" w:cstheme="minorHAnsi"/>
                <w:sz w:val="18"/>
                <w:szCs w:val="18"/>
              </w:rPr>
            </w:pPr>
            <w:ins w:id="639" w:author="Hudler, Rob@Energy" w:date="2018-11-09T16:09:00Z">
              <w:r w:rsidRPr="009053C5">
                <w:rPr>
                  <w:rFonts w:asciiTheme="minorHAnsi" w:eastAsia="Times New Roman" w:hAnsiTheme="minorHAnsi" w:cstheme="minorHAnsi"/>
                  <w:sz w:val="18"/>
                  <w:szCs w:val="18"/>
                </w:rPr>
                <w:t>Water Heating System ID or Name</w:t>
              </w:r>
            </w:ins>
          </w:p>
        </w:tc>
        <w:tc>
          <w:tcPr>
            <w:tcW w:w="723" w:type="pct"/>
            <w:tcBorders>
              <w:top w:val="single" w:sz="4" w:space="0" w:color="auto"/>
              <w:left w:val="single" w:sz="4" w:space="0" w:color="auto"/>
              <w:bottom w:val="single" w:sz="4" w:space="0" w:color="auto"/>
              <w:right w:val="single" w:sz="4" w:space="0" w:color="auto"/>
            </w:tcBorders>
            <w:vAlign w:val="bottom"/>
            <w:tcPrChange w:id="640"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56C4B84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1" w:author="Hudler, Rob@Energy" w:date="2018-11-09T16:09:00Z"/>
                <w:rFonts w:asciiTheme="minorHAnsi" w:eastAsia="Times New Roman" w:hAnsiTheme="minorHAnsi" w:cstheme="minorHAnsi"/>
                <w:sz w:val="18"/>
                <w:szCs w:val="18"/>
              </w:rPr>
            </w:pPr>
            <w:ins w:id="642" w:author="Hudler, Rob@Energy" w:date="2018-11-09T16:09:00Z">
              <w:r w:rsidRPr="009053C5">
                <w:rPr>
                  <w:rFonts w:asciiTheme="minorHAnsi" w:eastAsia="Times New Roman" w:hAnsiTheme="minorHAnsi" w:cstheme="minorHAnsi"/>
                  <w:sz w:val="18"/>
                  <w:szCs w:val="18"/>
                </w:rPr>
                <w:t>Heating Efficiency Type</w:t>
              </w:r>
            </w:ins>
          </w:p>
        </w:tc>
        <w:tc>
          <w:tcPr>
            <w:tcW w:w="723" w:type="pct"/>
            <w:tcBorders>
              <w:top w:val="single" w:sz="4" w:space="0" w:color="auto"/>
              <w:left w:val="single" w:sz="4" w:space="0" w:color="auto"/>
              <w:bottom w:val="single" w:sz="4" w:space="0" w:color="auto"/>
              <w:right w:val="single" w:sz="4" w:space="0" w:color="auto"/>
            </w:tcBorders>
            <w:vAlign w:val="bottom"/>
            <w:tcPrChange w:id="643"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53DDE8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4" w:author="Hudler, Rob@Energy" w:date="2018-11-09T16:09:00Z"/>
                <w:rFonts w:asciiTheme="minorHAnsi" w:eastAsia="Times New Roman" w:hAnsiTheme="minorHAnsi" w:cstheme="minorHAnsi"/>
                <w:sz w:val="18"/>
                <w:szCs w:val="18"/>
              </w:rPr>
            </w:pPr>
            <w:ins w:id="645" w:author="Hudler, Rob@Energy" w:date="2018-11-09T16:09:00Z">
              <w:r w:rsidRPr="009053C5">
                <w:rPr>
                  <w:rFonts w:asciiTheme="minorHAnsi" w:eastAsia="Times New Roman" w:hAnsiTheme="minorHAnsi" w:cstheme="minorHAnsi"/>
                  <w:sz w:val="18"/>
                  <w:szCs w:val="18"/>
                </w:rPr>
                <w:t>Heating Efficiency Value</w:t>
              </w:r>
            </w:ins>
          </w:p>
        </w:tc>
        <w:tc>
          <w:tcPr>
            <w:tcW w:w="723" w:type="pct"/>
            <w:tcBorders>
              <w:top w:val="single" w:sz="4" w:space="0" w:color="auto"/>
              <w:left w:val="single" w:sz="4" w:space="0" w:color="auto"/>
              <w:bottom w:val="single" w:sz="4" w:space="0" w:color="auto"/>
              <w:right w:val="single" w:sz="4" w:space="0" w:color="auto"/>
            </w:tcBorders>
            <w:vAlign w:val="bottom"/>
            <w:tcPrChange w:id="646"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032616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7" w:author="Hudler, Rob@Energy" w:date="2018-11-09T16:09:00Z"/>
                <w:rFonts w:asciiTheme="minorHAnsi" w:eastAsia="Times New Roman" w:hAnsiTheme="minorHAnsi" w:cstheme="minorHAnsi"/>
                <w:sz w:val="18"/>
                <w:szCs w:val="18"/>
              </w:rPr>
            </w:pPr>
            <w:ins w:id="648" w:author="Hudler, Rob@Energy" w:date="2018-11-09T16:09:00Z">
              <w:r w:rsidRPr="009053C5">
                <w:rPr>
                  <w:rFonts w:asciiTheme="minorHAnsi" w:eastAsia="Times New Roman" w:hAnsiTheme="minorHAnsi" w:cstheme="minorHAnsi"/>
                  <w:sz w:val="18"/>
                  <w:szCs w:val="18"/>
                </w:rPr>
                <w:t xml:space="preserve">Standby Loss </w:t>
              </w:r>
            </w:ins>
          </w:p>
          <w:p w14:paraId="672EE4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49" w:author="Hudler, Rob@Energy" w:date="2018-11-09T16:09:00Z"/>
                <w:rFonts w:asciiTheme="minorHAnsi" w:eastAsia="Times New Roman" w:hAnsiTheme="minorHAnsi" w:cstheme="minorHAnsi"/>
                <w:sz w:val="18"/>
                <w:szCs w:val="18"/>
              </w:rPr>
            </w:pPr>
            <w:ins w:id="650" w:author="Hudler, Rob@Energy" w:date="2018-11-09T16:09:00Z">
              <w:r w:rsidRPr="009053C5">
                <w:rPr>
                  <w:rFonts w:asciiTheme="minorHAnsi" w:eastAsia="Times New Roman" w:hAnsiTheme="minorHAnsi" w:cstheme="minorHAnsi"/>
                  <w:sz w:val="18"/>
                  <w:szCs w:val="18"/>
                </w:rPr>
                <w:t>(%)</w:t>
              </w:r>
            </w:ins>
          </w:p>
        </w:tc>
        <w:tc>
          <w:tcPr>
            <w:tcW w:w="723" w:type="pct"/>
            <w:tcBorders>
              <w:top w:val="single" w:sz="4" w:space="0" w:color="auto"/>
              <w:left w:val="single" w:sz="4" w:space="0" w:color="auto"/>
              <w:bottom w:val="single" w:sz="4" w:space="0" w:color="auto"/>
              <w:right w:val="single" w:sz="4" w:space="0" w:color="auto"/>
            </w:tcBorders>
            <w:vAlign w:val="bottom"/>
            <w:tcPrChange w:id="651" w:author="Hudler, Rob@Energy" w:date="2018-11-16T13:56:00Z">
              <w:tcPr>
                <w:tcW w:w="835" w:type="pct"/>
                <w:tcBorders>
                  <w:top w:val="single" w:sz="4" w:space="0" w:color="auto"/>
                  <w:left w:val="single" w:sz="4" w:space="0" w:color="auto"/>
                  <w:bottom w:val="single" w:sz="4" w:space="0" w:color="auto"/>
                  <w:right w:val="single" w:sz="4" w:space="0" w:color="auto"/>
                </w:tcBorders>
                <w:vAlign w:val="bottom"/>
              </w:tcPr>
            </w:tcPrChange>
          </w:tcPr>
          <w:p w14:paraId="0D045F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52" w:author="Hudler, Rob@Energy" w:date="2018-11-09T16:09:00Z"/>
                <w:rFonts w:asciiTheme="minorHAnsi" w:eastAsia="Times New Roman" w:hAnsiTheme="minorHAnsi" w:cstheme="minorHAnsi"/>
                <w:sz w:val="18"/>
                <w:szCs w:val="18"/>
              </w:rPr>
            </w:pPr>
            <w:ins w:id="653" w:author="Hudler, Rob@Energy" w:date="2018-11-09T16:09:00Z">
              <w:r w:rsidRPr="009053C5">
                <w:rPr>
                  <w:rFonts w:asciiTheme="minorHAnsi" w:eastAsia="Times New Roman" w:hAnsiTheme="minorHAnsi" w:cstheme="minorHAnsi"/>
                  <w:sz w:val="18"/>
                  <w:szCs w:val="18"/>
                </w:rPr>
                <w:t xml:space="preserve">Exterior Insulation </w:t>
              </w:r>
            </w:ins>
          </w:p>
          <w:p w14:paraId="7BE10D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54" w:author="Hudler, Rob@Energy" w:date="2018-11-09T16:09:00Z"/>
                <w:rFonts w:asciiTheme="minorHAnsi" w:eastAsia="Times New Roman" w:hAnsiTheme="minorHAnsi" w:cstheme="minorHAnsi"/>
                <w:sz w:val="18"/>
                <w:szCs w:val="18"/>
              </w:rPr>
            </w:pPr>
            <w:ins w:id="655" w:author="Hudler, Rob@Energy" w:date="2018-11-09T16:09:00Z">
              <w:r w:rsidRPr="009053C5">
                <w:rPr>
                  <w:rFonts w:asciiTheme="minorHAnsi" w:eastAsia="Times New Roman" w:hAnsiTheme="minorHAnsi" w:cstheme="minorHAnsi"/>
                  <w:sz w:val="18"/>
                  <w:szCs w:val="18"/>
                </w:rPr>
                <w:t>R-Value</w:t>
              </w:r>
            </w:ins>
          </w:p>
        </w:tc>
        <w:tc>
          <w:tcPr>
            <w:tcW w:w="1394" w:type="pct"/>
            <w:tcBorders>
              <w:top w:val="single" w:sz="4" w:space="0" w:color="auto"/>
              <w:left w:val="single" w:sz="4" w:space="0" w:color="auto"/>
              <w:bottom w:val="single" w:sz="4" w:space="0" w:color="auto"/>
              <w:right w:val="single" w:sz="4" w:space="0" w:color="auto"/>
            </w:tcBorders>
            <w:vAlign w:val="bottom"/>
            <w:tcPrChange w:id="656" w:author="Hudler, Rob@Energy" w:date="2018-11-16T13:56:00Z">
              <w:tcPr>
                <w:tcW w:w="836" w:type="pct"/>
                <w:tcBorders>
                  <w:top w:val="single" w:sz="4" w:space="0" w:color="auto"/>
                  <w:left w:val="single" w:sz="4" w:space="0" w:color="auto"/>
                  <w:bottom w:val="single" w:sz="4" w:space="0" w:color="auto"/>
                  <w:right w:val="single" w:sz="4" w:space="0" w:color="auto"/>
                </w:tcBorders>
                <w:vAlign w:val="bottom"/>
              </w:tcPr>
            </w:tcPrChange>
          </w:tcPr>
          <w:p w14:paraId="03D35B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57" w:author="Hudler, Rob@Energy" w:date="2018-11-09T16:09:00Z"/>
                <w:rFonts w:asciiTheme="minorHAnsi" w:eastAsia="Times New Roman" w:hAnsiTheme="minorHAnsi" w:cstheme="minorHAnsi"/>
                <w:sz w:val="18"/>
                <w:szCs w:val="18"/>
              </w:rPr>
            </w:pPr>
            <w:ins w:id="658" w:author="Hudler, Rob@Energy" w:date="2018-11-09T16:09:00Z">
              <w:r w:rsidRPr="009053C5">
                <w:rPr>
                  <w:rFonts w:asciiTheme="minorHAnsi" w:eastAsia="Times New Roman" w:hAnsiTheme="minorHAnsi" w:cstheme="minorHAnsi"/>
                  <w:sz w:val="18"/>
                  <w:szCs w:val="18"/>
                </w:rPr>
                <w:t>Tank location</w:t>
              </w:r>
            </w:ins>
          </w:p>
        </w:tc>
      </w:tr>
      <w:tr w:rsidR="00036420" w:rsidRPr="00323F2C" w14:paraId="10A20F0F" w14:textId="77777777" w:rsidTr="00897A8D">
        <w:trPr>
          <w:cantSplit/>
          <w:trHeight w:val="144"/>
          <w:ins w:id="659" w:author="Hudler, Rob@Energy" w:date="2018-11-09T16:09:00Z"/>
          <w:trPrChange w:id="660"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center"/>
            <w:tcPrChange w:id="661" w:author="Hudler, Rob@Energy" w:date="2018-11-16T13:56:00Z">
              <w:tcPr>
                <w:tcW w:w="825" w:type="pct"/>
                <w:tcBorders>
                  <w:top w:val="single" w:sz="4" w:space="0" w:color="auto"/>
                  <w:left w:val="single" w:sz="4" w:space="0" w:color="auto"/>
                  <w:bottom w:val="single" w:sz="4" w:space="0" w:color="auto"/>
                  <w:right w:val="single" w:sz="4" w:space="0" w:color="auto"/>
                </w:tcBorders>
                <w:vAlign w:val="center"/>
              </w:tcPr>
            </w:tcPrChange>
          </w:tcPr>
          <w:p w14:paraId="44CD98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2"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63"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E6EBE5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4"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65"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988D7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6"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67"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31CD0A7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68"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69"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2217CD1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0" w:author="Hudler, Rob@Energy" w:date="2018-11-09T16:09:00Z"/>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Change w:id="671" w:author="Hudler, Rob@Energy" w:date="2018-11-16T13:56:00Z">
              <w:tcPr>
                <w:tcW w:w="836" w:type="pct"/>
                <w:tcBorders>
                  <w:top w:val="single" w:sz="4" w:space="0" w:color="auto"/>
                  <w:left w:val="single" w:sz="4" w:space="0" w:color="auto"/>
                  <w:bottom w:val="single" w:sz="4" w:space="0" w:color="auto"/>
                  <w:right w:val="single" w:sz="4" w:space="0" w:color="auto"/>
                </w:tcBorders>
                <w:vAlign w:val="center"/>
              </w:tcPr>
            </w:tcPrChange>
          </w:tcPr>
          <w:p w14:paraId="06233B2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2" w:author="Hudler, Rob@Energy" w:date="2018-11-09T16:09:00Z"/>
                <w:rFonts w:asciiTheme="minorHAnsi" w:eastAsia="Times New Roman" w:hAnsiTheme="minorHAnsi" w:cstheme="minorHAnsi"/>
                <w:sz w:val="18"/>
                <w:szCs w:val="18"/>
              </w:rPr>
            </w:pPr>
          </w:p>
        </w:tc>
      </w:tr>
      <w:tr w:rsidR="00036420" w:rsidRPr="00323F2C" w14:paraId="48E08145" w14:textId="77777777" w:rsidTr="00897A8D">
        <w:trPr>
          <w:cantSplit/>
          <w:trHeight w:val="144"/>
          <w:ins w:id="673" w:author="Hudler, Rob@Energy" w:date="2018-11-09T16:09:00Z"/>
          <w:trPrChange w:id="674" w:author="Hudler, Rob@Energy" w:date="2018-11-16T13:56:00Z">
            <w:trPr>
              <w:cantSplit/>
              <w:trHeight w:val="144"/>
            </w:trPr>
          </w:trPrChange>
        </w:trPr>
        <w:tc>
          <w:tcPr>
            <w:tcW w:w="714" w:type="pct"/>
            <w:tcBorders>
              <w:top w:val="single" w:sz="4" w:space="0" w:color="auto"/>
              <w:left w:val="single" w:sz="4" w:space="0" w:color="auto"/>
              <w:bottom w:val="single" w:sz="4" w:space="0" w:color="auto"/>
              <w:right w:val="single" w:sz="4" w:space="0" w:color="auto"/>
            </w:tcBorders>
            <w:vAlign w:val="center"/>
            <w:tcPrChange w:id="675" w:author="Hudler, Rob@Energy" w:date="2018-11-16T13:56:00Z">
              <w:tcPr>
                <w:tcW w:w="825" w:type="pct"/>
                <w:tcBorders>
                  <w:top w:val="single" w:sz="4" w:space="0" w:color="auto"/>
                  <w:left w:val="single" w:sz="4" w:space="0" w:color="auto"/>
                  <w:bottom w:val="single" w:sz="4" w:space="0" w:color="auto"/>
                  <w:right w:val="single" w:sz="4" w:space="0" w:color="auto"/>
                </w:tcBorders>
                <w:vAlign w:val="center"/>
              </w:tcPr>
            </w:tcPrChange>
          </w:tcPr>
          <w:p w14:paraId="3428608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6"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77"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C0C101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78"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79"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45D1C4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80"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81"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1B78D2A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82" w:author="Hudler, Rob@Energy" w:date="2018-11-09T16:09:00Z"/>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Change w:id="683" w:author="Hudler, Rob@Energy" w:date="2018-11-16T13:56:00Z">
              <w:tcPr>
                <w:tcW w:w="835" w:type="pct"/>
                <w:tcBorders>
                  <w:top w:val="single" w:sz="4" w:space="0" w:color="auto"/>
                  <w:left w:val="single" w:sz="4" w:space="0" w:color="auto"/>
                  <w:bottom w:val="single" w:sz="4" w:space="0" w:color="auto"/>
                  <w:right w:val="single" w:sz="4" w:space="0" w:color="auto"/>
                </w:tcBorders>
                <w:vAlign w:val="center"/>
              </w:tcPr>
            </w:tcPrChange>
          </w:tcPr>
          <w:p w14:paraId="05354D9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84" w:author="Hudler, Rob@Energy" w:date="2018-11-09T16:09:00Z"/>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Change w:id="685" w:author="Hudler, Rob@Energy" w:date="2018-11-16T13:56:00Z">
              <w:tcPr>
                <w:tcW w:w="836" w:type="pct"/>
                <w:tcBorders>
                  <w:top w:val="single" w:sz="4" w:space="0" w:color="auto"/>
                  <w:left w:val="single" w:sz="4" w:space="0" w:color="auto"/>
                  <w:bottom w:val="single" w:sz="4" w:space="0" w:color="auto"/>
                  <w:right w:val="single" w:sz="4" w:space="0" w:color="auto"/>
                </w:tcBorders>
                <w:vAlign w:val="center"/>
              </w:tcPr>
            </w:tcPrChange>
          </w:tcPr>
          <w:p w14:paraId="68EF8C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686" w:author="Hudler, Rob@Energy" w:date="2018-11-09T16:09:00Z"/>
                <w:rFonts w:asciiTheme="minorHAnsi" w:eastAsia="Times New Roman" w:hAnsiTheme="minorHAnsi" w:cstheme="minorHAnsi"/>
                <w:sz w:val="18"/>
                <w:szCs w:val="18"/>
              </w:rPr>
            </w:pPr>
          </w:p>
        </w:tc>
      </w:tr>
    </w:tbl>
    <w:p w14:paraId="67CC0A62" w14:textId="77777777" w:rsidR="00036420" w:rsidRPr="009053C5" w:rsidRDefault="00036420" w:rsidP="00036420">
      <w:pPr>
        <w:spacing w:after="0" w:line="240" w:lineRule="auto"/>
        <w:rPr>
          <w:ins w:id="687" w:author="Hudler, Rob@Energy" w:date="2018-11-09T16:09:00Z"/>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688" w:author="Hudler, Rob@Energy" w:date="2018-11-16T13:56:00Z">
          <w:tblPr>
            <w:tblW w:w="4326"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575"/>
        <w:gridCol w:w="1588"/>
        <w:gridCol w:w="1587"/>
        <w:gridCol w:w="1587"/>
        <w:gridCol w:w="1587"/>
        <w:gridCol w:w="3057"/>
        <w:tblGridChange w:id="689">
          <w:tblGrid>
            <w:gridCol w:w="1574"/>
            <w:gridCol w:w="1588"/>
            <w:gridCol w:w="1587"/>
            <w:gridCol w:w="1587"/>
            <w:gridCol w:w="1587"/>
            <w:gridCol w:w="1591"/>
            <w:gridCol w:w="17"/>
          </w:tblGrid>
        </w:tblGridChange>
      </w:tblGrid>
      <w:tr w:rsidR="00036420" w:rsidRPr="00323F2C" w14:paraId="033C079B" w14:textId="77777777" w:rsidTr="00897A8D">
        <w:trPr>
          <w:cantSplit/>
          <w:trHeight w:val="144"/>
          <w:ins w:id="690" w:author="Hudler, Rob@Energy" w:date="2018-11-09T16:09:00Z"/>
          <w:trPrChange w:id="691" w:author="Hudler, Rob@Energy" w:date="2018-11-16T13:56:00Z">
            <w:trPr>
              <w:cantSplit/>
              <w:trHeight w:val="144"/>
            </w:trPr>
          </w:trPrChange>
        </w:trPr>
        <w:tc>
          <w:tcPr>
            <w:tcW w:w="10980" w:type="dxa"/>
            <w:gridSpan w:val="6"/>
            <w:tcBorders>
              <w:top w:val="single" w:sz="4" w:space="0" w:color="auto"/>
              <w:left w:val="single" w:sz="4" w:space="0" w:color="auto"/>
              <w:bottom w:val="single" w:sz="4" w:space="0" w:color="auto"/>
              <w:right w:val="single" w:sz="4" w:space="0" w:color="auto"/>
            </w:tcBorders>
            <w:tcPrChange w:id="692" w:author="Hudler, Rob@Energy" w:date="2018-11-16T13:56:00Z">
              <w:tcPr>
                <w:tcW w:w="9530" w:type="dxa"/>
                <w:gridSpan w:val="7"/>
                <w:tcBorders>
                  <w:top w:val="single" w:sz="4" w:space="0" w:color="auto"/>
                  <w:left w:val="single" w:sz="4" w:space="0" w:color="auto"/>
                  <w:bottom w:val="single" w:sz="4" w:space="0" w:color="auto"/>
                  <w:right w:val="single" w:sz="4" w:space="0" w:color="auto"/>
                </w:tcBorders>
              </w:tcPr>
            </w:tcPrChange>
          </w:tcPr>
          <w:p w14:paraId="19B735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693" w:author="Hudler, Rob@Energy" w:date="2018-11-09T16:09:00Z"/>
                <w:rFonts w:asciiTheme="minorHAnsi" w:hAnsiTheme="minorHAnsi" w:cstheme="minorHAnsi"/>
                <w:b/>
                <w:sz w:val="18"/>
                <w:szCs w:val="18"/>
              </w:rPr>
            </w:pPr>
            <w:ins w:id="694" w:author="Hudler, Rob@Energy" w:date="2018-11-09T16:09:00Z">
              <w:r w:rsidRPr="009053C5">
                <w:rPr>
                  <w:rFonts w:asciiTheme="minorHAnsi" w:hAnsiTheme="minorHAnsi" w:cstheme="minorHAnsi"/>
                  <w:b/>
                  <w:sz w:val="18"/>
                  <w:szCs w:val="18"/>
                </w:rPr>
                <w:t xml:space="preserve">E. Installed Dwelling Unit Water Heating Efficiency Information </w:t>
              </w:r>
            </w:ins>
          </w:p>
          <w:p w14:paraId="247A4F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695" w:author="Hudler, Rob@Energy" w:date="2018-11-09T16:09:00Z"/>
                <w:rFonts w:asciiTheme="minorHAnsi" w:hAnsiTheme="minorHAnsi" w:cstheme="minorHAnsi"/>
                <w:b/>
                <w:sz w:val="18"/>
                <w:szCs w:val="18"/>
              </w:rPr>
            </w:pPr>
            <w:ins w:id="696" w:author="Hudler, Rob@Energy" w:date="2018-11-09T16:09:00Z">
              <w:r w:rsidRPr="009053C5">
                <w:rPr>
                  <w:rFonts w:asciiTheme="minorHAnsi" w:eastAsia="Times New Roman" w:hAnsiTheme="minorHAnsi" w:cstheme="minorHAnsi"/>
                  <w:sz w:val="18"/>
                  <w:szCs w:val="18"/>
                </w:rPr>
                <w:t>This table reports the water heater(s) system efficiency features that were installed in this project.</w:t>
              </w:r>
            </w:ins>
          </w:p>
        </w:tc>
      </w:tr>
      <w:tr w:rsidR="00036420" w:rsidRPr="00323F2C" w14:paraId="7ABD25FC" w14:textId="77777777" w:rsidTr="00897A8D">
        <w:trPr>
          <w:cantSplit/>
          <w:trHeight w:val="144"/>
          <w:ins w:id="697" w:author="Hudler, Rob@Energy" w:date="2018-11-09T16:09:00Z"/>
          <w:trPrChange w:id="698"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center"/>
            <w:tcPrChange w:id="699" w:author="Hudler, Rob@Energy" w:date="2018-11-16T13:56:00Z">
              <w:tcPr>
                <w:tcW w:w="1573" w:type="dxa"/>
                <w:tcBorders>
                  <w:top w:val="single" w:sz="4" w:space="0" w:color="auto"/>
                  <w:left w:val="single" w:sz="4" w:space="0" w:color="auto"/>
                  <w:bottom w:val="single" w:sz="4" w:space="0" w:color="auto"/>
                  <w:right w:val="single" w:sz="4" w:space="0" w:color="auto"/>
                </w:tcBorders>
                <w:vAlign w:val="center"/>
              </w:tcPr>
            </w:tcPrChange>
          </w:tcPr>
          <w:p w14:paraId="30FC76C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00" w:author="Hudler, Rob@Energy" w:date="2018-11-09T16:09:00Z"/>
                <w:rFonts w:asciiTheme="minorHAnsi" w:eastAsia="Times New Roman" w:hAnsiTheme="minorHAnsi" w:cstheme="minorHAnsi"/>
                <w:sz w:val="18"/>
                <w:szCs w:val="18"/>
              </w:rPr>
            </w:pPr>
            <w:ins w:id="701" w:author="Hudler, Rob@Energy" w:date="2018-11-09T16:09:00Z">
              <w:r w:rsidRPr="009053C5">
                <w:rPr>
                  <w:rFonts w:asciiTheme="minorHAnsi" w:eastAsia="Times New Roman" w:hAnsiTheme="minorHAnsi" w:cstheme="minorHAnsi"/>
                  <w:sz w:val="18"/>
                  <w:szCs w:val="18"/>
                </w:rPr>
                <w:t>01</w:t>
              </w:r>
            </w:ins>
          </w:p>
        </w:tc>
        <w:tc>
          <w:tcPr>
            <w:tcW w:w="1588" w:type="dxa"/>
            <w:tcBorders>
              <w:top w:val="single" w:sz="4" w:space="0" w:color="auto"/>
              <w:left w:val="single" w:sz="4" w:space="0" w:color="auto"/>
              <w:bottom w:val="single" w:sz="4" w:space="0" w:color="auto"/>
              <w:right w:val="single" w:sz="4" w:space="0" w:color="auto"/>
            </w:tcBorders>
            <w:vAlign w:val="center"/>
            <w:tcPrChange w:id="702" w:author="Hudler, Rob@Energy" w:date="2018-11-16T13:56:00Z">
              <w:tcPr>
                <w:tcW w:w="1588" w:type="dxa"/>
                <w:tcBorders>
                  <w:top w:val="single" w:sz="4" w:space="0" w:color="auto"/>
                  <w:left w:val="single" w:sz="4" w:space="0" w:color="auto"/>
                  <w:bottom w:val="single" w:sz="4" w:space="0" w:color="auto"/>
                  <w:right w:val="single" w:sz="4" w:space="0" w:color="auto"/>
                </w:tcBorders>
                <w:vAlign w:val="center"/>
              </w:tcPr>
            </w:tcPrChange>
          </w:tcPr>
          <w:p w14:paraId="6064EC2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03" w:author="Hudler, Rob@Energy" w:date="2018-11-09T16:09:00Z"/>
                <w:rFonts w:asciiTheme="minorHAnsi" w:eastAsia="Times New Roman" w:hAnsiTheme="minorHAnsi" w:cstheme="minorHAnsi"/>
                <w:sz w:val="18"/>
                <w:szCs w:val="18"/>
              </w:rPr>
            </w:pPr>
            <w:ins w:id="704" w:author="Hudler, Rob@Energy" w:date="2018-11-09T16:09:00Z">
              <w:r w:rsidRPr="009053C5">
                <w:rPr>
                  <w:rFonts w:asciiTheme="minorHAnsi" w:eastAsia="Times New Roman" w:hAnsiTheme="minorHAnsi" w:cstheme="minorHAnsi"/>
                  <w:sz w:val="18"/>
                  <w:szCs w:val="18"/>
                </w:rPr>
                <w:t>02</w:t>
              </w:r>
            </w:ins>
          </w:p>
        </w:tc>
        <w:tc>
          <w:tcPr>
            <w:tcW w:w="1587" w:type="dxa"/>
            <w:tcBorders>
              <w:top w:val="single" w:sz="4" w:space="0" w:color="auto"/>
              <w:left w:val="single" w:sz="4" w:space="0" w:color="auto"/>
              <w:bottom w:val="single" w:sz="4" w:space="0" w:color="auto"/>
              <w:right w:val="single" w:sz="4" w:space="0" w:color="auto"/>
            </w:tcBorders>
            <w:vAlign w:val="center"/>
            <w:tcPrChange w:id="705"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1AC5B3A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06" w:author="Hudler, Rob@Energy" w:date="2018-11-09T16:09:00Z"/>
                <w:rFonts w:asciiTheme="minorHAnsi" w:eastAsia="Times New Roman" w:hAnsiTheme="minorHAnsi" w:cstheme="minorHAnsi"/>
                <w:sz w:val="18"/>
                <w:szCs w:val="18"/>
              </w:rPr>
            </w:pPr>
            <w:ins w:id="707" w:author="Hudler, Rob@Energy" w:date="2018-11-09T16:09:00Z">
              <w:r w:rsidRPr="009053C5">
                <w:rPr>
                  <w:rFonts w:asciiTheme="minorHAnsi" w:eastAsia="Times New Roman" w:hAnsiTheme="minorHAnsi" w:cstheme="minorHAnsi"/>
                  <w:sz w:val="18"/>
                  <w:szCs w:val="18"/>
                </w:rPr>
                <w:t>03</w:t>
              </w:r>
            </w:ins>
          </w:p>
        </w:tc>
        <w:tc>
          <w:tcPr>
            <w:tcW w:w="1587" w:type="dxa"/>
            <w:tcBorders>
              <w:top w:val="single" w:sz="4" w:space="0" w:color="auto"/>
              <w:left w:val="single" w:sz="4" w:space="0" w:color="auto"/>
              <w:bottom w:val="single" w:sz="4" w:space="0" w:color="auto"/>
              <w:right w:val="single" w:sz="4" w:space="0" w:color="auto"/>
            </w:tcBorders>
            <w:vAlign w:val="center"/>
            <w:tcPrChange w:id="708"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2D89A2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09" w:author="Hudler, Rob@Energy" w:date="2018-11-09T16:09:00Z"/>
                <w:rFonts w:asciiTheme="minorHAnsi" w:eastAsiaTheme="majorEastAsia" w:hAnsiTheme="minorHAnsi" w:cstheme="minorHAnsi"/>
                <w:b/>
                <w:bCs/>
                <w:color w:val="4F81BD" w:themeColor="accent1"/>
                <w:sz w:val="18"/>
                <w:szCs w:val="18"/>
              </w:rPr>
            </w:pPr>
            <w:ins w:id="710" w:author="Hudler, Rob@Energy" w:date="2018-11-09T16:09:00Z">
              <w:r w:rsidRPr="009053C5">
                <w:rPr>
                  <w:rFonts w:asciiTheme="minorHAnsi" w:eastAsia="Times New Roman" w:hAnsiTheme="minorHAnsi" w:cstheme="minorHAnsi"/>
                  <w:sz w:val="18"/>
                  <w:szCs w:val="18"/>
                </w:rPr>
                <w:t>04</w:t>
              </w:r>
            </w:ins>
          </w:p>
        </w:tc>
        <w:tc>
          <w:tcPr>
            <w:tcW w:w="1587" w:type="dxa"/>
            <w:tcBorders>
              <w:top w:val="single" w:sz="4" w:space="0" w:color="auto"/>
              <w:left w:val="single" w:sz="4" w:space="0" w:color="auto"/>
              <w:bottom w:val="single" w:sz="4" w:space="0" w:color="auto"/>
              <w:right w:val="single" w:sz="4" w:space="0" w:color="auto"/>
            </w:tcBorders>
            <w:vAlign w:val="center"/>
            <w:tcPrChange w:id="711"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14260F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12" w:author="Hudler, Rob@Energy" w:date="2018-11-09T16:09:00Z"/>
                <w:rFonts w:asciiTheme="minorHAnsi" w:eastAsiaTheme="majorEastAsia" w:hAnsiTheme="minorHAnsi" w:cstheme="minorHAnsi"/>
                <w:b/>
                <w:bCs/>
                <w:color w:val="4F81BD" w:themeColor="accent1"/>
                <w:sz w:val="18"/>
                <w:szCs w:val="18"/>
              </w:rPr>
            </w:pPr>
            <w:ins w:id="713" w:author="Hudler, Rob@Energy" w:date="2018-11-09T16:09:00Z">
              <w:r w:rsidRPr="009053C5">
                <w:rPr>
                  <w:rFonts w:asciiTheme="minorHAnsi" w:eastAsia="Times New Roman" w:hAnsiTheme="minorHAnsi" w:cstheme="minorHAnsi"/>
                  <w:sz w:val="18"/>
                  <w:szCs w:val="18"/>
                </w:rPr>
                <w:t>05</w:t>
              </w:r>
            </w:ins>
          </w:p>
        </w:tc>
        <w:tc>
          <w:tcPr>
            <w:tcW w:w="3057" w:type="dxa"/>
            <w:tcBorders>
              <w:top w:val="single" w:sz="4" w:space="0" w:color="auto"/>
              <w:left w:val="single" w:sz="4" w:space="0" w:color="auto"/>
              <w:bottom w:val="single" w:sz="4" w:space="0" w:color="auto"/>
              <w:right w:val="single" w:sz="4" w:space="0" w:color="auto"/>
            </w:tcBorders>
            <w:vAlign w:val="center"/>
            <w:tcPrChange w:id="714" w:author="Hudler, Rob@Energy" w:date="2018-11-16T13:56:00Z">
              <w:tcPr>
                <w:tcW w:w="1591" w:type="dxa"/>
                <w:tcBorders>
                  <w:top w:val="single" w:sz="4" w:space="0" w:color="auto"/>
                  <w:left w:val="single" w:sz="4" w:space="0" w:color="auto"/>
                  <w:bottom w:val="single" w:sz="4" w:space="0" w:color="auto"/>
                  <w:right w:val="single" w:sz="4" w:space="0" w:color="auto"/>
                </w:tcBorders>
                <w:vAlign w:val="center"/>
              </w:tcPr>
            </w:tcPrChange>
          </w:tcPr>
          <w:p w14:paraId="132482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15" w:author="Hudler, Rob@Energy" w:date="2018-11-09T16:09:00Z"/>
                <w:rFonts w:asciiTheme="minorHAnsi" w:eastAsiaTheme="majorEastAsia" w:hAnsiTheme="minorHAnsi" w:cstheme="minorHAnsi"/>
                <w:b/>
                <w:bCs/>
                <w:color w:val="4F81BD" w:themeColor="accent1"/>
                <w:sz w:val="18"/>
                <w:szCs w:val="18"/>
              </w:rPr>
            </w:pPr>
            <w:ins w:id="716" w:author="Hudler, Rob@Energy" w:date="2018-11-09T16:09:00Z">
              <w:r w:rsidRPr="009053C5">
                <w:rPr>
                  <w:rFonts w:asciiTheme="minorHAnsi" w:eastAsia="Times New Roman" w:hAnsiTheme="minorHAnsi" w:cstheme="minorHAnsi"/>
                  <w:sz w:val="18"/>
                  <w:szCs w:val="18"/>
                </w:rPr>
                <w:t>06</w:t>
              </w:r>
            </w:ins>
          </w:p>
        </w:tc>
      </w:tr>
      <w:tr w:rsidR="00036420" w:rsidRPr="00323F2C" w14:paraId="208B695D" w14:textId="77777777" w:rsidTr="00897A8D">
        <w:trPr>
          <w:cantSplit/>
          <w:trHeight w:val="144"/>
          <w:ins w:id="717" w:author="Hudler, Rob@Energy" w:date="2018-11-09T16:09:00Z"/>
          <w:trPrChange w:id="718"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bottom"/>
            <w:tcPrChange w:id="719" w:author="Hudler, Rob@Energy" w:date="2018-11-16T13:56:00Z">
              <w:tcPr>
                <w:tcW w:w="1573" w:type="dxa"/>
                <w:tcBorders>
                  <w:top w:val="single" w:sz="4" w:space="0" w:color="auto"/>
                  <w:left w:val="single" w:sz="4" w:space="0" w:color="auto"/>
                  <w:bottom w:val="single" w:sz="4" w:space="0" w:color="auto"/>
                  <w:right w:val="single" w:sz="4" w:space="0" w:color="auto"/>
                </w:tcBorders>
                <w:vAlign w:val="bottom"/>
              </w:tcPr>
            </w:tcPrChange>
          </w:tcPr>
          <w:p w14:paraId="45671C3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20" w:author="Hudler, Rob@Energy" w:date="2018-11-09T16:09:00Z"/>
                <w:rFonts w:asciiTheme="minorHAnsi" w:eastAsia="Times New Roman" w:hAnsiTheme="minorHAnsi" w:cstheme="minorHAnsi"/>
                <w:sz w:val="18"/>
                <w:szCs w:val="18"/>
              </w:rPr>
            </w:pPr>
            <w:ins w:id="721" w:author="Hudler, Rob@Energy" w:date="2018-11-09T16:09:00Z">
              <w:r w:rsidRPr="009053C5">
                <w:rPr>
                  <w:rFonts w:asciiTheme="minorHAnsi" w:eastAsia="Times New Roman" w:hAnsiTheme="minorHAnsi" w:cstheme="minorHAnsi"/>
                  <w:sz w:val="18"/>
                  <w:szCs w:val="18"/>
                </w:rPr>
                <w:t>Water Heating System ID or Name</w:t>
              </w:r>
            </w:ins>
          </w:p>
        </w:tc>
        <w:tc>
          <w:tcPr>
            <w:tcW w:w="1588" w:type="dxa"/>
            <w:tcBorders>
              <w:top w:val="single" w:sz="4" w:space="0" w:color="auto"/>
              <w:left w:val="single" w:sz="4" w:space="0" w:color="auto"/>
              <w:bottom w:val="single" w:sz="4" w:space="0" w:color="auto"/>
              <w:right w:val="single" w:sz="4" w:space="0" w:color="auto"/>
            </w:tcBorders>
            <w:vAlign w:val="bottom"/>
            <w:tcPrChange w:id="722" w:author="Hudler, Rob@Energy" w:date="2018-11-16T13:56:00Z">
              <w:tcPr>
                <w:tcW w:w="1588" w:type="dxa"/>
                <w:tcBorders>
                  <w:top w:val="single" w:sz="4" w:space="0" w:color="auto"/>
                  <w:left w:val="single" w:sz="4" w:space="0" w:color="auto"/>
                  <w:bottom w:val="single" w:sz="4" w:space="0" w:color="auto"/>
                  <w:right w:val="single" w:sz="4" w:space="0" w:color="auto"/>
                </w:tcBorders>
                <w:vAlign w:val="bottom"/>
              </w:tcPr>
            </w:tcPrChange>
          </w:tcPr>
          <w:p w14:paraId="1FB385B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23" w:author="Hudler, Rob@Energy" w:date="2018-11-09T16:09:00Z"/>
                <w:rFonts w:asciiTheme="minorHAnsi" w:eastAsia="Times New Roman" w:hAnsiTheme="minorHAnsi" w:cstheme="minorHAnsi"/>
                <w:sz w:val="18"/>
                <w:szCs w:val="18"/>
              </w:rPr>
            </w:pPr>
            <w:ins w:id="724" w:author="Hudler, Rob@Energy" w:date="2018-11-09T16:09:00Z">
              <w:r w:rsidRPr="009053C5">
                <w:rPr>
                  <w:rFonts w:asciiTheme="minorHAnsi" w:eastAsia="Times New Roman" w:hAnsiTheme="minorHAnsi" w:cstheme="minorHAnsi"/>
                  <w:sz w:val="18"/>
                  <w:szCs w:val="18"/>
                </w:rPr>
                <w:t>Heating Efficiency Type</w:t>
              </w:r>
            </w:ins>
          </w:p>
        </w:tc>
        <w:tc>
          <w:tcPr>
            <w:tcW w:w="1587" w:type="dxa"/>
            <w:tcBorders>
              <w:top w:val="single" w:sz="4" w:space="0" w:color="auto"/>
              <w:left w:val="single" w:sz="4" w:space="0" w:color="auto"/>
              <w:bottom w:val="single" w:sz="4" w:space="0" w:color="auto"/>
              <w:right w:val="single" w:sz="4" w:space="0" w:color="auto"/>
            </w:tcBorders>
            <w:vAlign w:val="bottom"/>
            <w:tcPrChange w:id="725" w:author="Hudler, Rob@Energy" w:date="2018-11-16T13:56:00Z">
              <w:tcPr>
                <w:tcW w:w="1587" w:type="dxa"/>
                <w:tcBorders>
                  <w:top w:val="single" w:sz="4" w:space="0" w:color="auto"/>
                  <w:left w:val="single" w:sz="4" w:space="0" w:color="auto"/>
                  <w:bottom w:val="single" w:sz="4" w:space="0" w:color="auto"/>
                  <w:right w:val="single" w:sz="4" w:space="0" w:color="auto"/>
                </w:tcBorders>
                <w:vAlign w:val="bottom"/>
              </w:tcPr>
            </w:tcPrChange>
          </w:tcPr>
          <w:p w14:paraId="451D756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26" w:author="Hudler, Rob@Energy" w:date="2018-11-09T16:09:00Z"/>
                <w:rFonts w:asciiTheme="minorHAnsi" w:eastAsia="Times New Roman" w:hAnsiTheme="minorHAnsi" w:cstheme="minorHAnsi"/>
                <w:sz w:val="18"/>
                <w:szCs w:val="18"/>
              </w:rPr>
            </w:pPr>
            <w:ins w:id="727" w:author="Hudler, Rob@Energy" w:date="2018-11-09T16:09:00Z">
              <w:r w:rsidRPr="009053C5">
                <w:rPr>
                  <w:rFonts w:asciiTheme="minorHAnsi" w:eastAsia="Times New Roman" w:hAnsiTheme="minorHAnsi" w:cstheme="minorHAnsi"/>
                  <w:sz w:val="18"/>
                  <w:szCs w:val="18"/>
                </w:rPr>
                <w:t>Heating Efficiency Value</w:t>
              </w:r>
            </w:ins>
          </w:p>
        </w:tc>
        <w:tc>
          <w:tcPr>
            <w:tcW w:w="1587" w:type="dxa"/>
            <w:tcBorders>
              <w:top w:val="single" w:sz="4" w:space="0" w:color="auto"/>
              <w:left w:val="single" w:sz="4" w:space="0" w:color="auto"/>
              <w:bottom w:val="single" w:sz="4" w:space="0" w:color="auto"/>
              <w:right w:val="single" w:sz="4" w:space="0" w:color="auto"/>
            </w:tcBorders>
            <w:vAlign w:val="bottom"/>
            <w:tcPrChange w:id="728" w:author="Hudler, Rob@Energy" w:date="2018-11-16T13:56:00Z">
              <w:tcPr>
                <w:tcW w:w="1587" w:type="dxa"/>
                <w:tcBorders>
                  <w:top w:val="single" w:sz="4" w:space="0" w:color="auto"/>
                  <w:left w:val="single" w:sz="4" w:space="0" w:color="auto"/>
                  <w:bottom w:val="single" w:sz="4" w:space="0" w:color="auto"/>
                  <w:right w:val="single" w:sz="4" w:space="0" w:color="auto"/>
                </w:tcBorders>
                <w:vAlign w:val="bottom"/>
              </w:tcPr>
            </w:tcPrChange>
          </w:tcPr>
          <w:p w14:paraId="162CD1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29" w:author="Hudler, Rob@Energy" w:date="2018-11-09T16:09:00Z"/>
                <w:rFonts w:asciiTheme="minorHAnsi" w:eastAsia="Times New Roman" w:hAnsiTheme="minorHAnsi" w:cstheme="minorHAnsi"/>
                <w:sz w:val="18"/>
                <w:szCs w:val="18"/>
              </w:rPr>
            </w:pPr>
            <w:ins w:id="730" w:author="Hudler, Rob@Energy" w:date="2018-11-09T16:09:00Z">
              <w:r w:rsidRPr="009053C5">
                <w:rPr>
                  <w:rFonts w:asciiTheme="minorHAnsi" w:eastAsia="Times New Roman" w:hAnsiTheme="minorHAnsi" w:cstheme="minorHAnsi"/>
                  <w:sz w:val="18"/>
                  <w:szCs w:val="18"/>
                </w:rPr>
                <w:t xml:space="preserve">Standby Loss </w:t>
              </w:r>
            </w:ins>
          </w:p>
          <w:p w14:paraId="505C85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31" w:author="Hudler, Rob@Energy" w:date="2018-11-09T16:09:00Z"/>
                <w:rFonts w:asciiTheme="minorHAnsi" w:eastAsia="Times New Roman" w:hAnsiTheme="minorHAnsi" w:cstheme="minorHAnsi"/>
                <w:sz w:val="18"/>
                <w:szCs w:val="18"/>
              </w:rPr>
            </w:pPr>
            <w:ins w:id="732" w:author="Hudler, Rob@Energy" w:date="2018-11-09T16:09:00Z">
              <w:r w:rsidRPr="009053C5">
                <w:rPr>
                  <w:rFonts w:asciiTheme="minorHAnsi" w:eastAsia="Times New Roman" w:hAnsiTheme="minorHAnsi" w:cstheme="minorHAnsi"/>
                  <w:sz w:val="18"/>
                  <w:szCs w:val="18"/>
                </w:rPr>
                <w:t>(%)</w:t>
              </w:r>
            </w:ins>
          </w:p>
        </w:tc>
        <w:tc>
          <w:tcPr>
            <w:tcW w:w="1587" w:type="dxa"/>
            <w:tcBorders>
              <w:top w:val="single" w:sz="4" w:space="0" w:color="auto"/>
              <w:left w:val="single" w:sz="4" w:space="0" w:color="auto"/>
              <w:bottom w:val="single" w:sz="4" w:space="0" w:color="auto"/>
              <w:right w:val="single" w:sz="4" w:space="0" w:color="auto"/>
            </w:tcBorders>
            <w:vAlign w:val="bottom"/>
            <w:tcPrChange w:id="733" w:author="Hudler, Rob@Energy" w:date="2018-11-16T13:56:00Z">
              <w:tcPr>
                <w:tcW w:w="1587" w:type="dxa"/>
                <w:tcBorders>
                  <w:top w:val="single" w:sz="4" w:space="0" w:color="auto"/>
                  <w:left w:val="single" w:sz="4" w:space="0" w:color="auto"/>
                  <w:bottom w:val="single" w:sz="4" w:space="0" w:color="auto"/>
                  <w:right w:val="single" w:sz="4" w:space="0" w:color="auto"/>
                </w:tcBorders>
                <w:vAlign w:val="bottom"/>
              </w:tcPr>
            </w:tcPrChange>
          </w:tcPr>
          <w:p w14:paraId="088554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34" w:author="Hudler, Rob@Energy" w:date="2018-11-09T16:09:00Z"/>
                <w:rFonts w:asciiTheme="minorHAnsi" w:eastAsia="Times New Roman" w:hAnsiTheme="minorHAnsi" w:cstheme="minorHAnsi"/>
                <w:sz w:val="18"/>
                <w:szCs w:val="18"/>
              </w:rPr>
            </w:pPr>
            <w:ins w:id="735" w:author="Hudler, Rob@Energy" w:date="2018-11-09T16:09:00Z">
              <w:r w:rsidRPr="009053C5">
                <w:rPr>
                  <w:rFonts w:asciiTheme="minorHAnsi" w:eastAsia="Times New Roman" w:hAnsiTheme="minorHAnsi" w:cstheme="minorHAnsi"/>
                  <w:sz w:val="18"/>
                  <w:szCs w:val="18"/>
                </w:rPr>
                <w:t xml:space="preserve">Exterior Insulation </w:t>
              </w:r>
            </w:ins>
          </w:p>
          <w:p w14:paraId="7E01BC7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36" w:author="Hudler, Rob@Energy" w:date="2018-11-09T16:09:00Z"/>
                <w:rFonts w:asciiTheme="minorHAnsi" w:eastAsia="Times New Roman" w:hAnsiTheme="minorHAnsi" w:cstheme="minorHAnsi"/>
                <w:sz w:val="18"/>
                <w:szCs w:val="18"/>
              </w:rPr>
            </w:pPr>
            <w:ins w:id="737" w:author="Hudler, Rob@Energy" w:date="2018-11-09T16:09:00Z">
              <w:r w:rsidRPr="009053C5">
                <w:rPr>
                  <w:rFonts w:asciiTheme="minorHAnsi" w:eastAsia="Times New Roman" w:hAnsiTheme="minorHAnsi" w:cstheme="minorHAnsi"/>
                  <w:sz w:val="18"/>
                  <w:szCs w:val="18"/>
                </w:rPr>
                <w:t>R-Value</w:t>
              </w:r>
            </w:ins>
          </w:p>
        </w:tc>
        <w:tc>
          <w:tcPr>
            <w:tcW w:w="3057" w:type="dxa"/>
            <w:tcBorders>
              <w:top w:val="single" w:sz="4" w:space="0" w:color="auto"/>
              <w:left w:val="single" w:sz="4" w:space="0" w:color="auto"/>
              <w:bottom w:val="single" w:sz="4" w:space="0" w:color="auto"/>
              <w:right w:val="single" w:sz="4" w:space="0" w:color="auto"/>
            </w:tcBorders>
            <w:vAlign w:val="bottom"/>
            <w:tcPrChange w:id="738" w:author="Hudler, Rob@Energy" w:date="2018-11-16T13:56:00Z">
              <w:tcPr>
                <w:tcW w:w="1591" w:type="dxa"/>
                <w:tcBorders>
                  <w:top w:val="single" w:sz="4" w:space="0" w:color="auto"/>
                  <w:left w:val="single" w:sz="4" w:space="0" w:color="auto"/>
                  <w:bottom w:val="single" w:sz="4" w:space="0" w:color="auto"/>
                  <w:right w:val="single" w:sz="4" w:space="0" w:color="auto"/>
                </w:tcBorders>
                <w:vAlign w:val="bottom"/>
              </w:tcPr>
            </w:tcPrChange>
          </w:tcPr>
          <w:p w14:paraId="23A8DF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39" w:author="Hudler, Rob@Energy" w:date="2018-11-09T16:09:00Z"/>
                <w:rFonts w:asciiTheme="minorHAnsi" w:eastAsia="Times New Roman" w:hAnsiTheme="minorHAnsi" w:cstheme="minorHAnsi"/>
                <w:sz w:val="18"/>
                <w:szCs w:val="18"/>
              </w:rPr>
            </w:pPr>
            <w:ins w:id="740" w:author="Hudler, Rob@Energy" w:date="2018-11-09T16:09:00Z">
              <w:r w:rsidRPr="009053C5">
                <w:rPr>
                  <w:rFonts w:asciiTheme="minorHAnsi" w:eastAsia="Times New Roman" w:hAnsiTheme="minorHAnsi" w:cstheme="minorHAnsi"/>
                  <w:sz w:val="18"/>
                  <w:szCs w:val="18"/>
                </w:rPr>
                <w:t>Tank location</w:t>
              </w:r>
            </w:ins>
          </w:p>
        </w:tc>
      </w:tr>
      <w:tr w:rsidR="00036420" w:rsidRPr="00323F2C" w14:paraId="3A2EC3DB" w14:textId="77777777" w:rsidTr="00897A8D">
        <w:trPr>
          <w:cantSplit/>
          <w:trHeight w:val="144"/>
          <w:ins w:id="741" w:author="Hudler, Rob@Energy" w:date="2018-11-09T16:09:00Z"/>
          <w:trPrChange w:id="742"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center"/>
            <w:tcPrChange w:id="743" w:author="Hudler, Rob@Energy" w:date="2018-11-16T13:56:00Z">
              <w:tcPr>
                <w:tcW w:w="1573" w:type="dxa"/>
                <w:tcBorders>
                  <w:top w:val="single" w:sz="4" w:space="0" w:color="auto"/>
                  <w:left w:val="single" w:sz="4" w:space="0" w:color="auto"/>
                  <w:bottom w:val="single" w:sz="4" w:space="0" w:color="auto"/>
                  <w:right w:val="single" w:sz="4" w:space="0" w:color="auto"/>
                </w:tcBorders>
                <w:vAlign w:val="center"/>
              </w:tcPr>
            </w:tcPrChange>
          </w:tcPr>
          <w:p w14:paraId="1F55C6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44" w:author="Hudler, Rob@Energy" w:date="2018-11-09T16:09:00Z"/>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Change w:id="745" w:author="Hudler, Rob@Energy" w:date="2018-11-16T13:56:00Z">
              <w:tcPr>
                <w:tcW w:w="1588" w:type="dxa"/>
                <w:tcBorders>
                  <w:top w:val="single" w:sz="4" w:space="0" w:color="auto"/>
                  <w:left w:val="single" w:sz="4" w:space="0" w:color="auto"/>
                  <w:bottom w:val="single" w:sz="4" w:space="0" w:color="auto"/>
                  <w:right w:val="single" w:sz="4" w:space="0" w:color="auto"/>
                </w:tcBorders>
                <w:vAlign w:val="center"/>
              </w:tcPr>
            </w:tcPrChange>
          </w:tcPr>
          <w:p w14:paraId="38B9E67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46"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747"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4ECB648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48"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749"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6BDD890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50"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751"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2CDFC66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52" w:author="Hudler, Rob@Energy" w:date="2018-11-09T16:09:00Z"/>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Change w:id="753" w:author="Hudler, Rob@Energy" w:date="2018-11-16T13:56:00Z">
              <w:tcPr>
                <w:tcW w:w="1591" w:type="dxa"/>
                <w:tcBorders>
                  <w:top w:val="single" w:sz="4" w:space="0" w:color="auto"/>
                  <w:left w:val="single" w:sz="4" w:space="0" w:color="auto"/>
                  <w:bottom w:val="single" w:sz="4" w:space="0" w:color="auto"/>
                  <w:right w:val="single" w:sz="4" w:space="0" w:color="auto"/>
                </w:tcBorders>
                <w:vAlign w:val="center"/>
              </w:tcPr>
            </w:tcPrChange>
          </w:tcPr>
          <w:p w14:paraId="1FCA97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54" w:author="Hudler, Rob@Energy" w:date="2018-11-09T16:09:00Z"/>
                <w:rFonts w:asciiTheme="minorHAnsi" w:eastAsia="Times New Roman" w:hAnsiTheme="minorHAnsi" w:cstheme="minorHAnsi"/>
                <w:sz w:val="18"/>
                <w:szCs w:val="18"/>
              </w:rPr>
            </w:pPr>
          </w:p>
        </w:tc>
      </w:tr>
      <w:tr w:rsidR="00036420" w:rsidRPr="00323F2C" w14:paraId="04C6BD40" w14:textId="77777777" w:rsidTr="00897A8D">
        <w:trPr>
          <w:cantSplit/>
          <w:trHeight w:val="144"/>
          <w:ins w:id="755" w:author="Hudler, Rob@Energy" w:date="2018-11-09T16:09:00Z"/>
          <w:trPrChange w:id="756" w:author="Hudler, Rob@Energy" w:date="2018-11-16T13:56:00Z">
            <w:trPr>
              <w:gridAfter w:val="0"/>
              <w:wAfter w:w="17" w:type="dxa"/>
              <w:cantSplit/>
              <w:trHeight w:val="144"/>
            </w:trPr>
          </w:trPrChange>
        </w:trPr>
        <w:tc>
          <w:tcPr>
            <w:tcW w:w="1574" w:type="dxa"/>
            <w:tcBorders>
              <w:top w:val="single" w:sz="4" w:space="0" w:color="auto"/>
              <w:left w:val="single" w:sz="4" w:space="0" w:color="auto"/>
              <w:bottom w:val="single" w:sz="4" w:space="0" w:color="auto"/>
              <w:right w:val="single" w:sz="4" w:space="0" w:color="auto"/>
            </w:tcBorders>
            <w:vAlign w:val="center"/>
            <w:tcPrChange w:id="757" w:author="Hudler, Rob@Energy" w:date="2018-11-16T13:56:00Z">
              <w:tcPr>
                <w:tcW w:w="1573" w:type="dxa"/>
                <w:tcBorders>
                  <w:top w:val="single" w:sz="4" w:space="0" w:color="auto"/>
                  <w:left w:val="single" w:sz="4" w:space="0" w:color="auto"/>
                  <w:bottom w:val="single" w:sz="4" w:space="0" w:color="auto"/>
                  <w:right w:val="single" w:sz="4" w:space="0" w:color="auto"/>
                </w:tcBorders>
                <w:vAlign w:val="center"/>
              </w:tcPr>
            </w:tcPrChange>
          </w:tcPr>
          <w:p w14:paraId="2F1C725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58" w:author="Hudler, Rob@Energy" w:date="2018-11-09T16:09:00Z"/>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Change w:id="759" w:author="Hudler, Rob@Energy" w:date="2018-11-16T13:56:00Z">
              <w:tcPr>
                <w:tcW w:w="1588" w:type="dxa"/>
                <w:tcBorders>
                  <w:top w:val="single" w:sz="4" w:space="0" w:color="auto"/>
                  <w:left w:val="single" w:sz="4" w:space="0" w:color="auto"/>
                  <w:bottom w:val="single" w:sz="4" w:space="0" w:color="auto"/>
                  <w:right w:val="single" w:sz="4" w:space="0" w:color="auto"/>
                </w:tcBorders>
                <w:vAlign w:val="center"/>
              </w:tcPr>
            </w:tcPrChange>
          </w:tcPr>
          <w:p w14:paraId="715C306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60"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761"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78B9B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62"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763"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07E26C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64" w:author="Hudler, Rob@Energy" w:date="2018-11-09T16:09:00Z"/>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Change w:id="765" w:author="Hudler, Rob@Energy" w:date="2018-11-16T13:56:00Z">
              <w:tcPr>
                <w:tcW w:w="1587" w:type="dxa"/>
                <w:tcBorders>
                  <w:top w:val="single" w:sz="4" w:space="0" w:color="auto"/>
                  <w:left w:val="single" w:sz="4" w:space="0" w:color="auto"/>
                  <w:bottom w:val="single" w:sz="4" w:space="0" w:color="auto"/>
                  <w:right w:val="single" w:sz="4" w:space="0" w:color="auto"/>
                </w:tcBorders>
                <w:vAlign w:val="center"/>
              </w:tcPr>
            </w:tcPrChange>
          </w:tcPr>
          <w:p w14:paraId="1460A4F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66" w:author="Hudler, Rob@Energy" w:date="2018-11-09T16:09:00Z"/>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Change w:id="767" w:author="Hudler, Rob@Energy" w:date="2018-11-16T13:56:00Z">
              <w:tcPr>
                <w:tcW w:w="1591" w:type="dxa"/>
                <w:tcBorders>
                  <w:top w:val="single" w:sz="4" w:space="0" w:color="auto"/>
                  <w:left w:val="single" w:sz="4" w:space="0" w:color="auto"/>
                  <w:bottom w:val="single" w:sz="4" w:space="0" w:color="auto"/>
                  <w:right w:val="single" w:sz="4" w:space="0" w:color="auto"/>
                </w:tcBorders>
                <w:vAlign w:val="center"/>
              </w:tcPr>
            </w:tcPrChange>
          </w:tcPr>
          <w:p w14:paraId="5AA4F1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68" w:author="Hudler, Rob@Energy" w:date="2018-11-09T16:09:00Z"/>
                <w:rFonts w:asciiTheme="minorHAnsi" w:eastAsia="Times New Roman" w:hAnsiTheme="minorHAnsi" w:cstheme="minorHAnsi"/>
                <w:sz w:val="18"/>
                <w:szCs w:val="18"/>
              </w:rPr>
            </w:pPr>
          </w:p>
        </w:tc>
      </w:tr>
    </w:tbl>
    <w:p w14:paraId="5756F3CD" w14:textId="77777777" w:rsidR="00036420" w:rsidRPr="009053C5" w:rsidRDefault="00036420" w:rsidP="00036420">
      <w:pPr>
        <w:spacing w:after="0" w:line="240" w:lineRule="auto"/>
        <w:rPr>
          <w:ins w:id="769" w:author="Hudler, Rob@Energy" w:date="2018-11-09T16:09:00Z"/>
          <w:rFonts w:asciiTheme="minorHAnsi" w:hAnsiTheme="minorHAnsi" w:cstheme="minorHAnsi"/>
          <w:sz w:val="18"/>
          <w:szCs w:val="18"/>
        </w:rPr>
      </w:pPr>
    </w:p>
    <w:p w14:paraId="0316A5CF" w14:textId="77777777" w:rsidR="00036420" w:rsidRPr="009053C5" w:rsidRDefault="00036420" w:rsidP="00036420">
      <w:pPr>
        <w:spacing w:after="0" w:line="240" w:lineRule="auto"/>
        <w:rPr>
          <w:ins w:id="770" w:author="Hudler, Rob@Energy" w:date="2018-11-09T16:09:00Z"/>
          <w:rFonts w:asciiTheme="minorHAnsi" w:hAnsiTheme="minorHAnsi" w:cstheme="minorHAnsi"/>
          <w:sz w:val="18"/>
          <w:szCs w:val="18"/>
        </w:rPr>
      </w:pPr>
    </w:p>
    <w:tbl>
      <w:tblPr>
        <w:tblW w:w="4820"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771" w:author="Smith, Alexis@Energy" w:date="2019-02-14T08:22:00Z">
          <w:tblPr>
            <w:tblW w:w="265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1186"/>
        <w:gridCol w:w="4052"/>
        <w:gridCol w:w="5381"/>
        <w:tblGridChange w:id="772">
          <w:tblGrid>
            <w:gridCol w:w="1193"/>
            <w:gridCol w:w="1835"/>
            <w:gridCol w:w="2819"/>
          </w:tblGrid>
        </w:tblGridChange>
      </w:tblGrid>
      <w:tr w:rsidR="00036420" w:rsidRPr="00323F2C" w14:paraId="3541F6EC" w14:textId="77777777" w:rsidTr="0075795E">
        <w:trPr>
          <w:trHeight w:val="144"/>
          <w:ins w:id="773" w:author="Hudler, Rob@Energy" w:date="2018-11-09T16:09:00Z"/>
          <w:trPrChange w:id="774" w:author="Smith, Alexis@Energy" w:date="2019-02-14T08:22:00Z">
            <w:trPr>
              <w:trHeight w:val="144"/>
            </w:trPr>
          </w:trPrChange>
        </w:trPr>
        <w:tc>
          <w:tcPr>
            <w:tcW w:w="10620" w:type="dxa"/>
            <w:gridSpan w:val="3"/>
            <w:tcBorders>
              <w:top w:val="single" w:sz="4" w:space="0" w:color="auto"/>
              <w:bottom w:val="single" w:sz="4" w:space="0" w:color="auto"/>
            </w:tcBorders>
            <w:vAlign w:val="center"/>
            <w:tcPrChange w:id="775" w:author="Smith, Alexis@Energy" w:date="2019-02-14T08:22:00Z">
              <w:tcPr>
                <w:tcW w:w="7758" w:type="dxa"/>
                <w:gridSpan w:val="3"/>
                <w:tcBorders>
                  <w:top w:val="single" w:sz="4" w:space="0" w:color="auto"/>
                  <w:bottom w:val="single" w:sz="4" w:space="0" w:color="auto"/>
                </w:tcBorders>
                <w:vAlign w:val="center"/>
              </w:tcPr>
            </w:tcPrChange>
          </w:tcPr>
          <w:p w14:paraId="16E39E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776" w:author="Hudler, Rob@Energy" w:date="2018-11-09T16:09:00Z"/>
                <w:rFonts w:asciiTheme="minorHAnsi" w:eastAsia="Times New Roman" w:hAnsiTheme="minorHAnsi" w:cstheme="minorHAnsi"/>
                <w:sz w:val="18"/>
                <w:szCs w:val="18"/>
              </w:rPr>
            </w:pPr>
            <w:ins w:id="777" w:author="Hudler, Rob@Energy" w:date="2018-11-09T16:09:00Z">
              <w:r w:rsidRPr="009053C5">
                <w:rPr>
                  <w:rFonts w:asciiTheme="minorHAnsi" w:hAnsiTheme="minorHAnsi" w:cstheme="minorHAnsi"/>
                  <w:b/>
                  <w:sz w:val="18"/>
                  <w:szCs w:val="18"/>
                </w:rPr>
                <w:t>F. Installed Water Heater Manufacturer Information</w:t>
              </w:r>
            </w:ins>
          </w:p>
        </w:tc>
      </w:tr>
      <w:tr w:rsidR="00036420" w:rsidRPr="00323F2C" w14:paraId="07EA1074" w14:textId="77777777" w:rsidTr="0075795E">
        <w:trPr>
          <w:trHeight w:val="144"/>
          <w:ins w:id="778" w:author="Hudler, Rob@Energy" w:date="2018-11-09T16:09:00Z"/>
          <w:trPrChange w:id="779" w:author="Smith, Alexis@Energy" w:date="2019-02-14T08:22:00Z">
            <w:trPr>
              <w:trHeight w:val="144"/>
            </w:trPr>
          </w:trPrChange>
        </w:trPr>
        <w:tc>
          <w:tcPr>
            <w:tcW w:w="1186" w:type="dxa"/>
            <w:tcBorders>
              <w:top w:val="single" w:sz="4" w:space="0" w:color="auto"/>
              <w:bottom w:val="single" w:sz="4" w:space="0" w:color="auto"/>
              <w:right w:val="single" w:sz="4" w:space="0" w:color="auto"/>
            </w:tcBorders>
            <w:vAlign w:val="center"/>
            <w:tcPrChange w:id="780" w:author="Smith, Alexis@Energy" w:date="2019-02-14T08:22:00Z">
              <w:tcPr>
                <w:tcW w:w="1548" w:type="dxa"/>
                <w:tcBorders>
                  <w:top w:val="single" w:sz="4" w:space="0" w:color="auto"/>
                  <w:bottom w:val="single" w:sz="4" w:space="0" w:color="auto"/>
                  <w:right w:val="single" w:sz="4" w:space="0" w:color="auto"/>
                </w:tcBorders>
                <w:vAlign w:val="center"/>
              </w:tcPr>
            </w:tcPrChange>
          </w:tcPr>
          <w:p w14:paraId="3EAA8A1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81" w:author="Hudler, Rob@Energy" w:date="2018-11-09T16:09:00Z"/>
                <w:rFonts w:asciiTheme="minorHAnsi" w:eastAsia="Times New Roman" w:hAnsiTheme="minorHAnsi" w:cstheme="minorHAnsi"/>
                <w:sz w:val="18"/>
                <w:szCs w:val="18"/>
              </w:rPr>
            </w:pPr>
            <w:ins w:id="782" w:author="Hudler, Rob@Energy" w:date="2018-11-09T16:09:00Z">
              <w:r w:rsidRPr="009053C5">
                <w:rPr>
                  <w:rFonts w:asciiTheme="minorHAnsi" w:eastAsia="Times New Roman" w:hAnsiTheme="minorHAnsi" w:cstheme="minorHAnsi"/>
                  <w:sz w:val="18"/>
                  <w:szCs w:val="18"/>
                </w:rPr>
                <w:t>01</w:t>
              </w:r>
            </w:ins>
          </w:p>
        </w:tc>
        <w:tc>
          <w:tcPr>
            <w:tcW w:w="4052" w:type="dxa"/>
            <w:tcBorders>
              <w:top w:val="single" w:sz="4" w:space="0" w:color="auto"/>
              <w:left w:val="single" w:sz="4" w:space="0" w:color="auto"/>
              <w:bottom w:val="single" w:sz="4" w:space="0" w:color="auto"/>
              <w:right w:val="single" w:sz="4" w:space="0" w:color="auto"/>
            </w:tcBorders>
            <w:vAlign w:val="center"/>
            <w:tcPrChange w:id="783" w:author="Smith, Alexis@Energy" w:date="2019-02-14T08:22:00Z">
              <w:tcPr>
                <w:tcW w:w="2430" w:type="dxa"/>
                <w:tcBorders>
                  <w:top w:val="single" w:sz="4" w:space="0" w:color="auto"/>
                  <w:left w:val="single" w:sz="4" w:space="0" w:color="auto"/>
                  <w:bottom w:val="single" w:sz="4" w:space="0" w:color="auto"/>
                  <w:right w:val="single" w:sz="4" w:space="0" w:color="auto"/>
                </w:tcBorders>
                <w:vAlign w:val="center"/>
              </w:tcPr>
            </w:tcPrChange>
          </w:tcPr>
          <w:p w14:paraId="2F812D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84" w:author="Hudler, Rob@Energy" w:date="2018-11-09T16:09:00Z"/>
                <w:rFonts w:asciiTheme="minorHAnsi" w:eastAsia="Times New Roman" w:hAnsiTheme="minorHAnsi" w:cstheme="minorHAnsi"/>
                <w:sz w:val="18"/>
                <w:szCs w:val="18"/>
              </w:rPr>
            </w:pPr>
            <w:ins w:id="785" w:author="Hudler, Rob@Energy" w:date="2018-11-09T16:09:00Z">
              <w:r w:rsidRPr="009053C5">
                <w:rPr>
                  <w:rFonts w:asciiTheme="minorHAnsi" w:eastAsia="Times New Roman" w:hAnsiTheme="minorHAnsi" w:cstheme="minorHAnsi"/>
                  <w:sz w:val="18"/>
                  <w:szCs w:val="18"/>
                </w:rPr>
                <w:t>02</w:t>
              </w:r>
            </w:ins>
          </w:p>
        </w:tc>
        <w:tc>
          <w:tcPr>
            <w:tcW w:w="5382" w:type="dxa"/>
            <w:tcBorders>
              <w:top w:val="single" w:sz="4" w:space="0" w:color="auto"/>
              <w:left w:val="single" w:sz="4" w:space="0" w:color="auto"/>
              <w:bottom w:val="single" w:sz="4" w:space="0" w:color="auto"/>
            </w:tcBorders>
            <w:vAlign w:val="center"/>
            <w:tcPrChange w:id="786" w:author="Smith, Alexis@Energy" w:date="2019-02-14T08:22:00Z">
              <w:tcPr>
                <w:tcW w:w="3780" w:type="dxa"/>
                <w:tcBorders>
                  <w:top w:val="single" w:sz="4" w:space="0" w:color="auto"/>
                  <w:left w:val="single" w:sz="4" w:space="0" w:color="auto"/>
                  <w:bottom w:val="single" w:sz="4" w:space="0" w:color="auto"/>
                </w:tcBorders>
                <w:vAlign w:val="center"/>
              </w:tcPr>
            </w:tcPrChange>
          </w:tcPr>
          <w:p w14:paraId="09C93B0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87" w:author="Hudler, Rob@Energy" w:date="2018-11-09T16:09:00Z"/>
                <w:rFonts w:asciiTheme="minorHAnsi" w:eastAsia="Times New Roman" w:hAnsiTheme="minorHAnsi" w:cstheme="minorHAnsi"/>
                <w:sz w:val="18"/>
                <w:szCs w:val="18"/>
              </w:rPr>
            </w:pPr>
            <w:ins w:id="788" w:author="Hudler, Rob@Energy" w:date="2018-11-09T16:09:00Z">
              <w:r w:rsidRPr="009053C5">
                <w:rPr>
                  <w:rFonts w:asciiTheme="minorHAnsi" w:eastAsia="Times New Roman" w:hAnsiTheme="minorHAnsi" w:cstheme="minorHAnsi"/>
                  <w:sz w:val="18"/>
                  <w:szCs w:val="18"/>
                </w:rPr>
                <w:t>03</w:t>
              </w:r>
            </w:ins>
          </w:p>
        </w:tc>
      </w:tr>
      <w:tr w:rsidR="00036420" w:rsidRPr="00323F2C" w14:paraId="1A38763B" w14:textId="77777777" w:rsidTr="0075795E">
        <w:trPr>
          <w:trHeight w:val="144"/>
          <w:ins w:id="789" w:author="Hudler, Rob@Energy" w:date="2018-11-09T16:09:00Z"/>
          <w:trPrChange w:id="790" w:author="Smith, Alexis@Energy" w:date="2019-02-14T08:22:00Z">
            <w:trPr>
              <w:trHeight w:val="144"/>
            </w:trPr>
          </w:trPrChange>
        </w:trPr>
        <w:tc>
          <w:tcPr>
            <w:tcW w:w="1186" w:type="dxa"/>
            <w:tcBorders>
              <w:top w:val="single" w:sz="4" w:space="0" w:color="auto"/>
              <w:bottom w:val="single" w:sz="4" w:space="0" w:color="auto"/>
              <w:right w:val="single" w:sz="4" w:space="0" w:color="auto"/>
            </w:tcBorders>
            <w:vAlign w:val="bottom"/>
            <w:tcPrChange w:id="791" w:author="Smith, Alexis@Energy" w:date="2019-02-14T08:22:00Z">
              <w:tcPr>
                <w:tcW w:w="1548" w:type="dxa"/>
                <w:tcBorders>
                  <w:top w:val="single" w:sz="4" w:space="0" w:color="auto"/>
                  <w:bottom w:val="single" w:sz="4" w:space="0" w:color="auto"/>
                  <w:right w:val="single" w:sz="4" w:space="0" w:color="auto"/>
                </w:tcBorders>
                <w:vAlign w:val="bottom"/>
              </w:tcPr>
            </w:tcPrChange>
          </w:tcPr>
          <w:p w14:paraId="3985D94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92" w:author="Hudler, Rob@Energy" w:date="2018-11-09T16:09:00Z"/>
                <w:rFonts w:asciiTheme="minorHAnsi" w:eastAsia="Times New Roman" w:hAnsiTheme="minorHAnsi" w:cstheme="minorHAnsi"/>
                <w:sz w:val="18"/>
                <w:szCs w:val="18"/>
              </w:rPr>
            </w:pPr>
            <w:ins w:id="793" w:author="Hudler, Rob@Energy" w:date="2018-11-09T16:09:00Z">
              <w:r w:rsidRPr="009053C5">
                <w:rPr>
                  <w:rFonts w:asciiTheme="minorHAnsi" w:eastAsia="Times New Roman" w:hAnsiTheme="minorHAnsi" w:cstheme="minorHAnsi"/>
                  <w:sz w:val="18"/>
                  <w:szCs w:val="18"/>
                </w:rPr>
                <w:t>Water Heating System ID or Name</w:t>
              </w:r>
            </w:ins>
          </w:p>
        </w:tc>
        <w:tc>
          <w:tcPr>
            <w:tcW w:w="4052" w:type="dxa"/>
            <w:tcBorders>
              <w:top w:val="single" w:sz="4" w:space="0" w:color="auto"/>
              <w:left w:val="single" w:sz="4" w:space="0" w:color="auto"/>
              <w:bottom w:val="single" w:sz="4" w:space="0" w:color="auto"/>
              <w:right w:val="single" w:sz="4" w:space="0" w:color="auto"/>
            </w:tcBorders>
            <w:vAlign w:val="bottom"/>
            <w:tcPrChange w:id="794" w:author="Smith, Alexis@Energy" w:date="2019-02-14T08:22:00Z">
              <w:tcPr>
                <w:tcW w:w="2430" w:type="dxa"/>
                <w:tcBorders>
                  <w:top w:val="single" w:sz="4" w:space="0" w:color="auto"/>
                  <w:left w:val="single" w:sz="4" w:space="0" w:color="auto"/>
                  <w:bottom w:val="single" w:sz="4" w:space="0" w:color="auto"/>
                  <w:right w:val="single" w:sz="4" w:space="0" w:color="auto"/>
                </w:tcBorders>
                <w:vAlign w:val="bottom"/>
              </w:tcPr>
            </w:tcPrChange>
          </w:tcPr>
          <w:p w14:paraId="5EEC65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95" w:author="Hudler, Rob@Energy" w:date="2018-11-09T16:09:00Z"/>
                <w:rFonts w:asciiTheme="minorHAnsi" w:eastAsia="Times New Roman" w:hAnsiTheme="minorHAnsi" w:cstheme="minorHAnsi"/>
                <w:sz w:val="18"/>
                <w:szCs w:val="18"/>
              </w:rPr>
            </w:pPr>
            <w:ins w:id="796" w:author="Hudler, Rob@Energy" w:date="2018-11-09T16:09:00Z">
              <w:r w:rsidRPr="009053C5">
                <w:rPr>
                  <w:rFonts w:asciiTheme="minorHAnsi" w:eastAsia="Times New Roman" w:hAnsiTheme="minorHAnsi" w:cstheme="minorHAnsi"/>
                  <w:sz w:val="18"/>
                  <w:szCs w:val="18"/>
                </w:rPr>
                <w:t>Manufacturer</w:t>
              </w:r>
            </w:ins>
          </w:p>
        </w:tc>
        <w:tc>
          <w:tcPr>
            <w:tcW w:w="5382" w:type="dxa"/>
            <w:tcBorders>
              <w:top w:val="single" w:sz="4" w:space="0" w:color="auto"/>
              <w:left w:val="single" w:sz="4" w:space="0" w:color="auto"/>
              <w:bottom w:val="single" w:sz="4" w:space="0" w:color="auto"/>
            </w:tcBorders>
            <w:vAlign w:val="bottom"/>
            <w:tcPrChange w:id="797" w:author="Smith, Alexis@Energy" w:date="2019-02-14T08:22:00Z">
              <w:tcPr>
                <w:tcW w:w="3780" w:type="dxa"/>
                <w:tcBorders>
                  <w:top w:val="single" w:sz="4" w:space="0" w:color="auto"/>
                  <w:left w:val="single" w:sz="4" w:space="0" w:color="auto"/>
                  <w:bottom w:val="single" w:sz="4" w:space="0" w:color="auto"/>
                </w:tcBorders>
                <w:vAlign w:val="bottom"/>
              </w:tcPr>
            </w:tcPrChange>
          </w:tcPr>
          <w:p w14:paraId="2DFB3B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798" w:author="Hudler, Rob@Energy" w:date="2018-11-09T16:09:00Z"/>
                <w:rFonts w:asciiTheme="minorHAnsi" w:eastAsia="Times New Roman" w:hAnsiTheme="minorHAnsi" w:cstheme="minorHAnsi"/>
                <w:sz w:val="18"/>
                <w:szCs w:val="18"/>
              </w:rPr>
            </w:pPr>
            <w:ins w:id="799" w:author="Hudler, Rob@Energy" w:date="2018-11-09T16:09:00Z">
              <w:r w:rsidRPr="009053C5">
                <w:rPr>
                  <w:rFonts w:asciiTheme="minorHAnsi" w:eastAsia="Times New Roman" w:hAnsiTheme="minorHAnsi" w:cstheme="minorHAnsi"/>
                  <w:sz w:val="18"/>
                  <w:szCs w:val="18"/>
                </w:rPr>
                <w:t>Model Number</w:t>
              </w:r>
            </w:ins>
          </w:p>
        </w:tc>
      </w:tr>
      <w:tr w:rsidR="00036420" w:rsidRPr="00323F2C" w14:paraId="1FAD6823" w14:textId="77777777" w:rsidTr="0075795E">
        <w:trPr>
          <w:trHeight w:val="144"/>
          <w:ins w:id="800" w:author="Hudler, Rob@Energy" w:date="2018-11-09T16:09:00Z"/>
          <w:trPrChange w:id="801" w:author="Smith, Alexis@Energy" w:date="2019-02-14T08:22:00Z">
            <w:trPr>
              <w:trHeight w:val="144"/>
            </w:trPr>
          </w:trPrChange>
        </w:trPr>
        <w:tc>
          <w:tcPr>
            <w:tcW w:w="1186" w:type="dxa"/>
            <w:tcBorders>
              <w:top w:val="single" w:sz="4" w:space="0" w:color="auto"/>
              <w:bottom w:val="single" w:sz="4" w:space="0" w:color="auto"/>
              <w:right w:val="single" w:sz="4" w:space="0" w:color="auto"/>
            </w:tcBorders>
            <w:vAlign w:val="bottom"/>
            <w:tcPrChange w:id="802" w:author="Smith, Alexis@Energy" w:date="2019-02-14T08:22:00Z">
              <w:tcPr>
                <w:tcW w:w="1548" w:type="dxa"/>
                <w:tcBorders>
                  <w:top w:val="single" w:sz="4" w:space="0" w:color="auto"/>
                  <w:bottom w:val="single" w:sz="4" w:space="0" w:color="auto"/>
                  <w:right w:val="single" w:sz="4" w:space="0" w:color="auto"/>
                </w:tcBorders>
                <w:vAlign w:val="bottom"/>
              </w:tcPr>
            </w:tcPrChange>
          </w:tcPr>
          <w:p w14:paraId="031C86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803" w:author="Hudler, Rob@Energy" w:date="2018-11-09T16:09:00Z"/>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Change w:id="804" w:author="Smith, Alexis@Energy" w:date="2019-02-14T08:22:00Z">
              <w:tcPr>
                <w:tcW w:w="2430" w:type="dxa"/>
                <w:tcBorders>
                  <w:top w:val="single" w:sz="4" w:space="0" w:color="auto"/>
                  <w:left w:val="single" w:sz="4" w:space="0" w:color="auto"/>
                  <w:bottom w:val="single" w:sz="4" w:space="0" w:color="auto"/>
                  <w:right w:val="single" w:sz="4" w:space="0" w:color="auto"/>
                </w:tcBorders>
                <w:vAlign w:val="bottom"/>
              </w:tcPr>
            </w:tcPrChange>
          </w:tcPr>
          <w:p w14:paraId="786C70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805" w:author="Hudler, Rob@Energy" w:date="2018-11-09T16:09:00Z"/>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shd w:val="clear" w:color="auto" w:fill="FFFFFF" w:themeFill="background1"/>
            <w:tcPrChange w:id="806" w:author="Smith, Alexis@Energy" w:date="2019-02-14T08:22:00Z">
              <w:tcPr>
                <w:tcW w:w="3780" w:type="dxa"/>
                <w:tcBorders>
                  <w:top w:val="single" w:sz="4" w:space="0" w:color="auto"/>
                  <w:left w:val="single" w:sz="4" w:space="0" w:color="auto"/>
                  <w:bottom w:val="single" w:sz="4" w:space="0" w:color="auto"/>
                </w:tcBorders>
                <w:shd w:val="clear" w:color="auto" w:fill="FFFFFF" w:themeFill="background1"/>
              </w:tcPr>
            </w:tcPrChange>
          </w:tcPr>
          <w:p w14:paraId="732CFB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807" w:author="Hudler, Rob@Energy" w:date="2018-11-09T16:09:00Z"/>
                <w:rFonts w:asciiTheme="minorHAnsi" w:eastAsia="Times New Roman" w:hAnsiTheme="minorHAnsi" w:cstheme="minorHAnsi"/>
                <w:sz w:val="18"/>
                <w:szCs w:val="18"/>
              </w:rPr>
            </w:pPr>
          </w:p>
        </w:tc>
      </w:tr>
      <w:tr w:rsidR="00036420" w:rsidRPr="00323F2C" w14:paraId="1F62A1B1" w14:textId="77777777" w:rsidTr="0075795E">
        <w:trPr>
          <w:trHeight w:val="144"/>
          <w:ins w:id="808" w:author="Hudler, Rob@Energy" w:date="2018-11-09T16:09:00Z"/>
          <w:trPrChange w:id="809" w:author="Smith, Alexis@Energy" w:date="2019-02-14T08:22:00Z">
            <w:trPr>
              <w:trHeight w:val="144"/>
            </w:trPr>
          </w:trPrChange>
        </w:trPr>
        <w:tc>
          <w:tcPr>
            <w:tcW w:w="1186" w:type="dxa"/>
            <w:tcBorders>
              <w:top w:val="single" w:sz="4" w:space="0" w:color="auto"/>
              <w:bottom w:val="single" w:sz="4" w:space="0" w:color="auto"/>
              <w:right w:val="single" w:sz="4" w:space="0" w:color="auto"/>
            </w:tcBorders>
            <w:vAlign w:val="bottom"/>
            <w:tcPrChange w:id="810" w:author="Smith, Alexis@Energy" w:date="2019-02-14T08:22:00Z">
              <w:tcPr>
                <w:tcW w:w="1548" w:type="dxa"/>
                <w:tcBorders>
                  <w:top w:val="single" w:sz="4" w:space="0" w:color="auto"/>
                  <w:bottom w:val="single" w:sz="4" w:space="0" w:color="auto"/>
                  <w:right w:val="single" w:sz="4" w:space="0" w:color="auto"/>
                </w:tcBorders>
                <w:vAlign w:val="bottom"/>
              </w:tcPr>
            </w:tcPrChange>
          </w:tcPr>
          <w:p w14:paraId="5A80B8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811" w:author="Hudler, Rob@Energy" w:date="2018-11-09T16:09:00Z"/>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Change w:id="812" w:author="Smith, Alexis@Energy" w:date="2019-02-14T08:22:00Z">
              <w:tcPr>
                <w:tcW w:w="2430" w:type="dxa"/>
                <w:tcBorders>
                  <w:top w:val="single" w:sz="4" w:space="0" w:color="auto"/>
                  <w:left w:val="single" w:sz="4" w:space="0" w:color="auto"/>
                  <w:bottom w:val="single" w:sz="4" w:space="0" w:color="auto"/>
                  <w:right w:val="single" w:sz="4" w:space="0" w:color="auto"/>
                </w:tcBorders>
                <w:vAlign w:val="bottom"/>
              </w:tcPr>
            </w:tcPrChange>
          </w:tcPr>
          <w:p w14:paraId="172EBE9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813" w:author="Hudler, Rob@Energy" w:date="2018-11-09T16:09:00Z"/>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tcPrChange w:id="814" w:author="Smith, Alexis@Energy" w:date="2019-02-14T08:22:00Z">
              <w:tcPr>
                <w:tcW w:w="3780" w:type="dxa"/>
                <w:tcBorders>
                  <w:top w:val="single" w:sz="4" w:space="0" w:color="auto"/>
                  <w:left w:val="single" w:sz="4" w:space="0" w:color="auto"/>
                  <w:bottom w:val="single" w:sz="4" w:space="0" w:color="auto"/>
                </w:tcBorders>
              </w:tcPr>
            </w:tcPrChange>
          </w:tcPr>
          <w:p w14:paraId="7751FC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815" w:author="Hudler, Rob@Energy" w:date="2018-11-09T16:09:00Z"/>
                <w:rFonts w:asciiTheme="minorHAnsi" w:eastAsia="Times New Roman" w:hAnsiTheme="minorHAnsi" w:cstheme="minorHAnsi"/>
                <w:sz w:val="18"/>
                <w:szCs w:val="18"/>
              </w:rPr>
            </w:pPr>
          </w:p>
        </w:tc>
      </w:tr>
    </w:tbl>
    <w:p w14:paraId="25E1D6D9" w14:textId="5A39FE6A" w:rsidR="00036420" w:rsidRDefault="00036420" w:rsidP="00036420">
      <w:pPr>
        <w:spacing w:after="0" w:line="240" w:lineRule="auto"/>
        <w:rPr>
          <w:ins w:id="816" w:author="Hudler, Rob@Energy" w:date="2018-11-16T13:56:00Z"/>
          <w:rFonts w:asciiTheme="minorHAnsi" w:hAnsiTheme="minorHAnsi" w:cstheme="minorHAnsi"/>
          <w:sz w:val="18"/>
          <w:szCs w:val="18"/>
        </w:rPr>
      </w:pPr>
    </w:p>
    <w:tbl>
      <w:tblPr>
        <w:tblStyle w:val="TableGrid1"/>
        <w:tblW w:w="10899" w:type="dxa"/>
        <w:tblInd w:w="18" w:type="dxa"/>
        <w:tblLayout w:type="fixed"/>
        <w:tblLook w:val="04A0" w:firstRow="1" w:lastRow="0" w:firstColumn="1" w:lastColumn="0" w:noHBand="0" w:noVBand="1"/>
      </w:tblPr>
      <w:tblGrid>
        <w:gridCol w:w="630"/>
        <w:gridCol w:w="9090"/>
        <w:gridCol w:w="1165"/>
        <w:gridCol w:w="14"/>
      </w:tblGrid>
      <w:tr w:rsidR="00897A8D" w:rsidRPr="00323F2C" w:rsidDel="00ED35AD" w14:paraId="120F42CC" w14:textId="671B6F46" w:rsidTr="00897A8D">
        <w:trPr>
          <w:gridAfter w:val="1"/>
          <w:wAfter w:w="14" w:type="dxa"/>
          <w:ins w:id="817" w:author="Hudler, Rob@Energy" w:date="2018-11-16T13:56:00Z"/>
          <w:del w:id="818" w:author="Smith, Alexis@Energy" w:date="2019-02-13T09:55:00Z"/>
        </w:trPr>
        <w:tc>
          <w:tcPr>
            <w:tcW w:w="10885" w:type="dxa"/>
            <w:gridSpan w:val="3"/>
            <w:vAlign w:val="bottom"/>
          </w:tcPr>
          <w:p w14:paraId="225FE669" w14:textId="28BCB0B6"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19" w:author="Hudler, Rob@Energy" w:date="2018-11-16T13:56:00Z"/>
                <w:del w:id="820" w:author="Smith, Alexis@Energy" w:date="2019-02-13T09:55:00Z"/>
                <w:rFonts w:asciiTheme="minorHAnsi" w:hAnsiTheme="minorHAnsi" w:cstheme="minorHAnsi"/>
                <w:b/>
                <w:sz w:val="18"/>
                <w:szCs w:val="18"/>
              </w:rPr>
            </w:pPr>
            <w:ins w:id="821" w:author="Hudler, Rob@Energy" w:date="2018-11-16T13:57:00Z">
              <w:del w:id="822" w:author="Smith, Alexis@Energy" w:date="2019-02-13T09:55:00Z">
                <w:r w:rsidDel="00ED35AD">
                  <w:rPr>
                    <w:rFonts w:asciiTheme="minorHAnsi" w:hAnsiTheme="minorHAnsi" w:cstheme="minorHAnsi"/>
                    <w:b/>
                    <w:sz w:val="18"/>
                    <w:szCs w:val="18"/>
                  </w:rPr>
                  <w:lastRenderedPageBreak/>
                  <w:delText>G</w:delText>
                </w:r>
              </w:del>
            </w:ins>
            <w:ins w:id="823" w:author="Hudler, Rob@Energy" w:date="2018-11-16T13:56:00Z">
              <w:del w:id="824" w:author="Smith, Alexis@Energy" w:date="2019-02-13T09:55:00Z">
                <w:r w:rsidRPr="009053C5" w:rsidDel="00ED35AD">
                  <w:rPr>
                    <w:rFonts w:asciiTheme="minorHAnsi" w:hAnsiTheme="minorHAnsi" w:cstheme="minorHAnsi"/>
                    <w:b/>
                    <w:sz w:val="18"/>
                    <w:szCs w:val="18"/>
                  </w:rPr>
                  <w:delText>. HERS-Verified Compact Hot Water Distribution (CHWD) (RA 3.6.5)</w:delText>
                </w:r>
              </w:del>
            </w:ins>
          </w:p>
          <w:p w14:paraId="5417045D" w14:textId="7937A755"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25" w:author="Hudler, Rob@Energy" w:date="2018-11-16T13:56:00Z"/>
                <w:del w:id="826" w:author="Smith, Alexis@Energy" w:date="2019-02-13T09:55:00Z"/>
                <w:rFonts w:asciiTheme="minorHAnsi" w:hAnsiTheme="minorHAnsi" w:cstheme="minorHAnsi"/>
                <w:b/>
                <w:sz w:val="18"/>
                <w:szCs w:val="18"/>
              </w:rPr>
            </w:pPr>
            <w:ins w:id="827" w:author="Hudler, Rob@Energy" w:date="2018-11-16T13:56:00Z">
              <w:del w:id="828" w:author="Smith, Alexis@Energy" w:date="2019-02-13T09:55:00Z">
                <w:r w:rsidRPr="009053C5" w:rsidDel="00ED35AD">
                  <w:rPr>
                    <w:rFonts w:asciiTheme="minorHAnsi" w:hAnsiTheme="minorHAnsi" w:cstheme="minorHAnsi"/>
                    <w:sz w:val="18"/>
                    <w:szCs w:val="18"/>
                  </w:rPr>
                  <w:delText>Systems that utilize this distribution type shall comply with these requirements.</w:delText>
                </w:r>
              </w:del>
            </w:ins>
          </w:p>
        </w:tc>
      </w:tr>
      <w:tr w:rsidR="00897A8D" w:rsidRPr="00323F2C" w:rsidDel="00ED35AD" w14:paraId="4DF0CA86" w14:textId="5951CE8B" w:rsidTr="00897A8D">
        <w:trPr>
          <w:trHeight w:val="440"/>
          <w:ins w:id="829" w:author="Hudler, Rob@Energy" w:date="2018-11-16T13:56:00Z"/>
          <w:del w:id="830" w:author="Smith, Alexis@Energy" w:date="2019-02-13T09:55:00Z"/>
        </w:trPr>
        <w:tc>
          <w:tcPr>
            <w:tcW w:w="630" w:type="dxa"/>
            <w:vAlign w:val="bottom"/>
          </w:tcPr>
          <w:p w14:paraId="6E824BDF" w14:textId="2288B2F6"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31" w:author="Hudler, Rob@Energy" w:date="2018-11-16T13:56:00Z"/>
                <w:del w:id="832" w:author="Smith, Alexis@Energy" w:date="2019-02-13T09:55:00Z"/>
                <w:rFonts w:asciiTheme="minorHAnsi" w:hAnsiTheme="minorHAnsi" w:cstheme="minorHAnsi"/>
                <w:sz w:val="18"/>
                <w:szCs w:val="18"/>
              </w:rPr>
            </w:pPr>
            <w:ins w:id="833" w:author="Hudler, Rob@Energy" w:date="2018-11-16T13:56:00Z">
              <w:del w:id="834" w:author="Smith, Alexis@Energy" w:date="2019-02-13T09:55:00Z">
                <w:r w:rsidRPr="009053C5" w:rsidDel="00ED35AD">
                  <w:rPr>
                    <w:rFonts w:asciiTheme="minorHAnsi" w:hAnsiTheme="minorHAnsi" w:cstheme="minorHAnsi"/>
                    <w:sz w:val="18"/>
                    <w:szCs w:val="18"/>
                  </w:rPr>
                  <w:delText>01</w:delText>
                </w:r>
              </w:del>
            </w:ins>
          </w:p>
        </w:tc>
        <w:tc>
          <w:tcPr>
            <w:tcW w:w="9090" w:type="dxa"/>
            <w:vAlign w:val="bottom"/>
          </w:tcPr>
          <w:p w14:paraId="17A599F5" w14:textId="71465BBC"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35" w:author="Hudler, Rob@Energy" w:date="2018-11-16T13:56:00Z"/>
                <w:del w:id="836" w:author="Smith, Alexis@Energy" w:date="2019-02-13T09:55:00Z"/>
                <w:rFonts w:asciiTheme="minorHAnsi" w:hAnsiTheme="minorHAnsi" w:cstheme="minorHAnsi"/>
                <w:sz w:val="18"/>
                <w:szCs w:val="18"/>
              </w:rPr>
            </w:pPr>
            <w:ins w:id="837" w:author="Hudler, Rob@Energy" w:date="2018-11-16T13:56:00Z">
              <w:del w:id="838" w:author="Smith, Alexis@Energy" w:date="2019-02-13T09:55:00Z">
                <w:r w:rsidRPr="009053C5" w:rsidDel="00ED35AD">
                  <w:rPr>
                    <w:rFonts w:asciiTheme="minorHAnsi" w:hAnsiTheme="minorHAnsi" w:cstheme="minorHAnsi"/>
                    <w:sz w:val="18"/>
                    <w:szCs w:val="18"/>
                  </w:rPr>
                  <w:delText>Master Bath distance of furthest fixture to Water Heater</w:delText>
                </w:r>
              </w:del>
            </w:ins>
          </w:p>
        </w:tc>
        <w:tc>
          <w:tcPr>
            <w:tcW w:w="1179" w:type="dxa"/>
            <w:gridSpan w:val="2"/>
          </w:tcPr>
          <w:p w14:paraId="47100DDE" w14:textId="333A295E"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39" w:author="Hudler, Rob@Energy" w:date="2018-11-16T13:56:00Z"/>
                <w:del w:id="840" w:author="Smith, Alexis@Energy" w:date="2019-02-13T09:55:00Z"/>
                <w:rFonts w:asciiTheme="minorHAnsi" w:hAnsiTheme="minorHAnsi" w:cstheme="minorHAnsi"/>
                <w:sz w:val="18"/>
                <w:szCs w:val="18"/>
              </w:rPr>
            </w:pPr>
          </w:p>
        </w:tc>
      </w:tr>
      <w:tr w:rsidR="00897A8D" w:rsidRPr="00323F2C" w:rsidDel="00ED35AD" w14:paraId="1415FBEA" w14:textId="14ECA285" w:rsidTr="00897A8D">
        <w:trPr>
          <w:trHeight w:val="440"/>
          <w:ins w:id="841" w:author="Hudler, Rob@Energy" w:date="2018-11-16T13:56:00Z"/>
          <w:del w:id="842" w:author="Smith, Alexis@Energy" w:date="2019-02-13T09:55:00Z"/>
        </w:trPr>
        <w:tc>
          <w:tcPr>
            <w:tcW w:w="630" w:type="dxa"/>
            <w:vAlign w:val="bottom"/>
          </w:tcPr>
          <w:p w14:paraId="29965E75" w14:textId="326D8AB5"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43" w:author="Hudler, Rob@Energy" w:date="2018-11-16T13:56:00Z"/>
                <w:del w:id="844" w:author="Smith, Alexis@Energy" w:date="2019-02-13T09:55:00Z"/>
                <w:rFonts w:asciiTheme="minorHAnsi" w:hAnsiTheme="minorHAnsi" w:cstheme="minorHAnsi"/>
                <w:sz w:val="18"/>
                <w:szCs w:val="18"/>
              </w:rPr>
            </w:pPr>
            <w:ins w:id="845" w:author="Hudler, Rob@Energy" w:date="2018-11-16T13:56:00Z">
              <w:del w:id="846" w:author="Smith, Alexis@Energy" w:date="2019-02-13T09:55:00Z">
                <w:r w:rsidRPr="009053C5" w:rsidDel="00ED35AD">
                  <w:rPr>
                    <w:rFonts w:asciiTheme="minorHAnsi" w:hAnsiTheme="minorHAnsi" w:cstheme="minorHAnsi"/>
                    <w:sz w:val="18"/>
                    <w:szCs w:val="18"/>
                  </w:rPr>
                  <w:delText>02</w:delText>
                </w:r>
              </w:del>
            </w:ins>
          </w:p>
        </w:tc>
        <w:tc>
          <w:tcPr>
            <w:tcW w:w="9090" w:type="dxa"/>
            <w:vAlign w:val="bottom"/>
          </w:tcPr>
          <w:p w14:paraId="08B277F0" w14:textId="2F6EFDEC"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47" w:author="Hudler, Rob@Energy" w:date="2018-11-16T13:56:00Z"/>
                <w:del w:id="848" w:author="Smith, Alexis@Energy" w:date="2019-02-13T09:55:00Z"/>
                <w:rFonts w:asciiTheme="minorHAnsi" w:hAnsiTheme="minorHAnsi" w:cstheme="minorHAnsi"/>
                <w:sz w:val="18"/>
                <w:szCs w:val="18"/>
              </w:rPr>
            </w:pPr>
            <w:ins w:id="849" w:author="Hudler, Rob@Energy" w:date="2018-11-16T13:56:00Z">
              <w:del w:id="850" w:author="Smith, Alexis@Energy" w:date="2019-02-13T09:55:00Z">
                <w:r w:rsidRPr="009053C5" w:rsidDel="00ED35AD">
                  <w:rPr>
                    <w:rFonts w:asciiTheme="minorHAnsi" w:hAnsiTheme="minorHAnsi" w:cstheme="minorHAnsi"/>
                    <w:sz w:val="18"/>
                    <w:szCs w:val="18"/>
                  </w:rPr>
                  <w:delText>Kitchen distance from furthest fixture to Water Heater</w:delText>
                </w:r>
              </w:del>
            </w:ins>
          </w:p>
        </w:tc>
        <w:tc>
          <w:tcPr>
            <w:tcW w:w="1179" w:type="dxa"/>
            <w:gridSpan w:val="2"/>
            <w:vAlign w:val="bottom"/>
          </w:tcPr>
          <w:p w14:paraId="41AFE5F7" w14:textId="50101B1A"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51" w:author="Hudler, Rob@Energy" w:date="2018-11-16T13:56:00Z"/>
                <w:del w:id="852" w:author="Smith, Alexis@Energy" w:date="2019-02-13T09:55:00Z"/>
                <w:rFonts w:asciiTheme="minorHAnsi" w:hAnsiTheme="minorHAnsi" w:cstheme="minorHAnsi"/>
                <w:sz w:val="18"/>
                <w:szCs w:val="18"/>
              </w:rPr>
            </w:pPr>
          </w:p>
        </w:tc>
      </w:tr>
      <w:tr w:rsidR="00897A8D" w:rsidRPr="00323F2C" w:rsidDel="00ED35AD" w14:paraId="3F017703" w14:textId="25F6FCED" w:rsidTr="00897A8D">
        <w:trPr>
          <w:trHeight w:val="440"/>
          <w:ins w:id="853" w:author="Hudler, Rob@Energy" w:date="2018-11-16T13:56:00Z"/>
          <w:del w:id="854" w:author="Smith, Alexis@Energy" w:date="2019-02-13T09:55:00Z"/>
        </w:trPr>
        <w:tc>
          <w:tcPr>
            <w:tcW w:w="630" w:type="dxa"/>
          </w:tcPr>
          <w:p w14:paraId="2A6E08EA" w14:textId="55237546"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55" w:author="Hudler, Rob@Energy" w:date="2018-11-16T13:56:00Z"/>
                <w:del w:id="856" w:author="Smith, Alexis@Energy" w:date="2019-02-13T09:55:00Z"/>
                <w:rFonts w:asciiTheme="minorHAnsi" w:hAnsiTheme="minorHAnsi" w:cstheme="minorHAnsi"/>
                <w:sz w:val="18"/>
                <w:szCs w:val="18"/>
              </w:rPr>
            </w:pPr>
            <w:ins w:id="857" w:author="Hudler, Rob@Energy" w:date="2018-11-16T13:56:00Z">
              <w:del w:id="858" w:author="Smith, Alexis@Energy" w:date="2019-02-13T09:55:00Z">
                <w:r w:rsidRPr="009053C5" w:rsidDel="00ED35AD">
                  <w:rPr>
                    <w:rFonts w:asciiTheme="minorHAnsi" w:hAnsiTheme="minorHAnsi" w:cstheme="minorHAnsi"/>
                    <w:sz w:val="18"/>
                    <w:szCs w:val="18"/>
                  </w:rPr>
                  <w:delText>03</w:delText>
                </w:r>
              </w:del>
            </w:ins>
          </w:p>
        </w:tc>
        <w:tc>
          <w:tcPr>
            <w:tcW w:w="9090" w:type="dxa"/>
            <w:vAlign w:val="bottom"/>
          </w:tcPr>
          <w:p w14:paraId="5A58C8BB" w14:textId="4C56D7AB"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59" w:author="Hudler, Rob@Energy" w:date="2018-11-16T13:56:00Z"/>
                <w:del w:id="860" w:author="Smith, Alexis@Energy" w:date="2019-02-13T09:55:00Z"/>
                <w:rFonts w:asciiTheme="minorHAnsi" w:hAnsiTheme="minorHAnsi" w:cstheme="minorHAnsi"/>
                <w:sz w:val="18"/>
                <w:szCs w:val="18"/>
              </w:rPr>
            </w:pPr>
            <w:ins w:id="861" w:author="Hudler, Rob@Energy" w:date="2018-11-16T13:56:00Z">
              <w:del w:id="862" w:author="Smith, Alexis@Energy" w:date="2019-02-13T09:55:00Z">
                <w:r w:rsidRPr="009053C5" w:rsidDel="00ED35AD">
                  <w:rPr>
                    <w:rFonts w:asciiTheme="minorHAnsi" w:hAnsiTheme="minorHAnsi" w:cstheme="minorHAnsi"/>
                    <w:sz w:val="18"/>
                    <w:szCs w:val="18"/>
                  </w:rPr>
                  <w:delText xml:space="preserve">Furthest Third furthest fixture to Water Heater </w:delText>
                </w:r>
              </w:del>
            </w:ins>
          </w:p>
        </w:tc>
        <w:tc>
          <w:tcPr>
            <w:tcW w:w="1179" w:type="dxa"/>
            <w:gridSpan w:val="2"/>
          </w:tcPr>
          <w:p w14:paraId="1B1991F7" w14:textId="3A9CA1C6"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63" w:author="Hudler, Rob@Energy" w:date="2018-11-16T13:56:00Z"/>
                <w:del w:id="864" w:author="Smith, Alexis@Energy" w:date="2019-02-13T09:55:00Z"/>
                <w:rFonts w:asciiTheme="minorHAnsi" w:hAnsiTheme="minorHAnsi" w:cstheme="minorHAnsi"/>
                <w:sz w:val="18"/>
                <w:szCs w:val="18"/>
              </w:rPr>
            </w:pPr>
          </w:p>
        </w:tc>
      </w:tr>
      <w:tr w:rsidR="00897A8D" w:rsidRPr="00323F2C" w:rsidDel="00ED35AD" w14:paraId="389B9A96" w14:textId="40CFCEAE" w:rsidTr="00897A8D">
        <w:trPr>
          <w:trHeight w:val="422"/>
          <w:ins w:id="865" w:author="Hudler, Rob@Energy" w:date="2018-11-16T13:56:00Z"/>
          <w:del w:id="866" w:author="Smith, Alexis@Energy" w:date="2019-02-13T09:55:00Z"/>
        </w:trPr>
        <w:tc>
          <w:tcPr>
            <w:tcW w:w="630" w:type="dxa"/>
          </w:tcPr>
          <w:p w14:paraId="363F9677" w14:textId="0F51DB54"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67" w:author="Hudler, Rob@Energy" w:date="2018-11-16T13:56:00Z"/>
                <w:del w:id="868" w:author="Smith, Alexis@Energy" w:date="2019-02-13T09:55:00Z"/>
                <w:rFonts w:asciiTheme="minorHAnsi" w:hAnsiTheme="minorHAnsi" w:cstheme="minorHAnsi"/>
                <w:sz w:val="18"/>
                <w:szCs w:val="18"/>
              </w:rPr>
            </w:pPr>
            <w:ins w:id="869" w:author="Hudler, Rob@Energy" w:date="2018-11-16T13:56:00Z">
              <w:del w:id="870" w:author="Smith, Alexis@Energy" w:date="2019-02-13T09:55:00Z">
                <w:r w:rsidRPr="009053C5" w:rsidDel="00ED35AD">
                  <w:rPr>
                    <w:rFonts w:asciiTheme="minorHAnsi" w:hAnsiTheme="minorHAnsi" w:cstheme="minorHAnsi"/>
                    <w:sz w:val="18"/>
                    <w:szCs w:val="18"/>
                  </w:rPr>
                  <w:delText>04</w:delText>
                </w:r>
              </w:del>
            </w:ins>
          </w:p>
        </w:tc>
        <w:tc>
          <w:tcPr>
            <w:tcW w:w="9090" w:type="dxa"/>
            <w:vAlign w:val="bottom"/>
          </w:tcPr>
          <w:p w14:paraId="407C2E0B" w14:textId="1148C1A3"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71" w:author="Hudler, Rob@Energy" w:date="2018-11-16T13:56:00Z"/>
                <w:del w:id="872" w:author="Smith, Alexis@Energy" w:date="2019-02-13T09:55:00Z"/>
                <w:rFonts w:asciiTheme="minorHAnsi" w:hAnsiTheme="minorHAnsi" w:cstheme="minorHAnsi"/>
                <w:sz w:val="18"/>
                <w:szCs w:val="18"/>
              </w:rPr>
            </w:pPr>
            <w:ins w:id="873" w:author="Hudler, Rob@Energy" w:date="2018-11-16T13:56:00Z">
              <w:del w:id="874" w:author="Smith, Alexis@Energy" w:date="2019-02-13T09:55:00Z">
                <w:r w:rsidRPr="009053C5" w:rsidDel="00ED35AD">
                  <w:rPr>
                    <w:rFonts w:asciiTheme="minorHAnsi" w:hAnsiTheme="minorHAnsi" w:cstheme="minorHAnsi"/>
                    <w:sz w:val="18"/>
                    <w:szCs w:val="18"/>
                  </w:rPr>
                  <w:delText>Weighted Distance (Sum Distances times Coefficients from table 4.4.6-1)</w:delText>
                </w:r>
              </w:del>
            </w:ins>
          </w:p>
        </w:tc>
        <w:tc>
          <w:tcPr>
            <w:tcW w:w="1179" w:type="dxa"/>
            <w:gridSpan w:val="2"/>
          </w:tcPr>
          <w:p w14:paraId="76FF3B87" w14:textId="2F3935C0"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75" w:author="Hudler, Rob@Energy" w:date="2018-11-16T13:56:00Z"/>
                <w:del w:id="876" w:author="Smith, Alexis@Energy" w:date="2019-02-13T09:55:00Z"/>
                <w:rFonts w:asciiTheme="minorHAnsi" w:hAnsiTheme="minorHAnsi" w:cstheme="minorHAnsi"/>
                <w:sz w:val="18"/>
                <w:szCs w:val="18"/>
              </w:rPr>
            </w:pPr>
          </w:p>
        </w:tc>
      </w:tr>
      <w:tr w:rsidR="00897A8D" w:rsidRPr="00323F2C" w:rsidDel="00ED35AD" w14:paraId="6592717D" w14:textId="03A41988" w:rsidTr="00897A8D">
        <w:trPr>
          <w:ins w:id="877" w:author="Hudler, Rob@Energy" w:date="2018-11-16T13:56:00Z"/>
          <w:del w:id="878" w:author="Smith, Alexis@Energy" w:date="2019-02-13T09:55:00Z"/>
        </w:trPr>
        <w:tc>
          <w:tcPr>
            <w:tcW w:w="630" w:type="dxa"/>
          </w:tcPr>
          <w:p w14:paraId="44863FBD" w14:textId="7F38D16F"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79" w:author="Hudler, Rob@Energy" w:date="2018-11-16T13:56:00Z"/>
                <w:del w:id="880" w:author="Smith, Alexis@Energy" w:date="2019-02-13T09:55:00Z"/>
                <w:rFonts w:asciiTheme="minorHAnsi" w:hAnsiTheme="minorHAnsi" w:cstheme="minorHAnsi"/>
                <w:sz w:val="18"/>
                <w:szCs w:val="18"/>
              </w:rPr>
            </w:pPr>
            <w:ins w:id="881" w:author="Hudler, Rob@Energy" w:date="2018-11-16T13:56:00Z">
              <w:del w:id="882" w:author="Smith, Alexis@Energy" w:date="2019-02-13T09:55:00Z">
                <w:r w:rsidRPr="009053C5" w:rsidDel="00ED35AD">
                  <w:rPr>
                    <w:rFonts w:asciiTheme="minorHAnsi" w:hAnsiTheme="minorHAnsi" w:cstheme="minorHAnsi"/>
                    <w:sz w:val="18"/>
                    <w:szCs w:val="18"/>
                  </w:rPr>
                  <w:delText>05</w:delText>
                </w:r>
              </w:del>
            </w:ins>
          </w:p>
        </w:tc>
        <w:tc>
          <w:tcPr>
            <w:tcW w:w="9090" w:type="dxa"/>
          </w:tcPr>
          <w:p w14:paraId="6D4807EE" w14:textId="41C78290"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83" w:author="Hudler, Rob@Energy" w:date="2018-11-16T13:56:00Z"/>
                <w:del w:id="884" w:author="Smith, Alexis@Energy" w:date="2019-02-13T09:55:00Z"/>
                <w:rFonts w:asciiTheme="minorHAnsi" w:hAnsiTheme="minorHAnsi" w:cstheme="minorHAnsi"/>
                <w:sz w:val="18"/>
                <w:szCs w:val="18"/>
              </w:rPr>
            </w:pPr>
            <w:ins w:id="885" w:author="Hudler, Rob@Energy" w:date="2018-11-16T13:56:00Z">
              <w:del w:id="886" w:author="Smith, Alexis@Energy" w:date="2019-02-13T09:55:00Z">
                <w:r w:rsidRPr="009053C5" w:rsidDel="00ED35AD">
                  <w:rPr>
                    <w:rFonts w:asciiTheme="minorHAnsi" w:hAnsiTheme="minorHAnsi" w:cstheme="minorHAnsi"/>
                    <w:sz w:val="18"/>
                    <w:szCs w:val="18"/>
                  </w:rPr>
                  <w:delText>Qualification Distance (Sum of coefficients from table 4.4.6-2 times the conditioned floor area divided by the number of water heaters)</w:delText>
                </w:r>
              </w:del>
            </w:ins>
          </w:p>
        </w:tc>
        <w:tc>
          <w:tcPr>
            <w:tcW w:w="1179" w:type="dxa"/>
            <w:gridSpan w:val="2"/>
          </w:tcPr>
          <w:p w14:paraId="7F65203B" w14:textId="1DE8B63E"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87" w:author="Hudler, Rob@Energy" w:date="2018-11-16T13:56:00Z"/>
                <w:del w:id="888" w:author="Smith, Alexis@Energy" w:date="2019-02-13T09:55:00Z"/>
                <w:rFonts w:asciiTheme="minorHAnsi" w:hAnsiTheme="minorHAnsi" w:cstheme="minorHAnsi"/>
                <w:sz w:val="18"/>
                <w:szCs w:val="18"/>
              </w:rPr>
            </w:pPr>
          </w:p>
        </w:tc>
      </w:tr>
      <w:tr w:rsidR="00897A8D" w:rsidRPr="00323F2C" w:rsidDel="00ED35AD" w14:paraId="5EAEA30C" w14:textId="456B70E9" w:rsidTr="00897A8D">
        <w:trPr>
          <w:gridAfter w:val="1"/>
          <w:wAfter w:w="14" w:type="dxa"/>
          <w:ins w:id="889" w:author="Hudler, Rob@Energy" w:date="2018-11-16T13:56:00Z"/>
          <w:del w:id="890" w:author="Smith, Alexis@Energy" w:date="2019-02-13T09:55:00Z"/>
        </w:trPr>
        <w:tc>
          <w:tcPr>
            <w:tcW w:w="630" w:type="dxa"/>
          </w:tcPr>
          <w:p w14:paraId="3E18C491" w14:textId="497421F0"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1" w:author="Hudler, Rob@Energy" w:date="2018-11-16T13:56:00Z"/>
                <w:del w:id="892" w:author="Smith, Alexis@Energy" w:date="2019-02-13T09:55:00Z"/>
                <w:rFonts w:asciiTheme="minorHAnsi" w:hAnsiTheme="minorHAnsi" w:cstheme="minorHAnsi"/>
                <w:sz w:val="18"/>
                <w:szCs w:val="18"/>
              </w:rPr>
            </w:pPr>
            <w:ins w:id="893" w:author="Hudler, Rob@Energy" w:date="2018-11-16T13:56:00Z">
              <w:del w:id="894" w:author="Smith, Alexis@Energy" w:date="2019-02-13T09:55:00Z">
                <w:r w:rsidRPr="009053C5" w:rsidDel="00ED35AD">
                  <w:rPr>
                    <w:rFonts w:asciiTheme="minorHAnsi" w:hAnsiTheme="minorHAnsi" w:cstheme="minorHAnsi"/>
                    <w:sz w:val="18"/>
                    <w:szCs w:val="18"/>
                  </w:rPr>
                  <w:delText>06</w:delText>
                </w:r>
              </w:del>
            </w:ins>
          </w:p>
        </w:tc>
        <w:tc>
          <w:tcPr>
            <w:tcW w:w="10255" w:type="dxa"/>
            <w:gridSpan w:val="2"/>
          </w:tcPr>
          <w:p w14:paraId="5739C7B1" w14:textId="0746E27C"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5" w:author="Hudler, Rob@Energy" w:date="2018-11-16T13:56:00Z"/>
                <w:del w:id="896" w:author="Smith, Alexis@Energy" w:date="2019-02-13T09:55:00Z"/>
                <w:rFonts w:asciiTheme="minorHAnsi" w:hAnsiTheme="minorHAnsi" w:cstheme="minorHAnsi"/>
                <w:sz w:val="18"/>
                <w:szCs w:val="18"/>
              </w:rPr>
            </w:pPr>
            <w:ins w:id="897" w:author="Hudler, Rob@Energy" w:date="2018-11-16T13:56:00Z">
              <w:del w:id="898" w:author="Smith, Alexis@Energy" w:date="2019-02-13T09:55:00Z">
                <w:r w:rsidRPr="009053C5" w:rsidDel="00ED35AD">
                  <w:rPr>
                    <w:rFonts w:asciiTheme="minorHAnsi" w:hAnsiTheme="minorHAnsi" w:cstheme="minorHAnsi"/>
                    <w:sz w:val="18"/>
                    <w:szCs w:val="18"/>
                  </w:rPr>
                  <w:delText>The Weighted Distance must be less than the Qualification Distance</w:delText>
                </w:r>
              </w:del>
            </w:ins>
          </w:p>
        </w:tc>
      </w:tr>
      <w:tr w:rsidR="00897A8D" w:rsidRPr="00323F2C" w:rsidDel="00ED35AD" w14:paraId="7FC4DD7A" w14:textId="1E052EF2" w:rsidTr="00897A8D">
        <w:trPr>
          <w:gridAfter w:val="1"/>
          <w:wAfter w:w="14" w:type="dxa"/>
          <w:ins w:id="899" w:author="Hudler, Rob@Energy" w:date="2018-11-16T13:56:00Z"/>
          <w:del w:id="900" w:author="Smith, Alexis@Energy" w:date="2019-02-13T09:55:00Z"/>
        </w:trPr>
        <w:tc>
          <w:tcPr>
            <w:tcW w:w="630" w:type="dxa"/>
          </w:tcPr>
          <w:p w14:paraId="6CB1E3B7" w14:textId="45D76785"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01" w:author="Hudler, Rob@Energy" w:date="2018-11-16T13:56:00Z"/>
                <w:del w:id="902" w:author="Smith, Alexis@Energy" w:date="2019-02-13T09:55:00Z"/>
                <w:rFonts w:asciiTheme="minorHAnsi" w:hAnsiTheme="minorHAnsi" w:cstheme="minorHAnsi"/>
                <w:sz w:val="18"/>
                <w:szCs w:val="18"/>
              </w:rPr>
            </w:pPr>
            <w:ins w:id="903" w:author="Hudler, Rob@Energy" w:date="2018-11-16T13:56:00Z">
              <w:del w:id="904" w:author="Smith, Alexis@Energy" w:date="2019-02-13T09:55:00Z">
                <w:r w:rsidRPr="009053C5" w:rsidDel="00ED35AD">
                  <w:rPr>
                    <w:rFonts w:asciiTheme="minorHAnsi" w:hAnsiTheme="minorHAnsi" w:cstheme="minorHAnsi"/>
                    <w:sz w:val="18"/>
                    <w:szCs w:val="18"/>
                  </w:rPr>
                  <w:delText>07</w:delText>
                </w:r>
              </w:del>
            </w:ins>
          </w:p>
        </w:tc>
        <w:tc>
          <w:tcPr>
            <w:tcW w:w="10255" w:type="dxa"/>
            <w:gridSpan w:val="2"/>
          </w:tcPr>
          <w:p w14:paraId="7F79D3F2" w14:textId="0BECFF27"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05" w:author="Hudler, Rob@Energy" w:date="2018-11-16T13:56:00Z"/>
                <w:del w:id="906" w:author="Smith, Alexis@Energy" w:date="2019-02-13T09:55:00Z"/>
                <w:rFonts w:asciiTheme="minorHAnsi" w:hAnsiTheme="minorHAnsi" w:cstheme="minorHAnsi"/>
                <w:sz w:val="18"/>
                <w:szCs w:val="18"/>
              </w:rPr>
            </w:pPr>
            <w:ins w:id="907" w:author="Hudler, Rob@Energy" w:date="2018-11-16T13:56:00Z">
              <w:del w:id="908" w:author="Smith, Alexis@Energy" w:date="2019-02-13T09:55:00Z">
                <w:r w:rsidRPr="009053C5" w:rsidDel="00ED35AD">
                  <w:rPr>
                    <w:rFonts w:asciiTheme="minorHAnsi" w:hAnsiTheme="minorHAnsi" w:cstheme="minorHAnsi"/>
                    <w:sz w:val="18"/>
                    <w:szCs w:val="18"/>
                  </w:rPr>
                  <w:delText>No hot water piping &gt;1” diameter piping is allowed,</w:delText>
                </w:r>
              </w:del>
            </w:ins>
          </w:p>
        </w:tc>
      </w:tr>
      <w:tr w:rsidR="00897A8D" w:rsidRPr="00323F2C" w:rsidDel="00ED35AD" w14:paraId="7477880B" w14:textId="33E84DA3" w:rsidTr="00897A8D">
        <w:trPr>
          <w:gridAfter w:val="1"/>
          <w:wAfter w:w="14" w:type="dxa"/>
          <w:ins w:id="909" w:author="Hudler, Rob@Energy" w:date="2018-11-16T13:56:00Z"/>
          <w:del w:id="910" w:author="Smith, Alexis@Energy" w:date="2019-02-13T09:55:00Z"/>
        </w:trPr>
        <w:tc>
          <w:tcPr>
            <w:tcW w:w="630" w:type="dxa"/>
          </w:tcPr>
          <w:p w14:paraId="3E71872F" w14:textId="47E6C119"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11" w:author="Hudler, Rob@Energy" w:date="2018-11-16T13:56:00Z"/>
                <w:del w:id="912" w:author="Smith, Alexis@Energy" w:date="2019-02-13T09:55:00Z"/>
                <w:rFonts w:asciiTheme="minorHAnsi" w:hAnsiTheme="minorHAnsi" w:cstheme="minorHAnsi"/>
                <w:sz w:val="18"/>
                <w:szCs w:val="18"/>
              </w:rPr>
            </w:pPr>
            <w:ins w:id="913" w:author="Hudler, Rob@Energy" w:date="2018-11-16T13:56:00Z">
              <w:del w:id="914" w:author="Smith, Alexis@Energy" w:date="2019-02-13T09:55:00Z">
                <w:r w:rsidRPr="009053C5" w:rsidDel="00ED35AD">
                  <w:rPr>
                    <w:rFonts w:asciiTheme="minorHAnsi" w:hAnsiTheme="minorHAnsi" w:cstheme="minorHAnsi"/>
                    <w:sz w:val="18"/>
                    <w:szCs w:val="18"/>
                  </w:rPr>
                  <w:delText>08</w:delText>
                </w:r>
              </w:del>
            </w:ins>
          </w:p>
        </w:tc>
        <w:tc>
          <w:tcPr>
            <w:tcW w:w="10255" w:type="dxa"/>
            <w:gridSpan w:val="2"/>
          </w:tcPr>
          <w:p w14:paraId="245BE547" w14:textId="7A8AA4FC"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15" w:author="Hudler, Rob@Energy" w:date="2018-11-16T13:56:00Z"/>
                <w:del w:id="916" w:author="Smith, Alexis@Energy" w:date="2019-02-13T09:55:00Z"/>
                <w:rFonts w:asciiTheme="minorHAnsi" w:hAnsiTheme="minorHAnsi" w:cstheme="minorHAnsi"/>
                <w:sz w:val="18"/>
                <w:szCs w:val="18"/>
              </w:rPr>
            </w:pPr>
            <w:ins w:id="917" w:author="Hudler, Rob@Energy" w:date="2018-11-16T13:56:00Z">
              <w:del w:id="918" w:author="Smith, Alexis@Energy" w:date="2019-02-13T09:55:00Z">
                <w:r w:rsidRPr="009053C5" w:rsidDel="00ED35AD">
                  <w:rPr>
                    <w:rFonts w:asciiTheme="minorHAnsi" w:hAnsiTheme="minorHAnsi" w:cstheme="minorHAnsi"/>
                    <w:sz w:val="18"/>
                    <w:szCs w:val="18"/>
                  </w:rPr>
                  <w:delText>Length of 1” diameter piping is limited to 8 ft or less,</w:delText>
                </w:r>
              </w:del>
            </w:ins>
          </w:p>
        </w:tc>
      </w:tr>
      <w:tr w:rsidR="00897A8D" w:rsidRPr="00323F2C" w:rsidDel="00ED35AD" w14:paraId="01F5BC37" w14:textId="7446A720" w:rsidTr="00897A8D">
        <w:trPr>
          <w:gridAfter w:val="1"/>
          <w:wAfter w:w="14" w:type="dxa"/>
          <w:ins w:id="919" w:author="Hudler, Rob@Energy" w:date="2018-11-16T13:56:00Z"/>
          <w:del w:id="920" w:author="Smith, Alexis@Energy" w:date="2019-02-13T09:55:00Z"/>
        </w:trPr>
        <w:tc>
          <w:tcPr>
            <w:tcW w:w="630" w:type="dxa"/>
          </w:tcPr>
          <w:p w14:paraId="28AAF121" w14:textId="71F723E1"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21" w:author="Hudler, Rob@Energy" w:date="2018-11-16T13:56:00Z"/>
                <w:del w:id="922" w:author="Smith, Alexis@Energy" w:date="2019-02-13T09:55:00Z"/>
                <w:rFonts w:asciiTheme="minorHAnsi" w:hAnsiTheme="minorHAnsi" w:cstheme="minorHAnsi"/>
                <w:sz w:val="18"/>
                <w:szCs w:val="18"/>
              </w:rPr>
            </w:pPr>
            <w:ins w:id="923" w:author="Hudler, Rob@Energy" w:date="2018-11-16T13:56:00Z">
              <w:del w:id="924" w:author="Smith, Alexis@Energy" w:date="2019-02-13T09:55:00Z">
                <w:r w:rsidRPr="009053C5" w:rsidDel="00ED35AD">
                  <w:rPr>
                    <w:rFonts w:asciiTheme="minorHAnsi" w:hAnsiTheme="minorHAnsi" w:cstheme="minorHAnsi"/>
                    <w:sz w:val="18"/>
                    <w:szCs w:val="18"/>
                  </w:rPr>
                  <w:delText>09</w:delText>
                </w:r>
              </w:del>
            </w:ins>
          </w:p>
        </w:tc>
        <w:tc>
          <w:tcPr>
            <w:tcW w:w="10255" w:type="dxa"/>
            <w:gridSpan w:val="2"/>
          </w:tcPr>
          <w:p w14:paraId="40F13E74" w14:textId="31285B63"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25" w:author="Hudler, Rob@Energy" w:date="2018-11-16T13:56:00Z"/>
                <w:del w:id="926" w:author="Smith, Alexis@Energy" w:date="2019-02-13T09:55:00Z"/>
                <w:rFonts w:asciiTheme="minorHAnsi" w:hAnsiTheme="minorHAnsi" w:cstheme="minorHAnsi"/>
                <w:sz w:val="18"/>
                <w:szCs w:val="18"/>
              </w:rPr>
            </w:pPr>
            <w:ins w:id="927" w:author="Hudler, Rob@Energy" w:date="2018-11-16T13:56:00Z">
              <w:del w:id="928" w:author="Smith, Alexis@Energy" w:date="2019-02-13T09:55:00Z">
                <w:r w:rsidRPr="009053C5" w:rsidDel="00ED35AD">
                  <w:rPr>
                    <w:rFonts w:asciiTheme="minorHAnsi" w:hAnsiTheme="minorHAnsi" w:cstheme="minorHAnsi"/>
                    <w:sz w:val="18"/>
                    <w:szCs w:val="18"/>
                  </w:rPr>
                  <w:delText>Two and three story buildings cannot have hot water distribution piping in the attic, unless the water heater is also located in the attic and,</w:delText>
                </w:r>
              </w:del>
            </w:ins>
          </w:p>
        </w:tc>
      </w:tr>
      <w:tr w:rsidR="00897A8D" w:rsidRPr="00323F2C" w:rsidDel="00ED35AD" w14:paraId="077314E5" w14:textId="439DF20E" w:rsidTr="00897A8D">
        <w:trPr>
          <w:gridAfter w:val="1"/>
          <w:wAfter w:w="14" w:type="dxa"/>
          <w:ins w:id="929" w:author="Hudler, Rob@Energy" w:date="2018-11-16T13:56:00Z"/>
          <w:del w:id="930" w:author="Smith, Alexis@Energy" w:date="2019-02-13T09:55:00Z"/>
        </w:trPr>
        <w:tc>
          <w:tcPr>
            <w:tcW w:w="630" w:type="dxa"/>
          </w:tcPr>
          <w:p w14:paraId="4B4235D0" w14:textId="55865F60"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31" w:author="Hudler, Rob@Energy" w:date="2018-11-16T13:56:00Z"/>
                <w:del w:id="932" w:author="Smith, Alexis@Energy" w:date="2019-02-13T09:55:00Z"/>
                <w:rFonts w:asciiTheme="minorHAnsi" w:hAnsiTheme="minorHAnsi" w:cstheme="minorHAnsi"/>
                <w:sz w:val="18"/>
                <w:szCs w:val="18"/>
              </w:rPr>
            </w:pPr>
            <w:ins w:id="933" w:author="Hudler, Rob@Energy" w:date="2018-11-16T13:56:00Z">
              <w:del w:id="934" w:author="Smith, Alexis@Energy" w:date="2019-02-13T09:55:00Z">
                <w:r w:rsidRPr="009053C5" w:rsidDel="00ED35AD">
                  <w:rPr>
                    <w:rFonts w:asciiTheme="minorHAnsi" w:hAnsiTheme="minorHAnsi" w:cstheme="minorHAnsi"/>
                    <w:sz w:val="18"/>
                    <w:szCs w:val="18"/>
                  </w:rPr>
                  <w:delText>10</w:delText>
                </w:r>
              </w:del>
            </w:ins>
          </w:p>
        </w:tc>
        <w:tc>
          <w:tcPr>
            <w:tcW w:w="10255" w:type="dxa"/>
            <w:gridSpan w:val="2"/>
          </w:tcPr>
          <w:p w14:paraId="4617505F" w14:textId="3A3CA54B"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35" w:author="Hudler, Rob@Energy" w:date="2018-11-16T13:56:00Z"/>
                <w:del w:id="936" w:author="Smith, Alexis@Energy" w:date="2019-02-13T09:55:00Z"/>
                <w:rFonts w:asciiTheme="minorHAnsi" w:hAnsiTheme="minorHAnsi" w:cstheme="minorHAnsi"/>
                <w:sz w:val="18"/>
                <w:szCs w:val="18"/>
              </w:rPr>
            </w:pPr>
            <w:ins w:id="937" w:author="Hudler, Rob@Energy" w:date="2018-11-16T13:56:00Z">
              <w:del w:id="938" w:author="Smith, Alexis@Energy" w:date="2019-02-13T09:55:00Z">
                <w:r w:rsidRPr="009053C5" w:rsidDel="00ED35AD">
                  <w:rPr>
                    <w:rFonts w:asciiTheme="minorHAnsi" w:hAnsiTheme="minorHAnsi" w:cstheme="minorHAnsi"/>
                    <w:sz w:val="18"/>
                    <w:szCs w:val="18"/>
                  </w:rPr>
                  <w:delText>Eligible recirculating systems must be HERS-Verified Demand Recirculation: Manual Control conforming to RA4.4.17.</w:delText>
                </w:r>
              </w:del>
            </w:ins>
          </w:p>
        </w:tc>
      </w:tr>
      <w:tr w:rsidR="00897A8D" w:rsidRPr="00323F2C" w:rsidDel="00ED35AD" w14:paraId="339DBB04" w14:textId="0712786C" w:rsidTr="00897A8D">
        <w:trPr>
          <w:gridAfter w:val="1"/>
          <w:wAfter w:w="14" w:type="dxa"/>
          <w:ins w:id="939" w:author="Hudler, Rob@Energy" w:date="2018-11-16T13:56:00Z"/>
          <w:del w:id="940" w:author="Smith, Alexis@Energy" w:date="2019-02-13T09:55:00Z"/>
        </w:trPr>
        <w:tc>
          <w:tcPr>
            <w:tcW w:w="10885" w:type="dxa"/>
            <w:gridSpan w:val="3"/>
          </w:tcPr>
          <w:p w14:paraId="64F55A80" w14:textId="6A6D884A" w:rsidR="00897A8D" w:rsidRPr="009053C5" w:rsidDel="00ED35AD" w:rsidRDefault="00897A8D" w:rsidP="00897A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41" w:author="Hudler, Rob@Energy" w:date="2018-11-16T13:56:00Z"/>
                <w:del w:id="942" w:author="Smith, Alexis@Energy" w:date="2019-02-13T09:55:00Z"/>
                <w:rFonts w:asciiTheme="minorHAnsi" w:hAnsiTheme="minorHAnsi" w:cstheme="minorHAnsi"/>
                <w:b/>
                <w:sz w:val="18"/>
                <w:szCs w:val="18"/>
              </w:rPr>
            </w:pPr>
            <w:ins w:id="943" w:author="Hudler, Rob@Energy" w:date="2018-11-16T13:56:00Z">
              <w:del w:id="944" w:author="Smith, Alexis@Energy" w:date="2019-02-13T09:55:00Z">
                <w:r w:rsidRPr="009053C5" w:rsidDel="00ED35AD">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Pr="009053C5" w:rsidDel="00ED35AD">
                  <w:rPr>
                    <w:rFonts w:asciiTheme="minorHAnsi" w:hAnsiTheme="minorHAnsi" w:cstheme="minorHAnsi"/>
                    <w:b/>
                    <w:sz w:val="18"/>
                    <w:szCs w:val="18"/>
                  </w:rPr>
                  <w:delText xml:space="preserve">  </w:delText>
                </w:r>
              </w:del>
            </w:ins>
          </w:p>
        </w:tc>
      </w:tr>
    </w:tbl>
    <w:tbl>
      <w:tblPr>
        <w:tblStyle w:val="TableGrid"/>
        <w:tblW w:w="10618" w:type="dxa"/>
        <w:tblInd w:w="113" w:type="dxa"/>
        <w:tblLayout w:type="fixed"/>
        <w:tblLook w:val="04A0" w:firstRow="1" w:lastRow="0" w:firstColumn="1" w:lastColumn="0" w:noHBand="0" w:noVBand="1"/>
      </w:tblPr>
      <w:tblGrid>
        <w:gridCol w:w="445"/>
        <w:gridCol w:w="519"/>
        <w:gridCol w:w="1421"/>
        <w:gridCol w:w="1321"/>
        <w:gridCol w:w="1423"/>
        <w:gridCol w:w="402"/>
        <w:gridCol w:w="1191"/>
        <w:gridCol w:w="2563"/>
        <w:gridCol w:w="1333"/>
        <w:tblGridChange w:id="945">
          <w:tblGrid>
            <w:gridCol w:w="445"/>
            <w:gridCol w:w="519"/>
            <w:gridCol w:w="1421"/>
            <w:gridCol w:w="1321"/>
            <w:gridCol w:w="1423"/>
            <w:gridCol w:w="402"/>
            <w:gridCol w:w="1191"/>
            <w:gridCol w:w="2563"/>
            <w:gridCol w:w="1333"/>
          </w:tblGrid>
        </w:tblGridChange>
      </w:tblGrid>
      <w:tr w:rsidR="00ED35AD" w:rsidRPr="008D6F63" w14:paraId="7003262F" w14:textId="77777777" w:rsidTr="00ED35AD">
        <w:trPr>
          <w:ins w:id="946" w:author="Smith, Alexis@Energy" w:date="2019-02-13T09:55:00Z"/>
        </w:trPr>
        <w:tc>
          <w:tcPr>
            <w:tcW w:w="10618" w:type="dxa"/>
            <w:gridSpan w:val="9"/>
          </w:tcPr>
          <w:p w14:paraId="05A6B624" w14:textId="77777777" w:rsidR="00ED35AD" w:rsidRPr="008D6F63" w:rsidRDefault="00ED35AD" w:rsidP="004D31DF">
            <w:pPr>
              <w:spacing w:after="0" w:line="240" w:lineRule="auto"/>
              <w:rPr>
                <w:ins w:id="947" w:author="Smith, Alexis@Energy" w:date="2019-02-13T09:55:00Z"/>
                <w:rFonts w:cstheme="minorHAnsi"/>
                <w:b/>
                <w:sz w:val="18"/>
                <w:szCs w:val="18"/>
              </w:rPr>
            </w:pPr>
            <w:ins w:id="948" w:author="Smith, Alexis@Energy" w:date="2019-02-13T09:55:00Z">
              <w:r w:rsidRPr="008D6F63">
                <w:rPr>
                  <w:rFonts w:cstheme="minorHAnsi"/>
                  <w:b/>
                  <w:sz w:val="18"/>
                  <w:szCs w:val="18"/>
                </w:rPr>
                <w:t>G. HERS-Verified Compact Hot Water Distribution Expanded Credit (CHWDS-H-EX) (RA3.6.5)</w:t>
              </w:r>
            </w:ins>
          </w:p>
          <w:p w14:paraId="67A64071" w14:textId="77777777" w:rsidR="00ED35AD" w:rsidRPr="008D6F63" w:rsidRDefault="00ED35AD" w:rsidP="004D31DF">
            <w:pPr>
              <w:spacing w:after="0" w:line="240" w:lineRule="auto"/>
              <w:rPr>
                <w:ins w:id="949" w:author="Smith, Alexis@Energy" w:date="2019-02-13T09:55:00Z"/>
                <w:rFonts w:cstheme="minorHAnsi"/>
                <w:sz w:val="18"/>
                <w:szCs w:val="18"/>
              </w:rPr>
            </w:pPr>
            <w:ins w:id="950" w:author="Smith, Alexis@Energy" w:date="2019-02-13T09:55:00Z">
              <w:r>
                <w:rPr>
                  <w:rFonts w:cstheme="minorHAnsi"/>
                  <w:sz w:val="20"/>
                  <w:szCs w:val="20"/>
                </w:rPr>
                <w:t>F</w:t>
              </w:r>
              <w:r w:rsidRPr="00622A76">
                <w:rPr>
                  <w:rFonts w:cstheme="minorHAnsi"/>
                  <w:sz w:val="20"/>
                  <w:szCs w:val="20"/>
                </w:rPr>
                <w:t xml:space="preserve">or dwelling units with multiple systems, only allow one value to be entered for both master bath distance and kitchen distance. </w:t>
              </w:r>
              <w:r w:rsidRPr="008D6F63">
                <w:rPr>
                  <w:rFonts w:cstheme="minorHAnsi"/>
                  <w:sz w:val="18"/>
                  <w:szCs w:val="18"/>
                </w:rPr>
                <w:t xml:space="preserve"> </w:t>
              </w:r>
            </w:ins>
          </w:p>
        </w:tc>
      </w:tr>
      <w:tr w:rsidR="00ED35AD" w:rsidRPr="00AC2387" w14:paraId="56FBC71F" w14:textId="77777777" w:rsidTr="00ED35AD">
        <w:trPr>
          <w:ins w:id="951" w:author="Smith, Alexis@Energy" w:date="2019-02-13T09:55:00Z"/>
        </w:trPr>
        <w:tc>
          <w:tcPr>
            <w:tcW w:w="964" w:type="dxa"/>
            <w:gridSpan w:val="2"/>
          </w:tcPr>
          <w:p w14:paraId="43DCD1EF" w14:textId="77777777" w:rsidR="00ED35AD" w:rsidRDefault="00ED35AD" w:rsidP="004D31DF">
            <w:pPr>
              <w:spacing w:after="0"/>
              <w:jc w:val="center"/>
              <w:rPr>
                <w:ins w:id="952" w:author="Smith, Alexis@Energy" w:date="2019-02-13T09:55:00Z"/>
                <w:rFonts w:cstheme="minorHAnsi"/>
                <w:sz w:val="20"/>
                <w:szCs w:val="20"/>
              </w:rPr>
            </w:pPr>
            <w:ins w:id="953" w:author="Smith, Alexis@Energy" w:date="2019-02-13T09:55:00Z">
              <w:r>
                <w:rPr>
                  <w:rFonts w:cstheme="minorHAnsi"/>
                  <w:sz w:val="20"/>
                  <w:szCs w:val="20"/>
                </w:rPr>
                <w:t>01</w:t>
              </w:r>
            </w:ins>
          </w:p>
        </w:tc>
        <w:tc>
          <w:tcPr>
            <w:tcW w:w="1421" w:type="dxa"/>
          </w:tcPr>
          <w:p w14:paraId="096E9738" w14:textId="77777777" w:rsidR="00ED35AD" w:rsidRDefault="00ED35AD" w:rsidP="004D31DF">
            <w:pPr>
              <w:spacing w:after="0"/>
              <w:jc w:val="center"/>
              <w:rPr>
                <w:ins w:id="954" w:author="Smith, Alexis@Energy" w:date="2019-02-13T09:55:00Z"/>
                <w:rFonts w:cstheme="minorHAnsi"/>
                <w:sz w:val="20"/>
                <w:szCs w:val="20"/>
              </w:rPr>
            </w:pPr>
            <w:ins w:id="955" w:author="Smith, Alexis@Energy" w:date="2019-02-13T09:55:00Z">
              <w:r>
                <w:rPr>
                  <w:rFonts w:cstheme="minorHAnsi"/>
                  <w:sz w:val="20"/>
                  <w:szCs w:val="20"/>
                </w:rPr>
                <w:t>02</w:t>
              </w:r>
            </w:ins>
          </w:p>
        </w:tc>
        <w:tc>
          <w:tcPr>
            <w:tcW w:w="1321" w:type="dxa"/>
            <w:vAlign w:val="bottom"/>
          </w:tcPr>
          <w:p w14:paraId="72ABE734" w14:textId="77777777" w:rsidR="00ED35AD" w:rsidRDefault="00ED35AD" w:rsidP="004D31DF">
            <w:pPr>
              <w:spacing w:after="0"/>
              <w:jc w:val="center"/>
              <w:rPr>
                <w:ins w:id="956" w:author="Smith, Alexis@Energy" w:date="2019-02-13T09:55:00Z"/>
                <w:rFonts w:cstheme="minorHAnsi"/>
                <w:sz w:val="20"/>
                <w:szCs w:val="20"/>
              </w:rPr>
            </w:pPr>
            <w:ins w:id="957" w:author="Smith, Alexis@Energy" w:date="2019-02-13T09:55:00Z">
              <w:r>
                <w:rPr>
                  <w:rFonts w:cstheme="minorHAnsi"/>
                  <w:sz w:val="20"/>
                  <w:szCs w:val="20"/>
                </w:rPr>
                <w:t>03</w:t>
              </w:r>
            </w:ins>
          </w:p>
        </w:tc>
        <w:tc>
          <w:tcPr>
            <w:tcW w:w="1423" w:type="dxa"/>
          </w:tcPr>
          <w:p w14:paraId="47D1A802" w14:textId="77777777" w:rsidR="00ED35AD" w:rsidRDefault="00ED35AD" w:rsidP="004D31DF">
            <w:pPr>
              <w:spacing w:after="0"/>
              <w:jc w:val="center"/>
              <w:rPr>
                <w:ins w:id="958" w:author="Smith, Alexis@Energy" w:date="2019-02-13T09:55:00Z"/>
                <w:rFonts w:cstheme="minorHAnsi"/>
                <w:sz w:val="20"/>
                <w:szCs w:val="20"/>
              </w:rPr>
            </w:pPr>
            <w:ins w:id="959" w:author="Smith, Alexis@Energy" w:date="2019-02-13T09:55:00Z">
              <w:r>
                <w:rPr>
                  <w:rFonts w:cstheme="minorHAnsi"/>
                  <w:sz w:val="20"/>
                  <w:szCs w:val="20"/>
                </w:rPr>
                <w:t>04</w:t>
              </w:r>
            </w:ins>
          </w:p>
        </w:tc>
        <w:tc>
          <w:tcPr>
            <w:tcW w:w="1593" w:type="dxa"/>
            <w:gridSpan w:val="2"/>
          </w:tcPr>
          <w:p w14:paraId="512720C7" w14:textId="77777777" w:rsidR="00ED35AD" w:rsidRDefault="00ED35AD" w:rsidP="004D31DF">
            <w:pPr>
              <w:spacing w:after="0"/>
              <w:jc w:val="center"/>
              <w:rPr>
                <w:ins w:id="960" w:author="Smith, Alexis@Energy" w:date="2019-02-13T09:55:00Z"/>
                <w:rFonts w:cstheme="minorHAnsi"/>
                <w:sz w:val="20"/>
                <w:szCs w:val="20"/>
              </w:rPr>
            </w:pPr>
            <w:ins w:id="961" w:author="Smith, Alexis@Energy" w:date="2019-02-13T09:55:00Z">
              <w:r>
                <w:rPr>
                  <w:rFonts w:cstheme="minorHAnsi"/>
                  <w:sz w:val="20"/>
                  <w:szCs w:val="20"/>
                </w:rPr>
                <w:t>05</w:t>
              </w:r>
            </w:ins>
          </w:p>
        </w:tc>
        <w:tc>
          <w:tcPr>
            <w:tcW w:w="2563" w:type="dxa"/>
          </w:tcPr>
          <w:p w14:paraId="65215A24" w14:textId="77777777" w:rsidR="00ED35AD" w:rsidRDefault="00ED35AD" w:rsidP="004D31DF">
            <w:pPr>
              <w:spacing w:after="0"/>
              <w:jc w:val="center"/>
              <w:rPr>
                <w:ins w:id="962" w:author="Smith, Alexis@Energy" w:date="2019-02-13T09:55:00Z"/>
                <w:rFonts w:cstheme="minorHAnsi"/>
                <w:sz w:val="20"/>
                <w:szCs w:val="20"/>
              </w:rPr>
            </w:pPr>
            <w:ins w:id="963" w:author="Smith, Alexis@Energy" w:date="2019-02-13T09:55:00Z">
              <w:r>
                <w:rPr>
                  <w:rFonts w:cstheme="minorHAnsi"/>
                  <w:sz w:val="20"/>
                  <w:szCs w:val="20"/>
                </w:rPr>
                <w:t>06</w:t>
              </w:r>
            </w:ins>
          </w:p>
        </w:tc>
        <w:tc>
          <w:tcPr>
            <w:tcW w:w="1333" w:type="dxa"/>
          </w:tcPr>
          <w:p w14:paraId="4B8C0DD7" w14:textId="77777777" w:rsidR="00ED35AD" w:rsidRDefault="00ED35AD" w:rsidP="004D31DF">
            <w:pPr>
              <w:spacing w:after="0"/>
              <w:jc w:val="center"/>
              <w:rPr>
                <w:ins w:id="964" w:author="Smith, Alexis@Energy" w:date="2019-02-13T09:55:00Z"/>
                <w:rFonts w:cstheme="minorHAnsi"/>
                <w:sz w:val="20"/>
                <w:szCs w:val="20"/>
              </w:rPr>
            </w:pPr>
            <w:ins w:id="965" w:author="Smith, Alexis@Energy" w:date="2019-02-13T09:55:00Z">
              <w:r>
                <w:rPr>
                  <w:rFonts w:cstheme="minorHAnsi"/>
                  <w:sz w:val="20"/>
                  <w:szCs w:val="20"/>
                </w:rPr>
                <w:t>07</w:t>
              </w:r>
            </w:ins>
          </w:p>
        </w:tc>
      </w:tr>
      <w:tr w:rsidR="00ED35AD" w:rsidRPr="00AB4500" w14:paraId="1741CEEF" w14:textId="77777777" w:rsidTr="00ED35AD">
        <w:trPr>
          <w:ins w:id="966" w:author="Smith, Alexis@Energy" w:date="2019-02-13T09:55:00Z"/>
        </w:trPr>
        <w:tc>
          <w:tcPr>
            <w:tcW w:w="964" w:type="dxa"/>
            <w:gridSpan w:val="2"/>
            <w:vAlign w:val="bottom"/>
          </w:tcPr>
          <w:p w14:paraId="1412DE2F" w14:textId="77777777" w:rsidR="00ED35AD" w:rsidRPr="00AB4500" w:rsidRDefault="00ED35AD" w:rsidP="004D31DF">
            <w:pPr>
              <w:spacing w:after="0" w:line="240" w:lineRule="auto"/>
              <w:jc w:val="center"/>
              <w:rPr>
                <w:ins w:id="967" w:author="Smith, Alexis@Energy" w:date="2019-02-13T09:55:00Z"/>
                <w:rFonts w:cstheme="minorHAnsi"/>
                <w:sz w:val="18"/>
                <w:szCs w:val="20"/>
              </w:rPr>
            </w:pPr>
            <w:ins w:id="968" w:author="Smith, Alexis@Energy" w:date="2019-02-13T09:55:00Z">
              <w:r w:rsidRPr="00AB4500">
                <w:rPr>
                  <w:rFonts w:cstheme="minorHAnsi"/>
                  <w:sz w:val="18"/>
                  <w:szCs w:val="20"/>
                </w:rPr>
                <w:t>System Name</w:t>
              </w:r>
            </w:ins>
          </w:p>
        </w:tc>
        <w:tc>
          <w:tcPr>
            <w:tcW w:w="1421" w:type="dxa"/>
            <w:vAlign w:val="bottom"/>
          </w:tcPr>
          <w:p w14:paraId="32E27675" w14:textId="77777777" w:rsidR="00ED35AD" w:rsidRPr="00AB4500" w:rsidRDefault="00ED35AD" w:rsidP="004D31DF">
            <w:pPr>
              <w:spacing w:after="0" w:line="240" w:lineRule="auto"/>
              <w:jc w:val="center"/>
              <w:rPr>
                <w:ins w:id="969" w:author="Smith, Alexis@Energy" w:date="2019-02-13T09:55:00Z"/>
                <w:rFonts w:cstheme="minorHAnsi"/>
                <w:sz w:val="18"/>
                <w:szCs w:val="20"/>
              </w:rPr>
            </w:pPr>
            <w:ins w:id="970" w:author="Smith, Alexis@Energy" w:date="2019-02-13T09:55:00Z">
              <w:r w:rsidRPr="00AB4500">
                <w:rPr>
                  <w:rFonts w:cstheme="minorHAnsi"/>
                  <w:sz w:val="18"/>
                  <w:szCs w:val="20"/>
                </w:rPr>
                <w:t>Number of Stories</w:t>
              </w:r>
            </w:ins>
          </w:p>
        </w:tc>
        <w:tc>
          <w:tcPr>
            <w:tcW w:w="1321" w:type="dxa"/>
            <w:vAlign w:val="bottom"/>
          </w:tcPr>
          <w:p w14:paraId="34E747FD" w14:textId="77777777" w:rsidR="00ED35AD" w:rsidRPr="00AB4500" w:rsidRDefault="00ED35AD" w:rsidP="004D31DF">
            <w:pPr>
              <w:spacing w:after="0" w:line="240" w:lineRule="auto"/>
              <w:jc w:val="center"/>
              <w:rPr>
                <w:ins w:id="971" w:author="Smith, Alexis@Energy" w:date="2019-02-13T09:55:00Z"/>
                <w:sz w:val="18"/>
              </w:rPr>
            </w:pPr>
            <w:ins w:id="972" w:author="Smith, Alexis@Energy" w:date="2019-02-13T09:55:00Z">
              <w:r w:rsidRPr="00AB4500">
                <w:rPr>
                  <w:rFonts w:cstheme="minorHAnsi"/>
                  <w:sz w:val="18"/>
                  <w:szCs w:val="20"/>
                </w:rPr>
                <w:t>Master Bath distance of furthest fixture to Water Heater in feet</w:t>
              </w:r>
            </w:ins>
          </w:p>
        </w:tc>
        <w:tc>
          <w:tcPr>
            <w:tcW w:w="1423" w:type="dxa"/>
            <w:vAlign w:val="bottom"/>
          </w:tcPr>
          <w:p w14:paraId="27C17473" w14:textId="77777777" w:rsidR="00ED35AD" w:rsidRPr="00AB4500" w:rsidRDefault="00ED35AD" w:rsidP="004D31DF">
            <w:pPr>
              <w:spacing w:after="0" w:line="240" w:lineRule="auto"/>
              <w:jc w:val="center"/>
              <w:rPr>
                <w:ins w:id="973" w:author="Smith, Alexis@Energy" w:date="2019-02-13T09:55:00Z"/>
                <w:rFonts w:cstheme="minorHAnsi"/>
                <w:sz w:val="18"/>
                <w:szCs w:val="20"/>
              </w:rPr>
            </w:pPr>
            <w:ins w:id="974" w:author="Smith, Alexis@Energy" w:date="2019-02-13T09:55:00Z">
              <w:r w:rsidRPr="00AB4500">
                <w:rPr>
                  <w:rFonts w:cstheme="minorHAnsi"/>
                  <w:sz w:val="18"/>
                  <w:szCs w:val="20"/>
                </w:rPr>
                <w:t>Kitchen distance from furthest fixture to Water Heater in feet</w:t>
              </w:r>
            </w:ins>
          </w:p>
        </w:tc>
        <w:tc>
          <w:tcPr>
            <w:tcW w:w="1593" w:type="dxa"/>
            <w:gridSpan w:val="2"/>
            <w:vAlign w:val="bottom"/>
          </w:tcPr>
          <w:p w14:paraId="439D3AD1" w14:textId="77777777" w:rsidR="00ED35AD" w:rsidRPr="00AB4500" w:rsidRDefault="00ED35AD" w:rsidP="004D31DF">
            <w:pPr>
              <w:spacing w:after="0" w:line="240" w:lineRule="auto"/>
              <w:jc w:val="center"/>
              <w:rPr>
                <w:ins w:id="975" w:author="Smith, Alexis@Energy" w:date="2019-02-13T09:55:00Z"/>
                <w:sz w:val="18"/>
              </w:rPr>
            </w:pPr>
            <w:ins w:id="976" w:author="Smith, Alexis@Energy" w:date="2019-02-13T09:55:00Z">
              <w:r w:rsidRPr="00AB4500">
                <w:rPr>
                  <w:rFonts w:cstheme="minorHAnsi"/>
                  <w:sz w:val="18"/>
                  <w:szCs w:val="20"/>
                </w:rPr>
                <w:t>Furthest Third furthest fixture to Water Heater in feet</w:t>
              </w:r>
            </w:ins>
          </w:p>
        </w:tc>
        <w:tc>
          <w:tcPr>
            <w:tcW w:w="2563" w:type="dxa"/>
            <w:vAlign w:val="bottom"/>
          </w:tcPr>
          <w:p w14:paraId="01E63201" w14:textId="77777777" w:rsidR="00ED35AD" w:rsidRPr="00AB4500" w:rsidRDefault="00ED35AD" w:rsidP="004D31DF">
            <w:pPr>
              <w:spacing w:after="0" w:line="240" w:lineRule="auto"/>
              <w:jc w:val="center"/>
              <w:rPr>
                <w:ins w:id="977" w:author="Smith, Alexis@Energy" w:date="2019-02-13T09:55:00Z"/>
                <w:sz w:val="18"/>
              </w:rPr>
            </w:pPr>
            <w:ins w:id="978" w:author="Smith, Alexis@Energy" w:date="2019-02-13T09:55:00Z">
              <w:r w:rsidRPr="00AB4500">
                <w:rPr>
                  <w:rFonts w:cstheme="minorHAnsi"/>
                  <w:sz w:val="18"/>
                  <w:szCs w:val="20"/>
                </w:rPr>
                <w:t>Weighted Distance</w:t>
              </w:r>
            </w:ins>
          </w:p>
        </w:tc>
        <w:tc>
          <w:tcPr>
            <w:tcW w:w="1333" w:type="dxa"/>
            <w:vAlign w:val="bottom"/>
          </w:tcPr>
          <w:p w14:paraId="77190E2D" w14:textId="77777777" w:rsidR="00ED35AD" w:rsidRPr="00AB4500" w:rsidRDefault="00ED35AD" w:rsidP="004D31DF">
            <w:pPr>
              <w:spacing w:after="0" w:line="240" w:lineRule="auto"/>
              <w:jc w:val="center"/>
              <w:rPr>
                <w:ins w:id="979" w:author="Smith, Alexis@Energy" w:date="2019-02-13T09:55:00Z"/>
                <w:sz w:val="18"/>
              </w:rPr>
            </w:pPr>
            <w:ins w:id="980" w:author="Smith, Alexis@Energy" w:date="2019-02-13T09:55:00Z">
              <w:r w:rsidRPr="00AB4500">
                <w:rPr>
                  <w:rFonts w:cstheme="minorHAnsi"/>
                  <w:sz w:val="18"/>
                  <w:szCs w:val="20"/>
                </w:rPr>
                <w:t>Qualification Distance</w:t>
              </w:r>
            </w:ins>
          </w:p>
        </w:tc>
      </w:tr>
      <w:tr w:rsidR="00ED35AD" w:rsidRPr="00AB4500" w14:paraId="3D722294" w14:textId="77777777" w:rsidTr="00ED35AD">
        <w:trPr>
          <w:trHeight w:val="305"/>
          <w:ins w:id="981" w:author="Smith, Alexis@Energy" w:date="2019-02-13T09:55:00Z"/>
        </w:trPr>
        <w:tc>
          <w:tcPr>
            <w:tcW w:w="964" w:type="dxa"/>
            <w:gridSpan w:val="2"/>
          </w:tcPr>
          <w:p w14:paraId="52AC77AC" w14:textId="77777777" w:rsidR="00ED35AD" w:rsidRPr="00AB4500" w:rsidRDefault="00ED35AD" w:rsidP="004D31DF">
            <w:pPr>
              <w:spacing w:after="0" w:line="240" w:lineRule="auto"/>
              <w:rPr>
                <w:ins w:id="982" w:author="Smith, Alexis@Energy" w:date="2019-02-13T09:55:00Z"/>
                <w:sz w:val="18"/>
                <w:szCs w:val="18"/>
              </w:rPr>
            </w:pPr>
          </w:p>
        </w:tc>
        <w:tc>
          <w:tcPr>
            <w:tcW w:w="1421" w:type="dxa"/>
          </w:tcPr>
          <w:p w14:paraId="3D77DAF3" w14:textId="77777777" w:rsidR="00ED35AD" w:rsidRPr="00AB4500" w:rsidRDefault="00ED35AD" w:rsidP="004D31DF">
            <w:pPr>
              <w:spacing w:after="0" w:line="240" w:lineRule="auto"/>
              <w:rPr>
                <w:ins w:id="983" w:author="Smith, Alexis@Energy" w:date="2019-02-13T09:55:00Z"/>
                <w:sz w:val="18"/>
                <w:szCs w:val="18"/>
              </w:rPr>
            </w:pPr>
          </w:p>
        </w:tc>
        <w:tc>
          <w:tcPr>
            <w:tcW w:w="1321" w:type="dxa"/>
          </w:tcPr>
          <w:p w14:paraId="3A177179" w14:textId="77777777" w:rsidR="00ED35AD" w:rsidRPr="00AB4500" w:rsidRDefault="00ED35AD" w:rsidP="004D31DF">
            <w:pPr>
              <w:spacing w:after="0" w:line="240" w:lineRule="auto"/>
              <w:rPr>
                <w:ins w:id="984" w:author="Smith, Alexis@Energy" w:date="2019-02-13T09:55:00Z"/>
                <w:sz w:val="18"/>
                <w:szCs w:val="18"/>
              </w:rPr>
            </w:pPr>
          </w:p>
        </w:tc>
        <w:tc>
          <w:tcPr>
            <w:tcW w:w="1423" w:type="dxa"/>
          </w:tcPr>
          <w:p w14:paraId="3068F697" w14:textId="77777777" w:rsidR="00ED35AD" w:rsidRPr="00AB4500" w:rsidRDefault="00ED35AD" w:rsidP="004D31DF">
            <w:pPr>
              <w:spacing w:after="0" w:line="240" w:lineRule="auto"/>
              <w:rPr>
                <w:ins w:id="985" w:author="Smith, Alexis@Energy" w:date="2019-02-13T09:55:00Z"/>
                <w:sz w:val="18"/>
                <w:szCs w:val="18"/>
              </w:rPr>
            </w:pPr>
          </w:p>
        </w:tc>
        <w:tc>
          <w:tcPr>
            <w:tcW w:w="1593" w:type="dxa"/>
            <w:gridSpan w:val="2"/>
          </w:tcPr>
          <w:p w14:paraId="45C8CB35" w14:textId="77777777" w:rsidR="00ED35AD" w:rsidRPr="00AB4500" w:rsidRDefault="00ED35AD" w:rsidP="004D31DF">
            <w:pPr>
              <w:spacing w:after="0" w:line="240" w:lineRule="auto"/>
              <w:rPr>
                <w:ins w:id="986" w:author="Smith, Alexis@Energy" w:date="2019-02-13T09:55:00Z"/>
                <w:sz w:val="18"/>
                <w:szCs w:val="18"/>
              </w:rPr>
            </w:pPr>
          </w:p>
        </w:tc>
        <w:tc>
          <w:tcPr>
            <w:tcW w:w="2563" w:type="dxa"/>
          </w:tcPr>
          <w:p w14:paraId="43288D9D" w14:textId="77777777" w:rsidR="00ED35AD" w:rsidRPr="00AB4500" w:rsidRDefault="00ED35AD" w:rsidP="004D31DF">
            <w:pPr>
              <w:spacing w:after="0" w:line="240" w:lineRule="auto"/>
              <w:rPr>
                <w:ins w:id="987" w:author="Smith, Alexis@Energy" w:date="2019-02-13T09:55:00Z"/>
                <w:sz w:val="18"/>
                <w:szCs w:val="18"/>
              </w:rPr>
            </w:pPr>
          </w:p>
        </w:tc>
        <w:tc>
          <w:tcPr>
            <w:tcW w:w="1333" w:type="dxa"/>
          </w:tcPr>
          <w:p w14:paraId="05CDA651" w14:textId="77777777" w:rsidR="00ED35AD" w:rsidRPr="00AB4500" w:rsidRDefault="00ED35AD" w:rsidP="004D31DF">
            <w:pPr>
              <w:spacing w:after="0" w:line="240" w:lineRule="auto"/>
              <w:rPr>
                <w:ins w:id="988" w:author="Smith, Alexis@Energy" w:date="2019-02-13T09:55:00Z"/>
                <w:sz w:val="18"/>
                <w:szCs w:val="18"/>
              </w:rPr>
            </w:pPr>
          </w:p>
        </w:tc>
      </w:tr>
      <w:tr w:rsidR="00ED35AD" w:rsidRPr="00D37C06" w14:paraId="3C060DF8" w14:textId="77777777" w:rsidTr="00ED35AD">
        <w:trPr>
          <w:ins w:id="989" w:author="Smith, Alexis@Energy" w:date="2019-02-13T09:55:00Z"/>
        </w:trPr>
        <w:tc>
          <w:tcPr>
            <w:tcW w:w="964" w:type="dxa"/>
            <w:gridSpan w:val="2"/>
            <w:tcBorders>
              <w:bottom w:val="single" w:sz="4" w:space="0" w:color="000000"/>
            </w:tcBorders>
          </w:tcPr>
          <w:p w14:paraId="5EA56799" w14:textId="77777777" w:rsidR="00ED35AD" w:rsidRPr="00D37C06" w:rsidRDefault="00ED35AD" w:rsidP="004D31DF">
            <w:pPr>
              <w:spacing w:after="0"/>
              <w:rPr>
                <w:ins w:id="990" w:author="Smith, Alexis@Energy" w:date="2019-02-13T09:55:00Z"/>
                <w:sz w:val="20"/>
                <w:szCs w:val="20"/>
              </w:rPr>
            </w:pPr>
          </w:p>
        </w:tc>
        <w:tc>
          <w:tcPr>
            <w:tcW w:w="1421" w:type="dxa"/>
            <w:tcBorders>
              <w:bottom w:val="single" w:sz="4" w:space="0" w:color="000000"/>
            </w:tcBorders>
          </w:tcPr>
          <w:p w14:paraId="0A843EA3" w14:textId="77777777" w:rsidR="00ED35AD" w:rsidRPr="00D37C06" w:rsidRDefault="00ED35AD" w:rsidP="004D31DF">
            <w:pPr>
              <w:spacing w:after="0"/>
              <w:rPr>
                <w:ins w:id="991" w:author="Smith, Alexis@Energy" w:date="2019-02-13T09:55:00Z"/>
                <w:sz w:val="20"/>
                <w:szCs w:val="20"/>
              </w:rPr>
            </w:pPr>
          </w:p>
        </w:tc>
        <w:tc>
          <w:tcPr>
            <w:tcW w:w="1321" w:type="dxa"/>
            <w:tcBorders>
              <w:bottom w:val="single" w:sz="4" w:space="0" w:color="000000"/>
            </w:tcBorders>
          </w:tcPr>
          <w:p w14:paraId="0E63B5D4" w14:textId="77777777" w:rsidR="00ED35AD" w:rsidRPr="00D37C06" w:rsidRDefault="00ED35AD" w:rsidP="004D31DF">
            <w:pPr>
              <w:spacing w:after="0"/>
              <w:rPr>
                <w:ins w:id="992" w:author="Smith, Alexis@Energy" w:date="2019-02-13T09:55:00Z"/>
                <w:sz w:val="20"/>
                <w:szCs w:val="20"/>
              </w:rPr>
            </w:pPr>
          </w:p>
        </w:tc>
        <w:tc>
          <w:tcPr>
            <w:tcW w:w="1423" w:type="dxa"/>
            <w:tcBorders>
              <w:bottom w:val="single" w:sz="4" w:space="0" w:color="000000"/>
            </w:tcBorders>
          </w:tcPr>
          <w:p w14:paraId="22434BDA" w14:textId="77777777" w:rsidR="00ED35AD" w:rsidRPr="00D37C06" w:rsidRDefault="00ED35AD" w:rsidP="004D31DF">
            <w:pPr>
              <w:spacing w:after="0"/>
              <w:rPr>
                <w:ins w:id="993" w:author="Smith, Alexis@Energy" w:date="2019-02-13T09:55:00Z"/>
                <w:sz w:val="20"/>
                <w:szCs w:val="20"/>
              </w:rPr>
            </w:pPr>
          </w:p>
        </w:tc>
        <w:tc>
          <w:tcPr>
            <w:tcW w:w="1593" w:type="dxa"/>
            <w:gridSpan w:val="2"/>
            <w:tcBorders>
              <w:bottom w:val="single" w:sz="4" w:space="0" w:color="000000"/>
            </w:tcBorders>
          </w:tcPr>
          <w:p w14:paraId="0AC1A8C4" w14:textId="77777777" w:rsidR="00ED35AD" w:rsidRPr="00D37C06" w:rsidRDefault="00ED35AD" w:rsidP="004D31DF">
            <w:pPr>
              <w:spacing w:after="0"/>
              <w:rPr>
                <w:ins w:id="994" w:author="Smith, Alexis@Energy" w:date="2019-02-13T09:55:00Z"/>
                <w:sz w:val="20"/>
                <w:szCs w:val="20"/>
              </w:rPr>
            </w:pPr>
          </w:p>
        </w:tc>
        <w:tc>
          <w:tcPr>
            <w:tcW w:w="2563" w:type="dxa"/>
            <w:tcBorders>
              <w:bottom w:val="single" w:sz="4" w:space="0" w:color="000000"/>
            </w:tcBorders>
          </w:tcPr>
          <w:p w14:paraId="42740E04" w14:textId="77777777" w:rsidR="00ED35AD" w:rsidRPr="00D37C06" w:rsidRDefault="00ED35AD" w:rsidP="004D31DF">
            <w:pPr>
              <w:spacing w:after="0"/>
              <w:rPr>
                <w:ins w:id="995" w:author="Smith, Alexis@Energy" w:date="2019-02-13T09:55:00Z"/>
                <w:sz w:val="20"/>
                <w:szCs w:val="20"/>
              </w:rPr>
            </w:pPr>
          </w:p>
        </w:tc>
        <w:tc>
          <w:tcPr>
            <w:tcW w:w="1333" w:type="dxa"/>
            <w:tcBorders>
              <w:bottom w:val="single" w:sz="4" w:space="0" w:color="000000"/>
            </w:tcBorders>
          </w:tcPr>
          <w:p w14:paraId="794A8CBC" w14:textId="77777777" w:rsidR="00ED35AD" w:rsidRPr="00D37C06" w:rsidRDefault="00ED35AD" w:rsidP="004D31DF">
            <w:pPr>
              <w:spacing w:after="0"/>
              <w:rPr>
                <w:ins w:id="996" w:author="Smith, Alexis@Energy" w:date="2019-02-13T09:55:00Z"/>
                <w:sz w:val="20"/>
                <w:szCs w:val="20"/>
              </w:rPr>
            </w:pPr>
          </w:p>
        </w:tc>
      </w:tr>
      <w:tr w:rsidR="00ED35AD" w14:paraId="2B3244E7" w14:textId="77777777" w:rsidTr="00ED35AD">
        <w:trPr>
          <w:trHeight w:val="291"/>
          <w:ins w:id="997" w:author="Smith, Alexis@Energy" w:date="2019-02-13T09:55:00Z"/>
        </w:trPr>
        <w:tc>
          <w:tcPr>
            <w:tcW w:w="445" w:type="dxa"/>
            <w:tcBorders>
              <w:top w:val="single" w:sz="4" w:space="0" w:color="auto"/>
            </w:tcBorders>
          </w:tcPr>
          <w:p w14:paraId="4F52BEBB" w14:textId="77777777" w:rsidR="00ED35AD" w:rsidRPr="00AC2387" w:rsidRDefault="00ED35AD" w:rsidP="004D31DF">
            <w:pPr>
              <w:spacing w:after="0"/>
              <w:rPr>
                <w:ins w:id="998" w:author="Smith, Alexis@Energy" w:date="2019-02-13T09:55:00Z"/>
                <w:rFonts w:cstheme="minorHAnsi"/>
                <w:b/>
                <w:sz w:val="20"/>
                <w:szCs w:val="20"/>
              </w:rPr>
            </w:pPr>
            <w:ins w:id="999" w:author="Smith, Alexis@Energy" w:date="2019-02-13T09:55:00Z">
              <w:r>
                <w:rPr>
                  <w:rFonts w:cstheme="minorHAnsi"/>
                  <w:sz w:val="20"/>
                  <w:szCs w:val="18"/>
                </w:rPr>
                <w:t>08</w:t>
              </w:r>
            </w:ins>
          </w:p>
        </w:tc>
        <w:tc>
          <w:tcPr>
            <w:tcW w:w="10173" w:type="dxa"/>
            <w:gridSpan w:val="8"/>
            <w:tcBorders>
              <w:top w:val="single" w:sz="4" w:space="0" w:color="auto"/>
            </w:tcBorders>
          </w:tcPr>
          <w:p w14:paraId="346BEB65" w14:textId="77777777" w:rsidR="00ED35AD" w:rsidRPr="00AC2387" w:rsidRDefault="00ED35AD" w:rsidP="004D31DF">
            <w:pPr>
              <w:spacing w:after="0"/>
              <w:rPr>
                <w:ins w:id="1000" w:author="Smith, Alexis@Energy" w:date="2019-02-13T09:55:00Z"/>
                <w:rFonts w:cstheme="minorHAnsi"/>
                <w:b/>
                <w:sz w:val="20"/>
                <w:szCs w:val="20"/>
              </w:rPr>
            </w:pPr>
            <w:ins w:id="1001" w:author="Smith, Alexis@Energy" w:date="2019-02-13T09:55: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ins>
          </w:p>
        </w:tc>
      </w:tr>
      <w:tr w:rsidR="00ED35AD" w14:paraId="72BCA805" w14:textId="77777777" w:rsidTr="00ED35AD">
        <w:trPr>
          <w:trHeight w:val="288"/>
          <w:ins w:id="1002" w:author="Smith, Alexis@Energy" w:date="2019-02-13T09:55:00Z"/>
        </w:trPr>
        <w:tc>
          <w:tcPr>
            <w:tcW w:w="445" w:type="dxa"/>
          </w:tcPr>
          <w:p w14:paraId="428A2922" w14:textId="77777777" w:rsidR="00ED35AD" w:rsidRPr="00AC2387" w:rsidRDefault="00ED35AD" w:rsidP="004D31DF">
            <w:pPr>
              <w:spacing w:after="0"/>
              <w:rPr>
                <w:ins w:id="1003" w:author="Smith, Alexis@Energy" w:date="2019-02-13T09:55:00Z"/>
                <w:rFonts w:cstheme="minorHAnsi"/>
                <w:b/>
                <w:sz w:val="20"/>
                <w:szCs w:val="20"/>
              </w:rPr>
            </w:pPr>
            <w:ins w:id="1004" w:author="Smith, Alexis@Energy" w:date="2019-02-13T09:55:00Z">
              <w:r>
                <w:rPr>
                  <w:rFonts w:cstheme="minorHAnsi"/>
                  <w:sz w:val="20"/>
                  <w:szCs w:val="18"/>
                </w:rPr>
                <w:t>09</w:t>
              </w:r>
            </w:ins>
          </w:p>
        </w:tc>
        <w:tc>
          <w:tcPr>
            <w:tcW w:w="10173" w:type="dxa"/>
            <w:gridSpan w:val="8"/>
          </w:tcPr>
          <w:p w14:paraId="4958E7AD" w14:textId="77777777" w:rsidR="00ED35AD" w:rsidRPr="00AC2387" w:rsidRDefault="00ED35AD" w:rsidP="004D31DF">
            <w:pPr>
              <w:spacing w:after="0"/>
              <w:rPr>
                <w:ins w:id="1005" w:author="Smith, Alexis@Energy" w:date="2019-02-13T09:55:00Z"/>
                <w:rFonts w:cstheme="minorHAnsi"/>
                <w:b/>
                <w:sz w:val="20"/>
                <w:szCs w:val="20"/>
              </w:rPr>
            </w:pPr>
            <w:ins w:id="1006" w:author="Smith, Alexis@Energy" w:date="2019-02-13T09:55: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ED35AD" w14:paraId="094CA9C1" w14:textId="77777777" w:rsidTr="00ED35AD">
        <w:trPr>
          <w:trHeight w:val="288"/>
          <w:ins w:id="1007" w:author="Smith, Alexis@Energy" w:date="2019-02-13T09:55:00Z"/>
        </w:trPr>
        <w:tc>
          <w:tcPr>
            <w:tcW w:w="445" w:type="dxa"/>
          </w:tcPr>
          <w:p w14:paraId="4A86AF4B" w14:textId="77777777" w:rsidR="00ED35AD" w:rsidRPr="00AC2387" w:rsidRDefault="00ED35AD" w:rsidP="004D31DF">
            <w:pPr>
              <w:spacing w:after="0"/>
              <w:rPr>
                <w:ins w:id="1008" w:author="Smith, Alexis@Energy" w:date="2019-02-13T09:55:00Z"/>
                <w:rFonts w:cstheme="minorHAnsi"/>
                <w:b/>
                <w:sz w:val="20"/>
                <w:szCs w:val="20"/>
              </w:rPr>
            </w:pPr>
            <w:ins w:id="1009" w:author="Smith, Alexis@Energy" w:date="2019-02-13T09:55:00Z">
              <w:r>
                <w:rPr>
                  <w:rFonts w:cstheme="minorHAnsi"/>
                  <w:sz w:val="20"/>
                  <w:szCs w:val="18"/>
                </w:rPr>
                <w:t>10</w:t>
              </w:r>
            </w:ins>
          </w:p>
        </w:tc>
        <w:tc>
          <w:tcPr>
            <w:tcW w:w="10173" w:type="dxa"/>
            <w:gridSpan w:val="8"/>
          </w:tcPr>
          <w:p w14:paraId="2BFFA43E" w14:textId="77777777" w:rsidR="00ED35AD" w:rsidRPr="00AC2387" w:rsidRDefault="00ED35AD" w:rsidP="004D31DF">
            <w:pPr>
              <w:spacing w:after="0"/>
              <w:rPr>
                <w:ins w:id="1010" w:author="Smith, Alexis@Energy" w:date="2019-02-13T09:55:00Z"/>
                <w:rFonts w:cstheme="minorHAnsi"/>
                <w:b/>
                <w:sz w:val="20"/>
                <w:szCs w:val="20"/>
              </w:rPr>
            </w:pPr>
            <w:ins w:id="1011" w:author="Smith, Alexis@Energy" w:date="2019-02-13T09:55:00Z">
              <w:r w:rsidRPr="004B5988">
                <w:rPr>
                  <w:rFonts w:cstheme="minorHAnsi"/>
                  <w:sz w:val="18"/>
                  <w:szCs w:val="18"/>
                </w:rPr>
                <w:t>Two and three story buildings cannot have hot water distribution piping in the attic, unless the water heater is also located in the attic.</w:t>
              </w:r>
            </w:ins>
          </w:p>
        </w:tc>
      </w:tr>
      <w:tr w:rsidR="00ED35AD" w14:paraId="423B65E1" w14:textId="77777777" w:rsidTr="00ED35AD">
        <w:trPr>
          <w:trHeight w:val="288"/>
          <w:ins w:id="1012" w:author="Smith, Alexis@Energy" w:date="2019-02-13T09:55:00Z"/>
        </w:trPr>
        <w:tc>
          <w:tcPr>
            <w:tcW w:w="445" w:type="dxa"/>
          </w:tcPr>
          <w:p w14:paraId="5D1912AD" w14:textId="77777777" w:rsidR="00ED35AD" w:rsidRPr="00AC2387" w:rsidRDefault="00ED35AD" w:rsidP="004D31DF">
            <w:pPr>
              <w:spacing w:after="0"/>
              <w:rPr>
                <w:ins w:id="1013" w:author="Smith, Alexis@Energy" w:date="2019-02-13T09:55:00Z"/>
                <w:rFonts w:cstheme="minorHAnsi"/>
                <w:b/>
                <w:sz w:val="20"/>
                <w:szCs w:val="20"/>
              </w:rPr>
            </w:pPr>
            <w:ins w:id="1014" w:author="Smith, Alexis@Energy" w:date="2019-02-13T09:55:00Z">
              <w:r>
                <w:rPr>
                  <w:rFonts w:cstheme="minorHAnsi"/>
                  <w:sz w:val="20"/>
                  <w:szCs w:val="18"/>
                </w:rPr>
                <w:t>11</w:t>
              </w:r>
            </w:ins>
          </w:p>
        </w:tc>
        <w:tc>
          <w:tcPr>
            <w:tcW w:w="10173" w:type="dxa"/>
            <w:gridSpan w:val="8"/>
          </w:tcPr>
          <w:p w14:paraId="25EE4E37" w14:textId="77777777" w:rsidR="00ED35AD" w:rsidRPr="00AC2387" w:rsidRDefault="00ED35AD" w:rsidP="004D31DF">
            <w:pPr>
              <w:spacing w:after="0"/>
              <w:rPr>
                <w:ins w:id="1015" w:author="Smith, Alexis@Energy" w:date="2019-02-13T09:55:00Z"/>
                <w:rFonts w:cstheme="minorHAnsi"/>
                <w:b/>
                <w:sz w:val="20"/>
                <w:szCs w:val="20"/>
              </w:rPr>
            </w:pPr>
            <w:ins w:id="1016" w:author="Smith, Alexis@Energy" w:date="2019-02-13T09:55:00Z">
              <w:r w:rsidRPr="004B5988">
                <w:rPr>
                  <w:rFonts w:cstheme="minorHAnsi"/>
                  <w:sz w:val="18"/>
                  <w:szCs w:val="18"/>
                </w:rPr>
                <w:t>Eligible recirculating systems must be HERS-Verified Demand Recirculation: Manual Control conforming to RA4.4.17.</w:t>
              </w:r>
            </w:ins>
          </w:p>
        </w:tc>
      </w:tr>
      <w:tr w:rsidR="004D31DF" w14:paraId="4B0F4ECB" w14:textId="77777777" w:rsidTr="004D31DF">
        <w:tblPrEx>
          <w:tblW w:w="10618" w:type="dxa"/>
          <w:tblInd w:w="113" w:type="dxa"/>
          <w:tblLayout w:type="fixed"/>
          <w:tblPrExChange w:id="1017" w:author="Smith, Alexis@Energy" w:date="2019-02-14T07:56:00Z">
            <w:tblPrEx>
              <w:tblW w:w="10618" w:type="dxa"/>
              <w:tblInd w:w="113" w:type="dxa"/>
              <w:tblLayout w:type="fixed"/>
            </w:tblPrEx>
          </w:tblPrExChange>
        </w:tblPrEx>
        <w:trPr>
          <w:trHeight w:val="288"/>
          <w:ins w:id="1018" w:author="Smith, Alexis@Energy" w:date="2019-02-14T07:55:00Z"/>
          <w:trPrChange w:id="1019" w:author="Smith, Alexis@Energy" w:date="2019-02-14T07:56:00Z">
            <w:trPr>
              <w:trHeight w:val="288"/>
            </w:trPr>
          </w:trPrChange>
        </w:trPr>
        <w:tc>
          <w:tcPr>
            <w:tcW w:w="445" w:type="dxa"/>
            <w:vAlign w:val="center"/>
            <w:tcPrChange w:id="1020" w:author="Smith, Alexis@Energy" w:date="2019-02-14T07:56:00Z">
              <w:tcPr>
                <w:tcW w:w="445" w:type="dxa"/>
              </w:tcPr>
            </w:tcPrChange>
          </w:tcPr>
          <w:p w14:paraId="606830B3" w14:textId="0EE9C868" w:rsidR="004D31DF" w:rsidRDefault="004D31DF" w:rsidP="004D31DF">
            <w:pPr>
              <w:spacing w:after="0"/>
              <w:rPr>
                <w:ins w:id="1021" w:author="Smith, Alexis@Energy" w:date="2019-02-14T07:55:00Z"/>
                <w:rFonts w:cstheme="minorHAnsi"/>
                <w:sz w:val="20"/>
                <w:szCs w:val="18"/>
              </w:rPr>
            </w:pPr>
            <w:ins w:id="1022" w:author="Smith, Alexis@Energy" w:date="2019-02-14T07:56:00Z">
              <w:r>
                <w:rPr>
                  <w:rFonts w:cstheme="minorHAnsi"/>
                  <w:sz w:val="18"/>
                  <w:szCs w:val="18"/>
                </w:rPr>
                <w:t>12</w:t>
              </w:r>
            </w:ins>
          </w:p>
        </w:tc>
        <w:tc>
          <w:tcPr>
            <w:tcW w:w="5086" w:type="dxa"/>
            <w:gridSpan w:val="5"/>
            <w:vAlign w:val="center"/>
            <w:tcPrChange w:id="1023" w:author="Smith, Alexis@Energy" w:date="2019-02-14T07:56:00Z">
              <w:tcPr>
                <w:tcW w:w="5086" w:type="dxa"/>
                <w:gridSpan w:val="5"/>
              </w:tcPr>
            </w:tcPrChange>
          </w:tcPr>
          <w:p w14:paraId="0460FCBF" w14:textId="39B9F77A" w:rsidR="004D31DF" w:rsidRPr="004B5988" w:rsidRDefault="004D31DF" w:rsidP="004D31DF">
            <w:pPr>
              <w:spacing w:after="0"/>
              <w:rPr>
                <w:ins w:id="1024" w:author="Smith, Alexis@Energy" w:date="2019-02-14T07:55:00Z"/>
                <w:rFonts w:cstheme="minorHAnsi"/>
                <w:sz w:val="18"/>
                <w:szCs w:val="18"/>
              </w:rPr>
            </w:pPr>
            <w:ins w:id="1025" w:author="Smith, Alexis@Energy" w:date="2019-02-14T07:56:00Z">
              <w:r w:rsidRPr="00450E94">
                <w:rPr>
                  <w:sz w:val="18"/>
                  <w:szCs w:val="18"/>
                </w:rPr>
                <w:t>Verification Status:</w:t>
              </w:r>
            </w:ins>
          </w:p>
        </w:tc>
        <w:tc>
          <w:tcPr>
            <w:tcW w:w="5087" w:type="dxa"/>
            <w:gridSpan w:val="3"/>
            <w:vAlign w:val="center"/>
            <w:tcPrChange w:id="1026" w:author="Smith, Alexis@Energy" w:date="2019-02-14T07:56:00Z">
              <w:tcPr>
                <w:tcW w:w="5087" w:type="dxa"/>
                <w:gridSpan w:val="3"/>
              </w:tcPr>
            </w:tcPrChange>
          </w:tcPr>
          <w:p w14:paraId="2E57D7EA" w14:textId="77777777" w:rsidR="004D31DF" w:rsidRPr="00B71192" w:rsidRDefault="004D31DF" w:rsidP="004D31DF">
            <w:pPr>
              <w:pStyle w:val="ListParagraph"/>
              <w:keepNext/>
              <w:numPr>
                <w:ilvl w:val="0"/>
                <w:numId w:val="17"/>
              </w:numPr>
              <w:tabs>
                <w:tab w:val="left" w:pos="356"/>
              </w:tabs>
              <w:spacing w:after="0" w:line="240" w:lineRule="auto"/>
              <w:rPr>
                <w:ins w:id="1027" w:author="Smith, Alexis@Energy" w:date="2019-02-14T07:56:00Z"/>
                <w:sz w:val="18"/>
                <w:szCs w:val="18"/>
              </w:rPr>
            </w:pPr>
            <w:ins w:id="1028" w:author="Smith, Alexis@Energy" w:date="2019-02-14T07:56:00Z">
              <w:r w:rsidRPr="00B71192">
                <w:rPr>
                  <w:sz w:val="18"/>
                  <w:szCs w:val="18"/>
                  <w:u w:val="single"/>
                </w:rPr>
                <w:t>Pass</w:t>
              </w:r>
              <w:r w:rsidRPr="00B71192">
                <w:rPr>
                  <w:sz w:val="18"/>
                  <w:szCs w:val="18"/>
                </w:rPr>
                <w:t xml:space="preserve"> - all applicable requirements are met; or</w:t>
              </w:r>
            </w:ins>
          </w:p>
          <w:p w14:paraId="7B03089E" w14:textId="77777777" w:rsidR="004D31DF" w:rsidRPr="00B71192" w:rsidRDefault="004D31DF" w:rsidP="004D31DF">
            <w:pPr>
              <w:pStyle w:val="ListParagraph"/>
              <w:keepNext/>
              <w:numPr>
                <w:ilvl w:val="0"/>
                <w:numId w:val="17"/>
              </w:numPr>
              <w:tabs>
                <w:tab w:val="left" w:pos="356"/>
              </w:tabs>
              <w:spacing w:after="0" w:line="240" w:lineRule="auto"/>
              <w:rPr>
                <w:ins w:id="1029" w:author="Smith, Alexis@Energy" w:date="2019-02-14T07:56:00Z"/>
                <w:sz w:val="18"/>
                <w:szCs w:val="18"/>
              </w:rPr>
            </w:pPr>
            <w:ins w:id="1030" w:author="Smith, Alexis@Energy" w:date="2019-02-14T07:56: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1821282F" w14:textId="3E6E82B8" w:rsidR="004D31DF" w:rsidRPr="004B5988" w:rsidRDefault="004D31DF" w:rsidP="004D31DF">
            <w:pPr>
              <w:spacing w:after="0"/>
              <w:rPr>
                <w:ins w:id="1031" w:author="Smith, Alexis@Energy" w:date="2019-02-14T07:55:00Z"/>
                <w:rFonts w:cstheme="minorHAnsi"/>
                <w:sz w:val="18"/>
                <w:szCs w:val="18"/>
              </w:rPr>
            </w:pPr>
            <w:ins w:id="1032" w:author="Smith, Alexis@Energy" w:date="2019-02-14T07:56:00Z">
              <w:r w:rsidRPr="00412B7C">
                <w:rPr>
                  <w:sz w:val="18"/>
                  <w:szCs w:val="18"/>
                  <w:u w:val="single"/>
                </w:rPr>
                <w:t>All N/A</w:t>
              </w:r>
              <w:r w:rsidRPr="00412B7C">
                <w:rPr>
                  <w:sz w:val="18"/>
                  <w:szCs w:val="18"/>
                </w:rPr>
                <w:t xml:space="preserve"> - This entire table is not applicable</w:t>
              </w:r>
            </w:ins>
          </w:p>
        </w:tc>
      </w:tr>
      <w:tr w:rsidR="004D31DF" w14:paraId="0645ABF7" w14:textId="77777777" w:rsidTr="004D31DF">
        <w:tblPrEx>
          <w:tblW w:w="10618" w:type="dxa"/>
          <w:tblInd w:w="113" w:type="dxa"/>
          <w:tblLayout w:type="fixed"/>
          <w:tblPrExChange w:id="1033" w:author="Smith, Alexis@Energy" w:date="2019-02-14T07:56:00Z">
            <w:tblPrEx>
              <w:tblW w:w="10618" w:type="dxa"/>
              <w:tblInd w:w="113" w:type="dxa"/>
              <w:tblLayout w:type="fixed"/>
            </w:tblPrEx>
          </w:tblPrExChange>
        </w:tblPrEx>
        <w:trPr>
          <w:trHeight w:val="288"/>
          <w:ins w:id="1034" w:author="Smith, Alexis@Energy" w:date="2019-02-14T07:55:00Z"/>
          <w:trPrChange w:id="1035" w:author="Smith, Alexis@Energy" w:date="2019-02-14T07:56:00Z">
            <w:trPr>
              <w:trHeight w:val="288"/>
            </w:trPr>
          </w:trPrChange>
        </w:trPr>
        <w:tc>
          <w:tcPr>
            <w:tcW w:w="445" w:type="dxa"/>
            <w:tcPrChange w:id="1036" w:author="Smith, Alexis@Energy" w:date="2019-02-14T07:56:00Z">
              <w:tcPr>
                <w:tcW w:w="445" w:type="dxa"/>
              </w:tcPr>
            </w:tcPrChange>
          </w:tcPr>
          <w:p w14:paraId="1486CAD8" w14:textId="3099A749" w:rsidR="004D31DF" w:rsidRDefault="004D31DF" w:rsidP="004D31DF">
            <w:pPr>
              <w:spacing w:after="0"/>
              <w:rPr>
                <w:ins w:id="1037" w:author="Smith, Alexis@Energy" w:date="2019-02-14T07:55:00Z"/>
                <w:rFonts w:cstheme="minorHAnsi"/>
                <w:sz w:val="20"/>
                <w:szCs w:val="18"/>
              </w:rPr>
            </w:pPr>
            <w:ins w:id="1038" w:author="Smith, Alexis@Energy" w:date="2019-02-14T07:56:00Z">
              <w:r>
                <w:rPr>
                  <w:rFonts w:cstheme="minorHAnsi"/>
                  <w:sz w:val="18"/>
                  <w:szCs w:val="18"/>
                </w:rPr>
                <w:t>13</w:t>
              </w:r>
            </w:ins>
          </w:p>
        </w:tc>
        <w:tc>
          <w:tcPr>
            <w:tcW w:w="10173" w:type="dxa"/>
            <w:gridSpan w:val="8"/>
            <w:vAlign w:val="center"/>
            <w:tcPrChange w:id="1039" w:author="Smith, Alexis@Energy" w:date="2019-02-14T07:56:00Z">
              <w:tcPr>
                <w:tcW w:w="10173" w:type="dxa"/>
                <w:gridSpan w:val="8"/>
              </w:tcPr>
            </w:tcPrChange>
          </w:tcPr>
          <w:p w14:paraId="1220901F" w14:textId="11B35837" w:rsidR="004D31DF" w:rsidRPr="004B5988" w:rsidRDefault="004D31DF" w:rsidP="004D31DF">
            <w:pPr>
              <w:spacing w:after="0"/>
              <w:rPr>
                <w:ins w:id="1040" w:author="Smith, Alexis@Energy" w:date="2019-02-14T07:55:00Z"/>
                <w:rFonts w:cstheme="minorHAnsi"/>
                <w:sz w:val="18"/>
                <w:szCs w:val="18"/>
              </w:rPr>
            </w:pPr>
            <w:ins w:id="1041" w:author="Smith, Alexis@Energy" w:date="2019-02-14T07:56:00Z">
              <w:r w:rsidRPr="00450E94">
                <w:rPr>
                  <w:sz w:val="18"/>
                  <w:szCs w:val="18"/>
                </w:rPr>
                <w:t xml:space="preserve">Correction Notes: </w:t>
              </w:r>
            </w:ins>
          </w:p>
        </w:tc>
      </w:tr>
      <w:tr w:rsidR="004D31DF" w14:paraId="1717F859" w14:textId="77777777" w:rsidTr="00ED35AD">
        <w:trPr>
          <w:ins w:id="1042" w:author="Smith, Alexis@Energy" w:date="2019-02-13T09:55:00Z"/>
        </w:trPr>
        <w:tc>
          <w:tcPr>
            <w:tcW w:w="10618" w:type="dxa"/>
            <w:gridSpan w:val="9"/>
          </w:tcPr>
          <w:p w14:paraId="7BC030AB" w14:textId="284BEE67" w:rsidR="004D31DF" w:rsidRPr="00AC2387" w:rsidRDefault="004D31DF" w:rsidP="004D31DF">
            <w:pPr>
              <w:spacing w:after="0"/>
              <w:rPr>
                <w:ins w:id="1043" w:author="Smith, Alexis@Energy" w:date="2019-02-13T09:55:00Z"/>
                <w:rFonts w:cstheme="minorHAnsi"/>
                <w:b/>
                <w:sz w:val="20"/>
                <w:szCs w:val="20"/>
              </w:rPr>
            </w:pPr>
            <w:ins w:id="1044" w:author="Smith, Alexis@Energy" w:date="2019-02-14T07:56: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7DE20A49" w14:textId="5B2D3A43" w:rsidR="00897A8D" w:rsidRDefault="00897A8D" w:rsidP="00036420">
      <w:pPr>
        <w:spacing w:after="0" w:line="240" w:lineRule="auto"/>
        <w:rPr>
          <w:ins w:id="1045" w:author="Hudler, Rob@Energy" w:date="2018-11-16T13:56:00Z"/>
          <w:rFonts w:asciiTheme="minorHAnsi" w:hAnsiTheme="minorHAnsi" w:cstheme="minorHAnsi"/>
          <w:sz w:val="18"/>
          <w:szCs w:val="18"/>
        </w:rPr>
      </w:pPr>
    </w:p>
    <w:p w14:paraId="7120F487" w14:textId="1290279B" w:rsidR="00897A8D" w:rsidRDefault="00897A8D" w:rsidP="00036420">
      <w:pPr>
        <w:spacing w:after="0" w:line="240" w:lineRule="auto"/>
        <w:rPr>
          <w:ins w:id="1046" w:author="Hudler, Rob@Energy" w:date="2018-11-16T13:56:00Z"/>
          <w:rFonts w:asciiTheme="minorHAnsi" w:hAnsiTheme="minorHAnsi" w:cstheme="minorHAnsi"/>
          <w:sz w:val="18"/>
          <w:szCs w:val="18"/>
        </w:rPr>
      </w:pPr>
    </w:p>
    <w:tbl>
      <w:tblPr>
        <w:tblStyle w:val="TableGrid3"/>
        <w:tblW w:w="10616" w:type="dxa"/>
        <w:tblInd w:w="108" w:type="dxa"/>
        <w:tblLook w:val="04A0" w:firstRow="1" w:lastRow="0" w:firstColumn="1" w:lastColumn="0" w:noHBand="0" w:noVBand="1"/>
        <w:tblPrChange w:id="1047" w:author="Smith, Alexis@Energy" w:date="2019-02-14T08:23:00Z">
          <w:tblPr>
            <w:tblStyle w:val="TableGrid3"/>
            <w:tblW w:w="0" w:type="auto"/>
            <w:tblInd w:w="18" w:type="dxa"/>
            <w:tblLook w:val="04A0" w:firstRow="1" w:lastRow="0" w:firstColumn="1" w:lastColumn="0" w:noHBand="0" w:noVBand="1"/>
          </w:tblPr>
        </w:tblPrChange>
      </w:tblPr>
      <w:tblGrid>
        <w:gridCol w:w="1435"/>
        <w:gridCol w:w="738"/>
        <w:gridCol w:w="1348"/>
        <w:gridCol w:w="1197"/>
        <w:gridCol w:w="2663"/>
        <w:gridCol w:w="1803"/>
        <w:gridCol w:w="1432"/>
        <w:tblGridChange w:id="1048">
          <w:tblGrid>
            <w:gridCol w:w="1436"/>
            <w:gridCol w:w="738"/>
            <w:gridCol w:w="1347"/>
            <w:gridCol w:w="1196"/>
            <w:gridCol w:w="3049"/>
            <w:gridCol w:w="1801"/>
            <w:gridCol w:w="1431"/>
          </w:tblGrid>
        </w:tblGridChange>
      </w:tblGrid>
      <w:tr w:rsidR="00897A8D" w:rsidRPr="00323F2C" w14:paraId="7F317149" w14:textId="77777777" w:rsidTr="0075795E">
        <w:trPr>
          <w:trHeight w:val="305"/>
          <w:ins w:id="1049" w:author="Hudler, Rob@Energy" w:date="2018-11-16T13:57:00Z"/>
          <w:trPrChange w:id="1050" w:author="Smith, Alexis@Energy" w:date="2019-02-14T08:23:00Z">
            <w:trPr>
              <w:trHeight w:val="350"/>
            </w:trPr>
          </w:trPrChange>
        </w:trPr>
        <w:tc>
          <w:tcPr>
            <w:tcW w:w="10616" w:type="dxa"/>
            <w:gridSpan w:val="7"/>
            <w:vAlign w:val="bottom"/>
            <w:tcPrChange w:id="1051" w:author="Smith, Alexis@Energy" w:date="2019-02-14T08:23:00Z">
              <w:tcPr>
                <w:tcW w:w="10998" w:type="dxa"/>
                <w:gridSpan w:val="7"/>
                <w:vAlign w:val="bottom"/>
              </w:tcPr>
            </w:tcPrChange>
          </w:tcPr>
          <w:p w14:paraId="216372A2" w14:textId="03314100" w:rsidR="00897A8D" w:rsidRPr="009053C5" w:rsidRDefault="00897A8D">
            <w:pPr>
              <w:spacing w:after="0" w:line="240" w:lineRule="auto"/>
              <w:rPr>
                <w:ins w:id="1052" w:author="Hudler, Rob@Energy" w:date="2018-11-16T13:57:00Z"/>
                <w:rFonts w:asciiTheme="minorHAnsi" w:hAnsiTheme="minorHAnsi" w:cstheme="minorHAnsi"/>
                <w:sz w:val="18"/>
                <w:szCs w:val="18"/>
              </w:rPr>
            </w:pPr>
            <w:ins w:id="1053" w:author="Hudler, Rob@Energy" w:date="2018-11-16T13:57:00Z">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ins>
          </w:p>
        </w:tc>
      </w:tr>
      <w:tr w:rsidR="00897A8D" w:rsidRPr="00323F2C" w:rsidDel="0075795E" w14:paraId="7C74C689" w14:textId="7FDFA4B9" w:rsidTr="0075795E">
        <w:trPr>
          <w:ins w:id="1054" w:author="Hudler, Rob@Energy" w:date="2018-11-16T13:57:00Z"/>
          <w:del w:id="1055" w:author="Smith, Alexis@Energy" w:date="2019-02-14T08:24:00Z"/>
        </w:trPr>
        <w:tc>
          <w:tcPr>
            <w:tcW w:w="3521" w:type="dxa"/>
            <w:gridSpan w:val="3"/>
            <w:tcPrChange w:id="1056" w:author="Smith, Alexis@Energy" w:date="2019-02-14T08:22:00Z">
              <w:tcPr>
                <w:tcW w:w="3653" w:type="dxa"/>
                <w:gridSpan w:val="3"/>
              </w:tcPr>
            </w:tcPrChange>
          </w:tcPr>
          <w:p w14:paraId="26D405D1" w14:textId="43CDF330" w:rsidR="00897A8D" w:rsidRPr="009053C5" w:rsidDel="0075795E" w:rsidRDefault="00897A8D" w:rsidP="00897A8D">
            <w:pPr>
              <w:spacing w:after="0" w:line="240" w:lineRule="auto"/>
              <w:rPr>
                <w:ins w:id="1057" w:author="Hudler, Rob@Energy" w:date="2018-11-16T13:57:00Z"/>
                <w:del w:id="1058" w:author="Smith, Alexis@Energy" w:date="2019-02-14T08:24:00Z"/>
                <w:rFonts w:asciiTheme="minorHAnsi" w:hAnsiTheme="minorHAnsi" w:cstheme="minorHAnsi"/>
                <w:sz w:val="18"/>
                <w:szCs w:val="18"/>
              </w:rPr>
            </w:pPr>
            <w:ins w:id="1059" w:author="Hudler, Rob@Energy" w:date="2018-11-16T13:57:00Z">
              <w:del w:id="1060" w:author="Smith, Alexis@Energy" w:date="2019-02-14T08:24:00Z">
                <w:r w:rsidRPr="009053C5" w:rsidDel="0075795E">
                  <w:rPr>
                    <w:rFonts w:asciiTheme="minorHAnsi" w:hAnsiTheme="minorHAnsi" w:cstheme="minorHAnsi"/>
                    <w:sz w:val="18"/>
                    <w:szCs w:val="18"/>
                  </w:rPr>
                  <w:delText>Installed Drain Water Heat Recovery device information</w:delText>
                </w:r>
              </w:del>
            </w:ins>
          </w:p>
        </w:tc>
        <w:tc>
          <w:tcPr>
            <w:tcW w:w="0" w:type="auto"/>
            <w:tcPrChange w:id="1061" w:author="Smith, Alexis@Energy" w:date="2019-02-14T08:22:00Z">
              <w:tcPr>
                <w:tcW w:w="0" w:type="auto"/>
              </w:tcPr>
            </w:tcPrChange>
          </w:tcPr>
          <w:p w14:paraId="2EEFE5FD" w14:textId="4EF73F05" w:rsidR="00897A8D" w:rsidRPr="009053C5" w:rsidDel="0075795E" w:rsidRDefault="00897A8D" w:rsidP="00897A8D">
            <w:pPr>
              <w:spacing w:after="0" w:line="240" w:lineRule="auto"/>
              <w:rPr>
                <w:ins w:id="1062" w:author="Hudler, Rob@Energy" w:date="2018-11-16T13:57:00Z"/>
                <w:del w:id="1063" w:author="Smith, Alexis@Energy" w:date="2019-02-14T08:24:00Z"/>
                <w:rFonts w:asciiTheme="minorHAnsi" w:hAnsiTheme="minorHAnsi" w:cstheme="minorHAnsi"/>
                <w:sz w:val="18"/>
                <w:szCs w:val="18"/>
              </w:rPr>
            </w:pPr>
          </w:p>
        </w:tc>
        <w:tc>
          <w:tcPr>
            <w:tcW w:w="2663" w:type="dxa"/>
            <w:tcPrChange w:id="1064" w:author="Smith, Alexis@Energy" w:date="2019-02-14T08:22:00Z">
              <w:tcPr>
                <w:tcW w:w="0" w:type="auto"/>
              </w:tcPr>
            </w:tcPrChange>
          </w:tcPr>
          <w:p w14:paraId="4456E431" w14:textId="7E398C2A" w:rsidR="00897A8D" w:rsidRPr="009053C5" w:rsidDel="0075795E" w:rsidRDefault="00897A8D" w:rsidP="00897A8D">
            <w:pPr>
              <w:spacing w:after="0" w:line="240" w:lineRule="auto"/>
              <w:rPr>
                <w:ins w:id="1065" w:author="Hudler, Rob@Energy" w:date="2018-11-16T13:57:00Z"/>
                <w:del w:id="1066" w:author="Smith, Alexis@Energy" w:date="2019-02-14T08:24:00Z"/>
                <w:rFonts w:asciiTheme="minorHAnsi" w:hAnsiTheme="minorHAnsi" w:cstheme="minorHAnsi"/>
                <w:sz w:val="18"/>
                <w:szCs w:val="18"/>
              </w:rPr>
            </w:pPr>
          </w:p>
        </w:tc>
        <w:tc>
          <w:tcPr>
            <w:tcW w:w="0" w:type="auto"/>
            <w:tcPrChange w:id="1067" w:author="Smith, Alexis@Energy" w:date="2019-02-14T08:22:00Z">
              <w:tcPr>
                <w:tcW w:w="0" w:type="auto"/>
              </w:tcPr>
            </w:tcPrChange>
          </w:tcPr>
          <w:p w14:paraId="547CF800" w14:textId="00C30FF0" w:rsidR="00897A8D" w:rsidRPr="009053C5" w:rsidDel="0075795E" w:rsidRDefault="00897A8D" w:rsidP="00897A8D">
            <w:pPr>
              <w:spacing w:after="0" w:line="240" w:lineRule="auto"/>
              <w:rPr>
                <w:ins w:id="1068" w:author="Hudler, Rob@Energy" w:date="2018-11-16T13:57:00Z"/>
                <w:del w:id="1069" w:author="Smith, Alexis@Energy" w:date="2019-02-14T08:24:00Z"/>
                <w:rFonts w:asciiTheme="minorHAnsi" w:hAnsiTheme="minorHAnsi" w:cstheme="minorHAnsi"/>
                <w:sz w:val="18"/>
                <w:szCs w:val="18"/>
              </w:rPr>
            </w:pPr>
          </w:p>
        </w:tc>
        <w:tc>
          <w:tcPr>
            <w:tcW w:w="0" w:type="auto"/>
            <w:tcPrChange w:id="1070" w:author="Smith, Alexis@Energy" w:date="2019-02-14T08:22:00Z">
              <w:tcPr>
                <w:tcW w:w="0" w:type="auto"/>
              </w:tcPr>
            </w:tcPrChange>
          </w:tcPr>
          <w:p w14:paraId="59430DC9" w14:textId="56471439" w:rsidR="00897A8D" w:rsidRPr="009053C5" w:rsidDel="0075795E" w:rsidRDefault="00897A8D" w:rsidP="00897A8D">
            <w:pPr>
              <w:spacing w:after="0" w:line="240" w:lineRule="auto"/>
              <w:rPr>
                <w:ins w:id="1071" w:author="Hudler, Rob@Energy" w:date="2018-11-16T13:57:00Z"/>
                <w:del w:id="1072" w:author="Smith, Alexis@Energy" w:date="2019-02-14T08:24:00Z"/>
                <w:rFonts w:asciiTheme="minorHAnsi" w:hAnsiTheme="minorHAnsi" w:cstheme="minorHAnsi"/>
                <w:sz w:val="18"/>
                <w:szCs w:val="18"/>
              </w:rPr>
            </w:pPr>
          </w:p>
        </w:tc>
      </w:tr>
      <w:tr w:rsidR="00897A8D" w:rsidRPr="00323F2C" w14:paraId="5D4D804B" w14:textId="77777777" w:rsidTr="0075795E">
        <w:trPr>
          <w:trHeight w:val="144"/>
          <w:ins w:id="1073" w:author="Hudler, Rob@Energy" w:date="2018-11-16T13:57:00Z"/>
          <w:trPrChange w:id="1074" w:author="Smith, Alexis@Energy" w:date="2019-02-14T08:24:00Z">
            <w:trPr>
              <w:trHeight w:val="144"/>
            </w:trPr>
          </w:trPrChange>
        </w:trPr>
        <w:tc>
          <w:tcPr>
            <w:tcW w:w="1435" w:type="dxa"/>
            <w:tcPrChange w:id="1075" w:author="Smith, Alexis@Energy" w:date="2019-02-14T08:24:00Z">
              <w:tcPr>
                <w:tcW w:w="1436" w:type="dxa"/>
              </w:tcPr>
            </w:tcPrChange>
          </w:tcPr>
          <w:p w14:paraId="26F172E7"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76" w:author="Hudler, Rob@Energy" w:date="2018-11-16T13:57:00Z"/>
                <w:rFonts w:asciiTheme="minorHAnsi" w:hAnsiTheme="minorHAnsi" w:cstheme="minorHAnsi"/>
                <w:sz w:val="18"/>
                <w:szCs w:val="18"/>
              </w:rPr>
            </w:pPr>
            <w:ins w:id="1077" w:author="Hudler, Rob@Energy" w:date="2018-11-16T13:57:00Z">
              <w:r w:rsidRPr="009053C5">
                <w:rPr>
                  <w:rFonts w:asciiTheme="minorHAnsi" w:hAnsiTheme="minorHAnsi" w:cstheme="minorHAnsi"/>
                  <w:sz w:val="18"/>
                  <w:szCs w:val="18"/>
                </w:rPr>
                <w:lastRenderedPageBreak/>
                <w:t>01</w:t>
              </w:r>
            </w:ins>
          </w:p>
        </w:tc>
        <w:tc>
          <w:tcPr>
            <w:tcW w:w="0" w:type="auto"/>
            <w:tcPrChange w:id="1078" w:author="Smith, Alexis@Energy" w:date="2019-02-14T08:24:00Z">
              <w:tcPr>
                <w:tcW w:w="0" w:type="auto"/>
              </w:tcPr>
            </w:tcPrChange>
          </w:tcPr>
          <w:p w14:paraId="17D1C895"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79" w:author="Hudler, Rob@Energy" w:date="2018-11-16T13:57:00Z"/>
                <w:rFonts w:asciiTheme="minorHAnsi" w:hAnsiTheme="minorHAnsi" w:cstheme="minorHAnsi"/>
                <w:sz w:val="18"/>
                <w:szCs w:val="18"/>
              </w:rPr>
            </w:pPr>
            <w:ins w:id="1080" w:author="Hudler, Rob@Energy" w:date="2018-11-16T13:57:00Z">
              <w:r w:rsidRPr="009053C5">
                <w:rPr>
                  <w:rFonts w:asciiTheme="minorHAnsi" w:hAnsiTheme="minorHAnsi" w:cstheme="minorHAnsi"/>
                  <w:sz w:val="18"/>
                  <w:szCs w:val="18"/>
                </w:rPr>
                <w:t>02</w:t>
              </w:r>
            </w:ins>
          </w:p>
        </w:tc>
        <w:tc>
          <w:tcPr>
            <w:tcW w:w="0" w:type="auto"/>
            <w:tcPrChange w:id="1081" w:author="Smith, Alexis@Energy" w:date="2019-02-14T08:24:00Z">
              <w:tcPr>
                <w:tcW w:w="0" w:type="auto"/>
              </w:tcPr>
            </w:tcPrChange>
          </w:tcPr>
          <w:p w14:paraId="6608CC9A"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82" w:author="Hudler, Rob@Energy" w:date="2018-11-16T13:57:00Z"/>
                <w:rFonts w:asciiTheme="minorHAnsi" w:hAnsiTheme="minorHAnsi" w:cstheme="minorHAnsi"/>
                <w:sz w:val="18"/>
                <w:szCs w:val="18"/>
              </w:rPr>
            </w:pPr>
            <w:ins w:id="1083" w:author="Hudler, Rob@Energy" w:date="2018-11-16T13:57:00Z">
              <w:r w:rsidRPr="009053C5">
                <w:rPr>
                  <w:rFonts w:asciiTheme="minorHAnsi" w:hAnsiTheme="minorHAnsi" w:cstheme="minorHAnsi"/>
                  <w:sz w:val="18"/>
                  <w:szCs w:val="18"/>
                </w:rPr>
                <w:t>03</w:t>
              </w:r>
            </w:ins>
          </w:p>
        </w:tc>
        <w:tc>
          <w:tcPr>
            <w:tcW w:w="0" w:type="auto"/>
            <w:tcPrChange w:id="1084" w:author="Smith, Alexis@Energy" w:date="2019-02-14T08:24:00Z">
              <w:tcPr>
                <w:tcW w:w="0" w:type="auto"/>
              </w:tcPr>
            </w:tcPrChange>
          </w:tcPr>
          <w:p w14:paraId="7A9E0CEE"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85" w:author="Hudler, Rob@Energy" w:date="2018-11-16T13:57:00Z"/>
                <w:rFonts w:asciiTheme="minorHAnsi" w:hAnsiTheme="minorHAnsi" w:cstheme="minorHAnsi"/>
                <w:sz w:val="18"/>
                <w:szCs w:val="18"/>
              </w:rPr>
            </w:pPr>
            <w:ins w:id="1086" w:author="Hudler, Rob@Energy" w:date="2018-11-16T13:57:00Z">
              <w:r w:rsidRPr="009053C5">
                <w:rPr>
                  <w:rFonts w:asciiTheme="minorHAnsi" w:hAnsiTheme="minorHAnsi" w:cstheme="minorHAnsi"/>
                  <w:sz w:val="18"/>
                  <w:szCs w:val="18"/>
                </w:rPr>
                <w:t xml:space="preserve">04 </w:t>
              </w:r>
            </w:ins>
          </w:p>
        </w:tc>
        <w:tc>
          <w:tcPr>
            <w:tcW w:w="2663" w:type="dxa"/>
            <w:tcPrChange w:id="1087" w:author="Smith, Alexis@Energy" w:date="2019-02-14T08:24:00Z">
              <w:tcPr>
                <w:tcW w:w="0" w:type="auto"/>
              </w:tcPr>
            </w:tcPrChange>
          </w:tcPr>
          <w:p w14:paraId="1C62F043"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88" w:author="Hudler, Rob@Energy" w:date="2018-11-16T13:57:00Z"/>
                <w:rFonts w:asciiTheme="minorHAnsi" w:hAnsiTheme="minorHAnsi" w:cstheme="minorHAnsi"/>
                <w:sz w:val="18"/>
                <w:szCs w:val="18"/>
              </w:rPr>
            </w:pPr>
            <w:ins w:id="1089" w:author="Hudler, Rob@Energy" w:date="2018-11-16T13:57:00Z">
              <w:r w:rsidRPr="009053C5">
                <w:rPr>
                  <w:rFonts w:asciiTheme="minorHAnsi" w:hAnsiTheme="minorHAnsi" w:cstheme="minorHAnsi"/>
                  <w:sz w:val="18"/>
                  <w:szCs w:val="18"/>
                </w:rPr>
                <w:t>05</w:t>
              </w:r>
            </w:ins>
          </w:p>
        </w:tc>
        <w:tc>
          <w:tcPr>
            <w:tcW w:w="0" w:type="auto"/>
            <w:tcPrChange w:id="1090" w:author="Smith, Alexis@Energy" w:date="2019-02-14T08:24:00Z">
              <w:tcPr>
                <w:tcW w:w="0" w:type="auto"/>
              </w:tcPr>
            </w:tcPrChange>
          </w:tcPr>
          <w:p w14:paraId="1AA8001A"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91" w:author="Hudler, Rob@Energy" w:date="2018-11-16T13:57:00Z"/>
                <w:rFonts w:asciiTheme="minorHAnsi" w:hAnsiTheme="minorHAnsi" w:cstheme="minorHAnsi"/>
                <w:sz w:val="18"/>
                <w:szCs w:val="18"/>
              </w:rPr>
            </w:pPr>
            <w:ins w:id="1092" w:author="Hudler, Rob@Energy" w:date="2018-11-16T13:57:00Z">
              <w:r w:rsidRPr="009053C5">
                <w:rPr>
                  <w:rFonts w:asciiTheme="minorHAnsi" w:hAnsiTheme="minorHAnsi" w:cstheme="minorHAnsi"/>
                  <w:sz w:val="18"/>
                  <w:szCs w:val="18"/>
                </w:rPr>
                <w:t>06</w:t>
              </w:r>
            </w:ins>
          </w:p>
        </w:tc>
        <w:tc>
          <w:tcPr>
            <w:tcW w:w="0" w:type="auto"/>
            <w:tcPrChange w:id="1093" w:author="Smith, Alexis@Energy" w:date="2019-02-14T08:24:00Z">
              <w:tcPr>
                <w:tcW w:w="0" w:type="auto"/>
              </w:tcPr>
            </w:tcPrChange>
          </w:tcPr>
          <w:p w14:paraId="3A189D0B"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94" w:author="Hudler, Rob@Energy" w:date="2018-11-16T13:57:00Z"/>
                <w:rFonts w:asciiTheme="minorHAnsi" w:hAnsiTheme="minorHAnsi" w:cstheme="minorHAnsi"/>
                <w:sz w:val="18"/>
                <w:szCs w:val="18"/>
              </w:rPr>
            </w:pPr>
            <w:ins w:id="1095" w:author="Hudler, Rob@Energy" w:date="2018-11-16T13:57:00Z">
              <w:r w:rsidRPr="009053C5">
                <w:rPr>
                  <w:rFonts w:asciiTheme="minorHAnsi" w:hAnsiTheme="minorHAnsi" w:cstheme="minorHAnsi"/>
                  <w:sz w:val="18"/>
                  <w:szCs w:val="18"/>
                </w:rPr>
                <w:t>07</w:t>
              </w:r>
            </w:ins>
          </w:p>
        </w:tc>
      </w:tr>
      <w:tr w:rsidR="00897A8D" w:rsidRPr="00323F2C" w14:paraId="52776A4E" w14:textId="77777777" w:rsidTr="0075795E">
        <w:trPr>
          <w:trHeight w:val="144"/>
          <w:ins w:id="1096" w:author="Hudler, Rob@Energy" w:date="2018-11-16T13:57:00Z"/>
          <w:trPrChange w:id="1097" w:author="Smith, Alexis@Energy" w:date="2019-02-14T08:24:00Z">
            <w:trPr>
              <w:trHeight w:val="144"/>
            </w:trPr>
          </w:trPrChange>
        </w:trPr>
        <w:tc>
          <w:tcPr>
            <w:tcW w:w="1435" w:type="dxa"/>
            <w:tcPrChange w:id="1098" w:author="Smith, Alexis@Energy" w:date="2019-02-14T08:24:00Z">
              <w:tcPr>
                <w:tcW w:w="1436" w:type="dxa"/>
              </w:tcPr>
            </w:tcPrChange>
          </w:tcPr>
          <w:p w14:paraId="013F9A29"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099" w:author="Hudler, Rob@Energy" w:date="2018-11-16T13:57:00Z"/>
                <w:rFonts w:asciiTheme="minorHAnsi" w:hAnsiTheme="minorHAnsi" w:cstheme="minorHAnsi"/>
                <w:sz w:val="18"/>
                <w:szCs w:val="18"/>
              </w:rPr>
            </w:pPr>
            <w:ins w:id="1100" w:author="Hudler, Rob@Energy" w:date="2018-11-16T13:57:00Z">
              <w:r w:rsidRPr="009053C5">
                <w:rPr>
                  <w:rFonts w:asciiTheme="minorHAnsi" w:hAnsiTheme="minorHAnsi" w:cstheme="minorHAnsi"/>
                  <w:sz w:val="18"/>
                  <w:szCs w:val="18"/>
                </w:rPr>
                <w:t>Manufacturer</w:t>
              </w:r>
            </w:ins>
          </w:p>
        </w:tc>
        <w:tc>
          <w:tcPr>
            <w:tcW w:w="0" w:type="auto"/>
            <w:tcPrChange w:id="1101" w:author="Smith, Alexis@Energy" w:date="2019-02-14T08:24:00Z">
              <w:tcPr>
                <w:tcW w:w="0" w:type="auto"/>
              </w:tcPr>
            </w:tcPrChange>
          </w:tcPr>
          <w:p w14:paraId="0009D35E"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02" w:author="Hudler, Rob@Energy" w:date="2018-11-16T13:57:00Z"/>
                <w:rFonts w:asciiTheme="minorHAnsi" w:hAnsiTheme="minorHAnsi" w:cstheme="minorHAnsi"/>
                <w:sz w:val="18"/>
                <w:szCs w:val="18"/>
              </w:rPr>
            </w:pPr>
            <w:ins w:id="1103" w:author="Hudler, Rob@Energy" w:date="2018-11-16T13:57:00Z">
              <w:r w:rsidRPr="009053C5">
                <w:rPr>
                  <w:rFonts w:asciiTheme="minorHAnsi" w:hAnsiTheme="minorHAnsi" w:cstheme="minorHAnsi"/>
                  <w:sz w:val="18"/>
                  <w:szCs w:val="18"/>
                </w:rPr>
                <w:t>Model #</w:t>
              </w:r>
            </w:ins>
          </w:p>
        </w:tc>
        <w:tc>
          <w:tcPr>
            <w:tcW w:w="0" w:type="auto"/>
            <w:tcPrChange w:id="1104" w:author="Smith, Alexis@Energy" w:date="2019-02-14T08:24:00Z">
              <w:tcPr>
                <w:tcW w:w="0" w:type="auto"/>
              </w:tcPr>
            </w:tcPrChange>
          </w:tcPr>
          <w:p w14:paraId="13FE60AB"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05" w:author="Hudler, Rob@Energy" w:date="2018-11-16T13:57:00Z"/>
                <w:rFonts w:asciiTheme="minorHAnsi" w:hAnsiTheme="minorHAnsi" w:cstheme="minorHAnsi"/>
                <w:sz w:val="18"/>
                <w:szCs w:val="18"/>
              </w:rPr>
            </w:pPr>
            <w:ins w:id="1106" w:author="Hudler, Rob@Energy" w:date="2018-11-16T13:57:00Z">
              <w:r w:rsidRPr="009053C5">
                <w:rPr>
                  <w:rFonts w:asciiTheme="minorHAnsi" w:hAnsiTheme="minorHAnsi" w:cstheme="minorHAnsi"/>
                  <w:sz w:val="18"/>
                  <w:szCs w:val="18"/>
                </w:rPr>
                <w:t>Rated effectiveness</w:t>
              </w:r>
            </w:ins>
          </w:p>
        </w:tc>
        <w:tc>
          <w:tcPr>
            <w:tcW w:w="0" w:type="auto"/>
            <w:tcPrChange w:id="1107" w:author="Smith, Alexis@Energy" w:date="2019-02-14T08:24:00Z">
              <w:tcPr>
                <w:tcW w:w="0" w:type="auto"/>
              </w:tcPr>
            </w:tcPrChange>
          </w:tcPr>
          <w:p w14:paraId="20CF42D8"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08" w:author="Hudler, Rob@Energy" w:date="2018-11-16T13:57:00Z"/>
                <w:rFonts w:asciiTheme="minorHAnsi" w:hAnsiTheme="minorHAnsi" w:cstheme="minorHAnsi"/>
                <w:sz w:val="18"/>
                <w:szCs w:val="18"/>
              </w:rPr>
            </w:pPr>
            <w:ins w:id="1109" w:author="Hudler, Rob@Energy" w:date="2018-11-16T13:57:00Z">
              <w:r w:rsidRPr="009053C5">
                <w:rPr>
                  <w:rFonts w:asciiTheme="minorHAnsi" w:hAnsiTheme="minorHAnsi" w:cstheme="minorHAnsi"/>
                  <w:sz w:val="18"/>
                  <w:szCs w:val="18"/>
                </w:rPr>
                <w:t>Installation Angle</w:t>
              </w:r>
            </w:ins>
          </w:p>
        </w:tc>
        <w:tc>
          <w:tcPr>
            <w:tcW w:w="2663" w:type="dxa"/>
            <w:tcPrChange w:id="1110" w:author="Smith, Alexis@Energy" w:date="2019-02-14T08:24:00Z">
              <w:tcPr>
                <w:tcW w:w="0" w:type="auto"/>
              </w:tcPr>
            </w:tcPrChange>
          </w:tcPr>
          <w:p w14:paraId="4A442716"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11" w:author="Hudler, Rob@Energy" w:date="2018-11-16T13:57:00Z"/>
                <w:rFonts w:asciiTheme="minorHAnsi" w:hAnsiTheme="minorHAnsi" w:cstheme="minorHAnsi"/>
                <w:sz w:val="18"/>
                <w:szCs w:val="18"/>
              </w:rPr>
            </w:pPr>
            <w:ins w:id="1112" w:author="Hudler, Rob@Energy" w:date="2018-11-16T13:57:00Z">
              <w:r w:rsidRPr="009053C5">
                <w:rPr>
                  <w:rFonts w:asciiTheme="minorHAnsi" w:hAnsiTheme="minorHAnsi" w:cstheme="minorHAnsi"/>
                  <w:sz w:val="18"/>
                  <w:szCs w:val="18"/>
                </w:rPr>
                <w:t>Installation Configuration (Equal flow, unequal to shower, unequal to water heater)</w:t>
              </w:r>
            </w:ins>
          </w:p>
        </w:tc>
        <w:tc>
          <w:tcPr>
            <w:tcW w:w="0" w:type="auto"/>
            <w:tcPrChange w:id="1113" w:author="Smith, Alexis@Energy" w:date="2019-02-14T08:24:00Z">
              <w:tcPr>
                <w:tcW w:w="0" w:type="auto"/>
              </w:tcPr>
            </w:tcPrChange>
          </w:tcPr>
          <w:p w14:paraId="339C5DB8"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14" w:author="Hudler, Rob@Energy" w:date="2018-11-16T13:57:00Z"/>
                <w:rFonts w:asciiTheme="minorHAnsi" w:hAnsiTheme="minorHAnsi" w:cstheme="minorHAnsi"/>
                <w:sz w:val="18"/>
                <w:szCs w:val="18"/>
              </w:rPr>
            </w:pPr>
            <w:ins w:id="1115" w:author="Hudler, Rob@Energy" w:date="2018-11-16T13:57:00Z">
              <w:r w:rsidRPr="009053C5">
                <w:rPr>
                  <w:rFonts w:asciiTheme="minorHAnsi" w:hAnsiTheme="minorHAnsi" w:cstheme="minorHAnsi"/>
                  <w:sz w:val="18"/>
                  <w:szCs w:val="18"/>
                </w:rPr>
                <w:t>Percent of shower served by the DWHR device</w:t>
              </w:r>
            </w:ins>
          </w:p>
        </w:tc>
        <w:tc>
          <w:tcPr>
            <w:tcW w:w="0" w:type="auto"/>
            <w:tcPrChange w:id="1116" w:author="Smith, Alexis@Energy" w:date="2019-02-14T08:24:00Z">
              <w:tcPr>
                <w:tcW w:w="0" w:type="auto"/>
              </w:tcPr>
            </w:tcPrChange>
          </w:tcPr>
          <w:p w14:paraId="10C436CF"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17" w:author="Hudler, Rob@Energy" w:date="2018-11-16T13:57:00Z"/>
                <w:rFonts w:asciiTheme="minorHAnsi" w:hAnsiTheme="minorHAnsi" w:cstheme="minorHAnsi"/>
                <w:sz w:val="18"/>
                <w:szCs w:val="18"/>
              </w:rPr>
            </w:pPr>
            <w:ins w:id="1118" w:author="Hudler, Rob@Energy" w:date="2018-11-16T13:57:00Z">
              <w:r w:rsidRPr="009053C5">
                <w:rPr>
                  <w:rFonts w:asciiTheme="minorHAnsi" w:hAnsiTheme="minorHAnsi" w:cstheme="minorHAnsi"/>
                  <w:sz w:val="18"/>
                  <w:szCs w:val="18"/>
                </w:rPr>
                <w:t>DWHR System Certified by CEC</w:t>
              </w:r>
            </w:ins>
          </w:p>
        </w:tc>
      </w:tr>
      <w:tr w:rsidR="00897A8D" w:rsidRPr="00323F2C" w14:paraId="00726E43" w14:textId="77777777" w:rsidTr="0075795E">
        <w:trPr>
          <w:trHeight w:val="188"/>
          <w:ins w:id="1119" w:author="Hudler, Rob@Energy" w:date="2018-11-16T13:57:00Z"/>
          <w:trPrChange w:id="1120" w:author="Smith, Alexis@Energy" w:date="2019-02-14T08:24:00Z">
            <w:trPr>
              <w:trHeight w:val="188"/>
            </w:trPr>
          </w:trPrChange>
        </w:trPr>
        <w:tc>
          <w:tcPr>
            <w:tcW w:w="1435" w:type="dxa"/>
            <w:tcPrChange w:id="1121" w:author="Smith, Alexis@Energy" w:date="2019-02-14T08:24:00Z">
              <w:tcPr>
                <w:tcW w:w="1436" w:type="dxa"/>
              </w:tcPr>
            </w:tcPrChange>
          </w:tcPr>
          <w:p w14:paraId="4A361AA3"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22" w:author="Hudler, Rob@Energy" w:date="2018-11-16T13:57:00Z"/>
                <w:rFonts w:asciiTheme="minorHAnsi" w:hAnsiTheme="minorHAnsi" w:cstheme="minorHAnsi"/>
                <w:sz w:val="18"/>
                <w:szCs w:val="18"/>
              </w:rPr>
            </w:pPr>
          </w:p>
        </w:tc>
        <w:tc>
          <w:tcPr>
            <w:tcW w:w="0" w:type="auto"/>
            <w:tcPrChange w:id="1123" w:author="Smith, Alexis@Energy" w:date="2019-02-14T08:24:00Z">
              <w:tcPr>
                <w:tcW w:w="0" w:type="auto"/>
              </w:tcPr>
            </w:tcPrChange>
          </w:tcPr>
          <w:p w14:paraId="18A8B310"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24" w:author="Hudler, Rob@Energy" w:date="2018-11-16T13:57:00Z"/>
                <w:rFonts w:asciiTheme="minorHAnsi" w:hAnsiTheme="minorHAnsi" w:cstheme="minorHAnsi"/>
                <w:sz w:val="18"/>
                <w:szCs w:val="18"/>
              </w:rPr>
            </w:pPr>
          </w:p>
        </w:tc>
        <w:tc>
          <w:tcPr>
            <w:tcW w:w="0" w:type="auto"/>
            <w:tcPrChange w:id="1125" w:author="Smith, Alexis@Energy" w:date="2019-02-14T08:24:00Z">
              <w:tcPr>
                <w:tcW w:w="0" w:type="auto"/>
              </w:tcPr>
            </w:tcPrChange>
          </w:tcPr>
          <w:p w14:paraId="1AEA2A1B"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26" w:author="Hudler, Rob@Energy" w:date="2018-11-16T13:57:00Z"/>
                <w:rFonts w:asciiTheme="minorHAnsi" w:hAnsiTheme="minorHAnsi" w:cstheme="minorHAnsi"/>
                <w:sz w:val="18"/>
                <w:szCs w:val="18"/>
              </w:rPr>
            </w:pPr>
          </w:p>
        </w:tc>
        <w:tc>
          <w:tcPr>
            <w:tcW w:w="0" w:type="auto"/>
            <w:tcPrChange w:id="1127" w:author="Smith, Alexis@Energy" w:date="2019-02-14T08:24:00Z">
              <w:tcPr>
                <w:tcW w:w="0" w:type="auto"/>
              </w:tcPr>
            </w:tcPrChange>
          </w:tcPr>
          <w:p w14:paraId="245E179D"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28" w:author="Hudler, Rob@Energy" w:date="2018-11-16T13:57:00Z"/>
                <w:rFonts w:asciiTheme="minorHAnsi" w:hAnsiTheme="minorHAnsi" w:cstheme="minorHAnsi"/>
                <w:sz w:val="18"/>
                <w:szCs w:val="18"/>
              </w:rPr>
            </w:pPr>
          </w:p>
        </w:tc>
        <w:tc>
          <w:tcPr>
            <w:tcW w:w="2663" w:type="dxa"/>
            <w:tcPrChange w:id="1129" w:author="Smith, Alexis@Energy" w:date="2019-02-14T08:24:00Z">
              <w:tcPr>
                <w:tcW w:w="0" w:type="auto"/>
              </w:tcPr>
            </w:tcPrChange>
          </w:tcPr>
          <w:p w14:paraId="48BCB8A7"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30" w:author="Hudler, Rob@Energy" w:date="2018-11-16T13:57:00Z"/>
                <w:rFonts w:asciiTheme="minorHAnsi" w:hAnsiTheme="minorHAnsi" w:cstheme="minorHAnsi"/>
                <w:sz w:val="18"/>
                <w:szCs w:val="18"/>
              </w:rPr>
            </w:pPr>
          </w:p>
        </w:tc>
        <w:tc>
          <w:tcPr>
            <w:tcW w:w="0" w:type="auto"/>
            <w:tcPrChange w:id="1131" w:author="Smith, Alexis@Energy" w:date="2019-02-14T08:24:00Z">
              <w:tcPr>
                <w:tcW w:w="0" w:type="auto"/>
              </w:tcPr>
            </w:tcPrChange>
          </w:tcPr>
          <w:p w14:paraId="0B04B79D"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32" w:author="Hudler, Rob@Energy" w:date="2018-11-16T13:57:00Z"/>
                <w:rFonts w:asciiTheme="minorHAnsi" w:hAnsiTheme="minorHAnsi" w:cstheme="minorHAnsi"/>
                <w:sz w:val="18"/>
                <w:szCs w:val="18"/>
              </w:rPr>
            </w:pPr>
          </w:p>
        </w:tc>
        <w:tc>
          <w:tcPr>
            <w:tcW w:w="0" w:type="auto"/>
            <w:tcPrChange w:id="1133" w:author="Smith, Alexis@Energy" w:date="2019-02-14T08:24:00Z">
              <w:tcPr>
                <w:tcW w:w="0" w:type="auto"/>
              </w:tcPr>
            </w:tcPrChange>
          </w:tcPr>
          <w:p w14:paraId="4F04A673"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34" w:author="Hudler, Rob@Energy" w:date="2018-11-16T13:57:00Z"/>
                <w:rFonts w:asciiTheme="minorHAnsi" w:hAnsiTheme="minorHAnsi" w:cstheme="minorHAnsi"/>
                <w:sz w:val="18"/>
                <w:szCs w:val="18"/>
              </w:rPr>
            </w:pPr>
            <w:ins w:id="1135" w:author="Hudler, Rob@Energy" w:date="2018-11-16T13:57:00Z">
              <w:r w:rsidRPr="009053C5">
                <w:rPr>
                  <w:rFonts w:asciiTheme="minorHAnsi" w:hAnsiTheme="minorHAnsi" w:cstheme="minorHAnsi"/>
                  <w:sz w:val="18"/>
                  <w:szCs w:val="18"/>
                </w:rPr>
                <w:t>□ Yes       □ No</w:t>
              </w:r>
            </w:ins>
          </w:p>
        </w:tc>
      </w:tr>
      <w:tr w:rsidR="00897A8D" w:rsidRPr="00323F2C" w14:paraId="37212668" w14:textId="77777777" w:rsidTr="0075795E">
        <w:trPr>
          <w:trHeight w:val="260"/>
          <w:ins w:id="1136" w:author="Hudler, Rob@Energy" w:date="2018-11-16T13:57:00Z"/>
          <w:trPrChange w:id="1137" w:author="Smith, Alexis@Energy" w:date="2019-02-14T08:22:00Z">
            <w:trPr>
              <w:trHeight w:val="260"/>
            </w:trPr>
          </w:trPrChange>
        </w:trPr>
        <w:tc>
          <w:tcPr>
            <w:tcW w:w="10616" w:type="dxa"/>
            <w:gridSpan w:val="7"/>
            <w:tcPrChange w:id="1138" w:author="Smith, Alexis@Energy" w:date="2019-02-14T08:22:00Z">
              <w:tcPr>
                <w:tcW w:w="10998" w:type="dxa"/>
                <w:gridSpan w:val="7"/>
              </w:tcPr>
            </w:tcPrChange>
          </w:tcPr>
          <w:p w14:paraId="40FCA3B5" w14:textId="77777777" w:rsidR="00897A8D" w:rsidRPr="009053C5" w:rsidRDefault="00897A8D" w:rsidP="00897A8D">
            <w:pPr>
              <w:keepNext/>
              <w:tabs>
                <w:tab w:val="left" w:pos="2160"/>
                <w:tab w:val="left" w:pos="2700"/>
                <w:tab w:val="left" w:pos="3420"/>
                <w:tab w:val="left" w:pos="3780"/>
                <w:tab w:val="left" w:pos="5760"/>
                <w:tab w:val="left" w:pos="7212"/>
              </w:tabs>
              <w:spacing w:after="0" w:line="240" w:lineRule="auto"/>
              <w:jc w:val="center"/>
              <w:rPr>
                <w:ins w:id="1139" w:author="Hudler, Rob@Energy" w:date="2018-11-16T13:57:00Z"/>
                <w:rFonts w:asciiTheme="minorHAnsi" w:hAnsiTheme="minorHAnsi" w:cstheme="minorHAnsi"/>
                <w:sz w:val="18"/>
                <w:szCs w:val="18"/>
              </w:rPr>
            </w:pPr>
            <w:ins w:id="1140" w:author="Hudler, Rob@Energy" w:date="2018-11-16T13:57:00Z">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053C5">
                <w:rPr>
                  <w:rFonts w:asciiTheme="minorHAnsi" w:hAnsiTheme="minorHAnsi" w:cstheme="minorHAnsi"/>
                  <w:b/>
                  <w:sz w:val="18"/>
                  <w:szCs w:val="18"/>
                </w:rPr>
                <w:t xml:space="preserve">  </w:t>
              </w:r>
            </w:ins>
          </w:p>
        </w:tc>
      </w:tr>
    </w:tbl>
    <w:p w14:paraId="3F4C1B2F" w14:textId="51A2BC7B" w:rsidR="00897A8D" w:rsidRDefault="00897A8D" w:rsidP="00036420">
      <w:pPr>
        <w:spacing w:after="0" w:line="240" w:lineRule="auto"/>
        <w:rPr>
          <w:ins w:id="1141" w:author="Hudler, Rob@Energy" w:date="2018-11-16T13:56:00Z"/>
          <w:rFonts w:asciiTheme="minorHAnsi" w:hAnsiTheme="minorHAnsi" w:cstheme="minorHAnsi"/>
          <w:sz w:val="18"/>
          <w:szCs w:val="18"/>
        </w:rPr>
      </w:pPr>
    </w:p>
    <w:p w14:paraId="6B25921F" w14:textId="5CB6677C" w:rsidR="00897A8D" w:rsidRDefault="00897A8D" w:rsidP="00036420">
      <w:pPr>
        <w:spacing w:after="0" w:line="240" w:lineRule="auto"/>
        <w:rPr>
          <w:ins w:id="1142" w:author="Hudler, Rob@Energy" w:date="2018-11-16T13:56:00Z"/>
          <w:rFonts w:asciiTheme="minorHAnsi" w:hAnsiTheme="minorHAnsi" w:cstheme="minorHAnsi"/>
          <w:sz w:val="18"/>
          <w:szCs w:val="18"/>
        </w:rPr>
      </w:pPr>
    </w:p>
    <w:p w14:paraId="5CACF4EF" w14:textId="7CA39883" w:rsidR="00897A8D" w:rsidRDefault="00897A8D" w:rsidP="00036420">
      <w:pPr>
        <w:spacing w:after="0" w:line="240" w:lineRule="auto"/>
        <w:rPr>
          <w:ins w:id="1143" w:author="Hudler, Rob@Energy" w:date="2018-11-16T13:56:00Z"/>
          <w:rFonts w:asciiTheme="minorHAnsi" w:hAnsiTheme="minorHAnsi" w:cstheme="minorHAnsi"/>
          <w:sz w:val="18"/>
          <w:szCs w:val="18"/>
        </w:rPr>
      </w:pPr>
    </w:p>
    <w:p w14:paraId="2B1EC3EA" w14:textId="51D08CDE" w:rsidR="00897A8D" w:rsidRDefault="00897A8D" w:rsidP="00036420">
      <w:pPr>
        <w:spacing w:after="0" w:line="240" w:lineRule="auto"/>
        <w:rPr>
          <w:ins w:id="1144" w:author="Hudler, Rob@Energy" w:date="2018-11-16T13:56:00Z"/>
          <w:rFonts w:asciiTheme="minorHAnsi" w:hAnsiTheme="minorHAnsi" w:cstheme="minorHAnsi"/>
          <w:sz w:val="18"/>
          <w:szCs w:val="18"/>
        </w:rPr>
      </w:pPr>
    </w:p>
    <w:p w14:paraId="48B907AD" w14:textId="77777777" w:rsidR="00897A8D" w:rsidRPr="009053C5" w:rsidRDefault="00897A8D" w:rsidP="00036420">
      <w:pPr>
        <w:spacing w:after="0" w:line="240" w:lineRule="auto"/>
        <w:rPr>
          <w:ins w:id="1145" w:author="Hudler, Rob@Energy" w:date="2018-11-09T16:09:00Z"/>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
        <w:gridCol w:w="10401"/>
      </w:tblGrid>
      <w:tr w:rsidR="00036420" w:rsidRPr="00323F2C" w14:paraId="3A88F817" w14:textId="77777777" w:rsidTr="00036420">
        <w:trPr>
          <w:trHeight w:val="144"/>
          <w:ins w:id="1146" w:author="Hudler, Rob@Energy" w:date="2018-11-09T16:09:00Z"/>
        </w:trPr>
        <w:tc>
          <w:tcPr>
            <w:tcW w:w="14390" w:type="dxa"/>
            <w:gridSpan w:val="2"/>
            <w:tcBorders>
              <w:top w:val="single" w:sz="4" w:space="0" w:color="auto"/>
              <w:left w:val="single" w:sz="4" w:space="0" w:color="auto"/>
              <w:bottom w:val="single" w:sz="4" w:space="0" w:color="auto"/>
              <w:right w:val="single" w:sz="4" w:space="0" w:color="auto"/>
            </w:tcBorders>
          </w:tcPr>
          <w:p w14:paraId="224E8D21" w14:textId="29D785B2" w:rsidR="00036420" w:rsidRPr="009053C5" w:rsidRDefault="00897A8D">
            <w:pPr>
              <w:keepNext/>
              <w:spacing w:after="0" w:line="240" w:lineRule="auto"/>
              <w:rPr>
                <w:ins w:id="1147" w:author="Hudler, Rob@Energy" w:date="2018-11-09T16:09:00Z"/>
                <w:rFonts w:asciiTheme="minorHAnsi" w:eastAsiaTheme="minorEastAsia" w:hAnsiTheme="minorHAnsi" w:cstheme="minorHAnsi"/>
                <w:sz w:val="18"/>
                <w:szCs w:val="18"/>
              </w:rPr>
            </w:pPr>
            <w:ins w:id="1148" w:author="Hudler, Rob@Energy" w:date="2018-11-16T13:57:00Z">
              <w:r>
                <w:rPr>
                  <w:rFonts w:asciiTheme="minorHAnsi" w:eastAsiaTheme="minorEastAsia" w:hAnsiTheme="minorHAnsi" w:cstheme="minorHAnsi"/>
                  <w:b/>
                  <w:sz w:val="18"/>
                  <w:szCs w:val="18"/>
                </w:rPr>
                <w:t>I</w:t>
              </w:r>
            </w:ins>
            <w:ins w:id="1149" w:author="Hudler, Rob@Energy" w:date="2018-11-09T16:09:00Z">
              <w:r w:rsidR="00036420" w:rsidRPr="009053C5">
                <w:rPr>
                  <w:rFonts w:asciiTheme="minorHAnsi" w:eastAsiaTheme="minorEastAsia" w:hAnsiTheme="minorHAnsi" w:cstheme="minorHAnsi"/>
                  <w:b/>
                  <w:sz w:val="18"/>
                  <w:szCs w:val="18"/>
                </w:rPr>
                <w:t xml:space="preserve">. Mandatory Measures for Insulation for Piping, and Tanks. </w:t>
              </w:r>
            </w:ins>
          </w:p>
        </w:tc>
      </w:tr>
      <w:tr w:rsidR="00036420" w:rsidRPr="00323F2C" w14:paraId="40AEB145" w14:textId="77777777" w:rsidTr="00036420">
        <w:trPr>
          <w:trHeight w:val="144"/>
          <w:tblHeader/>
          <w:ins w:id="1150" w:author="Hudler, Rob@Energy" w:date="2018-11-09T16:09:00Z"/>
        </w:trPr>
        <w:tc>
          <w:tcPr>
            <w:tcW w:w="715" w:type="dxa"/>
            <w:vAlign w:val="center"/>
          </w:tcPr>
          <w:p w14:paraId="33A260A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51" w:author="Hudler, Rob@Energy" w:date="2018-11-09T16:09:00Z"/>
                <w:rFonts w:asciiTheme="minorHAnsi" w:eastAsiaTheme="minorEastAsia" w:hAnsiTheme="minorHAnsi" w:cstheme="minorHAnsi"/>
                <w:sz w:val="18"/>
                <w:szCs w:val="18"/>
              </w:rPr>
            </w:pPr>
            <w:ins w:id="1152" w:author="Hudler, Rob@Energy" w:date="2018-11-09T16:09:00Z">
              <w:r w:rsidRPr="009053C5">
                <w:rPr>
                  <w:rFonts w:asciiTheme="minorHAnsi" w:eastAsiaTheme="minorEastAsia" w:hAnsiTheme="minorHAnsi" w:cstheme="minorHAnsi"/>
                  <w:sz w:val="18"/>
                  <w:szCs w:val="18"/>
                </w:rPr>
                <w:t>01</w:t>
              </w:r>
            </w:ins>
          </w:p>
        </w:tc>
        <w:tc>
          <w:tcPr>
            <w:tcW w:w="13675" w:type="dxa"/>
            <w:vAlign w:val="center"/>
          </w:tcPr>
          <w:p w14:paraId="776389E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53" w:author="Hudler, Rob@Energy" w:date="2018-11-09T16:09:00Z"/>
                <w:rFonts w:asciiTheme="minorHAnsi" w:eastAsiaTheme="minorEastAsia" w:hAnsiTheme="minorHAnsi" w:cstheme="minorHAnsi"/>
                <w:sz w:val="18"/>
                <w:szCs w:val="18"/>
              </w:rPr>
            </w:pPr>
            <w:ins w:id="1154" w:author="Hudler, Rob@Energy" w:date="2018-11-09T16:09:00Z">
              <w:r w:rsidRPr="009053C5">
                <w:rPr>
                  <w:rFonts w:asciiTheme="minorHAnsi" w:eastAsiaTheme="minorEastAsia" w:hAnsiTheme="minorHAnsi" w:cstheme="minorHAnsi"/>
                  <w:sz w:val="18"/>
                  <w:szCs w:val="18"/>
                </w:rPr>
                <w:t>Equipment shall meet the applicable requirements of the Appliance Efficiency Regulations (Section 110.3(b)1).</w:t>
              </w:r>
            </w:ins>
          </w:p>
        </w:tc>
      </w:tr>
      <w:tr w:rsidR="00036420" w:rsidRPr="00323F2C" w14:paraId="4A09FA79" w14:textId="77777777" w:rsidTr="00036420">
        <w:trPr>
          <w:trHeight w:val="144"/>
          <w:tblHeader/>
          <w:ins w:id="1155" w:author="Hudler, Rob@Energy" w:date="2018-11-09T16:09:00Z"/>
        </w:trPr>
        <w:tc>
          <w:tcPr>
            <w:tcW w:w="715" w:type="dxa"/>
            <w:vAlign w:val="center"/>
          </w:tcPr>
          <w:p w14:paraId="08D3873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56" w:author="Hudler, Rob@Energy" w:date="2018-11-09T16:09:00Z"/>
                <w:rFonts w:asciiTheme="minorHAnsi" w:eastAsiaTheme="minorEastAsia" w:hAnsiTheme="minorHAnsi" w:cstheme="minorHAnsi"/>
                <w:sz w:val="18"/>
                <w:szCs w:val="18"/>
              </w:rPr>
            </w:pPr>
            <w:ins w:id="1157" w:author="Hudler, Rob@Energy" w:date="2018-11-09T16:09:00Z">
              <w:r w:rsidRPr="009053C5">
                <w:rPr>
                  <w:rFonts w:asciiTheme="minorHAnsi" w:eastAsiaTheme="minorEastAsia" w:hAnsiTheme="minorHAnsi" w:cstheme="minorHAnsi"/>
                  <w:sz w:val="18"/>
                  <w:szCs w:val="18"/>
                </w:rPr>
                <w:t>02</w:t>
              </w:r>
            </w:ins>
          </w:p>
        </w:tc>
        <w:tc>
          <w:tcPr>
            <w:tcW w:w="13675" w:type="dxa"/>
            <w:vAlign w:val="center"/>
          </w:tcPr>
          <w:p w14:paraId="35F66EE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58" w:author="Hudler, Rob@Energy" w:date="2018-11-09T16:09:00Z"/>
                <w:rFonts w:asciiTheme="minorHAnsi" w:eastAsiaTheme="minorEastAsia" w:hAnsiTheme="minorHAnsi" w:cstheme="minorHAnsi"/>
                <w:sz w:val="18"/>
                <w:szCs w:val="18"/>
              </w:rPr>
            </w:pPr>
            <w:ins w:id="1159" w:author="Hudler, Rob@Energy" w:date="2018-11-09T16:09:00Z">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ins>
          </w:p>
        </w:tc>
      </w:tr>
      <w:tr w:rsidR="00036420" w:rsidRPr="00323F2C" w14:paraId="1EE31E07" w14:textId="77777777" w:rsidTr="00036420">
        <w:trPr>
          <w:trHeight w:val="144"/>
          <w:ins w:id="1160" w:author="Hudler, Rob@Energy" w:date="2018-11-09T16:09:00Z"/>
        </w:trPr>
        <w:tc>
          <w:tcPr>
            <w:tcW w:w="715" w:type="dxa"/>
            <w:vAlign w:val="center"/>
          </w:tcPr>
          <w:p w14:paraId="7BDACA45" w14:textId="77777777" w:rsidR="00036420" w:rsidRPr="009053C5" w:rsidRDefault="00036420" w:rsidP="00036420">
            <w:pPr>
              <w:keepNext/>
              <w:spacing w:after="0" w:line="240" w:lineRule="auto"/>
              <w:jc w:val="center"/>
              <w:rPr>
                <w:ins w:id="1161" w:author="Hudler, Rob@Energy" w:date="2018-11-09T16:09:00Z"/>
                <w:rFonts w:asciiTheme="minorHAnsi" w:eastAsiaTheme="minorEastAsia" w:hAnsiTheme="minorHAnsi" w:cstheme="minorHAnsi"/>
                <w:sz w:val="18"/>
                <w:szCs w:val="18"/>
              </w:rPr>
            </w:pPr>
            <w:ins w:id="1162" w:author="Hudler, Rob@Energy" w:date="2018-11-09T16:09:00Z">
              <w:r w:rsidRPr="009053C5">
                <w:rPr>
                  <w:rFonts w:asciiTheme="minorHAnsi" w:eastAsiaTheme="minorEastAsia" w:hAnsiTheme="minorHAnsi" w:cstheme="minorHAnsi"/>
                  <w:sz w:val="18"/>
                  <w:szCs w:val="18"/>
                </w:rPr>
                <w:t>03</w:t>
              </w:r>
            </w:ins>
          </w:p>
        </w:tc>
        <w:tc>
          <w:tcPr>
            <w:tcW w:w="13675" w:type="dxa"/>
            <w:vAlign w:val="center"/>
          </w:tcPr>
          <w:p w14:paraId="138EC2DD" w14:textId="77777777" w:rsidR="00036420" w:rsidRPr="009053C5" w:rsidRDefault="00036420" w:rsidP="00036420">
            <w:pPr>
              <w:keepNext/>
              <w:autoSpaceDE w:val="0"/>
              <w:autoSpaceDN w:val="0"/>
              <w:adjustRightInd w:val="0"/>
              <w:spacing w:after="0" w:line="240" w:lineRule="auto"/>
              <w:rPr>
                <w:ins w:id="1163" w:author="Hudler, Rob@Energy" w:date="2018-11-09T16:09:00Z"/>
                <w:rFonts w:asciiTheme="minorHAnsi" w:eastAsiaTheme="minorEastAsia" w:hAnsiTheme="minorHAnsi" w:cstheme="minorHAnsi"/>
                <w:b/>
                <w:bCs/>
                <w:sz w:val="18"/>
                <w:szCs w:val="18"/>
              </w:rPr>
            </w:pPr>
            <w:ins w:id="1164" w:author="Hudler, Rob@Energy" w:date="2018-11-09T16:09:00Z">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66D64D42"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1165" w:author="Hudler, Rob@Energy" w:date="2018-11-09T16:09:00Z"/>
                <w:rFonts w:asciiTheme="minorHAnsi" w:eastAsia="Times New Roman" w:hAnsiTheme="minorHAnsi" w:cstheme="minorHAnsi"/>
                <w:b/>
                <w:bCs/>
                <w:sz w:val="18"/>
                <w:szCs w:val="18"/>
              </w:rPr>
            </w:pPr>
            <w:ins w:id="1166" w:author="Hudler, Rob@Energy" w:date="2018-11-09T16:09:00Z">
              <w:r w:rsidRPr="009053C5">
                <w:rPr>
                  <w:rFonts w:asciiTheme="minorHAnsi" w:eastAsia="Times New Roman" w:hAnsiTheme="minorHAnsi" w:cstheme="minorHAnsi"/>
                  <w:bCs/>
                  <w:sz w:val="18"/>
                  <w:szCs w:val="18"/>
                </w:rPr>
                <w:t>The first 5 feet (1.5 meters) of cold water pipes from the storage tank.</w:t>
              </w:r>
            </w:ins>
          </w:p>
          <w:p w14:paraId="465EC6ED"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1167" w:author="Hudler, Rob@Energy" w:date="2018-11-09T16:09:00Z"/>
                <w:rFonts w:asciiTheme="minorHAnsi" w:eastAsia="Times New Roman" w:hAnsiTheme="minorHAnsi" w:cstheme="minorHAnsi"/>
                <w:b/>
                <w:bCs/>
                <w:sz w:val="18"/>
                <w:szCs w:val="18"/>
              </w:rPr>
            </w:pPr>
            <w:ins w:id="1168" w:author="Hudler, Rob@Energy" w:date="2018-11-09T16:09:00Z">
              <w:r w:rsidRPr="009053C5">
                <w:rPr>
                  <w:rFonts w:asciiTheme="minorHAnsi" w:eastAsia="Times New Roman" w:hAnsiTheme="minorHAnsi" w:cstheme="minorHAnsi"/>
                  <w:bCs/>
                  <w:sz w:val="18"/>
                  <w:szCs w:val="18"/>
                </w:rPr>
                <w:t>All piping with a nominal diameter of 3/4 inch (19 millimeter) and less than 1 inch.</w:t>
              </w:r>
            </w:ins>
          </w:p>
          <w:p w14:paraId="3D0245CB"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1169" w:author="Hudler, Rob@Energy" w:date="2018-11-09T16:09:00Z"/>
                <w:rFonts w:asciiTheme="minorHAnsi" w:eastAsia="Times New Roman" w:hAnsiTheme="minorHAnsi" w:cstheme="minorHAnsi"/>
                <w:b/>
                <w:bCs/>
                <w:sz w:val="18"/>
                <w:szCs w:val="18"/>
              </w:rPr>
            </w:pPr>
            <w:ins w:id="1170" w:author="Hudler, Rob@Energy" w:date="2018-11-09T16:09:00Z">
              <w:r w:rsidRPr="009053C5">
                <w:rPr>
                  <w:rFonts w:asciiTheme="minorHAnsi" w:eastAsia="Times New Roman" w:hAnsiTheme="minorHAnsi" w:cstheme="minorHAnsi"/>
                  <w:bCs/>
                  <w:sz w:val="18"/>
                  <w:szCs w:val="18"/>
                </w:rPr>
                <w:t>All hot water piping from the heating source to the kitchen fixtures.</w:t>
              </w:r>
            </w:ins>
          </w:p>
          <w:p w14:paraId="1B3C5277"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1171" w:author="Hudler, Rob@Energy" w:date="2018-11-09T16:09:00Z"/>
                <w:rFonts w:asciiTheme="minorHAnsi" w:eastAsia="Times New Roman" w:hAnsiTheme="minorHAnsi" w:cstheme="minorHAnsi"/>
                <w:b/>
                <w:bCs/>
                <w:sz w:val="18"/>
                <w:szCs w:val="18"/>
              </w:rPr>
            </w:pPr>
            <w:ins w:id="1172" w:author="Hudler, Rob@Energy" w:date="2018-11-09T16:09:00Z">
              <w:r w:rsidRPr="009053C5">
                <w:rPr>
                  <w:rFonts w:asciiTheme="minorHAnsi" w:eastAsia="Times New Roman" w:hAnsiTheme="minorHAnsi" w:cstheme="minorHAnsi"/>
                  <w:bCs/>
                  <w:sz w:val="18"/>
                  <w:szCs w:val="18"/>
                </w:rPr>
                <w:t>All underground piping.</w:t>
              </w:r>
            </w:ins>
          </w:p>
          <w:p w14:paraId="74347146" w14:textId="77777777" w:rsidR="00036420" w:rsidRPr="009053C5" w:rsidRDefault="00036420" w:rsidP="00EF2126">
            <w:pPr>
              <w:keepNext/>
              <w:numPr>
                <w:ilvl w:val="2"/>
                <w:numId w:val="10"/>
              </w:numPr>
              <w:autoSpaceDE w:val="0"/>
              <w:autoSpaceDN w:val="0"/>
              <w:adjustRightInd w:val="0"/>
              <w:spacing w:after="0" w:line="240" w:lineRule="auto"/>
              <w:ind w:left="1368"/>
              <w:contextualSpacing/>
              <w:rPr>
                <w:ins w:id="1173" w:author="Hudler, Rob@Energy" w:date="2018-11-09T16:09:00Z"/>
                <w:rFonts w:asciiTheme="minorHAnsi" w:eastAsia="Times New Roman" w:hAnsiTheme="minorHAnsi" w:cstheme="minorHAnsi"/>
                <w:bCs/>
                <w:sz w:val="18"/>
                <w:szCs w:val="18"/>
              </w:rPr>
            </w:pPr>
            <w:ins w:id="1174" w:author="Hudler, Rob@Energy" w:date="2018-11-09T16:09:00Z">
              <w:r w:rsidRPr="009053C5">
                <w:rPr>
                  <w:rFonts w:asciiTheme="minorHAnsi" w:eastAsia="Times New Roman" w:hAnsiTheme="minorHAnsi" w:cstheme="minorHAnsi"/>
                  <w:bCs/>
                  <w:sz w:val="18"/>
                  <w:szCs w:val="18"/>
                </w:rPr>
                <w:t>insulation buried below grade must be installed in a water proof and non-crushable casing or sleeve</w:t>
              </w:r>
            </w:ins>
          </w:p>
          <w:p w14:paraId="1AEA86AA"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ins w:id="1175" w:author="Hudler, Rob@Energy" w:date="2018-11-09T16:09:00Z"/>
                <w:rFonts w:asciiTheme="minorHAnsi" w:eastAsia="Times New Roman" w:hAnsiTheme="minorHAnsi" w:cstheme="minorHAnsi"/>
                <w:b/>
                <w:bCs/>
                <w:sz w:val="18"/>
                <w:szCs w:val="18"/>
              </w:rPr>
            </w:pPr>
            <w:ins w:id="1176" w:author="Hudler, Rob@Energy" w:date="2018-11-09T16:09:00Z">
              <w:r w:rsidRPr="009053C5">
                <w:rPr>
                  <w:rFonts w:asciiTheme="minorHAnsi" w:eastAsia="Times New Roman" w:hAnsiTheme="minorHAnsi" w:cstheme="minorHAnsi"/>
                  <w:bCs/>
                  <w:sz w:val="18"/>
                  <w:szCs w:val="18"/>
                </w:rPr>
                <w:t>Piping from the heating source to storage tank or between tanks</w:t>
              </w:r>
            </w:ins>
          </w:p>
          <w:p w14:paraId="323CE187"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ins w:id="1177" w:author="Hudler, Rob@Energy" w:date="2018-11-09T16:09:00Z"/>
                <w:rFonts w:asciiTheme="minorHAnsi" w:eastAsia="Times New Roman" w:hAnsiTheme="minorHAnsi" w:cstheme="minorHAnsi"/>
                <w:b/>
                <w:bCs/>
                <w:sz w:val="18"/>
                <w:szCs w:val="18"/>
              </w:rPr>
            </w:pPr>
            <w:ins w:id="1178" w:author="Hudler, Rob@Energy" w:date="2018-11-09T16:09:00Z">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64A4D39A" w14:textId="55278287" w:rsidR="00036420" w:rsidRPr="009053C5" w:rsidRDefault="00036420" w:rsidP="00EF2126">
            <w:pPr>
              <w:keepNext/>
              <w:numPr>
                <w:ilvl w:val="1"/>
                <w:numId w:val="5"/>
              </w:numPr>
              <w:autoSpaceDE w:val="0"/>
              <w:autoSpaceDN w:val="0"/>
              <w:adjustRightInd w:val="0"/>
              <w:spacing w:after="0" w:line="240" w:lineRule="auto"/>
              <w:ind w:left="792"/>
              <w:contextualSpacing/>
              <w:rPr>
                <w:ins w:id="1179" w:author="Hudler, Rob@Energy" w:date="2018-11-09T16:09:00Z"/>
                <w:rFonts w:asciiTheme="minorHAnsi" w:eastAsia="Times New Roman" w:hAnsiTheme="minorHAnsi" w:cstheme="minorHAnsi"/>
                <w:b/>
                <w:bCs/>
                <w:sz w:val="18"/>
                <w:szCs w:val="18"/>
              </w:rPr>
            </w:pPr>
            <w:ins w:id="1180" w:author="Hudler, Rob@Energy" w:date="2018-11-09T16:09:00Z">
              <w:r w:rsidRPr="009053C5">
                <w:rPr>
                  <w:rFonts w:asciiTheme="minorHAnsi" w:eastAsia="Times New Roman" w:hAnsiTheme="minorHAnsi" w:cstheme="minorHAnsi"/>
                  <w:bCs/>
                  <w:sz w:val="18"/>
                  <w:szCs w:val="18"/>
                </w:rPr>
                <w:t>Piping installed in interior or exterior walls that is surrounded on all sides by at least 1 inch  (</w:t>
              </w:r>
            </w:ins>
            <w:ins w:id="1181" w:author="Smith, Alexis@Energy" w:date="2019-02-08T15:43:00Z">
              <w:r w:rsidR="00B423C2">
                <w:rPr>
                  <w:rFonts w:asciiTheme="minorHAnsi" w:eastAsia="Times New Roman" w:hAnsiTheme="minorHAnsi" w:cstheme="minorHAnsi"/>
                  <w:bCs/>
                  <w:sz w:val="18"/>
                  <w:szCs w:val="18"/>
                </w:rPr>
                <w:t>2.</w:t>
              </w:r>
            </w:ins>
            <w:ins w:id="1182" w:author="Hudler, Rob@Energy" w:date="2018-11-09T16:09:00Z">
              <w:r w:rsidRPr="009053C5">
                <w:rPr>
                  <w:rFonts w:asciiTheme="minorHAnsi" w:eastAsia="Times New Roman" w:hAnsiTheme="minorHAnsi" w:cstheme="minorHAnsi"/>
                  <w:bCs/>
                  <w:sz w:val="18"/>
                  <w:szCs w:val="18"/>
                </w:rPr>
                <w:t>5 cm) of insulation.</w:t>
              </w:r>
            </w:ins>
          </w:p>
          <w:p w14:paraId="2256B9CD" w14:textId="13FCD0E5" w:rsidR="00036420" w:rsidRPr="009053C5" w:rsidRDefault="00036420" w:rsidP="00EF2126">
            <w:pPr>
              <w:keepNext/>
              <w:numPr>
                <w:ilvl w:val="1"/>
                <w:numId w:val="5"/>
              </w:numPr>
              <w:autoSpaceDE w:val="0"/>
              <w:autoSpaceDN w:val="0"/>
              <w:adjustRightInd w:val="0"/>
              <w:spacing w:after="0" w:line="240" w:lineRule="auto"/>
              <w:ind w:left="792"/>
              <w:contextualSpacing/>
              <w:rPr>
                <w:ins w:id="1183" w:author="Hudler, Rob@Energy" w:date="2018-11-09T16:09:00Z"/>
                <w:rFonts w:asciiTheme="minorHAnsi" w:eastAsia="Times New Roman" w:hAnsiTheme="minorHAnsi" w:cstheme="minorHAnsi"/>
                <w:b/>
                <w:bCs/>
                <w:sz w:val="18"/>
                <w:szCs w:val="18"/>
              </w:rPr>
            </w:pPr>
            <w:ins w:id="1184" w:author="Hudler, Rob@Energy" w:date="2018-11-09T16:09:00Z">
              <w:r w:rsidRPr="009053C5">
                <w:rPr>
                  <w:rFonts w:asciiTheme="minorHAnsi" w:eastAsia="Times New Roman" w:hAnsiTheme="minorHAnsi" w:cstheme="minorHAnsi"/>
                  <w:bCs/>
                  <w:sz w:val="18"/>
                  <w:szCs w:val="18"/>
                </w:rPr>
                <w:t>Piping installed in crawlspace with a minimum of 1 inches (</w:t>
              </w:r>
            </w:ins>
            <w:ins w:id="1185" w:author="Smith, Alexis@Energy" w:date="2019-02-08T15:43:00Z">
              <w:r w:rsidR="00B423C2">
                <w:rPr>
                  <w:rFonts w:asciiTheme="minorHAnsi" w:eastAsia="Times New Roman" w:hAnsiTheme="minorHAnsi" w:cstheme="minorHAnsi"/>
                  <w:bCs/>
                  <w:sz w:val="18"/>
                  <w:szCs w:val="18"/>
                </w:rPr>
                <w:t>2.</w:t>
              </w:r>
            </w:ins>
            <w:ins w:id="1186" w:author="Hudler, Rob@Energy" w:date="2018-11-09T16:09:00Z">
              <w:r w:rsidRPr="009053C5">
                <w:rPr>
                  <w:rFonts w:asciiTheme="minorHAnsi" w:eastAsia="Times New Roman" w:hAnsiTheme="minorHAnsi" w:cstheme="minorHAnsi"/>
                  <w:bCs/>
                  <w:sz w:val="18"/>
                  <w:szCs w:val="18"/>
                </w:rPr>
                <w:t>5 cm) of crawlspace insulation above and below.</w:t>
              </w:r>
            </w:ins>
          </w:p>
          <w:p w14:paraId="7422B4C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ins w:id="1187" w:author="Hudler, Rob@Energy" w:date="2018-11-09T16:09:00Z"/>
                <w:rFonts w:asciiTheme="minorHAnsi" w:eastAsia="Times New Roman" w:hAnsiTheme="minorHAnsi" w:cstheme="minorHAnsi"/>
                <w:b/>
                <w:bCs/>
                <w:sz w:val="18"/>
                <w:szCs w:val="18"/>
              </w:rPr>
            </w:pPr>
            <w:ins w:id="1188" w:author="Hudler, Rob@Energy" w:date="2018-11-09T16:09:00Z">
              <w:r w:rsidRPr="009053C5">
                <w:rPr>
                  <w:rFonts w:asciiTheme="minorHAnsi" w:eastAsia="Times New Roman" w:hAnsiTheme="minorHAnsi" w:cstheme="minorHAnsi"/>
                  <w:bCs/>
                  <w:sz w:val="18"/>
                  <w:szCs w:val="18"/>
                </w:rPr>
                <w:t>Piping installed in attics with a minimum of 4 inches (10 cm) of attic insulation on top</w:t>
              </w:r>
            </w:ins>
          </w:p>
          <w:p w14:paraId="1108EFC5" w14:textId="0B07192D" w:rsidR="00036420" w:rsidRPr="00B423C2" w:rsidRDefault="00036420" w:rsidP="00B423C2">
            <w:pPr>
              <w:keepNext/>
              <w:numPr>
                <w:ilvl w:val="1"/>
                <w:numId w:val="5"/>
              </w:numPr>
              <w:autoSpaceDE w:val="0"/>
              <w:autoSpaceDN w:val="0"/>
              <w:adjustRightInd w:val="0"/>
              <w:spacing w:after="0" w:line="240" w:lineRule="auto"/>
              <w:ind w:left="792"/>
              <w:contextualSpacing/>
              <w:rPr>
                <w:ins w:id="1189" w:author="Hudler, Rob@Energy" w:date="2018-11-09T16:09:00Z"/>
                <w:rFonts w:asciiTheme="minorHAnsi" w:eastAsia="Times New Roman" w:hAnsiTheme="minorHAnsi" w:cstheme="minorHAnsi"/>
                <w:b/>
                <w:bCs/>
                <w:sz w:val="18"/>
                <w:szCs w:val="18"/>
              </w:rPr>
            </w:pPr>
            <w:ins w:id="1190" w:author="Hudler, Rob@Energy" w:date="2018-11-09T16:09:00Z">
              <w:r w:rsidRPr="009053C5">
                <w:rPr>
                  <w:rFonts w:asciiTheme="minorHAnsi" w:eastAsia="Times New Roman" w:hAnsiTheme="minorHAnsi" w:cstheme="minorHAnsi"/>
                  <w:bCs/>
                  <w:sz w:val="18"/>
                  <w:szCs w:val="18"/>
                </w:rPr>
                <w:t>Pipe insulation shall fit tightly and all elbows and tees shall be fully insulated.</w:t>
              </w:r>
            </w:ins>
          </w:p>
        </w:tc>
      </w:tr>
      <w:tr w:rsidR="00036420" w:rsidRPr="00323F2C" w14:paraId="3683108D" w14:textId="77777777" w:rsidTr="00036420">
        <w:trPr>
          <w:trHeight w:val="144"/>
          <w:tblHeader/>
          <w:ins w:id="1191" w:author="Hudler, Rob@Energy" w:date="2018-11-09T16:09:00Z"/>
        </w:trPr>
        <w:tc>
          <w:tcPr>
            <w:tcW w:w="715" w:type="dxa"/>
            <w:vAlign w:val="center"/>
          </w:tcPr>
          <w:p w14:paraId="0A03B4A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92" w:author="Hudler, Rob@Energy" w:date="2018-11-09T16:09:00Z"/>
                <w:rFonts w:asciiTheme="minorHAnsi" w:eastAsia="Times New Roman" w:hAnsiTheme="minorHAnsi" w:cstheme="minorHAnsi"/>
                <w:b/>
                <w:sz w:val="18"/>
                <w:szCs w:val="18"/>
              </w:rPr>
            </w:pPr>
            <w:ins w:id="1193" w:author="Hudler, Rob@Energy" w:date="2018-11-09T16:09:00Z">
              <w:r w:rsidRPr="009053C5">
                <w:rPr>
                  <w:rFonts w:asciiTheme="minorHAnsi" w:eastAsiaTheme="minorEastAsia" w:hAnsiTheme="minorHAnsi" w:cstheme="minorHAnsi"/>
                  <w:sz w:val="18"/>
                  <w:szCs w:val="18"/>
                </w:rPr>
                <w:t>04</w:t>
              </w:r>
            </w:ins>
          </w:p>
        </w:tc>
        <w:tc>
          <w:tcPr>
            <w:tcW w:w="13675" w:type="dxa"/>
            <w:vAlign w:val="center"/>
          </w:tcPr>
          <w:p w14:paraId="4B3566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94" w:author="Hudler, Rob@Energy" w:date="2018-11-09T16:09:00Z"/>
                <w:rFonts w:asciiTheme="minorHAnsi" w:eastAsia="Times New Roman" w:hAnsiTheme="minorHAnsi" w:cstheme="minorHAnsi"/>
                <w:sz w:val="18"/>
                <w:szCs w:val="18"/>
              </w:rPr>
            </w:pPr>
            <w:ins w:id="1195" w:author="Hudler, Rob@Energy" w:date="2018-11-09T16:09:00Z">
              <w:r w:rsidRPr="009053C5">
                <w:rPr>
                  <w:rFonts w:asciiTheme="minorHAnsi" w:eastAsia="Times New Roman" w:hAnsiTheme="minorHAnsi" w:cstheme="minorHAnsi"/>
                  <w:sz w:val="18"/>
                  <w:szCs w:val="18"/>
                </w:rPr>
                <w:t>For Gas or Propane Water Heaters:  Ensure the following are installed (Section 150.0(n))</w:t>
              </w:r>
            </w:ins>
          </w:p>
          <w:p w14:paraId="5AA1407A"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1196" w:author="Hudler, Rob@Energy" w:date="2018-11-09T16:09:00Z"/>
                <w:rFonts w:asciiTheme="minorHAnsi" w:eastAsia="Times New Roman" w:hAnsiTheme="minorHAnsi" w:cstheme="minorHAnsi"/>
                <w:sz w:val="18"/>
                <w:szCs w:val="18"/>
              </w:rPr>
            </w:pPr>
            <w:ins w:id="1197" w:author="Hudler, Rob@Energy" w:date="2018-11-09T16:09:00Z">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ins>
          </w:p>
          <w:p w14:paraId="7733793C"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198" w:author="Hudler, Rob@Energy" w:date="2018-11-09T16:09:00Z"/>
                <w:rFonts w:asciiTheme="minorHAnsi" w:eastAsia="Times New Roman" w:hAnsiTheme="minorHAnsi" w:cstheme="minorHAnsi"/>
                <w:sz w:val="18"/>
                <w:szCs w:val="18"/>
              </w:rPr>
            </w:pPr>
            <w:ins w:id="1199" w:author="Hudler, Rob@Energy" w:date="2018-11-09T16:09:00Z">
              <w:r w:rsidRPr="009053C5">
                <w:rPr>
                  <w:rFonts w:asciiTheme="minorHAnsi" w:eastAsia="Times New Roman" w:hAnsiTheme="minorHAnsi" w:cstheme="minorHAnsi"/>
                  <w:sz w:val="18"/>
                  <w:szCs w:val="18"/>
                </w:rPr>
                <w:t>The conductor shall be labeled with the work “Spare” on both ends; and</w:t>
              </w:r>
            </w:ins>
          </w:p>
          <w:p w14:paraId="0CBEE8BD" w14:textId="19807FA8"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ins w:id="1200" w:author="Hudler, Rob@Energy" w:date="2018-11-09T16:09:00Z"/>
                <w:rFonts w:asciiTheme="minorHAnsi" w:eastAsia="Times New Roman" w:hAnsiTheme="minorHAnsi" w:cstheme="minorHAnsi"/>
                <w:sz w:val="18"/>
                <w:szCs w:val="18"/>
              </w:rPr>
            </w:pPr>
            <w:ins w:id="1201" w:author="Hudler, Rob@Energy" w:date="2018-11-09T16:09:00Z">
              <w:r w:rsidRPr="009053C5">
                <w:rPr>
                  <w:rFonts w:asciiTheme="minorHAnsi" w:eastAsia="Times New Roman" w:hAnsiTheme="minorHAnsi" w:cstheme="minorHAnsi"/>
                  <w:sz w:val="18"/>
                  <w:szCs w:val="18"/>
                </w:rPr>
                <w:t xml:space="preserve">A reserved single pole circuit breaker space next to the circuit breaker next to the branch circuit </w:t>
              </w:r>
              <w:del w:id="1202" w:author="Smith, Alexis@Energy" w:date="2019-02-08T15:44:00Z">
                <w:r w:rsidRPr="009053C5" w:rsidDel="00B423C2">
                  <w:rPr>
                    <w:rFonts w:asciiTheme="minorHAnsi" w:eastAsia="Times New Roman" w:hAnsiTheme="minorHAnsi" w:cstheme="minorHAnsi"/>
                    <w:sz w:val="18"/>
                    <w:szCs w:val="18"/>
                  </w:rPr>
                  <w:delText xml:space="preserve">in A </w:delText>
                </w:r>
              </w:del>
              <w:r w:rsidRPr="009053C5">
                <w:rPr>
                  <w:rFonts w:asciiTheme="minorHAnsi" w:eastAsia="Times New Roman" w:hAnsiTheme="minorHAnsi" w:cstheme="minorHAnsi"/>
                  <w:sz w:val="18"/>
                  <w:szCs w:val="18"/>
                </w:rPr>
                <w:t>labeled “Future” 240V shall be provided.</w:t>
              </w:r>
            </w:ins>
          </w:p>
          <w:p w14:paraId="12F34A8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1203" w:author="Hudler, Rob@Energy" w:date="2018-11-09T16:09:00Z"/>
                <w:rFonts w:asciiTheme="minorHAnsi" w:eastAsia="Times New Roman" w:hAnsiTheme="minorHAnsi" w:cstheme="minorHAnsi"/>
                <w:sz w:val="18"/>
                <w:szCs w:val="18"/>
              </w:rPr>
            </w:pPr>
            <w:ins w:id="1204" w:author="Hudler, Rob@Energy" w:date="2018-11-09T16:09:00Z">
              <w:r w:rsidRPr="009053C5">
                <w:rPr>
                  <w:rFonts w:asciiTheme="minorHAnsi" w:eastAsia="Times New Roman" w:hAnsiTheme="minorHAnsi" w:cstheme="minorHAnsi"/>
                  <w:sz w:val="18"/>
                  <w:szCs w:val="18"/>
                </w:rPr>
                <w:t>A Category III or IV vent, or a  Type B vent with straight pipe between outside and water heater</w:t>
              </w:r>
            </w:ins>
          </w:p>
          <w:p w14:paraId="1A7F6C99"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1205" w:author="Hudler, Rob@Energy" w:date="2018-11-09T16:09:00Z"/>
                <w:rFonts w:asciiTheme="minorHAnsi" w:eastAsia="Times New Roman" w:hAnsiTheme="minorHAnsi" w:cstheme="minorHAnsi"/>
                <w:sz w:val="18"/>
                <w:szCs w:val="18"/>
              </w:rPr>
            </w:pPr>
            <w:ins w:id="1206" w:author="Hudler, Rob@Energy" w:date="2018-11-09T16:09:00Z">
              <w:r w:rsidRPr="009053C5">
                <w:rPr>
                  <w:rFonts w:asciiTheme="minorHAnsi" w:eastAsia="Times New Roman" w:hAnsiTheme="minorHAnsi" w:cstheme="minorHAnsi"/>
                  <w:sz w:val="18"/>
                  <w:szCs w:val="18"/>
                </w:rPr>
                <w:t>A condensate drain no more than 2 inches higher than the base on water heater for natural draining</w:t>
              </w:r>
            </w:ins>
          </w:p>
          <w:p w14:paraId="2575E29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ins w:id="1207" w:author="Hudler, Rob@Energy" w:date="2018-11-09T16:09:00Z"/>
                <w:rFonts w:asciiTheme="minorHAnsi" w:eastAsia="Times New Roman" w:hAnsiTheme="minorHAnsi" w:cstheme="minorHAnsi"/>
                <w:sz w:val="18"/>
                <w:szCs w:val="18"/>
              </w:rPr>
            </w:pPr>
            <w:ins w:id="1208" w:author="Hudler, Rob@Energy" w:date="2018-11-09T16:09:00Z">
              <w:r w:rsidRPr="009053C5">
                <w:rPr>
                  <w:rFonts w:asciiTheme="minorHAnsi" w:eastAsia="Times New Roman" w:hAnsiTheme="minorHAnsi" w:cstheme="minorHAnsi"/>
                  <w:sz w:val="18"/>
                  <w:szCs w:val="18"/>
                </w:rPr>
                <w:t>A gas supply line with capacity of at least 200,000 Btu/hr</w:t>
              </w:r>
            </w:ins>
          </w:p>
        </w:tc>
      </w:tr>
      <w:tr w:rsidR="00036420" w:rsidRPr="00323F2C" w14:paraId="019A73E7" w14:textId="77777777" w:rsidTr="00036420">
        <w:trPr>
          <w:trHeight w:val="144"/>
          <w:tblHeader/>
          <w:ins w:id="1209" w:author="Hudler, Rob@Energy" w:date="2018-11-09T16:09:00Z"/>
        </w:trPr>
        <w:tc>
          <w:tcPr>
            <w:tcW w:w="14390" w:type="dxa"/>
            <w:gridSpan w:val="2"/>
            <w:vAlign w:val="center"/>
          </w:tcPr>
          <w:p w14:paraId="5D1ECC8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10" w:author="Hudler, Rob@Energy" w:date="2018-11-09T16:09:00Z"/>
                <w:rFonts w:asciiTheme="minorHAnsi" w:eastAsia="Times New Roman" w:hAnsiTheme="minorHAnsi" w:cstheme="minorHAnsi"/>
                <w:b/>
                <w:sz w:val="18"/>
                <w:szCs w:val="18"/>
              </w:rPr>
            </w:pPr>
            <w:ins w:id="1211" w:author="Hudler, Rob@Energy" w:date="2018-11-09T16:09: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ins>
          </w:p>
        </w:tc>
      </w:tr>
    </w:tbl>
    <w:p w14:paraId="22883766" w14:textId="77777777" w:rsidR="006B46AF" w:rsidDel="00036420" w:rsidRDefault="006B46AF">
      <w:pPr>
        <w:rPr>
          <w:del w:id="1212" w:author="Hudler, Rob@Energy" w:date="2018-11-09T16:09:00Z"/>
          <w:rFonts w:asciiTheme="minorHAnsi" w:hAnsiTheme="minorHAnsi" w:cs="Arial"/>
          <w:sz w:val="20"/>
          <w:szCs w:val="20"/>
        </w:rPr>
      </w:pPr>
    </w:p>
    <w:p w14:paraId="6F7BF6E5" w14:textId="77777777" w:rsidR="00036420" w:rsidRDefault="00036420" w:rsidP="006B46AF">
      <w:pPr>
        <w:spacing w:after="0" w:line="240" w:lineRule="auto"/>
        <w:rPr>
          <w:ins w:id="1213" w:author="Hudler, Rob@Energy" w:date="2018-11-09T16:11:00Z"/>
          <w:rFonts w:asciiTheme="minorHAnsi" w:hAnsiTheme="minorHAnsi" w:cs="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5209"/>
        <w:gridCol w:w="5210"/>
        <w:tblGridChange w:id="1214">
          <w:tblGrid>
            <w:gridCol w:w="597"/>
            <w:gridCol w:w="5209"/>
            <w:gridCol w:w="5210"/>
          </w:tblGrid>
        </w:tblGridChange>
      </w:tblGrid>
      <w:tr w:rsidR="00036420" w:rsidRPr="00323F2C" w14:paraId="05AF42A7" w14:textId="77777777" w:rsidTr="007766C7">
        <w:trPr>
          <w:trHeight w:val="144"/>
          <w:tblHeader/>
          <w:ins w:id="1215" w:author="Hudler, Rob@Energy" w:date="2018-11-09T16:11:00Z"/>
        </w:trPr>
        <w:tc>
          <w:tcPr>
            <w:tcW w:w="11016" w:type="dxa"/>
            <w:gridSpan w:val="3"/>
            <w:tcBorders>
              <w:bottom w:val="single" w:sz="4" w:space="0" w:color="000000"/>
            </w:tcBorders>
            <w:vAlign w:val="center"/>
          </w:tcPr>
          <w:p w14:paraId="2A5586AB" w14:textId="21FFCC7D" w:rsidR="00036420" w:rsidRPr="009053C5" w:rsidRDefault="00897A8D" w:rsidP="00036420">
            <w:pPr>
              <w:keepNext/>
              <w:spacing w:after="0" w:line="240" w:lineRule="auto"/>
              <w:rPr>
                <w:ins w:id="1216" w:author="Hudler, Rob@Energy" w:date="2018-11-09T16:11:00Z"/>
                <w:rFonts w:asciiTheme="minorHAnsi" w:hAnsiTheme="minorHAnsi" w:cstheme="minorHAnsi"/>
                <w:b/>
                <w:sz w:val="18"/>
                <w:szCs w:val="18"/>
              </w:rPr>
            </w:pPr>
            <w:ins w:id="1217" w:author="Hudler, Rob@Energy" w:date="2018-11-16T13:57:00Z">
              <w:r>
                <w:rPr>
                  <w:rFonts w:asciiTheme="minorHAnsi" w:hAnsiTheme="minorHAnsi" w:cstheme="minorHAnsi"/>
                  <w:b/>
                  <w:sz w:val="18"/>
                  <w:szCs w:val="18"/>
                </w:rPr>
                <w:t>J</w:t>
              </w:r>
            </w:ins>
            <w:ins w:id="1218" w:author="Hudler, Rob@Energy" w:date="2018-11-09T16:11:00Z">
              <w:r w:rsidR="00036420" w:rsidRPr="009053C5">
                <w:rPr>
                  <w:rFonts w:asciiTheme="minorHAnsi" w:hAnsiTheme="minorHAnsi" w:cstheme="minorHAnsi"/>
                  <w:b/>
                  <w:sz w:val="18"/>
                  <w:szCs w:val="18"/>
                </w:rPr>
                <w:t>. HERS-Verified Pipe Insulation Credit Requirements RA 3.6.3</w:t>
              </w:r>
            </w:ins>
          </w:p>
          <w:p w14:paraId="2E1C106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19" w:author="Hudler, Rob@Energy" w:date="2018-11-09T16:11:00Z"/>
                <w:rFonts w:asciiTheme="minorHAnsi" w:hAnsiTheme="minorHAnsi" w:cstheme="minorHAnsi"/>
                <w:b/>
                <w:sz w:val="18"/>
                <w:szCs w:val="18"/>
              </w:rPr>
            </w:pPr>
            <w:ins w:id="1220"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01DCBEAC" w14:textId="77777777" w:rsidTr="007766C7">
        <w:trPr>
          <w:trHeight w:val="144"/>
          <w:tblHeader/>
          <w:ins w:id="1221" w:author="Hudler, Rob@Energy" w:date="2018-11-09T16:11:00Z"/>
        </w:trPr>
        <w:tc>
          <w:tcPr>
            <w:tcW w:w="597" w:type="dxa"/>
            <w:vAlign w:val="center"/>
          </w:tcPr>
          <w:p w14:paraId="2F9CA95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22" w:author="Hudler, Rob@Energy" w:date="2018-11-09T16:11:00Z"/>
                <w:rFonts w:asciiTheme="minorHAnsi" w:hAnsiTheme="minorHAnsi" w:cstheme="minorHAnsi"/>
                <w:sz w:val="18"/>
                <w:szCs w:val="18"/>
              </w:rPr>
            </w:pPr>
            <w:ins w:id="1223" w:author="Hudler, Rob@Energy" w:date="2018-11-09T16:11:00Z">
              <w:r w:rsidRPr="009053C5">
                <w:rPr>
                  <w:rFonts w:asciiTheme="minorHAnsi" w:hAnsiTheme="minorHAnsi" w:cstheme="minorHAnsi"/>
                  <w:sz w:val="18"/>
                  <w:szCs w:val="18"/>
                </w:rPr>
                <w:t>01</w:t>
              </w:r>
            </w:ins>
          </w:p>
        </w:tc>
        <w:tc>
          <w:tcPr>
            <w:tcW w:w="10419" w:type="dxa"/>
            <w:gridSpan w:val="2"/>
            <w:vAlign w:val="center"/>
          </w:tcPr>
          <w:p w14:paraId="2819D3B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24" w:author="Hudler, Rob@Energy" w:date="2018-11-09T16:11:00Z"/>
                <w:rFonts w:asciiTheme="minorHAnsi" w:hAnsiTheme="minorHAnsi" w:cstheme="minorHAnsi"/>
                <w:sz w:val="18"/>
                <w:szCs w:val="18"/>
              </w:rPr>
            </w:pPr>
            <w:ins w:id="1225" w:author="Hudler, Rob@Energy" w:date="2018-11-09T16:11:00Z">
              <w:r w:rsidRPr="009053C5">
                <w:rPr>
                  <w:rFonts w:asciiTheme="minorHAnsi" w:hAnsiTheme="minorHAnsi" w:cstheme="minorHAnsi"/>
                  <w:sz w:val="18"/>
                  <w:szCs w:val="18"/>
                </w:rPr>
                <w:t>All hot water piping shall comply with the insulation requirements in Table 120.3-A.</w:t>
              </w:r>
            </w:ins>
          </w:p>
        </w:tc>
      </w:tr>
      <w:tr w:rsidR="007766C7" w:rsidRPr="00323F2C" w14:paraId="43F3E130" w14:textId="77777777" w:rsidTr="007766C7">
        <w:trPr>
          <w:trHeight w:val="144"/>
          <w:tblHeader/>
          <w:ins w:id="1226" w:author="Smith, Alexis@Energy" w:date="2019-02-14T08:04:00Z"/>
        </w:trPr>
        <w:tc>
          <w:tcPr>
            <w:tcW w:w="597" w:type="dxa"/>
            <w:vAlign w:val="center"/>
          </w:tcPr>
          <w:p w14:paraId="49B5D275" w14:textId="21B4301C"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27" w:author="Smith, Alexis@Energy" w:date="2019-02-14T08:04:00Z"/>
                <w:rFonts w:asciiTheme="minorHAnsi" w:hAnsiTheme="minorHAnsi" w:cstheme="minorHAnsi"/>
                <w:sz w:val="18"/>
                <w:szCs w:val="18"/>
              </w:rPr>
            </w:pPr>
            <w:ins w:id="1228" w:author="Smith, Alexis@Energy" w:date="2019-02-14T08:04:00Z">
              <w:r>
                <w:rPr>
                  <w:sz w:val="20"/>
                  <w:szCs w:val="20"/>
                </w:rPr>
                <w:t>02</w:t>
              </w:r>
            </w:ins>
          </w:p>
        </w:tc>
        <w:tc>
          <w:tcPr>
            <w:tcW w:w="5209" w:type="dxa"/>
            <w:vAlign w:val="center"/>
          </w:tcPr>
          <w:p w14:paraId="1D46F021" w14:textId="18A65B9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29" w:author="Smith, Alexis@Energy" w:date="2019-02-14T08:04:00Z"/>
                <w:rFonts w:asciiTheme="minorHAnsi" w:hAnsiTheme="minorHAnsi" w:cstheme="minorHAnsi"/>
                <w:sz w:val="18"/>
                <w:szCs w:val="18"/>
              </w:rPr>
            </w:pPr>
            <w:ins w:id="1230" w:author="Smith, Alexis@Energy" w:date="2019-02-14T08:04:00Z">
              <w:r w:rsidRPr="00CA5824">
                <w:rPr>
                  <w:sz w:val="20"/>
                  <w:szCs w:val="18"/>
                </w:rPr>
                <w:t>Verification Status:</w:t>
              </w:r>
            </w:ins>
          </w:p>
        </w:tc>
        <w:tc>
          <w:tcPr>
            <w:tcW w:w="5210" w:type="dxa"/>
            <w:vAlign w:val="center"/>
          </w:tcPr>
          <w:p w14:paraId="5F57BCD3" w14:textId="1162FB14"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31" w:author="Smith, Alexis@Energy" w:date="2019-02-14T08:04:00Z"/>
                <w:rFonts w:asciiTheme="minorHAnsi" w:hAnsiTheme="minorHAnsi" w:cstheme="minorHAnsi"/>
                <w:sz w:val="18"/>
                <w:szCs w:val="18"/>
              </w:rPr>
            </w:pPr>
          </w:p>
        </w:tc>
      </w:tr>
      <w:tr w:rsidR="007766C7" w:rsidRPr="00323F2C" w14:paraId="113BAECE" w14:textId="77777777" w:rsidTr="007766C7">
        <w:trPr>
          <w:trHeight w:val="144"/>
          <w:tblHeader/>
          <w:ins w:id="1232" w:author="Smith, Alexis@Energy" w:date="2019-02-14T08:04:00Z"/>
        </w:trPr>
        <w:tc>
          <w:tcPr>
            <w:tcW w:w="597" w:type="dxa"/>
            <w:vAlign w:val="center"/>
          </w:tcPr>
          <w:p w14:paraId="264F4AAE" w14:textId="4113A8C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33" w:author="Smith, Alexis@Energy" w:date="2019-02-14T08:04:00Z"/>
                <w:rFonts w:asciiTheme="minorHAnsi" w:hAnsiTheme="minorHAnsi" w:cstheme="minorHAnsi"/>
                <w:sz w:val="18"/>
                <w:szCs w:val="18"/>
              </w:rPr>
            </w:pPr>
            <w:ins w:id="1234" w:author="Smith, Alexis@Energy" w:date="2019-02-14T08:04:00Z">
              <w:r>
                <w:rPr>
                  <w:sz w:val="20"/>
                  <w:szCs w:val="20"/>
                </w:rPr>
                <w:t>03</w:t>
              </w:r>
            </w:ins>
          </w:p>
        </w:tc>
        <w:tc>
          <w:tcPr>
            <w:tcW w:w="10419" w:type="dxa"/>
            <w:gridSpan w:val="2"/>
            <w:vAlign w:val="center"/>
          </w:tcPr>
          <w:p w14:paraId="4AF0C17D" w14:textId="2A3E079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35" w:author="Smith, Alexis@Energy" w:date="2019-02-14T08:04:00Z"/>
                <w:rFonts w:asciiTheme="minorHAnsi" w:hAnsiTheme="minorHAnsi" w:cstheme="minorHAnsi"/>
                <w:sz w:val="18"/>
                <w:szCs w:val="18"/>
              </w:rPr>
            </w:pPr>
            <w:ins w:id="1236" w:author="Smith, Alexis@Energy" w:date="2019-02-14T08:04:00Z">
              <w:r w:rsidRPr="00CA5824">
                <w:rPr>
                  <w:sz w:val="20"/>
                  <w:szCs w:val="18"/>
                </w:rPr>
                <w:t xml:space="preserve">Correction Notes: </w:t>
              </w:r>
            </w:ins>
          </w:p>
        </w:tc>
      </w:tr>
      <w:tr w:rsidR="007766C7" w:rsidRPr="00323F2C" w14:paraId="60651EC5" w14:textId="77777777" w:rsidTr="002B042F">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37" w:author="Smith, Alexis@Energy" w:date="2019-02-14T08:04: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tblHeader/>
          <w:ins w:id="1238" w:author="Hudler, Rob@Energy" w:date="2018-11-09T16:11:00Z"/>
          <w:trPrChange w:id="1239" w:author="Smith, Alexis@Energy" w:date="2019-02-14T08:04:00Z">
            <w:trPr>
              <w:trHeight w:val="144"/>
              <w:tblHeader/>
            </w:trPr>
          </w:trPrChange>
        </w:trPr>
        <w:tc>
          <w:tcPr>
            <w:tcW w:w="11016" w:type="dxa"/>
            <w:gridSpan w:val="3"/>
            <w:tcPrChange w:id="1240" w:author="Smith, Alexis@Energy" w:date="2019-02-14T08:04:00Z">
              <w:tcPr>
                <w:tcW w:w="11016" w:type="dxa"/>
                <w:gridSpan w:val="3"/>
                <w:vAlign w:val="center"/>
              </w:tcPr>
            </w:tcPrChange>
          </w:tcPr>
          <w:p w14:paraId="0C8B8B21" w14:textId="28B557DD"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41" w:author="Hudler, Rob@Energy" w:date="2018-11-09T16:11:00Z"/>
                <w:rFonts w:asciiTheme="minorHAnsi" w:eastAsiaTheme="minorEastAsia" w:hAnsiTheme="minorHAnsi" w:cstheme="minorHAnsi"/>
                <w:b/>
                <w:sz w:val="18"/>
                <w:szCs w:val="18"/>
              </w:rPr>
            </w:pPr>
            <w:ins w:id="1242" w:author="Smith, Alexis@Energy" w:date="2019-02-14T08:04: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ins w:id="1243" w:author="Hudler, Rob@Energy" w:date="2018-11-09T16:11:00Z">
              <w:del w:id="1244" w:author="Smith, Alexis@Energy" w:date="2019-02-14T08:04:00Z">
                <w:r w:rsidRPr="009053C5" w:rsidDel="007766C7">
                  <w:rPr>
                    <w:rFonts w:asciiTheme="minorHAnsi" w:eastAsiaTheme="minorEastAsia" w:hAnsiTheme="minorHAnsi" w:cstheme="minorHAnsi"/>
                    <w:b/>
                    <w:sz w:val="18"/>
                    <w:szCs w:val="18"/>
                  </w:rPr>
                  <w:delText xml:space="preserve">The responsible person’s signature on this compliance document affirms that all applicable requirements in this table have been met.  </w:delText>
                </w:r>
              </w:del>
            </w:ins>
          </w:p>
        </w:tc>
      </w:tr>
    </w:tbl>
    <w:p w14:paraId="225A5BBA" w14:textId="77777777" w:rsidR="00036420" w:rsidRPr="009053C5" w:rsidRDefault="00036420" w:rsidP="00036420">
      <w:pPr>
        <w:spacing w:after="0" w:line="240" w:lineRule="auto"/>
        <w:rPr>
          <w:ins w:id="1245" w:author="Hudler, Rob@Energy" w:date="2018-11-09T16:11:00Z"/>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5532"/>
        <w:gridCol w:w="4836"/>
        <w:tblGridChange w:id="1246">
          <w:tblGrid>
            <w:gridCol w:w="1344"/>
            <w:gridCol w:w="4836"/>
            <w:gridCol w:w="4836"/>
          </w:tblGrid>
        </w:tblGridChange>
      </w:tblGrid>
      <w:tr w:rsidR="00036420" w:rsidRPr="00323F2C" w14:paraId="79F34165" w14:textId="77777777" w:rsidTr="00036420">
        <w:trPr>
          <w:trHeight w:val="144"/>
          <w:tblHeader/>
          <w:ins w:id="1247" w:author="Hudler, Rob@Energy" w:date="2018-11-09T16:11:00Z"/>
        </w:trPr>
        <w:tc>
          <w:tcPr>
            <w:tcW w:w="11016" w:type="dxa"/>
            <w:gridSpan w:val="3"/>
            <w:tcBorders>
              <w:bottom w:val="single" w:sz="4" w:space="0" w:color="auto"/>
            </w:tcBorders>
          </w:tcPr>
          <w:p w14:paraId="7F7DB5E6" w14:textId="048B1A5E" w:rsidR="00036420" w:rsidRPr="009053C5" w:rsidRDefault="00897A8D"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48" w:author="Hudler, Rob@Energy" w:date="2018-11-09T16:11:00Z"/>
                <w:rFonts w:asciiTheme="minorHAnsi" w:hAnsiTheme="minorHAnsi" w:cstheme="minorHAnsi"/>
                <w:b/>
                <w:sz w:val="18"/>
                <w:szCs w:val="18"/>
              </w:rPr>
            </w:pPr>
            <w:ins w:id="1249" w:author="Hudler, Rob@Energy" w:date="2018-11-16T13:57:00Z">
              <w:r>
                <w:rPr>
                  <w:rFonts w:asciiTheme="minorHAnsi" w:hAnsiTheme="minorHAnsi" w:cstheme="minorHAnsi"/>
                  <w:b/>
                  <w:sz w:val="18"/>
                  <w:szCs w:val="18"/>
                </w:rPr>
                <w:lastRenderedPageBreak/>
                <w:t>K</w:t>
              </w:r>
            </w:ins>
            <w:ins w:id="1250" w:author="Hudler, Rob@Energy" w:date="2018-11-09T16:11:00Z">
              <w:r w:rsidR="00036420" w:rsidRPr="009053C5">
                <w:rPr>
                  <w:rFonts w:asciiTheme="minorHAnsi" w:hAnsiTheme="minorHAnsi" w:cstheme="minorHAnsi"/>
                  <w:b/>
                  <w:sz w:val="18"/>
                  <w:szCs w:val="18"/>
                </w:rPr>
                <w:t>. HERS-Verified Parallel Piping Requirements (RA 3.6.4)</w:t>
              </w:r>
            </w:ins>
          </w:p>
          <w:p w14:paraId="14B835C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51" w:author="Hudler, Rob@Energy" w:date="2018-11-09T16:11:00Z"/>
                <w:rFonts w:asciiTheme="minorHAnsi" w:hAnsiTheme="minorHAnsi" w:cstheme="minorHAnsi"/>
                <w:b/>
                <w:sz w:val="18"/>
                <w:szCs w:val="18"/>
              </w:rPr>
            </w:pPr>
            <w:ins w:id="1252"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4D011C44" w14:textId="77777777" w:rsidTr="006C3A0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253" w:author="Smith, Alexis@Energy" w:date="2019-02-14T08:3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254" w:author="Hudler, Rob@Energy" w:date="2018-11-09T16:11:00Z"/>
          <w:trPrChange w:id="1255" w:author="Smith, Alexis@Energy" w:date="2019-02-14T08:31:00Z">
            <w:trPr>
              <w:trHeight w:val="144"/>
              <w:tblHeader/>
            </w:trPr>
          </w:trPrChange>
        </w:trPr>
        <w:tc>
          <w:tcPr>
            <w:tcW w:w="648" w:type="dxa"/>
            <w:vAlign w:val="center"/>
            <w:tcPrChange w:id="1256" w:author="Smith, Alexis@Energy" w:date="2019-02-14T08:31:00Z">
              <w:tcPr>
                <w:tcW w:w="1344" w:type="dxa"/>
                <w:vAlign w:val="center"/>
              </w:tcPr>
            </w:tcPrChange>
          </w:tcPr>
          <w:p w14:paraId="0420AB7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57" w:author="Hudler, Rob@Energy" w:date="2018-11-09T16:11:00Z"/>
                <w:rFonts w:asciiTheme="minorHAnsi" w:hAnsiTheme="minorHAnsi" w:cstheme="minorHAnsi"/>
                <w:sz w:val="18"/>
                <w:szCs w:val="18"/>
              </w:rPr>
            </w:pPr>
            <w:ins w:id="1258" w:author="Hudler, Rob@Energy" w:date="2018-11-09T16:11:00Z">
              <w:r w:rsidRPr="009053C5">
                <w:rPr>
                  <w:rFonts w:asciiTheme="minorHAnsi" w:hAnsiTheme="minorHAnsi" w:cstheme="minorHAnsi"/>
                  <w:sz w:val="18"/>
                  <w:szCs w:val="18"/>
                </w:rPr>
                <w:t>01</w:t>
              </w:r>
            </w:ins>
          </w:p>
        </w:tc>
        <w:tc>
          <w:tcPr>
            <w:tcW w:w="10368" w:type="dxa"/>
            <w:gridSpan w:val="2"/>
            <w:vAlign w:val="center"/>
            <w:tcPrChange w:id="1259" w:author="Smith, Alexis@Energy" w:date="2019-02-14T08:31:00Z">
              <w:tcPr>
                <w:tcW w:w="9672" w:type="dxa"/>
                <w:gridSpan w:val="2"/>
                <w:vAlign w:val="center"/>
              </w:tcPr>
            </w:tcPrChange>
          </w:tcPr>
          <w:p w14:paraId="745DC9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60" w:author="Hudler, Rob@Energy" w:date="2018-11-09T16:11:00Z"/>
                <w:rFonts w:asciiTheme="minorHAnsi" w:hAnsiTheme="minorHAnsi" w:cstheme="minorHAnsi"/>
                <w:sz w:val="18"/>
                <w:szCs w:val="18"/>
              </w:rPr>
            </w:pPr>
            <w:ins w:id="1261" w:author="Hudler, Rob@Energy" w:date="2018-11-09T16:11:00Z">
              <w:r w:rsidRPr="009053C5">
                <w:rPr>
                  <w:rFonts w:asciiTheme="minorHAnsi" w:hAnsiTheme="minorHAnsi" w:cstheme="minorHAnsi"/>
                  <w:sz w:val="18"/>
                  <w:szCs w:val="18"/>
                </w:rPr>
                <w:t>Each central manifold has 5 feet or less of pipe between manifold and water heater.</w:t>
              </w:r>
            </w:ins>
          </w:p>
        </w:tc>
      </w:tr>
      <w:tr w:rsidR="00036420" w:rsidRPr="00323F2C" w14:paraId="0400F113" w14:textId="77777777" w:rsidTr="006C3A0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262" w:author="Smith, Alexis@Energy" w:date="2019-02-14T08:3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263" w:author="Hudler, Rob@Energy" w:date="2018-11-09T16:11:00Z"/>
          <w:trPrChange w:id="1264" w:author="Smith, Alexis@Energy" w:date="2019-02-14T08:31:00Z">
            <w:trPr>
              <w:trHeight w:val="144"/>
              <w:tblHeader/>
            </w:trPr>
          </w:trPrChange>
        </w:trPr>
        <w:tc>
          <w:tcPr>
            <w:tcW w:w="648" w:type="dxa"/>
            <w:vAlign w:val="center"/>
            <w:tcPrChange w:id="1265" w:author="Smith, Alexis@Energy" w:date="2019-02-14T08:31:00Z">
              <w:tcPr>
                <w:tcW w:w="1344" w:type="dxa"/>
                <w:vAlign w:val="center"/>
              </w:tcPr>
            </w:tcPrChange>
          </w:tcPr>
          <w:p w14:paraId="3EA62F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66" w:author="Hudler, Rob@Energy" w:date="2018-11-09T16:11:00Z"/>
                <w:rFonts w:asciiTheme="minorHAnsi" w:hAnsiTheme="minorHAnsi" w:cstheme="minorHAnsi"/>
                <w:sz w:val="18"/>
                <w:szCs w:val="18"/>
              </w:rPr>
            </w:pPr>
            <w:ins w:id="1267" w:author="Hudler, Rob@Energy" w:date="2018-11-09T16:11:00Z">
              <w:r w:rsidRPr="009053C5">
                <w:rPr>
                  <w:rFonts w:asciiTheme="minorHAnsi" w:hAnsiTheme="minorHAnsi" w:cstheme="minorHAnsi"/>
                  <w:sz w:val="18"/>
                  <w:szCs w:val="18"/>
                </w:rPr>
                <w:t>02</w:t>
              </w:r>
            </w:ins>
          </w:p>
        </w:tc>
        <w:tc>
          <w:tcPr>
            <w:tcW w:w="10368" w:type="dxa"/>
            <w:gridSpan w:val="2"/>
            <w:vAlign w:val="center"/>
            <w:tcPrChange w:id="1268" w:author="Smith, Alexis@Energy" w:date="2019-02-14T08:31:00Z">
              <w:tcPr>
                <w:tcW w:w="9672" w:type="dxa"/>
                <w:gridSpan w:val="2"/>
                <w:vAlign w:val="center"/>
              </w:tcPr>
            </w:tcPrChange>
          </w:tcPr>
          <w:p w14:paraId="087ED0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69" w:author="Hudler, Rob@Energy" w:date="2018-11-09T16:11:00Z"/>
                <w:rFonts w:asciiTheme="minorHAnsi" w:hAnsiTheme="minorHAnsi" w:cstheme="minorHAnsi"/>
                <w:sz w:val="18"/>
                <w:szCs w:val="18"/>
              </w:rPr>
            </w:pPr>
            <w:ins w:id="1270" w:author="Hudler, Rob@Energy" w:date="2018-11-09T16:11:00Z">
              <w:r w:rsidRPr="009053C5">
                <w:rPr>
                  <w:rFonts w:asciiTheme="minorHAnsi" w:hAnsiTheme="minorHAnsi" w:cstheme="minorHAnsi"/>
                  <w:sz w:val="18"/>
                  <w:szCs w:val="18"/>
                </w:rPr>
                <w:t>For manifolds that include valves, the manifold must be readily accessible in accordance with the plumbing code.</w:t>
              </w:r>
            </w:ins>
          </w:p>
        </w:tc>
      </w:tr>
      <w:tr w:rsidR="00036420" w:rsidRPr="00323F2C" w14:paraId="46047C4C" w14:textId="77777777" w:rsidTr="006C3A0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271" w:author="Smith, Alexis@Energy" w:date="2019-02-14T08:3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272" w:author="Hudler, Rob@Energy" w:date="2018-11-09T16:11:00Z"/>
          <w:trPrChange w:id="1273" w:author="Smith, Alexis@Energy" w:date="2019-02-14T08:31:00Z">
            <w:trPr>
              <w:trHeight w:val="144"/>
              <w:tblHeader/>
            </w:trPr>
          </w:trPrChange>
        </w:trPr>
        <w:tc>
          <w:tcPr>
            <w:tcW w:w="648" w:type="dxa"/>
            <w:vAlign w:val="center"/>
            <w:tcPrChange w:id="1274" w:author="Smith, Alexis@Energy" w:date="2019-02-14T08:31:00Z">
              <w:tcPr>
                <w:tcW w:w="1344" w:type="dxa"/>
                <w:vAlign w:val="center"/>
              </w:tcPr>
            </w:tcPrChange>
          </w:tcPr>
          <w:p w14:paraId="332D11A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75" w:author="Hudler, Rob@Energy" w:date="2018-11-09T16:11:00Z"/>
                <w:rFonts w:asciiTheme="minorHAnsi" w:hAnsiTheme="minorHAnsi" w:cstheme="minorHAnsi"/>
                <w:sz w:val="18"/>
                <w:szCs w:val="18"/>
              </w:rPr>
            </w:pPr>
            <w:ins w:id="1276" w:author="Hudler, Rob@Energy" w:date="2018-11-09T16:11:00Z">
              <w:r w:rsidRPr="009053C5">
                <w:rPr>
                  <w:rFonts w:asciiTheme="minorHAnsi" w:hAnsiTheme="minorHAnsi" w:cstheme="minorHAnsi"/>
                  <w:sz w:val="18"/>
                  <w:szCs w:val="18"/>
                </w:rPr>
                <w:t>03</w:t>
              </w:r>
            </w:ins>
          </w:p>
        </w:tc>
        <w:tc>
          <w:tcPr>
            <w:tcW w:w="10368" w:type="dxa"/>
            <w:gridSpan w:val="2"/>
            <w:vAlign w:val="center"/>
            <w:tcPrChange w:id="1277" w:author="Smith, Alexis@Energy" w:date="2019-02-14T08:31:00Z">
              <w:tcPr>
                <w:tcW w:w="9672" w:type="dxa"/>
                <w:gridSpan w:val="2"/>
                <w:vAlign w:val="center"/>
              </w:tcPr>
            </w:tcPrChange>
          </w:tcPr>
          <w:p w14:paraId="630B5D3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8" w:author="Hudler, Rob@Energy" w:date="2018-11-09T16:11:00Z"/>
                <w:rFonts w:asciiTheme="minorHAnsi" w:hAnsiTheme="minorHAnsi" w:cstheme="minorHAnsi"/>
                <w:sz w:val="18"/>
                <w:szCs w:val="18"/>
              </w:rPr>
            </w:pPr>
            <w:ins w:id="1279" w:author="Hudler, Rob@Energy" w:date="2018-11-09T16:11:00Z">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w:t>
              </w:r>
            </w:ins>
          </w:p>
        </w:tc>
      </w:tr>
      <w:tr w:rsidR="00036420" w:rsidRPr="00323F2C" w14:paraId="1C88C472" w14:textId="77777777" w:rsidTr="006C3A0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280" w:author="Smith, Alexis@Energy" w:date="2019-02-14T08:3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281" w:author="Hudler, Rob@Energy" w:date="2018-11-09T16:11:00Z"/>
          <w:trPrChange w:id="1282" w:author="Smith, Alexis@Energy" w:date="2019-02-14T08:31:00Z">
            <w:trPr>
              <w:trHeight w:val="144"/>
              <w:tblHeader/>
            </w:trPr>
          </w:trPrChange>
        </w:trPr>
        <w:tc>
          <w:tcPr>
            <w:tcW w:w="648" w:type="dxa"/>
            <w:vAlign w:val="center"/>
            <w:tcPrChange w:id="1283" w:author="Smith, Alexis@Energy" w:date="2019-02-14T08:31:00Z">
              <w:tcPr>
                <w:tcW w:w="1344" w:type="dxa"/>
                <w:vAlign w:val="center"/>
              </w:tcPr>
            </w:tcPrChange>
          </w:tcPr>
          <w:p w14:paraId="35213D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84" w:author="Hudler, Rob@Energy" w:date="2018-11-09T16:11:00Z"/>
                <w:rFonts w:asciiTheme="minorHAnsi" w:hAnsiTheme="minorHAnsi" w:cstheme="minorHAnsi"/>
                <w:sz w:val="18"/>
                <w:szCs w:val="18"/>
              </w:rPr>
            </w:pPr>
            <w:ins w:id="1285" w:author="Hudler, Rob@Energy" w:date="2018-11-09T16:11:00Z">
              <w:r w:rsidRPr="009053C5">
                <w:rPr>
                  <w:rFonts w:asciiTheme="minorHAnsi" w:hAnsiTheme="minorHAnsi" w:cstheme="minorHAnsi"/>
                  <w:sz w:val="18"/>
                  <w:szCs w:val="18"/>
                </w:rPr>
                <w:t>04</w:t>
              </w:r>
            </w:ins>
          </w:p>
        </w:tc>
        <w:tc>
          <w:tcPr>
            <w:tcW w:w="10368" w:type="dxa"/>
            <w:gridSpan w:val="2"/>
            <w:vAlign w:val="center"/>
            <w:tcPrChange w:id="1286" w:author="Smith, Alexis@Energy" w:date="2019-02-14T08:31:00Z">
              <w:tcPr>
                <w:tcW w:w="9672" w:type="dxa"/>
                <w:gridSpan w:val="2"/>
                <w:vAlign w:val="center"/>
              </w:tcPr>
            </w:tcPrChange>
          </w:tcPr>
          <w:p w14:paraId="574566E2" w14:textId="77777777" w:rsidR="00036420" w:rsidRPr="009053C5" w:rsidRDefault="00036420" w:rsidP="00036420">
            <w:pPr>
              <w:keepNext/>
              <w:autoSpaceDE w:val="0"/>
              <w:autoSpaceDN w:val="0"/>
              <w:adjustRightInd w:val="0"/>
              <w:spacing w:after="0" w:line="240" w:lineRule="auto"/>
              <w:rPr>
                <w:ins w:id="1287" w:author="Hudler, Rob@Energy" w:date="2018-11-09T16:11:00Z"/>
                <w:rFonts w:asciiTheme="minorHAnsi" w:hAnsiTheme="minorHAnsi" w:cstheme="minorHAnsi"/>
                <w:sz w:val="18"/>
                <w:szCs w:val="18"/>
              </w:rPr>
            </w:pPr>
            <w:ins w:id="1288" w:author="Hudler, Rob@Energy" w:date="2018-11-09T16:11:00Z">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w:t>
              </w:r>
            </w:ins>
          </w:p>
        </w:tc>
      </w:tr>
      <w:tr w:rsidR="007766C7" w:rsidRPr="00323F2C" w14:paraId="1F6EC28A" w14:textId="77777777" w:rsidTr="006C3A0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289" w:author="Smith, Alexis@Energy" w:date="2019-02-14T08:3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290" w:author="Smith, Alexis@Energy" w:date="2019-02-14T08:05:00Z"/>
          <w:trPrChange w:id="1291" w:author="Smith, Alexis@Energy" w:date="2019-02-14T08:31:00Z">
            <w:trPr>
              <w:trHeight w:val="144"/>
              <w:tblHeader/>
            </w:trPr>
          </w:trPrChange>
        </w:trPr>
        <w:tc>
          <w:tcPr>
            <w:tcW w:w="648" w:type="dxa"/>
            <w:vAlign w:val="center"/>
            <w:tcPrChange w:id="1292" w:author="Smith, Alexis@Energy" w:date="2019-02-14T08:31:00Z">
              <w:tcPr>
                <w:tcW w:w="1344" w:type="dxa"/>
                <w:vAlign w:val="center"/>
              </w:tcPr>
            </w:tcPrChange>
          </w:tcPr>
          <w:p w14:paraId="42F59CDE" w14:textId="625BDED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93" w:author="Smith, Alexis@Energy" w:date="2019-02-14T08:05:00Z"/>
                <w:rFonts w:asciiTheme="minorHAnsi" w:hAnsiTheme="minorHAnsi" w:cstheme="minorHAnsi"/>
                <w:sz w:val="18"/>
                <w:szCs w:val="18"/>
              </w:rPr>
            </w:pPr>
            <w:ins w:id="1294" w:author="Smith, Alexis@Energy" w:date="2019-02-14T08:05:00Z">
              <w:r>
                <w:rPr>
                  <w:sz w:val="20"/>
                  <w:szCs w:val="20"/>
                </w:rPr>
                <w:t>05</w:t>
              </w:r>
            </w:ins>
          </w:p>
        </w:tc>
        <w:tc>
          <w:tcPr>
            <w:tcW w:w="5532" w:type="dxa"/>
            <w:vAlign w:val="center"/>
            <w:tcPrChange w:id="1295" w:author="Smith, Alexis@Energy" w:date="2019-02-14T08:31:00Z">
              <w:tcPr>
                <w:tcW w:w="4836" w:type="dxa"/>
                <w:vAlign w:val="center"/>
              </w:tcPr>
            </w:tcPrChange>
          </w:tcPr>
          <w:p w14:paraId="183D8BB1" w14:textId="797FE8EA" w:rsidR="007766C7" w:rsidRPr="009053C5" w:rsidRDefault="007766C7" w:rsidP="007766C7">
            <w:pPr>
              <w:keepNext/>
              <w:autoSpaceDE w:val="0"/>
              <w:autoSpaceDN w:val="0"/>
              <w:adjustRightInd w:val="0"/>
              <w:spacing w:after="0" w:line="240" w:lineRule="auto"/>
              <w:rPr>
                <w:ins w:id="1296" w:author="Smith, Alexis@Energy" w:date="2019-02-14T08:05:00Z"/>
                <w:rFonts w:asciiTheme="minorHAnsi" w:hAnsiTheme="minorHAnsi" w:cstheme="minorHAnsi"/>
                <w:sz w:val="18"/>
                <w:szCs w:val="18"/>
              </w:rPr>
            </w:pPr>
            <w:ins w:id="1297" w:author="Smith, Alexis@Energy" w:date="2019-02-14T08:05:00Z">
              <w:r w:rsidRPr="00CA5824">
                <w:rPr>
                  <w:sz w:val="20"/>
                  <w:szCs w:val="18"/>
                </w:rPr>
                <w:t>Verification Status:</w:t>
              </w:r>
            </w:ins>
          </w:p>
        </w:tc>
        <w:tc>
          <w:tcPr>
            <w:tcW w:w="4836" w:type="dxa"/>
            <w:vAlign w:val="center"/>
            <w:tcPrChange w:id="1298" w:author="Smith, Alexis@Energy" w:date="2019-02-14T08:31:00Z">
              <w:tcPr>
                <w:tcW w:w="4836" w:type="dxa"/>
                <w:vAlign w:val="center"/>
              </w:tcPr>
            </w:tcPrChange>
          </w:tcPr>
          <w:p w14:paraId="638FD1C1" w14:textId="1E8610C1" w:rsidR="007766C7" w:rsidRPr="009053C5" w:rsidRDefault="007766C7" w:rsidP="007766C7">
            <w:pPr>
              <w:keepNext/>
              <w:autoSpaceDE w:val="0"/>
              <w:autoSpaceDN w:val="0"/>
              <w:adjustRightInd w:val="0"/>
              <w:spacing w:after="0" w:line="240" w:lineRule="auto"/>
              <w:rPr>
                <w:ins w:id="1299" w:author="Smith, Alexis@Energy" w:date="2019-02-14T08:05:00Z"/>
                <w:rFonts w:asciiTheme="minorHAnsi" w:hAnsiTheme="minorHAnsi" w:cstheme="minorHAnsi"/>
                <w:sz w:val="18"/>
                <w:szCs w:val="18"/>
              </w:rPr>
            </w:pPr>
          </w:p>
        </w:tc>
      </w:tr>
      <w:tr w:rsidR="007766C7" w:rsidRPr="00323F2C" w14:paraId="7D7BB32E" w14:textId="77777777" w:rsidTr="006C3A0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300" w:author="Smith, Alexis@Energy" w:date="2019-02-14T08:3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301" w:author="Smith, Alexis@Energy" w:date="2019-02-14T08:05:00Z"/>
          <w:trPrChange w:id="1302" w:author="Smith, Alexis@Energy" w:date="2019-02-14T08:31:00Z">
            <w:trPr>
              <w:trHeight w:val="144"/>
              <w:tblHeader/>
            </w:trPr>
          </w:trPrChange>
        </w:trPr>
        <w:tc>
          <w:tcPr>
            <w:tcW w:w="648" w:type="dxa"/>
            <w:vAlign w:val="center"/>
            <w:tcPrChange w:id="1303" w:author="Smith, Alexis@Energy" w:date="2019-02-14T08:31:00Z">
              <w:tcPr>
                <w:tcW w:w="1344" w:type="dxa"/>
                <w:vAlign w:val="center"/>
              </w:tcPr>
            </w:tcPrChange>
          </w:tcPr>
          <w:p w14:paraId="2E1F3353" w14:textId="3B1755EA"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04" w:author="Smith, Alexis@Energy" w:date="2019-02-14T08:05:00Z"/>
                <w:rFonts w:asciiTheme="minorHAnsi" w:hAnsiTheme="minorHAnsi" w:cstheme="minorHAnsi"/>
                <w:sz w:val="18"/>
                <w:szCs w:val="18"/>
              </w:rPr>
            </w:pPr>
            <w:ins w:id="1305" w:author="Smith, Alexis@Energy" w:date="2019-02-14T08:05:00Z">
              <w:r>
                <w:rPr>
                  <w:sz w:val="20"/>
                  <w:szCs w:val="20"/>
                </w:rPr>
                <w:t>06</w:t>
              </w:r>
            </w:ins>
          </w:p>
        </w:tc>
        <w:tc>
          <w:tcPr>
            <w:tcW w:w="10368" w:type="dxa"/>
            <w:gridSpan w:val="2"/>
            <w:vAlign w:val="center"/>
            <w:tcPrChange w:id="1306" w:author="Smith, Alexis@Energy" w:date="2019-02-14T08:31:00Z">
              <w:tcPr>
                <w:tcW w:w="9672" w:type="dxa"/>
                <w:gridSpan w:val="2"/>
                <w:vAlign w:val="center"/>
              </w:tcPr>
            </w:tcPrChange>
          </w:tcPr>
          <w:p w14:paraId="7E00BDBB" w14:textId="0947C40F" w:rsidR="007766C7" w:rsidRPr="009053C5" w:rsidRDefault="007766C7" w:rsidP="007766C7">
            <w:pPr>
              <w:keepNext/>
              <w:autoSpaceDE w:val="0"/>
              <w:autoSpaceDN w:val="0"/>
              <w:adjustRightInd w:val="0"/>
              <w:spacing w:after="0" w:line="240" w:lineRule="auto"/>
              <w:rPr>
                <w:ins w:id="1307" w:author="Smith, Alexis@Energy" w:date="2019-02-14T08:05:00Z"/>
                <w:rFonts w:asciiTheme="minorHAnsi" w:hAnsiTheme="minorHAnsi" w:cstheme="minorHAnsi"/>
                <w:sz w:val="18"/>
                <w:szCs w:val="18"/>
              </w:rPr>
            </w:pPr>
            <w:ins w:id="1308" w:author="Smith, Alexis@Energy" w:date="2019-02-14T08:05:00Z">
              <w:r w:rsidRPr="00CA5824">
                <w:rPr>
                  <w:sz w:val="20"/>
                  <w:szCs w:val="18"/>
                </w:rPr>
                <w:t xml:space="preserve">Correction Notes: </w:t>
              </w:r>
            </w:ins>
          </w:p>
        </w:tc>
      </w:tr>
      <w:tr w:rsidR="007766C7" w:rsidRPr="00323F2C" w14:paraId="7DA99E48" w14:textId="77777777" w:rsidTr="006A4E20">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309" w:author="Smith, Alexis@Energy" w:date="2019-02-14T08:05: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310" w:author="Hudler, Rob@Energy" w:date="2018-11-09T16:11:00Z"/>
          <w:trPrChange w:id="1311" w:author="Smith, Alexis@Energy" w:date="2019-02-14T08:05:00Z">
            <w:trPr>
              <w:trHeight w:val="144"/>
              <w:tblHeader/>
            </w:trPr>
          </w:trPrChange>
        </w:trPr>
        <w:tc>
          <w:tcPr>
            <w:tcW w:w="11016" w:type="dxa"/>
            <w:gridSpan w:val="3"/>
            <w:tcPrChange w:id="1312" w:author="Smith, Alexis@Energy" w:date="2019-02-14T08:05:00Z">
              <w:tcPr>
                <w:tcW w:w="11016" w:type="dxa"/>
                <w:gridSpan w:val="3"/>
                <w:vAlign w:val="center"/>
              </w:tcPr>
            </w:tcPrChange>
          </w:tcPr>
          <w:p w14:paraId="45E502CF" w14:textId="213922F5"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13" w:author="Hudler, Rob@Energy" w:date="2018-11-09T16:11:00Z"/>
                <w:rFonts w:asciiTheme="minorHAnsi" w:hAnsiTheme="minorHAnsi" w:cstheme="minorHAnsi"/>
                <w:sz w:val="18"/>
                <w:szCs w:val="18"/>
              </w:rPr>
            </w:pPr>
            <w:ins w:id="1314" w:author="Smith, Alexis@Energy" w:date="2019-02-14T08:05: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ins w:id="1315" w:author="Hudler, Rob@Energy" w:date="2018-11-09T16:11:00Z">
              <w:del w:id="1316" w:author="Smith, Alexis@Energy" w:date="2019-02-14T08:05:00Z">
                <w:r w:rsidRPr="009053C5" w:rsidDel="007766C7">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Pr="009053C5" w:rsidDel="007766C7">
                  <w:rPr>
                    <w:rFonts w:asciiTheme="minorHAnsi" w:hAnsiTheme="minorHAnsi" w:cstheme="minorHAnsi"/>
                    <w:b/>
                    <w:sz w:val="18"/>
                    <w:szCs w:val="18"/>
                  </w:rPr>
                  <w:delText xml:space="preserve">  </w:delText>
                </w:r>
              </w:del>
            </w:ins>
          </w:p>
        </w:tc>
      </w:tr>
    </w:tbl>
    <w:p w14:paraId="6F2A1D4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17" w:author="Hudler, Rob@Energy" w:date="2018-11-09T16:11:00Z"/>
          <w:rFonts w:asciiTheme="minorHAnsi" w:hAnsiTheme="minorHAnsi" w:cstheme="minorHAnsi"/>
          <w:b/>
          <w:sz w:val="18"/>
          <w:szCs w:val="18"/>
        </w:rPr>
      </w:pPr>
    </w:p>
    <w:p w14:paraId="3DB10C1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18" w:author="Hudler, Rob@Energy" w:date="2018-11-09T16:11:00Z"/>
          <w:rFonts w:asciiTheme="minorHAnsi" w:hAnsiTheme="minorHAnsi" w:cstheme="minorHAnsi"/>
          <w:b/>
          <w:sz w:val="18"/>
          <w:szCs w:val="18"/>
        </w:rPr>
      </w:pPr>
    </w:p>
    <w:p w14:paraId="694BAF95" w14:textId="3958CD83" w:rsidR="00036420" w:rsidRDefault="00036420" w:rsidP="00036420">
      <w:pPr>
        <w:rPr>
          <w:ins w:id="1319" w:author="Hudler, Rob@Energy" w:date="2018-11-09T16:14:00Z"/>
          <w:rFonts w:asciiTheme="minorHAnsi" w:hAnsiTheme="minorHAnsi" w:cstheme="minorHAnsi"/>
          <w:sz w:val="18"/>
          <w:szCs w:val="18"/>
        </w:rPr>
      </w:pPr>
    </w:p>
    <w:p w14:paraId="1ED0DF60" w14:textId="0A7EF630" w:rsidR="00036420" w:rsidDel="0075795E" w:rsidRDefault="00036420" w:rsidP="00036420">
      <w:pPr>
        <w:rPr>
          <w:ins w:id="1320" w:author="Hudler, Rob@Energy" w:date="2018-11-09T16:14:00Z"/>
          <w:del w:id="1321" w:author="Smith, Alexis@Energy" w:date="2019-02-14T08:22: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
        <w:gridCol w:w="2540"/>
        <w:gridCol w:w="7848"/>
        <w:tblGridChange w:id="1322">
          <w:tblGrid>
            <w:gridCol w:w="628"/>
            <w:gridCol w:w="5194"/>
            <w:gridCol w:w="5194"/>
          </w:tblGrid>
        </w:tblGridChange>
      </w:tblGrid>
      <w:tr w:rsidR="00036420" w:rsidRPr="00323F2C" w14:paraId="5DC28572" w14:textId="77777777" w:rsidTr="00036420">
        <w:trPr>
          <w:trHeight w:val="144"/>
          <w:tblHeader/>
          <w:ins w:id="1323" w:author="Hudler, Rob@Energy" w:date="2018-11-09T16:11:00Z"/>
        </w:trPr>
        <w:tc>
          <w:tcPr>
            <w:tcW w:w="11016" w:type="dxa"/>
            <w:gridSpan w:val="3"/>
            <w:tcBorders>
              <w:bottom w:val="single" w:sz="4" w:space="0" w:color="auto"/>
            </w:tcBorders>
          </w:tcPr>
          <w:p w14:paraId="6C3B399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4" w:author="Hudler, Rob@Energy" w:date="2018-11-09T16:11:00Z"/>
                <w:rFonts w:asciiTheme="minorHAnsi" w:hAnsiTheme="minorHAnsi" w:cstheme="minorHAnsi"/>
                <w:b/>
                <w:sz w:val="18"/>
                <w:szCs w:val="18"/>
              </w:rPr>
            </w:pPr>
            <w:ins w:id="1325" w:author="Hudler, Rob@Energy" w:date="2018-11-09T16:11:00Z">
              <w:r w:rsidRPr="009053C5">
                <w:rPr>
                  <w:rFonts w:asciiTheme="minorHAnsi" w:hAnsiTheme="minorHAnsi" w:cstheme="minorHAnsi"/>
                  <w:b/>
                  <w:sz w:val="18"/>
                  <w:szCs w:val="18"/>
                </w:rPr>
                <w:lastRenderedPageBreak/>
                <w:t>L. HERS-Verified Demand Recirculation Manual Control Requirements(R-DRmc-H) (RA3.6.6)</w:t>
              </w:r>
            </w:ins>
          </w:p>
          <w:p w14:paraId="371C8FB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26" w:author="Hudler, Rob@Energy" w:date="2018-11-09T16:11:00Z"/>
                <w:rFonts w:asciiTheme="minorHAnsi" w:hAnsiTheme="minorHAnsi" w:cstheme="minorHAnsi"/>
                <w:b/>
                <w:sz w:val="18"/>
                <w:szCs w:val="18"/>
              </w:rPr>
            </w:pPr>
            <w:ins w:id="1327"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1534B837" w14:textId="77777777" w:rsidTr="00036420">
        <w:trPr>
          <w:trHeight w:val="144"/>
          <w:tblHeader/>
          <w:ins w:id="1328" w:author="Hudler, Rob@Energy" w:date="2018-11-09T16:11:00Z"/>
        </w:trPr>
        <w:tc>
          <w:tcPr>
            <w:tcW w:w="628" w:type="dxa"/>
            <w:tcBorders>
              <w:top w:val="single" w:sz="4" w:space="0" w:color="auto"/>
            </w:tcBorders>
            <w:vAlign w:val="center"/>
          </w:tcPr>
          <w:p w14:paraId="0A864D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29" w:author="Hudler, Rob@Energy" w:date="2018-11-09T16:11:00Z"/>
                <w:rFonts w:asciiTheme="minorHAnsi" w:hAnsiTheme="minorHAnsi" w:cstheme="minorHAnsi"/>
                <w:sz w:val="18"/>
                <w:szCs w:val="18"/>
              </w:rPr>
            </w:pPr>
            <w:ins w:id="1330" w:author="Hudler, Rob@Energy" w:date="2018-11-09T16:11:00Z">
              <w:r w:rsidRPr="009053C5">
                <w:rPr>
                  <w:rFonts w:asciiTheme="minorHAnsi" w:hAnsiTheme="minorHAnsi" w:cstheme="minorHAnsi"/>
                  <w:sz w:val="18"/>
                  <w:szCs w:val="18"/>
                </w:rPr>
                <w:t>01</w:t>
              </w:r>
            </w:ins>
          </w:p>
        </w:tc>
        <w:tc>
          <w:tcPr>
            <w:tcW w:w="10388" w:type="dxa"/>
            <w:gridSpan w:val="2"/>
            <w:tcBorders>
              <w:top w:val="single" w:sz="4" w:space="0" w:color="auto"/>
            </w:tcBorders>
            <w:vAlign w:val="center"/>
          </w:tcPr>
          <w:p w14:paraId="5D47592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1" w:author="Hudler, Rob@Energy" w:date="2018-11-09T16:11:00Z"/>
                <w:rFonts w:asciiTheme="minorHAnsi" w:hAnsiTheme="minorHAnsi" w:cstheme="minorHAnsi"/>
                <w:sz w:val="18"/>
                <w:szCs w:val="18"/>
              </w:rPr>
            </w:pPr>
            <w:ins w:id="1332" w:author="Hudler, Rob@Energy" w:date="2018-11-09T16:11: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ins>
          </w:p>
        </w:tc>
      </w:tr>
      <w:tr w:rsidR="00036420" w:rsidRPr="00323F2C" w14:paraId="51C00396" w14:textId="77777777" w:rsidTr="00036420">
        <w:trPr>
          <w:trHeight w:val="144"/>
          <w:tblHeader/>
          <w:ins w:id="1333" w:author="Hudler, Rob@Energy" w:date="2018-11-09T16:11:00Z"/>
        </w:trPr>
        <w:tc>
          <w:tcPr>
            <w:tcW w:w="628" w:type="dxa"/>
            <w:vAlign w:val="center"/>
          </w:tcPr>
          <w:p w14:paraId="228BD78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34" w:author="Hudler, Rob@Energy" w:date="2018-11-09T16:11:00Z"/>
                <w:rFonts w:asciiTheme="minorHAnsi" w:hAnsiTheme="minorHAnsi" w:cstheme="minorHAnsi"/>
                <w:sz w:val="18"/>
                <w:szCs w:val="18"/>
              </w:rPr>
            </w:pPr>
            <w:ins w:id="1335" w:author="Hudler, Rob@Energy" w:date="2018-11-09T16:11:00Z">
              <w:r w:rsidRPr="009053C5">
                <w:rPr>
                  <w:rFonts w:asciiTheme="minorHAnsi" w:hAnsiTheme="minorHAnsi" w:cstheme="minorHAnsi"/>
                  <w:sz w:val="18"/>
                  <w:szCs w:val="18"/>
                </w:rPr>
                <w:t>02</w:t>
              </w:r>
            </w:ins>
          </w:p>
        </w:tc>
        <w:tc>
          <w:tcPr>
            <w:tcW w:w="10388" w:type="dxa"/>
            <w:gridSpan w:val="2"/>
            <w:vAlign w:val="center"/>
          </w:tcPr>
          <w:p w14:paraId="69D8C6D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6" w:author="Hudler, Rob@Energy" w:date="2018-11-09T16:11:00Z"/>
                <w:rFonts w:asciiTheme="minorHAnsi" w:hAnsiTheme="minorHAnsi" w:cstheme="minorHAnsi"/>
                <w:sz w:val="18"/>
                <w:szCs w:val="18"/>
              </w:rPr>
            </w:pPr>
            <w:ins w:id="1337" w:author="Hudler, Rob@Energy" w:date="2018-11-09T16:11: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ins>
          </w:p>
          <w:p w14:paraId="3C51DE2F"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38" w:author="Hudler, Rob@Energy" w:date="2018-11-09T16:11:00Z"/>
                <w:rFonts w:asciiTheme="minorHAnsi" w:hAnsiTheme="minorHAnsi" w:cstheme="minorHAnsi"/>
                <w:sz w:val="18"/>
                <w:szCs w:val="18"/>
              </w:rPr>
            </w:pPr>
            <w:ins w:id="1339" w:author="Hudler, Rob@Energy" w:date="2018-11-09T16:11:00Z">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ins>
          </w:p>
          <w:p w14:paraId="2BC57902" w14:textId="77777777" w:rsidR="00036420" w:rsidRPr="009053C5" w:rsidRDefault="00036420" w:rsidP="00EF2126">
            <w:pPr>
              <w:pStyle w:val="ListParagraph"/>
              <w:keepNext/>
              <w:numPr>
                <w:ilvl w:val="0"/>
                <w:numId w:val="6"/>
              </w:numPr>
              <w:spacing w:after="0" w:line="240" w:lineRule="auto"/>
              <w:rPr>
                <w:ins w:id="1340" w:author="Hudler, Rob@Energy" w:date="2018-11-09T16:11:00Z"/>
                <w:rFonts w:asciiTheme="minorHAnsi" w:hAnsiTheme="minorHAnsi" w:cstheme="minorHAnsi"/>
                <w:sz w:val="18"/>
                <w:szCs w:val="18"/>
              </w:rPr>
            </w:pPr>
            <w:ins w:id="1341" w:author="Hudler, Rob@Energy" w:date="2018-11-09T16:11:00Z">
              <w:r w:rsidRPr="009053C5">
                <w:rPr>
                  <w:rFonts w:asciiTheme="minorHAnsi" w:hAnsiTheme="minorHAnsi" w:cstheme="minorHAnsi"/>
                  <w:sz w:val="18"/>
                  <w:szCs w:val="18"/>
                </w:rPr>
                <w:t>Not more than 102°F (38.9°C).</w:t>
              </w:r>
            </w:ins>
          </w:p>
        </w:tc>
      </w:tr>
      <w:tr w:rsidR="00036420" w:rsidRPr="00323F2C" w14:paraId="6995CC8B" w14:textId="77777777" w:rsidTr="00036420">
        <w:trPr>
          <w:trHeight w:val="144"/>
          <w:tblHeader/>
          <w:ins w:id="1342" w:author="Hudler, Rob@Energy" w:date="2018-11-09T16:11:00Z"/>
        </w:trPr>
        <w:tc>
          <w:tcPr>
            <w:tcW w:w="628" w:type="dxa"/>
            <w:vAlign w:val="center"/>
          </w:tcPr>
          <w:p w14:paraId="4E5684B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43" w:author="Hudler, Rob@Energy" w:date="2018-11-09T16:11:00Z"/>
                <w:rFonts w:asciiTheme="minorHAnsi" w:hAnsiTheme="minorHAnsi" w:cstheme="minorHAnsi"/>
                <w:sz w:val="18"/>
                <w:szCs w:val="18"/>
              </w:rPr>
            </w:pPr>
            <w:ins w:id="1344" w:author="Hudler, Rob@Energy" w:date="2018-11-09T16:11:00Z">
              <w:r w:rsidRPr="009053C5">
                <w:rPr>
                  <w:rFonts w:asciiTheme="minorHAnsi" w:hAnsiTheme="minorHAnsi" w:cstheme="minorHAnsi"/>
                  <w:sz w:val="18"/>
                  <w:szCs w:val="18"/>
                </w:rPr>
                <w:t>03</w:t>
              </w:r>
            </w:ins>
          </w:p>
        </w:tc>
        <w:tc>
          <w:tcPr>
            <w:tcW w:w="10388" w:type="dxa"/>
            <w:gridSpan w:val="2"/>
            <w:vAlign w:val="center"/>
          </w:tcPr>
          <w:p w14:paraId="682EE1B5" w14:textId="77777777" w:rsidR="00036420" w:rsidRPr="009053C5" w:rsidRDefault="00036420" w:rsidP="00036420">
            <w:pPr>
              <w:keepNext/>
              <w:spacing w:after="0" w:line="240" w:lineRule="auto"/>
              <w:rPr>
                <w:ins w:id="1345" w:author="Hudler, Rob@Energy" w:date="2018-11-09T16:11:00Z"/>
                <w:rFonts w:asciiTheme="minorHAnsi" w:hAnsiTheme="minorHAnsi" w:cstheme="minorHAnsi"/>
                <w:sz w:val="18"/>
                <w:szCs w:val="18"/>
              </w:rPr>
            </w:pPr>
            <w:ins w:id="1346" w:author="Hudler, Rob@Energy" w:date="2018-11-09T16:11: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ins>
          </w:p>
        </w:tc>
      </w:tr>
      <w:tr w:rsidR="00036420" w:rsidRPr="00323F2C" w14:paraId="7B854A58" w14:textId="77777777" w:rsidTr="00036420">
        <w:trPr>
          <w:trHeight w:val="144"/>
          <w:tblHeader/>
          <w:ins w:id="1347" w:author="Hudler, Rob@Energy" w:date="2018-11-09T16:11:00Z"/>
        </w:trPr>
        <w:tc>
          <w:tcPr>
            <w:tcW w:w="628" w:type="dxa"/>
            <w:vAlign w:val="center"/>
          </w:tcPr>
          <w:p w14:paraId="32D4F10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48" w:author="Hudler, Rob@Energy" w:date="2018-11-09T16:11:00Z"/>
                <w:rFonts w:asciiTheme="minorHAnsi" w:hAnsiTheme="minorHAnsi" w:cstheme="minorHAnsi"/>
                <w:sz w:val="18"/>
                <w:szCs w:val="18"/>
              </w:rPr>
            </w:pPr>
            <w:ins w:id="1349" w:author="Hudler, Rob@Energy" w:date="2018-11-09T16:11:00Z">
              <w:r w:rsidRPr="009053C5">
                <w:rPr>
                  <w:rFonts w:asciiTheme="minorHAnsi" w:hAnsiTheme="minorHAnsi" w:cstheme="minorHAnsi"/>
                  <w:sz w:val="18"/>
                  <w:szCs w:val="18"/>
                </w:rPr>
                <w:t>04</w:t>
              </w:r>
            </w:ins>
          </w:p>
        </w:tc>
        <w:tc>
          <w:tcPr>
            <w:tcW w:w="10388" w:type="dxa"/>
            <w:gridSpan w:val="2"/>
            <w:vAlign w:val="center"/>
          </w:tcPr>
          <w:p w14:paraId="2E2E542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50" w:author="Hudler, Rob@Energy" w:date="2018-11-09T16:11:00Z"/>
                <w:rFonts w:asciiTheme="minorHAnsi" w:hAnsiTheme="minorHAnsi" w:cstheme="minorHAnsi"/>
                <w:sz w:val="18"/>
                <w:szCs w:val="18"/>
              </w:rPr>
            </w:pPr>
            <w:ins w:id="1351" w:author="Hudler, Rob@Energy" w:date="2018-11-09T16:11:00Z">
              <w:r w:rsidRPr="009053C5">
                <w:rPr>
                  <w:rFonts w:asciiTheme="minorHAnsi" w:hAnsiTheme="minorHAnsi" w:cstheme="minorHAnsi"/>
                  <w:sz w:val="18"/>
                  <w:szCs w:val="18"/>
                </w:rPr>
                <w:t>Pump and control placement shall meet one of the following criteria: (RA4.4.9(d)/RA4.4.13(b))</w:t>
              </w:r>
            </w:ins>
          </w:p>
          <w:p w14:paraId="426057FB"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352" w:author="Hudler, Rob@Energy" w:date="2018-11-09T16:11:00Z"/>
                <w:rFonts w:asciiTheme="minorHAnsi" w:hAnsiTheme="minorHAnsi" w:cstheme="minorHAnsi"/>
                <w:sz w:val="18"/>
                <w:szCs w:val="18"/>
              </w:rPr>
            </w:pPr>
            <w:ins w:id="1353" w:author="Hudler, Rob@Energy" w:date="2018-11-09T16:11: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051C07E9"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354" w:author="Hudler, Rob@Energy" w:date="2018-11-09T16:11:00Z"/>
                <w:rFonts w:asciiTheme="minorHAnsi" w:hAnsiTheme="minorHAnsi" w:cstheme="minorHAnsi"/>
                <w:sz w:val="18"/>
                <w:szCs w:val="18"/>
              </w:rPr>
            </w:pPr>
            <w:ins w:id="1355" w:author="Hudler, Rob@Energy" w:date="2018-11-09T16:11: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1F683350"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356" w:author="Hudler, Rob@Energy" w:date="2018-11-09T16:11:00Z"/>
                <w:rFonts w:asciiTheme="minorHAnsi" w:hAnsiTheme="minorHAnsi" w:cstheme="minorHAnsi"/>
                <w:sz w:val="18"/>
                <w:szCs w:val="18"/>
              </w:rPr>
            </w:pPr>
            <w:ins w:id="1357" w:author="Hudler, Rob@Energy" w:date="2018-11-09T16:11: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4DBEA40F" w14:textId="77777777" w:rsidTr="00036420">
        <w:trPr>
          <w:trHeight w:val="144"/>
          <w:tblHeader/>
          <w:ins w:id="1358" w:author="Hudler, Rob@Energy" w:date="2018-11-09T16:11:00Z"/>
        </w:trPr>
        <w:tc>
          <w:tcPr>
            <w:tcW w:w="628" w:type="dxa"/>
            <w:vAlign w:val="center"/>
          </w:tcPr>
          <w:p w14:paraId="4381FA5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59" w:author="Hudler, Rob@Energy" w:date="2018-11-09T16:11:00Z"/>
                <w:rFonts w:asciiTheme="minorHAnsi" w:hAnsiTheme="minorHAnsi" w:cstheme="minorHAnsi"/>
                <w:sz w:val="18"/>
                <w:szCs w:val="18"/>
              </w:rPr>
            </w:pPr>
            <w:ins w:id="1360" w:author="Hudler, Rob@Energy" w:date="2018-11-09T16:11:00Z">
              <w:r w:rsidRPr="009053C5">
                <w:rPr>
                  <w:rFonts w:asciiTheme="minorHAnsi" w:hAnsiTheme="minorHAnsi" w:cstheme="minorHAnsi"/>
                  <w:sz w:val="18"/>
                  <w:szCs w:val="18"/>
                </w:rPr>
                <w:t>05</w:t>
              </w:r>
            </w:ins>
          </w:p>
        </w:tc>
        <w:tc>
          <w:tcPr>
            <w:tcW w:w="10388" w:type="dxa"/>
            <w:gridSpan w:val="2"/>
            <w:vAlign w:val="center"/>
          </w:tcPr>
          <w:p w14:paraId="6C6DDCD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1" w:author="Hudler, Rob@Energy" w:date="2018-11-09T16:11:00Z"/>
                <w:rFonts w:asciiTheme="minorHAnsi" w:hAnsiTheme="minorHAnsi" w:cstheme="minorHAnsi"/>
                <w:sz w:val="18"/>
                <w:szCs w:val="18"/>
              </w:rPr>
            </w:pPr>
            <w:ins w:id="1362" w:author="Hudler, Rob@Energy" w:date="2018-11-09T16:11:00Z">
              <w:r w:rsidRPr="009053C5">
                <w:rPr>
                  <w:rFonts w:asciiTheme="minorHAnsi" w:hAnsiTheme="minorHAnsi" w:cstheme="minorHAnsi"/>
                  <w:sz w:val="18"/>
                  <w:szCs w:val="18"/>
                </w:rPr>
                <w:t>Insulation is not required on the cold water line when it is used as the return. (RA4.4.9(e)/RA4.4.13(c))</w:t>
              </w:r>
            </w:ins>
          </w:p>
        </w:tc>
      </w:tr>
      <w:tr w:rsidR="00036420" w:rsidRPr="00323F2C" w14:paraId="7FA0D2DB" w14:textId="77777777" w:rsidTr="00036420">
        <w:trPr>
          <w:trHeight w:val="144"/>
          <w:tblHeader/>
          <w:ins w:id="1363" w:author="Hudler, Rob@Energy" w:date="2018-11-09T16:11:00Z"/>
        </w:trPr>
        <w:tc>
          <w:tcPr>
            <w:tcW w:w="628" w:type="dxa"/>
            <w:vAlign w:val="center"/>
          </w:tcPr>
          <w:p w14:paraId="25A8BFD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64" w:author="Hudler, Rob@Energy" w:date="2018-11-09T16:11:00Z"/>
                <w:rFonts w:asciiTheme="minorHAnsi" w:hAnsiTheme="minorHAnsi" w:cstheme="minorHAnsi"/>
                <w:sz w:val="18"/>
                <w:szCs w:val="18"/>
              </w:rPr>
            </w:pPr>
            <w:ins w:id="1365" w:author="Hudler, Rob@Energy" w:date="2018-11-09T16:11:00Z">
              <w:r w:rsidRPr="009053C5">
                <w:rPr>
                  <w:rFonts w:asciiTheme="minorHAnsi" w:hAnsiTheme="minorHAnsi" w:cstheme="minorHAnsi"/>
                  <w:sz w:val="18"/>
                  <w:szCs w:val="18"/>
                </w:rPr>
                <w:t>06</w:t>
              </w:r>
            </w:ins>
          </w:p>
        </w:tc>
        <w:tc>
          <w:tcPr>
            <w:tcW w:w="10388" w:type="dxa"/>
            <w:gridSpan w:val="2"/>
            <w:vAlign w:val="center"/>
          </w:tcPr>
          <w:p w14:paraId="55D5A17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66" w:author="Hudler, Rob@Energy" w:date="2018-11-09T16:11:00Z"/>
                <w:rFonts w:asciiTheme="minorHAnsi" w:hAnsiTheme="minorHAnsi" w:cstheme="minorHAnsi"/>
                <w:sz w:val="18"/>
                <w:szCs w:val="18"/>
              </w:rPr>
            </w:pPr>
            <w:ins w:id="1367" w:author="Hudler, Rob@Energy" w:date="2018-11-09T16:11: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ins>
          </w:p>
        </w:tc>
      </w:tr>
      <w:tr w:rsidR="00036420" w:rsidRPr="00323F2C" w14:paraId="4F238B4F" w14:textId="77777777" w:rsidTr="00036420">
        <w:trPr>
          <w:trHeight w:val="144"/>
          <w:tblHeader/>
          <w:ins w:id="1368" w:author="Hudler, Rob@Energy" w:date="2018-11-09T16:11:00Z"/>
        </w:trPr>
        <w:tc>
          <w:tcPr>
            <w:tcW w:w="628" w:type="dxa"/>
            <w:vAlign w:val="center"/>
          </w:tcPr>
          <w:p w14:paraId="57C6205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69" w:author="Hudler, Rob@Energy" w:date="2018-11-09T16:11:00Z"/>
                <w:rFonts w:asciiTheme="minorHAnsi" w:hAnsiTheme="minorHAnsi" w:cstheme="minorHAnsi"/>
                <w:sz w:val="18"/>
                <w:szCs w:val="18"/>
              </w:rPr>
            </w:pPr>
            <w:ins w:id="1370" w:author="Hudler, Rob@Energy" w:date="2018-11-09T16:11:00Z">
              <w:r w:rsidRPr="009053C5">
                <w:rPr>
                  <w:rFonts w:asciiTheme="minorHAnsi" w:hAnsiTheme="minorHAnsi" w:cstheme="minorHAnsi"/>
                  <w:sz w:val="18"/>
                  <w:szCs w:val="18"/>
                </w:rPr>
                <w:t>07</w:t>
              </w:r>
            </w:ins>
          </w:p>
        </w:tc>
        <w:tc>
          <w:tcPr>
            <w:tcW w:w="10388" w:type="dxa"/>
            <w:gridSpan w:val="2"/>
            <w:vAlign w:val="center"/>
          </w:tcPr>
          <w:p w14:paraId="66D3319F" w14:textId="77777777" w:rsidR="00036420" w:rsidRPr="009053C5" w:rsidRDefault="00036420" w:rsidP="00036420">
            <w:pPr>
              <w:keepNext/>
              <w:spacing w:after="0" w:line="240" w:lineRule="auto"/>
              <w:rPr>
                <w:ins w:id="1371" w:author="Hudler, Rob@Energy" w:date="2018-11-09T16:11:00Z"/>
                <w:rFonts w:asciiTheme="minorHAnsi" w:hAnsiTheme="minorHAnsi" w:cstheme="minorHAnsi"/>
                <w:sz w:val="18"/>
                <w:szCs w:val="18"/>
              </w:rPr>
            </w:pPr>
            <w:ins w:id="1372" w:author="Hudler, Rob@Energy" w:date="2018-11-09T16:11:00Z">
              <w:r w:rsidRPr="009053C5">
                <w:rPr>
                  <w:rFonts w:asciiTheme="minorHAnsi" w:hAnsiTheme="minorHAnsi" w:cstheme="minorHAnsi"/>
                  <w:sz w:val="18"/>
                  <w:szCs w:val="18"/>
                </w:rPr>
                <w:t>If more than one loop installed each loop shall have its own pump and controls.</w:t>
              </w:r>
            </w:ins>
          </w:p>
        </w:tc>
      </w:tr>
      <w:tr w:rsidR="00036420" w:rsidRPr="00323F2C" w14:paraId="3E0ECDD3" w14:textId="77777777" w:rsidTr="00036420">
        <w:trPr>
          <w:trHeight w:val="144"/>
          <w:tblHeader/>
          <w:ins w:id="1373" w:author="Hudler, Rob@Energy" w:date="2018-11-09T16:11:00Z"/>
        </w:trPr>
        <w:tc>
          <w:tcPr>
            <w:tcW w:w="628" w:type="dxa"/>
            <w:vAlign w:val="center"/>
          </w:tcPr>
          <w:p w14:paraId="21A43AC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74" w:author="Hudler, Rob@Energy" w:date="2018-11-09T16:11:00Z"/>
                <w:rFonts w:asciiTheme="minorHAnsi" w:hAnsiTheme="minorHAnsi" w:cstheme="minorHAnsi"/>
                <w:sz w:val="18"/>
                <w:szCs w:val="18"/>
              </w:rPr>
            </w:pPr>
            <w:ins w:id="1375" w:author="Hudler, Rob@Energy" w:date="2018-11-09T16:11:00Z">
              <w:r w:rsidRPr="009053C5">
                <w:rPr>
                  <w:rFonts w:asciiTheme="minorHAnsi" w:hAnsiTheme="minorHAnsi" w:cstheme="minorHAnsi"/>
                  <w:sz w:val="18"/>
                  <w:szCs w:val="18"/>
                </w:rPr>
                <w:t>08</w:t>
              </w:r>
            </w:ins>
          </w:p>
        </w:tc>
        <w:tc>
          <w:tcPr>
            <w:tcW w:w="10388" w:type="dxa"/>
            <w:gridSpan w:val="2"/>
            <w:vAlign w:val="center"/>
          </w:tcPr>
          <w:p w14:paraId="346FBF6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76" w:author="Hudler, Rob@Energy" w:date="2018-11-09T16:11:00Z"/>
                <w:rFonts w:asciiTheme="minorHAnsi" w:hAnsiTheme="minorHAnsi" w:cstheme="minorHAnsi"/>
                <w:sz w:val="18"/>
                <w:szCs w:val="18"/>
              </w:rPr>
            </w:pPr>
            <w:ins w:id="1377" w:author="Hudler, Rob@Energy" w:date="2018-11-09T16:11: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5AFC83BA" w14:textId="77777777" w:rsidTr="00036420">
        <w:trPr>
          <w:trHeight w:val="144"/>
          <w:tblHeader/>
          <w:ins w:id="1378" w:author="Hudler, Rob@Energy" w:date="2018-11-09T16:11:00Z"/>
        </w:trPr>
        <w:tc>
          <w:tcPr>
            <w:tcW w:w="628" w:type="dxa"/>
            <w:vAlign w:val="center"/>
          </w:tcPr>
          <w:p w14:paraId="58FAF7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79" w:author="Hudler, Rob@Energy" w:date="2018-11-09T16:11:00Z"/>
                <w:rFonts w:asciiTheme="minorHAnsi" w:hAnsiTheme="minorHAnsi" w:cstheme="minorHAnsi"/>
                <w:sz w:val="18"/>
                <w:szCs w:val="18"/>
              </w:rPr>
            </w:pPr>
            <w:ins w:id="1380" w:author="Hudler, Rob@Energy" w:date="2018-11-09T16:11:00Z">
              <w:r w:rsidRPr="009053C5">
                <w:rPr>
                  <w:rFonts w:asciiTheme="minorHAnsi" w:hAnsiTheme="minorHAnsi" w:cstheme="minorHAnsi"/>
                  <w:sz w:val="18"/>
                  <w:szCs w:val="18"/>
                </w:rPr>
                <w:t>09</w:t>
              </w:r>
            </w:ins>
          </w:p>
        </w:tc>
        <w:tc>
          <w:tcPr>
            <w:tcW w:w="10388" w:type="dxa"/>
            <w:gridSpan w:val="2"/>
            <w:vAlign w:val="center"/>
          </w:tcPr>
          <w:p w14:paraId="2EFDD5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81" w:author="Hudler, Rob@Energy" w:date="2018-11-09T16:11:00Z"/>
                <w:rFonts w:asciiTheme="minorHAnsi" w:hAnsiTheme="minorHAnsi" w:cstheme="minorHAnsi"/>
                <w:sz w:val="18"/>
                <w:szCs w:val="18"/>
              </w:rPr>
            </w:pPr>
            <w:ins w:id="1382" w:author="Hudler, Rob@Energy" w:date="2018-11-09T16:11: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21D1BFE4" w14:textId="77777777" w:rsidTr="00036420">
        <w:trPr>
          <w:trHeight w:val="144"/>
          <w:tblHeader/>
          <w:ins w:id="1383" w:author="Hudler, Rob@Energy" w:date="2018-11-09T16:11:00Z"/>
        </w:trPr>
        <w:tc>
          <w:tcPr>
            <w:tcW w:w="628" w:type="dxa"/>
            <w:vAlign w:val="center"/>
          </w:tcPr>
          <w:p w14:paraId="245663E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84" w:author="Hudler, Rob@Energy" w:date="2018-11-09T16:11:00Z"/>
                <w:rFonts w:asciiTheme="minorHAnsi" w:hAnsiTheme="minorHAnsi" w:cstheme="minorHAnsi"/>
                <w:sz w:val="18"/>
                <w:szCs w:val="18"/>
              </w:rPr>
            </w:pPr>
            <w:ins w:id="1385" w:author="Hudler, Rob@Energy" w:date="2018-11-09T16:11:00Z">
              <w:r w:rsidRPr="009053C5">
                <w:rPr>
                  <w:rFonts w:asciiTheme="minorHAnsi" w:hAnsiTheme="minorHAnsi" w:cstheme="minorHAnsi"/>
                  <w:sz w:val="18"/>
                  <w:szCs w:val="18"/>
                </w:rPr>
                <w:t>10</w:t>
              </w:r>
            </w:ins>
          </w:p>
        </w:tc>
        <w:tc>
          <w:tcPr>
            <w:tcW w:w="10388" w:type="dxa"/>
            <w:gridSpan w:val="2"/>
            <w:vAlign w:val="center"/>
          </w:tcPr>
          <w:p w14:paraId="2142FC32" w14:textId="77777777" w:rsidR="00036420" w:rsidRPr="009053C5" w:rsidRDefault="00036420" w:rsidP="00036420">
            <w:pPr>
              <w:keepNext/>
              <w:spacing w:after="0" w:line="240" w:lineRule="auto"/>
              <w:rPr>
                <w:ins w:id="1386" w:author="Hudler, Rob@Energy" w:date="2018-11-09T16:11:00Z"/>
                <w:rFonts w:asciiTheme="minorHAnsi" w:hAnsiTheme="minorHAnsi" w:cstheme="minorHAnsi"/>
                <w:sz w:val="18"/>
                <w:szCs w:val="18"/>
              </w:rPr>
            </w:pPr>
            <w:ins w:id="1387" w:author="Hudler, Rob@Energy" w:date="2018-11-09T16:11: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3C8B75E3" w14:textId="77777777" w:rsidTr="00036420">
        <w:trPr>
          <w:trHeight w:val="144"/>
          <w:tblHeader/>
          <w:ins w:id="1388" w:author="Hudler, Rob@Energy" w:date="2018-11-09T16:11:00Z"/>
        </w:trPr>
        <w:tc>
          <w:tcPr>
            <w:tcW w:w="628" w:type="dxa"/>
            <w:vAlign w:val="center"/>
          </w:tcPr>
          <w:p w14:paraId="06BB4A6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89" w:author="Hudler, Rob@Energy" w:date="2018-11-09T16:11:00Z"/>
                <w:rFonts w:asciiTheme="minorHAnsi" w:hAnsiTheme="minorHAnsi" w:cstheme="minorHAnsi"/>
                <w:sz w:val="18"/>
                <w:szCs w:val="18"/>
              </w:rPr>
            </w:pPr>
            <w:ins w:id="1390" w:author="Hudler, Rob@Energy" w:date="2018-11-09T16:11:00Z">
              <w:r w:rsidRPr="009053C5">
                <w:rPr>
                  <w:rFonts w:asciiTheme="minorHAnsi" w:hAnsiTheme="minorHAnsi" w:cstheme="minorHAnsi"/>
                  <w:sz w:val="18"/>
                  <w:szCs w:val="18"/>
                </w:rPr>
                <w:t>11</w:t>
              </w:r>
            </w:ins>
          </w:p>
        </w:tc>
        <w:tc>
          <w:tcPr>
            <w:tcW w:w="10388" w:type="dxa"/>
            <w:gridSpan w:val="2"/>
            <w:vAlign w:val="center"/>
          </w:tcPr>
          <w:p w14:paraId="5A20EF5C" w14:textId="77777777" w:rsidR="00036420" w:rsidRPr="009053C5" w:rsidRDefault="00036420" w:rsidP="00036420">
            <w:pPr>
              <w:pStyle w:val="BulletCALetter"/>
              <w:keepNext/>
              <w:spacing w:before="0"/>
              <w:ind w:left="0" w:firstLine="0"/>
              <w:rPr>
                <w:ins w:id="1391" w:author="Hudler, Rob@Energy" w:date="2018-11-09T16:11:00Z"/>
                <w:rFonts w:asciiTheme="minorHAnsi" w:eastAsia="Calibri" w:hAnsiTheme="minorHAnsi" w:cstheme="minorHAnsi"/>
                <w:sz w:val="18"/>
                <w:szCs w:val="18"/>
              </w:rPr>
            </w:pPr>
            <w:ins w:id="1392" w:author="Hudler, Rob@Energy" w:date="2018-11-09T16:11: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060651E6" w14:textId="77777777" w:rsidTr="00036420">
        <w:trPr>
          <w:trHeight w:val="144"/>
          <w:tblHeader/>
          <w:ins w:id="1393" w:author="Hudler, Rob@Energy" w:date="2018-11-09T16:11:00Z"/>
        </w:trPr>
        <w:tc>
          <w:tcPr>
            <w:tcW w:w="628" w:type="dxa"/>
            <w:vAlign w:val="center"/>
          </w:tcPr>
          <w:p w14:paraId="4D365AA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94" w:author="Hudler, Rob@Energy" w:date="2018-11-09T16:11:00Z"/>
                <w:rFonts w:asciiTheme="minorHAnsi" w:hAnsiTheme="minorHAnsi" w:cstheme="minorHAnsi"/>
                <w:sz w:val="18"/>
                <w:szCs w:val="18"/>
              </w:rPr>
            </w:pPr>
            <w:ins w:id="1395" w:author="Hudler, Rob@Energy" w:date="2018-11-09T16:11:00Z">
              <w:r w:rsidRPr="009053C5">
                <w:rPr>
                  <w:rFonts w:asciiTheme="minorHAnsi" w:hAnsiTheme="minorHAnsi" w:cstheme="minorHAnsi"/>
                  <w:sz w:val="18"/>
                  <w:szCs w:val="18"/>
                </w:rPr>
                <w:t>12</w:t>
              </w:r>
            </w:ins>
          </w:p>
        </w:tc>
        <w:tc>
          <w:tcPr>
            <w:tcW w:w="10388" w:type="dxa"/>
            <w:gridSpan w:val="2"/>
            <w:vAlign w:val="center"/>
          </w:tcPr>
          <w:p w14:paraId="3940CD07" w14:textId="77777777" w:rsidR="00036420" w:rsidRPr="009053C5" w:rsidRDefault="00036420" w:rsidP="00036420">
            <w:pPr>
              <w:pStyle w:val="BulletCALetter"/>
              <w:keepNext/>
              <w:spacing w:before="0"/>
              <w:ind w:left="0" w:firstLine="0"/>
              <w:rPr>
                <w:ins w:id="1396" w:author="Hudler, Rob@Energy" w:date="2018-11-09T16:11:00Z"/>
                <w:rFonts w:asciiTheme="minorHAnsi" w:eastAsia="Calibri" w:hAnsiTheme="minorHAnsi" w:cstheme="minorHAnsi"/>
                <w:sz w:val="18"/>
                <w:szCs w:val="18"/>
              </w:rPr>
            </w:pPr>
            <w:ins w:id="1397" w:author="Hudler, Rob@Energy" w:date="2018-11-09T16:11: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52EF4404" w14:textId="77777777" w:rsidTr="00036420">
        <w:trPr>
          <w:trHeight w:val="144"/>
          <w:tblHeader/>
          <w:ins w:id="1398" w:author="Hudler, Rob@Energy" w:date="2018-11-09T16:11:00Z"/>
        </w:trPr>
        <w:tc>
          <w:tcPr>
            <w:tcW w:w="628" w:type="dxa"/>
            <w:vAlign w:val="center"/>
          </w:tcPr>
          <w:p w14:paraId="3B809B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99" w:author="Hudler, Rob@Energy" w:date="2018-11-09T16:11:00Z"/>
                <w:rFonts w:asciiTheme="minorHAnsi" w:hAnsiTheme="minorHAnsi" w:cstheme="minorHAnsi"/>
                <w:sz w:val="18"/>
                <w:szCs w:val="18"/>
              </w:rPr>
            </w:pPr>
            <w:ins w:id="1400" w:author="Hudler, Rob@Energy" w:date="2018-11-09T16:11:00Z">
              <w:r w:rsidRPr="009053C5">
                <w:rPr>
                  <w:rFonts w:asciiTheme="minorHAnsi" w:hAnsiTheme="minorHAnsi" w:cstheme="minorHAnsi"/>
                  <w:sz w:val="18"/>
                  <w:szCs w:val="18"/>
                </w:rPr>
                <w:t>13</w:t>
              </w:r>
            </w:ins>
          </w:p>
        </w:tc>
        <w:tc>
          <w:tcPr>
            <w:tcW w:w="10388" w:type="dxa"/>
            <w:gridSpan w:val="2"/>
            <w:vAlign w:val="center"/>
          </w:tcPr>
          <w:p w14:paraId="4FDC5680" w14:textId="77777777" w:rsidR="00036420" w:rsidRPr="009053C5" w:rsidRDefault="00036420" w:rsidP="00036420">
            <w:pPr>
              <w:pStyle w:val="BulletCALetter"/>
              <w:keepNext/>
              <w:spacing w:before="0"/>
              <w:ind w:left="0" w:firstLine="0"/>
              <w:rPr>
                <w:ins w:id="1401" w:author="Hudler, Rob@Energy" w:date="2018-11-09T16:11:00Z"/>
                <w:rFonts w:asciiTheme="minorHAnsi" w:eastAsia="Calibri" w:hAnsiTheme="minorHAnsi" w:cstheme="minorHAnsi"/>
                <w:sz w:val="18"/>
                <w:szCs w:val="18"/>
              </w:rPr>
            </w:pPr>
            <w:ins w:id="1402" w:author="Hudler, Rob@Energy" w:date="2018-11-09T16:11: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6A57F5" w:rsidRPr="00323F2C" w14:paraId="0073753F" w14:textId="77777777" w:rsidTr="006A57F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403" w:author="Smith, Alexis@Energy" w:date="2019-02-14T08:1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404" w:author="Smith, Alexis@Energy" w:date="2019-02-14T08:10:00Z"/>
          <w:trPrChange w:id="1405" w:author="Smith, Alexis@Energy" w:date="2019-02-14T08:11:00Z">
            <w:trPr>
              <w:trHeight w:val="144"/>
              <w:tblHeader/>
            </w:trPr>
          </w:trPrChange>
        </w:trPr>
        <w:tc>
          <w:tcPr>
            <w:tcW w:w="628" w:type="dxa"/>
            <w:vAlign w:val="center"/>
            <w:tcPrChange w:id="1406" w:author="Smith, Alexis@Energy" w:date="2019-02-14T08:11:00Z">
              <w:tcPr>
                <w:tcW w:w="628" w:type="dxa"/>
                <w:vAlign w:val="center"/>
              </w:tcPr>
            </w:tcPrChange>
          </w:tcPr>
          <w:p w14:paraId="4CC68C25" w14:textId="2E7A0E38"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07" w:author="Smith, Alexis@Energy" w:date="2019-02-14T08:10:00Z"/>
                <w:rFonts w:asciiTheme="minorHAnsi" w:hAnsiTheme="minorHAnsi" w:cstheme="minorHAnsi"/>
                <w:sz w:val="18"/>
                <w:szCs w:val="18"/>
              </w:rPr>
            </w:pPr>
            <w:ins w:id="1408" w:author="Smith, Alexis@Energy" w:date="2019-02-14T08:11:00Z">
              <w:r w:rsidRPr="006A57F5">
                <w:rPr>
                  <w:rFonts w:asciiTheme="minorHAnsi" w:hAnsiTheme="minorHAnsi" w:cstheme="minorHAnsi"/>
                  <w:sz w:val="18"/>
                  <w:szCs w:val="18"/>
                  <w:rPrChange w:id="1409" w:author="Smith, Alexis@Energy" w:date="2019-02-14T08:11:00Z">
                    <w:rPr>
                      <w:sz w:val="20"/>
                      <w:szCs w:val="20"/>
                    </w:rPr>
                  </w:rPrChange>
                </w:rPr>
                <w:t>14</w:t>
              </w:r>
            </w:ins>
          </w:p>
        </w:tc>
        <w:tc>
          <w:tcPr>
            <w:tcW w:w="2540" w:type="dxa"/>
            <w:vAlign w:val="center"/>
            <w:tcPrChange w:id="1410" w:author="Smith, Alexis@Energy" w:date="2019-02-14T08:11:00Z">
              <w:tcPr>
                <w:tcW w:w="5194" w:type="dxa"/>
                <w:vAlign w:val="center"/>
              </w:tcPr>
            </w:tcPrChange>
          </w:tcPr>
          <w:p w14:paraId="378C5F8E" w14:textId="1B805622" w:rsidR="006A57F5" w:rsidRPr="006A57F5" w:rsidRDefault="006A57F5" w:rsidP="006A57F5">
            <w:pPr>
              <w:pStyle w:val="BulletCALetter"/>
              <w:keepNext/>
              <w:spacing w:before="0"/>
              <w:ind w:left="0" w:firstLine="0"/>
              <w:rPr>
                <w:ins w:id="1411" w:author="Smith, Alexis@Energy" w:date="2019-02-14T08:10:00Z"/>
                <w:rFonts w:asciiTheme="minorHAnsi" w:eastAsia="Calibri" w:hAnsiTheme="minorHAnsi" w:cstheme="minorHAnsi"/>
                <w:sz w:val="18"/>
                <w:szCs w:val="18"/>
              </w:rPr>
            </w:pPr>
            <w:ins w:id="1412" w:author="Smith, Alexis@Energy" w:date="2019-02-14T08:11:00Z">
              <w:r w:rsidRPr="006A57F5">
                <w:rPr>
                  <w:rFonts w:asciiTheme="minorHAnsi" w:hAnsiTheme="minorHAnsi" w:cstheme="minorHAnsi"/>
                  <w:sz w:val="18"/>
                  <w:szCs w:val="18"/>
                  <w:rPrChange w:id="1413" w:author="Smith, Alexis@Energy" w:date="2019-02-14T08:11:00Z">
                    <w:rPr>
                      <w:szCs w:val="18"/>
                    </w:rPr>
                  </w:rPrChange>
                </w:rPr>
                <w:t>Verification Status:</w:t>
              </w:r>
            </w:ins>
          </w:p>
        </w:tc>
        <w:tc>
          <w:tcPr>
            <w:tcW w:w="7848" w:type="dxa"/>
            <w:vAlign w:val="center"/>
            <w:tcPrChange w:id="1414" w:author="Smith, Alexis@Energy" w:date="2019-02-14T08:11:00Z">
              <w:tcPr>
                <w:tcW w:w="5194" w:type="dxa"/>
                <w:vAlign w:val="center"/>
              </w:tcPr>
            </w:tcPrChange>
          </w:tcPr>
          <w:p w14:paraId="77FB5832" w14:textId="22412099" w:rsidR="006A57F5" w:rsidRPr="006A57F5" w:rsidRDefault="006A57F5" w:rsidP="006A57F5">
            <w:pPr>
              <w:pStyle w:val="BulletCALetter"/>
              <w:keepNext/>
              <w:spacing w:before="0"/>
              <w:ind w:left="0" w:firstLine="0"/>
              <w:rPr>
                <w:ins w:id="1415" w:author="Smith, Alexis@Energy" w:date="2019-02-14T08:10:00Z"/>
                <w:rFonts w:asciiTheme="minorHAnsi" w:eastAsia="Calibri" w:hAnsiTheme="minorHAnsi" w:cstheme="minorHAnsi"/>
                <w:sz w:val="18"/>
                <w:szCs w:val="18"/>
              </w:rPr>
            </w:pPr>
          </w:p>
        </w:tc>
      </w:tr>
      <w:tr w:rsidR="006A57F5" w:rsidRPr="00323F2C" w14:paraId="033390CA" w14:textId="77777777" w:rsidTr="00036420">
        <w:trPr>
          <w:trHeight w:val="144"/>
          <w:tblHeader/>
          <w:ins w:id="1416" w:author="Smith, Alexis@Energy" w:date="2019-02-14T08:10:00Z"/>
        </w:trPr>
        <w:tc>
          <w:tcPr>
            <w:tcW w:w="628" w:type="dxa"/>
            <w:vAlign w:val="center"/>
          </w:tcPr>
          <w:p w14:paraId="5E3B8FB3" w14:textId="25751D6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17" w:author="Smith, Alexis@Energy" w:date="2019-02-14T08:10:00Z"/>
                <w:rFonts w:asciiTheme="minorHAnsi" w:hAnsiTheme="minorHAnsi" w:cstheme="minorHAnsi"/>
                <w:sz w:val="18"/>
                <w:szCs w:val="18"/>
              </w:rPr>
            </w:pPr>
            <w:ins w:id="1418" w:author="Smith, Alexis@Energy" w:date="2019-02-14T08:11:00Z">
              <w:r w:rsidRPr="006A57F5">
                <w:rPr>
                  <w:rFonts w:asciiTheme="minorHAnsi" w:hAnsiTheme="minorHAnsi" w:cstheme="minorHAnsi"/>
                  <w:sz w:val="18"/>
                  <w:szCs w:val="18"/>
                  <w:rPrChange w:id="1419" w:author="Smith, Alexis@Energy" w:date="2019-02-14T08:11:00Z">
                    <w:rPr>
                      <w:sz w:val="20"/>
                      <w:szCs w:val="20"/>
                    </w:rPr>
                  </w:rPrChange>
                </w:rPr>
                <w:t>15</w:t>
              </w:r>
            </w:ins>
          </w:p>
        </w:tc>
        <w:tc>
          <w:tcPr>
            <w:tcW w:w="10388" w:type="dxa"/>
            <w:gridSpan w:val="2"/>
            <w:vAlign w:val="center"/>
          </w:tcPr>
          <w:p w14:paraId="2E04A4D0" w14:textId="18F519F0" w:rsidR="006A57F5" w:rsidRPr="006A57F5" w:rsidRDefault="006A57F5" w:rsidP="006A57F5">
            <w:pPr>
              <w:pStyle w:val="BulletCALetter"/>
              <w:keepNext/>
              <w:spacing w:before="0"/>
              <w:ind w:left="0" w:firstLine="0"/>
              <w:rPr>
                <w:ins w:id="1420" w:author="Smith, Alexis@Energy" w:date="2019-02-14T08:10:00Z"/>
                <w:rFonts w:asciiTheme="minorHAnsi" w:eastAsia="Calibri" w:hAnsiTheme="minorHAnsi" w:cstheme="minorHAnsi"/>
                <w:sz w:val="18"/>
                <w:szCs w:val="18"/>
              </w:rPr>
            </w:pPr>
            <w:ins w:id="1421" w:author="Smith, Alexis@Energy" w:date="2019-02-14T08:11:00Z">
              <w:r w:rsidRPr="006A57F5">
                <w:rPr>
                  <w:rFonts w:asciiTheme="minorHAnsi" w:hAnsiTheme="minorHAnsi" w:cstheme="minorHAnsi"/>
                  <w:sz w:val="18"/>
                  <w:szCs w:val="18"/>
                  <w:rPrChange w:id="1422" w:author="Smith, Alexis@Energy" w:date="2019-02-14T08:11:00Z">
                    <w:rPr>
                      <w:szCs w:val="18"/>
                    </w:rPr>
                  </w:rPrChange>
                </w:rPr>
                <w:t xml:space="preserve">Correction Notes: </w:t>
              </w:r>
            </w:ins>
          </w:p>
        </w:tc>
      </w:tr>
      <w:tr w:rsidR="006A57F5" w:rsidRPr="00323F2C" w14:paraId="6E032F92" w14:textId="77777777" w:rsidTr="00036420">
        <w:trPr>
          <w:trHeight w:val="144"/>
          <w:tblHeader/>
          <w:ins w:id="1423" w:author="Hudler, Rob@Energy" w:date="2018-11-09T16:11:00Z"/>
        </w:trPr>
        <w:tc>
          <w:tcPr>
            <w:tcW w:w="11016" w:type="dxa"/>
            <w:gridSpan w:val="3"/>
            <w:vAlign w:val="center"/>
          </w:tcPr>
          <w:p w14:paraId="40112D49" w14:textId="0DF0BDCB"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24" w:author="Hudler, Rob@Energy" w:date="2018-11-09T16:11:00Z"/>
                <w:rFonts w:asciiTheme="minorHAnsi" w:hAnsiTheme="minorHAnsi" w:cstheme="minorHAnsi"/>
                <w:sz w:val="18"/>
                <w:szCs w:val="18"/>
              </w:rPr>
            </w:pPr>
            <w:ins w:id="1425" w:author="Smith, Alexis@Energy" w:date="2019-02-14T08:11:00Z">
              <w:r w:rsidRPr="006A57F5">
                <w:rPr>
                  <w:rFonts w:asciiTheme="minorHAnsi" w:hAnsiTheme="minorHAnsi" w:cstheme="minorHAnsi"/>
                  <w:b/>
                  <w:sz w:val="18"/>
                  <w:szCs w:val="18"/>
                  <w:rPrChange w:id="1426" w:author="Smith, Alexis@Energy" w:date="2019-02-14T08:11:00Z">
                    <w:rPr>
                      <w:b/>
                      <w:sz w:val="18"/>
                      <w:szCs w:val="18"/>
                    </w:rPr>
                  </w:rPrChange>
                </w:rPr>
                <w:t>The responsible person’s signature on this compliance document affirms that all applicable requirements in this table have been met unless otherwise noted in the Verification Status and the Corrections Notes in this table.</w:t>
              </w:r>
            </w:ins>
            <w:ins w:id="1427" w:author="Hudler, Rob@Energy" w:date="2018-11-09T16:11:00Z">
              <w:del w:id="1428" w:author="Smith, Alexis@Energy" w:date="2019-02-14T08:10:00Z">
                <w:r w:rsidRPr="006A57F5" w:rsidDel="006A57F5">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Pr="006A57F5" w:rsidDel="006A57F5">
                  <w:rPr>
                    <w:rFonts w:asciiTheme="minorHAnsi" w:hAnsiTheme="minorHAnsi" w:cstheme="minorHAnsi"/>
                    <w:b/>
                    <w:sz w:val="18"/>
                    <w:szCs w:val="18"/>
                  </w:rPr>
                  <w:delText xml:space="preserve">  </w:delText>
                </w:r>
              </w:del>
            </w:ins>
          </w:p>
        </w:tc>
      </w:tr>
    </w:tbl>
    <w:p w14:paraId="0B44DD04" w14:textId="77777777" w:rsidR="00036420" w:rsidRPr="009053C5" w:rsidRDefault="00036420" w:rsidP="00036420">
      <w:pPr>
        <w:spacing w:after="0" w:line="240" w:lineRule="auto"/>
        <w:rPr>
          <w:ins w:id="1429" w:author="Hudler, Rob@Energy" w:date="2018-11-09T16:11:00Z"/>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340"/>
        <w:gridCol w:w="8005"/>
        <w:gridCol w:w="23"/>
        <w:tblGridChange w:id="1430">
          <w:tblGrid>
            <w:gridCol w:w="648"/>
            <w:gridCol w:w="5184"/>
            <w:gridCol w:w="5161"/>
            <w:gridCol w:w="23"/>
          </w:tblGrid>
        </w:tblGridChange>
      </w:tblGrid>
      <w:tr w:rsidR="00036420" w:rsidRPr="00323F2C" w14:paraId="144DBBD9" w14:textId="77777777" w:rsidTr="006A57F5">
        <w:trPr>
          <w:trHeight w:val="144"/>
          <w:tblHeader/>
          <w:ins w:id="1431" w:author="Hudler, Rob@Energy" w:date="2018-11-09T16:11:00Z"/>
        </w:trPr>
        <w:tc>
          <w:tcPr>
            <w:tcW w:w="11016" w:type="dxa"/>
            <w:gridSpan w:val="4"/>
            <w:tcBorders>
              <w:bottom w:val="single" w:sz="4" w:space="0" w:color="auto"/>
            </w:tcBorders>
          </w:tcPr>
          <w:p w14:paraId="6BDFA85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32" w:author="Hudler, Rob@Energy" w:date="2018-11-09T16:11:00Z"/>
                <w:rFonts w:asciiTheme="minorHAnsi" w:hAnsiTheme="minorHAnsi" w:cstheme="minorHAnsi"/>
                <w:b/>
                <w:sz w:val="18"/>
                <w:szCs w:val="18"/>
              </w:rPr>
            </w:pPr>
            <w:ins w:id="1433" w:author="Hudler, Rob@Energy" w:date="2018-11-09T16:11:00Z">
              <w:r w:rsidRPr="009053C5">
                <w:rPr>
                  <w:rFonts w:asciiTheme="minorHAnsi" w:hAnsiTheme="minorHAnsi" w:cstheme="minorHAnsi"/>
                  <w:b/>
                  <w:sz w:val="18"/>
                  <w:szCs w:val="18"/>
                </w:rPr>
                <w:lastRenderedPageBreak/>
                <w:t>M. HERS-Verified Demand Recirculation Sensor Control Requirements (RDRsc-H) (RA 3.6.7)</w:t>
              </w:r>
            </w:ins>
          </w:p>
          <w:p w14:paraId="7E4ABD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34" w:author="Hudler, Rob@Energy" w:date="2018-11-09T16:11:00Z"/>
                <w:rFonts w:asciiTheme="minorHAnsi" w:hAnsiTheme="minorHAnsi" w:cstheme="minorHAnsi"/>
                <w:b/>
                <w:sz w:val="18"/>
                <w:szCs w:val="18"/>
              </w:rPr>
            </w:pPr>
            <w:ins w:id="1435" w:author="Hudler, Rob@Energy" w:date="2018-11-09T16:11:00Z">
              <w:r w:rsidRPr="009053C5">
                <w:rPr>
                  <w:rFonts w:asciiTheme="minorHAnsi" w:hAnsiTheme="minorHAnsi" w:cstheme="minorHAnsi"/>
                  <w:sz w:val="18"/>
                  <w:szCs w:val="18"/>
                </w:rPr>
                <w:t>Systems that utilize this distribution type shall comply with these requirements</w:t>
              </w:r>
            </w:ins>
          </w:p>
        </w:tc>
      </w:tr>
      <w:tr w:rsidR="00036420" w:rsidRPr="00323F2C" w14:paraId="43C33F37" w14:textId="77777777" w:rsidTr="006A57F5">
        <w:trPr>
          <w:trHeight w:val="144"/>
          <w:tblHeader/>
          <w:ins w:id="1436" w:author="Hudler, Rob@Energy" w:date="2018-11-09T16:11:00Z"/>
        </w:trPr>
        <w:tc>
          <w:tcPr>
            <w:tcW w:w="648" w:type="dxa"/>
            <w:tcBorders>
              <w:top w:val="single" w:sz="4" w:space="0" w:color="auto"/>
            </w:tcBorders>
            <w:vAlign w:val="center"/>
          </w:tcPr>
          <w:p w14:paraId="052C2B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37" w:author="Hudler, Rob@Energy" w:date="2018-11-09T16:11:00Z"/>
                <w:rFonts w:asciiTheme="minorHAnsi" w:hAnsiTheme="minorHAnsi" w:cstheme="minorHAnsi"/>
                <w:sz w:val="18"/>
                <w:szCs w:val="18"/>
              </w:rPr>
            </w:pPr>
            <w:ins w:id="1438" w:author="Hudler, Rob@Energy" w:date="2018-11-09T16:11:00Z">
              <w:r w:rsidRPr="009053C5">
                <w:rPr>
                  <w:rFonts w:asciiTheme="minorHAnsi" w:hAnsiTheme="minorHAnsi" w:cstheme="minorHAnsi"/>
                  <w:sz w:val="18"/>
                  <w:szCs w:val="18"/>
                </w:rPr>
                <w:t>01</w:t>
              </w:r>
            </w:ins>
          </w:p>
        </w:tc>
        <w:tc>
          <w:tcPr>
            <w:tcW w:w="10368" w:type="dxa"/>
            <w:gridSpan w:val="3"/>
            <w:tcBorders>
              <w:top w:val="single" w:sz="4" w:space="0" w:color="auto"/>
            </w:tcBorders>
            <w:vAlign w:val="center"/>
          </w:tcPr>
          <w:p w14:paraId="0A824C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39" w:author="Hudler, Rob@Energy" w:date="2018-11-09T16:11:00Z"/>
                <w:rFonts w:asciiTheme="minorHAnsi" w:hAnsiTheme="minorHAnsi" w:cstheme="minorHAnsi"/>
                <w:sz w:val="18"/>
                <w:szCs w:val="18"/>
              </w:rPr>
            </w:pPr>
            <w:ins w:id="1440" w:author="Hudler, Rob@Energy" w:date="2018-11-09T16:11: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ins>
          </w:p>
        </w:tc>
      </w:tr>
      <w:tr w:rsidR="00036420" w:rsidRPr="00323F2C" w14:paraId="7465A7A0" w14:textId="77777777" w:rsidTr="006A57F5">
        <w:trPr>
          <w:trHeight w:val="144"/>
          <w:tblHeader/>
          <w:ins w:id="1441" w:author="Hudler, Rob@Energy" w:date="2018-11-09T16:11:00Z"/>
        </w:trPr>
        <w:tc>
          <w:tcPr>
            <w:tcW w:w="648" w:type="dxa"/>
            <w:vAlign w:val="center"/>
          </w:tcPr>
          <w:p w14:paraId="345D02B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42" w:author="Hudler, Rob@Energy" w:date="2018-11-09T16:11:00Z"/>
                <w:rFonts w:asciiTheme="minorHAnsi" w:hAnsiTheme="minorHAnsi" w:cstheme="minorHAnsi"/>
                <w:sz w:val="18"/>
                <w:szCs w:val="18"/>
              </w:rPr>
            </w:pPr>
            <w:ins w:id="1443" w:author="Hudler, Rob@Energy" w:date="2018-11-09T16:11:00Z">
              <w:r w:rsidRPr="009053C5">
                <w:rPr>
                  <w:rFonts w:asciiTheme="minorHAnsi" w:hAnsiTheme="minorHAnsi" w:cstheme="minorHAnsi"/>
                  <w:sz w:val="18"/>
                  <w:szCs w:val="18"/>
                </w:rPr>
                <w:t>02</w:t>
              </w:r>
            </w:ins>
          </w:p>
        </w:tc>
        <w:tc>
          <w:tcPr>
            <w:tcW w:w="10368" w:type="dxa"/>
            <w:gridSpan w:val="3"/>
            <w:vAlign w:val="center"/>
          </w:tcPr>
          <w:p w14:paraId="6F3CEE6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4" w:author="Hudler, Rob@Energy" w:date="2018-11-09T16:11:00Z"/>
                <w:rFonts w:asciiTheme="minorHAnsi" w:hAnsiTheme="minorHAnsi" w:cstheme="minorHAnsi"/>
                <w:sz w:val="18"/>
                <w:szCs w:val="18"/>
              </w:rPr>
            </w:pPr>
            <w:ins w:id="1445" w:author="Hudler, Rob@Energy" w:date="2018-11-09T16:11: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ins>
          </w:p>
          <w:p w14:paraId="0F91F448"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6" w:author="Hudler, Rob@Energy" w:date="2018-11-09T16:11:00Z"/>
                <w:rFonts w:asciiTheme="minorHAnsi" w:hAnsiTheme="minorHAnsi" w:cstheme="minorHAnsi"/>
                <w:sz w:val="18"/>
                <w:szCs w:val="18"/>
              </w:rPr>
            </w:pPr>
            <w:ins w:id="1447" w:author="Hudler, Rob@Energy" w:date="2018-11-09T16:11:00Z">
              <w:r w:rsidRPr="009053C5">
                <w:rPr>
                  <w:rFonts w:asciiTheme="minorHAnsi" w:hAnsiTheme="minorHAnsi" w:cstheme="minorHAnsi"/>
                  <w:sz w:val="18"/>
                  <w:szCs w:val="18"/>
                </w:rPr>
                <w:t>Not more than 10°F ( 5.6°C) above the initial temperature of the water in the pipe.</w:t>
              </w:r>
            </w:ins>
          </w:p>
          <w:p w14:paraId="6D551724" w14:textId="77777777" w:rsidR="00036420" w:rsidRPr="009053C5" w:rsidRDefault="00036420" w:rsidP="00EF2126">
            <w:pPr>
              <w:pStyle w:val="ListParagraph"/>
              <w:keepNext/>
              <w:numPr>
                <w:ilvl w:val="0"/>
                <w:numId w:val="6"/>
              </w:numPr>
              <w:spacing w:after="0" w:line="240" w:lineRule="auto"/>
              <w:rPr>
                <w:ins w:id="1448" w:author="Hudler, Rob@Energy" w:date="2018-11-09T16:11:00Z"/>
                <w:rFonts w:asciiTheme="minorHAnsi" w:hAnsiTheme="minorHAnsi" w:cstheme="minorHAnsi"/>
                <w:sz w:val="18"/>
                <w:szCs w:val="18"/>
              </w:rPr>
            </w:pPr>
            <w:ins w:id="1449" w:author="Hudler, Rob@Energy" w:date="2018-11-09T16:11:00Z">
              <w:r w:rsidRPr="009053C5">
                <w:rPr>
                  <w:rFonts w:asciiTheme="minorHAnsi" w:hAnsiTheme="minorHAnsi" w:cstheme="minorHAnsi"/>
                  <w:sz w:val="18"/>
                  <w:szCs w:val="18"/>
                </w:rPr>
                <w:t>Not more than 102°F (38.9°C).</w:t>
              </w:r>
            </w:ins>
          </w:p>
        </w:tc>
      </w:tr>
      <w:tr w:rsidR="00036420" w:rsidRPr="00323F2C" w14:paraId="1536DE07" w14:textId="77777777" w:rsidTr="006A57F5">
        <w:trPr>
          <w:trHeight w:val="144"/>
          <w:tblHeader/>
          <w:ins w:id="1450" w:author="Hudler, Rob@Energy" w:date="2018-11-09T16:11:00Z"/>
        </w:trPr>
        <w:tc>
          <w:tcPr>
            <w:tcW w:w="648" w:type="dxa"/>
            <w:vAlign w:val="center"/>
          </w:tcPr>
          <w:p w14:paraId="7ADCA6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51" w:author="Hudler, Rob@Energy" w:date="2018-11-09T16:11:00Z"/>
                <w:rFonts w:asciiTheme="minorHAnsi" w:hAnsiTheme="minorHAnsi" w:cstheme="minorHAnsi"/>
                <w:sz w:val="18"/>
                <w:szCs w:val="18"/>
              </w:rPr>
            </w:pPr>
            <w:ins w:id="1452" w:author="Hudler, Rob@Energy" w:date="2018-11-09T16:11:00Z">
              <w:r w:rsidRPr="009053C5">
                <w:rPr>
                  <w:rFonts w:asciiTheme="minorHAnsi" w:hAnsiTheme="minorHAnsi" w:cstheme="minorHAnsi"/>
                  <w:sz w:val="18"/>
                  <w:szCs w:val="18"/>
                </w:rPr>
                <w:t>03</w:t>
              </w:r>
            </w:ins>
          </w:p>
        </w:tc>
        <w:tc>
          <w:tcPr>
            <w:tcW w:w="10368" w:type="dxa"/>
            <w:gridSpan w:val="3"/>
            <w:vAlign w:val="center"/>
          </w:tcPr>
          <w:p w14:paraId="7DED5731" w14:textId="77777777" w:rsidR="00036420" w:rsidRPr="009053C5" w:rsidRDefault="00036420" w:rsidP="00036420">
            <w:pPr>
              <w:keepNext/>
              <w:spacing w:after="0" w:line="240" w:lineRule="auto"/>
              <w:rPr>
                <w:ins w:id="1453" w:author="Hudler, Rob@Energy" w:date="2018-11-09T16:11:00Z"/>
                <w:rFonts w:asciiTheme="minorHAnsi" w:hAnsiTheme="minorHAnsi" w:cstheme="minorHAnsi"/>
                <w:sz w:val="18"/>
                <w:szCs w:val="18"/>
              </w:rPr>
            </w:pPr>
            <w:ins w:id="1454" w:author="Hudler, Rob@Energy" w:date="2018-11-09T16:11: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ins>
          </w:p>
        </w:tc>
      </w:tr>
      <w:tr w:rsidR="00036420" w:rsidRPr="00323F2C" w14:paraId="1F734B69" w14:textId="77777777" w:rsidTr="006A57F5">
        <w:trPr>
          <w:trHeight w:val="144"/>
          <w:tblHeader/>
          <w:ins w:id="1455" w:author="Hudler, Rob@Energy" w:date="2018-11-09T16:11:00Z"/>
        </w:trPr>
        <w:tc>
          <w:tcPr>
            <w:tcW w:w="648" w:type="dxa"/>
            <w:vAlign w:val="center"/>
          </w:tcPr>
          <w:p w14:paraId="74F0635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56" w:author="Hudler, Rob@Energy" w:date="2018-11-09T16:11:00Z"/>
                <w:rFonts w:asciiTheme="minorHAnsi" w:hAnsiTheme="minorHAnsi" w:cstheme="minorHAnsi"/>
                <w:sz w:val="18"/>
                <w:szCs w:val="18"/>
              </w:rPr>
            </w:pPr>
            <w:ins w:id="1457" w:author="Hudler, Rob@Energy" w:date="2018-11-09T16:11:00Z">
              <w:r w:rsidRPr="009053C5">
                <w:rPr>
                  <w:rFonts w:asciiTheme="minorHAnsi" w:hAnsiTheme="minorHAnsi" w:cstheme="minorHAnsi"/>
                  <w:sz w:val="18"/>
                  <w:szCs w:val="18"/>
                </w:rPr>
                <w:t>04</w:t>
              </w:r>
            </w:ins>
          </w:p>
        </w:tc>
        <w:tc>
          <w:tcPr>
            <w:tcW w:w="10368" w:type="dxa"/>
            <w:gridSpan w:val="3"/>
            <w:vAlign w:val="center"/>
          </w:tcPr>
          <w:p w14:paraId="451F24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58" w:author="Hudler, Rob@Energy" w:date="2018-11-09T16:11:00Z"/>
                <w:rFonts w:asciiTheme="minorHAnsi" w:hAnsiTheme="minorHAnsi" w:cstheme="minorHAnsi"/>
                <w:sz w:val="18"/>
                <w:szCs w:val="18"/>
              </w:rPr>
            </w:pPr>
            <w:ins w:id="1459" w:author="Hudler, Rob@Energy" w:date="2018-11-09T16:11:00Z">
              <w:r w:rsidRPr="009053C5">
                <w:rPr>
                  <w:rFonts w:asciiTheme="minorHAnsi" w:hAnsiTheme="minorHAnsi" w:cstheme="minorHAnsi"/>
                  <w:sz w:val="18"/>
                  <w:szCs w:val="18"/>
                </w:rPr>
                <w:t>Pump and control placement shall meet one of the following criteria: (RA4.4.10(d)/RA4.4.13(b))</w:t>
              </w:r>
            </w:ins>
          </w:p>
          <w:p w14:paraId="56BA73E2"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460" w:author="Hudler, Rob@Energy" w:date="2018-11-09T16:11:00Z"/>
                <w:rFonts w:asciiTheme="minorHAnsi" w:hAnsiTheme="minorHAnsi" w:cstheme="minorHAnsi"/>
                <w:sz w:val="18"/>
                <w:szCs w:val="18"/>
              </w:rPr>
            </w:pPr>
            <w:ins w:id="1461" w:author="Hudler, Rob@Energy" w:date="2018-11-09T16:11: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49FC9A24"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462" w:author="Hudler, Rob@Energy" w:date="2018-11-09T16:11:00Z"/>
                <w:rFonts w:asciiTheme="minorHAnsi" w:hAnsiTheme="minorHAnsi" w:cstheme="minorHAnsi"/>
                <w:sz w:val="18"/>
                <w:szCs w:val="18"/>
              </w:rPr>
            </w:pPr>
            <w:ins w:id="1463" w:author="Hudler, Rob@Energy" w:date="2018-11-09T16:11: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7AB2264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ins w:id="1464" w:author="Hudler, Rob@Energy" w:date="2018-11-09T16:11:00Z"/>
                <w:rFonts w:asciiTheme="minorHAnsi" w:hAnsiTheme="minorHAnsi" w:cstheme="minorHAnsi"/>
                <w:sz w:val="18"/>
                <w:szCs w:val="18"/>
              </w:rPr>
            </w:pPr>
            <w:ins w:id="1465" w:author="Hudler, Rob@Energy" w:date="2018-11-09T16:11: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6B255527" w14:textId="77777777" w:rsidTr="006A57F5">
        <w:trPr>
          <w:trHeight w:val="144"/>
          <w:tblHeader/>
          <w:ins w:id="1466" w:author="Hudler, Rob@Energy" w:date="2018-11-09T16:11:00Z"/>
        </w:trPr>
        <w:tc>
          <w:tcPr>
            <w:tcW w:w="648" w:type="dxa"/>
            <w:vAlign w:val="center"/>
          </w:tcPr>
          <w:p w14:paraId="2520B7E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67" w:author="Hudler, Rob@Energy" w:date="2018-11-09T16:11:00Z"/>
                <w:rFonts w:asciiTheme="minorHAnsi" w:hAnsiTheme="minorHAnsi" w:cstheme="minorHAnsi"/>
                <w:sz w:val="18"/>
                <w:szCs w:val="18"/>
              </w:rPr>
            </w:pPr>
            <w:ins w:id="1468" w:author="Hudler, Rob@Energy" w:date="2018-11-09T16:11:00Z">
              <w:r w:rsidRPr="009053C5">
                <w:rPr>
                  <w:rFonts w:asciiTheme="minorHAnsi" w:hAnsiTheme="minorHAnsi" w:cstheme="minorHAnsi"/>
                  <w:sz w:val="18"/>
                  <w:szCs w:val="18"/>
                </w:rPr>
                <w:t>05</w:t>
              </w:r>
            </w:ins>
          </w:p>
        </w:tc>
        <w:tc>
          <w:tcPr>
            <w:tcW w:w="10368" w:type="dxa"/>
            <w:gridSpan w:val="3"/>
            <w:vAlign w:val="center"/>
          </w:tcPr>
          <w:p w14:paraId="733C4B6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69" w:author="Hudler, Rob@Energy" w:date="2018-11-09T16:11:00Z"/>
                <w:rFonts w:asciiTheme="minorHAnsi" w:hAnsiTheme="minorHAnsi" w:cstheme="minorHAnsi"/>
                <w:sz w:val="18"/>
                <w:szCs w:val="18"/>
              </w:rPr>
            </w:pPr>
            <w:ins w:id="1470" w:author="Hudler, Rob@Energy" w:date="2018-11-09T16:11:00Z">
              <w:r w:rsidRPr="009053C5">
                <w:rPr>
                  <w:rFonts w:asciiTheme="minorHAnsi" w:hAnsiTheme="minorHAnsi" w:cstheme="minorHAnsi"/>
                  <w:sz w:val="18"/>
                  <w:szCs w:val="18"/>
                </w:rPr>
                <w:t>Insulation is not required on the cold water line when it is used as the return. (RA4.4.10(e)/RA4.4.13(c))</w:t>
              </w:r>
            </w:ins>
          </w:p>
        </w:tc>
      </w:tr>
      <w:tr w:rsidR="00036420" w:rsidRPr="00323F2C" w14:paraId="4BBE145D" w14:textId="77777777" w:rsidTr="006A57F5">
        <w:trPr>
          <w:trHeight w:val="144"/>
          <w:tblHeader/>
          <w:ins w:id="1471" w:author="Hudler, Rob@Energy" w:date="2018-11-09T16:11:00Z"/>
        </w:trPr>
        <w:tc>
          <w:tcPr>
            <w:tcW w:w="648" w:type="dxa"/>
            <w:vAlign w:val="center"/>
          </w:tcPr>
          <w:p w14:paraId="1240B5E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72" w:author="Hudler, Rob@Energy" w:date="2018-11-09T16:11:00Z"/>
                <w:rFonts w:asciiTheme="minorHAnsi" w:hAnsiTheme="minorHAnsi" w:cstheme="minorHAnsi"/>
                <w:sz w:val="18"/>
                <w:szCs w:val="18"/>
              </w:rPr>
            </w:pPr>
            <w:ins w:id="1473" w:author="Hudler, Rob@Energy" w:date="2018-11-09T16:11:00Z">
              <w:r w:rsidRPr="009053C5">
                <w:rPr>
                  <w:rFonts w:asciiTheme="minorHAnsi" w:hAnsiTheme="minorHAnsi" w:cstheme="minorHAnsi"/>
                  <w:sz w:val="18"/>
                  <w:szCs w:val="18"/>
                </w:rPr>
                <w:t>06</w:t>
              </w:r>
            </w:ins>
          </w:p>
        </w:tc>
        <w:tc>
          <w:tcPr>
            <w:tcW w:w="10368" w:type="dxa"/>
            <w:gridSpan w:val="3"/>
            <w:vAlign w:val="center"/>
          </w:tcPr>
          <w:p w14:paraId="579009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74" w:author="Hudler, Rob@Energy" w:date="2018-11-09T16:11:00Z"/>
                <w:rFonts w:asciiTheme="minorHAnsi" w:hAnsiTheme="minorHAnsi" w:cstheme="minorHAnsi"/>
                <w:sz w:val="18"/>
                <w:szCs w:val="18"/>
              </w:rPr>
            </w:pPr>
            <w:ins w:id="1475" w:author="Hudler, Rob@Energy" w:date="2018-11-09T16:11: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ins>
          </w:p>
        </w:tc>
      </w:tr>
      <w:tr w:rsidR="00036420" w:rsidRPr="00323F2C" w14:paraId="6D3C27A0" w14:textId="77777777" w:rsidTr="006A57F5">
        <w:trPr>
          <w:trHeight w:val="144"/>
          <w:tblHeader/>
          <w:ins w:id="1476" w:author="Hudler, Rob@Energy" w:date="2018-11-09T16:11:00Z"/>
        </w:trPr>
        <w:tc>
          <w:tcPr>
            <w:tcW w:w="648" w:type="dxa"/>
            <w:vAlign w:val="center"/>
          </w:tcPr>
          <w:p w14:paraId="5620130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77" w:author="Hudler, Rob@Energy" w:date="2018-11-09T16:11:00Z"/>
                <w:rFonts w:asciiTheme="minorHAnsi" w:hAnsiTheme="minorHAnsi" w:cstheme="minorHAnsi"/>
                <w:sz w:val="18"/>
                <w:szCs w:val="18"/>
              </w:rPr>
            </w:pPr>
            <w:ins w:id="1478" w:author="Hudler, Rob@Energy" w:date="2018-11-09T16:11:00Z">
              <w:r w:rsidRPr="009053C5">
                <w:rPr>
                  <w:rFonts w:asciiTheme="minorHAnsi" w:hAnsiTheme="minorHAnsi" w:cstheme="minorHAnsi"/>
                  <w:sz w:val="18"/>
                  <w:szCs w:val="18"/>
                </w:rPr>
                <w:t>07</w:t>
              </w:r>
            </w:ins>
          </w:p>
        </w:tc>
        <w:tc>
          <w:tcPr>
            <w:tcW w:w="10368" w:type="dxa"/>
            <w:gridSpan w:val="3"/>
            <w:vAlign w:val="center"/>
          </w:tcPr>
          <w:p w14:paraId="27867B7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79" w:author="Hudler, Rob@Energy" w:date="2018-11-09T16:11:00Z"/>
                <w:rFonts w:asciiTheme="minorHAnsi" w:hAnsiTheme="minorHAnsi" w:cstheme="minorHAnsi"/>
                <w:sz w:val="18"/>
                <w:szCs w:val="18"/>
              </w:rPr>
            </w:pPr>
            <w:ins w:id="1480" w:author="Hudler, Rob@Energy" w:date="2018-11-09T16:11:00Z">
              <w:r w:rsidRPr="009053C5">
                <w:rPr>
                  <w:rFonts w:asciiTheme="minorHAnsi" w:hAnsiTheme="minorHAnsi" w:cstheme="minorHAnsi"/>
                  <w:sz w:val="18"/>
                  <w:szCs w:val="18"/>
                </w:rPr>
                <w:t>If more than one loop installed each loop shall have its own pump and controls.</w:t>
              </w:r>
            </w:ins>
          </w:p>
        </w:tc>
      </w:tr>
      <w:tr w:rsidR="00036420" w:rsidRPr="00323F2C" w14:paraId="628CE364" w14:textId="77777777" w:rsidTr="006A57F5">
        <w:trPr>
          <w:trHeight w:val="144"/>
          <w:tblHeader/>
          <w:ins w:id="1481" w:author="Hudler, Rob@Energy" w:date="2018-11-09T16:11:00Z"/>
        </w:trPr>
        <w:tc>
          <w:tcPr>
            <w:tcW w:w="648" w:type="dxa"/>
            <w:vAlign w:val="center"/>
          </w:tcPr>
          <w:p w14:paraId="37C90E5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82" w:author="Hudler, Rob@Energy" w:date="2018-11-09T16:11:00Z"/>
                <w:rFonts w:asciiTheme="minorHAnsi" w:hAnsiTheme="minorHAnsi" w:cstheme="minorHAnsi"/>
                <w:sz w:val="18"/>
                <w:szCs w:val="18"/>
              </w:rPr>
            </w:pPr>
            <w:ins w:id="1483" w:author="Hudler, Rob@Energy" w:date="2018-11-09T16:11:00Z">
              <w:r w:rsidRPr="009053C5">
                <w:rPr>
                  <w:rFonts w:asciiTheme="minorHAnsi" w:hAnsiTheme="minorHAnsi" w:cstheme="minorHAnsi"/>
                  <w:sz w:val="18"/>
                  <w:szCs w:val="18"/>
                </w:rPr>
                <w:t>08</w:t>
              </w:r>
            </w:ins>
          </w:p>
        </w:tc>
        <w:tc>
          <w:tcPr>
            <w:tcW w:w="10368" w:type="dxa"/>
            <w:gridSpan w:val="3"/>
            <w:vAlign w:val="center"/>
          </w:tcPr>
          <w:p w14:paraId="373760E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484" w:author="Hudler, Rob@Energy" w:date="2018-11-09T16:11:00Z"/>
                <w:rFonts w:asciiTheme="minorHAnsi" w:hAnsiTheme="minorHAnsi" w:cstheme="minorHAnsi"/>
                <w:sz w:val="18"/>
                <w:szCs w:val="18"/>
              </w:rPr>
            </w:pPr>
            <w:ins w:id="1485" w:author="Hudler, Rob@Energy" w:date="2018-11-09T16:11: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1A72F77F" w14:textId="77777777" w:rsidTr="006A57F5">
        <w:trPr>
          <w:trHeight w:val="144"/>
          <w:tblHeader/>
          <w:ins w:id="1486" w:author="Hudler, Rob@Energy" w:date="2018-11-09T16:11:00Z"/>
        </w:trPr>
        <w:tc>
          <w:tcPr>
            <w:tcW w:w="648" w:type="dxa"/>
            <w:vAlign w:val="center"/>
          </w:tcPr>
          <w:p w14:paraId="51FC67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87" w:author="Hudler, Rob@Energy" w:date="2018-11-09T16:11:00Z"/>
                <w:rFonts w:asciiTheme="minorHAnsi" w:hAnsiTheme="minorHAnsi" w:cstheme="minorHAnsi"/>
                <w:sz w:val="18"/>
                <w:szCs w:val="18"/>
              </w:rPr>
            </w:pPr>
            <w:ins w:id="1488" w:author="Hudler, Rob@Energy" w:date="2018-11-09T16:11:00Z">
              <w:r w:rsidRPr="009053C5">
                <w:rPr>
                  <w:rFonts w:asciiTheme="minorHAnsi" w:hAnsiTheme="minorHAnsi" w:cstheme="minorHAnsi"/>
                  <w:sz w:val="18"/>
                  <w:szCs w:val="18"/>
                </w:rPr>
                <w:t>09</w:t>
              </w:r>
            </w:ins>
          </w:p>
        </w:tc>
        <w:tc>
          <w:tcPr>
            <w:tcW w:w="10368" w:type="dxa"/>
            <w:gridSpan w:val="3"/>
            <w:vAlign w:val="center"/>
          </w:tcPr>
          <w:p w14:paraId="5B2E4D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489" w:author="Hudler, Rob@Energy" w:date="2018-11-09T16:11:00Z"/>
                <w:rFonts w:asciiTheme="minorHAnsi" w:hAnsiTheme="minorHAnsi" w:cstheme="minorHAnsi"/>
                <w:sz w:val="18"/>
                <w:szCs w:val="18"/>
              </w:rPr>
            </w:pPr>
            <w:ins w:id="1490" w:author="Hudler, Rob@Energy" w:date="2018-11-09T16:11: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29D68A52" w14:textId="77777777" w:rsidTr="006A57F5">
        <w:trPr>
          <w:trHeight w:val="144"/>
          <w:tblHeader/>
          <w:ins w:id="1491" w:author="Hudler, Rob@Energy" w:date="2018-11-09T16:11:00Z"/>
        </w:trPr>
        <w:tc>
          <w:tcPr>
            <w:tcW w:w="648" w:type="dxa"/>
            <w:vAlign w:val="center"/>
          </w:tcPr>
          <w:p w14:paraId="478D7E0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92" w:author="Hudler, Rob@Energy" w:date="2018-11-09T16:11:00Z"/>
                <w:rFonts w:asciiTheme="minorHAnsi" w:hAnsiTheme="minorHAnsi" w:cstheme="minorHAnsi"/>
                <w:sz w:val="18"/>
                <w:szCs w:val="18"/>
              </w:rPr>
            </w:pPr>
            <w:ins w:id="1493" w:author="Hudler, Rob@Energy" w:date="2018-11-09T16:11:00Z">
              <w:r w:rsidRPr="009053C5">
                <w:rPr>
                  <w:rFonts w:asciiTheme="minorHAnsi" w:hAnsiTheme="minorHAnsi" w:cstheme="minorHAnsi"/>
                  <w:sz w:val="18"/>
                  <w:szCs w:val="18"/>
                </w:rPr>
                <w:t>10</w:t>
              </w:r>
            </w:ins>
          </w:p>
        </w:tc>
        <w:tc>
          <w:tcPr>
            <w:tcW w:w="10368" w:type="dxa"/>
            <w:gridSpan w:val="3"/>
            <w:vAlign w:val="center"/>
          </w:tcPr>
          <w:p w14:paraId="1A28C9E8" w14:textId="77777777" w:rsidR="00036420" w:rsidRPr="009053C5" w:rsidRDefault="00036420" w:rsidP="00036420">
            <w:pPr>
              <w:keepNext/>
              <w:spacing w:after="0" w:line="240" w:lineRule="auto"/>
              <w:rPr>
                <w:ins w:id="1494" w:author="Hudler, Rob@Energy" w:date="2018-11-09T16:11:00Z"/>
                <w:rFonts w:asciiTheme="minorHAnsi" w:hAnsiTheme="minorHAnsi" w:cstheme="minorHAnsi"/>
                <w:sz w:val="18"/>
                <w:szCs w:val="18"/>
              </w:rPr>
            </w:pPr>
            <w:ins w:id="1495" w:author="Hudler, Rob@Energy" w:date="2018-11-09T16:11: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79AFF016" w14:textId="77777777" w:rsidTr="006A57F5">
        <w:trPr>
          <w:trHeight w:val="144"/>
          <w:tblHeader/>
          <w:ins w:id="1496" w:author="Hudler, Rob@Energy" w:date="2018-11-09T16:11:00Z"/>
        </w:trPr>
        <w:tc>
          <w:tcPr>
            <w:tcW w:w="648" w:type="dxa"/>
            <w:vAlign w:val="center"/>
          </w:tcPr>
          <w:p w14:paraId="268538B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97" w:author="Hudler, Rob@Energy" w:date="2018-11-09T16:11:00Z"/>
                <w:rFonts w:asciiTheme="minorHAnsi" w:hAnsiTheme="minorHAnsi" w:cstheme="minorHAnsi"/>
                <w:sz w:val="18"/>
                <w:szCs w:val="18"/>
              </w:rPr>
            </w:pPr>
            <w:ins w:id="1498" w:author="Hudler, Rob@Energy" w:date="2018-11-09T16:11:00Z">
              <w:r w:rsidRPr="009053C5">
                <w:rPr>
                  <w:rFonts w:asciiTheme="minorHAnsi" w:hAnsiTheme="minorHAnsi" w:cstheme="minorHAnsi"/>
                  <w:sz w:val="18"/>
                  <w:szCs w:val="18"/>
                </w:rPr>
                <w:t>11</w:t>
              </w:r>
            </w:ins>
          </w:p>
        </w:tc>
        <w:tc>
          <w:tcPr>
            <w:tcW w:w="10368" w:type="dxa"/>
            <w:gridSpan w:val="3"/>
            <w:vAlign w:val="center"/>
          </w:tcPr>
          <w:p w14:paraId="5FDE9967" w14:textId="77777777" w:rsidR="00036420" w:rsidRPr="009053C5" w:rsidRDefault="00036420" w:rsidP="00036420">
            <w:pPr>
              <w:pStyle w:val="BulletCALetter"/>
              <w:keepNext/>
              <w:spacing w:before="0"/>
              <w:ind w:left="0" w:firstLine="0"/>
              <w:rPr>
                <w:ins w:id="1499" w:author="Hudler, Rob@Energy" w:date="2018-11-09T16:11:00Z"/>
                <w:rFonts w:asciiTheme="minorHAnsi" w:eastAsia="Calibri" w:hAnsiTheme="minorHAnsi" w:cstheme="minorHAnsi"/>
                <w:sz w:val="18"/>
                <w:szCs w:val="18"/>
              </w:rPr>
            </w:pPr>
            <w:ins w:id="1500" w:author="Hudler, Rob@Energy" w:date="2018-11-09T16:11: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7598B338" w14:textId="77777777" w:rsidTr="006A57F5">
        <w:trPr>
          <w:trHeight w:val="144"/>
          <w:tblHeader/>
          <w:ins w:id="1501" w:author="Hudler, Rob@Energy" w:date="2018-11-09T16:11:00Z"/>
        </w:trPr>
        <w:tc>
          <w:tcPr>
            <w:tcW w:w="648" w:type="dxa"/>
            <w:vAlign w:val="center"/>
          </w:tcPr>
          <w:p w14:paraId="6D9A7CD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02" w:author="Hudler, Rob@Energy" w:date="2018-11-09T16:11:00Z"/>
                <w:rFonts w:asciiTheme="minorHAnsi" w:hAnsiTheme="minorHAnsi" w:cstheme="minorHAnsi"/>
                <w:sz w:val="18"/>
                <w:szCs w:val="18"/>
              </w:rPr>
            </w:pPr>
            <w:ins w:id="1503" w:author="Hudler, Rob@Energy" w:date="2018-11-09T16:11:00Z">
              <w:r w:rsidRPr="009053C5">
                <w:rPr>
                  <w:rFonts w:asciiTheme="minorHAnsi" w:hAnsiTheme="minorHAnsi" w:cstheme="minorHAnsi"/>
                  <w:sz w:val="18"/>
                  <w:szCs w:val="18"/>
                </w:rPr>
                <w:t>12</w:t>
              </w:r>
            </w:ins>
          </w:p>
        </w:tc>
        <w:tc>
          <w:tcPr>
            <w:tcW w:w="10368" w:type="dxa"/>
            <w:gridSpan w:val="3"/>
            <w:vAlign w:val="center"/>
          </w:tcPr>
          <w:p w14:paraId="5AB53AAC" w14:textId="77777777" w:rsidR="00036420" w:rsidRPr="009053C5" w:rsidRDefault="00036420" w:rsidP="00036420">
            <w:pPr>
              <w:pStyle w:val="BulletCALetter"/>
              <w:keepNext/>
              <w:spacing w:before="0"/>
              <w:ind w:left="0" w:firstLine="0"/>
              <w:rPr>
                <w:ins w:id="1504" w:author="Hudler, Rob@Energy" w:date="2018-11-09T16:11:00Z"/>
                <w:rFonts w:asciiTheme="minorHAnsi" w:eastAsia="Calibri" w:hAnsiTheme="minorHAnsi" w:cstheme="minorHAnsi"/>
                <w:sz w:val="18"/>
                <w:szCs w:val="18"/>
              </w:rPr>
            </w:pPr>
            <w:ins w:id="1505" w:author="Hudler, Rob@Energy" w:date="2018-11-09T16:11: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737C1178" w14:textId="77777777" w:rsidTr="006A57F5">
        <w:trPr>
          <w:trHeight w:val="144"/>
          <w:tblHeader/>
          <w:ins w:id="1506" w:author="Hudler, Rob@Energy" w:date="2018-11-09T16:11:00Z"/>
        </w:trPr>
        <w:tc>
          <w:tcPr>
            <w:tcW w:w="648" w:type="dxa"/>
            <w:vAlign w:val="center"/>
          </w:tcPr>
          <w:p w14:paraId="7E206A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07" w:author="Hudler, Rob@Energy" w:date="2018-11-09T16:11:00Z"/>
                <w:rFonts w:asciiTheme="minorHAnsi" w:hAnsiTheme="minorHAnsi" w:cstheme="minorHAnsi"/>
                <w:sz w:val="18"/>
                <w:szCs w:val="18"/>
              </w:rPr>
            </w:pPr>
            <w:ins w:id="1508" w:author="Hudler, Rob@Energy" w:date="2018-11-09T16:11:00Z">
              <w:r w:rsidRPr="009053C5">
                <w:rPr>
                  <w:rFonts w:asciiTheme="minorHAnsi" w:hAnsiTheme="minorHAnsi" w:cstheme="minorHAnsi"/>
                  <w:sz w:val="18"/>
                  <w:szCs w:val="18"/>
                </w:rPr>
                <w:t>13</w:t>
              </w:r>
            </w:ins>
          </w:p>
        </w:tc>
        <w:tc>
          <w:tcPr>
            <w:tcW w:w="10368" w:type="dxa"/>
            <w:gridSpan w:val="3"/>
            <w:vAlign w:val="center"/>
          </w:tcPr>
          <w:p w14:paraId="3C99CDE1" w14:textId="77777777" w:rsidR="00036420" w:rsidRPr="009053C5" w:rsidRDefault="00036420" w:rsidP="00036420">
            <w:pPr>
              <w:pStyle w:val="BulletCALetter"/>
              <w:keepNext/>
              <w:spacing w:before="0"/>
              <w:ind w:left="0" w:firstLine="0"/>
              <w:rPr>
                <w:ins w:id="1509" w:author="Hudler, Rob@Energy" w:date="2018-11-09T16:11:00Z"/>
                <w:rFonts w:asciiTheme="minorHAnsi" w:eastAsia="Calibri" w:hAnsiTheme="minorHAnsi" w:cstheme="minorHAnsi"/>
                <w:sz w:val="18"/>
                <w:szCs w:val="18"/>
              </w:rPr>
            </w:pPr>
            <w:ins w:id="1510" w:author="Hudler, Rob@Energy" w:date="2018-11-09T16:11: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6A57F5" w:rsidRPr="00323F2C" w14:paraId="4D716D57" w14:textId="77777777" w:rsidTr="006A57F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511" w:author="Smith, Alexis@Energy" w:date="2019-02-14T08:16: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144"/>
          <w:tblHeader/>
          <w:ins w:id="1512" w:author="Smith, Alexis@Energy" w:date="2019-02-14T08:15:00Z"/>
          <w:trPrChange w:id="1513" w:author="Smith, Alexis@Energy" w:date="2019-02-14T08:16:00Z">
            <w:trPr>
              <w:trHeight w:val="144"/>
              <w:tblHeader/>
            </w:trPr>
          </w:trPrChange>
        </w:trPr>
        <w:tc>
          <w:tcPr>
            <w:tcW w:w="648" w:type="dxa"/>
            <w:vAlign w:val="center"/>
            <w:tcPrChange w:id="1514" w:author="Smith, Alexis@Energy" w:date="2019-02-14T08:16:00Z">
              <w:tcPr>
                <w:tcW w:w="648" w:type="dxa"/>
                <w:vAlign w:val="center"/>
              </w:tcPr>
            </w:tcPrChange>
          </w:tcPr>
          <w:p w14:paraId="2FA86F3E" w14:textId="4E4AEC9F"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15" w:author="Smith, Alexis@Energy" w:date="2019-02-14T08:15:00Z"/>
                <w:rFonts w:asciiTheme="minorHAnsi" w:hAnsiTheme="minorHAnsi" w:cstheme="minorHAnsi"/>
                <w:sz w:val="18"/>
                <w:szCs w:val="18"/>
              </w:rPr>
            </w:pPr>
            <w:ins w:id="1516" w:author="Smith, Alexis@Energy" w:date="2019-02-14T08:16:00Z">
              <w:r>
                <w:rPr>
                  <w:sz w:val="20"/>
                  <w:szCs w:val="20"/>
                </w:rPr>
                <w:t>14</w:t>
              </w:r>
            </w:ins>
          </w:p>
        </w:tc>
        <w:tc>
          <w:tcPr>
            <w:tcW w:w="2340" w:type="dxa"/>
            <w:vAlign w:val="center"/>
            <w:tcPrChange w:id="1517" w:author="Smith, Alexis@Energy" w:date="2019-02-14T08:16:00Z">
              <w:tcPr>
                <w:tcW w:w="5184" w:type="dxa"/>
                <w:vAlign w:val="center"/>
              </w:tcPr>
            </w:tcPrChange>
          </w:tcPr>
          <w:p w14:paraId="0758E34F" w14:textId="2B6476CA" w:rsidR="006A57F5" w:rsidRPr="006A57F5" w:rsidRDefault="006A57F5" w:rsidP="006A57F5">
            <w:pPr>
              <w:pStyle w:val="BulletCALetter"/>
              <w:keepNext/>
              <w:spacing w:before="0"/>
              <w:ind w:left="0" w:firstLine="0"/>
              <w:rPr>
                <w:ins w:id="1518" w:author="Smith, Alexis@Energy" w:date="2019-02-14T08:15:00Z"/>
                <w:rFonts w:asciiTheme="minorHAnsi" w:eastAsia="Calibri" w:hAnsiTheme="minorHAnsi" w:cstheme="minorHAnsi"/>
                <w:sz w:val="18"/>
                <w:szCs w:val="18"/>
              </w:rPr>
            </w:pPr>
            <w:ins w:id="1519" w:author="Smith, Alexis@Energy" w:date="2019-02-14T08:16:00Z">
              <w:r w:rsidRPr="006A57F5">
                <w:rPr>
                  <w:rFonts w:asciiTheme="minorHAnsi" w:hAnsiTheme="minorHAnsi" w:cstheme="minorHAnsi"/>
                  <w:sz w:val="18"/>
                  <w:szCs w:val="18"/>
                  <w:rPrChange w:id="1520" w:author="Smith, Alexis@Energy" w:date="2019-02-14T08:16:00Z">
                    <w:rPr>
                      <w:szCs w:val="18"/>
                    </w:rPr>
                  </w:rPrChange>
                </w:rPr>
                <w:t>Verification Status:</w:t>
              </w:r>
            </w:ins>
          </w:p>
        </w:tc>
        <w:tc>
          <w:tcPr>
            <w:tcW w:w="8028" w:type="dxa"/>
            <w:gridSpan w:val="2"/>
            <w:vAlign w:val="center"/>
            <w:tcPrChange w:id="1521" w:author="Smith, Alexis@Energy" w:date="2019-02-14T08:16:00Z">
              <w:tcPr>
                <w:tcW w:w="5184" w:type="dxa"/>
                <w:gridSpan w:val="2"/>
                <w:vAlign w:val="center"/>
              </w:tcPr>
            </w:tcPrChange>
          </w:tcPr>
          <w:p w14:paraId="6BC05B0A" w14:textId="5DFE7EF2" w:rsidR="006A57F5" w:rsidRPr="006A57F5" w:rsidRDefault="006A57F5" w:rsidP="006A57F5">
            <w:pPr>
              <w:pStyle w:val="BulletCALetter"/>
              <w:keepNext/>
              <w:spacing w:before="0"/>
              <w:ind w:left="0" w:firstLine="0"/>
              <w:rPr>
                <w:ins w:id="1522" w:author="Smith, Alexis@Energy" w:date="2019-02-14T08:15:00Z"/>
                <w:rFonts w:asciiTheme="minorHAnsi" w:eastAsia="Calibri" w:hAnsiTheme="minorHAnsi" w:cstheme="minorHAnsi"/>
                <w:sz w:val="18"/>
                <w:szCs w:val="18"/>
              </w:rPr>
            </w:pPr>
          </w:p>
        </w:tc>
      </w:tr>
      <w:tr w:rsidR="006A57F5" w:rsidRPr="00323F2C" w14:paraId="67DCC274" w14:textId="77777777" w:rsidTr="006A57F5">
        <w:trPr>
          <w:trHeight w:val="144"/>
          <w:tblHeader/>
          <w:ins w:id="1523" w:author="Smith, Alexis@Energy" w:date="2019-02-14T08:15:00Z"/>
        </w:trPr>
        <w:tc>
          <w:tcPr>
            <w:tcW w:w="648" w:type="dxa"/>
            <w:vAlign w:val="center"/>
          </w:tcPr>
          <w:p w14:paraId="4DA22B0D" w14:textId="482DF3DB"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24" w:author="Smith, Alexis@Energy" w:date="2019-02-14T08:15:00Z"/>
                <w:rFonts w:asciiTheme="minorHAnsi" w:hAnsiTheme="minorHAnsi" w:cstheme="minorHAnsi"/>
                <w:sz w:val="18"/>
                <w:szCs w:val="18"/>
              </w:rPr>
            </w:pPr>
            <w:ins w:id="1525" w:author="Smith, Alexis@Energy" w:date="2019-02-14T08:16:00Z">
              <w:r>
                <w:rPr>
                  <w:sz w:val="20"/>
                  <w:szCs w:val="20"/>
                </w:rPr>
                <w:t>15</w:t>
              </w:r>
            </w:ins>
          </w:p>
        </w:tc>
        <w:tc>
          <w:tcPr>
            <w:tcW w:w="10368" w:type="dxa"/>
            <w:gridSpan w:val="3"/>
            <w:vAlign w:val="center"/>
          </w:tcPr>
          <w:p w14:paraId="615A7F91" w14:textId="25F0F58C" w:rsidR="006A57F5" w:rsidRPr="006A57F5" w:rsidRDefault="006A57F5" w:rsidP="006A57F5">
            <w:pPr>
              <w:pStyle w:val="BulletCALetter"/>
              <w:keepNext/>
              <w:spacing w:before="0"/>
              <w:ind w:left="0" w:firstLine="0"/>
              <w:rPr>
                <w:ins w:id="1526" w:author="Smith, Alexis@Energy" w:date="2019-02-14T08:15:00Z"/>
                <w:rFonts w:asciiTheme="minorHAnsi" w:eastAsia="Calibri" w:hAnsiTheme="minorHAnsi" w:cstheme="minorHAnsi"/>
                <w:sz w:val="18"/>
                <w:szCs w:val="18"/>
              </w:rPr>
            </w:pPr>
            <w:ins w:id="1527" w:author="Smith, Alexis@Energy" w:date="2019-02-14T08:16:00Z">
              <w:r w:rsidRPr="006A57F5">
                <w:rPr>
                  <w:rFonts w:asciiTheme="minorHAnsi" w:hAnsiTheme="minorHAnsi" w:cstheme="minorHAnsi"/>
                  <w:sz w:val="18"/>
                  <w:szCs w:val="18"/>
                  <w:rPrChange w:id="1528" w:author="Smith, Alexis@Energy" w:date="2019-02-14T08:16:00Z">
                    <w:rPr>
                      <w:szCs w:val="18"/>
                    </w:rPr>
                  </w:rPrChange>
                </w:rPr>
                <w:t xml:space="preserve">Correction Notes: </w:t>
              </w:r>
            </w:ins>
          </w:p>
        </w:tc>
      </w:tr>
      <w:tr w:rsidR="006A57F5" w:rsidRPr="00323F2C" w14:paraId="7FC22D2A" w14:textId="77777777" w:rsidTr="006A57F5">
        <w:trPr>
          <w:gridAfter w:val="1"/>
          <w:wAfter w:w="23" w:type="dxa"/>
          <w:trHeight w:val="144"/>
          <w:tblHeader/>
          <w:ins w:id="1529" w:author="Hudler, Rob@Energy" w:date="2018-11-09T16:11:00Z"/>
        </w:trPr>
        <w:tc>
          <w:tcPr>
            <w:tcW w:w="10993" w:type="dxa"/>
            <w:gridSpan w:val="3"/>
            <w:vAlign w:val="center"/>
          </w:tcPr>
          <w:p w14:paraId="79B71589" w14:textId="2808BF4C"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30" w:author="Hudler, Rob@Energy" w:date="2018-11-09T16:11:00Z"/>
                <w:rFonts w:asciiTheme="minorHAnsi" w:hAnsiTheme="minorHAnsi" w:cstheme="minorHAnsi"/>
                <w:sz w:val="18"/>
                <w:szCs w:val="18"/>
              </w:rPr>
            </w:pPr>
            <w:ins w:id="1531" w:author="Smith, Alexis@Energy" w:date="2019-02-14T08:16: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ins w:id="1532" w:author="Hudler, Rob@Energy" w:date="2018-11-09T16:11:00Z">
              <w:del w:id="1533" w:author="Smith, Alexis@Energy" w:date="2019-02-14T08:15:00Z">
                <w:r w:rsidRPr="009053C5" w:rsidDel="006A57F5">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Pr="009053C5" w:rsidDel="006A57F5">
                  <w:rPr>
                    <w:rFonts w:asciiTheme="minorHAnsi" w:hAnsiTheme="minorHAnsi" w:cstheme="minorHAnsi"/>
                    <w:b/>
                    <w:sz w:val="18"/>
                    <w:szCs w:val="18"/>
                  </w:rPr>
                  <w:delText xml:space="preserve">  </w:delText>
                </w:r>
              </w:del>
            </w:ins>
          </w:p>
        </w:tc>
      </w:tr>
    </w:tbl>
    <w:p w14:paraId="574BA2F6" w14:textId="47E01DE2" w:rsidR="00036420" w:rsidRPr="009053C5" w:rsidDel="0075795E" w:rsidRDefault="00036420" w:rsidP="00036420">
      <w:pPr>
        <w:spacing w:after="0" w:line="240" w:lineRule="auto"/>
        <w:rPr>
          <w:ins w:id="1534" w:author="Hudler, Rob@Energy" w:date="2018-11-09T16:11:00Z"/>
          <w:del w:id="1535" w:author="Smith, Alexis@Energy" w:date="2019-02-14T08:23:00Z"/>
          <w:rFonts w:asciiTheme="minorHAnsi" w:hAnsiTheme="minorHAnsi" w:cstheme="minorHAnsi"/>
          <w:b/>
          <w:sz w:val="18"/>
          <w:szCs w:val="18"/>
        </w:rPr>
      </w:pPr>
    </w:p>
    <w:p w14:paraId="0F45D042" w14:textId="77777777" w:rsidR="006D0E65" w:rsidDel="00036420" w:rsidRDefault="006D0E65">
      <w:pPr>
        <w:rPr>
          <w:del w:id="1536" w:author="Hudler, Rob@Energy" w:date="2018-11-09T16:11:00Z"/>
        </w:rPr>
      </w:pPr>
      <w:del w:id="1537" w:author="Hudler, Rob@Energy" w:date="2018-11-09T16:09:00Z">
        <w:r w:rsidDel="00036420">
          <w:br w:type="page"/>
        </w:r>
      </w:del>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2930"/>
        <w:gridCol w:w="7423"/>
      </w:tblGrid>
      <w:tr w:rsidR="006B46AF" w:rsidRPr="006D2E42" w:rsidDel="00036420" w14:paraId="2288376B" w14:textId="29D7E862" w:rsidTr="00F1080C">
        <w:trPr>
          <w:trHeight w:hRule="exact" w:val="550"/>
          <w:tblHeader/>
          <w:del w:id="1538" w:author="Hudler, Rob@Energy" w:date="2018-11-09T16:11:00Z"/>
        </w:trPr>
        <w:tc>
          <w:tcPr>
            <w:tcW w:w="14631" w:type="dxa"/>
            <w:gridSpan w:val="3"/>
            <w:tcBorders>
              <w:bottom w:val="single" w:sz="4" w:space="0" w:color="000000"/>
            </w:tcBorders>
            <w:vAlign w:val="center"/>
          </w:tcPr>
          <w:p w14:paraId="22883767" w14:textId="77777777" w:rsidR="006B46AF" w:rsidDel="00036420" w:rsidRDefault="006B46AF" w:rsidP="006B46AF">
            <w:pPr>
              <w:keepNext/>
              <w:spacing w:after="0" w:line="240" w:lineRule="auto"/>
              <w:rPr>
                <w:del w:id="1539" w:author="Hudler, Rob@Energy" w:date="2018-11-09T16:11:00Z"/>
                <w:rFonts w:asciiTheme="minorHAnsi" w:hAnsiTheme="minorHAnsi"/>
                <w:b/>
                <w:sz w:val="20"/>
                <w:szCs w:val="20"/>
              </w:rPr>
            </w:pPr>
            <w:del w:id="1540" w:author="Hudler, Rob@Energy" w:date="2018-11-09T16:10:00Z">
              <w:r w:rsidDel="00036420">
                <w:rPr>
                  <w:rFonts w:asciiTheme="minorHAnsi" w:hAnsiTheme="minorHAnsi"/>
                  <w:b/>
                  <w:sz w:val="20"/>
                  <w:szCs w:val="20"/>
                </w:rPr>
                <w:lastRenderedPageBreak/>
                <w:delText>F</w:delText>
              </w:r>
            </w:del>
            <w:del w:id="1541" w:author="Hudler, Rob@Energy" w:date="2018-11-09T16:11:00Z">
              <w:r w:rsidRPr="006D2E42" w:rsidDel="00036420">
                <w:rPr>
                  <w:rFonts w:asciiTheme="minorHAnsi" w:hAnsiTheme="minorHAnsi"/>
                  <w:b/>
                  <w:sz w:val="20"/>
                  <w:szCs w:val="20"/>
                </w:rPr>
                <w:delText xml:space="preserve">. HERS-Verified Pipe Insulation </w:delText>
              </w:r>
              <w:r w:rsidDel="00036420">
                <w:rPr>
                  <w:rFonts w:asciiTheme="minorHAnsi" w:hAnsiTheme="minorHAnsi"/>
                  <w:b/>
                  <w:sz w:val="20"/>
                  <w:szCs w:val="20"/>
                </w:rPr>
                <w:delText xml:space="preserve">Credit </w:delText>
              </w:r>
              <w:r w:rsidDel="00036420">
                <w:rPr>
                  <w:rFonts w:asciiTheme="minorHAnsi" w:hAnsiTheme="minorHAnsi" w:cs="Arial"/>
                  <w:b/>
                  <w:sz w:val="20"/>
                  <w:szCs w:val="20"/>
                </w:rPr>
                <w:delText>Requirements</w:delText>
              </w:r>
            </w:del>
          </w:p>
          <w:p w14:paraId="22883768" w14:textId="3F5FB1EC" w:rsidR="006B46AF" w:rsidRPr="00284D0A"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2" w:author="Hudler, Rob@Energy" w:date="2018-11-09T16:11:00Z"/>
                <w:rFonts w:asciiTheme="minorHAnsi" w:hAnsiTheme="minorHAnsi"/>
                <w:sz w:val="20"/>
                <w:szCs w:val="20"/>
              </w:rPr>
            </w:pPr>
            <w:del w:id="1543" w:author="Hudler, Rob@Energy" w:date="2018-11-09T16:11:00Z">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p w14:paraId="22883769" w14:textId="77777777" w:rsidR="006B46AF" w:rsidDel="00036420" w:rsidRDefault="006B46AF" w:rsidP="006B46AF">
            <w:pPr>
              <w:keepNext/>
              <w:spacing w:after="0" w:line="240" w:lineRule="auto"/>
              <w:rPr>
                <w:del w:id="1544" w:author="Hudler, Rob@Energy" w:date="2018-11-09T16:11:00Z"/>
                <w:rFonts w:asciiTheme="minorHAnsi" w:hAnsiTheme="minorHAnsi" w:cs="Arial"/>
                <w:sz w:val="20"/>
                <w:szCs w:val="20"/>
              </w:rPr>
            </w:pPr>
          </w:p>
          <w:p w14:paraId="2288376A"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5" w:author="Hudler, Rob@Energy" w:date="2018-11-09T16:11:00Z"/>
                <w:rFonts w:asciiTheme="minorHAnsi" w:hAnsiTheme="minorHAnsi"/>
                <w:b/>
                <w:sz w:val="20"/>
                <w:szCs w:val="20"/>
              </w:rPr>
            </w:pPr>
          </w:p>
        </w:tc>
      </w:tr>
      <w:tr w:rsidR="006B46AF" w:rsidRPr="006D2E42" w:rsidDel="00036420" w14:paraId="2288376E" w14:textId="1F3B1CB6" w:rsidTr="00963C00">
        <w:trPr>
          <w:trHeight w:hRule="exact" w:val="361"/>
          <w:tblHeader/>
          <w:del w:id="1546" w:author="Hudler, Rob@Energy" w:date="2018-11-09T16:11:00Z"/>
        </w:trPr>
        <w:tc>
          <w:tcPr>
            <w:tcW w:w="827" w:type="dxa"/>
            <w:vAlign w:val="center"/>
          </w:tcPr>
          <w:p w14:paraId="2288376C"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47" w:author="Hudler, Rob@Energy" w:date="2018-11-09T16:11:00Z"/>
                <w:rFonts w:asciiTheme="minorHAnsi" w:hAnsiTheme="minorHAnsi"/>
                <w:sz w:val="20"/>
                <w:szCs w:val="20"/>
              </w:rPr>
            </w:pPr>
            <w:del w:id="1548" w:author="Hudler, Rob@Energy" w:date="2018-11-09T16:11:00Z">
              <w:r w:rsidDel="00036420">
                <w:rPr>
                  <w:rFonts w:asciiTheme="minorHAnsi" w:hAnsiTheme="minorHAnsi"/>
                  <w:sz w:val="20"/>
                  <w:szCs w:val="20"/>
                </w:rPr>
                <w:delText>01</w:delText>
              </w:r>
            </w:del>
          </w:p>
        </w:tc>
        <w:tc>
          <w:tcPr>
            <w:tcW w:w="13804" w:type="dxa"/>
            <w:gridSpan w:val="2"/>
            <w:vAlign w:val="center"/>
          </w:tcPr>
          <w:p w14:paraId="2288376D" w14:textId="77777777" w:rsidR="0001020B" w:rsidDel="00036420" w:rsidRDefault="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9" w:author="Hudler, Rob@Energy" w:date="2018-11-09T16:11:00Z"/>
                <w:rFonts w:asciiTheme="minorHAnsi" w:hAnsiTheme="minorHAnsi"/>
                <w:sz w:val="20"/>
                <w:szCs w:val="20"/>
              </w:rPr>
            </w:pPr>
            <w:del w:id="1550" w:author="Hudler, Rob@Energy" w:date="2018-11-09T16:11:00Z">
              <w:r w:rsidRPr="006D2E42" w:rsidDel="00036420">
                <w:rPr>
                  <w:rFonts w:asciiTheme="minorHAnsi" w:hAnsiTheme="minorHAnsi"/>
                  <w:sz w:val="20"/>
                  <w:szCs w:val="20"/>
                </w:rPr>
                <w:delText>All hot water piping shall comply with the insulation requirements in Table 120.3-A.</w:delText>
              </w:r>
              <w:r w:rsidDel="00036420">
                <w:rPr>
                  <w:rFonts w:asciiTheme="minorHAnsi" w:hAnsiTheme="minorHAnsi"/>
                  <w:sz w:val="20"/>
                  <w:szCs w:val="20"/>
                </w:rPr>
                <w:delText xml:space="preserve"> (RA 4.4.14)</w:delText>
              </w:r>
            </w:del>
          </w:p>
        </w:tc>
      </w:tr>
      <w:tr w:rsidR="00F1080C" w:rsidRPr="006D2E42" w:rsidDel="00036420" w14:paraId="22883772" w14:textId="2CC8CA8F" w:rsidTr="001D3B36">
        <w:trPr>
          <w:trHeight w:hRule="exact" w:val="541"/>
          <w:tblHeader/>
          <w:del w:id="1551" w:author="Hudler, Rob@Energy" w:date="2018-11-09T16:11:00Z"/>
        </w:trPr>
        <w:tc>
          <w:tcPr>
            <w:tcW w:w="827" w:type="dxa"/>
            <w:vAlign w:val="center"/>
          </w:tcPr>
          <w:p w14:paraId="2288376F" w14:textId="77777777" w:rsidR="00F1080C" w:rsidRPr="00CA5824" w:rsidDel="00036420" w:rsidRDefault="00F1080C"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52" w:author="Hudler, Rob@Energy" w:date="2018-11-09T16:11:00Z"/>
                <w:sz w:val="20"/>
                <w:szCs w:val="20"/>
              </w:rPr>
            </w:pPr>
            <w:del w:id="1553" w:author="Hudler, Rob@Energy" w:date="2018-11-09T16:11:00Z">
              <w:r w:rsidDel="00036420">
                <w:rPr>
                  <w:sz w:val="20"/>
                  <w:szCs w:val="20"/>
                </w:rPr>
                <w:delText>02</w:delText>
              </w:r>
            </w:del>
          </w:p>
        </w:tc>
        <w:tc>
          <w:tcPr>
            <w:tcW w:w="3871" w:type="dxa"/>
            <w:vAlign w:val="center"/>
          </w:tcPr>
          <w:p w14:paraId="22883770" w14:textId="77777777" w:rsidR="00F1080C" w:rsidRPr="00CA5824" w:rsidDel="00036420" w:rsidRDefault="00F1080C" w:rsidP="00F1080C">
            <w:pPr>
              <w:spacing w:after="0"/>
              <w:rPr>
                <w:del w:id="1554" w:author="Hudler, Rob@Energy" w:date="2018-11-09T16:11:00Z"/>
                <w:sz w:val="20"/>
                <w:szCs w:val="20"/>
              </w:rPr>
            </w:pPr>
            <w:del w:id="1555" w:author="Hudler, Rob@Energy" w:date="2018-11-09T16:11:00Z">
              <w:r w:rsidRPr="00CA5824" w:rsidDel="00036420">
                <w:rPr>
                  <w:sz w:val="20"/>
                  <w:szCs w:val="18"/>
                </w:rPr>
                <w:delText>Verification Status:</w:delText>
              </w:r>
            </w:del>
          </w:p>
        </w:tc>
        <w:tc>
          <w:tcPr>
            <w:tcW w:w="9933" w:type="dxa"/>
            <w:vAlign w:val="center"/>
          </w:tcPr>
          <w:p w14:paraId="22883771" w14:textId="6EF9CDB9" w:rsidR="00F1080C" w:rsidRPr="00D45D9E" w:rsidDel="00036420" w:rsidRDefault="00F1080C" w:rsidP="001D3B36">
            <w:pPr>
              <w:pStyle w:val="ListParagraph"/>
              <w:keepNext/>
              <w:tabs>
                <w:tab w:val="left" w:pos="366"/>
              </w:tabs>
              <w:spacing w:after="0" w:line="240" w:lineRule="auto"/>
              <w:rPr>
                <w:del w:id="1556" w:author="Hudler, Rob@Energy" w:date="2018-11-09T16:11:00Z"/>
                <w:sz w:val="20"/>
                <w:szCs w:val="18"/>
              </w:rPr>
            </w:pPr>
          </w:p>
        </w:tc>
      </w:tr>
      <w:tr w:rsidR="00D45D9E" w:rsidRPr="006D2E42" w:rsidDel="00036420" w14:paraId="22883775" w14:textId="6E2E33FE" w:rsidTr="00D45D9E">
        <w:trPr>
          <w:trHeight w:hRule="exact" w:val="460"/>
          <w:tblHeader/>
          <w:del w:id="1557" w:author="Hudler, Rob@Energy" w:date="2018-11-09T16:11:00Z"/>
        </w:trPr>
        <w:tc>
          <w:tcPr>
            <w:tcW w:w="827" w:type="dxa"/>
            <w:vAlign w:val="center"/>
          </w:tcPr>
          <w:p w14:paraId="22883773" w14:textId="77777777" w:rsidR="00D45D9E" w:rsidRPr="00CA5824" w:rsidDel="00036420" w:rsidRDefault="00D45D9E"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58" w:author="Hudler, Rob@Energy" w:date="2018-11-09T16:11:00Z"/>
                <w:sz w:val="20"/>
                <w:szCs w:val="20"/>
              </w:rPr>
            </w:pPr>
            <w:del w:id="1559" w:author="Hudler, Rob@Energy" w:date="2018-11-09T16:11:00Z">
              <w:r w:rsidDel="00036420">
                <w:rPr>
                  <w:sz w:val="20"/>
                  <w:szCs w:val="20"/>
                </w:rPr>
                <w:delText>03</w:delText>
              </w:r>
            </w:del>
          </w:p>
        </w:tc>
        <w:tc>
          <w:tcPr>
            <w:tcW w:w="13804" w:type="dxa"/>
            <w:gridSpan w:val="2"/>
            <w:vAlign w:val="center"/>
          </w:tcPr>
          <w:p w14:paraId="22883774" w14:textId="5088E8D1" w:rsidR="00D45D9E" w:rsidRPr="00CA5824" w:rsidDel="00036420" w:rsidRDefault="00D45D9E" w:rsidP="00F1080C">
            <w:pPr>
              <w:spacing w:after="0"/>
              <w:rPr>
                <w:del w:id="1560" w:author="Hudler, Rob@Energy" w:date="2018-11-09T16:11:00Z"/>
                <w:sz w:val="20"/>
                <w:szCs w:val="20"/>
              </w:rPr>
            </w:pPr>
            <w:del w:id="1561" w:author="Hudler, Rob@Energy" w:date="2018-11-09T16:11:00Z">
              <w:r w:rsidRPr="00CA5824" w:rsidDel="00036420">
                <w:rPr>
                  <w:sz w:val="20"/>
                  <w:szCs w:val="18"/>
                </w:rPr>
                <w:delText xml:space="preserve">Correction Notes: </w:delText>
              </w:r>
            </w:del>
          </w:p>
        </w:tc>
      </w:tr>
      <w:tr w:rsidR="00F1080C" w:rsidRPr="00260947" w:rsidDel="00036420" w14:paraId="22883777" w14:textId="50AEEE51" w:rsidTr="00DD6E85">
        <w:trPr>
          <w:trHeight w:hRule="exact" w:val="532"/>
          <w:tblHeader/>
          <w:del w:id="1562" w:author="Hudler, Rob@Energy" w:date="2018-11-09T16:11:00Z"/>
        </w:trPr>
        <w:tc>
          <w:tcPr>
            <w:tcW w:w="14631" w:type="dxa"/>
            <w:gridSpan w:val="3"/>
          </w:tcPr>
          <w:p w14:paraId="22883776" w14:textId="77777777" w:rsidR="00F1080C" w:rsidDel="00036420" w:rsidRDefault="00DD6E85" w:rsidP="006B46AF">
            <w:pPr>
              <w:keepNext/>
              <w:rPr>
                <w:del w:id="1563" w:author="Hudler, Rob@Energy" w:date="2018-11-09T16:11:00Z"/>
              </w:rPr>
            </w:pPr>
            <w:del w:id="1564"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778" w14:textId="77777777" w:rsidR="006B46AF" w:rsidRPr="00C91513" w:rsidDel="00036420" w:rsidRDefault="006B46AF" w:rsidP="006B46AF">
      <w:pPr>
        <w:spacing w:after="0" w:line="240" w:lineRule="auto"/>
        <w:rPr>
          <w:del w:id="1565" w:author="Hudler, Rob@Energy" w:date="2018-11-09T16:11:00Z"/>
          <w:rFonts w:asciiTheme="minorHAnsi" w:hAnsiTheme="minorHAnsi" w:cs="Arial"/>
          <w:b/>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107"/>
        <w:gridCol w:w="7206"/>
      </w:tblGrid>
      <w:tr w:rsidR="006B46AF" w:rsidRPr="006D2E42" w:rsidDel="00036420" w14:paraId="2288377C" w14:textId="03E3E937" w:rsidTr="00F1080C">
        <w:trPr>
          <w:trHeight w:hRule="exact" w:val="541"/>
          <w:tblHeader/>
          <w:del w:id="1566" w:author="Hudler, Rob@Energy" w:date="2018-11-09T16:11:00Z"/>
        </w:trPr>
        <w:tc>
          <w:tcPr>
            <w:tcW w:w="14631" w:type="dxa"/>
            <w:gridSpan w:val="3"/>
            <w:tcBorders>
              <w:bottom w:val="single" w:sz="4" w:space="0" w:color="auto"/>
            </w:tcBorders>
          </w:tcPr>
          <w:p w14:paraId="22883779"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67" w:author="Hudler, Rob@Energy" w:date="2018-11-09T16:11:00Z"/>
                <w:rFonts w:asciiTheme="minorHAnsi" w:hAnsiTheme="minorHAnsi"/>
                <w:b/>
                <w:sz w:val="20"/>
                <w:szCs w:val="20"/>
              </w:rPr>
            </w:pPr>
            <w:del w:id="1568" w:author="Hudler, Rob@Energy" w:date="2018-11-09T16:10:00Z">
              <w:r w:rsidDel="00036420">
                <w:rPr>
                  <w:rFonts w:asciiTheme="minorHAnsi" w:hAnsiTheme="minorHAnsi"/>
                  <w:b/>
                  <w:sz w:val="20"/>
                  <w:szCs w:val="20"/>
                </w:rPr>
                <w:delText>G</w:delText>
              </w:r>
            </w:del>
            <w:del w:id="1569" w:author="Hudler, Rob@Energy" w:date="2018-11-09T16:11:00Z">
              <w:r w:rsidDel="00036420">
                <w:rPr>
                  <w:rFonts w:asciiTheme="minorHAnsi" w:hAnsiTheme="minorHAnsi"/>
                  <w:b/>
                  <w:sz w:val="20"/>
                  <w:szCs w:val="20"/>
                </w:rPr>
                <w:delText xml:space="preserve">. </w:delText>
              </w:r>
              <w:r w:rsidRPr="006D2E42" w:rsidDel="00036420">
                <w:rPr>
                  <w:rFonts w:asciiTheme="minorHAnsi" w:hAnsiTheme="minorHAnsi"/>
                  <w:b/>
                  <w:sz w:val="20"/>
                  <w:szCs w:val="20"/>
                </w:rPr>
                <w:delText xml:space="preserve">HERS-Verified Parallel Piping </w:delText>
              </w:r>
              <w:r w:rsidDel="00036420">
                <w:rPr>
                  <w:rFonts w:asciiTheme="minorHAnsi" w:hAnsiTheme="minorHAnsi" w:cs="Arial"/>
                  <w:b/>
                  <w:sz w:val="20"/>
                  <w:szCs w:val="20"/>
                </w:rPr>
                <w:delText>Requirements</w:delText>
              </w:r>
            </w:del>
          </w:p>
          <w:p w14:paraId="2288377A" w14:textId="55398386" w:rsidR="006B46AF" w:rsidRPr="00284D0A"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70" w:author="Hudler, Rob@Energy" w:date="2018-11-09T16:11:00Z"/>
                <w:rFonts w:asciiTheme="minorHAnsi" w:hAnsiTheme="minorHAnsi"/>
                <w:sz w:val="20"/>
                <w:szCs w:val="20"/>
              </w:rPr>
            </w:pPr>
            <w:del w:id="1571" w:author="Hudler, Rob@Energy" w:date="2018-11-09T16:11:00Z">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p w14:paraId="2288377B"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72" w:author="Hudler, Rob@Energy" w:date="2018-11-09T16:11:00Z"/>
                <w:rFonts w:asciiTheme="minorHAnsi" w:hAnsiTheme="minorHAnsi"/>
                <w:b/>
                <w:sz w:val="20"/>
                <w:szCs w:val="20"/>
              </w:rPr>
            </w:pPr>
          </w:p>
        </w:tc>
      </w:tr>
      <w:tr w:rsidR="006B46AF" w:rsidRPr="006D2E42" w:rsidDel="00036420" w14:paraId="2288377F" w14:textId="349E7A2D" w:rsidTr="00F1080C">
        <w:trPr>
          <w:trHeight w:hRule="exact" w:val="288"/>
          <w:tblHeader/>
          <w:del w:id="1573" w:author="Hudler, Rob@Energy" w:date="2018-11-09T16:11:00Z"/>
        </w:trPr>
        <w:tc>
          <w:tcPr>
            <w:tcW w:w="829" w:type="dxa"/>
            <w:vAlign w:val="center"/>
          </w:tcPr>
          <w:p w14:paraId="2288377D"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74" w:author="Hudler, Rob@Energy" w:date="2018-11-09T16:11:00Z"/>
                <w:rFonts w:asciiTheme="minorHAnsi" w:hAnsiTheme="minorHAnsi"/>
                <w:sz w:val="20"/>
                <w:szCs w:val="20"/>
              </w:rPr>
            </w:pPr>
            <w:del w:id="1575" w:author="Hudler, Rob@Energy" w:date="2018-11-09T16:11:00Z">
              <w:r w:rsidDel="00036420">
                <w:rPr>
                  <w:rFonts w:asciiTheme="minorHAnsi" w:hAnsiTheme="minorHAnsi"/>
                  <w:sz w:val="20"/>
                  <w:szCs w:val="20"/>
                </w:rPr>
                <w:delText>01</w:delText>
              </w:r>
            </w:del>
          </w:p>
        </w:tc>
        <w:tc>
          <w:tcPr>
            <w:tcW w:w="13802" w:type="dxa"/>
            <w:gridSpan w:val="2"/>
            <w:vAlign w:val="center"/>
          </w:tcPr>
          <w:p w14:paraId="2288377E"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76" w:author="Hudler, Rob@Energy" w:date="2018-11-09T16:11:00Z"/>
                <w:rFonts w:asciiTheme="minorHAnsi" w:hAnsiTheme="minorHAnsi"/>
                <w:sz w:val="20"/>
                <w:szCs w:val="20"/>
              </w:rPr>
            </w:pPr>
            <w:del w:id="1577" w:author="Hudler, Rob@Energy" w:date="2018-11-09T16:11:00Z">
              <w:r w:rsidDel="00036420">
                <w:rPr>
                  <w:rFonts w:asciiTheme="minorHAnsi" w:hAnsiTheme="minorHAnsi"/>
                  <w:sz w:val="20"/>
                  <w:szCs w:val="20"/>
                </w:rPr>
                <w:delText>Each c</w:delText>
              </w:r>
              <w:r w:rsidRPr="006D2E42" w:rsidDel="00036420">
                <w:rPr>
                  <w:rFonts w:asciiTheme="minorHAnsi" w:hAnsiTheme="minorHAnsi"/>
                  <w:sz w:val="20"/>
                  <w:szCs w:val="20"/>
                </w:rPr>
                <w:delText xml:space="preserve">entral manifold </w:delText>
              </w:r>
              <w:r w:rsidDel="00036420">
                <w:rPr>
                  <w:rFonts w:asciiTheme="minorHAnsi" w:hAnsiTheme="minorHAnsi"/>
                  <w:sz w:val="20"/>
                  <w:szCs w:val="20"/>
                </w:rPr>
                <w:delText>has</w:delText>
              </w:r>
              <w:r w:rsidRPr="006D2E42" w:rsidDel="00036420">
                <w:rPr>
                  <w:rFonts w:asciiTheme="minorHAnsi" w:hAnsiTheme="minorHAnsi"/>
                  <w:sz w:val="20"/>
                  <w:szCs w:val="20"/>
                </w:rPr>
                <w:delText xml:space="preserve"> </w:delText>
              </w:r>
              <w:r w:rsidDel="00036420">
                <w:rPr>
                  <w:rFonts w:asciiTheme="minorHAnsi" w:hAnsiTheme="minorHAnsi"/>
                  <w:sz w:val="20"/>
                  <w:szCs w:val="20"/>
                </w:rPr>
                <w:delText>5</w:delText>
              </w:r>
              <w:r w:rsidRPr="006D2E42" w:rsidDel="00036420">
                <w:rPr>
                  <w:rFonts w:asciiTheme="minorHAnsi" w:hAnsiTheme="minorHAnsi"/>
                  <w:sz w:val="20"/>
                  <w:szCs w:val="20"/>
                </w:rPr>
                <w:delText xml:space="preserve"> feet or less of pipe between manifold and water heater</w:delText>
              </w:r>
              <w:r w:rsidDel="00036420">
                <w:rPr>
                  <w:rFonts w:asciiTheme="minorHAnsi" w:hAnsiTheme="minorHAnsi"/>
                  <w:sz w:val="20"/>
                  <w:szCs w:val="20"/>
                </w:rPr>
                <w:delText>. (RA 4.4.15)</w:delText>
              </w:r>
            </w:del>
          </w:p>
        </w:tc>
      </w:tr>
      <w:tr w:rsidR="006B46AF" w:rsidRPr="006D2E42" w:rsidDel="00036420" w14:paraId="22883782" w14:textId="7588DD62" w:rsidTr="00963C00">
        <w:trPr>
          <w:trHeight w:hRule="exact" w:val="325"/>
          <w:tblHeader/>
          <w:del w:id="1578" w:author="Hudler, Rob@Energy" w:date="2018-11-09T16:11:00Z"/>
        </w:trPr>
        <w:tc>
          <w:tcPr>
            <w:tcW w:w="829" w:type="dxa"/>
            <w:vAlign w:val="center"/>
          </w:tcPr>
          <w:p w14:paraId="22883780"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79" w:author="Hudler, Rob@Energy" w:date="2018-11-09T16:11:00Z"/>
                <w:rFonts w:asciiTheme="minorHAnsi" w:hAnsiTheme="minorHAnsi"/>
                <w:sz w:val="20"/>
                <w:szCs w:val="20"/>
              </w:rPr>
            </w:pPr>
            <w:del w:id="1580" w:author="Hudler, Rob@Energy" w:date="2018-11-09T16:11:00Z">
              <w:r w:rsidDel="00036420">
                <w:rPr>
                  <w:rFonts w:asciiTheme="minorHAnsi" w:hAnsiTheme="minorHAnsi"/>
                  <w:sz w:val="20"/>
                  <w:szCs w:val="20"/>
                </w:rPr>
                <w:delText>02</w:delText>
              </w:r>
            </w:del>
          </w:p>
        </w:tc>
        <w:tc>
          <w:tcPr>
            <w:tcW w:w="13802" w:type="dxa"/>
            <w:gridSpan w:val="2"/>
            <w:vAlign w:val="center"/>
          </w:tcPr>
          <w:p w14:paraId="22883781"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1" w:author="Hudler, Rob@Energy" w:date="2018-11-09T16:11:00Z"/>
                <w:rFonts w:asciiTheme="minorHAnsi" w:hAnsiTheme="minorHAnsi"/>
                <w:sz w:val="20"/>
                <w:szCs w:val="20"/>
              </w:rPr>
            </w:pPr>
            <w:del w:id="1582" w:author="Hudler, Rob@Energy" w:date="2018-11-09T16:11:00Z">
              <w:r w:rsidDel="00036420">
                <w:rPr>
                  <w:rFonts w:asciiTheme="minorHAnsi" w:hAnsiTheme="minorHAnsi"/>
                  <w:sz w:val="20"/>
                  <w:szCs w:val="20"/>
                </w:rPr>
                <w:delText>For m</w:delText>
              </w:r>
              <w:r w:rsidRPr="006D2E42" w:rsidDel="00036420">
                <w:rPr>
                  <w:rFonts w:asciiTheme="minorHAnsi" w:hAnsiTheme="minorHAnsi"/>
                  <w:sz w:val="20"/>
                  <w:szCs w:val="20"/>
                </w:rPr>
                <w:delText>anifolds that include valves</w:delText>
              </w:r>
              <w:r w:rsidDel="00036420">
                <w:rPr>
                  <w:rFonts w:asciiTheme="minorHAnsi" w:hAnsiTheme="minorHAnsi"/>
                  <w:sz w:val="20"/>
                  <w:szCs w:val="20"/>
                </w:rPr>
                <w:delText>,</w:delText>
              </w:r>
              <w:r w:rsidRPr="006D2E42" w:rsidDel="00036420">
                <w:rPr>
                  <w:rFonts w:asciiTheme="minorHAnsi" w:hAnsiTheme="minorHAnsi"/>
                  <w:sz w:val="20"/>
                  <w:szCs w:val="20"/>
                </w:rPr>
                <w:delText xml:space="preserve"> the manifold must be readily accessible in accordance with the plumbing code.</w:delText>
              </w:r>
              <w:r w:rsidDel="00036420">
                <w:rPr>
                  <w:rFonts w:asciiTheme="minorHAnsi" w:hAnsiTheme="minorHAnsi"/>
                  <w:sz w:val="20"/>
                  <w:szCs w:val="20"/>
                </w:rPr>
                <w:delText xml:space="preserve"> (RA 4.4.4)</w:delText>
              </w:r>
            </w:del>
          </w:p>
        </w:tc>
      </w:tr>
      <w:tr w:rsidR="006B46AF" w:rsidRPr="006D2E42" w:rsidDel="00036420" w14:paraId="22883785" w14:textId="265180F0" w:rsidTr="00F1080C">
        <w:trPr>
          <w:trHeight w:hRule="exact" w:val="576"/>
          <w:tblHeader/>
          <w:del w:id="1583" w:author="Hudler, Rob@Energy" w:date="2018-11-09T16:11:00Z"/>
        </w:trPr>
        <w:tc>
          <w:tcPr>
            <w:tcW w:w="829" w:type="dxa"/>
            <w:vAlign w:val="center"/>
          </w:tcPr>
          <w:p w14:paraId="22883783"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4" w:author="Hudler, Rob@Energy" w:date="2018-11-09T16:11:00Z"/>
                <w:rFonts w:asciiTheme="minorHAnsi" w:hAnsiTheme="minorHAnsi"/>
                <w:sz w:val="20"/>
                <w:szCs w:val="20"/>
              </w:rPr>
            </w:pPr>
            <w:del w:id="1585" w:author="Hudler, Rob@Energy" w:date="2018-11-09T16:11:00Z">
              <w:r w:rsidDel="00036420">
                <w:rPr>
                  <w:rFonts w:asciiTheme="minorHAnsi" w:hAnsiTheme="minorHAnsi"/>
                  <w:sz w:val="20"/>
                  <w:szCs w:val="20"/>
                </w:rPr>
                <w:delText>03</w:delText>
              </w:r>
            </w:del>
          </w:p>
        </w:tc>
        <w:tc>
          <w:tcPr>
            <w:tcW w:w="13802" w:type="dxa"/>
            <w:gridSpan w:val="2"/>
            <w:vAlign w:val="center"/>
          </w:tcPr>
          <w:p w14:paraId="22883784"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6" w:author="Hudler, Rob@Energy" w:date="2018-11-09T16:11:00Z"/>
                <w:rFonts w:asciiTheme="minorHAnsi" w:hAnsiTheme="minorHAnsi"/>
                <w:sz w:val="20"/>
                <w:szCs w:val="20"/>
              </w:rPr>
            </w:pPr>
            <w:del w:id="1587" w:author="Hudler, Rob@Energy" w:date="2018-11-09T16:11:00Z">
              <w:r w:rsidRPr="006D2E42" w:rsidDel="00036420">
                <w:rPr>
                  <w:rFonts w:asciiTheme="minorHAnsi" w:hAnsiTheme="minorHAnsi"/>
                  <w:sz w:val="20"/>
                  <w:szCs w:val="20"/>
                </w:rPr>
                <w:delText xml:space="preserve">Hot water distribution system piping from the manifold to the fixtures and appliances must take the most direct path.  </w:delText>
              </w:r>
              <w:r w:rsidDel="00036420">
                <w:rPr>
                  <w:rFonts w:asciiTheme="minorHAnsi" w:hAnsiTheme="minorHAnsi"/>
                  <w:sz w:val="20"/>
                  <w:szCs w:val="20"/>
                </w:rPr>
                <w:delText>For example, p</w:delText>
              </w:r>
              <w:r w:rsidRPr="006D2E42" w:rsidDel="00036420">
                <w:rPr>
                  <w:rFonts w:asciiTheme="minorHAnsi" w:hAnsiTheme="minorHAnsi"/>
                  <w:sz w:val="20"/>
                  <w:szCs w:val="20"/>
                </w:rPr>
                <w:delText>iping from a second story manifold cannot supply the first floor</w:delText>
              </w:r>
              <w:r w:rsidDel="00036420">
                <w:rPr>
                  <w:rFonts w:asciiTheme="minorHAnsi" w:hAnsiTheme="minorHAnsi"/>
                  <w:sz w:val="20"/>
                  <w:szCs w:val="20"/>
                </w:rPr>
                <w:delText>.  (RA 4.4.4)</w:delText>
              </w:r>
            </w:del>
          </w:p>
        </w:tc>
      </w:tr>
      <w:tr w:rsidR="006B46AF" w:rsidRPr="006D2E42" w:rsidDel="00036420" w14:paraId="22883788" w14:textId="0CDCB1BC" w:rsidTr="00F1080C">
        <w:trPr>
          <w:trHeight w:hRule="exact" w:val="775"/>
          <w:tblHeader/>
          <w:del w:id="1588" w:author="Hudler, Rob@Energy" w:date="2018-11-09T16:11:00Z"/>
        </w:trPr>
        <w:tc>
          <w:tcPr>
            <w:tcW w:w="829" w:type="dxa"/>
            <w:vAlign w:val="center"/>
          </w:tcPr>
          <w:p w14:paraId="22883786"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9" w:author="Hudler, Rob@Energy" w:date="2018-11-09T16:11:00Z"/>
                <w:rFonts w:asciiTheme="minorHAnsi" w:hAnsiTheme="minorHAnsi"/>
                <w:sz w:val="20"/>
                <w:szCs w:val="20"/>
              </w:rPr>
            </w:pPr>
            <w:del w:id="1590" w:author="Hudler, Rob@Energy" w:date="2018-11-09T16:11:00Z">
              <w:r w:rsidDel="00036420">
                <w:rPr>
                  <w:rFonts w:asciiTheme="minorHAnsi" w:hAnsiTheme="minorHAnsi"/>
                  <w:sz w:val="20"/>
                  <w:szCs w:val="20"/>
                </w:rPr>
                <w:delText>04</w:delText>
              </w:r>
            </w:del>
          </w:p>
        </w:tc>
        <w:tc>
          <w:tcPr>
            <w:tcW w:w="13802" w:type="dxa"/>
            <w:gridSpan w:val="2"/>
            <w:vAlign w:val="center"/>
          </w:tcPr>
          <w:p w14:paraId="22883787" w14:textId="2D48271D" w:rsidR="006B46AF" w:rsidDel="00036420" w:rsidRDefault="006B46AF" w:rsidP="00F312B5">
            <w:pPr>
              <w:keepNext/>
              <w:autoSpaceDE w:val="0"/>
              <w:autoSpaceDN w:val="0"/>
              <w:adjustRightInd w:val="0"/>
              <w:spacing w:after="0" w:line="240" w:lineRule="auto"/>
              <w:rPr>
                <w:del w:id="1591" w:author="Hudler, Rob@Energy" w:date="2018-11-09T16:11:00Z"/>
                <w:rFonts w:asciiTheme="minorHAnsi" w:hAnsiTheme="minorHAnsi"/>
                <w:sz w:val="20"/>
                <w:szCs w:val="20"/>
              </w:rPr>
            </w:pPr>
            <w:del w:id="1592" w:author="Hudler, Rob@Energy" w:date="2018-11-09T16:11:00Z">
              <w:r w:rsidRPr="006D2E42" w:rsidDel="00036420">
                <w:rPr>
                  <w:rFonts w:asciiTheme="minorHAnsi" w:hAnsiTheme="minorHAnsi"/>
                  <w:sz w:val="20"/>
                  <w:szCs w:val="20"/>
                </w:rPr>
                <w:delText xml:space="preserve">The hot water distribution piping must be separated by at least </w:delText>
              </w:r>
              <w:r w:rsidR="00F312B5" w:rsidDel="00036420">
                <w:rPr>
                  <w:rFonts w:asciiTheme="minorHAnsi" w:hAnsiTheme="minorHAnsi"/>
                  <w:sz w:val="20"/>
                  <w:szCs w:val="20"/>
                </w:rPr>
                <w:delText>2</w:delText>
              </w:r>
              <w:r w:rsidR="00F312B5" w:rsidRPr="006D2E42" w:rsidDel="00036420">
                <w:rPr>
                  <w:rFonts w:asciiTheme="minorHAnsi" w:hAnsiTheme="minorHAnsi"/>
                  <w:sz w:val="20"/>
                  <w:szCs w:val="20"/>
                </w:rPr>
                <w:delText xml:space="preserve"> </w:delText>
              </w:r>
              <w:r w:rsidRPr="006D2E42" w:rsidDel="00036420">
                <w:rPr>
                  <w:rFonts w:asciiTheme="minorHAnsi" w:hAnsiTheme="minorHAnsi"/>
                  <w:sz w:val="20"/>
                  <w:szCs w:val="20"/>
                </w:rPr>
                <w:delText>inches from any other hot water supply piping</w:delText>
              </w:r>
              <w:r w:rsidDel="00036420">
                <w:rPr>
                  <w:rFonts w:asciiTheme="minorHAnsi" w:hAnsiTheme="minorHAnsi"/>
                  <w:sz w:val="20"/>
                  <w:szCs w:val="20"/>
                </w:rPr>
                <w:delText xml:space="preserve">, and </w:delText>
              </w:r>
              <w:r w:rsidRPr="00CC3747" w:rsidDel="00036420">
                <w:rPr>
                  <w:rFonts w:asciiTheme="minorHAnsi" w:hAnsiTheme="minorHAnsi"/>
                  <w:sz w:val="20"/>
                  <w:szCs w:val="20"/>
                </w:rPr>
                <w:delText xml:space="preserve">at least </w:delText>
              </w:r>
              <w:r w:rsidR="00F312B5" w:rsidDel="00036420">
                <w:rPr>
                  <w:rFonts w:asciiTheme="minorHAnsi" w:hAnsiTheme="minorHAnsi"/>
                  <w:sz w:val="20"/>
                  <w:szCs w:val="20"/>
                </w:rPr>
                <w:delText>6</w:delText>
              </w:r>
              <w:r w:rsidR="00F312B5" w:rsidRPr="00CC3747" w:rsidDel="00036420">
                <w:rPr>
                  <w:rFonts w:asciiTheme="minorHAnsi" w:hAnsiTheme="minorHAnsi"/>
                  <w:sz w:val="20"/>
                  <w:szCs w:val="20"/>
                </w:rPr>
                <w:delText xml:space="preserve"> </w:delText>
              </w:r>
              <w:r w:rsidRPr="00CC3747" w:rsidDel="00036420">
                <w:rPr>
                  <w:rFonts w:asciiTheme="minorHAnsi" w:hAnsiTheme="minorHAnsi"/>
                  <w:sz w:val="20"/>
                  <w:szCs w:val="20"/>
                </w:rPr>
                <w:delText>inches from any cold water supply piping</w:delText>
              </w:r>
              <w:r w:rsidDel="00036420">
                <w:rPr>
                  <w:rFonts w:asciiTheme="minorHAnsi" w:hAnsiTheme="minorHAnsi"/>
                  <w:sz w:val="20"/>
                  <w:szCs w:val="20"/>
                </w:rPr>
                <w:delText xml:space="preserve">.  Alternatively, </w:delText>
              </w:r>
              <w:r w:rsidRPr="00CC3747" w:rsidDel="00036420">
                <w:rPr>
                  <w:rFonts w:asciiTheme="minorHAnsi" w:hAnsiTheme="minorHAnsi"/>
                  <w:sz w:val="20"/>
                  <w:szCs w:val="20"/>
                </w:rPr>
                <w:delText>the hot water supply piping must be</w:delText>
              </w:r>
              <w:r w:rsidDel="00036420">
                <w:rPr>
                  <w:rFonts w:asciiTheme="minorHAnsi" w:hAnsiTheme="minorHAnsi"/>
                  <w:sz w:val="20"/>
                  <w:szCs w:val="20"/>
                </w:rPr>
                <w:delText xml:space="preserve"> </w:delText>
              </w:r>
              <w:r w:rsidRPr="00CC3747" w:rsidDel="00036420">
                <w:rPr>
                  <w:rFonts w:asciiTheme="minorHAnsi" w:hAnsiTheme="minorHAnsi"/>
                  <w:sz w:val="20"/>
                  <w:szCs w:val="20"/>
                </w:rPr>
                <w:delText xml:space="preserve">insulated </w:delText>
              </w:r>
              <w:r w:rsidDel="00036420">
                <w:rPr>
                  <w:rFonts w:asciiTheme="minorHAnsi" w:hAnsiTheme="minorHAnsi"/>
                  <w:sz w:val="20"/>
                  <w:szCs w:val="20"/>
                </w:rPr>
                <w:delText>to the thicknesses shown in TABLE 120.3-A</w:delText>
              </w:r>
              <w:r w:rsidRPr="00CC3747" w:rsidDel="00036420">
                <w:rPr>
                  <w:rFonts w:asciiTheme="minorHAnsi" w:hAnsiTheme="minorHAnsi"/>
                  <w:sz w:val="20"/>
                  <w:szCs w:val="20"/>
                </w:rPr>
                <w:delText>.</w:delText>
              </w:r>
              <w:r w:rsidDel="00036420">
                <w:rPr>
                  <w:rFonts w:asciiTheme="minorHAnsi" w:hAnsiTheme="minorHAnsi"/>
                  <w:sz w:val="20"/>
                  <w:szCs w:val="20"/>
                </w:rPr>
                <w:delText xml:space="preserve"> (RA 4.4.4)</w:delText>
              </w:r>
            </w:del>
          </w:p>
        </w:tc>
      </w:tr>
      <w:tr w:rsidR="00F1080C" w:rsidRPr="006D2E42" w:rsidDel="00036420" w14:paraId="2288378C" w14:textId="62417BD9" w:rsidTr="001D3B36">
        <w:trPr>
          <w:trHeight w:hRule="exact" w:val="550"/>
          <w:tblHeader/>
          <w:del w:id="1593" w:author="Hudler, Rob@Energy" w:date="2018-11-09T16:11:00Z"/>
        </w:trPr>
        <w:tc>
          <w:tcPr>
            <w:tcW w:w="829" w:type="dxa"/>
            <w:vAlign w:val="center"/>
          </w:tcPr>
          <w:p w14:paraId="22883789" w14:textId="77777777" w:rsidR="00F1080C" w:rsidRPr="00CA5824" w:rsidDel="00036420" w:rsidRDefault="00F1080C"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94" w:author="Hudler, Rob@Energy" w:date="2018-11-09T16:11:00Z"/>
                <w:sz w:val="20"/>
                <w:szCs w:val="20"/>
              </w:rPr>
            </w:pPr>
            <w:del w:id="1595" w:author="Hudler, Rob@Energy" w:date="2018-11-09T16:11:00Z">
              <w:r w:rsidDel="00036420">
                <w:rPr>
                  <w:sz w:val="20"/>
                  <w:szCs w:val="20"/>
                </w:rPr>
                <w:delText>05</w:delText>
              </w:r>
            </w:del>
          </w:p>
        </w:tc>
        <w:tc>
          <w:tcPr>
            <w:tcW w:w="3869" w:type="dxa"/>
            <w:vAlign w:val="center"/>
          </w:tcPr>
          <w:p w14:paraId="2288378A" w14:textId="77777777" w:rsidR="00F1080C" w:rsidRPr="00CA5824" w:rsidDel="00036420" w:rsidRDefault="00F1080C" w:rsidP="00F1080C">
            <w:pPr>
              <w:spacing w:after="0"/>
              <w:rPr>
                <w:del w:id="1596" w:author="Hudler, Rob@Energy" w:date="2018-11-09T16:11:00Z"/>
                <w:sz w:val="20"/>
                <w:szCs w:val="20"/>
              </w:rPr>
            </w:pPr>
            <w:del w:id="1597" w:author="Hudler, Rob@Energy" w:date="2018-11-09T16:11:00Z">
              <w:r w:rsidRPr="00CA5824" w:rsidDel="00036420">
                <w:rPr>
                  <w:sz w:val="20"/>
                  <w:szCs w:val="18"/>
                </w:rPr>
                <w:delText>Verification Status:</w:delText>
              </w:r>
            </w:del>
          </w:p>
        </w:tc>
        <w:tc>
          <w:tcPr>
            <w:tcW w:w="9933" w:type="dxa"/>
            <w:vAlign w:val="center"/>
          </w:tcPr>
          <w:p w14:paraId="2288378B" w14:textId="4A4AD0C7" w:rsidR="00F1080C" w:rsidRPr="00D45D9E" w:rsidDel="00036420" w:rsidRDefault="00F1080C" w:rsidP="001D3B36">
            <w:pPr>
              <w:pStyle w:val="ListParagraph"/>
              <w:keepNext/>
              <w:tabs>
                <w:tab w:val="left" w:pos="366"/>
              </w:tabs>
              <w:spacing w:after="0" w:line="240" w:lineRule="auto"/>
              <w:rPr>
                <w:del w:id="1598" w:author="Hudler, Rob@Energy" w:date="2018-11-09T16:11:00Z"/>
                <w:sz w:val="20"/>
                <w:szCs w:val="18"/>
              </w:rPr>
            </w:pPr>
          </w:p>
        </w:tc>
      </w:tr>
      <w:tr w:rsidR="00D45D9E" w:rsidRPr="006D2E42" w:rsidDel="00036420" w14:paraId="2288378F" w14:textId="62C47759" w:rsidTr="00D45D9E">
        <w:trPr>
          <w:trHeight w:hRule="exact" w:val="541"/>
          <w:tblHeader/>
          <w:del w:id="1599" w:author="Hudler, Rob@Energy" w:date="2018-11-09T16:11:00Z"/>
        </w:trPr>
        <w:tc>
          <w:tcPr>
            <w:tcW w:w="829" w:type="dxa"/>
            <w:vAlign w:val="center"/>
          </w:tcPr>
          <w:p w14:paraId="2288378D" w14:textId="77777777" w:rsidR="00D45D9E" w:rsidRPr="00CA5824" w:rsidDel="00036420" w:rsidRDefault="00D45D9E"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00" w:author="Hudler, Rob@Energy" w:date="2018-11-09T16:11:00Z"/>
                <w:sz w:val="20"/>
                <w:szCs w:val="20"/>
              </w:rPr>
            </w:pPr>
            <w:del w:id="1601" w:author="Hudler, Rob@Energy" w:date="2018-11-09T16:11:00Z">
              <w:r w:rsidDel="00036420">
                <w:rPr>
                  <w:sz w:val="20"/>
                  <w:szCs w:val="20"/>
                </w:rPr>
                <w:delText>06</w:delText>
              </w:r>
            </w:del>
          </w:p>
        </w:tc>
        <w:tc>
          <w:tcPr>
            <w:tcW w:w="13802" w:type="dxa"/>
            <w:gridSpan w:val="2"/>
            <w:vAlign w:val="center"/>
          </w:tcPr>
          <w:p w14:paraId="2288378E" w14:textId="0F34A2CF" w:rsidR="00D45D9E" w:rsidRPr="00CA5824" w:rsidDel="00036420" w:rsidRDefault="00D45D9E" w:rsidP="00F1080C">
            <w:pPr>
              <w:spacing w:after="0"/>
              <w:rPr>
                <w:del w:id="1602" w:author="Hudler, Rob@Energy" w:date="2018-11-09T16:11:00Z"/>
                <w:sz w:val="20"/>
                <w:szCs w:val="20"/>
              </w:rPr>
            </w:pPr>
            <w:del w:id="1603" w:author="Hudler, Rob@Energy" w:date="2018-11-09T16:11:00Z">
              <w:r w:rsidRPr="00CA5824" w:rsidDel="00036420">
                <w:rPr>
                  <w:sz w:val="20"/>
                  <w:szCs w:val="18"/>
                </w:rPr>
                <w:delText xml:space="preserve">Correction Notes: </w:delText>
              </w:r>
            </w:del>
          </w:p>
        </w:tc>
      </w:tr>
      <w:tr w:rsidR="00F1080C" w:rsidRPr="00260947" w:rsidDel="00036420" w14:paraId="22883791" w14:textId="72382DA7" w:rsidTr="00DD6E85">
        <w:trPr>
          <w:trHeight w:hRule="exact" w:val="532"/>
          <w:tblHeader/>
          <w:del w:id="1604" w:author="Hudler, Rob@Energy" w:date="2018-11-09T16:11:00Z"/>
        </w:trPr>
        <w:tc>
          <w:tcPr>
            <w:tcW w:w="14631" w:type="dxa"/>
            <w:gridSpan w:val="3"/>
          </w:tcPr>
          <w:p w14:paraId="22883790" w14:textId="77777777" w:rsidR="00F1080C" w:rsidDel="00036420" w:rsidRDefault="00DD6E85" w:rsidP="006B46AF">
            <w:pPr>
              <w:keepNext/>
              <w:rPr>
                <w:del w:id="1605" w:author="Hudler, Rob@Energy" w:date="2018-11-09T16:11:00Z"/>
              </w:rPr>
            </w:pPr>
            <w:del w:id="1606"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792" w14:textId="77777777" w:rsidR="006B46AF" w:rsidRPr="006D2E42" w:rsidDel="00036420" w:rsidRDefault="006B46AF" w:rsidP="006B46AF">
      <w:pPr>
        <w:spacing w:after="0" w:line="240" w:lineRule="auto"/>
        <w:rPr>
          <w:del w:id="1607" w:author="Hudler, Rob@Energy" w:date="2018-11-09T16:11:00Z"/>
          <w:rFonts w:asciiTheme="minorHAnsi" w:hAnsiTheme="minorHAnsi" w:cs="Arial"/>
          <w:b/>
          <w:sz w:val="20"/>
          <w:szCs w:val="20"/>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3113"/>
        <w:gridCol w:w="2418"/>
        <w:gridCol w:w="4781"/>
      </w:tblGrid>
      <w:tr w:rsidR="006B46AF" w:rsidRPr="006D2E42" w:rsidDel="00036420" w14:paraId="22883796" w14:textId="52F4D3D9" w:rsidTr="0079750F">
        <w:trPr>
          <w:trHeight w:hRule="exact" w:val="496"/>
          <w:tblHeader/>
          <w:del w:id="1608" w:author="Hudler, Rob@Energy" w:date="2018-11-09T16:11:00Z"/>
        </w:trPr>
        <w:tc>
          <w:tcPr>
            <w:tcW w:w="14631" w:type="dxa"/>
            <w:gridSpan w:val="4"/>
            <w:tcBorders>
              <w:bottom w:val="single" w:sz="4" w:space="0" w:color="auto"/>
            </w:tcBorders>
          </w:tcPr>
          <w:p w14:paraId="22883793"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09" w:author="Hudler, Rob@Energy" w:date="2018-11-09T16:11:00Z"/>
                <w:rFonts w:asciiTheme="minorHAnsi" w:hAnsiTheme="minorHAnsi"/>
                <w:b/>
                <w:sz w:val="20"/>
                <w:szCs w:val="20"/>
              </w:rPr>
            </w:pPr>
            <w:del w:id="1610" w:author="Hudler, Rob@Energy" w:date="2018-11-09T16:10:00Z">
              <w:r w:rsidDel="00036420">
                <w:rPr>
                  <w:rFonts w:asciiTheme="minorHAnsi" w:hAnsiTheme="minorHAnsi"/>
                  <w:b/>
                  <w:sz w:val="20"/>
                  <w:szCs w:val="20"/>
                </w:rPr>
                <w:delText>H</w:delText>
              </w:r>
            </w:del>
            <w:del w:id="1611" w:author="Hudler, Rob@Energy" w:date="2018-11-09T16:11:00Z">
              <w:r w:rsidDel="00036420">
                <w:rPr>
                  <w:rFonts w:asciiTheme="minorHAnsi" w:hAnsiTheme="minorHAnsi"/>
                  <w:b/>
                  <w:sz w:val="20"/>
                  <w:szCs w:val="20"/>
                </w:rPr>
                <w:delText xml:space="preserve">. </w:delText>
              </w:r>
              <w:r w:rsidRPr="006D2E42" w:rsidDel="00036420">
                <w:rPr>
                  <w:rFonts w:asciiTheme="minorHAnsi" w:hAnsiTheme="minorHAnsi"/>
                  <w:b/>
                  <w:sz w:val="20"/>
                  <w:szCs w:val="20"/>
                </w:rPr>
                <w:delText>HERS-Verified Compact Hot Water Distribution System</w:delText>
              </w:r>
              <w:r w:rsidDel="00036420">
                <w:rPr>
                  <w:rFonts w:asciiTheme="minorHAnsi" w:hAnsiTheme="minorHAnsi"/>
                  <w:b/>
                  <w:sz w:val="20"/>
                  <w:szCs w:val="20"/>
                </w:rPr>
                <w:delText xml:space="preserve"> </w:delText>
              </w:r>
              <w:r w:rsidDel="00036420">
                <w:rPr>
                  <w:rFonts w:asciiTheme="minorHAnsi" w:hAnsiTheme="minorHAnsi" w:cs="Arial"/>
                  <w:b/>
                  <w:sz w:val="20"/>
                  <w:szCs w:val="20"/>
                </w:rPr>
                <w:delText>Requirements</w:delText>
              </w:r>
            </w:del>
          </w:p>
          <w:p w14:paraId="22883795" w14:textId="1A778EE3"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12" w:author="Hudler, Rob@Energy" w:date="2018-11-09T16:11:00Z"/>
                <w:rFonts w:asciiTheme="minorHAnsi" w:hAnsiTheme="minorHAnsi"/>
                <w:b/>
                <w:sz w:val="20"/>
                <w:szCs w:val="20"/>
              </w:rPr>
            </w:pPr>
            <w:del w:id="1613" w:author="Hudler, Rob@Energy" w:date="2018-11-09T16:11:00Z">
              <w:r w:rsidRPr="006D2E42" w:rsidDel="00036420">
                <w:rPr>
                  <w:rFonts w:asciiTheme="minorHAnsi" w:hAnsiTheme="minorHAnsi"/>
                  <w:b/>
                  <w:sz w:val="20"/>
                  <w:szCs w:val="20"/>
                </w:rPr>
                <w:delText xml:space="preserve"> </w:delText>
              </w:r>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tc>
      </w:tr>
      <w:tr w:rsidR="006B46AF" w:rsidRPr="006D2E42" w:rsidDel="00036420" w14:paraId="2288379A" w14:textId="1DA510F5" w:rsidTr="006B46AF">
        <w:trPr>
          <w:trHeight w:hRule="exact" w:val="334"/>
          <w:tblHeader/>
          <w:del w:id="1614" w:author="Hudler, Rob@Energy" w:date="2018-11-09T16:11:00Z"/>
        </w:trPr>
        <w:tc>
          <w:tcPr>
            <w:tcW w:w="831" w:type="dxa"/>
            <w:vAlign w:val="center"/>
          </w:tcPr>
          <w:p w14:paraId="22883797"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15" w:author="Hudler, Rob@Energy" w:date="2018-11-09T16:11:00Z"/>
                <w:rFonts w:asciiTheme="minorHAnsi" w:hAnsiTheme="minorHAnsi"/>
                <w:sz w:val="20"/>
                <w:szCs w:val="20"/>
              </w:rPr>
            </w:pPr>
            <w:del w:id="1616" w:author="Hudler, Rob@Energy" w:date="2018-11-09T16:11:00Z">
              <w:r w:rsidDel="00036420">
                <w:rPr>
                  <w:rFonts w:asciiTheme="minorHAnsi" w:hAnsiTheme="minorHAnsi"/>
                  <w:sz w:val="20"/>
                  <w:szCs w:val="20"/>
                </w:rPr>
                <w:delText>01</w:delText>
              </w:r>
            </w:del>
          </w:p>
        </w:tc>
        <w:tc>
          <w:tcPr>
            <w:tcW w:w="7227" w:type="dxa"/>
            <w:gridSpan w:val="2"/>
            <w:vAlign w:val="center"/>
          </w:tcPr>
          <w:p w14:paraId="22883798" w14:textId="673574B2" w:rsidR="006B46AF" w:rsidDel="00036420" w:rsidRDefault="006B46AF" w:rsidP="00EA5DE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17" w:author="Hudler, Rob@Energy" w:date="2018-11-09T16:11:00Z"/>
                <w:rFonts w:asciiTheme="minorHAnsi" w:hAnsiTheme="minorHAnsi"/>
                <w:sz w:val="20"/>
                <w:szCs w:val="20"/>
              </w:rPr>
            </w:pPr>
            <w:del w:id="1618" w:author="Hudler, Rob@Energy" w:date="2018-11-09T16:11:00Z">
              <w:r w:rsidDel="00036420">
                <w:rPr>
                  <w:rFonts w:asciiTheme="minorHAnsi" w:hAnsiTheme="minorHAnsi"/>
                  <w:sz w:val="20"/>
                  <w:szCs w:val="20"/>
                </w:rPr>
                <w:delText xml:space="preserve">Total </w:delText>
              </w:r>
              <w:r w:rsidRPr="006D2E42" w:rsidDel="00036420">
                <w:rPr>
                  <w:rFonts w:asciiTheme="minorHAnsi" w:hAnsiTheme="minorHAnsi"/>
                  <w:sz w:val="20"/>
                  <w:szCs w:val="20"/>
                </w:rPr>
                <w:delText xml:space="preserve">Conditioned </w:delText>
              </w:r>
              <w:r w:rsidR="00EA5DEE" w:rsidDel="00036420">
                <w:rPr>
                  <w:rFonts w:asciiTheme="minorHAnsi" w:hAnsiTheme="minorHAnsi"/>
                  <w:sz w:val="20"/>
                  <w:szCs w:val="20"/>
                </w:rPr>
                <w:delText>F</w:delText>
              </w:r>
              <w:r w:rsidRPr="006D2E42" w:rsidDel="00036420">
                <w:rPr>
                  <w:rFonts w:asciiTheme="minorHAnsi" w:hAnsiTheme="minorHAnsi"/>
                  <w:sz w:val="20"/>
                  <w:szCs w:val="20"/>
                </w:rPr>
                <w:delText xml:space="preserve">loor </w:delText>
              </w:r>
              <w:r w:rsidR="00EA5DEE" w:rsidDel="00036420">
                <w:rPr>
                  <w:rFonts w:asciiTheme="minorHAnsi" w:hAnsiTheme="minorHAnsi"/>
                  <w:sz w:val="20"/>
                  <w:szCs w:val="20"/>
                </w:rPr>
                <w:delText>A</w:delText>
              </w:r>
              <w:r w:rsidRPr="006D2E42" w:rsidDel="00036420">
                <w:rPr>
                  <w:rFonts w:asciiTheme="minorHAnsi" w:hAnsiTheme="minorHAnsi"/>
                  <w:sz w:val="20"/>
                  <w:szCs w:val="20"/>
                </w:rPr>
                <w:delText>rea</w:delText>
              </w:r>
              <w:r w:rsidDel="00036420">
                <w:rPr>
                  <w:rFonts w:asciiTheme="minorHAnsi" w:hAnsiTheme="minorHAnsi"/>
                  <w:sz w:val="20"/>
                  <w:szCs w:val="20"/>
                </w:rPr>
                <w:delText xml:space="preserve"> (</w:delText>
              </w:r>
              <w:r w:rsidR="00EA5DEE" w:rsidRPr="00EA5DEE" w:rsidDel="00036420">
                <w:rPr>
                  <w:rFonts w:asciiTheme="minorHAnsi" w:hAnsiTheme="minorHAnsi"/>
                  <w:sz w:val="20"/>
                  <w:szCs w:val="20"/>
                </w:rPr>
                <w:delText>ft</w:delText>
              </w:r>
              <w:r w:rsidR="00EA5DEE" w:rsidDel="00036420">
                <w:rPr>
                  <w:rFonts w:asciiTheme="minorHAnsi" w:hAnsiTheme="minorHAnsi"/>
                  <w:sz w:val="20"/>
                  <w:szCs w:val="20"/>
                  <w:vertAlign w:val="superscript"/>
                </w:rPr>
                <w:delText>2</w:delText>
              </w:r>
              <w:r w:rsidDel="00036420">
                <w:rPr>
                  <w:rFonts w:asciiTheme="minorHAnsi" w:hAnsiTheme="minorHAnsi"/>
                  <w:sz w:val="20"/>
                  <w:szCs w:val="20"/>
                </w:rPr>
                <w:delText>)</w:delText>
              </w:r>
            </w:del>
          </w:p>
        </w:tc>
        <w:tc>
          <w:tcPr>
            <w:tcW w:w="6573" w:type="dxa"/>
          </w:tcPr>
          <w:p w14:paraId="22883799"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19" w:author="Hudler, Rob@Energy" w:date="2018-11-09T16:11:00Z"/>
                <w:rFonts w:asciiTheme="minorHAnsi" w:hAnsiTheme="minorHAnsi"/>
                <w:sz w:val="20"/>
                <w:szCs w:val="20"/>
              </w:rPr>
            </w:pPr>
          </w:p>
        </w:tc>
      </w:tr>
      <w:tr w:rsidR="006B46AF" w:rsidRPr="006D2E42" w:rsidDel="00036420" w14:paraId="2288379E" w14:textId="0E2EA379" w:rsidTr="00EA5DEE">
        <w:trPr>
          <w:trHeight w:hRule="exact" w:val="604"/>
          <w:tblHeader/>
          <w:del w:id="1620" w:author="Hudler, Rob@Energy" w:date="2018-11-09T16:11:00Z"/>
        </w:trPr>
        <w:tc>
          <w:tcPr>
            <w:tcW w:w="831" w:type="dxa"/>
            <w:vAlign w:val="center"/>
          </w:tcPr>
          <w:p w14:paraId="2288379B"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21" w:author="Hudler, Rob@Energy" w:date="2018-11-09T16:11:00Z"/>
                <w:rFonts w:asciiTheme="minorHAnsi" w:hAnsiTheme="minorHAnsi"/>
                <w:sz w:val="20"/>
                <w:szCs w:val="20"/>
              </w:rPr>
            </w:pPr>
            <w:del w:id="1622" w:author="Hudler, Rob@Energy" w:date="2018-11-09T16:11:00Z">
              <w:r w:rsidDel="00036420">
                <w:rPr>
                  <w:rFonts w:asciiTheme="minorHAnsi" w:hAnsiTheme="minorHAnsi"/>
                  <w:sz w:val="20"/>
                  <w:szCs w:val="20"/>
                </w:rPr>
                <w:delText>02</w:delText>
              </w:r>
            </w:del>
          </w:p>
        </w:tc>
        <w:tc>
          <w:tcPr>
            <w:tcW w:w="7227" w:type="dxa"/>
            <w:gridSpan w:val="2"/>
            <w:vAlign w:val="center"/>
          </w:tcPr>
          <w:p w14:paraId="2288379C" w14:textId="08CAB2D3"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23" w:author="Hudler, Rob@Energy" w:date="2018-11-09T16:11:00Z"/>
                <w:rFonts w:asciiTheme="minorHAnsi" w:hAnsiTheme="minorHAnsi"/>
                <w:sz w:val="20"/>
                <w:szCs w:val="20"/>
              </w:rPr>
            </w:pPr>
            <w:del w:id="1624" w:author="Hudler, Rob@Energy" w:date="2018-11-09T16:11:00Z">
              <w:r w:rsidDel="00036420">
                <w:rPr>
                  <w:rFonts w:asciiTheme="minorHAnsi" w:hAnsiTheme="minorHAnsi"/>
                  <w:sz w:val="20"/>
                  <w:szCs w:val="20"/>
                </w:rPr>
                <w:delText xml:space="preserve">Maximum allowed pipe run length from the water heater to the furthest point of use </w:delText>
              </w:r>
              <w:r w:rsidR="00D45D9E" w:rsidDel="00036420">
                <w:rPr>
                  <w:rFonts w:asciiTheme="minorHAnsi" w:hAnsiTheme="minorHAnsi"/>
                  <w:sz w:val="20"/>
                  <w:szCs w:val="20"/>
                </w:rPr>
                <w:delText>f</w:delText>
              </w:r>
              <w:r w:rsidDel="00036420">
                <w:rPr>
                  <w:rFonts w:asciiTheme="minorHAnsi" w:hAnsiTheme="minorHAnsi"/>
                  <w:sz w:val="20"/>
                  <w:szCs w:val="20"/>
                </w:rPr>
                <w:delText>or the floor area served (feet)</w:delText>
              </w:r>
            </w:del>
          </w:p>
        </w:tc>
        <w:tc>
          <w:tcPr>
            <w:tcW w:w="6573" w:type="dxa"/>
          </w:tcPr>
          <w:p w14:paraId="2288379D"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25" w:author="Hudler, Rob@Energy" w:date="2018-11-09T16:11:00Z"/>
                <w:rFonts w:asciiTheme="minorHAnsi" w:hAnsiTheme="minorHAnsi"/>
                <w:sz w:val="20"/>
                <w:szCs w:val="20"/>
              </w:rPr>
            </w:pPr>
          </w:p>
        </w:tc>
      </w:tr>
      <w:tr w:rsidR="006B46AF" w:rsidRPr="006D2E42" w:rsidDel="00036420" w14:paraId="228837A1" w14:textId="10B68694" w:rsidTr="00963C00">
        <w:trPr>
          <w:trHeight w:hRule="exact" w:val="370"/>
          <w:tblHeader/>
          <w:del w:id="1626" w:author="Hudler, Rob@Energy" w:date="2018-11-09T16:11:00Z"/>
        </w:trPr>
        <w:tc>
          <w:tcPr>
            <w:tcW w:w="831" w:type="dxa"/>
            <w:vAlign w:val="center"/>
          </w:tcPr>
          <w:p w14:paraId="2288379F" w14:textId="77777777" w:rsidR="006B46AF"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27" w:author="Hudler, Rob@Energy" w:date="2018-11-09T16:11:00Z"/>
                <w:rFonts w:asciiTheme="minorHAnsi" w:hAnsiTheme="minorHAnsi"/>
                <w:sz w:val="20"/>
                <w:szCs w:val="20"/>
              </w:rPr>
            </w:pPr>
            <w:del w:id="1628" w:author="Hudler, Rob@Energy" w:date="2018-11-09T16:11:00Z">
              <w:r w:rsidDel="00036420">
                <w:rPr>
                  <w:rFonts w:asciiTheme="minorHAnsi" w:hAnsiTheme="minorHAnsi"/>
                  <w:sz w:val="20"/>
                  <w:szCs w:val="20"/>
                </w:rPr>
                <w:delText>03</w:delText>
              </w:r>
            </w:del>
          </w:p>
        </w:tc>
        <w:tc>
          <w:tcPr>
            <w:tcW w:w="13800" w:type="dxa"/>
            <w:gridSpan w:val="3"/>
            <w:vAlign w:val="center"/>
          </w:tcPr>
          <w:p w14:paraId="228837A0" w14:textId="77777777" w:rsidR="006B46AF" w:rsidRPr="006D2E42" w:rsidDel="00036420"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29" w:author="Hudler, Rob@Energy" w:date="2018-11-09T16:11:00Z"/>
                <w:rFonts w:asciiTheme="minorHAnsi" w:hAnsiTheme="minorHAnsi"/>
                <w:sz w:val="20"/>
                <w:szCs w:val="20"/>
              </w:rPr>
            </w:pPr>
            <w:del w:id="1630" w:author="Hudler, Rob@Energy" w:date="2018-11-09T16:11:00Z">
              <w:r w:rsidDel="00036420">
                <w:rPr>
                  <w:rFonts w:asciiTheme="minorHAnsi" w:hAnsiTheme="minorHAnsi"/>
                  <w:sz w:val="20"/>
                  <w:szCs w:val="20"/>
                </w:rPr>
                <w:delText>The pipe run length from each water heater to the furthest fitting served by that water heater must be no greater than the maximum pipe run length above.</w:delText>
              </w:r>
            </w:del>
          </w:p>
        </w:tc>
      </w:tr>
      <w:tr w:rsidR="00F1080C" w:rsidRPr="006D2E42" w:rsidDel="00036420" w14:paraId="228837A5" w14:textId="041C4392" w:rsidTr="001D3B36">
        <w:trPr>
          <w:trHeight w:hRule="exact" w:val="541"/>
          <w:tblHeader/>
          <w:del w:id="1631" w:author="Hudler, Rob@Energy" w:date="2018-11-09T16:11:00Z"/>
        </w:trPr>
        <w:tc>
          <w:tcPr>
            <w:tcW w:w="831" w:type="dxa"/>
            <w:vAlign w:val="center"/>
          </w:tcPr>
          <w:p w14:paraId="228837A2" w14:textId="77777777" w:rsidR="00F1080C" w:rsidRPr="00CA5824" w:rsidDel="00036420" w:rsidRDefault="00F1080C"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32" w:author="Hudler, Rob@Energy" w:date="2018-11-09T16:11:00Z"/>
                <w:sz w:val="20"/>
                <w:szCs w:val="20"/>
              </w:rPr>
            </w:pPr>
            <w:del w:id="1633" w:author="Hudler, Rob@Energy" w:date="2018-11-09T16:11:00Z">
              <w:r w:rsidDel="00036420">
                <w:rPr>
                  <w:sz w:val="20"/>
                  <w:szCs w:val="20"/>
                </w:rPr>
                <w:delText>04</w:delText>
              </w:r>
            </w:del>
          </w:p>
        </w:tc>
        <w:tc>
          <w:tcPr>
            <w:tcW w:w="3867" w:type="dxa"/>
            <w:vAlign w:val="center"/>
          </w:tcPr>
          <w:p w14:paraId="228837A3" w14:textId="77777777" w:rsidR="00F1080C" w:rsidRPr="00CA5824" w:rsidDel="00036420" w:rsidRDefault="00F1080C" w:rsidP="00F1080C">
            <w:pPr>
              <w:spacing w:after="0"/>
              <w:rPr>
                <w:del w:id="1634" w:author="Hudler, Rob@Energy" w:date="2018-11-09T16:11:00Z"/>
                <w:sz w:val="20"/>
                <w:szCs w:val="20"/>
              </w:rPr>
            </w:pPr>
            <w:del w:id="1635" w:author="Hudler, Rob@Energy" w:date="2018-11-09T16:11:00Z">
              <w:r w:rsidRPr="00CA5824" w:rsidDel="00036420">
                <w:rPr>
                  <w:sz w:val="20"/>
                  <w:szCs w:val="18"/>
                </w:rPr>
                <w:delText>Verification Status:</w:delText>
              </w:r>
            </w:del>
          </w:p>
        </w:tc>
        <w:tc>
          <w:tcPr>
            <w:tcW w:w="9933" w:type="dxa"/>
            <w:gridSpan w:val="2"/>
            <w:vAlign w:val="center"/>
          </w:tcPr>
          <w:p w14:paraId="228837A4" w14:textId="1A96B6BC" w:rsidR="00F1080C" w:rsidRPr="00D45D9E" w:rsidDel="00036420" w:rsidRDefault="00F1080C" w:rsidP="001D3B36">
            <w:pPr>
              <w:pStyle w:val="ListParagraph"/>
              <w:keepNext/>
              <w:tabs>
                <w:tab w:val="left" w:pos="366"/>
              </w:tabs>
              <w:spacing w:after="0" w:line="240" w:lineRule="auto"/>
              <w:rPr>
                <w:del w:id="1636" w:author="Hudler, Rob@Energy" w:date="2018-11-09T16:11:00Z"/>
                <w:sz w:val="20"/>
                <w:szCs w:val="18"/>
              </w:rPr>
            </w:pPr>
          </w:p>
        </w:tc>
      </w:tr>
      <w:tr w:rsidR="00D45D9E" w:rsidRPr="006D2E42" w:rsidDel="00036420" w14:paraId="228837A8" w14:textId="1893A5BF" w:rsidTr="00D45D9E">
        <w:trPr>
          <w:trHeight w:hRule="exact" w:val="442"/>
          <w:tblHeader/>
          <w:del w:id="1637" w:author="Hudler, Rob@Energy" w:date="2018-11-09T16:11:00Z"/>
        </w:trPr>
        <w:tc>
          <w:tcPr>
            <w:tcW w:w="831" w:type="dxa"/>
            <w:vAlign w:val="center"/>
          </w:tcPr>
          <w:p w14:paraId="228837A6" w14:textId="77777777" w:rsidR="00D45D9E" w:rsidRPr="00CA5824" w:rsidDel="00036420" w:rsidRDefault="00D45D9E"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38" w:author="Hudler, Rob@Energy" w:date="2018-11-09T16:11:00Z"/>
                <w:sz w:val="20"/>
                <w:szCs w:val="20"/>
              </w:rPr>
            </w:pPr>
            <w:del w:id="1639" w:author="Hudler, Rob@Energy" w:date="2018-11-09T16:11:00Z">
              <w:r w:rsidDel="00036420">
                <w:rPr>
                  <w:sz w:val="20"/>
                  <w:szCs w:val="20"/>
                </w:rPr>
                <w:delText>05</w:delText>
              </w:r>
            </w:del>
          </w:p>
        </w:tc>
        <w:tc>
          <w:tcPr>
            <w:tcW w:w="13800" w:type="dxa"/>
            <w:gridSpan w:val="3"/>
            <w:vAlign w:val="center"/>
          </w:tcPr>
          <w:p w14:paraId="228837A7" w14:textId="6EBFDD19" w:rsidR="00D45D9E" w:rsidRPr="00CA5824" w:rsidDel="00036420" w:rsidRDefault="00D45D9E" w:rsidP="00F1080C">
            <w:pPr>
              <w:spacing w:after="0"/>
              <w:rPr>
                <w:del w:id="1640" w:author="Hudler, Rob@Energy" w:date="2018-11-09T16:11:00Z"/>
                <w:sz w:val="20"/>
                <w:szCs w:val="20"/>
              </w:rPr>
            </w:pPr>
            <w:del w:id="1641" w:author="Hudler, Rob@Energy" w:date="2018-11-09T16:11:00Z">
              <w:r w:rsidRPr="00CA5824" w:rsidDel="00036420">
                <w:rPr>
                  <w:sz w:val="20"/>
                  <w:szCs w:val="18"/>
                </w:rPr>
                <w:delText xml:space="preserve">Correction Notes: </w:delText>
              </w:r>
            </w:del>
          </w:p>
        </w:tc>
      </w:tr>
      <w:tr w:rsidR="00F1080C" w:rsidDel="00036420" w14:paraId="228837AA" w14:textId="416838EB" w:rsidTr="00DD6E85">
        <w:trPr>
          <w:trHeight w:hRule="exact" w:val="541"/>
          <w:tblHeader/>
          <w:del w:id="1642" w:author="Hudler, Rob@Energy" w:date="2018-11-09T16:11:00Z"/>
        </w:trPr>
        <w:tc>
          <w:tcPr>
            <w:tcW w:w="14631" w:type="dxa"/>
            <w:gridSpan w:val="4"/>
          </w:tcPr>
          <w:p w14:paraId="228837A9" w14:textId="77777777" w:rsidR="00F1080C" w:rsidDel="00036420" w:rsidRDefault="00DD6E85" w:rsidP="006B46AF">
            <w:pPr>
              <w:rPr>
                <w:del w:id="1643" w:author="Hudler, Rob@Energy" w:date="2018-11-09T16:11:00Z"/>
              </w:rPr>
            </w:pPr>
            <w:del w:id="1644"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7AB" w14:textId="77777777" w:rsidR="006B46AF" w:rsidRPr="006D2E42" w:rsidDel="00036420" w:rsidRDefault="006B46AF" w:rsidP="006B46AF">
      <w:pPr>
        <w:spacing w:after="0" w:line="240" w:lineRule="auto"/>
        <w:rPr>
          <w:del w:id="1645" w:author="Hudler, Rob@Energy" w:date="2018-11-09T16:11:00Z"/>
          <w:rFonts w:asciiTheme="minorHAnsi" w:hAnsiTheme="minorHAnsi" w:cs="Arial"/>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3105"/>
        <w:gridCol w:w="7177"/>
      </w:tblGrid>
      <w:tr w:rsidR="006B46AF" w:rsidRPr="006D2E42" w:rsidDel="00036420" w14:paraId="228837CA" w14:textId="424CAE38" w:rsidTr="006B46AF">
        <w:trPr>
          <w:trHeight w:hRule="exact" w:val="505"/>
          <w:tblHeader/>
          <w:del w:id="1646" w:author="Hudler, Rob@Energy" w:date="2018-11-09T16:11:00Z"/>
        </w:trPr>
        <w:tc>
          <w:tcPr>
            <w:tcW w:w="14593" w:type="dxa"/>
            <w:gridSpan w:val="3"/>
            <w:tcBorders>
              <w:bottom w:val="single" w:sz="4" w:space="0" w:color="auto"/>
            </w:tcBorders>
          </w:tcPr>
          <w:p w14:paraId="228837C7" w14:textId="22ED15C0" w:rsidR="006B46AF" w:rsidDel="00036420" w:rsidRDefault="00BA3105"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47" w:author="Hudler, Rob@Energy" w:date="2018-11-09T16:11:00Z"/>
                <w:rFonts w:asciiTheme="minorHAnsi" w:hAnsiTheme="minorHAnsi"/>
                <w:b/>
                <w:sz w:val="20"/>
                <w:szCs w:val="20"/>
              </w:rPr>
            </w:pPr>
            <w:del w:id="1648" w:author="Hudler, Rob@Energy" w:date="2018-11-09T16:11:00Z">
              <w:r w:rsidDel="00036420">
                <w:rPr>
                  <w:rFonts w:asciiTheme="minorHAnsi" w:hAnsiTheme="minorHAnsi"/>
                  <w:b/>
                  <w:sz w:val="20"/>
                  <w:szCs w:val="20"/>
                </w:rPr>
                <w:delText>I</w:delText>
              </w:r>
              <w:r w:rsidR="006B46AF" w:rsidDel="00036420">
                <w:rPr>
                  <w:rFonts w:asciiTheme="minorHAnsi" w:hAnsiTheme="minorHAnsi"/>
                  <w:b/>
                  <w:sz w:val="20"/>
                  <w:szCs w:val="20"/>
                </w:rPr>
                <w:delText xml:space="preserve">. </w:delText>
              </w:r>
              <w:r w:rsidR="006B46AF" w:rsidRPr="006D2E42" w:rsidDel="00036420">
                <w:rPr>
                  <w:rFonts w:asciiTheme="minorHAnsi" w:hAnsiTheme="minorHAnsi"/>
                  <w:b/>
                  <w:sz w:val="20"/>
                  <w:szCs w:val="20"/>
                </w:rPr>
                <w:delText>HERS-Verified Demand Recirculation Manual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7C8" w14:textId="77B160D2" w:rsidR="006B46AF" w:rsidRPr="00284D0A"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49" w:author="Hudler, Rob@Energy" w:date="2018-11-09T16:11:00Z"/>
                <w:rFonts w:asciiTheme="minorHAnsi" w:hAnsiTheme="minorHAnsi"/>
                <w:sz w:val="20"/>
                <w:szCs w:val="20"/>
              </w:rPr>
            </w:pPr>
            <w:del w:id="1650" w:author="Hudler, Rob@Energy" w:date="2018-11-09T16:11:00Z">
              <w:r w:rsidRPr="00284D0A" w:rsidDel="00036420">
                <w:rPr>
                  <w:rFonts w:asciiTheme="minorHAnsi" w:hAnsiTheme="minorHAnsi"/>
                  <w:sz w:val="20"/>
                  <w:szCs w:val="20"/>
                </w:rPr>
                <w:delText>Systems that utilize this distribution type shall comply with these requirements</w:delText>
              </w:r>
              <w:r w:rsidR="00963C00" w:rsidDel="00036420">
                <w:rPr>
                  <w:rFonts w:asciiTheme="minorHAnsi" w:hAnsiTheme="minorHAnsi"/>
                  <w:sz w:val="20"/>
                  <w:szCs w:val="20"/>
                </w:rPr>
                <w:delText>.</w:delText>
              </w:r>
            </w:del>
          </w:p>
          <w:p w14:paraId="228837C9" w14:textId="77777777" w:rsidR="006B46AF" w:rsidRPr="006D2E42"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51" w:author="Hudler, Rob@Energy" w:date="2018-11-09T16:11:00Z"/>
                <w:rFonts w:asciiTheme="minorHAnsi" w:hAnsiTheme="minorHAnsi"/>
                <w:b/>
                <w:sz w:val="20"/>
                <w:szCs w:val="20"/>
              </w:rPr>
            </w:pPr>
          </w:p>
        </w:tc>
      </w:tr>
      <w:tr w:rsidR="006B46AF" w:rsidRPr="002D344E" w:rsidDel="00036420" w14:paraId="228837CD" w14:textId="118575B7" w:rsidTr="00963C00">
        <w:trPr>
          <w:trHeight w:hRule="exact" w:val="559"/>
          <w:tblHeader/>
          <w:del w:id="1652" w:author="Hudler, Rob@Energy" w:date="2018-11-09T16:11:00Z"/>
        </w:trPr>
        <w:tc>
          <w:tcPr>
            <w:tcW w:w="831" w:type="dxa"/>
            <w:tcBorders>
              <w:top w:val="single" w:sz="4" w:space="0" w:color="auto"/>
            </w:tcBorders>
            <w:vAlign w:val="center"/>
          </w:tcPr>
          <w:p w14:paraId="228837CB"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53" w:author="Hudler, Rob@Energy" w:date="2018-11-09T16:11:00Z"/>
                <w:rFonts w:asciiTheme="minorHAnsi" w:hAnsiTheme="minorHAnsi"/>
                <w:sz w:val="20"/>
                <w:szCs w:val="20"/>
              </w:rPr>
            </w:pPr>
            <w:del w:id="1654" w:author="Hudler, Rob@Energy" w:date="2018-11-09T16:11:00Z">
              <w:r w:rsidDel="00036420">
                <w:rPr>
                  <w:rFonts w:asciiTheme="minorHAnsi" w:hAnsiTheme="minorHAnsi"/>
                  <w:sz w:val="20"/>
                  <w:szCs w:val="20"/>
                </w:rPr>
                <w:delText>01</w:delText>
              </w:r>
            </w:del>
          </w:p>
        </w:tc>
        <w:tc>
          <w:tcPr>
            <w:tcW w:w="13762" w:type="dxa"/>
            <w:gridSpan w:val="2"/>
            <w:tcBorders>
              <w:top w:val="single" w:sz="4" w:space="0" w:color="auto"/>
            </w:tcBorders>
            <w:vAlign w:val="center"/>
          </w:tcPr>
          <w:p w14:paraId="228837CC"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55" w:author="Hudler, Rob@Energy" w:date="2018-11-09T16:11:00Z"/>
                <w:rFonts w:asciiTheme="minorHAnsi" w:hAnsiTheme="minorHAnsi"/>
                <w:sz w:val="20"/>
                <w:szCs w:val="20"/>
              </w:rPr>
            </w:pPr>
            <w:del w:id="1656" w:author="Hudler, Rob@Energy" w:date="2018-11-09T16:11:00Z">
              <w:r w:rsidDel="00036420">
                <w:rPr>
                  <w:rFonts w:asciiTheme="minorHAnsi" w:hAnsiTheme="minorHAnsi"/>
                  <w:sz w:val="20"/>
                  <w:szCs w:val="20"/>
                </w:rPr>
                <w:delText>T</w:delText>
              </w:r>
              <w:r w:rsidRPr="000C1AEF" w:rsidDel="00036420">
                <w:rPr>
                  <w:rFonts w:asciiTheme="minorHAnsi" w:hAnsiTheme="minorHAnsi"/>
                  <w:sz w:val="20"/>
                  <w:szCs w:val="20"/>
                </w:rPr>
                <w:delText>he system operate</w:delText>
              </w:r>
              <w:r w:rsidDel="00036420">
                <w:rPr>
                  <w:rFonts w:asciiTheme="minorHAnsi" w:hAnsiTheme="minorHAnsi"/>
                  <w:sz w:val="20"/>
                  <w:szCs w:val="20"/>
                </w:rPr>
                <w:delText>s</w:delText>
              </w:r>
              <w:r w:rsidRPr="000C1AEF" w:rsidDel="00036420">
                <w:rPr>
                  <w:rFonts w:asciiTheme="minorHAnsi" w:hAnsiTheme="minorHAnsi"/>
                  <w:sz w:val="20"/>
                  <w:szCs w:val="20"/>
                </w:rPr>
                <w:delText xml:space="preserve"> “on-demand”, meaning that </w:delText>
              </w:r>
              <w:r w:rsidDel="00036420">
                <w:rPr>
                  <w:rFonts w:asciiTheme="minorHAnsi" w:hAnsiTheme="minorHAnsi"/>
                  <w:sz w:val="20"/>
                  <w:szCs w:val="20"/>
                </w:rPr>
                <w:delText xml:space="preserve">the pump begins to operate shortly before or immediately after </w:delText>
              </w:r>
              <w:r w:rsidRPr="000C1AEF" w:rsidDel="00036420">
                <w:rPr>
                  <w:rFonts w:asciiTheme="minorHAnsi" w:hAnsiTheme="minorHAnsi"/>
                  <w:sz w:val="20"/>
                  <w:szCs w:val="20"/>
                </w:rPr>
                <w:delText>hot water draw</w:delText>
              </w:r>
              <w:r w:rsidDel="00036420">
                <w:rPr>
                  <w:rFonts w:asciiTheme="minorHAnsi" w:hAnsiTheme="minorHAnsi"/>
                  <w:sz w:val="20"/>
                  <w:szCs w:val="20"/>
                </w:rPr>
                <w:delText xml:space="preserve"> begins, and stops when the return water temperature reaches a certain threshold value. (</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2D344E" w:rsidDel="00036420" w14:paraId="228837D3" w14:textId="1C413670" w:rsidTr="006B46AF">
        <w:trPr>
          <w:trHeight w:hRule="exact" w:val="1162"/>
          <w:tblHeader/>
          <w:del w:id="1657" w:author="Hudler, Rob@Energy" w:date="2018-11-09T16:11:00Z"/>
        </w:trPr>
        <w:tc>
          <w:tcPr>
            <w:tcW w:w="831" w:type="dxa"/>
            <w:vAlign w:val="center"/>
          </w:tcPr>
          <w:p w14:paraId="228837CE"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58" w:author="Hudler, Rob@Energy" w:date="2018-11-09T16:11:00Z"/>
                <w:rFonts w:asciiTheme="minorHAnsi" w:hAnsiTheme="minorHAnsi"/>
                <w:sz w:val="20"/>
                <w:szCs w:val="20"/>
              </w:rPr>
            </w:pPr>
            <w:del w:id="1659" w:author="Hudler, Rob@Energy" w:date="2018-11-09T16:11:00Z">
              <w:r w:rsidDel="00036420">
                <w:rPr>
                  <w:rFonts w:asciiTheme="minorHAnsi" w:hAnsiTheme="minorHAnsi"/>
                  <w:sz w:val="20"/>
                  <w:szCs w:val="20"/>
                </w:rPr>
                <w:lastRenderedPageBreak/>
                <w:delText>02</w:delText>
              </w:r>
            </w:del>
          </w:p>
        </w:tc>
        <w:tc>
          <w:tcPr>
            <w:tcW w:w="13762" w:type="dxa"/>
            <w:gridSpan w:val="2"/>
            <w:vAlign w:val="center"/>
          </w:tcPr>
          <w:p w14:paraId="228837CF"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60" w:author="Hudler, Rob@Energy" w:date="2018-11-09T16:11:00Z"/>
                <w:sz w:val="20"/>
                <w:szCs w:val="20"/>
              </w:rPr>
            </w:pPr>
            <w:del w:id="1661" w:author="Hudler, Rob@Energy" w:date="2018-11-09T16:11:00Z">
              <w:r w:rsidRPr="00B36001" w:rsidDel="00036420">
                <w:rPr>
                  <w:sz w:val="20"/>
                  <w:szCs w:val="20"/>
                </w:rPr>
                <w:delText>After the pump has been activated, the controls shall allow the pump to operate until the water temperature</w:delText>
              </w:r>
              <w:r w:rsidDel="00036420">
                <w:rPr>
                  <w:sz w:val="20"/>
                  <w:szCs w:val="20"/>
                </w:rPr>
                <w:delText xml:space="preserve"> </w:delText>
              </w:r>
              <w:r w:rsidRPr="00B36001" w:rsidDel="00036420">
                <w:rPr>
                  <w:sz w:val="20"/>
                  <w:szCs w:val="20"/>
                </w:rPr>
                <w:delText>at the thermo-sensor rises</w:delText>
              </w:r>
              <w:r w:rsidDel="00036420">
                <w:rPr>
                  <w:sz w:val="20"/>
                  <w:szCs w:val="20"/>
                </w:rPr>
                <w:delText xml:space="preserve"> to one of the following values: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7D0" w14:textId="6B7D7B2F" w:rsidR="006B46AF" w:rsidRPr="00B36001" w:rsidDel="00036420" w:rsidRDefault="006B46AF" w:rsidP="00A65060">
            <w:pPr>
              <w:pStyle w:val="ListParagraph"/>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62" w:author="Hudler, Rob@Energy" w:date="2018-11-09T16:11:00Z"/>
                <w:sz w:val="20"/>
                <w:szCs w:val="20"/>
              </w:rPr>
            </w:pPr>
            <w:del w:id="1663" w:author="Hudler, Rob@Energy" w:date="2018-11-09T16:11:00Z">
              <w:r w:rsidRPr="00B36001" w:rsidDel="00036420">
                <w:rPr>
                  <w:sz w:val="20"/>
                  <w:szCs w:val="20"/>
                </w:rPr>
                <w:delText>Not more than 10</w:delText>
              </w:r>
              <w:r w:rsidR="00D45D9E" w:rsidDel="00036420">
                <w:rPr>
                  <w:sz w:val="20"/>
                  <w:szCs w:val="20"/>
                </w:rPr>
                <w:delText>°</w:delText>
              </w:r>
              <w:r w:rsidDel="00036420">
                <w:rPr>
                  <w:rFonts w:asciiTheme="minorHAnsi" w:hAnsiTheme="minorHAnsi"/>
                  <w:sz w:val="20"/>
                  <w:szCs w:val="20"/>
                </w:rPr>
                <w:delText>F</w:delText>
              </w:r>
              <w:r w:rsidRPr="00B36001" w:rsidDel="00036420">
                <w:rPr>
                  <w:sz w:val="20"/>
                  <w:szCs w:val="20"/>
                </w:rPr>
                <w:delText xml:space="preserve"> ( 5.6</w:delText>
              </w:r>
              <w:r w:rsidR="00D45D9E" w:rsidDel="00036420">
                <w:rPr>
                  <w:sz w:val="20"/>
                  <w:szCs w:val="20"/>
                </w:rPr>
                <w:delText>°</w:delText>
              </w:r>
              <w:r w:rsidDel="00036420">
                <w:rPr>
                  <w:rFonts w:asciiTheme="minorHAnsi" w:hAnsiTheme="minorHAnsi"/>
                  <w:sz w:val="20"/>
                  <w:szCs w:val="20"/>
                </w:rPr>
                <w:delText>C</w:delText>
              </w:r>
              <w:r w:rsidRPr="00B36001" w:rsidDel="00036420">
                <w:rPr>
                  <w:sz w:val="20"/>
                  <w:szCs w:val="20"/>
                </w:rPr>
                <w:delText>) above the initial temperature of the water in the pipe</w:delText>
              </w:r>
            </w:del>
          </w:p>
          <w:p w14:paraId="228837D2" w14:textId="3579B2B2" w:rsidR="006B46AF" w:rsidDel="00036420" w:rsidRDefault="006B46AF" w:rsidP="00D45D9E">
            <w:pPr>
              <w:pStyle w:val="ListParagraph"/>
              <w:numPr>
                <w:ilvl w:val="0"/>
                <w:numId w:val="14"/>
              </w:numPr>
              <w:spacing w:after="0"/>
              <w:rPr>
                <w:del w:id="1664" w:author="Hudler, Rob@Energy" w:date="2018-11-09T16:11:00Z"/>
                <w:sz w:val="20"/>
              </w:rPr>
            </w:pPr>
            <w:del w:id="1665" w:author="Hudler, Rob@Energy" w:date="2018-11-09T16:11:00Z">
              <w:r w:rsidRPr="00CC3747" w:rsidDel="00036420">
                <w:rPr>
                  <w:sz w:val="20"/>
                  <w:szCs w:val="20"/>
                </w:rPr>
                <w:delText>Not more than 102</w:delText>
              </w:r>
              <w:r w:rsidR="00D45D9E" w:rsidDel="00036420">
                <w:rPr>
                  <w:sz w:val="20"/>
                  <w:szCs w:val="20"/>
                </w:rPr>
                <w:delText>°</w:delText>
              </w:r>
              <w:r w:rsidDel="00036420">
                <w:rPr>
                  <w:rFonts w:asciiTheme="minorHAnsi" w:hAnsiTheme="minorHAnsi"/>
                  <w:sz w:val="20"/>
                  <w:szCs w:val="20"/>
                </w:rPr>
                <w:delText>F</w:delText>
              </w:r>
              <w:r w:rsidRPr="00CC3747" w:rsidDel="00036420">
                <w:rPr>
                  <w:sz w:val="20"/>
                  <w:szCs w:val="20"/>
                </w:rPr>
                <w:delText xml:space="preserve"> (38.9</w:delText>
              </w:r>
              <w:r w:rsidR="00D45D9E" w:rsidDel="00036420">
                <w:rPr>
                  <w:sz w:val="20"/>
                  <w:szCs w:val="20"/>
                </w:rPr>
                <w:delText>°</w:delText>
              </w:r>
              <w:r w:rsidDel="00036420">
                <w:rPr>
                  <w:rFonts w:asciiTheme="minorHAnsi" w:hAnsiTheme="minorHAnsi"/>
                  <w:sz w:val="20"/>
                  <w:szCs w:val="20"/>
                </w:rPr>
                <w:delText>C</w:delText>
              </w:r>
              <w:r w:rsidRPr="00CC3747" w:rsidDel="00036420">
                <w:rPr>
                  <w:sz w:val="20"/>
                  <w:szCs w:val="20"/>
                </w:rPr>
                <w:delText>).</w:delText>
              </w:r>
            </w:del>
          </w:p>
        </w:tc>
      </w:tr>
      <w:tr w:rsidR="006B46AF" w:rsidRPr="002D344E" w:rsidDel="00036420" w14:paraId="228837D6" w14:textId="603C3EC9" w:rsidTr="00963C00">
        <w:trPr>
          <w:trHeight w:hRule="exact" w:val="631"/>
          <w:tblHeader/>
          <w:del w:id="1666" w:author="Hudler, Rob@Energy" w:date="2018-11-09T16:11:00Z"/>
        </w:trPr>
        <w:tc>
          <w:tcPr>
            <w:tcW w:w="831" w:type="dxa"/>
            <w:vAlign w:val="center"/>
          </w:tcPr>
          <w:p w14:paraId="228837D4"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67" w:author="Hudler, Rob@Energy" w:date="2018-11-09T16:11:00Z"/>
                <w:rFonts w:asciiTheme="minorHAnsi" w:hAnsiTheme="minorHAnsi"/>
                <w:sz w:val="20"/>
                <w:szCs w:val="20"/>
              </w:rPr>
            </w:pPr>
            <w:del w:id="1668" w:author="Hudler, Rob@Energy" w:date="2018-11-09T16:11:00Z">
              <w:r w:rsidDel="00036420">
                <w:rPr>
                  <w:rFonts w:asciiTheme="minorHAnsi" w:hAnsiTheme="minorHAnsi"/>
                  <w:sz w:val="20"/>
                  <w:szCs w:val="20"/>
                </w:rPr>
                <w:delText>03</w:delText>
              </w:r>
            </w:del>
          </w:p>
        </w:tc>
        <w:tc>
          <w:tcPr>
            <w:tcW w:w="13762" w:type="dxa"/>
            <w:gridSpan w:val="2"/>
            <w:vAlign w:val="center"/>
          </w:tcPr>
          <w:p w14:paraId="228837D5" w14:textId="77777777" w:rsidR="006B46AF" w:rsidDel="00036420" w:rsidRDefault="006B46AF" w:rsidP="00A65060">
            <w:pPr>
              <w:spacing w:after="0"/>
              <w:rPr>
                <w:del w:id="1669" w:author="Hudler, Rob@Energy" w:date="2018-11-09T16:11:00Z"/>
                <w:sz w:val="20"/>
                <w:szCs w:val="20"/>
              </w:rPr>
            </w:pPr>
            <w:del w:id="1670" w:author="Hudler, Rob@Energy" w:date="2018-11-09T16:11:00Z">
              <w:r w:rsidRPr="00B36001" w:rsidDel="00036420">
                <w:rPr>
                  <w:sz w:val="20"/>
                  <w:szCs w:val="20"/>
                </w:rPr>
                <w:delText>The controls shall limit pump operation to a maximum of 10 minutes following any activation. This is</w:delText>
              </w:r>
              <w:r w:rsidDel="00036420">
                <w:rPr>
                  <w:sz w:val="20"/>
                  <w:szCs w:val="20"/>
                </w:rPr>
                <w:delText xml:space="preserve"> </w:delText>
              </w:r>
              <w:r w:rsidRPr="00B36001" w:rsidDel="00036420">
                <w:rPr>
                  <w:sz w:val="20"/>
                  <w:szCs w:val="20"/>
                </w:rPr>
                <w:delText>provided in the event that the normal means of shutting off the pump have failed.</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B36001" w:rsidDel="00036420" w14:paraId="228837DC" w14:textId="09B2B8D4" w:rsidTr="006B46AF">
        <w:trPr>
          <w:trHeight w:hRule="exact" w:val="1864"/>
          <w:tblHeader/>
          <w:del w:id="1671" w:author="Hudler, Rob@Energy" w:date="2018-11-09T16:11:00Z"/>
        </w:trPr>
        <w:tc>
          <w:tcPr>
            <w:tcW w:w="831" w:type="dxa"/>
            <w:vAlign w:val="center"/>
          </w:tcPr>
          <w:p w14:paraId="228837D7"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72" w:author="Hudler, Rob@Energy" w:date="2018-11-09T16:11:00Z"/>
                <w:rFonts w:asciiTheme="minorHAnsi" w:hAnsiTheme="minorHAnsi"/>
                <w:sz w:val="20"/>
                <w:szCs w:val="20"/>
              </w:rPr>
            </w:pPr>
            <w:del w:id="1673" w:author="Hudler, Rob@Energy" w:date="2018-11-09T16:11:00Z">
              <w:r w:rsidDel="00036420">
                <w:rPr>
                  <w:rFonts w:asciiTheme="minorHAnsi" w:hAnsiTheme="minorHAnsi"/>
                  <w:sz w:val="20"/>
                  <w:szCs w:val="20"/>
                </w:rPr>
                <w:delText>04</w:delText>
              </w:r>
            </w:del>
          </w:p>
        </w:tc>
        <w:tc>
          <w:tcPr>
            <w:tcW w:w="13762" w:type="dxa"/>
            <w:gridSpan w:val="2"/>
            <w:vAlign w:val="center"/>
          </w:tcPr>
          <w:p w14:paraId="228837D8" w14:textId="77777777" w:rsidR="006B46AF" w:rsidRPr="00B36001"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4" w:author="Hudler, Rob@Energy" w:date="2018-11-09T16:11:00Z"/>
                <w:sz w:val="20"/>
                <w:szCs w:val="20"/>
              </w:rPr>
            </w:pPr>
            <w:del w:id="1675" w:author="Hudler, Rob@Energy" w:date="2018-11-09T16:11:00Z">
              <w:r w:rsidRPr="00B36001" w:rsidDel="00036420">
                <w:rPr>
                  <w:sz w:val="20"/>
                  <w:szCs w:val="20"/>
                </w:rPr>
                <w:delText>Pump and control placement shall meet one of the following criteria:</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7D9" w14:textId="77777777" w:rsidR="006B46AF" w:rsidRPr="00B36001" w:rsidDel="00036420" w:rsidRDefault="006B46AF" w:rsidP="00A65060">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6" w:author="Hudler, Rob@Energy" w:date="2018-11-09T16:11:00Z"/>
                <w:sz w:val="20"/>
                <w:szCs w:val="20"/>
              </w:rPr>
            </w:pPr>
            <w:del w:id="1677" w:author="Hudler, Rob@Energy" w:date="2018-11-09T16:11:00Z">
              <w:r w:rsidRPr="00B36001" w:rsidDel="00036420">
                <w:rPr>
                  <w:sz w:val="20"/>
                  <w:szCs w:val="20"/>
                </w:rPr>
                <w:delText>When a dedicated return line has been installed the pump, controls and thermo-sensor are installed at the end of the supply portion of the recirculation loop; or</w:delText>
              </w:r>
            </w:del>
          </w:p>
          <w:p w14:paraId="228837DA" w14:textId="77777777" w:rsidR="006B46AF" w:rsidRPr="00B36001" w:rsidDel="00036420" w:rsidRDefault="006B46AF" w:rsidP="00A65060">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78" w:author="Hudler, Rob@Energy" w:date="2018-11-09T16:11:00Z"/>
                <w:sz w:val="20"/>
                <w:szCs w:val="20"/>
              </w:rPr>
            </w:pPr>
            <w:del w:id="1679" w:author="Hudler, Rob@Energy" w:date="2018-11-09T16:11:00Z">
              <w:r w:rsidRPr="00B36001" w:rsidDel="00036420">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228837DB" w14:textId="77777777" w:rsidR="006B46AF" w:rsidRPr="00B36001" w:rsidDel="00036420" w:rsidRDefault="006B46AF" w:rsidP="00A65060">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80" w:author="Hudler, Rob@Energy" w:date="2018-11-09T16:11:00Z"/>
                <w:sz w:val="20"/>
                <w:szCs w:val="20"/>
              </w:rPr>
            </w:pPr>
            <w:del w:id="1681" w:author="Hudler, Rob@Energy" w:date="2018-11-09T16:11:00Z">
              <w:r w:rsidRPr="00B36001" w:rsidDel="00036420">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6B46AF" w:rsidRPr="00B36001" w:rsidDel="00036420" w14:paraId="228837DF" w14:textId="155115D4" w:rsidTr="006B46AF">
        <w:trPr>
          <w:trHeight w:hRule="exact" w:val="487"/>
          <w:tblHeader/>
          <w:del w:id="1682" w:author="Hudler, Rob@Energy" w:date="2018-11-09T16:11:00Z"/>
        </w:trPr>
        <w:tc>
          <w:tcPr>
            <w:tcW w:w="831" w:type="dxa"/>
            <w:vAlign w:val="center"/>
          </w:tcPr>
          <w:p w14:paraId="228837DD"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3" w:author="Hudler, Rob@Energy" w:date="2018-11-09T16:11:00Z"/>
                <w:rFonts w:asciiTheme="minorHAnsi" w:hAnsiTheme="minorHAnsi"/>
                <w:sz w:val="20"/>
                <w:szCs w:val="20"/>
              </w:rPr>
            </w:pPr>
            <w:del w:id="1684" w:author="Hudler, Rob@Energy" w:date="2018-11-09T16:11:00Z">
              <w:r w:rsidDel="00036420">
                <w:rPr>
                  <w:rFonts w:asciiTheme="minorHAnsi" w:hAnsiTheme="minorHAnsi"/>
                  <w:sz w:val="20"/>
                  <w:szCs w:val="20"/>
                </w:rPr>
                <w:delText>05</w:delText>
              </w:r>
            </w:del>
          </w:p>
        </w:tc>
        <w:tc>
          <w:tcPr>
            <w:tcW w:w="13762" w:type="dxa"/>
            <w:gridSpan w:val="2"/>
            <w:vAlign w:val="center"/>
          </w:tcPr>
          <w:p w14:paraId="228837DE" w14:textId="77777777" w:rsidR="006B46AF" w:rsidRPr="00B36001"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85" w:author="Hudler, Rob@Energy" w:date="2018-11-09T16:11:00Z"/>
                <w:sz w:val="20"/>
                <w:szCs w:val="20"/>
              </w:rPr>
            </w:pPr>
            <w:del w:id="1686" w:author="Hudler, Rob@Energy" w:date="2018-11-09T16:11:00Z">
              <w:r w:rsidRPr="00B36001" w:rsidDel="00036420">
                <w:rPr>
                  <w:sz w:val="20"/>
                  <w:szCs w:val="20"/>
                </w:rPr>
                <w:delText>Insulation is not required on the cold water line when it is used as the return.</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Del="00036420" w14:paraId="228837E2" w14:textId="0F8062E2" w:rsidTr="006B46AF">
        <w:trPr>
          <w:trHeight w:hRule="exact" w:val="766"/>
          <w:tblHeader/>
          <w:del w:id="1687" w:author="Hudler, Rob@Energy" w:date="2018-11-09T16:11:00Z"/>
        </w:trPr>
        <w:tc>
          <w:tcPr>
            <w:tcW w:w="831" w:type="dxa"/>
            <w:vAlign w:val="center"/>
          </w:tcPr>
          <w:p w14:paraId="228837E0"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88" w:author="Hudler, Rob@Energy" w:date="2018-11-09T16:11:00Z"/>
                <w:rFonts w:asciiTheme="minorHAnsi" w:hAnsiTheme="minorHAnsi"/>
                <w:sz w:val="20"/>
                <w:szCs w:val="20"/>
              </w:rPr>
            </w:pPr>
            <w:del w:id="1689" w:author="Hudler, Rob@Energy" w:date="2018-11-09T16:11:00Z">
              <w:r w:rsidDel="00036420">
                <w:rPr>
                  <w:rFonts w:asciiTheme="minorHAnsi" w:hAnsiTheme="minorHAnsi"/>
                  <w:sz w:val="20"/>
                  <w:szCs w:val="20"/>
                </w:rPr>
                <w:delText>06</w:delText>
              </w:r>
            </w:del>
          </w:p>
        </w:tc>
        <w:tc>
          <w:tcPr>
            <w:tcW w:w="13762" w:type="dxa"/>
            <w:gridSpan w:val="2"/>
            <w:vAlign w:val="center"/>
          </w:tcPr>
          <w:p w14:paraId="228837E1"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90" w:author="Hudler, Rob@Energy" w:date="2018-11-09T16:11:00Z"/>
                <w:sz w:val="20"/>
                <w:szCs w:val="20"/>
              </w:rPr>
            </w:pPr>
            <w:del w:id="1691" w:author="Hudler, Rob@Energy" w:date="2018-11-09T16:11:00Z">
              <w:r w:rsidDel="00036420">
                <w:rPr>
                  <w:sz w:val="20"/>
                  <w:szCs w:val="20"/>
                </w:rPr>
                <w:delText>Each c</w:delText>
              </w:r>
              <w:r w:rsidRPr="00B36001" w:rsidDel="00036420">
                <w:rPr>
                  <w:sz w:val="20"/>
                  <w:szCs w:val="20"/>
                </w:rPr>
                <w:delText xml:space="preserve">ontrol shall have standby power of 1 Watt or less. </w:delText>
              </w:r>
              <w:r w:rsidDel="00036420">
                <w:rPr>
                  <w:sz w:val="20"/>
                  <w:szCs w:val="20"/>
                </w:rPr>
                <w:delText xml:space="preserve"> </w:delText>
              </w:r>
              <w:r w:rsidRPr="00B36001" w:rsidDel="00036420">
                <w:rPr>
                  <w:sz w:val="20"/>
                  <w:szCs w:val="20"/>
                </w:rPr>
                <w:delText>Controls may be located in individual units or on the loop. Controls may be activated by wired or wireless mechanisms,</w:delText>
              </w:r>
              <w:r w:rsidDel="00036420">
                <w:rPr>
                  <w:sz w:val="20"/>
                  <w:szCs w:val="20"/>
                </w:rPr>
                <w:delText xml:space="preserve"> </w:delText>
              </w:r>
              <w:r w:rsidRPr="00B36001" w:rsidDel="00036420">
                <w:rPr>
                  <w:sz w:val="20"/>
                  <w:szCs w:val="20"/>
                </w:rPr>
                <w:delText>including buttons, motion sensors, door switches and flow switches.</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6D2E42" w:rsidDel="00036420" w14:paraId="228837E5" w14:textId="5004972D" w:rsidTr="006B46AF">
        <w:trPr>
          <w:trHeight w:hRule="exact" w:val="288"/>
          <w:tblHeader/>
          <w:del w:id="1692" w:author="Hudler, Rob@Energy" w:date="2018-11-09T16:11:00Z"/>
        </w:trPr>
        <w:tc>
          <w:tcPr>
            <w:tcW w:w="831" w:type="dxa"/>
            <w:vAlign w:val="center"/>
          </w:tcPr>
          <w:p w14:paraId="228837E3" w14:textId="77777777" w:rsidR="006B46AF" w:rsidRPr="002D344E"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93" w:author="Hudler, Rob@Energy" w:date="2018-11-09T16:11:00Z"/>
                <w:rFonts w:asciiTheme="minorHAnsi" w:hAnsiTheme="minorHAnsi"/>
                <w:sz w:val="20"/>
                <w:szCs w:val="20"/>
              </w:rPr>
            </w:pPr>
            <w:del w:id="1694" w:author="Hudler, Rob@Energy" w:date="2018-11-09T16:11:00Z">
              <w:r w:rsidDel="00036420">
                <w:rPr>
                  <w:rFonts w:asciiTheme="minorHAnsi" w:hAnsiTheme="minorHAnsi"/>
                  <w:sz w:val="20"/>
                  <w:szCs w:val="20"/>
                </w:rPr>
                <w:delText>07</w:delText>
              </w:r>
            </w:del>
          </w:p>
        </w:tc>
        <w:tc>
          <w:tcPr>
            <w:tcW w:w="13762" w:type="dxa"/>
            <w:gridSpan w:val="2"/>
            <w:vAlign w:val="center"/>
          </w:tcPr>
          <w:p w14:paraId="228837E4" w14:textId="77777777" w:rsidR="006B46AF" w:rsidRPr="002D344E" w:rsidDel="00036420" w:rsidRDefault="006B46AF" w:rsidP="00A65060">
            <w:pPr>
              <w:spacing w:after="0"/>
              <w:rPr>
                <w:del w:id="1695" w:author="Hudler, Rob@Energy" w:date="2018-11-09T16:11:00Z"/>
                <w:sz w:val="20"/>
                <w:szCs w:val="20"/>
              </w:rPr>
            </w:pPr>
            <w:del w:id="1696" w:author="Hudler, Rob@Energy" w:date="2018-11-09T16:11:00Z">
              <w:r w:rsidRPr="002D344E" w:rsidDel="00036420">
                <w:rPr>
                  <w:sz w:val="20"/>
                  <w:szCs w:val="20"/>
                </w:rPr>
                <w:delText>If more than one loop installed each loop shall have its own pump and controls</w:delText>
              </w:r>
            </w:del>
          </w:p>
        </w:tc>
      </w:tr>
      <w:tr w:rsidR="006B46AF" w:rsidRPr="006D2E42" w:rsidDel="00036420" w14:paraId="228837E8" w14:textId="149A4B2A" w:rsidTr="006B46AF">
        <w:trPr>
          <w:trHeight w:hRule="exact" w:val="288"/>
          <w:tblHeader/>
          <w:del w:id="1697" w:author="Hudler, Rob@Energy" w:date="2018-11-09T16:11:00Z"/>
        </w:trPr>
        <w:tc>
          <w:tcPr>
            <w:tcW w:w="831" w:type="dxa"/>
            <w:vAlign w:val="center"/>
          </w:tcPr>
          <w:p w14:paraId="228837E6"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98" w:author="Hudler, Rob@Energy" w:date="2018-11-09T16:11:00Z"/>
                <w:rFonts w:asciiTheme="minorHAnsi" w:hAnsiTheme="minorHAnsi"/>
                <w:sz w:val="20"/>
                <w:szCs w:val="20"/>
              </w:rPr>
            </w:pPr>
            <w:del w:id="1699" w:author="Hudler, Rob@Energy" w:date="2018-11-09T16:11:00Z">
              <w:r w:rsidDel="00036420">
                <w:rPr>
                  <w:rFonts w:asciiTheme="minorHAnsi" w:hAnsiTheme="minorHAnsi"/>
                  <w:sz w:val="20"/>
                  <w:szCs w:val="20"/>
                </w:rPr>
                <w:delText>08</w:delText>
              </w:r>
            </w:del>
          </w:p>
        </w:tc>
        <w:tc>
          <w:tcPr>
            <w:tcW w:w="13762" w:type="dxa"/>
            <w:gridSpan w:val="2"/>
            <w:vAlign w:val="center"/>
          </w:tcPr>
          <w:p w14:paraId="228837E7" w14:textId="77777777" w:rsidR="006B46AF" w:rsidRPr="00D24BC5"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700" w:author="Hudler, Rob@Energy" w:date="2018-11-09T16:11:00Z"/>
                <w:rFonts w:asciiTheme="minorHAnsi" w:hAnsiTheme="minorHAnsi" w:cs="Arial"/>
                <w:sz w:val="20"/>
                <w:szCs w:val="20"/>
              </w:rPr>
            </w:pPr>
            <w:del w:id="1701" w:author="Hudler, Rob@Energy" w:date="2018-11-09T16:11:00Z">
              <w:r w:rsidRPr="00D24BC5" w:rsidDel="00036420">
                <w:rPr>
                  <w:rFonts w:asciiTheme="minorHAnsi" w:hAnsiTheme="minorHAnsi" w:cs="Arial"/>
                  <w:sz w:val="20"/>
                  <w:szCs w:val="20"/>
                </w:rPr>
                <w:delText>Automatic Air release valve is installed on the inlet side of the recirculation pump per Section 110.3(c)5A.</w:delText>
              </w:r>
            </w:del>
          </w:p>
        </w:tc>
      </w:tr>
      <w:tr w:rsidR="006B46AF" w:rsidRPr="006D2E42" w:rsidDel="00036420" w14:paraId="228837EB" w14:textId="1E3F2E43" w:rsidTr="006B46AF">
        <w:trPr>
          <w:trHeight w:hRule="exact" w:val="288"/>
          <w:tblHeader/>
          <w:del w:id="1702" w:author="Hudler, Rob@Energy" w:date="2018-11-09T16:11:00Z"/>
        </w:trPr>
        <w:tc>
          <w:tcPr>
            <w:tcW w:w="831" w:type="dxa"/>
            <w:vAlign w:val="center"/>
          </w:tcPr>
          <w:p w14:paraId="228837E9"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03" w:author="Hudler, Rob@Energy" w:date="2018-11-09T16:11:00Z"/>
                <w:rFonts w:asciiTheme="minorHAnsi" w:hAnsiTheme="minorHAnsi"/>
                <w:sz w:val="20"/>
                <w:szCs w:val="20"/>
              </w:rPr>
            </w:pPr>
            <w:del w:id="1704" w:author="Hudler, Rob@Energy" w:date="2018-11-09T16:11:00Z">
              <w:r w:rsidDel="00036420">
                <w:rPr>
                  <w:rFonts w:asciiTheme="minorHAnsi" w:hAnsiTheme="minorHAnsi"/>
                  <w:sz w:val="20"/>
                  <w:szCs w:val="20"/>
                </w:rPr>
                <w:delText>09</w:delText>
              </w:r>
            </w:del>
          </w:p>
        </w:tc>
        <w:tc>
          <w:tcPr>
            <w:tcW w:w="13762" w:type="dxa"/>
            <w:gridSpan w:val="2"/>
            <w:vAlign w:val="center"/>
          </w:tcPr>
          <w:p w14:paraId="228837EA" w14:textId="77777777" w:rsidR="006B46AF" w:rsidRPr="00D24BC5"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705" w:author="Hudler, Rob@Energy" w:date="2018-11-09T16:11:00Z"/>
                <w:rFonts w:asciiTheme="minorHAnsi" w:hAnsiTheme="minorHAnsi" w:cs="Arial"/>
                <w:sz w:val="20"/>
                <w:szCs w:val="20"/>
              </w:rPr>
            </w:pPr>
            <w:del w:id="1706" w:author="Hudler, Rob@Energy" w:date="2018-11-09T16:11:00Z">
              <w:r w:rsidRPr="00D24BC5" w:rsidDel="00036420">
                <w:rPr>
                  <w:rFonts w:asciiTheme="minorHAnsi" w:hAnsiTheme="minorHAnsi" w:cs="Arial"/>
                  <w:sz w:val="20"/>
                  <w:szCs w:val="20"/>
                </w:rPr>
                <w:delText>A check valve is located between the recirculation pump and the water heater per Section 110.3(c)5B.</w:delText>
              </w:r>
            </w:del>
          </w:p>
        </w:tc>
      </w:tr>
      <w:tr w:rsidR="006B46AF" w:rsidRPr="006D2E42" w:rsidDel="00036420" w14:paraId="228837EE" w14:textId="391A9EF7" w:rsidTr="006B46AF">
        <w:trPr>
          <w:trHeight w:hRule="exact" w:val="631"/>
          <w:tblHeader/>
          <w:del w:id="1707" w:author="Hudler, Rob@Energy" w:date="2018-11-09T16:11:00Z"/>
        </w:trPr>
        <w:tc>
          <w:tcPr>
            <w:tcW w:w="831" w:type="dxa"/>
            <w:vAlign w:val="center"/>
          </w:tcPr>
          <w:p w14:paraId="228837EC"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08" w:author="Hudler, Rob@Energy" w:date="2018-11-09T16:11:00Z"/>
                <w:rFonts w:asciiTheme="minorHAnsi" w:hAnsiTheme="minorHAnsi"/>
                <w:sz w:val="20"/>
                <w:szCs w:val="20"/>
              </w:rPr>
            </w:pPr>
            <w:del w:id="1709" w:author="Hudler, Rob@Energy" w:date="2018-11-09T16:11:00Z">
              <w:r w:rsidDel="00036420">
                <w:rPr>
                  <w:rFonts w:asciiTheme="minorHAnsi" w:hAnsiTheme="minorHAnsi"/>
                  <w:sz w:val="20"/>
                  <w:szCs w:val="20"/>
                </w:rPr>
                <w:delText>10</w:delText>
              </w:r>
            </w:del>
          </w:p>
        </w:tc>
        <w:tc>
          <w:tcPr>
            <w:tcW w:w="13762" w:type="dxa"/>
            <w:gridSpan w:val="2"/>
            <w:vAlign w:val="center"/>
          </w:tcPr>
          <w:p w14:paraId="228837ED" w14:textId="77777777" w:rsidR="006B46AF" w:rsidRPr="00D24BC5" w:rsidDel="00036420" w:rsidRDefault="006B46AF" w:rsidP="00A65060">
            <w:pPr>
              <w:spacing w:after="0"/>
              <w:rPr>
                <w:del w:id="1710" w:author="Hudler, Rob@Energy" w:date="2018-11-09T16:11:00Z"/>
                <w:rFonts w:asciiTheme="minorHAnsi" w:hAnsiTheme="minorHAnsi" w:cs="Arial"/>
                <w:sz w:val="20"/>
                <w:szCs w:val="20"/>
              </w:rPr>
            </w:pPr>
            <w:del w:id="1711" w:author="Hudler, Rob@Energy" w:date="2018-11-09T16:11:00Z">
              <w:r w:rsidRPr="00D24BC5" w:rsidDel="00036420">
                <w:rPr>
                  <w:rFonts w:asciiTheme="minorHAnsi" w:hAnsiTheme="minorHAnsi" w:cs="Arial"/>
                  <w:sz w:val="20"/>
                  <w:szCs w:val="20"/>
                </w:rPr>
                <w:delText>Hose bibb is installed between the pump and the water heating equipment with an isolation valve between the hose bibb and the water heating equipment per Section 110.3(c)5C.</w:delText>
              </w:r>
            </w:del>
          </w:p>
        </w:tc>
      </w:tr>
      <w:tr w:rsidR="006B46AF" w:rsidRPr="006D2E42" w:rsidDel="00036420" w14:paraId="228837F1" w14:textId="1B11BA15" w:rsidTr="006B46AF">
        <w:trPr>
          <w:trHeight w:hRule="exact" w:val="343"/>
          <w:tblHeader/>
          <w:del w:id="1712" w:author="Hudler, Rob@Energy" w:date="2018-11-09T16:11:00Z"/>
        </w:trPr>
        <w:tc>
          <w:tcPr>
            <w:tcW w:w="831" w:type="dxa"/>
            <w:vAlign w:val="center"/>
          </w:tcPr>
          <w:p w14:paraId="228837EF"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13" w:author="Hudler, Rob@Energy" w:date="2018-11-09T16:11:00Z"/>
                <w:rFonts w:asciiTheme="minorHAnsi" w:hAnsiTheme="minorHAnsi"/>
                <w:sz w:val="20"/>
                <w:szCs w:val="20"/>
              </w:rPr>
            </w:pPr>
            <w:del w:id="1714" w:author="Hudler, Rob@Energy" w:date="2018-11-09T16:11:00Z">
              <w:r w:rsidDel="00036420">
                <w:rPr>
                  <w:rFonts w:asciiTheme="minorHAnsi" w:hAnsiTheme="minorHAnsi"/>
                  <w:sz w:val="20"/>
                  <w:szCs w:val="20"/>
                </w:rPr>
                <w:delText>11</w:delText>
              </w:r>
            </w:del>
          </w:p>
        </w:tc>
        <w:tc>
          <w:tcPr>
            <w:tcW w:w="13762" w:type="dxa"/>
            <w:gridSpan w:val="2"/>
            <w:vAlign w:val="center"/>
          </w:tcPr>
          <w:p w14:paraId="228837F0" w14:textId="7703914D" w:rsidR="006B46AF" w:rsidRPr="00D24BC5" w:rsidDel="00036420" w:rsidRDefault="006B46AF" w:rsidP="00C7676D">
            <w:pPr>
              <w:pStyle w:val="BulletCALetter"/>
              <w:spacing w:before="0"/>
              <w:ind w:left="0" w:firstLine="0"/>
              <w:rPr>
                <w:del w:id="1715" w:author="Hudler, Rob@Energy" w:date="2018-11-09T16:11:00Z"/>
                <w:rFonts w:asciiTheme="minorHAnsi" w:eastAsia="Calibri" w:hAnsiTheme="minorHAnsi" w:cs="Arial"/>
              </w:rPr>
            </w:pPr>
            <w:del w:id="1716" w:author="Hudler, Rob@Energy" w:date="2018-11-09T16:11:00Z">
              <w:r w:rsidRPr="00D24BC5" w:rsidDel="00036420">
                <w:rPr>
                  <w:rFonts w:asciiTheme="minorHAnsi" w:eastAsia="Calibri" w:hAnsiTheme="minorHAnsi" w:cs="Arial"/>
                </w:rPr>
                <w:delText xml:space="preserve">Isolation valves are installed on both sides of the pump. One of the isolation valves may be the same isolation valve as in item </w:delText>
              </w:r>
              <w:r w:rsidR="00C7676D" w:rsidDel="00036420">
                <w:rPr>
                  <w:rFonts w:asciiTheme="minorHAnsi" w:eastAsia="Calibri" w:hAnsiTheme="minorHAnsi" w:cs="Arial"/>
                </w:rPr>
                <w:delText>09</w:delText>
              </w:r>
              <w:r w:rsidR="00C7676D" w:rsidRPr="00D24BC5" w:rsidDel="00036420">
                <w:rPr>
                  <w:rFonts w:asciiTheme="minorHAnsi" w:eastAsia="Calibri" w:hAnsiTheme="minorHAnsi" w:cs="Arial"/>
                </w:rPr>
                <w:delText xml:space="preserve"> </w:delText>
              </w:r>
              <w:r w:rsidRPr="00D24BC5" w:rsidDel="00036420">
                <w:rPr>
                  <w:rFonts w:asciiTheme="minorHAnsi" w:eastAsia="Calibri" w:hAnsiTheme="minorHAnsi" w:cs="Arial"/>
                </w:rPr>
                <w:delText>above per Section 110.3(c)5D.</w:delText>
              </w:r>
            </w:del>
          </w:p>
        </w:tc>
      </w:tr>
      <w:tr w:rsidR="006B46AF" w:rsidRPr="006D2E42" w:rsidDel="00036420" w14:paraId="228837F4" w14:textId="29511430" w:rsidTr="00963C00">
        <w:trPr>
          <w:trHeight w:hRule="exact" w:val="433"/>
          <w:tblHeader/>
          <w:del w:id="1717" w:author="Hudler, Rob@Energy" w:date="2018-11-09T16:11:00Z"/>
        </w:trPr>
        <w:tc>
          <w:tcPr>
            <w:tcW w:w="831" w:type="dxa"/>
            <w:vAlign w:val="center"/>
          </w:tcPr>
          <w:p w14:paraId="228837F2"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18" w:author="Hudler, Rob@Energy" w:date="2018-11-09T16:11:00Z"/>
                <w:rFonts w:asciiTheme="minorHAnsi" w:hAnsiTheme="minorHAnsi"/>
                <w:sz w:val="20"/>
                <w:szCs w:val="20"/>
              </w:rPr>
            </w:pPr>
            <w:del w:id="1719" w:author="Hudler, Rob@Energy" w:date="2018-11-09T16:11:00Z">
              <w:r w:rsidDel="00036420">
                <w:rPr>
                  <w:rFonts w:asciiTheme="minorHAnsi" w:hAnsiTheme="minorHAnsi"/>
                  <w:sz w:val="20"/>
                  <w:szCs w:val="20"/>
                </w:rPr>
                <w:delText>12</w:delText>
              </w:r>
            </w:del>
          </w:p>
        </w:tc>
        <w:tc>
          <w:tcPr>
            <w:tcW w:w="13762" w:type="dxa"/>
            <w:gridSpan w:val="2"/>
            <w:vAlign w:val="center"/>
          </w:tcPr>
          <w:p w14:paraId="228837F3" w14:textId="77777777" w:rsidR="006B46AF" w:rsidRPr="00D24BC5" w:rsidDel="00036420" w:rsidRDefault="006B46AF" w:rsidP="00A65060">
            <w:pPr>
              <w:pStyle w:val="BulletCALetter"/>
              <w:spacing w:before="0"/>
              <w:ind w:left="0" w:firstLine="0"/>
              <w:rPr>
                <w:del w:id="1720" w:author="Hudler, Rob@Energy" w:date="2018-11-09T16:11:00Z"/>
                <w:rFonts w:asciiTheme="minorHAnsi" w:eastAsia="Calibri" w:hAnsiTheme="minorHAnsi" w:cs="Arial"/>
              </w:rPr>
            </w:pPr>
            <w:del w:id="1721" w:author="Hudler, Rob@Energy" w:date="2018-11-09T16:11:00Z">
              <w:r w:rsidRPr="00D24BC5" w:rsidDel="00036420">
                <w:rPr>
                  <w:rFonts w:asciiTheme="minorHAnsi" w:eastAsia="Calibri" w:hAnsiTheme="minorHAnsi" w:cs="Arial"/>
                </w:rPr>
                <w:delText>The cold water supply piping and the recirculation loop piping is not connected to the hot water storage tank drain port per Section 110.3(c)5E.</w:delText>
              </w:r>
            </w:del>
          </w:p>
        </w:tc>
      </w:tr>
      <w:tr w:rsidR="006B46AF" w:rsidRPr="006D2E42" w:rsidDel="00036420" w14:paraId="228837F7" w14:textId="4E25B05A" w:rsidTr="00963C00">
        <w:trPr>
          <w:trHeight w:hRule="exact" w:val="442"/>
          <w:tblHeader/>
          <w:del w:id="1722" w:author="Hudler, Rob@Energy" w:date="2018-11-09T16:11:00Z"/>
        </w:trPr>
        <w:tc>
          <w:tcPr>
            <w:tcW w:w="831" w:type="dxa"/>
            <w:vAlign w:val="center"/>
          </w:tcPr>
          <w:p w14:paraId="228837F5" w14:textId="77777777" w:rsidR="006B46AF" w:rsidDel="00036420" w:rsidRDefault="006B46AF"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23" w:author="Hudler, Rob@Energy" w:date="2018-11-09T16:11:00Z"/>
                <w:rFonts w:asciiTheme="minorHAnsi" w:hAnsiTheme="minorHAnsi"/>
                <w:sz w:val="20"/>
                <w:szCs w:val="20"/>
              </w:rPr>
            </w:pPr>
            <w:del w:id="1724" w:author="Hudler, Rob@Energy" w:date="2018-11-09T16:11:00Z">
              <w:r w:rsidDel="00036420">
                <w:rPr>
                  <w:rFonts w:asciiTheme="minorHAnsi" w:hAnsiTheme="minorHAnsi"/>
                  <w:sz w:val="20"/>
                  <w:szCs w:val="20"/>
                </w:rPr>
                <w:delText>13</w:delText>
              </w:r>
            </w:del>
          </w:p>
        </w:tc>
        <w:tc>
          <w:tcPr>
            <w:tcW w:w="13762" w:type="dxa"/>
            <w:gridSpan w:val="2"/>
            <w:vAlign w:val="center"/>
          </w:tcPr>
          <w:p w14:paraId="228837F6" w14:textId="77777777" w:rsidR="006B46AF" w:rsidRPr="00D24BC5" w:rsidDel="00036420" w:rsidRDefault="006B46AF" w:rsidP="00A65060">
            <w:pPr>
              <w:pStyle w:val="BulletCALetter"/>
              <w:spacing w:before="0"/>
              <w:ind w:left="0" w:firstLine="0"/>
              <w:rPr>
                <w:del w:id="1725" w:author="Hudler, Rob@Energy" w:date="2018-11-09T16:11:00Z"/>
                <w:rFonts w:asciiTheme="minorHAnsi" w:eastAsia="Calibri" w:hAnsiTheme="minorHAnsi" w:cs="Arial"/>
              </w:rPr>
            </w:pPr>
            <w:del w:id="1726" w:author="Hudler, Rob@Energy" w:date="2018-11-09T16:11:00Z">
              <w:r w:rsidRPr="00D24BC5" w:rsidDel="00036420">
                <w:rPr>
                  <w:rFonts w:asciiTheme="minorHAnsi" w:eastAsia="Calibri" w:hAnsiTheme="minorHAnsi" w:cs="Arial"/>
                </w:rPr>
                <w:delText>A check valve is installed on the cold water supply line between the hot water system and the next closest tee on the cold water supply per Section 110.3(c)5F.</w:delText>
              </w:r>
            </w:del>
          </w:p>
        </w:tc>
      </w:tr>
      <w:tr w:rsidR="00F1080C" w:rsidRPr="006D2E42" w:rsidDel="00036420" w14:paraId="228837FB" w14:textId="2B2BA9DF" w:rsidTr="001D3B36">
        <w:trPr>
          <w:trHeight w:hRule="exact" w:val="478"/>
          <w:tblHeader/>
          <w:del w:id="1727" w:author="Hudler, Rob@Energy" w:date="2018-11-09T16:11:00Z"/>
        </w:trPr>
        <w:tc>
          <w:tcPr>
            <w:tcW w:w="831" w:type="dxa"/>
            <w:vAlign w:val="center"/>
          </w:tcPr>
          <w:p w14:paraId="228837F8" w14:textId="77777777" w:rsidR="00F1080C" w:rsidRPr="00CA5824" w:rsidDel="00036420" w:rsidRDefault="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28" w:author="Hudler, Rob@Energy" w:date="2018-11-09T16:11:00Z"/>
                <w:sz w:val="20"/>
                <w:szCs w:val="20"/>
              </w:rPr>
            </w:pPr>
            <w:del w:id="1729" w:author="Hudler, Rob@Energy" w:date="2018-11-09T16:11:00Z">
              <w:r w:rsidDel="00036420">
                <w:rPr>
                  <w:sz w:val="20"/>
                  <w:szCs w:val="20"/>
                </w:rPr>
                <w:delText>14</w:delText>
              </w:r>
            </w:del>
          </w:p>
        </w:tc>
        <w:tc>
          <w:tcPr>
            <w:tcW w:w="3867" w:type="dxa"/>
            <w:vAlign w:val="center"/>
          </w:tcPr>
          <w:p w14:paraId="228837F9" w14:textId="77777777" w:rsidR="00F1080C" w:rsidRPr="00CA5824" w:rsidDel="00036420" w:rsidRDefault="00F1080C">
            <w:pPr>
              <w:spacing w:after="0"/>
              <w:rPr>
                <w:del w:id="1730" w:author="Hudler, Rob@Energy" w:date="2018-11-09T16:11:00Z"/>
                <w:sz w:val="20"/>
                <w:szCs w:val="20"/>
              </w:rPr>
            </w:pPr>
            <w:del w:id="1731" w:author="Hudler, Rob@Energy" w:date="2018-11-09T16:11:00Z">
              <w:r w:rsidRPr="00CA5824" w:rsidDel="00036420">
                <w:rPr>
                  <w:sz w:val="20"/>
                  <w:szCs w:val="18"/>
                </w:rPr>
                <w:delText>Verification Status:</w:delText>
              </w:r>
            </w:del>
          </w:p>
        </w:tc>
        <w:tc>
          <w:tcPr>
            <w:tcW w:w="9895" w:type="dxa"/>
            <w:vAlign w:val="center"/>
          </w:tcPr>
          <w:p w14:paraId="228837FA" w14:textId="31766982" w:rsidR="00F1080C" w:rsidRPr="00D45D9E" w:rsidDel="00036420" w:rsidRDefault="00F1080C" w:rsidP="001D3B36">
            <w:pPr>
              <w:pStyle w:val="ListParagraph"/>
              <w:tabs>
                <w:tab w:val="left" w:pos="366"/>
              </w:tabs>
              <w:spacing w:after="0" w:line="240" w:lineRule="auto"/>
              <w:rPr>
                <w:del w:id="1732" w:author="Hudler, Rob@Energy" w:date="2018-11-09T16:11:00Z"/>
                <w:sz w:val="20"/>
                <w:szCs w:val="18"/>
              </w:rPr>
            </w:pPr>
          </w:p>
        </w:tc>
      </w:tr>
      <w:tr w:rsidR="00D45D9E" w:rsidRPr="006D2E42" w:rsidDel="00036420" w14:paraId="228837FE" w14:textId="6F591D1B" w:rsidTr="00D45D9E">
        <w:trPr>
          <w:trHeight w:hRule="exact" w:val="550"/>
          <w:tblHeader/>
          <w:del w:id="1733" w:author="Hudler, Rob@Energy" w:date="2018-11-09T16:11:00Z"/>
        </w:trPr>
        <w:tc>
          <w:tcPr>
            <w:tcW w:w="831" w:type="dxa"/>
            <w:vAlign w:val="center"/>
          </w:tcPr>
          <w:p w14:paraId="228837FC" w14:textId="77777777" w:rsidR="00D45D9E" w:rsidRPr="00CA5824" w:rsidDel="00036420" w:rsidRDefault="00D45D9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34" w:author="Hudler, Rob@Energy" w:date="2018-11-09T16:11:00Z"/>
                <w:sz w:val="20"/>
                <w:szCs w:val="20"/>
              </w:rPr>
            </w:pPr>
            <w:del w:id="1735" w:author="Hudler, Rob@Energy" w:date="2018-11-09T16:11:00Z">
              <w:r w:rsidDel="00036420">
                <w:rPr>
                  <w:sz w:val="20"/>
                  <w:szCs w:val="20"/>
                </w:rPr>
                <w:delText>15</w:delText>
              </w:r>
            </w:del>
          </w:p>
        </w:tc>
        <w:tc>
          <w:tcPr>
            <w:tcW w:w="13762" w:type="dxa"/>
            <w:gridSpan w:val="2"/>
            <w:vAlign w:val="center"/>
          </w:tcPr>
          <w:p w14:paraId="228837FD" w14:textId="4FB24401" w:rsidR="00D45D9E" w:rsidRPr="00CA5824" w:rsidDel="00036420" w:rsidRDefault="00D45D9E">
            <w:pPr>
              <w:spacing w:after="0"/>
              <w:rPr>
                <w:del w:id="1736" w:author="Hudler, Rob@Energy" w:date="2018-11-09T16:11:00Z"/>
                <w:sz w:val="20"/>
                <w:szCs w:val="20"/>
              </w:rPr>
            </w:pPr>
            <w:del w:id="1737" w:author="Hudler, Rob@Energy" w:date="2018-11-09T16:11:00Z">
              <w:r w:rsidRPr="00CA5824" w:rsidDel="00036420">
                <w:rPr>
                  <w:sz w:val="20"/>
                  <w:szCs w:val="18"/>
                </w:rPr>
                <w:delText xml:space="preserve">Correction Notes: </w:delText>
              </w:r>
            </w:del>
          </w:p>
        </w:tc>
      </w:tr>
      <w:tr w:rsidR="00F1080C" w:rsidRPr="006D2E42" w:rsidDel="00036420" w14:paraId="22883800" w14:textId="01E45978" w:rsidTr="006B46AF">
        <w:trPr>
          <w:trHeight w:hRule="exact" w:val="613"/>
          <w:tblHeader/>
          <w:del w:id="1738" w:author="Hudler, Rob@Energy" w:date="2018-11-09T16:11:00Z"/>
        </w:trPr>
        <w:tc>
          <w:tcPr>
            <w:tcW w:w="14593" w:type="dxa"/>
            <w:gridSpan w:val="3"/>
            <w:vAlign w:val="center"/>
          </w:tcPr>
          <w:p w14:paraId="228837FF" w14:textId="77777777" w:rsidR="00F1080C" w:rsidDel="00036420" w:rsidRDefault="00DD6E85" w:rsidP="00A6506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39" w:author="Hudler, Rob@Energy" w:date="2018-11-09T16:11:00Z"/>
                <w:rFonts w:asciiTheme="minorHAnsi" w:hAnsiTheme="minorHAnsi"/>
                <w:sz w:val="20"/>
                <w:szCs w:val="20"/>
              </w:rPr>
            </w:pPr>
            <w:del w:id="1740"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801" w14:textId="77777777" w:rsidR="006B46AF" w:rsidDel="00036420" w:rsidRDefault="006B46AF" w:rsidP="006B46AF">
      <w:pPr>
        <w:spacing w:after="0" w:line="240" w:lineRule="auto"/>
        <w:rPr>
          <w:del w:id="1741" w:author="Hudler, Rob@Energy" w:date="2018-11-09T16:11:00Z"/>
          <w:b/>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6"/>
        <w:gridCol w:w="3105"/>
        <w:gridCol w:w="7177"/>
      </w:tblGrid>
      <w:tr w:rsidR="006B46AF" w:rsidRPr="006D2E42" w:rsidDel="00036420" w14:paraId="22883805" w14:textId="1711B7DE" w:rsidTr="006B46AF">
        <w:trPr>
          <w:trHeight w:hRule="exact" w:val="505"/>
          <w:tblHeader/>
          <w:del w:id="1742" w:author="Hudler, Rob@Energy" w:date="2018-11-09T16:11:00Z"/>
        </w:trPr>
        <w:tc>
          <w:tcPr>
            <w:tcW w:w="14593" w:type="dxa"/>
            <w:gridSpan w:val="3"/>
            <w:tcBorders>
              <w:bottom w:val="single" w:sz="4" w:space="0" w:color="auto"/>
            </w:tcBorders>
          </w:tcPr>
          <w:p w14:paraId="22883802" w14:textId="5EEA3FCA" w:rsidR="006B46AF" w:rsidDel="00036420" w:rsidRDefault="00BA3105"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43" w:author="Hudler, Rob@Energy" w:date="2018-11-09T16:11:00Z"/>
                <w:rFonts w:asciiTheme="minorHAnsi" w:hAnsiTheme="minorHAnsi"/>
                <w:b/>
                <w:sz w:val="20"/>
                <w:szCs w:val="20"/>
              </w:rPr>
            </w:pPr>
            <w:del w:id="1744" w:author="Hudler, Rob@Energy" w:date="2018-11-09T16:11:00Z">
              <w:r w:rsidDel="00036420">
                <w:rPr>
                  <w:rFonts w:asciiTheme="minorHAnsi" w:hAnsiTheme="minorHAnsi"/>
                  <w:b/>
                  <w:sz w:val="20"/>
                  <w:szCs w:val="20"/>
                </w:rPr>
                <w:delText>J</w:delText>
              </w:r>
              <w:r w:rsidR="006B46AF" w:rsidDel="00036420">
                <w:rPr>
                  <w:rFonts w:asciiTheme="minorHAnsi" w:hAnsiTheme="minorHAnsi"/>
                  <w:b/>
                  <w:sz w:val="20"/>
                  <w:szCs w:val="20"/>
                </w:rPr>
                <w:delText>.</w:delText>
              </w:r>
              <w:r w:rsidR="006B46AF" w:rsidRPr="00180B11" w:rsidDel="00036420">
                <w:rPr>
                  <w:rFonts w:asciiTheme="minorHAnsi" w:hAnsiTheme="minorHAnsi"/>
                  <w:b/>
                  <w:sz w:val="20"/>
                  <w:szCs w:val="20"/>
                </w:rPr>
                <w:delText xml:space="preserve"> HERS-Verified Demand Recirculation Sensor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803" w14:textId="77777777" w:rsidR="006B46AF" w:rsidRPr="00284D0A"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45" w:author="Hudler, Rob@Energy" w:date="2018-11-09T16:11:00Z"/>
                <w:rFonts w:asciiTheme="minorHAnsi" w:hAnsiTheme="minorHAnsi"/>
                <w:sz w:val="20"/>
                <w:szCs w:val="20"/>
              </w:rPr>
            </w:pPr>
            <w:del w:id="1746" w:author="Hudler, Rob@Energy" w:date="2018-11-09T16:11:00Z">
              <w:r w:rsidRPr="00284D0A" w:rsidDel="00036420">
                <w:rPr>
                  <w:rFonts w:asciiTheme="minorHAnsi" w:hAnsiTheme="minorHAnsi"/>
                  <w:sz w:val="20"/>
                  <w:szCs w:val="20"/>
                </w:rPr>
                <w:delText>Systems that utilize this distribution type shall comply with these requirements</w:delText>
              </w:r>
            </w:del>
          </w:p>
          <w:p w14:paraId="22883804" w14:textId="77777777" w:rsidR="006B46AF" w:rsidRPr="00180B11"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47" w:author="Hudler, Rob@Energy" w:date="2018-11-09T16:11:00Z"/>
                <w:rFonts w:asciiTheme="minorHAnsi" w:hAnsiTheme="minorHAnsi"/>
                <w:b/>
                <w:sz w:val="20"/>
                <w:szCs w:val="20"/>
              </w:rPr>
            </w:pPr>
          </w:p>
        </w:tc>
      </w:tr>
      <w:tr w:rsidR="006B46AF" w:rsidRPr="002D344E" w:rsidDel="00036420" w14:paraId="22883808" w14:textId="5B6DA4C9" w:rsidTr="006B46AF">
        <w:trPr>
          <w:trHeight w:hRule="exact" w:val="577"/>
          <w:tblHeader/>
          <w:del w:id="1748" w:author="Hudler, Rob@Energy" w:date="2018-11-09T16:11:00Z"/>
        </w:trPr>
        <w:tc>
          <w:tcPr>
            <w:tcW w:w="831" w:type="dxa"/>
            <w:tcBorders>
              <w:top w:val="single" w:sz="4" w:space="0" w:color="auto"/>
            </w:tcBorders>
            <w:vAlign w:val="center"/>
          </w:tcPr>
          <w:p w14:paraId="22883806"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49" w:author="Hudler, Rob@Energy" w:date="2018-11-09T16:11:00Z"/>
                <w:rFonts w:asciiTheme="minorHAnsi" w:hAnsiTheme="minorHAnsi"/>
                <w:sz w:val="20"/>
                <w:szCs w:val="20"/>
              </w:rPr>
            </w:pPr>
            <w:del w:id="1750" w:author="Hudler, Rob@Energy" w:date="2018-11-09T16:11:00Z">
              <w:r w:rsidDel="00036420">
                <w:rPr>
                  <w:rFonts w:asciiTheme="minorHAnsi" w:hAnsiTheme="minorHAnsi"/>
                  <w:sz w:val="20"/>
                  <w:szCs w:val="20"/>
                </w:rPr>
                <w:delText>01</w:delText>
              </w:r>
            </w:del>
          </w:p>
        </w:tc>
        <w:tc>
          <w:tcPr>
            <w:tcW w:w="13762" w:type="dxa"/>
            <w:gridSpan w:val="2"/>
            <w:tcBorders>
              <w:top w:val="single" w:sz="4" w:space="0" w:color="auto"/>
            </w:tcBorders>
            <w:vAlign w:val="center"/>
          </w:tcPr>
          <w:p w14:paraId="22883807"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51" w:author="Hudler, Rob@Energy" w:date="2018-11-09T16:11:00Z"/>
                <w:sz w:val="20"/>
                <w:szCs w:val="20"/>
              </w:rPr>
            </w:pPr>
            <w:del w:id="1752" w:author="Hudler, Rob@Energy" w:date="2018-11-09T16:11:00Z">
              <w:r w:rsidDel="00036420">
                <w:rPr>
                  <w:rFonts w:asciiTheme="minorHAnsi" w:hAnsiTheme="minorHAnsi"/>
                  <w:sz w:val="20"/>
                  <w:szCs w:val="20"/>
                </w:rPr>
                <w:delText>T</w:delText>
              </w:r>
              <w:r w:rsidRPr="000C1AEF" w:rsidDel="00036420">
                <w:rPr>
                  <w:rFonts w:asciiTheme="minorHAnsi" w:hAnsiTheme="minorHAnsi"/>
                  <w:sz w:val="20"/>
                  <w:szCs w:val="20"/>
                </w:rPr>
                <w:delText>he system operate</w:delText>
              </w:r>
              <w:r w:rsidDel="00036420">
                <w:rPr>
                  <w:rFonts w:asciiTheme="minorHAnsi" w:hAnsiTheme="minorHAnsi"/>
                  <w:sz w:val="20"/>
                  <w:szCs w:val="20"/>
                </w:rPr>
                <w:delText>s</w:delText>
              </w:r>
              <w:r w:rsidRPr="000C1AEF" w:rsidDel="00036420">
                <w:rPr>
                  <w:rFonts w:asciiTheme="minorHAnsi" w:hAnsiTheme="minorHAnsi"/>
                  <w:sz w:val="20"/>
                  <w:szCs w:val="20"/>
                </w:rPr>
                <w:delText xml:space="preserve"> “on-demand”, meaning that </w:delText>
              </w:r>
              <w:r w:rsidDel="00036420">
                <w:rPr>
                  <w:rFonts w:asciiTheme="minorHAnsi" w:hAnsiTheme="minorHAnsi"/>
                  <w:sz w:val="20"/>
                  <w:szCs w:val="20"/>
                </w:rPr>
                <w:delText xml:space="preserve">the pump begins to operate shortly before or immediately after </w:delText>
              </w:r>
              <w:r w:rsidRPr="000C1AEF" w:rsidDel="00036420">
                <w:rPr>
                  <w:rFonts w:asciiTheme="minorHAnsi" w:hAnsiTheme="minorHAnsi"/>
                  <w:sz w:val="20"/>
                  <w:szCs w:val="20"/>
                </w:rPr>
                <w:delText>hot water draw</w:delText>
              </w:r>
              <w:r w:rsidDel="00036420">
                <w:rPr>
                  <w:rFonts w:asciiTheme="minorHAnsi" w:hAnsiTheme="minorHAnsi"/>
                  <w:sz w:val="20"/>
                  <w:szCs w:val="20"/>
                </w:rPr>
                <w:delText xml:space="preserve"> begins, and stops when the return water temperature reaches a certain threshold value. (</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2D344E" w:rsidDel="00036420" w14:paraId="2288380E" w14:textId="13A5938B" w:rsidTr="006B46AF">
        <w:trPr>
          <w:trHeight w:hRule="exact" w:val="1180"/>
          <w:tblHeader/>
          <w:del w:id="1753" w:author="Hudler, Rob@Energy" w:date="2018-11-09T16:11:00Z"/>
        </w:trPr>
        <w:tc>
          <w:tcPr>
            <w:tcW w:w="831" w:type="dxa"/>
            <w:vAlign w:val="center"/>
          </w:tcPr>
          <w:p w14:paraId="22883809"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54" w:author="Hudler, Rob@Energy" w:date="2018-11-09T16:11:00Z"/>
                <w:rFonts w:asciiTheme="minorHAnsi" w:hAnsiTheme="minorHAnsi"/>
                <w:sz w:val="20"/>
                <w:szCs w:val="20"/>
              </w:rPr>
            </w:pPr>
            <w:del w:id="1755" w:author="Hudler, Rob@Energy" w:date="2018-11-09T16:11:00Z">
              <w:r w:rsidDel="00036420">
                <w:rPr>
                  <w:rFonts w:asciiTheme="minorHAnsi" w:hAnsiTheme="minorHAnsi"/>
                  <w:sz w:val="20"/>
                  <w:szCs w:val="20"/>
                </w:rPr>
                <w:delText>02</w:delText>
              </w:r>
            </w:del>
          </w:p>
        </w:tc>
        <w:tc>
          <w:tcPr>
            <w:tcW w:w="13762" w:type="dxa"/>
            <w:gridSpan w:val="2"/>
            <w:vAlign w:val="center"/>
          </w:tcPr>
          <w:p w14:paraId="2288380A"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56" w:author="Hudler, Rob@Energy" w:date="2018-11-09T16:11:00Z"/>
                <w:sz w:val="20"/>
                <w:szCs w:val="20"/>
              </w:rPr>
            </w:pPr>
            <w:del w:id="1757" w:author="Hudler, Rob@Energy" w:date="2018-11-09T16:11:00Z">
              <w:r w:rsidRPr="00B36001" w:rsidDel="00036420">
                <w:rPr>
                  <w:sz w:val="20"/>
                  <w:szCs w:val="20"/>
                </w:rPr>
                <w:delText>After the pump has been activated, the controls shall allow the pump to operate until the water temperature</w:delText>
              </w:r>
              <w:r w:rsidDel="00036420">
                <w:rPr>
                  <w:sz w:val="20"/>
                  <w:szCs w:val="20"/>
                </w:rPr>
                <w:delText xml:space="preserve"> </w:delText>
              </w:r>
              <w:r w:rsidRPr="00B36001" w:rsidDel="00036420">
                <w:rPr>
                  <w:sz w:val="20"/>
                  <w:szCs w:val="20"/>
                </w:rPr>
                <w:delText>at the thermo-sensor rises</w:delText>
              </w:r>
              <w:r w:rsidDel="00036420">
                <w:rPr>
                  <w:sz w:val="20"/>
                  <w:szCs w:val="20"/>
                </w:rPr>
                <w:delText xml:space="preserve"> to one of the following values: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80B" w14:textId="6DB84540" w:rsidR="006B46AF" w:rsidRPr="00B36001" w:rsidDel="00036420" w:rsidRDefault="006B46AF" w:rsidP="001D3B36">
            <w:pPr>
              <w:pStyle w:val="ListParagraph"/>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58" w:author="Hudler, Rob@Energy" w:date="2018-11-09T16:11:00Z"/>
                <w:sz w:val="20"/>
                <w:szCs w:val="20"/>
              </w:rPr>
            </w:pPr>
            <w:del w:id="1759" w:author="Hudler, Rob@Energy" w:date="2018-11-09T16:11:00Z">
              <w:r w:rsidRPr="00B36001" w:rsidDel="00036420">
                <w:rPr>
                  <w:sz w:val="20"/>
                  <w:szCs w:val="20"/>
                </w:rPr>
                <w:delText>Not more than 10</w:delText>
              </w:r>
              <w:r w:rsidR="00963C00" w:rsidDel="00036420">
                <w:rPr>
                  <w:sz w:val="20"/>
                  <w:szCs w:val="20"/>
                </w:rPr>
                <w:delText>°</w:delText>
              </w:r>
              <w:r w:rsidDel="00036420">
                <w:rPr>
                  <w:rFonts w:asciiTheme="minorHAnsi" w:hAnsiTheme="minorHAnsi"/>
                  <w:sz w:val="20"/>
                  <w:szCs w:val="20"/>
                </w:rPr>
                <w:delText>F</w:delText>
              </w:r>
              <w:r w:rsidRPr="00B36001" w:rsidDel="00036420">
                <w:rPr>
                  <w:sz w:val="20"/>
                  <w:szCs w:val="20"/>
                </w:rPr>
                <w:delText xml:space="preserve"> ( 5.6</w:delText>
              </w:r>
              <w:r w:rsidR="00963C00" w:rsidDel="00036420">
                <w:rPr>
                  <w:sz w:val="20"/>
                  <w:szCs w:val="20"/>
                </w:rPr>
                <w:delText>°</w:delText>
              </w:r>
              <w:r w:rsidDel="00036420">
                <w:rPr>
                  <w:rFonts w:asciiTheme="minorHAnsi" w:hAnsiTheme="minorHAnsi"/>
                  <w:sz w:val="20"/>
                  <w:szCs w:val="20"/>
                </w:rPr>
                <w:delText>C</w:delText>
              </w:r>
              <w:r w:rsidRPr="00B36001" w:rsidDel="00036420">
                <w:rPr>
                  <w:sz w:val="20"/>
                  <w:szCs w:val="20"/>
                </w:rPr>
                <w:delText>) above the initial temperature of the water in the pipe</w:delText>
              </w:r>
            </w:del>
          </w:p>
          <w:p w14:paraId="2288380C" w14:textId="23F2FFBF" w:rsidR="006B46AF" w:rsidDel="00036420" w:rsidRDefault="006B46AF" w:rsidP="001D3B36">
            <w:pPr>
              <w:pStyle w:val="ListParagraph"/>
              <w:numPr>
                <w:ilvl w:val="0"/>
                <w:numId w:val="14"/>
              </w:numPr>
              <w:rPr>
                <w:del w:id="1760" w:author="Hudler, Rob@Energy" w:date="2018-11-09T16:11:00Z"/>
                <w:sz w:val="20"/>
                <w:szCs w:val="20"/>
              </w:rPr>
            </w:pPr>
            <w:del w:id="1761" w:author="Hudler, Rob@Energy" w:date="2018-11-09T16:11:00Z">
              <w:r w:rsidRPr="00CC3747" w:rsidDel="00036420">
                <w:rPr>
                  <w:sz w:val="20"/>
                  <w:szCs w:val="20"/>
                </w:rPr>
                <w:delText>Not more than 102</w:delText>
              </w:r>
              <w:r w:rsidR="00963C00" w:rsidDel="00036420">
                <w:rPr>
                  <w:sz w:val="20"/>
                  <w:szCs w:val="20"/>
                </w:rPr>
                <w:delText>°</w:delText>
              </w:r>
              <w:r w:rsidDel="00036420">
                <w:rPr>
                  <w:rFonts w:asciiTheme="minorHAnsi" w:hAnsiTheme="minorHAnsi"/>
                  <w:sz w:val="20"/>
                  <w:szCs w:val="20"/>
                </w:rPr>
                <w:delText>F</w:delText>
              </w:r>
              <w:r w:rsidRPr="00CC3747" w:rsidDel="00036420">
                <w:rPr>
                  <w:sz w:val="20"/>
                  <w:szCs w:val="20"/>
                </w:rPr>
                <w:delText xml:space="preserve"> (38.9</w:delText>
              </w:r>
              <w:r w:rsidR="00963C00" w:rsidDel="00036420">
                <w:rPr>
                  <w:sz w:val="20"/>
                  <w:szCs w:val="20"/>
                </w:rPr>
                <w:delText>°</w:delText>
              </w:r>
              <w:r w:rsidDel="00036420">
                <w:rPr>
                  <w:rFonts w:asciiTheme="minorHAnsi" w:hAnsiTheme="minorHAnsi"/>
                  <w:sz w:val="20"/>
                  <w:szCs w:val="20"/>
                </w:rPr>
                <w:delText>C</w:delText>
              </w:r>
              <w:r w:rsidRPr="00CC3747" w:rsidDel="00036420">
                <w:rPr>
                  <w:sz w:val="20"/>
                  <w:szCs w:val="20"/>
                </w:rPr>
                <w:delText>).</w:delText>
              </w:r>
            </w:del>
          </w:p>
          <w:p w14:paraId="2288380D" w14:textId="77777777" w:rsidR="006B46AF" w:rsidDel="00036420" w:rsidRDefault="006B46AF" w:rsidP="001D3B36">
            <w:pPr>
              <w:rPr>
                <w:del w:id="1762" w:author="Hudler, Rob@Energy" w:date="2018-11-09T16:11:00Z"/>
                <w:sz w:val="20"/>
                <w:szCs w:val="20"/>
              </w:rPr>
            </w:pPr>
          </w:p>
        </w:tc>
      </w:tr>
      <w:tr w:rsidR="006B46AF" w:rsidRPr="002D344E" w:rsidDel="00036420" w14:paraId="22883811" w14:textId="23BEEDDB" w:rsidTr="00963C00">
        <w:trPr>
          <w:trHeight w:hRule="exact" w:val="550"/>
          <w:tblHeader/>
          <w:del w:id="1763" w:author="Hudler, Rob@Energy" w:date="2018-11-09T16:11:00Z"/>
        </w:trPr>
        <w:tc>
          <w:tcPr>
            <w:tcW w:w="831" w:type="dxa"/>
            <w:vAlign w:val="center"/>
          </w:tcPr>
          <w:p w14:paraId="2288380F"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64" w:author="Hudler, Rob@Energy" w:date="2018-11-09T16:11:00Z"/>
                <w:rFonts w:asciiTheme="minorHAnsi" w:hAnsiTheme="minorHAnsi"/>
                <w:sz w:val="20"/>
                <w:szCs w:val="20"/>
              </w:rPr>
            </w:pPr>
            <w:del w:id="1765" w:author="Hudler, Rob@Energy" w:date="2018-11-09T16:11:00Z">
              <w:r w:rsidDel="00036420">
                <w:rPr>
                  <w:rFonts w:asciiTheme="minorHAnsi" w:hAnsiTheme="minorHAnsi"/>
                  <w:sz w:val="20"/>
                  <w:szCs w:val="20"/>
                </w:rPr>
                <w:lastRenderedPageBreak/>
                <w:delText>03</w:delText>
              </w:r>
            </w:del>
          </w:p>
        </w:tc>
        <w:tc>
          <w:tcPr>
            <w:tcW w:w="13762" w:type="dxa"/>
            <w:gridSpan w:val="2"/>
            <w:vAlign w:val="center"/>
          </w:tcPr>
          <w:p w14:paraId="22883810" w14:textId="77777777" w:rsidR="006B46AF" w:rsidDel="00036420" w:rsidRDefault="006B46AF" w:rsidP="001D3B36">
            <w:pPr>
              <w:rPr>
                <w:del w:id="1766" w:author="Hudler, Rob@Energy" w:date="2018-11-09T16:11:00Z"/>
                <w:sz w:val="20"/>
                <w:szCs w:val="20"/>
              </w:rPr>
            </w:pPr>
            <w:del w:id="1767" w:author="Hudler, Rob@Energy" w:date="2018-11-09T16:11:00Z">
              <w:r w:rsidRPr="00B36001" w:rsidDel="00036420">
                <w:rPr>
                  <w:sz w:val="20"/>
                  <w:szCs w:val="20"/>
                </w:rPr>
                <w:delText>The controls shall limit pump operation to a maximum of 10 minutes following any activation. This is</w:delText>
              </w:r>
              <w:r w:rsidDel="00036420">
                <w:rPr>
                  <w:sz w:val="20"/>
                  <w:szCs w:val="20"/>
                </w:rPr>
                <w:delText xml:space="preserve"> </w:delText>
              </w:r>
              <w:r w:rsidRPr="00B36001" w:rsidDel="00036420">
                <w:rPr>
                  <w:sz w:val="20"/>
                  <w:szCs w:val="20"/>
                </w:rPr>
                <w:delText>provided in the event that the normal means of shutting off the pump have failed.</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B36001" w:rsidDel="00036420" w14:paraId="22883817" w14:textId="13382831" w:rsidTr="006B46AF">
        <w:trPr>
          <w:trHeight w:hRule="exact" w:val="1882"/>
          <w:tblHeader/>
          <w:del w:id="1768" w:author="Hudler, Rob@Energy" w:date="2018-11-09T16:11:00Z"/>
        </w:trPr>
        <w:tc>
          <w:tcPr>
            <w:tcW w:w="831" w:type="dxa"/>
            <w:vAlign w:val="center"/>
          </w:tcPr>
          <w:p w14:paraId="22883812"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69" w:author="Hudler, Rob@Energy" w:date="2018-11-09T16:11:00Z"/>
                <w:rFonts w:asciiTheme="minorHAnsi" w:hAnsiTheme="minorHAnsi"/>
                <w:sz w:val="20"/>
                <w:szCs w:val="20"/>
              </w:rPr>
            </w:pPr>
            <w:del w:id="1770" w:author="Hudler, Rob@Energy" w:date="2018-11-09T16:11:00Z">
              <w:r w:rsidDel="00036420">
                <w:rPr>
                  <w:rFonts w:asciiTheme="minorHAnsi" w:hAnsiTheme="minorHAnsi"/>
                  <w:sz w:val="20"/>
                  <w:szCs w:val="20"/>
                </w:rPr>
                <w:delText>04</w:delText>
              </w:r>
            </w:del>
          </w:p>
        </w:tc>
        <w:tc>
          <w:tcPr>
            <w:tcW w:w="13762" w:type="dxa"/>
            <w:gridSpan w:val="2"/>
            <w:vAlign w:val="center"/>
          </w:tcPr>
          <w:p w14:paraId="22883813" w14:textId="77777777" w:rsidR="006B46AF" w:rsidRPr="00B36001"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71" w:author="Hudler, Rob@Energy" w:date="2018-11-09T16:11:00Z"/>
                <w:sz w:val="20"/>
                <w:szCs w:val="20"/>
              </w:rPr>
            </w:pPr>
            <w:del w:id="1772" w:author="Hudler, Rob@Energy" w:date="2018-11-09T16:11:00Z">
              <w:r w:rsidRPr="00B36001" w:rsidDel="00036420">
                <w:rPr>
                  <w:sz w:val="20"/>
                  <w:szCs w:val="20"/>
                </w:rPr>
                <w:delText>Pump and control placement shall meet one of the following criteria:</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p w14:paraId="22883814" w14:textId="77777777" w:rsidR="006B46AF" w:rsidRPr="00B36001" w:rsidDel="00036420" w:rsidRDefault="006B46AF" w:rsidP="001D3B36">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73" w:author="Hudler, Rob@Energy" w:date="2018-11-09T16:11:00Z"/>
                <w:sz w:val="20"/>
                <w:szCs w:val="20"/>
              </w:rPr>
            </w:pPr>
            <w:del w:id="1774" w:author="Hudler, Rob@Energy" w:date="2018-11-09T16:11:00Z">
              <w:r w:rsidRPr="00B36001" w:rsidDel="00036420">
                <w:rPr>
                  <w:sz w:val="20"/>
                  <w:szCs w:val="20"/>
                </w:rPr>
                <w:delText>When a dedicated return line has been installed the pump, controls and thermo-sensor are installed at the end of the supply portion of the recirculation loop; or</w:delText>
              </w:r>
            </w:del>
          </w:p>
          <w:p w14:paraId="22883815" w14:textId="77777777" w:rsidR="006B46AF" w:rsidRPr="00B36001" w:rsidDel="00036420" w:rsidRDefault="006B46AF" w:rsidP="001D3B36">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75" w:author="Hudler, Rob@Energy" w:date="2018-11-09T16:11:00Z"/>
                <w:sz w:val="20"/>
                <w:szCs w:val="20"/>
              </w:rPr>
            </w:pPr>
            <w:del w:id="1776" w:author="Hudler, Rob@Energy" w:date="2018-11-09T16:11:00Z">
              <w:r w:rsidRPr="00B36001" w:rsidDel="00036420">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22883816" w14:textId="77777777" w:rsidR="006B46AF" w:rsidRPr="00B36001" w:rsidDel="00036420" w:rsidRDefault="006B46AF" w:rsidP="001D3B36">
            <w:pPr>
              <w:pStyle w:val="ListParagraph"/>
              <w:numPr>
                <w:ilvl w:val="0"/>
                <w:numId w:val="1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77" w:author="Hudler, Rob@Energy" w:date="2018-11-09T16:11:00Z"/>
                <w:sz w:val="20"/>
                <w:szCs w:val="20"/>
              </w:rPr>
            </w:pPr>
            <w:del w:id="1778" w:author="Hudler, Rob@Energy" w:date="2018-11-09T16:11:00Z">
              <w:r w:rsidRPr="00B36001" w:rsidDel="00036420">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6B46AF" w:rsidRPr="00B36001" w:rsidDel="00036420" w14:paraId="2288381A" w14:textId="57EF4D48" w:rsidTr="00963C00">
        <w:trPr>
          <w:trHeight w:hRule="exact" w:val="361"/>
          <w:tblHeader/>
          <w:del w:id="1779" w:author="Hudler, Rob@Energy" w:date="2018-11-09T16:11:00Z"/>
        </w:trPr>
        <w:tc>
          <w:tcPr>
            <w:tcW w:w="831" w:type="dxa"/>
            <w:vAlign w:val="center"/>
          </w:tcPr>
          <w:p w14:paraId="22883818"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80" w:author="Hudler, Rob@Energy" w:date="2018-11-09T16:11:00Z"/>
                <w:rFonts w:asciiTheme="minorHAnsi" w:hAnsiTheme="minorHAnsi"/>
                <w:sz w:val="20"/>
                <w:szCs w:val="20"/>
              </w:rPr>
            </w:pPr>
            <w:del w:id="1781" w:author="Hudler, Rob@Energy" w:date="2018-11-09T16:11:00Z">
              <w:r w:rsidDel="00036420">
                <w:rPr>
                  <w:rFonts w:asciiTheme="minorHAnsi" w:hAnsiTheme="minorHAnsi"/>
                  <w:sz w:val="20"/>
                  <w:szCs w:val="20"/>
                </w:rPr>
                <w:delText>05</w:delText>
              </w:r>
            </w:del>
          </w:p>
        </w:tc>
        <w:tc>
          <w:tcPr>
            <w:tcW w:w="13762" w:type="dxa"/>
            <w:gridSpan w:val="2"/>
            <w:vAlign w:val="center"/>
          </w:tcPr>
          <w:p w14:paraId="22883819" w14:textId="77777777" w:rsidR="006B46AF" w:rsidRPr="00B36001"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82" w:author="Hudler, Rob@Energy" w:date="2018-11-09T16:11:00Z"/>
                <w:sz w:val="20"/>
                <w:szCs w:val="20"/>
              </w:rPr>
            </w:pPr>
            <w:del w:id="1783" w:author="Hudler, Rob@Energy" w:date="2018-11-09T16:11:00Z">
              <w:r w:rsidRPr="00B36001" w:rsidDel="00036420">
                <w:rPr>
                  <w:sz w:val="20"/>
                  <w:szCs w:val="20"/>
                </w:rPr>
                <w:delText>Insulation is not required on the cold water line when it is used as the return.</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Del="00036420" w14:paraId="2288381D" w14:textId="0B5E6E76" w:rsidTr="00963C00">
        <w:trPr>
          <w:trHeight w:hRule="exact" w:val="604"/>
          <w:tblHeader/>
          <w:del w:id="1784" w:author="Hudler, Rob@Energy" w:date="2018-11-09T16:11:00Z"/>
        </w:trPr>
        <w:tc>
          <w:tcPr>
            <w:tcW w:w="831" w:type="dxa"/>
            <w:vAlign w:val="center"/>
          </w:tcPr>
          <w:p w14:paraId="2288381B"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85" w:author="Hudler, Rob@Energy" w:date="2018-11-09T16:11:00Z"/>
                <w:rFonts w:asciiTheme="minorHAnsi" w:hAnsiTheme="minorHAnsi"/>
                <w:sz w:val="20"/>
                <w:szCs w:val="20"/>
              </w:rPr>
            </w:pPr>
            <w:del w:id="1786" w:author="Hudler, Rob@Energy" w:date="2018-11-09T16:11:00Z">
              <w:r w:rsidDel="00036420">
                <w:rPr>
                  <w:rFonts w:asciiTheme="minorHAnsi" w:hAnsiTheme="minorHAnsi"/>
                  <w:sz w:val="20"/>
                  <w:szCs w:val="20"/>
                </w:rPr>
                <w:delText>06</w:delText>
              </w:r>
            </w:del>
          </w:p>
        </w:tc>
        <w:tc>
          <w:tcPr>
            <w:tcW w:w="13762" w:type="dxa"/>
            <w:gridSpan w:val="2"/>
            <w:vAlign w:val="center"/>
          </w:tcPr>
          <w:p w14:paraId="2288381C"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87" w:author="Hudler, Rob@Energy" w:date="2018-11-09T16:11:00Z"/>
                <w:sz w:val="20"/>
                <w:szCs w:val="20"/>
              </w:rPr>
            </w:pPr>
            <w:del w:id="1788" w:author="Hudler, Rob@Energy" w:date="2018-11-09T16:11:00Z">
              <w:r w:rsidDel="00036420">
                <w:rPr>
                  <w:sz w:val="20"/>
                  <w:szCs w:val="20"/>
                </w:rPr>
                <w:delText>Each c</w:delText>
              </w:r>
              <w:r w:rsidRPr="00B36001" w:rsidDel="00036420">
                <w:rPr>
                  <w:sz w:val="20"/>
                  <w:szCs w:val="20"/>
                </w:rPr>
                <w:delText xml:space="preserve">ontrol shall have standby power of 1 Watt or less. </w:delText>
              </w:r>
              <w:r w:rsidDel="00036420">
                <w:rPr>
                  <w:sz w:val="20"/>
                  <w:szCs w:val="20"/>
                </w:rPr>
                <w:delText xml:space="preserve"> </w:delText>
              </w:r>
              <w:r w:rsidRPr="00B36001" w:rsidDel="00036420">
                <w:rPr>
                  <w:sz w:val="20"/>
                  <w:szCs w:val="20"/>
                </w:rPr>
                <w:delText>Controls may be located in individual units or on the loop. Controls may be activated by wired or wireless mechanisms,</w:delText>
              </w:r>
              <w:r w:rsidDel="00036420">
                <w:rPr>
                  <w:sz w:val="20"/>
                  <w:szCs w:val="20"/>
                </w:rPr>
                <w:delText xml:space="preserve"> </w:delText>
              </w:r>
              <w:r w:rsidRPr="00B36001" w:rsidDel="00036420">
                <w:rPr>
                  <w:sz w:val="20"/>
                  <w:szCs w:val="20"/>
                </w:rPr>
                <w:delText>including buttons, motion sensors, door switches and flow switches.</w:delText>
              </w:r>
              <w:r w:rsidDel="00036420">
                <w:rPr>
                  <w:sz w:val="20"/>
                  <w:szCs w:val="20"/>
                </w:rPr>
                <w:delText xml:space="preserve"> </w:delText>
              </w:r>
              <w:r w:rsidDel="00036420">
                <w:rPr>
                  <w:rFonts w:asciiTheme="minorHAnsi" w:hAnsiTheme="minorHAnsi"/>
                  <w:sz w:val="20"/>
                  <w:szCs w:val="20"/>
                </w:rPr>
                <w:delText>(</w:delText>
              </w:r>
              <w:r w:rsidRPr="00B36001" w:rsidDel="00036420">
                <w:rPr>
                  <w:rFonts w:asciiTheme="minorHAnsi" w:hAnsiTheme="minorHAnsi"/>
                  <w:sz w:val="20"/>
                  <w:szCs w:val="20"/>
                </w:rPr>
                <w:delText>RA4.4.1</w:delText>
              </w:r>
              <w:r w:rsidDel="00036420">
                <w:rPr>
                  <w:rFonts w:asciiTheme="minorHAnsi" w:hAnsiTheme="minorHAnsi"/>
                  <w:sz w:val="20"/>
                  <w:szCs w:val="20"/>
                </w:rPr>
                <w:delText>3</w:delText>
              </w:r>
              <w:r w:rsidRPr="00B36001" w:rsidDel="00036420">
                <w:rPr>
                  <w:rFonts w:asciiTheme="minorHAnsi" w:hAnsiTheme="minorHAnsi"/>
                  <w:sz w:val="20"/>
                  <w:szCs w:val="20"/>
                </w:rPr>
                <w:delText>)</w:delText>
              </w:r>
            </w:del>
          </w:p>
        </w:tc>
      </w:tr>
      <w:tr w:rsidR="006B46AF" w:rsidRPr="006D2E42" w:rsidDel="00036420" w14:paraId="22883820" w14:textId="5A8DA489" w:rsidTr="006B46AF">
        <w:trPr>
          <w:trHeight w:hRule="exact" w:val="288"/>
          <w:tblHeader/>
          <w:del w:id="1789" w:author="Hudler, Rob@Energy" w:date="2018-11-09T16:11:00Z"/>
        </w:trPr>
        <w:tc>
          <w:tcPr>
            <w:tcW w:w="831" w:type="dxa"/>
            <w:vAlign w:val="center"/>
          </w:tcPr>
          <w:p w14:paraId="2288381E" w14:textId="77777777" w:rsidR="006B46AF" w:rsidRPr="002D344E"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90" w:author="Hudler, Rob@Energy" w:date="2018-11-09T16:11:00Z"/>
                <w:rFonts w:asciiTheme="minorHAnsi" w:hAnsiTheme="minorHAnsi"/>
                <w:sz w:val="20"/>
                <w:szCs w:val="20"/>
              </w:rPr>
            </w:pPr>
            <w:del w:id="1791" w:author="Hudler, Rob@Energy" w:date="2018-11-09T16:11:00Z">
              <w:r w:rsidDel="00036420">
                <w:rPr>
                  <w:rFonts w:asciiTheme="minorHAnsi" w:hAnsiTheme="minorHAnsi"/>
                  <w:sz w:val="20"/>
                  <w:szCs w:val="20"/>
                </w:rPr>
                <w:delText>07</w:delText>
              </w:r>
            </w:del>
          </w:p>
        </w:tc>
        <w:tc>
          <w:tcPr>
            <w:tcW w:w="13762" w:type="dxa"/>
            <w:gridSpan w:val="2"/>
            <w:vAlign w:val="center"/>
          </w:tcPr>
          <w:p w14:paraId="2288381F" w14:textId="77777777" w:rsidR="006B46AF" w:rsidRPr="002D344E"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92" w:author="Hudler, Rob@Energy" w:date="2018-11-09T16:11:00Z"/>
                <w:sz w:val="20"/>
                <w:szCs w:val="20"/>
              </w:rPr>
            </w:pPr>
            <w:del w:id="1793" w:author="Hudler, Rob@Energy" w:date="2018-11-09T16:11:00Z">
              <w:r w:rsidRPr="002D344E" w:rsidDel="00036420">
                <w:rPr>
                  <w:sz w:val="20"/>
                  <w:szCs w:val="20"/>
                </w:rPr>
                <w:delText>If more than one loop installed each loop shall have its own pump and controls</w:delText>
              </w:r>
            </w:del>
          </w:p>
        </w:tc>
      </w:tr>
      <w:tr w:rsidR="006B46AF" w:rsidRPr="006D2E42" w:rsidDel="00036420" w14:paraId="22883823" w14:textId="57331171" w:rsidTr="006B46AF">
        <w:trPr>
          <w:trHeight w:hRule="exact" w:val="316"/>
          <w:tblHeader/>
          <w:del w:id="1794" w:author="Hudler, Rob@Energy" w:date="2018-11-09T16:11:00Z"/>
        </w:trPr>
        <w:tc>
          <w:tcPr>
            <w:tcW w:w="831" w:type="dxa"/>
            <w:vAlign w:val="center"/>
          </w:tcPr>
          <w:p w14:paraId="22883821"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795" w:author="Hudler, Rob@Energy" w:date="2018-11-09T16:11:00Z"/>
                <w:rFonts w:asciiTheme="minorHAnsi" w:hAnsiTheme="minorHAnsi"/>
                <w:sz w:val="20"/>
                <w:szCs w:val="20"/>
              </w:rPr>
            </w:pPr>
            <w:del w:id="1796" w:author="Hudler, Rob@Energy" w:date="2018-11-09T16:11:00Z">
              <w:r w:rsidDel="00036420">
                <w:rPr>
                  <w:rFonts w:asciiTheme="minorHAnsi" w:hAnsiTheme="minorHAnsi"/>
                  <w:sz w:val="20"/>
                  <w:szCs w:val="20"/>
                </w:rPr>
                <w:delText>08</w:delText>
              </w:r>
            </w:del>
          </w:p>
        </w:tc>
        <w:tc>
          <w:tcPr>
            <w:tcW w:w="13762" w:type="dxa"/>
            <w:gridSpan w:val="2"/>
            <w:vAlign w:val="center"/>
          </w:tcPr>
          <w:p w14:paraId="22883822" w14:textId="77777777" w:rsidR="006B46AF" w:rsidRPr="00D24BC5"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797" w:author="Hudler, Rob@Energy" w:date="2018-11-09T16:11:00Z"/>
                <w:rFonts w:asciiTheme="minorHAnsi" w:hAnsiTheme="minorHAnsi" w:cs="Arial"/>
                <w:sz w:val="20"/>
                <w:szCs w:val="20"/>
              </w:rPr>
            </w:pPr>
            <w:del w:id="1798" w:author="Hudler, Rob@Energy" w:date="2018-11-09T16:11:00Z">
              <w:r w:rsidRPr="00D24BC5" w:rsidDel="00036420">
                <w:rPr>
                  <w:rFonts w:asciiTheme="minorHAnsi" w:hAnsiTheme="minorHAnsi" w:cs="Arial"/>
                  <w:sz w:val="20"/>
                  <w:szCs w:val="20"/>
                </w:rPr>
                <w:delText>Automatic Air release valve is installed on the inlet side of the recirculation pump per Section 110.3(c)5A.</w:delText>
              </w:r>
            </w:del>
          </w:p>
        </w:tc>
      </w:tr>
      <w:tr w:rsidR="006B46AF" w:rsidRPr="006D2E42" w:rsidDel="00036420" w14:paraId="22883826" w14:textId="42ABDF94" w:rsidTr="006B46AF">
        <w:trPr>
          <w:trHeight w:hRule="exact" w:val="352"/>
          <w:tblHeader/>
          <w:del w:id="1799" w:author="Hudler, Rob@Energy" w:date="2018-11-09T16:11:00Z"/>
        </w:trPr>
        <w:tc>
          <w:tcPr>
            <w:tcW w:w="831" w:type="dxa"/>
            <w:vAlign w:val="center"/>
          </w:tcPr>
          <w:p w14:paraId="22883824"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00" w:author="Hudler, Rob@Energy" w:date="2018-11-09T16:11:00Z"/>
                <w:rFonts w:asciiTheme="minorHAnsi" w:hAnsiTheme="minorHAnsi"/>
                <w:sz w:val="20"/>
                <w:szCs w:val="20"/>
              </w:rPr>
            </w:pPr>
            <w:del w:id="1801" w:author="Hudler, Rob@Energy" w:date="2018-11-09T16:11:00Z">
              <w:r w:rsidDel="00036420">
                <w:rPr>
                  <w:rFonts w:asciiTheme="minorHAnsi" w:hAnsiTheme="minorHAnsi"/>
                  <w:sz w:val="20"/>
                  <w:szCs w:val="20"/>
                </w:rPr>
                <w:delText>09</w:delText>
              </w:r>
            </w:del>
          </w:p>
        </w:tc>
        <w:tc>
          <w:tcPr>
            <w:tcW w:w="13762" w:type="dxa"/>
            <w:gridSpan w:val="2"/>
            <w:vAlign w:val="center"/>
          </w:tcPr>
          <w:p w14:paraId="22883825" w14:textId="77777777" w:rsidR="006B46AF" w:rsidRPr="00D24BC5"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802" w:author="Hudler, Rob@Energy" w:date="2018-11-09T16:11:00Z"/>
                <w:rFonts w:asciiTheme="minorHAnsi" w:hAnsiTheme="minorHAnsi" w:cs="Arial"/>
                <w:sz w:val="20"/>
                <w:szCs w:val="20"/>
              </w:rPr>
            </w:pPr>
            <w:del w:id="1803" w:author="Hudler, Rob@Energy" w:date="2018-11-09T16:11:00Z">
              <w:r w:rsidRPr="00D24BC5" w:rsidDel="00036420">
                <w:rPr>
                  <w:rFonts w:asciiTheme="minorHAnsi" w:hAnsiTheme="minorHAnsi" w:cs="Arial"/>
                  <w:sz w:val="20"/>
                  <w:szCs w:val="20"/>
                </w:rPr>
                <w:delText>A check valve is located between the recirculation pump and the water heater per Section 110.3(c)5B.</w:delText>
              </w:r>
            </w:del>
          </w:p>
        </w:tc>
      </w:tr>
      <w:tr w:rsidR="006B46AF" w:rsidRPr="006D2E42" w:rsidDel="00036420" w14:paraId="22883829" w14:textId="0F77C929" w:rsidTr="006B46AF">
        <w:trPr>
          <w:trHeight w:hRule="exact" w:val="631"/>
          <w:tblHeader/>
          <w:del w:id="1804" w:author="Hudler, Rob@Energy" w:date="2018-11-09T16:11:00Z"/>
        </w:trPr>
        <w:tc>
          <w:tcPr>
            <w:tcW w:w="831" w:type="dxa"/>
            <w:vAlign w:val="center"/>
          </w:tcPr>
          <w:p w14:paraId="22883827"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05" w:author="Hudler, Rob@Energy" w:date="2018-11-09T16:11:00Z"/>
                <w:rFonts w:asciiTheme="minorHAnsi" w:hAnsiTheme="minorHAnsi"/>
                <w:sz w:val="20"/>
                <w:szCs w:val="20"/>
              </w:rPr>
            </w:pPr>
            <w:del w:id="1806" w:author="Hudler, Rob@Energy" w:date="2018-11-09T16:11:00Z">
              <w:r w:rsidDel="00036420">
                <w:rPr>
                  <w:rFonts w:asciiTheme="minorHAnsi" w:hAnsiTheme="minorHAnsi"/>
                  <w:sz w:val="20"/>
                  <w:szCs w:val="20"/>
                </w:rPr>
                <w:delText>10</w:delText>
              </w:r>
            </w:del>
          </w:p>
        </w:tc>
        <w:tc>
          <w:tcPr>
            <w:tcW w:w="13762" w:type="dxa"/>
            <w:gridSpan w:val="2"/>
            <w:vAlign w:val="center"/>
          </w:tcPr>
          <w:p w14:paraId="22883828" w14:textId="77777777" w:rsidR="006B46AF" w:rsidRPr="00D24BC5" w:rsidDel="00036420" w:rsidRDefault="006B46AF" w:rsidP="001D3B36">
            <w:pPr>
              <w:spacing w:after="0"/>
              <w:rPr>
                <w:del w:id="1807" w:author="Hudler, Rob@Energy" w:date="2018-11-09T16:11:00Z"/>
                <w:rFonts w:asciiTheme="minorHAnsi" w:hAnsiTheme="minorHAnsi" w:cs="Arial"/>
                <w:sz w:val="20"/>
                <w:szCs w:val="20"/>
              </w:rPr>
            </w:pPr>
            <w:del w:id="1808" w:author="Hudler, Rob@Energy" w:date="2018-11-09T16:11:00Z">
              <w:r w:rsidRPr="00D24BC5" w:rsidDel="00036420">
                <w:rPr>
                  <w:rFonts w:asciiTheme="minorHAnsi" w:hAnsiTheme="minorHAnsi" w:cs="Arial"/>
                  <w:sz w:val="20"/>
                  <w:szCs w:val="20"/>
                </w:rPr>
                <w:delText>Hose bibb is installed between the pump and the water heating equipment with an isolation valve between the hose bibb and the water heating equipment per Section 110.3(c)5C.</w:delText>
              </w:r>
            </w:del>
          </w:p>
        </w:tc>
      </w:tr>
      <w:tr w:rsidR="006B46AF" w:rsidRPr="006D2E42" w:rsidDel="00036420" w14:paraId="2288382C" w14:textId="3A5EA793" w:rsidTr="00963C00">
        <w:trPr>
          <w:trHeight w:hRule="exact" w:val="325"/>
          <w:tblHeader/>
          <w:del w:id="1809" w:author="Hudler, Rob@Energy" w:date="2018-11-09T16:11:00Z"/>
        </w:trPr>
        <w:tc>
          <w:tcPr>
            <w:tcW w:w="831" w:type="dxa"/>
            <w:vAlign w:val="center"/>
          </w:tcPr>
          <w:p w14:paraId="2288382A"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10" w:author="Hudler, Rob@Energy" w:date="2018-11-09T16:11:00Z"/>
                <w:rFonts w:asciiTheme="minorHAnsi" w:hAnsiTheme="minorHAnsi"/>
                <w:sz w:val="20"/>
                <w:szCs w:val="20"/>
              </w:rPr>
            </w:pPr>
            <w:del w:id="1811" w:author="Hudler, Rob@Energy" w:date="2018-11-09T16:11:00Z">
              <w:r w:rsidDel="00036420">
                <w:rPr>
                  <w:rFonts w:asciiTheme="minorHAnsi" w:hAnsiTheme="minorHAnsi"/>
                  <w:sz w:val="20"/>
                  <w:szCs w:val="20"/>
                </w:rPr>
                <w:delText>11</w:delText>
              </w:r>
            </w:del>
          </w:p>
        </w:tc>
        <w:tc>
          <w:tcPr>
            <w:tcW w:w="13762" w:type="dxa"/>
            <w:gridSpan w:val="2"/>
            <w:vAlign w:val="center"/>
          </w:tcPr>
          <w:p w14:paraId="2288382B" w14:textId="7F1BD1EA" w:rsidR="006B46AF" w:rsidRPr="00D24BC5" w:rsidDel="00036420" w:rsidRDefault="006B46AF" w:rsidP="001D3B36">
            <w:pPr>
              <w:pStyle w:val="BulletCALetter"/>
              <w:spacing w:before="0"/>
              <w:ind w:left="0" w:firstLine="0"/>
              <w:rPr>
                <w:del w:id="1812" w:author="Hudler, Rob@Energy" w:date="2018-11-09T16:11:00Z"/>
                <w:rFonts w:asciiTheme="minorHAnsi" w:eastAsia="Calibri" w:hAnsiTheme="minorHAnsi" w:cs="Arial"/>
              </w:rPr>
            </w:pPr>
            <w:del w:id="1813" w:author="Hudler, Rob@Energy" w:date="2018-11-09T16:11:00Z">
              <w:r w:rsidRPr="00D24BC5" w:rsidDel="00036420">
                <w:rPr>
                  <w:rFonts w:asciiTheme="minorHAnsi" w:eastAsia="Calibri" w:hAnsiTheme="minorHAnsi" w:cs="Arial"/>
                </w:rPr>
                <w:delText>Isolation valves are installed on both sides of the pump. One of the isolation valves may be the s</w:delText>
              </w:r>
              <w:r w:rsidDel="00036420">
                <w:rPr>
                  <w:rFonts w:asciiTheme="minorHAnsi" w:eastAsia="Calibri" w:hAnsiTheme="minorHAnsi" w:cs="Arial"/>
                </w:rPr>
                <w:delText xml:space="preserve">ame isolation valve as in item </w:delText>
              </w:r>
              <w:r w:rsidR="00C7676D" w:rsidDel="00036420">
                <w:rPr>
                  <w:rFonts w:asciiTheme="minorHAnsi" w:eastAsia="Calibri" w:hAnsiTheme="minorHAnsi" w:cs="Arial"/>
                </w:rPr>
                <w:delText>09</w:delText>
              </w:r>
              <w:r w:rsidR="00C7676D" w:rsidRPr="00D24BC5" w:rsidDel="00036420">
                <w:rPr>
                  <w:rFonts w:asciiTheme="minorHAnsi" w:eastAsia="Calibri" w:hAnsiTheme="minorHAnsi" w:cs="Arial"/>
                </w:rPr>
                <w:delText xml:space="preserve"> </w:delText>
              </w:r>
              <w:r w:rsidRPr="00D24BC5" w:rsidDel="00036420">
                <w:rPr>
                  <w:rFonts w:asciiTheme="minorHAnsi" w:eastAsia="Calibri" w:hAnsiTheme="minorHAnsi" w:cs="Arial"/>
                </w:rPr>
                <w:delText>above per Section 110.3(c)5D.</w:delText>
              </w:r>
            </w:del>
          </w:p>
        </w:tc>
      </w:tr>
      <w:tr w:rsidR="006B46AF" w:rsidRPr="006D2E42" w:rsidDel="00036420" w14:paraId="2288382F" w14:textId="05E86D71" w:rsidTr="00963C00">
        <w:trPr>
          <w:trHeight w:hRule="exact" w:val="361"/>
          <w:tblHeader/>
          <w:del w:id="1814" w:author="Hudler, Rob@Energy" w:date="2018-11-09T16:11:00Z"/>
        </w:trPr>
        <w:tc>
          <w:tcPr>
            <w:tcW w:w="831" w:type="dxa"/>
            <w:vAlign w:val="center"/>
          </w:tcPr>
          <w:p w14:paraId="2288382D"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15" w:author="Hudler, Rob@Energy" w:date="2018-11-09T16:11:00Z"/>
                <w:rFonts w:asciiTheme="minorHAnsi" w:hAnsiTheme="minorHAnsi"/>
                <w:sz w:val="20"/>
                <w:szCs w:val="20"/>
              </w:rPr>
            </w:pPr>
            <w:del w:id="1816" w:author="Hudler, Rob@Energy" w:date="2018-11-09T16:11:00Z">
              <w:r w:rsidDel="00036420">
                <w:rPr>
                  <w:rFonts w:asciiTheme="minorHAnsi" w:hAnsiTheme="minorHAnsi"/>
                  <w:sz w:val="20"/>
                  <w:szCs w:val="20"/>
                </w:rPr>
                <w:delText>12</w:delText>
              </w:r>
            </w:del>
          </w:p>
        </w:tc>
        <w:tc>
          <w:tcPr>
            <w:tcW w:w="13762" w:type="dxa"/>
            <w:gridSpan w:val="2"/>
            <w:vAlign w:val="center"/>
          </w:tcPr>
          <w:p w14:paraId="2288382E" w14:textId="77777777" w:rsidR="006B46AF" w:rsidRPr="00D24BC5" w:rsidDel="00036420" w:rsidRDefault="006B46AF" w:rsidP="001D3B36">
            <w:pPr>
              <w:pStyle w:val="BulletCALetter"/>
              <w:spacing w:before="0"/>
              <w:ind w:left="0" w:firstLine="0"/>
              <w:rPr>
                <w:del w:id="1817" w:author="Hudler, Rob@Energy" w:date="2018-11-09T16:11:00Z"/>
                <w:rFonts w:asciiTheme="minorHAnsi" w:eastAsia="Calibri" w:hAnsiTheme="minorHAnsi" w:cs="Arial"/>
              </w:rPr>
            </w:pPr>
            <w:del w:id="1818" w:author="Hudler, Rob@Energy" w:date="2018-11-09T16:11:00Z">
              <w:r w:rsidRPr="00D24BC5" w:rsidDel="00036420">
                <w:rPr>
                  <w:rFonts w:asciiTheme="minorHAnsi" w:eastAsia="Calibri" w:hAnsiTheme="minorHAnsi" w:cs="Arial"/>
                </w:rPr>
                <w:delText>The cold water supply piping and the recirculation loop piping is not connected to the hot water storage tank drain port per Section 110.3(c)5E.</w:delText>
              </w:r>
            </w:del>
          </w:p>
        </w:tc>
      </w:tr>
      <w:tr w:rsidR="006B46AF" w:rsidRPr="006D2E42" w:rsidDel="00036420" w14:paraId="22883832" w14:textId="2AD00F4C" w:rsidTr="00963C00">
        <w:trPr>
          <w:trHeight w:hRule="exact" w:val="352"/>
          <w:tblHeader/>
          <w:del w:id="1819" w:author="Hudler, Rob@Energy" w:date="2018-11-09T16:11:00Z"/>
        </w:trPr>
        <w:tc>
          <w:tcPr>
            <w:tcW w:w="831" w:type="dxa"/>
            <w:vAlign w:val="center"/>
          </w:tcPr>
          <w:p w14:paraId="22883830" w14:textId="77777777" w:rsidR="006B46AF" w:rsidDel="00036420" w:rsidRDefault="006B46AF"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20" w:author="Hudler, Rob@Energy" w:date="2018-11-09T16:11:00Z"/>
                <w:rFonts w:asciiTheme="minorHAnsi" w:hAnsiTheme="minorHAnsi"/>
                <w:sz w:val="20"/>
                <w:szCs w:val="20"/>
              </w:rPr>
            </w:pPr>
            <w:del w:id="1821" w:author="Hudler, Rob@Energy" w:date="2018-11-09T16:11:00Z">
              <w:r w:rsidDel="00036420">
                <w:rPr>
                  <w:rFonts w:asciiTheme="minorHAnsi" w:hAnsiTheme="minorHAnsi"/>
                  <w:sz w:val="20"/>
                  <w:szCs w:val="20"/>
                </w:rPr>
                <w:delText>13</w:delText>
              </w:r>
            </w:del>
          </w:p>
        </w:tc>
        <w:tc>
          <w:tcPr>
            <w:tcW w:w="13762" w:type="dxa"/>
            <w:gridSpan w:val="2"/>
            <w:vAlign w:val="center"/>
          </w:tcPr>
          <w:p w14:paraId="22883831" w14:textId="77777777" w:rsidR="006B46AF" w:rsidRPr="00D24BC5" w:rsidDel="00036420" w:rsidRDefault="006B46AF" w:rsidP="001D3B36">
            <w:pPr>
              <w:pStyle w:val="BulletCALetter"/>
              <w:spacing w:before="0"/>
              <w:ind w:left="0" w:firstLine="0"/>
              <w:rPr>
                <w:del w:id="1822" w:author="Hudler, Rob@Energy" w:date="2018-11-09T16:11:00Z"/>
                <w:rFonts w:asciiTheme="minorHAnsi" w:eastAsia="Calibri" w:hAnsiTheme="minorHAnsi" w:cs="Arial"/>
              </w:rPr>
            </w:pPr>
            <w:del w:id="1823" w:author="Hudler, Rob@Energy" w:date="2018-11-09T16:11:00Z">
              <w:r w:rsidRPr="00D24BC5" w:rsidDel="00036420">
                <w:rPr>
                  <w:rFonts w:asciiTheme="minorHAnsi" w:eastAsia="Calibri" w:hAnsiTheme="minorHAnsi" w:cs="Arial"/>
                </w:rPr>
                <w:delText>A check valve is installed on the cold water supply line between the hot water system and the next closest tee on the cold water supply per Section 110.3(c)5F.</w:delText>
              </w:r>
            </w:del>
          </w:p>
        </w:tc>
      </w:tr>
      <w:tr w:rsidR="00F1080C" w:rsidRPr="006D2E42" w:rsidDel="00036420" w14:paraId="22883836" w14:textId="7B05FF8E" w:rsidTr="001D3B36">
        <w:trPr>
          <w:trHeight w:hRule="exact" w:val="550"/>
          <w:tblHeader/>
          <w:del w:id="1824" w:author="Hudler, Rob@Energy" w:date="2018-11-09T16:11:00Z"/>
        </w:trPr>
        <w:tc>
          <w:tcPr>
            <w:tcW w:w="831" w:type="dxa"/>
            <w:vAlign w:val="center"/>
          </w:tcPr>
          <w:p w14:paraId="22883833" w14:textId="77777777" w:rsidR="00F1080C" w:rsidRPr="00CA5824" w:rsidDel="00036420" w:rsidRDefault="00F1080C"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25" w:author="Hudler, Rob@Energy" w:date="2018-11-09T16:11:00Z"/>
                <w:sz w:val="20"/>
                <w:szCs w:val="20"/>
              </w:rPr>
            </w:pPr>
            <w:del w:id="1826" w:author="Hudler, Rob@Energy" w:date="2018-11-09T16:11:00Z">
              <w:r w:rsidDel="00036420">
                <w:rPr>
                  <w:sz w:val="20"/>
                  <w:szCs w:val="20"/>
                </w:rPr>
                <w:delText>14</w:delText>
              </w:r>
            </w:del>
          </w:p>
        </w:tc>
        <w:tc>
          <w:tcPr>
            <w:tcW w:w="3867" w:type="dxa"/>
            <w:vAlign w:val="center"/>
          </w:tcPr>
          <w:p w14:paraId="22883834" w14:textId="77777777" w:rsidR="00F1080C" w:rsidRPr="00CA5824" w:rsidDel="00036420" w:rsidRDefault="00F1080C" w:rsidP="001D3B36">
            <w:pPr>
              <w:spacing w:after="0"/>
              <w:rPr>
                <w:del w:id="1827" w:author="Hudler, Rob@Energy" w:date="2018-11-09T16:11:00Z"/>
                <w:sz w:val="20"/>
                <w:szCs w:val="20"/>
              </w:rPr>
            </w:pPr>
            <w:del w:id="1828" w:author="Hudler, Rob@Energy" w:date="2018-11-09T16:11:00Z">
              <w:r w:rsidRPr="00CA5824" w:rsidDel="00036420">
                <w:rPr>
                  <w:sz w:val="20"/>
                  <w:szCs w:val="18"/>
                </w:rPr>
                <w:delText>Verification Status:</w:delText>
              </w:r>
            </w:del>
          </w:p>
        </w:tc>
        <w:tc>
          <w:tcPr>
            <w:tcW w:w="9895" w:type="dxa"/>
            <w:vAlign w:val="center"/>
          </w:tcPr>
          <w:p w14:paraId="22883835" w14:textId="23BDFA33" w:rsidR="00F1080C" w:rsidRPr="00D45D9E" w:rsidDel="00036420" w:rsidRDefault="00F1080C" w:rsidP="001D3B36">
            <w:pPr>
              <w:pStyle w:val="ListParagraph"/>
              <w:tabs>
                <w:tab w:val="left" w:pos="366"/>
              </w:tabs>
              <w:spacing w:after="0" w:line="240" w:lineRule="auto"/>
              <w:rPr>
                <w:del w:id="1829" w:author="Hudler, Rob@Energy" w:date="2018-11-09T16:11:00Z"/>
                <w:sz w:val="20"/>
                <w:szCs w:val="18"/>
              </w:rPr>
            </w:pPr>
          </w:p>
        </w:tc>
      </w:tr>
      <w:tr w:rsidR="00D45D9E" w:rsidRPr="006D2E42" w:rsidDel="00036420" w14:paraId="22883839" w14:textId="2CEEC69D" w:rsidTr="00D45D9E">
        <w:trPr>
          <w:trHeight w:hRule="exact" w:val="451"/>
          <w:tblHeader/>
          <w:del w:id="1830" w:author="Hudler, Rob@Energy" w:date="2018-11-09T16:11:00Z"/>
        </w:trPr>
        <w:tc>
          <w:tcPr>
            <w:tcW w:w="831" w:type="dxa"/>
            <w:vAlign w:val="center"/>
          </w:tcPr>
          <w:p w14:paraId="22883837" w14:textId="77777777" w:rsidR="00D45D9E" w:rsidRPr="00CA5824" w:rsidDel="00036420" w:rsidRDefault="00D45D9E"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831" w:author="Hudler, Rob@Energy" w:date="2018-11-09T16:11:00Z"/>
                <w:sz w:val="20"/>
                <w:szCs w:val="20"/>
              </w:rPr>
            </w:pPr>
            <w:del w:id="1832" w:author="Hudler, Rob@Energy" w:date="2018-11-09T16:11:00Z">
              <w:r w:rsidDel="00036420">
                <w:rPr>
                  <w:sz w:val="20"/>
                  <w:szCs w:val="20"/>
                </w:rPr>
                <w:delText>15</w:delText>
              </w:r>
            </w:del>
          </w:p>
        </w:tc>
        <w:tc>
          <w:tcPr>
            <w:tcW w:w="13762" w:type="dxa"/>
            <w:gridSpan w:val="2"/>
            <w:vAlign w:val="center"/>
          </w:tcPr>
          <w:p w14:paraId="22883838" w14:textId="214C50AB" w:rsidR="00D45D9E" w:rsidRPr="00CA5824" w:rsidDel="00036420" w:rsidRDefault="00D45D9E" w:rsidP="001D3B36">
            <w:pPr>
              <w:spacing w:after="0"/>
              <w:rPr>
                <w:del w:id="1833" w:author="Hudler, Rob@Energy" w:date="2018-11-09T16:11:00Z"/>
                <w:sz w:val="20"/>
                <w:szCs w:val="20"/>
              </w:rPr>
            </w:pPr>
            <w:del w:id="1834" w:author="Hudler, Rob@Energy" w:date="2018-11-09T16:11:00Z">
              <w:r w:rsidRPr="00CA5824" w:rsidDel="00036420">
                <w:rPr>
                  <w:sz w:val="20"/>
                  <w:szCs w:val="18"/>
                </w:rPr>
                <w:delText xml:space="preserve">Correction Notes: </w:delText>
              </w:r>
            </w:del>
          </w:p>
        </w:tc>
      </w:tr>
      <w:tr w:rsidR="00F1080C" w:rsidRPr="006D2E42" w:rsidDel="00036420" w14:paraId="2288383B" w14:textId="7935C035" w:rsidTr="006B46AF">
        <w:trPr>
          <w:trHeight w:hRule="exact" w:val="631"/>
          <w:tblHeader/>
          <w:del w:id="1835" w:author="Hudler, Rob@Energy" w:date="2018-11-09T16:11:00Z"/>
        </w:trPr>
        <w:tc>
          <w:tcPr>
            <w:tcW w:w="14593" w:type="dxa"/>
            <w:gridSpan w:val="3"/>
            <w:vAlign w:val="center"/>
          </w:tcPr>
          <w:p w14:paraId="2288383A" w14:textId="77777777" w:rsidR="00F1080C" w:rsidDel="00036420" w:rsidRDefault="00DD6E85" w:rsidP="001D3B3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836" w:author="Hudler, Rob@Energy" w:date="2018-11-09T16:11:00Z"/>
                <w:rFonts w:asciiTheme="minorHAnsi" w:hAnsiTheme="minorHAnsi"/>
                <w:sz w:val="20"/>
                <w:szCs w:val="20"/>
              </w:rPr>
            </w:pPr>
            <w:del w:id="1837" w:author="Hudler, Rob@Energy" w:date="2018-11-09T16:11:00Z">
              <w:r w:rsidRPr="00F90331" w:rsidDel="00036420">
                <w:rPr>
                  <w:b/>
                  <w:sz w:val="18"/>
                  <w:szCs w:val="18"/>
                </w:rPr>
                <w:delText>The responsible person’s signature on this compliance document affirms that all applicable requirements in this table have been met unless otherwise noted in the Verification Status and the Corrections Notes</w:delText>
              </w:r>
              <w:r w:rsidDel="00036420">
                <w:rPr>
                  <w:b/>
                  <w:sz w:val="18"/>
                  <w:szCs w:val="18"/>
                </w:rPr>
                <w:delText xml:space="preserve"> in this table</w:delText>
              </w:r>
              <w:r w:rsidRPr="00F90331" w:rsidDel="00036420">
                <w:rPr>
                  <w:b/>
                  <w:sz w:val="18"/>
                  <w:szCs w:val="18"/>
                </w:rPr>
                <w:delText>.</w:delText>
              </w:r>
            </w:del>
          </w:p>
        </w:tc>
      </w:tr>
    </w:tbl>
    <w:p w14:paraId="2288383C" w14:textId="77777777" w:rsidR="003E4E04" w:rsidRDefault="003E4E04" w:rsidP="006B46AF">
      <w:pPr>
        <w:spacing w:after="0" w:line="240" w:lineRule="auto"/>
        <w:rPr>
          <w:rFonts w:asciiTheme="minorHAnsi" w:hAnsi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838" w:author="Smith, Alexis@Energy" w:date="2019-02-14T08:1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557"/>
        <w:gridCol w:w="10459"/>
        <w:tblGridChange w:id="1839">
          <w:tblGrid>
            <w:gridCol w:w="557"/>
            <w:gridCol w:w="10459"/>
          </w:tblGrid>
        </w:tblGridChange>
      </w:tblGrid>
      <w:tr w:rsidR="003E4E04" w:rsidRPr="008A45F8" w14:paraId="2288383F" w14:textId="77777777" w:rsidTr="00F411CE">
        <w:trPr>
          <w:cantSplit/>
          <w:trHeight w:val="503"/>
          <w:trPrChange w:id="1840" w:author="Smith, Alexis@Energy" w:date="2019-02-14T08:17:00Z">
            <w:trPr>
              <w:cantSplit/>
              <w:trHeight w:val="432"/>
            </w:trPr>
          </w:trPrChange>
        </w:trPr>
        <w:tc>
          <w:tcPr>
            <w:tcW w:w="5000" w:type="pct"/>
            <w:gridSpan w:val="2"/>
            <w:vAlign w:val="center"/>
            <w:tcPrChange w:id="1841" w:author="Smith, Alexis@Energy" w:date="2019-02-14T08:17:00Z">
              <w:tcPr>
                <w:tcW w:w="5000" w:type="pct"/>
                <w:gridSpan w:val="2"/>
                <w:vAlign w:val="center"/>
              </w:tcPr>
            </w:tcPrChange>
          </w:tcPr>
          <w:p w14:paraId="2288383D" w14:textId="1AB38D98" w:rsidR="003E4E04" w:rsidRPr="00A1777C" w:rsidRDefault="00036420">
            <w:pPr>
              <w:keepNext/>
              <w:spacing w:after="0" w:line="240" w:lineRule="auto"/>
              <w:outlineLvl w:val="0"/>
              <w:rPr>
                <w:rFonts w:asciiTheme="minorHAnsi" w:hAnsiTheme="minorHAnsi"/>
                <w:b/>
                <w:sz w:val="20"/>
                <w:szCs w:val="20"/>
              </w:rPr>
              <w:pPrChange w:id="1842" w:author="Smith, Alexis@Energy" w:date="2019-02-14T08:17:00Z">
                <w:pPr>
                  <w:keepNext/>
                  <w:spacing w:after="60" w:line="240" w:lineRule="auto"/>
                  <w:outlineLvl w:val="0"/>
                </w:pPr>
              </w:pPrChange>
            </w:pPr>
            <w:ins w:id="1843" w:author="Hudler, Rob@Energy" w:date="2018-11-09T16:12:00Z">
              <w:r>
                <w:rPr>
                  <w:rFonts w:asciiTheme="minorHAnsi" w:hAnsiTheme="minorHAnsi"/>
                  <w:b/>
                  <w:sz w:val="20"/>
                  <w:szCs w:val="20"/>
                </w:rPr>
                <w:t>N</w:t>
              </w:r>
            </w:ins>
            <w:del w:id="1844" w:author="Hudler, Rob@Energy" w:date="2018-11-09T16:12:00Z">
              <w:r w:rsidR="00BA3105" w:rsidDel="00036420">
                <w:rPr>
                  <w:rFonts w:asciiTheme="minorHAnsi" w:hAnsiTheme="minorHAnsi"/>
                  <w:b/>
                  <w:sz w:val="20"/>
                  <w:szCs w:val="20"/>
                </w:rPr>
                <w:delText>K</w:delText>
              </w:r>
            </w:del>
            <w:r w:rsidR="003E4E04" w:rsidRPr="00A1777C">
              <w:rPr>
                <w:rFonts w:asciiTheme="minorHAnsi" w:hAnsiTheme="minorHAnsi"/>
                <w:b/>
                <w:sz w:val="20"/>
                <w:szCs w:val="20"/>
              </w:rPr>
              <w:t>. Determination of HERS Verification Compliance</w:t>
            </w:r>
          </w:p>
          <w:p w14:paraId="2288383E" w14:textId="77777777" w:rsidR="003E4E04" w:rsidRPr="008A45F8" w:rsidRDefault="003E4E04">
            <w:pPr>
              <w:keepNext/>
              <w:spacing w:after="0" w:line="240" w:lineRule="auto"/>
              <w:rPr>
                <w:rFonts w:asciiTheme="minorHAnsi" w:eastAsia="Times New Roman" w:hAnsiTheme="minorHAnsi"/>
                <w:sz w:val="18"/>
                <w:szCs w:val="18"/>
              </w:rPr>
              <w:pPrChange w:id="1845" w:author="Smith, Alexis@Energy" w:date="2019-02-14T08:17:00Z">
                <w:pPr>
                  <w:keepNext/>
                  <w:spacing w:after="60" w:line="240" w:lineRule="auto"/>
                </w:pPr>
              </w:pPrChange>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E4E04" w:rsidRPr="008A45F8" w14:paraId="22883842" w14:textId="77777777" w:rsidTr="003E4E04">
        <w:trPr>
          <w:cantSplit/>
          <w:trHeight w:val="432"/>
        </w:trPr>
        <w:tc>
          <w:tcPr>
            <w:tcW w:w="253" w:type="pct"/>
            <w:vAlign w:val="center"/>
          </w:tcPr>
          <w:p w14:paraId="22883840" w14:textId="77777777" w:rsidR="003E4E04" w:rsidRPr="008A45F8" w:rsidDel="00C76C40" w:rsidRDefault="003E4E04" w:rsidP="003E4E04">
            <w:pPr>
              <w:keepNext/>
              <w:spacing w:after="0" w:line="240" w:lineRule="auto"/>
              <w:jc w:val="center"/>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22883841" w14:textId="77777777" w:rsidR="003E4E04" w:rsidRDefault="003E4E04" w:rsidP="00C661C8">
            <w:pPr>
              <w:keepNext/>
              <w:spacing w:after="60" w:line="240" w:lineRule="auto"/>
              <w:rPr>
                <w:rFonts w:asciiTheme="minorHAnsi" w:eastAsia="Times New Roman" w:hAnsiTheme="minorHAnsi"/>
                <w:sz w:val="18"/>
                <w:szCs w:val="18"/>
              </w:rPr>
            </w:pPr>
          </w:p>
        </w:tc>
      </w:tr>
    </w:tbl>
    <w:p w14:paraId="22883843" w14:textId="77777777" w:rsidR="003E4E04" w:rsidRDefault="003E4E04" w:rsidP="006B46AF">
      <w:pPr>
        <w:spacing w:after="0" w:line="240" w:lineRule="auto"/>
        <w:rPr>
          <w:rFonts w:asciiTheme="minorHAnsi" w:hAnsi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3E40E4" w:rsidRPr="003E40E4" w14:paraId="22883845" w14:textId="77777777" w:rsidTr="00C661C8">
        <w:trPr>
          <w:trHeight w:val="206"/>
        </w:trPr>
        <w:tc>
          <w:tcPr>
            <w:tcW w:w="10375" w:type="dxa"/>
            <w:gridSpan w:val="3"/>
            <w:vAlign w:val="center"/>
          </w:tcPr>
          <w:p w14:paraId="2288384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E40E4">
              <w:rPr>
                <w:rFonts w:asciiTheme="minorHAnsi" w:eastAsia="Times New Roman" w:hAnsiTheme="minorHAnsi" w:cs="Arial"/>
                <w:b/>
                <w:caps/>
                <w:sz w:val="18"/>
                <w:szCs w:val="18"/>
              </w:rPr>
              <w:lastRenderedPageBreak/>
              <w:t>Documentation Author's Declaration Statement</w:t>
            </w:r>
          </w:p>
        </w:tc>
      </w:tr>
      <w:tr w:rsidR="003E40E4" w:rsidRPr="003E40E4" w14:paraId="22883847" w14:textId="77777777" w:rsidTr="00C661C8">
        <w:trPr>
          <w:trHeight w:val="206"/>
        </w:trPr>
        <w:tc>
          <w:tcPr>
            <w:tcW w:w="10375" w:type="dxa"/>
            <w:gridSpan w:val="3"/>
            <w:vAlign w:val="center"/>
          </w:tcPr>
          <w:p w14:paraId="22883846" w14:textId="77777777" w:rsidR="00396E93" w:rsidRDefault="003E40E4" w:rsidP="00EF2126">
            <w:pPr>
              <w:keepNext/>
              <w:numPr>
                <w:ilvl w:val="0"/>
                <w:numId w:val="3"/>
              </w:numPr>
              <w:spacing w:after="0" w:line="240" w:lineRule="auto"/>
              <w:ind w:left="271" w:hanging="270"/>
              <w:rPr>
                <w:rFonts w:asciiTheme="minorHAnsi" w:eastAsia="Times New Roman" w:hAnsiTheme="minorHAnsi"/>
                <w:sz w:val="18"/>
                <w:szCs w:val="18"/>
              </w:rPr>
            </w:pPr>
            <w:r w:rsidRPr="003E40E4">
              <w:rPr>
                <w:rFonts w:asciiTheme="minorHAnsi" w:eastAsia="Times New Roman" w:hAnsiTheme="minorHAnsi"/>
                <w:sz w:val="18"/>
                <w:szCs w:val="18"/>
              </w:rPr>
              <w:t>I certify that this Certificate of Verification documentation is accurate and complete.</w:t>
            </w:r>
          </w:p>
        </w:tc>
      </w:tr>
      <w:tr w:rsidR="003E40E4" w:rsidRPr="003E40E4" w14:paraId="2288384A" w14:textId="77777777" w:rsidTr="00C661C8">
        <w:trPr>
          <w:trHeight w:val="360"/>
        </w:trPr>
        <w:tc>
          <w:tcPr>
            <w:tcW w:w="5152" w:type="dxa"/>
          </w:tcPr>
          <w:p w14:paraId="22883848"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Name:</w:t>
            </w:r>
          </w:p>
        </w:tc>
        <w:tc>
          <w:tcPr>
            <w:tcW w:w="5223" w:type="dxa"/>
            <w:gridSpan w:val="2"/>
          </w:tcPr>
          <w:p w14:paraId="22883849"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Signature:</w:t>
            </w:r>
          </w:p>
        </w:tc>
      </w:tr>
      <w:tr w:rsidR="003E40E4" w:rsidRPr="003E40E4" w14:paraId="2288384D" w14:textId="77777777" w:rsidTr="00C661C8">
        <w:trPr>
          <w:trHeight w:val="360"/>
        </w:trPr>
        <w:tc>
          <w:tcPr>
            <w:tcW w:w="5152" w:type="dxa"/>
          </w:tcPr>
          <w:p w14:paraId="2288384B"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w:t>
            </w:r>
          </w:p>
        </w:tc>
        <w:tc>
          <w:tcPr>
            <w:tcW w:w="5223" w:type="dxa"/>
            <w:gridSpan w:val="2"/>
          </w:tcPr>
          <w:p w14:paraId="2288384C"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Date:</w:t>
            </w:r>
          </w:p>
        </w:tc>
      </w:tr>
      <w:tr w:rsidR="003E40E4" w:rsidRPr="003E40E4" w14:paraId="22883850" w14:textId="77777777" w:rsidTr="00C661C8">
        <w:trPr>
          <w:trHeight w:val="360"/>
        </w:trPr>
        <w:tc>
          <w:tcPr>
            <w:tcW w:w="5152" w:type="dxa"/>
          </w:tcPr>
          <w:p w14:paraId="2288384E"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Address:</w:t>
            </w:r>
          </w:p>
        </w:tc>
        <w:tc>
          <w:tcPr>
            <w:tcW w:w="5223" w:type="dxa"/>
            <w:gridSpan w:val="2"/>
          </w:tcPr>
          <w:p w14:paraId="2288384F"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CEA / HERS Certification Identification (If applicable):</w:t>
            </w:r>
          </w:p>
        </w:tc>
      </w:tr>
      <w:tr w:rsidR="003E40E4" w:rsidRPr="003E40E4" w14:paraId="22883853" w14:textId="77777777" w:rsidTr="00C661C8">
        <w:trPr>
          <w:trHeight w:val="360"/>
        </w:trPr>
        <w:tc>
          <w:tcPr>
            <w:tcW w:w="5152" w:type="dxa"/>
          </w:tcPr>
          <w:p w14:paraId="22883851"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City/State/Zip:</w:t>
            </w:r>
          </w:p>
        </w:tc>
        <w:tc>
          <w:tcPr>
            <w:tcW w:w="5223" w:type="dxa"/>
            <w:gridSpan w:val="2"/>
          </w:tcPr>
          <w:p w14:paraId="22883852"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Phone:</w:t>
            </w:r>
          </w:p>
        </w:tc>
      </w:tr>
      <w:tr w:rsidR="003E40E4" w:rsidRPr="003E40E4" w14:paraId="22883855" w14:textId="77777777" w:rsidTr="00C661C8">
        <w:tblPrEx>
          <w:tblCellMar>
            <w:left w:w="115" w:type="dxa"/>
            <w:right w:w="115" w:type="dxa"/>
          </w:tblCellMar>
        </w:tblPrEx>
        <w:trPr>
          <w:trHeight w:val="296"/>
        </w:trPr>
        <w:tc>
          <w:tcPr>
            <w:tcW w:w="10375" w:type="dxa"/>
            <w:gridSpan w:val="3"/>
            <w:vAlign w:val="center"/>
          </w:tcPr>
          <w:p w14:paraId="2288385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E40E4">
              <w:rPr>
                <w:rFonts w:asciiTheme="minorHAnsi" w:eastAsia="Times New Roman" w:hAnsiTheme="minorHAnsi" w:cs="Arial"/>
                <w:b/>
                <w:caps/>
                <w:sz w:val="18"/>
                <w:szCs w:val="18"/>
              </w:rPr>
              <w:t xml:space="preserve">Responsible Person's Declaration statement </w:t>
            </w:r>
          </w:p>
        </w:tc>
      </w:tr>
      <w:tr w:rsidR="003E40E4" w:rsidRPr="003E40E4" w14:paraId="2288385C" w14:textId="77777777" w:rsidTr="00C661C8">
        <w:tblPrEx>
          <w:tblCellMar>
            <w:left w:w="115" w:type="dxa"/>
            <w:right w:w="115" w:type="dxa"/>
          </w:tblCellMar>
        </w:tblPrEx>
        <w:trPr>
          <w:trHeight w:val="504"/>
        </w:trPr>
        <w:tc>
          <w:tcPr>
            <w:tcW w:w="10375" w:type="dxa"/>
            <w:gridSpan w:val="3"/>
          </w:tcPr>
          <w:p w14:paraId="22883856" w14:textId="77777777" w:rsidR="00A31C55" w:rsidRDefault="003E40E4" w:rsidP="0079750F">
            <w:pPr>
              <w:keepNext/>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I certify the following under penalty of perjury, under the laws of the State of California:</w:t>
            </w:r>
          </w:p>
          <w:p w14:paraId="22883857" w14:textId="77777777" w:rsidR="00C661C8" w:rsidRDefault="003E40E4" w:rsidP="00EF2126">
            <w:pPr>
              <w:keepNext/>
              <w:numPr>
                <w:ilvl w:val="0"/>
                <w:numId w:val="2"/>
              </w:numPr>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 xml:space="preserve">The information provided on this Certificate of Verification is true and correct. </w:t>
            </w:r>
          </w:p>
          <w:p w14:paraId="22883858"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I am the certified HERS Rater who performed the verification identified and reported on this Certificate of Verification (responsible rater).</w:t>
            </w:r>
          </w:p>
          <w:p w14:paraId="22883859"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2288385A"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2288385B"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40E4" w:rsidRPr="003E40E4" w14:paraId="2288385E" w14:textId="77777777" w:rsidTr="00C661C8">
        <w:tblPrEx>
          <w:tblCellMar>
            <w:left w:w="115" w:type="dxa"/>
            <w:right w:w="115" w:type="dxa"/>
          </w:tblCellMar>
        </w:tblPrEx>
        <w:trPr>
          <w:trHeight w:hRule="exact" w:val="288"/>
        </w:trPr>
        <w:tc>
          <w:tcPr>
            <w:tcW w:w="10375" w:type="dxa"/>
            <w:gridSpan w:val="3"/>
            <w:vAlign w:val="center"/>
          </w:tcPr>
          <w:p w14:paraId="2288385D"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E40E4">
              <w:rPr>
                <w:rFonts w:asciiTheme="minorHAnsi" w:eastAsia="Times New Roman" w:hAnsiTheme="minorHAnsi" w:cs="Arial"/>
                <w:b/>
                <w:caps/>
                <w:sz w:val="18"/>
                <w:szCs w:val="18"/>
              </w:rPr>
              <w:t>BUILDER OR INSTALLER INFORMATION AS SHOWN ON THE CERTIFICATE of Installation</w:t>
            </w:r>
          </w:p>
        </w:tc>
      </w:tr>
      <w:tr w:rsidR="003E40E4" w:rsidRPr="003E40E4" w14:paraId="22883860" w14:textId="77777777" w:rsidTr="00C661C8">
        <w:tblPrEx>
          <w:tblCellMar>
            <w:left w:w="115" w:type="dxa"/>
            <w:right w:w="115" w:type="dxa"/>
          </w:tblCellMar>
        </w:tblPrEx>
        <w:trPr>
          <w:trHeight w:hRule="exact" w:val="360"/>
        </w:trPr>
        <w:tc>
          <w:tcPr>
            <w:tcW w:w="10375" w:type="dxa"/>
            <w:gridSpan w:val="3"/>
            <w:vAlign w:val="center"/>
          </w:tcPr>
          <w:p w14:paraId="2288385F"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 Name (Installing Subcontractor or General Contractor or Builder/Owner):</w:t>
            </w:r>
          </w:p>
        </w:tc>
      </w:tr>
      <w:tr w:rsidR="003E40E4" w:rsidRPr="003E40E4" w14:paraId="22883863" w14:textId="77777777" w:rsidTr="00C661C8">
        <w:tblPrEx>
          <w:tblCellMar>
            <w:left w:w="115" w:type="dxa"/>
            <w:right w:w="115" w:type="dxa"/>
          </w:tblCellMar>
        </w:tblPrEx>
        <w:trPr>
          <w:trHeight w:hRule="exact" w:val="360"/>
        </w:trPr>
        <w:tc>
          <w:tcPr>
            <w:tcW w:w="5152" w:type="dxa"/>
          </w:tcPr>
          <w:p w14:paraId="22883861" w14:textId="77777777" w:rsidR="00396E93"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Responsible Builder/Installer Name:</w:t>
            </w:r>
          </w:p>
        </w:tc>
        <w:tc>
          <w:tcPr>
            <w:tcW w:w="5223" w:type="dxa"/>
            <w:gridSpan w:val="2"/>
          </w:tcPr>
          <w:p w14:paraId="22883862" w14:textId="77777777" w:rsidR="00396E93"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CSLB License:</w:t>
            </w:r>
          </w:p>
        </w:tc>
      </w:tr>
      <w:tr w:rsidR="003E40E4" w:rsidRPr="003E40E4" w14:paraId="22883865" w14:textId="77777777" w:rsidTr="00C661C8">
        <w:tblPrEx>
          <w:tblCellMar>
            <w:left w:w="108" w:type="dxa"/>
            <w:right w:w="108" w:type="dxa"/>
          </w:tblCellMar>
        </w:tblPrEx>
        <w:trPr>
          <w:trHeight w:hRule="exact" w:val="288"/>
        </w:trPr>
        <w:tc>
          <w:tcPr>
            <w:tcW w:w="10375" w:type="dxa"/>
            <w:gridSpan w:val="3"/>
            <w:vAlign w:val="center"/>
          </w:tcPr>
          <w:p w14:paraId="22883864"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PROVIDER DATA REGISTRY INFORMATION</w:t>
            </w:r>
          </w:p>
        </w:tc>
      </w:tr>
      <w:tr w:rsidR="003E40E4" w:rsidRPr="003E40E4" w14:paraId="22883868" w14:textId="77777777" w:rsidTr="00C661C8">
        <w:tblPrEx>
          <w:tblCellMar>
            <w:left w:w="108" w:type="dxa"/>
            <w:right w:w="108" w:type="dxa"/>
          </w:tblCellMar>
        </w:tblPrEx>
        <w:trPr>
          <w:trHeight w:hRule="exact" w:val="360"/>
        </w:trPr>
        <w:tc>
          <w:tcPr>
            <w:tcW w:w="5152" w:type="dxa"/>
          </w:tcPr>
          <w:p w14:paraId="22883866"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Sample Group Number (if applicable):</w:t>
            </w:r>
          </w:p>
        </w:tc>
        <w:tc>
          <w:tcPr>
            <w:tcW w:w="5223" w:type="dxa"/>
            <w:gridSpan w:val="2"/>
          </w:tcPr>
          <w:p w14:paraId="22883867"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Dwelling Test Status in Sample Group (if applicable)</w:t>
            </w:r>
          </w:p>
        </w:tc>
      </w:tr>
      <w:tr w:rsidR="003E40E4" w:rsidRPr="003E40E4" w14:paraId="2288386A" w14:textId="77777777" w:rsidTr="00C661C8">
        <w:tblPrEx>
          <w:tblCellMar>
            <w:left w:w="108" w:type="dxa"/>
            <w:right w:w="108" w:type="dxa"/>
          </w:tblCellMar>
        </w:tblPrEx>
        <w:trPr>
          <w:trHeight w:hRule="exact" w:val="288"/>
        </w:trPr>
        <w:tc>
          <w:tcPr>
            <w:tcW w:w="10375" w:type="dxa"/>
            <w:gridSpan w:val="3"/>
            <w:vAlign w:val="center"/>
          </w:tcPr>
          <w:p w14:paraId="22883869"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RATER INFORMATION</w:t>
            </w:r>
          </w:p>
        </w:tc>
      </w:tr>
      <w:tr w:rsidR="003E40E4" w:rsidRPr="003E40E4" w14:paraId="2288386C" w14:textId="77777777" w:rsidTr="00C661C8">
        <w:tblPrEx>
          <w:tblCellMar>
            <w:left w:w="108" w:type="dxa"/>
            <w:right w:w="108" w:type="dxa"/>
          </w:tblCellMar>
        </w:tblPrEx>
        <w:trPr>
          <w:trHeight w:hRule="exact" w:val="360"/>
        </w:trPr>
        <w:tc>
          <w:tcPr>
            <w:tcW w:w="10375" w:type="dxa"/>
            <w:gridSpan w:val="3"/>
          </w:tcPr>
          <w:p w14:paraId="2288386B" w14:textId="77777777" w:rsidR="00396E93"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HERS Rater Company Name:</w:t>
            </w:r>
          </w:p>
        </w:tc>
      </w:tr>
      <w:tr w:rsidR="003E40E4" w:rsidRPr="003E40E4" w14:paraId="2288386F"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6D"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2288386E"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Signature:</w:t>
            </w:r>
          </w:p>
        </w:tc>
      </w:tr>
      <w:tr w:rsidR="003E40E4" w:rsidRPr="003E40E4" w14:paraId="22883872"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70"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22883871"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Date Signed:</w:t>
            </w:r>
          </w:p>
        </w:tc>
      </w:tr>
    </w:tbl>
    <w:p w14:paraId="22883873" w14:textId="77777777" w:rsidR="003E40E4" w:rsidRPr="006D2E42" w:rsidRDefault="003E40E4" w:rsidP="006B46AF">
      <w:pPr>
        <w:spacing w:after="0" w:line="240" w:lineRule="auto"/>
        <w:rPr>
          <w:rFonts w:asciiTheme="minorHAnsi" w:hAnsiTheme="minorHAnsi"/>
          <w:sz w:val="20"/>
          <w:szCs w:val="20"/>
        </w:rPr>
      </w:pPr>
    </w:p>
    <w:p w14:paraId="22883874" w14:textId="77777777" w:rsidR="006B46AF" w:rsidRPr="006D2E42" w:rsidRDefault="006B46AF" w:rsidP="006B46AF">
      <w:pPr>
        <w:spacing w:after="0" w:line="240" w:lineRule="auto"/>
        <w:rPr>
          <w:rFonts w:asciiTheme="minorHAnsi" w:hAnsiTheme="minorHAnsi" w:cs="Arial"/>
          <w:b/>
          <w:sz w:val="20"/>
          <w:szCs w:val="20"/>
        </w:rPr>
      </w:pPr>
    </w:p>
    <w:p w14:paraId="22883875" w14:textId="77777777" w:rsidR="006B46AF" w:rsidRDefault="006B46AF" w:rsidP="006B46AF">
      <w:pPr>
        <w:spacing w:after="0" w:line="240" w:lineRule="auto"/>
        <w:rPr>
          <w:rFonts w:asciiTheme="minorHAnsi" w:hAnsiTheme="minorHAnsi" w:cs="Arial"/>
          <w:b/>
          <w:sz w:val="20"/>
          <w:szCs w:val="20"/>
        </w:rPr>
      </w:pPr>
    </w:p>
    <w:p w14:paraId="22883876" w14:textId="77777777" w:rsidR="006B46AF" w:rsidRPr="006D2E42" w:rsidRDefault="006B46AF" w:rsidP="006B46AF">
      <w:pPr>
        <w:spacing w:after="0" w:line="240" w:lineRule="auto"/>
        <w:rPr>
          <w:rFonts w:asciiTheme="minorHAnsi" w:hAnsiTheme="minorHAnsi" w:cs="Arial"/>
          <w:b/>
          <w:sz w:val="20"/>
          <w:szCs w:val="20"/>
        </w:rPr>
        <w:sectPr w:rsidR="006B46AF" w:rsidRPr="006D2E42" w:rsidSect="00897A8D">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720" w:right="720" w:bottom="720" w:left="720" w:header="432" w:footer="288" w:gutter="0"/>
          <w:cols w:space="720"/>
          <w:docGrid w:linePitch="360"/>
          <w:sectPrChange w:id="1877" w:author="Hudler, Rob@Energy" w:date="2018-11-16T13:55:00Z">
            <w:sectPr w:rsidR="006B46AF" w:rsidRPr="006D2E42" w:rsidSect="00897A8D">
              <w:pgSz w:w="15840" w:h="12240" w:orient="landscape"/>
              <w:pgMar w:top="720" w:right="720" w:bottom="720" w:left="720" w:header="432" w:footer="288" w:gutter="0"/>
            </w:sectPr>
          </w:sectPrChange>
        </w:sectPr>
      </w:pPr>
    </w:p>
    <w:p w14:paraId="22883877" w14:textId="0C1CE92A" w:rsidR="006B46AF" w:rsidRPr="00846A1E" w:rsidDel="00036420" w:rsidRDefault="006B46AF" w:rsidP="00846A1E">
      <w:pPr>
        <w:spacing w:after="0" w:line="240" w:lineRule="auto"/>
        <w:jc w:val="center"/>
        <w:rPr>
          <w:del w:id="1878" w:author="Hudler, Rob@Energy" w:date="2018-11-09T16:12:00Z"/>
          <w:b/>
          <w:sz w:val="20"/>
        </w:rPr>
      </w:pPr>
      <w:del w:id="1879" w:author="Hudler, Rob@Energy" w:date="2018-11-09T16:12:00Z">
        <w:r w:rsidRPr="00846A1E" w:rsidDel="00036420">
          <w:rPr>
            <w:b/>
            <w:sz w:val="20"/>
          </w:rPr>
          <w:lastRenderedPageBreak/>
          <w:delText>NRC</w:delText>
        </w:r>
        <w:r w:rsidR="00F1080C" w:rsidRPr="00846A1E" w:rsidDel="00036420">
          <w:rPr>
            <w:b/>
            <w:sz w:val="20"/>
          </w:rPr>
          <w:delText>V</w:delText>
        </w:r>
        <w:r w:rsidRPr="00846A1E" w:rsidDel="00036420">
          <w:rPr>
            <w:b/>
            <w:sz w:val="20"/>
          </w:rPr>
          <w:delText>-PLB-22-H</w:delText>
        </w:r>
        <w:r w:rsidR="00846A1E" w:rsidRPr="00846A1E" w:rsidDel="00036420">
          <w:rPr>
            <w:b/>
            <w:sz w:val="20"/>
          </w:rPr>
          <w:delText xml:space="preserve"> User Instructions</w:delText>
        </w:r>
      </w:del>
    </w:p>
    <w:p w14:paraId="22883878" w14:textId="77777777" w:rsidR="006B46AF" w:rsidRPr="006D2E4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del w:id="1880" w:author="Hudler, Rob@Energy" w:date="2018-11-09T16:12:00Z"/>
          <w:rFonts w:asciiTheme="minorHAnsi" w:hAnsiTheme="minorHAnsi"/>
          <w:b/>
          <w:sz w:val="20"/>
          <w:szCs w:val="20"/>
        </w:rPr>
      </w:pPr>
    </w:p>
    <w:p w14:paraId="22883879" w14:textId="77777777" w:rsidR="006B46AF" w:rsidRPr="00CC6AD2"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881" w:author="Hudler, Rob@Energy" w:date="2018-11-09T16:12:00Z"/>
          <w:rFonts w:asciiTheme="minorHAnsi" w:hAnsiTheme="minorHAnsi" w:cs="Arial"/>
          <w:b/>
          <w:sz w:val="20"/>
          <w:szCs w:val="20"/>
        </w:rPr>
      </w:pPr>
      <w:del w:id="1882" w:author="Hudler, Rob@Energy" w:date="2018-11-09T16:12:00Z">
        <w:r w:rsidRPr="00CC6AD2" w:rsidDel="00036420">
          <w:rPr>
            <w:rFonts w:asciiTheme="minorHAnsi" w:hAnsiTheme="minorHAnsi" w:cs="Arial"/>
            <w:b/>
            <w:sz w:val="20"/>
            <w:szCs w:val="20"/>
          </w:rPr>
          <w:delText>A. Dwelling Unit Name</w:delText>
        </w:r>
      </w:del>
    </w:p>
    <w:p w14:paraId="2288387A"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del w:id="1883" w:author="Hudler, Rob@Energy" w:date="2018-11-09T16:12:00Z"/>
          <w:rFonts w:asciiTheme="minorHAnsi" w:hAnsiTheme="minorHAnsi" w:cs="Arial"/>
          <w:sz w:val="20"/>
          <w:szCs w:val="20"/>
        </w:rPr>
      </w:pPr>
      <w:del w:id="1884" w:author="Hudler, Rob@Energy" w:date="2018-11-09T16:12:00Z">
        <w:r w:rsidDel="00036420">
          <w:rPr>
            <w:rFonts w:asciiTheme="minorHAnsi" w:hAnsiTheme="minorHAnsi" w:cs="Arial"/>
            <w:sz w:val="20"/>
            <w:szCs w:val="20"/>
          </w:rPr>
          <w:delText>01 This identifies the dwelling unit on this form and is reference from the NRCC-PRF-01.  One form is required for each dwelling unit in the building.</w:delText>
        </w:r>
      </w:del>
    </w:p>
    <w:p w14:paraId="2288387B"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885" w:author="Hudler, Rob@Energy" w:date="2018-11-09T16:12:00Z"/>
          <w:rFonts w:asciiTheme="minorHAnsi" w:hAnsiTheme="minorHAnsi" w:cs="Arial"/>
          <w:sz w:val="20"/>
          <w:szCs w:val="20"/>
        </w:rPr>
      </w:pPr>
    </w:p>
    <w:p w14:paraId="2288387C" w14:textId="77777777" w:rsidR="00396E93" w:rsidDel="00036420" w:rsidRDefault="006B46A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886" w:author="Hudler, Rob@Energy" w:date="2018-11-09T16:12:00Z"/>
          <w:rFonts w:asciiTheme="minorHAnsi" w:hAnsiTheme="minorHAnsi" w:cs="Arial"/>
          <w:b/>
          <w:sz w:val="20"/>
          <w:szCs w:val="20"/>
        </w:rPr>
      </w:pPr>
      <w:del w:id="1887" w:author="Hudler, Rob@Energy" w:date="2018-11-09T16:12:00Z">
        <w:r w:rsidDel="00036420">
          <w:rPr>
            <w:rFonts w:asciiTheme="minorHAnsi" w:hAnsiTheme="minorHAnsi" w:cs="Arial"/>
            <w:b/>
            <w:sz w:val="20"/>
            <w:szCs w:val="20"/>
          </w:rPr>
          <w:delText>B</w:delText>
        </w:r>
        <w:r w:rsidRPr="009304DE" w:rsidDel="00036420">
          <w:rPr>
            <w:rFonts w:asciiTheme="minorHAnsi" w:hAnsiTheme="minorHAnsi" w:cs="Arial"/>
            <w:b/>
            <w:sz w:val="20"/>
            <w:szCs w:val="20"/>
          </w:rPr>
          <w:delText xml:space="preserve">. </w:delText>
        </w:r>
        <w:r w:rsidDel="00036420">
          <w:rPr>
            <w:rFonts w:asciiTheme="minorHAnsi" w:hAnsiTheme="minorHAnsi" w:cs="Arial"/>
            <w:b/>
            <w:sz w:val="20"/>
            <w:szCs w:val="20"/>
          </w:rPr>
          <w:delText>Design Central Water Heating Systems Information</w:delText>
        </w:r>
      </w:del>
    </w:p>
    <w:p w14:paraId="2288387D" w14:textId="77777777" w:rsidR="00396E93" w:rsidDel="00036420" w:rsidRDefault="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888" w:author="Hudler, Rob@Energy" w:date="2018-11-09T16:12:00Z"/>
          <w:rFonts w:asciiTheme="minorHAnsi" w:hAnsiTheme="minorHAnsi"/>
          <w:sz w:val="20"/>
          <w:szCs w:val="20"/>
        </w:rPr>
      </w:pPr>
      <w:del w:id="1889" w:author="Hudler, Rob@Energy" w:date="2018-11-09T16:12:00Z">
        <w:r w:rsidRPr="00473781" w:rsidDel="00036420">
          <w:rPr>
            <w:rFonts w:asciiTheme="minorHAnsi" w:hAnsiTheme="minorHAnsi"/>
            <w:sz w:val="20"/>
            <w:szCs w:val="20"/>
          </w:rPr>
          <w:delText xml:space="preserve">This table reports the water heating system features that were specified on the registered </w:delText>
        </w:r>
        <w:r w:rsidDel="00036420">
          <w:rPr>
            <w:rFonts w:asciiTheme="minorHAnsi" w:hAnsiTheme="minorHAnsi"/>
            <w:sz w:val="20"/>
            <w:szCs w:val="20"/>
          </w:rPr>
          <w:delText>NRCC-PRF-01</w:delText>
        </w:r>
        <w:r w:rsidRPr="00473781" w:rsidDel="00036420">
          <w:rPr>
            <w:rFonts w:asciiTheme="minorHAnsi" w:hAnsiTheme="minorHAnsi"/>
            <w:sz w:val="20"/>
            <w:szCs w:val="20"/>
          </w:rPr>
          <w:delText xml:space="preserve"> compliance document for this project.</w:delText>
        </w:r>
        <w:r w:rsidDel="00036420">
          <w:rPr>
            <w:rFonts w:asciiTheme="minorHAnsi" w:hAnsiTheme="minorHAnsi"/>
            <w:sz w:val="20"/>
            <w:szCs w:val="20"/>
          </w:rPr>
          <w:delText xml:space="preserve">    </w:delText>
        </w:r>
      </w:del>
    </w:p>
    <w:p w14:paraId="2288387E" w14:textId="3B8188E5"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890" w:author="Hudler, Rob@Energy" w:date="2018-11-09T16:12:00Z"/>
          <w:rFonts w:eastAsia="Times New Roman"/>
          <w:sz w:val="18"/>
          <w:szCs w:val="18"/>
        </w:rPr>
      </w:pPr>
      <w:del w:id="1891" w:author="Hudler, Rob@Energy" w:date="2018-11-09T16:12:00Z">
        <w:r w:rsidRPr="000D6187" w:rsidDel="00036420">
          <w:rPr>
            <w:rFonts w:asciiTheme="minorHAnsi" w:hAnsiTheme="minorHAnsi"/>
            <w:sz w:val="20"/>
            <w:szCs w:val="20"/>
          </w:rPr>
          <w:delText xml:space="preserve">01 Water Heating System ID or Name – </w:delText>
        </w:r>
        <w:r w:rsidDel="00036420">
          <w:rPr>
            <w:rFonts w:asciiTheme="minorHAnsi" w:hAnsiTheme="minorHAnsi"/>
            <w:sz w:val="20"/>
            <w:szCs w:val="20"/>
          </w:rPr>
          <w:delText>User input</w:delText>
        </w:r>
        <w:r w:rsidR="00F312B5" w:rsidDel="00036420">
          <w:rPr>
            <w:rFonts w:asciiTheme="minorHAnsi" w:hAnsiTheme="minorHAnsi"/>
            <w:sz w:val="20"/>
            <w:szCs w:val="20"/>
          </w:rPr>
          <w:delText>.</w:delText>
        </w:r>
      </w:del>
    </w:p>
    <w:p w14:paraId="2288387F" w14:textId="736D7D73"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892" w:author="Hudler, Rob@Energy" w:date="2018-11-09T16:12:00Z"/>
          <w:rFonts w:asciiTheme="minorHAnsi" w:hAnsiTheme="minorHAnsi"/>
          <w:sz w:val="20"/>
          <w:szCs w:val="20"/>
        </w:rPr>
      </w:pPr>
      <w:del w:id="1893" w:author="Hudler, Rob@Energy" w:date="2018-11-09T16:12:00Z">
        <w:r w:rsidRPr="000D6187" w:rsidDel="00036420">
          <w:rPr>
            <w:rFonts w:asciiTheme="minorHAnsi" w:hAnsiTheme="minorHAnsi"/>
            <w:sz w:val="20"/>
            <w:szCs w:val="20"/>
          </w:rPr>
          <w:delText xml:space="preserve">02 Water Heating System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The different kinds of water heating system type are DHW or Combined Hydronic</w:delText>
        </w:r>
        <w:r w:rsidR="00F312B5" w:rsidDel="00036420">
          <w:rPr>
            <w:rFonts w:asciiTheme="minorHAnsi" w:hAnsiTheme="minorHAnsi"/>
            <w:sz w:val="20"/>
            <w:szCs w:val="20"/>
          </w:rPr>
          <w:delText>.</w:delText>
        </w:r>
      </w:del>
    </w:p>
    <w:p w14:paraId="22883880" w14:textId="4A7290D3"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894" w:author="Hudler, Rob@Energy" w:date="2018-11-09T16:12:00Z"/>
          <w:rFonts w:asciiTheme="minorHAnsi" w:hAnsiTheme="minorHAnsi"/>
          <w:sz w:val="20"/>
          <w:szCs w:val="20"/>
        </w:rPr>
      </w:pPr>
      <w:del w:id="1895" w:author="Hudler, Rob@Energy" w:date="2018-11-09T16:12:00Z">
        <w:r w:rsidRPr="000D6187" w:rsidDel="00036420">
          <w:rPr>
            <w:rFonts w:asciiTheme="minorHAnsi" w:hAnsiTheme="minorHAnsi"/>
            <w:sz w:val="20"/>
            <w:szCs w:val="20"/>
          </w:rPr>
          <w:delText xml:space="preserve">03 Water Heater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The different kinds of water heaters are Large Storage, Small Storage, Heat Pump, Boiler, Large Instantaneous, Small Instantaneous or Indirect</w:delText>
        </w:r>
        <w:r w:rsidR="00F312B5" w:rsidDel="00036420">
          <w:rPr>
            <w:rFonts w:asciiTheme="minorHAnsi" w:hAnsiTheme="minorHAnsi"/>
            <w:sz w:val="20"/>
            <w:szCs w:val="20"/>
          </w:rPr>
          <w:delText>.</w:delText>
        </w:r>
      </w:del>
    </w:p>
    <w:p w14:paraId="22883881"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896" w:author="Hudler, Rob@Energy" w:date="2018-11-09T16:12:00Z"/>
          <w:rFonts w:asciiTheme="minorHAnsi" w:hAnsiTheme="minorHAnsi"/>
          <w:sz w:val="20"/>
          <w:szCs w:val="20"/>
        </w:rPr>
      </w:pPr>
      <w:del w:id="1897" w:author="Hudler, Rob@Energy" w:date="2018-11-09T16:12:00Z">
        <w:r w:rsidRPr="000D6187" w:rsidDel="00036420">
          <w:rPr>
            <w:rFonts w:asciiTheme="minorHAnsi" w:hAnsiTheme="minorHAnsi"/>
            <w:sz w:val="20"/>
            <w:szCs w:val="20"/>
          </w:rPr>
          <w:delText xml:space="preserve">04 # of Water Heaters in system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w:delText>
        </w:r>
      </w:del>
    </w:p>
    <w:p w14:paraId="22883882"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898" w:author="Hudler, Rob@Energy" w:date="2018-11-09T16:12:00Z"/>
          <w:rFonts w:asciiTheme="minorHAnsi" w:hAnsiTheme="minorHAnsi"/>
          <w:sz w:val="20"/>
          <w:szCs w:val="20"/>
        </w:rPr>
      </w:pPr>
      <w:del w:id="1899" w:author="Hudler, Rob@Energy" w:date="2018-11-09T16:12:00Z">
        <w:r w:rsidRPr="000D6187" w:rsidDel="00036420">
          <w:rPr>
            <w:rFonts w:asciiTheme="minorHAnsi" w:hAnsiTheme="minorHAnsi"/>
            <w:sz w:val="20"/>
            <w:szCs w:val="20"/>
          </w:rPr>
          <w:delText xml:space="preserve">05 Water Heater Storage Volume (gal) – User input.  Value may be N/A if </w:delText>
        </w:r>
        <w:r w:rsidDel="00036420">
          <w:rPr>
            <w:rFonts w:asciiTheme="minorHAnsi" w:hAnsiTheme="minorHAnsi"/>
            <w:sz w:val="20"/>
            <w:szCs w:val="20"/>
          </w:rPr>
          <w:delText>water heater type is instantaneous with zero storage.</w:delText>
        </w:r>
      </w:del>
    </w:p>
    <w:p w14:paraId="22883883"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900" w:author="Hudler, Rob@Energy" w:date="2018-11-09T16:12:00Z"/>
          <w:rFonts w:asciiTheme="minorHAnsi" w:hAnsiTheme="minorHAnsi"/>
          <w:sz w:val="20"/>
          <w:szCs w:val="20"/>
        </w:rPr>
      </w:pPr>
      <w:del w:id="1901" w:author="Hudler, Rob@Energy" w:date="2018-11-09T16:12:00Z">
        <w:r w:rsidRPr="000D6187" w:rsidDel="00036420">
          <w:rPr>
            <w:rFonts w:asciiTheme="minorHAnsi" w:hAnsiTheme="minorHAnsi"/>
            <w:sz w:val="20"/>
            <w:szCs w:val="20"/>
          </w:rPr>
          <w:delText xml:space="preserve">06 Fuel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The different kinds of fuel types are natural gas, propane, oil, or electricity.</w:delText>
        </w:r>
      </w:del>
    </w:p>
    <w:p w14:paraId="22883884" w14:textId="282AC5A5"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902" w:author="Hudler, Rob@Energy" w:date="2018-11-09T16:12:00Z"/>
          <w:rFonts w:asciiTheme="minorHAnsi" w:hAnsiTheme="minorHAnsi"/>
          <w:sz w:val="20"/>
          <w:szCs w:val="20"/>
        </w:rPr>
      </w:pPr>
      <w:del w:id="1903" w:author="Hudler, Rob@Energy" w:date="2018-11-09T16:12:00Z">
        <w:r w:rsidRPr="000D6187" w:rsidDel="00036420">
          <w:rPr>
            <w:rFonts w:asciiTheme="minorHAnsi" w:hAnsiTheme="minorHAnsi"/>
            <w:sz w:val="20"/>
            <w:szCs w:val="20"/>
          </w:rPr>
          <w:delText xml:space="preserve">07 Rated Input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For natural gas, propane and oil fuel type the input type is Btu/Hr.  For electric the input type is kW</w:delText>
        </w:r>
        <w:r w:rsidR="00F312B5" w:rsidDel="00036420">
          <w:rPr>
            <w:rFonts w:asciiTheme="minorHAnsi" w:hAnsiTheme="minorHAnsi"/>
            <w:sz w:val="20"/>
            <w:szCs w:val="20"/>
          </w:rPr>
          <w:delText>.</w:delText>
        </w:r>
      </w:del>
    </w:p>
    <w:p w14:paraId="22883885" w14:textId="05BE020B"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904" w:author="Hudler, Rob@Energy" w:date="2018-11-09T16:12:00Z"/>
          <w:rFonts w:asciiTheme="minorHAnsi" w:hAnsiTheme="minorHAnsi"/>
          <w:sz w:val="20"/>
          <w:szCs w:val="20"/>
        </w:rPr>
      </w:pPr>
      <w:del w:id="1905" w:author="Hudler, Rob@Energy" w:date="2018-11-09T16:12:00Z">
        <w:r w:rsidRPr="000D6187" w:rsidDel="00036420">
          <w:rPr>
            <w:rFonts w:asciiTheme="minorHAnsi" w:hAnsiTheme="minorHAnsi"/>
            <w:sz w:val="20"/>
            <w:szCs w:val="20"/>
          </w:rPr>
          <w:delText>08 Rated Input Value – User input. Numerical value of the rated input. Must be equal to or less than value indicated on the NRCC-PRF-01</w:delText>
        </w:r>
        <w:r w:rsidR="00F312B5" w:rsidDel="00036420">
          <w:rPr>
            <w:rFonts w:asciiTheme="minorHAnsi" w:hAnsiTheme="minorHAnsi"/>
            <w:sz w:val="20"/>
            <w:szCs w:val="20"/>
          </w:rPr>
          <w:delText>.</w:delText>
        </w:r>
      </w:del>
    </w:p>
    <w:p w14:paraId="22883886" w14:textId="65611019"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906" w:author="Hudler, Rob@Energy" w:date="2018-11-09T16:12:00Z"/>
          <w:rFonts w:asciiTheme="minorHAnsi" w:hAnsiTheme="minorHAnsi"/>
          <w:sz w:val="20"/>
          <w:szCs w:val="20"/>
        </w:rPr>
      </w:pPr>
      <w:del w:id="1907" w:author="Hudler, Rob@Energy" w:date="2018-11-09T16:12:00Z">
        <w:r w:rsidRPr="000D6187" w:rsidDel="00036420">
          <w:rPr>
            <w:rFonts w:asciiTheme="minorHAnsi" w:hAnsiTheme="minorHAnsi"/>
            <w:sz w:val="20"/>
            <w:szCs w:val="20"/>
          </w:rPr>
          <w:delText xml:space="preserve">09 Heating Efficiency Type – </w:delText>
        </w:r>
        <w:r w:rsidDel="00036420">
          <w:rPr>
            <w:rFonts w:asciiTheme="minorHAnsi" w:hAnsiTheme="minorHAnsi"/>
            <w:sz w:val="20"/>
            <w:szCs w:val="20"/>
          </w:rPr>
          <w:delText>User input.</w:delText>
        </w:r>
        <w:r w:rsidRPr="000D6187" w:rsidDel="00036420">
          <w:rPr>
            <w:rFonts w:asciiTheme="minorHAnsi" w:hAnsiTheme="minorHAnsi"/>
            <w:sz w:val="20"/>
            <w:szCs w:val="20"/>
          </w:rPr>
          <w:delText xml:space="preserve"> Different efficiency types are Energy Factor, AFUE, and Thermal Efficiency</w:delText>
        </w:r>
        <w:r w:rsidR="00F312B5" w:rsidDel="00036420">
          <w:rPr>
            <w:rFonts w:asciiTheme="minorHAnsi" w:hAnsiTheme="minorHAnsi"/>
            <w:sz w:val="20"/>
            <w:szCs w:val="20"/>
          </w:rPr>
          <w:delText>.</w:delText>
        </w:r>
      </w:del>
    </w:p>
    <w:p w14:paraId="22883887" w14:textId="1C538ECD"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908" w:author="Hudler, Rob@Energy" w:date="2018-11-09T16:12:00Z"/>
          <w:rFonts w:asciiTheme="minorHAnsi" w:hAnsiTheme="minorHAnsi"/>
          <w:sz w:val="20"/>
          <w:szCs w:val="20"/>
        </w:rPr>
      </w:pPr>
      <w:del w:id="1909" w:author="Hudler, Rob@Energy" w:date="2018-11-09T16:12:00Z">
        <w:r w:rsidRPr="000D6187" w:rsidDel="00036420">
          <w:rPr>
            <w:rFonts w:asciiTheme="minorHAnsi" w:hAnsiTheme="minorHAnsi"/>
            <w:sz w:val="20"/>
            <w:szCs w:val="20"/>
          </w:rPr>
          <w:delText>10 Heating Efficiency Value – User input. Numerical value of the Heating Efficiency. Must be equal to or higher efficiency than value indicated on the NRCC-PRF-01</w:delText>
        </w:r>
        <w:r w:rsidR="00F312B5" w:rsidDel="00036420">
          <w:rPr>
            <w:rFonts w:asciiTheme="minorHAnsi" w:hAnsiTheme="minorHAnsi"/>
            <w:sz w:val="20"/>
            <w:szCs w:val="20"/>
          </w:rPr>
          <w:delText>.</w:delText>
        </w:r>
      </w:del>
    </w:p>
    <w:p w14:paraId="22883888" w14:textId="7777777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910" w:author="Hudler, Rob@Energy" w:date="2018-11-09T16:12:00Z"/>
          <w:rFonts w:asciiTheme="minorHAnsi" w:hAnsiTheme="minorHAnsi"/>
          <w:sz w:val="20"/>
          <w:szCs w:val="20"/>
        </w:rPr>
      </w:pPr>
      <w:del w:id="1911" w:author="Hudler, Rob@Energy" w:date="2018-11-09T16:12:00Z">
        <w:r w:rsidRPr="000D6187" w:rsidDel="00036420">
          <w:rPr>
            <w:rFonts w:asciiTheme="minorHAnsi" w:hAnsiTheme="minorHAnsi"/>
            <w:sz w:val="20"/>
            <w:szCs w:val="20"/>
          </w:rPr>
          <w:delText xml:space="preserve">11 Standby Loss – User input.  Value may be N/A if NRCC-PRF-01 value is N/A.  </w:delText>
        </w:r>
      </w:del>
    </w:p>
    <w:p w14:paraId="22883889" w14:textId="4C9A0BD7" w:rsidR="00396E93" w:rsidDel="00036420" w:rsidRDefault="00C661C8" w:rsidP="00396E9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del w:id="1912" w:author="Hudler, Rob@Energy" w:date="2018-11-09T16:12:00Z"/>
          <w:rFonts w:asciiTheme="minorHAnsi" w:hAnsiTheme="minorHAnsi"/>
          <w:sz w:val="20"/>
          <w:szCs w:val="20"/>
        </w:rPr>
      </w:pPr>
      <w:del w:id="1913" w:author="Hudler, Rob@Energy" w:date="2018-11-09T16:12:00Z">
        <w:r w:rsidRPr="000D6187" w:rsidDel="00036420">
          <w:rPr>
            <w:rFonts w:asciiTheme="minorHAnsi" w:hAnsiTheme="minorHAnsi"/>
            <w:sz w:val="20"/>
            <w:szCs w:val="20"/>
          </w:rPr>
          <w:delText xml:space="preserve">12 Exterior Insul. R-Value – User input. Value may be N/A if NRCC-PRF-01 value is N/A.  </w:delText>
        </w:r>
      </w:del>
    </w:p>
    <w:p w14:paraId="2288388A" w14:textId="44CCB78B" w:rsidR="00396E93" w:rsidDel="00036420" w:rsidRDefault="00C661C8" w:rsidP="00396E93">
      <w:pPr>
        <w:tabs>
          <w:tab w:val="left" w:pos="2160"/>
          <w:tab w:val="left" w:pos="2700"/>
          <w:tab w:val="left" w:pos="3420"/>
          <w:tab w:val="left" w:pos="3780"/>
          <w:tab w:val="left" w:pos="5760"/>
          <w:tab w:val="left" w:pos="7212"/>
        </w:tabs>
        <w:spacing w:after="0" w:line="240" w:lineRule="auto"/>
        <w:ind w:left="450" w:hanging="180"/>
        <w:contextualSpacing/>
        <w:rPr>
          <w:del w:id="1914" w:author="Hudler, Rob@Energy" w:date="2018-11-09T16:12:00Z"/>
          <w:rFonts w:asciiTheme="minorHAnsi" w:hAnsiTheme="minorHAnsi"/>
          <w:sz w:val="20"/>
          <w:szCs w:val="20"/>
        </w:rPr>
      </w:pPr>
      <w:del w:id="1915" w:author="Hudler, Rob@Energy" w:date="2018-11-09T16:12:00Z">
        <w:r w:rsidRPr="000D6187" w:rsidDel="00036420">
          <w:rPr>
            <w:rFonts w:asciiTheme="minorHAnsi" w:hAnsiTheme="minorHAnsi"/>
            <w:sz w:val="20"/>
            <w:szCs w:val="20"/>
          </w:rPr>
          <w:delText xml:space="preserve">13 Central DHW System Distribution Type - </w:delText>
        </w:r>
        <w:r w:rsidDel="00036420">
          <w:rPr>
            <w:rFonts w:asciiTheme="minorHAnsi" w:hAnsiTheme="minorHAnsi"/>
            <w:sz w:val="20"/>
            <w:szCs w:val="20"/>
          </w:rPr>
          <w:delText>User input from list</w:delText>
        </w:r>
        <w:r w:rsidR="00F312B5" w:rsidDel="00036420">
          <w:rPr>
            <w:rFonts w:asciiTheme="minorHAnsi" w:hAnsiTheme="minorHAnsi"/>
            <w:sz w:val="20"/>
            <w:szCs w:val="20"/>
          </w:rPr>
          <w:delText>.</w:delText>
        </w:r>
      </w:del>
    </w:p>
    <w:p w14:paraId="2288388B"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16" w:author="Hudler, Rob@Energy" w:date="2018-11-09T16:12:00Z"/>
          <w:rFonts w:asciiTheme="minorHAnsi" w:hAnsiTheme="minorHAnsi"/>
          <w:sz w:val="20"/>
          <w:szCs w:val="20"/>
        </w:rPr>
      </w:pPr>
      <w:del w:id="1917" w:author="Hudler, Rob@Energy" w:date="2018-11-09T16:12:00Z">
        <w:r w:rsidRPr="00396E93" w:rsidDel="00036420">
          <w:rPr>
            <w:rFonts w:asciiTheme="minorHAnsi" w:hAnsiTheme="minorHAnsi"/>
            <w:sz w:val="20"/>
            <w:szCs w:val="20"/>
          </w:rPr>
          <w:delText xml:space="preserve">*N/A </w:delText>
        </w:r>
      </w:del>
    </w:p>
    <w:p w14:paraId="2288388C"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18" w:author="Hudler, Rob@Energy" w:date="2018-11-09T16:12:00Z"/>
          <w:rFonts w:asciiTheme="minorHAnsi" w:hAnsiTheme="minorHAnsi"/>
          <w:sz w:val="20"/>
          <w:szCs w:val="20"/>
        </w:rPr>
      </w:pPr>
      <w:del w:id="1919" w:author="Hudler, Rob@Energy" w:date="2018-11-09T16:12:00Z">
        <w:r w:rsidRPr="00396E93" w:rsidDel="00036420">
          <w:rPr>
            <w:rFonts w:asciiTheme="minorHAnsi" w:hAnsiTheme="minorHAnsi"/>
            <w:sz w:val="20"/>
            <w:szCs w:val="20"/>
          </w:rPr>
          <w:delText>* Recirculation Temperature Modulation Control</w:delText>
        </w:r>
      </w:del>
    </w:p>
    <w:p w14:paraId="2288388D"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20" w:author="Hudler, Rob@Energy" w:date="2018-11-09T16:12:00Z"/>
          <w:rFonts w:asciiTheme="minorHAnsi" w:hAnsiTheme="minorHAnsi"/>
          <w:sz w:val="20"/>
          <w:szCs w:val="20"/>
        </w:rPr>
      </w:pPr>
      <w:del w:id="1921" w:author="Hudler, Rob@Energy" w:date="2018-11-09T16:12:00Z">
        <w:r w:rsidRPr="00396E93" w:rsidDel="00036420">
          <w:rPr>
            <w:rFonts w:asciiTheme="minorHAnsi" w:hAnsiTheme="minorHAnsi"/>
            <w:sz w:val="20"/>
            <w:szCs w:val="20"/>
          </w:rPr>
          <w:delText>* Recirculation Continuous Monitoring Systems</w:delText>
        </w:r>
      </w:del>
    </w:p>
    <w:p w14:paraId="2288388E"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22" w:author="Hudler, Rob@Energy" w:date="2018-11-09T16:12:00Z"/>
          <w:rFonts w:asciiTheme="minorHAnsi" w:hAnsiTheme="minorHAnsi"/>
          <w:sz w:val="20"/>
          <w:szCs w:val="20"/>
        </w:rPr>
      </w:pPr>
      <w:del w:id="1923" w:author="Hudler, Rob@Energy" w:date="2018-11-09T16:12:00Z">
        <w:r w:rsidRPr="00396E93" w:rsidDel="00036420">
          <w:rPr>
            <w:rFonts w:asciiTheme="minorHAnsi" w:hAnsiTheme="minorHAnsi"/>
            <w:sz w:val="20"/>
            <w:szCs w:val="20"/>
          </w:rPr>
          <w:delText>* Demand Recirculation</w:delText>
        </w:r>
      </w:del>
    </w:p>
    <w:p w14:paraId="2288388F"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24" w:author="Hudler, Rob@Energy" w:date="2018-11-09T16:12:00Z"/>
          <w:rFonts w:asciiTheme="minorHAnsi" w:hAnsiTheme="minorHAnsi"/>
          <w:sz w:val="20"/>
          <w:szCs w:val="20"/>
        </w:rPr>
      </w:pPr>
      <w:del w:id="1925" w:author="Hudler, Rob@Energy" w:date="2018-11-09T16:12:00Z">
        <w:r w:rsidRPr="00396E93" w:rsidDel="00036420">
          <w:rPr>
            <w:rFonts w:asciiTheme="minorHAnsi" w:hAnsiTheme="minorHAnsi"/>
            <w:sz w:val="20"/>
            <w:szCs w:val="20"/>
          </w:rPr>
          <w:delText xml:space="preserve">* Non-demand control Recirculation Systems </w:delText>
        </w:r>
      </w:del>
    </w:p>
    <w:p w14:paraId="22883890"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26" w:author="Hudler, Rob@Energy" w:date="2018-11-09T16:12:00Z"/>
          <w:rFonts w:asciiTheme="minorHAnsi" w:hAnsiTheme="minorHAnsi"/>
          <w:sz w:val="20"/>
          <w:szCs w:val="20"/>
        </w:rPr>
      </w:pPr>
      <w:del w:id="1927" w:author="Hudler, Rob@Energy" w:date="2018-11-09T16:12:00Z">
        <w:r w:rsidRPr="00396E93" w:rsidDel="00036420">
          <w:rPr>
            <w:rFonts w:asciiTheme="minorHAnsi" w:hAnsiTheme="minorHAnsi"/>
            <w:sz w:val="20"/>
            <w:szCs w:val="20"/>
          </w:rPr>
          <w:delText>* Recirculation Temperature Modulation Control with HERS-Verified Multiple Loops</w:delText>
        </w:r>
      </w:del>
    </w:p>
    <w:p w14:paraId="22883891"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28" w:author="Hudler, Rob@Energy" w:date="2018-11-09T16:12:00Z"/>
          <w:rFonts w:asciiTheme="minorHAnsi" w:hAnsiTheme="minorHAnsi"/>
          <w:sz w:val="20"/>
          <w:szCs w:val="20"/>
        </w:rPr>
      </w:pPr>
      <w:del w:id="1929" w:author="Hudler, Rob@Energy" w:date="2018-11-09T16:12:00Z">
        <w:r w:rsidRPr="00396E93" w:rsidDel="00036420">
          <w:rPr>
            <w:rFonts w:asciiTheme="minorHAnsi" w:hAnsiTheme="minorHAnsi"/>
            <w:sz w:val="20"/>
            <w:szCs w:val="20"/>
          </w:rPr>
          <w:delText>* Recirculation Continuous Monitoring Systems with HERS-Verified Multiple Loops</w:delText>
        </w:r>
      </w:del>
    </w:p>
    <w:p w14:paraId="22883892"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30" w:author="Hudler, Rob@Energy" w:date="2018-11-09T16:12:00Z"/>
          <w:rFonts w:asciiTheme="minorHAnsi" w:hAnsiTheme="minorHAnsi"/>
          <w:sz w:val="20"/>
          <w:szCs w:val="20"/>
        </w:rPr>
      </w:pPr>
      <w:del w:id="1931" w:author="Hudler, Rob@Energy" w:date="2018-11-09T16:12:00Z">
        <w:r w:rsidRPr="00396E93" w:rsidDel="00036420">
          <w:rPr>
            <w:rFonts w:asciiTheme="minorHAnsi" w:hAnsiTheme="minorHAnsi"/>
            <w:sz w:val="20"/>
            <w:szCs w:val="20"/>
          </w:rPr>
          <w:delText>* Demand Recirculation with HERS-Verified Multiple Loops</w:delText>
        </w:r>
      </w:del>
    </w:p>
    <w:p w14:paraId="22883893" w14:textId="77777777" w:rsid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32" w:author="Hudler, Rob@Energy" w:date="2018-11-09T16:12:00Z"/>
          <w:rFonts w:asciiTheme="minorHAnsi" w:hAnsiTheme="minorHAnsi"/>
          <w:sz w:val="20"/>
          <w:szCs w:val="20"/>
        </w:rPr>
      </w:pPr>
      <w:del w:id="1933" w:author="Hudler, Rob@Energy" w:date="2018-11-09T16:12:00Z">
        <w:r w:rsidRPr="00396E93" w:rsidDel="00036420">
          <w:rPr>
            <w:rFonts w:asciiTheme="minorHAnsi" w:hAnsiTheme="minorHAnsi"/>
            <w:sz w:val="20"/>
            <w:szCs w:val="20"/>
          </w:rPr>
          <w:delText>* Non-demand control Recirculation Systems with HERS-Verified Multiple Loops</w:delText>
        </w:r>
        <w:r w:rsidR="00C661C8" w:rsidRPr="000D6187" w:rsidDel="00036420">
          <w:rPr>
            <w:rFonts w:asciiTheme="minorHAnsi" w:hAnsiTheme="minorHAnsi"/>
            <w:sz w:val="20"/>
            <w:szCs w:val="20"/>
          </w:rPr>
          <w:delText xml:space="preserve"> </w:delText>
        </w:r>
      </w:del>
    </w:p>
    <w:p w14:paraId="22883894" w14:textId="4CC507E1" w:rsidR="00396E93" w:rsidDel="00036420" w:rsidRDefault="00C661C8" w:rsidP="00396E93">
      <w:pPr>
        <w:tabs>
          <w:tab w:val="left" w:pos="2160"/>
          <w:tab w:val="left" w:pos="2700"/>
          <w:tab w:val="left" w:pos="3420"/>
          <w:tab w:val="left" w:pos="3780"/>
          <w:tab w:val="left" w:pos="5760"/>
          <w:tab w:val="left" w:pos="7212"/>
        </w:tabs>
        <w:spacing w:after="0" w:line="240" w:lineRule="auto"/>
        <w:ind w:left="450" w:hanging="180"/>
        <w:contextualSpacing/>
        <w:rPr>
          <w:del w:id="1934" w:author="Hudler, Rob@Energy" w:date="2018-11-09T16:12:00Z"/>
          <w:rFonts w:asciiTheme="minorHAnsi" w:hAnsiTheme="minorHAnsi"/>
          <w:sz w:val="20"/>
          <w:szCs w:val="20"/>
        </w:rPr>
      </w:pPr>
      <w:del w:id="1935" w:author="Hudler, Rob@Energy" w:date="2018-11-09T16:12:00Z">
        <w:r w:rsidRPr="000D6187" w:rsidDel="00036420">
          <w:rPr>
            <w:rFonts w:asciiTheme="minorHAnsi" w:hAnsiTheme="minorHAnsi"/>
            <w:sz w:val="20"/>
            <w:szCs w:val="20"/>
          </w:rPr>
          <w:delText xml:space="preserve">14 Dwelling Unit </w:delText>
        </w:r>
        <w:r w:rsidDel="00036420">
          <w:rPr>
            <w:rFonts w:asciiTheme="minorHAnsi" w:hAnsiTheme="minorHAnsi"/>
            <w:sz w:val="20"/>
            <w:szCs w:val="20"/>
          </w:rPr>
          <w:delText>DHW System Distribution Type - User input from list</w:delText>
        </w:r>
        <w:r w:rsidR="00F312B5" w:rsidDel="00036420">
          <w:rPr>
            <w:rFonts w:asciiTheme="minorHAnsi" w:hAnsiTheme="minorHAnsi"/>
            <w:sz w:val="20"/>
            <w:szCs w:val="20"/>
          </w:rPr>
          <w:delText>:</w:delText>
        </w:r>
        <w:r w:rsidDel="00036420">
          <w:rPr>
            <w:rFonts w:asciiTheme="minorHAnsi" w:hAnsiTheme="minorHAnsi"/>
            <w:sz w:val="20"/>
            <w:szCs w:val="20"/>
          </w:rPr>
          <w:delText xml:space="preserve"> </w:delText>
        </w:r>
      </w:del>
    </w:p>
    <w:p w14:paraId="22883895"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36" w:author="Hudler, Rob@Energy" w:date="2018-11-09T16:12:00Z"/>
          <w:rFonts w:asciiTheme="minorHAnsi" w:hAnsiTheme="minorHAnsi"/>
          <w:sz w:val="20"/>
          <w:szCs w:val="20"/>
        </w:rPr>
      </w:pPr>
      <w:del w:id="1937" w:author="Hudler, Rob@Energy" w:date="2018-11-09T16:12:00Z">
        <w:r w:rsidRPr="00396E93" w:rsidDel="00036420">
          <w:rPr>
            <w:rFonts w:asciiTheme="minorHAnsi" w:hAnsiTheme="minorHAnsi"/>
            <w:sz w:val="20"/>
            <w:szCs w:val="20"/>
          </w:rPr>
          <w:delText>* HERS-Verified Pipe Insulation Credit</w:delText>
        </w:r>
      </w:del>
    </w:p>
    <w:p w14:paraId="22883896"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38" w:author="Hudler, Rob@Energy" w:date="2018-11-09T16:12:00Z"/>
          <w:rFonts w:asciiTheme="minorHAnsi" w:hAnsiTheme="minorHAnsi"/>
          <w:sz w:val="20"/>
          <w:szCs w:val="20"/>
        </w:rPr>
      </w:pPr>
      <w:del w:id="1939" w:author="Hudler, Rob@Energy" w:date="2018-11-09T16:12:00Z">
        <w:r w:rsidRPr="00396E93" w:rsidDel="00036420">
          <w:rPr>
            <w:rFonts w:asciiTheme="minorHAnsi" w:hAnsiTheme="minorHAnsi"/>
            <w:sz w:val="20"/>
            <w:szCs w:val="20"/>
          </w:rPr>
          <w:delText xml:space="preserve">* HERS-Verified Parallel Piping </w:delText>
        </w:r>
      </w:del>
    </w:p>
    <w:p w14:paraId="22883897"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40" w:author="Hudler, Rob@Energy" w:date="2018-11-09T16:12:00Z"/>
          <w:rFonts w:asciiTheme="minorHAnsi" w:hAnsiTheme="minorHAnsi"/>
          <w:sz w:val="20"/>
          <w:szCs w:val="20"/>
        </w:rPr>
      </w:pPr>
      <w:del w:id="1941" w:author="Hudler, Rob@Energy" w:date="2018-11-09T16:12:00Z">
        <w:r w:rsidRPr="00396E93" w:rsidDel="00036420">
          <w:rPr>
            <w:rFonts w:asciiTheme="minorHAnsi" w:hAnsiTheme="minorHAnsi"/>
            <w:sz w:val="20"/>
            <w:szCs w:val="20"/>
          </w:rPr>
          <w:delText xml:space="preserve">* HERS-Verified Compact Hot Water Distribution System </w:delText>
        </w:r>
      </w:del>
    </w:p>
    <w:p w14:paraId="22883899" w14:textId="77777777" w:rsidR="00396E93" w:rsidRPr="00396E93" w:rsidDel="00036420" w:rsidRDefault="00396E93" w:rsidP="00396E93">
      <w:pPr>
        <w:tabs>
          <w:tab w:val="left" w:pos="2160"/>
          <w:tab w:val="left" w:pos="2700"/>
          <w:tab w:val="left" w:pos="3420"/>
          <w:tab w:val="left" w:pos="3780"/>
          <w:tab w:val="left" w:pos="5760"/>
          <w:tab w:val="left" w:pos="7212"/>
        </w:tabs>
        <w:spacing w:after="0" w:line="240" w:lineRule="auto"/>
        <w:ind w:left="450" w:firstLine="360"/>
        <w:contextualSpacing/>
        <w:rPr>
          <w:del w:id="1942" w:author="Hudler, Rob@Energy" w:date="2018-11-09T16:12:00Z"/>
          <w:rFonts w:asciiTheme="minorHAnsi" w:hAnsiTheme="minorHAnsi"/>
          <w:sz w:val="20"/>
          <w:szCs w:val="20"/>
        </w:rPr>
      </w:pPr>
      <w:del w:id="1943" w:author="Hudler, Rob@Energy" w:date="2018-11-09T16:12:00Z">
        <w:r w:rsidRPr="00396E93" w:rsidDel="00036420">
          <w:rPr>
            <w:rFonts w:asciiTheme="minorHAnsi" w:hAnsiTheme="minorHAnsi"/>
            <w:sz w:val="20"/>
            <w:szCs w:val="20"/>
          </w:rPr>
          <w:delText xml:space="preserve">* HERS-Verified Demand Recirculation Manual Control </w:delText>
        </w:r>
      </w:del>
    </w:p>
    <w:p w14:paraId="2288389B" w14:textId="2BF8FEAE" w:rsidR="00396E93" w:rsidDel="00036420" w:rsidRDefault="00396E93" w:rsidP="00595C39">
      <w:pPr>
        <w:tabs>
          <w:tab w:val="left" w:pos="2160"/>
          <w:tab w:val="left" w:pos="2700"/>
          <w:tab w:val="left" w:pos="3420"/>
          <w:tab w:val="left" w:pos="3780"/>
          <w:tab w:val="left" w:pos="5760"/>
          <w:tab w:val="left" w:pos="7212"/>
        </w:tabs>
        <w:spacing w:after="0" w:line="240" w:lineRule="auto"/>
        <w:ind w:left="1080" w:hanging="270"/>
        <w:contextualSpacing/>
        <w:rPr>
          <w:del w:id="1944" w:author="Hudler, Rob@Energy" w:date="2018-11-09T16:12:00Z"/>
          <w:rFonts w:asciiTheme="minorHAnsi" w:hAnsiTheme="minorHAnsi"/>
          <w:sz w:val="20"/>
          <w:szCs w:val="20"/>
        </w:rPr>
      </w:pPr>
      <w:del w:id="1945" w:author="Hudler, Rob@Energy" w:date="2018-11-09T16:12:00Z">
        <w:r w:rsidRPr="00396E93" w:rsidDel="00036420">
          <w:rPr>
            <w:rFonts w:asciiTheme="minorHAnsi" w:hAnsiTheme="minorHAnsi"/>
            <w:sz w:val="20"/>
            <w:szCs w:val="20"/>
          </w:rPr>
          <w:delText xml:space="preserve">* HERS-Verified Demand Recirculation Sensor Control </w:delText>
        </w:r>
        <w:r w:rsidR="003226E7" w:rsidDel="00036420">
          <w:rPr>
            <w:rFonts w:asciiTheme="minorHAnsi" w:hAnsiTheme="minorHAnsi"/>
            <w:sz w:val="20"/>
            <w:szCs w:val="20"/>
          </w:rPr>
          <w:delText>fo</w:delText>
        </w:r>
        <w:r w:rsidR="00C661C8" w:rsidDel="00036420">
          <w:rPr>
            <w:rFonts w:asciiTheme="minorHAnsi" w:hAnsiTheme="minorHAnsi"/>
            <w:sz w:val="20"/>
            <w:szCs w:val="20"/>
          </w:rPr>
          <w:delText>r Central Systems,</w:delText>
        </w:r>
      </w:del>
    </w:p>
    <w:p w14:paraId="2288389C" w14:textId="77777777" w:rsidR="00396E93" w:rsidDel="00036420" w:rsidRDefault="00C661C8" w:rsidP="00396E93">
      <w:pPr>
        <w:tabs>
          <w:tab w:val="left" w:pos="2160"/>
          <w:tab w:val="left" w:pos="2700"/>
          <w:tab w:val="left" w:pos="3420"/>
          <w:tab w:val="left" w:pos="3780"/>
          <w:tab w:val="left" w:pos="5760"/>
          <w:tab w:val="left" w:pos="7212"/>
        </w:tabs>
        <w:spacing w:after="0" w:line="240" w:lineRule="auto"/>
        <w:ind w:left="450" w:firstLine="360"/>
        <w:contextualSpacing/>
        <w:rPr>
          <w:del w:id="1946" w:author="Hudler, Rob@Energy" w:date="2018-11-09T16:12:00Z"/>
          <w:rFonts w:asciiTheme="minorHAnsi" w:hAnsiTheme="minorHAnsi"/>
          <w:sz w:val="20"/>
          <w:szCs w:val="20"/>
        </w:rPr>
      </w:pPr>
      <w:del w:id="1947" w:author="Hudler, Rob@Energy" w:date="2018-11-09T16:12:00Z">
        <w:r w:rsidRPr="00EF6A8F" w:rsidDel="00036420">
          <w:rPr>
            <w:rFonts w:asciiTheme="minorHAnsi" w:hAnsiTheme="minorHAnsi"/>
            <w:sz w:val="20"/>
            <w:szCs w:val="20"/>
          </w:rPr>
          <w:delText>*HERS-Verified Pipe Insulation</w:delText>
        </w:r>
      </w:del>
    </w:p>
    <w:p w14:paraId="2288389D" w14:textId="77777777" w:rsidR="00C661C8" w:rsidDel="00036420" w:rsidRDefault="00C661C8"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948" w:author="Hudler, Rob@Energy" w:date="2018-11-09T16:12:00Z"/>
          <w:rFonts w:asciiTheme="minorHAnsi" w:hAnsiTheme="minorHAnsi" w:cs="Arial"/>
          <w:sz w:val="20"/>
          <w:szCs w:val="20"/>
        </w:rPr>
      </w:pPr>
    </w:p>
    <w:p w14:paraId="612B5E39" w14:textId="77777777" w:rsidR="0095175B" w:rsidDel="00036420" w:rsidRDefault="0095175B"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949" w:author="Hudler, Rob@Energy" w:date="2018-11-09T16:12:00Z"/>
          <w:rFonts w:asciiTheme="minorHAnsi" w:hAnsiTheme="minorHAnsi" w:cs="Arial"/>
          <w:sz w:val="20"/>
          <w:szCs w:val="20"/>
        </w:rPr>
      </w:pPr>
    </w:p>
    <w:p w14:paraId="2288389E" w14:textId="77777777" w:rsidR="00396E93" w:rsidDel="00036420" w:rsidRDefault="006B46AF" w:rsidP="00396E93">
      <w:pPr>
        <w:spacing w:after="0" w:line="240" w:lineRule="auto"/>
        <w:rPr>
          <w:del w:id="1950" w:author="Hudler, Rob@Energy" w:date="2018-11-09T16:12:00Z"/>
          <w:rFonts w:asciiTheme="minorHAnsi" w:hAnsiTheme="minorHAnsi"/>
          <w:sz w:val="20"/>
          <w:szCs w:val="20"/>
        </w:rPr>
      </w:pPr>
      <w:del w:id="1951" w:author="Hudler, Rob@Energy" w:date="2018-11-09T16:12:00Z">
        <w:r w:rsidDel="00036420">
          <w:rPr>
            <w:rFonts w:asciiTheme="minorHAnsi" w:hAnsiTheme="minorHAnsi" w:cs="Arial"/>
            <w:b/>
            <w:sz w:val="20"/>
            <w:szCs w:val="20"/>
          </w:rPr>
          <w:lastRenderedPageBreak/>
          <w:delText>C</w:delText>
        </w:r>
        <w:r w:rsidRPr="007D0483" w:rsidDel="00036420">
          <w:rPr>
            <w:rFonts w:asciiTheme="minorHAnsi" w:hAnsiTheme="minorHAnsi" w:cs="Arial"/>
            <w:b/>
            <w:sz w:val="20"/>
            <w:szCs w:val="20"/>
          </w:rPr>
          <w:delText>. Installed Central Water Heating Systems Information</w:delText>
        </w:r>
      </w:del>
    </w:p>
    <w:p w14:paraId="2288389F" w14:textId="77777777" w:rsidR="00396E93" w:rsidDel="00036420" w:rsidRDefault="006B46AF" w:rsidP="00396E93">
      <w:pPr>
        <w:spacing w:after="0" w:line="240" w:lineRule="auto"/>
        <w:rPr>
          <w:del w:id="1952" w:author="Hudler, Rob@Energy" w:date="2018-11-09T16:12:00Z"/>
          <w:rFonts w:asciiTheme="minorHAnsi" w:hAnsiTheme="minorHAnsi"/>
          <w:sz w:val="20"/>
          <w:szCs w:val="20"/>
        </w:rPr>
      </w:pPr>
      <w:del w:id="1953" w:author="Hudler, Rob@Energy" w:date="2018-11-09T16:12:00Z">
        <w:r w:rsidDel="00036420">
          <w:rPr>
            <w:rFonts w:asciiTheme="minorHAnsi" w:hAnsiTheme="minorHAnsi"/>
            <w:sz w:val="20"/>
            <w:szCs w:val="20"/>
          </w:rPr>
          <w:delText>This table reports the water heating system information that is being installed.  Require one line for each system.</w:delText>
        </w:r>
      </w:del>
    </w:p>
    <w:p w14:paraId="228838A1" w14:textId="7CAA2B34" w:rsidR="00396E93" w:rsidDel="00036420" w:rsidRDefault="006B46AF" w:rsidP="00396E93">
      <w:pPr>
        <w:spacing w:after="0" w:line="240" w:lineRule="auto"/>
        <w:ind w:left="720" w:hanging="450"/>
        <w:rPr>
          <w:del w:id="1954" w:author="Hudler, Rob@Energy" w:date="2018-11-09T16:12:00Z"/>
          <w:rFonts w:asciiTheme="minorHAnsi" w:hAnsiTheme="minorHAnsi"/>
          <w:sz w:val="20"/>
          <w:szCs w:val="20"/>
        </w:rPr>
      </w:pPr>
      <w:del w:id="1955" w:author="Hudler, Rob@Energy" w:date="2018-11-09T16:12:00Z">
        <w:r w:rsidDel="00036420">
          <w:rPr>
            <w:rFonts w:asciiTheme="minorHAnsi" w:hAnsiTheme="minorHAnsi"/>
            <w:sz w:val="20"/>
            <w:szCs w:val="20"/>
          </w:rPr>
          <w:delText xml:space="preserve">01 Water Heating System ID or Name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2" w14:textId="274876AF" w:rsidR="00396E93" w:rsidDel="00036420" w:rsidRDefault="006B46AF" w:rsidP="00396E93">
      <w:pPr>
        <w:spacing w:after="0" w:line="240" w:lineRule="auto"/>
        <w:ind w:left="720" w:hanging="450"/>
        <w:rPr>
          <w:del w:id="1956" w:author="Hudler, Rob@Energy" w:date="2018-11-09T16:12:00Z"/>
          <w:rFonts w:asciiTheme="minorHAnsi" w:hAnsiTheme="minorHAnsi"/>
          <w:sz w:val="20"/>
          <w:szCs w:val="20"/>
        </w:rPr>
      </w:pPr>
      <w:del w:id="1957" w:author="Hudler, Rob@Energy" w:date="2018-11-09T16:12:00Z">
        <w:r w:rsidRPr="00473781" w:rsidDel="00036420">
          <w:rPr>
            <w:rFonts w:asciiTheme="minorHAnsi" w:hAnsiTheme="minorHAnsi"/>
            <w:sz w:val="20"/>
            <w:szCs w:val="20"/>
          </w:rPr>
          <w:delText>02</w:delText>
        </w:r>
        <w:r w:rsidDel="00036420">
          <w:rPr>
            <w:rFonts w:asciiTheme="minorHAnsi" w:hAnsiTheme="minorHAnsi"/>
            <w:sz w:val="20"/>
            <w:szCs w:val="20"/>
          </w:rPr>
          <w:delText xml:space="preserve"> Water Heating System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3" w14:textId="21FDD6BE" w:rsidR="00396E93" w:rsidDel="00036420" w:rsidRDefault="006B46AF" w:rsidP="00396E93">
      <w:pPr>
        <w:spacing w:after="0" w:line="240" w:lineRule="auto"/>
        <w:ind w:left="540" w:hanging="270"/>
        <w:rPr>
          <w:del w:id="1958" w:author="Hudler, Rob@Energy" w:date="2018-11-09T16:12:00Z"/>
          <w:rFonts w:asciiTheme="minorHAnsi" w:hAnsiTheme="minorHAnsi"/>
          <w:sz w:val="20"/>
          <w:szCs w:val="20"/>
        </w:rPr>
      </w:pPr>
      <w:del w:id="1959" w:author="Hudler, Rob@Energy" w:date="2018-11-09T16:12:00Z">
        <w:r w:rsidRPr="00473781" w:rsidDel="00036420">
          <w:rPr>
            <w:rFonts w:asciiTheme="minorHAnsi" w:hAnsiTheme="minorHAnsi"/>
            <w:sz w:val="20"/>
            <w:szCs w:val="20"/>
          </w:rPr>
          <w:delText>03</w:delText>
        </w:r>
        <w:r w:rsidDel="00036420">
          <w:rPr>
            <w:rFonts w:asciiTheme="minorHAnsi" w:hAnsiTheme="minorHAnsi"/>
            <w:sz w:val="20"/>
            <w:szCs w:val="20"/>
          </w:rPr>
          <w:delText xml:space="preserve"> Water Heater Type – Information from </w:delText>
        </w:r>
        <w:r w:rsidR="0077383A" w:rsidRPr="00EF6A8F" w:rsidDel="00036420">
          <w:rPr>
            <w:rFonts w:asciiTheme="minorHAnsi" w:hAnsiTheme="minorHAnsi"/>
            <w:sz w:val="20"/>
            <w:szCs w:val="20"/>
          </w:rPr>
          <w:delText>Table A</w:delText>
        </w:r>
        <w:r w:rsidR="0077383A" w:rsidDel="00036420">
          <w:rPr>
            <w:rFonts w:asciiTheme="minorHAnsi" w:hAnsiTheme="minorHAnsi"/>
            <w:sz w:val="20"/>
            <w:szCs w:val="20"/>
          </w:rPr>
          <w:delText xml:space="preserve"> </w:delText>
        </w:r>
        <w:r w:rsidRPr="00473781" w:rsidDel="00036420">
          <w:rPr>
            <w:rFonts w:asciiTheme="minorHAnsi" w:hAnsiTheme="minorHAnsi"/>
            <w:sz w:val="20"/>
            <w:szCs w:val="20"/>
          </w:rPr>
          <w:delText>04</w:delText>
        </w:r>
        <w:r w:rsidDel="00036420">
          <w:rPr>
            <w:rFonts w:asciiTheme="minorHAnsi" w:hAnsiTheme="minorHAnsi"/>
            <w:sz w:val="20"/>
            <w:szCs w:val="20"/>
          </w:rPr>
          <w:delText xml:space="preserve"> # of Water Heaters in system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4" w14:textId="5957781C" w:rsidR="00396E93" w:rsidDel="00036420" w:rsidRDefault="006B46AF" w:rsidP="00396E93">
      <w:pPr>
        <w:spacing w:after="0" w:line="240" w:lineRule="auto"/>
        <w:ind w:left="720" w:hanging="450"/>
        <w:rPr>
          <w:del w:id="1960" w:author="Hudler, Rob@Energy" w:date="2018-11-09T16:12:00Z"/>
          <w:rFonts w:asciiTheme="minorHAnsi" w:hAnsiTheme="minorHAnsi"/>
          <w:sz w:val="20"/>
          <w:szCs w:val="20"/>
        </w:rPr>
      </w:pPr>
      <w:del w:id="1961" w:author="Hudler, Rob@Energy" w:date="2018-11-09T16:12:00Z">
        <w:r w:rsidRPr="00473781" w:rsidDel="00036420">
          <w:rPr>
            <w:rFonts w:asciiTheme="minorHAnsi" w:hAnsiTheme="minorHAnsi"/>
            <w:sz w:val="20"/>
            <w:szCs w:val="20"/>
          </w:rPr>
          <w:delText>05</w:delText>
        </w:r>
        <w:r w:rsidDel="00036420">
          <w:rPr>
            <w:rFonts w:asciiTheme="minorHAnsi" w:hAnsiTheme="minorHAnsi"/>
            <w:sz w:val="20"/>
            <w:szCs w:val="20"/>
          </w:rPr>
          <w:delText xml:space="preserve"> Water Heater Storage Volume (gal) – User input.  Value may be N/A if </w:delText>
        </w:r>
        <w:r w:rsidR="0077383A" w:rsidDel="00036420">
          <w:rPr>
            <w:rFonts w:asciiTheme="minorHAnsi" w:hAnsiTheme="minorHAnsi"/>
            <w:sz w:val="20"/>
            <w:szCs w:val="20"/>
          </w:rPr>
          <w:delText>water heater type is instantaneous with zero storage.</w:delText>
        </w:r>
      </w:del>
    </w:p>
    <w:p w14:paraId="228838A5" w14:textId="2223EF39" w:rsidR="00396E93" w:rsidDel="00036420" w:rsidRDefault="006B46AF" w:rsidP="00396E93">
      <w:pPr>
        <w:spacing w:after="0" w:line="240" w:lineRule="auto"/>
        <w:ind w:left="720" w:hanging="450"/>
        <w:rPr>
          <w:del w:id="1962" w:author="Hudler, Rob@Energy" w:date="2018-11-09T16:12:00Z"/>
          <w:rFonts w:asciiTheme="minorHAnsi" w:hAnsiTheme="minorHAnsi"/>
          <w:sz w:val="20"/>
          <w:szCs w:val="20"/>
        </w:rPr>
      </w:pPr>
      <w:del w:id="1963" w:author="Hudler, Rob@Energy" w:date="2018-11-09T16:12:00Z">
        <w:r w:rsidRPr="00473781" w:rsidDel="00036420">
          <w:rPr>
            <w:rFonts w:asciiTheme="minorHAnsi" w:hAnsiTheme="minorHAnsi"/>
            <w:sz w:val="20"/>
            <w:szCs w:val="20"/>
          </w:rPr>
          <w:delText>06</w:delText>
        </w:r>
        <w:r w:rsidDel="00036420">
          <w:rPr>
            <w:rFonts w:asciiTheme="minorHAnsi" w:hAnsiTheme="minorHAnsi"/>
            <w:sz w:val="20"/>
            <w:szCs w:val="20"/>
          </w:rPr>
          <w:delText xml:space="preserve"> Fuel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6" w14:textId="579D1A06" w:rsidR="00396E93" w:rsidDel="00036420" w:rsidRDefault="006B46AF" w:rsidP="00396E93">
      <w:pPr>
        <w:spacing w:after="0" w:line="240" w:lineRule="auto"/>
        <w:ind w:left="720" w:hanging="450"/>
        <w:rPr>
          <w:del w:id="1964" w:author="Hudler, Rob@Energy" w:date="2018-11-09T16:12:00Z"/>
          <w:rFonts w:asciiTheme="minorHAnsi" w:hAnsiTheme="minorHAnsi"/>
          <w:sz w:val="20"/>
          <w:szCs w:val="20"/>
        </w:rPr>
      </w:pPr>
      <w:del w:id="1965" w:author="Hudler, Rob@Energy" w:date="2018-11-09T16:12:00Z">
        <w:r w:rsidRPr="00473781" w:rsidDel="00036420">
          <w:rPr>
            <w:rFonts w:asciiTheme="minorHAnsi" w:hAnsiTheme="minorHAnsi"/>
            <w:sz w:val="20"/>
            <w:szCs w:val="20"/>
          </w:rPr>
          <w:delText>07</w:delText>
        </w:r>
        <w:r w:rsidDel="00036420">
          <w:rPr>
            <w:rFonts w:asciiTheme="minorHAnsi" w:hAnsiTheme="minorHAnsi"/>
            <w:sz w:val="20"/>
            <w:szCs w:val="20"/>
          </w:rPr>
          <w:delText xml:space="preserve"> Rated Input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7" w14:textId="40FC3A7C" w:rsidR="00396E93" w:rsidDel="00036420" w:rsidRDefault="006B46AF" w:rsidP="00396E93">
      <w:pPr>
        <w:spacing w:after="0" w:line="240" w:lineRule="auto"/>
        <w:ind w:left="720" w:hanging="450"/>
        <w:rPr>
          <w:del w:id="1966" w:author="Hudler, Rob@Energy" w:date="2018-11-09T16:12:00Z"/>
          <w:rFonts w:asciiTheme="minorHAnsi" w:hAnsiTheme="minorHAnsi"/>
          <w:sz w:val="20"/>
          <w:szCs w:val="20"/>
        </w:rPr>
      </w:pPr>
      <w:del w:id="1967" w:author="Hudler, Rob@Energy" w:date="2018-11-09T16:12:00Z">
        <w:r w:rsidRPr="00473781" w:rsidDel="00036420">
          <w:rPr>
            <w:rFonts w:asciiTheme="minorHAnsi" w:hAnsiTheme="minorHAnsi"/>
            <w:sz w:val="20"/>
            <w:szCs w:val="20"/>
          </w:rPr>
          <w:delText>08</w:delText>
        </w:r>
        <w:r w:rsidDel="00036420">
          <w:rPr>
            <w:rFonts w:asciiTheme="minorHAnsi" w:hAnsiTheme="minorHAnsi"/>
            <w:sz w:val="20"/>
            <w:szCs w:val="20"/>
          </w:rPr>
          <w:delText xml:space="preserve"> Rated Input Value – User input.   Numerical value of the rated input.  Must be equal to or less than value indicated on the NRCC-PRF-01</w:delText>
        </w:r>
        <w:r w:rsidR="00F312B5" w:rsidDel="00036420">
          <w:rPr>
            <w:rFonts w:asciiTheme="minorHAnsi" w:hAnsiTheme="minorHAnsi"/>
            <w:sz w:val="20"/>
            <w:szCs w:val="20"/>
          </w:rPr>
          <w:delText>.</w:delText>
        </w:r>
      </w:del>
    </w:p>
    <w:p w14:paraId="228838A8" w14:textId="275C8CE0" w:rsidR="00396E93" w:rsidDel="00036420" w:rsidRDefault="006B46AF" w:rsidP="00396E93">
      <w:pPr>
        <w:spacing w:after="0" w:line="240" w:lineRule="auto"/>
        <w:ind w:left="720" w:hanging="450"/>
        <w:rPr>
          <w:del w:id="1968" w:author="Hudler, Rob@Energy" w:date="2018-11-09T16:12:00Z"/>
          <w:rFonts w:asciiTheme="minorHAnsi" w:hAnsiTheme="minorHAnsi"/>
          <w:sz w:val="20"/>
          <w:szCs w:val="20"/>
        </w:rPr>
      </w:pPr>
      <w:del w:id="1969" w:author="Hudler, Rob@Energy" w:date="2018-11-09T16:12:00Z">
        <w:r w:rsidRPr="00473781" w:rsidDel="00036420">
          <w:rPr>
            <w:rFonts w:asciiTheme="minorHAnsi" w:hAnsiTheme="minorHAnsi"/>
            <w:sz w:val="20"/>
            <w:szCs w:val="20"/>
          </w:rPr>
          <w:delText>09</w:delText>
        </w:r>
        <w:r w:rsidDel="00036420">
          <w:rPr>
            <w:rFonts w:asciiTheme="minorHAnsi" w:hAnsiTheme="minorHAnsi"/>
            <w:sz w:val="20"/>
            <w:szCs w:val="20"/>
          </w:rPr>
          <w:delText xml:space="preserve"> Heating Efficiency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9" w14:textId="24954172" w:rsidR="00396E93" w:rsidDel="00036420" w:rsidRDefault="006B46AF" w:rsidP="00396E93">
      <w:pPr>
        <w:spacing w:after="0" w:line="240" w:lineRule="auto"/>
        <w:ind w:left="720" w:hanging="450"/>
        <w:rPr>
          <w:del w:id="1970" w:author="Hudler, Rob@Energy" w:date="2018-11-09T16:12:00Z"/>
          <w:rFonts w:asciiTheme="minorHAnsi" w:hAnsiTheme="minorHAnsi"/>
          <w:sz w:val="20"/>
          <w:szCs w:val="20"/>
        </w:rPr>
      </w:pPr>
      <w:del w:id="1971" w:author="Hudler, Rob@Energy" w:date="2018-11-09T16:12:00Z">
        <w:r w:rsidRPr="00473781" w:rsidDel="00036420">
          <w:rPr>
            <w:rFonts w:asciiTheme="minorHAnsi" w:hAnsiTheme="minorHAnsi"/>
            <w:sz w:val="20"/>
            <w:szCs w:val="20"/>
          </w:rPr>
          <w:delText>10</w:delText>
        </w:r>
        <w:r w:rsidDel="00036420">
          <w:rPr>
            <w:rFonts w:asciiTheme="minorHAnsi" w:hAnsiTheme="minorHAnsi"/>
            <w:sz w:val="20"/>
            <w:szCs w:val="20"/>
          </w:rPr>
          <w:delText xml:space="preserve"> Heating Efficiency Value – User input.  Numerical value of the Heating Efficiency.  Must be equal to or higher efficiency than value indicated on the NRCC-PRF-01</w:delText>
        </w:r>
        <w:r w:rsidR="00F312B5" w:rsidDel="00036420">
          <w:rPr>
            <w:rFonts w:asciiTheme="minorHAnsi" w:hAnsiTheme="minorHAnsi"/>
            <w:sz w:val="20"/>
            <w:szCs w:val="20"/>
          </w:rPr>
          <w:delText>.</w:delText>
        </w:r>
      </w:del>
    </w:p>
    <w:p w14:paraId="228838AA" w14:textId="2B341F4F" w:rsidR="00396E93" w:rsidDel="00036420" w:rsidRDefault="006B46AF" w:rsidP="00396E93">
      <w:pPr>
        <w:spacing w:after="0" w:line="240" w:lineRule="auto"/>
        <w:ind w:left="720" w:hanging="450"/>
        <w:rPr>
          <w:del w:id="1972" w:author="Hudler, Rob@Energy" w:date="2018-11-09T16:12:00Z"/>
          <w:rFonts w:asciiTheme="minorHAnsi" w:hAnsiTheme="minorHAnsi"/>
          <w:sz w:val="20"/>
          <w:szCs w:val="20"/>
        </w:rPr>
      </w:pPr>
      <w:del w:id="1973" w:author="Hudler, Rob@Energy" w:date="2018-11-09T16:12:00Z">
        <w:r w:rsidRPr="00473781" w:rsidDel="00036420">
          <w:rPr>
            <w:rFonts w:asciiTheme="minorHAnsi" w:hAnsiTheme="minorHAnsi"/>
            <w:sz w:val="20"/>
            <w:szCs w:val="20"/>
          </w:rPr>
          <w:delText>11</w:delText>
        </w:r>
        <w:r w:rsidDel="00036420">
          <w:rPr>
            <w:rFonts w:asciiTheme="minorHAnsi" w:hAnsiTheme="minorHAnsi"/>
            <w:sz w:val="20"/>
            <w:szCs w:val="20"/>
          </w:rPr>
          <w:delText xml:space="preserve"> Standby Loss – User input.  Must be equal to or less than value indicated on the NRCC-PRF-01. Value may be N/A if NRCC-PRF-01 value is N/A.  </w:delText>
        </w:r>
      </w:del>
    </w:p>
    <w:p w14:paraId="228838AB" w14:textId="77777777" w:rsidR="00396E93" w:rsidDel="00036420" w:rsidRDefault="006B46AF" w:rsidP="00396E93">
      <w:pPr>
        <w:spacing w:after="0" w:line="240" w:lineRule="auto"/>
        <w:ind w:left="720" w:hanging="450"/>
        <w:rPr>
          <w:del w:id="1974" w:author="Hudler, Rob@Energy" w:date="2018-11-09T16:12:00Z"/>
          <w:rFonts w:asciiTheme="minorHAnsi" w:hAnsiTheme="minorHAnsi"/>
          <w:sz w:val="20"/>
          <w:szCs w:val="20"/>
        </w:rPr>
      </w:pPr>
      <w:del w:id="1975" w:author="Hudler, Rob@Energy" w:date="2018-11-09T16:12:00Z">
        <w:r w:rsidRPr="00473781" w:rsidDel="00036420">
          <w:rPr>
            <w:rFonts w:asciiTheme="minorHAnsi" w:hAnsiTheme="minorHAnsi"/>
            <w:sz w:val="20"/>
            <w:szCs w:val="20"/>
          </w:rPr>
          <w:delText>12</w:delText>
        </w:r>
        <w:r w:rsidDel="00036420">
          <w:rPr>
            <w:rFonts w:asciiTheme="minorHAnsi" w:hAnsiTheme="minorHAnsi"/>
            <w:sz w:val="20"/>
            <w:szCs w:val="20"/>
          </w:rPr>
          <w:delText xml:space="preserve"> Exterior Insul. R-Value – User input.  Must be equal to or higher than value indicated on the NRCC-PRF-01.  Value may be N/A if NRCC-PRF-01 value is N/A.  </w:delText>
        </w:r>
      </w:del>
    </w:p>
    <w:p w14:paraId="228838AC" w14:textId="0CFC849D" w:rsidR="00396E93" w:rsidDel="00036420" w:rsidRDefault="006B46AF" w:rsidP="00396E93">
      <w:pPr>
        <w:spacing w:after="0" w:line="240" w:lineRule="auto"/>
        <w:ind w:left="720" w:hanging="450"/>
        <w:rPr>
          <w:del w:id="1976" w:author="Hudler, Rob@Energy" w:date="2018-11-09T16:12:00Z"/>
          <w:rFonts w:asciiTheme="minorHAnsi" w:hAnsiTheme="minorHAnsi"/>
          <w:sz w:val="20"/>
          <w:szCs w:val="20"/>
        </w:rPr>
      </w:pPr>
      <w:del w:id="1977" w:author="Hudler, Rob@Energy" w:date="2018-11-09T16:12:00Z">
        <w:r w:rsidRPr="00473781" w:rsidDel="00036420">
          <w:rPr>
            <w:rFonts w:asciiTheme="minorHAnsi" w:hAnsiTheme="minorHAnsi"/>
            <w:sz w:val="20"/>
            <w:szCs w:val="20"/>
          </w:rPr>
          <w:delText>13</w:delText>
        </w:r>
        <w:r w:rsidDel="00036420">
          <w:rPr>
            <w:rFonts w:asciiTheme="minorHAnsi" w:hAnsiTheme="minorHAnsi"/>
            <w:sz w:val="20"/>
            <w:szCs w:val="20"/>
          </w:rPr>
          <w:delText xml:space="preserve"> Central DHW System Distribution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D" w14:textId="4E78387A" w:rsidR="00396E93" w:rsidDel="00036420" w:rsidRDefault="006B46AF" w:rsidP="00396E93">
      <w:pPr>
        <w:spacing w:after="0" w:line="240" w:lineRule="auto"/>
        <w:ind w:left="720" w:hanging="450"/>
        <w:rPr>
          <w:del w:id="1978" w:author="Hudler, Rob@Energy" w:date="2018-11-09T16:12:00Z"/>
          <w:rFonts w:asciiTheme="minorHAnsi" w:hAnsiTheme="minorHAnsi"/>
          <w:sz w:val="20"/>
          <w:szCs w:val="20"/>
        </w:rPr>
      </w:pPr>
      <w:del w:id="1979" w:author="Hudler, Rob@Energy" w:date="2018-11-09T16:12:00Z">
        <w:r w:rsidRPr="00473781" w:rsidDel="00036420">
          <w:rPr>
            <w:rFonts w:asciiTheme="minorHAnsi" w:hAnsiTheme="minorHAnsi"/>
            <w:sz w:val="20"/>
            <w:szCs w:val="20"/>
          </w:rPr>
          <w:delText>14</w:delText>
        </w:r>
        <w:r w:rsidDel="00036420">
          <w:rPr>
            <w:rFonts w:asciiTheme="minorHAnsi" w:hAnsiTheme="minorHAnsi"/>
            <w:sz w:val="20"/>
            <w:szCs w:val="20"/>
          </w:rPr>
          <w:delText xml:space="preserve"> Dwelling Unit DHW System Distribution Type - Reference information from </w:delText>
        </w:r>
        <w:r w:rsidR="0077383A" w:rsidRPr="00EF6A8F" w:rsidDel="00036420">
          <w:rPr>
            <w:rFonts w:asciiTheme="minorHAnsi" w:hAnsiTheme="minorHAnsi"/>
            <w:sz w:val="20"/>
            <w:szCs w:val="20"/>
          </w:rPr>
          <w:delText>Table A</w:delText>
        </w:r>
        <w:r w:rsidR="00F312B5" w:rsidDel="00036420">
          <w:rPr>
            <w:rFonts w:asciiTheme="minorHAnsi" w:hAnsiTheme="minorHAnsi"/>
            <w:sz w:val="20"/>
            <w:szCs w:val="20"/>
          </w:rPr>
          <w:delText>.</w:delText>
        </w:r>
      </w:del>
    </w:p>
    <w:p w14:paraId="228838AE" w14:textId="77777777" w:rsidR="00396E93" w:rsidDel="00036420" w:rsidRDefault="00396E9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980" w:author="Hudler, Rob@Energy" w:date="2018-11-09T16:12:00Z"/>
          <w:rFonts w:asciiTheme="minorHAnsi" w:hAnsiTheme="minorHAnsi"/>
          <w:b/>
          <w:sz w:val="20"/>
          <w:szCs w:val="20"/>
        </w:rPr>
      </w:pPr>
    </w:p>
    <w:p w14:paraId="228838AF" w14:textId="77777777" w:rsidR="006B46A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981" w:author="Hudler, Rob@Energy" w:date="2018-11-09T16:12:00Z"/>
          <w:rFonts w:asciiTheme="minorHAnsi" w:hAnsiTheme="minorHAnsi" w:cs="Arial"/>
          <w:b/>
          <w:sz w:val="20"/>
          <w:szCs w:val="20"/>
        </w:rPr>
      </w:pPr>
      <w:del w:id="1982" w:author="Hudler, Rob@Energy" w:date="2018-11-09T16:12:00Z">
        <w:r w:rsidDel="00036420">
          <w:rPr>
            <w:rFonts w:asciiTheme="minorHAnsi" w:hAnsiTheme="minorHAnsi"/>
            <w:b/>
            <w:sz w:val="20"/>
            <w:szCs w:val="20"/>
          </w:rPr>
          <w:delText xml:space="preserve">D. </w:delText>
        </w:r>
        <w:r w:rsidDel="00036420">
          <w:rPr>
            <w:rFonts w:asciiTheme="minorHAnsi" w:hAnsiTheme="minorHAnsi" w:cs="Arial"/>
            <w:b/>
            <w:sz w:val="20"/>
            <w:szCs w:val="20"/>
          </w:rPr>
          <w:delText>Installed Water Heater Manufacturer Information</w:delText>
        </w:r>
      </w:del>
    </w:p>
    <w:p w14:paraId="228838B0" w14:textId="751B780F"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983" w:author="Hudler, Rob@Energy" w:date="2018-11-09T16:12:00Z"/>
          <w:rFonts w:asciiTheme="minorHAnsi" w:hAnsiTheme="minorHAnsi"/>
          <w:sz w:val="20"/>
          <w:szCs w:val="20"/>
        </w:rPr>
      </w:pPr>
      <w:del w:id="1984" w:author="Hudler, Rob@Energy" w:date="2018-11-09T16:12:00Z">
        <w:r w:rsidRPr="001E74F2" w:rsidDel="00036420">
          <w:rPr>
            <w:rFonts w:asciiTheme="minorHAnsi" w:hAnsiTheme="minorHAnsi" w:cs="Arial"/>
            <w:sz w:val="20"/>
            <w:szCs w:val="20"/>
          </w:rPr>
          <w:delText>This table reports the manufacturer information of the installed water heater(s)</w:delText>
        </w:r>
        <w:r w:rsidDel="00036420">
          <w:rPr>
            <w:rFonts w:asciiTheme="minorHAnsi" w:hAnsiTheme="minorHAnsi" w:cs="Arial"/>
            <w:sz w:val="20"/>
            <w:szCs w:val="20"/>
          </w:rPr>
          <w:delText>.   Require one line for each installed water heater</w:delText>
        </w:r>
        <w:r w:rsidR="00F312B5" w:rsidDel="00036420">
          <w:rPr>
            <w:rFonts w:asciiTheme="minorHAnsi" w:hAnsiTheme="minorHAnsi" w:cs="Arial"/>
            <w:sz w:val="20"/>
            <w:szCs w:val="20"/>
          </w:rPr>
          <w:delText>.</w:delText>
        </w:r>
      </w:del>
    </w:p>
    <w:p w14:paraId="228838B2" w14:textId="77777777"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985" w:author="Hudler, Rob@Energy" w:date="2018-11-09T16:12:00Z"/>
          <w:rFonts w:asciiTheme="minorHAnsi" w:hAnsiTheme="minorHAnsi"/>
          <w:sz w:val="20"/>
          <w:szCs w:val="20"/>
        </w:rPr>
      </w:pPr>
      <w:del w:id="1986" w:author="Hudler, Rob@Energy" w:date="2018-11-09T16:12:00Z">
        <w:r w:rsidRPr="001E74F2" w:rsidDel="00036420">
          <w:rPr>
            <w:rFonts w:asciiTheme="minorHAnsi" w:hAnsiTheme="minorHAnsi"/>
            <w:sz w:val="20"/>
            <w:szCs w:val="20"/>
          </w:rPr>
          <w:delText>01</w:delText>
        </w:r>
        <w:r w:rsidDel="00036420">
          <w:rPr>
            <w:rFonts w:asciiTheme="minorHAnsi" w:hAnsiTheme="minorHAnsi"/>
            <w:sz w:val="20"/>
            <w:szCs w:val="20"/>
          </w:rPr>
          <w:delText xml:space="preserve"> Water Heating System ID or Name – Reference information from NRCC-PRF-01.</w:delText>
        </w:r>
      </w:del>
    </w:p>
    <w:p w14:paraId="228838B3" w14:textId="77777777"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987" w:author="Hudler, Rob@Energy" w:date="2018-11-09T16:12:00Z"/>
          <w:rFonts w:asciiTheme="minorHAnsi" w:hAnsiTheme="minorHAnsi"/>
          <w:sz w:val="20"/>
          <w:szCs w:val="20"/>
        </w:rPr>
      </w:pPr>
      <w:del w:id="1988" w:author="Hudler, Rob@Energy" w:date="2018-11-09T16:12:00Z">
        <w:r w:rsidRPr="001E74F2" w:rsidDel="00036420">
          <w:rPr>
            <w:rFonts w:asciiTheme="minorHAnsi" w:hAnsiTheme="minorHAnsi"/>
            <w:sz w:val="20"/>
            <w:szCs w:val="20"/>
          </w:rPr>
          <w:delText>02</w:delText>
        </w:r>
        <w:r w:rsidDel="00036420">
          <w:rPr>
            <w:rFonts w:asciiTheme="minorHAnsi" w:hAnsiTheme="minorHAnsi"/>
            <w:sz w:val="20"/>
            <w:szCs w:val="20"/>
          </w:rPr>
          <w:delText xml:space="preserve"> Manufacturer – User input.  Enter the name of the water heater manufacturer.</w:delText>
        </w:r>
      </w:del>
    </w:p>
    <w:p w14:paraId="228838B4" w14:textId="77777777" w:rsidR="006B46AF" w:rsidRPr="001E74F2"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989" w:author="Hudler, Rob@Energy" w:date="2018-11-09T16:12:00Z"/>
          <w:rFonts w:asciiTheme="minorHAnsi" w:hAnsiTheme="minorHAnsi"/>
          <w:sz w:val="20"/>
          <w:szCs w:val="20"/>
        </w:rPr>
      </w:pPr>
      <w:del w:id="1990" w:author="Hudler, Rob@Energy" w:date="2018-11-09T16:12:00Z">
        <w:r w:rsidRPr="001E74F2" w:rsidDel="00036420">
          <w:rPr>
            <w:rFonts w:asciiTheme="minorHAnsi" w:hAnsiTheme="minorHAnsi"/>
            <w:sz w:val="20"/>
            <w:szCs w:val="20"/>
          </w:rPr>
          <w:delText>03</w:delText>
        </w:r>
        <w:r w:rsidDel="00036420">
          <w:rPr>
            <w:rFonts w:asciiTheme="minorHAnsi" w:hAnsiTheme="minorHAnsi"/>
            <w:sz w:val="20"/>
            <w:szCs w:val="20"/>
          </w:rPr>
          <w:delText xml:space="preserve"> Model Number – User input.  Enter the model number of the water heater.</w:delText>
        </w:r>
      </w:del>
    </w:p>
    <w:p w14:paraId="4066BA75" w14:textId="77777777" w:rsidR="00595C39" w:rsidDel="00036420" w:rsidRDefault="00595C39" w:rsidP="00595C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991" w:author="Hudler, Rob@Energy" w:date="2018-11-09T16:12:00Z"/>
          <w:rFonts w:asciiTheme="minorHAnsi" w:hAnsiTheme="minorHAnsi" w:cs="Arial"/>
          <w:b/>
          <w:sz w:val="20"/>
          <w:szCs w:val="20"/>
        </w:rPr>
      </w:pPr>
    </w:p>
    <w:p w14:paraId="228838B6" w14:textId="45B40AC8" w:rsidR="006B46AF" w:rsidRPr="00260947" w:rsidDel="00036420" w:rsidRDefault="006B46AF" w:rsidP="00595C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992" w:author="Hudler, Rob@Energy" w:date="2018-11-09T16:12:00Z"/>
          <w:rFonts w:asciiTheme="minorHAnsi" w:hAnsiTheme="minorHAnsi" w:cs="Arial"/>
          <w:b/>
          <w:sz w:val="20"/>
          <w:szCs w:val="20"/>
        </w:rPr>
      </w:pPr>
      <w:del w:id="1993" w:author="Hudler, Rob@Energy" w:date="2018-11-09T16:12:00Z">
        <w:r w:rsidDel="00036420">
          <w:rPr>
            <w:rFonts w:asciiTheme="minorHAnsi" w:hAnsiTheme="minorHAnsi" w:cs="Arial"/>
            <w:b/>
            <w:sz w:val="20"/>
            <w:szCs w:val="20"/>
          </w:rPr>
          <w:delText xml:space="preserve">E. </w:delText>
        </w:r>
        <w:r w:rsidR="00595C39" w:rsidRPr="00A05876" w:rsidDel="00036420">
          <w:rPr>
            <w:rFonts w:asciiTheme="minorHAnsi" w:hAnsiTheme="minorHAnsi" w:cs="Arial"/>
            <w:b/>
            <w:sz w:val="20"/>
            <w:szCs w:val="20"/>
          </w:rPr>
          <w:delText>Ma</w:delText>
        </w:r>
        <w:r w:rsidR="00545791" w:rsidDel="00036420">
          <w:rPr>
            <w:rFonts w:asciiTheme="minorHAnsi" w:hAnsiTheme="minorHAnsi" w:cs="Arial"/>
            <w:b/>
            <w:sz w:val="20"/>
            <w:szCs w:val="20"/>
          </w:rPr>
          <w:delText>n</w:delText>
        </w:r>
        <w:r w:rsidR="00595C39" w:rsidRPr="00A05876" w:rsidDel="00036420">
          <w:rPr>
            <w:rFonts w:asciiTheme="minorHAnsi" w:hAnsiTheme="minorHAnsi" w:cs="Arial"/>
            <w:b/>
            <w:sz w:val="20"/>
            <w:szCs w:val="20"/>
          </w:rPr>
          <w:delText>datory Measures for All Domestic Hot Water Distribution Systems</w:delText>
        </w:r>
      </w:del>
    </w:p>
    <w:p w14:paraId="228838B7" w14:textId="77777777" w:rsidR="006B46A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994" w:author="Hudler, Rob@Energy" w:date="2018-11-09T16:12:00Z"/>
          <w:rFonts w:asciiTheme="minorHAnsi" w:hAnsiTheme="minorHAnsi" w:cs="Arial"/>
          <w:sz w:val="20"/>
          <w:szCs w:val="20"/>
        </w:rPr>
      </w:pPr>
      <w:del w:id="1995" w:author="Hudler, Rob@Energy" w:date="2018-11-09T16:12:00Z">
        <w:r w:rsidDel="00036420">
          <w:rPr>
            <w:rFonts w:asciiTheme="minorHAnsi" w:hAnsiTheme="minorHAnsi" w:cs="Arial"/>
            <w:sz w:val="20"/>
            <w:szCs w:val="20"/>
          </w:rPr>
          <w:delText xml:space="preserve">This table lists the requirements for all central recirculation systems.  HERS rater must ensure all the requirements on this table are met. </w:delText>
        </w:r>
      </w:del>
    </w:p>
    <w:p w14:paraId="228838B8"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996" w:author="Hudler, Rob@Energy" w:date="2018-11-09T16:12:00Z"/>
          <w:rFonts w:asciiTheme="minorHAnsi" w:hAnsiTheme="minorHAnsi" w:cs="Arial"/>
          <w:sz w:val="20"/>
          <w:szCs w:val="20"/>
        </w:rPr>
      </w:pPr>
    </w:p>
    <w:p w14:paraId="228838B9"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1997" w:author="Hudler, Rob@Energy" w:date="2018-11-09T16:12:00Z"/>
          <w:rFonts w:asciiTheme="minorHAnsi" w:hAnsiTheme="minorHAnsi" w:cs="Arial"/>
          <w:b/>
          <w:sz w:val="20"/>
          <w:szCs w:val="20"/>
        </w:rPr>
      </w:pPr>
      <w:del w:id="1998" w:author="Hudler, Rob@Energy" w:date="2018-11-09T16:12:00Z">
        <w:r w:rsidDel="00036420">
          <w:rPr>
            <w:rFonts w:asciiTheme="minorHAnsi" w:hAnsiTheme="minorHAnsi" w:cs="Arial"/>
            <w:b/>
            <w:sz w:val="20"/>
            <w:szCs w:val="20"/>
          </w:rPr>
          <w:delText xml:space="preserve">F. </w:delText>
        </w:r>
        <w:r w:rsidRPr="006D2E42" w:rsidDel="00036420">
          <w:rPr>
            <w:rFonts w:asciiTheme="minorHAnsi" w:hAnsiTheme="minorHAnsi"/>
            <w:b/>
            <w:sz w:val="20"/>
            <w:szCs w:val="20"/>
          </w:rPr>
          <w:delText xml:space="preserve">HERS-Verified Pipe Insulation </w:delText>
        </w:r>
        <w:r w:rsidDel="00036420">
          <w:rPr>
            <w:rFonts w:asciiTheme="minorHAnsi" w:hAnsiTheme="minorHAnsi"/>
            <w:b/>
            <w:sz w:val="20"/>
            <w:szCs w:val="20"/>
          </w:rPr>
          <w:delText xml:space="preserve">Credit </w:delText>
        </w:r>
        <w:r w:rsidDel="00036420">
          <w:rPr>
            <w:rFonts w:asciiTheme="minorHAnsi" w:hAnsiTheme="minorHAnsi" w:cs="Arial"/>
            <w:b/>
            <w:sz w:val="20"/>
            <w:szCs w:val="20"/>
          </w:rPr>
          <w:delText>Requirements</w:delText>
        </w:r>
      </w:del>
    </w:p>
    <w:p w14:paraId="228838BA" w14:textId="3C42B69F" w:rsidR="006B46AF" w:rsidRPr="009E63D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999" w:author="Hudler, Rob@Energy" w:date="2018-11-09T16:12:00Z"/>
          <w:rFonts w:asciiTheme="minorHAnsi" w:hAnsiTheme="minorHAnsi" w:cs="Arial"/>
          <w:sz w:val="20"/>
          <w:szCs w:val="20"/>
        </w:rPr>
      </w:pPr>
      <w:del w:id="2000"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 xml:space="preserve">HERS-Verified Pipe Insulation </w:delText>
        </w:r>
        <w:r w:rsidDel="00036420">
          <w:rPr>
            <w:rFonts w:asciiTheme="minorHAnsi" w:hAnsiTheme="minorHAnsi"/>
            <w:b/>
            <w:sz w:val="20"/>
            <w:szCs w:val="20"/>
          </w:rPr>
          <w:delText>Credit</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F</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  </w:delText>
        </w:r>
      </w:del>
    </w:p>
    <w:p w14:paraId="228838BB"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01" w:author="Hudler, Rob@Energy" w:date="2018-11-09T16:12:00Z"/>
          <w:rFonts w:asciiTheme="minorHAnsi" w:hAnsiTheme="minorHAnsi" w:cs="Arial"/>
          <w:b/>
          <w:sz w:val="20"/>
          <w:szCs w:val="20"/>
        </w:rPr>
      </w:pPr>
    </w:p>
    <w:p w14:paraId="228838BC" w14:textId="77777777" w:rsidR="006B46AF" w:rsidRPr="00EC7885"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2002" w:author="Hudler, Rob@Energy" w:date="2018-11-09T16:12:00Z"/>
          <w:rFonts w:asciiTheme="minorHAnsi" w:hAnsiTheme="minorHAnsi" w:cs="Arial"/>
          <w:sz w:val="20"/>
          <w:szCs w:val="20"/>
        </w:rPr>
      </w:pPr>
      <w:del w:id="2003" w:author="Hudler, Rob@Energy" w:date="2018-11-09T16:12:00Z">
        <w:r w:rsidDel="00036420">
          <w:rPr>
            <w:rFonts w:asciiTheme="minorHAnsi" w:hAnsiTheme="minorHAnsi" w:cs="Arial"/>
            <w:b/>
            <w:sz w:val="20"/>
            <w:szCs w:val="20"/>
          </w:rPr>
          <w:delText xml:space="preserve">G. </w:delText>
        </w:r>
        <w:r w:rsidRPr="006D2E42" w:rsidDel="00036420">
          <w:rPr>
            <w:rFonts w:asciiTheme="minorHAnsi" w:hAnsiTheme="minorHAnsi"/>
            <w:b/>
            <w:sz w:val="20"/>
            <w:szCs w:val="20"/>
          </w:rPr>
          <w:delText xml:space="preserve">HERS-Verified Parallel Piping </w:delText>
        </w:r>
        <w:r w:rsidDel="00036420">
          <w:rPr>
            <w:rFonts w:asciiTheme="minorHAnsi" w:hAnsiTheme="minorHAnsi" w:cs="Arial"/>
            <w:b/>
            <w:sz w:val="20"/>
            <w:szCs w:val="20"/>
          </w:rPr>
          <w:delText>Requirements</w:delText>
        </w:r>
      </w:del>
    </w:p>
    <w:p w14:paraId="228838BD" w14:textId="41C17D30" w:rsidR="006B46AF" w:rsidRPr="009E63D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04" w:author="Hudler, Rob@Energy" w:date="2018-11-09T16:12:00Z"/>
          <w:rFonts w:asciiTheme="minorHAnsi" w:hAnsiTheme="minorHAnsi" w:cs="Arial"/>
          <w:sz w:val="20"/>
          <w:szCs w:val="20"/>
        </w:rPr>
      </w:pPr>
      <w:del w:id="2005"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HERS-Verified Parallel Piping</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G</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  </w:delText>
        </w:r>
      </w:del>
    </w:p>
    <w:p w14:paraId="228838BE"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2006" w:author="Hudler, Rob@Energy" w:date="2018-11-09T16:12:00Z"/>
          <w:rFonts w:asciiTheme="minorHAnsi" w:hAnsiTheme="minorHAnsi" w:cs="Arial"/>
          <w:sz w:val="20"/>
          <w:szCs w:val="20"/>
        </w:rPr>
      </w:pPr>
    </w:p>
    <w:p w14:paraId="228838BF" w14:textId="77777777" w:rsidR="006B46AF" w:rsidDel="00036420" w:rsidRDefault="006B46AF" w:rsidP="006B46A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del w:id="2007" w:author="Hudler, Rob@Energy" w:date="2018-11-09T16:12:00Z"/>
          <w:rFonts w:asciiTheme="minorHAnsi" w:hAnsiTheme="minorHAnsi" w:cs="Arial"/>
          <w:b/>
          <w:sz w:val="20"/>
          <w:szCs w:val="20"/>
        </w:rPr>
      </w:pPr>
      <w:del w:id="2008" w:author="Hudler, Rob@Energy" w:date="2018-11-09T16:12:00Z">
        <w:r w:rsidDel="00036420">
          <w:rPr>
            <w:rFonts w:asciiTheme="minorHAnsi" w:hAnsiTheme="minorHAnsi" w:cs="Arial"/>
            <w:b/>
            <w:sz w:val="20"/>
            <w:szCs w:val="20"/>
          </w:rPr>
          <w:delText xml:space="preserve">H. </w:delText>
        </w:r>
        <w:r w:rsidRPr="006D2E42" w:rsidDel="00036420">
          <w:rPr>
            <w:rFonts w:asciiTheme="minorHAnsi" w:hAnsiTheme="minorHAnsi"/>
            <w:b/>
            <w:sz w:val="20"/>
            <w:szCs w:val="20"/>
          </w:rPr>
          <w:delText>HERS-Verified Compact Hot Water Distribution System</w:delText>
        </w:r>
        <w:r w:rsidDel="00036420">
          <w:rPr>
            <w:rFonts w:asciiTheme="minorHAnsi" w:hAnsiTheme="minorHAnsi"/>
            <w:b/>
            <w:sz w:val="20"/>
            <w:szCs w:val="20"/>
          </w:rPr>
          <w:delText xml:space="preserve"> </w:delText>
        </w:r>
        <w:r w:rsidDel="00036420">
          <w:rPr>
            <w:rFonts w:asciiTheme="minorHAnsi" w:hAnsiTheme="minorHAnsi" w:cs="Arial"/>
            <w:b/>
            <w:sz w:val="20"/>
            <w:szCs w:val="20"/>
          </w:rPr>
          <w:delText>Requirements</w:delText>
        </w:r>
      </w:del>
    </w:p>
    <w:p w14:paraId="228838C0" w14:textId="1F1EC5C4" w:rsidR="006B46AF" w:rsidRPr="009E63DF" w:rsidDel="00036420" w:rsidRDefault="006B46AF" w:rsidP="006B46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009" w:author="Hudler, Rob@Energy" w:date="2018-11-09T16:12:00Z"/>
          <w:rFonts w:asciiTheme="minorHAnsi" w:hAnsiTheme="minorHAnsi" w:cs="Arial"/>
          <w:sz w:val="20"/>
          <w:szCs w:val="20"/>
        </w:rPr>
      </w:pPr>
      <w:del w:id="2010"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HERS-Verified Compact Hot Water Distribution System</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additional the mandatory requirements in Table </w:delText>
        </w:r>
        <w:r w:rsidR="003E2E08" w:rsidDel="00036420">
          <w:rPr>
            <w:rFonts w:asciiTheme="minorHAnsi" w:hAnsiTheme="minorHAnsi" w:cs="Arial"/>
            <w:sz w:val="20"/>
            <w:szCs w:val="20"/>
          </w:rPr>
          <w:delText>H</w:delText>
        </w:r>
        <w:r w:rsidDel="00036420">
          <w:rPr>
            <w:rFonts w:asciiTheme="minorHAnsi" w:hAnsiTheme="minorHAnsi" w:cs="Arial"/>
            <w:sz w:val="20"/>
            <w:szCs w:val="20"/>
          </w:rPr>
          <w:delText>, the HERS rater must ensure the distance between the water heater to furthest point of water use does not exceed the maximum indicated in Table H1 below.  Calculated the Floor Area Served by dividing the conditioned floor area by the number of installed water heaters (Floor Area Served= CFA/# of WH).  In addition all hot water lines shall be insulated.</w:delText>
        </w:r>
      </w:del>
    </w:p>
    <w:p w14:paraId="228838C1" w14:textId="77777777" w:rsidR="006B46AF" w:rsidDel="00036420" w:rsidRDefault="006B46AF" w:rsidP="006B46AF">
      <w:pPr>
        <w:autoSpaceDE w:val="0"/>
        <w:autoSpaceDN w:val="0"/>
        <w:adjustRightInd w:val="0"/>
        <w:spacing w:after="0" w:line="240" w:lineRule="auto"/>
        <w:rPr>
          <w:del w:id="2011" w:author="Hudler, Rob@Energy" w:date="2018-11-09T16:12:00Z"/>
          <w:rFonts w:asciiTheme="minorHAnsi" w:hAnsiTheme="minorHAnsi" w:cs="Arial"/>
          <w:sz w:val="20"/>
          <w:szCs w:val="20"/>
        </w:rPr>
      </w:pPr>
    </w:p>
    <w:tbl>
      <w:tblPr>
        <w:tblW w:w="0" w:type="auto"/>
        <w:jc w:val="center"/>
        <w:tblLook w:val="04A0" w:firstRow="1" w:lastRow="0" w:firstColumn="1" w:lastColumn="0" w:noHBand="0" w:noVBand="1"/>
      </w:tblPr>
      <w:tblGrid>
        <w:gridCol w:w="2007"/>
        <w:gridCol w:w="3227"/>
      </w:tblGrid>
      <w:tr w:rsidR="006B46AF" w:rsidRPr="006D2E42" w:rsidDel="00036420" w14:paraId="228838C4" w14:textId="51CF5050" w:rsidTr="006B46AF">
        <w:trPr>
          <w:trHeight w:val="386"/>
          <w:jc w:val="center"/>
          <w:del w:id="2012" w:author="Hudler, Rob@Energy" w:date="2018-11-09T16:12:00Z"/>
        </w:trPr>
        <w:tc>
          <w:tcPr>
            <w:tcW w:w="5234" w:type="dxa"/>
            <w:gridSpan w:val="2"/>
            <w:tcBorders>
              <w:top w:val="single" w:sz="4" w:space="0" w:color="auto"/>
              <w:left w:val="single" w:sz="4" w:space="0" w:color="auto"/>
              <w:right w:val="single" w:sz="4" w:space="0" w:color="auto"/>
            </w:tcBorders>
          </w:tcPr>
          <w:p w14:paraId="228838C2" w14:textId="77777777" w:rsidR="006B46AF" w:rsidRPr="00604247" w:rsidDel="00036420" w:rsidRDefault="006B46AF" w:rsidP="006B46AF">
            <w:pPr>
              <w:spacing w:after="0" w:line="240" w:lineRule="auto"/>
              <w:jc w:val="center"/>
              <w:rPr>
                <w:del w:id="2013" w:author="Hudler, Rob@Energy" w:date="2018-11-09T16:12:00Z"/>
                <w:rFonts w:asciiTheme="minorHAnsi" w:hAnsiTheme="minorHAnsi"/>
                <w:b/>
                <w:sz w:val="20"/>
                <w:szCs w:val="20"/>
              </w:rPr>
            </w:pPr>
            <w:del w:id="2014" w:author="Hudler, Rob@Energy" w:date="2018-11-09T16:12:00Z">
              <w:r w:rsidRPr="00604247" w:rsidDel="00036420">
                <w:rPr>
                  <w:rFonts w:asciiTheme="minorHAnsi" w:hAnsiTheme="minorHAnsi"/>
                  <w:b/>
                  <w:sz w:val="20"/>
                  <w:szCs w:val="20"/>
                </w:rPr>
                <w:lastRenderedPageBreak/>
                <w:delText xml:space="preserve">TABLE </w:delText>
              </w:r>
              <w:r w:rsidDel="00036420">
                <w:rPr>
                  <w:rFonts w:asciiTheme="minorHAnsi" w:hAnsiTheme="minorHAnsi"/>
                  <w:b/>
                  <w:sz w:val="20"/>
                  <w:szCs w:val="20"/>
                </w:rPr>
                <w:delText>H</w:delText>
              </w:r>
              <w:r w:rsidRPr="00604247" w:rsidDel="00036420">
                <w:rPr>
                  <w:rFonts w:asciiTheme="minorHAnsi" w:hAnsiTheme="minorHAnsi"/>
                  <w:b/>
                  <w:sz w:val="20"/>
                  <w:szCs w:val="20"/>
                </w:rPr>
                <w:delText>1</w:delText>
              </w:r>
            </w:del>
          </w:p>
          <w:p w14:paraId="228838C3" w14:textId="77777777" w:rsidR="006B46AF" w:rsidRPr="006D2E42" w:rsidDel="00036420" w:rsidRDefault="006B46AF" w:rsidP="006B46AF">
            <w:pPr>
              <w:spacing w:after="0" w:line="240" w:lineRule="auto"/>
              <w:jc w:val="center"/>
              <w:rPr>
                <w:del w:id="2015" w:author="Hudler, Rob@Energy" w:date="2018-11-09T16:12:00Z"/>
                <w:rFonts w:asciiTheme="minorHAnsi" w:hAnsiTheme="minorHAnsi"/>
                <w:sz w:val="20"/>
                <w:szCs w:val="20"/>
              </w:rPr>
            </w:pPr>
            <w:del w:id="2016" w:author="Hudler, Rob@Energy" w:date="2018-11-09T16:12:00Z">
              <w:r w:rsidRPr="00604247" w:rsidDel="00036420">
                <w:rPr>
                  <w:rFonts w:asciiTheme="minorHAnsi" w:hAnsiTheme="minorHAnsi"/>
                  <w:b/>
                  <w:sz w:val="20"/>
                  <w:szCs w:val="20"/>
                </w:rPr>
                <w:delText>Compact Hot Water Distribution System-(CHWDS</w:delText>
              </w:r>
              <w:r w:rsidRPr="005D2389" w:rsidDel="00036420">
                <w:rPr>
                  <w:rFonts w:asciiTheme="minorHAnsi" w:hAnsiTheme="minorHAnsi"/>
                  <w:sz w:val="20"/>
                  <w:szCs w:val="20"/>
                </w:rPr>
                <w:delText>)</w:delText>
              </w:r>
            </w:del>
          </w:p>
        </w:tc>
      </w:tr>
      <w:tr w:rsidR="006B46AF" w:rsidRPr="006D2E42" w:rsidDel="00036420" w14:paraId="228838C7" w14:textId="2D13EB2B" w:rsidTr="006B46AF">
        <w:trPr>
          <w:trHeight w:val="386"/>
          <w:jc w:val="center"/>
          <w:del w:id="2017" w:author="Hudler, Rob@Energy" w:date="2018-11-09T16:12:00Z"/>
        </w:trPr>
        <w:tc>
          <w:tcPr>
            <w:tcW w:w="2007" w:type="dxa"/>
            <w:tcBorders>
              <w:top w:val="single" w:sz="4" w:space="0" w:color="auto"/>
              <w:left w:val="single" w:sz="4" w:space="0" w:color="auto"/>
              <w:right w:val="single" w:sz="4" w:space="0" w:color="auto"/>
            </w:tcBorders>
          </w:tcPr>
          <w:p w14:paraId="228838C5" w14:textId="77777777" w:rsidR="006B46AF" w:rsidRPr="006D2E42" w:rsidDel="00036420" w:rsidRDefault="006B46AF" w:rsidP="006B46AF">
            <w:pPr>
              <w:spacing w:after="0" w:line="240" w:lineRule="auto"/>
              <w:rPr>
                <w:del w:id="2018" w:author="Hudler, Rob@Energy" w:date="2018-11-09T16:12:00Z"/>
                <w:rFonts w:asciiTheme="minorHAnsi" w:hAnsiTheme="minorHAnsi"/>
                <w:sz w:val="20"/>
                <w:szCs w:val="20"/>
                <w:u w:val="double"/>
              </w:rPr>
            </w:pPr>
            <w:del w:id="2019" w:author="Hudler, Rob@Energy" w:date="2018-11-09T16:12:00Z">
              <w:r w:rsidRPr="006D2E42" w:rsidDel="00036420">
                <w:rPr>
                  <w:rFonts w:asciiTheme="minorHAnsi" w:hAnsiTheme="minorHAnsi"/>
                  <w:sz w:val="20"/>
                  <w:szCs w:val="20"/>
                </w:rPr>
                <w:delText>Floor Area Served (ft2)</w:delText>
              </w:r>
            </w:del>
          </w:p>
        </w:tc>
        <w:tc>
          <w:tcPr>
            <w:tcW w:w="3227" w:type="dxa"/>
            <w:tcBorders>
              <w:top w:val="single" w:sz="4" w:space="0" w:color="auto"/>
              <w:left w:val="single" w:sz="4" w:space="0" w:color="auto"/>
              <w:right w:val="single" w:sz="4" w:space="0" w:color="auto"/>
            </w:tcBorders>
          </w:tcPr>
          <w:p w14:paraId="228838C6" w14:textId="77777777" w:rsidR="006B46AF" w:rsidRPr="006D2E42" w:rsidDel="00036420" w:rsidRDefault="006B46AF" w:rsidP="006B46AF">
            <w:pPr>
              <w:spacing w:after="0" w:line="240" w:lineRule="auto"/>
              <w:rPr>
                <w:del w:id="2020" w:author="Hudler, Rob@Energy" w:date="2018-11-09T16:12:00Z"/>
                <w:rFonts w:asciiTheme="minorHAnsi" w:hAnsiTheme="minorHAnsi"/>
                <w:sz w:val="20"/>
                <w:szCs w:val="20"/>
                <w:u w:val="double"/>
              </w:rPr>
            </w:pPr>
            <w:del w:id="2021" w:author="Hudler, Rob@Energy" w:date="2018-11-09T16:12:00Z">
              <w:r w:rsidRPr="006D2E42" w:rsidDel="00036420">
                <w:rPr>
                  <w:rFonts w:asciiTheme="minorHAnsi" w:hAnsiTheme="minorHAnsi"/>
                  <w:sz w:val="20"/>
                  <w:szCs w:val="20"/>
                </w:rPr>
                <w:delText>Maximum Measured Water Heater To Use Point Distance (ft)</w:delText>
              </w:r>
            </w:del>
          </w:p>
        </w:tc>
      </w:tr>
      <w:tr w:rsidR="006B46AF" w:rsidRPr="006D2E42" w:rsidDel="00036420" w14:paraId="228838CA" w14:textId="7D59788C" w:rsidTr="006B46AF">
        <w:trPr>
          <w:trHeight w:val="206"/>
          <w:jc w:val="center"/>
          <w:del w:id="2022" w:author="Hudler, Rob@Energy" w:date="2018-11-09T16:12:00Z"/>
        </w:trPr>
        <w:tc>
          <w:tcPr>
            <w:tcW w:w="2007" w:type="dxa"/>
            <w:tcBorders>
              <w:top w:val="single" w:sz="4" w:space="0" w:color="auto"/>
              <w:left w:val="single" w:sz="4" w:space="0" w:color="auto"/>
              <w:right w:val="single" w:sz="4" w:space="0" w:color="auto"/>
            </w:tcBorders>
          </w:tcPr>
          <w:p w14:paraId="228838C8" w14:textId="77777777" w:rsidR="006B46AF" w:rsidRPr="006D2E42" w:rsidDel="00036420" w:rsidRDefault="006B46AF" w:rsidP="006B46AF">
            <w:pPr>
              <w:spacing w:after="0" w:line="240" w:lineRule="auto"/>
              <w:jc w:val="center"/>
              <w:rPr>
                <w:del w:id="2023" w:author="Hudler, Rob@Energy" w:date="2018-11-09T16:12:00Z"/>
                <w:rFonts w:asciiTheme="minorHAnsi" w:hAnsiTheme="minorHAnsi"/>
                <w:sz w:val="20"/>
                <w:szCs w:val="20"/>
                <w:u w:val="double"/>
              </w:rPr>
            </w:pPr>
            <w:del w:id="2024" w:author="Hudler, Rob@Energy" w:date="2018-11-09T16:12:00Z">
              <w:r w:rsidRPr="006D2E42" w:rsidDel="00036420">
                <w:rPr>
                  <w:rFonts w:asciiTheme="minorHAnsi" w:hAnsiTheme="minorHAnsi"/>
                  <w:sz w:val="20"/>
                  <w:szCs w:val="20"/>
                </w:rPr>
                <w:delText>&lt; 1000</w:delText>
              </w:r>
            </w:del>
          </w:p>
        </w:tc>
        <w:tc>
          <w:tcPr>
            <w:tcW w:w="3227" w:type="dxa"/>
            <w:tcBorders>
              <w:top w:val="single" w:sz="4" w:space="0" w:color="auto"/>
              <w:left w:val="single" w:sz="4" w:space="0" w:color="auto"/>
              <w:right w:val="single" w:sz="4" w:space="0" w:color="auto"/>
            </w:tcBorders>
          </w:tcPr>
          <w:p w14:paraId="228838C9" w14:textId="77777777" w:rsidR="006B46AF" w:rsidRPr="006D2E42" w:rsidDel="00036420" w:rsidRDefault="006B46AF" w:rsidP="006B46AF">
            <w:pPr>
              <w:spacing w:after="0" w:line="240" w:lineRule="auto"/>
              <w:jc w:val="center"/>
              <w:rPr>
                <w:del w:id="2025" w:author="Hudler, Rob@Energy" w:date="2018-11-09T16:12:00Z"/>
                <w:rFonts w:asciiTheme="minorHAnsi" w:hAnsiTheme="minorHAnsi"/>
                <w:sz w:val="20"/>
                <w:szCs w:val="20"/>
                <w:u w:val="double"/>
              </w:rPr>
            </w:pPr>
            <w:del w:id="2026" w:author="Hudler, Rob@Energy" w:date="2018-11-09T16:12:00Z">
              <w:r w:rsidDel="00036420">
                <w:rPr>
                  <w:rFonts w:asciiTheme="minorHAnsi" w:hAnsiTheme="minorHAnsi"/>
                  <w:sz w:val="20"/>
                  <w:szCs w:val="20"/>
                </w:rPr>
                <w:delText>28</w:delText>
              </w:r>
            </w:del>
          </w:p>
        </w:tc>
      </w:tr>
      <w:tr w:rsidR="006B46AF" w:rsidRPr="006D2E42" w:rsidDel="00036420" w14:paraId="228838CD" w14:textId="60743E38" w:rsidTr="006B46AF">
        <w:trPr>
          <w:trHeight w:hRule="exact" w:val="240"/>
          <w:jc w:val="center"/>
          <w:del w:id="2027" w:author="Hudler, Rob@Energy" w:date="2018-11-09T16:12:00Z"/>
        </w:trPr>
        <w:tc>
          <w:tcPr>
            <w:tcW w:w="2007" w:type="dxa"/>
            <w:tcBorders>
              <w:left w:val="single" w:sz="4" w:space="0" w:color="auto"/>
              <w:right w:val="single" w:sz="4" w:space="0" w:color="auto"/>
            </w:tcBorders>
          </w:tcPr>
          <w:p w14:paraId="228838CB" w14:textId="77777777" w:rsidR="006B46AF" w:rsidRPr="006D2E42" w:rsidDel="00036420" w:rsidRDefault="006B46AF" w:rsidP="006B46AF">
            <w:pPr>
              <w:spacing w:after="0" w:line="240" w:lineRule="auto"/>
              <w:jc w:val="center"/>
              <w:rPr>
                <w:del w:id="2028" w:author="Hudler, Rob@Energy" w:date="2018-11-09T16:12:00Z"/>
                <w:rFonts w:asciiTheme="minorHAnsi" w:hAnsiTheme="minorHAnsi"/>
                <w:sz w:val="20"/>
                <w:szCs w:val="20"/>
                <w:u w:val="double"/>
              </w:rPr>
            </w:pPr>
            <w:del w:id="2029" w:author="Hudler, Rob@Energy" w:date="2018-11-09T16:12:00Z">
              <w:r w:rsidRPr="006D2E42" w:rsidDel="00036420">
                <w:rPr>
                  <w:rFonts w:asciiTheme="minorHAnsi" w:hAnsiTheme="minorHAnsi"/>
                  <w:sz w:val="20"/>
                  <w:szCs w:val="20"/>
                </w:rPr>
                <w:delText>1001 – 1600</w:delText>
              </w:r>
            </w:del>
          </w:p>
        </w:tc>
        <w:tc>
          <w:tcPr>
            <w:tcW w:w="3227" w:type="dxa"/>
            <w:tcBorders>
              <w:left w:val="single" w:sz="4" w:space="0" w:color="auto"/>
              <w:right w:val="single" w:sz="4" w:space="0" w:color="auto"/>
            </w:tcBorders>
          </w:tcPr>
          <w:p w14:paraId="228838CC" w14:textId="77777777" w:rsidR="006B46AF" w:rsidRPr="006D2E42" w:rsidDel="00036420" w:rsidRDefault="006B46AF" w:rsidP="006B46AF">
            <w:pPr>
              <w:spacing w:after="0" w:line="240" w:lineRule="auto"/>
              <w:jc w:val="center"/>
              <w:rPr>
                <w:del w:id="2030" w:author="Hudler, Rob@Energy" w:date="2018-11-09T16:12:00Z"/>
                <w:rFonts w:asciiTheme="minorHAnsi" w:hAnsiTheme="minorHAnsi"/>
                <w:sz w:val="20"/>
                <w:szCs w:val="20"/>
                <w:u w:val="double"/>
              </w:rPr>
            </w:pPr>
            <w:del w:id="2031" w:author="Hudler, Rob@Energy" w:date="2018-11-09T16:12:00Z">
              <w:r w:rsidDel="00036420">
                <w:rPr>
                  <w:rFonts w:asciiTheme="minorHAnsi" w:hAnsiTheme="minorHAnsi"/>
                  <w:sz w:val="20"/>
                  <w:szCs w:val="20"/>
                </w:rPr>
                <w:delText>43</w:delText>
              </w:r>
            </w:del>
          </w:p>
        </w:tc>
      </w:tr>
      <w:tr w:rsidR="006B46AF" w:rsidRPr="006D2E42" w:rsidDel="00036420" w14:paraId="228838D0" w14:textId="1C505E93" w:rsidTr="006B46AF">
        <w:trPr>
          <w:trHeight w:hRule="exact" w:val="240"/>
          <w:jc w:val="center"/>
          <w:del w:id="2032" w:author="Hudler, Rob@Energy" w:date="2018-11-09T16:12:00Z"/>
        </w:trPr>
        <w:tc>
          <w:tcPr>
            <w:tcW w:w="2007" w:type="dxa"/>
            <w:tcBorders>
              <w:left w:val="single" w:sz="4" w:space="0" w:color="auto"/>
              <w:right w:val="single" w:sz="4" w:space="0" w:color="auto"/>
            </w:tcBorders>
          </w:tcPr>
          <w:p w14:paraId="228838CE" w14:textId="77777777" w:rsidR="006B46AF" w:rsidRPr="006D2E42" w:rsidDel="00036420" w:rsidRDefault="006B46AF" w:rsidP="006B46AF">
            <w:pPr>
              <w:spacing w:after="0" w:line="240" w:lineRule="auto"/>
              <w:jc w:val="center"/>
              <w:rPr>
                <w:del w:id="2033" w:author="Hudler, Rob@Energy" w:date="2018-11-09T16:12:00Z"/>
                <w:rFonts w:asciiTheme="minorHAnsi" w:hAnsiTheme="minorHAnsi"/>
                <w:sz w:val="20"/>
                <w:szCs w:val="20"/>
                <w:u w:val="double"/>
              </w:rPr>
            </w:pPr>
            <w:del w:id="2034" w:author="Hudler, Rob@Energy" w:date="2018-11-09T16:12:00Z">
              <w:r w:rsidRPr="006D2E42" w:rsidDel="00036420">
                <w:rPr>
                  <w:rFonts w:asciiTheme="minorHAnsi" w:hAnsiTheme="minorHAnsi"/>
                  <w:sz w:val="20"/>
                  <w:szCs w:val="20"/>
                </w:rPr>
                <w:delText>1601 – 2200</w:delText>
              </w:r>
            </w:del>
          </w:p>
        </w:tc>
        <w:tc>
          <w:tcPr>
            <w:tcW w:w="3227" w:type="dxa"/>
            <w:tcBorders>
              <w:left w:val="single" w:sz="4" w:space="0" w:color="auto"/>
              <w:right w:val="single" w:sz="4" w:space="0" w:color="auto"/>
            </w:tcBorders>
          </w:tcPr>
          <w:p w14:paraId="228838CF" w14:textId="77777777" w:rsidR="006B46AF" w:rsidRPr="006D2E42" w:rsidDel="00036420" w:rsidRDefault="006B46AF" w:rsidP="006B46AF">
            <w:pPr>
              <w:spacing w:after="0" w:line="240" w:lineRule="auto"/>
              <w:jc w:val="center"/>
              <w:rPr>
                <w:del w:id="2035" w:author="Hudler, Rob@Energy" w:date="2018-11-09T16:12:00Z"/>
                <w:rFonts w:asciiTheme="minorHAnsi" w:hAnsiTheme="minorHAnsi"/>
                <w:sz w:val="20"/>
                <w:szCs w:val="20"/>
                <w:u w:val="double"/>
              </w:rPr>
            </w:pPr>
            <w:del w:id="2036" w:author="Hudler, Rob@Energy" w:date="2018-11-09T16:12:00Z">
              <w:r w:rsidDel="00036420">
                <w:rPr>
                  <w:rFonts w:asciiTheme="minorHAnsi" w:hAnsiTheme="minorHAnsi"/>
                  <w:sz w:val="20"/>
                  <w:szCs w:val="20"/>
                </w:rPr>
                <w:delText>53</w:delText>
              </w:r>
            </w:del>
          </w:p>
        </w:tc>
      </w:tr>
      <w:tr w:rsidR="006B46AF" w:rsidRPr="006D2E42" w:rsidDel="00036420" w14:paraId="228838D3" w14:textId="50B4D88F" w:rsidTr="006B46AF">
        <w:trPr>
          <w:trHeight w:hRule="exact" w:val="240"/>
          <w:jc w:val="center"/>
          <w:del w:id="2037" w:author="Hudler, Rob@Energy" w:date="2018-11-09T16:12:00Z"/>
        </w:trPr>
        <w:tc>
          <w:tcPr>
            <w:tcW w:w="2007" w:type="dxa"/>
            <w:tcBorders>
              <w:left w:val="single" w:sz="4" w:space="0" w:color="auto"/>
              <w:right w:val="single" w:sz="4" w:space="0" w:color="auto"/>
            </w:tcBorders>
          </w:tcPr>
          <w:p w14:paraId="228838D1" w14:textId="77777777" w:rsidR="006B46AF" w:rsidRPr="006D2E42" w:rsidDel="00036420" w:rsidRDefault="006B46AF" w:rsidP="006B46AF">
            <w:pPr>
              <w:spacing w:after="0" w:line="240" w:lineRule="auto"/>
              <w:jc w:val="center"/>
              <w:rPr>
                <w:del w:id="2038" w:author="Hudler, Rob@Energy" w:date="2018-11-09T16:12:00Z"/>
                <w:rFonts w:asciiTheme="minorHAnsi" w:hAnsiTheme="minorHAnsi"/>
                <w:sz w:val="20"/>
                <w:szCs w:val="20"/>
                <w:u w:val="double"/>
              </w:rPr>
            </w:pPr>
            <w:del w:id="2039" w:author="Hudler, Rob@Energy" w:date="2018-11-09T16:12:00Z">
              <w:r w:rsidRPr="006D2E42" w:rsidDel="00036420">
                <w:rPr>
                  <w:rFonts w:asciiTheme="minorHAnsi" w:hAnsiTheme="minorHAnsi"/>
                  <w:sz w:val="20"/>
                  <w:szCs w:val="20"/>
                </w:rPr>
                <w:delText>2201 – 2800</w:delText>
              </w:r>
            </w:del>
          </w:p>
        </w:tc>
        <w:tc>
          <w:tcPr>
            <w:tcW w:w="3227" w:type="dxa"/>
            <w:tcBorders>
              <w:left w:val="single" w:sz="4" w:space="0" w:color="auto"/>
              <w:right w:val="single" w:sz="4" w:space="0" w:color="auto"/>
            </w:tcBorders>
          </w:tcPr>
          <w:p w14:paraId="228838D2" w14:textId="77777777" w:rsidR="006B46AF" w:rsidRPr="006D2E42" w:rsidDel="00036420" w:rsidRDefault="006B46AF" w:rsidP="006B46AF">
            <w:pPr>
              <w:spacing w:after="0" w:line="240" w:lineRule="auto"/>
              <w:jc w:val="center"/>
              <w:rPr>
                <w:del w:id="2040" w:author="Hudler, Rob@Energy" w:date="2018-11-09T16:12:00Z"/>
                <w:rFonts w:asciiTheme="minorHAnsi" w:hAnsiTheme="minorHAnsi"/>
                <w:sz w:val="20"/>
                <w:szCs w:val="20"/>
                <w:u w:val="double"/>
              </w:rPr>
            </w:pPr>
            <w:del w:id="2041" w:author="Hudler, Rob@Energy" w:date="2018-11-09T16:12:00Z">
              <w:r w:rsidDel="00036420">
                <w:rPr>
                  <w:rFonts w:asciiTheme="minorHAnsi" w:hAnsiTheme="minorHAnsi"/>
                  <w:sz w:val="20"/>
                  <w:szCs w:val="20"/>
                </w:rPr>
                <w:delText>62</w:delText>
              </w:r>
            </w:del>
          </w:p>
        </w:tc>
      </w:tr>
      <w:tr w:rsidR="006B46AF" w:rsidRPr="006D2E42" w:rsidDel="00036420" w14:paraId="228838D6" w14:textId="65C6A2FF" w:rsidTr="006B46AF">
        <w:trPr>
          <w:trHeight w:hRule="exact" w:val="240"/>
          <w:jc w:val="center"/>
          <w:del w:id="2042" w:author="Hudler, Rob@Energy" w:date="2018-11-09T16:12:00Z"/>
        </w:trPr>
        <w:tc>
          <w:tcPr>
            <w:tcW w:w="2007" w:type="dxa"/>
            <w:tcBorders>
              <w:left w:val="single" w:sz="4" w:space="0" w:color="auto"/>
              <w:right w:val="single" w:sz="4" w:space="0" w:color="auto"/>
            </w:tcBorders>
          </w:tcPr>
          <w:p w14:paraId="228838D4" w14:textId="77777777" w:rsidR="006B46AF" w:rsidRPr="006D2E42" w:rsidDel="00036420" w:rsidRDefault="006B46AF" w:rsidP="006B46AF">
            <w:pPr>
              <w:spacing w:after="0" w:line="240" w:lineRule="auto"/>
              <w:jc w:val="center"/>
              <w:rPr>
                <w:del w:id="2043" w:author="Hudler, Rob@Energy" w:date="2018-11-09T16:12:00Z"/>
                <w:rFonts w:asciiTheme="minorHAnsi" w:hAnsiTheme="minorHAnsi"/>
                <w:sz w:val="20"/>
                <w:szCs w:val="20"/>
                <w:u w:val="double"/>
              </w:rPr>
            </w:pPr>
            <w:del w:id="2044" w:author="Hudler, Rob@Energy" w:date="2018-11-09T16:12:00Z">
              <w:r w:rsidRPr="006D2E42" w:rsidDel="00036420">
                <w:rPr>
                  <w:rFonts w:asciiTheme="minorHAnsi" w:hAnsiTheme="minorHAnsi"/>
                  <w:sz w:val="20"/>
                  <w:szCs w:val="20"/>
                </w:rPr>
                <w:delText>&gt;2800</w:delText>
              </w:r>
            </w:del>
          </w:p>
        </w:tc>
        <w:tc>
          <w:tcPr>
            <w:tcW w:w="3227" w:type="dxa"/>
            <w:tcBorders>
              <w:left w:val="single" w:sz="4" w:space="0" w:color="auto"/>
              <w:right w:val="single" w:sz="4" w:space="0" w:color="auto"/>
            </w:tcBorders>
          </w:tcPr>
          <w:p w14:paraId="228838D5" w14:textId="77777777" w:rsidR="006B46AF" w:rsidRPr="006D2E42" w:rsidDel="00036420" w:rsidRDefault="006B46AF" w:rsidP="006B46AF">
            <w:pPr>
              <w:spacing w:after="0" w:line="240" w:lineRule="auto"/>
              <w:jc w:val="center"/>
              <w:rPr>
                <w:del w:id="2045" w:author="Hudler, Rob@Energy" w:date="2018-11-09T16:12:00Z"/>
                <w:rFonts w:asciiTheme="minorHAnsi" w:hAnsiTheme="minorHAnsi"/>
                <w:sz w:val="20"/>
                <w:szCs w:val="20"/>
              </w:rPr>
            </w:pPr>
            <w:del w:id="2046" w:author="Hudler, Rob@Energy" w:date="2018-11-09T16:12:00Z">
              <w:r w:rsidDel="00036420">
                <w:rPr>
                  <w:rFonts w:asciiTheme="minorHAnsi" w:hAnsiTheme="minorHAnsi"/>
                  <w:sz w:val="20"/>
                  <w:szCs w:val="20"/>
                </w:rPr>
                <w:delText>68</w:delText>
              </w:r>
            </w:del>
          </w:p>
        </w:tc>
      </w:tr>
      <w:tr w:rsidR="006B46AF" w:rsidRPr="006D2E42" w:rsidDel="00036420" w14:paraId="228838D9" w14:textId="676B5484" w:rsidTr="006B46AF">
        <w:trPr>
          <w:trHeight w:hRule="exact" w:val="240"/>
          <w:jc w:val="center"/>
          <w:del w:id="2047" w:author="Hudler, Rob@Energy" w:date="2018-11-09T16:12:00Z"/>
        </w:trPr>
        <w:tc>
          <w:tcPr>
            <w:tcW w:w="2007" w:type="dxa"/>
            <w:tcBorders>
              <w:left w:val="single" w:sz="4" w:space="0" w:color="auto"/>
              <w:bottom w:val="single" w:sz="4" w:space="0" w:color="auto"/>
              <w:right w:val="single" w:sz="4" w:space="0" w:color="auto"/>
            </w:tcBorders>
          </w:tcPr>
          <w:p w14:paraId="228838D7" w14:textId="77777777" w:rsidR="006B46AF" w:rsidRPr="006D2E42" w:rsidDel="00036420" w:rsidRDefault="006B46AF" w:rsidP="006B46AF">
            <w:pPr>
              <w:spacing w:after="0" w:line="240" w:lineRule="auto"/>
              <w:jc w:val="center"/>
              <w:rPr>
                <w:del w:id="2048" w:author="Hudler, Rob@Energy" w:date="2018-11-09T16:12:00Z"/>
                <w:rFonts w:asciiTheme="minorHAnsi" w:hAnsiTheme="minorHAnsi"/>
                <w:sz w:val="20"/>
                <w:szCs w:val="20"/>
              </w:rPr>
            </w:pPr>
          </w:p>
        </w:tc>
        <w:tc>
          <w:tcPr>
            <w:tcW w:w="3227" w:type="dxa"/>
            <w:tcBorders>
              <w:left w:val="single" w:sz="4" w:space="0" w:color="auto"/>
              <w:bottom w:val="single" w:sz="4" w:space="0" w:color="auto"/>
              <w:right w:val="single" w:sz="4" w:space="0" w:color="auto"/>
            </w:tcBorders>
          </w:tcPr>
          <w:p w14:paraId="228838D8" w14:textId="77777777" w:rsidR="006B46AF" w:rsidRPr="006D2E42" w:rsidDel="00036420" w:rsidRDefault="006B46AF" w:rsidP="006B46AF">
            <w:pPr>
              <w:spacing w:after="0" w:line="240" w:lineRule="auto"/>
              <w:jc w:val="center"/>
              <w:rPr>
                <w:del w:id="2049" w:author="Hudler, Rob@Energy" w:date="2018-11-09T16:12:00Z"/>
                <w:rFonts w:asciiTheme="minorHAnsi" w:hAnsiTheme="minorHAnsi"/>
                <w:sz w:val="20"/>
                <w:szCs w:val="20"/>
              </w:rPr>
            </w:pPr>
          </w:p>
        </w:tc>
      </w:tr>
    </w:tbl>
    <w:p w14:paraId="32487EB7" w14:textId="77777777" w:rsidR="00995034" w:rsidRPr="00CC6AD2"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050" w:author="Hudler, Rob@Energy" w:date="2018-11-16T14:21:00Z"/>
          <w:rFonts w:asciiTheme="minorHAnsi" w:hAnsiTheme="minorHAnsi" w:cs="Arial"/>
          <w:b/>
          <w:sz w:val="20"/>
          <w:szCs w:val="20"/>
        </w:rPr>
      </w:pPr>
      <w:ins w:id="2051" w:author="Hudler, Rob@Energy" w:date="2018-11-16T14:21:00Z">
        <w:r w:rsidRPr="00CC6AD2">
          <w:rPr>
            <w:rFonts w:asciiTheme="minorHAnsi" w:hAnsiTheme="minorHAnsi" w:cs="Arial"/>
            <w:b/>
            <w:sz w:val="20"/>
            <w:szCs w:val="20"/>
          </w:rPr>
          <w:t>A. Dwelling Unit Name</w:t>
        </w:r>
      </w:ins>
    </w:p>
    <w:p w14:paraId="2231F13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ins w:id="2052" w:author="Hudler, Rob@Energy" w:date="2018-11-16T14:21:00Z"/>
          <w:rFonts w:asciiTheme="minorHAnsi" w:hAnsiTheme="minorHAnsi" w:cs="Arial"/>
          <w:sz w:val="20"/>
          <w:szCs w:val="20"/>
        </w:rPr>
      </w:pPr>
      <w:ins w:id="2053" w:author="Hudler, Rob@Energy" w:date="2018-11-16T14:21:00Z">
        <w:r>
          <w:rPr>
            <w:rFonts w:asciiTheme="minorHAnsi" w:hAnsiTheme="minorHAnsi" w:cs="Arial"/>
            <w:sz w:val="20"/>
            <w:szCs w:val="20"/>
          </w:rPr>
          <w:t>01 This identifies the dwelling unit on this compliance document and is referenced from the CF1R. One form is required for each dwelling unit in the building.</w:t>
        </w:r>
      </w:ins>
    </w:p>
    <w:p w14:paraId="70FEFD4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054" w:author="Hudler, Rob@Energy" w:date="2018-11-16T14:21:00Z"/>
          <w:rFonts w:asciiTheme="minorHAnsi" w:hAnsiTheme="minorHAnsi" w:cs="Arial"/>
          <w:sz w:val="20"/>
          <w:szCs w:val="20"/>
        </w:rPr>
      </w:pPr>
    </w:p>
    <w:p w14:paraId="01477F23" w14:textId="77777777" w:rsidR="00995034" w:rsidRDefault="00995034" w:rsidP="00995034">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2055" w:author="Hudler, Rob@Energy" w:date="2018-11-16T14:21:00Z"/>
          <w:rFonts w:asciiTheme="minorHAnsi" w:hAnsiTheme="minorHAnsi" w:cs="Arial"/>
          <w:b/>
          <w:sz w:val="20"/>
          <w:szCs w:val="20"/>
        </w:rPr>
      </w:pPr>
      <w:ins w:id="2056" w:author="Hudler, Rob@Energy" w:date="2018-11-16T14:21:00Z">
        <w:r>
          <w:rPr>
            <w:rFonts w:asciiTheme="minorHAnsi" w:hAnsiTheme="minorHAnsi" w:cs="Arial"/>
            <w:b/>
            <w:sz w:val="20"/>
            <w:szCs w:val="20"/>
          </w:rPr>
          <w:t>B</w:t>
        </w:r>
        <w:r w:rsidRPr="009304DE">
          <w:rPr>
            <w:rFonts w:asciiTheme="minorHAnsi" w:hAnsiTheme="minorHAnsi" w:cs="Arial"/>
            <w:b/>
            <w:sz w:val="20"/>
            <w:szCs w:val="20"/>
          </w:rPr>
          <w:t xml:space="preserve">. </w:t>
        </w:r>
        <w:r>
          <w:rPr>
            <w:rFonts w:asciiTheme="minorHAnsi" w:hAnsiTheme="minorHAnsi" w:cs="Arial"/>
            <w:b/>
            <w:sz w:val="20"/>
            <w:szCs w:val="20"/>
          </w:rPr>
          <w:t>Design Central Water Heating Systems Information</w:t>
        </w:r>
      </w:ins>
    </w:p>
    <w:p w14:paraId="2EE51C6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057" w:author="Hudler, Rob@Energy" w:date="2018-11-16T14:21:00Z"/>
          <w:rFonts w:asciiTheme="minorHAnsi" w:hAnsiTheme="minorHAnsi"/>
          <w:sz w:val="20"/>
          <w:szCs w:val="20"/>
        </w:rPr>
      </w:pPr>
      <w:ins w:id="2058" w:author="Hudler, Rob@Energy" w:date="2018-11-16T14:21:00Z">
        <w:r w:rsidRPr="00473781">
          <w:rPr>
            <w:rFonts w:asciiTheme="minorHAnsi" w:hAnsiTheme="minorHAnsi"/>
            <w:sz w:val="20"/>
            <w:szCs w:val="20"/>
          </w:rPr>
          <w:t>This table reports the water heating system features that were specified on the registered CF1R compliance document for this project.</w:t>
        </w:r>
        <w:r>
          <w:rPr>
            <w:rFonts w:asciiTheme="minorHAnsi" w:hAnsiTheme="minorHAnsi"/>
            <w:sz w:val="20"/>
            <w:szCs w:val="20"/>
          </w:rPr>
          <w:t xml:space="preserve"> For information only and requires no user input.</w:t>
        </w:r>
      </w:ins>
    </w:p>
    <w:p w14:paraId="267EBE0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059" w:author="Hudler, Rob@Energy" w:date="2018-11-16T14:21:00Z"/>
          <w:rFonts w:asciiTheme="minorHAnsi" w:hAnsiTheme="minorHAnsi" w:cs="Arial"/>
          <w:sz w:val="20"/>
          <w:szCs w:val="20"/>
        </w:rPr>
      </w:pPr>
    </w:p>
    <w:p w14:paraId="674E1E59" w14:textId="77777777" w:rsidR="00995034" w:rsidRPr="00F43FA8" w:rsidRDefault="00995034" w:rsidP="00995034">
      <w:pPr>
        <w:keepNext/>
        <w:spacing w:after="0" w:line="240" w:lineRule="auto"/>
        <w:rPr>
          <w:ins w:id="2060" w:author="Hudler, Rob@Energy" w:date="2018-11-16T14:21:00Z"/>
          <w:rFonts w:asciiTheme="minorHAnsi" w:hAnsiTheme="minorHAnsi" w:cstheme="minorHAnsi"/>
          <w:sz w:val="20"/>
          <w:szCs w:val="20"/>
        </w:rPr>
      </w:pPr>
      <w:ins w:id="2061" w:author="Hudler, Rob@Energy" w:date="2018-11-16T14:21:00Z">
        <w:r w:rsidRPr="00F43FA8">
          <w:rPr>
            <w:rFonts w:asciiTheme="minorHAnsi" w:hAnsiTheme="minorHAnsi" w:cstheme="minorHAnsi"/>
            <w:b/>
            <w:sz w:val="20"/>
            <w:szCs w:val="20"/>
          </w:rPr>
          <w:t xml:space="preserve">C. Installed </w:t>
        </w:r>
        <w:r>
          <w:rPr>
            <w:rFonts w:asciiTheme="minorHAnsi" w:hAnsiTheme="minorHAnsi" w:cstheme="minorHAnsi"/>
            <w:b/>
            <w:sz w:val="20"/>
            <w:szCs w:val="20"/>
          </w:rPr>
          <w:t>Dwelling Unit</w:t>
        </w:r>
        <w:r w:rsidRPr="00F43FA8">
          <w:rPr>
            <w:rFonts w:asciiTheme="minorHAnsi" w:hAnsiTheme="minorHAnsi" w:cstheme="minorHAnsi"/>
            <w:b/>
            <w:sz w:val="20"/>
            <w:szCs w:val="20"/>
          </w:rPr>
          <w:t xml:space="preserve"> Water Heating Systems Information</w:t>
        </w:r>
      </w:ins>
    </w:p>
    <w:p w14:paraId="3AEF3D2C" w14:textId="77777777" w:rsidR="00995034" w:rsidRPr="00F43FA8" w:rsidRDefault="00995034" w:rsidP="00995034">
      <w:pPr>
        <w:keepNext/>
        <w:spacing w:after="0" w:line="240" w:lineRule="auto"/>
        <w:rPr>
          <w:ins w:id="2062" w:author="Hudler, Rob@Energy" w:date="2018-11-16T14:21:00Z"/>
          <w:rFonts w:asciiTheme="minorHAnsi" w:hAnsiTheme="minorHAnsi" w:cstheme="minorHAnsi"/>
          <w:sz w:val="20"/>
          <w:szCs w:val="20"/>
        </w:rPr>
      </w:pPr>
      <w:ins w:id="2063" w:author="Hudler, Rob@Energy" w:date="2018-11-16T14:21:00Z">
        <w:r w:rsidRPr="00F43FA8">
          <w:rPr>
            <w:rFonts w:asciiTheme="minorHAnsi" w:hAnsiTheme="minorHAnsi" w:cstheme="minorHAnsi"/>
            <w:sz w:val="20"/>
            <w:szCs w:val="20"/>
          </w:rPr>
          <w:t>This table reports the water heating system information that is being installed. Require one line for each system.</w:t>
        </w:r>
      </w:ins>
    </w:p>
    <w:p w14:paraId="070A944F" w14:textId="77777777" w:rsidR="00995034" w:rsidRPr="00F43FA8" w:rsidRDefault="00995034" w:rsidP="00995034">
      <w:pPr>
        <w:keepNext/>
        <w:spacing w:after="0" w:line="240" w:lineRule="auto"/>
        <w:ind w:left="720" w:hanging="450"/>
        <w:rPr>
          <w:ins w:id="2064" w:author="Hudler, Rob@Energy" w:date="2018-11-16T14:21:00Z"/>
          <w:rFonts w:asciiTheme="minorHAnsi" w:hAnsiTheme="minorHAnsi" w:cstheme="minorHAnsi"/>
          <w:sz w:val="20"/>
          <w:szCs w:val="20"/>
        </w:rPr>
      </w:pPr>
      <w:ins w:id="2065" w:author="Hudler, Rob@Energy" w:date="2018-11-16T14:21:00Z">
        <w:r w:rsidRPr="00F43FA8">
          <w:rPr>
            <w:rFonts w:asciiTheme="minorHAnsi" w:hAnsiTheme="minorHAnsi" w:cstheme="minorHAnsi"/>
            <w:sz w:val="20"/>
            <w:szCs w:val="20"/>
          </w:rPr>
          <w:t>01 Water Heating System ID or Name – Reference information from CF1R.</w:t>
        </w:r>
      </w:ins>
    </w:p>
    <w:p w14:paraId="3BE84D93" w14:textId="77777777" w:rsidR="00995034" w:rsidRPr="00F43FA8" w:rsidRDefault="00995034" w:rsidP="00995034">
      <w:pPr>
        <w:keepNext/>
        <w:spacing w:after="0" w:line="240" w:lineRule="auto"/>
        <w:ind w:left="720" w:hanging="450"/>
        <w:rPr>
          <w:ins w:id="2066" w:author="Hudler, Rob@Energy" w:date="2018-11-16T14:21:00Z"/>
          <w:rFonts w:asciiTheme="minorHAnsi" w:hAnsiTheme="minorHAnsi" w:cstheme="minorHAnsi"/>
          <w:sz w:val="20"/>
          <w:szCs w:val="20"/>
        </w:rPr>
      </w:pPr>
      <w:ins w:id="2067" w:author="Hudler, Rob@Energy" w:date="2018-11-16T14:21:00Z">
        <w:r w:rsidRPr="00F43FA8">
          <w:rPr>
            <w:rFonts w:asciiTheme="minorHAnsi" w:hAnsiTheme="minorHAnsi" w:cstheme="minorHAnsi"/>
            <w:sz w:val="20"/>
            <w:szCs w:val="20"/>
          </w:rPr>
          <w:t>02 Water Heating System Type – Reference information from CF1R. The different kinds of water heating system type are DHW, or Combined Hydronic.</w:t>
        </w:r>
      </w:ins>
    </w:p>
    <w:p w14:paraId="59F4E70E" w14:textId="77777777" w:rsidR="00995034" w:rsidRPr="003A3592" w:rsidRDefault="00995034" w:rsidP="00995034">
      <w:pPr>
        <w:keepNext/>
        <w:spacing w:after="0" w:line="240" w:lineRule="auto"/>
        <w:ind w:left="540" w:hanging="270"/>
        <w:rPr>
          <w:ins w:id="2068" w:author="Hudler, Rob@Energy" w:date="2018-11-16T14:21:00Z"/>
          <w:rFonts w:asciiTheme="minorHAnsi" w:hAnsiTheme="minorHAnsi" w:cstheme="minorHAnsi"/>
          <w:sz w:val="20"/>
          <w:szCs w:val="20"/>
        </w:rPr>
      </w:pPr>
      <w:ins w:id="2069" w:author="Hudler, Rob@Energy" w:date="2018-11-16T14:21:00Z">
        <w:r w:rsidRPr="00F43FA8">
          <w:rPr>
            <w:rFonts w:asciiTheme="minorHAnsi" w:hAnsiTheme="minorHAnsi" w:cstheme="minorHAnsi"/>
            <w:sz w:val="20"/>
            <w:szCs w:val="20"/>
          </w:rPr>
          <w:t>03 Water Heater Type – Information from CF1R. The different kinds of water heaters are Large/Commercial Storage, Small</w:t>
        </w:r>
        <w:r w:rsidRPr="00396DD3">
          <w:rPr>
            <w:rFonts w:asciiTheme="minorHAnsi" w:hAnsiTheme="minorHAnsi" w:cstheme="minorHAnsi"/>
            <w:sz w:val="20"/>
            <w:szCs w:val="20"/>
          </w:rPr>
          <w:t>/Consumer</w:t>
        </w:r>
        <w:r w:rsidRPr="003A3592">
          <w:rPr>
            <w:rFonts w:asciiTheme="minorHAnsi" w:hAnsiTheme="minorHAnsi" w:cstheme="minorHAnsi"/>
            <w:sz w:val="20"/>
            <w:szCs w:val="20"/>
          </w:rPr>
          <w:t xml:space="preserve"> Storage, Residential-Duty Commercial Storage, Heat Pump, Boiler, Large/Commercial Instantaneous, Small/Consumer Instantaneous, Residential-Duty Commercial Instantaneous or Indirect.</w:t>
        </w:r>
      </w:ins>
    </w:p>
    <w:p w14:paraId="2350D815" w14:textId="77777777" w:rsidR="00995034" w:rsidRPr="003A3592" w:rsidRDefault="00995034" w:rsidP="00995034">
      <w:pPr>
        <w:keepNext/>
        <w:spacing w:after="0" w:line="240" w:lineRule="auto"/>
        <w:ind w:left="720" w:hanging="450"/>
        <w:rPr>
          <w:ins w:id="2070" w:author="Hudler, Rob@Energy" w:date="2018-11-16T14:21:00Z"/>
          <w:rFonts w:asciiTheme="minorHAnsi" w:hAnsiTheme="minorHAnsi" w:cstheme="minorHAnsi"/>
          <w:sz w:val="20"/>
          <w:szCs w:val="20"/>
        </w:rPr>
      </w:pPr>
      <w:ins w:id="2071" w:author="Hudler, Rob@Energy" w:date="2018-11-16T14:21:00Z">
        <w:r w:rsidRPr="003A3592">
          <w:rPr>
            <w:rFonts w:asciiTheme="minorHAnsi" w:hAnsiTheme="minorHAnsi" w:cstheme="minorHAnsi"/>
            <w:sz w:val="20"/>
            <w:szCs w:val="20"/>
          </w:rPr>
          <w:t>04 # of Water Heaters in system – Reference information from CF1R.</w:t>
        </w:r>
      </w:ins>
    </w:p>
    <w:p w14:paraId="6F7E68DB" w14:textId="77777777" w:rsidR="00995034" w:rsidRPr="003A3592" w:rsidRDefault="00995034" w:rsidP="00995034">
      <w:pPr>
        <w:keepNext/>
        <w:spacing w:after="0" w:line="240" w:lineRule="auto"/>
        <w:ind w:left="720" w:hanging="450"/>
        <w:rPr>
          <w:ins w:id="2072" w:author="Hudler, Rob@Energy" w:date="2018-11-16T14:21:00Z"/>
          <w:rFonts w:asciiTheme="minorHAnsi" w:hAnsiTheme="minorHAnsi" w:cstheme="minorHAnsi"/>
          <w:sz w:val="20"/>
          <w:szCs w:val="20"/>
        </w:rPr>
      </w:pPr>
      <w:ins w:id="2073" w:author="Hudler, Rob@Energy" w:date="2018-11-16T14:21:00Z">
        <w:r w:rsidRPr="003A3592">
          <w:rPr>
            <w:rFonts w:asciiTheme="minorHAnsi" w:hAnsiTheme="minorHAnsi" w:cstheme="minorHAnsi"/>
            <w:sz w:val="20"/>
            <w:szCs w:val="20"/>
          </w:rPr>
          <w:t>05 Water Heater Storage Volume (gal) – User input. Value may be N/A if water heater type is instantaneous with zero storage.</w:t>
        </w:r>
      </w:ins>
    </w:p>
    <w:p w14:paraId="5F89817C" w14:textId="77777777" w:rsidR="00995034" w:rsidRPr="003A3592" w:rsidRDefault="00995034" w:rsidP="00995034">
      <w:pPr>
        <w:keepNext/>
        <w:spacing w:after="0" w:line="240" w:lineRule="auto"/>
        <w:ind w:left="720" w:hanging="450"/>
        <w:rPr>
          <w:ins w:id="2074" w:author="Hudler, Rob@Energy" w:date="2018-11-16T14:21:00Z"/>
          <w:rFonts w:asciiTheme="minorHAnsi" w:hAnsiTheme="minorHAnsi" w:cstheme="minorHAnsi"/>
          <w:sz w:val="20"/>
          <w:szCs w:val="20"/>
        </w:rPr>
      </w:pPr>
      <w:ins w:id="2075" w:author="Hudler, Rob@Energy" w:date="2018-11-16T14:21:00Z">
        <w:r w:rsidRPr="003A3592">
          <w:rPr>
            <w:rFonts w:asciiTheme="minorHAnsi" w:hAnsiTheme="minorHAnsi" w:cstheme="minorHAnsi"/>
            <w:sz w:val="20"/>
            <w:szCs w:val="20"/>
          </w:rPr>
          <w:t>06 Fuel Type – Reference information from CF1R. The different kinds of fuel types are natural gas, propane, oil, or electricity.</w:t>
        </w:r>
      </w:ins>
    </w:p>
    <w:p w14:paraId="3939497D" w14:textId="77777777" w:rsidR="00995034" w:rsidRDefault="00995034" w:rsidP="00995034">
      <w:pPr>
        <w:keepNext/>
        <w:spacing w:after="0" w:line="240" w:lineRule="auto"/>
        <w:ind w:left="720" w:hanging="450"/>
        <w:rPr>
          <w:ins w:id="2076" w:author="Hudler, Rob@Energy" w:date="2018-11-16T14:21:00Z"/>
          <w:rFonts w:asciiTheme="minorHAnsi" w:hAnsiTheme="minorHAnsi" w:cstheme="minorHAnsi"/>
          <w:sz w:val="20"/>
          <w:szCs w:val="20"/>
        </w:rPr>
      </w:pPr>
      <w:ins w:id="2077" w:author="Hudler, Rob@Energy" w:date="2018-11-16T14:21:00Z">
        <w:r w:rsidRPr="003A3592">
          <w:rPr>
            <w:rFonts w:asciiTheme="minorHAnsi" w:hAnsiTheme="minorHAnsi" w:cstheme="minorHAnsi"/>
            <w:sz w:val="20"/>
            <w:szCs w:val="20"/>
          </w:rPr>
          <w:t>07 Rated Input Type – Reference information from CF1R. For natural gas, propane and oil fuel type the input type is Btu/hr. For electric the input type is kW.</w:t>
        </w:r>
      </w:ins>
    </w:p>
    <w:p w14:paraId="65C51946" w14:textId="77777777" w:rsidR="00995034" w:rsidRDefault="00995034" w:rsidP="00995034">
      <w:pPr>
        <w:keepNext/>
        <w:spacing w:after="0" w:line="240" w:lineRule="auto"/>
        <w:ind w:left="720" w:hanging="450"/>
        <w:rPr>
          <w:ins w:id="2078" w:author="Hudler, Rob@Energy" w:date="2018-11-16T14:21:00Z"/>
          <w:rFonts w:asciiTheme="minorHAnsi" w:hAnsiTheme="minorHAnsi" w:cstheme="minorHAnsi"/>
          <w:sz w:val="20"/>
          <w:szCs w:val="20"/>
        </w:rPr>
      </w:pPr>
      <w:ins w:id="2079" w:author="Hudler, Rob@Energy" w:date="2018-11-16T14:21:00Z">
        <w:r w:rsidRPr="00A61D77">
          <w:rPr>
            <w:rFonts w:asciiTheme="minorHAnsi" w:hAnsiTheme="minorHAnsi" w:cstheme="minorHAnsi"/>
            <w:sz w:val="20"/>
            <w:szCs w:val="20"/>
          </w:rPr>
          <w:t>08 Rated Input Value – User input. Numerical value of the rated input. Must be equal to or less than value indicated on the CF1R.</w:t>
        </w:r>
      </w:ins>
    </w:p>
    <w:p w14:paraId="55677C9A" w14:textId="77777777" w:rsidR="00995034" w:rsidRPr="00A61D77" w:rsidRDefault="00995034" w:rsidP="00995034">
      <w:pPr>
        <w:keepNext/>
        <w:spacing w:after="0" w:line="240" w:lineRule="auto"/>
        <w:ind w:left="720" w:hanging="450"/>
        <w:rPr>
          <w:ins w:id="2080" w:author="Hudler, Rob@Energy" w:date="2018-11-16T14:21:00Z"/>
          <w:rFonts w:asciiTheme="minorHAnsi" w:hAnsiTheme="minorHAnsi" w:cstheme="minorHAnsi"/>
          <w:sz w:val="20"/>
          <w:szCs w:val="20"/>
        </w:rPr>
      </w:pPr>
      <w:ins w:id="2081" w:author="Hudler, Rob@Energy" w:date="2018-11-16T14:21:00Z">
        <w:r>
          <w:rPr>
            <w:rFonts w:asciiTheme="minorHAnsi" w:hAnsiTheme="minorHAnsi" w:cstheme="minorHAnsi"/>
            <w:sz w:val="20"/>
            <w:szCs w:val="20"/>
          </w:rPr>
          <w:t xml:space="preserve">09 </w:t>
        </w:r>
        <w:r w:rsidRPr="00A61D77">
          <w:rPr>
            <w:rFonts w:asciiTheme="minorHAnsi" w:hAnsiTheme="minorHAnsi" w:cstheme="minorHAnsi"/>
            <w:sz w:val="20"/>
            <w:szCs w:val="20"/>
          </w:rPr>
          <w:t>Dwelling Unit DHW System Distribution Type - Reference information from CF1R.</w:t>
        </w:r>
      </w:ins>
    </w:p>
    <w:p w14:paraId="7E24088B" w14:textId="77777777" w:rsidR="00995034" w:rsidRDefault="00995034" w:rsidP="00995034">
      <w:pPr>
        <w:keepNext/>
        <w:spacing w:after="0" w:line="240" w:lineRule="auto"/>
        <w:rPr>
          <w:ins w:id="2082" w:author="Hudler, Rob@Energy" w:date="2018-11-16T14:21:00Z"/>
          <w:rFonts w:asciiTheme="minorHAnsi" w:hAnsiTheme="minorHAnsi" w:cstheme="minorHAnsi"/>
          <w:sz w:val="20"/>
          <w:szCs w:val="20"/>
        </w:rPr>
      </w:pPr>
    </w:p>
    <w:p w14:paraId="4768AC37" w14:textId="77777777" w:rsidR="00995034" w:rsidRDefault="00995034" w:rsidP="00995034">
      <w:pPr>
        <w:keepNext/>
        <w:spacing w:after="0" w:line="240" w:lineRule="auto"/>
        <w:rPr>
          <w:ins w:id="2083" w:author="Hudler, Rob@Energy" w:date="2018-11-16T14:21:00Z"/>
          <w:rFonts w:asciiTheme="minorHAnsi" w:hAnsiTheme="minorHAnsi" w:cstheme="minorHAnsi"/>
          <w:b/>
          <w:sz w:val="20"/>
          <w:szCs w:val="20"/>
        </w:rPr>
      </w:pPr>
      <w:ins w:id="2084" w:author="Hudler, Rob@Energy" w:date="2018-11-16T14:21:00Z">
        <w:r>
          <w:rPr>
            <w:rFonts w:asciiTheme="minorHAnsi" w:hAnsiTheme="minorHAnsi" w:cstheme="minorHAnsi"/>
            <w:b/>
            <w:sz w:val="20"/>
            <w:szCs w:val="20"/>
          </w:rPr>
          <w:t>D</w:t>
        </w:r>
        <w:r w:rsidRPr="00F43FA8">
          <w:rPr>
            <w:rFonts w:asciiTheme="minorHAnsi" w:hAnsiTheme="minorHAnsi" w:cstheme="minorHAnsi"/>
            <w:b/>
            <w:sz w:val="20"/>
            <w:szCs w:val="20"/>
          </w:rPr>
          <w:t xml:space="preserve">. </w:t>
        </w:r>
        <w:r>
          <w:rPr>
            <w:rFonts w:asciiTheme="minorHAnsi" w:hAnsiTheme="minorHAnsi" w:cstheme="minorHAnsi"/>
            <w:b/>
            <w:sz w:val="20"/>
            <w:szCs w:val="20"/>
          </w:rPr>
          <w:t>Design Dwelling Unit</w:t>
        </w:r>
        <w:r w:rsidRPr="00F43FA8">
          <w:rPr>
            <w:rFonts w:asciiTheme="minorHAnsi" w:hAnsiTheme="minorHAnsi" w:cstheme="minorHAnsi"/>
            <w:b/>
            <w:sz w:val="20"/>
            <w:szCs w:val="20"/>
          </w:rPr>
          <w:t xml:space="preserve"> Water Heating </w:t>
        </w:r>
        <w:r>
          <w:rPr>
            <w:rFonts w:asciiTheme="minorHAnsi" w:hAnsiTheme="minorHAnsi" w:cstheme="minorHAnsi"/>
            <w:b/>
            <w:sz w:val="20"/>
            <w:szCs w:val="20"/>
          </w:rPr>
          <w:t>Efficiency</w:t>
        </w:r>
        <w:r w:rsidRPr="00F43FA8">
          <w:rPr>
            <w:rFonts w:asciiTheme="minorHAnsi" w:hAnsiTheme="minorHAnsi" w:cstheme="minorHAnsi"/>
            <w:b/>
            <w:sz w:val="20"/>
            <w:szCs w:val="20"/>
          </w:rPr>
          <w:t xml:space="preserve"> Information</w:t>
        </w:r>
      </w:ins>
    </w:p>
    <w:p w14:paraId="15A38D3B" w14:textId="77777777" w:rsidR="00995034" w:rsidRPr="00F43FA8"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085" w:author="Hudler, Rob@Energy" w:date="2018-11-16T14:21:00Z"/>
          <w:rFonts w:asciiTheme="minorHAnsi" w:hAnsiTheme="minorHAnsi" w:cstheme="minorHAnsi"/>
          <w:sz w:val="20"/>
          <w:szCs w:val="20"/>
        </w:rPr>
      </w:pPr>
      <w:ins w:id="2086" w:author="Hudler, Rob@Energy" w:date="2018-11-16T14:21:00Z">
        <w:r w:rsidRPr="00F43FA8">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ins>
    </w:p>
    <w:p w14:paraId="3E6DBC58" w14:textId="77777777" w:rsidR="00995034" w:rsidRDefault="00995034" w:rsidP="00995034">
      <w:pPr>
        <w:keepNext/>
        <w:spacing w:after="0" w:line="240" w:lineRule="auto"/>
        <w:rPr>
          <w:ins w:id="2087" w:author="Hudler, Rob@Energy" w:date="2018-11-16T14:21:00Z"/>
          <w:rFonts w:asciiTheme="minorHAnsi" w:hAnsiTheme="minorHAnsi" w:cstheme="minorHAnsi"/>
          <w:b/>
          <w:sz w:val="20"/>
          <w:szCs w:val="20"/>
        </w:rPr>
      </w:pPr>
    </w:p>
    <w:p w14:paraId="12DF4062" w14:textId="77777777" w:rsidR="00995034" w:rsidRPr="00F43FA8" w:rsidRDefault="00995034" w:rsidP="00995034">
      <w:pPr>
        <w:keepNext/>
        <w:spacing w:after="0" w:line="240" w:lineRule="auto"/>
        <w:rPr>
          <w:ins w:id="2088" w:author="Hudler, Rob@Energy" w:date="2018-11-16T14:21:00Z"/>
          <w:rFonts w:asciiTheme="minorHAnsi" w:hAnsiTheme="minorHAnsi" w:cstheme="minorHAnsi"/>
          <w:sz w:val="20"/>
          <w:szCs w:val="20"/>
        </w:rPr>
      </w:pPr>
      <w:ins w:id="2089" w:author="Hudler, Rob@Energy" w:date="2018-11-16T14:21:00Z">
        <w:r>
          <w:rPr>
            <w:rFonts w:asciiTheme="minorHAnsi" w:hAnsiTheme="minorHAnsi" w:cstheme="minorHAnsi"/>
            <w:b/>
            <w:sz w:val="20"/>
            <w:szCs w:val="20"/>
          </w:rPr>
          <w:t>E</w:t>
        </w:r>
        <w:r w:rsidRPr="00F43FA8">
          <w:rPr>
            <w:rFonts w:asciiTheme="minorHAnsi" w:hAnsiTheme="minorHAnsi" w:cstheme="minorHAnsi"/>
            <w:b/>
            <w:sz w:val="20"/>
            <w:szCs w:val="20"/>
          </w:rPr>
          <w:t xml:space="preserve">. Installed </w:t>
        </w:r>
        <w:r>
          <w:rPr>
            <w:rFonts w:asciiTheme="minorHAnsi" w:hAnsiTheme="minorHAnsi" w:cstheme="minorHAnsi"/>
            <w:b/>
            <w:sz w:val="20"/>
            <w:szCs w:val="20"/>
          </w:rPr>
          <w:t>Dwelling Unit Water Heating Efficiency Information</w:t>
        </w:r>
      </w:ins>
    </w:p>
    <w:p w14:paraId="19B59CDC" w14:textId="77777777" w:rsidR="00995034" w:rsidRPr="00F43FA8" w:rsidRDefault="00995034" w:rsidP="00995034">
      <w:pPr>
        <w:keepNext/>
        <w:spacing w:after="0" w:line="240" w:lineRule="auto"/>
        <w:rPr>
          <w:ins w:id="2090" w:author="Hudler, Rob@Energy" w:date="2018-11-16T14:21:00Z"/>
          <w:rFonts w:asciiTheme="minorHAnsi" w:hAnsiTheme="minorHAnsi" w:cstheme="minorHAnsi"/>
          <w:sz w:val="20"/>
          <w:szCs w:val="20"/>
        </w:rPr>
      </w:pPr>
      <w:ins w:id="2091" w:author="Hudler, Rob@Energy" w:date="2018-11-16T14:21:00Z">
        <w:r w:rsidRPr="00F43FA8">
          <w:rPr>
            <w:rFonts w:asciiTheme="minorHAnsi" w:hAnsiTheme="minorHAnsi" w:cstheme="minorHAnsi"/>
            <w:sz w:val="20"/>
            <w:szCs w:val="20"/>
          </w:rPr>
          <w:t>This table reports the water heating system information that is being installed. Require one line for each central system.</w:t>
        </w:r>
      </w:ins>
    </w:p>
    <w:p w14:paraId="674F72AB"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92" w:author="Hudler, Rob@Energy" w:date="2018-11-16T14:21:00Z"/>
          <w:rFonts w:asciiTheme="minorHAnsi" w:hAnsiTheme="minorHAnsi" w:cstheme="minorHAnsi"/>
          <w:b/>
          <w:sz w:val="20"/>
          <w:szCs w:val="20"/>
        </w:rPr>
      </w:pPr>
      <w:ins w:id="2093" w:author="Hudler, Rob@Energy" w:date="2018-11-16T14:21:00Z">
        <w:r>
          <w:rPr>
            <w:rFonts w:asciiTheme="minorHAnsi" w:hAnsiTheme="minorHAnsi" w:cstheme="minorHAnsi"/>
            <w:sz w:val="20"/>
            <w:szCs w:val="20"/>
          </w:rPr>
          <w:tab/>
        </w:r>
        <w:r w:rsidRPr="00F43FA8">
          <w:rPr>
            <w:rFonts w:asciiTheme="minorHAnsi" w:hAnsiTheme="minorHAnsi" w:cstheme="minorHAnsi"/>
            <w:sz w:val="20"/>
            <w:szCs w:val="20"/>
          </w:rPr>
          <w:t>01 Water Heating System ID or Name – Reference information from CF1R</w:t>
        </w:r>
      </w:ins>
    </w:p>
    <w:p w14:paraId="6DEF06A6" w14:textId="77777777" w:rsidR="00995034" w:rsidRPr="00A61D77" w:rsidRDefault="00995034" w:rsidP="00995034">
      <w:pPr>
        <w:keepNext/>
        <w:spacing w:after="0" w:line="240" w:lineRule="auto"/>
        <w:ind w:left="720" w:hanging="450"/>
        <w:rPr>
          <w:ins w:id="2094" w:author="Hudler, Rob@Energy" w:date="2018-11-16T14:21:00Z"/>
          <w:rFonts w:asciiTheme="minorHAnsi" w:hAnsiTheme="minorHAnsi" w:cstheme="minorHAnsi"/>
          <w:sz w:val="20"/>
          <w:szCs w:val="20"/>
        </w:rPr>
      </w:pPr>
      <w:ins w:id="2095" w:author="Hudler, Rob@Energy" w:date="2018-11-16T14:21:00Z">
        <w:r w:rsidRPr="00A61D77">
          <w:rPr>
            <w:rFonts w:asciiTheme="minorHAnsi" w:hAnsiTheme="minorHAnsi" w:cstheme="minorHAnsi"/>
            <w:sz w:val="20"/>
            <w:szCs w:val="20"/>
          </w:rPr>
          <w:lastRenderedPageBreak/>
          <w:t>0</w:t>
        </w:r>
        <w:r>
          <w:rPr>
            <w:rFonts w:asciiTheme="minorHAnsi" w:hAnsiTheme="minorHAnsi" w:cstheme="minorHAnsi"/>
            <w:sz w:val="20"/>
            <w:szCs w:val="20"/>
          </w:rPr>
          <w:t>2</w:t>
        </w:r>
        <w:r w:rsidRPr="00A61D77">
          <w:rPr>
            <w:rFonts w:asciiTheme="minorHAnsi" w:hAnsiTheme="minorHAnsi" w:cstheme="minorHAnsi"/>
            <w:sz w:val="20"/>
            <w:szCs w:val="20"/>
          </w:rPr>
          <w:t xml:space="preserve"> Heating Efficiency Type – Reference information from CF1R. Different efficiency types are Energy Factor, AFUE, UEF and Thermal Efficiency.</w:t>
        </w:r>
      </w:ins>
    </w:p>
    <w:p w14:paraId="05DF0A2A" w14:textId="77777777" w:rsidR="00995034" w:rsidRPr="00A61D77" w:rsidRDefault="00995034" w:rsidP="00995034">
      <w:pPr>
        <w:keepNext/>
        <w:spacing w:after="0" w:line="240" w:lineRule="auto"/>
        <w:ind w:left="720" w:hanging="450"/>
        <w:rPr>
          <w:ins w:id="2096" w:author="Hudler, Rob@Energy" w:date="2018-11-16T14:21:00Z"/>
          <w:rFonts w:asciiTheme="minorHAnsi" w:hAnsiTheme="minorHAnsi" w:cstheme="minorHAnsi"/>
          <w:b/>
          <w:sz w:val="20"/>
          <w:szCs w:val="20"/>
        </w:rPr>
      </w:pPr>
      <w:ins w:id="2097" w:author="Hudler, Rob@Energy" w:date="2018-11-16T14:21:00Z">
        <w:r>
          <w:rPr>
            <w:rFonts w:asciiTheme="minorHAnsi" w:hAnsiTheme="minorHAnsi" w:cstheme="minorHAnsi"/>
            <w:sz w:val="20"/>
            <w:szCs w:val="20"/>
          </w:rPr>
          <w:t>03</w:t>
        </w:r>
        <w:r w:rsidRPr="00A61D77">
          <w:rPr>
            <w:rFonts w:asciiTheme="minorHAnsi" w:hAnsiTheme="minorHAnsi" w:cstheme="minorHAnsi"/>
            <w:sz w:val="20"/>
            <w:szCs w:val="20"/>
          </w:rPr>
          <w:t xml:space="preserve"> Heating Efficiency Value – User input. Numerical value of the Heating Efficiency. Must be equal to or higher efficiency than </w:t>
        </w:r>
        <w:r w:rsidRPr="00A61D77">
          <w:rPr>
            <w:rFonts w:asciiTheme="minorHAnsi" w:hAnsiTheme="minorHAnsi" w:cstheme="minorHAnsi"/>
            <w:b/>
            <w:sz w:val="20"/>
            <w:szCs w:val="20"/>
          </w:rPr>
          <w:t>value indicated on the CF1R.</w:t>
        </w:r>
      </w:ins>
    </w:p>
    <w:p w14:paraId="5895AA79" w14:textId="77777777" w:rsidR="00995034" w:rsidRPr="00136321" w:rsidRDefault="00995034" w:rsidP="00995034">
      <w:pPr>
        <w:keepNext/>
        <w:spacing w:after="0" w:line="240" w:lineRule="auto"/>
        <w:ind w:left="720" w:hanging="450"/>
        <w:rPr>
          <w:ins w:id="2098" w:author="Hudler, Rob@Energy" w:date="2018-11-16T14:21:00Z"/>
          <w:rFonts w:asciiTheme="minorHAnsi" w:hAnsiTheme="minorHAnsi" w:cstheme="minorHAnsi"/>
          <w:sz w:val="20"/>
          <w:szCs w:val="20"/>
        </w:rPr>
      </w:pPr>
      <w:ins w:id="2099" w:author="Hudler, Rob@Energy" w:date="2018-11-16T14:21:00Z">
        <w:r>
          <w:rPr>
            <w:rFonts w:asciiTheme="minorHAnsi" w:hAnsiTheme="minorHAnsi" w:cstheme="minorHAnsi"/>
            <w:sz w:val="20"/>
            <w:szCs w:val="20"/>
          </w:rPr>
          <w:t>04</w:t>
        </w:r>
        <w:r w:rsidRPr="00B33DFF">
          <w:rPr>
            <w:rFonts w:asciiTheme="minorHAnsi" w:hAnsiTheme="minorHAnsi" w:cstheme="minorHAnsi"/>
            <w:sz w:val="20"/>
            <w:szCs w:val="20"/>
          </w:rPr>
          <w:t xml:space="preserve"> Standby Loss – User input. Must be equal to or less than value indicated on the CF1R. Value may be N/A if CF1R value is N/A.  </w:t>
        </w:r>
      </w:ins>
    </w:p>
    <w:p w14:paraId="00B9CD29" w14:textId="77777777" w:rsidR="00995034" w:rsidRDefault="00995034" w:rsidP="00995034">
      <w:pPr>
        <w:keepNext/>
        <w:spacing w:after="0" w:line="240" w:lineRule="auto"/>
        <w:ind w:left="720" w:hanging="450"/>
        <w:rPr>
          <w:ins w:id="2100" w:author="Hudler, Rob@Energy" w:date="2018-11-16T14:21:00Z"/>
          <w:rFonts w:asciiTheme="minorHAnsi" w:hAnsiTheme="minorHAnsi" w:cstheme="minorHAnsi"/>
          <w:sz w:val="20"/>
          <w:szCs w:val="20"/>
        </w:rPr>
      </w:pPr>
      <w:ins w:id="2101" w:author="Hudler, Rob@Energy" w:date="2018-11-16T14:21:00Z">
        <w:r>
          <w:rPr>
            <w:rFonts w:asciiTheme="minorHAnsi" w:hAnsiTheme="minorHAnsi" w:cstheme="minorHAnsi"/>
            <w:sz w:val="20"/>
            <w:szCs w:val="20"/>
          </w:rPr>
          <w:t xml:space="preserve">05 </w:t>
        </w:r>
        <w:r w:rsidRPr="00F43FA8">
          <w:rPr>
            <w:rFonts w:asciiTheme="minorHAnsi" w:hAnsiTheme="minorHAnsi" w:cstheme="minorHAnsi"/>
            <w:sz w:val="20"/>
            <w:szCs w:val="20"/>
          </w:rPr>
          <w:t>Exterior Insul</w:t>
        </w:r>
        <w:r>
          <w:rPr>
            <w:rFonts w:asciiTheme="minorHAnsi" w:hAnsiTheme="minorHAnsi" w:cstheme="minorHAnsi"/>
            <w:sz w:val="20"/>
            <w:szCs w:val="20"/>
          </w:rPr>
          <w:t>ation</w:t>
        </w:r>
        <w:r w:rsidRPr="00F43FA8">
          <w:rPr>
            <w:rFonts w:asciiTheme="minorHAnsi" w:hAnsiTheme="minorHAnsi" w:cstheme="minorHAnsi"/>
            <w:sz w:val="20"/>
            <w:szCs w:val="20"/>
          </w:rPr>
          <w:t xml:space="preserve"> R-Value – User input. Must be equal to or higher than value indicated on the CF1R. Value may be N/A if CF1R value is N/A.  </w:t>
        </w:r>
      </w:ins>
    </w:p>
    <w:p w14:paraId="73005244" w14:textId="77777777" w:rsidR="00995034" w:rsidRPr="00F43FA8" w:rsidRDefault="00995034" w:rsidP="00995034">
      <w:pPr>
        <w:keepNext/>
        <w:spacing w:after="0" w:line="240" w:lineRule="auto"/>
        <w:ind w:left="720" w:hanging="450"/>
        <w:rPr>
          <w:ins w:id="2102" w:author="Hudler, Rob@Energy" w:date="2018-11-16T14:21:00Z"/>
          <w:rFonts w:asciiTheme="minorHAnsi" w:hAnsiTheme="minorHAnsi" w:cstheme="minorHAnsi"/>
          <w:sz w:val="20"/>
          <w:szCs w:val="20"/>
        </w:rPr>
      </w:pPr>
      <w:ins w:id="2103" w:author="Hudler, Rob@Energy" w:date="2018-11-16T14:21:00Z">
        <w:r>
          <w:rPr>
            <w:rFonts w:asciiTheme="minorHAnsi" w:hAnsiTheme="minorHAnsi" w:cstheme="minorHAnsi"/>
            <w:sz w:val="20"/>
            <w:szCs w:val="20"/>
          </w:rPr>
          <w:t>06 Tank location – User input</w:t>
        </w:r>
        <w:r w:rsidRPr="00B33DFF">
          <w:rPr>
            <w:rFonts w:asciiTheme="minorHAnsi" w:hAnsiTheme="minorHAnsi" w:cstheme="minorHAnsi"/>
            <w:sz w:val="20"/>
            <w:szCs w:val="20"/>
          </w:rPr>
          <w:t>. Must be equal to</w:t>
        </w:r>
        <w:r>
          <w:rPr>
            <w:rFonts w:asciiTheme="minorHAnsi" w:hAnsiTheme="minorHAnsi" w:cstheme="minorHAnsi"/>
            <w:sz w:val="20"/>
            <w:szCs w:val="20"/>
          </w:rPr>
          <w:t xml:space="preserve"> system type</w:t>
        </w:r>
        <w:r w:rsidRPr="00B33DFF">
          <w:rPr>
            <w:rFonts w:asciiTheme="minorHAnsi" w:hAnsiTheme="minorHAnsi" w:cstheme="minorHAnsi"/>
            <w:sz w:val="20"/>
            <w:szCs w:val="20"/>
          </w:rPr>
          <w:t xml:space="preserve"> indicated on the CF1R.</w:t>
        </w:r>
      </w:ins>
    </w:p>
    <w:p w14:paraId="6E60F9A1"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04" w:author="Hudler, Rob@Energy" w:date="2018-11-16T14:21:00Z"/>
          <w:del w:id="2105" w:author="Smith, Alexis@Energy" w:date="2018-11-29T15:16:00Z"/>
          <w:rFonts w:asciiTheme="minorHAnsi" w:hAnsiTheme="minorHAnsi" w:cstheme="minorHAnsi"/>
          <w:b/>
          <w:sz w:val="20"/>
          <w:szCs w:val="20"/>
        </w:rPr>
      </w:pPr>
    </w:p>
    <w:p w14:paraId="195595B1"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06" w:author="Hudler, Rob@Energy" w:date="2018-11-16T14:21:00Z"/>
          <w:del w:id="2107" w:author="Smith, Alexis@Energy" w:date="2018-11-29T15:16:00Z"/>
          <w:rFonts w:asciiTheme="minorHAnsi" w:hAnsiTheme="minorHAnsi" w:cstheme="minorHAnsi"/>
          <w:b/>
          <w:sz w:val="20"/>
          <w:szCs w:val="20"/>
        </w:rPr>
      </w:pPr>
    </w:p>
    <w:p w14:paraId="035C790D"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08" w:author="Hudler, Rob@Energy" w:date="2018-11-16T14:21:00Z"/>
          <w:del w:id="2109" w:author="Smith, Alexis@Energy" w:date="2018-11-29T15:16:00Z"/>
          <w:rFonts w:asciiTheme="minorHAnsi" w:hAnsiTheme="minorHAnsi" w:cstheme="minorHAnsi"/>
          <w:b/>
          <w:sz w:val="20"/>
          <w:szCs w:val="20"/>
        </w:rPr>
      </w:pPr>
    </w:p>
    <w:p w14:paraId="0D9CA1B8"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10" w:author="Hudler, Rob@Energy" w:date="2018-11-16T14:21:00Z"/>
          <w:del w:id="2111" w:author="Smith, Alexis@Energy" w:date="2018-11-29T15:16:00Z"/>
          <w:rFonts w:asciiTheme="minorHAnsi" w:hAnsiTheme="minorHAnsi" w:cstheme="minorHAnsi"/>
          <w:b/>
          <w:sz w:val="20"/>
          <w:szCs w:val="20"/>
        </w:rPr>
      </w:pPr>
    </w:p>
    <w:p w14:paraId="4CF4D9F3" w14:textId="77777777" w:rsidR="00995034" w:rsidDel="0012327B"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12" w:author="Hudler, Rob@Energy" w:date="2018-11-16T14:21:00Z"/>
          <w:del w:id="2113" w:author="Smith, Alexis@Energy" w:date="2018-11-29T15:16:00Z"/>
          <w:rFonts w:asciiTheme="minorHAnsi" w:hAnsiTheme="minorHAnsi" w:cstheme="minorHAnsi"/>
          <w:b/>
          <w:sz w:val="20"/>
          <w:szCs w:val="20"/>
        </w:rPr>
      </w:pPr>
    </w:p>
    <w:p w14:paraId="3B48F088" w14:textId="77777777" w:rsidR="0012327B" w:rsidRDefault="0012327B"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14" w:author="Smith, Alexis@Energy" w:date="2018-11-29T15:16:00Z"/>
          <w:rFonts w:asciiTheme="minorHAnsi" w:hAnsiTheme="minorHAnsi" w:cstheme="minorHAnsi"/>
          <w:b/>
          <w:sz w:val="20"/>
          <w:szCs w:val="20"/>
        </w:rPr>
      </w:pPr>
    </w:p>
    <w:p w14:paraId="685A0B67"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15" w:author="Hudler, Rob@Energy" w:date="2018-11-16T14:21:00Z"/>
          <w:rFonts w:asciiTheme="minorHAnsi" w:hAnsiTheme="minorHAnsi" w:cstheme="minorHAnsi"/>
          <w:b/>
          <w:sz w:val="20"/>
          <w:szCs w:val="20"/>
        </w:rPr>
      </w:pPr>
      <w:ins w:id="2116" w:author="Hudler, Rob@Energy" w:date="2018-11-16T14:21:00Z">
        <w:r>
          <w:rPr>
            <w:rFonts w:asciiTheme="minorHAnsi" w:hAnsiTheme="minorHAnsi" w:cstheme="minorHAnsi"/>
            <w:b/>
            <w:sz w:val="20"/>
            <w:szCs w:val="20"/>
          </w:rPr>
          <w:t>F</w:t>
        </w:r>
        <w:r w:rsidRPr="003A3592">
          <w:rPr>
            <w:rFonts w:asciiTheme="minorHAnsi" w:hAnsiTheme="minorHAnsi" w:cstheme="minorHAnsi"/>
            <w:b/>
            <w:sz w:val="20"/>
            <w:szCs w:val="20"/>
          </w:rPr>
          <w:t>. Installed Water Heater Manufacturer Information</w:t>
        </w:r>
      </w:ins>
    </w:p>
    <w:p w14:paraId="61745D3C"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17" w:author="Hudler, Rob@Energy" w:date="2018-11-16T14:21:00Z"/>
          <w:rFonts w:asciiTheme="minorHAnsi" w:hAnsiTheme="minorHAnsi" w:cstheme="minorHAnsi"/>
          <w:sz w:val="20"/>
          <w:szCs w:val="20"/>
        </w:rPr>
      </w:pPr>
      <w:ins w:id="2118" w:author="Hudler, Rob@Energy" w:date="2018-11-16T14:21:00Z">
        <w:r w:rsidRPr="003A3592">
          <w:rPr>
            <w:rFonts w:asciiTheme="minorHAnsi" w:hAnsiTheme="minorHAnsi" w:cstheme="minorHAnsi"/>
            <w:sz w:val="20"/>
            <w:szCs w:val="20"/>
          </w:rPr>
          <w:t>This table reports the manufacturer information of the installed water heater(s). Require one line for each installed water heater</w:t>
        </w:r>
      </w:ins>
    </w:p>
    <w:p w14:paraId="4829B97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119" w:author="Hudler, Rob@Energy" w:date="2018-11-16T14:21:00Z"/>
          <w:rFonts w:asciiTheme="minorHAnsi" w:hAnsiTheme="minorHAnsi" w:cstheme="minorHAnsi"/>
          <w:sz w:val="20"/>
          <w:szCs w:val="20"/>
        </w:rPr>
      </w:pPr>
      <w:ins w:id="2120" w:author="Hudler, Rob@Energy" w:date="2018-11-16T14:21:00Z">
        <w:r w:rsidRPr="003A3592">
          <w:rPr>
            <w:rFonts w:asciiTheme="minorHAnsi" w:hAnsiTheme="minorHAnsi" w:cstheme="minorHAnsi"/>
            <w:sz w:val="20"/>
            <w:szCs w:val="20"/>
          </w:rPr>
          <w:t>01 Water Heating System ID or Name – Reference information from CF1R.</w:t>
        </w:r>
      </w:ins>
    </w:p>
    <w:p w14:paraId="03BBD41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121" w:author="Hudler, Rob@Energy" w:date="2018-11-16T14:21:00Z"/>
          <w:rFonts w:asciiTheme="minorHAnsi" w:hAnsiTheme="minorHAnsi" w:cstheme="minorHAnsi"/>
          <w:sz w:val="20"/>
          <w:szCs w:val="20"/>
        </w:rPr>
      </w:pPr>
      <w:ins w:id="2122" w:author="Hudler, Rob@Energy" w:date="2018-11-16T14:21:00Z">
        <w:r w:rsidRPr="003A3592">
          <w:rPr>
            <w:rFonts w:asciiTheme="minorHAnsi" w:hAnsiTheme="minorHAnsi" w:cstheme="minorHAnsi"/>
            <w:sz w:val="20"/>
            <w:szCs w:val="20"/>
          </w:rPr>
          <w:t>02 Manufacturer – User input. Enter the name of the water heater manufacturer.</w:t>
        </w:r>
      </w:ins>
    </w:p>
    <w:p w14:paraId="57C3EDA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123" w:author="Hudler, Rob@Energy" w:date="2018-11-16T14:21:00Z"/>
          <w:rFonts w:asciiTheme="minorHAnsi" w:hAnsiTheme="minorHAnsi" w:cstheme="minorHAnsi"/>
          <w:sz w:val="20"/>
          <w:szCs w:val="20"/>
        </w:rPr>
      </w:pPr>
      <w:ins w:id="2124" w:author="Hudler, Rob@Energy" w:date="2018-11-16T14:21:00Z">
        <w:r w:rsidRPr="003A3592">
          <w:rPr>
            <w:rFonts w:asciiTheme="minorHAnsi" w:hAnsiTheme="minorHAnsi" w:cstheme="minorHAnsi"/>
            <w:sz w:val="20"/>
            <w:szCs w:val="20"/>
          </w:rPr>
          <w:t>03 Model Number – User input. Enter the model number of the water heater.</w:t>
        </w:r>
      </w:ins>
    </w:p>
    <w:p w14:paraId="128169E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25" w:author="Hudler, Rob@Energy" w:date="2018-11-16T14:21:00Z"/>
          <w:rFonts w:asciiTheme="minorHAnsi" w:hAnsiTheme="minorHAnsi" w:cs="Arial"/>
          <w:sz w:val="20"/>
          <w:szCs w:val="20"/>
        </w:rPr>
      </w:pPr>
    </w:p>
    <w:p w14:paraId="09C87FEA"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26" w:author="Hudler, Rob@Energy" w:date="2018-11-16T14:21:00Z"/>
          <w:rFonts w:asciiTheme="minorHAnsi" w:hAnsiTheme="minorHAnsi" w:cstheme="minorHAnsi"/>
          <w:b/>
          <w:sz w:val="20"/>
          <w:szCs w:val="20"/>
        </w:rPr>
      </w:pPr>
      <w:ins w:id="2127" w:author="Hudler, Rob@Energy" w:date="2018-11-16T14:21:00Z">
        <w:r>
          <w:rPr>
            <w:rFonts w:asciiTheme="minorHAnsi" w:hAnsiTheme="minorHAnsi" w:cstheme="minorHAnsi"/>
            <w:b/>
            <w:sz w:val="20"/>
            <w:szCs w:val="20"/>
          </w:rPr>
          <w:t>G</w:t>
        </w:r>
        <w:r w:rsidRPr="00A61D77">
          <w:rPr>
            <w:rFonts w:asciiTheme="minorHAnsi" w:hAnsiTheme="minorHAnsi" w:cstheme="minorHAnsi"/>
            <w:b/>
            <w:sz w:val="20"/>
            <w:szCs w:val="20"/>
          </w:rPr>
          <w:t xml:space="preserve">. </w:t>
        </w:r>
        <w:r>
          <w:rPr>
            <w:rFonts w:asciiTheme="minorHAnsi" w:hAnsiTheme="minorHAnsi" w:cstheme="minorHAnsi"/>
            <w:b/>
            <w:sz w:val="20"/>
            <w:szCs w:val="20"/>
          </w:rPr>
          <w:t>HERS Verified Compact Design Distribution System</w:t>
        </w:r>
      </w:ins>
    </w:p>
    <w:p w14:paraId="6BDFE1F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28" w:author="Hudler, Rob@Energy" w:date="2018-11-16T14:21:00Z"/>
          <w:rFonts w:asciiTheme="minorHAnsi" w:hAnsiTheme="minorHAnsi" w:cstheme="minorHAnsi"/>
          <w:sz w:val="20"/>
          <w:szCs w:val="20"/>
        </w:rPr>
      </w:pPr>
      <w:ins w:id="2129" w:author="Hudler, Rob@Energy" w:date="2018-11-16T14:21:00Z">
        <w:r w:rsidRPr="003A3592">
          <w:rPr>
            <w:rFonts w:asciiTheme="minorHAnsi" w:hAnsiTheme="minorHAnsi" w:cstheme="minorHAnsi"/>
            <w:sz w:val="20"/>
            <w:szCs w:val="20"/>
          </w:rPr>
          <w:t xml:space="preserve">This table lists the </w:t>
        </w:r>
        <w:r>
          <w:rPr>
            <w:rFonts w:asciiTheme="minorHAnsi" w:hAnsiTheme="minorHAnsi" w:cstheme="minorHAnsi"/>
            <w:sz w:val="20"/>
            <w:szCs w:val="20"/>
          </w:rPr>
          <w:t xml:space="preserve">user </w:t>
        </w:r>
        <w:r w:rsidRPr="003A3592">
          <w:rPr>
            <w:rFonts w:asciiTheme="minorHAnsi" w:hAnsiTheme="minorHAnsi" w:cstheme="minorHAnsi"/>
            <w:sz w:val="20"/>
            <w:szCs w:val="20"/>
          </w:rPr>
          <w:t>inputs and calculation</w:t>
        </w:r>
        <w:r>
          <w:rPr>
            <w:rFonts w:asciiTheme="minorHAnsi" w:hAnsiTheme="minorHAnsi" w:cstheme="minorHAnsi"/>
            <w:sz w:val="20"/>
            <w:szCs w:val="20"/>
          </w:rPr>
          <w:t>s</w:t>
        </w:r>
        <w:r w:rsidRPr="003A3592">
          <w:rPr>
            <w:rFonts w:asciiTheme="minorHAnsi" w:hAnsiTheme="minorHAnsi" w:cstheme="minorHAnsi"/>
            <w:sz w:val="20"/>
            <w:szCs w:val="20"/>
          </w:rPr>
          <w:t>, which must match</w:t>
        </w:r>
        <w:r>
          <w:rPr>
            <w:rFonts w:asciiTheme="minorHAnsi" w:hAnsiTheme="minorHAnsi" w:cstheme="minorHAnsi"/>
            <w:sz w:val="20"/>
            <w:szCs w:val="20"/>
          </w:rPr>
          <w:t xml:space="preserve"> values on CF-1R</w:t>
        </w:r>
        <w:r w:rsidRPr="003A3592">
          <w:rPr>
            <w:rFonts w:asciiTheme="minorHAnsi" w:hAnsiTheme="minorHAnsi" w:cstheme="minorHAnsi"/>
            <w:sz w:val="20"/>
            <w:szCs w:val="20"/>
          </w:rPr>
          <w:t>.</w:t>
        </w:r>
      </w:ins>
    </w:p>
    <w:p w14:paraId="06EB9B4B"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30" w:author="Hudler, Rob@Energy" w:date="2018-11-16T14:21:00Z"/>
          <w:rFonts w:asciiTheme="minorHAnsi" w:hAnsiTheme="minorHAnsi" w:cstheme="minorHAnsi"/>
          <w:sz w:val="20"/>
          <w:szCs w:val="20"/>
        </w:rPr>
      </w:pPr>
      <w:ins w:id="2131" w:author="Hudler, Rob@Energy" w:date="2018-11-16T14:21:00Z">
        <w:r>
          <w:rPr>
            <w:rFonts w:asciiTheme="minorHAnsi" w:hAnsiTheme="minorHAnsi" w:cstheme="minorHAnsi"/>
            <w:b/>
            <w:sz w:val="20"/>
            <w:szCs w:val="20"/>
          </w:rPr>
          <w:tab/>
        </w:r>
        <w:r w:rsidRPr="003A3592">
          <w:rPr>
            <w:rFonts w:asciiTheme="minorHAnsi" w:hAnsiTheme="minorHAnsi" w:cstheme="minorHAnsi"/>
            <w:sz w:val="20"/>
            <w:szCs w:val="20"/>
          </w:rPr>
          <w:t>01</w:t>
        </w:r>
        <w:r>
          <w:rPr>
            <w:rFonts w:asciiTheme="minorHAnsi" w:hAnsiTheme="minorHAnsi" w:cstheme="minorHAnsi"/>
            <w:sz w:val="20"/>
            <w:szCs w:val="20"/>
          </w:rPr>
          <w:t xml:space="preserve"> Mater Bath distance of furthest fixture to Water Heater in feet.</w:t>
        </w:r>
      </w:ins>
    </w:p>
    <w:p w14:paraId="17B13D54"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132" w:author="Hudler, Rob@Energy" w:date="2018-11-16T14:21:00Z"/>
          <w:rFonts w:asciiTheme="minorHAnsi" w:hAnsiTheme="minorHAnsi" w:cstheme="minorHAnsi"/>
          <w:sz w:val="20"/>
          <w:szCs w:val="20"/>
        </w:rPr>
      </w:pPr>
      <w:ins w:id="2133" w:author="Hudler, Rob@Energy" w:date="2018-11-16T14:21:00Z">
        <w:r w:rsidRPr="003A3592">
          <w:rPr>
            <w:rFonts w:asciiTheme="minorHAnsi" w:hAnsiTheme="minorHAnsi" w:cstheme="minorHAnsi"/>
            <w:sz w:val="20"/>
            <w:szCs w:val="20"/>
          </w:rPr>
          <w:t>02</w:t>
        </w:r>
        <w:r>
          <w:rPr>
            <w:rFonts w:asciiTheme="minorHAnsi" w:hAnsiTheme="minorHAnsi" w:cstheme="minorHAnsi"/>
            <w:sz w:val="20"/>
            <w:szCs w:val="20"/>
          </w:rPr>
          <w:t xml:space="preserve"> Kitchen distance from furthest fixture to Water Heater in feet</w:t>
        </w:r>
      </w:ins>
    </w:p>
    <w:p w14:paraId="058A720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134" w:author="Hudler, Rob@Energy" w:date="2018-11-16T14:21:00Z"/>
          <w:rFonts w:asciiTheme="minorHAnsi" w:hAnsiTheme="minorHAnsi" w:cstheme="minorHAnsi"/>
          <w:sz w:val="20"/>
          <w:szCs w:val="20"/>
        </w:rPr>
      </w:pPr>
      <w:ins w:id="2135" w:author="Hudler, Rob@Energy" w:date="2018-11-16T14:21:00Z">
        <w:r w:rsidRPr="003A3592">
          <w:rPr>
            <w:rFonts w:asciiTheme="minorHAnsi" w:hAnsiTheme="minorHAnsi" w:cstheme="minorHAnsi"/>
            <w:sz w:val="20"/>
            <w:szCs w:val="20"/>
          </w:rPr>
          <w:t>03</w:t>
        </w:r>
        <w:r>
          <w:rPr>
            <w:rFonts w:asciiTheme="minorHAnsi" w:hAnsiTheme="minorHAnsi" w:cstheme="minorHAnsi"/>
            <w:sz w:val="20"/>
            <w:szCs w:val="20"/>
          </w:rPr>
          <w:t xml:space="preserve"> Furthest Third fixtures from fixture to Water Heater in feet</w:t>
        </w:r>
      </w:ins>
    </w:p>
    <w:p w14:paraId="2B44EDA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136" w:author="Hudler, Rob@Energy" w:date="2018-11-16T14:21:00Z"/>
          <w:rFonts w:asciiTheme="minorHAnsi" w:hAnsiTheme="minorHAnsi" w:cstheme="minorHAnsi"/>
          <w:sz w:val="20"/>
          <w:szCs w:val="20"/>
        </w:rPr>
      </w:pPr>
      <w:ins w:id="2137" w:author="Hudler, Rob@Energy" w:date="2018-11-16T14:21:00Z">
        <w:r w:rsidRPr="003A3592">
          <w:rPr>
            <w:rFonts w:asciiTheme="minorHAnsi" w:hAnsiTheme="minorHAnsi" w:cstheme="minorHAnsi"/>
            <w:sz w:val="20"/>
            <w:szCs w:val="20"/>
          </w:rPr>
          <w:t>04</w:t>
        </w:r>
        <w:r>
          <w:rPr>
            <w:rFonts w:asciiTheme="minorHAnsi" w:hAnsiTheme="minorHAnsi" w:cstheme="minorHAnsi"/>
            <w:sz w:val="20"/>
            <w:szCs w:val="20"/>
          </w:rPr>
          <w:t xml:space="preserve"> Weighted Distance</w:t>
        </w:r>
      </w:ins>
    </w:p>
    <w:p w14:paraId="0E5CFBB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2138" w:author="Hudler, Rob@Energy" w:date="2018-11-16T14:21:00Z"/>
          <w:rFonts w:asciiTheme="minorHAnsi" w:hAnsiTheme="minorHAnsi" w:cstheme="minorHAnsi"/>
          <w:sz w:val="20"/>
          <w:szCs w:val="20"/>
        </w:rPr>
      </w:pPr>
      <w:ins w:id="2139" w:author="Hudler, Rob@Energy" w:date="2018-11-16T14:21:00Z">
        <w:r>
          <w:rPr>
            <w:rFonts w:asciiTheme="minorHAnsi" w:hAnsiTheme="minorHAnsi" w:cstheme="minorHAnsi"/>
            <w:sz w:val="20"/>
            <w:szCs w:val="20"/>
          </w:rPr>
          <w:t>05 Qualified Distance</w:t>
        </w:r>
      </w:ins>
    </w:p>
    <w:p w14:paraId="2031D7ED"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40" w:author="Hudler, Rob@Energy" w:date="2018-11-16T14:21:00Z"/>
          <w:rFonts w:asciiTheme="minorHAnsi" w:hAnsiTheme="minorHAnsi" w:cstheme="minorHAnsi"/>
          <w:sz w:val="20"/>
          <w:szCs w:val="20"/>
        </w:rPr>
      </w:pPr>
    </w:p>
    <w:p w14:paraId="33357245" w14:textId="77777777" w:rsidR="00995034" w:rsidRPr="003A3592" w:rsidRDefault="00995034" w:rsidP="00995034">
      <w:pPr>
        <w:jc w:val="center"/>
        <w:rPr>
          <w:ins w:id="2141" w:author="Hudler, Rob@Energy" w:date="2018-11-16T14:21:00Z"/>
          <w:b/>
          <w:sz w:val="18"/>
          <w:szCs w:val="18"/>
          <w:u w:val="single"/>
        </w:rPr>
      </w:pPr>
      <w:ins w:id="2142" w:author="Hudler, Rob@Energy" w:date="2018-11-16T14:21:00Z">
        <w:r w:rsidRPr="003A3592">
          <w:rPr>
            <w:b/>
            <w:sz w:val="18"/>
            <w:szCs w:val="18"/>
            <w:u w:val="single"/>
          </w:rPr>
          <w:t>Weighted_Distance = x * d_MasterBath + y * d_Kitchen + z * d_FurthestThird</w:t>
        </w:r>
      </w:ins>
    </w:p>
    <w:p w14:paraId="246D8C5F" w14:textId="77777777" w:rsidR="00995034" w:rsidRPr="003A3592" w:rsidRDefault="00995034" w:rsidP="00995034">
      <w:pPr>
        <w:rPr>
          <w:ins w:id="2143" w:author="Hudler, Rob@Energy" w:date="2018-11-16T14:21:00Z"/>
          <w:sz w:val="18"/>
          <w:szCs w:val="18"/>
          <w:u w:val="single"/>
        </w:rPr>
      </w:pPr>
      <w:ins w:id="2144" w:author="Hudler, Rob@Energy" w:date="2018-11-16T14:21:00Z">
        <w:r w:rsidRPr="003A3592">
          <w:rPr>
            <w:sz w:val="18"/>
            <w:szCs w:val="18"/>
            <w:u w:val="single"/>
          </w:rPr>
          <w:t>Where:</w:t>
        </w:r>
      </w:ins>
    </w:p>
    <w:p w14:paraId="19AEE10C" w14:textId="77777777" w:rsidR="00995034" w:rsidRPr="003A3592" w:rsidRDefault="00995034" w:rsidP="00995034">
      <w:pPr>
        <w:pStyle w:val="ListParagraph"/>
        <w:rPr>
          <w:ins w:id="2145" w:author="Hudler, Rob@Energy" w:date="2018-11-16T14:21:00Z"/>
          <w:sz w:val="18"/>
          <w:szCs w:val="18"/>
        </w:rPr>
      </w:pPr>
      <w:ins w:id="2146" w:author="Hudler, Rob@Energy" w:date="2018-11-16T14:21:00Z">
        <w:r w:rsidRPr="003A3592">
          <w:rPr>
            <w:sz w:val="18"/>
            <w:szCs w:val="18"/>
            <w:u w:val="single"/>
          </w:rPr>
          <w:t>x, y, and z = Weighted Distance coefficients (unitless), see Table 4.4.6-1.</w:t>
        </w:r>
      </w:ins>
    </w:p>
    <w:p w14:paraId="64FC363D" w14:textId="77777777" w:rsidR="00995034" w:rsidRPr="003A3592" w:rsidRDefault="00995034" w:rsidP="00995034">
      <w:pPr>
        <w:pStyle w:val="ListParagraph"/>
        <w:rPr>
          <w:ins w:id="2147" w:author="Hudler, Rob@Energy" w:date="2018-11-16T14:21:00Z"/>
          <w:sz w:val="18"/>
          <w:szCs w:val="18"/>
        </w:rPr>
      </w:pPr>
    </w:p>
    <w:p w14:paraId="3AB9BACC" w14:textId="77777777" w:rsidR="00995034" w:rsidRPr="003A3592" w:rsidRDefault="00995034" w:rsidP="00995034">
      <w:pPr>
        <w:pStyle w:val="ListParagraph"/>
        <w:rPr>
          <w:ins w:id="2148" w:author="Hudler, Rob@Energy" w:date="2018-11-16T14:21:00Z"/>
          <w:sz w:val="18"/>
          <w:szCs w:val="18"/>
        </w:rPr>
      </w:pPr>
      <w:ins w:id="2149" w:author="Hudler, Rob@Energy" w:date="2018-11-16T14:21:00Z">
        <w:r w:rsidRPr="003A3592">
          <w:rPr>
            <w:sz w:val="18"/>
            <w:szCs w:val="18"/>
            <w:u w:val="single"/>
          </w:rPr>
          <w:t xml:space="preserve">d_MasterBath = The plan view, straight line distance from the water heater to the furthest fixture </w:t>
        </w:r>
        <w:r w:rsidRPr="003A3592">
          <w:rPr>
            <w:sz w:val="18"/>
            <w:szCs w:val="18"/>
          </w:rPr>
          <w:t xml:space="preserve">served by that water heater </w:t>
        </w:r>
        <w:r w:rsidRPr="003A3592">
          <w:rPr>
            <w:sz w:val="18"/>
            <w:szCs w:val="18"/>
            <w:u w:val="single"/>
          </w:rPr>
          <w:t>in the master bathroom (feet).</w:t>
        </w:r>
      </w:ins>
    </w:p>
    <w:p w14:paraId="023FE886" w14:textId="77777777" w:rsidR="00995034" w:rsidRPr="003A3592" w:rsidRDefault="00995034" w:rsidP="00995034">
      <w:pPr>
        <w:pStyle w:val="ListParagraph"/>
        <w:rPr>
          <w:ins w:id="2150" w:author="Hudler, Rob@Energy" w:date="2018-11-16T14:21:00Z"/>
          <w:sz w:val="18"/>
          <w:szCs w:val="18"/>
        </w:rPr>
      </w:pPr>
    </w:p>
    <w:p w14:paraId="68C809EF" w14:textId="77777777" w:rsidR="00995034" w:rsidRPr="003A3592" w:rsidRDefault="00995034" w:rsidP="00995034">
      <w:pPr>
        <w:pStyle w:val="ListParagraph"/>
        <w:rPr>
          <w:ins w:id="2151" w:author="Hudler, Rob@Energy" w:date="2018-11-16T14:21:00Z"/>
          <w:sz w:val="18"/>
          <w:szCs w:val="18"/>
          <w:u w:val="single"/>
        </w:rPr>
      </w:pPr>
      <w:ins w:id="2152" w:author="Hudler, Rob@Energy" w:date="2018-11-16T14:21:00Z">
        <w:r w:rsidRPr="003A3592">
          <w:rPr>
            <w:sz w:val="18"/>
            <w:szCs w:val="18"/>
            <w:u w:val="single"/>
          </w:rPr>
          <w:t xml:space="preserve">d_Kitchen = The plan view, straight line distance from the water heater to the furthest fixture </w:t>
        </w:r>
        <w:r w:rsidRPr="003A3592">
          <w:rPr>
            <w:sz w:val="18"/>
            <w:szCs w:val="18"/>
          </w:rPr>
          <w:t xml:space="preserve">served by that water heater </w:t>
        </w:r>
        <w:r w:rsidRPr="003A3592">
          <w:rPr>
            <w:sz w:val="18"/>
            <w:szCs w:val="18"/>
            <w:u w:val="single"/>
          </w:rPr>
          <w:t>in the kitchen (feet).</w:t>
        </w:r>
      </w:ins>
    </w:p>
    <w:p w14:paraId="5D320AF0" w14:textId="77777777" w:rsidR="00995034" w:rsidRPr="003A3592" w:rsidRDefault="00995034" w:rsidP="00995034">
      <w:pPr>
        <w:pStyle w:val="ListParagraph"/>
        <w:rPr>
          <w:ins w:id="2153" w:author="Hudler, Rob@Energy" w:date="2018-11-16T14:21:00Z"/>
          <w:sz w:val="18"/>
          <w:szCs w:val="18"/>
        </w:rPr>
      </w:pPr>
    </w:p>
    <w:p w14:paraId="63DA865B" w14:textId="77777777" w:rsidR="00995034" w:rsidRPr="003A3592" w:rsidRDefault="00995034" w:rsidP="00995034">
      <w:pPr>
        <w:pStyle w:val="ListParagraph"/>
        <w:rPr>
          <w:ins w:id="2154" w:author="Hudler, Rob@Energy" w:date="2018-11-16T14:21:00Z"/>
          <w:sz w:val="18"/>
          <w:szCs w:val="18"/>
          <w:u w:val="single"/>
        </w:rPr>
      </w:pPr>
      <w:ins w:id="2155" w:author="Hudler, Rob@Energy" w:date="2018-11-16T14:21:00Z">
        <w:r w:rsidRPr="003A3592">
          <w:rPr>
            <w:sz w:val="18"/>
            <w:szCs w:val="18"/>
            <w:u w:val="single"/>
          </w:rPr>
          <w:lastRenderedPageBreak/>
          <w:t>d_FurthestThird = The plan view, straight line distance from the water heater to the furthest fixture</w:t>
        </w:r>
        <w:r w:rsidRPr="003A3592">
          <w:rPr>
            <w:sz w:val="18"/>
            <w:szCs w:val="18"/>
          </w:rPr>
          <w:t xml:space="preserve"> served by that water heater</w:t>
        </w:r>
        <w:r w:rsidRPr="003A3592">
          <w:rPr>
            <w:sz w:val="18"/>
            <w:szCs w:val="18"/>
            <w:u w:val="single"/>
          </w:rPr>
          <w:t xml:space="preserve"> in the furthest room</w:t>
        </w:r>
        <w:r w:rsidRPr="003A3592">
          <w:rPr>
            <w:rStyle w:val="FootnoteReference"/>
            <w:sz w:val="18"/>
            <w:szCs w:val="18"/>
            <w:u w:val="single"/>
          </w:rPr>
          <w:footnoteReference w:id="2"/>
        </w:r>
        <w:r w:rsidRPr="003A3592">
          <w:rPr>
            <w:sz w:val="18"/>
            <w:szCs w:val="18"/>
            <w:u w:val="single"/>
          </w:rPr>
          <w:t xml:space="preserve"> in the dwelling unit (feet).</w:t>
        </w:r>
      </w:ins>
    </w:p>
    <w:p w14:paraId="516143D9" w14:textId="77777777" w:rsidR="00995034" w:rsidRPr="003A3592" w:rsidRDefault="00995034" w:rsidP="00995034">
      <w:pPr>
        <w:jc w:val="center"/>
        <w:rPr>
          <w:ins w:id="2158" w:author="Hudler, Rob@Energy" w:date="2018-11-16T14:21:00Z"/>
          <w:sz w:val="18"/>
          <w:szCs w:val="18"/>
          <w:u w:val="single"/>
        </w:rPr>
      </w:pPr>
      <w:bookmarkStart w:id="2159" w:name="_Ref475622892"/>
      <w:bookmarkStart w:id="2160" w:name="_Toc480289705"/>
      <w:ins w:id="2161" w:author="Hudler, Rob@Energy" w:date="2018-11-16T14:21:00Z">
        <w:r w:rsidRPr="003A3592">
          <w:rPr>
            <w:sz w:val="18"/>
            <w:szCs w:val="18"/>
            <w:u w:val="single"/>
          </w:rPr>
          <w:t>Table</w:t>
        </w:r>
        <w:bookmarkEnd w:id="2159"/>
        <w:r w:rsidRPr="003A3592">
          <w:rPr>
            <w:sz w:val="18"/>
            <w:szCs w:val="18"/>
            <w:u w:val="single"/>
          </w:rPr>
          <w:t xml:space="preserve"> 4.4.6-1: Weighted Distance Coefficients</w:t>
        </w:r>
        <w:bookmarkEnd w:id="2160"/>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995034" w:rsidRPr="006F7580" w14:paraId="4B2A9BC7" w14:textId="77777777" w:rsidTr="0012327B">
        <w:trPr>
          <w:cantSplit/>
          <w:jc w:val="center"/>
          <w:ins w:id="2162" w:author="Hudler, Rob@Energy" w:date="2018-11-16T14:21:00Z"/>
        </w:trPr>
        <w:tc>
          <w:tcPr>
            <w:tcW w:w="2337" w:type="dxa"/>
            <w:shd w:val="clear" w:color="auto" w:fill="auto"/>
          </w:tcPr>
          <w:p w14:paraId="1B74C02A" w14:textId="77777777" w:rsidR="00995034" w:rsidRPr="003A3592" w:rsidRDefault="00995034" w:rsidP="0012327B">
            <w:pPr>
              <w:keepNext/>
              <w:keepLines/>
              <w:tabs>
                <w:tab w:val="left" w:pos="360"/>
              </w:tabs>
              <w:suppressAutoHyphens/>
              <w:rPr>
                <w:ins w:id="2163" w:author="Hudler, Rob@Energy" w:date="2018-11-16T14:21:00Z"/>
                <w:b/>
                <w:sz w:val="18"/>
                <w:szCs w:val="18"/>
                <w:u w:val="single"/>
              </w:rPr>
            </w:pPr>
            <w:ins w:id="2164" w:author="Hudler, Rob@Energy" w:date="2018-11-16T14:21:00Z">
              <w:r w:rsidRPr="00396DD3">
                <w:rPr>
                  <w:b/>
                  <w:sz w:val="18"/>
                  <w:szCs w:val="18"/>
                  <w:u w:val="single"/>
                </w:rPr>
                <w:t>Distribution System</w:t>
              </w:r>
            </w:ins>
          </w:p>
        </w:tc>
        <w:tc>
          <w:tcPr>
            <w:tcW w:w="718" w:type="dxa"/>
            <w:shd w:val="clear" w:color="auto" w:fill="auto"/>
          </w:tcPr>
          <w:p w14:paraId="68FCC70C" w14:textId="77777777" w:rsidR="00995034" w:rsidRPr="003A3592" w:rsidRDefault="00995034" w:rsidP="0012327B">
            <w:pPr>
              <w:keepNext/>
              <w:keepLines/>
              <w:tabs>
                <w:tab w:val="left" w:pos="360"/>
              </w:tabs>
              <w:suppressAutoHyphens/>
              <w:jc w:val="center"/>
              <w:rPr>
                <w:ins w:id="2165" w:author="Hudler, Rob@Energy" w:date="2018-11-16T14:21:00Z"/>
                <w:b/>
                <w:sz w:val="18"/>
                <w:szCs w:val="18"/>
                <w:u w:val="single"/>
              </w:rPr>
            </w:pPr>
            <w:ins w:id="2166" w:author="Hudler, Rob@Energy" w:date="2018-11-16T14:21:00Z">
              <w:r w:rsidRPr="003A3592">
                <w:rPr>
                  <w:b/>
                  <w:sz w:val="18"/>
                  <w:szCs w:val="18"/>
                  <w:u w:val="single"/>
                </w:rPr>
                <w:t>x</w:t>
              </w:r>
            </w:ins>
          </w:p>
        </w:tc>
        <w:tc>
          <w:tcPr>
            <w:tcW w:w="720" w:type="dxa"/>
            <w:shd w:val="clear" w:color="auto" w:fill="auto"/>
          </w:tcPr>
          <w:p w14:paraId="446D159D" w14:textId="77777777" w:rsidR="00995034" w:rsidRPr="003A3592" w:rsidRDefault="00995034" w:rsidP="0012327B">
            <w:pPr>
              <w:keepNext/>
              <w:keepLines/>
              <w:tabs>
                <w:tab w:val="left" w:pos="360"/>
              </w:tabs>
              <w:suppressAutoHyphens/>
              <w:jc w:val="center"/>
              <w:rPr>
                <w:ins w:id="2167" w:author="Hudler, Rob@Energy" w:date="2018-11-16T14:21:00Z"/>
                <w:b/>
                <w:sz w:val="18"/>
                <w:szCs w:val="18"/>
                <w:u w:val="single"/>
              </w:rPr>
            </w:pPr>
            <w:ins w:id="2168" w:author="Hudler, Rob@Energy" w:date="2018-11-16T14:21:00Z">
              <w:r w:rsidRPr="003A3592">
                <w:rPr>
                  <w:b/>
                  <w:sz w:val="18"/>
                  <w:szCs w:val="18"/>
                  <w:u w:val="single"/>
                </w:rPr>
                <w:t>y</w:t>
              </w:r>
            </w:ins>
          </w:p>
        </w:tc>
        <w:tc>
          <w:tcPr>
            <w:tcW w:w="630" w:type="dxa"/>
            <w:shd w:val="clear" w:color="auto" w:fill="auto"/>
          </w:tcPr>
          <w:p w14:paraId="27E30459" w14:textId="77777777" w:rsidR="00995034" w:rsidRPr="003A3592" w:rsidRDefault="00995034" w:rsidP="0012327B">
            <w:pPr>
              <w:keepNext/>
              <w:keepLines/>
              <w:tabs>
                <w:tab w:val="left" w:pos="360"/>
              </w:tabs>
              <w:suppressAutoHyphens/>
              <w:jc w:val="center"/>
              <w:rPr>
                <w:ins w:id="2169" w:author="Hudler, Rob@Energy" w:date="2018-11-16T14:21:00Z"/>
                <w:b/>
                <w:sz w:val="18"/>
                <w:szCs w:val="18"/>
                <w:u w:val="single"/>
              </w:rPr>
            </w:pPr>
            <w:ins w:id="2170" w:author="Hudler, Rob@Energy" w:date="2018-11-16T14:21:00Z">
              <w:r w:rsidRPr="003A3592">
                <w:rPr>
                  <w:b/>
                  <w:sz w:val="18"/>
                  <w:szCs w:val="18"/>
                  <w:u w:val="single"/>
                </w:rPr>
                <w:t>z</w:t>
              </w:r>
            </w:ins>
          </w:p>
        </w:tc>
      </w:tr>
      <w:tr w:rsidR="00995034" w:rsidRPr="006F7580" w14:paraId="5990FC37" w14:textId="77777777" w:rsidTr="0012327B">
        <w:trPr>
          <w:cantSplit/>
          <w:jc w:val="center"/>
          <w:ins w:id="2171" w:author="Hudler, Rob@Energy" w:date="2018-11-16T14:21:00Z"/>
        </w:trPr>
        <w:tc>
          <w:tcPr>
            <w:tcW w:w="2337" w:type="dxa"/>
            <w:shd w:val="clear" w:color="auto" w:fill="auto"/>
          </w:tcPr>
          <w:p w14:paraId="3CA70C24" w14:textId="77777777" w:rsidR="00995034" w:rsidRPr="003A3592" w:rsidRDefault="00995034" w:rsidP="0012327B">
            <w:pPr>
              <w:keepNext/>
              <w:keepLines/>
              <w:tabs>
                <w:tab w:val="left" w:pos="360"/>
              </w:tabs>
              <w:suppressAutoHyphens/>
              <w:rPr>
                <w:ins w:id="2172" w:author="Hudler, Rob@Energy" w:date="2018-11-16T14:21:00Z"/>
                <w:sz w:val="18"/>
                <w:szCs w:val="18"/>
                <w:u w:val="single"/>
              </w:rPr>
            </w:pPr>
            <w:ins w:id="2173" w:author="Hudler, Rob@Energy" w:date="2018-11-16T14:21:00Z">
              <w:r w:rsidRPr="00396DD3">
                <w:rPr>
                  <w:sz w:val="18"/>
                  <w:szCs w:val="18"/>
                  <w:u w:val="single"/>
                </w:rPr>
                <w:t>Non-Recirculating</w:t>
              </w:r>
            </w:ins>
          </w:p>
        </w:tc>
        <w:tc>
          <w:tcPr>
            <w:tcW w:w="718" w:type="dxa"/>
            <w:shd w:val="clear" w:color="auto" w:fill="auto"/>
          </w:tcPr>
          <w:p w14:paraId="6F899BAA" w14:textId="77777777" w:rsidR="00995034" w:rsidRPr="003A3592" w:rsidRDefault="00995034" w:rsidP="0012327B">
            <w:pPr>
              <w:keepNext/>
              <w:keepLines/>
              <w:tabs>
                <w:tab w:val="left" w:pos="360"/>
              </w:tabs>
              <w:suppressAutoHyphens/>
              <w:jc w:val="center"/>
              <w:rPr>
                <w:ins w:id="2174" w:author="Hudler, Rob@Energy" w:date="2018-11-16T14:21:00Z"/>
                <w:sz w:val="18"/>
                <w:szCs w:val="18"/>
                <w:u w:val="single"/>
              </w:rPr>
            </w:pPr>
            <w:ins w:id="2175" w:author="Hudler, Rob@Energy" w:date="2018-11-16T14:21:00Z">
              <w:r w:rsidRPr="003A3592">
                <w:rPr>
                  <w:sz w:val="18"/>
                  <w:szCs w:val="18"/>
                  <w:u w:val="single"/>
                </w:rPr>
                <w:t>0.4</w:t>
              </w:r>
            </w:ins>
          </w:p>
        </w:tc>
        <w:tc>
          <w:tcPr>
            <w:tcW w:w="720" w:type="dxa"/>
            <w:shd w:val="clear" w:color="auto" w:fill="auto"/>
          </w:tcPr>
          <w:p w14:paraId="0D25B9C1" w14:textId="77777777" w:rsidR="00995034" w:rsidRPr="003A3592" w:rsidRDefault="00995034" w:rsidP="0012327B">
            <w:pPr>
              <w:keepNext/>
              <w:keepLines/>
              <w:tabs>
                <w:tab w:val="left" w:pos="360"/>
              </w:tabs>
              <w:suppressAutoHyphens/>
              <w:jc w:val="center"/>
              <w:rPr>
                <w:ins w:id="2176" w:author="Hudler, Rob@Energy" w:date="2018-11-16T14:21:00Z"/>
                <w:sz w:val="18"/>
                <w:szCs w:val="18"/>
                <w:u w:val="single"/>
              </w:rPr>
            </w:pPr>
            <w:ins w:id="2177" w:author="Hudler, Rob@Energy" w:date="2018-11-16T14:21:00Z">
              <w:r w:rsidRPr="003A3592">
                <w:rPr>
                  <w:sz w:val="18"/>
                  <w:szCs w:val="18"/>
                  <w:u w:val="single"/>
                </w:rPr>
                <w:t>0.4</w:t>
              </w:r>
            </w:ins>
          </w:p>
        </w:tc>
        <w:tc>
          <w:tcPr>
            <w:tcW w:w="630" w:type="dxa"/>
            <w:shd w:val="clear" w:color="auto" w:fill="auto"/>
          </w:tcPr>
          <w:p w14:paraId="7B53D14A" w14:textId="77777777" w:rsidR="00995034" w:rsidRPr="003A3592" w:rsidRDefault="00995034" w:rsidP="0012327B">
            <w:pPr>
              <w:keepNext/>
              <w:keepLines/>
              <w:tabs>
                <w:tab w:val="left" w:pos="360"/>
              </w:tabs>
              <w:suppressAutoHyphens/>
              <w:jc w:val="center"/>
              <w:rPr>
                <w:ins w:id="2178" w:author="Hudler, Rob@Energy" w:date="2018-11-16T14:21:00Z"/>
                <w:sz w:val="18"/>
                <w:szCs w:val="18"/>
                <w:u w:val="single"/>
              </w:rPr>
            </w:pPr>
            <w:ins w:id="2179" w:author="Hudler, Rob@Energy" w:date="2018-11-16T14:21:00Z">
              <w:r w:rsidRPr="003A3592">
                <w:rPr>
                  <w:sz w:val="18"/>
                  <w:szCs w:val="18"/>
                  <w:u w:val="single"/>
                </w:rPr>
                <w:t>0.2</w:t>
              </w:r>
            </w:ins>
          </w:p>
        </w:tc>
      </w:tr>
      <w:tr w:rsidR="00995034" w:rsidRPr="006F7580" w14:paraId="7FE402CD" w14:textId="77777777" w:rsidTr="0012327B">
        <w:trPr>
          <w:cantSplit/>
          <w:jc w:val="center"/>
          <w:ins w:id="2180" w:author="Hudler, Rob@Energy" w:date="2018-11-16T14:21:00Z"/>
        </w:trPr>
        <w:tc>
          <w:tcPr>
            <w:tcW w:w="2337" w:type="dxa"/>
            <w:shd w:val="clear" w:color="auto" w:fill="auto"/>
          </w:tcPr>
          <w:p w14:paraId="2A28BF65" w14:textId="77777777" w:rsidR="00995034" w:rsidRPr="003A3592" w:rsidRDefault="00995034" w:rsidP="0012327B">
            <w:pPr>
              <w:keepNext/>
              <w:keepLines/>
              <w:tabs>
                <w:tab w:val="left" w:pos="360"/>
              </w:tabs>
              <w:suppressAutoHyphens/>
              <w:rPr>
                <w:ins w:id="2181" w:author="Hudler, Rob@Energy" w:date="2018-11-16T14:21:00Z"/>
                <w:sz w:val="18"/>
                <w:szCs w:val="18"/>
                <w:u w:val="single"/>
              </w:rPr>
            </w:pPr>
            <w:ins w:id="2182" w:author="Hudler, Rob@Energy" w:date="2018-11-16T14:21:00Z">
              <w:r w:rsidRPr="00396DD3">
                <w:rPr>
                  <w:sz w:val="18"/>
                  <w:szCs w:val="18"/>
                  <w:u w:val="single"/>
                </w:rPr>
                <w:t>Recirculating</w:t>
              </w:r>
            </w:ins>
          </w:p>
        </w:tc>
        <w:tc>
          <w:tcPr>
            <w:tcW w:w="718" w:type="dxa"/>
            <w:shd w:val="clear" w:color="auto" w:fill="auto"/>
          </w:tcPr>
          <w:p w14:paraId="7843515E" w14:textId="77777777" w:rsidR="00995034" w:rsidRPr="003A3592" w:rsidRDefault="00995034" w:rsidP="0012327B">
            <w:pPr>
              <w:keepNext/>
              <w:keepLines/>
              <w:tabs>
                <w:tab w:val="left" w:pos="360"/>
              </w:tabs>
              <w:suppressAutoHyphens/>
              <w:jc w:val="center"/>
              <w:rPr>
                <w:ins w:id="2183" w:author="Hudler, Rob@Energy" w:date="2018-11-16T14:21:00Z"/>
                <w:sz w:val="18"/>
                <w:szCs w:val="18"/>
                <w:u w:val="single"/>
              </w:rPr>
            </w:pPr>
            <w:ins w:id="2184" w:author="Hudler, Rob@Energy" w:date="2018-11-16T14:21:00Z">
              <w:r w:rsidRPr="003A3592">
                <w:rPr>
                  <w:sz w:val="18"/>
                  <w:szCs w:val="18"/>
                  <w:u w:val="single"/>
                </w:rPr>
                <w:t>0.0</w:t>
              </w:r>
            </w:ins>
          </w:p>
        </w:tc>
        <w:tc>
          <w:tcPr>
            <w:tcW w:w="720" w:type="dxa"/>
            <w:shd w:val="clear" w:color="auto" w:fill="auto"/>
          </w:tcPr>
          <w:p w14:paraId="49956E85" w14:textId="77777777" w:rsidR="00995034" w:rsidRPr="003A3592" w:rsidRDefault="00995034" w:rsidP="0012327B">
            <w:pPr>
              <w:keepNext/>
              <w:keepLines/>
              <w:tabs>
                <w:tab w:val="left" w:pos="360"/>
              </w:tabs>
              <w:suppressAutoHyphens/>
              <w:jc w:val="center"/>
              <w:rPr>
                <w:ins w:id="2185" w:author="Hudler, Rob@Energy" w:date="2018-11-16T14:21:00Z"/>
                <w:sz w:val="18"/>
                <w:szCs w:val="18"/>
                <w:u w:val="single"/>
              </w:rPr>
            </w:pPr>
            <w:ins w:id="2186" w:author="Hudler, Rob@Energy" w:date="2018-11-16T14:21:00Z">
              <w:r w:rsidRPr="003A3592">
                <w:rPr>
                  <w:sz w:val="18"/>
                  <w:szCs w:val="18"/>
                  <w:u w:val="single"/>
                </w:rPr>
                <w:t>0.0</w:t>
              </w:r>
            </w:ins>
          </w:p>
        </w:tc>
        <w:tc>
          <w:tcPr>
            <w:tcW w:w="630" w:type="dxa"/>
            <w:shd w:val="clear" w:color="auto" w:fill="auto"/>
          </w:tcPr>
          <w:p w14:paraId="04BDC966" w14:textId="77777777" w:rsidR="00995034" w:rsidRPr="003A3592" w:rsidRDefault="00995034" w:rsidP="0012327B">
            <w:pPr>
              <w:keepNext/>
              <w:keepLines/>
              <w:tabs>
                <w:tab w:val="left" w:pos="360"/>
              </w:tabs>
              <w:suppressAutoHyphens/>
              <w:jc w:val="center"/>
              <w:rPr>
                <w:ins w:id="2187" w:author="Hudler, Rob@Energy" w:date="2018-11-16T14:21:00Z"/>
                <w:sz w:val="18"/>
                <w:szCs w:val="18"/>
                <w:u w:val="single"/>
              </w:rPr>
            </w:pPr>
            <w:ins w:id="2188" w:author="Hudler, Rob@Energy" w:date="2018-11-16T14:21:00Z">
              <w:r w:rsidRPr="003A3592">
                <w:rPr>
                  <w:sz w:val="18"/>
                  <w:szCs w:val="18"/>
                  <w:u w:val="single"/>
                </w:rPr>
                <w:t>1.0</w:t>
              </w:r>
            </w:ins>
          </w:p>
        </w:tc>
      </w:tr>
    </w:tbl>
    <w:p w14:paraId="694C6DE1"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89" w:author="Hudler, Rob@Energy" w:date="2018-11-16T14:21:00Z"/>
          <w:rFonts w:asciiTheme="minorHAnsi" w:hAnsiTheme="minorHAnsi" w:cstheme="minorHAnsi"/>
          <w:sz w:val="20"/>
          <w:szCs w:val="20"/>
        </w:rPr>
      </w:pPr>
    </w:p>
    <w:p w14:paraId="342030D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90" w:author="Hudler, Rob@Energy" w:date="2018-11-16T14:21:00Z"/>
          <w:rFonts w:asciiTheme="minorHAnsi" w:hAnsiTheme="minorHAnsi" w:cstheme="minorHAnsi"/>
          <w:sz w:val="20"/>
          <w:szCs w:val="20"/>
        </w:rPr>
      </w:pPr>
    </w:p>
    <w:p w14:paraId="51FFB69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91" w:author="Hudler, Rob@Energy" w:date="2018-11-16T14:21:00Z"/>
          <w:rFonts w:asciiTheme="minorHAnsi" w:hAnsiTheme="minorHAnsi" w:cstheme="minorHAnsi"/>
          <w:sz w:val="20"/>
          <w:szCs w:val="20"/>
        </w:rPr>
      </w:pPr>
    </w:p>
    <w:p w14:paraId="5A0BFDE4"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92" w:author="Hudler, Rob@Energy" w:date="2018-11-16T14:21:00Z"/>
          <w:rFonts w:asciiTheme="minorHAnsi" w:hAnsiTheme="minorHAnsi" w:cstheme="minorHAnsi"/>
          <w:sz w:val="20"/>
          <w:szCs w:val="20"/>
        </w:rPr>
      </w:pPr>
    </w:p>
    <w:p w14:paraId="1918018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93" w:author="Hudler, Rob@Energy" w:date="2018-11-16T14:21:00Z"/>
          <w:rFonts w:asciiTheme="minorHAnsi" w:hAnsiTheme="minorHAnsi" w:cstheme="minorHAnsi"/>
          <w:sz w:val="20"/>
          <w:szCs w:val="20"/>
        </w:rPr>
      </w:pPr>
    </w:p>
    <w:p w14:paraId="48FF4885"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94" w:author="Hudler, Rob@Energy" w:date="2018-11-16T14:21:00Z"/>
          <w:rFonts w:asciiTheme="minorHAnsi" w:hAnsiTheme="minorHAnsi" w:cstheme="minorHAnsi"/>
          <w:sz w:val="20"/>
          <w:szCs w:val="20"/>
        </w:rPr>
      </w:pPr>
    </w:p>
    <w:p w14:paraId="048E042A"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195" w:author="Hudler, Rob@Energy" w:date="2018-11-16T14:21:00Z"/>
          <w:rFonts w:asciiTheme="minorHAnsi" w:hAnsiTheme="minorHAnsi" w:cstheme="minorHAnsi"/>
          <w:sz w:val="20"/>
          <w:szCs w:val="20"/>
        </w:rPr>
      </w:pPr>
    </w:p>
    <w:p w14:paraId="57427DAC" w14:textId="77777777" w:rsidR="00995034" w:rsidRPr="003A3592" w:rsidRDefault="00995034" w:rsidP="00995034">
      <w:pPr>
        <w:spacing w:before="240"/>
        <w:jc w:val="center"/>
        <w:rPr>
          <w:ins w:id="2196" w:author="Hudler, Rob@Energy" w:date="2018-11-16T14:21:00Z"/>
          <w:b/>
          <w:sz w:val="18"/>
          <w:szCs w:val="18"/>
          <w:u w:val="single"/>
        </w:rPr>
      </w:pPr>
      <w:ins w:id="2197" w:author="Hudler, Rob@Energy" w:date="2018-11-16T14:21:00Z">
        <w:r w:rsidRPr="003A3592">
          <w:rPr>
            <w:b/>
            <w:sz w:val="18"/>
            <w:szCs w:val="18"/>
            <w:u w:val="single"/>
          </w:rPr>
          <w:t>Qualification Distance = (a + b * CFA) / n</w:t>
        </w:r>
      </w:ins>
    </w:p>
    <w:p w14:paraId="2CDC1517" w14:textId="77777777" w:rsidR="00995034" w:rsidRPr="003A3592" w:rsidRDefault="00995034" w:rsidP="00995034">
      <w:pPr>
        <w:rPr>
          <w:ins w:id="2198" w:author="Hudler, Rob@Energy" w:date="2018-11-16T14:21:00Z"/>
          <w:sz w:val="18"/>
          <w:szCs w:val="18"/>
          <w:u w:val="single"/>
        </w:rPr>
      </w:pPr>
      <w:ins w:id="2199" w:author="Hudler, Rob@Energy" w:date="2018-11-16T14:21:00Z">
        <w:r w:rsidRPr="003A3592">
          <w:rPr>
            <w:sz w:val="18"/>
            <w:szCs w:val="18"/>
            <w:u w:val="single"/>
          </w:rPr>
          <w:t>Where:</w:t>
        </w:r>
      </w:ins>
    </w:p>
    <w:p w14:paraId="1221D286" w14:textId="77777777" w:rsidR="00995034" w:rsidRPr="003A3592" w:rsidRDefault="00995034" w:rsidP="00995034">
      <w:pPr>
        <w:tabs>
          <w:tab w:val="left" w:pos="1260"/>
          <w:tab w:val="left" w:pos="1620"/>
        </w:tabs>
        <w:ind w:left="720"/>
        <w:rPr>
          <w:ins w:id="2200" w:author="Hudler, Rob@Energy" w:date="2018-11-16T14:21:00Z"/>
          <w:sz w:val="18"/>
          <w:szCs w:val="18"/>
          <w:u w:val="single"/>
        </w:rPr>
      </w:pPr>
      <w:ins w:id="2201" w:author="Hudler, Rob@Energy" w:date="2018-11-16T14:21:00Z">
        <w:r w:rsidRPr="003A3592">
          <w:rPr>
            <w:sz w:val="18"/>
            <w:szCs w:val="18"/>
            <w:u w:val="single"/>
          </w:rPr>
          <w:t>a, b</w:t>
        </w:r>
        <w:r w:rsidRPr="003A3592">
          <w:rPr>
            <w:sz w:val="18"/>
            <w:szCs w:val="18"/>
            <w:u w:val="single"/>
          </w:rPr>
          <w:tab/>
          <w:t>=</w:t>
        </w:r>
        <w:r w:rsidRPr="003A3592">
          <w:rPr>
            <w:sz w:val="18"/>
            <w:szCs w:val="18"/>
            <w:u w:val="single"/>
          </w:rPr>
          <w:tab/>
          <w:t>Qualification distance coefficients (unitless), see Table 4.4.6-2,</w:t>
        </w:r>
      </w:ins>
    </w:p>
    <w:p w14:paraId="369616E0" w14:textId="77777777" w:rsidR="00995034" w:rsidRPr="003A3592" w:rsidRDefault="00995034" w:rsidP="00995034">
      <w:pPr>
        <w:tabs>
          <w:tab w:val="left" w:pos="1260"/>
          <w:tab w:val="left" w:pos="1620"/>
        </w:tabs>
        <w:ind w:left="720"/>
        <w:rPr>
          <w:ins w:id="2202" w:author="Hudler, Rob@Energy" w:date="2018-11-16T14:21:00Z"/>
          <w:sz w:val="18"/>
          <w:szCs w:val="18"/>
          <w:u w:val="single"/>
        </w:rPr>
      </w:pPr>
      <w:ins w:id="2203" w:author="Hudler, Rob@Energy" w:date="2018-11-16T14:21:00Z">
        <w:r w:rsidRPr="003A3592">
          <w:rPr>
            <w:sz w:val="18"/>
            <w:szCs w:val="18"/>
            <w:u w:val="single"/>
          </w:rPr>
          <w:t>CFA</w:t>
        </w:r>
        <w:r w:rsidRPr="003A3592">
          <w:rPr>
            <w:sz w:val="18"/>
            <w:szCs w:val="18"/>
            <w:u w:val="single"/>
          </w:rPr>
          <w:tab/>
          <w:t>=</w:t>
        </w:r>
        <w:r w:rsidRPr="003A3592">
          <w:rPr>
            <w:sz w:val="18"/>
            <w:szCs w:val="18"/>
            <w:u w:val="single"/>
          </w:rPr>
          <w:tab/>
          <w:t>Conditioned floor area of the dwelling unit (ft</w:t>
        </w:r>
        <w:r w:rsidRPr="003A3592">
          <w:rPr>
            <w:sz w:val="18"/>
            <w:szCs w:val="18"/>
            <w:u w:val="single"/>
            <w:vertAlign w:val="superscript"/>
          </w:rPr>
          <w:t>2</w:t>
        </w:r>
        <w:r w:rsidRPr="003A3592">
          <w:rPr>
            <w:sz w:val="18"/>
            <w:szCs w:val="18"/>
            <w:u w:val="single"/>
          </w:rPr>
          <w:t>), and</w:t>
        </w:r>
      </w:ins>
    </w:p>
    <w:p w14:paraId="36F8720E" w14:textId="77777777" w:rsidR="00995034" w:rsidRPr="003A3592" w:rsidRDefault="00995034" w:rsidP="00995034">
      <w:pPr>
        <w:tabs>
          <w:tab w:val="left" w:pos="1260"/>
          <w:tab w:val="left" w:pos="1620"/>
        </w:tabs>
        <w:ind w:left="720"/>
        <w:rPr>
          <w:ins w:id="2204" w:author="Hudler, Rob@Energy" w:date="2018-11-16T14:21:00Z"/>
          <w:sz w:val="18"/>
          <w:szCs w:val="18"/>
          <w:u w:val="single"/>
        </w:rPr>
      </w:pPr>
      <w:ins w:id="2205" w:author="Hudler, Rob@Energy" w:date="2018-11-16T14:21:00Z">
        <w:r w:rsidRPr="003A3592">
          <w:rPr>
            <w:sz w:val="18"/>
            <w:szCs w:val="18"/>
            <w:u w:val="single"/>
          </w:rPr>
          <w:t>n</w:t>
        </w:r>
        <w:r w:rsidRPr="003A3592">
          <w:rPr>
            <w:sz w:val="18"/>
            <w:szCs w:val="18"/>
            <w:u w:val="single"/>
          </w:rPr>
          <w:tab/>
          <w:t>=</w:t>
        </w:r>
        <w:r w:rsidRPr="003A3592">
          <w:rPr>
            <w:sz w:val="18"/>
            <w:szCs w:val="18"/>
            <w:u w:val="single"/>
          </w:rPr>
          <w:tab/>
          <w:t>Number of water heaters in the dwelling unit (unitless).</w:t>
        </w:r>
      </w:ins>
    </w:p>
    <w:p w14:paraId="743C6564" w14:textId="77777777" w:rsidR="00995034" w:rsidRPr="003A3592" w:rsidRDefault="00995034" w:rsidP="00995034">
      <w:pPr>
        <w:rPr>
          <w:ins w:id="2206" w:author="Hudler, Rob@Energy" w:date="2018-11-16T14:21:00Z"/>
          <w:sz w:val="18"/>
          <w:szCs w:val="18"/>
          <w:u w:val="single"/>
        </w:rPr>
      </w:pPr>
    </w:p>
    <w:p w14:paraId="4C0A9328" w14:textId="77777777" w:rsidR="00995034" w:rsidRPr="003A3592" w:rsidRDefault="00995034" w:rsidP="00995034">
      <w:pPr>
        <w:jc w:val="center"/>
        <w:rPr>
          <w:ins w:id="2207" w:author="Hudler, Rob@Energy" w:date="2018-11-16T14:21:00Z"/>
          <w:sz w:val="18"/>
          <w:szCs w:val="18"/>
          <w:u w:val="single"/>
        </w:rPr>
      </w:pPr>
      <w:bookmarkStart w:id="2208" w:name="_Ref475623174"/>
      <w:bookmarkStart w:id="2209" w:name="_Toc480289706"/>
      <w:ins w:id="2210" w:author="Hudler, Rob@Energy" w:date="2018-11-16T14:21:00Z">
        <w:r w:rsidRPr="003A3592">
          <w:rPr>
            <w:sz w:val="18"/>
            <w:szCs w:val="18"/>
            <w:u w:val="single"/>
          </w:rPr>
          <w:t>Table 4.4.6-2</w:t>
        </w:r>
        <w:bookmarkEnd w:id="2208"/>
        <w:r w:rsidRPr="003A3592">
          <w:rPr>
            <w:sz w:val="18"/>
            <w:szCs w:val="18"/>
            <w:u w:val="single"/>
          </w:rPr>
          <w:t>: Coefficients for the Qualification Distance Calculation</w:t>
        </w:r>
        <w:bookmarkEnd w:id="2209"/>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553"/>
        <w:gridCol w:w="1185"/>
        <w:gridCol w:w="1553"/>
        <w:gridCol w:w="1185"/>
      </w:tblGrid>
      <w:tr w:rsidR="00995034" w:rsidRPr="006F7580" w14:paraId="1C01E11F" w14:textId="77777777" w:rsidTr="0012327B">
        <w:trPr>
          <w:gridAfter w:val="2"/>
          <w:wAfter w:w="2738" w:type="dxa"/>
          <w:cantSplit/>
          <w:trHeight w:val="20"/>
          <w:jc w:val="center"/>
          <w:ins w:id="2211" w:author="Hudler, Rob@Energy" w:date="2018-11-16T14:21:00Z"/>
        </w:trPr>
        <w:tc>
          <w:tcPr>
            <w:tcW w:w="1227" w:type="dxa"/>
            <w:shd w:val="clear" w:color="auto" w:fill="auto"/>
            <w:noWrap/>
            <w:hideMark/>
          </w:tcPr>
          <w:p w14:paraId="4CBC39AD" w14:textId="77777777" w:rsidR="00995034" w:rsidRPr="00396DD3" w:rsidRDefault="00995034" w:rsidP="0012327B">
            <w:pPr>
              <w:rPr>
                <w:ins w:id="2212" w:author="Hudler, Rob@Energy" w:date="2018-11-16T14:21:00Z"/>
                <w:sz w:val="18"/>
                <w:szCs w:val="18"/>
                <w:u w:val="single"/>
                <w:lang w:eastAsia="x-none"/>
              </w:rPr>
            </w:pPr>
          </w:p>
        </w:tc>
        <w:tc>
          <w:tcPr>
            <w:tcW w:w="1553" w:type="dxa"/>
            <w:shd w:val="clear" w:color="auto" w:fill="auto"/>
            <w:noWrap/>
            <w:hideMark/>
          </w:tcPr>
          <w:p w14:paraId="6BFD7B03" w14:textId="77777777" w:rsidR="00995034" w:rsidRPr="003A3592" w:rsidRDefault="00995034" w:rsidP="0012327B">
            <w:pPr>
              <w:jc w:val="center"/>
              <w:rPr>
                <w:ins w:id="2213" w:author="Hudler, Rob@Energy" w:date="2018-11-16T14:21:00Z"/>
                <w:b/>
                <w:sz w:val="18"/>
                <w:szCs w:val="18"/>
                <w:u w:val="single"/>
                <w:lang w:eastAsia="x-none"/>
              </w:rPr>
            </w:pPr>
            <w:ins w:id="2214" w:author="Hudler, Rob@Energy" w:date="2018-11-16T14:21:00Z">
              <w:r w:rsidRPr="003A3592">
                <w:rPr>
                  <w:b/>
                  <w:sz w:val="18"/>
                  <w:szCs w:val="18"/>
                  <w:u w:val="single"/>
                  <w:lang w:eastAsia="x-none"/>
                </w:rPr>
                <w:t>Coefficient a</w:t>
              </w:r>
            </w:ins>
          </w:p>
        </w:tc>
        <w:tc>
          <w:tcPr>
            <w:tcW w:w="1185" w:type="dxa"/>
            <w:shd w:val="clear" w:color="auto" w:fill="auto"/>
            <w:noWrap/>
            <w:hideMark/>
          </w:tcPr>
          <w:p w14:paraId="766501C5" w14:textId="77777777" w:rsidR="00995034" w:rsidRPr="003A3592" w:rsidRDefault="00995034" w:rsidP="0012327B">
            <w:pPr>
              <w:jc w:val="center"/>
              <w:rPr>
                <w:ins w:id="2215" w:author="Hudler, Rob@Energy" w:date="2018-11-16T14:21:00Z"/>
                <w:b/>
                <w:sz w:val="18"/>
                <w:szCs w:val="18"/>
                <w:u w:val="single"/>
                <w:lang w:eastAsia="x-none"/>
              </w:rPr>
            </w:pPr>
            <w:ins w:id="2216" w:author="Hudler, Rob@Energy" w:date="2018-11-16T14:21:00Z">
              <w:r w:rsidRPr="003A3592">
                <w:rPr>
                  <w:b/>
                  <w:sz w:val="18"/>
                  <w:szCs w:val="18"/>
                  <w:u w:val="single"/>
                  <w:lang w:eastAsia="x-none"/>
                </w:rPr>
                <w:t>Coefficient b</w:t>
              </w:r>
            </w:ins>
          </w:p>
        </w:tc>
      </w:tr>
      <w:tr w:rsidR="00995034" w:rsidRPr="006F7580" w14:paraId="7138FCFD" w14:textId="77777777" w:rsidTr="0012327B">
        <w:trPr>
          <w:cantSplit/>
          <w:trHeight w:val="20"/>
          <w:jc w:val="center"/>
          <w:ins w:id="2217" w:author="Hudler, Rob@Energy" w:date="2018-11-16T14:21:00Z"/>
        </w:trPr>
        <w:tc>
          <w:tcPr>
            <w:tcW w:w="1227" w:type="dxa"/>
            <w:shd w:val="clear" w:color="auto" w:fill="auto"/>
            <w:noWrap/>
            <w:hideMark/>
          </w:tcPr>
          <w:p w14:paraId="0F263429" w14:textId="77777777" w:rsidR="00995034" w:rsidRPr="003A3592" w:rsidRDefault="00995034" w:rsidP="0012327B">
            <w:pPr>
              <w:rPr>
                <w:ins w:id="2218" w:author="Hudler, Rob@Energy" w:date="2018-11-16T14:21:00Z"/>
                <w:b/>
                <w:sz w:val="18"/>
                <w:szCs w:val="18"/>
                <w:u w:val="single"/>
                <w:lang w:eastAsia="x-none"/>
              </w:rPr>
            </w:pPr>
            <w:ins w:id="2219" w:author="Hudler, Rob@Energy" w:date="2018-11-16T14:21:00Z">
              <w:r w:rsidRPr="00396DD3">
                <w:rPr>
                  <w:b/>
                  <w:sz w:val="18"/>
                  <w:szCs w:val="18"/>
                  <w:u w:val="single"/>
                  <w:lang w:eastAsia="x-none"/>
                </w:rPr>
                <w:t>Building Type</w:t>
              </w:r>
            </w:ins>
          </w:p>
        </w:tc>
        <w:tc>
          <w:tcPr>
            <w:tcW w:w="1553" w:type="dxa"/>
            <w:shd w:val="clear" w:color="auto" w:fill="auto"/>
            <w:noWrap/>
            <w:hideMark/>
          </w:tcPr>
          <w:p w14:paraId="47ABD0D3" w14:textId="77777777" w:rsidR="00995034" w:rsidRPr="003A3592" w:rsidRDefault="00995034" w:rsidP="0012327B">
            <w:pPr>
              <w:rPr>
                <w:ins w:id="2220" w:author="Hudler, Rob@Energy" w:date="2018-11-16T14:21:00Z"/>
                <w:b/>
                <w:sz w:val="18"/>
                <w:szCs w:val="18"/>
                <w:u w:val="single"/>
                <w:lang w:eastAsia="x-none"/>
              </w:rPr>
            </w:pPr>
            <w:ins w:id="2221" w:author="Hudler, Rob@Energy" w:date="2018-11-16T14:21:00Z">
              <w:r w:rsidRPr="003A3592">
                <w:rPr>
                  <w:b/>
                  <w:sz w:val="18"/>
                  <w:szCs w:val="18"/>
                  <w:u w:val="single"/>
                  <w:lang w:eastAsia="x-none"/>
                </w:rPr>
                <w:t xml:space="preserve">Non-Recirculating </w:t>
              </w:r>
            </w:ins>
          </w:p>
        </w:tc>
        <w:tc>
          <w:tcPr>
            <w:tcW w:w="1185" w:type="dxa"/>
            <w:shd w:val="clear" w:color="auto" w:fill="auto"/>
            <w:noWrap/>
            <w:hideMark/>
          </w:tcPr>
          <w:p w14:paraId="257716E1" w14:textId="77777777" w:rsidR="00995034" w:rsidRPr="003A3592" w:rsidRDefault="00995034" w:rsidP="0012327B">
            <w:pPr>
              <w:rPr>
                <w:ins w:id="2222" w:author="Hudler, Rob@Energy" w:date="2018-11-16T14:21:00Z"/>
                <w:b/>
                <w:sz w:val="18"/>
                <w:szCs w:val="18"/>
                <w:u w:val="single"/>
                <w:lang w:eastAsia="x-none"/>
              </w:rPr>
            </w:pPr>
            <w:ins w:id="2223" w:author="Hudler, Rob@Energy" w:date="2018-11-16T14:21:00Z">
              <w:r w:rsidRPr="003A3592">
                <w:rPr>
                  <w:b/>
                  <w:sz w:val="18"/>
                  <w:szCs w:val="18"/>
                  <w:u w:val="single"/>
                  <w:lang w:eastAsia="x-none"/>
                </w:rPr>
                <w:t>Recirculating</w:t>
              </w:r>
            </w:ins>
          </w:p>
        </w:tc>
        <w:tc>
          <w:tcPr>
            <w:tcW w:w="1553" w:type="dxa"/>
            <w:shd w:val="clear" w:color="auto" w:fill="auto"/>
            <w:noWrap/>
            <w:hideMark/>
          </w:tcPr>
          <w:p w14:paraId="64B5829D" w14:textId="77777777" w:rsidR="00995034" w:rsidRPr="003A3592" w:rsidRDefault="00995034" w:rsidP="0012327B">
            <w:pPr>
              <w:rPr>
                <w:ins w:id="2224" w:author="Hudler, Rob@Energy" w:date="2018-11-16T14:21:00Z"/>
                <w:b/>
                <w:sz w:val="18"/>
                <w:szCs w:val="18"/>
                <w:u w:val="single"/>
                <w:lang w:eastAsia="x-none"/>
              </w:rPr>
            </w:pPr>
            <w:ins w:id="2225" w:author="Hudler, Rob@Energy" w:date="2018-11-16T14:21:00Z">
              <w:r w:rsidRPr="003A3592">
                <w:rPr>
                  <w:b/>
                  <w:sz w:val="18"/>
                  <w:szCs w:val="18"/>
                  <w:u w:val="single"/>
                  <w:lang w:eastAsia="x-none"/>
                </w:rPr>
                <w:t xml:space="preserve">Non-Recirculating </w:t>
              </w:r>
            </w:ins>
          </w:p>
        </w:tc>
        <w:tc>
          <w:tcPr>
            <w:tcW w:w="1185" w:type="dxa"/>
            <w:shd w:val="clear" w:color="auto" w:fill="auto"/>
            <w:noWrap/>
            <w:hideMark/>
          </w:tcPr>
          <w:p w14:paraId="2260A8D0" w14:textId="77777777" w:rsidR="00995034" w:rsidRPr="003A3592" w:rsidRDefault="00995034" w:rsidP="0012327B">
            <w:pPr>
              <w:rPr>
                <w:ins w:id="2226" w:author="Hudler, Rob@Energy" w:date="2018-11-16T14:21:00Z"/>
                <w:b/>
                <w:sz w:val="18"/>
                <w:szCs w:val="18"/>
                <w:u w:val="single"/>
                <w:lang w:eastAsia="x-none"/>
              </w:rPr>
            </w:pPr>
            <w:ins w:id="2227" w:author="Hudler, Rob@Energy" w:date="2018-11-16T14:21:00Z">
              <w:r w:rsidRPr="003A3592">
                <w:rPr>
                  <w:b/>
                  <w:sz w:val="18"/>
                  <w:szCs w:val="18"/>
                  <w:u w:val="single"/>
                  <w:lang w:eastAsia="x-none"/>
                </w:rPr>
                <w:t>Recirculating</w:t>
              </w:r>
            </w:ins>
          </w:p>
        </w:tc>
      </w:tr>
      <w:tr w:rsidR="00995034" w:rsidRPr="006F7580" w14:paraId="5BAC7CD8" w14:textId="77777777" w:rsidTr="0012327B">
        <w:trPr>
          <w:cantSplit/>
          <w:trHeight w:val="20"/>
          <w:jc w:val="center"/>
          <w:ins w:id="2228" w:author="Hudler, Rob@Energy" w:date="2018-11-16T14:21:00Z"/>
        </w:trPr>
        <w:tc>
          <w:tcPr>
            <w:tcW w:w="1227" w:type="dxa"/>
            <w:shd w:val="clear" w:color="auto" w:fill="auto"/>
            <w:noWrap/>
          </w:tcPr>
          <w:p w14:paraId="324E766A" w14:textId="77777777" w:rsidR="00995034" w:rsidRPr="003A3592" w:rsidRDefault="00995034" w:rsidP="0012327B">
            <w:pPr>
              <w:rPr>
                <w:ins w:id="2229" w:author="Hudler, Rob@Energy" w:date="2018-11-16T14:21:00Z"/>
                <w:b/>
                <w:sz w:val="18"/>
                <w:szCs w:val="18"/>
                <w:u w:val="single"/>
                <w:lang w:eastAsia="x-none"/>
              </w:rPr>
            </w:pPr>
            <w:ins w:id="2230" w:author="Hudler, Rob@Energy" w:date="2018-11-16T14:21:00Z">
              <w:r w:rsidRPr="00396DD3">
                <w:rPr>
                  <w:b/>
                  <w:sz w:val="18"/>
                  <w:szCs w:val="18"/>
                  <w:u w:val="single"/>
                  <w:lang w:eastAsia="x-none"/>
                </w:rPr>
                <w:lastRenderedPageBreak/>
                <w:t>Single Family</w:t>
              </w:r>
            </w:ins>
          </w:p>
        </w:tc>
        <w:tc>
          <w:tcPr>
            <w:tcW w:w="1553" w:type="dxa"/>
            <w:shd w:val="clear" w:color="auto" w:fill="auto"/>
            <w:noWrap/>
          </w:tcPr>
          <w:p w14:paraId="072187C5" w14:textId="77777777" w:rsidR="00995034" w:rsidRPr="003A3592" w:rsidRDefault="00995034" w:rsidP="0012327B">
            <w:pPr>
              <w:rPr>
                <w:ins w:id="2231" w:author="Hudler, Rob@Energy" w:date="2018-11-16T14:21:00Z"/>
                <w:sz w:val="18"/>
                <w:szCs w:val="18"/>
                <w:u w:val="single"/>
                <w:lang w:eastAsia="x-none"/>
              </w:rPr>
            </w:pPr>
          </w:p>
        </w:tc>
        <w:tc>
          <w:tcPr>
            <w:tcW w:w="1185" w:type="dxa"/>
            <w:shd w:val="clear" w:color="auto" w:fill="auto"/>
            <w:noWrap/>
          </w:tcPr>
          <w:p w14:paraId="2C623A14" w14:textId="77777777" w:rsidR="00995034" w:rsidRPr="003A3592" w:rsidRDefault="00995034" w:rsidP="0012327B">
            <w:pPr>
              <w:rPr>
                <w:ins w:id="2232" w:author="Hudler, Rob@Energy" w:date="2018-11-16T14:21:00Z"/>
                <w:sz w:val="18"/>
                <w:szCs w:val="18"/>
                <w:u w:val="single"/>
                <w:lang w:eastAsia="x-none"/>
              </w:rPr>
            </w:pPr>
          </w:p>
        </w:tc>
        <w:tc>
          <w:tcPr>
            <w:tcW w:w="1553" w:type="dxa"/>
            <w:shd w:val="clear" w:color="auto" w:fill="auto"/>
            <w:noWrap/>
          </w:tcPr>
          <w:p w14:paraId="4F5ADCDE" w14:textId="77777777" w:rsidR="00995034" w:rsidRPr="003A3592" w:rsidRDefault="00995034" w:rsidP="0012327B">
            <w:pPr>
              <w:rPr>
                <w:ins w:id="2233" w:author="Hudler, Rob@Energy" w:date="2018-11-16T14:21:00Z"/>
                <w:sz w:val="18"/>
                <w:szCs w:val="18"/>
                <w:u w:val="single"/>
                <w:lang w:eastAsia="x-none"/>
              </w:rPr>
            </w:pPr>
          </w:p>
        </w:tc>
        <w:tc>
          <w:tcPr>
            <w:tcW w:w="1185" w:type="dxa"/>
            <w:shd w:val="clear" w:color="auto" w:fill="auto"/>
            <w:noWrap/>
          </w:tcPr>
          <w:p w14:paraId="6BD8150D" w14:textId="77777777" w:rsidR="00995034" w:rsidRPr="003A3592" w:rsidRDefault="00995034" w:rsidP="0012327B">
            <w:pPr>
              <w:rPr>
                <w:ins w:id="2234" w:author="Hudler, Rob@Energy" w:date="2018-11-16T14:21:00Z"/>
                <w:sz w:val="18"/>
                <w:szCs w:val="18"/>
                <w:u w:val="single"/>
                <w:lang w:eastAsia="x-none"/>
              </w:rPr>
            </w:pPr>
          </w:p>
        </w:tc>
      </w:tr>
      <w:tr w:rsidR="00995034" w:rsidRPr="006F7580" w14:paraId="721818D6" w14:textId="77777777" w:rsidTr="0012327B">
        <w:trPr>
          <w:cantSplit/>
          <w:trHeight w:val="20"/>
          <w:jc w:val="center"/>
          <w:ins w:id="2235" w:author="Hudler, Rob@Energy" w:date="2018-11-16T14:21:00Z"/>
        </w:trPr>
        <w:tc>
          <w:tcPr>
            <w:tcW w:w="1227" w:type="dxa"/>
            <w:shd w:val="clear" w:color="auto" w:fill="auto"/>
            <w:noWrap/>
            <w:hideMark/>
          </w:tcPr>
          <w:p w14:paraId="033E64AE" w14:textId="77777777" w:rsidR="00995034" w:rsidRPr="003A3592" w:rsidRDefault="00995034" w:rsidP="0012327B">
            <w:pPr>
              <w:rPr>
                <w:ins w:id="2236" w:author="Hudler, Rob@Energy" w:date="2018-11-16T14:21:00Z"/>
                <w:sz w:val="18"/>
                <w:szCs w:val="18"/>
                <w:u w:val="single"/>
                <w:lang w:eastAsia="x-none"/>
              </w:rPr>
            </w:pPr>
            <w:ins w:id="2237" w:author="Hudler, Rob@Energy" w:date="2018-11-16T14:21:00Z">
              <w:r w:rsidRPr="00396DD3">
                <w:rPr>
                  <w:sz w:val="18"/>
                  <w:szCs w:val="18"/>
                  <w:u w:val="single"/>
                  <w:lang w:eastAsia="x-none"/>
                </w:rPr>
                <w:t>One story</w:t>
              </w:r>
            </w:ins>
          </w:p>
        </w:tc>
        <w:tc>
          <w:tcPr>
            <w:tcW w:w="1553" w:type="dxa"/>
            <w:shd w:val="clear" w:color="auto" w:fill="auto"/>
            <w:noWrap/>
            <w:hideMark/>
          </w:tcPr>
          <w:p w14:paraId="0BA92481" w14:textId="77777777" w:rsidR="00995034" w:rsidRPr="003A3592" w:rsidRDefault="00995034" w:rsidP="0012327B">
            <w:pPr>
              <w:jc w:val="center"/>
              <w:rPr>
                <w:ins w:id="2238" w:author="Hudler, Rob@Energy" w:date="2018-11-16T14:21:00Z"/>
                <w:sz w:val="18"/>
                <w:szCs w:val="18"/>
                <w:u w:val="single"/>
                <w:lang w:eastAsia="x-none"/>
              </w:rPr>
            </w:pPr>
            <w:ins w:id="2239" w:author="Hudler, Rob@Energy" w:date="2018-11-16T14:21:00Z">
              <w:r w:rsidRPr="003A3592">
                <w:rPr>
                  <w:sz w:val="18"/>
                  <w:szCs w:val="18"/>
                  <w:u w:val="single"/>
                  <w:lang w:eastAsia="x-none"/>
                </w:rPr>
                <w:t>10</w:t>
              </w:r>
            </w:ins>
          </w:p>
        </w:tc>
        <w:tc>
          <w:tcPr>
            <w:tcW w:w="1185" w:type="dxa"/>
            <w:shd w:val="clear" w:color="auto" w:fill="auto"/>
            <w:noWrap/>
            <w:hideMark/>
          </w:tcPr>
          <w:p w14:paraId="72EA32AB" w14:textId="77777777" w:rsidR="00995034" w:rsidRPr="003A3592" w:rsidRDefault="00995034" w:rsidP="0012327B">
            <w:pPr>
              <w:jc w:val="center"/>
              <w:rPr>
                <w:ins w:id="2240" w:author="Hudler, Rob@Energy" w:date="2018-11-16T14:21:00Z"/>
                <w:sz w:val="18"/>
                <w:szCs w:val="18"/>
                <w:u w:val="single"/>
                <w:lang w:eastAsia="x-none"/>
              </w:rPr>
            </w:pPr>
            <w:ins w:id="2241" w:author="Hudler, Rob@Energy" w:date="2018-11-16T14:21:00Z">
              <w:r w:rsidRPr="003A3592">
                <w:rPr>
                  <w:sz w:val="18"/>
                  <w:szCs w:val="18"/>
                  <w:u w:val="single"/>
                  <w:lang w:eastAsia="x-none"/>
                </w:rPr>
                <w:t>22.7</w:t>
              </w:r>
            </w:ins>
          </w:p>
        </w:tc>
        <w:tc>
          <w:tcPr>
            <w:tcW w:w="1553" w:type="dxa"/>
            <w:shd w:val="clear" w:color="auto" w:fill="auto"/>
            <w:noWrap/>
            <w:hideMark/>
          </w:tcPr>
          <w:p w14:paraId="1DA6B7BC" w14:textId="77777777" w:rsidR="00995034" w:rsidRPr="003A3592" w:rsidRDefault="00995034" w:rsidP="0012327B">
            <w:pPr>
              <w:jc w:val="center"/>
              <w:rPr>
                <w:ins w:id="2242" w:author="Hudler, Rob@Energy" w:date="2018-11-16T14:21:00Z"/>
                <w:sz w:val="18"/>
                <w:szCs w:val="18"/>
                <w:u w:val="single"/>
                <w:lang w:eastAsia="x-none"/>
              </w:rPr>
            </w:pPr>
            <w:ins w:id="2243" w:author="Hudler, Rob@Energy" w:date="2018-11-16T14:21:00Z">
              <w:r w:rsidRPr="003A3592">
                <w:rPr>
                  <w:sz w:val="18"/>
                  <w:szCs w:val="18"/>
                  <w:u w:val="single"/>
                  <w:lang w:eastAsia="x-none"/>
                </w:rPr>
                <w:t>0.0095</w:t>
              </w:r>
            </w:ins>
          </w:p>
        </w:tc>
        <w:tc>
          <w:tcPr>
            <w:tcW w:w="1185" w:type="dxa"/>
            <w:shd w:val="clear" w:color="auto" w:fill="auto"/>
            <w:noWrap/>
            <w:hideMark/>
          </w:tcPr>
          <w:p w14:paraId="1FE367F6" w14:textId="77777777" w:rsidR="00995034" w:rsidRPr="003A3592" w:rsidRDefault="00995034" w:rsidP="0012327B">
            <w:pPr>
              <w:jc w:val="center"/>
              <w:rPr>
                <w:ins w:id="2244" w:author="Hudler, Rob@Energy" w:date="2018-11-16T14:21:00Z"/>
                <w:sz w:val="18"/>
                <w:szCs w:val="18"/>
                <w:u w:val="single"/>
                <w:lang w:eastAsia="x-none"/>
              </w:rPr>
            </w:pPr>
            <w:ins w:id="2245" w:author="Hudler, Rob@Energy" w:date="2018-11-16T14:21:00Z">
              <w:r w:rsidRPr="003A3592">
                <w:rPr>
                  <w:sz w:val="18"/>
                  <w:szCs w:val="18"/>
                  <w:u w:val="single"/>
                  <w:lang w:eastAsia="x-none"/>
                </w:rPr>
                <w:t>0.0099</w:t>
              </w:r>
            </w:ins>
          </w:p>
        </w:tc>
      </w:tr>
      <w:tr w:rsidR="00995034" w:rsidRPr="006F7580" w14:paraId="5B04535A" w14:textId="77777777" w:rsidTr="0012327B">
        <w:trPr>
          <w:cantSplit/>
          <w:trHeight w:val="20"/>
          <w:jc w:val="center"/>
          <w:ins w:id="2246" w:author="Hudler, Rob@Energy" w:date="2018-11-16T14:21:00Z"/>
        </w:trPr>
        <w:tc>
          <w:tcPr>
            <w:tcW w:w="1227" w:type="dxa"/>
            <w:shd w:val="clear" w:color="auto" w:fill="auto"/>
            <w:noWrap/>
            <w:hideMark/>
          </w:tcPr>
          <w:p w14:paraId="217DCD18" w14:textId="77777777" w:rsidR="00995034" w:rsidRPr="003A3592" w:rsidRDefault="00995034" w:rsidP="0012327B">
            <w:pPr>
              <w:rPr>
                <w:ins w:id="2247" w:author="Hudler, Rob@Energy" w:date="2018-11-16T14:21:00Z"/>
                <w:sz w:val="18"/>
                <w:szCs w:val="18"/>
                <w:u w:val="single"/>
                <w:lang w:eastAsia="x-none"/>
              </w:rPr>
            </w:pPr>
            <w:ins w:id="2248" w:author="Hudler, Rob@Energy" w:date="2018-11-16T14:21:00Z">
              <w:r w:rsidRPr="00396DD3">
                <w:rPr>
                  <w:sz w:val="18"/>
                  <w:szCs w:val="18"/>
                  <w:u w:val="single"/>
                  <w:lang w:eastAsia="x-none"/>
                </w:rPr>
                <w:t>Two story</w:t>
              </w:r>
            </w:ins>
          </w:p>
        </w:tc>
        <w:tc>
          <w:tcPr>
            <w:tcW w:w="1553" w:type="dxa"/>
            <w:shd w:val="clear" w:color="auto" w:fill="auto"/>
            <w:noWrap/>
            <w:hideMark/>
          </w:tcPr>
          <w:p w14:paraId="7231D53A" w14:textId="77777777" w:rsidR="00995034" w:rsidRPr="003A3592" w:rsidRDefault="00995034" w:rsidP="0012327B">
            <w:pPr>
              <w:jc w:val="center"/>
              <w:rPr>
                <w:ins w:id="2249" w:author="Hudler, Rob@Energy" w:date="2018-11-16T14:21:00Z"/>
                <w:sz w:val="18"/>
                <w:szCs w:val="18"/>
                <w:u w:val="single"/>
                <w:lang w:eastAsia="x-none"/>
              </w:rPr>
            </w:pPr>
            <w:ins w:id="2250" w:author="Hudler, Rob@Energy" w:date="2018-11-16T14:21:00Z">
              <w:r w:rsidRPr="003A3592">
                <w:rPr>
                  <w:sz w:val="18"/>
                  <w:szCs w:val="18"/>
                  <w:u w:val="single"/>
                  <w:lang w:eastAsia="x-none"/>
                </w:rPr>
                <w:t>15</w:t>
              </w:r>
            </w:ins>
          </w:p>
        </w:tc>
        <w:tc>
          <w:tcPr>
            <w:tcW w:w="1185" w:type="dxa"/>
            <w:shd w:val="clear" w:color="auto" w:fill="auto"/>
            <w:noWrap/>
            <w:hideMark/>
          </w:tcPr>
          <w:p w14:paraId="7CCE0528" w14:textId="77777777" w:rsidR="00995034" w:rsidRPr="003A3592" w:rsidRDefault="00995034" w:rsidP="0012327B">
            <w:pPr>
              <w:jc w:val="center"/>
              <w:rPr>
                <w:ins w:id="2251" w:author="Hudler, Rob@Energy" w:date="2018-11-16T14:21:00Z"/>
                <w:sz w:val="18"/>
                <w:szCs w:val="18"/>
                <w:u w:val="single"/>
                <w:lang w:eastAsia="x-none"/>
              </w:rPr>
            </w:pPr>
            <w:ins w:id="2252" w:author="Hudler, Rob@Energy" w:date="2018-11-16T14:21:00Z">
              <w:r w:rsidRPr="003A3592">
                <w:rPr>
                  <w:sz w:val="18"/>
                  <w:szCs w:val="18"/>
                  <w:u w:val="single"/>
                  <w:lang w:eastAsia="x-none"/>
                </w:rPr>
                <w:t>11.5</w:t>
              </w:r>
            </w:ins>
          </w:p>
        </w:tc>
        <w:tc>
          <w:tcPr>
            <w:tcW w:w="1553" w:type="dxa"/>
            <w:shd w:val="clear" w:color="auto" w:fill="auto"/>
            <w:noWrap/>
            <w:hideMark/>
          </w:tcPr>
          <w:p w14:paraId="06A8CFBD" w14:textId="77777777" w:rsidR="00995034" w:rsidRPr="003A3592" w:rsidRDefault="00995034" w:rsidP="0012327B">
            <w:pPr>
              <w:jc w:val="center"/>
              <w:rPr>
                <w:ins w:id="2253" w:author="Hudler, Rob@Energy" w:date="2018-11-16T14:21:00Z"/>
                <w:sz w:val="18"/>
                <w:szCs w:val="18"/>
                <w:u w:val="single"/>
                <w:lang w:eastAsia="x-none"/>
              </w:rPr>
            </w:pPr>
            <w:ins w:id="2254" w:author="Hudler, Rob@Energy" w:date="2018-11-16T14:21:00Z">
              <w:r w:rsidRPr="003A3592">
                <w:rPr>
                  <w:sz w:val="18"/>
                  <w:szCs w:val="18"/>
                  <w:u w:val="single"/>
                  <w:lang w:eastAsia="x-none"/>
                </w:rPr>
                <w:t>0.004</w:t>
              </w:r>
              <w:r w:rsidRPr="003A3592">
                <w:rPr>
                  <w:sz w:val="18"/>
                  <w:szCs w:val="18"/>
                </w:rPr>
                <w:t>5</w:t>
              </w:r>
            </w:ins>
          </w:p>
        </w:tc>
        <w:tc>
          <w:tcPr>
            <w:tcW w:w="1185" w:type="dxa"/>
            <w:shd w:val="clear" w:color="auto" w:fill="auto"/>
            <w:noWrap/>
            <w:hideMark/>
          </w:tcPr>
          <w:p w14:paraId="1536310C" w14:textId="77777777" w:rsidR="00995034" w:rsidRPr="003A3592" w:rsidRDefault="00995034" w:rsidP="0012327B">
            <w:pPr>
              <w:jc w:val="center"/>
              <w:rPr>
                <w:ins w:id="2255" w:author="Hudler, Rob@Energy" w:date="2018-11-16T14:21:00Z"/>
                <w:sz w:val="18"/>
                <w:szCs w:val="18"/>
                <w:u w:val="single"/>
                <w:lang w:eastAsia="x-none"/>
              </w:rPr>
            </w:pPr>
            <w:ins w:id="2256" w:author="Hudler, Rob@Energy" w:date="2018-11-16T14:21:00Z">
              <w:r w:rsidRPr="003A3592">
                <w:rPr>
                  <w:sz w:val="18"/>
                  <w:szCs w:val="18"/>
                  <w:u w:val="single"/>
                  <w:lang w:eastAsia="x-none"/>
                </w:rPr>
                <w:t>0.0095</w:t>
              </w:r>
            </w:ins>
          </w:p>
        </w:tc>
      </w:tr>
      <w:tr w:rsidR="00995034" w:rsidRPr="006F7580" w14:paraId="43310058" w14:textId="77777777" w:rsidTr="0012327B">
        <w:trPr>
          <w:cantSplit/>
          <w:trHeight w:val="20"/>
          <w:jc w:val="center"/>
          <w:ins w:id="2257" w:author="Hudler, Rob@Energy" w:date="2018-11-16T14:21:00Z"/>
        </w:trPr>
        <w:tc>
          <w:tcPr>
            <w:tcW w:w="1227" w:type="dxa"/>
            <w:shd w:val="clear" w:color="auto" w:fill="auto"/>
            <w:noWrap/>
            <w:hideMark/>
          </w:tcPr>
          <w:p w14:paraId="4FFE9429" w14:textId="77777777" w:rsidR="00995034" w:rsidRPr="003A3592" w:rsidRDefault="00995034" w:rsidP="0012327B">
            <w:pPr>
              <w:rPr>
                <w:ins w:id="2258" w:author="Hudler, Rob@Energy" w:date="2018-11-16T14:21:00Z"/>
                <w:sz w:val="18"/>
                <w:szCs w:val="18"/>
                <w:u w:val="single"/>
                <w:lang w:eastAsia="x-none"/>
              </w:rPr>
            </w:pPr>
            <w:ins w:id="2259" w:author="Hudler, Rob@Energy" w:date="2018-11-16T14:21:00Z">
              <w:r w:rsidRPr="00396DD3">
                <w:rPr>
                  <w:sz w:val="18"/>
                  <w:szCs w:val="18"/>
                  <w:u w:val="single"/>
                  <w:lang w:eastAsia="x-none"/>
                </w:rPr>
                <w:t>Three story</w:t>
              </w:r>
            </w:ins>
          </w:p>
        </w:tc>
        <w:tc>
          <w:tcPr>
            <w:tcW w:w="1553" w:type="dxa"/>
            <w:shd w:val="clear" w:color="auto" w:fill="auto"/>
            <w:noWrap/>
            <w:hideMark/>
          </w:tcPr>
          <w:p w14:paraId="7486DB62" w14:textId="77777777" w:rsidR="00995034" w:rsidRPr="003A3592" w:rsidRDefault="00995034" w:rsidP="0012327B">
            <w:pPr>
              <w:jc w:val="center"/>
              <w:rPr>
                <w:ins w:id="2260" w:author="Hudler, Rob@Energy" w:date="2018-11-16T14:21:00Z"/>
                <w:sz w:val="18"/>
                <w:szCs w:val="18"/>
                <w:u w:val="single"/>
                <w:lang w:eastAsia="x-none"/>
              </w:rPr>
            </w:pPr>
            <w:ins w:id="2261" w:author="Hudler, Rob@Energy" w:date="2018-11-16T14:21:00Z">
              <w:r w:rsidRPr="003A3592">
                <w:rPr>
                  <w:sz w:val="18"/>
                  <w:szCs w:val="18"/>
                  <w:u w:val="single"/>
                  <w:lang w:eastAsia="x-none"/>
                </w:rPr>
                <w:t>10</w:t>
              </w:r>
            </w:ins>
          </w:p>
        </w:tc>
        <w:tc>
          <w:tcPr>
            <w:tcW w:w="1185" w:type="dxa"/>
            <w:shd w:val="clear" w:color="auto" w:fill="auto"/>
            <w:noWrap/>
            <w:hideMark/>
          </w:tcPr>
          <w:p w14:paraId="749B2D6B" w14:textId="77777777" w:rsidR="00995034" w:rsidRPr="003A3592" w:rsidRDefault="00995034" w:rsidP="0012327B">
            <w:pPr>
              <w:jc w:val="center"/>
              <w:rPr>
                <w:ins w:id="2262" w:author="Hudler, Rob@Energy" w:date="2018-11-16T14:21:00Z"/>
                <w:sz w:val="18"/>
                <w:szCs w:val="18"/>
                <w:u w:val="single"/>
                <w:lang w:eastAsia="x-none"/>
              </w:rPr>
            </w:pPr>
            <w:ins w:id="2263" w:author="Hudler, Rob@Energy" w:date="2018-11-16T14:21:00Z">
              <w:r w:rsidRPr="003A3592">
                <w:rPr>
                  <w:sz w:val="18"/>
                  <w:szCs w:val="18"/>
                  <w:u w:val="single"/>
                  <w:lang w:eastAsia="x-none"/>
                </w:rPr>
                <w:t>0.5</w:t>
              </w:r>
            </w:ins>
          </w:p>
        </w:tc>
        <w:tc>
          <w:tcPr>
            <w:tcW w:w="1553" w:type="dxa"/>
            <w:shd w:val="clear" w:color="auto" w:fill="auto"/>
            <w:noWrap/>
            <w:hideMark/>
          </w:tcPr>
          <w:p w14:paraId="002A5497" w14:textId="77777777" w:rsidR="00995034" w:rsidRPr="003A3592" w:rsidRDefault="00995034" w:rsidP="0012327B">
            <w:pPr>
              <w:jc w:val="center"/>
              <w:rPr>
                <w:ins w:id="2264" w:author="Hudler, Rob@Energy" w:date="2018-11-16T14:21:00Z"/>
                <w:sz w:val="18"/>
                <w:szCs w:val="18"/>
                <w:u w:val="single"/>
                <w:lang w:eastAsia="x-none"/>
              </w:rPr>
            </w:pPr>
            <w:ins w:id="2265" w:author="Hudler, Rob@Energy" w:date="2018-11-16T14:21:00Z">
              <w:r w:rsidRPr="003A3592">
                <w:rPr>
                  <w:sz w:val="18"/>
                  <w:szCs w:val="18"/>
                  <w:u w:val="single"/>
                  <w:lang w:eastAsia="x-none"/>
                </w:rPr>
                <w:t>0.0030</w:t>
              </w:r>
            </w:ins>
          </w:p>
        </w:tc>
        <w:tc>
          <w:tcPr>
            <w:tcW w:w="1185" w:type="dxa"/>
            <w:shd w:val="clear" w:color="auto" w:fill="auto"/>
            <w:noWrap/>
            <w:hideMark/>
          </w:tcPr>
          <w:p w14:paraId="72FBDBED" w14:textId="77777777" w:rsidR="00995034" w:rsidRPr="003A3592" w:rsidRDefault="00995034" w:rsidP="0012327B">
            <w:pPr>
              <w:jc w:val="center"/>
              <w:rPr>
                <w:ins w:id="2266" w:author="Hudler, Rob@Energy" w:date="2018-11-16T14:21:00Z"/>
                <w:sz w:val="18"/>
                <w:szCs w:val="18"/>
                <w:u w:val="single"/>
                <w:lang w:eastAsia="x-none"/>
              </w:rPr>
            </w:pPr>
            <w:ins w:id="2267" w:author="Hudler, Rob@Energy" w:date="2018-11-16T14:21:00Z">
              <w:r w:rsidRPr="003A3592">
                <w:rPr>
                  <w:sz w:val="18"/>
                  <w:szCs w:val="18"/>
                  <w:u w:val="single"/>
                  <w:lang w:eastAsia="x-none"/>
                </w:rPr>
                <w:t>0.014</w:t>
              </w:r>
            </w:ins>
          </w:p>
        </w:tc>
      </w:tr>
      <w:tr w:rsidR="00995034" w:rsidRPr="006F7580" w14:paraId="2783818B" w14:textId="77777777" w:rsidTr="0012327B">
        <w:trPr>
          <w:cantSplit/>
          <w:trHeight w:val="20"/>
          <w:jc w:val="center"/>
          <w:ins w:id="2268" w:author="Hudler, Rob@Energy" w:date="2018-11-16T14:21:00Z"/>
        </w:trPr>
        <w:tc>
          <w:tcPr>
            <w:tcW w:w="1227" w:type="dxa"/>
            <w:shd w:val="clear" w:color="auto" w:fill="auto"/>
            <w:noWrap/>
          </w:tcPr>
          <w:p w14:paraId="49E711C0" w14:textId="77777777" w:rsidR="00995034" w:rsidRPr="00396DD3" w:rsidRDefault="00995034" w:rsidP="0012327B">
            <w:pPr>
              <w:rPr>
                <w:ins w:id="2269" w:author="Hudler, Rob@Energy" w:date="2018-11-16T14:21:00Z"/>
                <w:sz w:val="18"/>
                <w:szCs w:val="18"/>
                <w:u w:val="single"/>
                <w:lang w:eastAsia="x-none"/>
              </w:rPr>
            </w:pPr>
          </w:p>
        </w:tc>
        <w:tc>
          <w:tcPr>
            <w:tcW w:w="1553" w:type="dxa"/>
            <w:shd w:val="clear" w:color="auto" w:fill="auto"/>
            <w:noWrap/>
          </w:tcPr>
          <w:p w14:paraId="40A0CE2A" w14:textId="77777777" w:rsidR="00995034" w:rsidRPr="003A3592" w:rsidRDefault="00995034" w:rsidP="0012327B">
            <w:pPr>
              <w:rPr>
                <w:ins w:id="2270" w:author="Hudler, Rob@Energy" w:date="2018-11-16T14:21:00Z"/>
                <w:sz w:val="18"/>
                <w:szCs w:val="18"/>
                <w:u w:val="single"/>
                <w:lang w:eastAsia="x-none"/>
              </w:rPr>
            </w:pPr>
          </w:p>
        </w:tc>
        <w:tc>
          <w:tcPr>
            <w:tcW w:w="1185" w:type="dxa"/>
            <w:shd w:val="clear" w:color="auto" w:fill="auto"/>
            <w:noWrap/>
          </w:tcPr>
          <w:p w14:paraId="7411EBCF" w14:textId="77777777" w:rsidR="00995034" w:rsidRPr="003A3592" w:rsidRDefault="00995034" w:rsidP="0012327B">
            <w:pPr>
              <w:rPr>
                <w:ins w:id="2271" w:author="Hudler, Rob@Energy" w:date="2018-11-16T14:21:00Z"/>
                <w:sz w:val="18"/>
                <w:szCs w:val="18"/>
                <w:u w:val="single"/>
                <w:lang w:eastAsia="x-none"/>
              </w:rPr>
            </w:pPr>
          </w:p>
        </w:tc>
        <w:tc>
          <w:tcPr>
            <w:tcW w:w="1553" w:type="dxa"/>
            <w:shd w:val="clear" w:color="auto" w:fill="auto"/>
            <w:noWrap/>
          </w:tcPr>
          <w:p w14:paraId="6E905A22" w14:textId="77777777" w:rsidR="00995034" w:rsidRPr="003A3592" w:rsidRDefault="00995034" w:rsidP="0012327B">
            <w:pPr>
              <w:rPr>
                <w:ins w:id="2272" w:author="Hudler, Rob@Energy" w:date="2018-11-16T14:21:00Z"/>
                <w:sz w:val="18"/>
                <w:szCs w:val="18"/>
                <w:u w:val="single"/>
                <w:lang w:eastAsia="x-none"/>
              </w:rPr>
            </w:pPr>
          </w:p>
        </w:tc>
        <w:tc>
          <w:tcPr>
            <w:tcW w:w="1185" w:type="dxa"/>
            <w:shd w:val="clear" w:color="auto" w:fill="auto"/>
            <w:noWrap/>
          </w:tcPr>
          <w:p w14:paraId="32DEC6F5" w14:textId="77777777" w:rsidR="00995034" w:rsidRPr="003A3592" w:rsidRDefault="00995034" w:rsidP="0012327B">
            <w:pPr>
              <w:rPr>
                <w:ins w:id="2273" w:author="Hudler, Rob@Energy" w:date="2018-11-16T14:21:00Z"/>
                <w:sz w:val="18"/>
                <w:szCs w:val="18"/>
                <w:u w:val="single"/>
                <w:lang w:eastAsia="x-none"/>
              </w:rPr>
            </w:pPr>
          </w:p>
        </w:tc>
      </w:tr>
      <w:tr w:rsidR="00995034" w:rsidRPr="006F7580" w14:paraId="3729411A" w14:textId="77777777" w:rsidTr="0012327B">
        <w:trPr>
          <w:cantSplit/>
          <w:trHeight w:val="20"/>
          <w:jc w:val="center"/>
          <w:ins w:id="2274" w:author="Hudler, Rob@Energy" w:date="2018-11-16T14:21:00Z"/>
        </w:trPr>
        <w:tc>
          <w:tcPr>
            <w:tcW w:w="1227" w:type="dxa"/>
            <w:shd w:val="clear" w:color="auto" w:fill="auto"/>
            <w:noWrap/>
          </w:tcPr>
          <w:p w14:paraId="7B0D717B" w14:textId="77777777" w:rsidR="00995034" w:rsidRPr="003A3592" w:rsidRDefault="00995034" w:rsidP="0012327B">
            <w:pPr>
              <w:rPr>
                <w:ins w:id="2275" w:author="Hudler, Rob@Energy" w:date="2018-11-16T14:21:00Z"/>
                <w:b/>
                <w:sz w:val="18"/>
                <w:szCs w:val="18"/>
                <w:u w:val="single"/>
                <w:lang w:eastAsia="x-none"/>
              </w:rPr>
            </w:pPr>
            <w:ins w:id="2276" w:author="Hudler, Rob@Energy" w:date="2018-11-16T14:21:00Z">
              <w:r w:rsidRPr="00396DD3">
                <w:rPr>
                  <w:b/>
                  <w:sz w:val="18"/>
                  <w:szCs w:val="18"/>
                  <w:u w:val="single"/>
                  <w:lang w:eastAsia="x-none"/>
                </w:rPr>
                <w:t>Multifamily</w:t>
              </w:r>
            </w:ins>
          </w:p>
        </w:tc>
        <w:tc>
          <w:tcPr>
            <w:tcW w:w="1553" w:type="dxa"/>
            <w:shd w:val="clear" w:color="auto" w:fill="auto"/>
            <w:noWrap/>
          </w:tcPr>
          <w:p w14:paraId="4DC78088" w14:textId="77777777" w:rsidR="00995034" w:rsidRPr="003A3592" w:rsidRDefault="00995034" w:rsidP="0012327B">
            <w:pPr>
              <w:rPr>
                <w:ins w:id="2277" w:author="Hudler, Rob@Energy" w:date="2018-11-16T14:21:00Z"/>
                <w:sz w:val="18"/>
                <w:szCs w:val="18"/>
                <w:u w:val="single"/>
                <w:lang w:eastAsia="x-none"/>
              </w:rPr>
            </w:pPr>
          </w:p>
        </w:tc>
        <w:tc>
          <w:tcPr>
            <w:tcW w:w="1185" w:type="dxa"/>
            <w:shd w:val="clear" w:color="auto" w:fill="auto"/>
            <w:noWrap/>
          </w:tcPr>
          <w:p w14:paraId="799ABD31" w14:textId="77777777" w:rsidR="00995034" w:rsidRPr="003A3592" w:rsidRDefault="00995034" w:rsidP="0012327B">
            <w:pPr>
              <w:rPr>
                <w:ins w:id="2278" w:author="Hudler, Rob@Energy" w:date="2018-11-16T14:21:00Z"/>
                <w:sz w:val="18"/>
                <w:szCs w:val="18"/>
                <w:u w:val="single"/>
                <w:lang w:eastAsia="x-none"/>
              </w:rPr>
            </w:pPr>
          </w:p>
        </w:tc>
        <w:tc>
          <w:tcPr>
            <w:tcW w:w="1553" w:type="dxa"/>
            <w:shd w:val="clear" w:color="auto" w:fill="auto"/>
            <w:noWrap/>
          </w:tcPr>
          <w:p w14:paraId="4058EE32" w14:textId="77777777" w:rsidR="00995034" w:rsidRPr="003A3592" w:rsidRDefault="00995034" w:rsidP="0012327B">
            <w:pPr>
              <w:rPr>
                <w:ins w:id="2279" w:author="Hudler, Rob@Energy" w:date="2018-11-16T14:21:00Z"/>
                <w:sz w:val="18"/>
                <w:szCs w:val="18"/>
                <w:u w:val="single"/>
                <w:lang w:eastAsia="x-none"/>
              </w:rPr>
            </w:pPr>
          </w:p>
        </w:tc>
        <w:tc>
          <w:tcPr>
            <w:tcW w:w="1185" w:type="dxa"/>
            <w:shd w:val="clear" w:color="auto" w:fill="auto"/>
            <w:noWrap/>
          </w:tcPr>
          <w:p w14:paraId="2EB6D57F" w14:textId="77777777" w:rsidR="00995034" w:rsidRPr="003A3592" w:rsidRDefault="00995034" w:rsidP="0012327B">
            <w:pPr>
              <w:rPr>
                <w:ins w:id="2280" w:author="Hudler, Rob@Energy" w:date="2018-11-16T14:21:00Z"/>
                <w:sz w:val="18"/>
                <w:szCs w:val="18"/>
                <w:u w:val="single"/>
                <w:lang w:eastAsia="x-none"/>
              </w:rPr>
            </w:pPr>
          </w:p>
        </w:tc>
      </w:tr>
      <w:tr w:rsidR="00995034" w:rsidRPr="006F7580" w14:paraId="1420EECD" w14:textId="77777777" w:rsidTr="0012327B">
        <w:trPr>
          <w:cantSplit/>
          <w:trHeight w:val="20"/>
          <w:jc w:val="center"/>
          <w:ins w:id="2281" w:author="Hudler, Rob@Energy" w:date="2018-11-16T14:21:00Z"/>
        </w:trPr>
        <w:tc>
          <w:tcPr>
            <w:tcW w:w="1227" w:type="dxa"/>
            <w:shd w:val="clear" w:color="auto" w:fill="auto"/>
            <w:noWrap/>
          </w:tcPr>
          <w:p w14:paraId="44B365BA" w14:textId="77777777" w:rsidR="00995034" w:rsidRPr="003A3592" w:rsidRDefault="00995034" w:rsidP="0012327B">
            <w:pPr>
              <w:rPr>
                <w:ins w:id="2282" w:author="Hudler, Rob@Energy" w:date="2018-11-16T14:21:00Z"/>
                <w:sz w:val="18"/>
                <w:szCs w:val="18"/>
                <w:u w:val="single"/>
                <w:lang w:eastAsia="x-none"/>
              </w:rPr>
            </w:pPr>
            <w:ins w:id="2283" w:author="Hudler, Rob@Energy" w:date="2018-11-16T14:21:00Z">
              <w:r w:rsidRPr="00396DD3">
                <w:rPr>
                  <w:sz w:val="18"/>
                  <w:szCs w:val="18"/>
                  <w:u w:val="single"/>
                  <w:lang w:eastAsia="x-none"/>
                </w:rPr>
                <w:t>One story</w:t>
              </w:r>
            </w:ins>
          </w:p>
        </w:tc>
        <w:tc>
          <w:tcPr>
            <w:tcW w:w="1553" w:type="dxa"/>
            <w:shd w:val="clear" w:color="auto" w:fill="auto"/>
            <w:noWrap/>
          </w:tcPr>
          <w:p w14:paraId="31525DE6" w14:textId="77777777" w:rsidR="00995034" w:rsidRPr="003A3592" w:rsidRDefault="00995034" w:rsidP="0012327B">
            <w:pPr>
              <w:jc w:val="center"/>
              <w:rPr>
                <w:ins w:id="2284" w:author="Hudler, Rob@Energy" w:date="2018-11-16T14:21:00Z"/>
                <w:sz w:val="18"/>
                <w:szCs w:val="18"/>
                <w:u w:val="single"/>
                <w:lang w:eastAsia="x-none"/>
              </w:rPr>
            </w:pPr>
            <w:ins w:id="2285" w:author="Hudler, Rob@Energy" w:date="2018-11-16T14:21:00Z">
              <w:r w:rsidRPr="003A3592">
                <w:rPr>
                  <w:sz w:val="18"/>
                  <w:szCs w:val="18"/>
                  <w:u w:val="single"/>
                  <w:lang w:eastAsia="x-none"/>
                </w:rPr>
                <w:t>7.5</w:t>
              </w:r>
            </w:ins>
          </w:p>
        </w:tc>
        <w:tc>
          <w:tcPr>
            <w:tcW w:w="1185" w:type="dxa"/>
            <w:shd w:val="clear" w:color="auto" w:fill="auto"/>
            <w:noWrap/>
          </w:tcPr>
          <w:p w14:paraId="3FE9056A" w14:textId="77777777" w:rsidR="00995034" w:rsidRPr="003A3592" w:rsidRDefault="00995034" w:rsidP="0012327B">
            <w:pPr>
              <w:jc w:val="center"/>
              <w:rPr>
                <w:ins w:id="2286" w:author="Hudler, Rob@Energy" w:date="2018-11-16T14:21:00Z"/>
                <w:sz w:val="18"/>
                <w:szCs w:val="18"/>
                <w:u w:val="single"/>
                <w:lang w:eastAsia="x-none"/>
              </w:rPr>
            </w:pPr>
            <w:ins w:id="2287" w:author="Hudler, Rob@Energy" w:date="2018-11-16T14:21:00Z">
              <w:r w:rsidRPr="003A3592">
                <w:rPr>
                  <w:sz w:val="18"/>
                  <w:szCs w:val="18"/>
                  <w:u w:val="single"/>
                  <w:lang w:eastAsia="x-none"/>
                </w:rPr>
                <w:t>n/a</w:t>
              </w:r>
            </w:ins>
          </w:p>
        </w:tc>
        <w:tc>
          <w:tcPr>
            <w:tcW w:w="1553" w:type="dxa"/>
            <w:shd w:val="clear" w:color="auto" w:fill="auto"/>
            <w:noWrap/>
          </w:tcPr>
          <w:p w14:paraId="69818A93" w14:textId="77777777" w:rsidR="00995034" w:rsidRPr="003A3592" w:rsidRDefault="00995034" w:rsidP="0012327B">
            <w:pPr>
              <w:jc w:val="center"/>
              <w:rPr>
                <w:ins w:id="2288" w:author="Hudler, Rob@Energy" w:date="2018-11-16T14:21:00Z"/>
                <w:sz w:val="18"/>
                <w:szCs w:val="18"/>
                <w:u w:val="single"/>
                <w:lang w:eastAsia="x-none"/>
              </w:rPr>
            </w:pPr>
            <w:ins w:id="2289" w:author="Hudler, Rob@Energy" w:date="2018-11-16T14:21:00Z">
              <w:r w:rsidRPr="003A3592">
                <w:rPr>
                  <w:sz w:val="18"/>
                  <w:szCs w:val="18"/>
                  <w:u w:val="single"/>
                  <w:lang w:eastAsia="x-none"/>
                </w:rPr>
                <w:t>0.0080</w:t>
              </w:r>
            </w:ins>
          </w:p>
        </w:tc>
        <w:tc>
          <w:tcPr>
            <w:tcW w:w="1185" w:type="dxa"/>
            <w:shd w:val="clear" w:color="auto" w:fill="auto"/>
            <w:noWrap/>
          </w:tcPr>
          <w:p w14:paraId="29AE05CA" w14:textId="77777777" w:rsidR="00995034" w:rsidRPr="003A3592" w:rsidRDefault="00995034" w:rsidP="0012327B">
            <w:pPr>
              <w:jc w:val="center"/>
              <w:rPr>
                <w:ins w:id="2290" w:author="Hudler, Rob@Energy" w:date="2018-11-16T14:21:00Z"/>
                <w:sz w:val="18"/>
                <w:szCs w:val="18"/>
                <w:u w:val="single"/>
                <w:lang w:eastAsia="x-none"/>
              </w:rPr>
            </w:pPr>
            <w:ins w:id="2291" w:author="Hudler, Rob@Energy" w:date="2018-11-16T14:21:00Z">
              <w:r w:rsidRPr="003A3592">
                <w:rPr>
                  <w:sz w:val="18"/>
                  <w:szCs w:val="18"/>
                  <w:u w:val="single"/>
                  <w:lang w:eastAsia="x-none"/>
                </w:rPr>
                <w:t>n/a</w:t>
              </w:r>
            </w:ins>
          </w:p>
        </w:tc>
      </w:tr>
    </w:tbl>
    <w:p w14:paraId="4E75EED6"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292" w:author="Hudler, Rob@Energy" w:date="2018-11-16T14:21:00Z"/>
          <w:rFonts w:asciiTheme="minorHAnsi" w:hAnsiTheme="minorHAnsi" w:cstheme="minorHAnsi"/>
          <w:sz w:val="20"/>
          <w:szCs w:val="20"/>
        </w:rPr>
      </w:pPr>
    </w:p>
    <w:p w14:paraId="1D5862B5" w14:textId="77777777" w:rsidR="00995034" w:rsidDel="0012327B"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293" w:author="Hudler, Rob@Energy" w:date="2018-11-16T14:21:00Z"/>
          <w:del w:id="2294" w:author="Smith, Alexis@Energy" w:date="2018-11-29T15:16:00Z"/>
          <w:rFonts w:asciiTheme="minorHAnsi" w:hAnsiTheme="minorHAnsi" w:cs="Arial"/>
          <w:sz w:val="20"/>
          <w:szCs w:val="20"/>
        </w:rPr>
      </w:pPr>
    </w:p>
    <w:p w14:paraId="62CF80DC" w14:textId="77777777" w:rsidR="00995034" w:rsidDel="0012327B"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295" w:author="Hudler, Rob@Energy" w:date="2018-11-16T14:21:00Z"/>
          <w:del w:id="2296" w:author="Smith, Alexis@Energy" w:date="2018-11-29T15:16:00Z"/>
          <w:rFonts w:asciiTheme="minorHAnsi" w:hAnsiTheme="minorHAnsi" w:cs="Arial"/>
          <w:sz w:val="20"/>
          <w:szCs w:val="20"/>
        </w:rPr>
      </w:pPr>
    </w:p>
    <w:p w14:paraId="4D8F6039" w14:textId="77777777" w:rsidR="00995034" w:rsidRPr="001B692C" w:rsidDel="0012327B" w:rsidRDefault="00995034" w:rsidP="00995034">
      <w:pPr>
        <w:spacing w:after="0" w:line="240" w:lineRule="auto"/>
        <w:rPr>
          <w:ins w:id="2297" w:author="Hudler, Rob@Energy" w:date="2018-11-16T14:21:00Z"/>
          <w:del w:id="2298" w:author="Smith, Alexis@Energy" w:date="2018-11-29T15:16:00Z"/>
          <w:rFonts w:asciiTheme="minorHAnsi" w:hAnsiTheme="minorHAnsi" w:cs="Arial"/>
          <w:b/>
          <w:sz w:val="20"/>
          <w:szCs w:val="20"/>
        </w:rPr>
      </w:pPr>
    </w:p>
    <w:p w14:paraId="106B3E8E" w14:textId="77777777" w:rsidR="00995034" w:rsidRDefault="00995034" w:rsidP="00995034">
      <w:pPr>
        <w:spacing w:after="0" w:line="240" w:lineRule="auto"/>
        <w:rPr>
          <w:ins w:id="2299" w:author="Hudler, Rob@Energy" w:date="2018-11-16T14:21:00Z"/>
          <w:rFonts w:asciiTheme="minorHAnsi" w:eastAsiaTheme="minorEastAsia" w:hAnsiTheme="minorHAnsi" w:cstheme="minorHAnsi"/>
          <w:b/>
          <w:sz w:val="18"/>
          <w:szCs w:val="18"/>
        </w:rPr>
      </w:pPr>
      <w:ins w:id="2300" w:author="Hudler, Rob@Energy" w:date="2018-11-16T14:21:00Z">
        <w:r>
          <w:rPr>
            <w:rFonts w:asciiTheme="minorHAnsi" w:hAnsiTheme="minorHAnsi" w:cs="Arial"/>
            <w:b/>
            <w:sz w:val="20"/>
            <w:szCs w:val="20"/>
          </w:rPr>
          <w:t>H</w:t>
        </w:r>
        <w:r w:rsidRPr="001B692C">
          <w:rPr>
            <w:rFonts w:asciiTheme="minorHAnsi" w:hAnsiTheme="minorHAnsi" w:cs="Arial"/>
            <w:b/>
            <w:sz w:val="20"/>
            <w:szCs w:val="20"/>
          </w:rPr>
          <w:t xml:space="preserve">.  </w:t>
        </w:r>
        <w:r w:rsidRPr="001B692C">
          <w:rPr>
            <w:rFonts w:asciiTheme="minorHAnsi" w:eastAsiaTheme="minorEastAsia" w:hAnsiTheme="minorHAnsi" w:cstheme="minorHAnsi"/>
            <w:b/>
            <w:sz w:val="18"/>
            <w:szCs w:val="18"/>
          </w:rPr>
          <w:t xml:space="preserve">HERS-Verified Drain Water Heat Recovery System  </w:t>
        </w:r>
      </w:ins>
    </w:p>
    <w:p w14:paraId="7D4B8AE0"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01" w:author="Hudler, Rob@Energy" w:date="2018-11-16T14:21:00Z"/>
          <w:rFonts w:asciiTheme="minorHAnsi" w:hAnsiTheme="minorHAnsi" w:cs="Arial"/>
          <w:sz w:val="20"/>
          <w:szCs w:val="20"/>
        </w:rPr>
      </w:pPr>
      <w:ins w:id="2302" w:author="Hudler, Rob@Energy" w:date="2018-11-16T14:21:00Z">
        <w:r>
          <w:rPr>
            <w:rFonts w:asciiTheme="minorHAnsi" w:hAnsiTheme="minorHAnsi" w:cs="Arial"/>
            <w:sz w:val="20"/>
            <w:szCs w:val="20"/>
          </w:rPr>
          <w:t xml:space="preserve">This table lists the requirements for all central recirculation systems. HERS rater must ensure all the requirements in this table are met. </w:t>
        </w:r>
      </w:ins>
    </w:p>
    <w:p w14:paraId="561BA38B" w14:textId="77777777" w:rsidR="00995034" w:rsidRDefault="00995034" w:rsidP="00995034">
      <w:pPr>
        <w:spacing w:after="0" w:line="240" w:lineRule="auto"/>
        <w:rPr>
          <w:ins w:id="2303" w:author="Hudler, Rob@Energy" w:date="2018-11-16T14:21:00Z"/>
          <w:rFonts w:asciiTheme="minorHAnsi" w:eastAsiaTheme="minorEastAsia" w:hAnsiTheme="minorHAnsi" w:cstheme="minorHAnsi"/>
          <w:b/>
          <w:sz w:val="18"/>
          <w:szCs w:val="18"/>
        </w:rPr>
      </w:pPr>
    </w:p>
    <w:p w14:paraId="7D5DE22F" w14:textId="77777777" w:rsidR="00995034" w:rsidRPr="001F69BE" w:rsidRDefault="00995034" w:rsidP="00995034">
      <w:pPr>
        <w:spacing w:after="0" w:line="240" w:lineRule="auto"/>
        <w:rPr>
          <w:ins w:id="2304" w:author="Hudler, Rob@Energy" w:date="2018-11-16T14:21:00Z"/>
          <w:rFonts w:asciiTheme="minorHAnsi" w:eastAsiaTheme="minorEastAsia" w:hAnsiTheme="minorHAnsi" w:cstheme="minorHAnsi"/>
          <w:sz w:val="18"/>
          <w:szCs w:val="18"/>
        </w:rPr>
      </w:pPr>
      <w:ins w:id="2305" w:author="Hudler, Rob@Energy" w:date="2018-11-16T14:21:00Z">
        <w:r w:rsidRPr="001F69BE">
          <w:rPr>
            <w:rFonts w:asciiTheme="minorHAnsi" w:eastAsiaTheme="minorEastAsia" w:hAnsiTheme="minorHAnsi" w:cstheme="minorHAnsi"/>
            <w:sz w:val="18"/>
            <w:szCs w:val="18"/>
          </w:rPr>
          <w:t>01 Drain Water Heat Recovery Manufacturer’s name</w:t>
        </w:r>
        <w:r>
          <w:rPr>
            <w:rFonts w:asciiTheme="minorHAnsi" w:eastAsiaTheme="minorEastAsia" w:hAnsiTheme="minorHAnsi" w:cstheme="minorHAnsi"/>
            <w:sz w:val="18"/>
            <w:szCs w:val="18"/>
          </w:rPr>
          <w:t>- Enter the name of the Manufacturer</w:t>
        </w:r>
      </w:ins>
    </w:p>
    <w:p w14:paraId="15BB2B59" w14:textId="77777777" w:rsidR="00995034" w:rsidRPr="001F69BE" w:rsidRDefault="00995034" w:rsidP="00995034">
      <w:pPr>
        <w:spacing w:after="0" w:line="240" w:lineRule="auto"/>
        <w:rPr>
          <w:ins w:id="2306" w:author="Hudler, Rob@Energy" w:date="2018-11-16T14:21:00Z"/>
          <w:rFonts w:asciiTheme="minorHAnsi" w:eastAsiaTheme="minorEastAsia" w:hAnsiTheme="minorHAnsi" w:cstheme="minorHAnsi"/>
          <w:sz w:val="18"/>
          <w:szCs w:val="18"/>
        </w:rPr>
      </w:pPr>
      <w:ins w:id="2307" w:author="Hudler, Rob@Energy" w:date="2018-11-16T14:21:00Z">
        <w:r w:rsidRPr="001F69BE">
          <w:rPr>
            <w:rFonts w:asciiTheme="minorHAnsi" w:eastAsiaTheme="minorEastAsia" w:hAnsiTheme="minorHAnsi" w:cstheme="minorHAnsi"/>
            <w:sz w:val="18"/>
            <w:szCs w:val="18"/>
          </w:rPr>
          <w:t>02 Drain Water Heat Recovery Manufacturer’s model number</w:t>
        </w:r>
        <w:r>
          <w:rPr>
            <w:rFonts w:asciiTheme="minorHAnsi" w:eastAsiaTheme="minorEastAsia" w:hAnsiTheme="minorHAnsi" w:cstheme="minorHAnsi"/>
            <w:sz w:val="18"/>
            <w:szCs w:val="18"/>
          </w:rPr>
          <w:t xml:space="preserve"> – Enter the Model number</w:t>
        </w:r>
      </w:ins>
    </w:p>
    <w:p w14:paraId="487ABBFD" w14:textId="77777777" w:rsidR="00995034" w:rsidRPr="001F69BE" w:rsidRDefault="00995034" w:rsidP="00995034">
      <w:pPr>
        <w:spacing w:after="0" w:line="240" w:lineRule="auto"/>
        <w:rPr>
          <w:ins w:id="2308" w:author="Hudler, Rob@Energy" w:date="2018-11-16T14:21:00Z"/>
          <w:rFonts w:asciiTheme="minorHAnsi" w:eastAsiaTheme="minorEastAsia" w:hAnsiTheme="minorHAnsi" w:cstheme="minorHAnsi"/>
          <w:sz w:val="18"/>
          <w:szCs w:val="18"/>
        </w:rPr>
      </w:pPr>
      <w:ins w:id="2309" w:author="Hudler, Rob@Energy" w:date="2018-11-16T14:21:00Z">
        <w:r w:rsidRPr="001F69BE">
          <w:rPr>
            <w:rFonts w:asciiTheme="minorHAnsi" w:eastAsiaTheme="minorEastAsia" w:hAnsiTheme="minorHAnsi" w:cstheme="minorHAnsi"/>
            <w:sz w:val="18"/>
            <w:szCs w:val="18"/>
          </w:rPr>
          <w:t xml:space="preserve">03 Rated </w:t>
        </w:r>
        <w:r w:rsidRPr="00B16B2C">
          <w:rPr>
            <w:rFonts w:asciiTheme="minorHAnsi" w:eastAsiaTheme="minorEastAsia" w:hAnsiTheme="minorHAnsi" w:cstheme="minorHAnsi"/>
            <w:sz w:val="18"/>
            <w:szCs w:val="18"/>
          </w:rPr>
          <w:t>Effectiveness’</w:t>
        </w:r>
        <w:r>
          <w:rPr>
            <w:rFonts w:asciiTheme="minorHAnsi" w:eastAsiaTheme="minorEastAsia" w:hAnsiTheme="minorHAnsi" w:cstheme="minorHAnsi"/>
            <w:sz w:val="18"/>
            <w:szCs w:val="18"/>
          </w:rPr>
          <w:t xml:space="preserve"> – Enter the rated effectiveness of the Water Heat Recovery Unit.</w:t>
        </w:r>
      </w:ins>
    </w:p>
    <w:p w14:paraId="278ABDC4" w14:textId="77777777" w:rsidR="00995034" w:rsidRPr="001F69BE" w:rsidRDefault="00995034" w:rsidP="00995034">
      <w:pPr>
        <w:spacing w:after="0" w:line="240" w:lineRule="auto"/>
        <w:rPr>
          <w:ins w:id="2310" w:author="Hudler, Rob@Energy" w:date="2018-11-16T14:21:00Z"/>
          <w:rFonts w:asciiTheme="minorHAnsi" w:eastAsiaTheme="minorEastAsia" w:hAnsiTheme="minorHAnsi" w:cstheme="minorHAnsi"/>
          <w:sz w:val="18"/>
          <w:szCs w:val="18"/>
        </w:rPr>
      </w:pPr>
      <w:ins w:id="2311" w:author="Hudler, Rob@Energy" w:date="2018-11-16T14:21:00Z">
        <w:r w:rsidRPr="001F69BE">
          <w:rPr>
            <w:rFonts w:asciiTheme="minorHAnsi" w:eastAsiaTheme="minorEastAsia" w:hAnsiTheme="minorHAnsi" w:cstheme="minorHAnsi"/>
            <w:sz w:val="18"/>
            <w:szCs w:val="18"/>
          </w:rPr>
          <w:t>04 Installation Angle</w:t>
        </w:r>
        <w:r>
          <w:rPr>
            <w:rFonts w:asciiTheme="minorHAnsi" w:eastAsiaTheme="minorEastAsia" w:hAnsiTheme="minorHAnsi" w:cstheme="minorHAnsi"/>
            <w:sz w:val="18"/>
            <w:szCs w:val="18"/>
          </w:rPr>
          <w:t xml:space="preserve"> – Enter the angle of installation.</w:t>
        </w:r>
      </w:ins>
    </w:p>
    <w:p w14:paraId="109ECE6A" w14:textId="77777777" w:rsidR="00995034" w:rsidRDefault="00995034" w:rsidP="00995034">
      <w:pPr>
        <w:spacing w:after="0" w:line="240" w:lineRule="auto"/>
        <w:rPr>
          <w:ins w:id="2312" w:author="Hudler, Rob@Energy" w:date="2018-11-16T14:21:00Z"/>
          <w:rFonts w:asciiTheme="minorHAnsi" w:hAnsiTheme="minorHAnsi" w:cstheme="minorHAnsi"/>
          <w:sz w:val="18"/>
          <w:szCs w:val="18"/>
        </w:rPr>
      </w:pPr>
      <w:ins w:id="2313" w:author="Hudler, Rob@Energy" w:date="2018-11-16T14:21:00Z">
        <w:r>
          <w:rPr>
            <w:rFonts w:asciiTheme="minorHAnsi" w:eastAsiaTheme="minorEastAsia" w:hAnsiTheme="minorHAnsi" w:cstheme="minorHAnsi"/>
            <w:b/>
            <w:sz w:val="18"/>
            <w:szCs w:val="18"/>
          </w:rPr>
          <w:t xml:space="preserve">05 </w:t>
        </w:r>
        <w:r w:rsidRPr="009D79A7">
          <w:rPr>
            <w:rFonts w:asciiTheme="minorHAnsi" w:hAnsiTheme="minorHAnsi" w:cstheme="minorHAnsi"/>
            <w:sz w:val="18"/>
            <w:szCs w:val="18"/>
          </w:rPr>
          <w:t>Installation Configuration (Equal flow, unequal to shower, unequal to water heater)</w:t>
        </w:r>
        <w:r>
          <w:rPr>
            <w:rFonts w:asciiTheme="minorHAnsi" w:hAnsiTheme="minorHAnsi" w:cstheme="minorHAnsi"/>
            <w:sz w:val="18"/>
            <w:szCs w:val="18"/>
          </w:rPr>
          <w:t xml:space="preserve"> – Enter type of configuration.</w:t>
        </w:r>
      </w:ins>
    </w:p>
    <w:p w14:paraId="3761738D" w14:textId="77777777" w:rsidR="00995034" w:rsidRDefault="00995034" w:rsidP="00995034">
      <w:pPr>
        <w:spacing w:after="0" w:line="240" w:lineRule="auto"/>
        <w:rPr>
          <w:ins w:id="2314" w:author="Hudler, Rob@Energy" w:date="2018-11-16T14:21:00Z"/>
          <w:rFonts w:asciiTheme="minorHAnsi" w:hAnsiTheme="minorHAnsi" w:cstheme="minorHAnsi"/>
          <w:sz w:val="18"/>
          <w:szCs w:val="18"/>
        </w:rPr>
      </w:pPr>
      <w:ins w:id="2315" w:author="Hudler, Rob@Energy" w:date="2018-11-16T14:21:00Z">
        <w:r>
          <w:rPr>
            <w:rFonts w:asciiTheme="minorHAnsi" w:hAnsiTheme="minorHAnsi" w:cstheme="minorHAnsi"/>
            <w:sz w:val="18"/>
            <w:szCs w:val="18"/>
          </w:rPr>
          <w:t xml:space="preserve">06 </w:t>
        </w:r>
        <w:r w:rsidRPr="009D79A7">
          <w:rPr>
            <w:rFonts w:asciiTheme="minorHAnsi" w:hAnsiTheme="minorHAnsi" w:cstheme="minorHAnsi"/>
            <w:sz w:val="18"/>
            <w:szCs w:val="18"/>
          </w:rPr>
          <w:t>Percent of shower served by the DWHR device</w:t>
        </w:r>
        <w:r>
          <w:rPr>
            <w:rFonts w:asciiTheme="minorHAnsi" w:hAnsiTheme="minorHAnsi" w:cstheme="minorHAnsi"/>
            <w:sz w:val="18"/>
            <w:szCs w:val="18"/>
          </w:rPr>
          <w:t xml:space="preserve"> – By percent enter the ratio of showers that the heat recovery is receiving water from</w:t>
        </w:r>
      </w:ins>
    </w:p>
    <w:p w14:paraId="309AC728" w14:textId="77777777" w:rsidR="00995034" w:rsidRDefault="00995034" w:rsidP="00995034">
      <w:pPr>
        <w:spacing w:after="0" w:line="240" w:lineRule="auto"/>
        <w:rPr>
          <w:ins w:id="2316" w:author="Hudler, Rob@Energy" w:date="2018-11-16T14:21:00Z"/>
          <w:rFonts w:asciiTheme="minorHAnsi" w:eastAsiaTheme="minorEastAsia" w:hAnsiTheme="minorHAnsi" w:cstheme="minorHAnsi"/>
          <w:b/>
          <w:sz w:val="18"/>
          <w:szCs w:val="18"/>
        </w:rPr>
      </w:pPr>
      <w:ins w:id="2317" w:author="Hudler, Rob@Energy" w:date="2018-11-16T14:21:00Z">
        <w:r>
          <w:rPr>
            <w:rFonts w:asciiTheme="minorHAnsi" w:hAnsiTheme="minorHAnsi" w:cstheme="minorHAnsi"/>
            <w:sz w:val="18"/>
            <w:szCs w:val="18"/>
          </w:rPr>
          <w:t xml:space="preserve">07 </w:t>
        </w:r>
        <w:r w:rsidRPr="009D79A7">
          <w:rPr>
            <w:rFonts w:asciiTheme="minorHAnsi" w:hAnsiTheme="minorHAnsi" w:cstheme="minorHAnsi"/>
            <w:sz w:val="18"/>
            <w:szCs w:val="18"/>
          </w:rPr>
          <w:t>DWHR System Certified by CEC</w:t>
        </w:r>
        <w:r>
          <w:rPr>
            <w:rFonts w:asciiTheme="minorHAnsi" w:hAnsiTheme="minorHAnsi" w:cstheme="minorHAnsi"/>
            <w:sz w:val="18"/>
            <w:szCs w:val="18"/>
          </w:rPr>
          <w:t xml:space="preserve"> – Enter “Yes” if certified or else enter “No”.</w:t>
        </w:r>
      </w:ins>
    </w:p>
    <w:p w14:paraId="3CD728B1" w14:textId="77777777" w:rsidR="00995034" w:rsidRPr="00260947" w:rsidRDefault="00995034" w:rsidP="00995034">
      <w:pPr>
        <w:spacing w:after="0" w:line="240" w:lineRule="auto"/>
        <w:rPr>
          <w:ins w:id="2318" w:author="Hudler, Rob@Energy" w:date="2018-11-16T14:21:00Z"/>
          <w:rFonts w:asciiTheme="minorHAnsi" w:hAnsiTheme="minorHAnsi" w:cs="Arial"/>
          <w:b/>
          <w:sz w:val="20"/>
          <w:szCs w:val="20"/>
        </w:rPr>
      </w:pPr>
      <w:ins w:id="2319" w:author="Hudler, Rob@Energy" w:date="2018-11-16T14:21:00Z">
        <w:r>
          <w:rPr>
            <w:rFonts w:asciiTheme="minorHAnsi" w:hAnsiTheme="minorHAnsi" w:cs="Arial"/>
            <w:b/>
            <w:sz w:val="20"/>
            <w:szCs w:val="20"/>
          </w:rPr>
          <w:t>I. Mandatory Measures for All Domestic Hot Water Distribution Systems</w:t>
        </w:r>
      </w:ins>
    </w:p>
    <w:p w14:paraId="2540DC0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20" w:author="Hudler, Rob@Energy" w:date="2018-11-16T14:21:00Z"/>
          <w:rFonts w:asciiTheme="minorHAnsi" w:hAnsiTheme="minorHAnsi" w:cs="Arial"/>
          <w:sz w:val="20"/>
          <w:szCs w:val="20"/>
        </w:rPr>
      </w:pPr>
      <w:ins w:id="2321" w:author="Hudler, Rob@Energy" w:date="2018-11-16T14:21:00Z">
        <w:r>
          <w:rPr>
            <w:rFonts w:asciiTheme="minorHAnsi" w:hAnsiTheme="minorHAnsi" w:cs="Arial"/>
            <w:sz w:val="20"/>
            <w:szCs w:val="20"/>
          </w:rPr>
          <w:t xml:space="preserve">This table lists the requirements for all recirculation systems. HERS rater must ensure all the requirements in this table are met. </w:t>
        </w:r>
      </w:ins>
    </w:p>
    <w:p w14:paraId="4444D3B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322" w:author="Hudler, Rob@Energy" w:date="2018-11-16T14:21:00Z"/>
          <w:rFonts w:asciiTheme="minorHAnsi" w:hAnsiTheme="minorHAnsi" w:cs="Arial"/>
          <w:sz w:val="20"/>
          <w:szCs w:val="20"/>
        </w:rPr>
      </w:pPr>
    </w:p>
    <w:p w14:paraId="1F7A62DB"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323" w:author="Hudler, Rob@Energy" w:date="2018-11-16T14:21:00Z"/>
          <w:rFonts w:asciiTheme="minorHAnsi" w:hAnsiTheme="minorHAnsi" w:cs="Arial"/>
          <w:b/>
          <w:sz w:val="20"/>
          <w:szCs w:val="20"/>
        </w:rPr>
      </w:pPr>
      <w:ins w:id="2324" w:author="Hudler, Rob@Energy" w:date="2018-11-16T14:21:00Z">
        <w:r>
          <w:rPr>
            <w:rFonts w:asciiTheme="minorHAnsi" w:hAnsiTheme="minorHAnsi" w:cs="Arial"/>
            <w:b/>
            <w:sz w:val="20"/>
            <w:szCs w:val="20"/>
          </w:rPr>
          <w:t xml:space="preserve">J. </w:t>
        </w:r>
        <w:r w:rsidRPr="006D2E42">
          <w:rPr>
            <w:rFonts w:asciiTheme="minorHAnsi" w:hAnsiTheme="minorHAnsi"/>
            <w:b/>
            <w:sz w:val="20"/>
            <w:szCs w:val="20"/>
          </w:rPr>
          <w:t xml:space="preserve">HERS-Verified Pipe Insulation </w:t>
        </w:r>
        <w:r>
          <w:rPr>
            <w:rFonts w:asciiTheme="minorHAnsi" w:hAnsiTheme="minorHAnsi"/>
            <w:b/>
            <w:sz w:val="20"/>
            <w:szCs w:val="20"/>
          </w:rPr>
          <w:t xml:space="preserve">Credit </w:t>
        </w:r>
        <w:r>
          <w:rPr>
            <w:rFonts w:asciiTheme="minorHAnsi" w:hAnsiTheme="minorHAnsi" w:cs="Arial"/>
            <w:b/>
            <w:sz w:val="20"/>
            <w:szCs w:val="20"/>
          </w:rPr>
          <w:t>Requirements</w:t>
        </w:r>
      </w:ins>
    </w:p>
    <w:p w14:paraId="352F2375"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25" w:author="Hudler, Rob@Energy" w:date="2018-11-16T14:21:00Z"/>
          <w:rFonts w:asciiTheme="minorHAnsi" w:hAnsiTheme="minorHAnsi" w:cs="Arial"/>
          <w:sz w:val="20"/>
          <w:szCs w:val="20"/>
        </w:rPr>
      </w:pPr>
      <w:ins w:id="2326" w:author="Hudler, Rob@Energy" w:date="2018-11-16T14:21:00Z">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 xml:space="preserve">HERS-Verified Pipe Insulation </w:t>
        </w:r>
        <w:r>
          <w:rPr>
            <w:rFonts w:asciiTheme="minorHAnsi" w:hAnsiTheme="minorHAnsi"/>
            <w:b/>
            <w:sz w:val="20"/>
            <w:szCs w:val="20"/>
          </w:rPr>
          <w:t>Credit</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ins>
    </w:p>
    <w:p w14:paraId="6C70064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327" w:author="Hudler, Rob@Energy" w:date="2018-11-16T14:21:00Z"/>
          <w:rFonts w:asciiTheme="minorHAnsi" w:hAnsiTheme="minorHAnsi" w:cs="Arial"/>
          <w:b/>
          <w:sz w:val="20"/>
          <w:szCs w:val="20"/>
        </w:rPr>
      </w:pPr>
    </w:p>
    <w:p w14:paraId="20AEF77E" w14:textId="77777777" w:rsidR="00995034" w:rsidRPr="00EC7885"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2328" w:author="Hudler, Rob@Energy" w:date="2018-11-16T14:21:00Z"/>
          <w:rFonts w:asciiTheme="minorHAnsi" w:hAnsiTheme="minorHAnsi" w:cs="Arial"/>
          <w:sz w:val="20"/>
          <w:szCs w:val="20"/>
        </w:rPr>
      </w:pPr>
      <w:ins w:id="2329" w:author="Hudler, Rob@Energy" w:date="2018-11-16T14:21:00Z">
        <w:r>
          <w:rPr>
            <w:rFonts w:asciiTheme="minorHAnsi" w:hAnsiTheme="minorHAnsi" w:cs="Arial"/>
            <w:b/>
            <w:sz w:val="20"/>
            <w:szCs w:val="20"/>
          </w:rPr>
          <w:t xml:space="preserve">K. </w:t>
        </w:r>
        <w:r w:rsidRPr="006D2E42">
          <w:rPr>
            <w:rFonts w:asciiTheme="minorHAnsi" w:hAnsiTheme="minorHAnsi"/>
            <w:b/>
            <w:sz w:val="20"/>
            <w:szCs w:val="20"/>
          </w:rPr>
          <w:t xml:space="preserve">HERS-Verified Parallel Piping </w:t>
        </w:r>
        <w:r>
          <w:rPr>
            <w:rFonts w:asciiTheme="minorHAnsi" w:hAnsiTheme="minorHAnsi" w:cs="Arial"/>
            <w:b/>
            <w:sz w:val="20"/>
            <w:szCs w:val="20"/>
          </w:rPr>
          <w:t>Requirements</w:t>
        </w:r>
      </w:ins>
    </w:p>
    <w:p w14:paraId="73595ABD"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330" w:author="Hudler, Rob@Energy" w:date="2018-11-16T14:21:00Z"/>
          <w:rFonts w:asciiTheme="minorHAnsi" w:hAnsiTheme="minorHAnsi" w:cs="Arial"/>
          <w:sz w:val="20"/>
          <w:szCs w:val="20"/>
        </w:rPr>
      </w:pPr>
      <w:ins w:id="2331" w:author="Hudler, Rob@Energy" w:date="2018-11-16T14:21:00Z">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Parallel Piping</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TableIE,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ins>
    </w:p>
    <w:p w14:paraId="45FAE6D1" w14:textId="77777777" w:rsidR="00995034" w:rsidDel="0012327B"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2332" w:author="Hudler, Rob@Energy" w:date="2018-11-16T14:21:00Z"/>
          <w:del w:id="2333" w:author="Smith, Alexis@Energy" w:date="2018-11-29T15:16:00Z"/>
          <w:rFonts w:asciiTheme="minorHAnsi" w:hAnsiTheme="minorHAnsi" w:cs="Arial"/>
          <w:sz w:val="20"/>
          <w:szCs w:val="20"/>
        </w:rPr>
      </w:pPr>
    </w:p>
    <w:p w14:paraId="4575B7F7" w14:textId="77777777" w:rsidR="00995034" w:rsidRDefault="00995034" w:rsidP="00995034">
      <w:pPr>
        <w:tabs>
          <w:tab w:val="left" w:pos="0"/>
        </w:tabs>
        <w:autoSpaceDE w:val="0"/>
        <w:autoSpaceDN w:val="0"/>
        <w:adjustRightInd w:val="0"/>
        <w:spacing w:after="0" w:line="240" w:lineRule="auto"/>
        <w:ind w:left="180" w:hanging="180"/>
        <w:rPr>
          <w:ins w:id="2334" w:author="Hudler, Rob@Energy" w:date="2018-11-16T14:21:00Z"/>
          <w:rFonts w:ascii="ArialMT" w:hAnsi="ArialMT" w:cs="ArialMT"/>
          <w:sz w:val="20"/>
          <w:szCs w:val="20"/>
        </w:rPr>
      </w:pPr>
    </w:p>
    <w:p w14:paraId="501F68FA" w14:textId="77777777" w:rsidR="00995034" w:rsidRDefault="00995034" w:rsidP="00995034">
      <w:pPr>
        <w:tabs>
          <w:tab w:val="left" w:pos="0"/>
        </w:tabs>
        <w:autoSpaceDE w:val="0"/>
        <w:autoSpaceDN w:val="0"/>
        <w:adjustRightInd w:val="0"/>
        <w:spacing w:after="0" w:line="240" w:lineRule="auto"/>
        <w:ind w:left="180" w:hanging="180"/>
        <w:rPr>
          <w:ins w:id="2335" w:author="Hudler, Rob@Energy" w:date="2018-11-16T14:21:00Z"/>
          <w:rFonts w:asciiTheme="minorHAnsi" w:hAnsiTheme="minorHAnsi" w:cs="Arial"/>
          <w:b/>
          <w:sz w:val="20"/>
          <w:szCs w:val="20"/>
        </w:rPr>
      </w:pPr>
      <w:ins w:id="2336" w:author="Hudler, Rob@Energy" w:date="2018-11-16T14:21:00Z">
        <w:r>
          <w:rPr>
            <w:rFonts w:asciiTheme="minorHAnsi" w:hAnsiTheme="minorHAnsi" w:cs="Arial"/>
            <w:b/>
            <w:sz w:val="20"/>
            <w:szCs w:val="20"/>
          </w:rPr>
          <w:lastRenderedPageBreak/>
          <w:t xml:space="preserve">L. </w:t>
        </w:r>
        <w:r w:rsidRPr="006D2E42">
          <w:rPr>
            <w:rFonts w:asciiTheme="minorHAnsi" w:hAnsiTheme="minorHAnsi"/>
            <w:b/>
            <w:sz w:val="20"/>
            <w:szCs w:val="20"/>
          </w:rPr>
          <w:t>HERS-Verified Demand Recirculation Manual Control</w:t>
        </w:r>
        <w:r>
          <w:rPr>
            <w:rFonts w:asciiTheme="minorHAnsi" w:hAnsiTheme="minorHAnsi"/>
            <w:b/>
            <w:sz w:val="20"/>
            <w:szCs w:val="20"/>
          </w:rPr>
          <w:t xml:space="preserve"> </w:t>
        </w:r>
        <w:r>
          <w:rPr>
            <w:rFonts w:asciiTheme="minorHAnsi" w:hAnsiTheme="minorHAnsi" w:cs="Arial"/>
            <w:b/>
            <w:sz w:val="20"/>
            <w:szCs w:val="20"/>
          </w:rPr>
          <w:t>Requirements</w:t>
        </w:r>
      </w:ins>
    </w:p>
    <w:p w14:paraId="600B2E63" w14:textId="77777777" w:rsidR="00995034" w:rsidRDefault="00995034" w:rsidP="00995034">
      <w:pPr>
        <w:tabs>
          <w:tab w:val="left" w:pos="0"/>
        </w:tabs>
        <w:autoSpaceDE w:val="0"/>
        <w:autoSpaceDN w:val="0"/>
        <w:adjustRightInd w:val="0"/>
        <w:spacing w:after="0" w:line="240" w:lineRule="auto"/>
        <w:rPr>
          <w:ins w:id="2337" w:author="Hudler, Rob@Energy" w:date="2018-11-16T14:21:00Z"/>
          <w:rFonts w:asciiTheme="minorHAnsi" w:hAnsiTheme="minorHAnsi" w:cs="Arial"/>
          <w:sz w:val="20"/>
          <w:szCs w:val="20"/>
        </w:rPr>
      </w:pPr>
      <w:ins w:id="2338" w:author="Hudler, Rob@Energy" w:date="2018-11-16T14:21:00Z">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Demand Recirculation Manual Control</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ins>
    </w:p>
    <w:p w14:paraId="27FF7790" w14:textId="77777777" w:rsidR="00995034" w:rsidRDefault="00995034" w:rsidP="00995034">
      <w:pPr>
        <w:tabs>
          <w:tab w:val="left" w:pos="0"/>
        </w:tabs>
        <w:autoSpaceDE w:val="0"/>
        <w:autoSpaceDN w:val="0"/>
        <w:adjustRightInd w:val="0"/>
        <w:spacing w:after="0" w:line="240" w:lineRule="auto"/>
        <w:rPr>
          <w:ins w:id="2339" w:author="Hudler, Rob@Energy" w:date="2018-11-16T14:21:00Z"/>
          <w:rFonts w:ascii="ArialMT" w:hAnsi="ArialMT" w:cs="ArialMT"/>
          <w:sz w:val="20"/>
          <w:szCs w:val="20"/>
        </w:rPr>
      </w:pPr>
    </w:p>
    <w:p w14:paraId="0E9AA2DC" w14:textId="77777777" w:rsidR="00995034" w:rsidRDefault="00995034" w:rsidP="00995034">
      <w:pPr>
        <w:tabs>
          <w:tab w:val="left" w:pos="0"/>
        </w:tabs>
        <w:autoSpaceDE w:val="0"/>
        <w:autoSpaceDN w:val="0"/>
        <w:adjustRightInd w:val="0"/>
        <w:spacing w:after="0" w:line="240" w:lineRule="auto"/>
        <w:rPr>
          <w:ins w:id="2340" w:author="Hudler, Rob@Energy" w:date="2018-11-16T14:21:00Z"/>
          <w:rFonts w:asciiTheme="minorHAnsi" w:hAnsiTheme="minorHAnsi" w:cs="Arial"/>
          <w:b/>
          <w:sz w:val="20"/>
          <w:szCs w:val="20"/>
        </w:rPr>
      </w:pPr>
      <w:ins w:id="2341" w:author="Hudler, Rob@Energy" w:date="2018-11-16T14:21:00Z">
        <w:r>
          <w:rPr>
            <w:rFonts w:asciiTheme="minorHAnsi" w:hAnsiTheme="minorHAnsi" w:cs="Arial"/>
            <w:b/>
            <w:sz w:val="20"/>
            <w:szCs w:val="20"/>
          </w:rPr>
          <w:t xml:space="preserve">M. </w:t>
        </w:r>
        <w:r w:rsidRPr="00180B11">
          <w:rPr>
            <w:rFonts w:asciiTheme="minorHAnsi" w:hAnsiTheme="minorHAnsi"/>
            <w:b/>
            <w:sz w:val="20"/>
            <w:szCs w:val="20"/>
          </w:rPr>
          <w:t>HERS-Verified Demand Recirculation Sensor Control</w:t>
        </w:r>
        <w:r>
          <w:rPr>
            <w:rFonts w:asciiTheme="minorHAnsi" w:hAnsiTheme="minorHAnsi"/>
            <w:b/>
            <w:sz w:val="20"/>
            <w:szCs w:val="20"/>
          </w:rPr>
          <w:t xml:space="preserve"> </w:t>
        </w:r>
        <w:r>
          <w:rPr>
            <w:rFonts w:asciiTheme="minorHAnsi" w:hAnsiTheme="minorHAnsi" w:cs="Arial"/>
            <w:b/>
            <w:sz w:val="20"/>
            <w:szCs w:val="20"/>
          </w:rPr>
          <w:t>Requirements</w:t>
        </w:r>
      </w:ins>
    </w:p>
    <w:p w14:paraId="5D6699B4" w14:textId="77777777" w:rsidR="00995034" w:rsidRDefault="00995034" w:rsidP="00995034">
      <w:pPr>
        <w:tabs>
          <w:tab w:val="left" w:pos="0"/>
        </w:tabs>
        <w:autoSpaceDE w:val="0"/>
        <w:autoSpaceDN w:val="0"/>
        <w:adjustRightInd w:val="0"/>
        <w:spacing w:after="0" w:line="240" w:lineRule="auto"/>
        <w:rPr>
          <w:ins w:id="2342" w:author="Hudler, Rob@Energy" w:date="2018-11-16T14:21:00Z"/>
          <w:rFonts w:asciiTheme="minorHAnsi" w:hAnsiTheme="minorHAnsi" w:cs="Arial"/>
          <w:sz w:val="20"/>
          <w:szCs w:val="20"/>
        </w:rPr>
      </w:pPr>
      <w:ins w:id="2343" w:author="Hudler, Rob@Energy" w:date="2018-11-16T14:21:00Z">
        <w:r>
          <w:rPr>
            <w:rFonts w:asciiTheme="minorHAnsi" w:hAnsiTheme="minorHAnsi" w:cs="Arial"/>
            <w:sz w:val="20"/>
            <w:szCs w:val="20"/>
          </w:rPr>
          <w:t xml:space="preserve">This table only applies to systems indicated as </w:t>
        </w:r>
        <w:r w:rsidRPr="00180B11">
          <w:rPr>
            <w:rFonts w:asciiTheme="minorHAnsi" w:hAnsiTheme="minorHAnsi"/>
            <w:b/>
            <w:sz w:val="20"/>
            <w:szCs w:val="20"/>
          </w:rPr>
          <w:t>HERS-Verified Demand Recirculation Sensor Control</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ins>
    </w:p>
    <w:p w14:paraId="228838DA" w14:textId="77777777" w:rsidR="006B46AF" w:rsidDel="00036420" w:rsidRDefault="006B46AF" w:rsidP="006B46AF">
      <w:pPr>
        <w:autoSpaceDE w:val="0"/>
        <w:autoSpaceDN w:val="0"/>
        <w:adjustRightInd w:val="0"/>
        <w:spacing w:after="0" w:line="240" w:lineRule="auto"/>
        <w:rPr>
          <w:del w:id="2344" w:author="Hudler, Rob@Energy" w:date="2018-11-09T16:12:00Z"/>
          <w:rFonts w:asciiTheme="minorHAnsi" w:hAnsiTheme="minorHAnsi" w:cs="Arial"/>
          <w:sz w:val="20"/>
          <w:szCs w:val="20"/>
        </w:rPr>
      </w:pPr>
    </w:p>
    <w:p w14:paraId="228838EF" w14:textId="77777777" w:rsidR="006B46AF" w:rsidDel="00036420" w:rsidRDefault="006B46AF" w:rsidP="006B46AF">
      <w:pPr>
        <w:tabs>
          <w:tab w:val="left" w:pos="0"/>
        </w:tabs>
        <w:autoSpaceDE w:val="0"/>
        <w:autoSpaceDN w:val="0"/>
        <w:adjustRightInd w:val="0"/>
        <w:spacing w:after="0" w:line="240" w:lineRule="auto"/>
        <w:ind w:left="180" w:hanging="180"/>
        <w:rPr>
          <w:del w:id="2345" w:author="Hudler, Rob@Energy" w:date="2018-11-09T16:12:00Z"/>
          <w:rFonts w:ascii="ArialMT" w:hAnsi="ArialMT" w:cs="ArialMT"/>
          <w:sz w:val="20"/>
          <w:szCs w:val="20"/>
        </w:rPr>
      </w:pPr>
    </w:p>
    <w:p w14:paraId="228838F0" w14:textId="1215F70D" w:rsidR="006B46AF" w:rsidDel="00036420" w:rsidRDefault="00BA3105" w:rsidP="006B46AF">
      <w:pPr>
        <w:tabs>
          <w:tab w:val="left" w:pos="0"/>
        </w:tabs>
        <w:autoSpaceDE w:val="0"/>
        <w:autoSpaceDN w:val="0"/>
        <w:adjustRightInd w:val="0"/>
        <w:spacing w:after="0" w:line="240" w:lineRule="auto"/>
        <w:ind w:left="180" w:hanging="180"/>
        <w:rPr>
          <w:del w:id="2346" w:author="Hudler, Rob@Energy" w:date="2018-11-09T16:12:00Z"/>
          <w:rFonts w:asciiTheme="minorHAnsi" w:hAnsiTheme="minorHAnsi" w:cs="Arial"/>
          <w:b/>
          <w:sz w:val="20"/>
          <w:szCs w:val="20"/>
        </w:rPr>
      </w:pPr>
      <w:del w:id="2347" w:author="Hudler, Rob@Energy" w:date="2018-11-09T16:12:00Z">
        <w:r w:rsidDel="00036420">
          <w:rPr>
            <w:rFonts w:asciiTheme="minorHAnsi" w:hAnsiTheme="minorHAnsi" w:cs="Arial"/>
            <w:b/>
            <w:sz w:val="20"/>
            <w:szCs w:val="20"/>
          </w:rPr>
          <w:delText>I</w:delText>
        </w:r>
        <w:r w:rsidR="006B46AF" w:rsidDel="00036420">
          <w:rPr>
            <w:rFonts w:asciiTheme="minorHAnsi" w:hAnsiTheme="minorHAnsi" w:cs="Arial"/>
            <w:b/>
            <w:sz w:val="20"/>
            <w:szCs w:val="20"/>
          </w:rPr>
          <w:delText xml:space="preserve">. </w:delText>
        </w:r>
        <w:r w:rsidR="006B46AF" w:rsidRPr="006D2E42" w:rsidDel="00036420">
          <w:rPr>
            <w:rFonts w:asciiTheme="minorHAnsi" w:hAnsiTheme="minorHAnsi"/>
            <w:b/>
            <w:sz w:val="20"/>
            <w:szCs w:val="20"/>
          </w:rPr>
          <w:delText>HERS-Verified Demand Recirculation Manual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8F1" w14:textId="51903D15" w:rsidR="006B46AF" w:rsidDel="00036420" w:rsidRDefault="006B46AF" w:rsidP="006B46AF">
      <w:pPr>
        <w:tabs>
          <w:tab w:val="left" w:pos="0"/>
        </w:tabs>
        <w:autoSpaceDE w:val="0"/>
        <w:autoSpaceDN w:val="0"/>
        <w:adjustRightInd w:val="0"/>
        <w:spacing w:after="0" w:line="240" w:lineRule="auto"/>
        <w:rPr>
          <w:del w:id="2348" w:author="Hudler, Rob@Energy" w:date="2018-11-09T16:12:00Z"/>
          <w:rFonts w:asciiTheme="minorHAnsi" w:hAnsiTheme="minorHAnsi" w:cs="Arial"/>
          <w:sz w:val="20"/>
          <w:szCs w:val="20"/>
        </w:rPr>
      </w:pPr>
      <w:del w:id="2349" w:author="Hudler, Rob@Energy" w:date="2018-11-09T16:12:00Z">
        <w:r w:rsidDel="00036420">
          <w:rPr>
            <w:rFonts w:asciiTheme="minorHAnsi" w:hAnsiTheme="minorHAnsi" w:cs="Arial"/>
            <w:sz w:val="20"/>
            <w:szCs w:val="20"/>
          </w:rPr>
          <w:delText xml:space="preserve">This table only applies to systems indicated in B14 and C14 as </w:delText>
        </w:r>
        <w:r w:rsidRPr="006D2E42" w:rsidDel="00036420">
          <w:rPr>
            <w:rFonts w:asciiTheme="minorHAnsi" w:hAnsiTheme="minorHAnsi"/>
            <w:b/>
            <w:sz w:val="20"/>
            <w:szCs w:val="20"/>
          </w:rPr>
          <w:delText>HERS-Verified Demand Recirculation Manual Control</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I</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w:delText>
        </w:r>
      </w:del>
    </w:p>
    <w:p w14:paraId="228838F2" w14:textId="77777777" w:rsidR="006B46AF" w:rsidDel="00036420" w:rsidRDefault="006B46AF" w:rsidP="006B46AF">
      <w:pPr>
        <w:tabs>
          <w:tab w:val="left" w:pos="0"/>
        </w:tabs>
        <w:autoSpaceDE w:val="0"/>
        <w:autoSpaceDN w:val="0"/>
        <w:adjustRightInd w:val="0"/>
        <w:spacing w:after="0" w:line="240" w:lineRule="auto"/>
        <w:rPr>
          <w:del w:id="2350" w:author="Hudler, Rob@Energy" w:date="2018-11-09T16:12:00Z"/>
          <w:rFonts w:ascii="ArialMT" w:hAnsi="ArialMT" w:cs="ArialMT"/>
          <w:sz w:val="20"/>
          <w:szCs w:val="20"/>
        </w:rPr>
      </w:pPr>
    </w:p>
    <w:p w14:paraId="228838F3" w14:textId="2584404C" w:rsidR="006B46AF" w:rsidDel="00036420" w:rsidRDefault="00BA3105" w:rsidP="006B46AF">
      <w:pPr>
        <w:tabs>
          <w:tab w:val="left" w:pos="0"/>
        </w:tabs>
        <w:autoSpaceDE w:val="0"/>
        <w:autoSpaceDN w:val="0"/>
        <w:adjustRightInd w:val="0"/>
        <w:spacing w:after="0" w:line="240" w:lineRule="auto"/>
        <w:rPr>
          <w:del w:id="2351" w:author="Hudler, Rob@Energy" w:date="2018-11-09T16:12:00Z"/>
          <w:rFonts w:asciiTheme="minorHAnsi" w:hAnsiTheme="minorHAnsi" w:cs="Arial"/>
          <w:b/>
          <w:sz w:val="20"/>
          <w:szCs w:val="20"/>
        </w:rPr>
      </w:pPr>
      <w:del w:id="2352" w:author="Hudler, Rob@Energy" w:date="2018-11-09T16:12:00Z">
        <w:r w:rsidDel="00036420">
          <w:rPr>
            <w:rFonts w:asciiTheme="minorHAnsi" w:hAnsiTheme="minorHAnsi" w:cs="Arial"/>
            <w:b/>
            <w:sz w:val="20"/>
            <w:szCs w:val="20"/>
          </w:rPr>
          <w:delText>J</w:delText>
        </w:r>
        <w:r w:rsidR="006B46AF" w:rsidDel="00036420">
          <w:rPr>
            <w:rFonts w:asciiTheme="minorHAnsi" w:hAnsiTheme="minorHAnsi" w:cs="Arial"/>
            <w:b/>
            <w:sz w:val="20"/>
            <w:szCs w:val="20"/>
          </w:rPr>
          <w:delText xml:space="preserve">. </w:delText>
        </w:r>
        <w:r w:rsidR="006B46AF" w:rsidRPr="00180B11" w:rsidDel="00036420">
          <w:rPr>
            <w:rFonts w:asciiTheme="minorHAnsi" w:hAnsiTheme="minorHAnsi"/>
            <w:b/>
            <w:sz w:val="20"/>
            <w:szCs w:val="20"/>
          </w:rPr>
          <w:delText>HERS-Verified Demand Recirculation Sensor Control</w:delText>
        </w:r>
        <w:r w:rsidR="006B46AF" w:rsidDel="00036420">
          <w:rPr>
            <w:rFonts w:asciiTheme="minorHAnsi" w:hAnsiTheme="minorHAnsi"/>
            <w:b/>
            <w:sz w:val="20"/>
            <w:szCs w:val="20"/>
          </w:rPr>
          <w:delText xml:space="preserve"> </w:delText>
        </w:r>
        <w:r w:rsidR="006B46AF" w:rsidDel="00036420">
          <w:rPr>
            <w:rFonts w:asciiTheme="minorHAnsi" w:hAnsiTheme="minorHAnsi" w:cs="Arial"/>
            <w:b/>
            <w:sz w:val="20"/>
            <w:szCs w:val="20"/>
          </w:rPr>
          <w:delText>Requirements</w:delText>
        </w:r>
      </w:del>
    </w:p>
    <w:p w14:paraId="228838F4" w14:textId="61787452" w:rsidR="006B46AF" w:rsidDel="00036420" w:rsidRDefault="006B46AF" w:rsidP="006B46AF">
      <w:pPr>
        <w:tabs>
          <w:tab w:val="left" w:pos="0"/>
        </w:tabs>
        <w:autoSpaceDE w:val="0"/>
        <w:autoSpaceDN w:val="0"/>
        <w:adjustRightInd w:val="0"/>
        <w:spacing w:after="0" w:line="240" w:lineRule="auto"/>
        <w:rPr>
          <w:del w:id="2353" w:author="Hudler, Rob@Energy" w:date="2018-11-09T16:12:00Z"/>
          <w:rFonts w:asciiTheme="minorHAnsi" w:hAnsiTheme="minorHAnsi" w:cs="Arial"/>
          <w:sz w:val="20"/>
          <w:szCs w:val="20"/>
        </w:rPr>
      </w:pPr>
      <w:del w:id="2354" w:author="Hudler, Rob@Energy" w:date="2018-11-09T16:12:00Z">
        <w:r w:rsidDel="00036420">
          <w:rPr>
            <w:rFonts w:asciiTheme="minorHAnsi" w:hAnsiTheme="minorHAnsi" w:cs="Arial"/>
            <w:sz w:val="20"/>
            <w:szCs w:val="20"/>
          </w:rPr>
          <w:delText xml:space="preserve">This table only applies to systems indicated in B14 and C14 as </w:delText>
        </w:r>
        <w:r w:rsidRPr="00180B11" w:rsidDel="00036420">
          <w:rPr>
            <w:rFonts w:asciiTheme="minorHAnsi" w:hAnsiTheme="minorHAnsi"/>
            <w:b/>
            <w:sz w:val="20"/>
            <w:szCs w:val="20"/>
          </w:rPr>
          <w:delText>HERS-Verified Demand Recirculation Sensor Control</w:delText>
        </w:r>
        <w:r w:rsidDel="00036420">
          <w:rPr>
            <w:rFonts w:asciiTheme="minorHAnsi" w:hAnsiTheme="minorHAnsi" w:cs="Arial"/>
            <w:b/>
            <w:sz w:val="20"/>
            <w:szCs w:val="20"/>
          </w:rPr>
          <w:delText xml:space="preserve">. </w:delText>
        </w:r>
        <w:r w:rsidRPr="009E63DF" w:rsidDel="00036420">
          <w:rPr>
            <w:rFonts w:asciiTheme="minorHAnsi" w:hAnsiTheme="minorHAnsi" w:cs="Arial"/>
            <w:sz w:val="20"/>
            <w:szCs w:val="20"/>
          </w:rPr>
          <w:delText xml:space="preserve"> In</w:delText>
        </w:r>
        <w:r w:rsidDel="00036420">
          <w:rPr>
            <w:rFonts w:asciiTheme="minorHAnsi" w:hAnsiTheme="minorHAnsi" w:cs="Arial"/>
            <w:sz w:val="20"/>
            <w:szCs w:val="20"/>
          </w:rPr>
          <w:delText xml:space="preserve"> addition</w:delText>
        </w:r>
        <w:r w:rsidR="00F312B5" w:rsidDel="00036420">
          <w:rPr>
            <w:rFonts w:asciiTheme="minorHAnsi" w:hAnsiTheme="minorHAnsi" w:cs="Arial"/>
            <w:sz w:val="20"/>
            <w:szCs w:val="20"/>
          </w:rPr>
          <w:delText xml:space="preserve"> to</w:delText>
        </w:r>
        <w:r w:rsidDel="00036420">
          <w:rPr>
            <w:rFonts w:asciiTheme="minorHAnsi" w:hAnsiTheme="minorHAnsi" w:cs="Arial"/>
            <w:sz w:val="20"/>
            <w:szCs w:val="20"/>
          </w:rPr>
          <w:delText xml:space="preserve"> the mandatory requirements in Table </w:delText>
        </w:r>
        <w:r w:rsidR="003E2E08" w:rsidDel="00036420">
          <w:rPr>
            <w:rFonts w:asciiTheme="minorHAnsi" w:hAnsiTheme="minorHAnsi" w:cs="Arial"/>
            <w:sz w:val="20"/>
            <w:szCs w:val="20"/>
          </w:rPr>
          <w:delText>J</w:delText>
        </w:r>
        <w:r w:rsidDel="00036420">
          <w:rPr>
            <w:rFonts w:asciiTheme="minorHAnsi" w:hAnsiTheme="minorHAnsi" w:cs="Arial"/>
            <w:sz w:val="20"/>
            <w:szCs w:val="20"/>
          </w:rPr>
          <w:delText xml:space="preserve">, the HERS rater must ensure the requirements </w:delText>
        </w:r>
        <w:r w:rsidR="00F312B5" w:rsidDel="00036420">
          <w:rPr>
            <w:rFonts w:asciiTheme="minorHAnsi" w:hAnsiTheme="minorHAnsi" w:cs="Arial"/>
            <w:sz w:val="20"/>
            <w:szCs w:val="20"/>
          </w:rPr>
          <w:delText>i</w:delText>
        </w:r>
        <w:r w:rsidRPr="009E63DF" w:rsidDel="00036420">
          <w:rPr>
            <w:rFonts w:asciiTheme="minorHAnsi" w:hAnsiTheme="minorHAnsi" w:cs="Arial"/>
            <w:sz w:val="20"/>
            <w:szCs w:val="20"/>
          </w:rPr>
          <w:delText>n</w:delText>
        </w:r>
        <w:r w:rsidDel="00036420">
          <w:rPr>
            <w:rFonts w:asciiTheme="minorHAnsi" w:hAnsiTheme="minorHAnsi" w:cs="Arial"/>
            <w:sz w:val="20"/>
            <w:szCs w:val="20"/>
          </w:rPr>
          <w:delText xml:space="preserve"> this table are met.</w:delText>
        </w:r>
      </w:del>
    </w:p>
    <w:p w14:paraId="228838F7" w14:textId="77777777" w:rsidR="006B46AF" w:rsidRPr="006D2E42" w:rsidDel="00036420" w:rsidRDefault="006B46AF" w:rsidP="006B46AF">
      <w:pPr>
        <w:spacing w:after="0" w:line="240" w:lineRule="auto"/>
        <w:rPr>
          <w:del w:id="2355" w:author="Hudler, Rob@Energy" w:date="2018-11-09T16:12:00Z"/>
          <w:rFonts w:asciiTheme="minorHAnsi" w:hAnsiTheme="minorHAnsi" w:cs="Arial"/>
          <w:sz w:val="20"/>
          <w:szCs w:val="20"/>
        </w:rPr>
      </w:pPr>
    </w:p>
    <w:p w14:paraId="228838F8" w14:textId="77777777" w:rsidR="006B46AF" w:rsidRDefault="006B46AF" w:rsidP="006B46AF">
      <w:pPr>
        <w:spacing w:after="0" w:line="240" w:lineRule="auto"/>
        <w:rPr>
          <w:rFonts w:asciiTheme="minorHAnsi" w:hAnsiTheme="minorHAnsi" w:cs="Arial"/>
          <w:sz w:val="20"/>
          <w:szCs w:val="20"/>
        </w:rPr>
        <w:sectPr w:rsidR="006B46AF" w:rsidSect="00DE7A20">
          <w:headerReference w:type="even" r:id="rId15"/>
          <w:headerReference w:type="default" r:id="rId16"/>
          <w:footerReference w:type="default" r:id="rId17"/>
          <w:headerReference w:type="first" r:id="rId18"/>
          <w:pgSz w:w="15840" w:h="12240" w:orient="landscape" w:code="1"/>
          <w:pgMar w:top="720" w:right="720" w:bottom="720" w:left="720" w:header="720" w:footer="576" w:gutter="0"/>
          <w:pgNumType w:start="1"/>
          <w:cols w:space="720"/>
          <w:docGrid w:linePitch="360"/>
        </w:sect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18"/>
        <w:gridCol w:w="3240"/>
        <w:gridCol w:w="3960"/>
      </w:tblGrid>
      <w:tr w:rsidR="006B46AF" w:rsidRPr="00C711C6" w:rsidDel="00036420" w14:paraId="228838FB" w14:textId="3142B6B1" w:rsidTr="006B46AF">
        <w:trPr>
          <w:trHeight w:val="750"/>
          <w:del w:id="2360" w:author="Hudler, Rob@Energy" w:date="2018-11-09T16:13:00Z"/>
        </w:trPr>
        <w:tc>
          <w:tcPr>
            <w:tcW w:w="8118" w:type="dxa"/>
            <w:gridSpan w:val="3"/>
            <w:vAlign w:val="center"/>
          </w:tcPr>
          <w:p w14:paraId="228838F9" w14:textId="77777777" w:rsidR="006B46AF" w:rsidDel="00036420" w:rsidRDefault="006B46AF" w:rsidP="006B46AF">
            <w:pPr>
              <w:keepNext/>
              <w:tabs>
                <w:tab w:val="left" w:pos="2160"/>
                <w:tab w:val="left" w:pos="2700"/>
                <w:tab w:val="left" w:pos="3420"/>
                <w:tab w:val="left" w:pos="3780"/>
                <w:tab w:val="left" w:pos="5760"/>
                <w:tab w:val="left" w:pos="7212"/>
              </w:tabs>
              <w:spacing w:after="0" w:line="240" w:lineRule="auto"/>
              <w:rPr>
                <w:del w:id="2361" w:author="Hudler, Rob@Energy" w:date="2018-11-09T16:13:00Z"/>
                <w:rFonts w:asciiTheme="minorHAnsi" w:hAnsiTheme="minorHAnsi" w:cs="Arial"/>
                <w:b/>
                <w:sz w:val="20"/>
                <w:szCs w:val="20"/>
              </w:rPr>
            </w:pPr>
            <w:del w:id="2362" w:author="Hudler, Rob@Energy" w:date="2018-11-09T16:13:00Z">
              <w:r w:rsidDel="00036420">
                <w:rPr>
                  <w:rFonts w:asciiTheme="minorHAnsi" w:hAnsiTheme="minorHAnsi" w:cs="Arial"/>
                  <w:b/>
                  <w:sz w:val="20"/>
                  <w:szCs w:val="20"/>
                </w:rPr>
                <w:lastRenderedPageBreak/>
                <w:delText>A</w:delText>
              </w:r>
              <w:r w:rsidRPr="00335E47" w:rsidDel="00036420">
                <w:rPr>
                  <w:rFonts w:asciiTheme="minorHAnsi" w:hAnsiTheme="minorHAnsi" w:cs="Arial"/>
                  <w:b/>
                  <w:sz w:val="20"/>
                  <w:szCs w:val="20"/>
                </w:rPr>
                <w:delText>.</w:delText>
              </w:r>
              <w:r w:rsidDel="00036420">
                <w:rPr>
                  <w:rFonts w:asciiTheme="minorHAnsi" w:hAnsiTheme="minorHAnsi" w:cs="Arial"/>
                  <w:b/>
                  <w:sz w:val="20"/>
                  <w:szCs w:val="20"/>
                </w:rPr>
                <w:delText xml:space="preserve"> General Information</w:delText>
              </w:r>
            </w:del>
          </w:p>
          <w:p w14:paraId="228838FA" w14:textId="77777777" w:rsidR="006B46AF" w:rsidRPr="00C711C6" w:rsidDel="00036420" w:rsidRDefault="006B46AF" w:rsidP="006B46AF">
            <w:pPr>
              <w:keepNext/>
              <w:spacing w:after="0" w:line="240" w:lineRule="auto"/>
              <w:rPr>
                <w:del w:id="2363" w:author="Hudler, Rob@Energy" w:date="2018-11-09T16:13:00Z"/>
                <w:rFonts w:eastAsia="Times New Roman"/>
                <w:sz w:val="18"/>
                <w:szCs w:val="18"/>
              </w:rPr>
            </w:pPr>
            <w:del w:id="2364" w:author="Hudler, Rob@Energy" w:date="2018-11-09T16:13:00Z">
              <w:r w:rsidRPr="0002006B" w:rsidDel="00036420">
                <w:rPr>
                  <w:rFonts w:eastAsia="Times New Roman"/>
                  <w:sz w:val="18"/>
                  <w:szCs w:val="18"/>
                </w:rPr>
                <w:delText xml:space="preserve">This table reports the </w:delText>
              </w:r>
              <w:r w:rsidDel="00036420">
                <w:rPr>
                  <w:rFonts w:eastAsia="Times New Roman"/>
                  <w:sz w:val="18"/>
                  <w:szCs w:val="18"/>
                </w:rPr>
                <w:delText>dwelling unit name</w:delText>
              </w:r>
              <w:r w:rsidRPr="0002006B" w:rsidDel="00036420">
                <w:rPr>
                  <w:rFonts w:eastAsia="Times New Roman"/>
                  <w:sz w:val="18"/>
                  <w:szCs w:val="18"/>
                </w:rPr>
                <w:delText xml:space="preserve"> that were specified on the </w:delText>
              </w:r>
              <w:r w:rsidDel="00036420">
                <w:rPr>
                  <w:rFonts w:eastAsia="Times New Roman"/>
                  <w:sz w:val="18"/>
                  <w:szCs w:val="18"/>
                </w:rPr>
                <w:delText>NRCC-PRF-01</w:delText>
              </w:r>
              <w:r w:rsidRPr="0002006B" w:rsidDel="00036420">
                <w:rPr>
                  <w:rFonts w:eastAsia="Times New Roman"/>
                  <w:sz w:val="18"/>
                  <w:szCs w:val="18"/>
                </w:rPr>
                <w:delText xml:space="preserve"> compliance document for this project.</w:delText>
              </w:r>
            </w:del>
          </w:p>
        </w:tc>
      </w:tr>
      <w:tr w:rsidR="006B46AF" w:rsidRPr="00C711C6" w:rsidDel="00036420" w14:paraId="228838FF" w14:textId="4534945A" w:rsidTr="00F312B5">
        <w:trPr>
          <w:trHeight w:val="426"/>
          <w:del w:id="2365" w:author="Hudler, Rob@Energy" w:date="2018-11-09T16:13:00Z"/>
        </w:trPr>
        <w:tc>
          <w:tcPr>
            <w:tcW w:w="918" w:type="dxa"/>
            <w:vAlign w:val="center"/>
          </w:tcPr>
          <w:p w14:paraId="228838FC" w14:textId="77777777" w:rsidR="006B46AF" w:rsidRPr="00C711C6" w:rsidDel="00036420" w:rsidRDefault="006B46AF" w:rsidP="00F312B5">
            <w:pPr>
              <w:keepNext/>
              <w:tabs>
                <w:tab w:val="left" w:pos="2160"/>
                <w:tab w:val="left" w:pos="2700"/>
                <w:tab w:val="left" w:pos="3420"/>
                <w:tab w:val="left" w:pos="3780"/>
                <w:tab w:val="left" w:pos="5760"/>
                <w:tab w:val="left" w:pos="7212"/>
              </w:tabs>
              <w:spacing w:after="0" w:line="240" w:lineRule="exact"/>
              <w:jc w:val="center"/>
              <w:rPr>
                <w:del w:id="2366" w:author="Hudler, Rob@Energy" w:date="2018-11-09T16:13:00Z"/>
                <w:rFonts w:eastAsia="Times New Roman"/>
                <w:sz w:val="18"/>
                <w:szCs w:val="18"/>
              </w:rPr>
            </w:pPr>
            <w:del w:id="2367" w:author="Hudler, Rob@Energy" w:date="2018-11-09T16:13:00Z">
              <w:r w:rsidDel="00036420">
                <w:rPr>
                  <w:rFonts w:eastAsia="Times New Roman"/>
                  <w:sz w:val="18"/>
                  <w:szCs w:val="18"/>
                </w:rPr>
                <w:delText>01</w:delText>
              </w:r>
            </w:del>
          </w:p>
        </w:tc>
        <w:tc>
          <w:tcPr>
            <w:tcW w:w="3240" w:type="dxa"/>
            <w:vAlign w:val="center"/>
          </w:tcPr>
          <w:p w14:paraId="228838FD" w14:textId="77777777" w:rsidR="006B46AF" w:rsidRPr="00C711C6" w:rsidDel="00036420" w:rsidRDefault="006B46AF" w:rsidP="00F312B5">
            <w:pPr>
              <w:keepNext/>
              <w:tabs>
                <w:tab w:val="left" w:pos="2160"/>
                <w:tab w:val="left" w:pos="2700"/>
                <w:tab w:val="left" w:pos="3420"/>
                <w:tab w:val="left" w:pos="3780"/>
                <w:tab w:val="left" w:pos="5760"/>
                <w:tab w:val="left" w:pos="7212"/>
              </w:tabs>
              <w:spacing w:after="0" w:line="240" w:lineRule="exact"/>
              <w:rPr>
                <w:del w:id="2368" w:author="Hudler, Rob@Energy" w:date="2018-11-09T16:13:00Z"/>
                <w:rFonts w:eastAsia="Times New Roman"/>
                <w:sz w:val="18"/>
                <w:szCs w:val="18"/>
              </w:rPr>
            </w:pPr>
            <w:del w:id="2369" w:author="Hudler, Rob@Energy" w:date="2018-11-09T16:13:00Z">
              <w:r w:rsidDel="00036420">
                <w:rPr>
                  <w:rFonts w:eastAsia="Times New Roman"/>
                  <w:sz w:val="18"/>
                  <w:szCs w:val="18"/>
                </w:rPr>
                <w:delText>Dwelling Unit Name</w:delText>
              </w:r>
            </w:del>
          </w:p>
        </w:tc>
        <w:tc>
          <w:tcPr>
            <w:tcW w:w="3960" w:type="dxa"/>
            <w:vAlign w:val="bottom"/>
          </w:tcPr>
          <w:p w14:paraId="228838FE" w14:textId="77777777" w:rsidR="006B46AF" w:rsidRPr="00C711C6" w:rsidDel="00036420" w:rsidRDefault="006B46AF" w:rsidP="006B46AF">
            <w:pPr>
              <w:keepNext/>
              <w:tabs>
                <w:tab w:val="left" w:pos="2160"/>
                <w:tab w:val="left" w:pos="2700"/>
                <w:tab w:val="left" w:pos="3420"/>
                <w:tab w:val="left" w:pos="3780"/>
                <w:tab w:val="left" w:pos="5760"/>
                <w:tab w:val="left" w:pos="7212"/>
              </w:tabs>
              <w:spacing w:after="0" w:line="240" w:lineRule="auto"/>
              <w:jc w:val="center"/>
              <w:rPr>
                <w:del w:id="2370" w:author="Hudler, Rob@Energy" w:date="2018-11-09T16:13:00Z"/>
                <w:rFonts w:eastAsia="Times New Roman"/>
                <w:sz w:val="18"/>
                <w:szCs w:val="18"/>
              </w:rPr>
            </w:pPr>
            <w:del w:id="2371" w:author="Hudler, Rob@Energy" w:date="2018-11-09T16:13:00Z">
              <w:r w:rsidDel="00036420">
                <w:rPr>
                  <w:rFonts w:eastAsia="Times New Roman"/>
                  <w:sz w:val="18"/>
                  <w:szCs w:val="18"/>
                </w:rPr>
                <w:delText>&lt;&lt;user input&gt;&gt;</w:delText>
              </w:r>
            </w:del>
          </w:p>
        </w:tc>
      </w:tr>
    </w:tbl>
    <w:p w14:paraId="22883900" w14:textId="77777777" w:rsidR="006B46AF" w:rsidRDefault="006B46AF" w:rsidP="00595C39">
      <w:pPr>
        <w:spacing w:after="0"/>
        <w:rPr>
          <w:ins w:id="2372" w:author="Hudler, Rob@Energy" w:date="2018-11-09T16:13:00Z"/>
        </w:rPr>
      </w:pPr>
    </w:p>
    <w:tbl>
      <w:tblPr>
        <w:tblW w:w="3885"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2373" w:author="Smith, Alexis@Energy" w:date="2019-02-14T08:21:00Z">
          <w:tblPr>
            <w:tblW w:w="3885"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558"/>
        <w:gridCol w:w="4050"/>
        <w:gridCol w:w="6749"/>
        <w:tblGridChange w:id="2374">
          <w:tblGrid>
            <w:gridCol w:w="558"/>
            <w:gridCol w:w="4050"/>
            <w:gridCol w:w="6749"/>
          </w:tblGrid>
        </w:tblGridChange>
      </w:tblGrid>
      <w:tr w:rsidR="00036420" w:rsidRPr="00323F2C" w14:paraId="2529F9F4" w14:textId="77777777" w:rsidTr="0075795E">
        <w:trPr>
          <w:trHeight w:val="144"/>
          <w:ins w:id="2375" w:author="Hudler, Rob@Energy" w:date="2018-11-09T16:13:00Z"/>
          <w:trPrChange w:id="2376" w:author="Smith, Alexis@Energy" w:date="2019-02-14T08:21:00Z">
            <w:trPr>
              <w:trHeight w:val="144"/>
            </w:trPr>
          </w:trPrChange>
        </w:trPr>
        <w:tc>
          <w:tcPr>
            <w:tcW w:w="11357" w:type="dxa"/>
            <w:gridSpan w:val="3"/>
            <w:tcBorders>
              <w:top w:val="single" w:sz="4" w:space="0" w:color="auto"/>
              <w:bottom w:val="single" w:sz="4" w:space="0" w:color="auto"/>
            </w:tcBorders>
            <w:vAlign w:val="center"/>
            <w:tcPrChange w:id="2377" w:author="Smith, Alexis@Energy" w:date="2019-02-14T08:21:00Z">
              <w:tcPr>
                <w:tcW w:w="11357" w:type="dxa"/>
                <w:gridSpan w:val="3"/>
                <w:tcBorders>
                  <w:top w:val="single" w:sz="4" w:space="0" w:color="auto"/>
                  <w:bottom w:val="single" w:sz="4" w:space="0" w:color="auto"/>
                </w:tcBorders>
                <w:vAlign w:val="center"/>
              </w:tcPr>
            </w:tcPrChange>
          </w:tcPr>
          <w:p w14:paraId="7D363F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378" w:author="Hudler, Rob@Energy" w:date="2018-11-09T16:13:00Z"/>
                <w:rFonts w:asciiTheme="minorHAnsi" w:eastAsia="Times New Roman" w:hAnsiTheme="minorHAnsi" w:cstheme="minorHAnsi"/>
                <w:sz w:val="18"/>
                <w:szCs w:val="18"/>
              </w:rPr>
            </w:pPr>
            <w:ins w:id="2379" w:author="Hudler, Rob@Energy" w:date="2018-11-09T16:13:00Z">
              <w:r w:rsidRPr="009053C5">
                <w:rPr>
                  <w:rFonts w:asciiTheme="minorHAnsi" w:hAnsiTheme="minorHAnsi" w:cstheme="minorHAnsi"/>
                  <w:b/>
                  <w:sz w:val="18"/>
                  <w:szCs w:val="18"/>
                </w:rPr>
                <w:t>A. General Information</w:t>
              </w:r>
            </w:ins>
          </w:p>
        </w:tc>
      </w:tr>
      <w:tr w:rsidR="00036420" w:rsidRPr="00323F2C" w14:paraId="5B7F2254" w14:textId="77777777" w:rsidTr="0075795E">
        <w:trPr>
          <w:trHeight w:val="144"/>
          <w:ins w:id="2380" w:author="Hudler, Rob@Energy" w:date="2018-11-09T16:13:00Z"/>
          <w:trPrChange w:id="2381" w:author="Smith, Alexis@Energy" w:date="2019-02-14T08:21:00Z">
            <w:trPr>
              <w:trHeight w:val="144"/>
            </w:trPr>
          </w:trPrChange>
        </w:trPr>
        <w:tc>
          <w:tcPr>
            <w:tcW w:w="558" w:type="dxa"/>
            <w:tcBorders>
              <w:top w:val="single" w:sz="4" w:space="0" w:color="auto"/>
              <w:bottom w:val="single" w:sz="4" w:space="0" w:color="auto"/>
              <w:right w:val="single" w:sz="4" w:space="0" w:color="auto"/>
            </w:tcBorders>
            <w:vAlign w:val="center"/>
            <w:tcPrChange w:id="2382" w:author="Smith, Alexis@Energy" w:date="2019-02-14T08:21:00Z">
              <w:tcPr>
                <w:tcW w:w="558" w:type="dxa"/>
                <w:tcBorders>
                  <w:top w:val="single" w:sz="4" w:space="0" w:color="auto"/>
                  <w:bottom w:val="single" w:sz="4" w:space="0" w:color="auto"/>
                  <w:right w:val="single" w:sz="4" w:space="0" w:color="auto"/>
                </w:tcBorders>
                <w:vAlign w:val="center"/>
              </w:tcPr>
            </w:tcPrChange>
          </w:tcPr>
          <w:p w14:paraId="5666C2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jc w:val="center"/>
              <w:rPr>
                <w:ins w:id="2383" w:author="Hudler, Rob@Energy" w:date="2018-11-09T16:13:00Z"/>
                <w:rFonts w:asciiTheme="minorHAnsi" w:eastAsia="Times New Roman" w:hAnsiTheme="minorHAnsi" w:cstheme="minorHAnsi"/>
                <w:sz w:val="18"/>
                <w:szCs w:val="18"/>
              </w:rPr>
            </w:pPr>
            <w:ins w:id="2384" w:author="Hudler, Rob@Energy" w:date="2018-11-09T16:13:00Z">
              <w:r w:rsidRPr="009053C5">
                <w:rPr>
                  <w:rFonts w:asciiTheme="minorHAnsi" w:eastAsia="Times New Roman" w:hAnsiTheme="minorHAnsi" w:cstheme="minorHAnsi"/>
                  <w:sz w:val="18"/>
                  <w:szCs w:val="18"/>
                </w:rPr>
                <w:t>01</w:t>
              </w:r>
            </w:ins>
          </w:p>
        </w:tc>
        <w:tc>
          <w:tcPr>
            <w:tcW w:w="4050" w:type="dxa"/>
            <w:tcBorders>
              <w:top w:val="single" w:sz="4" w:space="0" w:color="auto"/>
              <w:left w:val="single" w:sz="4" w:space="0" w:color="auto"/>
              <w:bottom w:val="single" w:sz="4" w:space="0" w:color="auto"/>
              <w:right w:val="single" w:sz="4" w:space="0" w:color="auto"/>
            </w:tcBorders>
            <w:vAlign w:val="center"/>
            <w:tcPrChange w:id="2385" w:author="Smith, Alexis@Energy" w:date="2019-02-14T08:21:00Z">
              <w:tcPr>
                <w:tcW w:w="4050" w:type="dxa"/>
                <w:tcBorders>
                  <w:top w:val="single" w:sz="4" w:space="0" w:color="auto"/>
                  <w:left w:val="single" w:sz="4" w:space="0" w:color="auto"/>
                  <w:bottom w:val="single" w:sz="4" w:space="0" w:color="auto"/>
                  <w:right w:val="single" w:sz="4" w:space="0" w:color="auto"/>
                </w:tcBorders>
                <w:vAlign w:val="center"/>
              </w:tcPr>
            </w:tcPrChange>
          </w:tcPr>
          <w:p w14:paraId="3F3CF5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rPr>
                <w:ins w:id="2386" w:author="Hudler, Rob@Energy" w:date="2018-11-09T16:13:00Z"/>
                <w:rFonts w:asciiTheme="minorHAnsi" w:eastAsia="Times New Roman" w:hAnsiTheme="minorHAnsi" w:cstheme="minorHAnsi"/>
                <w:sz w:val="18"/>
                <w:szCs w:val="18"/>
              </w:rPr>
            </w:pPr>
            <w:ins w:id="2387" w:author="Hudler, Rob@Energy" w:date="2018-11-09T16:13:00Z">
              <w:r w:rsidRPr="009053C5">
                <w:rPr>
                  <w:rFonts w:asciiTheme="minorHAnsi" w:eastAsia="Times New Roman" w:hAnsiTheme="minorHAnsi" w:cstheme="minorHAnsi"/>
                  <w:sz w:val="18"/>
                  <w:szCs w:val="18"/>
                </w:rPr>
                <w:t>Dwelling Unit Name</w:t>
              </w:r>
            </w:ins>
          </w:p>
        </w:tc>
        <w:tc>
          <w:tcPr>
            <w:tcW w:w="6749" w:type="dxa"/>
            <w:tcBorders>
              <w:top w:val="single" w:sz="4" w:space="0" w:color="auto"/>
              <w:left w:val="single" w:sz="4" w:space="0" w:color="auto"/>
              <w:bottom w:val="single" w:sz="4" w:space="0" w:color="auto"/>
            </w:tcBorders>
            <w:vAlign w:val="bottom"/>
            <w:tcPrChange w:id="2388" w:author="Smith, Alexis@Energy" w:date="2019-02-14T08:21:00Z">
              <w:tcPr>
                <w:tcW w:w="6749" w:type="dxa"/>
                <w:tcBorders>
                  <w:top w:val="single" w:sz="4" w:space="0" w:color="auto"/>
                  <w:left w:val="single" w:sz="4" w:space="0" w:color="auto"/>
                  <w:bottom w:val="single" w:sz="4" w:space="0" w:color="auto"/>
                </w:tcBorders>
                <w:vAlign w:val="bottom"/>
              </w:tcPr>
            </w:tcPrChange>
          </w:tcPr>
          <w:p w14:paraId="20A455D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389" w:author="Hudler, Rob@Energy" w:date="2018-11-09T16:13:00Z"/>
                <w:rFonts w:asciiTheme="minorHAnsi" w:eastAsia="Times New Roman" w:hAnsiTheme="minorHAnsi" w:cstheme="minorHAnsi"/>
                <w:sz w:val="18"/>
                <w:szCs w:val="18"/>
              </w:rPr>
            </w:pPr>
            <w:ins w:id="2390" w:author="Hudler, Rob@Energy" w:date="2018-11-09T16:13:00Z">
              <w:r w:rsidRPr="009053C5">
                <w:rPr>
                  <w:rFonts w:asciiTheme="minorHAnsi" w:eastAsia="Times New Roman" w:hAnsiTheme="minorHAnsi" w:cstheme="minorHAnsi"/>
                  <w:sz w:val="18"/>
                  <w:szCs w:val="18"/>
                </w:rPr>
                <w:t>&lt;&lt;reference values from CF1R (see rule in header)&gt;&gt;</w:t>
              </w:r>
            </w:ins>
          </w:p>
        </w:tc>
      </w:tr>
    </w:tbl>
    <w:p w14:paraId="3754D3F2" w14:textId="253D123B" w:rsidR="00036420" w:rsidRDefault="00036420" w:rsidP="00036420">
      <w:pPr>
        <w:spacing w:after="0" w:line="240" w:lineRule="auto"/>
        <w:rPr>
          <w:ins w:id="2391" w:author="Hudler, Rob@Energy" w:date="2018-11-09T16:13:00Z"/>
          <w:rFonts w:asciiTheme="minorHAnsi" w:hAnsiTheme="minorHAnsi" w:cstheme="minorHAnsi"/>
          <w:sz w:val="18"/>
          <w:szCs w:val="18"/>
        </w:rPr>
      </w:pPr>
    </w:p>
    <w:tbl>
      <w:tblPr>
        <w:tblpPr w:leftFromText="180" w:rightFromText="180" w:vertAnchor="text" w:tblpX="114"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09"/>
        <w:gridCol w:w="1231"/>
        <w:gridCol w:w="1643"/>
        <w:gridCol w:w="818"/>
        <w:gridCol w:w="1231"/>
        <w:gridCol w:w="985"/>
        <w:gridCol w:w="1722"/>
        <w:gridCol w:w="1479"/>
        <w:gridCol w:w="2049"/>
        <w:gridCol w:w="2049"/>
        <w:tblGridChange w:id="2392">
          <w:tblGrid>
            <w:gridCol w:w="1547"/>
            <w:gridCol w:w="1351"/>
            <w:gridCol w:w="1801"/>
            <w:gridCol w:w="899"/>
            <w:gridCol w:w="1351"/>
            <w:gridCol w:w="1081"/>
            <w:gridCol w:w="1889"/>
            <w:gridCol w:w="1622"/>
            <w:gridCol w:w="2248"/>
            <w:gridCol w:w="827"/>
            <w:gridCol w:w="1421"/>
          </w:tblGrid>
        </w:tblGridChange>
      </w:tblGrid>
      <w:tr w:rsidR="004570DA" w:rsidRPr="00323F2C" w14:paraId="57332BF2" w14:textId="1C36232A" w:rsidTr="004570DA">
        <w:trPr>
          <w:trHeight w:val="402"/>
          <w:ins w:id="2393" w:author="Hudler, Rob@Energy" w:date="2018-11-09T16:13:00Z"/>
        </w:trPr>
        <w:tc>
          <w:tcPr>
            <w:tcW w:w="5000" w:type="pct"/>
            <w:gridSpan w:val="10"/>
            <w:tcBorders>
              <w:top w:val="single" w:sz="4" w:space="0" w:color="auto"/>
              <w:left w:val="single" w:sz="4" w:space="0" w:color="auto"/>
              <w:bottom w:val="single" w:sz="4" w:space="0" w:color="auto"/>
              <w:right w:val="single" w:sz="4" w:space="0" w:color="auto"/>
            </w:tcBorders>
          </w:tcPr>
          <w:p w14:paraId="0CC0A6E6"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rPr>
                <w:ins w:id="2394" w:author="Hudler, Rob@Energy" w:date="2018-11-09T16:13:00Z"/>
                <w:rFonts w:asciiTheme="minorHAnsi" w:hAnsiTheme="minorHAnsi" w:cstheme="minorHAnsi"/>
                <w:b/>
                <w:sz w:val="18"/>
                <w:szCs w:val="18"/>
              </w:rPr>
            </w:pPr>
            <w:ins w:id="2395" w:author="Hudler, Rob@Energy" w:date="2018-11-09T16:13:00Z">
              <w:r w:rsidRPr="009053C5">
                <w:rPr>
                  <w:rFonts w:asciiTheme="minorHAnsi" w:hAnsiTheme="minorHAnsi" w:cstheme="minorHAnsi"/>
                  <w:b/>
                  <w:sz w:val="18"/>
                  <w:szCs w:val="18"/>
                </w:rPr>
                <w:t xml:space="preserve">B. Design Dwelling Unit Water Heating Systems Information </w:t>
              </w:r>
            </w:ins>
          </w:p>
          <w:p w14:paraId="55CF7EB9" w14:textId="77777777" w:rsidR="004570DA" w:rsidRPr="009053C5" w:rsidRDefault="004570DA" w:rsidP="00FF7B0E">
            <w:pPr>
              <w:keepNext/>
              <w:spacing w:after="0" w:line="240" w:lineRule="auto"/>
              <w:rPr>
                <w:ins w:id="2396" w:author="Hudler, Rob@Energy" w:date="2018-11-09T16:13:00Z"/>
                <w:rFonts w:asciiTheme="minorHAnsi" w:eastAsia="Times New Roman" w:hAnsiTheme="minorHAnsi" w:cstheme="minorHAnsi"/>
                <w:sz w:val="18"/>
                <w:szCs w:val="18"/>
              </w:rPr>
            </w:pPr>
            <w:ins w:id="2397" w:author="Hudler, Rob@Energy" w:date="2018-11-09T16:13:00Z">
              <w:r w:rsidRPr="009053C5">
                <w:rPr>
                  <w:rFonts w:asciiTheme="minorHAnsi" w:eastAsia="Times New Roman" w:hAnsiTheme="minorHAnsi" w:cstheme="minorHAnsi"/>
                  <w:sz w:val="18"/>
                  <w:szCs w:val="18"/>
                </w:rPr>
                <w:t xml:space="preserve">This table reports the water heating system features that were specified on the registered </w:t>
              </w:r>
              <w:del w:id="2398" w:author="Smith, Alexis@Energy" w:date="2019-02-13T09:10:00Z">
                <w:r w:rsidRPr="009053C5" w:rsidDel="00E83ADE">
                  <w:rPr>
                    <w:rFonts w:asciiTheme="minorHAnsi" w:eastAsia="Times New Roman" w:hAnsiTheme="minorHAnsi" w:cstheme="minorHAnsi"/>
                    <w:sz w:val="18"/>
                    <w:szCs w:val="18"/>
                  </w:rPr>
                  <w:delText>CF1R</w:delText>
                </w:r>
              </w:del>
            </w:ins>
            <w:ins w:id="2399" w:author="Smith, Alexis@Energy" w:date="2019-02-13T09:10:00Z">
              <w:r>
                <w:rPr>
                  <w:rFonts w:asciiTheme="minorHAnsi" w:eastAsia="Times New Roman" w:hAnsiTheme="minorHAnsi" w:cstheme="minorHAnsi"/>
                  <w:sz w:val="18"/>
                  <w:szCs w:val="18"/>
                </w:rPr>
                <w:t>NRCC</w:t>
              </w:r>
            </w:ins>
            <w:ins w:id="2400" w:author="Hudler, Rob@Energy" w:date="2018-11-09T16:13:00Z">
              <w:r w:rsidRPr="009053C5">
                <w:rPr>
                  <w:rFonts w:asciiTheme="minorHAnsi" w:eastAsia="Times New Roman" w:hAnsiTheme="minorHAnsi" w:cstheme="minorHAnsi"/>
                  <w:sz w:val="18"/>
                  <w:szCs w:val="18"/>
                </w:rPr>
                <w:t xml:space="preserve"> compliance document for this project.</w:t>
              </w:r>
            </w:ins>
          </w:p>
          <w:p w14:paraId="143D6FC1"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ins w:id="2401" w:author="Hudler, Rob@Energy" w:date="2018-11-09T16:13:00Z"/>
                <w:rFonts w:asciiTheme="minorHAnsi" w:hAnsiTheme="minorHAnsi" w:cstheme="minorHAnsi"/>
                <w:sz w:val="18"/>
                <w:szCs w:val="18"/>
              </w:rPr>
            </w:pPr>
            <w:ins w:id="2402" w:author="Hudler, Rob@Energy" w:date="2018-11-09T16:13:00Z">
              <w:r w:rsidRPr="009053C5">
                <w:rPr>
                  <w:rFonts w:asciiTheme="minorHAnsi" w:hAnsiTheme="minorHAnsi" w:cstheme="minorHAnsi"/>
                  <w:sz w:val="18"/>
                  <w:szCs w:val="18"/>
                </w:rPr>
                <w:t xml:space="preserve">&lt;&lt;require one row of data for each Dwelling Unit Water Heating System name identified on the </w:t>
              </w:r>
              <w:del w:id="2403" w:author="Smith, Alexis@Energy" w:date="2019-02-13T09:10:00Z">
                <w:r w:rsidRPr="009053C5" w:rsidDel="00E83ADE">
                  <w:rPr>
                    <w:rFonts w:asciiTheme="minorHAnsi" w:hAnsiTheme="minorHAnsi" w:cstheme="minorHAnsi"/>
                    <w:sz w:val="18"/>
                    <w:szCs w:val="18"/>
                  </w:rPr>
                  <w:delText>CF1R</w:delText>
                </w:r>
              </w:del>
            </w:ins>
            <w:ins w:id="2404" w:author="Smith, Alexis@Energy" w:date="2019-02-13T09:10:00Z">
              <w:r>
                <w:rPr>
                  <w:rFonts w:asciiTheme="minorHAnsi" w:hAnsiTheme="minorHAnsi" w:cstheme="minorHAnsi"/>
                  <w:sz w:val="18"/>
                  <w:szCs w:val="18"/>
                </w:rPr>
                <w:t>NRCC</w:t>
              </w:r>
            </w:ins>
            <w:ins w:id="2405" w:author="Hudler, Rob@Energy" w:date="2018-11-09T16:13:00Z">
              <w:r w:rsidRPr="009053C5">
                <w:rPr>
                  <w:rFonts w:asciiTheme="minorHAnsi" w:hAnsiTheme="minorHAnsi" w:cstheme="minorHAnsi"/>
                  <w:sz w:val="18"/>
                  <w:szCs w:val="18"/>
                </w:rPr>
                <w:t xml:space="preserve"> report that has one of the Dwelling Unit DHW System </w:t>
              </w:r>
              <w:r w:rsidRPr="009053C5">
                <w:rPr>
                  <w:rFonts w:asciiTheme="minorHAnsi" w:hAnsiTheme="minorHAnsi" w:cstheme="minorHAnsi"/>
                  <w:sz w:val="18"/>
                  <w:szCs w:val="18"/>
                  <w:u w:val="single"/>
                </w:rPr>
                <w:t>Distribution types identified in the following list:</w:t>
              </w:r>
              <w:r w:rsidRPr="009053C5">
                <w:rPr>
                  <w:rFonts w:asciiTheme="minorHAnsi" w:hAnsiTheme="minorHAnsi" w:cstheme="minorHAnsi"/>
                  <w:sz w:val="18"/>
                  <w:szCs w:val="18"/>
                </w:rPr>
                <w:t xml:space="preserve"> </w:t>
              </w:r>
            </w:ins>
          </w:p>
          <w:p w14:paraId="13F4EBD9"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ins w:id="2406" w:author="Hudler, Rob@Energy" w:date="2018-11-09T16:13:00Z"/>
                <w:rFonts w:asciiTheme="minorHAnsi" w:hAnsiTheme="minorHAnsi" w:cstheme="minorHAnsi"/>
                <w:sz w:val="18"/>
                <w:szCs w:val="18"/>
              </w:rPr>
            </w:pPr>
            <w:ins w:id="2407" w:author="Hudler, Rob@Energy" w:date="2018-11-09T16:13:00Z">
              <w:r w:rsidRPr="009053C5">
                <w:rPr>
                  <w:rFonts w:asciiTheme="minorHAnsi" w:hAnsiTheme="minorHAnsi" w:cstheme="minorHAnsi"/>
                  <w:sz w:val="18"/>
                  <w:szCs w:val="18"/>
                </w:rPr>
                <w:t xml:space="preserve">Standard Distribution System, or </w:t>
              </w:r>
            </w:ins>
          </w:p>
          <w:p w14:paraId="3608A82B"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ins w:id="2408" w:author="Hudler, Rob@Energy" w:date="2018-11-09T16:13:00Z"/>
                <w:rFonts w:asciiTheme="minorHAnsi" w:hAnsiTheme="minorHAnsi" w:cstheme="minorHAnsi"/>
                <w:sz w:val="18"/>
                <w:szCs w:val="18"/>
              </w:rPr>
            </w:pPr>
            <w:ins w:id="2409" w:author="Hudler, Rob@Energy" w:date="2018-11-09T16:13:00Z">
              <w:r w:rsidRPr="009053C5">
                <w:rPr>
                  <w:rFonts w:asciiTheme="minorHAnsi" w:hAnsiTheme="minorHAnsi" w:cstheme="minorHAnsi"/>
                  <w:sz w:val="18"/>
                  <w:szCs w:val="18"/>
                </w:rPr>
                <w:t xml:space="preserve">Pipe Insulation Credit, or </w:t>
              </w:r>
            </w:ins>
          </w:p>
          <w:p w14:paraId="05284647"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ins w:id="2410" w:author="Hudler, Rob@Energy" w:date="2018-11-09T16:13:00Z"/>
                <w:rFonts w:asciiTheme="minorHAnsi" w:hAnsiTheme="minorHAnsi" w:cstheme="minorHAnsi"/>
                <w:sz w:val="18"/>
                <w:szCs w:val="18"/>
              </w:rPr>
            </w:pPr>
            <w:ins w:id="2411" w:author="Hudler, Rob@Energy" w:date="2018-11-09T16:13:00Z">
              <w:r w:rsidRPr="009053C5">
                <w:rPr>
                  <w:rFonts w:asciiTheme="minorHAnsi" w:hAnsiTheme="minorHAnsi" w:cstheme="minorHAnsi"/>
                  <w:sz w:val="18"/>
                  <w:szCs w:val="18"/>
                </w:rPr>
                <w:t xml:space="preserve">Parallel Piping, or </w:t>
              </w:r>
            </w:ins>
          </w:p>
          <w:p w14:paraId="751CBE4C"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ins w:id="2412" w:author="Hudler, Rob@Energy" w:date="2018-11-09T16:13:00Z"/>
                <w:rFonts w:asciiTheme="minorHAnsi" w:hAnsiTheme="minorHAnsi" w:cstheme="minorHAnsi"/>
                <w:sz w:val="18"/>
                <w:szCs w:val="18"/>
              </w:rPr>
            </w:pPr>
            <w:ins w:id="2413" w:author="Hudler, Rob@Energy" w:date="2018-11-09T16:13:00Z">
              <w:r w:rsidRPr="009053C5">
                <w:rPr>
                  <w:rFonts w:asciiTheme="minorHAnsi" w:hAnsiTheme="minorHAnsi" w:cstheme="minorHAnsi"/>
                  <w:sz w:val="18"/>
                  <w:szCs w:val="18"/>
                </w:rPr>
                <w:t xml:space="preserve">Recirculation System Non-Demand Control, or </w:t>
              </w:r>
            </w:ins>
          </w:p>
          <w:p w14:paraId="6ABD65C3"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ins w:id="2414" w:author="Hudler, Rob@Energy" w:date="2018-11-09T16:13:00Z"/>
                <w:rFonts w:asciiTheme="minorHAnsi" w:hAnsiTheme="minorHAnsi" w:cstheme="minorHAnsi"/>
                <w:sz w:val="18"/>
                <w:szCs w:val="18"/>
              </w:rPr>
            </w:pPr>
            <w:ins w:id="2415" w:author="Hudler, Rob@Energy" w:date="2018-11-09T16:13:00Z">
              <w:r w:rsidRPr="009053C5">
                <w:rPr>
                  <w:rFonts w:asciiTheme="minorHAnsi" w:hAnsiTheme="minorHAnsi" w:cstheme="minorHAnsi"/>
                  <w:sz w:val="18"/>
                  <w:szCs w:val="18"/>
                </w:rPr>
                <w:t xml:space="preserve">Demand Recirculation Manual Control, or </w:t>
              </w:r>
            </w:ins>
          </w:p>
          <w:p w14:paraId="63EFD654" w14:textId="7EF5E94A" w:rsidR="004570DA" w:rsidRPr="009053C5" w:rsidRDefault="004570DA" w:rsidP="00FF7B0E">
            <w:pPr>
              <w:keepNext/>
              <w:tabs>
                <w:tab w:val="left" w:pos="2160"/>
                <w:tab w:val="left" w:pos="2700"/>
                <w:tab w:val="left" w:pos="3420"/>
                <w:tab w:val="left" w:pos="3780"/>
                <w:tab w:val="left" w:pos="5760"/>
                <w:tab w:val="left" w:pos="7212"/>
              </w:tabs>
              <w:spacing w:after="0" w:line="240" w:lineRule="auto"/>
              <w:rPr>
                <w:ins w:id="2416" w:author="Smith, Alexis@Energy" w:date="2019-02-13T15:01:00Z"/>
                <w:rFonts w:asciiTheme="minorHAnsi" w:hAnsiTheme="minorHAnsi" w:cstheme="minorHAnsi"/>
                <w:b/>
                <w:sz w:val="18"/>
                <w:szCs w:val="18"/>
              </w:rPr>
            </w:pPr>
            <w:ins w:id="2417" w:author="Hudler, Rob@Energy" w:date="2018-11-09T16:13:00Z">
              <w:r w:rsidRPr="009053C5">
                <w:rPr>
                  <w:rFonts w:asciiTheme="minorHAnsi" w:hAnsiTheme="minorHAnsi" w:cstheme="minorHAnsi"/>
                  <w:sz w:val="18"/>
                  <w:szCs w:val="18"/>
                </w:rPr>
                <w:t>Demand Recirculation Sensor Control). &gt;&gt;</w:t>
              </w:r>
            </w:ins>
          </w:p>
        </w:tc>
      </w:tr>
      <w:tr w:rsidR="004570DA" w:rsidRPr="00323F2C" w14:paraId="44A2B43E" w14:textId="02FE3238" w:rsidTr="004570DA">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418" w:author="Smith, Alexis@Energy" w:date="2019-02-13T15:01:00Z">
            <w:tblPrEx>
              <w:tblW w:w="4717"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77"/>
          <w:ins w:id="2419" w:author="Hudler, Rob@Energy" w:date="2018-11-09T16:13:00Z"/>
          <w:trPrChange w:id="2420" w:author="Smith, Alexis@Energy" w:date="2019-02-13T15:01:00Z">
            <w:trPr>
              <w:trHeight w:val="277"/>
            </w:trPr>
          </w:trPrChange>
        </w:trPr>
        <w:tc>
          <w:tcPr>
            <w:tcW w:w="482" w:type="pct"/>
            <w:tcBorders>
              <w:top w:val="single" w:sz="4" w:space="0" w:color="auto"/>
              <w:left w:val="single" w:sz="4" w:space="0" w:color="auto"/>
              <w:bottom w:val="single" w:sz="4" w:space="0" w:color="auto"/>
              <w:right w:val="single" w:sz="4" w:space="0" w:color="auto"/>
            </w:tcBorders>
            <w:vAlign w:val="center"/>
            <w:tcPrChange w:id="2421" w:author="Smith, Alexis@Energy" w:date="2019-02-13T15:01:00Z">
              <w:tcPr>
                <w:tcW w:w="561" w:type="pct"/>
                <w:tcBorders>
                  <w:top w:val="single" w:sz="4" w:space="0" w:color="auto"/>
                  <w:left w:val="single" w:sz="4" w:space="0" w:color="auto"/>
                  <w:bottom w:val="single" w:sz="4" w:space="0" w:color="auto"/>
                  <w:right w:val="single" w:sz="4" w:space="0" w:color="auto"/>
                </w:tcBorders>
                <w:vAlign w:val="center"/>
              </w:tcPr>
            </w:tcPrChange>
          </w:tcPr>
          <w:p w14:paraId="6129CC1D"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22" w:author="Hudler, Rob@Energy" w:date="2018-11-09T16:13:00Z"/>
                <w:rFonts w:asciiTheme="minorHAnsi" w:eastAsia="Times New Roman" w:hAnsiTheme="minorHAnsi" w:cstheme="minorHAnsi"/>
                <w:sz w:val="18"/>
                <w:szCs w:val="18"/>
              </w:rPr>
            </w:pPr>
            <w:ins w:id="2423" w:author="Hudler, Rob@Energy" w:date="2018-11-09T16:13:00Z">
              <w:r w:rsidRPr="009053C5">
                <w:rPr>
                  <w:rFonts w:asciiTheme="minorHAnsi" w:eastAsia="Times New Roman" w:hAnsiTheme="minorHAnsi" w:cstheme="minorHAnsi"/>
                  <w:sz w:val="18"/>
                  <w:szCs w:val="18"/>
                </w:rPr>
                <w:t>01</w:t>
              </w:r>
            </w:ins>
          </w:p>
        </w:tc>
        <w:tc>
          <w:tcPr>
            <w:tcW w:w="421" w:type="pct"/>
            <w:tcBorders>
              <w:top w:val="single" w:sz="4" w:space="0" w:color="auto"/>
              <w:left w:val="single" w:sz="4" w:space="0" w:color="auto"/>
              <w:bottom w:val="single" w:sz="4" w:space="0" w:color="auto"/>
              <w:right w:val="single" w:sz="4" w:space="0" w:color="auto"/>
            </w:tcBorders>
            <w:vAlign w:val="center"/>
            <w:tcPrChange w:id="2424" w:author="Smith, Alexis@Energy" w:date="2019-02-13T15:01:00Z">
              <w:tcPr>
                <w:tcW w:w="490" w:type="pct"/>
                <w:tcBorders>
                  <w:top w:val="single" w:sz="4" w:space="0" w:color="auto"/>
                  <w:left w:val="single" w:sz="4" w:space="0" w:color="auto"/>
                  <w:bottom w:val="single" w:sz="4" w:space="0" w:color="auto"/>
                  <w:right w:val="single" w:sz="4" w:space="0" w:color="auto"/>
                </w:tcBorders>
                <w:vAlign w:val="center"/>
              </w:tcPr>
            </w:tcPrChange>
          </w:tcPr>
          <w:p w14:paraId="1B884F47"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25" w:author="Hudler, Rob@Energy" w:date="2018-11-09T16:13:00Z"/>
                <w:rFonts w:asciiTheme="minorHAnsi" w:eastAsia="Times New Roman" w:hAnsiTheme="minorHAnsi" w:cstheme="minorHAnsi"/>
                <w:sz w:val="18"/>
                <w:szCs w:val="18"/>
              </w:rPr>
            </w:pPr>
            <w:ins w:id="2426" w:author="Hudler, Rob@Energy" w:date="2018-11-09T16:13:00Z">
              <w:r w:rsidRPr="009053C5">
                <w:rPr>
                  <w:rFonts w:asciiTheme="minorHAnsi" w:eastAsia="Times New Roman" w:hAnsiTheme="minorHAnsi" w:cstheme="minorHAnsi"/>
                  <w:sz w:val="18"/>
                  <w:szCs w:val="18"/>
                </w:rPr>
                <w:t>02</w:t>
              </w:r>
            </w:ins>
          </w:p>
        </w:tc>
        <w:tc>
          <w:tcPr>
            <w:tcW w:w="562" w:type="pct"/>
            <w:tcBorders>
              <w:top w:val="single" w:sz="4" w:space="0" w:color="auto"/>
              <w:left w:val="single" w:sz="4" w:space="0" w:color="auto"/>
              <w:bottom w:val="single" w:sz="4" w:space="0" w:color="auto"/>
              <w:right w:val="single" w:sz="4" w:space="0" w:color="auto"/>
            </w:tcBorders>
            <w:vAlign w:val="center"/>
            <w:tcPrChange w:id="2427" w:author="Smith, Alexis@Energy" w:date="2019-02-13T15:01:00Z">
              <w:tcPr>
                <w:tcW w:w="653" w:type="pct"/>
                <w:tcBorders>
                  <w:top w:val="single" w:sz="4" w:space="0" w:color="auto"/>
                  <w:left w:val="single" w:sz="4" w:space="0" w:color="auto"/>
                  <w:bottom w:val="single" w:sz="4" w:space="0" w:color="auto"/>
                  <w:right w:val="single" w:sz="4" w:space="0" w:color="auto"/>
                </w:tcBorders>
                <w:vAlign w:val="center"/>
              </w:tcPr>
            </w:tcPrChange>
          </w:tcPr>
          <w:p w14:paraId="575608FE"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28" w:author="Hudler, Rob@Energy" w:date="2018-11-09T16:13:00Z"/>
                <w:rFonts w:asciiTheme="minorHAnsi" w:eastAsia="Times New Roman" w:hAnsiTheme="minorHAnsi" w:cstheme="minorHAnsi"/>
                <w:sz w:val="18"/>
                <w:szCs w:val="18"/>
              </w:rPr>
            </w:pPr>
            <w:ins w:id="2429" w:author="Hudler, Rob@Energy" w:date="2018-11-09T16:13:00Z">
              <w:r w:rsidRPr="009053C5">
                <w:rPr>
                  <w:rFonts w:asciiTheme="minorHAnsi" w:eastAsia="Times New Roman" w:hAnsiTheme="minorHAnsi" w:cstheme="minorHAnsi"/>
                  <w:sz w:val="18"/>
                  <w:szCs w:val="18"/>
                </w:rPr>
                <w:t>03</w:t>
              </w:r>
            </w:ins>
          </w:p>
        </w:tc>
        <w:tc>
          <w:tcPr>
            <w:tcW w:w="280" w:type="pct"/>
            <w:tcBorders>
              <w:top w:val="single" w:sz="4" w:space="0" w:color="auto"/>
              <w:left w:val="single" w:sz="4" w:space="0" w:color="auto"/>
              <w:bottom w:val="single" w:sz="4" w:space="0" w:color="auto"/>
              <w:right w:val="single" w:sz="4" w:space="0" w:color="auto"/>
            </w:tcBorders>
            <w:vAlign w:val="center"/>
            <w:tcPrChange w:id="2430" w:author="Smith, Alexis@Energy" w:date="2019-02-13T15:01:00Z">
              <w:tcPr>
                <w:tcW w:w="326" w:type="pct"/>
                <w:tcBorders>
                  <w:top w:val="single" w:sz="4" w:space="0" w:color="auto"/>
                  <w:left w:val="single" w:sz="4" w:space="0" w:color="auto"/>
                  <w:bottom w:val="single" w:sz="4" w:space="0" w:color="auto"/>
                  <w:right w:val="single" w:sz="4" w:space="0" w:color="auto"/>
                </w:tcBorders>
                <w:vAlign w:val="center"/>
              </w:tcPr>
            </w:tcPrChange>
          </w:tcPr>
          <w:p w14:paraId="1AA3ECF0"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31" w:author="Hudler, Rob@Energy" w:date="2018-11-09T16:13:00Z"/>
                <w:rFonts w:asciiTheme="minorHAnsi" w:eastAsiaTheme="majorEastAsia" w:hAnsiTheme="minorHAnsi" w:cstheme="minorHAnsi"/>
                <w:b/>
                <w:bCs/>
                <w:color w:val="4F81BD" w:themeColor="accent1"/>
                <w:sz w:val="18"/>
                <w:szCs w:val="18"/>
              </w:rPr>
            </w:pPr>
            <w:ins w:id="2432" w:author="Hudler, Rob@Energy" w:date="2018-11-09T16:13:00Z">
              <w:r w:rsidRPr="009053C5">
                <w:rPr>
                  <w:rFonts w:asciiTheme="minorHAnsi" w:eastAsia="Times New Roman" w:hAnsiTheme="minorHAnsi" w:cstheme="minorHAnsi"/>
                  <w:sz w:val="18"/>
                  <w:szCs w:val="18"/>
                </w:rPr>
                <w:t>04</w:t>
              </w:r>
            </w:ins>
          </w:p>
        </w:tc>
        <w:tc>
          <w:tcPr>
            <w:tcW w:w="421" w:type="pct"/>
            <w:tcBorders>
              <w:top w:val="single" w:sz="4" w:space="0" w:color="auto"/>
              <w:left w:val="single" w:sz="4" w:space="0" w:color="auto"/>
              <w:bottom w:val="single" w:sz="4" w:space="0" w:color="auto"/>
              <w:right w:val="single" w:sz="4" w:space="0" w:color="auto"/>
            </w:tcBorders>
            <w:vAlign w:val="center"/>
            <w:tcPrChange w:id="2433" w:author="Smith, Alexis@Energy" w:date="2019-02-13T15:01:00Z">
              <w:tcPr>
                <w:tcW w:w="490" w:type="pct"/>
                <w:tcBorders>
                  <w:top w:val="single" w:sz="4" w:space="0" w:color="auto"/>
                  <w:left w:val="single" w:sz="4" w:space="0" w:color="auto"/>
                  <w:bottom w:val="single" w:sz="4" w:space="0" w:color="auto"/>
                  <w:right w:val="single" w:sz="4" w:space="0" w:color="auto"/>
                </w:tcBorders>
                <w:vAlign w:val="center"/>
              </w:tcPr>
            </w:tcPrChange>
          </w:tcPr>
          <w:p w14:paraId="1DC585E9"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34" w:author="Hudler, Rob@Energy" w:date="2018-11-09T16:13:00Z"/>
                <w:rFonts w:asciiTheme="minorHAnsi" w:eastAsiaTheme="majorEastAsia" w:hAnsiTheme="minorHAnsi" w:cstheme="minorHAnsi"/>
                <w:b/>
                <w:bCs/>
                <w:color w:val="4F81BD" w:themeColor="accent1"/>
                <w:sz w:val="18"/>
                <w:szCs w:val="18"/>
              </w:rPr>
            </w:pPr>
            <w:ins w:id="2435" w:author="Hudler, Rob@Energy" w:date="2018-11-09T16:13:00Z">
              <w:r w:rsidRPr="009053C5">
                <w:rPr>
                  <w:rFonts w:asciiTheme="minorHAnsi" w:eastAsia="Times New Roman" w:hAnsiTheme="minorHAnsi" w:cstheme="minorHAnsi"/>
                  <w:sz w:val="18"/>
                  <w:szCs w:val="18"/>
                </w:rPr>
                <w:t>05</w:t>
              </w:r>
            </w:ins>
          </w:p>
        </w:tc>
        <w:tc>
          <w:tcPr>
            <w:tcW w:w="337" w:type="pct"/>
            <w:tcBorders>
              <w:top w:val="single" w:sz="4" w:space="0" w:color="auto"/>
              <w:left w:val="single" w:sz="4" w:space="0" w:color="auto"/>
              <w:bottom w:val="single" w:sz="4" w:space="0" w:color="auto"/>
              <w:right w:val="single" w:sz="4" w:space="0" w:color="auto"/>
            </w:tcBorders>
            <w:vAlign w:val="center"/>
            <w:tcPrChange w:id="2436" w:author="Smith, Alexis@Energy" w:date="2019-02-13T15:01:00Z">
              <w:tcPr>
                <w:tcW w:w="392" w:type="pct"/>
                <w:tcBorders>
                  <w:top w:val="single" w:sz="4" w:space="0" w:color="auto"/>
                  <w:left w:val="single" w:sz="4" w:space="0" w:color="auto"/>
                  <w:bottom w:val="single" w:sz="4" w:space="0" w:color="auto"/>
                  <w:right w:val="single" w:sz="4" w:space="0" w:color="auto"/>
                </w:tcBorders>
                <w:vAlign w:val="center"/>
              </w:tcPr>
            </w:tcPrChange>
          </w:tcPr>
          <w:p w14:paraId="3DAF0380"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37" w:author="Hudler, Rob@Energy" w:date="2018-11-09T16:13:00Z"/>
                <w:rFonts w:asciiTheme="minorHAnsi" w:eastAsiaTheme="majorEastAsia" w:hAnsiTheme="minorHAnsi" w:cstheme="minorHAnsi"/>
                <w:b/>
                <w:bCs/>
                <w:color w:val="4F81BD" w:themeColor="accent1"/>
                <w:sz w:val="18"/>
                <w:szCs w:val="18"/>
              </w:rPr>
            </w:pPr>
            <w:ins w:id="2438" w:author="Hudler, Rob@Energy" w:date="2018-11-09T16:13:00Z">
              <w:r w:rsidRPr="009053C5">
                <w:rPr>
                  <w:rFonts w:asciiTheme="minorHAnsi" w:eastAsia="Times New Roman" w:hAnsiTheme="minorHAnsi" w:cstheme="minorHAnsi"/>
                  <w:sz w:val="18"/>
                  <w:szCs w:val="18"/>
                </w:rPr>
                <w:t>06</w:t>
              </w:r>
            </w:ins>
          </w:p>
        </w:tc>
        <w:tc>
          <w:tcPr>
            <w:tcW w:w="589" w:type="pct"/>
            <w:tcBorders>
              <w:top w:val="single" w:sz="4" w:space="0" w:color="auto"/>
              <w:left w:val="single" w:sz="4" w:space="0" w:color="auto"/>
              <w:bottom w:val="single" w:sz="4" w:space="0" w:color="auto"/>
              <w:right w:val="single" w:sz="4" w:space="0" w:color="auto"/>
            </w:tcBorders>
            <w:vAlign w:val="center"/>
            <w:tcPrChange w:id="2439" w:author="Smith, Alexis@Energy" w:date="2019-02-13T15:01:00Z">
              <w:tcPr>
                <w:tcW w:w="685" w:type="pct"/>
                <w:tcBorders>
                  <w:top w:val="single" w:sz="4" w:space="0" w:color="auto"/>
                  <w:left w:val="single" w:sz="4" w:space="0" w:color="auto"/>
                  <w:bottom w:val="single" w:sz="4" w:space="0" w:color="auto"/>
                  <w:right w:val="single" w:sz="4" w:space="0" w:color="auto"/>
                </w:tcBorders>
                <w:vAlign w:val="center"/>
              </w:tcPr>
            </w:tcPrChange>
          </w:tcPr>
          <w:p w14:paraId="7E2626C1"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40" w:author="Hudler, Rob@Energy" w:date="2018-11-09T16:13:00Z"/>
                <w:rFonts w:asciiTheme="minorHAnsi" w:eastAsiaTheme="majorEastAsia" w:hAnsiTheme="minorHAnsi" w:cstheme="minorHAnsi"/>
                <w:b/>
                <w:bCs/>
                <w:color w:val="4F81BD" w:themeColor="accent1"/>
                <w:sz w:val="18"/>
                <w:szCs w:val="18"/>
              </w:rPr>
            </w:pPr>
            <w:ins w:id="2441" w:author="Hudler, Rob@Energy" w:date="2018-11-09T16:13:00Z">
              <w:r w:rsidRPr="009053C5">
                <w:rPr>
                  <w:rFonts w:asciiTheme="minorHAnsi" w:eastAsia="Times New Roman" w:hAnsiTheme="minorHAnsi" w:cstheme="minorHAnsi"/>
                  <w:sz w:val="18"/>
                  <w:szCs w:val="18"/>
                </w:rPr>
                <w:t>07</w:t>
              </w:r>
            </w:ins>
          </w:p>
        </w:tc>
        <w:tc>
          <w:tcPr>
            <w:tcW w:w="506" w:type="pct"/>
            <w:tcBorders>
              <w:top w:val="single" w:sz="4" w:space="0" w:color="auto"/>
              <w:left w:val="single" w:sz="4" w:space="0" w:color="auto"/>
              <w:bottom w:val="single" w:sz="4" w:space="0" w:color="auto"/>
              <w:right w:val="single" w:sz="4" w:space="0" w:color="auto"/>
            </w:tcBorders>
            <w:vAlign w:val="center"/>
            <w:tcPrChange w:id="2442" w:author="Smith, Alexis@Energy" w:date="2019-02-13T15:01:00Z">
              <w:tcPr>
                <w:tcW w:w="588" w:type="pct"/>
                <w:tcBorders>
                  <w:top w:val="single" w:sz="4" w:space="0" w:color="auto"/>
                  <w:left w:val="single" w:sz="4" w:space="0" w:color="auto"/>
                  <w:bottom w:val="single" w:sz="4" w:space="0" w:color="auto"/>
                  <w:right w:val="single" w:sz="4" w:space="0" w:color="auto"/>
                </w:tcBorders>
                <w:vAlign w:val="center"/>
              </w:tcPr>
            </w:tcPrChange>
          </w:tcPr>
          <w:p w14:paraId="18A9B17A"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43" w:author="Hudler, Rob@Energy" w:date="2018-11-09T16:13:00Z"/>
                <w:rFonts w:asciiTheme="minorHAnsi" w:eastAsiaTheme="majorEastAsia" w:hAnsiTheme="minorHAnsi" w:cstheme="minorHAnsi"/>
                <w:b/>
                <w:bCs/>
                <w:color w:val="4F81BD" w:themeColor="accent1"/>
                <w:sz w:val="18"/>
                <w:szCs w:val="18"/>
              </w:rPr>
            </w:pPr>
            <w:ins w:id="2444" w:author="Hudler, Rob@Energy" w:date="2018-11-09T16:13:00Z">
              <w:r w:rsidRPr="009053C5">
                <w:rPr>
                  <w:rFonts w:asciiTheme="minorHAnsi" w:eastAsia="Times New Roman" w:hAnsiTheme="minorHAnsi" w:cstheme="minorHAnsi"/>
                  <w:sz w:val="18"/>
                  <w:szCs w:val="18"/>
                </w:rPr>
                <w:t>08</w:t>
              </w:r>
            </w:ins>
          </w:p>
        </w:tc>
        <w:tc>
          <w:tcPr>
            <w:tcW w:w="701" w:type="pct"/>
            <w:tcBorders>
              <w:top w:val="single" w:sz="4" w:space="0" w:color="auto"/>
              <w:left w:val="single" w:sz="4" w:space="0" w:color="auto"/>
              <w:bottom w:val="single" w:sz="4" w:space="0" w:color="auto"/>
              <w:right w:val="single" w:sz="4" w:space="0" w:color="auto"/>
            </w:tcBorders>
            <w:tcPrChange w:id="2445" w:author="Smith, Alexis@Energy" w:date="2019-02-13T15:01:00Z">
              <w:tcPr>
                <w:tcW w:w="815" w:type="pct"/>
                <w:tcBorders>
                  <w:top w:val="single" w:sz="4" w:space="0" w:color="auto"/>
                  <w:left w:val="single" w:sz="4" w:space="0" w:color="auto"/>
                  <w:bottom w:val="single" w:sz="4" w:space="0" w:color="auto"/>
                  <w:right w:val="single" w:sz="4" w:space="0" w:color="auto"/>
                </w:tcBorders>
              </w:tcPr>
            </w:tcPrChange>
          </w:tcPr>
          <w:p w14:paraId="410A566F"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46" w:author="Hudler, Rob@Energy" w:date="2018-11-09T16:13:00Z"/>
                <w:rFonts w:asciiTheme="minorHAnsi" w:eastAsia="Times New Roman" w:hAnsiTheme="minorHAnsi" w:cstheme="minorHAnsi"/>
                <w:sz w:val="18"/>
                <w:szCs w:val="18"/>
              </w:rPr>
            </w:pPr>
            <w:ins w:id="2447" w:author="Hudler, Rob@Energy" w:date="2018-11-09T16:13:00Z">
              <w:r w:rsidRPr="009053C5">
                <w:rPr>
                  <w:rFonts w:asciiTheme="minorHAnsi" w:eastAsia="Times New Roman" w:hAnsiTheme="minorHAnsi" w:cstheme="minorHAnsi"/>
                  <w:sz w:val="18"/>
                  <w:szCs w:val="18"/>
                </w:rPr>
                <w:t>09</w:t>
              </w:r>
            </w:ins>
          </w:p>
        </w:tc>
        <w:tc>
          <w:tcPr>
            <w:tcW w:w="701" w:type="pct"/>
            <w:tcBorders>
              <w:top w:val="single" w:sz="4" w:space="0" w:color="auto"/>
              <w:left w:val="single" w:sz="4" w:space="0" w:color="auto"/>
              <w:bottom w:val="single" w:sz="4" w:space="0" w:color="auto"/>
              <w:right w:val="single" w:sz="4" w:space="0" w:color="auto"/>
            </w:tcBorders>
            <w:tcPrChange w:id="2448" w:author="Smith, Alexis@Energy" w:date="2019-02-13T15:01:00Z">
              <w:tcPr>
                <w:tcW w:w="1" w:type="pct"/>
                <w:gridSpan w:val="2"/>
                <w:tcBorders>
                  <w:top w:val="single" w:sz="4" w:space="0" w:color="auto"/>
                  <w:left w:val="single" w:sz="4" w:space="0" w:color="auto"/>
                  <w:bottom w:val="single" w:sz="4" w:space="0" w:color="auto"/>
                  <w:right w:val="single" w:sz="4" w:space="0" w:color="auto"/>
                </w:tcBorders>
              </w:tcPr>
            </w:tcPrChange>
          </w:tcPr>
          <w:p w14:paraId="6CD9341B" w14:textId="45A7CB33"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ins w:id="2449" w:author="Smith, Alexis@Energy" w:date="2019-02-13T15:01:00Z"/>
                <w:rFonts w:asciiTheme="minorHAnsi" w:eastAsia="Times New Roman" w:hAnsiTheme="minorHAnsi" w:cstheme="minorHAnsi"/>
                <w:sz w:val="18"/>
                <w:szCs w:val="18"/>
              </w:rPr>
            </w:pPr>
            <w:ins w:id="2450" w:author="Smith, Alexis@Energy" w:date="2019-02-13T15:01:00Z">
              <w:r>
                <w:rPr>
                  <w:rFonts w:asciiTheme="minorHAnsi" w:eastAsia="Times New Roman" w:hAnsiTheme="minorHAnsi" w:cstheme="minorHAnsi"/>
                  <w:sz w:val="18"/>
                  <w:szCs w:val="18"/>
                </w:rPr>
                <w:t>10</w:t>
              </w:r>
            </w:ins>
          </w:p>
        </w:tc>
      </w:tr>
      <w:tr w:rsidR="004570DA" w:rsidRPr="00323F2C" w14:paraId="6E5DC6EF" w14:textId="63B0DEA1" w:rsidTr="004D31DF">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451" w:author="Smith, Alexis@Energy" w:date="2019-02-13T15:01:00Z">
            <w:tblPrEx>
              <w:tblW w:w="4717"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88"/>
          <w:ins w:id="2452" w:author="Hudler, Rob@Energy" w:date="2018-11-09T16:13:00Z"/>
          <w:trPrChange w:id="2453" w:author="Smith, Alexis@Energy" w:date="2019-02-13T15:01:00Z">
            <w:trPr>
              <w:trHeight w:val="288"/>
            </w:trPr>
          </w:trPrChange>
        </w:trPr>
        <w:tc>
          <w:tcPr>
            <w:tcW w:w="482" w:type="pct"/>
            <w:tcBorders>
              <w:top w:val="single" w:sz="4" w:space="0" w:color="auto"/>
              <w:left w:val="single" w:sz="4" w:space="0" w:color="auto"/>
              <w:bottom w:val="single" w:sz="4" w:space="0" w:color="auto"/>
              <w:right w:val="single" w:sz="4" w:space="0" w:color="auto"/>
            </w:tcBorders>
            <w:vAlign w:val="bottom"/>
            <w:tcPrChange w:id="2454" w:author="Smith, Alexis@Energy" w:date="2019-02-13T15:01:00Z">
              <w:tcPr>
                <w:tcW w:w="561" w:type="pct"/>
                <w:tcBorders>
                  <w:top w:val="single" w:sz="4" w:space="0" w:color="auto"/>
                  <w:left w:val="single" w:sz="4" w:space="0" w:color="auto"/>
                  <w:bottom w:val="single" w:sz="4" w:space="0" w:color="auto"/>
                  <w:right w:val="single" w:sz="4" w:space="0" w:color="auto"/>
                </w:tcBorders>
                <w:vAlign w:val="bottom"/>
              </w:tcPr>
            </w:tcPrChange>
          </w:tcPr>
          <w:p w14:paraId="30E9992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55" w:author="Hudler, Rob@Energy" w:date="2018-11-09T16:13:00Z"/>
                <w:rFonts w:asciiTheme="minorHAnsi" w:eastAsia="Times New Roman" w:hAnsiTheme="minorHAnsi" w:cstheme="minorHAnsi"/>
                <w:sz w:val="18"/>
                <w:szCs w:val="18"/>
              </w:rPr>
            </w:pPr>
            <w:ins w:id="2456" w:author="Hudler, Rob@Energy" w:date="2018-11-09T16:13:00Z">
              <w:r w:rsidRPr="009053C5">
                <w:rPr>
                  <w:rFonts w:asciiTheme="minorHAnsi" w:eastAsia="Times New Roman" w:hAnsiTheme="minorHAnsi" w:cstheme="minorHAnsi"/>
                  <w:sz w:val="18"/>
                  <w:szCs w:val="18"/>
                </w:rPr>
                <w:t>Water Heating System ID or Name</w:t>
              </w:r>
            </w:ins>
          </w:p>
        </w:tc>
        <w:tc>
          <w:tcPr>
            <w:tcW w:w="421" w:type="pct"/>
            <w:tcBorders>
              <w:top w:val="single" w:sz="4" w:space="0" w:color="auto"/>
              <w:left w:val="single" w:sz="4" w:space="0" w:color="auto"/>
              <w:bottom w:val="single" w:sz="4" w:space="0" w:color="auto"/>
              <w:right w:val="single" w:sz="4" w:space="0" w:color="auto"/>
            </w:tcBorders>
            <w:vAlign w:val="bottom"/>
            <w:tcPrChange w:id="2457" w:author="Smith, Alexis@Energy" w:date="2019-02-13T15:01:00Z">
              <w:tcPr>
                <w:tcW w:w="490" w:type="pct"/>
                <w:tcBorders>
                  <w:top w:val="single" w:sz="4" w:space="0" w:color="auto"/>
                  <w:left w:val="single" w:sz="4" w:space="0" w:color="auto"/>
                  <w:bottom w:val="single" w:sz="4" w:space="0" w:color="auto"/>
                  <w:right w:val="single" w:sz="4" w:space="0" w:color="auto"/>
                </w:tcBorders>
                <w:vAlign w:val="bottom"/>
              </w:tcPr>
            </w:tcPrChange>
          </w:tcPr>
          <w:p w14:paraId="0CA50C7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58" w:author="Hudler, Rob@Energy" w:date="2018-11-09T16:13:00Z"/>
                <w:rFonts w:asciiTheme="minorHAnsi" w:eastAsia="Times New Roman" w:hAnsiTheme="minorHAnsi" w:cstheme="minorHAnsi"/>
                <w:sz w:val="18"/>
                <w:szCs w:val="18"/>
              </w:rPr>
            </w:pPr>
            <w:ins w:id="2459" w:author="Hudler, Rob@Energy" w:date="2018-11-09T16:13:00Z">
              <w:r w:rsidRPr="009053C5">
                <w:rPr>
                  <w:rFonts w:asciiTheme="minorHAnsi" w:eastAsia="Times New Roman" w:hAnsiTheme="minorHAnsi" w:cstheme="minorHAnsi"/>
                  <w:sz w:val="18"/>
                  <w:szCs w:val="18"/>
                </w:rPr>
                <w:t>Water Heating System Type</w:t>
              </w:r>
            </w:ins>
          </w:p>
        </w:tc>
        <w:tc>
          <w:tcPr>
            <w:tcW w:w="562" w:type="pct"/>
            <w:tcBorders>
              <w:top w:val="single" w:sz="4" w:space="0" w:color="auto"/>
              <w:left w:val="single" w:sz="4" w:space="0" w:color="auto"/>
              <w:bottom w:val="single" w:sz="4" w:space="0" w:color="auto"/>
              <w:right w:val="single" w:sz="4" w:space="0" w:color="auto"/>
            </w:tcBorders>
            <w:vAlign w:val="bottom"/>
            <w:tcPrChange w:id="2460" w:author="Smith, Alexis@Energy" w:date="2019-02-13T15:01:00Z">
              <w:tcPr>
                <w:tcW w:w="653" w:type="pct"/>
                <w:tcBorders>
                  <w:top w:val="single" w:sz="4" w:space="0" w:color="auto"/>
                  <w:left w:val="single" w:sz="4" w:space="0" w:color="auto"/>
                  <w:bottom w:val="single" w:sz="4" w:space="0" w:color="auto"/>
                  <w:right w:val="single" w:sz="4" w:space="0" w:color="auto"/>
                </w:tcBorders>
                <w:vAlign w:val="bottom"/>
              </w:tcPr>
            </w:tcPrChange>
          </w:tcPr>
          <w:p w14:paraId="32DCEE6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61" w:author="Hudler, Rob@Energy" w:date="2018-11-09T16:13:00Z"/>
                <w:rFonts w:asciiTheme="minorHAnsi" w:eastAsia="Times New Roman" w:hAnsiTheme="minorHAnsi" w:cstheme="minorHAnsi"/>
                <w:sz w:val="18"/>
                <w:szCs w:val="18"/>
              </w:rPr>
            </w:pPr>
            <w:ins w:id="2462" w:author="Hudler, Rob@Energy" w:date="2018-11-09T16:13:00Z">
              <w:r w:rsidRPr="009053C5">
                <w:rPr>
                  <w:rFonts w:asciiTheme="minorHAnsi" w:eastAsia="Times New Roman" w:hAnsiTheme="minorHAnsi" w:cstheme="minorHAnsi"/>
                  <w:sz w:val="18"/>
                  <w:szCs w:val="18"/>
                </w:rPr>
                <w:t>Water Heater Type</w:t>
              </w:r>
            </w:ins>
          </w:p>
        </w:tc>
        <w:tc>
          <w:tcPr>
            <w:tcW w:w="280" w:type="pct"/>
            <w:tcBorders>
              <w:top w:val="single" w:sz="4" w:space="0" w:color="auto"/>
              <w:left w:val="single" w:sz="4" w:space="0" w:color="auto"/>
              <w:bottom w:val="single" w:sz="4" w:space="0" w:color="auto"/>
              <w:right w:val="single" w:sz="4" w:space="0" w:color="auto"/>
            </w:tcBorders>
            <w:vAlign w:val="bottom"/>
            <w:tcPrChange w:id="2463" w:author="Smith, Alexis@Energy" w:date="2019-02-13T15:01:00Z">
              <w:tcPr>
                <w:tcW w:w="326" w:type="pct"/>
                <w:tcBorders>
                  <w:top w:val="single" w:sz="4" w:space="0" w:color="auto"/>
                  <w:left w:val="single" w:sz="4" w:space="0" w:color="auto"/>
                  <w:bottom w:val="single" w:sz="4" w:space="0" w:color="auto"/>
                  <w:right w:val="single" w:sz="4" w:space="0" w:color="auto"/>
                </w:tcBorders>
                <w:vAlign w:val="bottom"/>
              </w:tcPr>
            </w:tcPrChange>
          </w:tcPr>
          <w:p w14:paraId="60B2BAD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64" w:author="Hudler, Rob@Energy" w:date="2018-11-09T16:13:00Z"/>
                <w:rFonts w:asciiTheme="minorHAnsi" w:eastAsia="Times New Roman" w:hAnsiTheme="minorHAnsi" w:cstheme="minorHAnsi"/>
                <w:sz w:val="18"/>
                <w:szCs w:val="18"/>
              </w:rPr>
            </w:pPr>
            <w:ins w:id="2465" w:author="Hudler, Rob@Energy" w:date="2018-11-09T16:13:00Z">
              <w:r w:rsidRPr="009053C5">
                <w:rPr>
                  <w:rFonts w:asciiTheme="minorHAnsi" w:eastAsia="Times New Roman" w:hAnsiTheme="minorHAnsi" w:cstheme="minorHAnsi"/>
                  <w:sz w:val="18"/>
                  <w:szCs w:val="18"/>
                </w:rPr>
                <w:t># of Water Heaters in System</w:t>
              </w:r>
            </w:ins>
          </w:p>
        </w:tc>
        <w:tc>
          <w:tcPr>
            <w:tcW w:w="421" w:type="pct"/>
            <w:tcBorders>
              <w:top w:val="single" w:sz="4" w:space="0" w:color="auto"/>
              <w:left w:val="single" w:sz="4" w:space="0" w:color="auto"/>
              <w:bottom w:val="single" w:sz="4" w:space="0" w:color="auto"/>
              <w:right w:val="single" w:sz="4" w:space="0" w:color="auto"/>
            </w:tcBorders>
            <w:vAlign w:val="bottom"/>
            <w:tcPrChange w:id="2466" w:author="Smith, Alexis@Energy" w:date="2019-02-13T15:01:00Z">
              <w:tcPr>
                <w:tcW w:w="490" w:type="pct"/>
                <w:tcBorders>
                  <w:top w:val="single" w:sz="4" w:space="0" w:color="auto"/>
                  <w:left w:val="single" w:sz="4" w:space="0" w:color="auto"/>
                  <w:bottom w:val="single" w:sz="4" w:space="0" w:color="auto"/>
                  <w:right w:val="single" w:sz="4" w:space="0" w:color="auto"/>
                </w:tcBorders>
                <w:vAlign w:val="bottom"/>
              </w:tcPr>
            </w:tcPrChange>
          </w:tcPr>
          <w:p w14:paraId="43B6804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67" w:author="Hudler, Rob@Energy" w:date="2018-11-09T16:13:00Z"/>
                <w:rFonts w:asciiTheme="minorHAnsi" w:eastAsia="Times New Roman" w:hAnsiTheme="minorHAnsi" w:cstheme="minorHAnsi"/>
                <w:sz w:val="18"/>
                <w:szCs w:val="18"/>
              </w:rPr>
            </w:pPr>
            <w:ins w:id="2468" w:author="Hudler, Rob@Energy" w:date="2018-11-09T16:13:00Z">
              <w:r w:rsidRPr="009053C5">
                <w:rPr>
                  <w:rFonts w:asciiTheme="minorHAnsi" w:eastAsia="Times New Roman" w:hAnsiTheme="minorHAnsi" w:cstheme="minorHAnsi"/>
                  <w:sz w:val="18"/>
                  <w:szCs w:val="18"/>
                </w:rPr>
                <w:t>Water Heater Storage</w:t>
              </w:r>
            </w:ins>
          </w:p>
          <w:p w14:paraId="4B640A2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69" w:author="Hudler, Rob@Energy" w:date="2018-11-09T16:13:00Z"/>
                <w:rFonts w:asciiTheme="minorHAnsi" w:eastAsia="Times New Roman" w:hAnsiTheme="minorHAnsi" w:cstheme="minorHAnsi"/>
                <w:sz w:val="18"/>
                <w:szCs w:val="18"/>
              </w:rPr>
            </w:pPr>
            <w:ins w:id="2470" w:author="Hudler, Rob@Energy" w:date="2018-11-09T16:13:00Z">
              <w:r w:rsidRPr="009053C5">
                <w:rPr>
                  <w:rFonts w:asciiTheme="minorHAnsi" w:eastAsia="Times New Roman" w:hAnsiTheme="minorHAnsi" w:cstheme="minorHAnsi"/>
                  <w:sz w:val="18"/>
                  <w:szCs w:val="18"/>
                </w:rPr>
                <w:t>Volume (gal)</w:t>
              </w:r>
            </w:ins>
          </w:p>
        </w:tc>
        <w:tc>
          <w:tcPr>
            <w:tcW w:w="337" w:type="pct"/>
            <w:tcBorders>
              <w:top w:val="single" w:sz="4" w:space="0" w:color="auto"/>
              <w:left w:val="single" w:sz="4" w:space="0" w:color="auto"/>
              <w:bottom w:val="single" w:sz="4" w:space="0" w:color="auto"/>
              <w:right w:val="single" w:sz="4" w:space="0" w:color="auto"/>
            </w:tcBorders>
            <w:vAlign w:val="bottom"/>
            <w:tcPrChange w:id="2471" w:author="Smith, Alexis@Energy" w:date="2019-02-13T15:01:00Z">
              <w:tcPr>
                <w:tcW w:w="392" w:type="pct"/>
                <w:tcBorders>
                  <w:top w:val="single" w:sz="4" w:space="0" w:color="auto"/>
                  <w:left w:val="single" w:sz="4" w:space="0" w:color="auto"/>
                  <w:bottom w:val="single" w:sz="4" w:space="0" w:color="auto"/>
                  <w:right w:val="single" w:sz="4" w:space="0" w:color="auto"/>
                </w:tcBorders>
                <w:vAlign w:val="bottom"/>
              </w:tcPr>
            </w:tcPrChange>
          </w:tcPr>
          <w:p w14:paraId="57E60BED"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72" w:author="Hudler, Rob@Energy" w:date="2018-11-09T16:13:00Z"/>
                <w:rFonts w:asciiTheme="minorHAnsi" w:eastAsia="Times New Roman" w:hAnsiTheme="minorHAnsi" w:cstheme="minorHAnsi"/>
                <w:sz w:val="18"/>
                <w:szCs w:val="18"/>
              </w:rPr>
            </w:pPr>
            <w:ins w:id="2473" w:author="Hudler, Rob@Energy" w:date="2018-11-09T16:13:00Z">
              <w:r w:rsidRPr="009053C5">
                <w:rPr>
                  <w:rFonts w:asciiTheme="minorHAnsi" w:eastAsia="Times New Roman" w:hAnsiTheme="minorHAnsi" w:cstheme="minorHAnsi"/>
                  <w:sz w:val="18"/>
                  <w:szCs w:val="18"/>
                </w:rPr>
                <w:t>Fuel Type</w:t>
              </w:r>
            </w:ins>
          </w:p>
        </w:tc>
        <w:tc>
          <w:tcPr>
            <w:tcW w:w="589" w:type="pct"/>
            <w:tcBorders>
              <w:top w:val="single" w:sz="4" w:space="0" w:color="auto"/>
              <w:left w:val="single" w:sz="4" w:space="0" w:color="auto"/>
              <w:bottom w:val="single" w:sz="4" w:space="0" w:color="auto"/>
              <w:right w:val="single" w:sz="4" w:space="0" w:color="auto"/>
            </w:tcBorders>
            <w:vAlign w:val="bottom"/>
            <w:tcPrChange w:id="2474" w:author="Smith, Alexis@Energy" w:date="2019-02-13T15:01:00Z">
              <w:tcPr>
                <w:tcW w:w="685" w:type="pct"/>
                <w:tcBorders>
                  <w:top w:val="single" w:sz="4" w:space="0" w:color="auto"/>
                  <w:left w:val="single" w:sz="4" w:space="0" w:color="auto"/>
                  <w:bottom w:val="single" w:sz="4" w:space="0" w:color="auto"/>
                  <w:right w:val="single" w:sz="4" w:space="0" w:color="auto"/>
                </w:tcBorders>
                <w:vAlign w:val="bottom"/>
              </w:tcPr>
            </w:tcPrChange>
          </w:tcPr>
          <w:p w14:paraId="2F645ED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75" w:author="Hudler, Rob@Energy" w:date="2018-11-09T16:13:00Z"/>
                <w:rFonts w:asciiTheme="minorHAnsi" w:eastAsia="Times New Roman" w:hAnsiTheme="minorHAnsi" w:cstheme="minorHAnsi"/>
                <w:sz w:val="18"/>
                <w:szCs w:val="18"/>
              </w:rPr>
            </w:pPr>
            <w:ins w:id="2476" w:author="Hudler, Rob@Energy" w:date="2018-11-09T16:13:00Z">
              <w:r w:rsidRPr="009053C5">
                <w:rPr>
                  <w:rFonts w:asciiTheme="minorHAnsi" w:eastAsia="Times New Roman" w:hAnsiTheme="minorHAnsi" w:cstheme="minorHAnsi"/>
                  <w:sz w:val="18"/>
                  <w:szCs w:val="18"/>
                </w:rPr>
                <w:t>Rated Input Type</w:t>
              </w:r>
            </w:ins>
          </w:p>
        </w:tc>
        <w:tc>
          <w:tcPr>
            <w:tcW w:w="506" w:type="pct"/>
            <w:tcBorders>
              <w:top w:val="single" w:sz="4" w:space="0" w:color="auto"/>
              <w:left w:val="single" w:sz="4" w:space="0" w:color="auto"/>
              <w:bottom w:val="single" w:sz="4" w:space="0" w:color="auto"/>
              <w:right w:val="single" w:sz="4" w:space="0" w:color="auto"/>
            </w:tcBorders>
            <w:vAlign w:val="bottom"/>
            <w:tcPrChange w:id="2477" w:author="Smith, Alexis@Energy" w:date="2019-02-13T15:01:00Z">
              <w:tcPr>
                <w:tcW w:w="588" w:type="pct"/>
                <w:tcBorders>
                  <w:top w:val="single" w:sz="4" w:space="0" w:color="auto"/>
                  <w:left w:val="single" w:sz="4" w:space="0" w:color="auto"/>
                  <w:bottom w:val="single" w:sz="4" w:space="0" w:color="auto"/>
                  <w:right w:val="single" w:sz="4" w:space="0" w:color="auto"/>
                </w:tcBorders>
                <w:vAlign w:val="bottom"/>
              </w:tcPr>
            </w:tcPrChange>
          </w:tcPr>
          <w:p w14:paraId="389611A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78" w:author="Hudler, Rob@Energy" w:date="2018-11-09T16:13:00Z"/>
                <w:rFonts w:asciiTheme="minorHAnsi" w:eastAsia="Times New Roman" w:hAnsiTheme="minorHAnsi" w:cstheme="minorHAnsi"/>
                <w:sz w:val="18"/>
                <w:szCs w:val="18"/>
              </w:rPr>
            </w:pPr>
            <w:ins w:id="2479" w:author="Hudler, Rob@Energy" w:date="2018-11-09T16:13:00Z">
              <w:r w:rsidRPr="009053C5">
                <w:rPr>
                  <w:rFonts w:asciiTheme="minorHAnsi" w:eastAsia="Times New Roman" w:hAnsiTheme="minorHAnsi" w:cstheme="minorHAnsi"/>
                  <w:sz w:val="18"/>
                  <w:szCs w:val="18"/>
                </w:rPr>
                <w:t>Rated Input Value</w:t>
              </w:r>
            </w:ins>
          </w:p>
        </w:tc>
        <w:tc>
          <w:tcPr>
            <w:tcW w:w="701" w:type="pct"/>
            <w:tcBorders>
              <w:top w:val="single" w:sz="4" w:space="0" w:color="auto"/>
              <w:left w:val="single" w:sz="4" w:space="0" w:color="auto"/>
              <w:bottom w:val="single" w:sz="4" w:space="0" w:color="auto"/>
              <w:right w:val="single" w:sz="4" w:space="0" w:color="auto"/>
            </w:tcBorders>
            <w:vAlign w:val="bottom"/>
            <w:tcPrChange w:id="2480" w:author="Smith, Alexis@Energy" w:date="2019-02-13T15:01:00Z">
              <w:tcPr>
                <w:tcW w:w="815" w:type="pct"/>
                <w:tcBorders>
                  <w:top w:val="single" w:sz="4" w:space="0" w:color="auto"/>
                  <w:left w:val="single" w:sz="4" w:space="0" w:color="auto"/>
                  <w:bottom w:val="single" w:sz="4" w:space="0" w:color="auto"/>
                  <w:right w:val="single" w:sz="4" w:space="0" w:color="auto"/>
                </w:tcBorders>
                <w:vAlign w:val="bottom"/>
              </w:tcPr>
            </w:tcPrChange>
          </w:tcPr>
          <w:p w14:paraId="702F0C93"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81" w:author="Hudler, Rob@Energy" w:date="2018-11-09T16:13:00Z"/>
                <w:rFonts w:asciiTheme="minorHAnsi" w:eastAsia="Times New Roman" w:hAnsiTheme="minorHAnsi" w:cstheme="minorHAnsi"/>
                <w:sz w:val="18"/>
                <w:szCs w:val="18"/>
              </w:rPr>
            </w:pPr>
            <w:ins w:id="2482" w:author="Hudler, Rob@Energy" w:date="2018-11-09T16:13:00Z">
              <w:r w:rsidRPr="009053C5">
                <w:rPr>
                  <w:rFonts w:asciiTheme="minorHAnsi" w:eastAsia="Times New Roman" w:hAnsiTheme="minorHAnsi" w:cstheme="minorHAnsi"/>
                  <w:sz w:val="18"/>
                  <w:szCs w:val="18"/>
                </w:rPr>
                <w:t>Dwelling Unit DHW System</w:t>
              </w:r>
            </w:ins>
          </w:p>
          <w:p w14:paraId="5802615B"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83" w:author="Hudler, Rob@Energy" w:date="2018-11-09T16:13:00Z"/>
                <w:rFonts w:asciiTheme="minorHAnsi" w:eastAsia="Times New Roman" w:hAnsiTheme="minorHAnsi" w:cstheme="minorHAnsi"/>
                <w:sz w:val="18"/>
                <w:szCs w:val="18"/>
              </w:rPr>
            </w:pPr>
            <w:ins w:id="2484" w:author="Hudler, Rob@Energy" w:date="2018-11-09T16:13:00Z">
              <w:r w:rsidRPr="009053C5">
                <w:rPr>
                  <w:rFonts w:asciiTheme="minorHAnsi" w:eastAsia="Times New Roman" w:hAnsiTheme="minorHAnsi" w:cstheme="minorHAnsi"/>
                  <w:sz w:val="18"/>
                  <w:szCs w:val="18"/>
                </w:rPr>
                <w:t>Distribution Type</w:t>
              </w:r>
            </w:ins>
          </w:p>
        </w:tc>
        <w:tc>
          <w:tcPr>
            <w:tcW w:w="701" w:type="pct"/>
            <w:tcBorders>
              <w:top w:val="single" w:sz="4" w:space="0" w:color="auto"/>
              <w:left w:val="single" w:sz="4" w:space="0" w:color="auto"/>
              <w:bottom w:val="single" w:sz="4" w:space="0" w:color="auto"/>
              <w:right w:val="single" w:sz="4" w:space="0" w:color="auto"/>
            </w:tcBorders>
            <w:vAlign w:val="bottom"/>
            <w:tcPrChange w:id="2485" w:author="Smith, Alexis@Energy" w:date="2019-02-13T15:01:00Z">
              <w:tcPr>
                <w:tcW w:w="1" w:type="pct"/>
                <w:gridSpan w:val="2"/>
                <w:tcBorders>
                  <w:top w:val="single" w:sz="4" w:space="0" w:color="auto"/>
                  <w:left w:val="single" w:sz="4" w:space="0" w:color="auto"/>
                  <w:bottom w:val="single" w:sz="4" w:space="0" w:color="auto"/>
                  <w:right w:val="single" w:sz="4" w:space="0" w:color="auto"/>
                </w:tcBorders>
              </w:tcPr>
            </w:tcPrChange>
          </w:tcPr>
          <w:p w14:paraId="1359A9C5" w14:textId="1F93AD0D"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86" w:author="Smith, Alexis@Energy" w:date="2019-02-13T15:01:00Z"/>
                <w:rFonts w:asciiTheme="minorHAnsi" w:eastAsia="Times New Roman" w:hAnsiTheme="minorHAnsi" w:cstheme="minorHAnsi"/>
                <w:sz w:val="18"/>
                <w:szCs w:val="18"/>
              </w:rPr>
            </w:pPr>
            <w:ins w:id="2487" w:author="Smith, Alexis@Energy" w:date="2019-02-13T15:01:00Z">
              <w:r w:rsidRPr="00327949">
                <w:rPr>
                  <w:rFonts w:asciiTheme="minorHAnsi" w:hAnsiTheme="minorHAnsi" w:cstheme="minorHAnsi"/>
                  <w:sz w:val="18"/>
                  <w:szCs w:val="18"/>
                </w:rPr>
                <w:t>Compact Dist</w:t>
              </w:r>
              <w:r>
                <w:rPr>
                  <w:rFonts w:asciiTheme="minorHAnsi" w:hAnsiTheme="minorHAnsi" w:cstheme="minorHAnsi"/>
                  <w:sz w:val="18"/>
                  <w:szCs w:val="18"/>
                </w:rPr>
                <w:t>rib.</w:t>
              </w:r>
            </w:ins>
          </w:p>
        </w:tc>
      </w:tr>
      <w:tr w:rsidR="004570DA" w:rsidRPr="00323F2C" w14:paraId="6460257E" w14:textId="71D2B7E4" w:rsidTr="004570DA">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488" w:author="Smith, Alexis@Energy" w:date="2019-02-13T15:01:00Z">
            <w:tblPrEx>
              <w:tblW w:w="4717"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46"/>
          <w:ins w:id="2489" w:author="Hudler, Rob@Energy" w:date="2018-11-09T16:13:00Z"/>
          <w:trPrChange w:id="2490" w:author="Smith, Alexis@Energy" w:date="2019-02-13T15:01:00Z">
            <w:trPr>
              <w:trHeight w:val="246"/>
            </w:trPr>
          </w:trPrChange>
        </w:trPr>
        <w:tc>
          <w:tcPr>
            <w:tcW w:w="482" w:type="pct"/>
            <w:tcBorders>
              <w:top w:val="single" w:sz="4" w:space="0" w:color="auto"/>
              <w:left w:val="single" w:sz="4" w:space="0" w:color="auto"/>
              <w:bottom w:val="single" w:sz="4" w:space="0" w:color="auto"/>
              <w:right w:val="single" w:sz="4" w:space="0" w:color="auto"/>
            </w:tcBorders>
            <w:tcPrChange w:id="2491" w:author="Smith, Alexis@Energy" w:date="2019-02-13T15:01:00Z">
              <w:tcPr>
                <w:tcW w:w="561" w:type="pct"/>
                <w:tcBorders>
                  <w:top w:val="single" w:sz="4" w:space="0" w:color="auto"/>
                  <w:left w:val="single" w:sz="4" w:space="0" w:color="auto"/>
                  <w:bottom w:val="single" w:sz="4" w:space="0" w:color="auto"/>
                  <w:right w:val="single" w:sz="4" w:space="0" w:color="auto"/>
                </w:tcBorders>
              </w:tcPr>
            </w:tcPrChange>
          </w:tcPr>
          <w:p w14:paraId="1EA5A7BA" w14:textId="318A8129"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492" w:author="Hudler, Rob@Energy" w:date="2018-11-09T16:13:00Z"/>
                <w:rFonts w:asciiTheme="minorHAnsi" w:eastAsia="Times New Roman" w:hAnsiTheme="minorHAnsi" w:cstheme="minorHAnsi"/>
                <w:sz w:val="18"/>
                <w:szCs w:val="18"/>
              </w:rPr>
            </w:pPr>
            <w:ins w:id="2493" w:author="Hudler, Rob@Energy" w:date="2018-11-09T16:13:00Z">
              <w:r w:rsidRPr="009053C5">
                <w:rPr>
                  <w:rFonts w:asciiTheme="minorHAnsi" w:eastAsia="Times New Roman" w:hAnsiTheme="minorHAnsi" w:cstheme="minorHAnsi"/>
                  <w:sz w:val="18"/>
                  <w:szCs w:val="18"/>
                </w:rPr>
                <w:t>&lt;&lt;</w:t>
              </w:r>
              <w:del w:id="2494" w:author="Smith, Alexis@Energy" w:date="2019-02-13T09:10:00Z">
                <w:r w:rsidRPr="009053C5" w:rsidDel="00E83ADE">
                  <w:rPr>
                    <w:rFonts w:asciiTheme="minorHAnsi" w:eastAsia="Times New Roman" w:hAnsiTheme="minorHAnsi" w:cstheme="minorHAnsi"/>
                    <w:sz w:val="18"/>
                    <w:szCs w:val="18"/>
                  </w:rPr>
                  <w:delText>reference values from CF1R (see rule in header)</w:delText>
                </w:r>
              </w:del>
            </w:ins>
            <w:ins w:id="2495" w:author="Smith, Alexis@Energy" w:date="2019-02-13T09:10:00Z">
              <w:r>
                <w:rPr>
                  <w:rFonts w:asciiTheme="minorHAnsi" w:eastAsia="Times New Roman" w:hAnsiTheme="minorHAnsi" w:cstheme="minorHAnsi"/>
                  <w:sz w:val="18"/>
                  <w:szCs w:val="18"/>
                </w:rPr>
                <w:t>user input</w:t>
              </w:r>
            </w:ins>
            <w:ins w:id="2496" w:author="Hudler, Rob@Energy" w:date="2018-11-09T16:13:00Z">
              <w:r w:rsidRPr="009053C5">
                <w:rPr>
                  <w:rFonts w:asciiTheme="minorHAnsi" w:eastAsia="Times New Roman" w:hAnsiTheme="minorHAnsi" w:cstheme="minorHAnsi"/>
                  <w:sz w:val="18"/>
                  <w:szCs w:val="18"/>
                </w:rPr>
                <w:t>&gt;&gt;</w:t>
              </w:r>
            </w:ins>
          </w:p>
        </w:tc>
        <w:tc>
          <w:tcPr>
            <w:tcW w:w="421" w:type="pct"/>
            <w:tcBorders>
              <w:top w:val="single" w:sz="4" w:space="0" w:color="auto"/>
              <w:left w:val="single" w:sz="4" w:space="0" w:color="auto"/>
              <w:bottom w:val="single" w:sz="4" w:space="0" w:color="auto"/>
              <w:right w:val="single" w:sz="4" w:space="0" w:color="auto"/>
            </w:tcBorders>
            <w:tcPrChange w:id="2497" w:author="Smith, Alexis@Energy" w:date="2019-02-13T15:01:00Z">
              <w:tcPr>
                <w:tcW w:w="490" w:type="pct"/>
                <w:tcBorders>
                  <w:top w:val="single" w:sz="4" w:space="0" w:color="auto"/>
                  <w:left w:val="single" w:sz="4" w:space="0" w:color="auto"/>
                  <w:bottom w:val="single" w:sz="4" w:space="0" w:color="auto"/>
                  <w:right w:val="single" w:sz="4" w:space="0" w:color="auto"/>
                </w:tcBorders>
              </w:tcPr>
            </w:tcPrChange>
          </w:tcPr>
          <w:p w14:paraId="5420496F" w14:textId="278CD584" w:rsidR="004570DA" w:rsidRPr="009053C5" w:rsidDel="00E83ADE" w:rsidRDefault="004570DA" w:rsidP="004570DA">
            <w:pPr>
              <w:keepNext/>
              <w:tabs>
                <w:tab w:val="left" w:pos="2160"/>
                <w:tab w:val="left" w:pos="2700"/>
                <w:tab w:val="left" w:pos="3420"/>
                <w:tab w:val="left" w:pos="3780"/>
                <w:tab w:val="left" w:pos="5760"/>
                <w:tab w:val="left" w:pos="7212"/>
              </w:tabs>
              <w:spacing w:after="0" w:line="240" w:lineRule="auto"/>
              <w:rPr>
                <w:ins w:id="2498" w:author="Hudler, Rob@Energy" w:date="2018-11-09T16:13:00Z"/>
                <w:del w:id="2499" w:author="Smith, Alexis@Energy" w:date="2019-02-13T09:10:00Z"/>
                <w:rFonts w:asciiTheme="minorHAnsi" w:eastAsia="Times New Roman" w:hAnsiTheme="minorHAnsi" w:cstheme="minorHAnsi"/>
                <w:sz w:val="18"/>
                <w:szCs w:val="18"/>
              </w:rPr>
            </w:pPr>
            <w:ins w:id="2500" w:author="Hudler, Rob@Energy" w:date="2018-11-09T16:13:00Z">
              <w:r w:rsidRPr="009053C5">
                <w:rPr>
                  <w:rFonts w:asciiTheme="minorHAnsi" w:eastAsia="Times New Roman" w:hAnsiTheme="minorHAnsi" w:cstheme="minorHAnsi"/>
                  <w:sz w:val="18"/>
                  <w:szCs w:val="18"/>
                </w:rPr>
                <w:t>&lt;&lt;</w:t>
              </w:r>
              <w:del w:id="2501" w:author="Smith, Alexis@Energy" w:date="2019-02-13T09:10:00Z">
                <w:r w:rsidRPr="009053C5" w:rsidDel="00E83ADE">
                  <w:rPr>
                    <w:rFonts w:asciiTheme="minorHAnsi" w:eastAsia="Times New Roman" w:hAnsiTheme="minorHAnsi" w:cstheme="minorHAnsi"/>
                    <w:sz w:val="18"/>
                    <w:szCs w:val="18"/>
                  </w:rPr>
                  <w:delText xml:space="preserve">reference values from CF1R </w:delText>
                </w:r>
              </w:del>
            </w:ins>
          </w:p>
          <w:p w14:paraId="75AE105F" w14:textId="5CB45F00"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ins w:id="2502" w:author="Hudler, Rob@Energy" w:date="2018-11-09T16:13:00Z"/>
                <w:rFonts w:asciiTheme="minorHAnsi" w:eastAsia="Times New Roman" w:hAnsiTheme="minorHAnsi" w:cstheme="minorHAnsi"/>
                <w:sz w:val="18"/>
                <w:szCs w:val="18"/>
              </w:rPr>
            </w:pPr>
            <w:ins w:id="2503" w:author="Hudler, Rob@Energy" w:date="2018-11-09T16:13:00Z">
              <w:del w:id="2504" w:author="Smith, Alexis@Energy" w:date="2019-02-13T09:10:00Z">
                <w:r w:rsidRPr="009053C5" w:rsidDel="00E83ADE">
                  <w:rPr>
                    <w:rFonts w:asciiTheme="minorHAnsi" w:eastAsia="Times New Roman" w:hAnsiTheme="minorHAnsi" w:cstheme="minorHAnsi"/>
                    <w:sz w:val="18"/>
                    <w:szCs w:val="18"/>
                  </w:rPr>
                  <w:delText>allowed values=</w:delText>
                </w:r>
              </w:del>
            </w:ins>
            <w:ins w:id="2505" w:author="Smith, Alexis@Energy" w:date="2019-02-13T09:10:00Z">
              <w:r>
                <w:rPr>
                  <w:rFonts w:asciiTheme="minorHAnsi" w:eastAsia="Times New Roman" w:hAnsiTheme="minorHAnsi" w:cstheme="minorHAnsi"/>
                  <w:sz w:val="18"/>
                  <w:szCs w:val="18"/>
                </w:rPr>
                <w:t>user input from list:</w:t>
              </w:r>
            </w:ins>
          </w:p>
          <w:p w14:paraId="31B6FFAD" w14:textId="77777777" w:rsidR="004570DA" w:rsidRPr="009053C5" w:rsidRDefault="004570DA" w:rsidP="004570DA">
            <w:pPr>
              <w:keepNext/>
              <w:tabs>
                <w:tab w:val="left" w:pos="2160"/>
                <w:tab w:val="left" w:pos="2700"/>
                <w:tab w:val="left" w:pos="3420"/>
                <w:tab w:val="left" w:pos="3780"/>
                <w:tab w:val="left" w:pos="5760"/>
                <w:tab w:val="left" w:pos="7212"/>
              </w:tabs>
              <w:spacing w:after="0"/>
              <w:rPr>
                <w:ins w:id="2506" w:author="Hudler, Rob@Energy" w:date="2018-11-09T16:13:00Z"/>
                <w:rFonts w:asciiTheme="minorHAnsi" w:eastAsia="Times New Roman" w:hAnsiTheme="minorHAnsi" w:cstheme="minorHAnsi"/>
                <w:sz w:val="18"/>
                <w:szCs w:val="18"/>
              </w:rPr>
            </w:pPr>
            <w:ins w:id="2507" w:author="Hudler, Rob@Energy" w:date="2018-11-09T16:13:00Z">
              <w:r w:rsidRPr="009053C5">
                <w:rPr>
                  <w:rFonts w:asciiTheme="minorHAnsi" w:eastAsia="Times New Roman" w:hAnsiTheme="minorHAnsi" w:cstheme="minorHAnsi"/>
                  <w:sz w:val="18"/>
                  <w:szCs w:val="18"/>
                </w:rPr>
                <w:t xml:space="preserve">DHW, </w:t>
              </w:r>
            </w:ins>
          </w:p>
          <w:p w14:paraId="547B70BB"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ins w:id="2508" w:author="Hudler, Rob@Energy" w:date="2018-11-09T16:13:00Z"/>
                <w:rFonts w:asciiTheme="minorHAnsi" w:eastAsia="Times New Roman" w:hAnsiTheme="minorHAnsi" w:cstheme="minorHAnsi"/>
                <w:sz w:val="18"/>
                <w:szCs w:val="18"/>
              </w:rPr>
            </w:pPr>
            <w:ins w:id="2509" w:author="Hudler, Rob@Energy" w:date="2018-11-09T16:13:00Z">
              <w:r w:rsidRPr="009053C5">
                <w:rPr>
                  <w:rFonts w:asciiTheme="minorHAnsi" w:eastAsia="Times New Roman" w:hAnsiTheme="minorHAnsi" w:cstheme="minorHAnsi"/>
                  <w:sz w:val="18"/>
                  <w:szCs w:val="18"/>
                </w:rPr>
                <w:t>Combined Hydronic,</w:t>
              </w:r>
            </w:ins>
          </w:p>
          <w:p w14:paraId="1EA08A74"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510" w:author="Hudler, Rob@Energy" w:date="2018-11-09T16:13:00Z"/>
                <w:rFonts w:asciiTheme="minorHAnsi" w:eastAsia="Times New Roman" w:hAnsiTheme="minorHAnsi" w:cstheme="minorHAnsi"/>
                <w:sz w:val="18"/>
                <w:szCs w:val="18"/>
              </w:rPr>
            </w:pPr>
            <w:ins w:id="2511" w:author="Hudler, Rob@Energy" w:date="2018-11-09T16:13:00Z">
              <w:r w:rsidRPr="009053C5">
                <w:rPr>
                  <w:rFonts w:asciiTheme="minorHAnsi" w:eastAsia="Times New Roman" w:hAnsiTheme="minorHAnsi" w:cstheme="minorHAnsi"/>
                  <w:sz w:val="18"/>
                  <w:szCs w:val="18"/>
                </w:rPr>
                <w:t>&gt;&gt;</w:t>
              </w:r>
            </w:ins>
          </w:p>
        </w:tc>
        <w:tc>
          <w:tcPr>
            <w:tcW w:w="562" w:type="pct"/>
            <w:tcBorders>
              <w:top w:val="single" w:sz="4" w:space="0" w:color="auto"/>
              <w:left w:val="single" w:sz="4" w:space="0" w:color="auto"/>
              <w:bottom w:val="single" w:sz="4" w:space="0" w:color="auto"/>
              <w:right w:val="single" w:sz="4" w:space="0" w:color="auto"/>
            </w:tcBorders>
            <w:tcPrChange w:id="2512" w:author="Smith, Alexis@Energy" w:date="2019-02-13T15:01:00Z">
              <w:tcPr>
                <w:tcW w:w="653" w:type="pct"/>
                <w:tcBorders>
                  <w:top w:val="single" w:sz="4" w:space="0" w:color="auto"/>
                  <w:left w:val="single" w:sz="4" w:space="0" w:color="auto"/>
                  <w:bottom w:val="single" w:sz="4" w:space="0" w:color="auto"/>
                  <w:right w:val="single" w:sz="4" w:space="0" w:color="auto"/>
                </w:tcBorders>
              </w:tcPr>
            </w:tcPrChange>
          </w:tcPr>
          <w:p w14:paraId="0FEC59C9" w14:textId="260E815B" w:rsidR="004570DA" w:rsidRPr="009053C5" w:rsidDel="00E83ADE" w:rsidRDefault="004570DA" w:rsidP="004570DA">
            <w:pPr>
              <w:keepNext/>
              <w:tabs>
                <w:tab w:val="left" w:pos="2160"/>
                <w:tab w:val="left" w:pos="2700"/>
                <w:tab w:val="left" w:pos="3420"/>
                <w:tab w:val="left" w:pos="3780"/>
                <w:tab w:val="left" w:pos="5760"/>
                <w:tab w:val="left" w:pos="7212"/>
              </w:tabs>
              <w:spacing w:after="0" w:line="240" w:lineRule="auto"/>
              <w:rPr>
                <w:ins w:id="2513" w:author="Hudler, Rob@Energy" w:date="2018-11-09T16:13:00Z"/>
                <w:del w:id="2514" w:author="Smith, Alexis@Energy" w:date="2019-02-13T09:11:00Z"/>
                <w:rFonts w:asciiTheme="minorHAnsi" w:eastAsia="Times New Roman" w:hAnsiTheme="minorHAnsi" w:cstheme="minorHAnsi"/>
                <w:sz w:val="18"/>
                <w:szCs w:val="18"/>
              </w:rPr>
            </w:pPr>
            <w:ins w:id="2515" w:author="Hudler, Rob@Energy" w:date="2018-11-09T16:13:00Z">
              <w:r w:rsidRPr="009053C5">
                <w:rPr>
                  <w:rFonts w:asciiTheme="minorHAnsi" w:eastAsia="Times New Roman" w:hAnsiTheme="minorHAnsi" w:cstheme="minorHAnsi"/>
                  <w:sz w:val="18"/>
                  <w:szCs w:val="18"/>
                </w:rPr>
                <w:t>&lt;&lt;</w:t>
              </w:r>
            </w:ins>
            <w:ins w:id="2516" w:author="Smith, Alexis@Energy" w:date="2019-02-13T09:53:00Z">
              <w:r>
                <w:rPr>
                  <w:rFonts w:asciiTheme="minorHAnsi" w:eastAsia="Times New Roman" w:hAnsiTheme="minorHAnsi" w:cstheme="minorHAnsi"/>
                  <w:sz w:val="18"/>
                  <w:szCs w:val="18"/>
                </w:rPr>
                <w:t xml:space="preserve"> user pick from list:</w:t>
              </w:r>
            </w:ins>
            <w:ins w:id="2517" w:author="Hudler, Rob@Energy" w:date="2018-11-09T16:13:00Z">
              <w:del w:id="2518" w:author="Smith, Alexis@Energy" w:date="2019-02-13T09:11:00Z">
                <w:r w:rsidRPr="009053C5" w:rsidDel="00E83ADE">
                  <w:rPr>
                    <w:rFonts w:asciiTheme="minorHAnsi" w:eastAsia="Times New Roman" w:hAnsiTheme="minorHAnsi" w:cstheme="minorHAnsi"/>
                    <w:sz w:val="18"/>
                    <w:szCs w:val="18"/>
                  </w:rPr>
                  <w:delText xml:space="preserve">reference values from CF1R </w:delText>
                </w:r>
              </w:del>
            </w:ins>
          </w:p>
          <w:p w14:paraId="793D3F18" w14:textId="17E56FFA"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ins w:id="2519" w:author="Hudler, Rob@Energy" w:date="2018-11-09T16:13:00Z"/>
                <w:rFonts w:asciiTheme="minorHAnsi" w:eastAsia="Times New Roman" w:hAnsiTheme="minorHAnsi" w:cstheme="minorHAnsi"/>
                <w:sz w:val="18"/>
                <w:szCs w:val="18"/>
              </w:rPr>
            </w:pPr>
            <w:ins w:id="2520" w:author="Hudler, Rob@Energy" w:date="2018-11-09T16:13:00Z">
              <w:del w:id="2521" w:author="Smith, Alexis@Energy" w:date="2019-02-13T09:11:00Z">
                <w:r w:rsidRPr="009053C5" w:rsidDel="00E83ADE">
                  <w:rPr>
                    <w:rFonts w:asciiTheme="minorHAnsi" w:eastAsia="Times New Roman" w:hAnsiTheme="minorHAnsi" w:cstheme="minorHAnsi"/>
                    <w:sz w:val="18"/>
                    <w:szCs w:val="18"/>
                  </w:rPr>
                  <w:delText>Allowed values =</w:delText>
                </w:r>
              </w:del>
            </w:ins>
            <w:ins w:id="2522" w:author="Smith, Alexis@Energy" w:date="2019-02-13T09:11:00Z">
              <w:r>
                <w:rPr>
                  <w:rFonts w:asciiTheme="minorHAnsi" w:eastAsia="Times New Roman" w:hAnsiTheme="minorHAnsi" w:cstheme="minorHAnsi"/>
                  <w:sz w:val="18"/>
                  <w:szCs w:val="18"/>
                </w:rPr>
                <w:t>user input from list:</w:t>
              </w:r>
            </w:ins>
          </w:p>
          <w:p w14:paraId="3DAA7C12"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ins w:id="2523" w:author="Hudler, Rob@Energy" w:date="2018-11-09T16:13:00Z"/>
                <w:rFonts w:asciiTheme="minorHAnsi" w:eastAsia="Times New Roman" w:hAnsiTheme="minorHAnsi" w:cstheme="minorHAnsi"/>
                <w:sz w:val="18"/>
                <w:szCs w:val="18"/>
              </w:rPr>
            </w:pPr>
            <w:ins w:id="2524" w:author="Hudler, Rob@Energy" w:date="2018-11-09T16:13:00Z">
              <w:r w:rsidRPr="009053C5">
                <w:rPr>
                  <w:rFonts w:asciiTheme="minorHAnsi" w:eastAsia="Times New Roman" w:hAnsiTheme="minorHAnsi" w:cstheme="minorHAnsi"/>
                  <w:sz w:val="18"/>
                  <w:szCs w:val="18"/>
                </w:rPr>
                <w:t xml:space="preserve">Large Storage, Small Storage, Heat Pump, Boiler, Large Instantaneous, Small Instantaneous, Indirect, Consumer Instantaneous, Commercial Instantaneous, </w:t>
              </w:r>
              <w:r w:rsidRPr="009053C5">
                <w:rPr>
                  <w:rFonts w:asciiTheme="minorHAnsi" w:eastAsia="Times New Roman" w:hAnsiTheme="minorHAnsi" w:cstheme="minorHAnsi"/>
                  <w:sz w:val="18"/>
                  <w:szCs w:val="18"/>
                </w:rPr>
                <w:lastRenderedPageBreak/>
                <w:t>Consumer Storage, Commercial Storage, Residential-Duty Commercial Storage, or Residential-Duty Commercial Instantaneous &gt;&gt;</w:t>
              </w:r>
            </w:ins>
          </w:p>
        </w:tc>
        <w:tc>
          <w:tcPr>
            <w:tcW w:w="280" w:type="pct"/>
            <w:tcBorders>
              <w:top w:val="single" w:sz="4" w:space="0" w:color="auto"/>
              <w:left w:val="single" w:sz="4" w:space="0" w:color="auto"/>
              <w:bottom w:val="single" w:sz="4" w:space="0" w:color="auto"/>
              <w:right w:val="single" w:sz="4" w:space="0" w:color="auto"/>
            </w:tcBorders>
            <w:tcPrChange w:id="2525" w:author="Smith, Alexis@Energy" w:date="2019-02-13T15:01:00Z">
              <w:tcPr>
                <w:tcW w:w="326" w:type="pct"/>
                <w:tcBorders>
                  <w:top w:val="single" w:sz="4" w:space="0" w:color="auto"/>
                  <w:left w:val="single" w:sz="4" w:space="0" w:color="auto"/>
                  <w:bottom w:val="single" w:sz="4" w:space="0" w:color="auto"/>
                  <w:right w:val="single" w:sz="4" w:space="0" w:color="auto"/>
                </w:tcBorders>
              </w:tcPr>
            </w:tcPrChange>
          </w:tcPr>
          <w:p w14:paraId="50669E39" w14:textId="748B74D0"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526" w:author="Hudler, Rob@Energy" w:date="2018-11-09T16:13:00Z"/>
                <w:rFonts w:asciiTheme="minorHAnsi" w:eastAsia="Times New Roman" w:hAnsiTheme="minorHAnsi" w:cstheme="minorHAnsi"/>
                <w:sz w:val="18"/>
                <w:szCs w:val="18"/>
              </w:rPr>
            </w:pPr>
            <w:ins w:id="2527" w:author="Hudler, Rob@Energy" w:date="2018-11-09T16:13:00Z">
              <w:r w:rsidRPr="009053C5">
                <w:rPr>
                  <w:rFonts w:asciiTheme="minorHAnsi" w:eastAsia="Times New Roman" w:hAnsiTheme="minorHAnsi" w:cstheme="minorHAnsi"/>
                  <w:sz w:val="18"/>
                  <w:szCs w:val="18"/>
                </w:rPr>
                <w:lastRenderedPageBreak/>
                <w:t>&lt;&lt;</w:t>
              </w:r>
              <w:del w:id="2528" w:author="Smith, Alexis@Energy" w:date="2019-02-13T09:12:00Z">
                <w:r w:rsidRPr="009053C5" w:rsidDel="005407CC">
                  <w:rPr>
                    <w:rFonts w:asciiTheme="minorHAnsi" w:eastAsia="Times New Roman" w:hAnsiTheme="minorHAnsi" w:cstheme="minorHAnsi"/>
                    <w:sz w:val="18"/>
                    <w:szCs w:val="18"/>
                  </w:rPr>
                  <w:delText>reference values from CF1R</w:delText>
                </w:r>
              </w:del>
            </w:ins>
            <w:ins w:id="2529" w:author="Smith, Alexis@Energy" w:date="2019-02-13T09:12:00Z">
              <w:r>
                <w:rPr>
                  <w:rFonts w:asciiTheme="minorHAnsi" w:eastAsia="Times New Roman" w:hAnsiTheme="minorHAnsi" w:cstheme="minorHAnsi"/>
                  <w:sz w:val="18"/>
                  <w:szCs w:val="18"/>
                </w:rPr>
                <w:t>user input</w:t>
              </w:r>
            </w:ins>
            <w:ins w:id="2530" w:author="Hudler, Rob@Energy" w:date="2018-11-09T16:13:00Z">
              <w:r w:rsidRPr="009053C5">
                <w:rPr>
                  <w:rFonts w:asciiTheme="minorHAnsi" w:eastAsia="Times New Roman" w:hAnsiTheme="minorHAnsi" w:cstheme="minorHAnsi"/>
                  <w:sz w:val="18"/>
                  <w:szCs w:val="18"/>
                </w:rPr>
                <w:t>&gt;&gt;</w:t>
              </w:r>
            </w:ins>
          </w:p>
        </w:tc>
        <w:tc>
          <w:tcPr>
            <w:tcW w:w="421" w:type="pct"/>
            <w:tcBorders>
              <w:top w:val="single" w:sz="4" w:space="0" w:color="auto"/>
              <w:left w:val="single" w:sz="4" w:space="0" w:color="auto"/>
              <w:bottom w:val="single" w:sz="4" w:space="0" w:color="auto"/>
              <w:right w:val="single" w:sz="4" w:space="0" w:color="auto"/>
            </w:tcBorders>
            <w:tcPrChange w:id="2531" w:author="Smith, Alexis@Energy" w:date="2019-02-13T15:01:00Z">
              <w:tcPr>
                <w:tcW w:w="490" w:type="pct"/>
                <w:tcBorders>
                  <w:top w:val="single" w:sz="4" w:space="0" w:color="auto"/>
                  <w:left w:val="single" w:sz="4" w:space="0" w:color="auto"/>
                  <w:bottom w:val="single" w:sz="4" w:space="0" w:color="auto"/>
                  <w:right w:val="single" w:sz="4" w:space="0" w:color="auto"/>
                </w:tcBorders>
              </w:tcPr>
            </w:tcPrChange>
          </w:tcPr>
          <w:p w14:paraId="0BD0C8D4" w14:textId="4237AAAD"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532" w:author="Hudler, Rob@Energy" w:date="2018-11-09T16:13:00Z"/>
                <w:rFonts w:asciiTheme="minorHAnsi" w:eastAsia="Times New Roman" w:hAnsiTheme="minorHAnsi" w:cstheme="minorHAnsi"/>
                <w:sz w:val="18"/>
                <w:szCs w:val="18"/>
              </w:rPr>
            </w:pPr>
            <w:ins w:id="2533" w:author="Hudler, Rob@Energy" w:date="2018-11-09T16:13:00Z">
              <w:r w:rsidRPr="009053C5">
                <w:rPr>
                  <w:rFonts w:asciiTheme="minorHAnsi" w:eastAsia="Times New Roman" w:hAnsiTheme="minorHAnsi" w:cstheme="minorHAnsi"/>
                  <w:sz w:val="18"/>
                  <w:szCs w:val="18"/>
                </w:rPr>
                <w:t>&lt;&lt;</w:t>
              </w:r>
              <w:del w:id="2534" w:author="Smith, Alexis@Energy" w:date="2019-02-13T09:13:00Z">
                <w:r w:rsidRPr="009053C5" w:rsidDel="005407CC">
                  <w:rPr>
                    <w:rFonts w:asciiTheme="minorHAnsi" w:eastAsia="Times New Roman" w:hAnsiTheme="minorHAnsi" w:cstheme="minorHAnsi"/>
                    <w:sz w:val="18"/>
                    <w:szCs w:val="18"/>
                  </w:rPr>
                  <w:delText>reference values from CF1R</w:delText>
                </w:r>
              </w:del>
            </w:ins>
            <w:ins w:id="2535" w:author="Smith, Alexis@Energy" w:date="2019-02-13T09:13:00Z">
              <w:r>
                <w:rPr>
                  <w:rFonts w:asciiTheme="minorHAnsi" w:eastAsia="Times New Roman" w:hAnsiTheme="minorHAnsi" w:cstheme="minorHAnsi"/>
                  <w:sz w:val="18"/>
                  <w:szCs w:val="18"/>
                </w:rPr>
                <w:t>user input,</w:t>
              </w:r>
            </w:ins>
            <w:ins w:id="2536" w:author="Hudler, Rob@Energy" w:date="2018-11-09T16:13:00Z">
              <w:r w:rsidRPr="009053C5">
                <w:rPr>
                  <w:rFonts w:asciiTheme="minorHAnsi" w:eastAsia="Times New Roman" w:hAnsiTheme="minorHAnsi" w:cstheme="minorHAnsi"/>
                  <w:sz w:val="18"/>
                  <w:szCs w:val="18"/>
                </w:rPr>
                <w:t xml:space="preserve"> N/A is allowed only if Water Heater Type = Small Instantaneous or Large Instantaneous &gt;&gt;</w:t>
              </w:r>
            </w:ins>
          </w:p>
        </w:tc>
        <w:tc>
          <w:tcPr>
            <w:tcW w:w="337" w:type="pct"/>
            <w:tcBorders>
              <w:top w:val="single" w:sz="4" w:space="0" w:color="auto"/>
              <w:left w:val="single" w:sz="4" w:space="0" w:color="auto"/>
              <w:bottom w:val="single" w:sz="4" w:space="0" w:color="auto"/>
              <w:right w:val="single" w:sz="4" w:space="0" w:color="auto"/>
            </w:tcBorders>
            <w:tcPrChange w:id="2537" w:author="Smith, Alexis@Energy" w:date="2019-02-13T15:01:00Z">
              <w:tcPr>
                <w:tcW w:w="392" w:type="pct"/>
                <w:tcBorders>
                  <w:top w:val="single" w:sz="4" w:space="0" w:color="auto"/>
                  <w:left w:val="single" w:sz="4" w:space="0" w:color="auto"/>
                  <w:bottom w:val="single" w:sz="4" w:space="0" w:color="auto"/>
                  <w:right w:val="single" w:sz="4" w:space="0" w:color="auto"/>
                </w:tcBorders>
              </w:tcPr>
            </w:tcPrChange>
          </w:tcPr>
          <w:p w14:paraId="63B51181" w14:textId="51C732FA"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538" w:author="Hudler, Rob@Energy" w:date="2018-11-09T16:13:00Z"/>
                <w:rFonts w:asciiTheme="minorHAnsi" w:eastAsia="Times New Roman" w:hAnsiTheme="minorHAnsi" w:cstheme="minorHAnsi"/>
                <w:sz w:val="18"/>
                <w:szCs w:val="18"/>
              </w:rPr>
            </w:pPr>
            <w:ins w:id="2539" w:author="Hudler, Rob@Energy" w:date="2018-11-09T16:13:00Z">
              <w:r w:rsidRPr="009053C5">
                <w:rPr>
                  <w:rFonts w:asciiTheme="minorHAnsi" w:eastAsia="Times New Roman" w:hAnsiTheme="minorHAnsi" w:cstheme="minorHAnsi"/>
                  <w:sz w:val="18"/>
                  <w:szCs w:val="18"/>
                </w:rPr>
                <w:t>&lt;&lt;</w:t>
              </w:r>
              <w:del w:id="2540" w:author="Smith, Alexis@Energy" w:date="2019-02-13T09:13:00Z">
                <w:r w:rsidRPr="009053C5" w:rsidDel="005407CC">
                  <w:rPr>
                    <w:rFonts w:asciiTheme="minorHAnsi" w:eastAsia="Times New Roman" w:hAnsiTheme="minorHAnsi" w:cstheme="minorHAnsi"/>
                    <w:sz w:val="18"/>
                    <w:szCs w:val="18"/>
                  </w:rPr>
                  <w:delText>reference values from CF1R.  Allowed values are</w:delText>
                </w:r>
              </w:del>
            </w:ins>
            <w:ins w:id="2541" w:author="Smith, Alexis@Energy" w:date="2019-02-13T09:13:00Z">
              <w:r>
                <w:rPr>
                  <w:rFonts w:asciiTheme="minorHAnsi" w:eastAsia="Times New Roman" w:hAnsiTheme="minorHAnsi" w:cstheme="minorHAnsi"/>
                  <w:sz w:val="18"/>
                  <w:szCs w:val="18"/>
                </w:rPr>
                <w:t>user input from list:</w:t>
              </w:r>
            </w:ins>
            <w:ins w:id="2542" w:author="Hudler, Rob@Energy" w:date="2018-11-09T16:13:00Z">
              <w:r w:rsidRPr="009053C5">
                <w:rPr>
                  <w:rFonts w:asciiTheme="minorHAnsi" w:eastAsia="Times New Roman" w:hAnsiTheme="minorHAnsi" w:cstheme="minorHAnsi"/>
                  <w:sz w:val="18"/>
                  <w:szCs w:val="18"/>
                </w:rPr>
                <w:t xml:space="preserve"> Natural Gas, Propane, Oil, or Electricity&gt;&gt;</w:t>
              </w:r>
            </w:ins>
          </w:p>
        </w:tc>
        <w:tc>
          <w:tcPr>
            <w:tcW w:w="589" w:type="pct"/>
            <w:tcBorders>
              <w:top w:val="single" w:sz="4" w:space="0" w:color="auto"/>
              <w:left w:val="single" w:sz="4" w:space="0" w:color="auto"/>
              <w:bottom w:val="single" w:sz="4" w:space="0" w:color="auto"/>
              <w:right w:val="single" w:sz="4" w:space="0" w:color="auto"/>
            </w:tcBorders>
            <w:tcPrChange w:id="2543" w:author="Smith, Alexis@Energy" w:date="2019-02-13T15:01:00Z">
              <w:tcPr>
                <w:tcW w:w="685" w:type="pct"/>
                <w:tcBorders>
                  <w:top w:val="single" w:sz="4" w:space="0" w:color="auto"/>
                  <w:left w:val="single" w:sz="4" w:space="0" w:color="auto"/>
                  <w:bottom w:val="single" w:sz="4" w:space="0" w:color="auto"/>
                  <w:right w:val="single" w:sz="4" w:space="0" w:color="auto"/>
                </w:tcBorders>
              </w:tcPr>
            </w:tcPrChange>
          </w:tcPr>
          <w:p w14:paraId="346D6D50" w14:textId="77777777" w:rsidR="004570DA" w:rsidRPr="009053C5" w:rsidDel="004570DA" w:rsidRDefault="004570DA" w:rsidP="00685274">
            <w:pPr>
              <w:keepNext/>
              <w:tabs>
                <w:tab w:val="left" w:pos="2160"/>
                <w:tab w:val="left" w:pos="2700"/>
                <w:tab w:val="left" w:pos="3420"/>
                <w:tab w:val="left" w:pos="3780"/>
                <w:tab w:val="left" w:pos="5760"/>
                <w:tab w:val="left" w:pos="7212"/>
              </w:tabs>
              <w:spacing w:after="0" w:line="240" w:lineRule="auto"/>
              <w:rPr>
                <w:ins w:id="2544" w:author="Hudler, Rob@Energy" w:date="2018-11-09T16:13:00Z"/>
                <w:del w:id="2545" w:author="Smith, Alexis@Energy" w:date="2019-02-13T14:53:00Z"/>
                <w:rFonts w:asciiTheme="minorHAnsi" w:eastAsia="Times New Roman" w:hAnsiTheme="minorHAnsi" w:cstheme="minorHAnsi"/>
                <w:sz w:val="18"/>
                <w:szCs w:val="18"/>
              </w:rPr>
            </w:pPr>
            <w:ins w:id="2546" w:author="Hudler, Rob@Energy" w:date="2018-11-09T16:13:00Z">
              <w:r w:rsidRPr="009053C5">
                <w:rPr>
                  <w:rFonts w:asciiTheme="minorHAnsi" w:eastAsia="Times New Roman" w:hAnsiTheme="minorHAnsi" w:cstheme="minorHAnsi"/>
                  <w:sz w:val="18"/>
                  <w:szCs w:val="18"/>
                </w:rPr>
                <w:t>&lt;&lt;if B03 = Heat Pump, then result = NA;</w:t>
              </w:r>
            </w:ins>
          </w:p>
          <w:p w14:paraId="65075BAB" w14:textId="057CB098" w:rsidR="004570DA" w:rsidRPr="009053C5" w:rsidDel="004570DA" w:rsidRDefault="004570DA" w:rsidP="004D31DF">
            <w:pPr>
              <w:keepNext/>
              <w:tabs>
                <w:tab w:val="left" w:pos="2160"/>
                <w:tab w:val="left" w:pos="2700"/>
                <w:tab w:val="left" w:pos="3420"/>
                <w:tab w:val="left" w:pos="3780"/>
                <w:tab w:val="left" w:pos="5760"/>
                <w:tab w:val="left" w:pos="7212"/>
              </w:tabs>
              <w:spacing w:after="0" w:line="240" w:lineRule="auto"/>
              <w:rPr>
                <w:ins w:id="2547" w:author="Hudler, Rob@Energy" w:date="2018-11-09T16:13:00Z"/>
                <w:del w:id="2548" w:author="Smith, Alexis@Energy" w:date="2019-02-13T14:53:00Z"/>
                <w:rFonts w:asciiTheme="minorHAnsi" w:eastAsia="Times New Roman" w:hAnsiTheme="minorHAnsi" w:cstheme="minorHAnsi"/>
                <w:sz w:val="18"/>
                <w:szCs w:val="18"/>
              </w:rPr>
            </w:pPr>
            <w:ins w:id="2549" w:author="Hudler, Rob@Energy" w:date="2018-11-09T16:13:00Z">
              <w:del w:id="2550" w:author="Smith, Alexis@Energy" w:date="2019-02-13T14:53:00Z">
                <w:r w:rsidRPr="009053C5" w:rsidDel="004570DA">
                  <w:rPr>
                    <w:rFonts w:asciiTheme="minorHAnsi" w:eastAsia="Times New Roman" w:hAnsiTheme="minorHAnsi" w:cstheme="minorHAnsi"/>
                    <w:sz w:val="18"/>
                    <w:szCs w:val="18"/>
                  </w:rPr>
                  <w:delText>Else reference values from CF1R.  Allowed values:</w:delText>
                </w:r>
              </w:del>
            </w:ins>
          </w:p>
          <w:p w14:paraId="361B4950" w14:textId="77777777" w:rsidR="004570DA" w:rsidRDefault="004570DA">
            <w:pPr>
              <w:keepNext/>
              <w:tabs>
                <w:tab w:val="left" w:pos="2160"/>
                <w:tab w:val="left" w:pos="2700"/>
                <w:tab w:val="left" w:pos="3420"/>
                <w:tab w:val="left" w:pos="3780"/>
                <w:tab w:val="left" w:pos="5760"/>
                <w:tab w:val="left" w:pos="7212"/>
              </w:tabs>
              <w:spacing w:after="0" w:line="240" w:lineRule="auto"/>
              <w:rPr>
                <w:ins w:id="2551" w:author="Smith, Alexis@Energy" w:date="2019-02-13T09:14:00Z"/>
                <w:rFonts w:asciiTheme="minorHAnsi" w:eastAsia="Times New Roman" w:hAnsiTheme="minorHAnsi" w:cstheme="minorHAnsi"/>
                <w:sz w:val="18"/>
                <w:szCs w:val="18"/>
              </w:rPr>
              <w:pPrChange w:id="2552" w:author="Smith, Alexis@Energy" w:date="2019-02-13T14:54:00Z">
                <w:pPr>
                  <w:keepNext/>
                  <w:framePr w:hSpace="180" w:wrap="around" w:vAnchor="text" w:hAnchor="text" w:x="114" w:y="1"/>
                  <w:tabs>
                    <w:tab w:val="left" w:pos="2160"/>
                    <w:tab w:val="left" w:pos="2700"/>
                    <w:tab w:val="left" w:pos="3420"/>
                    <w:tab w:val="left" w:pos="3780"/>
                    <w:tab w:val="left" w:pos="5760"/>
                    <w:tab w:val="left" w:pos="7212"/>
                  </w:tabs>
                  <w:spacing w:after="0" w:line="240" w:lineRule="auto"/>
                  <w:suppressOverlap/>
                  <w:jc w:val="center"/>
                </w:pPr>
              </w:pPrChange>
            </w:pPr>
            <w:ins w:id="2553" w:author="Hudler, Rob@Energy" w:date="2018-11-09T16:13:00Z">
              <w:r w:rsidRPr="009053C5">
                <w:rPr>
                  <w:rFonts w:asciiTheme="minorHAnsi" w:eastAsia="Times New Roman" w:hAnsiTheme="minorHAnsi" w:cstheme="minorHAnsi"/>
                  <w:sz w:val="18"/>
                  <w:szCs w:val="18"/>
                </w:rPr>
                <w:t>If Fuel Type B06 = Natural Gas, Propane, Oil then Rated Input Type = Btu/Hr</w:t>
              </w:r>
              <w:del w:id="2554" w:author="Smith, Alexis@Energy" w:date="2019-02-13T09:14:00Z">
                <w:r w:rsidRPr="009053C5" w:rsidDel="005407CC">
                  <w:rPr>
                    <w:rFonts w:asciiTheme="minorHAnsi" w:eastAsia="Times New Roman" w:hAnsiTheme="minorHAnsi" w:cstheme="minorHAnsi"/>
                    <w:sz w:val="18"/>
                    <w:szCs w:val="18"/>
                  </w:rPr>
                  <w:delText>.</w:delText>
                </w:r>
              </w:del>
            </w:ins>
            <w:ins w:id="2555" w:author="Smith, Alexis@Energy" w:date="2019-02-13T09:14:00Z">
              <w:r>
                <w:rPr>
                  <w:rFonts w:asciiTheme="minorHAnsi" w:eastAsia="Times New Roman" w:hAnsiTheme="minorHAnsi" w:cstheme="minorHAnsi"/>
                  <w:sz w:val="18"/>
                  <w:szCs w:val="18"/>
                </w:rPr>
                <w:t>;</w:t>
              </w:r>
            </w:ins>
            <w:ins w:id="2556" w:author="Hudler, Rob@Energy" w:date="2018-11-09T16:13:00Z">
              <w:r w:rsidRPr="009053C5">
                <w:rPr>
                  <w:rFonts w:asciiTheme="minorHAnsi" w:eastAsia="Times New Roman" w:hAnsiTheme="minorHAnsi" w:cstheme="minorHAnsi"/>
                  <w:sz w:val="18"/>
                  <w:szCs w:val="18"/>
                </w:rPr>
                <w:t xml:space="preserve"> </w:t>
              </w:r>
              <w:del w:id="2557" w:author="Smith, Alexis@Energy" w:date="2019-02-13T09:14:00Z">
                <w:r w:rsidRPr="009053C5" w:rsidDel="005407CC">
                  <w:rPr>
                    <w:rFonts w:asciiTheme="minorHAnsi" w:eastAsia="Times New Roman" w:hAnsiTheme="minorHAnsi" w:cstheme="minorHAnsi"/>
                    <w:sz w:val="18"/>
                    <w:szCs w:val="18"/>
                  </w:rPr>
                  <w:delText xml:space="preserve"> </w:delText>
                </w:r>
              </w:del>
            </w:ins>
          </w:p>
          <w:p w14:paraId="6654A581" w14:textId="514A9AA3" w:rsidR="004570DA" w:rsidRPr="009053C5" w:rsidRDefault="004570DA">
            <w:pPr>
              <w:keepNext/>
              <w:tabs>
                <w:tab w:val="left" w:pos="2160"/>
                <w:tab w:val="left" w:pos="2700"/>
                <w:tab w:val="left" w:pos="3420"/>
                <w:tab w:val="left" w:pos="3780"/>
                <w:tab w:val="left" w:pos="5760"/>
                <w:tab w:val="left" w:pos="7212"/>
              </w:tabs>
              <w:spacing w:after="0" w:line="240" w:lineRule="auto"/>
              <w:rPr>
                <w:ins w:id="2558" w:author="Hudler, Rob@Energy" w:date="2018-11-09T16:13:00Z"/>
                <w:rFonts w:asciiTheme="minorHAnsi" w:eastAsia="Times New Roman" w:hAnsiTheme="minorHAnsi" w:cstheme="minorHAnsi"/>
                <w:sz w:val="18"/>
                <w:szCs w:val="18"/>
              </w:rPr>
              <w:pPrChange w:id="2559" w:author="Smith, Alexis@Energy" w:date="2019-02-13T14:54:00Z">
                <w:pPr>
                  <w:keepNext/>
                  <w:framePr w:hSpace="180" w:wrap="around" w:vAnchor="text" w:hAnchor="text" w:x="114" w:y="1"/>
                  <w:tabs>
                    <w:tab w:val="left" w:pos="2160"/>
                    <w:tab w:val="left" w:pos="2700"/>
                    <w:tab w:val="left" w:pos="3420"/>
                    <w:tab w:val="left" w:pos="3780"/>
                    <w:tab w:val="left" w:pos="5760"/>
                    <w:tab w:val="left" w:pos="7212"/>
                  </w:tabs>
                  <w:spacing w:after="0" w:line="240" w:lineRule="auto"/>
                  <w:suppressOverlap/>
                  <w:jc w:val="center"/>
                </w:pPr>
              </w:pPrChange>
            </w:pPr>
            <w:ins w:id="2560" w:author="Hudler, Rob@Energy" w:date="2018-11-09T16:13:00Z">
              <w:r w:rsidRPr="009053C5">
                <w:rPr>
                  <w:rFonts w:asciiTheme="minorHAnsi" w:eastAsia="Times New Roman" w:hAnsiTheme="minorHAnsi" w:cstheme="minorHAnsi"/>
                  <w:sz w:val="18"/>
                  <w:szCs w:val="18"/>
                </w:rPr>
                <w:t>Else if Fuel Type = Electricity then Rated Input = kW &gt;&gt;</w:t>
              </w:r>
            </w:ins>
          </w:p>
        </w:tc>
        <w:tc>
          <w:tcPr>
            <w:tcW w:w="506" w:type="pct"/>
            <w:tcBorders>
              <w:top w:val="single" w:sz="4" w:space="0" w:color="auto"/>
              <w:left w:val="single" w:sz="4" w:space="0" w:color="auto"/>
              <w:bottom w:val="single" w:sz="4" w:space="0" w:color="auto"/>
              <w:right w:val="single" w:sz="4" w:space="0" w:color="auto"/>
            </w:tcBorders>
            <w:tcPrChange w:id="2561" w:author="Smith, Alexis@Energy" w:date="2019-02-13T15:01:00Z">
              <w:tcPr>
                <w:tcW w:w="588" w:type="pct"/>
                <w:tcBorders>
                  <w:top w:val="single" w:sz="4" w:space="0" w:color="auto"/>
                  <w:left w:val="single" w:sz="4" w:space="0" w:color="auto"/>
                  <w:bottom w:val="single" w:sz="4" w:space="0" w:color="auto"/>
                  <w:right w:val="single" w:sz="4" w:space="0" w:color="auto"/>
                </w:tcBorders>
              </w:tcPr>
            </w:tcPrChange>
          </w:tcPr>
          <w:p w14:paraId="585E45C4"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ins w:id="2562" w:author="Hudler, Rob@Energy" w:date="2018-11-09T16:13:00Z"/>
                <w:rFonts w:asciiTheme="minorHAnsi" w:eastAsia="Times New Roman" w:hAnsiTheme="minorHAnsi" w:cstheme="minorHAnsi"/>
                <w:sz w:val="18"/>
                <w:szCs w:val="18"/>
              </w:rPr>
            </w:pPr>
            <w:ins w:id="2563" w:author="Hudler, Rob@Energy" w:date="2018-11-09T16:13:00Z">
              <w:r w:rsidRPr="009053C5">
                <w:rPr>
                  <w:rFonts w:asciiTheme="minorHAnsi" w:eastAsia="Times New Roman" w:hAnsiTheme="minorHAnsi" w:cstheme="minorHAnsi"/>
                  <w:sz w:val="18"/>
                  <w:szCs w:val="18"/>
                </w:rPr>
                <w:t xml:space="preserve">&lt;&lt;if B03 = Heat Pump, then result = NA; </w:t>
              </w:r>
            </w:ins>
          </w:p>
          <w:p w14:paraId="33A74C5E" w14:textId="5FA7AEB1"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564" w:author="Hudler, Rob@Energy" w:date="2018-11-09T16:13:00Z"/>
                <w:rFonts w:asciiTheme="minorHAnsi" w:eastAsia="Times New Roman" w:hAnsiTheme="minorHAnsi" w:cstheme="minorHAnsi"/>
                <w:sz w:val="18"/>
                <w:szCs w:val="18"/>
              </w:rPr>
            </w:pPr>
            <w:ins w:id="2565" w:author="Hudler, Rob@Energy" w:date="2018-11-09T16:13:00Z">
              <w:r w:rsidRPr="009053C5">
                <w:rPr>
                  <w:rFonts w:asciiTheme="minorHAnsi" w:eastAsia="Times New Roman" w:hAnsiTheme="minorHAnsi" w:cstheme="minorHAnsi"/>
                  <w:sz w:val="18"/>
                  <w:szCs w:val="18"/>
                </w:rPr>
                <w:t xml:space="preserve">Else </w:t>
              </w:r>
              <w:del w:id="2566" w:author="Smith, Alexis@Energy" w:date="2019-02-13T09:14:00Z">
                <w:r w:rsidRPr="009053C5" w:rsidDel="005407CC">
                  <w:rPr>
                    <w:rFonts w:asciiTheme="minorHAnsi" w:eastAsia="Times New Roman" w:hAnsiTheme="minorHAnsi" w:cstheme="minorHAnsi"/>
                    <w:sz w:val="18"/>
                    <w:szCs w:val="18"/>
                  </w:rPr>
                  <w:delText>reference values from CF1R</w:delText>
                </w:r>
              </w:del>
            </w:ins>
            <w:ins w:id="2567" w:author="Smith, Alexis@Energy" w:date="2019-02-13T09:14:00Z">
              <w:r>
                <w:rPr>
                  <w:rFonts w:asciiTheme="minorHAnsi" w:eastAsia="Times New Roman" w:hAnsiTheme="minorHAnsi" w:cstheme="minorHAnsi"/>
                  <w:sz w:val="18"/>
                  <w:szCs w:val="18"/>
                </w:rPr>
                <w:t>user input</w:t>
              </w:r>
            </w:ins>
            <w:ins w:id="2568" w:author="Hudler, Rob@Energy" w:date="2018-11-09T16:13:00Z">
              <w:r w:rsidRPr="009053C5">
                <w:rPr>
                  <w:rFonts w:asciiTheme="minorHAnsi" w:eastAsia="Times New Roman" w:hAnsiTheme="minorHAnsi" w:cstheme="minorHAnsi"/>
                  <w:sz w:val="18"/>
                  <w:szCs w:val="18"/>
                </w:rPr>
                <w:t xml:space="preserve"> </w:t>
              </w:r>
            </w:ins>
            <w:ins w:id="2569" w:author="Smith, Alexis@Energy" w:date="2019-02-13T09:14:00Z">
              <w:r>
                <w:rPr>
                  <w:rFonts w:asciiTheme="minorHAnsi" w:eastAsia="Times New Roman" w:hAnsiTheme="minorHAnsi" w:cstheme="minorHAnsi"/>
                  <w:sz w:val="18"/>
                  <w:szCs w:val="18"/>
                </w:rPr>
                <w:t>&gt;</w:t>
              </w:r>
            </w:ins>
            <w:ins w:id="2570" w:author="Hudler, Rob@Energy" w:date="2018-11-09T16:13:00Z">
              <w:r w:rsidRPr="009053C5">
                <w:rPr>
                  <w:rFonts w:asciiTheme="minorHAnsi" w:eastAsia="Times New Roman" w:hAnsiTheme="minorHAnsi" w:cstheme="minorHAnsi"/>
                  <w:sz w:val="18"/>
                  <w:szCs w:val="18"/>
                </w:rPr>
                <w:t>&gt;</w:t>
              </w:r>
            </w:ins>
          </w:p>
        </w:tc>
        <w:tc>
          <w:tcPr>
            <w:tcW w:w="701" w:type="pct"/>
            <w:tcBorders>
              <w:top w:val="single" w:sz="4" w:space="0" w:color="auto"/>
              <w:left w:val="single" w:sz="4" w:space="0" w:color="auto"/>
              <w:bottom w:val="single" w:sz="4" w:space="0" w:color="auto"/>
              <w:right w:val="single" w:sz="4" w:space="0" w:color="auto"/>
            </w:tcBorders>
            <w:tcPrChange w:id="2571" w:author="Smith, Alexis@Energy" w:date="2019-02-13T15:01:00Z">
              <w:tcPr>
                <w:tcW w:w="815" w:type="pct"/>
                <w:tcBorders>
                  <w:top w:val="single" w:sz="4" w:space="0" w:color="auto"/>
                  <w:left w:val="single" w:sz="4" w:space="0" w:color="auto"/>
                  <w:bottom w:val="single" w:sz="4" w:space="0" w:color="auto"/>
                  <w:right w:val="single" w:sz="4" w:space="0" w:color="auto"/>
                </w:tcBorders>
              </w:tcPr>
            </w:tcPrChange>
          </w:tcPr>
          <w:p w14:paraId="342975A9" w14:textId="10D6AD40"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572" w:author="Hudler, Rob@Energy" w:date="2018-11-09T16:13:00Z"/>
                <w:del w:id="2573" w:author="Smith, Alexis@Energy" w:date="2019-02-13T09:16:00Z"/>
                <w:rFonts w:asciiTheme="minorHAnsi" w:eastAsia="Times New Roman" w:hAnsiTheme="minorHAnsi" w:cstheme="minorHAnsi"/>
                <w:sz w:val="18"/>
                <w:szCs w:val="18"/>
              </w:rPr>
            </w:pPr>
            <w:ins w:id="2574" w:author="Hudler, Rob@Energy" w:date="2018-11-09T16:13:00Z">
              <w:r w:rsidRPr="009053C5">
                <w:rPr>
                  <w:rFonts w:asciiTheme="minorHAnsi" w:eastAsia="Times New Roman" w:hAnsiTheme="minorHAnsi" w:cstheme="minorHAnsi"/>
                  <w:sz w:val="18"/>
                  <w:szCs w:val="18"/>
                </w:rPr>
                <w:t>&lt;&lt;</w:t>
              </w:r>
              <w:del w:id="2575" w:author="Smith, Alexis@Energy" w:date="2019-02-13T09:16:00Z">
                <w:r w:rsidRPr="009053C5" w:rsidDel="005407CC">
                  <w:rPr>
                    <w:rFonts w:asciiTheme="minorHAnsi" w:eastAsia="Times New Roman" w:hAnsiTheme="minorHAnsi" w:cstheme="minorHAnsi"/>
                    <w:sz w:val="18"/>
                    <w:szCs w:val="18"/>
                  </w:rPr>
                  <w:delText xml:space="preserve">reference values from CF1R </w:delText>
                </w:r>
              </w:del>
            </w:ins>
          </w:p>
          <w:p w14:paraId="3593A11F" w14:textId="16C12993"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576" w:author="Hudler, Rob@Energy" w:date="2018-11-09T16:13:00Z"/>
                <w:del w:id="2577" w:author="Smith, Alexis@Energy" w:date="2019-02-13T09:16:00Z"/>
                <w:rFonts w:asciiTheme="minorHAnsi" w:eastAsia="Times New Roman" w:hAnsiTheme="minorHAnsi" w:cstheme="minorHAnsi"/>
                <w:sz w:val="18"/>
                <w:szCs w:val="18"/>
              </w:rPr>
            </w:pPr>
          </w:p>
          <w:p w14:paraId="7B98FC19" w14:textId="213B8459"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578" w:author="Hudler, Rob@Energy" w:date="2018-11-09T16:13:00Z"/>
                <w:del w:id="2579" w:author="Smith, Alexis@Energy" w:date="2019-02-13T09:16:00Z"/>
                <w:rFonts w:asciiTheme="minorHAnsi" w:eastAsia="Times New Roman" w:hAnsiTheme="minorHAnsi" w:cstheme="minorHAnsi"/>
                <w:sz w:val="18"/>
                <w:szCs w:val="18"/>
              </w:rPr>
            </w:pPr>
            <w:ins w:id="2580" w:author="Hudler, Rob@Energy" w:date="2018-11-09T16:13:00Z">
              <w:del w:id="2581" w:author="Smith, Alexis@Energy" w:date="2019-02-13T09:16:00Z">
                <w:r w:rsidRPr="009053C5" w:rsidDel="005407CC">
                  <w:rPr>
                    <w:rFonts w:asciiTheme="minorHAnsi" w:eastAsia="Times New Roman" w:hAnsiTheme="minorHAnsi" w:cstheme="minorHAnsi"/>
                    <w:sz w:val="18"/>
                    <w:szCs w:val="18"/>
                  </w:rPr>
                  <w:delText>If B13 = N/A then allowed</w:delText>
                </w:r>
              </w:del>
            </w:ins>
            <w:ins w:id="2582" w:author="Smith, Alexis@Energy" w:date="2019-02-13T09:16:00Z">
              <w:r>
                <w:rPr>
                  <w:rFonts w:asciiTheme="minorHAnsi" w:eastAsia="Times New Roman" w:hAnsiTheme="minorHAnsi" w:cstheme="minorHAnsi"/>
                  <w:sz w:val="18"/>
                  <w:szCs w:val="18"/>
                </w:rPr>
                <w:t>user input from list:</w:t>
              </w:r>
            </w:ins>
            <w:ins w:id="2583" w:author="Hudler, Rob@Energy" w:date="2018-11-09T16:13:00Z">
              <w:del w:id="2584" w:author="Smith, Alexis@Energy" w:date="2019-02-13T09:16:00Z">
                <w:r w:rsidRPr="009053C5" w:rsidDel="005407CC">
                  <w:rPr>
                    <w:rFonts w:asciiTheme="minorHAnsi" w:eastAsia="Times New Roman" w:hAnsiTheme="minorHAnsi" w:cstheme="minorHAnsi"/>
                    <w:sz w:val="18"/>
                    <w:szCs w:val="18"/>
                  </w:rPr>
                  <w:delText xml:space="preserve"> values are</w:delText>
                </w:r>
              </w:del>
            </w:ins>
          </w:p>
          <w:p w14:paraId="370C431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ins w:id="2585" w:author="Hudler, Rob@Energy" w:date="2018-11-09T16:13:00Z"/>
                <w:rFonts w:asciiTheme="minorHAnsi" w:eastAsia="Times New Roman" w:hAnsiTheme="minorHAnsi" w:cstheme="minorHAnsi"/>
                <w:sz w:val="18"/>
                <w:szCs w:val="18"/>
              </w:rPr>
            </w:pPr>
          </w:p>
          <w:p w14:paraId="6C77AF6F"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ins w:id="2586" w:author="Hudler, Rob@Energy" w:date="2018-11-09T16:13:00Z"/>
                <w:rFonts w:asciiTheme="minorHAnsi" w:eastAsia="Times New Roman" w:hAnsiTheme="minorHAnsi" w:cstheme="minorHAnsi"/>
                <w:sz w:val="18"/>
                <w:szCs w:val="18"/>
              </w:rPr>
            </w:pPr>
            <w:ins w:id="2587" w:author="Hudler, Rob@Energy" w:date="2018-11-09T16:13:00Z">
              <w:r w:rsidRPr="009053C5">
                <w:rPr>
                  <w:rFonts w:asciiTheme="minorHAnsi" w:eastAsia="Times New Roman" w:hAnsiTheme="minorHAnsi" w:cstheme="minorHAnsi"/>
                  <w:sz w:val="18"/>
                  <w:szCs w:val="18"/>
                </w:rPr>
                <w:t>*Standard Distribution System</w:t>
              </w:r>
            </w:ins>
          </w:p>
          <w:p w14:paraId="469237D9" w14:textId="10F529B7"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588" w:author="Hudler, Rob@Energy" w:date="2018-11-09T16:13:00Z"/>
                <w:del w:id="2589" w:author="Smith, Alexis@Energy" w:date="2019-02-13T09:16:00Z"/>
                <w:rFonts w:asciiTheme="minorHAnsi" w:eastAsia="Times New Roman" w:hAnsiTheme="minorHAnsi" w:cstheme="minorHAnsi"/>
                <w:sz w:val="18"/>
                <w:szCs w:val="18"/>
              </w:rPr>
            </w:pPr>
          </w:p>
          <w:p w14:paraId="727569D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ins w:id="2590" w:author="Hudler, Rob@Energy" w:date="2018-11-09T16:13:00Z"/>
                <w:rFonts w:asciiTheme="minorHAnsi" w:eastAsia="Times New Roman" w:hAnsiTheme="minorHAnsi" w:cstheme="minorHAnsi"/>
                <w:sz w:val="18"/>
                <w:szCs w:val="18"/>
              </w:rPr>
            </w:pPr>
            <w:ins w:id="2591" w:author="Hudler, Rob@Energy" w:date="2018-11-09T16:13:00Z">
              <w:r w:rsidRPr="009053C5">
                <w:rPr>
                  <w:rFonts w:asciiTheme="minorHAnsi" w:eastAsia="Times New Roman" w:hAnsiTheme="minorHAnsi" w:cstheme="minorHAnsi"/>
                  <w:sz w:val="18"/>
                  <w:szCs w:val="18"/>
                </w:rPr>
                <w:t>* Point of Use</w:t>
              </w:r>
            </w:ins>
          </w:p>
          <w:p w14:paraId="1D6AD139" w14:textId="462FD907"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592" w:author="Hudler, Rob@Energy" w:date="2018-11-09T16:13:00Z"/>
                <w:del w:id="2593" w:author="Smith, Alexis@Energy" w:date="2019-02-13T09:16:00Z"/>
                <w:rFonts w:asciiTheme="minorHAnsi" w:eastAsia="Times New Roman" w:hAnsiTheme="minorHAnsi" w:cstheme="minorHAnsi"/>
                <w:sz w:val="18"/>
                <w:szCs w:val="18"/>
              </w:rPr>
            </w:pPr>
          </w:p>
          <w:p w14:paraId="25E9497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ins w:id="2594" w:author="Hudler, Rob@Energy" w:date="2018-11-09T16:13:00Z"/>
                <w:rFonts w:asciiTheme="minorHAnsi" w:eastAsia="Times New Roman" w:hAnsiTheme="minorHAnsi" w:cstheme="minorHAnsi"/>
                <w:sz w:val="18"/>
                <w:szCs w:val="18"/>
              </w:rPr>
            </w:pPr>
            <w:ins w:id="2595" w:author="Hudler, Rob@Energy" w:date="2018-11-09T16:13:00Z">
              <w:r w:rsidRPr="009053C5">
                <w:rPr>
                  <w:rFonts w:asciiTheme="minorHAnsi" w:eastAsia="Times New Roman" w:hAnsiTheme="minorHAnsi" w:cstheme="minorHAnsi"/>
                  <w:sz w:val="18"/>
                  <w:szCs w:val="18"/>
                </w:rPr>
                <w:t xml:space="preserve">* Parallel Piping </w:t>
              </w:r>
            </w:ins>
          </w:p>
          <w:p w14:paraId="01B3C781" w14:textId="38A31DE8"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596" w:author="Hudler, Rob@Energy" w:date="2018-11-09T16:13:00Z"/>
                <w:del w:id="2597" w:author="Smith, Alexis@Energy" w:date="2019-02-13T09:16:00Z"/>
                <w:rFonts w:asciiTheme="minorHAnsi" w:eastAsia="Times New Roman" w:hAnsiTheme="minorHAnsi" w:cstheme="minorHAnsi"/>
                <w:sz w:val="18"/>
                <w:szCs w:val="18"/>
              </w:rPr>
            </w:pPr>
          </w:p>
          <w:p w14:paraId="68F9439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ins w:id="2598" w:author="Hudler, Rob@Energy" w:date="2018-11-09T16:13:00Z"/>
                <w:rFonts w:asciiTheme="minorHAnsi" w:eastAsia="Times New Roman" w:hAnsiTheme="minorHAnsi" w:cstheme="minorHAnsi"/>
                <w:sz w:val="18"/>
                <w:szCs w:val="18"/>
              </w:rPr>
            </w:pPr>
            <w:ins w:id="2599" w:author="Hudler, Rob@Energy" w:date="2018-11-09T16:13:00Z">
              <w:r w:rsidRPr="009053C5">
                <w:rPr>
                  <w:rFonts w:asciiTheme="minorHAnsi" w:eastAsia="Times New Roman" w:hAnsiTheme="minorHAnsi" w:cstheme="minorHAnsi"/>
                  <w:sz w:val="18"/>
                  <w:szCs w:val="18"/>
                </w:rPr>
                <w:t>* Recirculation System Non-Demand Control</w:t>
              </w:r>
            </w:ins>
          </w:p>
          <w:p w14:paraId="3DA35D70" w14:textId="4C197B52"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600" w:author="Hudler, Rob@Energy" w:date="2018-11-09T16:13:00Z"/>
                <w:del w:id="2601" w:author="Smith, Alexis@Energy" w:date="2019-02-13T09:16:00Z"/>
                <w:rFonts w:asciiTheme="minorHAnsi" w:eastAsia="Times New Roman" w:hAnsiTheme="minorHAnsi" w:cstheme="minorHAnsi"/>
                <w:sz w:val="18"/>
                <w:szCs w:val="18"/>
              </w:rPr>
            </w:pPr>
          </w:p>
          <w:p w14:paraId="3F44712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ins w:id="2602" w:author="Hudler, Rob@Energy" w:date="2018-11-09T16:13:00Z"/>
                <w:rFonts w:asciiTheme="minorHAnsi" w:eastAsia="Times New Roman" w:hAnsiTheme="minorHAnsi" w:cstheme="minorHAnsi"/>
                <w:sz w:val="18"/>
                <w:szCs w:val="18"/>
              </w:rPr>
            </w:pPr>
            <w:ins w:id="2603" w:author="Hudler, Rob@Energy" w:date="2018-11-09T16:13:00Z">
              <w:r w:rsidRPr="009053C5">
                <w:rPr>
                  <w:rFonts w:asciiTheme="minorHAnsi" w:eastAsia="Times New Roman" w:hAnsiTheme="minorHAnsi" w:cstheme="minorHAnsi"/>
                  <w:sz w:val="18"/>
                  <w:szCs w:val="18"/>
                </w:rPr>
                <w:lastRenderedPageBreak/>
                <w:t xml:space="preserve">* Demand Recirculation Manual Control </w:t>
              </w:r>
            </w:ins>
          </w:p>
          <w:p w14:paraId="3FB58204" w14:textId="528DF085"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604" w:author="Hudler, Rob@Energy" w:date="2018-11-09T16:13:00Z"/>
                <w:del w:id="2605" w:author="Smith, Alexis@Energy" w:date="2019-02-13T09:16:00Z"/>
                <w:rFonts w:asciiTheme="minorHAnsi" w:eastAsia="Times New Roman" w:hAnsiTheme="minorHAnsi" w:cstheme="minorHAnsi"/>
                <w:sz w:val="18"/>
                <w:szCs w:val="18"/>
              </w:rPr>
            </w:pPr>
          </w:p>
          <w:p w14:paraId="3149AAAC" w14:textId="3D407ED4"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606" w:author="Hudler, Rob@Energy" w:date="2018-11-09T16:13:00Z"/>
                <w:del w:id="2607" w:author="Smith, Alexis@Energy" w:date="2019-02-13T09:16:00Z"/>
                <w:rFonts w:asciiTheme="minorHAnsi" w:eastAsia="Times New Roman" w:hAnsiTheme="minorHAnsi" w:cstheme="minorHAnsi"/>
                <w:sz w:val="18"/>
                <w:szCs w:val="18"/>
              </w:rPr>
            </w:pPr>
            <w:ins w:id="2608" w:author="Hudler, Rob@Energy" w:date="2018-11-09T16:13:00Z">
              <w:r w:rsidRPr="009053C5">
                <w:rPr>
                  <w:rFonts w:asciiTheme="minorHAnsi" w:eastAsia="Times New Roman" w:hAnsiTheme="minorHAnsi" w:cstheme="minorHAnsi"/>
                  <w:sz w:val="18"/>
                  <w:szCs w:val="18"/>
                </w:rPr>
                <w:t xml:space="preserve">* Demand Recirculation Sensor Control </w:t>
              </w:r>
            </w:ins>
          </w:p>
          <w:p w14:paraId="72254C71" w14:textId="178B35EC"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609" w:author="Hudler, Rob@Energy" w:date="2018-11-09T16:13:00Z"/>
                <w:del w:id="2610" w:author="Smith, Alexis@Energy" w:date="2019-02-13T09:16:00Z"/>
                <w:rFonts w:asciiTheme="minorHAnsi" w:eastAsia="Times New Roman" w:hAnsiTheme="minorHAnsi" w:cstheme="minorHAnsi"/>
                <w:sz w:val="18"/>
                <w:szCs w:val="18"/>
              </w:rPr>
            </w:pPr>
          </w:p>
          <w:p w14:paraId="1BF28197" w14:textId="15334607"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611" w:author="Hudler, Rob@Energy" w:date="2018-11-09T16:13:00Z"/>
                <w:del w:id="2612" w:author="Smith, Alexis@Energy" w:date="2019-02-13T09:16:00Z"/>
                <w:rFonts w:asciiTheme="minorHAnsi" w:eastAsia="Times New Roman" w:hAnsiTheme="minorHAnsi" w:cstheme="minorHAnsi"/>
                <w:sz w:val="18"/>
                <w:szCs w:val="18"/>
              </w:rPr>
            </w:pPr>
            <w:ins w:id="2613" w:author="Hudler, Rob@Energy" w:date="2018-11-09T16:13:00Z">
              <w:del w:id="2614" w:author="Smith, Alexis@Energy" w:date="2019-02-13T09:16:00Z">
                <w:r w:rsidRPr="009053C5" w:rsidDel="005407CC">
                  <w:rPr>
                    <w:rFonts w:asciiTheme="minorHAnsi" w:eastAsia="Times New Roman" w:hAnsiTheme="minorHAnsi" w:cstheme="minorHAnsi"/>
                    <w:sz w:val="18"/>
                    <w:szCs w:val="18"/>
                  </w:rPr>
                  <w:delText>If B13 ≠ N/A then allowed values are</w:delText>
                </w:r>
              </w:del>
            </w:ins>
          </w:p>
          <w:p w14:paraId="41623F1E" w14:textId="609D8953"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contextualSpacing/>
              <w:rPr>
                <w:ins w:id="2615" w:author="Hudler, Rob@Energy" w:date="2018-11-09T16:13:00Z"/>
                <w:del w:id="2616" w:author="Smith, Alexis@Energy" w:date="2019-02-13T09:16:00Z"/>
                <w:rFonts w:asciiTheme="minorHAnsi" w:eastAsia="Times New Roman" w:hAnsiTheme="minorHAnsi" w:cstheme="minorHAnsi"/>
                <w:sz w:val="18"/>
                <w:szCs w:val="18"/>
              </w:rPr>
            </w:pPr>
          </w:p>
          <w:p w14:paraId="711C43C1" w14:textId="1DA99CBB"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17" w:author="Hudler, Rob@Energy" w:date="2018-11-09T16:13:00Z"/>
                <w:rFonts w:asciiTheme="minorHAnsi" w:eastAsia="Times New Roman" w:hAnsiTheme="minorHAnsi" w:cstheme="minorHAnsi"/>
                <w:sz w:val="18"/>
                <w:szCs w:val="18"/>
              </w:rPr>
            </w:pPr>
            <w:ins w:id="2618" w:author="Hudler, Rob@Energy" w:date="2018-11-09T16:13:00Z">
              <w:del w:id="2619" w:author="Smith, Alexis@Energy" w:date="2019-02-13T09:16:00Z">
                <w:r w:rsidRPr="009053C5" w:rsidDel="005407CC">
                  <w:rPr>
                    <w:rFonts w:asciiTheme="minorHAnsi" w:eastAsia="Times New Roman" w:hAnsiTheme="minorHAnsi" w:cstheme="minorHAnsi"/>
                    <w:sz w:val="18"/>
                    <w:szCs w:val="18"/>
                  </w:rPr>
                  <w:delText>* Standard Distribution System</w:delText>
                </w:r>
              </w:del>
              <w:r w:rsidRPr="009053C5">
                <w:rPr>
                  <w:rFonts w:asciiTheme="minorHAnsi" w:eastAsia="Times New Roman" w:hAnsiTheme="minorHAnsi" w:cstheme="minorHAnsi"/>
                  <w:sz w:val="18"/>
                  <w:szCs w:val="18"/>
                </w:rPr>
                <w:t>&gt;&gt;</w:t>
              </w:r>
            </w:ins>
          </w:p>
        </w:tc>
        <w:tc>
          <w:tcPr>
            <w:tcW w:w="701" w:type="pct"/>
            <w:tcBorders>
              <w:top w:val="single" w:sz="4" w:space="0" w:color="auto"/>
              <w:left w:val="single" w:sz="4" w:space="0" w:color="auto"/>
              <w:bottom w:val="single" w:sz="4" w:space="0" w:color="auto"/>
              <w:right w:val="single" w:sz="4" w:space="0" w:color="auto"/>
            </w:tcBorders>
            <w:tcPrChange w:id="2620" w:author="Smith, Alexis@Energy" w:date="2019-02-13T15:01:00Z">
              <w:tcPr>
                <w:tcW w:w="1" w:type="pct"/>
                <w:gridSpan w:val="2"/>
                <w:tcBorders>
                  <w:top w:val="single" w:sz="4" w:space="0" w:color="auto"/>
                  <w:left w:val="single" w:sz="4" w:space="0" w:color="auto"/>
                  <w:bottom w:val="single" w:sz="4" w:space="0" w:color="auto"/>
                  <w:right w:val="single" w:sz="4" w:space="0" w:color="auto"/>
                </w:tcBorders>
              </w:tcPr>
            </w:tcPrChange>
          </w:tcPr>
          <w:p w14:paraId="0234E801" w14:textId="00C2B20C" w:rsidR="004570DA" w:rsidRPr="004570DA" w:rsidRDefault="004570DA" w:rsidP="004570DA">
            <w:pPr>
              <w:spacing w:after="0" w:line="240" w:lineRule="auto"/>
              <w:rPr>
                <w:ins w:id="2621" w:author="Smith, Alexis@Energy" w:date="2019-02-13T15:01:00Z"/>
                <w:rFonts w:asciiTheme="minorHAnsi" w:hAnsiTheme="minorHAnsi" w:cstheme="minorHAnsi"/>
                <w:sz w:val="18"/>
                <w:szCs w:val="16"/>
                <w:rPrChange w:id="2622" w:author="Smith, Alexis@Energy" w:date="2019-02-13T15:01:00Z">
                  <w:rPr>
                    <w:ins w:id="2623" w:author="Smith, Alexis@Energy" w:date="2019-02-13T15:01:00Z"/>
                    <w:rFonts w:asciiTheme="minorHAnsi" w:hAnsiTheme="minorHAnsi" w:cstheme="minorHAnsi"/>
                    <w:sz w:val="16"/>
                    <w:szCs w:val="16"/>
                  </w:rPr>
                </w:rPrChange>
              </w:rPr>
            </w:pPr>
            <w:commentRangeStart w:id="2624"/>
            <w:ins w:id="2625" w:author="Smith, Alexis@Energy" w:date="2019-02-13T15:01:00Z">
              <w:r w:rsidRPr="004570DA">
                <w:rPr>
                  <w:rFonts w:asciiTheme="minorHAnsi" w:hAnsiTheme="minorHAnsi" w:cstheme="minorHAnsi"/>
                  <w:sz w:val="18"/>
                  <w:szCs w:val="16"/>
                  <w:rPrChange w:id="2626" w:author="Smith, Alexis@Energy" w:date="2019-02-13T15:01:00Z">
                    <w:rPr>
                      <w:rFonts w:asciiTheme="minorHAnsi" w:hAnsiTheme="minorHAnsi" w:cstheme="minorHAnsi"/>
                      <w:sz w:val="16"/>
                      <w:szCs w:val="16"/>
                    </w:rPr>
                  </w:rPrChange>
                </w:rPr>
                <w:lastRenderedPageBreak/>
                <w:t>&lt;</w:t>
              </w:r>
              <w:r>
                <w:rPr>
                  <w:rFonts w:asciiTheme="minorHAnsi" w:hAnsiTheme="minorHAnsi" w:cstheme="minorHAnsi"/>
                  <w:sz w:val="18"/>
                  <w:szCs w:val="16"/>
                </w:rPr>
                <w:t>&lt;reference values from NR</w:t>
              </w:r>
            </w:ins>
            <w:ins w:id="2627" w:author="Smith, Alexis@Energy" w:date="2019-02-13T15:02:00Z">
              <w:r>
                <w:rPr>
                  <w:rFonts w:asciiTheme="minorHAnsi" w:hAnsiTheme="minorHAnsi" w:cstheme="minorHAnsi"/>
                  <w:sz w:val="18"/>
                  <w:szCs w:val="16"/>
                </w:rPr>
                <w:t>CC</w:t>
              </w:r>
            </w:ins>
            <w:ins w:id="2628" w:author="Smith, Alexis@Energy" w:date="2019-02-13T15:01:00Z">
              <w:r w:rsidRPr="004570DA">
                <w:rPr>
                  <w:rFonts w:asciiTheme="minorHAnsi" w:hAnsiTheme="minorHAnsi" w:cstheme="minorHAnsi"/>
                  <w:sz w:val="18"/>
                  <w:szCs w:val="16"/>
                  <w:rPrChange w:id="2629" w:author="Smith, Alexis@Energy" w:date="2019-02-13T15:01:00Z">
                    <w:rPr>
                      <w:rFonts w:asciiTheme="minorHAnsi" w:hAnsiTheme="minorHAnsi" w:cstheme="minorHAnsi"/>
                      <w:sz w:val="16"/>
                      <w:szCs w:val="16"/>
                    </w:rPr>
                  </w:rPrChange>
                </w:rPr>
                <w:t>.  Allowed values are</w:t>
              </w:r>
            </w:ins>
            <w:ins w:id="2630" w:author="Smith, Alexis@Energy" w:date="2019-02-13T15:02:00Z">
              <w:r>
                <w:rPr>
                  <w:rFonts w:asciiTheme="minorHAnsi" w:hAnsiTheme="minorHAnsi" w:cstheme="minorHAnsi"/>
                  <w:sz w:val="18"/>
                  <w:szCs w:val="16"/>
                </w:rPr>
                <w:t>:</w:t>
              </w:r>
            </w:ins>
            <w:ins w:id="2631" w:author="Smith, Alexis@Energy" w:date="2019-02-13T15:01:00Z">
              <w:r w:rsidRPr="004570DA">
                <w:rPr>
                  <w:rFonts w:asciiTheme="minorHAnsi" w:hAnsiTheme="minorHAnsi" w:cstheme="minorHAnsi"/>
                  <w:sz w:val="18"/>
                  <w:szCs w:val="16"/>
                  <w:rPrChange w:id="2632" w:author="Smith, Alexis@Energy" w:date="2019-02-13T15:01:00Z">
                    <w:rPr>
                      <w:rFonts w:asciiTheme="minorHAnsi" w:hAnsiTheme="minorHAnsi" w:cstheme="minorHAnsi"/>
                      <w:sz w:val="16"/>
                      <w:szCs w:val="16"/>
                    </w:rPr>
                  </w:rPrChange>
                </w:rPr>
                <w:t xml:space="preserve"> </w:t>
              </w:r>
            </w:ins>
          </w:p>
          <w:p w14:paraId="42B51673" w14:textId="77777777" w:rsidR="004570DA" w:rsidRPr="004570DA" w:rsidRDefault="004570DA" w:rsidP="004570DA">
            <w:pPr>
              <w:spacing w:after="0" w:line="240" w:lineRule="auto"/>
              <w:rPr>
                <w:ins w:id="2633" w:author="Smith, Alexis@Energy" w:date="2019-02-13T15:01:00Z"/>
                <w:rFonts w:asciiTheme="minorHAnsi" w:hAnsiTheme="minorHAnsi" w:cstheme="minorHAnsi"/>
                <w:sz w:val="18"/>
                <w:szCs w:val="16"/>
                <w:rPrChange w:id="2634" w:author="Smith, Alexis@Energy" w:date="2019-02-13T15:01:00Z">
                  <w:rPr>
                    <w:ins w:id="2635" w:author="Smith, Alexis@Energy" w:date="2019-02-13T15:01:00Z"/>
                    <w:rFonts w:asciiTheme="minorHAnsi" w:hAnsiTheme="minorHAnsi" w:cstheme="minorHAnsi"/>
                    <w:sz w:val="16"/>
                    <w:szCs w:val="16"/>
                  </w:rPr>
                </w:rPrChange>
              </w:rPr>
            </w:pPr>
            <w:ins w:id="2636" w:author="Smith, Alexis@Energy" w:date="2019-02-13T15:01:00Z">
              <w:r w:rsidRPr="004570DA">
                <w:rPr>
                  <w:rFonts w:asciiTheme="minorHAnsi" w:hAnsiTheme="minorHAnsi" w:cstheme="minorHAnsi"/>
                  <w:sz w:val="18"/>
                  <w:szCs w:val="16"/>
                  <w:rPrChange w:id="2637" w:author="Smith, Alexis@Energy" w:date="2019-02-13T15:01:00Z">
                    <w:rPr>
                      <w:rFonts w:asciiTheme="minorHAnsi" w:hAnsiTheme="minorHAnsi" w:cstheme="minorHAnsi"/>
                      <w:sz w:val="16"/>
                      <w:szCs w:val="16"/>
                    </w:rPr>
                  </w:rPrChange>
                </w:rPr>
                <w:t>*Basic</w:t>
              </w:r>
            </w:ins>
          </w:p>
          <w:p w14:paraId="382B1A70" w14:textId="77777777" w:rsidR="004570DA" w:rsidRPr="004570DA" w:rsidRDefault="004570DA" w:rsidP="004570DA">
            <w:pPr>
              <w:spacing w:after="0" w:line="240" w:lineRule="auto"/>
              <w:rPr>
                <w:ins w:id="2638" w:author="Smith, Alexis@Energy" w:date="2019-02-13T15:01:00Z"/>
                <w:rFonts w:asciiTheme="minorHAnsi" w:hAnsiTheme="minorHAnsi" w:cstheme="minorHAnsi"/>
                <w:sz w:val="18"/>
                <w:szCs w:val="16"/>
                <w:rPrChange w:id="2639" w:author="Smith, Alexis@Energy" w:date="2019-02-13T15:01:00Z">
                  <w:rPr>
                    <w:ins w:id="2640" w:author="Smith, Alexis@Energy" w:date="2019-02-13T15:01:00Z"/>
                    <w:rFonts w:asciiTheme="minorHAnsi" w:hAnsiTheme="minorHAnsi" w:cstheme="minorHAnsi"/>
                    <w:sz w:val="16"/>
                    <w:szCs w:val="16"/>
                  </w:rPr>
                </w:rPrChange>
              </w:rPr>
            </w:pPr>
            <w:ins w:id="2641" w:author="Smith, Alexis@Energy" w:date="2019-02-13T15:01:00Z">
              <w:r w:rsidRPr="004570DA">
                <w:rPr>
                  <w:rFonts w:asciiTheme="minorHAnsi" w:hAnsiTheme="minorHAnsi" w:cstheme="minorHAnsi"/>
                  <w:sz w:val="18"/>
                  <w:szCs w:val="16"/>
                  <w:rPrChange w:id="2642" w:author="Smith, Alexis@Energy" w:date="2019-02-13T15:01:00Z">
                    <w:rPr>
                      <w:rFonts w:asciiTheme="minorHAnsi" w:hAnsiTheme="minorHAnsi" w:cstheme="minorHAnsi"/>
                      <w:sz w:val="16"/>
                      <w:szCs w:val="16"/>
                    </w:rPr>
                  </w:rPrChange>
                </w:rPr>
                <w:t>*Expanded</w:t>
              </w:r>
            </w:ins>
          </w:p>
          <w:p w14:paraId="3BE5910D" w14:textId="68A2114D"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ins w:id="2643" w:author="Smith, Alexis@Energy" w:date="2019-02-13T15:01:00Z"/>
                <w:rFonts w:asciiTheme="minorHAnsi" w:eastAsia="Times New Roman" w:hAnsiTheme="minorHAnsi" w:cstheme="minorHAnsi"/>
                <w:sz w:val="18"/>
                <w:szCs w:val="18"/>
              </w:rPr>
            </w:pPr>
            <w:ins w:id="2644" w:author="Smith, Alexis@Energy" w:date="2019-02-13T15:01:00Z">
              <w:r w:rsidRPr="004570DA">
                <w:rPr>
                  <w:rFonts w:asciiTheme="minorHAnsi" w:hAnsiTheme="minorHAnsi" w:cstheme="minorHAnsi"/>
                  <w:sz w:val="18"/>
                  <w:szCs w:val="16"/>
                  <w:rPrChange w:id="2645" w:author="Smith, Alexis@Energy" w:date="2019-02-13T15:01:00Z">
                    <w:rPr>
                      <w:rFonts w:asciiTheme="minorHAnsi" w:hAnsiTheme="minorHAnsi" w:cstheme="minorHAnsi"/>
                      <w:sz w:val="16"/>
                      <w:szCs w:val="16"/>
                    </w:rPr>
                  </w:rPrChange>
                </w:rPr>
                <w:t>*None&gt;&gt;</w:t>
              </w:r>
              <w:commentRangeEnd w:id="2624"/>
              <w:r w:rsidRPr="004570DA">
                <w:rPr>
                  <w:rStyle w:val="CommentReference"/>
                  <w:sz w:val="18"/>
                  <w:rPrChange w:id="2646" w:author="Smith, Alexis@Energy" w:date="2019-02-13T15:01:00Z">
                    <w:rPr>
                      <w:rStyle w:val="CommentReference"/>
                    </w:rPr>
                  </w:rPrChange>
                </w:rPr>
                <w:commentReference w:id="2624"/>
              </w:r>
            </w:ins>
          </w:p>
        </w:tc>
      </w:tr>
      <w:tr w:rsidR="004570DA" w:rsidRPr="00323F2C" w14:paraId="79243616" w14:textId="70FA76DD" w:rsidTr="004570DA">
        <w:tblPrEx>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647" w:author="Smith, Alexis@Energy" w:date="2019-02-13T15:01:00Z">
            <w:tblPrEx>
              <w:tblW w:w="4717"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5"/>
          <w:ins w:id="2648" w:author="Hudler, Rob@Energy" w:date="2018-11-09T16:13:00Z"/>
          <w:trPrChange w:id="2649" w:author="Smith, Alexis@Energy" w:date="2019-02-13T15:01:00Z">
            <w:trPr>
              <w:trHeight w:val="255"/>
            </w:trPr>
          </w:trPrChange>
        </w:trPr>
        <w:tc>
          <w:tcPr>
            <w:tcW w:w="482" w:type="pct"/>
            <w:tcBorders>
              <w:top w:val="single" w:sz="4" w:space="0" w:color="auto"/>
              <w:left w:val="single" w:sz="4" w:space="0" w:color="auto"/>
              <w:bottom w:val="single" w:sz="4" w:space="0" w:color="auto"/>
              <w:right w:val="single" w:sz="4" w:space="0" w:color="auto"/>
            </w:tcBorders>
            <w:vAlign w:val="center"/>
            <w:tcPrChange w:id="2650" w:author="Smith, Alexis@Energy" w:date="2019-02-13T15:01:00Z">
              <w:tcPr>
                <w:tcW w:w="561" w:type="pct"/>
                <w:tcBorders>
                  <w:top w:val="single" w:sz="4" w:space="0" w:color="auto"/>
                  <w:left w:val="single" w:sz="4" w:space="0" w:color="auto"/>
                  <w:bottom w:val="single" w:sz="4" w:space="0" w:color="auto"/>
                  <w:right w:val="single" w:sz="4" w:space="0" w:color="auto"/>
                </w:tcBorders>
                <w:vAlign w:val="center"/>
              </w:tcPr>
            </w:tcPrChange>
          </w:tcPr>
          <w:p w14:paraId="578B3FA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51" w:author="Hudler, Rob@Energy" w:date="2018-11-09T16:13:00Z"/>
                <w:rFonts w:asciiTheme="minorHAnsi" w:eastAsia="Times New Roman" w:hAnsiTheme="minorHAnsi" w:cstheme="minorHAnsi"/>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Change w:id="2652" w:author="Smith, Alexis@Energy" w:date="2019-02-13T15:01:00Z">
              <w:tcPr>
                <w:tcW w:w="490" w:type="pct"/>
                <w:tcBorders>
                  <w:top w:val="single" w:sz="4" w:space="0" w:color="auto"/>
                  <w:left w:val="single" w:sz="4" w:space="0" w:color="auto"/>
                  <w:bottom w:val="single" w:sz="4" w:space="0" w:color="auto"/>
                  <w:right w:val="single" w:sz="4" w:space="0" w:color="auto"/>
                </w:tcBorders>
                <w:vAlign w:val="center"/>
              </w:tcPr>
            </w:tcPrChange>
          </w:tcPr>
          <w:p w14:paraId="141573DC"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53" w:author="Hudler, Rob@Energy" w:date="2018-11-09T16:13:00Z"/>
                <w:rFonts w:asciiTheme="minorHAnsi" w:eastAsia="Times New Roman" w:hAnsiTheme="minorHAnsi" w:cstheme="minorHAnsi"/>
                <w:sz w:val="18"/>
                <w:szCs w:val="18"/>
              </w:rPr>
            </w:pPr>
          </w:p>
        </w:tc>
        <w:tc>
          <w:tcPr>
            <w:tcW w:w="562" w:type="pct"/>
            <w:tcBorders>
              <w:top w:val="single" w:sz="4" w:space="0" w:color="auto"/>
              <w:left w:val="single" w:sz="4" w:space="0" w:color="auto"/>
              <w:bottom w:val="single" w:sz="4" w:space="0" w:color="auto"/>
              <w:right w:val="single" w:sz="4" w:space="0" w:color="auto"/>
            </w:tcBorders>
            <w:vAlign w:val="center"/>
            <w:tcPrChange w:id="2654" w:author="Smith, Alexis@Energy" w:date="2019-02-13T15:01:00Z">
              <w:tcPr>
                <w:tcW w:w="653" w:type="pct"/>
                <w:tcBorders>
                  <w:top w:val="single" w:sz="4" w:space="0" w:color="auto"/>
                  <w:left w:val="single" w:sz="4" w:space="0" w:color="auto"/>
                  <w:bottom w:val="single" w:sz="4" w:space="0" w:color="auto"/>
                  <w:right w:val="single" w:sz="4" w:space="0" w:color="auto"/>
                </w:tcBorders>
                <w:vAlign w:val="center"/>
              </w:tcPr>
            </w:tcPrChange>
          </w:tcPr>
          <w:p w14:paraId="160A8D6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55" w:author="Hudler, Rob@Energy" w:date="2018-11-09T16:13:00Z"/>
                <w:rFonts w:asciiTheme="minorHAnsi" w:eastAsia="Times New Roman" w:hAnsiTheme="minorHAnsi" w:cstheme="minorHAnsi"/>
                <w:sz w:val="18"/>
                <w:szCs w:val="18"/>
              </w:rPr>
            </w:pPr>
          </w:p>
        </w:tc>
        <w:tc>
          <w:tcPr>
            <w:tcW w:w="280" w:type="pct"/>
            <w:tcBorders>
              <w:top w:val="single" w:sz="4" w:space="0" w:color="auto"/>
              <w:left w:val="single" w:sz="4" w:space="0" w:color="auto"/>
              <w:bottom w:val="single" w:sz="4" w:space="0" w:color="auto"/>
              <w:right w:val="single" w:sz="4" w:space="0" w:color="auto"/>
            </w:tcBorders>
            <w:vAlign w:val="center"/>
            <w:tcPrChange w:id="2656" w:author="Smith, Alexis@Energy" w:date="2019-02-13T15:01:00Z">
              <w:tcPr>
                <w:tcW w:w="326" w:type="pct"/>
                <w:tcBorders>
                  <w:top w:val="single" w:sz="4" w:space="0" w:color="auto"/>
                  <w:left w:val="single" w:sz="4" w:space="0" w:color="auto"/>
                  <w:bottom w:val="single" w:sz="4" w:space="0" w:color="auto"/>
                  <w:right w:val="single" w:sz="4" w:space="0" w:color="auto"/>
                </w:tcBorders>
                <w:vAlign w:val="center"/>
              </w:tcPr>
            </w:tcPrChange>
          </w:tcPr>
          <w:p w14:paraId="2DDE562C"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57" w:author="Hudler, Rob@Energy" w:date="2018-11-09T16:13:00Z"/>
                <w:rFonts w:asciiTheme="minorHAnsi" w:eastAsia="Times New Roman" w:hAnsiTheme="minorHAnsi" w:cstheme="minorHAnsi"/>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Change w:id="2658" w:author="Smith, Alexis@Energy" w:date="2019-02-13T15:01:00Z">
              <w:tcPr>
                <w:tcW w:w="490" w:type="pct"/>
                <w:tcBorders>
                  <w:top w:val="single" w:sz="4" w:space="0" w:color="auto"/>
                  <w:left w:val="single" w:sz="4" w:space="0" w:color="auto"/>
                  <w:bottom w:val="single" w:sz="4" w:space="0" w:color="auto"/>
                  <w:right w:val="single" w:sz="4" w:space="0" w:color="auto"/>
                </w:tcBorders>
                <w:vAlign w:val="center"/>
              </w:tcPr>
            </w:tcPrChange>
          </w:tcPr>
          <w:p w14:paraId="459C9599"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59" w:author="Hudler, Rob@Energy" w:date="2018-11-09T16:13:00Z"/>
                <w:rFonts w:asciiTheme="minorHAnsi" w:eastAsia="Times New Roman" w:hAnsiTheme="minorHAnsi" w:cstheme="minorHAnsi"/>
                <w:sz w:val="18"/>
                <w:szCs w:val="18"/>
              </w:rPr>
            </w:pPr>
          </w:p>
        </w:tc>
        <w:tc>
          <w:tcPr>
            <w:tcW w:w="337" w:type="pct"/>
            <w:tcBorders>
              <w:top w:val="single" w:sz="4" w:space="0" w:color="auto"/>
              <w:left w:val="single" w:sz="4" w:space="0" w:color="auto"/>
              <w:bottom w:val="single" w:sz="4" w:space="0" w:color="auto"/>
              <w:right w:val="single" w:sz="4" w:space="0" w:color="auto"/>
            </w:tcBorders>
            <w:vAlign w:val="center"/>
            <w:tcPrChange w:id="2660" w:author="Smith, Alexis@Energy" w:date="2019-02-13T15:01:00Z">
              <w:tcPr>
                <w:tcW w:w="392" w:type="pct"/>
                <w:tcBorders>
                  <w:top w:val="single" w:sz="4" w:space="0" w:color="auto"/>
                  <w:left w:val="single" w:sz="4" w:space="0" w:color="auto"/>
                  <w:bottom w:val="single" w:sz="4" w:space="0" w:color="auto"/>
                  <w:right w:val="single" w:sz="4" w:space="0" w:color="auto"/>
                </w:tcBorders>
                <w:vAlign w:val="center"/>
              </w:tcPr>
            </w:tcPrChange>
          </w:tcPr>
          <w:p w14:paraId="2323F09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61" w:author="Hudler, Rob@Energy" w:date="2018-11-09T16:13:00Z"/>
                <w:rFonts w:asciiTheme="minorHAnsi" w:eastAsia="Times New Roman" w:hAnsiTheme="minorHAnsi" w:cstheme="minorHAnsi"/>
                <w:sz w:val="18"/>
                <w:szCs w:val="18"/>
              </w:rPr>
            </w:pPr>
          </w:p>
        </w:tc>
        <w:tc>
          <w:tcPr>
            <w:tcW w:w="589" w:type="pct"/>
            <w:tcBorders>
              <w:top w:val="single" w:sz="4" w:space="0" w:color="auto"/>
              <w:left w:val="single" w:sz="4" w:space="0" w:color="auto"/>
              <w:bottom w:val="single" w:sz="4" w:space="0" w:color="auto"/>
              <w:right w:val="single" w:sz="4" w:space="0" w:color="auto"/>
            </w:tcBorders>
            <w:vAlign w:val="center"/>
            <w:tcPrChange w:id="2662" w:author="Smith, Alexis@Energy" w:date="2019-02-13T15:01:00Z">
              <w:tcPr>
                <w:tcW w:w="685" w:type="pct"/>
                <w:tcBorders>
                  <w:top w:val="single" w:sz="4" w:space="0" w:color="auto"/>
                  <w:left w:val="single" w:sz="4" w:space="0" w:color="auto"/>
                  <w:bottom w:val="single" w:sz="4" w:space="0" w:color="auto"/>
                  <w:right w:val="single" w:sz="4" w:space="0" w:color="auto"/>
                </w:tcBorders>
                <w:vAlign w:val="center"/>
              </w:tcPr>
            </w:tcPrChange>
          </w:tcPr>
          <w:p w14:paraId="34D19AD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63" w:author="Hudler, Rob@Energy" w:date="2018-11-09T16:13:00Z"/>
                <w:rFonts w:asciiTheme="minorHAnsi" w:eastAsia="Times New Roman" w:hAnsiTheme="minorHAnsi" w:cstheme="minorHAnsi"/>
                <w:sz w:val="18"/>
                <w:szCs w:val="18"/>
              </w:rPr>
            </w:pPr>
          </w:p>
        </w:tc>
        <w:tc>
          <w:tcPr>
            <w:tcW w:w="506" w:type="pct"/>
            <w:tcBorders>
              <w:top w:val="single" w:sz="4" w:space="0" w:color="auto"/>
              <w:left w:val="single" w:sz="4" w:space="0" w:color="auto"/>
              <w:bottom w:val="single" w:sz="4" w:space="0" w:color="auto"/>
              <w:right w:val="single" w:sz="4" w:space="0" w:color="auto"/>
            </w:tcBorders>
            <w:vAlign w:val="center"/>
            <w:tcPrChange w:id="2664" w:author="Smith, Alexis@Energy" w:date="2019-02-13T15:01:00Z">
              <w:tcPr>
                <w:tcW w:w="588" w:type="pct"/>
                <w:tcBorders>
                  <w:top w:val="single" w:sz="4" w:space="0" w:color="auto"/>
                  <w:left w:val="single" w:sz="4" w:space="0" w:color="auto"/>
                  <w:bottom w:val="single" w:sz="4" w:space="0" w:color="auto"/>
                  <w:right w:val="single" w:sz="4" w:space="0" w:color="auto"/>
                </w:tcBorders>
                <w:vAlign w:val="center"/>
              </w:tcPr>
            </w:tcPrChange>
          </w:tcPr>
          <w:p w14:paraId="682CDBC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65" w:author="Hudler, Rob@Energy" w:date="2018-11-09T16:13:00Z"/>
                <w:rFonts w:asciiTheme="minorHAnsi" w:eastAsia="Times New Roman" w:hAnsiTheme="minorHAnsi" w:cstheme="minorHAnsi"/>
                <w:sz w:val="18"/>
                <w:szCs w:val="18"/>
              </w:rPr>
            </w:pPr>
          </w:p>
        </w:tc>
        <w:tc>
          <w:tcPr>
            <w:tcW w:w="701" w:type="pct"/>
            <w:tcBorders>
              <w:top w:val="single" w:sz="4" w:space="0" w:color="auto"/>
              <w:left w:val="single" w:sz="4" w:space="0" w:color="auto"/>
              <w:bottom w:val="single" w:sz="4" w:space="0" w:color="auto"/>
              <w:right w:val="single" w:sz="4" w:space="0" w:color="auto"/>
            </w:tcBorders>
            <w:tcPrChange w:id="2666" w:author="Smith, Alexis@Energy" w:date="2019-02-13T15:01:00Z">
              <w:tcPr>
                <w:tcW w:w="815" w:type="pct"/>
                <w:tcBorders>
                  <w:top w:val="single" w:sz="4" w:space="0" w:color="auto"/>
                  <w:left w:val="single" w:sz="4" w:space="0" w:color="auto"/>
                  <w:bottom w:val="single" w:sz="4" w:space="0" w:color="auto"/>
                  <w:right w:val="single" w:sz="4" w:space="0" w:color="auto"/>
                </w:tcBorders>
              </w:tcPr>
            </w:tcPrChange>
          </w:tcPr>
          <w:p w14:paraId="1BF74BD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67" w:author="Hudler, Rob@Energy" w:date="2018-11-09T16:13:00Z"/>
                <w:rFonts w:asciiTheme="minorHAnsi" w:eastAsia="Times New Roman" w:hAnsiTheme="minorHAnsi" w:cstheme="minorHAnsi"/>
                <w:sz w:val="18"/>
                <w:szCs w:val="18"/>
              </w:rPr>
            </w:pPr>
          </w:p>
        </w:tc>
        <w:tc>
          <w:tcPr>
            <w:tcW w:w="701" w:type="pct"/>
            <w:tcBorders>
              <w:top w:val="single" w:sz="4" w:space="0" w:color="auto"/>
              <w:left w:val="single" w:sz="4" w:space="0" w:color="auto"/>
              <w:bottom w:val="single" w:sz="4" w:space="0" w:color="auto"/>
              <w:right w:val="single" w:sz="4" w:space="0" w:color="auto"/>
            </w:tcBorders>
            <w:tcPrChange w:id="2668" w:author="Smith, Alexis@Energy" w:date="2019-02-13T15:01:00Z">
              <w:tcPr>
                <w:tcW w:w="1" w:type="pct"/>
                <w:gridSpan w:val="2"/>
                <w:tcBorders>
                  <w:top w:val="single" w:sz="4" w:space="0" w:color="auto"/>
                  <w:left w:val="single" w:sz="4" w:space="0" w:color="auto"/>
                  <w:bottom w:val="single" w:sz="4" w:space="0" w:color="auto"/>
                  <w:right w:val="single" w:sz="4" w:space="0" w:color="auto"/>
                </w:tcBorders>
              </w:tcPr>
            </w:tcPrChange>
          </w:tcPr>
          <w:p w14:paraId="53AEDFA4"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669" w:author="Smith, Alexis@Energy" w:date="2019-02-13T15:01:00Z"/>
                <w:rFonts w:asciiTheme="minorHAnsi" w:eastAsia="Times New Roman" w:hAnsiTheme="minorHAnsi" w:cstheme="minorHAnsi"/>
                <w:sz w:val="18"/>
                <w:szCs w:val="18"/>
              </w:rPr>
            </w:pPr>
          </w:p>
        </w:tc>
      </w:tr>
    </w:tbl>
    <w:p w14:paraId="7D3BEDCA" w14:textId="278DED4D" w:rsidR="00036420" w:rsidRPr="009053C5" w:rsidDel="004570DA" w:rsidRDefault="00036420" w:rsidP="00036420">
      <w:pPr>
        <w:rPr>
          <w:ins w:id="2670" w:author="Hudler, Rob@Energy" w:date="2018-11-09T16:13:00Z"/>
          <w:del w:id="2671" w:author="Smith, Alexis@Energy" w:date="2019-02-13T15:02:00Z"/>
          <w:rFonts w:asciiTheme="minorHAnsi" w:hAnsiTheme="minorHAnsi" w:cstheme="minorHAnsi"/>
          <w:sz w:val="18"/>
          <w:szCs w:val="18"/>
        </w:rPr>
      </w:pPr>
    </w:p>
    <w:tbl>
      <w:tblPr>
        <w:tblW w:w="4961"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24"/>
        <w:gridCol w:w="1674"/>
        <w:gridCol w:w="1328"/>
        <w:gridCol w:w="1410"/>
        <w:gridCol w:w="1575"/>
        <w:gridCol w:w="1247"/>
        <w:gridCol w:w="1163"/>
        <w:gridCol w:w="1241"/>
        <w:gridCol w:w="1821"/>
        <w:gridCol w:w="1819"/>
        <w:tblGridChange w:id="2672">
          <w:tblGrid>
            <w:gridCol w:w="1327"/>
            <w:gridCol w:w="1817"/>
            <w:gridCol w:w="1442"/>
            <w:gridCol w:w="1530"/>
            <w:gridCol w:w="1709"/>
            <w:gridCol w:w="1354"/>
            <w:gridCol w:w="1261"/>
            <w:gridCol w:w="1346"/>
            <w:gridCol w:w="1976"/>
            <w:gridCol w:w="740"/>
            <w:gridCol w:w="1236"/>
          </w:tblGrid>
        </w:tblGridChange>
      </w:tblGrid>
      <w:tr w:rsidR="004570DA" w:rsidRPr="00323F2C" w14:paraId="031E3226" w14:textId="570732A0" w:rsidTr="004570DA">
        <w:trPr>
          <w:trHeight w:val="402"/>
          <w:ins w:id="2673" w:author="Hudler, Rob@Energy" w:date="2018-11-09T16:13:00Z"/>
        </w:trPr>
        <w:tc>
          <w:tcPr>
            <w:tcW w:w="5000" w:type="pct"/>
            <w:gridSpan w:val="10"/>
            <w:tcBorders>
              <w:top w:val="single" w:sz="4" w:space="0" w:color="auto"/>
              <w:left w:val="single" w:sz="4" w:space="0" w:color="auto"/>
              <w:bottom w:val="single" w:sz="4" w:space="0" w:color="auto"/>
              <w:right w:val="single" w:sz="4" w:space="0" w:color="auto"/>
            </w:tcBorders>
          </w:tcPr>
          <w:p w14:paraId="0B2BB66F"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rPr>
                <w:ins w:id="2674" w:author="Hudler, Rob@Energy" w:date="2018-11-09T16:13:00Z"/>
                <w:rFonts w:asciiTheme="minorHAnsi" w:hAnsiTheme="minorHAnsi" w:cstheme="minorHAnsi"/>
                <w:b/>
                <w:sz w:val="18"/>
                <w:szCs w:val="18"/>
              </w:rPr>
            </w:pPr>
            <w:ins w:id="2675" w:author="Hudler, Rob@Energy" w:date="2018-11-09T16:13:00Z">
              <w:r w:rsidRPr="009053C5">
                <w:rPr>
                  <w:rFonts w:asciiTheme="minorHAnsi" w:hAnsiTheme="minorHAnsi" w:cstheme="minorHAnsi"/>
                  <w:b/>
                  <w:sz w:val="18"/>
                  <w:szCs w:val="18"/>
                </w:rPr>
                <w:lastRenderedPageBreak/>
                <w:t xml:space="preserve">C. Installed Dwelling Unit Water Heating Systems Information </w:t>
              </w:r>
            </w:ins>
          </w:p>
          <w:p w14:paraId="4A2E0814" w14:textId="27027B85" w:rsidR="004570DA" w:rsidRPr="009053C5" w:rsidRDefault="004570DA" w:rsidP="00036420">
            <w:pPr>
              <w:keepNext/>
              <w:tabs>
                <w:tab w:val="left" w:pos="2160"/>
                <w:tab w:val="left" w:pos="2700"/>
                <w:tab w:val="left" w:pos="3420"/>
                <w:tab w:val="left" w:pos="3780"/>
                <w:tab w:val="left" w:pos="5760"/>
                <w:tab w:val="left" w:pos="7212"/>
              </w:tabs>
              <w:spacing w:after="0" w:line="240" w:lineRule="auto"/>
              <w:rPr>
                <w:ins w:id="2676" w:author="Smith, Alexis@Energy" w:date="2019-02-13T15:02:00Z"/>
                <w:rFonts w:asciiTheme="minorHAnsi" w:hAnsiTheme="minorHAnsi" w:cstheme="minorHAnsi"/>
                <w:b/>
                <w:sz w:val="18"/>
                <w:szCs w:val="18"/>
              </w:rPr>
            </w:pPr>
            <w:ins w:id="2677" w:author="Hudler, Rob@Energy" w:date="2018-11-09T16:13:00Z">
              <w:r w:rsidRPr="009053C5">
                <w:rPr>
                  <w:rFonts w:asciiTheme="minorHAnsi" w:eastAsia="Times New Roman" w:hAnsiTheme="minorHAnsi" w:cstheme="minorHAnsi"/>
                  <w:sz w:val="18"/>
                  <w:szCs w:val="18"/>
                </w:rPr>
                <w:t>This table reports the water heating system features installed in this project.</w:t>
              </w:r>
            </w:ins>
          </w:p>
        </w:tc>
      </w:tr>
      <w:tr w:rsidR="004570DA" w:rsidRPr="00323F2C" w14:paraId="2549EFA1" w14:textId="62F8CCF1" w:rsidTr="004570DA">
        <w:tblPrEx>
          <w:tblW w:w="4961"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678" w:author="Smith, Alexis@Energy" w:date="2019-02-13T15:02:00Z">
            <w:tblPrEx>
              <w:tblW w:w="4708"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77"/>
          <w:ins w:id="2679" w:author="Hudler, Rob@Energy" w:date="2018-11-09T16:13:00Z"/>
          <w:trPrChange w:id="2680" w:author="Smith, Alexis@Energy" w:date="2019-02-13T15:02:00Z">
            <w:trPr>
              <w:trHeight w:val="277"/>
            </w:trPr>
          </w:trPrChange>
        </w:trPr>
        <w:tc>
          <w:tcPr>
            <w:tcW w:w="422" w:type="pct"/>
            <w:tcBorders>
              <w:top w:val="single" w:sz="4" w:space="0" w:color="auto"/>
              <w:left w:val="single" w:sz="4" w:space="0" w:color="auto"/>
              <w:bottom w:val="single" w:sz="4" w:space="0" w:color="auto"/>
              <w:right w:val="single" w:sz="4" w:space="0" w:color="auto"/>
            </w:tcBorders>
            <w:vAlign w:val="center"/>
            <w:tcPrChange w:id="2681" w:author="Smith, Alexis@Energy" w:date="2019-02-13T15:02:00Z">
              <w:tcPr>
                <w:tcW w:w="482" w:type="pct"/>
                <w:tcBorders>
                  <w:top w:val="single" w:sz="4" w:space="0" w:color="auto"/>
                  <w:left w:val="single" w:sz="4" w:space="0" w:color="auto"/>
                  <w:bottom w:val="single" w:sz="4" w:space="0" w:color="auto"/>
                  <w:right w:val="single" w:sz="4" w:space="0" w:color="auto"/>
                </w:tcBorders>
                <w:vAlign w:val="center"/>
              </w:tcPr>
            </w:tcPrChange>
          </w:tcPr>
          <w:p w14:paraId="38769B32"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682" w:author="Hudler, Rob@Energy" w:date="2018-11-09T16:13:00Z"/>
                <w:rFonts w:asciiTheme="minorHAnsi" w:eastAsia="Times New Roman" w:hAnsiTheme="minorHAnsi" w:cstheme="minorHAnsi"/>
                <w:sz w:val="18"/>
                <w:szCs w:val="18"/>
              </w:rPr>
            </w:pPr>
            <w:ins w:id="2683" w:author="Hudler, Rob@Energy" w:date="2018-11-09T16:13:00Z">
              <w:r w:rsidRPr="009053C5">
                <w:rPr>
                  <w:rFonts w:asciiTheme="minorHAnsi" w:eastAsia="Times New Roman" w:hAnsiTheme="minorHAnsi" w:cstheme="minorHAnsi"/>
                  <w:sz w:val="18"/>
                  <w:szCs w:val="18"/>
                </w:rPr>
                <w:t>01</w:t>
              </w:r>
            </w:ins>
          </w:p>
        </w:tc>
        <w:tc>
          <w:tcPr>
            <w:tcW w:w="577" w:type="pct"/>
            <w:tcBorders>
              <w:top w:val="single" w:sz="4" w:space="0" w:color="auto"/>
              <w:left w:val="single" w:sz="4" w:space="0" w:color="auto"/>
              <w:bottom w:val="single" w:sz="4" w:space="0" w:color="auto"/>
              <w:right w:val="single" w:sz="4" w:space="0" w:color="auto"/>
            </w:tcBorders>
            <w:vAlign w:val="center"/>
            <w:tcPrChange w:id="2684" w:author="Smith, Alexis@Energy" w:date="2019-02-13T15:02:00Z">
              <w:tcPr>
                <w:tcW w:w="660" w:type="pct"/>
                <w:tcBorders>
                  <w:top w:val="single" w:sz="4" w:space="0" w:color="auto"/>
                  <w:left w:val="single" w:sz="4" w:space="0" w:color="auto"/>
                  <w:bottom w:val="single" w:sz="4" w:space="0" w:color="auto"/>
                  <w:right w:val="single" w:sz="4" w:space="0" w:color="auto"/>
                </w:tcBorders>
                <w:vAlign w:val="center"/>
              </w:tcPr>
            </w:tcPrChange>
          </w:tcPr>
          <w:p w14:paraId="392C9A45"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685" w:author="Hudler, Rob@Energy" w:date="2018-11-09T16:13:00Z"/>
                <w:rFonts w:asciiTheme="minorHAnsi" w:eastAsia="Times New Roman" w:hAnsiTheme="minorHAnsi" w:cstheme="minorHAnsi"/>
                <w:sz w:val="18"/>
                <w:szCs w:val="18"/>
              </w:rPr>
            </w:pPr>
            <w:ins w:id="2686" w:author="Hudler, Rob@Energy" w:date="2018-11-09T16:13:00Z">
              <w:r w:rsidRPr="009053C5">
                <w:rPr>
                  <w:rFonts w:asciiTheme="minorHAnsi" w:eastAsia="Times New Roman" w:hAnsiTheme="minorHAnsi" w:cstheme="minorHAnsi"/>
                  <w:sz w:val="18"/>
                  <w:szCs w:val="18"/>
                </w:rPr>
                <w:t>02</w:t>
              </w:r>
            </w:ins>
          </w:p>
        </w:tc>
        <w:tc>
          <w:tcPr>
            <w:tcW w:w="458" w:type="pct"/>
            <w:tcBorders>
              <w:top w:val="single" w:sz="4" w:space="0" w:color="auto"/>
              <w:left w:val="single" w:sz="4" w:space="0" w:color="auto"/>
              <w:bottom w:val="single" w:sz="4" w:space="0" w:color="auto"/>
              <w:right w:val="single" w:sz="4" w:space="0" w:color="auto"/>
            </w:tcBorders>
            <w:vAlign w:val="center"/>
            <w:tcPrChange w:id="2687" w:author="Smith, Alexis@Energy" w:date="2019-02-13T15:02:00Z">
              <w:tcPr>
                <w:tcW w:w="524" w:type="pct"/>
                <w:tcBorders>
                  <w:top w:val="single" w:sz="4" w:space="0" w:color="auto"/>
                  <w:left w:val="single" w:sz="4" w:space="0" w:color="auto"/>
                  <w:bottom w:val="single" w:sz="4" w:space="0" w:color="auto"/>
                  <w:right w:val="single" w:sz="4" w:space="0" w:color="auto"/>
                </w:tcBorders>
                <w:vAlign w:val="center"/>
              </w:tcPr>
            </w:tcPrChange>
          </w:tcPr>
          <w:p w14:paraId="7F271005"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688" w:author="Hudler, Rob@Energy" w:date="2018-11-09T16:13:00Z"/>
                <w:rFonts w:asciiTheme="minorHAnsi" w:eastAsia="Times New Roman" w:hAnsiTheme="minorHAnsi" w:cstheme="minorHAnsi"/>
                <w:sz w:val="18"/>
                <w:szCs w:val="18"/>
              </w:rPr>
            </w:pPr>
            <w:ins w:id="2689" w:author="Hudler, Rob@Energy" w:date="2018-11-09T16:13:00Z">
              <w:r w:rsidRPr="009053C5">
                <w:rPr>
                  <w:rFonts w:asciiTheme="minorHAnsi" w:eastAsia="Times New Roman" w:hAnsiTheme="minorHAnsi" w:cstheme="minorHAnsi"/>
                  <w:sz w:val="18"/>
                  <w:szCs w:val="18"/>
                </w:rPr>
                <w:t>03</w:t>
              </w:r>
            </w:ins>
          </w:p>
        </w:tc>
        <w:tc>
          <w:tcPr>
            <w:tcW w:w="486" w:type="pct"/>
            <w:tcBorders>
              <w:top w:val="single" w:sz="4" w:space="0" w:color="auto"/>
              <w:left w:val="single" w:sz="4" w:space="0" w:color="auto"/>
              <w:bottom w:val="single" w:sz="4" w:space="0" w:color="auto"/>
              <w:right w:val="single" w:sz="4" w:space="0" w:color="auto"/>
            </w:tcBorders>
            <w:vAlign w:val="center"/>
            <w:tcPrChange w:id="2690" w:author="Smith, Alexis@Energy" w:date="2019-02-13T15:02:00Z">
              <w:tcPr>
                <w:tcW w:w="556" w:type="pct"/>
                <w:tcBorders>
                  <w:top w:val="single" w:sz="4" w:space="0" w:color="auto"/>
                  <w:left w:val="single" w:sz="4" w:space="0" w:color="auto"/>
                  <w:bottom w:val="single" w:sz="4" w:space="0" w:color="auto"/>
                  <w:right w:val="single" w:sz="4" w:space="0" w:color="auto"/>
                </w:tcBorders>
                <w:vAlign w:val="center"/>
              </w:tcPr>
            </w:tcPrChange>
          </w:tcPr>
          <w:p w14:paraId="189E908C"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691" w:author="Hudler, Rob@Energy" w:date="2018-11-09T16:13:00Z"/>
                <w:rFonts w:asciiTheme="minorHAnsi" w:eastAsiaTheme="majorEastAsia" w:hAnsiTheme="minorHAnsi" w:cstheme="minorHAnsi"/>
                <w:b/>
                <w:bCs/>
                <w:color w:val="4F81BD" w:themeColor="accent1"/>
                <w:sz w:val="18"/>
                <w:szCs w:val="18"/>
              </w:rPr>
            </w:pPr>
            <w:ins w:id="2692" w:author="Hudler, Rob@Energy" w:date="2018-11-09T16:13:00Z">
              <w:r w:rsidRPr="009053C5">
                <w:rPr>
                  <w:rFonts w:asciiTheme="minorHAnsi" w:eastAsia="Times New Roman" w:hAnsiTheme="minorHAnsi" w:cstheme="minorHAnsi"/>
                  <w:sz w:val="18"/>
                  <w:szCs w:val="18"/>
                </w:rPr>
                <w:t>04</w:t>
              </w:r>
            </w:ins>
          </w:p>
        </w:tc>
        <w:tc>
          <w:tcPr>
            <w:tcW w:w="543" w:type="pct"/>
            <w:tcBorders>
              <w:top w:val="single" w:sz="4" w:space="0" w:color="auto"/>
              <w:left w:val="single" w:sz="4" w:space="0" w:color="auto"/>
              <w:bottom w:val="single" w:sz="4" w:space="0" w:color="auto"/>
              <w:right w:val="single" w:sz="4" w:space="0" w:color="auto"/>
            </w:tcBorders>
            <w:vAlign w:val="center"/>
            <w:tcPrChange w:id="2693" w:author="Smith, Alexis@Energy" w:date="2019-02-13T15:02:00Z">
              <w:tcPr>
                <w:tcW w:w="621" w:type="pct"/>
                <w:tcBorders>
                  <w:top w:val="single" w:sz="4" w:space="0" w:color="auto"/>
                  <w:left w:val="single" w:sz="4" w:space="0" w:color="auto"/>
                  <w:bottom w:val="single" w:sz="4" w:space="0" w:color="auto"/>
                  <w:right w:val="single" w:sz="4" w:space="0" w:color="auto"/>
                </w:tcBorders>
                <w:vAlign w:val="center"/>
              </w:tcPr>
            </w:tcPrChange>
          </w:tcPr>
          <w:p w14:paraId="161C00BC"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694" w:author="Hudler, Rob@Energy" w:date="2018-11-09T16:13:00Z"/>
                <w:rFonts w:asciiTheme="minorHAnsi" w:eastAsiaTheme="majorEastAsia" w:hAnsiTheme="minorHAnsi" w:cstheme="minorHAnsi"/>
                <w:b/>
                <w:bCs/>
                <w:color w:val="4F81BD" w:themeColor="accent1"/>
                <w:sz w:val="18"/>
                <w:szCs w:val="18"/>
              </w:rPr>
            </w:pPr>
            <w:ins w:id="2695" w:author="Hudler, Rob@Energy" w:date="2018-11-09T16:13:00Z">
              <w:r w:rsidRPr="009053C5">
                <w:rPr>
                  <w:rFonts w:asciiTheme="minorHAnsi" w:eastAsia="Times New Roman" w:hAnsiTheme="minorHAnsi" w:cstheme="minorHAnsi"/>
                  <w:sz w:val="18"/>
                  <w:szCs w:val="18"/>
                </w:rPr>
                <w:t>05</w:t>
              </w:r>
            </w:ins>
          </w:p>
        </w:tc>
        <w:tc>
          <w:tcPr>
            <w:tcW w:w="430" w:type="pct"/>
            <w:tcBorders>
              <w:top w:val="single" w:sz="4" w:space="0" w:color="auto"/>
              <w:left w:val="single" w:sz="4" w:space="0" w:color="auto"/>
              <w:bottom w:val="single" w:sz="4" w:space="0" w:color="auto"/>
              <w:right w:val="single" w:sz="4" w:space="0" w:color="auto"/>
            </w:tcBorders>
            <w:vAlign w:val="center"/>
            <w:tcPrChange w:id="2696" w:author="Smith, Alexis@Energy" w:date="2019-02-13T15:02:00Z">
              <w:tcPr>
                <w:tcW w:w="492" w:type="pct"/>
                <w:tcBorders>
                  <w:top w:val="single" w:sz="4" w:space="0" w:color="auto"/>
                  <w:left w:val="single" w:sz="4" w:space="0" w:color="auto"/>
                  <w:bottom w:val="single" w:sz="4" w:space="0" w:color="auto"/>
                  <w:right w:val="single" w:sz="4" w:space="0" w:color="auto"/>
                </w:tcBorders>
                <w:vAlign w:val="center"/>
              </w:tcPr>
            </w:tcPrChange>
          </w:tcPr>
          <w:p w14:paraId="4B54F6C6"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697" w:author="Hudler, Rob@Energy" w:date="2018-11-09T16:13:00Z"/>
                <w:rFonts w:asciiTheme="minorHAnsi" w:eastAsiaTheme="majorEastAsia" w:hAnsiTheme="minorHAnsi" w:cstheme="minorHAnsi"/>
                <w:b/>
                <w:bCs/>
                <w:color w:val="4F81BD" w:themeColor="accent1"/>
                <w:sz w:val="18"/>
                <w:szCs w:val="18"/>
              </w:rPr>
            </w:pPr>
            <w:ins w:id="2698" w:author="Hudler, Rob@Energy" w:date="2018-11-09T16:13:00Z">
              <w:r w:rsidRPr="009053C5">
                <w:rPr>
                  <w:rFonts w:asciiTheme="minorHAnsi" w:eastAsia="Times New Roman" w:hAnsiTheme="minorHAnsi" w:cstheme="minorHAnsi"/>
                  <w:sz w:val="18"/>
                  <w:szCs w:val="18"/>
                </w:rPr>
                <w:t>06</w:t>
              </w:r>
            </w:ins>
          </w:p>
        </w:tc>
        <w:tc>
          <w:tcPr>
            <w:tcW w:w="401" w:type="pct"/>
            <w:tcBorders>
              <w:top w:val="single" w:sz="4" w:space="0" w:color="auto"/>
              <w:left w:val="single" w:sz="4" w:space="0" w:color="auto"/>
              <w:bottom w:val="single" w:sz="4" w:space="0" w:color="auto"/>
              <w:right w:val="single" w:sz="4" w:space="0" w:color="auto"/>
            </w:tcBorders>
            <w:vAlign w:val="center"/>
            <w:tcPrChange w:id="2699" w:author="Smith, Alexis@Energy" w:date="2019-02-13T15:02:00Z">
              <w:tcPr>
                <w:tcW w:w="458" w:type="pct"/>
                <w:tcBorders>
                  <w:top w:val="single" w:sz="4" w:space="0" w:color="auto"/>
                  <w:left w:val="single" w:sz="4" w:space="0" w:color="auto"/>
                  <w:bottom w:val="single" w:sz="4" w:space="0" w:color="auto"/>
                  <w:right w:val="single" w:sz="4" w:space="0" w:color="auto"/>
                </w:tcBorders>
                <w:vAlign w:val="center"/>
              </w:tcPr>
            </w:tcPrChange>
          </w:tcPr>
          <w:p w14:paraId="158BF8E7"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700" w:author="Hudler, Rob@Energy" w:date="2018-11-09T16:13:00Z"/>
                <w:rFonts w:asciiTheme="minorHAnsi" w:eastAsiaTheme="majorEastAsia" w:hAnsiTheme="minorHAnsi" w:cstheme="minorHAnsi"/>
                <w:b/>
                <w:bCs/>
                <w:color w:val="4F81BD" w:themeColor="accent1"/>
                <w:sz w:val="18"/>
                <w:szCs w:val="18"/>
              </w:rPr>
            </w:pPr>
            <w:ins w:id="2701" w:author="Hudler, Rob@Energy" w:date="2018-11-09T16:13:00Z">
              <w:r w:rsidRPr="009053C5">
                <w:rPr>
                  <w:rFonts w:asciiTheme="minorHAnsi" w:eastAsia="Times New Roman" w:hAnsiTheme="minorHAnsi" w:cstheme="minorHAnsi"/>
                  <w:sz w:val="18"/>
                  <w:szCs w:val="18"/>
                </w:rPr>
                <w:t>07</w:t>
              </w:r>
            </w:ins>
          </w:p>
        </w:tc>
        <w:tc>
          <w:tcPr>
            <w:tcW w:w="428" w:type="pct"/>
            <w:tcBorders>
              <w:top w:val="single" w:sz="4" w:space="0" w:color="auto"/>
              <w:left w:val="single" w:sz="4" w:space="0" w:color="auto"/>
              <w:bottom w:val="single" w:sz="4" w:space="0" w:color="auto"/>
              <w:right w:val="single" w:sz="4" w:space="0" w:color="auto"/>
            </w:tcBorders>
            <w:vAlign w:val="center"/>
            <w:tcPrChange w:id="2702" w:author="Smith, Alexis@Energy" w:date="2019-02-13T15:02:00Z">
              <w:tcPr>
                <w:tcW w:w="489" w:type="pct"/>
                <w:tcBorders>
                  <w:top w:val="single" w:sz="4" w:space="0" w:color="auto"/>
                  <w:left w:val="single" w:sz="4" w:space="0" w:color="auto"/>
                  <w:bottom w:val="single" w:sz="4" w:space="0" w:color="auto"/>
                  <w:right w:val="single" w:sz="4" w:space="0" w:color="auto"/>
                </w:tcBorders>
                <w:vAlign w:val="center"/>
              </w:tcPr>
            </w:tcPrChange>
          </w:tcPr>
          <w:p w14:paraId="35D869C5"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703" w:author="Hudler, Rob@Energy" w:date="2018-11-09T16:13:00Z"/>
                <w:rFonts w:asciiTheme="minorHAnsi" w:eastAsiaTheme="majorEastAsia" w:hAnsiTheme="minorHAnsi" w:cstheme="minorHAnsi"/>
                <w:b/>
                <w:bCs/>
                <w:color w:val="4F81BD" w:themeColor="accent1"/>
                <w:sz w:val="18"/>
                <w:szCs w:val="18"/>
              </w:rPr>
            </w:pPr>
            <w:ins w:id="2704" w:author="Hudler, Rob@Energy" w:date="2018-11-09T16:13:00Z">
              <w:r w:rsidRPr="009053C5">
                <w:rPr>
                  <w:rFonts w:asciiTheme="minorHAnsi" w:eastAsia="Times New Roman" w:hAnsiTheme="minorHAnsi" w:cstheme="minorHAnsi"/>
                  <w:sz w:val="18"/>
                  <w:szCs w:val="18"/>
                </w:rPr>
                <w:t>08</w:t>
              </w:r>
            </w:ins>
          </w:p>
        </w:tc>
        <w:tc>
          <w:tcPr>
            <w:tcW w:w="628" w:type="pct"/>
            <w:tcBorders>
              <w:top w:val="single" w:sz="4" w:space="0" w:color="auto"/>
              <w:left w:val="single" w:sz="4" w:space="0" w:color="auto"/>
              <w:bottom w:val="single" w:sz="4" w:space="0" w:color="auto"/>
              <w:right w:val="single" w:sz="4" w:space="0" w:color="auto"/>
            </w:tcBorders>
            <w:tcPrChange w:id="2705" w:author="Smith, Alexis@Energy" w:date="2019-02-13T15:02:00Z">
              <w:tcPr>
                <w:tcW w:w="718" w:type="pct"/>
                <w:tcBorders>
                  <w:top w:val="single" w:sz="4" w:space="0" w:color="auto"/>
                  <w:left w:val="single" w:sz="4" w:space="0" w:color="auto"/>
                  <w:bottom w:val="single" w:sz="4" w:space="0" w:color="auto"/>
                  <w:right w:val="single" w:sz="4" w:space="0" w:color="auto"/>
                </w:tcBorders>
              </w:tcPr>
            </w:tcPrChange>
          </w:tcPr>
          <w:p w14:paraId="4A5E78B7"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706" w:author="Hudler, Rob@Energy" w:date="2018-11-09T16:13:00Z"/>
                <w:rFonts w:asciiTheme="minorHAnsi" w:eastAsia="Times New Roman" w:hAnsiTheme="minorHAnsi" w:cstheme="minorHAnsi"/>
                <w:sz w:val="18"/>
                <w:szCs w:val="18"/>
              </w:rPr>
            </w:pPr>
            <w:ins w:id="2707" w:author="Hudler, Rob@Energy" w:date="2018-11-09T16:13:00Z">
              <w:r w:rsidRPr="009053C5">
                <w:rPr>
                  <w:rFonts w:asciiTheme="minorHAnsi" w:eastAsia="Times New Roman" w:hAnsiTheme="minorHAnsi" w:cstheme="minorHAnsi"/>
                  <w:sz w:val="18"/>
                  <w:szCs w:val="18"/>
                </w:rPr>
                <w:t>09</w:t>
              </w:r>
            </w:ins>
          </w:p>
        </w:tc>
        <w:tc>
          <w:tcPr>
            <w:tcW w:w="627" w:type="pct"/>
            <w:tcBorders>
              <w:top w:val="single" w:sz="4" w:space="0" w:color="auto"/>
              <w:left w:val="single" w:sz="4" w:space="0" w:color="auto"/>
              <w:bottom w:val="single" w:sz="4" w:space="0" w:color="auto"/>
              <w:right w:val="single" w:sz="4" w:space="0" w:color="auto"/>
            </w:tcBorders>
            <w:tcPrChange w:id="2708" w:author="Smith, Alexis@Energy" w:date="2019-02-13T15:02:00Z">
              <w:tcPr>
                <w:tcW w:w="1" w:type="pct"/>
                <w:gridSpan w:val="2"/>
                <w:tcBorders>
                  <w:top w:val="single" w:sz="4" w:space="0" w:color="auto"/>
                  <w:left w:val="single" w:sz="4" w:space="0" w:color="auto"/>
                  <w:bottom w:val="single" w:sz="4" w:space="0" w:color="auto"/>
                  <w:right w:val="single" w:sz="4" w:space="0" w:color="auto"/>
                </w:tcBorders>
              </w:tcPr>
            </w:tcPrChange>
          </w:tcPr>
          <w:p w14:paraId="7DDB260B" w14:textId="1380390E"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ins w:id="2709" w:author="Smith, Alexis@Energy" w:date="2019-02-13T15:02:00Z"/>
                <w:rFonts w:asciiTheme="minorHAnsi" w:eastAsia="Times New Roman" w:hAnsiTheme="minorHAnsi" w:cstheme="minorHAnsi"/>
                <w:sz w:val="18"/>
                <w:szCs w:val="18"/>
              </w:rPr>
            </w:pPr>
            <w:ins w:id="2710" w:author="Smith, Alexis@Energy" w:date="2019-02-13T15:03:00Z">
              <w:r>
                <w:rPr>
                  <w:rFonts w:asciiTheme="minorHAnsi" w:eastAsia="Times New Roman" w:hAnsiTheme="minorHAnsi" w:cstheme="minorHAnsi"/>
                  <w:sz w:val="18"/>
                  <w:szCs w:val="18"/>
                </w:rPr>
                <w:t>10</w:t>
              </w:r>
            </w:ins>
          </w:p>
        </w:tc>
      </w:tr>
      <w:tr w:rsidR="004570DA" w:rsidRPr="00323F2C" w14:paraId="3586B13F" w14:textId="5B4F74CC" w:rsidTr="004D31DF">
        <w:tblPrEx>
          <w:tblW w:w="4961"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711" w:author="Smith, Alexis@Energy" w:date="2019-02-13T15:03:00Z">
            <w:tblPrEx>
              <w:tblW w:w="4708"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88"/>
          <w:ins w:id="2712" w:author="Hudler, Rob@Energy" w:date="2018-11-09T16:13:00Z"/>
          <w:trPrChange w:id="2713" w:author="Smith, Alexis@Energy" w:date="2019-02-13T15:03:00Z">
            <w:trPr>
              <w:trHeight w:val="288"/>
            </w:trPr>
          </w:trPrChange>
        </w:trPr>
        <w:tc>
          <w:tcPr>
            <w:tcW w:w="422" w:type="pct"/>
            <w:tcBorders>
              <w:top w:val="single" w:sz="4" w:space="0" w:color="auto"/>
              <w:left w:val="single" w:sz="4" w:space="0" w:color="auto"/>
              <w:bottom w:val="single" w:sz="4" w:space="0" w:color="auto"/>
              <w:right w:val="single" w:sz="4" w:space="0" w:color="auto"/>
            </w:tcBorders>
            <w:vAlign w:val="bottom"/>
            <w:tcPrChange w:id="2714" w:author="Smith, Alexis@Energy" w:date="2019-02-13T15:03:00Z">
              <w:tcPr>
                <w:tcW w:w="482" w:type="pct"/>
                <w:tcBorders>
                  <w:top w:val="single" w:sz="4" w:space="0" w:color="auto"/>
                  <w:left w:val="single" w:sz="4" w:space="0" w:color="auto"/>
                  <w:bottom w:val="single" w:sz="4" w:space="0" w:color="auto"/>
                  <w:right w:val="single" w:sz="4" w:space="0" w:color="auto"/>
                </w:tcBorders>
                <w:vAlign w:val="bottom"/>
              </w:tcPr>
            </w:tcPrChange>
          </w:tcPr>
          <w:p w14:paraId="207AC39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15" w:author="Hudler, Rob@Energy" w:date="2018-11-09T16:13:00Z"/>
                <w:rFonts w:asciiTheme="minorHAnsi" w:eastAsia="Times New Roman" w:hAnsiTheme="minorHAnsi" w:cstheme="minorHAnsi"/>
                <w:sz w:val="18"/>
                <w:szCs w:val="18"/>
              </w:rPr>
            </w:pPr>
            <w:ins w:id="2716" w:author="Hudler, Rob@Energy" w:date="2018-11-09T16:13:00Z">
              <w:r w:rsidRPr="009053C5">
                <w:rPr>
                  <w:rFonts w:asciiTheme="minorHAnsi" w:eastAsia="Times New Roman" w:hAnsiTheme="minorHAnsi" w:cstheme="minorHAnsi"/>
                  <w:sz w:val="18"/>
                  <w:szCs w:val="18"/>
                </w:rPr>
                <w:t>Water Heating System ID or Name</w:t>
              </w:r>
            </w:ins>
          </w:p>
        </w:tc>
        <w:tc>
          <w:tcPr>
            <w:tcW w:w="577" w:type="pct"/>
            <w:tcBorders>
              <w:top w:val="single" w:sz="4" w:space="0" w:color="auto"/>
              <w:left w:val="single" w:sz="4" w:space="0" w:color="auto"/>
              <w:bottom w:val="single" w:sz="4" w:space="0" w:color="auto"/>
              <w:right w:val="single" w:sz="4" w:space="0" w:color="auto"/>
            </w:tcBorders>
            <w:vAlign w:val="bottom"/>
            <w:tcPrChange w:id="2717" w:author="Smith, Alexis@Energy" w:date="2019-02-13T15:03:00Z">
              <w:tcPr>
                <w:tcW w:w="660" w:type="pct"/>
                <w:tcBorders>
                  <w:top w:val="single" w:sz="4" w:space="0" w:color="auto"/>
                  <w:left w:val="single" w:sz="4" w:space="0" w:color="auto"/>
                  <w:bottom w:val="single" w:sz="4" w:space="0" w:color="auto"/>
                  <w:right w:val="single" w:sz="4" w:space="0" w:color="auto"/>
                </w:tcBorders>
                <w:vAlign w:val="bottom"/>
              </w:tcPr>
            </w:tcPrChange>
          </w:tcPr>
          <w:p w14:paraId="20AE320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18" w:author="Hudler, Rob@Energy" w:date="2018-11-09T16:13:00Z"/>
                <w:rFonts w:asciiTheme="minorHAnsi" w:eastAsia="Times New Roman" w:hAnsiTheme="minorHAnsi" w:cstheme="minorHAnsi"/>
                <w:sz w:val="18"/>
                <w:szCs w:val="18"/>
              </w:rPr>
            </w:pPr>
            <w:ins w:id="2719" w:author="Hudler, Rob@Energy" w:date="2018-11-09T16:13:00Z">
              <w:r w:rsidRPr="009053C5">
                <w:rPr>
                  <w:rFonts w:asciiTheme="minorHAnsi" w:eastAsia="Times New Roman" w:hAnsiTheme="minorHAnsi" w:cstheme="minorHAnsi"/>
                  <w:sz w:val="18"/>
                  <w:szCs w:val="18"/>
                </w:rPr>
                <w:t>Water Heating System Type</w:t>
              </w:r>
            </w:ins>
          </w:p>
        </w:tc>
        <w:tc>
          <w:tcPr>
            <w:tcW w:w="458" w:type="pct"/>
            <w:tcBorders>
              <w:top w:val="single" w:sz="4" w:space="0" w:color="auto"/>
              <w:left w:val="single" w:sz="4" w:space="0" w:color="auto"/>
              <w:bottom w:val="single" w:sz="4" w:space="0" w:color="auto"/>
              <w:right w:val="single" w:sz="4" w:space="0" w:color="auto"/>
            </w:tcBorders>
            <w:vAlign w:val="bottom"/>
            <w:tcPrChange w:id="2720" w:author="Smith, Alexis@Energy" w:date="2019-02-13T15:03:00Z">
              <w:tcPr>
                <w:tcW w:w="524" w:type="pct"/>
                <w:tcBorders>
                  <w:top w:val="single" w:sz="4" w:space="0" w:color="auto"/>
                  <w:left w:val="single" w:sz="4" w:space="0" w:color="auto"/>
                  <w:bottom w:val="single" w:sz="4" w:space="0" w:color="auto"/>
                  <w:right w:val="single" w:sz="4" w:space="0" w:color="auto"/>
                </w:tcBorders>
                <w:vAlign w:val="bottom"/>
              </w:tcPr>
            </w:tcPrChange>
          </w:tcPr>
          <w:p w14:paraId="55C1020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21" w:author="Hudler, Rob@Energy" w:date="2018-11-09T16:13:00Z"/>
                <w:rFonts w:asciiTheme="minorHAnsi" w:eastAsia="Times New Roman" w:hAnsiTheme="minorHAnsi" w:cstheme="minorHAnsi"/>
                <w:sz w:val="18"/>
                <w:szCs w:val="18"/>
              </w:rPr>
            </w:pPr>
            <w:ins w:id="2722" w:author="Hudler, Rob@Energy" w:date="2018-11-09T16:13:00Z">
              <w:r w:rsidRPr="009053C5">
                <w:rPr>
                  <w:rFonts w:asciiTheme="minorHAnsi" w:eastAsia="Times New Roman" w:hAnsiTheme="minorHAnsi" w:cstheme="minorHAnsi"/>
                  <w:sz w:val="18"/>
                  <w:szCs w:val="18"/>
                </w:rPr>
                <w:t>Water Heater Type</w:t>
              </w:r>
            </w:ins>
          </w:p>
        </w:tc>
        <w:tc>
          <w:tcPr>
            <w:tcW w:w="486" w:type="pct"/>
            <w:tcBorders>
              <w:top w:val="single" w:sz="4" w:space="0" w:color="auto"/>
              <w:left w:val="single" w:sz="4" w:space="0" w:color="auto"/>
              <w:bottom w:val="single" w:sz="4" w:space="0" w:color="auto"/>
              <w:right w:val="single" w:sz="4" w:space="0" w:color="auto"/>
            </w:tcBorders>
            <w:vAlign w:val="bottom"/>
            <w:tcPrChange w:id="2723" w:author="Smith, Alexis@Energy" w:date="2019-02-13T15:03:00Z">
              <w:tcPr>
                <w:tcW w:w="556" w:type="pct"/>
                <w:tcBorders>
                  <w:top w:val="single" w:sz="4" w:space="0" w:color="auto"/>
                  <w:left w:val="single" w:sz="4" w:space="0" w:color="auto"/>
                  <w:bottom w:val="single" w:sz="4" w:space="0" w:color="auto"/>
                  <w:right w:val="single" w:sz="4" w:space="0" w:color="auto"/>
                </w:tcBorders>
                <w:vAlign w:val="bottom"/>
              </w:tcPr>
            </w:tcPrChange>
          </w:tcPr>
          <w:p w14:paraId="687823E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24" w:author="Hudler, Rob@Energy" w:date="2018-11-09T16:13:00Z"/>
                <w:rFonts w:asciiTheme="minorHAnsi" w:eastAsia="Times New Roman" w:hAnsiTheme="minorHAnsi" w:cstheme="minorHAnsi"/>
                <w:sz w:val="18"/>
                <w:szCs w:val="18"/>
              </w:rPr>
            </w:pPr>
            <w:ins w:id="2725" w:author="Hudler, Rob@Energy" w:date="2018-11-09T16:13:00Z">
              <w:r w:rsidRPr="009053C5">
                <w:rPr>
                  <w:rFonts w:asciiTheme="minorHAnsi" w:eastAsia="Times New Roman" w:hAnsiTheme="minorHAnsi" w:cstheme="minorHAnsi"/>
                  <w:sz w:val="18"/>
                  <w:szCs w:val="18"/>
                </w:rPr>
                <w:t># of Water Heaters in System</w:t>
              </w:r>
            </w:ins>
          </w:p>
        </w:tc>
        <w:tc>
          <w:tcPr>
            <w:tcW w:w="543" w:type="pct"/>
            <w:tcBorders>
              <w:top w:val="single" w:sz="4" w:space="0" w:color="auto"/>
              <w:left w:val="single" w:sz="4" w:space="0" w:color="auto"/>
              <w:bottom w:val="single" w:sz="4" w:space="0" w:color="auto"/>
              <w:right w:val="single" w:sz="4" w:space="0" w:color="auto"/>
            </w:tcBorders>
            <w:vAlign w:val="bottom"/>
            <w:tcPrChange w:id="2726" w:author="Smith, Alexis@Energy" w:date="2019-02-13T15:03:00Z">
              <w:tcPr>
                <w:tcW w:w="621" w:type="pct"/>
                <w:tcBorders>
                  <w:top w:val="single" w:sz="4" w:space="0" w:color="auto"/>
                  <w:left w:val="single" w:sz="4" w:space="0" w:color="auto"/>
                  <w:bottom w:val="single" w:sz="4" w:space="0" w:color="auto"/>
                  <w:right w:val="single" w:sz="4" w:space="0" w:color="auto"/>
                </w:tcBorders>
                <w:vAlign w:val="bottom"/>
              </w:tcPr>
            </w:tcPrChange>
          </w:tcPr>
          <w:p w14:paraId="64055E4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27" w:author="Hudler, Rob@Energy" w:date="2018-11-09T16:13:00Z"/>
                <w:rFonts w:asciiTheme="minorHAnsi" w:eastAsia="Times New Roman" w:hAnsiTheme="minorHAnsi" w:cstheme="minorHAnsi"/>
                <w:sz w:val="18"/>
                <w:szCs w:val="18"/>
              </w:rPr>
            </w:pPr>
            <w:ins w:id="2728" w:author="Hudler, Rob@Energy" w:date="2018-11-09T16:13:00Z">
              <w:r w:rsidRPr="009053C5">
                <w:rPr>
                  <w:rFonts w:asciiTheme="minorHAnsi" w:eastAsia="Times New Roman" w:hAnsiTheme="minorHAnsi" w:cstheme="minorHAnsi"/>
                  <w:sz w:val="18"/>
                  <w:szCs w:val="18"/>
                </w:rPr>
                <w:t>Water Heater Storage</w:t>
              </w:r>
            </w:ins>
          </w:p>
          <w:p w14:paraId="3CFFC1EF"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29" w:author="Hudler, Rob@Energy" w:date="2018-11-09T16:13:00Z"/>
                <w:rFonts w:asciiTheme="minorHAnsi" w:eastAsia="Times New Roman" w:hAnsiTheme="minorHAnsi" w:cstheme="minorHAnsi"/>
                <w:sz w:val="18"/>
                <w:szCs w:val="18"/>
              </w:rPr>
            </w:pPr>
            <w:ins w:id="2730" w:author="Hudler, Rob@Energy" w:date="2018-11-09T16:13:00Z">
              <w:r w:rsidRPr="009053C5">
                <w:rPr>
                  <w:rFonts w:asciiTheme="minorHAnsi" w:eastAsia="Times New Roman" w:hAnsiTheme="minorHAnsi" w:cstheme="minorHAnsi"/>
                  <w:sz w:val="18"/>
                  <w:szCs w:val="18"/>
                </w:rPr>
                <w:t>Volume (gal)</w:t>
              </w:r>
            </w:ins>
          </w:p>
        </w:tc>
        <w:tc>
          <w:tcPr>
            <w:tcW w:w="430" w:type="pct"/>
            <w:tcBorders>
              <w:top w:val="single" w:sz="4" w:space="0" w:color="auto"/>
              <w:left w:val="single" w:sz="4" w:space="0" w:color="auto"/>
              <w:bottom w:val="single" w:sz="4" w:space="0" w:color="auto"/>
              <w:right w:val="single" w:sz="4" w:space="0" w:color="auto"/>
            </w:tcBorders>
            <w:vAlign w:val="bottom"/>
            <w:tcPrChange w:id="2731" w:author="Smith, Alexis@Energy" w:date="2019-02-13T15:03:00Z">
              <w:tcPr>
                <w:tcW w:w="492" w:type="pct"/>
                <w:tcBorders>
                  <w:top w:val="single" w:sz="4" w:space="0" w:color="auto"/>
                  <w:left w:val="single" w:sz="4" w:space="0" w:color="auto"/>
                  <w:bottom w:val="single" w:sz="4" w:space="0" w:color="auto"/>
                  <w:right w:val="single" w:sz="4" w:space="0" w:color="auto"/>
                </w:tcBorders>
                <w:vAlign w:val="bottom"/>
              </w:tcPr>
            </w:tcPrChange>
          </w:tcPr>
          <w:p w14:paraId="3ABFC15F"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32" w:author="Hudler, Rob@Energy" w:date="2018-11-09T16:13:00Z"/>
                <w:rFonts w:asciiTheme="minorHAnsi" w:eastAsia="Times New Roman" w:hAnsiTheme="minorHAnsi" w:cstheme="minorHAnsi"/>
                <w:sz w:val="18"/>
                <w:szCs w:val="18"/>
              </w:rPr>
            </w:pPr>
            <w:ins w:id="2733" w:author="Hudler, Rob@Energy" w:date="2018-11-09T16:13:00Z">
              <w:r w:rsidRPr="009053C5">
                <w:rPr>
                  <w:rFonts w:asciiTheme="minorHAnsi" w:eastAsia="Times New Roman" w:hAnsiTheme="minorHAnsi" w:cstheme="minorHAnsi"/>
                  <w:sz w:val="18"/>
                  <w:szCs w:val="18"/>
                </w:rPr>
                <w:t>Fuel Type</w:t>
              </w:r>
            </w:ins>
          </w:p>
        </w:tc>
        <w:tc>
          <w:tcPr>
            <w:tcW w:w="401" w:type="pct"/>
            <w:tcBorders>
              <w:top w:val="single" w:sz="4" w:space="0" w:color="auto"/>
              <w:left w:val="single" w:sz="4" w:space="0" w:color="auto"/>
              <w:bottom w:val="single" w:sz="4" w:space="0" w:color="auto"/>
              <w:right w:val="single" w:sz="4" w:space="0" w:color="auto"/>
            </w:tcBorders>
            <w:vAlign w:val="bottom"/>
            <w:tcPrChange w:id="2734" w:author="Smith, Alexis@Energy" w:date="2019-02-13T15:03:00Z">
              <w:tcPr>
                <w:tcW w:w="458" w:type="pct"/>
                <w:tcBorders>
                  <w:top w:val="single" w:sz="4" w:space="0" w:color="auto"/>
                  <w:left w:val="single" w:sz="4" w:space="0" w:color="auto"/>
                  <w:bottom w:val="single" w:sz="4" w:space="0" w:color="auto"/>
                  <w:right w:val="single" w:sz="4" w:space="0" w:color="auto"/>
                </w:tcBorders>
                <w:vAlign w:val="bottom"/>
              </w:tcPr>
            </w:tcPrChange>
          </w:tcPr>
          <w:p w14:paraId="696A214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35" w:author="Hudler, Rob@Energy" w:date="2018-11-09T16:13:00Z"/>
                <w:rFonts w:asciiTheme="minorHAnsi" w:eastAsia="Times New Roman" w:hAnsiTheme="minorHAnsi" w:cstheme="minorHAnsi"/>
                <w:sz w:val="18"/>
                <w:szCs w:val="18"/>
              </w:rPr>
            </w:pPr>
            <w:ins w:id="2736" w:author="Hudler, Rob@Energy" w:date="2018-11-09T16:13:00Z">
              <w:r w:rsidRPr="009053C5">
                <w:rPr>
                  <w:rFonts w:asciiTheme="minorHAnsi" w:eastAsia="Times New Roman" w:hAnsiTheme="minorHAnsi" w:cstheme="minorHAnsi"/>
                  <w:sz w:val="18"/>
                  <w:szCs w:val="18"/>
                </w:rPr>
                <w:t>Rated Input Type</w:t>
              </w:r>
            </w:ins>
          </w:p>
        </w:tc>
        <w:tc>
          <w:tcPr>
            <w:tcW w:w="428" w:type="pct"/>
            <w:tcBorders>
              <w:top w:val="single" w:sz="4" w:space="0" w:color="auto"/>
              <w:left w:val="single" w:sz="4" w:space="0" w:color="auto"/>
              <w:bottom w:val="single" w:sz="4" w:space="0" w:color="auto"/>
              <w:right w:val="single" w:sz="4" w:space="0" w:color="auto"/>
            </w:tcBorders>
            <w:vAlign w:val="bottom"/>
            <w:tcPrChange w:id="2737" w:author="Smith, Alexis@Energy" w:date="2019-02-13T15:03:00Z">
              <w:tcPr>
                <w:tcW w:w="489" w:type="pct"/>
                <w:tcBorders>
                  <w:top w:val="single" w:sz="4" w:space="0" w:color="auto"/>
                  <w:left w:val="single" w:sz="4" w:space="0" w:color="auto"/>
                  <w:bottom w:val="single" w:sz="4" w:space="0" w:color="auto"/>
                  <w:right w:val="single" w:sz="4" w:space="0" w:color="auto"/>
                </w:tcBorders>
                <w:vAlign w:val="bottom"/>
              </w:tcPr>
            </w:tcPrChange>
          </w:tcPr>
          <w:p w14:paraId="278C1489"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38" w:author="Hudler, Rob@Energy" w:date="2018-11-09T16:13:00Z"/>
                <w:rFonts w:asciiTheme="minorHAnsi" w:eastAsia="Times New Roman" w:hAnsiTheme="minorHAnsi" w:cstheme="minorHAnsi"/>
                <w:sz w:val="18"/>
                <w:szCs w:val="18"/>
              </w:rPr>
            </w:pPr>
            <w:ins w:id="2739" w:author="Hudler, Rob@Energy" w:date="2018-11-09T16:13:00Z">
              <w:r w:rsidRPr="009053C5">
                <w:rPr>
                  <w:rFonts w:asciiTheme="minorHAnsi" w:eastAsia="Times New Roman" w:hAnsiTheme="minorHAnsi" w:cstheme="minorHAnsi"/>
                  <w:sz w:val="18"/>
                  <w:szCs w:val="18"/>
                </w:rPr>
                <w:t>Rated Input Value</w:t>
              </w:r>
            </w:ins>
          </w:p>
        </w:tc>
        <w:tc>
          <w:tcPr>
            <w:tcW w:w="628" w:type="pct"/>
            <w:tcBorders>
              <w:top w:val="single" w:sz="4" w:space="0" w:color="auto"/>
              <w:left w:val="single" w:sz="4" w:space="0" w:color="auto"/>
              <w:bottom w:val="single" w:sz="4" w:space="0" w:color="auto"/>
              <w:right w:val="single" w:sz="4" w:space="0" w:color="auto"/>
            </w:tcBorders>
            <w:tcPrChange w:id="2740" w:author="Smith, Alexis@Energy" w:date="2019-02-13T15:03:00Z">
              <w:tcPr>
                <w:tcW w:w="718" w:type="pct"/>
                <w:tcBorders>
                  <w:top w:val="single" w:sz="4" w:space="0" w:color="auto"/>
                  <w:left w:val="single" w:sz="4" w:space="0" w:color="auto"/>
                  <w:bottom w:val="single" w:sz="4" w:space="0" w:color="auto"/>
                  <w:right w:val="single" w:sz="4" w:space="0" w:color="auto"/>
                </w:tcBorders>
              </w:tcPr>
            </w:tcPrChange>
          </w:tcPr>
          <w:p w14:paraId="43FCA0E3"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41" w:author="Hudler, Rob@Energy" w:date="2018-11-09T16:13:00Z"/>
                <w:rFonts w:asciiTheme="minorHAnsi" w:eastAsia="Times New Roman" w:hAnsiTheme="minorHAnsi" w:cstheme="minorHAnsi"/>
                <w:sz w:val="18"/>
                <w:szCs w:val="18"/>
              </w:rPr>
            </w:pPr>
            <w:ins w:id="2742" w:author="Hudler, Rob@Energy" w:date="2018-11-09T16:13:00Z">
              <w:r w:rsidRPr="009053C5">
                <w:rPr>
                  <w:rFonts w:asciiTheme="minorHAnsi" w:eastAsia="Times New Roman" w:hAnsiTheme="minorHAnsi" w:cstheme="minorHAnsi"/>
                  <w:sz w:val="18"/>
                  <w:szCs w:val="18"/>
                </w:rPr>
                <w:t>Dwelling Unit DHW System</w:t>
              </w:r>
            </w:ins>
          </w:p>
          <w:p w14:paraId="4DB50B7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43" w:author="Hudler, Rob@Energy" w:date="2018-11-09T16:13:00Z"/>
                <w:rFonts w:asciiTheme="minorHAnsi" w:eastAsia="Times New Roman" w:hAnsiTheme="minorHAnsi" w:cstheme="minorHAnsi"/>
                <w:sz w:val="18"/>
                <w:szCs w:val="18"/>
              </w:rPr>
            </w:pPr>
            <w:ins w:id="2744" w:author="Hudler, Rob@Energy" w:date="2018-11-09T16:13:00Z">
              <w:r w:rsidRPr="009053C5">
                <w:rPr>
                  <w:rFonts w:asciiTheme="minorHAnsi" w:eastAsia="Times New Roman" w:hAnsiTheme="minorHAnsi" w:cstheme="minorHAnsi"/>
                  <w:sz w:val="18"/>
                  <w:szCs w:val="18"/>
                </w:rPr>
                <w:t>Distribution Type</w:t>
              </w:r>
            </w:ins>
          </w:p>
        </w:tc>
        <w:tc>
          <w:tcPr>
            <w:tcW w:w="627" w:type="pct"/>
            <w:tcBorders>
              <w:top w:val="single" w:sz="4" w:space="0" w:color="auto"/>
              <w:left w:val="single" w:sz="4" w:space="0" w:color="auto"/>
              <w:bottom w:val="single" w:sz="4" w:space="0" w:color="auto"/>
              <w:right w:val="single" w:sz="4" w:space="0" w:color="auto"/>
            </w:tcBorders>
            <w:vAlign w:val="bottom"/>
            <w:tcPrChange w:id="2745" w:author="Smith, Alexis@Energy" w:date="2019-02-13T15:03:00Z">
              <w:tcPr>
                <w:tcW w:w="1" w:type="pct"/>
                <w:gridSpan w:val="2"/>
                <w:tcBorders>
                  <w:top w:val="single" w:sz="4" w:space="0" w:color="auto"/>
                  <w:left w:val="single" w:sz="4" w:space="0" w:color="auto"/>
                  <w:bottom w:val="single" w:sz="4" w:space="0" w:color="auto"/>
                  <w:right w:val="single" w:sz="4" w:space="0" w:color="auto"/>
                </w:tcBorders>
              </w:tcPr>
            </w:tcPrChange>
          </w:tcPr>
          <w:p w14:paraId="1240993E" w14:textId="384739F5"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46" w:author="Smith, Alexis@Energy" w:date="2019-02-13T15:02:00Z"/>
                <w:rFonts w:asciiTheme="minorHAnsi" w:eastAsia="Times New Roman" w:hAnsiTheme="minorHAnsi" w:cstheme="minorHAnsi"/>
                <w:sz w:val="18"/>
                <w:szCs w:val="18"/>
              </w:rPr>
            </w:pPr>
            <w:ins w:id="2747" w:author="Smith, Alexis@Energy" w:date="2019-02-13T15:03:00Z">
              <w:r w:rsidRPr="00327949">
                <w:rPr>
                  <w:rFonts w:asciiTheme="minorHAnsi" w:hAnsiTheme="minorHAnsi" w:cstheme="minorHAnsi"/>
                  <w:sz w:val="18"/>
                  <w:szCs w:val="18"/>
                </w:rPr>
                <w:t>Compact Dist</w:t>
              </w:r>
              <w:r>
                <w:rPr>
                  <w:rFonts w:asciiTheme="minorHAnsi" w:hAnsiTheme="minorHAnsi" w:cstheme="minorHAnsi"/>
                  <w:sz w:val="18"/>
                  <w:szCs w:val="18"/>
                </w:rPr>
                <w:t>rib.</w:t>
              </w:r>
            </w:ins>
          </w:p>
        </w:tc>
      </w:tr>
      <w:tr w:rsidR="004570DA" w:rsidRPr="00323F2C" w14:paraId="1DD000E2" w14:textId="53439EE9" w:rsidTr="004570DA">
        <w:tblPrEx>
          <w:tblW w:w="4961"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748" w:author="Smith, Alexis@Energy" w:date="2019-02-13T15:02:00Z">
            <w:tblPrEx>
              <w:tblW w:w="4708"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46"/>
          <w:ins w:id="2749" w:author="Hudler, Rob@Energy" w:date="2018-11-09T16:13:00Z"/>
          <w:trPrChange w:id="2750" w:author="Smith, Alexis@Energy" w:date="2019-02-13T15:02:00Z">
            <w:trPr>
              <w:trHeight w:val="246"/>
            </w:trPr>
          </w:trPrChange>
        </w:trPr>
        <w:tc>
          <w:tcPr>
            <w:tcW w:w="422" w:type="pct"/>
            <w:tcBorders>
              <w:top w:val="single" w:sz="4" w:space="0" w:color="auto"/>
              <w:left w:val="single" w:sz="4" w:space="0" w:color="auto"/>
              <w:bottom w:val="single" w:sz="4" w:space="0" w:color="auto"/>
              <w:right w:val="single" w:sz="4" w:space="0" w:color="auto"/>
            </w:tcBorders>
            <w:tcPrChange w:id="2751" w:author="Smith, Alexis@Energy" w:date="2019-02-13T15:02:00Z">
              <w:tcPr>
                <w:tcW w:w="482" w:type="pct"/>
                <w:tcBorders>
                  <w:top w:val="single" w:sz="4" w:space="0" w:color="auto"/>
                  <w:left w:val="single" w:sz="4" w:space="0" w:color="auto"/>
                  <w:bottom w:val="single" w:sz="4" w:space="0" w:color="auto"/>
                  <w:right w:val="single" w:sz="4" w:space="0" w:color="auto"/>
                </w:tcBorders>
              </w:tcPr>
            </w:tcPrChange>
          </w:tcPr>
          <w:p w14:paraId="0B4A9AE0" w14:textId="409ACD16"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52" w:author="Hudler, Rob@Energy" w:date="2018-11-09T16:13:00Z"/>
                <w:rFonts w:asciiTheme="minorHAnsi" w:eastAsia="Times New Roman" w:hAnsiTheme="minorHAnsi" w:cstheme="minorHAnsi"/>
                <w:sz w:val="18"/>
                <w:szCs w:val="18"/>
              </w:rPr>
            </w:pPr>
            <w:ins w:id="2753" w:author="Hudler, Rob@Energy" w:date="2018-11-09T16:13:00Z">
              <w:r w:rsidRPr="009053C5">
                <w:rPr>
                  <w:rFonts w:asciiTheme="minorHAnsi" w:eastAsia="Times New Roman" w:hAnsiTheme="minorHAnsi" w:cstheme="minorHAnsi"/>
                  <w:sz w:val="18"/>
                  <w:szCs w:val="18"/>
                </w:rPr>
                <w:t>&lt;&lt;reference values from</w:t>
              </w:r>
              <w:del w:id="2754" w:author="Smith, Alexis@Energy" w:date="2019-02-13T09:17:00Z">
                <w:r w:rsidRPr="009053C5" w:rsidDel="005407CC">
                  <w:rPr>
                    <w:rFonts w:asciiTheme="minorHAnsi" w:eastAsia="Times New Roman" w:hAnsiTheme="minorHAnsi" w:cstheme="minorHAnsi"/>
                    <w:sz w:val="18"/>
                    <w:szCs w:val="18"/>
                  </w:rPr>
                  <w:delText xml:space="preserve"> CF1R (see rule in header)</w:delText>
                </w:r>
              </w:del>
            </w:ins>
            <w:ins w:id="2755" w:author="Smith, Alexis@Energy" w:date="2019-02-13T09:17:00Z">
              <w:r>
                <w:rPr>
                  <w:rFonts w:asciiTheme="minorHAnsi" w:eastAsia="Times New Roman" w:hAnsiTheme="minorHAnsi" w:cstheme="minorHAnsi"/>
                  <w:sz w:val="18"/>
                  <w:szCs w:val="18"/>
                </w:rPr>
                <w:t xml:space="preserve"> B01</w:t>
              </w:r>
            </w:ins>
            <w:ins w:id="2756" w:author="Hudler, Rob@Energy" w:date="2018-11-09T16:13:00Z">
              <w:r w:rsidRPr="009053C5">
                <w:rPr>
                  <w:rFonts w:asciiTheme="minorHAnsi" w:eastAsia="Times New Roman" w:hAnsiTheme="minorHAnsi" w:cstheme="minorHAnsi"/>
                  <w:sz w:val="18"/>
                  <w:szCs w:val="18"/>
                </w:rPr>
                <w:t>&gt;&gt;</w:t>
              </w:r>
            </w:ins>
          </w:p>
        </w:tc>
        <w:tc>
          <w:tcPr>
            <w:tcW w:w="577" w:type="pct"/>
            <w:tcBorders>
              <w:top w:val="single" w:sz="4" w:space="0" w:color="auto"/>
              <w:left w:val="single" w:sz="4" w:space="0" w:color="auto"/>
              <w:bottom w:val="single" w:sz="4" w:space="0" w:color="auto"/>
              <w:right w:val="single" w:sz="4" w:space="0" w:color="auto"/>
            </w:tcBorders>
            <w:tcPrChange w:id="2757" w:author="Smith, Alexis@Energy" w:date="2019-02-13T15:02:00Z">
              <w:tcPr>
                <w:tcW w:w="660" w:type="pct"/>
                <w:tcBorders>
                  <w:top w:val="single" w:sz="4" w:space="0" w:color="auto"/>
                  <w:left w:val="single" w:sz="4" w:space="0" w:color="auto"/>
                  <w:bottom w:val="single" w:sz="4" w:space="0" w:color="auto"/>
                  <w:right w:val="single" w:sz="4" w:space="0" w:color="auto"/>
                </w:tcBorders>
              </w:tcPr>
            </w:tcPrChange>
          </w:tcPr>
          <w:p w14:paraId="482446CF" w14:textId="60CD7166"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rPr>
                <w:ins w:id="2758" w:author="Hudler, Rob@Energy" w:date="2018-11-09T16:13:00Z"/>
                <w:del w:id="2759" w:author="Smith, Alexis@Energy" w:date="2019-02-13T09:17:00Z"/>
                <w:rFonts w:asciiTheme="minorHAnsi" w:eastAsia="Times New Roman" w:hAnsiTheme="minorHAnsi" w:cstheme="minorHAnsi"/>
                <w:sz w:val="18"/>
                <w:szCs w:val="18"/>
              </w:rPr>
            </w:pPr>
            <w:ins w:id="2760" w:author="Hudler, Rob@Energy" w:date="2018-11-09T16:13:00Z">
              <w:r w:rsidRPr="009053C5">
                <w:rPr>
                  <w:rFonts w:asciiTheme="minorHAnsi" w:eastAsia="Times New Roman" w:hAnsiTheme="minorHAnsi" w:cstheme="minorHAnsi"/>
                  <w:sz w:val="18"/>
                  <w:szCs w:val="18"/>
                </w:rPr>
                <w:t>&lt;&lt;</w:t>
              </w:r>
              <w:del w:id="2761" w:author="Smith, Alexis@Energy" w:date="2019-02-13T09:17:00Z">
                <w:r w:rsidRPr="009053C5" w:rsidDel="005407CC">
                  <w:rPr>
                    <w:rFonts w:asciiTheme="minorHAnsi" w:eastAsia="Times New Roman" w:hAnsiTheme="minorHAnsi" w:cstheme="minorHAnsi"/>
                    <w:sz w:val="18"/>
                    <w:szCs w:val="18"/>
                  </w:rPr>
                  <w:delText>User Input must equal reference values from CF1R (B02)</w:delText>
                </w:r>
              </w:del>
            </w:ins>
          </w:p>
          <w:p w14:paraId="32BD5F52" w14:textId="44843A29"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rPr>
                <w:ins w:id="2762" w:author="Hudler, Rob@Energy" w:date="2018-11-09T16:13:00Z"/>
                <w:del w:id="2763" w:author="Smith, Alexis@Energy" w:date="2019-02-13T09:17:00Z"/>
                <w:rFonts w:asciiTheme="minorHAnsi" w:eastAsia="Times New Roman" w:hAnsiTheme="minorHAnsi" w:cstheme="minorHAnsi"/>
                <w:sz w:val="18"/>
                <w:szCs w:val="18"/>
              </w:rPr>
            </w:pPr>
            <w:ins w:id="2764" w:author="Hudler, Rob@Energy" w:date="2018-11-09T16:13:00Z">
              <w:del w:id="2765" w:author="Smith, Alexis@Energy" w:date="2019-02-13T09:17:00Z">
                <w:r w:rsidRPr="009053C5" w:rsidDel="005407CC">
                  <w:rPr>
                    <w:rFonts w:asciiTheme="minorHAnsi" w:eastAsia="Times New Roman" w:hAnsiTheme="minorHAnsi" w:cstheme="minorHAnsi"/>
                    <w:sz w:val="18"/>
                    <w:szCs w:val="18"/>
                  </w:rPr>
                  <w:delText>allowed values=</w:delText>
                </w:r>
              </w:del>
            </w:ins>
          </w:p>
          <w:p w14:paraId="25FEAAC0" w14:textId="1FB80426" w:rsidR="004570DA" w:rsidRPr="009053C5" w:rsidDel="005407CC" w:rsidRDefault="004570DA" w:rsidP="004570DA">
            <w:pPr>
              <w:keepNext/>
              <w:tabs>
                <w:tab w:val="left" w:pos="2160"/>
                <w:tab w:val="left" w:pos="2700"/>
                <w:tab w:val="left" w:pos="3420"/>
                <w:tab w:val="left" w:pos="3780"/>
                <w:tab w:val="left" w:pos="5760"/>
                <w:tab w:val="left" w:pos="7212"/>
              </w:tabs>
              <w:spacing w:after="0"/>
              <w:rPr>
                <w:ins w:id="2766" w:author="Hudler, Rob@Energy" w:date="2018-11-09T16:13:00Z"/>
                <w:del w:id="2767" w:author="Smith, Alexis@Energy" w:date="2019-02-13T09:17:00Z"/>
                <w:rFonts w:asciiTheme="minorHAnsi" w:eastAsia="Times New Roman" w:hAnsiTheme="minorHAnsi" w:cstheme="minorHAnsi"/>
                <w:sz w:val="18"/>
                <w:szCs w:val="18"/>
              </w:rPr>
            </w:pPr>
            <w:ins w:id="2768" w:author="Hudler, Rob@Energy" w:date="2018-11-09T16:13:00Z">
              <w:del w:id="2769" w:author="Smith, Alexis@Energy" w:date="2019-02-13T09:17:00Z">
                <w:r w:rsidRPr="009053C5" w:rsidDel="005407CC">
                  <w:rPr>
                    <w:rFonts w:asciiTheme="minorHAnsi" w:eastAsia="Times New Roman" w:hAnsiTheme="minorHAnsi" w:cstheme="minorHAnsi"/>
                    <w:sz w:val="18"/>
                    <w:szCs w:val="18"/>
                  </w:rPr>
                  <w:delText>DHW, or</w:delText>
                </w:r>
              </w:del>
            </w:ins>
          </w:p>
          <w:p w14:paraId="35E9590C" w14:textId="243DF823" w:rsidR="004570DA" w:rsidRPr="009053C5" w:rsidDel="00FF7B0E" w:rsidRDefault="004570DA" w:rsidP="004570DA">
            <w:pPr>
              <w:keepNext/>
              <w:tabs>
                <w:tab w:val="left" w:pos="2160"/>
                <w:tab w:val="left" w:pos="2700"/>
                <w:tab w:val="left" w:pos="3420"/>
                <w:tab w:val="left" w:pos="3780"/>
                <w:tab w:val="left" w:pos="5760"/>
                <w:tab w:val="left" w:pos="7212"/>
              </w:tabs>
              <w:spacing w:after="0" w:line="240" w:lineRule="auto"/>
              <w:rPr>
                <w:ins w:id="2770" w:author="Hudler, Rob@Energy" w:date="2018-11-09T16:13:00Z"/>
                <w:del w:id="2771" w:author="Smith, Alexis@Energy" w:date="2019-02-13T09:48:00Z"/>
                <w:rFonts w:asciiTheme="minorHAnsi" w:eastAsia="Times New Roman" w:hAnsiTheme="minorHAnsi" w:cstheme="minorHAnsi"/>
                <w:sz w:val="18"/>
                <w:szCs w:val="18"/>
              </w:rPr>
            </w:pPr>
            <w:ins w:id="2772" w:author="Hudler, Rob@Energy" w:date="2018-11-09T16:13:00Z">
              <w:del w:id="2773" w:author="Smith, Alexis@Energy" w:date="2019-02-13T09:17:00Z">
                <w:r w:rsidRPr="009053C5" w:rsidDel="005407CC">
                  <w:rPr>
                    <w:rFonts w:asciiTheme="minorHAnsi" w:eastAsia="Times New Roman" w:hAnsiTheme="minorHAnsi" w:cstheme="minorHAnsi"/>
                    <w:sz w:val="18"/>
                    <w:szCs w:val="18"/>
                  </w:rPr>
                  <w:delText>Combined Hydronic,</w:delText>
                </w:r>
              </w:del>
            </w:ins>
            <w:ins w:id="2774" w:author="Smith, Alexis@Energy" w:date="2019-02-13T09:17:00Z">
              <w:r>
                <w:rPr>
                  <w:rFonts w:asciiTheme="minorHAnsi" w:eastAsia="Times New Roman" w:hAnsiTheme="minorHAnsi" w:cstheme="minorHAnsi"/>
                  <w:sz w:val="18"/>
                  <w:szCs w:val="18"/>
                </w:rPr>
                <w:t>Reference values from B02</w:t>
              </w:r>
            </w:ins>
          </w:p>
          <w:p w14:paraId="5409FE45" w14:textId="77777777" w:rsidR="004570DA" w:rsidRPr="009053C5" w:rsidRDefault="004570DA">
            <w:pPr>
              <w:keepNext/>
              <w:tabs>
                <w:tab w:val="left" w:pos="2160"/>
                <w:tab w:val="left" w:pos="2700"/>
                <w:tab w:val="left" w:pos="3420"/>
                <w:tab w:val="left" w:pos="3780"/>
                <w:tab w:val="left" w:pos="5760"/>
                <w:tab w:val="left" w:pos="7212"/>
              </w:tabs>
              <w:spacing w:after="0" w:line="240" w:lineRule="auto"/>
              <w:rPr>
                <w:ins w:id="2775" w:author="Hudler, Rob@Energy" w:date="2018-11-09T16:13:00Z"/>
                <w:rFonts w:asciiTheme="minorHAnsi" w:eastAsia="Times New Roman" w:hAnsiTheme="minorHAnsi" w:cstheme="minorHAnsi"/>
                <w:sz w:val="18"/>
                <w:szCs w:val="18"/>
              </w:rPr>
              <w:pPrChange w:id="2776" w:author="Smith, Alexis@Energy" w:date="2019-02-13T09:48:00Z">
                <w:pPr>
                  <w:spacing w:after="0"/>
                  <w:jc w:val="center"/>
                </w:pPr>
              </w:pPrChange>
            </w:pPr>
            <w:ins w:id="2777" w:author="Hudler, Rob@Energy" w:date="2018-11-09T16:13:00Z">
              <w:r w:rsidRPr="009053C5">
                <w:rPr>
                  <w:rFonts w:asciiTheme="minorHAnsi" w:eastAsia="Times New Roman" w:hAnsiTheme="minorHAnsi" w:cstheme="minorHAnsi"/>
                  <w:sz w:val="18"/>
                  <w:szCs w:val="18"/>
                </w:rPr>
                <w:t>&gt;&gt;</w:t>
              </w:r>
            </w:ins>
          </w:p>
        </w:tc>
        <w:tc>
          <w:tcPr>
            <w:tcW w:w="458" w:type="pct"/>
            <w:tcBorders>
              <w:top w:val="single" w:sz="4" w:space="0" w:color="auto"/>
              <w:left w:val="single" w:sz="4" w:space="0" w:color="auto"/>
              <w:bottom w:val="single" w:sz="4" w:space="0" w:color="auto"/>
              <w:right w:val="single" w:sz="4" w:space="0" w:color="auto"/>
            </w:tcBorders>
            <w:tcPrChange w:id="2778" w:author="Smith, Alexis@Energy" w:date="2019-02-13T15:02:00Z">
              <w:tcPr>
                <w:tcW w:w="524" w:type="pct"/>
                <w:tcBorders>
                  <w:top w:val="single" w:sz="4" w:space="0" w:color="auto"/>
                  <w:left w:val="single" w:sz="4" w:space="0" w:color="auto"/>
                  <w:bottom w:val="single" w:sz="4" w:space="0" w:color="auto"/>
                  <w:right w:val="single" w:sz="4" w:space="0" w:color="auto"/>
                </w:tcBorders>
              </w:tcPr>
            </w:tcPrChange>
          </w:tcPr>
          <w:p w14:paraId="1E6C7FE6" w14:textId="344071F1"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rPr>
                <w:ins w:id="2779" w:author="Hudler, Rob@Energy" w:date="2018-11-09T16:13:00Z"/>
                <w:del w:id="2780" w:author="Smith, Alexis@Energy" w:date="2019-02-13T09:18:00Z"/>
                <w:rFonts w:asciiTheme="minorHAnsi" w:eastAsia="Times New Roman" w:hAnsiTheme="minorHAnsi" w:cstheme="minorHAnsi"/>
                <w:sz w:val="18"/>
                <w:szCs w:val="18"/>
              </w:rPr>
            </w:pPr>
            <w:ins w:id="2781" w:author="Hudler, Rob@Energy" w:date="2018-11-09T16:13:00Z">
              <w:r w:rsidRPr="009053C5">
                <w:rPr>
                  <w:rFonts w:asciiTheme="minorHAnsi" w:eastAsia="Times New Roman" w:hAnsiTheme="minorHAnsi" w:cstheme="minorHAnsi"/>
                  <w:sz w:val="18"/>
                  <w:szCs w:val="18"/>
                </w:rPr>
                <w:t xml:space="preserve">&lt;&lt; </w:t>
              </w:r>
            </w:ins>
            <w:ins w:id="2782" w:author="Smith, Alexis@Energy" w:date="2019-02-13T09:18:00Z">
              <w:r>
                <w:rPr>
                  <w:rFonts w:asciiTheme="minorHAnsi" w:eastAsia="Times New Roman" w:hAnsiTheme="minorHAnsi" w:cstheme="minorHAnsi"/>
                  <w:sz w:val="18"/>
                  <w:szCs w:val="18"/>
                </w:rPr>
                <w:t>R</w:t>
              </w:r>
            </w:ins>
            <w:ins w:id="2783" w:author="Hudler, Rob@Energy" w:date="2018-11-09T16:13:00Z">
              <w:del w:id="2784" w:author="Smith, Alexis@Energy" w:date="2019-02-13T09:18:00Z">
                <w:r w:rsidRPr="009053C5" w:rsidDel="005407CC">
                  <w:rPr>
                    <w:rFonts w:asciiTheme="minorHAnsi" w:eastAsia="Times New Roman" w:hAnsiTheme="minorHAnsi" w:cstheme="minorHAnsi"/>
                    <w:sz w:val="18"/>
                    <w:szCs w:val="18"/>
                  </w:rPr>
                  <w:delText>User Input must equal r</w:delText>
                </w:r>
              </w:del>
              <w:r w:rsidRPr="009053C5">
                <w:rPr>
                  <w:rFonts w:asciiTheme="minorHAnsi" w:eastAsia="Times New Roman" w:hAnsiTheme="minorHAnsi" w:cstheme="minorHAnsi"/>
                  <w:sz w:val="18"/>
                  <w:szCs w:val="18"/>
                </w:rPr>
                <w:t xml:space="preserve">eference values from </w:t>
              </w:r>
              <w:del w:id="2785" w:author="Smith, Alexis@Energy" w:date="2019-02-13T09:18:00Z">
                <w:r w:rsidRPr="009053C5" w:rsidDel="005407CC">
                  <w:rPr>
                    <w:rFonts w:asciiTheme="minorHAnsi" w:eastAsia="Times New Roman" w:hAnsiTheme="minorHAnsi" w:cstheme="minorHAnsi"/>
                    <w:sz w:val="18"/>
                    <w:szCs w:val="18"/>
                  </w:rPr>
                  <w:delText>CF1R (</w:delText>
                </w:r>
              </w:del>
              <w:r w:rsidRPr="009053C5">
                <w:rPr>
                  <w:rFonts w:asciiTheme="minorHAnsi" w:eastAsia="Times New Roman" w:hAnsiTheme="minorHAnsi" w:cstheme="minorHAnsi"/>
                  <w:sz w:val="18"/>
                  <w:szCs w:val="18"/>
                </w:rPr>
                <w:t>B0</w:t>
              </w:r>
            </w:ins>
            <w:ins w:id="2786" w:author="Smith, Alexis@Energy" w:date="2019-02-13T09:18:00Z">
              <w:r>
                <w:rPr>
                  <w:rFonts w:asciiTheme="minorHAnsi" w:eastAsia="Times New Roman" w:hAnsiTheme="minorHAnsi" w:cstheme="minorHAnsi"/>
                  <w:sz w:val="18"/>
                  <w:szCs w:val="18"/>
                </w:rPr>
                <w:t xml:space="preserve">3 </w:t>
              </w:r>
            </w:ins>
            <w:ins w:id="2787" w:author="Hudler, Rob@Energy" w:date="2018-11-09T16:13:00Z">
              <w:del w:id="2788" w:author="Smith, Alexis@Energy" w:date="2019-02-13T09:18:00Z">
                <w:r w:rsidRPr="009053C5" w:rsidDel="005407CC">
                  <w:rPr>
                    <w:rFonts w:asciiTheme="minorHAnsi" w:eastAsia="Times New Roman" w:hAnsiTheme="minorHAnsi" w:cstheme="minorHAnsi"/>
                    <w:sz w:val="18"/>
                    <w:szCs w:val="18"/>
                  </w:rPr>
                  <w:delText xml:space="preserve">3) reference values from CF1R </w:delText>
                </w:r>
              </w:del>
            </w:ins>
          </w:p>
          <w:p w14:paraId="4373646F" w14:textId="28A6ACBC" w:rsidR="004570DA" w:rsidRPr="009053C5" w:rsidDel="005407CC" w:rsidRDefault="004570DA" w:rsidP="004570DA">
            <w:pPr>
              <w:keepNext/>
              <w:tabs>
                <w:tab w:val="left" w:pos="2160"/>
                <w:tab w:val="left" w:pos="2700"/>
                <w:tab w:val="left" w:pos="3420"/>
                <w:tab w:val="left" w:pos="3780"/>
                <w:tab w:val="left" w:pos="5760"/>
                <w:tab w:val="left" w:pos="7212"/>
              </w:tabs>
              <w:spacing w:after="0" w:line="240" w:lineRule="auto"/>
              <w:rPr>
                <w:ins w:id="2789" w:author="Hudler, Rob@Energy" w:date="2018-11-09T16:13:00Z"/>
                <w:del w:id="2790" w:author="Smith, Alexis@Energy" w:date="2019-02-13T09:18:00Z"/>
                <w:rFonts w:asciiTheme="minorHAnsi" w:eastAsia="Times New Roman" w:hAnsiTheme="minorHAnsi" w:cstheme="minorHAnsi"/>
                <w:sz w:val="18"/>
                <w:szCs w:val="18"/>
              </w:rPr>
            </w:pPr>
            <w:ins w:id="2791" w:author="Hudler, Rob@Energy" w:date="2018-11-09T16:13:00Z">
              <w:del w:id="2792" w:author="Smith, Alexis@Energy" w:date="2019-02-13T09:18:00Z">
                <w:r w:rsidRPr="009053C5" w:rsidDel="005407CC">
                  <w:rPr>
                    <w:rFonts w:asciiTheme="minorHAnsi" w:eastAsia="Times New Roman" w:hAnsiTheme="minorHAnsi" w:cstheme="minorHAnsi"/>
                    <w:sz w:val="18"/>
                    <w:szCs w:val="18"/>
                  </w:rPr>
                  <w:delText>Allowed values =</w:delText>
                </w:r>
              </w:del>
            </w:ins>
          </w:p>
          <w:p w14:paraId="3CE0D3E9" w14:textId="5FD64CB6" w:rsidR="004570DA" w:rsidRPr="009053C5" w:rsidRDefault="004570DA">
            <w:pPr>
              <w:keepNext/>
              <w:tabs>
                <w:tab w:val="left" w:pos="2160"/>
                <w:tab w:val="left" w:pos="2700"/>
                <w:tab w:val="left" w:pos="3420"/>
                <w:tab w:val="left" w:pos="3780"/>
                <w:tab w:val="left" w:pos="5760"/>
                <w:tab w:val="left" w:pos="7212"/>
              </w:tabs>
              <w:spacing w:after="0" w:line="240" w:lineRule="auto"/>
              <w:rPr>
                <w:ins w:id="2793" w:author="Hudler, Rob@Energy" w:date="2018-11-09T16:13:00Z"/>
                <w:rFonts w:asciiTheme="minorHAnsi" w:eastAsia="Times New Roman" w:hAnsiTheme="minorHAnsi" w:cstheme="minorHAnsi"/>
                <w:sz w:val="18"/>
                <w:szCs w:val="18"/>
              </w:rPr>
              <w:pPrChange w:id="2794" w:author="Smith, Alexis@Energy" w:date="2019-02-13T09:18:00Z">
                <w:pPr>
                  <w:keepNext/>
                  <w:tabs>
                    <w:tab w:val="left" w:pos="2160"/>
                    <w:tab w:val="left" w:pos="2700"/>
                    <w:tab w:val="left" w:pos="3420"/>
                    <w:tab w:val="left" w:pos="3780"/>
                    <w:tab w:val="left" w:pos="5760"/>
                    <w:tab w:val="left" w:pos="7212"/>
                  </w:tabs>
                  <w:spacing w:after="0" w:line="240" w:lineRule="auto"/>
                  <w:jc w:val="center"/>
                </w:pPr>
              </w:pPrChange>
            </w:pPr>
            <w:ins w:id="2795" w:author="Hudler, Rob@Energy" w:date="2018-11-09T16:13:00Z">
              <w:del w:id="2796" w:author="Smith, Alexis@Energy" w:date="2019-02-13T09:18:00Z">
                <w:r w:rsidRPr="009053C5" w:rsidDel="005407CC">
                  <w:rPr>
                    <w:rFonts w:asciiTheme="minorHAnsi" w:eastAsia="Times New Roman" w:hAnsiTheme="minorHAnsi" w:cstheme="minorHAnsi"/>
                    <w:sz w:val="18"/>
                    <w:szCs w:val="18"/>
                  </w:rPr>
                  <w:delText xml:space="preserve">Large Storage, Small Storage, Heat Pump, Boiler, Large Instantaneous, Small Instantaneous, Indirect, Consumer Instantaneous, Commercial Instantaneous, Consumer Storage, Commercial Storage, Residential-Duty Commercial Storage, or Residential-Duty Commercial Instantaneous </w:delText>
                </w:r>
              </w:del>
              <w:r w:rsidRPr="009053C5">
                <w:rPr>
                  <w:rFonts w:asciiTheme="minorHAnsi" w:eastAsia="Times New Roman" w:hAnsiTheme="minorHAnsi" w:cstheme="minorHAnsi"/>
                  <w:sz w:val="18"/>
                  <w:szCs w:val="18"/>
                </w:rPr>
                <w:t>&gt;&gt;</w:t>
              </w:r>
            </w:ins>
          </w:p>
        </w:tc>
        <w:tc>
          <w:tcPr>
            <w:tcW w:w="486" w:type="pct"/>
            <w:tcBorders>
              <w:top w:val="single" w:sz="4" w:space="0" w:color="auto"/>
              <w:left w:val="single" w:sz="4" w:space="0" w:color="auto"/>
              <w:bottom w:val="single" w:sz="4" w:space="0" w:color="auto"/>
              <w:right w:val="single" w:sz="4" w:space="0" w:color="auto"/>
            </w:tcBorders>
            <w:tcPrChange w:id="2797" w:author="Smith, Alexis@Energy" w:date="2019-02-13T15:02:00Z">
              <w:tcPr>
                <w:tcW w:w="556" w:type="pct"/>
                <w:tcBorders>
                  <w:top w:val="single" w:sz="4" w:space="0" w:color="auto"/>
                  <w:left w:val="single" w:sz="4" w:space="0" w:color="auto"/>
                  <w:bottom w:val="single" w:sz="4" w:space="0" w:color="auto"/>
                  <w:right w:val="single" w:sz="4" w:space="0" w:color="auto"/>
                </w:tcBorders>
              </w:tcPr>
            </w:tcPrChange>
          </w:tcPr>
          <w:p w14:paraId="182E6677" w14:textId="4D6DEE42"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798" w:author="Hudler, Rob@Energy" w:date="2018-11-09T16:13:00Z"/>
                <w:rFonts w:asciiTheme="minorHAnsi" w:eastAsia="Times New Roman" w:hAnsiTheme="minorHAnsi" w:cstheme="minorHAnsi"/>
                <w:sz w:val="18"/>
                <w:szCs w:val="18"/>
              </w:rPr>
            </w:pPr>
            <w:ins w:id="2799" w:author="Hudler, Rob@Energy" w:date="2018-11-09T16:13:00Z">
              <w:r w:rsidRPr="009053C5">
                <w:rPr>
                  <w:rFonts w:asciiTheme="minorHAnsi" w:eastAsia="Times New Roman" w:hAnsiTheme="minorHAnsi" w:cstheme="minorHAnsi"/>
                  <w:sz w:val="18"/>
                  <w:szCs w:val="18"/>
                </w:rPr>
                <w:t xml:space="preserve">&lt;&lt; </w:t>
              </w:r>
            </w:ins>
            <w:ins w:id="2800" w:author="Smith, Alexis@Energy" w:date="2019-02-13T09:19:00Z">
              <w:r>
                <w:rPr>
                  <w:rFonts w:asciiTheme="minorHAnsi" w:eastAsia="Times New Roman" w:hAnsiTheme="minorHAnsi" w:cstheme="minorHAnsi"/>
                  <w:sz w:val="18"/>
                  <w:szCs w:val="18"/>
                </w:rPr>
                <w:t>R</w:t>
              </w:r>
            </w:ins>
            <w:ins w:id="2801" w:author="Hudler, Rob@Energy" w:date="2018-11-09T16:13:00Z">
              <w:del w:id="2802" w:author="Smith, Alexis@Energy" w:date="2019-02-13T09:19:00Z">
                <w:r w:rsidRPr="009053C5" w:rsidDel="005407CC">
                  <w:rPr>
                    <w:rFonts w:asciiTheme="minorHAnsi" w:eastAsia="Times New Roman" w:hAnsiTheme="minorHAnsi" w:cstheme="minorHAnsi"/>
                    <w:sz w:val="18"/>
                    <w:szCs w:val="18"/>
                  </w:rPr>
                  <w:delText>User Input must equal r</w:delText>
                </w:r>
              </w:del>
              <w:r w:rsidRPr="009053C5">
                <w:rPr>
                  <w:rFonts w:asciiTheme="minorHAnsi" w:eastAsia="Times New Roman" w:hAnsiTheme="minorHAnsi" w:cstheme="minorHAnsi"/>
                  <w:sz w:val="18"/>
                  <w:szCs w:val="18"/>
                </w:rPr>
                <w:t xml:space="preserve">eference values from </w:t>
              </w:r>
              <w:del w:id="2803" w:author="Smith, Alexis@Energy" w:date="2019-02-13T09:19:00Z">
                <w:r w:rsidRPr="009053C5" w:rsidDel="005407CC">
                  <w:rPr>
                    <w:rFonts w:asciiTheme="minorHAnsi" w:eastAsia="Times New Roman" w:hAnsiTheme="minorHAnsi" w:cstheme="minorHAnsi"/>
                    <w:sz w:val="18"/>
                    <w:szCs w:val="18"/>
                  </w:rPr>
                  <w:delText>CF1R (</w:delText>
                </w:r>
              </w:del>
              <w:r w:rsidRPr="009053C5">
                <w:rPr>
                  <w:rFonts w:asciiTheme="minorHAnsi" w:eastAsia="Times New Roman" w:hAnsiTheme="minorHAnsi" w:cstheme="minorHAnsi"/>
                  <w:sz w:val="18"/>
                  <w:szCs w:val="18"/>
                </w:rPr>
                <w:t>B04</w:t>
              </w:r>
              <w:del w:id="2804" w:author="Smith, Alexis@Energy" w:date="2019-02-13T09:19:00Z">
                <w:r w:rsidRPr="009053C5" w:rsidDel="005407CC">
                  <w:rPr>
                    <w:rFonts w:asciiTheme="minorHAnsi" w:eastAsia="Times New Roman" w:hAnsiTheme="minorHAnsi" w:cstheme="minorHAnsi"/>
                    <w:sz w:val="18"/>
                    <w:szCs w:val="18"/>
                  </w:rPr>
                  <w:delText>) reference values from CF1R</w:delText>
                </w:r>
              </w:del>
              <w:r w:rsidRPr="009053C5">
                <w:rPr>
                  <w:rFonts w:asciiTheme="minorHAnsi" w:eastAsia="Times New Roman" w:hAnsiTheme="minorHAnsi" w:cstheme="minorHAnsi"/>
                  <w:sz w:val="18"/>
                  <w:szCs w:val="18"/>
                </w:rPr>
                <w:t xml:space="preserve"> &gt;&gt;</w:t>
              </w:r>
            </w:ins>
          </w:p>
        </w:tc>
        <w:tc>
          <w:tcPr>
            <w:tcW w:w="543" w:type="pct"/>
            <w:tcBorders>
              <w:top w:val="single" w:sz="4" w:space="0" w:color="auto"/>
              <w:left w:val="single" w:sz="4" w:space="0" w:color="auto"/>
              <w:bottom w:val="single" w:sz="4" w:space="0" w:color="auto"/>
              <w:right w:val="single" w:sz="4" w:space="0" w:color="auto"/>
            </w:tcBorders>
            <w:tcPrChange w:id="2805" w:author="Smith, Alexis@Energy" w:date="2019-02-13T15:02:00Z">
              <w:tcPr>
                <w:tcW w:w="621" w:type="pct"/>
                <w:tcBorders>
                  <w:top w:val="single" w:sz="4" w:space="0" w:color="auto"/>
                  <w:left w:val="single" w:sz="4" w:space="0" w:color="auto"/>
                  <w:bottom w:val="single" w:sz="4" w:space="0" w:color="auto"/>
                  <w:right w:val="single" w:sz="4" w:space="0" w:color="auto"/>
                </w:tcBorders>
              </w:tcPr>
            </w:tcPrChange>
          </w:tcPr>
          <w:p w14:paraId="471DAE62" w14:textId="134137E3"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06" w:author="Hudler, Rob@Energy" w:date="2018-11-09T16:13:00Z"/>
                <w:rFonts w:asciiTheme="minorHAnsi" w:eastAsia="Times New Roman" w:hAnsiTheme="minorHAnsi" w:cstheme="minorHAnsi"/>
                <w:sz w:val="18"/>
                <w:szCs w:val="18"/>
              </w:rPr>
            </w:pPr>
            <w:ins w:id="2807" w:author="Hudler, Rob@Energy" w:date="2018-11-09T16:13:00Z">
              <w:r w:rsidRPr="009053C5">
                <w:rPr>
                  <w:rFonts w:asciiTheme="minorHAnsi" w:eastAsia="Times New Roman" w:hAnsiTheme="minorHAnsi" w:cstheme="minorHAnsi"/>
                  <w:sz w:val="18"/>
                  <w:szCs w:val="18"/>
                </w:rPr>
                <w:t>&lt;&lt; User Input</w:t>
              </w:r>
            </w:ins>
            <w:ins w:id="2808" w:author="Smith, Alexis@Energy" w:date="2019-02-13T09:19:00Z">
              <w:r>
                <w:rPr>
                  <w:rFonts w:asciiTheme="minorHAnsi" w:eastAsia="Times New Roman" w:hAnsiTheme="minorHAnsi" w:cstheme="minorHAnsi"/>
                  <w:sz w:val="18"/>
                  <w:szCs w:val="18"/>
                </w:rPr>
                <w:t>,</w:t>
              </w:r>
            </w:ins>
            <w:ins w:id="2809" w:author="Hudler, Rob@Energy" w:date="2018-11-09T16:13:00Z">
              <w:r w:rsidRPr="009053C5">
                <w:rPr>
                  <w:rFonts w:asciiTheme="minorHAnsi" w:eastAsia="Times New Roman" w:hAnsiTheme="minorHAnsi" w:cstheme="minorHAnsi"/>
                  <w:sz w:val="18"/>
                  <w:szCs w:val="18"/>
                </w:rPr>
                <w:t xml:space="preserve"> </w:t>
              </w:r>
              <w:del w:id="2810" w:author="Smith, Alexis@Energy" w:date="2019-02-13T09:19:00Z">
                <w:r w:rsidRPr="009053C5" w:rsidDel="005407CC">
                  <w:rPr>
                    <w:rFonts w:asciiTheme="minorHAnsi" w:eastAsia="Times New Roman" w:hAnsiTheme="minorHAnsi" w:cstheme="minorHAnsi"/>
                    <w:sz w:val="18"/>
                    <w:szCs w:val="18"/>
                  </w:rPr>
                  <w:delText xml:space="preserve">must equal reference values from CF1R (B05) reference values from CF1R </w:delText>
                </w:r>
              </w:del>
              <w:r w:rsidRPr="009053C5">
                <w:rPr>
                  <w:rFonts w:asciiTheme="minorHAnsi" w:eastAsia="Times New Roman" w:hAnsiTheme="minorHAnsi" w:cstheme="minorHAnsi"/>
                  <w:sz w:val="18"/>
                  <w:szCs w:val="18"/>
                </w:rPr>
                <w:t>N/A is allowed only if Water Heater Type = Small Instantaneous or Large Instantaneous&gt;&gt;</w:t>
              </w:r>
            </w:ins>
          </w:p>
        </w:tc>
        <w:tc>
          <w:tcPr>
            <w:tcW w:w="430" w:type="pct"/>
            <w:tcBorders>
              <w:top w:val="single" w:sz="4" w:space="0" w:color="auto"/>
              <w:left w:val="single" w:sz="4" w:space="0" w:color="auto"/>
              <w:bottom w:val="single" w:sz="4" w:space="0" w:color="auto"/>
              <w:right w:val="single" w:sz="4" w:space="0" w:color="auto"/>
            </w:tcBorders>
            <w:tcPrChange w:id="2811" w:author="Smith, Alexis@Energy" w:date="2019-02-13T15:02:00Z">
              <w:tcPr>
                <w:tcW w:w="492" w:type="pct"/>
                <w:tcBorders>
                  <w:top w:val="single" w:sz="4" w:space="0" w:color="auto"/>
                  <w:left w:val="single" w:sz="4" w:space="0" w:color="auto"/>
                  <w:bottom w:val="single" w:sz="4" w:space="0" w:color="auto"/>
                  <w:right w:val="single" w:sz="4" w:space="0" w:color="auto"/>
                </w:tcBorders>
              </w:tcPr>
            </w:tcPrChange>
          </w:tcPr>
          <w:p w14:paraId="58B7C68F" w14:textId="59846AB8"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12" w:author="Hudler, Rob@Energy" w:date="2018-11-09T16:13:00Z"/>
                <w:rFonts w:asciiTheme="minorHAnsi" w:eastAsia="Times New Roman" w:hAnsiTheme="minorHAnsi" w:cstheme="minorHAnsi"/>
                <w:sz w:val="18"/>
                <w:szCs w:val="18"/>
              </w:rPr>
            </w:pPr>
            <w:ins w:id="2813" w:author="Hudler, Rob@Energy" w:date="2018-11-09T16:13:00Z">
              <w:r w:rsidRPr="009053C5">
                <w:rPr>
                  <w:rFonts w:asciiTheme="minorHAnsi" w:eastAsia="Times New Roman" w:hAnsiTheme="minorHAnsi" w:cstheme="minorHAnsi"/>
                  <w:sz w:val="18"/>
                  <w:szCs w:val="18"/>
                </w:rPr>
                <w:t xml:space="preserve">&lt;&lt; </w:t>
              </w:r>
              <w:del w:id="2814" w:author="Smith, Alexis@Energy" w:date="2019-02-13T09:19:00Z">
                <w:r w:rsidRPr="009053C5" w:rsidDel="005407CC">
                  <w:rPr>
                    <w:rFonts w:asciiTheme="minorHAnsi" w:eastAsia="Times New Roman" w:hAnsiTheme="minorHAnsi" w:cstheme="minorHAnsi"/>
                    <w:sz w:val="18"/>
                    <w:szCs w:val="18"/>
                  </w:rPr>
                  <w:delText xml:space="preserve">User Input must be equal to </w:delText>
                </w:r>
              </w:del>
              <w:r w:rsidRPr="009053C5">
                <w:rPr>
                  <w:rFonts w:asciiTheme="minorHAnsi" w:eastAsia="Times New Roman" w:hAnsiTheme="minorHAnsi" w:cstheme="minorHAnsi"/>
                  <w:sz w:val="18"/>
                  <w:szCs w:val="18"/>
                </w:rPr>
                <w:t xml:space="preserve">Reference value from </w:t>
              </w:r>
              <w:del w:id="2815" w:author="Smith, Alexis@Energy" w:date="2019-02-13T09:19:00Z">
                <w:r w:rsidRPr="009053C5" w:rsidDel="005407CC">
                  <w:rPr>
                    <w:rFonts w:asciiTheme="minorHAnsi" w:eastAsia="Times New Roman" w:hAnsiTheme="minorHAnsi" w:cstheme="minorHAnsi"/>
                    <w:sz w:val="18"/>
                    <w:szCs w:val="18"/>
                  </w:rPr>
                  <w:delText>Design Fuel Type (</w:delText>
                </w:r>
              </w:del>
              <w:r w:rsidRPr="009053C5">
                <w:rPr>
                  <w:rFonts w:asciiTheme="minorHAnsi" w:eastAsia="Times New Roman" w:hAnsiTheme="minorHAnsi" w:cstheme="minorHAnsi"/>
                  <w:sz w:val="18"/>
                  <w:szCs w:val="18"/>
                </w:rPr>
                <w:t>B06</w:t>
              </w:r>
              <w:del w:id="2816" w:author="Smith, Alexis@Energy" w:date="2019-02-13T09:19:00Z">
                <w:r w:rsidRPr="009053C5" w:rsidDel="005407CC">
                  <w:rPr>
                    <w:rFonts w:asciiTheme="minorHAnsi" w:eastAsia="Times New Roman" w:hAnsiTheme="minorHAnsi" w:cstheme="minorHAnsi"/>
                    <w:sz w:val="18"/>
                    <w:szCs w:val="18"/>
                  </w:rPr>
                  <w:delText>)</w:delText>
                </w:r>
              </w:del>
            </w:ins>
            <w:ins w:id="2817" w:author="Smith, Alexis@Energy" w:date="2019-02-13T09:19:00Z">
              <w:r>
                <w:rPr>
                  <w:rFonts w:asciiTheme="minorHAnsi" w:eastAsia="Times New Roman" w:hAnsiTheme="minorHAnsi" w:cstheme="minorHAnsi"/>
                  <w:sz w:val="18"/>
                  <w:szCs w:val="18"/>
                </w:rPr>
                <w:t>&gt;&gt;</w:t>
              </w:r>
            </w:ins>
            <w:ins w:id="2818" w:author="Hudler, Rob@Energy" w:date="2018-11-09T16:13:00Z">
              <w:r w:rsidRPr="009053C5">
                <w:rPr>
                  <w:rFonts w:asciiTheme="minorHAnsi" w:eastAsia="Times New Roman" w:hAnsiTheme="minorHAnsi" w:cstheme="minorHAnsi"/>
                  <w:sz w:val="18"/>
                  <w:szCs w:val="18"/>
                </w:rPr>
                <w:t xml:space="preserve"> </w:t>
              </w:r>
            </w:ins>
          </w:p>
        </w:tc>
        <w:tc>
          <w:tcPr>
            <w:tcW w:w="401" w:type="pct"/>
            <w:tcBorders>
              <w:top w:val="single" w:sz="4" w:space="0" w:color="auto"/>
              <w:left w:val="single" w:sz="4" w:space="0" w:color="auto"/>
              <w:bottom w:val="single" w:sz="4" w:space="0" w:color="auto"/>
              <w:right w:val="single" w:sz="4" w:space="0" w:color="auto"/>
            </w:tcBorders>
            <w:tcPrChange w:id="2819" w:author="Smith, Alexis@Energy" w:date="2019-02-13T15:02:00Z">
              <w:tcPr>
                <w:tcW w:w="458" w:type="pct"/>
                <w:tcBorders>
                  <w:top w:val="single" w:sz="4" w:space="0" w:color="auto"/>
                  <w:left w:val="single" w:sz="4" w:space="0" w:color="auto"/>
                  <w:bottom w:val="single" w:sz="4" w:space="0" w:color="auto"/>
                  <w:right w:val="single" w:sz="4" w:space="0" w:color="auto"/>
                </w:tcBorders>
              </w:tcPr>
            </w:tcPrChange>
          </w:tcPr>
          <w:p w14:paraId="1D493770" w14:textId="37181A24"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20" w:author="Hudler, Rob@Energy" w:date="2018-11-09T16:13:00Z"/>
                <w:rFonts w:asciiTheme="minorHAnsi" w:eastAsia="Times New Roman" w:hAnsiTheme="minorHAnsi" w:cstheme="minorHAnsi"/>
                <w:sz w:val="18"/>
                <w:szCs w:val="18"/>
              </w:rPr>
            </w:pPr>
            <w:ins w:id="2821" w:author="Hudler, Rob@Energy" w:date="2018-11-09T16:13:00Z">
              <w:r w:rsidRPr="009053C5">
                <w:rPr>
                  <w:rFonts w:asciiTheme="minorHAnsi" w:eastAsia="Times New Roman" w:hAnsiTheme="minorHAnsi" w:cstheme="minorHAnsi"/>
                  <w:sz w:val="18"/>
                  <w:szCs w:val="18"/>
                </w:rPr>
                <w:t xml:space="preserve">&lt;&lt; </w:t>
              </w:r>
              <w:del w:id="2822" w:author="Smith, Alexis@Energy" w:date="2019-02-13T09:19:00Z">
                <w:r w:rsidRPr="009053C5" w:rsidDel="005407CC">
                  <w:rPr>
                    <w:rFonts w:asciiTheme="minorHAnsi" w:eastAsia="Times New Roman" w:hAnsiTheme="minorHAnsi" w:cstheme="minorHAnsi"/>
                    <w:sz w:val="18"/>
                    <w:szCs w:val="18"/>
                  </w:rPr>
                  <w:delText xml:space="preserve">User Input must be equal to </w:delText>
                </w:r>
              </w:del>
              <w:r w:rsidRPr="009053C5">
                <w:rPr>
                  <w:rFonts w:asciiTheme="minorHAnsi" w:eastAsia="Times New Roman" w:hAnsiTheme="minorHAnsi" w:cstheme="minorHAnsi"/>
                  <w:sz w:val="18"/>
                  <w:szCs w:val="18"/>
                </w:rPr>
                <w:t xml:space="preserve">Reference value from </w:t>
              </w:r>
              <w:del w:id="2823" w:author="Smith, Alexis@Energy" w:date="2019-02-13T09:20:00Z">
                <w:r w:rsidRPr="009053C5" w:rsidDel="005407CC">
                  <w:rPr>
                    <w:rFonts w:asciiTheme="minorHAnsi" w:eastAsia="Times New Roman" w:hAnsiTheme="minorHAnsi" w:cstheme="minorHAnsi"/>
                    <w:sz w:val="18"/>
                    <w:szCs w:val="18"/>
                  </w:rPr>
                  <w:delText>Design Rated Input Type (</w:delText>
                </w:r>
              </w:del>
              <w:r w:rsidRPr="009053C5">
                <w:rPr>
                  <w:rFonts w:asciiTheme="minorHAnsi" w:eastAsia="Times New Roman" w:hAnsiTheme="minorHAnsi" w:cstheme="minorHAnsi"/>
                  <w:sz w:val="18"/>
                  <w:szCs w:val="18"/>
                </w:rPr>
                <w:t>B07</w:t>
              </w:r>
              <w:del w:id="2824" w:author="Smith, Alexis@Energy" w:date="2019-02-13T09:20:00Z">
                <w:r w:rsidRPr="009053C5" w:rsidDel="005407CC">
                  <w:rPr>
                    <w:rFonts w:asciiTheme="minorHAnsi" w:eastAsia="Times New Roman" w:hAnsiTheme="minorHAnsi" w:cstheme="minorHAnsi"/>
                    <w:sz w:val="18"/>
                    <w:szCs w:val="18"/>
                  </w:rPr>
                  <w:delText>)</w:delText>
                </w:r>
              </w:del>
            </w:ins>
            <w:ins w:id="2825" w:author="Smith, Alexis@Energy" w:date="2019-02-13T09:20:00Z">
              <w:r>
                <w:rPr>
                  <w:rFonts w:asciiTheme="minorHAnsi" w:eastAsia="Times New Roman" w:hAnsiTheme="minorHAnsi" w:cstheme="minorHAnsi"/>
                  <w:sz w:val="18"/>
                  <w:szCs w:val="18"/>
                </w:rPr>
                <w:t>&gt;&gt;</w:t>
              </w:r>
            </w:ins>
            <w:ins w:id="2826" w:author="Hudler, Rob@Energy" w:date="2018-11-09T16:13:00Z">
              <w:r w:rsidRPr="009053C5">
                <w:rPr>
                  <w:rFonts w:asciiTheme="minorHAnsi" w:eastAsia="Times New Roman" w:hAnsiTheme="minorHAnsi" w:cstheme="minorHAnsi"/>
                  <w:sz w:val="18"/>
                  <w:szCs w:val="18"/>
                </w:rPr>
                <w:t xml:space="preserve">  </w:t>
              </w:r>
            </w:ins>
          </w:p>
        </w:tc>
        <w:tc>
          <w:tcPr>
            <w:tcW w:w="428" w:type="pct"/>
            <w:tcBorders>
              <w:top w:val="single" w:sz="4" w:space="0" w:color="auto"/>
              <w:left w:val="single" w:sz="4" w:space="0" w:color="auto"/>
              <w:bottom w:val="single" w:sz="4" w:space="0" w:color="auto"/>
              <w:right w:val="single" w:sz="4" w:space="0" w:color="auto"/>
            </w:tcBorders>
            <w:tcPrChange w:id="2827" w:author="Smith, Alexis@Energy" w:date="2019-02-13T15:02:00Z">
              <w:tcPr>
                <w:tcW w:w="489" w:type="pct"/>
                <w:tcBorders>
                  <w:top w:val="single" w:sz="4" w:space="0" w:color="auto"/>
                  <w:left w:val="single" w:sz="4" w:space="0" w:color="auto"/>
                  <w:bottom w:val="single" w:sz="4" w:space="0" w:color="auto"/>
                  <w:right w:val="single" w:sz="4" w:space="0" w:color="auto"/>
                </w:tcBorders>
              </w:tcPr>
            </w:tcPrChange>
          </w:tcPr>
          <w:p w14:paraId="1CE09536" w14:textId="23F664CC" w:rsidR="004570DA" w:rsidRPr="009053C5" w:rsidDel="005407CC" w:rsidRDefault="004570DA" w:rsidP="004570DA">
            <w:pPr>
              <w:spacing w:after="0"/>
              <w:jc w:val="center"/>
              <w:rPr>
                <w:ins w:id="2828" w:author="Hudler, Rob@Energy" w:date="2018-11-09T16:13:00Z"/>
                <w:del w:id="2829" w:author="Smith, Alexis@Energy" w:date="2019-02-13T09:20:00Z"/>
                <w:rFonts w:asciiTheme="minorHAnsi" w:eastAsia="Times New Roman" w:hAnsiTheme="minorHAnsi" w:cstheme="minorHAnsi"/>
                <w:sz w:val="18"/>
                <w:szCs w:val="18"/>
              </w:rPr>
            </w:pPr>
            <w:ins w:id="2830" w:author="Hudler, Rob@Energy" w:date="2018-11-09T16:13:00Z">
              <w:r w:rsidRPr="009053C5">
                <w:rPr>
                  <w:rFonts w:asciiTheme="minorHAnsi" w:eastAsia="Times New Roman" w:hAnsiTheme="minorHAnsi" w:cstheme="minorHAnsi"/>
                  <w:sz w:val="18"/>
                  <w:szCs w:val="18"/>
                </w:rPr>
                <w:t>&lt;&lt;</w:t>
              </w:r>
              <w:del w:id="2831" w:author="Smith, Alexis@Energy" w:date="2019-02-13T09:20:00Z">
                <w:r w:rsidRPr="009053C5" w:rsidDel="005407CC">
                  <w:rPr>
                    <w:rFonts w:asciiTheme="minorHAnsi" w:eastAsia="Times New Roman" w:hAnsiTheme="minorHAnsi" w:cstheme="minorHAnsi"/>
                    <w:sz w:val="18"/>
                    <w:szCs w:val="18"/>
                  </w:rPr>
                  <w:delText>User input value which must pass the following range tests:</w:delText>
                </w:r>
              </w:del>
            </w:ins>
          </w:p>
          <w:p w14:paraId="6EC90411" w14:textId="2505EA07" w:rsidR="004570DA" w:rsidRPr="009053C5" w:rsidRDefault="004570DA" w:rsidP="004570DA">
            <w:pPr>
              <w:spacing w:after="0"/>
              <w:jc w:val="center"/>
              <w:rPr>
                <w:ins w:id="2832" w:author="Hudler, Rob@Energy" w:date="2018-11-09T16:13:00Z"/>
                <w:rFonts w:asciiTheme="minorHAnsi" w:eastAsia="Times New Roman" w:hAnsiTheme="minorHAnsi" w:cstheme="minorHAnsi"/>
                <w:sz w:val="18"/>
                <w:szCs w:val="18"/>
              </w:rPr>
            </w:pPr>
            <w:ins w:id="2833" w:author="Hudler, Rob@Energy" w:date="2018-11-09T16:13:00Z">
              <w:del w:id="2834" w:author="Smith, Alexis@Energy" w:date="2019-02-13T09:20:00Z">
                <w:r w:rsidRPr="009053C5" w:rsidDel="005407CC">
                  <w:rPr>
                    <w:rFonts w:asciiTheme="minorHAnsi" w:eastAsia="Times New Roman" w:hAnsiTheme="minorHAnsi" w:cstheme="minorHAnsi"/>
                    <w:sz w:val="18"/>
                    <w:szCs w:val="18"/>
                  </w:rPr>
                  <w:delText>If (</w:delText>
                </w:r>
              </w:del>
            </w:ins>
            <w:ins w:id="2835" w:author="Smith, Alexis@Energy" w:date="2019-02-13T09:20:00Z">
              <w:r>
                <w:rPr>
                  <w:rFonts w:asciiTheme="minorHAnsi" w:eastAsia="Times New Roman" w:hAnsiTheme="minorHAnsi" w:cstheme="minorHAnsi"/>
                  <w:sz w:val="18"/>
                  <w:szCs w:val="18"/>
                </w:rPr>
                <w:t xml:space="preserve">Reference values from </w:t>
              </w:r>
            </w:ins>
            <w:ins w:id="2836" w:author="Hudler, Rob@Energy" w:date="2018-11-09T16:13:00Z">
              <w:r w:rsidRPr="009053C5">
                <w:rPr>
                  <w:rFonts w:asciiTheme="minorHAnsi" w:eastAsia="Times New Roman" w:hAnsiTheme="minorHAnsi" w:cstheme="minorHAnsi"/>
                  <w:sz w:val="18"/>
                  <w:szCs w:val="18"/>
                </w:rPr>
                <w:t>B0</w:t>
              </w:r>
              <w:del w:id="2837" w:author="Smith, Alexis@Energy" w:date="2019-02-13T09:20:00Z">
                <w:r w:rsidRPr="009053C5" w:rsidDel="005407CC">
                  <w:rPr>
                    <w:rFonts w:asciiTheme="minorHAnsi" w:eastAsia="Times New Roman" w:hAnsiTheme="minorHAnsi" w:cstheme="minorHAnsi"/>
                    <w:sz w:val="18"/>
                    <w:szCs w:val="18"/>
                  </w:rPr>
                  <w:delText>9</w:delText>
                </w:r>
              </w:del>
            </w:ins>
            <w:ins w:id="2838" w:author="Smith, Alexis@Energy" w:date="2019-02-13T09:20:00Z">
              <w:r>
                <w:rPr>
                  <w:rFonts w:asciiTheme="minorHAnsi" w:eastAsia="Times New Roman" w:hAnsiTheme="minorHAnsi" w:cstheme="minorHAnsi"/>
                  <w:sz w:val="18"/>
                  <w:szCs w:val="18"/>
                </w:rPr>
                <w:t>8&gt;&gt;</w:t>
              </w:r>
            </w:ins>
            <w:ins w:id="2839" w:author="Hudler, Rob@Energy" w:date="2018-11-09T16:13:00Z">
              <w:del w:id="2840" w:author="Smith, Alexis@Energy" w:date="2019-02-13T09:20:00Z">
                <w:r w:rsidRPr="009053C5" w:rsidDel="005407CC">
                  <w:rPr>
                    <w:rFonts w:asciiTheme="minorHAnsi" w:eastAsia="Times New Roman" w:hAnsiTheme="minorHAnsi" w:cstheme="minorHAnsi"/>
                    <w:sz w:val="18"/>
                    <w:szCs w:val="18"/>
                  </w:rPr>
                  <w:delText>)</w:delText>
                </w:r>
              </w:del>
            </w:ins>
          </w:p>
        </w:tc>
        <w:tc>
          <w:tcPr>
            <w:tcW w:w="628" w:type="pct"/>
            <w:tcBorders>
              <w:top w:val="single" w:sz="4" w:space="0" w:color="auto"/>
              <w:left w:val="single" w:sz="4" w:space="0" w:color="auto"/>
              <w:bottom w:val="single" w:sz="4" w:space="0" w:color="auto"/>
              <w:right w:val="single" w:sz="4" w:space="0" w:color="auto"/>
            </w:tcBorders>
            <w:tcPrChange w:id="2841" w:author="Smith, Alexis@Energy" w:date="2019-02-13T15:02:00Z">
              <w:tcPr>
                <w:tcW w:w="718" w:type="pct"/>
                <w:tcBorders>
                  <w:top w:val="single" w:sz="4" w:space="0" w:color="auto"/>
                  <w:left w:val="single" w:sz="4" w:space="0" w:color="auto"/>
                  <w:bottom w:val="single" w:sz="4" w:space="0" w:color="auto"/>
                  <w:right w:val="single" w:sz="4" w:space="0" w:color="auto"/>
                </w:tcBorders>
              </w:tcPr>
            </w:tcPrChange>
          </w:tcPr>
          <w:p w14:paraId="30ADFD02" w14:textId="0E3EB7BC" w:rsidR="004570DA" w:rsidRPr="009053C5" w:rsidRDefault="004570DA" w:rsidP="004570DA">
            <w:pPr>
              <w:spacing w:after="0"/>
              <w:jc w:val="center"/>
              <w:rPr>
                <w:ins w:id="2842" w:author="Hudler, Rob@Energy" w:date="2018-11-09T16:13:00Z"/>
                <w:rFonts w:asciiTheme="minorHAnsi" w:eastAsia="Times New Roman" w:hAnsiTheme="minorHAnsi" w:cstheme="minorHAnsi"/>
                <w:sz w:val="18"/>
                <w:szCs w:val="18"/>
              </w:rPr>
            </w:pPr>
            <w:ins w:id="2843" w:author="Hudler, Rob@Energy" w:date="2018-11-09T16:13:00Z">
              <w:r w:rsidRPr="009053C5">
                <w:rPr>
                  <w:rFonts w:asciiTheme="minorHAnsi" w:eastAsia="Times New Roman" w:hAnsiTheme="minorHAnsi" w:cstheme="minorHAnsi"/>
                  <w:sz w:val="18"/>
                  <w:szCs w:val="18"/>
                </w:rPr>
                <w:t xml:space="preserve">&lt;&lt; </w:t>
              </w:r>
              <w:del w:id="2844" w:author="Smith, Alexis@Energy" w:date="2019-02-13T09:21:00Z">
                <w:r w:rsidRPr="009053C5" w:rsidDel="005407CC">
                  <w:rPr>
                    <w:rFonts w:asciiTheme="minorHAnsi" w:eastAsia="Times New Roman" w:hAnsiTheme="minorHAnsi" w:cstheme="minorHAnsi"/>
                    <w:sz w:val="18"/>
                    <w:szCs w:val="18"/>
                  </w:rPr>
                  <w:delText>User input value must equal value from Design Dwelling Unit DHW System Distribution (</w:delText>
                </w:r>
              </w:del>
            </w:ins>
            <w:ins w:id="2845" w:author="Smith, Alexis@Energy" w:date="2019-02-13T09:21:00Z">
              <w:r>
                <w:rPr>
                  <w:rFonts w:asciiTheme="minorHAnsi" w:eastAsia="Times New Roman" w:hAnsiTheme="minorHAnsi" w:cstheme="minorHAnsi"/>
                  <w:sz w:val="18"/>
                  <w:szCs w:val="18"/>
                </w:rPr>
                <w:t xml:space="preserve">Reference value from </w:t>
              </w:r>
            </w:ins>
            <w:ins w:id="2846" w:author="Hudler, Rob@Energy" w:date="2018-11-09T16:13:00Z">
              <w:r w:rsidRPr="009053C5">
                <w:rPr>
                  <w:rFonts w:asciiTheme="minorHAnsi" w:eastAsia="Times New Roman" w:hAnsiTheme="minorHAnsi" w:cstheme="minorHAnsi"/>
                  <w:sz w:val="18"/>
                  <w:szCs w:val="18"/>
                </w:rPr>
                <w:t>B09</w:t>
              </w:r>
            </w:ins>
            <w:ins w:id="2847" w:author="Smith, Alexis@Energy" w:date="2019-02-13T09:21:00Z">
              <w:r>
                <w:rPr>
                  <w:rFonts w:asciiTheme="minorHAnsi" w:eastAsia="Times New Roman" w:hAnsiTheme="minorHAnsi" w:cstheme="minorHAnsi"/>
                  <w:sz w:val="18"/>
                  <w:szCs w:val="18"/>
                </w:rPr>
                <w:t>&gt;&gt;</w:t>
              </w:r>
            </w:ins>
            <w:ins w:id="2848" w:author="Hudler, Rob@Energy" w:date="2018-11-09T16:13:00Z">
              <w:del w:id="2849" w:author="Smith, Alexis@Energy" w:date="2019-02-13T09:21:00Z">
                <w:r w:rsidRPr="009053C5" w:rsidDel="005407CC">
                  <w:rPr>
                    <w:rFonts w:asciiTheme="minorHAnsi" w:eastAsia="Times New Roman" w:hAnsiTheme="minorHAnsi" w:cstheme="minorHAnsi"/>
                    <w:sz w:val="18"/>
                    <w:szCs w:val="18"/>
                  </w:rPr>
                  <w:delText>)</w:delText>
                </w:r>
              </w:del>
            </w:ins>
          </w:p>
        </w:tc>
        <w:tc>
          <w:tcPr>
            <w:tcW w:w="627" w:type="pct"/>
            <w:tcBorders>
              <w:top w:val="single" w:sz="4" w:space="0" w:color="auto"/>
              <w:left w:val="single" w:sz="4" w:space="0" w:color="auto"/>
              <w:bottom w:val="single" w:sz="4" w:space="0" w:color="auto"/>
              <w:right w:val="single" w:sz="4" w:space="0" w:color="auto"/>
            </w:tcBorders>
            <w:tcPrChange w:id="2850" w:author="Smith, Alexis@Energy" w:date="2019-02-13T15:02:00Z">
              <w:tcPr>
                <w:tcW w:w="1" w:type="pct"/>
                <w:gridSpan w:val="2"/>
                <w:tcBorders>
                  <w:top w:val="single" w:sz="4" w:space="0" w:color="auto"/>
                  <w:left w:val="single" w:sz="4" w:space="0" w:color="auto"/>
                  <w:bottom w:val="single" w:sz="4" w:space="0" w:color="auto"/>
                  <w:right w:val="single" w:sz="4" w:space="0" w:color="auto"/>
                </w:tcBorders>
              </w:tcPr>
            </w:tcPrChange>
          </w:tcPr>
          <w:p w14:paraId="6434441B" w14:textId="483A4946" w:rsidR="004570DA" w:rsidRPr="009053C5" w:rsidRDefault="004570DA">
            <w:pPr>
              <w:spacing w:after="0"/>
              <w:jc w:val="center"/>
              <w:rPr>
                <w:ins w:id="2851" w:author="Smith, Alexis@Energy" w:date="2019-02-13T15:02:00Z"/>
                <w:rFonts w:asciiTheme="minorHAnsi" w:eastAsia="Times New Roman" w:hAnsiTheme="minorHAnsi" w:cstheme="minorHAnsi"/>
                <w:sz w:val="18"/>
                <w:szCs w:val="18"/>
              </w:rPr>
            </w:pPr>
            <w:ins w:id="2852" w:author="Smith, Alexis@Energy" w:date="2019-02-13T15:03:00Z">
              <w:r w:rsidRPr="004570DA">
                <w:rPr>
                  <w:rFonts w:asciiTheme="minorHAnsi" w:eastAsia="Times New Roman" w:hAnsiTheme="minorHAnsi" w:cstheme="minorHAnsi"/>
                  <w:sz w:val="18"/>
                  <w:szCs w:val="20"/>
                  <w:rPrChange w:id="2853" w:author="Smith, Alexis@Energy" w:date="2019-02-13T15:03:00Z">
                    <w:rPr>
                      <w:rFonts w:asciiTheme="minorHAnsi" w:eastAsia="Times New Roman" w:hAnsiTheme="minorHAnsi" w:cstheme="minorHAnsi"/>
                      <w:sz w:val="16"/>
                      <w:szCs w:val="20"/>
                    </w:rPr>
                  </w:rPrChange>
                </w:rPr>
                <w:t xml:space="preserve">&lt;&lt; Reference value from </w:t>
              </w:r>
              <w:r>
                <w:rPr>
                  <w:rFonts w:asciiTheme="minorHAnsi" w:eastAsia="Times New Roman" w:hAnsiTheme="minorHAnsi" w:cstheme="minorHAnsi"/>
                  <w:sz w:val="18"/>
                  <w:szCs w:val="20"/>
                </w:rPr>
                <w:t>B</w:t>
              </w:r>
              <w:r w:rsidRPr="004570DA">
                <w:rPr>
                  <w:rFonts w:asciiTheme="minorHAnsi" w:eastAsia="Times New Roman" w:hAnsiTheme="minorHAnsi" w:cstheme="minorHAnsi"/>
                  <w:sz w:val="18"/>
                  <w:szCs w:val="20"/>
                  <w:rPrChange w:id="2854" w:author="Smith, Alexis@Energy" w:date="2019-02-13T15:03:00Z">
                    <w:rPr>
                      <w:rFonts w:asciiTheme="minorHAnsi" w:eastAsia="Times New Roman" w:hAnsiTheme="minorHAnsi" w:cstheme="minorHAnsi"/>
                      <w:sz w:val="16"/>
                      <w:szCs w:val="20"/>
                    </w:rPr>
                  </w:rPrChange>
                </w:rPr>
                <w:t>10&gt;&gt;</w:t>
              </w:r>
            </w:ins>
          </w:p>
        </w:tc>
      </w:tr>
      <w:tr w:rsidR="004570DA" w:rsidRPr="00323F2C" w14:paraId="04C9D9D9" w14:textId="4425BC7D" w:rsidTr="004570DA">
        <w:tblPrEx>
          <w:tblW w:w="4961"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Change w:id="2855" w:author="Smith, Alexis@Energy" w:date="2019-02-13T15:02:00Z">
            <w:tblPrEx>
              <w:tblW w:w="4708"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255"/>
          <w:ins w:id="2856" w:author="Hudler, Rob@Energy" w:date="2018-11-09T16:13:00Z"/>
          <w:trPrChange w:id="2857" w:author="Smith, Alexis@Energy" w:date="2019-02-13T15:02:00Z">
            <w:trPr>
              <w:trHeight w:val="255"/>
            </w:trPr>
          </w:trPrChange>
        </w:trPr>
        <w:tc>
          <w:tcPr>
            <w:tcW w:w="422" w:type="pct"/>
            <w:tcBorders>
              <w:top w:val="single" w:sz="4" w:space="0" w:color="auto"/>
              <w:left w:val="single" w:sz="4" w:space="0" w:color="auto"/>
              <w:bottom w:val="single" w:sz="4" w:space="0" w:color="auto"/>
              <w:right w:val="single" w:sz="4" w:space="0" w:color="auto"/>
            </w:tcBorders>
            <w:vAlign w:val="center"/>
            <w:tcPrChange w:id="2858" w:author="Smith, Alexis@Energy" w:date="2019-02-13T15:02:00Z">
              <w:tcPr>
                <w:tcW w:w="482" w:type="pct"/>
                <w:tcBorders>
                  <w:top w:val="single" w:sz="4" w:space="0" w:color="auto"/>
                  <w:left w:val="single" w:sz="4" w:space="0" w:color="auto"/>
                  <w:bottom w:val="single" w:sz="4" w:space="0" w:color="auto"/>
                  <w:right w:val="single" w:sz="4" w:space="0" w:color="auto"/>
                </w:tcBorders>
                <w:vAlign w:val="center"/>
              </w:tcPr>
            </w:tcPrChange>
          </w:tcPr>
          <w:p w14:paraId="4FBE98B2"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59" w:author="Hudler, Rob@Energy" w:date="2018-11-09T16:13:00Z"/>
                <w:rFonts w:asciiTheme="minorHAnsi" w:eastAsia="Times New Roman" w:hAnsiTheme="minorHAnsi" w:cstheme="minorHAnsi"/>
                <w:sz w:val="18"/>
                <w:szCs w:val="18"/>
              </w:rPr>
            </w:pPr>
          </w:p>
        </w:tc>
        <w:tc>
          <w:tcPr>
            <w:tcW w:w="577" w:type="pct"/>
            <w:tcBorders>
              <w:top w:val="single" w:sz="4" w:space="0" w:color="auto"/>
              <w:left w:val="single" w:sz="4" w:space="0" w:color="auto"/>
              <w:bottom w:val="single" w:sz="4" w:space="0" w:color="auto"/>
              <w:right w:val="single" w:sz="4" w:space="0" w:color="auto"/>
            </w:tcBorders>
            <w:vAlign w:val="center"/>
            <w:tcPrChange w:id="2860" w:author="Smith, Alexis@Energy" w:date="2019-02-13T15:02:00Z">
              <w:tcPr>
                <w:tcW w:w="660" w:type="pct"/>
                <w:tcBorders>
                  <w:top w:val="single" w:sz="4" w:space="0" w:color="auto"/>
                  <w:left w:val="single" w:sz="4" w:space="0" w:color="auto"/>
                  <w:bottom w:val="single" w:sz="4" w:space="0" w:color="auto"/>
                  <w:right w:val="single" w:sz="4" w:space="0" w:color="auto"/>
                </w:tcBorders>
                <w:vAlign w:val="center"/>
              </w:tcPr>
            </w:tcPrChange>
          </w:tcPr>
          <w:p w14:paraId="5DF4C02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61" w:author="Hudler, Rob@Energy" w:date="2018-11-09T16:13:00Z"/>
                <w:rFonts w:asciiTheme="minorHAnsi" w:eastAsia="Times New Roman" w:hAnsiTheme="minorHAnsi" w:cstheme="minorHAnsi"/>
                <w:sz w:val="18"/>
                <w:szCs w:val="18"/>
              </w:rPr>
            </w:pPr>
          </w:p>
        </w:tc>
        <w:tc>
          <w:tcPr>
            <w:tcW w:w="458" w:type="pct"/>
            <w:tcBorders>
              <w:top w:val="single" w:sz="4" w:space="0" w:color="auto"/>
              <w:left w:val="single" w:sz="4" w:space="0" w:color="auto"/>
              <w:bottom w:val="single" w:sz="4" w:space="0" w:color="auto"/>
              <w:right w:val="single" w:sz="4" w:space="0" w:color="auto"/>
            </w:tcBorders>
            <w:vAlign w:val="center"/>
            <w:tcPrChange w:id="2862" w:author="Smith, Alexis@Energy" w:date="2019-02-13T15:02:00Z">
              <w:tcPr>
                <w:tcW w:w="524" w:type="pct"/>
                <w:tcBorders>
                  <w:top w:val="single" w:sz="4" w:space="0" w:color="auto"/>
                  <w:left w:val="single" w:sz="4" w:space="0" w:color="auto"/>
                  <w:bottom w:val="single" w:sz="4" w:space="0" w:color="auto"/>
                  <w:right w:val="single" w:sz="4" w:space="0" w:color="auto"/>
                </w:tcBorders>
                <w:vAlign w:val="center"/>
              </w:tcPr>
            </w:tcPrChange>
          </w:tcPr>
          <w:p w14:paraId="117C69B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63" w:author="Hudler, Rob@Energy" w:date="2018-11-09T16:13:00Z"/>
                <w:rFonts w:asciiTheme="minorHAnsi" w:eastAsia="Times New Roman" w:hAnsiTheme="minorHAnsi" w:cstheme="minorHAnsi"/>
                <w:sz w:val="18"/>
                <w:szCs w:val="18"/>
              </w:rPr>
            </w:pPr>
          </w:p>
        </w:tc>
        <w:tc>
          <w:tcPr>
            <w:tcW w:w="486" w:type="pct"/>
            <w:tcBorders>
              <w:top w:val="single" w:sz="4" w:space="0" w:color="auto"/>
              <w:left w:val="single" w:sz="4" w:space="0" w:color="auto"/>
              <w:bottom w:val="single" w:sz="4" w:space="0" w:color="auto"/>
              <w:right w:val="single" w:sz="4" w:space="0" w:color="auto"/>
            </w:tcBorders>
            <w:vAlign w:val="center"/>
            <w:tcPrChange w:id="2864" w:author="Smith, Alexis@Energy" w:date="2019-02-13T15:02:00Z">
              <w:tcPr>
                <w:tcW w:w="556" w:type="pct"/>
                <w:tcBorders>
                  <w:top w:val="single" w:sz="4" w:space="0" w:color="auto"/>
                  <w:left w:val="single" w:sz="4" w:space="0" w:color="auto"/>
                  <w:bottom w:val="single" w:sz="4" w:space="0" w:color="auto"/>
                  <w:right w:val="single" w:sz="4" w:space="0" w:color="auto"/>
                </w:tcBorders>
                <w:vAlign w:val="center"/>
              </w:tcPr>
            </w:tcPrChange>
          </w:tcPr>
          <w:p w14:paraId="6CEF76C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65" w:author="Hudler, Rob@Energy" w:date="2018-11-09T16:13:00Z"/>
                <w:rFonts w:asciiTheme="minorHAnsi" w:eastAsia="Times New Roman" w:hAnsiTheme="minorHAnsi" w:cstheme="minorHAnsi"/>
                <w:sz w:val="18"/>
                <w:szCs w:val="18"/>
              </w:rPr>
            </w:pPr>
          </w:p>
        </w:tc>
        <w:tc>
          <w:tcPr>
            <w:tcW w:w="543" w:type="pct"/>
            <w:tcBorders>
              <w:top w:val="single" w:sz="4" w:space="0" w:color="auto"/>
              <w:left w:val="single" w:sz="4" w:space="0" w:color="auto"/>
              <w:bottom w:val="single" w:sz="4" w:space="0" w:color="auto"/>
              <w:right w:val="single" w:sz="4" w:space="0" w:color="auto"/>
            </w:tcBorders>
            <w:vAlign w:val="center"/>
            <w:tcPrChange w:id="2866" w:author="Smith, Alexis@Energy" w:date="2019-02-13T15:02:00Z">
              <w:tcPr>
                <w:tcW w:w="621" w:type="pct"/>
                <w:tcBorders>
                  <w:top w:val="single" w:sz="4" w:space="0" w:color="auto"/>
                  <w:left w:val="single" w:sz="4" w:space="0" w:color="auto"/>
                  <w:bottom w:val="single" w:sz="4" w:space="0" w:color="auto"/>
                  <w:right w:val="single" w:sz="4" w:space="0" w:color="auto"/>
                </w:tcBorders>
                <w:vAlign w:val="center"/>
              </w:tcPr>
            </w:tcPrChange>
          </w:tcPr>
          <w:p w14:paraId="39ABA09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67" w:author="Hudler, Rob@Energy" w:date="2018-11-09T16:13:00Z"/>
                <w:rFonts w:asciiTheme="minorHAnsi" w:eastAsia="Times New Roman" w:hAnsiTheme="minorHAnsi" w:cstheme="minorHAnsi"/>
                <w:sz w:val="18"/>
                <w:szCs w:val="18"/>
              </w:rPr>
            </w:pPr>
          </w:p>
        </w:tc>
        <w:tc>
          <w:tcPr>
            <w:tcW w:w="430" w:type="pct"/>
            <w:tcBorders>
              <w:top w:val="single" w:sz="4" w:space="0" w:color="auto"/>
              <w:left w:val="single" w:sz="4" w:space="0" w:color="auto"/>
              <w:bottom w:val="single" w:sz="4" w:space="0" w:color="auto"/>
              <w:right w:val="single" w:sz="4" w:space="0" w:color="auto"/>
            </w:tcBorders>
            <w:vAlign w:val="center"/>
            <w:tcPrChange w:id="2868" w:author="Smith, Alexis@Energy" w:date="2019-02-13T15:02:00Z">
              <w:tcPr>
                <w:tcW w:w="492" w:type="pct"/>
                <w:tcBorders>
                  <w:top w:val="single" w:sz="4" w:space="0" w:color="auto"/>
                  <w:left w:val="single" w:sz="4" w:space="0" w:color="auto"/>
                  <w:bottom w:val="single" w:sz="4" w:space="0" w:color="auto"/>
                  <w:right w:val="single" w:sz="4" w:space="0" w:color="auto"/>
                </w:tcBorders>
                <w:vAlign w:val="center"/>
              </w:tcPr>
            </w:tcPrChange>
          </w:tcPr>
          <w:p w14:paraId="083C3F49"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69" w:author="Hudler, Rob@Energy" w:date="2018-11-09T16:13:00Z"/>
                <w:rFonts w:asciiTheme="minorHAnsi" w:eastAsia="Times New Roman" w:hAnsiTheme="minorHAnsi" w:cstheme="minorHAnsi"/>
                <w:sz w:val="18"/>
                <w:szCs w:val="18"/>
              </w:rPr>
            </w:pPr>
          </w:p>
        </w:tc>
        <w:tc>
          <w:tcPr>
            <w:tcW w:w="401" w:type="pct"/>
            <w:tcBorders>
              <w:top w:val="single" w:sz="4" w:space="0" w:color="auto"/>
              <w:left w:val="single" w:sz="4" w:space="0" w:color="auto"/>
              <w:bottom w:val="single" w:sz="4" w:space="0" w:color="auto"/>
              <w:right w:val="single" w:sz="4" w:space="0" w:color="auto"/>
            </w:tcBorders>
            <w:vAlign w:val="center"/>
            <w:tcPrChange w:id="2870" w:author="Smith, Alexis@Energy" w:date="2019-02-13T15:02:00Z">
              <w:tcPr>
                <w:tcW w:w="458" w:type="pct"/>
                <w:tcBorders>
                  <w:top w:val="single" w:sz="4" w:space="0" w:color="auto"/>
                  <w:left w:val="single" w:sz="4" w:space="0" w:color="auto"/>
                  <w:bottom w:val="single" w:sz="4" w:space="0" w:color="auto"/>
                  <w:right w:val="single" w:sz="4" w:space="0" w:color="auto"/>
                </w:tcBorders>
                <w:vAlign w:val="center"/>
              </w:tcPr>
            </w:tcPrChange>
          </w:tcPr>
          <w:p w14:paraId="0A548E1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71" w:author="Hudler, Rob@Energy" w:date="2018-11-09T16:13:00Z"/>
                <w:rFonts w:asciiTheme="minorHAnsi" w:eastAsia="Times New Roman" w:hAnsiTheme="minorHAnsi" w:cstheme="minorHAnsi"/>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Change w:id="2872" w:author="Smith, Alexis@Energy" w:date="2019-02-13T15:02:00Z">
              <w:tcPr>
                <w:tcW w:w="489" w:type="pct"/>
                <w:tcBorders>
                  <w:top w:val="single" w:sz="4" w:space="0" w:color="auto"/>
                  <w:left w:val="single" w:sz="4" w:space="0" w:color="auto"/>
                  <w:bottom w:val="single" w:sz="4" w:space="0" w:color="auto"/>
                  <w:right w:val="single" w:sz="4" w:space="0" w:color="auto"/>
                </w:tcBorders>
                <w:vAlign w:val="center"/>
              </w:tcPr>
            </w:tcPrChange>
          </w:tcPr>
          <w:p w14:paraId="68DCCA0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73" w:author="Hudler, Rob@Energy" w:date="2018-11-09T16:13:00Z"/>
                <w:rFonts w:asciiTheme="minorHAnsi" w:eastAsia="Times New Roman" w:hAnsiTheme="minorHAnsi" w:cstheme="minorHAnsi"/>
                <w:sz w:val="18"/>
                <w:szCs w:val="18"/>
              </w:rPr>
            </w:pPr>
          </w:p>
        </w:tc>
        <w:tc>
          <w:tcPr>
            <w:tcW w:w="628" w:type="pct"/>
            <w:tcBorders>
              <w:top w:val="single" w:sz="4" w:space="0" w:color="auto"/>
              <w:left w:val="single" w:sz="4" w:space="0" w:color="auto"/>
              <w:bottom w:val="single" w:sz="4" w:space="0" w:color="auto"/>
              <w:right w:val="single" w:sz="4" w:space="0" w:color="auto"/>
            </w:tcBorders>
            <w:tcPrChange w:id="2874" w:author="Smith, Alexis@Energy" w:date="2019-02-13T15:02:00Z">
              <w:tcPr>
                <w:tcW w:w="718" w:type="pct"/>
                <w:tcBorders>
                  <w:top w:val="single" w:sz="4" w:space="0" w:color="auto"/>
                  <w:left w:val="single" w:sz="4" w:space="0" w:color="auto"/>
                  <w:bottom w:val="single" w:sz="4" w:space="0" w:color="auto"/>
                  <w:right w:val="single" w:sz="4" w:space="0" w:color="auto"/>
                </w:tcBorders>
              </w:tcPr>
            </w:tcPrChange>
          </w:tcPr>
          <w:p w14:paraId="793F19B3"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75" w:author="Hudler, Rob@Energy" w:date="2018-11-09T16:13:00Z"/>
                <w:rFonts w:asciiTheme="minorHAnsi" w:eastAsia="Times New Roman" w:hAnsiTheme="minorHAnsi" w:cstheme="minorHAnsi"/>
                <w:sz w:val="18"/>
                <w:szCs w:val="18"/>
              </w:rPr>
            </w:pPr>
          </w:p>
        </w:tc>
        <w:tc>
          <w:tcPr>
            <w:tcW w:w="627" w:type="pct"/>
            <w:tcBorders>
              <w:top w:val="single" w:sz="4" w:space="0" w:color="auto"/>
              <w:left w:val="single" w:sz="4" w:space="0" w:color="auto"/>
              <w:bottom w:val="single" w:sz="4" w:space="0" w:color="auto"/>
              <w:right w:val="single" w:sz="4" w:space="0" w:color="auto"/>
            </w:tcBorders>
            <w:tcPrChange w:id="2876" w:author="Smith, Alexis@Energy" w:date="2019-02-13T15:02:00Z">
              <w:tcPr>
                <w:tcW w:w="1" w:type="pct"/>
                <w:gridSpan w:val="2"/>
                <w:tcBorders>
                  <w:top w:val="single" w:sz="4" w:space="0" w:color="auto"/>
                  <w:left w:val="single" w:sz="4" w:space="0" w:color="auto"/>
                  <w:bottom w:val="single" w:sz="4" w:space="0" w:color="auto"/>
                  <w:right w:val="single" w:sz="4" w:space="0" w:color="auto"/>
                </w:tcBorders>
              </w:tcPr>
            </w:tcPrChange>
          </w:tcPr>
          <w:p w14:paraId="76BCEAD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ins w:id="2877" w:author="Smith, Alexis@Energy" w:date="2019-02-13T15:02:00Z"/>
                <w:rFonts w:asciiTheme="minorHAnsi" w:eastAsia="Times New Roman" w:hAnsiTheme="minorHAnsi" w:cstheme="minorHAnsi"/>
                <w:sz w:val="18"/>
                <w:szCs w:val="18"/>
              </w:rPr>
            </w:pPr>
          </w:p>
        </w:tc>
      </w:tr>
    </w:tbl>
    <w:p w14:paraId="4EB70A03" w14:textId="77777777" w:rsidR="00036420" w:rsidRPr="009053C5" w:rsidRDefault="00036420" w:rsidP="00036420">
      <w:pPr>
        <w:rPr>
          <w:ins w:id="2878" w:author="Hudler, Rob@Energy" w:date="2018-11-09T16:13:00Z"/>
          <w:rFonts w:asciiTheme="minorHAnsi" w:hAnsiTheme="minorHAnsi" w:cstheme="minorHAnsi"/>
          <w:sz w:val="18"/>
          <w:szCs w:val="18"/>
        </w:rPr>
      </w:pPr>
    </w:p>
    <w:tbl>
      <w:tblPr>
        <w:tblW w:w="428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2879" w:author="Smith, Alexis@Energy" w:date="2019-02-14T08:21:00Z">
          <w:tblPr>
            <w:tblW w:w="428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988"/>
        <w:gridCol w:w="2108"/>
        <w:gridCol w:w="2106"/>
        <w:gridCol w:w="2106"/>
        <w:gridCol w:w="2106"/>
        <w:gridCol w:w="2106"/>
        <w:tblGridChange w:id="2880">
          <w:tblGrid>
            <w:gridCol w:w="1988"/>
            <w:gridCol w:w="2108"/>
            <w:gridCol w:w="2106"/>
            <w:gridCol w:w="2106"/>
            <w:gridCol w:w="2106"/>
            <w:gridCol w:w="2106"/>
          </w:tblGrid>
        </w:tblGridChange>
      </w:tblGrid>
      <w:tr w:rsidR="00036420" w:rsidRPr="00323F2C" w14:paraId="7D256D38" w14:textId="77777777" w:rsidTr="0075795E">
        <w:trPr>
          <w:cantSplit/>
          <w:trHeight w:val="144"/>
          <w:ins w:id="2881" w:author="Hudler, Rob@Energy" w:date="2018-11-09T16:13:00Z"/>
          <w:trPrChange w:id="2882" w:author="Smith, Alexis@Energy" w:date="2019-02-14T08:21:00Z">
            <w:trPr>
              <w:cantSplit/>
              <w:trHeight w:val="144"/>
            </w:trPr>
          </w:trPrChange>
        </w:trPr>
        <w:tc>
          <w:tcPr>
            <w:tcW w:w="5000" w:type="pct"/>
            <w:gridSpan w:val="6"/>
            <w:tcBorders>
              <w:top w:val="single" w:sz="4" w:space="0" w:color="auto"/>
              <w:left w:val="single" w:sz="4" w:space="0" w:color="auto"/>
              <w:bottom w:val="single" w:sz="4" w:space="0" w:color="auto"/>
              <w:right w:val="single" w:sz="4" w:space="0" w:color="auto"/>
            </w:tcBorders>
            <w:tcPrChange w:id="2883" w:author="Smith, Alexis@Energy" w:date="2019-02-14T08:21:00Z">
              <w:tcPr>
                <w:tcW w:w="5000" w:type="pct"/>
                <w:gridSpan w:val="6"/>
                <w:tcBorders>
                  <w:top w:val="single" w:sz="4" w:space="0" w:color="auto"/>
                  <w:left w:val="single" w:sz="4" w:space="0" w:color="auto"/>
                  <w:bottom w:val="single" w:sz="4" w:space="0" w:color="auto"/>
                  <w:right w:val="single" w:sz="4" w:space="0" w:color="auto"/>
                </w:tcBorders>
              </w:tcPr>
            </w:tcPrChange>
          </w:tcPr>
          <w:p w14:paraId="5F07E70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884" w:author="Hudler, Rob@Energy" w:date="2018-11-09T16:13:00Z"/>
                <w:rFonts w:asciiTheme="minorHAnsi" w:hAnsiTheme="minorHAnsi" w:cstheme="minorHAnsi"/>
                <w:b/>
                <w:sz w:val="18"/>
                <w:szCs w:val="18"/>
              </w:rPr>
            </w:pPr>
            <w:ins w:id="2885" w:author="Hudler, Rob@Energy" w:date="2018-11-09T16:13:00Z">
              <w:r w:rsidRPr="009053C5">
                <w:rPr>
                  <w:rFonts w:asciiTheme="minorHAnsi" w:hAnsiTheme="minorHAnsi" w:cstheme="minorHAnsi"/>
                  <w:b/>
                  <w:sz w:val="18"/>
                  <w:szCs w:val="18"/>
                </w:rPr>
                <w:t xml:space="preserve">D. Design Dwelling Unit Water Heating Efficiency Information </w:t>
              </w:r>
            </w:ins>
          </w:p>
          <w:p w14:paraId="4D381F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886" w:author="Hudler, Rob@Energy" w:date="2018-11-09T16:13:00Z"/>
                <w:rFonts w:asciiTheme="minorHAnsi" w:hAnsiTheme="minorHAnsi" w:cstheme="minorHAnsi"/>
                <w:b/>
                <w:sz w:val="18"/>
                <w:szCs w:val="18"/>
              </w:rPr>
            </w:pPr>
            <w:ins w:id="2887" w:author="Hudler, Rob@Energy" w:date="2018-11-09T16:13:00Z">
              <w:r w:rsidRPr="009053C5">
                <w:rPr>
                  <w:rFonts w:asciiTheme="minorHAnsi" w:eastAsia="Times New Roman" w:hAnsiTheme="minorHAnsi" w:cstheme="minorHAnsi"/>
                  <w:sz w:val="18"/>
                  <w:szCs w:val="18"/>
                </w:rPr>
                <w:t>This table reports the water heater(s) efficiency features specified on the registered CF1R compliance document for this project.</w:t>
              </w:r>
            </w:ins>
          </w:p>
        </w:tc>
      </w:tr>
      <w:tr w:rsidR="00036420" w:rsidRPr="00323F2C" w14:paraId="52D4B3E0" w14:textId="77777777" w:rsidTr="0075795E">
        <w:trPr>
          <w:cantSplit/>
          <w:trHeight w:val="144"/>
          <w:ins w:id="2888" w:author="Hudler, Rob@Energy" w:date="2018-11-09T16:13:00Z"/>
          <w:trPrChange w:id="2889" w:author="Smith, Alexis@Energy" w:date="2019-02-14T08:21:00Z">
            <w:trPr>
              <w:cantSplit/>
              <w:trHeight w:val="144"/>
            </w:trPr>
          </w:trPrChange>
        </w:trPr>
        <w:tc>
          <w:tcPr>
            <w:tcW w:w="794" w:type="pct"/>
            <w:tcBorders>
              <w:top w:val="single" w:sz="4" w:space="0" w:color="auto"/>
              <w:left w:val="single" w:sz="4" w:space="0" w:color="auto"/>
              <w:bottom w:val="single" w:sz="4" w:space="0" w:color="auto"/>
              <w:right w:val="single" w:sz="4" w:space="0" w:color="auto"/>
            </w:tcBorders>
            <w:vAlign w:val="center"/>
            <w:tcPrChange w:id="2890" w:author="Smith, Alexis@Energy" w:date="2019-02-14T08:21:00Z">
              <w:tcPr>
                <w:tcW w:w="794" w:type="pct"/>
                <w:tcBorders>
                  <w:top w:val="single" w:sz="4" w:space="0" w:color="auto"/>
                  <w:left w:val="single" w:sz="4" w:space="0" w:color="auto"/>
                  <w:bottom w:val="single" w:sz="4" w:space="0" w:color="auto"/>
                  <w:right w:val="single" w:sz="4" w:space="0" w:color="auto"/>
                </w:tcBorders>
                <w:vAlign w:val="center"/>
              </w:tcPr>
            </w:tcPrChange>
          </w:tcPr>
          <w:p w14:paraId="1FDBF0F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891" w:author="Hudler, Rob@Energy" w:date="2018-11-09T16:13:00Z"/>
                <w:rFonts w:asciiTheme="minorHAnsi" w:eastAsia="Times New Roman" w:hAnsiTheme="minorHAnsi" w:cstheme="minorHAnsi"/>
                <w:sz w:val="18"/>
                <w:szCs w:val="18"/>
              </w:rPr>
            </w:pPr>
            <w:ins w:id="2892" w:author="Hudler, Rob@Energy" w:date="2018-11-09T16:13:00Z">
              <w:r w:rsidRPr="009053C5">
                <w:rPr>
                  <w:rFonts w:asciiTheme="minorHAnsi" w:eastAsia="Times New Roman" w:hAnsiTheme="minorHAnsi" w:cstheme="minorHAnsi"/>
                  <w:sz w:val="18"/>
                  <w:szCs w:val="18"/>
                </w:rPr>
                <w:t>01</w:t>
              </w:r>
            </w:ins>
          </w:p>
        </w:tc>
        <w:tc>
          <w:tcPr>
            <w:tcW w:w="842" w:type="pct"/>
            <w:tcBorders>
              <w:top w:val="single" w:sz="4" w:space="0" w:color="auto"/>
              <w:left w:val="single" w:sz="4" w:space="0" w:color="auto"/>
              <w:bottom w:val="single" w:sz="4" w:space="0" w:color="auto"/>
              <w:right w:val="single" w:sz="4" w:space="0" w:color="auto"/>
            </w:tcBorders>
            <w:vAlign w:val="center"/>
            <w:tcPrChange w:id="2893" w:author="Smith, Alexis@Energy" w:date="2019-02-14T08:21:00Z">
              <w:tcPr>
                <w:tcW w:w="842" w:type="pct"/>
                <w:tcBorders>
                  <w:top w:val="single" w:sz="4" w:space="0" w:color="auto"/>
                  <w:left w:val="single" w:sz="4" w:space="0" w:color="auto"/>
                  <w:bottom w:val="single" w:sz="4" w:space="0" w:color="auto"/>
                  <w:right w:val="single" w:sz="4" w:space="0" w:color="auto"/>
                </w:tcBorders>
                <w:vAlign w:val="center"/>
              </w:tcPr>
            </w:tcPrChange>
          </w:tcPr>
          <w:p w14:paraId="53B7CB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894" w:author="Hudler, Rob@Energy" w:date="2018-11-09T16:13:00Z"/>
                <w:rFonts w:asciiTheme="minorHAnsi" w:eastAsia="Times New Roman" w:hAnsiTheme="minorHAnsi" w:cstheme="minorHAnsi"/>
                <w:sz w:val="18"/>
                <w:szCs w:val="18"/>
              </w:rPr>
            </w:pPr>
            <w:ins w:id="2895" w:author="Hudler, Rob@Energy" w:date="2018-11-09T16:13:00Z">
              <w:r w:rsidRPr="009053C5">
                <w:rPr>
                  <w:rFonts w:asciiTheme="minorHAnsi" w:eastAsia="Times New Roman" w:hAnsiTheme="minorHAnsi" w:cstheme="minorHAnsi"/>
                  <w:sz w:val="18"/>
                  <w:szCs w:val="18"/>
                </w:rPr>
                <w:t>02</w:t>
              </w:r>
            </w:ins>
          </w:p>
        </w:tc>
        <w:tc>
          <w:tcPr>
            <w:tcW w:w="841" w:type="pct"/>
            <w:tcBorders>
              <w:top w:val="single" w:sz="4" w:space="0" w:color="auto"/>
              <w:left w:val="single" w:sz="4" w:space="0" w:color="auto"/>
              <w:bottom w:val="single" w:sz="4" w:space="0" w:color="auto"/>
              <w:right w:val="single" w:sz="4" w:space="0" w:color="auto"/>
            </w:tcBorders>
            <w:vAlign w:val="center"/>
            <w:tcPrChange w:id="2896"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4D005E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897" w:author="Hudler, Rob@Energy" w:date="2018-11-09T16:13:00Z"/>
                <w:rFonts w:asciiTheme="minorHAnsi" w:eastAsia="Times New Roman" w:hAnsiTheme="minorHAnsi" w:cstheme="minorHAnsi"/>
                <w:sz w:val="18"/>
                <w:szCs w:val="18"/>
              </w:rPr>
            </w:pPr>
            <w:ins w:id="2898" w:author="Hudler, Rob@Energy" w:date="2018-11-09T16:13:00Z">
              <w:r w:rsidRPr="009053C5">
                <w:rPr>
                  <w:rFonts w:asciiTheme="minorHAnsi" w:eastAsia="Times New Roman" w:hAnsiTheme="minorHAnsi" w:cstheme="minorHAnsi"/>
                  <w:sz w:val="18"/>
                  <w:szCs w:val="18"/>
                </w:rPr>
                <w:t>03</w:t>
              </w:r>
            </w:ins>
          </w:p>
        </w:tc>
        <w:tc>
          <w:tcPr>
            <w:tcW w:w="841" w:type="pct"/>
            <w:tcBorders>
              <w:top w:val="single" w:sz="4" w:space="0" w:color="auto"/>
              <w:left w:val="single" w:sz="4" w:space="0" w:color="auto"/>
              <w:bottom w:val="single" w:sz="4" w:space="0" w:color="auto"/>
              <w:right w:val="single" w:sz="4" w:space="0" w:color="auto"/>
            </w:tcBorders>
            <w:vAlign w:val="center"/>
            <w:tcPrChange w:id="2899"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2224572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00" w:author="Hudler, Rob@Energy" w:date="2018-11-09T16:13:00Z"/>
                <w:rFonts w:asciiTheme="minorHAnsi" w:eastAsiaTheme="majorEastAsia" w:hAnsiTheme="minorHAnsi" w:cstheme="minorHAnsi"/>
                <w:b/>
                <w:bCs/>
                <w:color w:val="4F81BD" w:themeColor="accent1"/>
                <w:sz w:val="18"/>
                <w:szCs w:val="18"/>
              </w:rPr>
            </w:pPr>
            <w:ins w:id="2901" w:author="Hudler, Rob@Energy" w:date="2018-11-09T16:13:00Z">
              <w:r w:rsidRPr="009053C5">
                <w:rPr>
                  <w:rFonts w:asciiTheme="minorHAnsi" w:eastAsia="Times New Roman" w:hAnsiTheme="minorHAnsi" w:cstheme="minorHAnsi"/>
                  <w:sz w:val="18"/>
                  <w:szCs w:val="18"/>
                </w:rPr>
                <w:t>04</w:t>
              </w:r>
            </w:ins>
          </w:p>
        </w:tc>
        <w:tc>
          <w:tcPr>
            <w:tcW w:w="841" w:type="pct"/>
            <w:tcBorders>
              <w:top w:val="single" w:sz="4" w:space="0" w:color="auto"/>
              <w:left w:val="single" w:sz="4" w:space="0" w:color="auto"/>
              <w:bottom w:val="single" w:sz="4" w:space="0" w:color="auto"/>
              <w:right w:val="single" w:sz="4" w:space="0" w:color="auto"/>
            </w:tcBorders>
            <w:vAlign w:val="center"/>
            <w:tcPrChange w:id="2902"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67309C3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03" w:author="Hudler, Rob@Energy" w:date="2018-11-09T16:13:00Z"/>
                <w:rFonts w:asciiTheme="minorHAnsi" w:eastAsiaTheme="majorEastAsia" w:hAnsiTheme="minorHAnsi" w:cstheme="minorHAnsi"/>
                <w:b/>
                <w:bCs/>
                <w:color w:val="4F81BD" w:themeColor="accent1"/>
                <w:sz w:val="18"/>
                <w:szCs w:val="18"/>
              </w:rPr>
            </w:pPr>
            <w:ins w:id="2904" w:author="Hudler, Rob@Energy" w:date="2018-11-09T16:13:00Z">
              <w:r w:rsidRPr="009053C5">
                <w:rPr>
                  <w:rFonts w:asciiTheme="minorHAnsi" w:eastAsia="Times New Roman" w:hAnsiTheme="minorHAnsi" w:cstheme="minorHAnsi"/>
                  <w:sz w:val="18"/>
                  <w:szCs w:val="18"/>
                </w:rPr>
                <w:t>05</w:t>
              </w:r>
            </w:ins>
          </w:p>
        </w:tc>
        <w:tc>
          <w:tcPr>
            <w:tcW w:w="841" w:type="pct"/>
            <w:tcBorders>
              <w:top w:val="single" w:sz="4" w:space="0" w:color="auto"/>
              <w:left w:val="single" w:sz="4" w:space="0" w:color="auto"/>
              <w:bottom w:val="single" w:sz="4" w:space="0" w:color="auto"/>
              <w:right w:val="single" w:sz="4" w:space="0" w:color="auto"/>
            </w:tcBorders>
            <w:vAlign w:val="center"/>
            <w:tcPrChange w:id="2905"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4EE56E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06" w:author="Hudler, Rob@Energy" w:date="2018-11-09T16:13:00Z"/>
                <w:rFonts w:asciiTheme="minorHAnsi" w:eastAsiaTheme="majorEastAsia" w:hAnsiTheme="minorHAnsi" w:cstheme="minorHAnsi"/>
                <w:b/>
                <w:bCs/>
                <w:color w:val="4F81BD" w:themeColor="accent1"/>
                <w:sz w:val="18"/>
                <w:szCs w:val="18"/>
              </w:rPr>
            </w:pPr>
            <w:ins w:id="2907" w:author="Hudler, Rob@Energy" w:date="2018-11-09T16:13:00Z">
              <w:r w:rsidRPr="009053C5">
                <w:rPr>
                  <w:rFonts w:asciiTheme="minorHAnsi" w:eastAsia="Times New Roman" w:hAnsiTheme="minorHAnsi" w:cstheme="minorHAnsi"/>
                  <w:sz w:val="18"/>
                  <w:szCs w:val="18"/>
                </w:rPr>
                <w:t>06</w:t>
              </w:r>
            </w:ins>
          </w:p>
        </w:tc>
      </w:tr>
      <w:tr w:rsidR="00036420" w:rsidRPr="00323F2C" w14:paraId="7742A7C9" w14:textId="77777777" w:rsidTr="0075795E">
        <w:trPr>
          <w:cantSplit/>
          <w:trHeight w:val="144"/>
          <w:ins w:id="2908" w:author="Hudler, Rob@Energy" w:date="2018-11-09T16:13:00Z"/>
          <w:trPrChange w:id="2909" w:author="Smith, Alexis@Energy" w:date="2019-02-14T08:21:00Z">
            <w:trPr>
              <w:cantSplit/>
              <w:trHeight w:val="144"/>
            </w:trPr>
          </w:trPrChange>
        </w:trPr>
        <w:tc>
          <w:tcPr>
            <w:tcW w:w="794" w:type="pct"/>
            <w:tcBorders>
              <w:top w:val="single" w:sz="4" w:space="0" w:color="auto"/>
              <w:left w:val="single" w:sz="4" w:space="0" w:color="auto"/>
              <w:bottom w:val="single" w:sz="4" w:space="0" w:color="auto"/>
              <w:right w:val="single" w:sz="4" w:space="0" w:color="auto"/>
            </w:tcBorders>
            <w:vAlign w:val="bottom"/>
            <w:tcPrChange w:id="2910" w:author="Smith, Alexis@Energy" w:date="2019-02-14T08:21:00Z">
              <w:tcPr>
                <w:tcW w:w="794" w:type="pct"/>
                <w:tcBorders>
                  <w:top w:val="single" w:sz="4" w:space="0" w:color="auto"/>
                  <w:left w:val="single" w:sz="4" w:space="0" w:color="auto"/>
                  <w:bottom w:val="single" w:sz="4" w:space="0" w:color="auto"/>
                  <w:right w:val="single" w:sz="4" w:space="0" w:color="auto"/>
                </w:tcBorders>
                <w:vAlign w:val="bottom"/>
              </w:tcPr>
            </w:tcPrChange>
          </w:tcPr>
          <w:p w14:paraId="450572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11" w:author="Hudler, Rob@Energy" w:date="2018-11-09T16:13:00Z"/>
                <w:rFonts w:asciiTheme="minorHAnsi" w:eastAsia="Times New Roman" w:hAnsiTheme="minorHAnsi" w:cstheme="minorHAnsi"/>
                <w:sz w:val="18"/>
                <w:szCs w:val="18"/>
              </w:rPr>
            </w:pPr>
            <w:ins w:id="2912" w:author="Hudler, Rob@Energy" w:date="2018-11-09T16:13:00Z">
              <w:r w:rsidRPr="009053C5">
                <w:rPr>
                  <w:rFonts w:asciiTheme="minorHAnsi" w:eastAsia="Times New Roman" w:hAnsiTheme="minorHAnsi" w:cstheme="minorHAnsi"/>
                  <w:sz w:val="18"/>
                  <w:szCs w:val="18"/>
                </w:rPr>
                <w:t>Water Heating System ID or Name</w:t>
              </w:r>
            </w:ins>
          </w:p>
        </w:tc>
        <w:tc>
          <w:tcPr>
            <w:tcW w:w="842" w:type="pct"/>
            <w:tcBorders>
              <w:top w:val="single" w:sz="4" w:space="0" w:color="auto"/>
              <w:left w:val="single" w:sz="4" w:space="0" w:color="auto"/>
              <w:bottom w:val="single" w:sz="4" w:space="0" w:color="auto"/>
              <w:right w:val="single" w:sz="4" w:space="0" w:color="auto"/>
            </w:tcBorders>
            <w:vAlign w:val="bottom"/>
            <w:tcPrChange w:id="2913" w:author="Smith, Alexis@Energy" w:date="2019-02-14T08:21:00Z">
              <w:tcPr>
                <w:tcW w:w="842" w:type="pct"/>
                <w:tcBorders>
                  <w:top w:val="single" w:sz="4" w:space="0" w:color="auto"/>
                  <w:left w:val="single" w:sz="4" w:space="0" w:color="auto"/>
                  <w:bottom w:val="single" w:sz="4" w:space="0" w:color="auto"/>
                  <w:right w:val="single" w:sz="4" w:space="0" w:color="auto"/>
                </w:tcBorders>
                <w:vAlign w:val="bottom"/>
              </w:tcPr>
            </w:tcPrChange>
          </w:tcPr>
          <w:p w14:paraId="7D183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14" w:author="Hudler, Rob@Energy" w:date="2018-11-09T16:13:00Z"/>
                <w:rFonts w:asciiTheme="minorHAnsi" w:eastAsia="Times New Roman" w:hAnsiTheme="minorHAnsi" w:cstheme="minorHAnsi"/>
                <w:sz w:val="18"/>
                <w:szCs w:val="18"/>
              </w:rPr>
            </w:pPr>
            <w:ins w:id="2915" w:author="Hudler, Rob@Energy" w:date="2018-11-09T16:13:00Z">
              <w:r w:rsidRPr="009053C5">
                <w:rPr>
                  <w:rFonts w:asciiTheme="minorHAnsi" w:eastAsia="Times New Roman" w:hAnsiTheme="minorHAnsi" w:cstheme="minorHAnsi"/>
                  <w:sz w:val="18"/>
                  <w:szCs w:val="18"/>
                </w:rPr>
                <w:t>Heating Efficiency Type</w:t>
              </w:r>
            </w:ins>
          </w:p>
        </w:tc>
        <w:tc>
          <w:tcPr>
            <w:tcW w:w="841" w:type="pct"/>
            <w:tcBorders>
              <w:top w:val="single" w:sz="4" w:space="0" w:color="auto"/>
              <w:left w:val="single" w:sz="4" w:space="0" w:color="auto"/>
              <w:bottom w:val="single" w:sz="4" w:space="0" w:color="auto"/>
              <w:right w:val="single" w:sz="4" w:space="0" w:color="auto"/>
            </w:tcBorders>
            <w:vAlign w:val="bottom"/>
            <w:tcPrChange w:id="2916" w:author="Smith, Alexis@Energy" w:date="2019-02-14T08:21:00Z">
              <w:tcPr>
                <w:tcW w:w="841" w:type="pct"/>
                <w:tcBorders>
                  <w:top w:val="single" w:sz="4" w:space="0" w:color="auto"/>
                  <w:left w:val="single" w:sz="4" w:space="0" w:color="auto"/>
                  <w:bottom w:val="single" w:sz="4" w:space="0" w:color="auto"/>
                  <w:right w:val="single" w:sz="4" w:space="0" w:color="auto"/>
                </w:tcBorders>
                <w:vAlign w:val="bottom"/>
              </w:tcPr>
            </w:tcPrChange>
          </w:tcPr>
          <w:p w14:paraId="2536F7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17" w:author="Hudler, Rob@Energy" w:date="2018-11-09T16:13:00Z"/>
                <w:rFonts w:asciiTheme="minorHAnsi" w:eastAsia="Times New Roman" w:hAnsiTheme="minorHAnsi" w:cstheme="minorHAnsi"/>
                <w:sz w:val="18"/>
                <w:szCs w:val="18"/>
              </w:rPr>
            </w:pPr>
            <w:ins w:id="2918" w:author="Hudler, Rob@Energy" w:date="2018-11-09T16:13:00Z">
              <w:r w:rsidRPr="009053C5">
                <w:rPr>
                  <w:rFonts w:asciiTheme="minorHAnsi" w:eastAsia="Times New Roman" w:hAnsiTheme="minorHAnsi" w:cstheme="minorHAnsi"/>
                  <w:sz w:val="18"/>
                  <w:szCs w:val="18"/>
                </w:rPr>
                <w:t>Heating Efficiency Value</w:t>
              </w:r>
            </w:ins>
          </w:p>
        </w:tc>
        <w:tc>
          <w:tcPr>
            <w:tcW w:w="841" w:type="pct"/>
            <w:tcBorders>
              <w:top w:val="single" w:sz="4" w:space="0" w:color="auto"/>
              <w:left w:val="single" w:sz="4" w:space="0" w:color="auto"/>
              <w:bottom w:val="single" w:sz="4" w:space="0" w:color="auto"/>
              <w:right w:val="single" w:sz="4" w:space="0" w:color="auto"/>
            </w:tcBorders>
            <w:vAlign w:val="bottom"/>
            <w:tcPrChange w:id="2919" w:author="Smith, Alexis@Energy" w:date="2019-02-14T08:21:00Z">
              <w:tcPr>
                <w:tcW w:w="841" w:type="pct"/>
                <w:tcBorders>
                  <w:top w:val="single" w:sz="4" w:space="0" w:color="auto"/>
                  <w:left w:val="single" w:sz="4" w:space="0" w:color="auto"/>
                  <w:bottom w:val="single" w:sz="4" w:space="0" w:color="auto"/>
                  <w:right w:val="single" w:sz="4" w:space="0" w:color="auto"/>
                </w:tcBorders>
                <w:vAlign w:val="bottom"/>
              </w:tcPr>
            </w:tcPrChange>
          </w:tcPr>
          <w:p w14:paraId="48D390C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20" w:author="Hudler, Rob@Energy" w:date="2018-11-09T16:13:00Z"/>
                <w:rFonts w:asciiTheme="minorHAnsi" w:eastAsia="Times New Roman" w:hAnsiTheme="minorHAnsi" w:cstheme="minorHAnsi"/>
                <w:sz w:val="18"/>
                <w:szCs w:val="18"/>
              </w:rPr>
            </w:pPr>
            <w:ins w:id="2921" w:author="Hudler, Rob@Energy" w:date="2018-11-09T16:13:00Z">
              <w:r w:rsidRPr="009053C5">
                <w:rPr>
                  <w:rFonts w:asciiTheme="minorHAnsi" w:eastAsia="Times New Roman" w:hAnsiTheme="minorHAnsi" w:cstheme="minorHAnsi"/>
                  <w:sz w:val="18"/>
                  <w:szCs w:val="18"/>
                </w:rPr>
                <w:t xml:space="preserve">Standby Loss </w:t>
              </w:r>
            </w:ins>
          </w:p>
          <w:p w14:paraId="7765F82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22" w:author="Hudler, Rob@Energy" w:date="2018-11-09T16:13:00Z"/>
                <w:rFonts w:asciiTheme="minorHAnsi" w:eastAsia="Times New Roman" w:hAnsiTheme="minorHAnsi" w:cstheme="minorHAnsi"/>
                <w:sz w:val="18"/>
                <w:szCs w:val="18"/>
              </w:rPr>
            </w:pPr>
            <w:ins w:id="2923" w:author="Hudler, Rob@Energy" w:date="2018-11-09T16:13:00Z">
              <w:r w:rsidRPr="009053C5">
                <w:rPr>
                  <w:rFonts w:asciiTheme="minorHAnsi" w:eastAsia="Times New Roman" w:hAnsiTheme="minorHAnsi" w:cstheme="minorHAnsi"/>
                  <w:sz w:val="18"/>
                  <w:szCs w:val="18"/>
                </w:rPr>
                <w:t>(%)</w:t>
              </w:r>
            </w:ins>
          </w:p>
        </w:tc>
        <w:tc>
          <w:tcPr>
            <w:tcW w:w="841" w:type="pct"/>
            <w:tcBorders>
              <w:top w:val="single" w:sz="4" w:space="0" w:color="auto"/>
              <w:left w:val="single" w:sz="4" w:space="0" w:color="auto"/>
              <w:bottom w:val="single" w:sz="4" w:space="0" w:color="auto"/>
              <w:right w:val="single" w:sz="4" w:space="0" w:color="auto"/>
            </w:tcBorders>
            <w:vAlign w:val="bottom"/>
            <w:tcPrChange w:id="2924" w:author="Smith, Alexis@Energy" w:date="2019-02-14T08:21:00Z">
              <w:tcPr>
                <w:tcW w:w="841" w:type="pct"/>
                <w:tcBorders>
                  <w:top w:val="single" w:sz="4" w:space="0" w:color="auto"/>
                  <w:left w:val="single" w:sz="4" w:space="0" w:color="auto"/>
                  <w:bottom w:val="single" w:sz="4" w:space="0" w:color="auto"/>
                  <w:right w:val="single" w:sz="4" w:space="0" w:color="auto"/>
                </w:tcBorders>
                <w:vAlign w:val="bottom"/>
              </w:tcPr>
            </w:tcPrChange>
          </w:tcPr>
          <w:p w14:paraId="1DEE1C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25" w:author="Hudler, Rob@Energy" w:date="2018-11-09T16:13:00Z"/>
                <w:rFonts w:asciiTheme="minorHAnsi" w:eastAsia="Times New Roman" w:hAnsiTheme="minorHAnsi" w:cstheme="minorHAnsi"/>
                <w:sz w:val="18"/>
                <w:szCs w:val="18"/>
              </w:rPr>
            </w:pPr>
            <w:ins w:id="2926" w:author="Hudler, Rob@Energy" w:date="2018-11-09T16:13:00Z">
              <w:r w:rsidRPr="009053C5">
                <w:rPr>
                  <w:rFonts w:asciiTheme="minorHAnsi" w:eastAsia="Times New Roman" w:hAnsiTheme="minorHAnsi" w:cstheme="minorHAnsi"/>
                  <w:sz w:val="18"/>
                  <w:szCs w:val="18"/>
                </w:rPr>
                <w:t xml:space="preserve">Exterior Insulation </w:t>
              </w:r>
            </w:ins>
          </w:p>
          <w:p w14:paraId="52D6B1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27" w:author="Hudler, Rob@Energy" w:date="2018-11-09T16:13:00Z"/>
                <w:rFonts w:asciiTheme="minorHAnsi" w:eastAsia="Times New Roman" w:hAnsiTheme="minorHAnsi" w:cstheme="minorHAnsi"/>
                <w:sz w:val="18"/>
                <w:szCs w:val="18"/>
              </w:rPr>
            </w:pPr>
            <w:ins w:id="2928" w:author="Hudler, Rob@Energy" w:date="2018-11-09T16:13:00Z">
              <w:r w:rsidRPr="009053C5">
                <w:rPr>
                  <w:rFonts w:asciiTheme="minorHAnsi" w:eastAsia="Times New Roman" w:hAnsiTheme="minorHAnsi" w:cstheme="minorHAnsi"/>
                  <w:sz w:val="18"/>
                  <w:szCs w:val="18"/>
                </w:rPr>
                <w:t>R-Value</w:t>
              </w:r>
            </w:ins>
          </w:p>
        </w:tc>
        <w:tc>
          <w:tcPr>
            <w:tcW w:w="841" w:type="pct"/>
            <w:tcBorders>
              <w:top w:val="single" w:sz="4" w:space="0" w:color="auto"/>
              <w:left w:val="single" w:sz="4" w:space="0" w:color="auto"/>
              <w:bottom w:val="single" w:sz="4" w:space="0" w:color="auto"/>
              <w:right w:val="single" w:sz="4" w:space="0" w:color="auto"/>
            </w:tcBorders>
            <w:vAlign w:val="bottom"/>
            <w:tcPrChange w:id="2929" w:author="Smith, Alexis@Energy" w:date="2019-02-14T08:21:00Z">
              <w:tcPr>
                <w:tcW w:w="841" w:type="pct"/>
                <w:tcBorders>
                  <w:top w:val="single" w:sz="4" w:space="0" w:color="auto"/>
                  <w:left w:val="single" w:sz="4" w:space="0" w:color="auto"/>
                  <w:bottom w:val="single" w:sz="4" w:space="0" w:color="auto"/>
                  <w:right w:val="single" w:sz="4" w:space="0" w:color="auto"/>
                </w:tcBorders>
                <w:vAlign w:val="bottom"/>
              </w:tcPr>
            </w:tcPrChange>
          </w:tcPr>
          <w:p w14:paraId="1161FD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30" w:author="Hudler, Rob@Energy" w:date="2018-11-09T16:13:00Z"/>
                <w:rFonts w:asciiTheme="minorHAnsi" w:eastAsia="Times New Roman" w:hAnsiTheme="minorHAnsi" w:cstheme="minorHAnsi"/>
                <w:sz w:val="18"/>
                <w:szCs w:val="18"/>
              </w:rPr>
            </w:pPr>
            <w:ins w:id="2931" w:author="Hudler, Rob@Energy" w:date="2018-11-09T16:13:00Z">
              <w:r w:rsidRPr="009053C5">
                <w:rPr>
                  <w:rFonts w:asciiTheme="minorHAnsi" w:eastAsia="Times New Roman" w:hAnsiTheme="minorHAnsi" w:cstheme="minorHAnsi"/>
                  <w:sz w:val="18"/>
                  <w:szCs w:val="18"/>
                </w:rPr>
                <w:t>Tank location</w:t>
              </w:r>
            </w:ins>
          </w:p>
        </w:tc>
      </w:tr>
      <w:tr w:rsidR="00036420" w:rsidRPr="00323F2C" w14:paraId="05D4C416" w14:textId="77777777" w:rsidTr="0075795E">
        <w:trPr>
          <w:cantSplit/>
          <w:trHeight w:val="144"/>
          <w:ins w:id="2932" w:author="Hudler, Rob@Energy" w:date="2018-11-09T16:13:00Z"/>
          <w:trPrChange w:id="2933" w:author="Smith, Alexis@Energy" w:date="2019-02-14T08:21:00Z">
            <w:trPr>
              <w:cantSplit/>
              <w:trHeight w:val="144"/>
            </w:trPr>
          </w:trPrChange>
        </w:trPr>
        <w:tc>
          <w:tcPr>
            <w:tcW w:w="794" w:type="pct"/>
            <w:tcBorders>
              <w:top w:val="single" w:sz="4" w:space="0" w:color="auto"/>
              <w:left w:val="single" w:sz="4" w:space="0" w:color="auto"/>
              <w:bottom w:val="single" w:sz="4" w:space="0" w:color="auto"/>
              <w:right w:val="single" w:sz="4" w:space="0" w:color="auto"/>
            </w:tcBorders>
            <w:vAlign w:val="center"/>
            <w:tcPrChange w:id="2934" w:author="Smith, Alexis@Energy" w:date="2019-02-14T08:21:00Z">
              <w:tcPr>
                <w:tcW w:w="794" w:type="pct"/>
                <w:tcBorders>
                  <w:top w:val="single" w:sz="4" w:space="0" w:color="auto"/>
                  <w:left w:val="single" w:sz="4" w:space="0" w:color="auto"/>
                  <w:bottom w:val="single" w:sz="4" w:space="0" w:color="auto"/>
                  <w:right w:val="single" w:sz="4" w:space="0" w:color="auto"/>
                </w:tcBorders>
                <w:vAlign w:val="center"/>
              </w:tcPr>
            </w:tcPrChange>
          </w:tcPr>
          <w:p w14:paraId="532BCEA4" w14:textId="0801A8A8"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ins w:id="2935" w:author="Hudler, Rob@Energy" w:date="2018-11-09T16:13:00Z"/>
                <w:rFonts w:asciiTheme="minorHAnsi" w:eastAsia="Times New Roman" w:hAnsiTheme="minorHAnsi" w:cstheme="minorHAnsi"/>
                <w:sz w:val="18"/>
                <w:szCs w:val="18"/>
              </w:rPr>
            </w:pPr>
            <w:ins w:id="2936" w:author="Hudler, Rob@Energy" w:date="2018-11-09T16:13:00Z">
              <w:r w:rsidRPr="009053C5">
                <w:rPr>
                  <w:rFonts w:asciiTheme="minorHAnsi" w:eastAsia="Times New Roman" w:hAnsiTheme="minorHAnsi" w:cstheme="minorHAnsi"/>
                  <w:sz w:val="18"/>
                  <w:szCs w:val="18"/>
                </w:rPr>
                <w:t xml:space="preserve">&lt;&lt;reference values from </w:t>
              </w:r>
              <w:del w:id="2937" w:author="Smith, Alexis@Energy" w:date="2019-02-13T09:32:00Z">
                <w:r w:rsidRPr="009053C5" w:rsidDel="00E72A2A">
                  <w:rPr>
                    <w:rFonts w:asciiTheme="minorHAnsi" w:eastAsia="Times New Roman" w:hAnsiTheme="minorHAnsi" w:cstheme="minorHAnsi"/>
                    <w:sz w:val="18"/>
                    <w:szCs w:val="18"/>
                  </w:rPr>
                  <w:delText>CF1R (see rule in header)</w:delText>
                </w:r>
              </w:del>
            </w:ins>
            <w:ins w:id="2938" w:author="Smith, Alexis@Energy" w:date="2019-02-13T09:32:00Z">
              <w:r w:rsidR="00E72A2A">
                <w:rPr>
                  <w:rFonts w:asciiTheme="minorHAnsi" w:eastAsia="Times New Roman" w:hAnsiTheme="minorHAnsi" w:cstheme="minorHAnsi"/>
                  <w:sz w:val="18"/>
                  <w:szCs w:val="18"/>
                </w:rPr>
                <w:t>B01</w:t>
              </w:r>
            </w:ins>
            <w:ins w:id="2939" w:author="Hudler, Rob@Energy" w:date="2018-11-09T16:13:00Z">
              <w:r w:rsidRPr="009053C5">
                <w:rPr>
                  <w:rFonts w:asciiTheme="minorHAnsi" w:eastAsia="Times New Roman" w:hAnsiTheme="minorHAnsi" w:cstheme="minorHAnsi"/>
                  <w:sz w:val="18"/>
                  <w:szCs w:val="18"/>
                </w:rPr>
                <w:t>&gt;&gt;</w:t>
              </w:r>
            </w:ins>
          </w:p>
        </w:tc>
        <w:tc>
          <w:tcPr>
            <w:tcW w:w="842" w:type="pct"/>
            <w:tcBorders>
              <w:top w:val="single" w:sz="4" w:space="0" w:color="auto"/>
              <w:left w:val="single" w:sz="4" w:space="0" w:color="auto"/>
              <w:bottom w:val="single" w:sz="4" w:space="0" w:color="auto"/>
              <w:right w:val="single" w:sz="4" w:space="0" w:color="auto"/>
            </w:tcBorders>
            <w:vAlign w:val="center"/>
            <w:tcPrChange w:id="2940" w:author="Smith, Alexis@Energy" w:date="2019-02-14T08:21:00Z">
              <w:tcPr>
                <w:tcW w:w="842" w:type="pct"/>
                <w:tcBorders>
                  <w:top w:val="single" w:sz="4" w:space="0" w:color="auto"/>
                  <w:left w:val="single" w:sz="4" w:space="0" w:color="auto"/>
                  <w:bottom w:val="single" w:sz="4" w:space="0" w:color="auto"/>
                  <w:right w:val="single" w:sz="4" w:space="0" w:color="auto"/>
                </w:tcBorders>
                <w:vAlign w:val="center"/>
              </w:tcPr>
            </w:tcPrChange>
          </w:tcPr>
          <w:p w14:paraId="52A356E6" w14:textId="4C4DCE73" w:rsidR="00036420" w:rsidRPr="009053C5" w:rsidRDefault="00C17977" w:rsidP="00036420">
            <w:pPr>
              <w:keepNext/>
              <w:tabs>
                <w:tab w:val="left" w:pos="2160"/>
                <w:tab w:val="left" w:pos="2700"/>
                <w:tab w:val="left" w:pos="3420"/>
                <w:tab w:val="left" w:pos="3780"/>
                <w:tab w:val="left" w:pos="5760"/>
                <w:tab w:val="left" w:pos="7212"/>
              </w:tabs>
              <w:spacing w:after="0" w:line="240" w:lineRule="auto"/>
              <w:rPr>
                <w:ins w:id="2941" w:author="Hudler, Rob@Energy" w:date="2018-11-09T16:13:00Z"/>
                <w:rFonts w:asciiTheme="minorHAnsi" w:eastAsia="Times New Roman" w:hAnsiTheme="minorHAnsi" w:cstheme="minorHAnsi"/>
                <w:sz w:val="18"/>
                <w:szCs w:val="18"/>
              </w:rPr>
            </w:pPr>
            <w:ins w:id="2942" w:author="Smith, Alexis@Energy" w:date="2019-02-13T09:31:00Z">
              <w:r>
                <w:rPr>
                  <w:rFonts w:asciiTheme="minorHAnsi" w:eastAsia="Times New Roman" w:hAnsiTheme="minorHAnsi" w:cstheme="minorHAnsi"/>
                  <w:sz w:val="18"/>
                  <w:szCs w:val="18"/>
                </w:rPr>
                <w:t>&lt;&lt;</w:t>
              </w:r>
            </w:ins>
            <w:ins w:id="2943" w:author="Hudler, Rob@Energy" w:date="2018-11-09T16:13:00Z">
              <w:del w:id="2944" w:author="Smith, Alexis@Energy" w:date="2019-02-13T09:32:00Z">
                <w:r w:rsidR="00036420" w:rsidRPr="009053C5" w:rsidDel="00E72A2A">
                  <w:rPr>
                    <w:rFonts w:asciiTheme="minorHAnsi" w:eastAsia="Times New Roman" w:hAnsiTheme="minorHAnsi" w:cstheme="minorHAnsi"/>
                    <w:sz w:val="18"/>
                    <w:szCs w:val="18"/>
                  </w:rPr>
                  <w:delText>reference values from CF1R.  Allowed values</w:delText>
                </w:r>
              </w:del>
            </w:ins>
            <w:ins w:id="2945" w:author="Smith, Alexis@Energy" w:date="2019-02-13T09:32:00Z">
              <w:r w:rsidR="00E72A2A">
                <w:rPr>
                  <w:rFonts w:asciiTheme="minorHAnsi" w:eastAsia="Times New Roman" w:hAnsiTheme="minorHAnsi" w:cstheme="minorHAnsi"/>
                  <w:sz w:val="18"/>
                  <w:szCs w:val="18"/>
                </w:rPr>
                <w:t>user input from list:</w:t>
              </w:r>
            </w:ins>
            <w:ins w:id="2946" w:author="Hudler, Rob@Energy" w:date="2018-11-09T16:13:00Z">
              <w:del w:id="2947" w:author="Smith, Alexis@Energy" w:date="2019-02-13T09:33:00Z">
                <w:r w:rsidR="00036420" w:rsidRPr="009053C5" w:rsidDel="00E72A2A">
                  <w:rPr>
                    <w:rFonts w:asciiTheme="minorHAnsi" w:eastAsia="Times New Roman" w:hAnsiTheme="minorHAnsi" w:cstheme="minorHAnsi"/>
                    <w:sz w:val="18"/>
                    <w:szCs w:val="18"/>
                  </w:rPr>
                  <w:delText xml:space="preserve"> are</w:delText>
                </w:r>
              </w:del>
              <w:r w:rsidR="00036420" w:rsidRPr="009053C5">
                <w:rPr>
                  <w:rFonts w:asciiTheme="minorHAnsi" w:eastAsia="Times New Roman" w:hAnsiTheme="minorHAnsi" w:cstheme="minorHAnsi"/>
                  <w:sz w:val="18"/>
                  <w:szCs w:val="18"/>
                </w:rPr>
                <w:t xml:space="preserve"> *Energy Factor, *AFUE </w:t>
              </w:r>
            </w:ins>
          </w:p>
          <w:p w14:paraId="5F498FE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2948" w:author="Hudler, Rob@Energy" w:date="2018-11-09T16:13:00Z"/>
                <w:rFonts w:asciiTheme="minorHAnsi" w:eastAsia="Times New Roman" w:hAnsiTheme="minorHAnsi" w:cstheme="minorHAnsi"/>
                <w:sz w:val="18"/>
                <w:szCs w:val="18"/>
              </w:rPr>
            </w:pPr>
            <w:ins w:id="2949" w:author="Hudler, Rob@Energy" w:date="2018-11-09T16:13:00Z">
              <w:r w:rsidRPr="009053C5">
                <w:rPr>
                  <w:rFonts w:asciiTheme="minorHAnsi" w:eastAsia="Times New Roman" w:hAnsiTheme="minorHAnsi" w:cstheme="minorHAnsi"/>
                  <w:sz w:val="18"/>
                  <w:szCs w:val="18"/>
                </w:rPr>
                <w:t>*Thermal Efficiency</w:t>
              </w:r>
            </w:ins>
          </w:p>
          <w:p w14:paraId="242306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50" w:author="Hudler, Rob@Energy" w:date="2018-11-09T16:13:00Z"/>
                <w:rFonts w:asciiTheme="minorHAnsi" w:eastAsia="Times New Roman" w:hAnsiTheme="minorHAnsi" w:cstheme="minorHAnsi"/>
                <w:sz w:val="18"/>
                <w:szCs w:val="18"/>
              </w:rPr>
            </w:pPr>
            <w:ins w:id="2951" w:author="Hudler, Rob@Energy" w:date="2018-11-09T16:13:00Z">
              <w:r w:rsidRPr="009053C5">
                <w:rPr>
                  <w:rFonts w:asciiTheme="minorHAnsi" w:eastAsia="Times New Roman" w:hAnsiTheme="minorHAnsi" w:cstheme="minorHAnsi"/>
                  <w:sz w:val="18"/>
                  <w:szCs w:val="18"/>
                </w:rPr>
                <w:t>*Uniform Energy Factor&gt;&gt;</w:t>
              </w:r>
            </w:ins>
          </w:p>
        </w:tc>
        <w:tc>
          <w:tcPr>
            <w:tcW w:w="841" w:type="pct"/>
            <w:tcBorders>
              <w:top w:val="single" w:sz="4" w:space="0" w:color="auto"/>
              <w:left w:val="single" w:sz="4" w:space="0" w:color="auto"/>
              <w:bottom w:val="single" w:sz="4" w:space="0" w:color="auto"/>
              <w:right w:val="single" w:sz="4" w:space="0" w:color="auto"/>
            </w:tcBorders>
            <w:vAlign w:val="center"/>
            <w:tcPrChange w:id="2952"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6EBB9968" w14:textId="4BD813DE"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ins w:id="2953" w:author="Hudler, Rob@Energy" w:date="2018-11-09T16:13:00Z"/>
                <w:rFonts w:asciiTheme="minorHAnsi" w:eastAsia="Times New Roman" w:hAnsiTheme="minorHAnsi" w:cstheme="minorHAnsi"/>
                <w:sz w:val="18"/>
                <w:szCs w:val="18"/>
              </w:rPr>
            </w:pPr>
            <w:ins w:id="2954" w:author="Hudler, Rob@Energy" w:date="2018-11-09T16:13:00Z">
              <w:r w:rsidRPr="009053C5">
                <w:rPr>
                  <w:rFonts w:asciiTheme="minorHAnsi" w:eastAsia="Times New Roman" w:hAnsiTheme="minorHAnsi" w:cstheme="minorHAnsi"/>
                  <w:sz w:val="18"/>
                  <w:szCs w:val="18"/>
                </w:rPr>
                <w:t>&lt;&lt;</w:t>
              </w:r>
              <w:del w:id="2955" w:author="Smith, Alexis@Energy" w:date="2019-02-13T09:33:00Z">
                <w:r w:rsidRPr="009053C5" w:rsidDel="00E72A2A">
                  <w:rPr>
                    <w:rFonts w:asciiTheme="minorHAnsi" w:eastAsia="Times New Roman" w:hAnsiTheme="minorHAnsi" w:cstheme="minorHAnsi"/>
                    <w:sz w:val="18"/>
                    <w:szCs w:val="18"/>
                  </w:rPr>
                  <w:delText>reference values from CF1R</w:delText>
                </w:r>
              </w:del>
            </w:ins>
            <w:ins w:id="2956" w:author="Smith, Alexis@Energy" w:date="2019-02-13T09:33:00Z">
              <w:r w:rsidR="00E72A2A">
                <w:rPr>
                  <w:rFonts w:asciiTheme="minorHAnsi" w:eastAsia="Times New Roman" w:hAnsiTheme="minorHAnsi" w:cstheme="minorHAnsi"/>
                  <w:sz w:val="18"/>
                  <w:szCs w:val="18"/>
                </w:rPr>
                <w:t>user input&gt;&gt;</w:t>
              </w:r>
            </w:ins>
          </w:p>
        </w:tc>
        <w:tc>
          <w:tcPr>
            <w:tcW w:w="841" w:type="pct"/>
            <w:tcBorders>
              <w:top w:val="single" w:sz="4" w:space="0" w:color="auto"/>
              <w:left w:val="single" w:sz="4" w:space="0" w:color="auto"/>
              <w:bottom w:val="single" w:sz="4" w:space="0" w:color="auto"/>
              <w:right w:val="single" w:sz="4" w:space="0" w:color="auto"/>
            </w:tcBorders>
            <w:vAlign w:val="center"/>
            <w:tcPrChange w:id="2957"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2DF921FE" w14:textId="70A49BA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ins w:id="2958" w:author="Hudler, Rob@Energy" w:date="2018-11-09T16:13:00Z"/>
                <w:rFonts w:asciiTheme="minorHAnsi" w:eastAsia="Times New Roman" w:hAnsiTheme="minorHAnsi" w:cstheme="minorHAnsi"/>
                <w:sz w:val="18"/>
                <w:szCs w:val="18"/>
              </w:rPr>
            </w:pPr>
            <w:ins w:id="2959" w:author="Hudler, Rob@Energy" w:date="2018-11-09T16:13:00Z">
              <w:r w:rsidRPr="009053C5">
                <w:rPr>
                  <w:rFonts w:asciiTheme="minorHAnsi" w:eastAsia="Times New Roman" w:hAnsiTheme="minorHAnsi" w:cstheme="minorHAnsi"/>
                  <w:sz w:val="18"/>
                  <w:szCs w:val="18"/>
                </w:rPr>
                <w:t>&lt;&lt;</w:t>
              </w:r>
              <w:del w:id="2960" w:author="Smith, Alexis@Energy" w:date="2019-02-13T09:33:00Z">
                <w:r w:rsidRPr="009053C5" w:rsidDel="00E72A2A">
                  <w:rPr>
                    <w:rFonts w:asciiTheme="minorHAnsi" w:eastAsia="Times New Roman" w:hAnsiTheme="minorHAnsi" w:cstheme="minorHAnsi"/>
                    <w:sz w:val="18"/>
                    <w:szCs w:val="18"/>
                  </w:rPr>
                  <w:delText>reference values from CF1R.</w:delText>
                </w:r>
              </w:del>
            </w:ins>
            <w:ins w:id="2961" w:author="Smith, Alexis@Energy" w:date="2019-02-13T09:33:00Z">
              <w:r w:rsidR="00E72A2A">
                <w:rPr>
                  <w:rFonts w:asciiTheme="minorHAnsi" w:eastAsia="Times New Roman" w:hAnsiTheme="minorHAnsi" w:cstheme="minorHAnsi"/>
                  <w:sz w:val="18"/>
                  <w:szCs w:val="18"/>
                </w:rPr>
                <w:t>user input;</w:t>
              </w:r>
            </w:ins>
            <w:ins w:id="2962" w:author="Hudler, Rob@Energy" w:date="2018-11-09T16:13:00Z">
              <w:r w:rsidRPr="009053C5">
                <w:rPr>
                  <w:rFonts w:asciiTheme="minorHAnsi" w:eastAsia="Times New Roman" w:hAnsiTheme="minorHAnsi" w:cstheme="minorHAnsi"/>
                  <w:sz w:val="18"/>
                  <w:szCs w:val="18"/>
                </w:rPr>
                <w:t xml:space="preserve"> Values = N/A if water heater type = Small Storage, Heat Pump, Boiler, Large Instantaneous, Small Instantaneous</w:t>
              </w:r>
            </w:ins>
            <w:ins w:id="2963" w:author="Smith, Alexis@Energy" w:date="2019-02-13T09:34:00Z">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00E72A2A">
                <w:rPr>
                  <w:rFonts w:asciiTheme="minorHAnsi" w:eastAsia="Times New Roman" w:hAnsiTheme="minorHAnsi" w:cstheme="minorHAnsi"/>
                  <w:sz w:val="18"/>
                  <w:szCs w:val="18"/>
                </w:rPr>
                <w:t>,</w:t>
              </w:r>
            </w:ins>
            <w:ins w:id="2964" w:author="Hudler, Rob@Energy" w:date="2018-11-09T16:13:00Z">
              <w:r w:rsidRPr="009053C5">
                <w:rPr>
                  <w:rFonts w:asciiTheme="minorHAnsi" w:eastAsia="Times New Roman" w:hAnsiTheme="minorHAnsi" w:cstheme="minorHAnsi"/>
                  <w:sz w:val="18"/>
                  <w:szCs w:val="18"/>
                </w:rPr>
                <w:t xml:space="preserve"> or indirect &gt;&gt;</w:t>
              </w:r>
            </w:ins>
          </w:p>
        </w:tc>
        <w:tc>
          <w:tcPr>
            <w:tcW w:w="841" w:type="pct"/>
            <w:tcBorders>
              <w:top w:val="single" w:sz="4" w:space="0" w:color="auto"/>
              <w:left w:val="single" w:sz="4" w:space="0" w:color="auto"/>
              <w:bottom w:val="single" w:sz="4" w:space="0" w:color="auto"/>
              <w:right w:val="single" w:sz="4" w:space="0" w:color="auto"/>
            </w:tcBorders>
            <w:vAlign w:val="center"/>
            <w:tcPrChange w:id="2965"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4999E6D0" w14:textId="1E22EE80"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ins w:id="2966" w:author="Hudler, Rob@Energy" w:date="2018-11-09T16:13:00Z"/>
                <w:rFonts w:asciiTheme="minorHAnsi" w:eastAsia="Times New Roman" w:hAnsiTheme="minorHAnsi" w:cstheme="minorHAnsi"/>
                <w:sz w:val="18"/>
                <w:szCs w:val="18"/>
              </w:rPr>
            </w:pPr>
            <w:ins w:id="2967" w:author="Hudler, Rob@Energy" w:date="2018-11-09T16:13:00Z">
              <w:r w:rsidRPr="009053C5">
                <w:rPr>
                  <w:rFonts w:asciiTheme="minorHAnsi" w:eastAsia="Times New Roman" w:hAnsiTheme="minorHAnsi" w:cstheme="minorHAnsi"/>
                  <w:sz w:val="18"/>
                  <w:szCs w:val="18"/>
                </w:rPr>
                <w:t>&lt;&lt;</w:t>
              </w:r>
              <w:del w:id="2968" w:author="Smith, Alexis@Energy" w:date="2019-02-13T09:34:00Z">
                <w:r w:rsidRPr="009053C5" w:rsidDel="00E72A2A">
                  <w:rPr>
                    <w:rFonts w:asciiTheme="minorHAnsi" w:eastAsia="Times New Roman" w:hAnsiTheme="minorHAnsi" w:cstheme="minorHAnsi"/>
                    <w:sz w:val="18"/>
                    <w:szCs w:val="18"/>
                  </w:rPr>
                  <w:delText>reference values from CF1R.</w:delText>
                </w:r>
              </w:del>
            </w:ins>
            <w:ins w:id="2969" w:author="Smith, Alexis@Energy" w:date="2019-02-13T09:34:00Z">
              <w:r w:rsidR="00E72A2A">
                <w:rPr>
                  <w:rFonts w:asciiTheme="minorHAnsi" w:eastAsia="Times New Roman" w:hAnsiTheme="minorHAnsi" w:cstheme="minorHAnsi"/>
                  <w:sz w:val="18"/>
                  <w:szCs w:val="18"/>
                </w:rPr>
                <w:t>User input;</w:t>
              </w:r>
            </w:ins>
            <w:ins w:id="2970" w:author="Hudler, Rob@Energy" w:date="2018-11-09T16:13:00Z">
              <w:r w:rsidRPr="009053C5">
                <w:rPr>
                  <w:rFonts w:asciiTheme="minorHAnsi" w:eastAsia="Times New Roman" w:hAnsiTheme="minorHAnsi" w:cstheme="minorHAnsi"/>
                  <w:sz w:val="18"/>
                  <w:szCs w:val="18"/>
                </w:rPr>
                <w:t xml:space="preserve"> Values = N/A if water heater type = Large Storage, Small Storage, Heat Pump, Boiler, Large Instantaneous, or Small Instantaneous</w:t>
              </w:r>
            </w:ins>
            <w:ins w:id="2971" w:author="Smith, Alexis@Energy" w:date="2019-02-13T09:35:00Z">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ins>
            <w:ins w:id="2972" w:author="Hudler, Rob@Energy" w:date="2018-11-09T16:13:00Z">
              <w:r w:rsidRPr="009053C5">
                <w:rPr>
                  <w:rFonts w:asciiTheme="minorHAnsi" w:eastAsia="Times New Roman" w:hAnsiTheme="minorHAnsi" w:cstheme="minorHAnsi"/>
                  <w:sz w:val="18"/>
                  <w:szCs w:val="18"/>
                </w:rPr>
                <w:t>&gt;&gt;</w:t>
              </w:r>
            </w:ins>
          </w:p>
        </w:tc>
        <w:tc>
          <w:tcPr>
            <w:tcW w:w="841" w:type="pct"/>
            <w:tcBorders>
              <w:top w:val="single" w:sz="4" w:space="0" w:color="auto"/>
              <w:left w:val="single" w:sz="4" w:space="0" w:color="auto"/>
              <w:bottom w:val="single" w:sz="4" w:space="0" w:color="auto"/>
              <w:right w:val="single" w:sz="4" w:space="0" w:color="auto"/>
            </w:tcBorders>
            <w:vAlign w:val="center"/>
            <w:tcPrChange w:id="2973"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303895BA" w14:textId="4A285F6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ins w:id="2974" w:author="Hudler, Rob@Energy" w:date="2018-11-09T16:13:00Z"/>
                <w:rFonts w:asciiTheme="minorHAnsi" w:eastAsia="Times New Roman" w:hAnsiTheme="minorHAnsi" w:cstheme="minorHAnsi"/>
                <w:sz w:val="18"/>
                <w:szCs w:val="18"/>
              </w:rPr>
            </w:pPr>
            <w:ins w:id="2975" w:author="Hudler, Rob@Energy" w:date="2018-11-09T16:13:00Z">
              <w:r w:rsidRPr="009053C5">
                <w:rPr>
                  <w:rFonts w:asciiTheme="minorHAnsi" w:eastAsia="Times New Roman" w:hAnsiTheme="minorHAnsi" w:cstheme="minorHAnsi"/>
                  <w:sz w:val="18"/>
                  <w:szCs w:val="18"/>
                </w:rPr>
                <w:t>&lt;&lt;</w:t>
              </w:r>
              <w:del w:id="2976" w:author="Smith, Alexis@Energy" w:date="2019-02-13T09:35:00Z">
                <w:r w:rsidRPr="009053C5" w:rsidDel="00E72A2A">
                  <w:rPr>
                    <w:rFonts w:asciiTheme="minorHAnsi" w:eastAsia="Times New Roman" w:hAnsiTheme="minorHAnsi" w:cstheme="minorHAnsi"/>
                    <w:sz w:val="18"/>
                    <w:szCs w:val="18"/>
                  </w:rPr>
                  <w:delText>reference values from CF1R. Values =</w:delText>
                </w:r>
              </w:del>
            </w:ins>
            <w:ins w:id="2977" w:author="Smith, Alexis@Energy" w:date="2019-02-13T09:35:00Z">
              <w:r w:rsidR="00E72A2A">
                <w:rPr>
                  <w:rFonts w:asciiTheme="minorHAnsi" w:eastAsia="Times New Roman" w:hAnsiTheme="minorHAnsi" w:cstheme="minorHAnsi"/>
                  <w:sz w:val="18"/>
                  <w:szCs w:val="18"/>
                </w:rPr>
                <w:t>user input from list:</w:t>
              </w:r>
            </w:ins>
            <w:ins w:id="2978" w:author="Hudler, Rob@Energy" w:date="2018-11-09T16:13:00Z">
              <w:r w:rsidRPr="009053C5">
                <w:rPr>
                  <w:rFonts w:asciiTheme="minorHAnsi" w:eastAsia="Times New Roman" w:hAnsiTheme="minorHAnsi" w:cstheme="minorHAnsi"/>
                  <w:sz w:val="18"/>
                  <w:szCs w:val="18"/>
                </w:rPr>
                <w:t xml:space="preserve"> Conditioned, Garage, and  N/A if water heater location not required</w:t>
              </w:r>
            </w:ins>
            <w:ins w:id="2979" w:author="Smith, Alexis@Energy" w:date="2019-02-13T09:35:00Z">
              <w:r w:rsidR="00E72A2A">
                <w:rPr>
                  <w:rFonts w:asciiTheme="minorHAnsi" w:eastAsia="Times New Roman" w:hAnsiTheme="minorHAnsi" w:cstheme="minorHAnsi"/>
                  <w:sz w:val="18"/>
                  <w:szCs w:val="18"/>
                </w:rPr>
                <w:t>&gt;&gt;</w:t>
              </w:r>
            </w:ins>
          </w:p>
        </w:tc>
      </w:tr>
      <w:tr w:rsidR="00036420" w:rsidRPr="00323F2C" w14:paraId="290D33F0" w14:textId="77777777" w:rsidTr="0075795E">
        <w:trPr>
          <w:cantSplit/>
          <w:trHeight w:val="144"/>
          <w:ins w:id="2980" w:author="Hudler, Rob@Energy" w:date="2018-11-09T16:13:00Z"/>
          <w:trPrChange w:id="2981" w:author="Smith, Alexis@Energy" w:date="2019-02-14T08:21:00Z">
            <w:trPr>
              <w:cantSplit/>
              <w:trHeight w:val="144"/>
            </w:trPr>
          </w:trPrChange>
        </w:trPr>
        <w:tc>
          <w:tcPr>
            <w:tcW w:w="794" w:type="pct"/>
            <w:tcBorders>
              <w:top w:val="single" w:sz="4" w:space="0" w:color="auto"/>
              <w:left w:val="single" w:sz="4" w:space="0" w:color="auto"/>
              <w:bottom w:val="single" w:sz="4" w:space="0" w:color="auto"/>
              <w:right w:val="single" w:sz="4" w:space="0" w:color="auto"/>
            </w:tcBorders>
            <w:vAlign w:val="center"/>
            <w:tcPrChange w:id="2982" w:author="Smith, Alexis@Energy" w:date="2019-02-14T08:21:00Z">
              <w:tcPr>
                <w:tcW w:w="794" w:type="pct"/>
                <w:tcBorders>
                  <w:top w:val="single" w:sz="4" w:space="0" w:color="auto"/>
                  <w:left w:val="single" w:sz="4" w:space="0" w:color="auto"/>
                  <w:bottom w:val="single" w:sz="4" w:space="0" w:color="auto"/>
                  <w:right w:val="single" w:sz="4" w:space="0" w:color="auto"/>
                </w:tcBorders>
                <w:vAlign w:val="center"/>
              </w:tcPr>
            </w:tcPrChange>
          </w:tcPr>
          <w:p w14:paraId="4E7326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83" w:author="Hudler, Rob@Energy" w:date="2018-11-09T16:13:00Z"/>
                <w:rFonts w:asciiTheme="minorHAnsi" w:eastAsia="Times New Roman" w:hAnsiTheme="minorHAnsi" w:cstheme="minorHAnsi"/>
                <w:sz w:val="18"/>
                <w:szCs w:val="18"/>
              </w:rPr>
            </w:pPr>
          </w:p>
        </w:tc>
        <w:tc>
          <w:tcPr>
            <w:tcW w:w="842" w:type="pct"/>
            <w:tcBorders>
              <w:top w:val="single" w:sz="4" w:space="0" w:color="auto"/>
              <w:left w:val="single" w:sz="4" w:space="0" w:color="auto"/>
              <w:bottom w:val="single" w:sz="4" w:space="0" w:color="auto"/>
              <w:right w:val="single" w:sz="4" w:space="0" w:color="auto"/>
            </w:tcBorders>
            <w:vAlign w:val="center"/>
            <w:tcPrChange w:id="2984" w:author="Smith, Alexis@Energy" w:date="2019-02-14T08:21:00Z">
              <w:tcPr>
                <w:tcW w:w="842" w:type="pct"/>
                <w:tcBorders>
                  <w:top w:val="single" w:sz="4" w:space="0" w:color="auto"/>
                  <w:left w:val="single" w:sz="4" w:space="0" w:color="auto"/>
                  <w:bottom w:val="single" w:sz="4" w:space="0" w:color="auto"/>
                  <w:right w:val="single" w:sz="4" w:space="0" w:color="auto"/>
                </w:tcBorders>
                <w:vAlign w:val="center"/>
              </w:tcPr>
            </w:tcPrChange>
          </w:tcPr>
          <w:p w14:paraId="32934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85"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Change w:id="2986"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57AD2B3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87"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Change w:id="2988"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296029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89"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Change w:id="2990"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6923621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91" w:author="Hudler, Rob@Energy" w:date="2018-11-09T16:13:00Z"/>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Change w:id="2992" w:author="Smith, Alexis@Energy" w:date="2019-02-14T08:21:00Z">
              <w:tcPr>
                <w:tcW w:w="841" w:type="pct"/>
                <w:tcBorders>
                  <w:top w:val="single" w:sz="4" w:space="0" w:color="auto"/>
                  <w:left w:val="single" w:sz="4" w:space="0" w:color="auto"/>
                  <w:bottom w:val="single" w:sz="4" w:space="0" w:color="auto"/>
                  <w:right w:val="single" w:sz="4" w:space="0" w:color="auto"/>
                </w:tcBorders>
                <w:vAlign w:val="center"/>
              </w:tcPr>
            </w:tcPrChange>
          </w:tcPr>
          <w:p w14:paraId="0D76FE7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2993" w:author="Hudler, Rob@Energy" w:date="2018-11-09T16:13:00Z"/>
                <w:rFonts w:asciiTheme="minorHAnsi" w:eastAsia="Times New Roman" w:hAnsiTheme="minorHAnsi" w:cstheme="minorHAnsi"/>
                <w:sz w:val="18"/>
                <w:szCs w:val="18"/>
              </w:rPr>
            </w:pPr>
          </w:p>
        </w:tc>
      </w:tr>
    </w:tbl>
    <w:p w14:paraId="7A8E38B4" w14:textId="77777777" w:rsidR="00036420" w:rsidRPr="009053C5" w:rsidRDefault="00036420" w:rsidP="00036420">
      <w:pPr>
        <w:spacing w:after="0" w:line="240" w:lineRule="auto"/>
        <w:rPr>
          <w:ins w:id="2994" w:author="Hudler, Rob@Energy" w:date="2018-11-09T16:13:00Z"/>
          <w:rFonts w:asciiTheme="minorHAnsi" w:hAnsiTheme="minorHAnsi" w:cstheme="minorHAnsi"/>
          <w:sz w:val="18"/>
          <w:szCs w:val="18"/>
        </w:rPr>
      </w:pPr>
    </w:p>
    <w:tbl>
      <w:tblPr>
        <w:tblW w:w="429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2995" w:author="Smith, Alexis@Energy" w:date="2019-02-14T08:21:00Z">
          <w:tblPr>
            <w:tblW w:w="429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990"/>
        <w:gridCol w:w="2106"/>
        <w:gridCol w:w="2106"/>
        <w:gridCol w:w="2106"/>
        <w:gridCol w:w="2106"/>
        <w:gridCol w:w="2112"/>
        <w:gridCol w:w="23"/>
        <w:tblGridChange w:id="2996">
          <w:tblGrid>
            <w:gridCol w:w="1990"/>
            <w:gridCol w:w="2106"/>
            <w:gridCol w:w="2106"/>
            <w:gridCol w:w="2106"/>
            <w:gridCol w:w="2106"/>
            <w:gridCol w:w="2112"/>
            <w:gridCol w:w="23"/>
          </w:tblGrid>
        </w:tblGridChange>
      </w:tblGrid>
      <w:tr w:rsidR="00036420" w:rsidRPr="00323F2C" w14:paraId="6EE476FA" w14:textId="77777777" w:rsidTr="0075795E">
        <w:trPr>
          <w:cantSplit/>
          <w:trHeight w:val="144"/>
          <w:ins w:id="2997" w:author="Hudler, Rob@Energy" w:date="2018-11-09T16:13:00Z"/>
          <w:trPrChange w:id="2998" w:author="Smith, Alexis@Energy" w:date="2019-02-14T08:21:00Z">
            <w:trPr>
              <w:cantSplit/>
              <w:trHeight w:val="144"/>
            </w:trPr>
          </w:trPrChange>
        </w:trPr>
        <w:tc>
          <w:tcPr>
            <w:tcW w:w="12549" w:type="dxa"/>
            <w:gridSpan w:val="7"/>
            <w:tcBorders>
              <w:top w:val="single" w:sz="4" w:space="0" w:color="auto"/>
              <w:left w:val="single" w:sz="4" w:space="0" w:color="auto"/>
              <w:bottom w:val="single" w:sz="4" w:space="0" w:color="auto"/>
              <w:right w:val="single" w:sz="4" w:space="0" w:color="auto"/>
            </w:tcBorders>
            <w:tcPrChange w:id="2999" w:author="Smith, Alexis@Energy" w:date="2019-02-14T08:21:00Z">
              <w:tcPr>
                <w:tcW w:w="12549" w:type="dxa"/>
                <w:gridSpan w:val="7"/>
                <w:tcBorders>
                  <w:top w:val="single" w:sz="4" w:space="0" w:color="auto"/>
                  <w:left w:val="single" w:sz="4" w:space="0" w:color="auto"/>
                  <w:bottom w:val="single" w:sz="4" w:space="0" w:color="auto"/>
                  <w:right w:val="single" w:sz="4" w:space="0" w:color="auto"/>
                </w:tcBorders>
              </w:tcPr>
            </w:tcPrChange>
          </w:tcPr>
          <w:p w14:paraId="3D224C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3000" w:author="Hudler, Rob@Energy" w:date="2018-11-09T16:13:00Z"/>
                <w:rFonts w:asciiTheme="minorHAnsi" w:hAnsiTheme="minorHAnsi" w:cstheme="minorHAnsi"/>
                <w:b/>
                <w:sz w:val="18"/>
                <w:szCs w:val="18"/>
              </w:rPr>
            </w:pPr>
            <w:ins w:id="3001" w:author="Hudler, Rob@Energy" w:date="2018-11-09T16:13:00Z">
              <w:r w:rsidRPr="009053C5">
                <w:rPr>
                  <w:rFonts w:asciiTheme="minorHAnsi" w:hAnsiTheme="minorHAnsi" w:cstheme="minorHAnsi"/>
                  <w:b/>
                  <w:sz w:val="18"/>
                  <w:szCs w:val="18"/>
                </w:rPr>
                <w:t xml:space="preserve">E. Installed Dwelling Unit Water Heating Efficiency Information </w:t>
              </w:r>
            </w:ins>
          </w:p>
          <w:p w14:paraId="67D4EF1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3002" w:author="Hudler, Rob@Energy" w:date="2018-11-09T16:13:00Z"/>
                <w:rFonts w:asciiTheme="minorHAnsi" w:hAnsiTheme="minorHAnsi" w:cstheme="minorHAnsi"/>
                <w:b/>
                <w:sz w:val="18"/>
                <w:szCs w:val="18"/>
              </w:rPr>
            </w:pPr>
            <w:ins w:id="3003" w:author="Hudler, Rob@Energy" w:date="2018-11-09T16:13:00Z">
              <w:r w:rsidRPr="009053C5">
                <w:rPr>
                  <w:rFonts w:asciiTheme="minorHAnsi" w:eastAsia="Times New Roman" w:hAnsiTheme="minorHAnsi" w:cstheme="minorHAnsi"/>
                  <w:sz w:val="18"/>
                  <w:szCs w:val="18"/>
                </w:rPr>
                <w:t>This table reports the water heating system efficiency features that were installed in this project.</w:t>
              </w:r>
            </w:ins>
          </w:p>
        </w:tc>
      </w:tr>
      <w:tr w:rsidR="00036420" w:rsidRPr="00323F2C" w14:paraId="4A4AF90C" w14:textId="77777777" w:rsidTr="0075795E">
        <w:trPr>
          <w:gridAfter w:val="1"/>
          <w:wAfter w:w="23" w:type="dxa"/>
          <w:cantSplit/>
          <w:trHeight w:val="144"/>
          <w:ins w:id="3004" w:author="Hudler, Rob@Energy" w:date="2018-11-09T16:13:00Z"/>
          <w:trPrChange w:id="3005" w:author="Smith, Alexis@Energy" w:date="2019-02-14T08:21:00Z">
            <w:trPr>
              <w:gridAfter w:val="1"/>
              <w:wAfter w:w="23" w:type="dxa"/>
              <w:cantSplit/>
              <w:trHeight w:val="144"/>
            </w:trPr>
          </w:trPrChange>
        </w:trPr>
        <w:tc>
          <w:tcPr>
            <w:tcW w:w="1990" w:type="dxa"/>
            <w:tcBorders>
              <w:top w:val="single" w:sz="4" w:space="0" w:color="auto"/>
              <w:left w:val="single" w:sz="4" w:space="0" w:color="auto"/>
              <w:bottom w:val="single" w:sz="4" w:space="0" w:color="auto"/>
              <w:right w:val="single" w:sz="4" w:space="0" w:color="auto"/>
            </w:tcBorders>
            <w:vAlign w:val="center"/>
            <w:tcPrChange w:id="3006" w:author="Smith, Alexis@Energy" w:date="2019-02-14T08:21:00Z">
              <w:tcPr>
                <w:tcW w:w="1990" w:type="dxa"/>
                <w:tcBorders>
                  <w:top w:val="single" w:sz="4" w:space="0" w:color="auto"/>
                  <w:left w:val="single" w:sz="4" w:space="0" w:color="auto"/>
                  <w:bottom w:val="single" w:sz="4" w:space="0" w:color="auto"/>
                  <w:right w:val="single" w:sz="4" w:space="0" w:color="auto"/>
                </w:tcBorders>
                <w:vAlign w:val="center"/>
              </w:tcPr>
            </w:tcPrChange>
          </w:tcPr>
          <w:p w14:paraId="4DB555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07" w:author="Hudler, Rob@Energy" w:date="2018-11-09T16:13:00Z"/>
                <w:rFonts w:asciiTheme="minorHAnsi" w:eastAsia="Times New Roman" w:hAnsiTheme="minorHAnsi" w:cstheme="minorHAnsi"/>
                <w:sz w:val="18"/>
                <w:szCs w:val="18"/>
              </w:rPr>
            </w:pPr>
            <w:ins w:id="3008" w:author="Hudler, Rob@Energy" w:date="2018-11-09T16:13:00Z">
              <w:r w:rsidRPr="009053C5">
                <w:rPr>
                  <w:rFonts w:asciiTheme="minorHAnsi" w:eastAsia="Times New Roman" w:hAnsiTheme="minorHAnsi" w:cstheme="minorHAnsi"/>
                  <w:sz w:val="18"/>
                  <w:szCs w:val="18"/>
                </w:rPr>
                <w:t>01</w:t>
              </w:r>
            </w:ins>
          </w:p>
        </w:tc>
        <w:tc>
          <w:tcPr>
            <w:tcW w:w="2106" w:type="dxa"/>
            <w:tcBorders>
              <w:top w:val="single" w:sz="4" w:space="0" w:color="auto"/>
              <w:left w:val="single" w:sz="4" w:space="0" w:color="auto"/>
              <w:bottom w:val="single" w:sz="4" w:space="0" w:color="auto"/>
              <w:right w:val="single" w:sz="4" w:space="0" w:color="auto"/>
            </w:tcBorders>
            <w:vAlign w:val="center"/>
            <w:tcPrChange w:id="3009"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409158A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10" w:author="Hudler, Rob@Energy" w:date="2018-11-09T16:13:00Z"/>
                <w:rFonts w:asciiTheme="minorHAnsi" w:eastAsia="Times New Roman" w:hAnsiTheme="minorHAnsi" w:cstheme="minorHAnsi"/>
                <w:sz w:val="18"/>
                <w:szCs w:val="18"/>
              </w:rPr>
            </w:pPr>
            <w:ins w:id="3011" w:author="Hudler, Rob@Energy" w:date="2018-11-09T16:13:00Z">
              <w:r w:rsidRPr="009053C5">
                <w:rPr>
                  <w:rFonts w:asciiTheme="minorHAnsi" w:eastAsia="Times New Roman" w:hAnsiTheme="minorHAnsi" w:cstheme="minorHAnsi"/>
                  <w:sz w:val="18"/>
                  <w:szCs w:val="18"/>
                </w:rPr>
                <w:t>02</w:t>
              </w:r>
            </w:ins>
          </w:p>
        </w:tc>
        <w:tc>
          <w:tcPr>
            <w:tcW w:w="2106" w:type="dxa"/>
            <w:tcBorders>
              <w:top w:val="single" w:sz="4" w:space="0" w:color="auto"/>
              <w:left w:val="single" w:sz="4" w:space="0" w:color="auto"/>
              <w:bottom w:val="single" w:sz="4" w:space="0" w:color="auto"/>
              <w:right w:val="single" w:sz="4" w:space="0" w:color="auto"/>
            </w:tcBorders>
            <w:vAlign w:val="center"/>
            <w:tcPrChange w:id="3012"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2303703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13" w:author="Hudler, Rob@Energy" w:date="2018-11-09T16:13:00Z"/>
                <w:rFonts w:asciiTheme="minorHAnsi" w:eastAsia="Times New Roman" w:hAnsiTheme="minorHAnsi" w:cstheme="minorHAnsi"/>
                <w:sz w:val="18"/>
                <w:szCs w:val="18"/>
              </w:rPr>
            </w:pPr>
            <w:ins w:id="3014" w:author="Hudler, Rob@Energy" w:date="2018-11-09T16:13:00Z">
              <w:r w:rsidRPr="009053C5">
                <w:rPr>
                  <w:rFonts w:asciiTheme="minorHAnsi" w:eastAsia="Times New Roman" w:hAnsiTheme="minorHAnsi" w:cstheme="minorHAnsi"/>
                  <w:sz w:val="18"/>
                  <w:szCs w:val="18"/>
                </w:rPr>
                <w:t>03</w:t>
              </w:r>
            </w:ins>
          </w:p>
        </w:tc>
        <w:tc>
          <w:tcPr>
            <w:tcW w:w="2106" w:type="dxa"/>
            <w:tcBorders>
              <w:top w:val="single" w:sz="4" w:space="0" w:color="auto"/>
              <w:left w:val="single" w:sz="4" w:space="0" w:color="auto"/>
              <w:bottom w:val="single" w:sz="4" w:space="0" w:color="auto"/>
              <w:right w:val="single" w:sz="4" w:space="0" w:color="auto"/>
            </w:tcBorders>
            <w:vAlign w:val="center"/>
            <w:tcPrChange w:id="3015"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55F59F0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16" w:author="Hudler, Rob@Energy" w:date="2018-11-09T16:13:00Z"/>
                <w:rFonts w:asciiTheme="minorHAnsi" w:eastAsiaTheme="majorEastAsia" w:hAnsiTheme="minorHAnsi" w:cstheme="minorHAnsi"/>
                <w:b/>
                <w:bCs/>
                <w:color w:val="4F81BD" w:themeColor="accent1"/>
                <w:sz w:val="18"/>
                <w:szCs w:val="18"/>
              </w:rPr>
            </w:pPr>
            <w:ins w:id="3017" w:author="Hudler, Rob@Energy" w:date="2018-11-09T16:13:00Z">
              <w:r w:rsidRPr="009053C5">
                <w:rPr>
                  <w:rFonts w:asciiTheme="minorHAnsi" w:eastAsia="Times New Roman" w:hAnsiTheme="minorHAnsi" w:cstheme="minorHAnsi"/>
                  <w:sz w:val="18"/>
                  <w:szCs w:val="18"/>
                </w:rPr>
                <w:t>04</w:t>
              </w:r>
            </w:ins>
          </w:p>
        </w:tc>
        <w:tc>
          <w:tcPr>
            <w:tcW w:w="2106" w:type="dxa"/>
            <w:tcBorders>
              <w:top w:val="single" w:sz="4" w:space="0" w:color="auto"/>
              <w:left w:val="single" w:sz="4" w:space="0" w:color="auto"/>
              <w:bottom w:val="single" w:sz="4" w:space="0" w:color="auto"/>
              <w:right w:val="single" w:sz="4" w:space="0" w:color="auto"/>
            </w:tcBorders>
            <w:vAlign w:val="center"/>
            <w:tcPrChange w:id="3018"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4AE221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19" w:author="Hudler, Rob@Energy" w:date="2018-11-09T16:13:00Z"/>
                <w:rFonts w:asciiTheme="minorHAnsi" w:eastAsiaTheme="majorEastAsia" w:hAnsiTheme="minorHAnsi" w:cstheme="minorHAnsi"/>
                <w:b/>
                <w:bCs/>
                <w:color w:val="4F81BD" w:themeColor="accent1"/>
                <w:sz w:val="18"/>
                <w:szCs w:val="18"/>
              </w:rPr>
            </w:pPr>
            <w:ins w:id="3020" w:author="Hudler, Rob@Energy" w:date="2018-11-09T16:13:00Z">
              <w:r w:rsidRPr="009053C5">
                <w:rPr>
                  <w:rFonts w:asciiTheme="minorHAnsi" w:eastAsia="Times New Roman" w:hAnsiTheme="minorHAnsi" w:cstheme="minorHAnsi"/>
                  <w:sz w:val="18"/>
                  <w:szCs w:val="18"/>
                </w:rPr>
                <w:t>05</w:t>
              </w:r>
            </w:ins>
          </w:p>
        </w:tc>
        <w:tc>
          <w:tcPr>
            <w:tcW w:w="2112" w:type="dxa"/>
            <w:tcBorders>
              <w:top w:val="single" w:sz="4" w:space="0" w:color="auto"/>
              <w:left w:val="single" w:sz="4" w:space="0" w:color="auto"/>
              <w:bottom w:val="single" w:sz="4" w:space="0" w:color="auto"/>
              <w:right w:val="single" w:sz="4" w:space="0" w:color="auto"/>
            </w:tcBorders>
            <w:vAlign w:val="center"/>
            <w:tcPrChange w:id="3021" w:author="Smith, Alexis@Energy" w:date="2019-02-14T08:21:00Z">
              <w:tcPr>
                <w:tcW w:w="2112" w:type="dxa"/>
                <w:tcBorders>
                  <w:top w:val="single" w:sz="4" w:space="0" w:color="auto"/>
                  <w:left w:val="single" w:sz="4" w:space="0" w:color="auto"/>
                  <w:bottom w:val="single" w:sz="4" w:space="0" w:color="auto"/>
                  <w:right w:val="single" w:sz="4" w:space="0" w:color="auto"/>
                </w:tcBorders>
                <w:vAlign w:val="center"/>
              </w:tcPr>
            </w:tcPrChange>
          </w:tcPr>
          <w:p w14:paraId="602D70B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22" w:author="Hudler, Rob@Energy" w:date="2018-11-09T16:13:00Z"/>
                <w:rFonts w:asciiTheme="minorHAnsi" w:eastAsiaTheme="majorEastAsia" w:hAnsiTheme="minorHAnsi" w:cstheme="minorHAnsi"/>
                <w:b/>
                <w:bCs/>
                <w:color w:val="4F81BD" w:themeColor="accent1"/>
                <w:sz w:val="18"/>
                <w:szCs w:val="18"/>
              </w:rPr>
            </w:pPr>
            <w:ins w:id="3023" w:author="Hudler, Rob@Energy" w:date="2018-11-09T16:13:00Z">
              <w:r w:rsidRPr="009053C5">
                <w:rPr>
                  <w:rFonts w:asciiTheme="minorHAnsi" w:eastAsia="Times New Roman" w:hAnsiTheme="minorHAnsi" w:cstheme="minorHAnsi"/>
                  <w:sz w:val="18"/>
                  <w:szCs w:val="18"/>
                </w:rPr>
                <w:t>06</w:t>
              </w:r>
            </w:ins>
          </w:p>
        </w:tc>
      </w:tr>
      <w:tr w:rsidR="00036420" w:rsidRPr="00323F2C" w14:paraId="1F3A302F" w14:textId="77777777" w:rsidTr="0075795E">
        <w:trPr>
          <w:gridAfter w:val="1"/>
          <w:wAfter w:w="23" w:type="dxa"/>
          <w:cantSplit/>
          <w:trHeight w:val="144"/>
          <w:ins w:id="3024" w:author="Hudler, Rob@Energy" w:date="2018-11-09T16:13:00Z"/>
          <w:trPrChange w:id="3025" w:author="Smith, Alexis@Energy" w:date="2019-02-14T08:21:00Z">
            <w:trPr>
              <w:gridAfter w:val="1"/>
              <w:wAfter w:w="23" w:type="dxa"/>
              <w:cantSplit/>
              <w:trHeight w:val="144"/>
            </w:trPr>
          </w:trPrChange>
        </w:trPr>
        <w:tc>
          <w:tcPr>
            <w:tcW w:w="1990" w:type="dxa"/>
            <w:tcBorders>
              <w:top w:val="single" w:sz="4" w:space="0" w:color="auto"/>
              <w:left w:val="single" w:sz="4" w:space="0" w:color="auto"/>
              <w:bottom w:val="single" w:sz="4" w:space="0" w:color="auto"/>
              <w:right w:val="single" w:sz="4" w:space="0" w:color="auto"/>
            </w:tcBorders>
            <w:vAlign w:val="bottom"/>
            <w:tcPrChange w:id="3026" w:author="Smith, Alexis@Energy" w:date="2019-02-14T08:21:00Z">
              <w:tcPr>
                <w:tcW w:w="1990" w:type="dxa"/>
                <w:tcBorders>
                  <w:top w:val="single" w:sz="4" w:space="0" w:color="auto"/>
                  <w:left w:val="single" w:sz="4" w:space="0" w:color="auto"/>
                  <w:bottom w:val="single" w:sz="4" w:space="0" w:color="auto"/>
                  <w:right w:val="single" w:sz="4" w:space="0" w:color="auto"/>
                </w:tcBorders>
                <w:vAlign w:val="bottom"/>
              </w:tcPr>
            </w:tcPrChange>
          </w:tcPr>
          <w:p w14:paraId="39411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27" w:author="Hudler, Rob@Energy" w:date="2018-11-09T16:13:00Z"/>
                <w:rFonts w:asciiTheme="minorHAnsi" w:eastAsia="Times New Roman" w:hAnsiTheme="minorHAnsi" w:cstheme="minorHAnsi"/>
                <w:sz w:val="18"/>
                <w:szCs w:val="18"/>
              </w:rPr>
            </w:pPr>
            <w:ins w:id="3028" w:author="Hudler, Rob@Energy" w:date="2018-11-09T16:13:00Z">
              <w:r w:rsidRPr="009053C5">
                <w:rPr>
                  <w:rFonts w:asciiTheme="minorHAnsi" w:eastAsia="Times New Roman" w:hAnsiTheme="minorHAnsi" w:cstheme="minorHAnsi"/>
                  <w:sz w:val="18"/>
                  <w:szCs w:val="18"/>
                </w:rPr>
                <w:t>Water Heating System ID or Name</w:t>
              </w:r>
            </w:ins>
          </w:p>
        </w:tc>
        <w:tc>
          <w:tcPr>
            <w:tcW w:w="2106" w:type="dxa"/>
            <w:tcBorders>
              <w:top w:val="single" w:sz="4" w:space="0" w:color="auto"/>
              <w:left w:val="single" w:sz="4" w:space="0" w:color="auto"/>
              <w:bottom w:val="single" w:sz="4" w:space="0" w:color="auto"/>
              <w:right w:val="single" w:sz="4" w:space="0" w:color="auto"/>
            </w:tcBorders>
            <w:vAlign w:val="bottom"/>
            <w:tcPrChange w:id="3029" w:author="Smith, Alexis@Energy" w:date="2019-02-14T08:21:00Z">
              <w:tcPr>
                <w:tcW w:w="2106" w:type="dxa"/>
                <w:tcBorders>
                  <w:top w:val="single" w:sz="4" w:space="0" w:color="auto"/>
                  <w:left w:val="single" w:sz="4" w:space="0" w:color="auto"/>
                  <w:bottom w:val="single" w:sz="4" w:space="0" w:color="auto"/>
                  <w:right w:val="single" w:sz="4" w:space="0" w:color="auto"/>
                </w:tcBorders>
                <w:vAlign w:val="bottom"/>
              </w:tcPr>
            </w:tcPrChange>
          </w:tcPr>
          <w:p w14:paraId="11B1C5B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30" w:author="Hudler, Rob@Energy" w:date="2018-11-09T16:13:00Z"/>
                <w:rFonts w:asciiTheme="minorHAnsi" w:eastAsia="Times New Roman" w:hAnsiTheme="minorHAnsi" w:cstheme="minorHAnsi"/>
                <w:sz w:val="18"/>
                <w:szCs w:val="18"/>
              </w:rPr>
            </w:pPr>
            <w:ins w:id="3031" w:author="Hudler, Rob@Energy" w:date="2018-11-09T16:13:00Z">
              <w:r w:rsidRPr="009053C5">
                <w:rPr>
                  <w:rFonts w:asciiTheme="minorHAnsi" w:eastAsia="Times New Roman" w:hAnsiTheme="minorHAnsi" w:cstheme="minorHAnsi"/>
                  <w:sz w:val="18"/>
                  <w:szCs w:val="18"/>
                </w:rPr>
                <w:t>Heating Efficiency Type</w:t>
              </w:r>
            </w:ins>
          </w:p>
        </w:tc>
        <w:tc>
          <w:tcPr>
            <w:tcW w:w="2106" w:type="dxa"/>
            <w:tcBorders>
              <w:top w:val="single" w:sz="4" w:space="0" w:color="auto"/>
              <w:left w:val="single" w:sz="4" w:space="0" w:color="auto"/>
              <w:bottom w:val="single" w:sz="4" w:space="0" w:color="auto"/>
              <w:right w:val="single" w:sz="4" w:space="0" w:color="auto"/>
            </w:tcBorders>
            <w:vAlign w:val="bottom"/>
            <w:tcPrChange w:id="3032" w:author="Smith, Alexis@Energy" w:date="2019-02-14T08:21:00Z">
              <w:tcPr>
                <w:tcW w:w="2106" w:type="dxa"/>
                <w:tcBorders>
                  <w:top w:val="single" w:sz="4" w:space="0" w:color="auto"/>
                  <w:left w:val="single" w:sz="4" w:space="0" w:color="auto"/>
                  <w:bottom w:val="single" w:sz="4" w:space="0" w:color="auto"/>
                  <w:right w:val="single" w:sz="4" w:space="0" w:color="auto"/>
                </w:tcBorders>
                <w:vAlign w:val="bottom"/>
              </w:tcPr>
            </w:tcPrChange>
          </w:tcPr>
          <w:p w14:paraId="6BFAE7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33" w:author="Hudler, Rob@Energy" w:date="2018-11-09T16:13:00Z"/>
                <w:rFonts w:asciiTheme="minorHAnsi" w:eastAsia="Times New Roman" w:hAnsiTheme="minorHAnsi" w:cstheme="minorHAnsi"/>
                <w:sz w:val="18"/>
                <w:szCs w:val="18"/>
              </w:rPr>
            </w:pPr>
            <w:ins w:id="3034" w:author="Hudler, Rob@Energy" w:date="2018-11-09T16:13:00Z">
              <w:r w:rsidRPr="009053C5">
                <w:rPr>
                  <w:rFonts w:asciiTheme="minorHAnsi" w:eastAsia="Times New Roman" w:hAnsiTheme="minorHAnsi" w:cstheme="minorHAnsi"/>
                  <w:sz w:val="18"/>
                  <w:szCs w:val="18"/>
                </w:rPr>
                <w:t>Heating Efficiency Value</w:t>
              </w:r>
            </w:ins>
          </w:p>
        </w:tc>
        <w:tc>
          <w:tcPr>
            <w:tcW w:w="2106" w:type="dxa"/>
            <w:tcBorders>
              <w:top w:val="single" w:sz="4" w:space="0" w:color="auto"/>
              <w:left w:val="single" w:sz="4" w:space="0" w:color="auto"/>
              <w:bottom w:val="single" w:sz="4" w:space="0" w:color="auto"/>
              <w:right w:val="single" w:sz="4" w:space="0" w:color="auto"/>
            </w:tcBorders>
            <w:vAlign w:val="bottom"/>
            <w:tcPrChange w:id="3035" w:author="Smith, Alexis@Energy" w:date="2019-02-14T08:21:00Z">
              <w:tcPr>
                <w:tcW w:w="2106" w:type="dxa"/>
                <w:tcBorders>
                  <w:top w:val="single" w:sz="4" w:space="0" w:color="auto"/>
                  <w:left w:val="single" w:sz="4" w:space="0" w:color="auto"/>
                  <w:bottom w:val="single" w:sz="4" w:space="0" w:color="auto"/>
                  <w:right w:val="single" w:sz="4" w:space="0" w:color="auto"/>
                </w:tcBorders>
                <w:vAlign w:val="bottom"/>
              </w:tcPr>
            </w:tcPrChange>
          </w:tcPr>
          <w:p w14:paraId="138A5AC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36" w:author="Hudler, Rob@Energy" w:date="2018-11-09T16:13:00Z"/>
                <w:rFonts w:asciiTheme="minorHAnsi" w:eastAsia="Times New Roman" w:hAnsiTheme="minorHAnsi" w:cstheme="minorHAnsi"/>
                <w:sz w:val="18"/>
                <w:szCs w:val="18"/>
              </w:rPr>
            </w:pPr>
            <w:ins w:id="3037" w:author="Hudler, Rob@Energy" w:date="2018-11-09T16:13:00Z">
              <w:r w:rsidRPr="009053C5">
                <w:rPr>
                  <w:rFonts w:asciiTheme="minorHAnsi" w:eastAsia="Times New Roman" w:hAnsiTheme="minorHAnsi" w:cstheme="minorHAnsi"/>
                  <w:sz w:val="18"/>
                  <w:szCs w:val="18"/>
                </w:rPr>
                <w:t xml:space="preserve">Standby Loss </w:t>
              </w:r>
            </w:ins>
          </w:p>
          <w:p w14:paraId="3DC9AAD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38" w:author="Hudler, Rob@Energy" w:date="2018-11-09T16:13:00Z"/>
                <w:rFonts w:asciiTheme="minorHAnsi" w:eastAsia="Times New Roman" w:hAnsiTheme="minorHAnsi" w:cstheme="minorHAnsi"/>
                <w:sz w:val="18"/>
                <w:szCs w:val="18"/>
              </w:rPr>
            </w:pPr>
            <w:ins w:id="3039" w:author="Hudler, Rob@Energy" w:date="2018-11-09T16:13:00Z">
              <w:r w:rsidRPr="009053C5">
                <w:rPr>
                  <w:rFonts w:asciiTheme="minorHAnsi" w:eastAsia="Times New Roman" w:hAnsiTheme="minorHAnsi" w:cstheme="minorHAnsi"/>
                  <w:sz w:val="18"/>
                  <w:szCs w:val="18"/>
                </w:rPr>
                <w:t>(%)</w:t>
              </w:r>
            </w:ins>
          </w:p>
        </w:tc>
        <w:tc>
          <w:tcPr>
            <w:tcW w:w="2106" w:type="dxa"/>
            <w:tcBorders>
              <w:top w:val="single" w:sz="4" w:space="0" w:color="auto"/>
              <w:left w:val="single" w:sz="4" w:space="0" w:color="auto"/>
              <w:bottom w:val="single" w:sz="4" w:space="0" w:color="auto"/>
              <w:right w:val="single" w:sz="4" w:space="0" w:color="auto"/>
            </w:tcBorders>
            <w:vAlign w:val="bottom"/>
            <w:tcPrChange w:id="3040" w:author="Smith, Alexis@Energy" w:date="2019-02-14T08:21:00Z">
              <w:tcPr>
                <w:tcW w:w="2106" w:type="dxa"/>
                <w:tcBorders>
                  <w:top w:val="single" w:sz="4" w:space="0" w:color="auto"/>
                  <w:left w:val="single" w:sz="4" w:space="0" w:color="auto"/>
                  <w:bottom w:val="single" w:sz="4" w:space="0" w:color="auto"/>
                  <w:right w:val="single" w:sz="4" w:space="0" w:color="auto"/>
                </w:tcBorders>
                <w:vAlign w:val="bottom"/>
              </w:tcPr>
            </w:tcPrChange>
          </w:tcPr>
          <w:p w14:paraId="7CAC8B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41" w:author="Hudler, Rob@Energy" w:date="2018-11-09T16:13:00Z"/>
                <w:rFonts w:asciiTheme="minorHAnsi" w:eastAsia="Times New Roman" w:hAnsiTheme="minorHAnsi" w:cstheme="minorHAnsi"/>
                <w:sz w:val="18"/>
                <w:szCs w:val="18"/>
              </w:rPr>
            </w:pPr>
            <w:ins w:id="3042" w:author="Hudler, Rob@Energy" w:date="2018-11-09T16:13:00Z">
              <w:r w:rsidRPr="009053C5">
                <w:rPr>
                  <w:rFonts w:asciiTheme="minorHAnsi" w:eastAsia="Times New Roman" w:hAnsiTheme="minorHAnsi" w:cstheme="minorHAnsi"/>
                  <w:sz w:val="18"/>
                  <w:szCs w:val="18"/>
                </w:rPr>
                <w:t>Exterior Insul.</w:t>
              </w:r>
            </w:ins>
          </w:p>
          <w:p w14:paraId="02741F9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43" w:author="Hudler, Rob@Energy" w:date="2018-11-09T16:13:00Z"/>
                <w:rFonts w:asciiTheme="minorHAnsi" w:eastAsia="Times New Roman" w:hAnsiTheme="minorHAnsi" w:cstheme="minorHAnsi"/>
                <w:sz w:val="18"/>
                <w:szCs w:val="18"/>
              </w:rPr>
            </w:pPr>
            <w:ins w:id="3044" w:author="Hudler, Rob@Energy" w:date="2018-11-09T16:13:00Z">
              <w:r w:rsidRPr="009053C5">
                <w:rPr>
                  <w:rFonts w:asciiTheme="minorHAnsi" w:eastAsia="Times New Roman" w:hAnsiTheme="minorHAnsi" w:cstheme="minorHAnsi"/>
                  <w:sz w:val="18"/>
                  <w:szCs w:val="18"/>
                </w:rPr>
                <w:t>R-Value</w:t>
              </w:r>
            </w:ins>
          </w:p>
        </w:tc>
        <w:tc>
          <w:tcPr>
            <w:tcW w:w="2112" w:type="dxa"/>
            <w:tcBorders>
              <w:top w:val="single" w:sz="4" w:space="0" w:color="auto"/>
              <w:left w:val="single" w:sz="4" w:space="0" w:color="auto"/>
              <w:bottom w:val="single" w:sz="4" w:space="0" w:color="auto"/>
              <w:right w:val="single" w:sz="4" w:space="0" w:color="auto"/>
            </w:tcBorders>
            <w:vAlign w:val="bottom"/>
            <w:tcPrChange w:id="3045" w:author="Smith, Alexis@Energy" w:date="2019-02-14T08:21:00Z">
              <w:tcPr>
                <w:tcW w:w="2112" w:type="dxa"/>
                <w:tcBorders>
                  <w:top w:val="single" w:sz="4" w:space="0" w:color="auto"/>
                  <w:left w:val="single" w:sz="4" w:space="0" w:color="auto"/>
                  <w:bottom w:val="single" w:sz="4" w:space="0" w:color="auto"/>
                  <w:right w:val="single" w:sz="4" w:space="0" w:color="auto"/>
                </w:tcBorders>
                <w:vAlign w:val="bottom"/>
              </w:tcPr>
            </w:tcPrChange>
          </w:tcPr>
          <w:p w14:paraId="3BED71F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46" w:author="Hudler, Rob@Energy" w:date="2018-11-09T16:13:00Z"/>
                <w:rFonts w:asciiTheme="minorHAnsi" w:eastAsia="Times New Roman" w:hAnsiTheme="minorHAnsi" w:cstheme="minorHAnsi"/>
                <w:sz w:val="18"/>
                <w:szCs w:val="18"/>
              </w:rPr>
            </w:pPr>
            <w:ins w:id="3047" w:author="Hudler, Rob@Energy" w:date="2018-11-09T16:13:00Z">
              <w:r w:rsidRPr="009053C5">
                <w:rPr>
                  <w:rFonts w:asciiTheme="minorHAnsi" w:eastAsia="Times New Roman" w:hAnsiTheme="minorHAnsi" w:cstheme="minorHAnsi"/>
                  <w:sz w:val="18"/>
                  <w:szCs w:val="18"/>
                </w:rPr>
                <w:t>Tank location</w:t>
              </w:r>
            </w:ins>
          </w:p>
        </w:tc>
      </w:tr>
      <w:tr w:rsidR="00036420" w:rsidRPr="00323F2C" w14:paraId="71D86E70" w14:textId="77777777" w:rsidTr="0075795E">
        <w:trPr>
          <w:gridAfter w:val="1"/>
          <w:wAfter w:w="23" w:type="dxa"/>
          <w:cantSplit/>
          <w:trHeight w:val="144"/>
          <w:ins w:id="3048" w:author="Hudler, Rob@Energy" w:date="2018-11-09T16:13:00Z"/>
          <w:trPrChange w:id="3049" w:author="Smith, Alexis@Energy" w:date="2019-02-14T08:21:00Z">
            <w:trPr>
              <w:gridAfter w:val="1"/>
              <w:wAfter w:w="23" w:type="dxa"/>
              <w:cantSplit/>
              <w:trHeight w:val="144"/>
            </w:trPr>
          </w:trPrChange>
        </w:trPr>
        <w:tc>
          <w:tcPr>
            <w:tcW w:w="1990" w:type="dxa"/>
            <w:tcBorders>
              <w:top w:val="single" w:sz="4" w:space="0" w:color="auto"/>
              <w:left w:val="single" w:sz="4" w:space="0" w:color="auto"/>
              <w:bottom w:val="single" w:sz="4" w:space="0" w:color="auto"/>
              <w:right w:val="single" w:sz="4" w:space="0" w:color="auto"/>
            </w:tcBorders>
            <w:vAlign w:val="center"/>
            <w:tcPrChange w:id="3050" w:author="Smith, Alexis@Energy" w:date="2019-02-14T08:21:00Z">
              <w:tcPr>
                <w:tcW w:w="1990" w:type="dxa"/>
                <w:tcBorders>
                  <w:top w:val="single" w:sz="4" w:space="0" w:color="auto"/>
                  <w:left w:val="single" w:sz="4" w:space="0" w:color="auto"/>
                  <w:bottom w:val="single" w:sz="4" w:space="0" w:color="auto"/>
                  <w:right w:val="single" w:sz="4" w:space="0" w:color="auto"/>
                </w:tcBorders>
                <w:vAlign w:val="center"/>
              </w:tcPr>
            </w:tcPrChange>
          </w:tcPr>
          <w:p w14:paraId="16573393" w14:textId="2209E53A" w:rsidR="00036420" w:rsidRPr="009053C5" w:rsidRDefault="00E72A2A" w:rsidP="00FF7B0E">
            <w:pPr>
              <w:keepNext/>
              <w:tabs>
                <w:tab w:val="left" w:pos="2160"/>
                <w:tab w:val="left" w:pos="2700"/>
                <w:tab w:val="left" w:pos="3420"/>
                <w:tab w:val="left" w:pos="3780"/>
                <w:tab w:val="left" w:pos="5760"/>
                <w:tab w:val="left" w:pos="7212"/>
              </w:tabs>
              <w:spacing w:after="0" w:line="240" w:lineRule="auto"/>
              <w:jc w:val="center"/>
              <w:rPr>
                <w:ins w:id="3051" w:author="Hudler, Rob@Energy" w:date="2018-11-09T16:13:00Z"/>
                <w:rFonts w:asciiTheme="minorHAnsi" w:eastAsia="Times New Roman" w:hAnsiTheme="minorHAnsi" w:cstheme="minorHAnsi"/>
                <w:sz w:val="18"/>
                <w:szCs w:val="18"/>
              </w:rPr>
            </w:pPr>
            <w:ins w:id="3052" w:author="Smith, Alexis@Energy" w:date="2019-02-13T09:35:00Z">
              <w:r>
                <w:rPr>
                  <w:rFonts w:asciiTheme="minorHAnsi" w:eastAsia="Times New Roman" w:hAnsiTheme="minorHAnsi" w:cstheme="minorHAnsi"/>
                  <w:sz w:val="18"/>
                  <w:szCs w:val="18"/>
                </w:rPr>
                <w:t>&lt;&lt;</w:t>
              </w:r>
            </w:ins>
            <w:ins w:id="3053" w:author="Hudler, Rob@Energy" w:date="2018-11-09T16:13:00Z">
              <w:r w:rsidR="00036420" w:rsidRPr="009053C5">
                <w:rPr>
                  <w:rFonts w:asciiTheme="minorHAnsi" w:eastAsia="Times New Roman" w:hAnsiTheme="minorHAnsi" w:cstheme="minorHAnsi"/>
                  <w:sz w:val="18"/>
                  <w:szCs w:val="18"/>
                </w:rPr>
                <w:t xml:space="preserve">Reference value from </w:t>
              </w:r>
              <w:del w:id="3054" w:author="Smith, Alexis@Energy" w:date="2019-02-13T09:35:00Z">
                <w:r w:rsidR="00036420" w:rsidRPr="009053C5" w:rsidDel="00E72A2A">
                  <w:rPr>
                    <w:rFonts w:asciiTheme="minorHAnsi" w:eastAsia="Times New Roman" w:hAnsiTheme="minorHAnsi" w:cstheme="minorHAnsi"/>
                    <w:sz w:val="18"/>
                    <w:szCs w:val="18"/>
                  </w:rPr>
                  <w:delText>design Water Heating System ID or Name (</w:delText>
                </w:r>
              </w:del>
              <w:r w:rsidR="00036420" w:rsidRPr="009053C5">
                <w:rPr>
                  <w:rFonts w:asciiTheme="minorHAnsi" w:eastAsia="Times New Roman" w:hAnsiTheme="minorHAnsi" w:cstheme="minorHAnsi"/>
                  <w:sz w:val="18"/>
                  <w:szCs w:val="18"/>
                </w:rPr>
                <w:t>B01</w:t>
              </w:r>
            </w:ins>
            <w:ins w:id="3055" w:author="Smith, Alexis@Energy" w:date="2019-02-13T09:36:00Z">
              <w:r>
                <w:rPr>
                  <w:rFonts w:asciiTheme="minorHAnsi" w:eastAsia="Times New Roman" w:hAnsiTheme="minorHAnsi" w:cstheme="minorHAnsi"/>
                  <w:sz w:val="18"/>
                  <w:szCs w:val="18"/>
                </w:rPr>
                <w:t>&gt;&gt;</w:t>
              </w:r>
            </w:ins>
            <w:ins w:id="3056" w:author="Hudler, Rob@Energy" w:date="2018-11-09T16:13:00Z">
              <w:del w:id="3057" w:author="Smith, Alexis@Energy" w:date="2019-02-13T09:36:00Z">
                <w:r w:rsidR="00036420" w:rsidRPr="009053C5" w:rsidDel="00E72A2A">
                  <w:rPr>
                    <w:rFonts w:asciiTheme="minorHAnsi" w:eastAsia="Times New Roman" w:hAnsiTheme="minorHAnsi" w:cstheme="minorHAnsi"/>
                    <w:sz w:val="18"/>
                    <w:szCs w:val="18"/>
                  </w:rPr>
                  <w:delText>)</w:delText>
                </w:r>
              </w:del>
            </w:ins>
          </w:p>
        </w:tc>
        <w:tc>
          <w:tcPr>
            <w:tcW w:w="2106" w:type="dxa"/>
            <w:tcBorders>
              <w:top w:val="single" w:sz="4" w:space="0" w:color="auto"/>
              <w:left w:val="single" w:sz="4" w:space="0" w:color="auto"/>
              <w:bottom w:val="single" w:sz="4" w:space="0" w:color="auto"/>
              <w:right w:val="single" w:sz="4" w:space="0" w:color="auto"/>
            </w:tcBorders>
            <w:vAlign w:val="center"/>
            <w:tcPrChange w:id="3058"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2A62403B" w14:textId="4728340D" w:rsidR="00036420" w:rsidRPr="009053C5" w:rsidRDefault="00E72A2A">
            <w:pPr>
              <w:keepNext/>
              <w:tabs>
                <w:tab w:val="left" w:pos="2160"/>
                <w:tab w:val="left" w:pos="2700"/>
                <w:tab w:val="left" w:pos="3420"/>
                <w:tab w:val="left" w:pos="3780"/>
                <w:tab w:val="left" w:pos="5760"/>
                <w:tab w:val="left" w:pos="7212"/>
              </w:tabs>
              <w:spacing w:after="0" w:line="240" w:lineRule="auto"/>
              <w:jc w:val="center"/>
              <w:rPr>
                <w:ins w:id="3059" w:author="Hudler, Rob@Energy" w:date="2018-11-09T16:13:00Z"/>
                <w:rFonts w:asciiTheme="minorHAnsi" w:eastAsia="Times New Roman" w:hAnsiTheme="minorHAnsi" w:cstheme="minorHAnsi"/>
                <w:sz w:val="18"/>
                <w:szCs w:val="18"/>
              </w:rPr>
            </w:pPr>
            <w:ins w:id="3060" w:author="Smith, Alexis@Energy" w:date="2019-02-13T09:36:00Z">
              <w:r>
                <w:rPr>
                  <w:rFonts w:asciiTheme="minorHAnsi" w:eastAsia="Times New Roman" w:hAnsiTheme="minorHAnsi" w:cstheme="minorHAnsi"/>
                  <w:sz w:val="18"/>
                  <w:szCs w:val="18"/>
                </w:rPr>
                <w:t>&lt;&lt;</w:t>
              </w:r>
            </w:ins>
            <w:ins w:id="3061" w:author="Hudler, Rob@Energy" w:date="2018-11-09T16:13:00Z">
              <w:r w:rsidR="00036420" w:rsidRPr="009053C5">
                <w:rPr>
                  <w:rFonts w:asciiTheme="minorHAnsi" w:eastAsia="Times New Roman" w:hAnsiTheme="minorHAnsi" w:cstheme="minorHAnsi"/>
                  <w:sz w:val="18"/>
                  <w:szCs w:val="18"/>
                </w:rPr>
                <w:t xml:space="preserve">Reference value from </w:t>
              </w:r>
              <w:del w:id="3062" w:author="Smith, Alexis@Energy" w:date="2019-02-13T09:36:00Z">
                <w:r w:rsidR="00036420" w:rsidRPr="009053C5" w:rsidDel="00E72A2A">
                  <w:rPr>
                    <w:rFonts w:asciiTheme="minorHAnsi" w:eastAsia="Times New Roman" w:hAnsiTheme="minorHAnsi" w:cstheme="minorHAnsi"/>
                    <w:sz w:val="18"/>
                    <w:szCs w:val="18"/>
                  </w:rPr>
                  <w:delText>Design Water Heater Type  (</w:delText>
                </w:r>
              </w:del>
              <w:r w:rsidR="00036420" w:rsidRPr="009053C5">
                <w:rPr>
                  <w:rFonts w:asciiTheme="minorHAnsi" w:eastAsia="Times New Roman" w:hAnsiTheme="minorHAnsi" w:cstheme="minorHAnsi"/>
                  <w:sz w:val="18"/>
                  <w:szCs w:val="18"/>
                </w:rPr>
                <w:t>D02</w:t>
              </w:r>
            </w:ins>
            <w:ins w:id="3063" w:author="Smith, Alexis@Energy" w:date="2019-02-13T09:36:00Z">
              <w:r>
                <w:rPr>
                  <w:rFonts w:asciiTheme="minorHAnsi" w:eastAsia="Times New Roman" w:hAnsiTheme="minorHAnsi" w:cstheme="minorHAnsi"/>
                  <w:sz w:val="18"/>
                  <w:szCs w:val="18"/>
                </w:rPr>
                <w:t>&gt;&gt;</w:t>
              </w:r>
            </w:ins>
            <w:ins w:id="3064" w:author="Hudler, Rob@Energy" w:date="2018-11-09T16:13:00Z">
              <w:del w:id="3065" w:author="Smith, Alexis@Energy" w:date="2019-02-13T09:36:00Z">
                <w:r w:rsidR="00036420" w:rsidRPr="009053C5" w:rsidDel="00E72A2A">
                  <w:rPr>
                    <w:rFonts w:asciiTheme="minorHAnsi" w:eastAsia="Times New Roman" w:hAnsiTheme="minorHAnsi" w:cstheme="minorHAnsi"/>
                    <w:sz w:val="18"/>
                    <w:szCs w:val="18"/>
                  </w:rPr>
                  <w:delText>)</w:delText>
                </w:r>
              </w:del>
            </w:ins>
          </w:p>
        </w:tc>
        <w:tc>
          <w:tcPr>
            <w:tcW w:w="2106" w:type="dxa"/>
            <w:tcBorders>
              <w:top w:val="single" w:sz="4" w:space="0" w:color="auto"/>
              <w:left w:val="single" w:sz="4" w:space="0" w:color="auto"/>
              <w:bottom w:val="single" w:sz="4" w:space="0" w:color="auto"/>
              <w:right w:val="single" w:sz="4" w:space="0" w:color="auto"/>
            </w:tcBorders>
            <w:vAlign w:val="center"/>
            <w:tcPrChange w:id="3066"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1646E942" w14:textId="1909B80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67" w:author="Hudler, Rob@Energy" w:date="2018-11-09T16:13:00Z"/>
                <w:rFonts w:asciiTheme="minorHAnsi" w:eastAsia="Times New Roman" w:hAnsiTheme="minorHAnsi" w:cstheme="minorHAnsi"/>
                <w:sz w:val="18"/>
                <w:szCs w:val="18"/>
              </w:rPr>
            </w:pPr>
            <w:ins w:id="3068" w:author="Hudler, Rob@Energy" w:date="2018-11-09T16:13:00Z">
              <w:r w:rsidRPr="009053C5">
                <w:rPr>
                  <w:rFonts w:asciiTheme="minorHAnsi" w:eastAsia="Times New Roman" w:hAnsiTheme="minorHAnsi" w:cstheme="minorHAnsi"/>
                  <w:sz w:val="18"/>
                  <w:szCs w:val="18"/>
                </w:rPr>
                <w:t>&lt;&lt;User input value; check value must be ≥ value in D</w:t>
              </w:r>
            </w:ins>
            <w:ins w:id="3069" w:author="Smith, Alexis@Energy" w:date="2019-02-13T09:36:00Z">
              <w:r w:rsidR="00E72A2A">
                <w:rPr>
                  <w:rFonts w:asciiTheme="minorHAnsi" w:eastAsia="Times New Roman" w:hAnsiTheme="minorHAnsi" w:cstheme="minorHAnsi"/>
                  <w:sz w:val="18"/>
                  <w:szCs w:val="18"/>
                </w:rPr>
                <w:t>0</w:t>
              </w:r>
            </w:ins>
            <w:ins w:id="3070" w:author="Hudler, Rob@Energy" w:date="2018-11-09T16:13:00Z">
              <w:r w:rsidRPr="009053C5">
                <w:rPr>
                  <w:rFonts w:asciiTheme="minorHAnsi" w:eastAsia="Times New Roman" w:hAnsiTheme="minorHAnsi" w:cstheme="minorHAnsi"/>
                  <w:sz w:val="18"/>
                  <w:szCs w:val="18"/>
                </w:rPr>
                <w:t>3 to comply, else flag non-compliant values and do not allow the doc to be registered &gt;&gt;</w:t>
              </w:r>
            </w:ins>
          </w:p>
        </w:tc>
        <w:tc>
          <w:tcPr>
            <w:tcW w:w="2106" w:type="dxa"/>
            <w:tcBorders>
              <w:top w:val="single" w:sz="4" w:space="0" w:color="auto"/>
              <w:left w:val="single" w:sz="4" w:space="0" w:color="auto"/>
              <w:bottom w:val="single" w:sz="4" w:space="0" w:color="auto"/>
              <w:right w:val="single" w:sz="4" w:space="0" w:color="auto"/>
            </w:tcBorders>
            <w:vAlign w:val="center"/>
            <w:tcPrChange w:id="3071"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396F49F1" w14:textId="2B5C9A8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72" w:author="Hudler, Rob@Energy" w:date="2018-11-09T16:13:00Z"/>
                <w:rFonts w:asciiTheme="minorHAnsi" w:eastAsia="Times New Roman" w:hAnsiTheme="minorHAnsi" w:cstheme="minorHAnsi"/>
                <w:sz w:val="18"/>
                <w:szCs w:val="18"/>
              </w:rPr>
            </w:pPr>
            <w:ins w:id="3073" w:author="Hudler, Rob@Energy" w:date="2018-11-09T16:13:00Z">
              <w:r w:rsidRPr="009053C5">
                <w:rPr>
                  <w:rFonts w:asciiTheme="minorHAnsi" w:eastAsia="Times New Roman" w:hAnsiTheme="minorHAnsi" w:cstheme="minorHAnsi"/>
                  <w:sz w:val="18"/>
                  <w:szCs w:val="18"/>
                </w:rPr>
                <w:t>&lt;&lt;User input value; check value must be ≤ value in D</w:t>
              </w:r>
            </w:ins>
            <w:ins w:id="3074" w:author="Smith, Alexis@Energy" w:date="2019-02-13T09:36:00Z">
              <w:r w:rsidR="00E72A2A">
                <w:rPr>
                  <w:rFonts w:asciiTheme="minorHAnsi" w:eastAsia="Times New Roman" w:hAnsiTheme="minorHAnsi" w:cstheme="minorHAnsi"/>
                  <w:sz w:val="18"/>
                  <w:szCs w:val="18"/>
                </w:rPr>
                <w:t>0</w:t>
              </w:r>
            </w:ins>
            <w:ins w:id="3075" w:author="Hudler, Rob@Energy" w:date="2018-11-09T16:13:00Z">
              <w:r w:rsidRPr="009053C5">
                <w:rPr>
                  <w:rFonts w:asciiTheme="minorHAnsi" w:eastAsia="Times New Roman" w:hAnsiTheme="minorHAnsi" w:cstheme="minorHAnsi"/>
                  <w:sz w:val="18"/>
                  <w:szCs w:val="18"/>
                </w:rPr>
                <w:t>4 to comply, else flag non-compliant values and do not allow the doc to be registered. Value may be N/A if CF1R value is N/A &gt;&gt;</w:t>
              </w:r>
            </w:ins>
          </w:p>
        </w:tc>
        <w:tc>
          <w:tcPr>
            <w:tcW w:w="2106" w:type="dxa"/>
            <w:tcBorders>
              <w:top w:val="single" w:sz="4" w:space="0" w:color="auto"/>
              <w:left w:val="single" w:sz="4" w:space="0" w:color="auto"/>
              <w:bottom w:val="single" w:sz="4" w:space="0" w:color="auto"/>
              <w:right w:val="single" w:sz="4" w:space="0" w:color="auto"/>
            </w:tcBorders>
            <w:vAlign w:val="center"/>
            <w:tcPrChange w:id="3076"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7D746888" w14:textId="46638B28"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77" w:author="Hudler, Rob@Energy" w:date="2018-11-09T16:13:00Z"/>
                <w:rFonts w:asciiTheme="minorHAnsi" w:eastAsia="Times New Roman" w:hAnsiTheme="minorHAnsi" w:cstheme="minorHAnsi"/>
                <w:sz w:val="18"/>
                <w:szCs w:val="18"/>
              </w:rPr>
            </w:pPr>
            <w:ins w:id="3078" w:author="Hudler, Rob@Energy" w:date="2018-11-09T16:13:00Z">
              <w:r w:rsidRPr="009053C5">
                <w:rPr>
                  <w:rFonts w:asciiTheme="minorHAnsi" w:eastAsia="Times New Roman" w:hAnsiTheme="minorHAnsi" w:cstheme="minorHAnsi"/>
                  <w:sz w:val="18"/>
                  <w:szCs w:val="18"/>
                </w:rPr>
                <w:t xml:space="preserve">&lt;&lt;User input value; check value </w:t>
              </w:r>
              <w:del w:id="3079" w:author="Smith, Alexis@Energy" w:date="2019-02-13T09:36:00Z">
                <w:r w:rsidRPr="009053C5" w:rsidDel="00E72A2A">
                  <w:rPr>
                    <w:rFonts w:asciiTheme="minorHAnsi" w:eastAsia="Times New Roman" w:hAnsiTheme="minorHAnsi" w:cstheme="minorHAnsi"/>
                    <w:sz w:val="18"/>
                    <w:szCs w:val="18"/>
                  </w:rPr>
                  <w:delText xml:space="preserve"> </w:delText>
                </w:r>
              </w:del>
              <w:r w:rsidRPr="009053C5">
                <w:rPr>
                  <w:rFonts w:asciiTheme="minorHAnsi" w:eastAsia="Times New Roman" w:hAnsiTheme="minorHAnsi" w:cstheme="minorHAnsi"/>
                  <w:sz w:val="18"/>
                  <w:szCs w:val="18"/>
                </w:rPr>
                <w:t>must be ≥ value in D</w:t>
              </w:r>
            </w:ins>
            <w:ins w:id="3080" w:author="Smith, Alexis@Energy" w:date="2019-02-13T09:36:00Z">
              <w:r w:rsidR="00E72A2A">
                <w:rPr>
                  <w:rFonts w:asciiTheme="minorHAnsi" w:eastAsia="Times New Roman" w:hAnsiTheme="minorHAnsi" w:cstheme="minorHAnsi"/>
                  <w:sz w:val="18"/>
                  <w:szCs w:val="18"/>
                </w:rPr>
                <w:t>0</w:t>
              </w:r>
            </w:ins>
            <w:ins w:id="3081" w:author="Hudler, Rob@Energy" w:date="2018-11-09T16:13:00Z">
              <w:r w:rsidRPr="009053C5">
                <w:rPr>
                  <w:rFonts w:asciiTheme="minorHAnsi" w:eastAsia="Times New Roman" w:hAnsiTheme="minorHAnsi" w:cstheme="minorHAnsi"/>
                  <w:sz w:val="18"/>
                  <w:szCs w:val="18"/>
                </w:rPr>
                <w:t>5 to comply, else flag non-compliant values and do not allow the doc to be registered. Value may be N/A if CF1R value is N/A &gt;&gt;</w:t>
              </w:r>
            </w:ins>
          </w:p>
        </w:tc>
        <w:tc>
          <w:tcPr>
            <w:tcW w:w="2112" w:type="dxa"/>
            <w:tcBorders>
              <w:top w:val="single" w:sz="4" w:space="0" w:color="auto"/>
              <w:left w:val="single" w:sz="4" w:space="0" w:color="auto"/>
              <w:bottom w:val="single" w:sz="4" w:space="0" w:color="auto"/>
              <w:right w:val="single" w:sz="4" w:space="0" w:color="auto"/>
            </w:tcBorders>
            <w:vAlign w:val="center"/>
            <w:tcPrChange w:id="3082" w:author="Smith, Alexis@Energy" w:date="2019-02-14T08:21:00Z">
              <w:tcPr>
                <w:tcW w:w="2112" w:type="dxa"/>
                <w:tcBorders>
                  <w:top w:val="single" w:sz="4" w:space="0" w:color="auto"/>
                  <w:left w:val="single" w:sz="4" w:space="0" w:color="auto"/>
                  <w:bottom w:val="single" w:sz="4" w:space="0" w:color="auto"/>
                  <w:right w:val="single" w:sz="4" w:space="0" w:color="auto"/>
                </w:tcBorders>
                <w:vAlign w:val="center"/>
              </w:tcPr>
            </w:tcPrChange>
          </w:tcPr>
          <w:p w14:paraId="75DB1C45" w14:textId="645AEC5D"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ins w:id="3083" w:author="Hudler, Rob@Energy" w:date="2018-11-09T16:13:00Z"/>
                <w:rFonts w:asciiTheme="minorHAnsi" w:eastAsia="Times New Roman" w:hAnsiTheme="minorHAnsi" w:cstheme="minorHAnsi"/>
                <w:sz w:val="18"/>
                <w:szCs w:val="18"/>
              </w:rPr>
            </w:pPr>
            <w:ins w:id="3084" w:author="Hudler, Rob@Energy" w:date="2018-11-09T16:13:00Z">
              <w:r w:rsidRPr="009053C5">
                <w:rPr>
                  <w:rFonts w:asciiTheme="minorHAnsi" w:eastAsia="Times New Roman" w:hAnsiTheme="minorHAnsi" w:cstheme="minorHAnsi"/>
                  <w:sz w:val="18"/>
                  <w:szCs w:val="18"/>
                </w:rPr>
                <w:t>&lt;&lt;User input value; check value</w:t>
              </w:r>
              <w:del w:id="3085" w:author="Smith, Alexis@Energy" w:date="2019-02-13T09:36:00Z">
                <w:r w:rsidRPr="009053C5" w:rsidDel="00E72A2A">
                  <w:rPr>
                    <w:rFonts w:asciiTheme="minorHAnsi" w:eastAsia="Times New Roman" w:hAnsiTheme="minorHAnsi" w:cstheme="minorHAnsi"/>
                    <w:sz w:val="18"/>
                    <w:szCs w:val="18"/>
                  </w:rPr>
                  <w:delText xml:space="preserve"> </w:delText>
                </w:r>
              </w:del>
              <w:r w:rsidRPr="009053C5">
                <w:rPr>
                  <w:rFonts w:asciiTheme="minorHAnsi" w:eastAsia="Times New Roman" w:hAnsiTheme="minorHAnsi" w:cstheme="minorHAnsi"/>
                  <w:sz w:val="18"/>
                  <w:szCs w:val="18"/>
                </w:rPr>
                <w:t xml:space="preserve"> must be = value in </w:t>
              </w:r>
            </w:ins>
            <w:ins w:id="3086" w:author="Smith, Alexis@Energy" w:date="2019-02-13T09:36:00Z">
              <w:r w:rsidR="00E72A2A">
                <w:rPr>
                  <w:rFonts w:asciiTheme="minorHAnsi" w:eastAsia="Times New Roman" w:hAnsiTheme="minorHAnsi" w:cstheme="minorHAnsi"/>
                  <w:sz w:val="18"/>
                  <w:szCs w:val="18"/>
                </w:rPr>
                <w:t>D0</w:t>
              </w:r>
            </w:ins>
            <w:ins w:id="3087" w:author="Hudler, Rob@Energy" w:date="2018-11-09T16:13:00Z">
              <w:del w:id="3088" w:author="Smith, Alexis@Energy" w:date="2019-02-13T09:36:00Z">
                <w:r w:rsidRPr="009053C5" w:rsidDel="00E72A2A">
                  <w:rPr>
                    <w:rFonts w:asciiTheme="minorHAnsi" w:eastAsia="Times New Roman" w:hAnsiTheme="minorHAnsi" w:cstheme="minorHAnsi"/>
                    <w:sz w:val="18"/>
                    <w:szCs w:val="18"/>
                  </w:rPr>
                  <w:delText>d</w:delText>
                </w:r>
              </w:del>
              <w:r w:rsidRPr="009053C5">
                <w:rPr>
                  <w:rFonts w:asciiTheme="minorHAnsi" w:eastAsia="Times New Roman" w:hAnsiTheme="minorHAnsi" w:cstheme="minorHAnsi"/>
                  <w:sz w:val="18"/>
                  <w:szCs w:val="18"/>
                </w:rPr>
                <w:t>6 to comply, else flag non-compliant values and do not allow the doc to be registered. Value may be N/A if CF1R value is N/A &gt;&gt;</w:t>
              </w:r>
            </w:ins>
          </w:p>
        </w:tc>
      </w:tr>
      <w:tr w:rsidR="00036420" w:rsidRPr="00323F2C" w14:paraId="5F73C157" w14:textId="77777777" w:rsidTr="0075795E">
        <w:trPr>
          <w:gridAfter w:val="1"/>
          <w:wAfter w:w="23" w:type="dxa"/>
          <w:cantSplit/>
          <w:trHeight w:val="144"/>
          <w:ins w:id="3089" w:author="Hudler, Rob@Energy" w:date="2018-11-09T16:13:00Z"/>
          <w:trPrChange w:id="3090" w:author="Smith, Alexis@Energy" w:date="2019-02-14T08:21:00Z">
            <w:trPr>
              <w:gridAfter w:val="1"/>
              <w:wAfter w:w="23" w:type="dxa"/>
              <w:cantSplit/>
              <w:trHeight w:val="144"/>
            </w:trPr>
          </w:trPrChange>
        </w:trPr>
        <w:tc>
          <w:tcPr>
            <w:tcW w:w="1990" w:type="dxa"/>
            <w:tcBorders>
              <w:top w:val="single" w:sz="4" w:space="0" w:color="auto"/>
              <w:left w:val="single" w:sz="4" w:space="0" w:color="auto"/>
              <w:bottom w:val="single" w:sz="4" w:space="0" w:color="auto"/>
              <w:right w:val="single" w:sz="4" w:space="0" w:color="auto"/>
            </w:tcBorders>
            <w:vAlign w:val="center"/>
            <w:tcPrChange w:id="3091" w:author="Smith, Alexis@Energy" w:date="2019-02-14T08:21:00Z">
              <w:tcPr>
                <w:tcW w:w="1990" w:type="dxa"/>
                <w:tcBorders>
                  <w:top w:val="single" w:sz="4" w:space="0" w:color="auto"/>
                  <w:left w:val="single" w:sz="4" w:space="0" w:color="auto"/>
                  <w:bottom w:val="single" w:sz="4" w:space="0" w:color="auto"/>
                  <w:right w:val="single" w:sz="4" w:space="0" w:color="auto"/>
                </w:tcBorders>
                <w:vAlign w:val="center"/>
              </w:tcPr>
            </w:tcPrChange>
          </w:tcPr>
          <w:p w14:paraId="1711A3C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92"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Change w:id="3093"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1AC4716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94"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Change w:id="3095"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7D3EE5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96"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Change w:id="3097"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70F116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098" w:author="Hudler, Rob@Energy" w:date="2018-11-09T16:13:00Z"/>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Change w:id="3099" w:author="Smith, Alexis@Energy" w:date="2019-02-14T08:21:00Z">
              <w:tcPr>
                <w:tcW w:w="2106" w:type="dxa"/>
                <w:tcBorders>
                  <w:top w:val="single" w:sz="4" w:space="0" w:color="auto"/>
                  <w:left w:val="single" w:sz="4" w:space="0" w:color="auto"/>
                  <w:bottom w:val="single" w:sz="4" w:space="0" w:color="auto"/>
                  <w:right w:val="single" w:sz="4" w:space="0" w:color="auto"/>
                </w:tcBorders>
                <w:vAlign w:val="center"/>
              </w:tcPr>
            </w:tcPrChange>
          </w:tcPr>
          <w:p w14:paraId="6BFAA7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00" w:author="Hudler, Rob@Energy" w:date="2018-11-09T16:13:00Z"/>
                <w:rFonts w:asciiTheme="minorHAnsi" w:eastAsia="Times New Roman" w:hAnsiTheme="minorHAnsi" w:cstheme="minorHAnsi"/>
                <w:sz w:val="18"/>
                <w:szCs w:val="18"/>
              </w:rPr>
            </w:pPr>
          </w:p>
        </w:tc>
        <w:tc>
          <w:tcPr>
            <w:tcW w:w="2112" w:type="dxa"/>
            <w:tcBorders>
              <w:top w:val="single" w:sz="4" w:space="0" w:color="auto"/>
              <w:left w:val="single" w:sz="4" w:space="0" w:color="auto"/>
              <w:bottom w:val="single" w:sz="4" w:space="0" w:color="auto"/>
              <w:right w:val="single" w:sz="4" w:space="0" w:color="auto"/>
            </w:tcBorders>
            <w:vAlign w:val="center"/>
            <w:tcPrChange w:id="3101" w:author="Smith, Alexis@Energy" w:date="2019-02-14T08:21:00Z">
              <w:tcPr>
                <w:tcW w:w="2112" w:type="dxa"/>
                <w:tcBorders>
                  <w:top w:val="single" w:sz="4" w:space="0" w:color="auto"/>
                  <w:left w:val="single" w:sz="4" w:space="0" w:color="auto"/>
                  <w:bottom w:val="single" w:sz="4" w:space="0" w:color="auto"/>
                  <w:right w:val="single" w:sz="4" w:space="0" w:color="auto"/>
                </w:tcBorders>
                <w:vAlign w:val="center"/>
              </w:tcPr>
            </w:tcPrChange>
          </w:tcPr>
          <w:p w14:paraId="09FA39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02" w:author="Hudler, Rob@Energy" w:date="2018-11-09T16:13:00Z"/>
                <w:rFonts w:asciiTheme="minorHAnsi" w:eastAsia="Times New Roman" w:hAnsiTheme="minorHAnsi" w:cstheme="minorHAnsi"/>
                <w:sz w:val="18"/>
                <w:szCs w:val="18"/>
              </w:rPr>
            </w:pPr>
          </w:p>
        </w:tc>
      </w:tr>
    </w:tbl>
    <w:p w14:paraId="76CD0610" w14:textId="04647338" w:rsidR="00036420" w:rsidRPr="009053C5" w:rsidDel="0075795E" w:rsidRDefault="00036420" w:rsidP="00036420">
      <w:pPr>
        <w:spacing w:after="0" w:line="240" w:lineRule="auto"/>
        <w:rPr>
          <w:ins w:id="3103" w:author="Hudler, Rob@Energy" w:date="2018-11-09T16:13:00Z"/>
          <w:del w:id="3104" w:author="Smith, Alexis@Energy" w:date="2019-02-14T08:21:00Z"/>
          <w:rFonts w:asciiTheme="minorHAnsi" w:hAnsiTheme="minorHAnsi" w:cstheme="minorHAnsi"/>
          <w:sz w:val="18"/>
          <w:szCs w:val="18"/>
        </w:rPr>
      </w:pPr>
    </w:p>
    <w:p w14:paraId="326E7D63" w14:textId="30745C6D" w:rsidR="00036420" w:rsidRPr="009053C5" w:rsidDel="00FF7B0E" w:rsidRDefault="00036420" w:rsidP="00036420">
      <w:pPr>
        <w:spacing w:after="0" w:line="240" w:lineRule="auto"/>
        <w:rPr>
          <w:ins w:id="3105" w:author="Hudler, Rob@Energy" w:date="2018-11-09T16:13:00Z"/>
          <w:del w:id="3106" w:author="Smith, Alexis@Energy" w:date="2019-02-13T09:49:00Z"/>
          <w:rFonts w:asciiTheme="minorHAnsi" w:hAnsiTheme="minorHAnsi" w:cstheme="minorHAnsi"/>
          <w:sz w:val="18"/>
          <w:szCs w:val="18"/>
        </w:rPr>
      </w:pPr>
    </w:p>
    <w:p w14:paraId="53CD1641" w14:textId="089DAAB9" w:rsidR="00036420" w:rsidRPr="009053C5" w:rsidDel="00FF7B0E" w:rsidRDefault="00036420" w:rsidP="00036420">
      <w:pPr>
        <w:spacing w:after="0" w:line="240" w:lineRule="auto"/>
        <w:rPr>
          <w:ins w:id="3107" w:author="Hudler, Rob@Energy" w:date="2018-11-09T16:13:00Z"/>
          <w:del w:id="3108" w:author="Smith, Alexis@Energy" w:date="2019-02-13T09:49:00Z"/>
          <w:rFonts w:asciiTheme="minorHAnsi" w:hAnsiTheme="minorHAnsi" w:cstheme="minorHAnsi"/>
          <w:sz w:val="18"/>
          <w:szCs w:val="18"/>
        </w:rPr>
      </w:pPr>
    </w:p>
    <w:p w14:paraId="7DDBACE7" w14:textId="77777777" w:rsidR="00036420" w:rsidRPr="009053C5" w:rsidRDefault="00036420" w:rsidP="00036420">
      <w:pPr>
        <w:spacing w:after="0" w:line="240" w:lineRule="auto"/>
        <w:rPr>
          <w:ins w:id="3109" w:author="Hudler, Rob@Energy" w:date="2018-11-09T16:13:00Z"/>
          <w:rFonts w:asciiTheme="minorHAnsi" w:hAnsiTheme="minorHAnsi" w:cstheme="minorHAnsi"/>
          <w:sz w:val="18"/>
          <w:szCs w:val="18"/>
        </w:rPr>
      </w:pPr>
    </w:p>
    <w:tbl>
      <w:tblPr>
        <w:tblW w:w="4994"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3110" w:author="Smith, Alexis@Energy" w:date="2019-02-14T08:21:00Z">
          <w:tblPr>
            <w:tblW w:w="265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1548"/>
        <w:gridCol w:w="6840"/>
        <w:gridCol w:w="6210"/>
        <w:tblGridChange w:id="3111">
          <w:tblGrid>
            <w:gridCol w:w="1548"/>
            <w:gridCol w:w="2430"/>
            <w:gridCol w:w="3780"/>
          </w:tblGrid>
        </w:tblGridChange>
      </w:tblGrid>
      <w:tr w:rsidR="00036420" w:rsidRPr="00323F2C" w14:paraId="5E3700CE" w14:textId="77777777" w:rsidTr="0075795E">
        <w:trPr>
          <w:trHeight w:val="144"/>
          <w:ins w:id="3112" w:author="Hudler, Rob@Energy" w:date="2018-11-09T16:13:00Z"/>
          <w:trPrChange w:id="3113" w:author="Smith, Alexis@Energy" w:date="2019-02-14T08:21:00Z">
            <w:trPr>
              <w:trHeight w:val="144"/>
            </w:trPr>
          </w:trPrChange>
        </w:trPr>
        <w:tc>
          <w:tcPr>
            <w:tcW w:w="14598" w:type="dxa"/>
            <w:gridSpan w:val="3"/>
            <w:tcBorders>
              <w:top w:val="single" w:sz="4" w:space="0" w:color="auto"/>
              <w:bottom w:val="single" w:sz="4" w:space="0" w:color="auto"/>
            </w:tcBorders>
            <w:vAlign w:val="center"/>
            <w:tcPrChange w:id="3114" w:author="Smith, Alexis@Energy" w:date="2019-02-14T08:21:00Z">
              <w:tcPr>
                <w:tcW w:w="7758" w:type="dxa"/>
                <w:gridSpan w:val="3"/>
                <w:tcBorders>
                  <w:top w:val="single" w:sz="4" w:space="0" w:color="auto"/>
                  <w:bottom w:val="single" w:sz="4" w:space="0" w:color="auto"/>
                </w:tcBorders>
                <w:vAlign w:val="center"/>
              </w:tcPr>
            </w:tcPrChange>
          </w:tcPr>
          <w:p w14:paraId="6F850C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ins w:id="3115" w:author="Hudler, Rob@Energy" w:date="2018-11-09T16:13:00Z"/>
                <w:rFonts w:asciiTheme="minorHAnsi" w:eastAsia="Times New Roman" w:hAnsiTheme="minorHAnsi" w:cstheme="minorHAnsi"/>
                <w:sz w:val="18"/>
                <w:szCs w:val="18"/>
              </w:rPr>
            </w:pPr>
            <w:ins w:id="3116" w:author="Hudler, Rob@Energy" w:date="2018-11-09T16:13:00Z">
              <w:r w:rsidRPr="009053C5">
                <w:rPr>
                  <w:rFonts w:asciiTheme="minorHAnsi" w:hAnsiTheme="minorHAnsi" w:cstheme="minorHAnsi"/>
                  <w:b/>
                  <w:sz w:val="18"/>
                  <w:szCs w:val="18"/>
                </w:rPr>
                <w:lastRenderedPageBreak/>
                <w:t>F. Installed Water Heater Manufacturer Information</w:t>
              </w:r>
            </w:ins>
          </w:p>
        </w:tc>
      </w:tr>
      <w:tr w:rsidR="00036420" w:rsidRPr="00323F2C" w14:paraId="7B48B83B" w14:textId="77777777" w:rsidTr="0075795E">
        <w:trPr>
          <w:trHeight w:val="144"/>
          <w:ins w:id="3117" w:author="Hudler, Rob@Energy" w:date="2018-11-09T16:13:00Z"/>
          <w:trPrChange w:id="3118" w:author="Smith, Alexis@Energy" w:date="2019-02-14T08:21:00Z">
            <w:trPr>
              <w:trHeight w:val="144"/>
            </w:trPr>
          </w:trPrChange>
        </w:trPr>
        <w:tc>
          <w:tcPr>
            <w:tcW w:w="1548" w:type="dxa"/>
            <w:tcBorders>
              <w:top w:val="single" w:sz="4" w:space="0" w:color="auto"/>
              <w:bottom w:val="single" w:sz="4" w:space="0" w:color="auto"/>
              <w:right w:val="single" w:sz="4" w:space="0" w:color="auto"/>
            </w:tcBorders>
            <w:vAlign w:val="center"/>
            <w:tcPrChange w:id="3119" w:author="Smith, Alexis@Energy" w:date="2019-02-14T08:21:00Z">
              <w:tcPr>
                <w:tcW w:w="1548" w:type="dxa"/>
                <w:tcBorders>
                  <w:top w:val="single" w:sz="4" w:space="0" w:color="auto"/>
                  <w:bottom w:val="single" w:sz="4" w:space="0" w:color="auto"/>
                  <w:right w:val="single" w:sz="4" w:space="0" w:color="auto"/>
                </w:tcBorders>
                <w:vAlign w:val="center"/>
              </w:tcPr>
            </w:tcPrChange>
          </w:tcPr>
          <w:p w14:paraId="7F26B6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20" w:author="Hudler, Rob@Energy" w:date="2018-11-09T16:13:00Z"/>
                <w:rFonts w:asciiTheme="minorHAnsi" w:eastAsia="Times New Roman" w:hAnsiTheme="minorHAnsi" w:cstheme="minorHAnsi"/>
                <w:sz w:val="18"/>
                <w:szCs w:val="18"/>
              </w:rPr>
            </w:pPr>
            <w:ins w:id="3121" w:author="Hudler, Rob@Energy" w:date="2018-11-09T16:13:00Z">
              <w:r w:rsidRPr="009053C5">
                <w:rPr>
                  <w:rFonts w:asciiTheme="minorHAnsi" w:eastAsia="Times New Roman" w:hAnsiTheme="minorHAnsi" w:cstheme="minorHAnsi"/>
                  <w:sz w:val="18"/>
                  <w:szCs w:val="18"/>
                </w:rPr>
                <w:t>01</w:t>
              </w:r>
            </w:ins>
          </w:p>
        </w:tc>
        <w:tc>
          <w:tcPr>
            <w:tcW w:w="6840" w:type="dxa"/>
            <w:tcBorders>
              <w:top w:val="single" w:sz="4" w:space="0" w:color="auto"/>
              <w:left w:val="single" w:sz="4" w:space="0" w:color="auto"/>
              <w:bottom w:val="single" w:sz="4" w:space="0" w:color="auto"/>
              <w:right w:val="single" w:sz="4" w:space="0" w:color="auto"/>
            </w:tcBorders>
            <w:vAlign w:val="center"/>
            <w:tcPrChange w:id="3122" w:author="Smith, Alexis@Energy" w:date="2019-02-14T08:21:00Z">
              <w:tcPr>
                <w:tcW w:w="2430" w:type="dxa"/>
                <w:tcBorders>
                  <w:top w:val="single" w:sz="4" w:space="0" w:color="auto"/>
                  <w:left w:val="single" w:sz="4" w:space="0" w:color="auto"/>
                  <w:bottom w:val="single" w:sz="4" w:space="0" w:color="auto"/>
                  <w:right w:val="single" w:sz="4" w:space="0" w:color="auto"/>
                </w:tcBorders>
                <w:vAlign w:val="center"/>
              </w:tcPr>
            </w:tcPrChange>
          </w:tcPr>
          <w:p w14:paraId="0B2B9AA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23" w:author="Hudler, Rob@Energy" w:date="2018-11-09T16:13:00Z"/>
                <w:rFonts w:asciiTheme="minorHAnsi" w:eastAsia="Times New Roman" w:hAnsiTheme="minorHAnsi" w:cstheme="minorHAnsi"/>
                <w:sz w:val="18"/>
                <w:szCs w:val="18"/>
              </w:rPr>
            </w:pPr>
            <w:ins w:id="3124" w:author="Hudler, Rob@Energy" w:date="2018-11-09T16:13:00Z">
              <w:r w:rsidRPr="009053C5">
                <w:rPr>
                  <w:rFonts w:asciiTheme="minorHAnsi" w:eastAsia="Times New Roman" w:hAnsiTheme="minorHAnsi" w:cstheme="minorHAnsi"/>
                  <w:sz w:val="18"/>
                  <w:szCs w:val="18"/>
                </w:rPr>
                <w:t>02</w:t>
              </w:r>
            </w:ins>
          </w:p>
        </w:tc>
        <w:tc>
          <w:tcPr>
            <w:tcW w:w="6210" w:type="dxa"/>
            <w:tcBorders>
              <w:top w:val="single" w:sz="4" w:space="0" w:color="auto"/>
              <w:left w:val="single" w:sz="4" w:space="0" w:color="auto"/>
              <w:bottom w:val="single" w:sz="4" w:space="0" w:color="auto"/>
            </w:tcBorders>
            <w:vAlign w:val="center"/>
            <w:tcPrChange w:id="3125" w:author="Smith, Alexis@Energy" w:date="2019-02-14T08:21:00Z">
              <w:tcPr>
                <w:tcW w:w="3780" w:type="dxa"/>
                <w:tcBorders>
                  <w:top w:val="single" w:sz="4" w:space="0" w:color="auto"/>
                  <w:left w:val="single" w:sz="4" w:space="0" w:color="auto"/>
                  <w:bottom w:val="single" w:sz="4" w:space="0" w:color="auto"/>
                </w:tcBorders>
                <w:vAlign w:val="center"/>
              </w:tcPr>
            </w:tcPrChange>
          </w:tcPr>
          <w:p w14:paraId="22D909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26" w:author="Hudler, Rob@Energy" w:date="2018-11-09T16:13:00Z"/>
                <w:rFonts w:asciiTheme="minorHAnsi" w:eastAsia="Times New Roman" w:hAnsiTheme="minorHAnsi" w:cstheme="minorHAnsi"/>
                <w:sz w:val="18"/>
                <w:szCs w:val="18"/>
              </w:rPr>
            </w:pPr>
            <w:ins w:id="3127" w:author="Hudler, Rob@Energy" w:date="2018-11-09T16:13:00Z">
              <w:r w:rsidRPr="009053C5">
                <w:rPr>
                  <w:rFonts w:asciiTheme="minorHAnsi" w:eastAsia="Times New Roman" w:hAnsiTheme="minorHAnsi" w:cstheme="minorHAnsi"/>
                  <w:sz w:val="18"/>
                  <w:szCs w:val="18"/>
                </w:rPr>
                <w:t>03</w:t>
              </w:r>
            </w:ins>
          </w:p>
        </w:tc>
      </w:tr>
      <w:tr w:rsidR="00036420" w:rsidRPr="00323F2C" w14:paraId="63B808C2" w14:textId="77777777" w:rsidTr="0075795E">
        <w:trPr>
          <w:trHeight w:val="144"/>
          <w:ins w:id="3128" w:author="Hudler, Rob@Energy" w:date="2018-11-09T16:13:00Z"/>
          <w:trPrChange w:id="3129" w:author="Smith, Alexis@Energy" w:date="2019-02-14T08:21:00Z">
            <w:trPr>
              <w:trHeight w:val="144"/>
            </w:trPr>
          </w:trPrChange>
        </w:trPr>
        <w:tc>
          <w:tcPr>
            <w:tcW w:w="1548" w:type="dxa"/>
            <w:tcBorders>
              <w:top w:val="single" w:sz="4" w:space="0" w:color="auto"/>
              <w:bottom w:val="single" w:sz="4" w:space="0" w:color="auto"/>
              <w:right w:val="single" w:sz="4" w:space="0" w:color="auto"/>
            </w:tcBorders>
            <w:vAlign w:val="bottom"/>
            <w:tcPrChange w:id="3130" w:author="Smith, Alexis@Energy" w:date="2019-02-14T08:21:00Z">
              <w:tcPr>
                <w:tcW w:w="1548" w:type="dxa"/>
                <w:tcBorders>
                  <w:top w:val="single" w:sz="4" w:space="0" w:color="auto"/>
                  <w:bottom w:val="single" w:sz="4" w:space="0" w:color="auto"/>
                  <w:right w:val="single" w:sz="4" w:space="0" w:color="auto"/>
                </w:tcBorders>
                <w:vAlign w:val="bottom"/>
              </w:tcPr>
            </w:tcPrChange>
          </w:tcPr>
          <w:p w14:paraId="2FD096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31" w:author="Hudler, Rob@Energy" w:date="2018-11-09T16:13:00Z"/>
                <w:rFonts w:asciiTheme="minorHAnsi" w:eastAsia="Times New Roman" w:hAnsiTheme="minorHAnsi" w:cstheme="minorHAnsi"/>
                <w:sz w:val="18"/>
                <w:szCs w:val="18"/>
              </w:rPr>
            </w:pPr>
            <w:ins w:id="3132" w:author="Hudler, Rob@Energy" w:date="2018-11-09T16:13:00Z">
              <w:r w:rsidRPr="009053C5">
                <w:rPr>
                  <w:rFonts w:asciiTheme="minorHAnsi" w:eastAsia="Times New Roman" w:hAnsiTheme="minorHAnsi" w:cstheme="minorHAnsi"/>
                  <w:sz w:val="18"/>
                  <w:szCs w:val="18"/>
                </w:rPr>
                <w:t>Water Heating System ID or Name</w:t>
              </w:r>
            </w:ins>
          </w:p>
        </w:tc>
        <w:tc>
          <w:tcPr>
            <w:tcW w:w="6840" w:type="dxa"/>
            <w:tcBorders>
              <w:top w:val="single" w:sz="4" w:space="0" w:color="auto"/>
              <w:left w:val="single" w:sz="4" w:space="0" w:color="auto"/>
              <w:bottom w:val="single" w:sz="4" w:space="0" w:color="auto"/>
              <w:right w:val="single" w:sz="4" w:space="0" w:color="auto"/>
            </w:tcBorders>
            <w:vAlign w:val="bottom"/>
            <w:tcPrChange w:id="3133" w:author="Smith, Alexis@Energy" w:date="2019-02-14T08:21:00Z">
              <w:tcPr>
                <w:tcW w:w="2430" w:type="dxa"/>
                <w:tcBorders>
                  <w:top w:val="single" w:sz="4" w:space="0" w:color="auto"/>
                  <w:left w:val="single" w:sz="4" w:space="0" w:color="auto"/>
                  <w:bottom w:val="single" w:sz="4" w:space="0" w:color="auto"/>
                  <w:right w:val="single" w:sz="4" w:space="0" w:color="auto"/>
                </w:tcBorders>
                <w:vAlign w:val="bottom"/>
              </w:tcPr>
            </w:tcPrChange>
          </w:tcPr>
          <w:p w14:paraId="703A3CA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34" w:author="Hudler, Rob@Energy" w:date="2018-11-09T16:13:00Z"/>
                <w:rFonts w:asciiTheme="minorHAnsi" w:eastAsia="Times New Roman" w:hAnsiTheme="minorHAnsi" w:cstheme="minorHAnsi"/>
                <w:sz w:val="18"/>
                <w:szCs w:val="18"/>
              </w:rPr>
            </w:pPr>
            <w:ins w:id="3135" w:author="Hudler, Rob@Energy" w:date="2018-11-09T16:13:00Z">
              <w:r w:rsidRPr="009053C5">
                <w:rPr>
                  <w:rFonts w:asciiTheme="minorHAnsi" w:eastAsia="Times New Roman" w:hAnsiTheme="minorHAnsi" w:cstheme="minorHAnsi"/>
                  <w:sz w:val="18"/>
                  <w:szCs w:val="18"/>
                </w:rPr>
                <w:t>Manufacturer</w:t>
              </w:r>
            </w:ins>
          </w:p>
        </w:tc>
        <w:tc>
          <w:tcPr>
            <w:tcW w:w="6210" w:type="dxa"/>
            <w:tcBorders>
              <w:top w:val="single" w:sz="4" w:space="0" w:color="auto"/>
              <w:left w:val="single" w:sz="4" w:space="0" w:color="auto"/>
              <w:bottom w:val="single" w:sz="4" w:space="0" w:color="auto"/>
            </w:tcBorders>
            <w:vAlign w:val="bottom"/>
            <w:tcPrChange w:id="3136" w:author="Smith, Alexis@Energy" w:date="2019-02-14T08:21:00Z">
              <w:tcPr>
                <w:tcW w:w="3780" w:type="dxa"/>
                <w:tcBorders>
                  <w:top w:val="single" w:sz="4" w:space="0" w:color="auto"/>
                  <w:left w:val="single" w:sz="4" w:space="0" w:color="auto"/>
                  <w:bottom w:val="single" w:sz="4" w:space="0" w:color="auto"/>
                </w:tcBorders>
                <w:vAlign w:val="bottom"/>
              </w:tcPr>
            </w:tcPrChange>
          </w:tcPr>
          <w:p w14:paraId="05352A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37" w:author="Hudler, Rob@Energy" w:date="2018-11-09T16:13:00Z"/>
                <w:rFonts w:asciiTheme="minorHAnsi" w:eastAsia="Times New Roman" w:hAnsiTheme="minorHAnsi" w:cstheme="minorHAnsi"/>
                <w:sz w:val="18"/>
                <w:szCs w:val="18"/>
              </w:rPr>
            </w:pPr>
            <w:ins w:id="3138" w:author="Hudler, Rob@Energy" w:date="2018-11-09T16:13:00Z">
              <w:r w:rsidRPr="009053C5">
                <w:rPr>
                  <w:rFonts w:asciiTheme="minorHAnsi" w:eastAsia="Times New Roman" w:hAnsiTheme="minorHAnsi" w:cstheme="minorHAnsi"/>
                  <w:sz w:val="18"/>
                  <w:szCs w:val="18"/>
                </w:rPr>
                <w:t>Model Number</w:t>
              </w:r>
            </w:ins>
          </w:p>
        </w:tc>
      </w:tr>
      <w:tr w:rsidR="00036420" w:rsidRPr="00323F2C" w14:paraId="51A1BA4E" w14:textId="77777777" w:rsidTr="0075795E">
        <w:trPr>
          <w:trHeight w:val="144"/>
          <w:ins w:id="3139" w:author="Hudler, Rob@Energy" w:date="2018-11-09T16:13:00Z"/>
          <w:trPrChange w:id="3140" w:author="Smith, Alexis@Energy" w:date="2019-02-14T08:21:00Z">
            <w:trPr>
              <w:trHeight w:val="144"/>
            </w:trPr>
          </w:trPrChange>
        </w:trPr>
        <w:tc>
          <w:tcPr>
            <w:tcW w:w="1548" w:type="dxa"/>
            <w:tcBorders>
              <w:top w:val="single" w:sz="4" w:space="0" w:color="auto"/>
              <w:bottom w:val="single" w:sz="4" w:space="0" w:color="auto"/>
              <w:right w:val="single" w:sz="4" w:space="0" w:color="auto"/>
            </w:tcBorders>
            <w:vAlign w:val="bottom"/>
            <w:tcPrChange w:id="3141" w:author="Smith, Alexis@Energy" w:date="2019-02-14T08:21:00Z">
              <w:tcPr>
                <w:tcW w:w="1548" w:type="dxa"/>
                <w:tcBorders>
                  <w:top w:val="single" w:sz="4" w:space="0" w:color="auto"/>
                  <w:bottom w:val="single" w:sz="4" w:space="0" w:color="auto"/>
                  <w:right w:val="single" w:sz="4" w:space="0" w:color="auto"/>
                </w:tcBorders>
                <w:vAlign w:val="bottom"/>
              </w:tcPr>
            </w:tcPrChange>
          </w:tcPr>
          <w:p w14:paraId="2634F83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42" w:author="Hudler, Rob@Energy" w:date="2018-11-09T16:13:00Z"/>
                <w:rFonts w:asciiTheme="minorHAnsi" w:eastAsia="Times New Roman" w:hAnsiTheme="minorHAnsi" w:cstheme="minorHAnsi"/>
                <w:sz w:val="18"/>
                <w:szCs w:val="18"/>
              </w:rPr>
            </w:pPr>
            <w:ins w:id="3143" w:author="Hudler, Rob@Energy" w:date="2018-11-09T16:13:00Z">
              <w:r w:rsidRPr="009053C5">
                <w:rPr>
                  <w:rFonts w:asciiTheme="minorHAnsi" w:eastAsia="Times New Roman" w:hAnsiTheme="minorHAnsi" w:cstheme="minorHAnsi"/>
                  <w:sz w:val="18"/>
                  <w:szCs w:val="18"/>
                </w:rPr>
                <w:t>&lt;&lt;reference value from B01&gt;&gt;</w:t>
              </w:r>
            </w:ins>
          </w:p>
        </w:tc>
        <w:tc>
          <w:tcPr>
            <w:tcW w:w="6840" w:type="dxa"/>
            <w:tcBorders>
              <w:top w:val="single" w:sz="4" w:space="0" w:color="auto"/>
              <w:left w:val="single" w:sz="4" w:space="0" w:color="auto"/>
              <w:bottom w:val="single" w:sz="4" w:space="0" w:color="auto"/>
              <w:right w:val="single" w:sz="4" w:space="0" w:color="auto"/>
            </w:tcBorders>
            <w:vAlign w:val="bottom"/>
            <w:tcPrChange w:id="3144" w:author="Smith, Alexis@Energy" w:date="2019-02-14T08:21:00Z">
              <w:tcPr>
                <w:tcW w:w="2430" w:type="dxa"/>
                <w:tcBorders>
                  <w:top w:val="single" w:sz="4" w:space="0" w:color="auto"/>
                  <w:left w:val="single" w:sz="4" w:space="0" w:color="auto"/>
                  <w:bottom w:val="single" w:sz="4" w:space="0" w:color="auto"/>
                  <w:right w:val="single" w:sz="4" w:space="0" w:color="auto"/>
                </w:tcBorders>
                <w:vAlign w:val="bottom"/>
              </w:tcPr>
            </w:tcPrChange>
          </w:tcPr>
          <w:p w14:paraId="5922DB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45" w:author="Hudler, Rob@Energy" w:date="2018-11-09T16:13:00Z"/>
                <w:rFonts w:asciiTheme="minorHAnsi" w:eastAsia="Times New Roman" w:hAnsiTheme="minorHAnsi" w:cstheme="minorHAnsi"/>
                <w:sz w:val="18"/>
                <w:szCs w:val="18"/>
              </w:rPr>
            </w:pPr>
            <w:ins w:id="3146" w:author="Hudler, Rob@Energy" w:date="2018-11-09T16:13:00Z">
              <w:r w:rsidRPr="009053C5">
                <w:rPr>
                  <w:rFonts w:asciiTheme="minorHAnsi" w:eastAsia="Times New Roman" w:hAnsiTheme="minorHAnsi" w:cstheme="minorHAnsi"/>
                  <w:sz w:val="18"/>
                  <w:szCs w:val="18"/>
                </w:rPr>
                <w:t>&lt;&lt;User input&gt;&gt;</w:t>
              </w:r>
            </w:ins>
          </w:p>
        </w:tc>
        <w:tc>
          <w:tcPr>
            <w:tcW w:w="6210" w:type="dxa"/>
            <w:tcBorders>
              <w:top w:val="single" w:sz="4" w:space="0" w:color="auto"/>
              <w:left w:val="single" w:sz="4" w:space="0" w:color="auto"/>
              <w:bottom w:val="single" w:sz="4" w:space="0" w:color="auto"/>
            </w:tcBorders>
            <w:shd w:val="clear" w:color="auto" w:fill="FFFFFF" w:themeFill="background1"/>
            <w:tcPrChange w:id="3147" w:author="Smith, Alexis@Energy" w:date="2019-02-14T08:21:00Z">
              <w:tcPr>
                <w:tcW w:w="3780" w:type="dxa"/>
                <w:tcBorders>
                  <w:top w:val="single" w:sz="4" w:space="0" w:color="auto"/>
                  <w:left w:val="single" w:sz="4" w:space="0" w:color="auto"/>
                  <w:bottom w:val="single" w:sz="4" w:space="0" w:color="auto"/>
                </w:tcBorders>
                <w:shd w:val="clear" w:color="auto" w:fill="FFFFFF" w:themeFill="background1"/>
              </w:tcPr>
            </w:tcPrChange>
          </w:tcPr>
          <w:p w14:paraId="293E2F1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48" w:author="Hudler, Rob@Energy" w:date="2018-11-09T16:13:00Z"/>
                <w:rFonts w:asciiTheme="minorHAnsi" w:eastAsia="Times New Roman" w:hAnsiTheme="minorHAnsi" w:cstheme="minorHAnsi"/>
                <w:sz w:val="18"/>
                <w:szCs w:val="18"/>
              </w:rPr>
            </w:pPr>
            <w:ins w:id="3149" w:author="Hudler, Rob@Energy" w:date="2018-11-09T16:13:00Z">
              <w:r w:rsidRPr="009053C5">
                <w:rPr>
                  <w:rFonts w:asciiTheme="minorHAnsi" w:eastAsia="Times New Roman" w:hAnsiTheme="minorHAnsi" w:cstheme="minorHAnsi"/>
                  <w:sz w:val="18"/>
                  <w:szCs w:val="18"/>
                </w:rPr>
                <w:t>&lt;&lt;User input&gt;&gt;</w:t>
              </w:r>
            </w:ins>
          </w:p>
        </w:tc>
      </w:tr>
      <w:tr w:rsidR="00036420" w:rsidRPr="00323F2C" w14:paraId="5D9F2537" w14:textId="77777777" w:rsidTr="0075795E">
        <w:trPr>
          <w:trHeight w:val="144"/>
          <w:ins w:id="3150" w:author="Hudler, Rob@Energy" w:date="2018-11-09T16:13:00Z"/>
          <w:trPrChange w:id="3151" w:author="Smith, Alexis@Energy" w:date="2019-02-14T08:21:00Z">
            <w:trPr>
              <w:trHeight w:val="144"/>
            </w:trPr>
          </w:trPrChange>
        </w:trPr>
        <w:tc>
          <w:tcPr>
            <w:tcW w:w="1548" w:type="dxa"/>
            <w:tcBorders>
              <w:top w:val="single" w:sz="4" w:space="0" w:color="auto"/>
              <w:bottom w:val="single" w:sz="4" w:space="0" w:color="auto"/>
              <w:right w:val="single" w:sz="4" w:space="0" w:color="auto"/>
            </w:tcBorders>
            <w:vAlign w:val="bottom"/>
            <w:tcPrChange w:id="3152" w:author="Smith, Alexis@Energy" w:date="2019-02-14T08:21:00Z">
              <w:tcPr>
                <w:tcW w:w="1548" w:type="dxa"/>
                <w:tcBorders>
                  <w:top w:val="single" w:sz="4" w:space="0" w:color="auto"/>
                  <w:bottom w:val="single" w:sz="4" w:space="0" w:color="auto"/>
                  <w:right w:val="single" w:sz="4" w:space="0" w:color="auto"/>
                </w:tcBorders>
                <w:vAlign w:val="bottom"/>
              </w:tcPr>
            </w:tcPrChange>
          </w:tcPr>
          <w:p w14:paraId="447535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53" w:author="Hudler, Rob@Energy" w:date="2018-11-09T16:13:00Z"/>
                <w:rFonts w:asciiTheme="minorHAnsi" w:eastAsia="Times New Roman" w:hAnsiTheme="minorHAnsi" w:cstheme="minorHAnsi"/>
                <w:sz w:val="18"/>
                <w:szCs w:val="18"/>
              </w:rPr>
            </w:pPr>
          </w:p>
        </w:tc>
        <w:tc>
          <w:tcPr>
            <w:tcW w:w="6840" w:type="dxa"/>
            <w:tcBorders>
              <w:top w:val="single" w:sz="4" w:space="0" w:color="auto"/>
              <w:left w:val="single" w:sz="4" w:space="0" w:color="auto"/>
              <w:bottom w:val="single" w:sz="4" w:space="0" w:color="auto"/>
              <w:right w:val="single" w:sz="4" w:space="0" w:color="auto"/>
            </w:tcBorders>
            <w:vAlign w:val="bottom"/>
            <w:tcPrChange w:id="3154" w:author="Smith, Alexis@Energy" w:date="2019-02-14T08:21:00Z">
              <w:tcPr>
                <w:tcW w:w="2430" w:type="dxa"/>
                <w:tcBorders>
                  <w:top w:val="single" w:sz="4" w:space="0" w:color="auto"/>
                  <w:left w:val="single" w:sz="4" w:space="0" w:color="auto"/>
                  <w:bottom w:val="single" w:sz="4" w:space="0" w:color="auto"/>
                  <w:right w:val="single" w:sz="4" w:space="0" w:color="auto"/>
                </w:tcBorders>
                <w:vAlign w:val="bottom"/>
              </w:tcPr>
            </w:tcPrChange>
          </w:tcPr>
          <w:p w14:paraId="5F95302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55" w:author="Hudler, Rob@Energy" w:date="2018-11-09T16:13:00Z"/>
                <w:rFonts w:asciiTheme="minorHAnsi" w:eastAsia="Times New Roman" w:hAnsiTheme="minorHAnsi" w:cstheme="minorHAnsi"/>
                <w:sz w:val="18"/>
                <w:szCs w:val="18"/>
              </w:rPr>
            </w:pPr>
          </w:p>
        </w:tc>
        <w:tc>
          <w:tcPr>
            <w:tcW w:w="6210" w:type="dxa"/>
            <w:tcBorders>
              <w:top w:val="single" w:sz="4" w:space="0" w:color="auto"/>
              <w:left w:val="single" w:sz="4" w:space="0" w:color="auto"/>
              <w:bottom w:val="single" w:sz="4" w:space="0" w:color="auto"/>
            </w:tcBorders>
            <w:tcPrChange w:id="3156" w:author="Smith, Alexis@Energy" w:date="2019-02-14T08:21:00Z">
              <w:tcPr>
                <w:tcW w:w="3780" w:type="dxa"/>
                <w:tcBorders>
                  <w:top w:val="single" w:sz="4" w:space="0" w:color="auto"/>
                  <w:left w:val="single" w:sz="4" w:space="0" w:color="auto"/>
                  <w:bottom w:val="single" w:sz="4" w:space="0" w:color="auto"/>
                </w:tcBorders>
              </w:tcPr>
            </w:tcPrChange>
          </w:tcPr>
          <w:p w14:paraId="79661E2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ins w:id="3157" w:author="Hudler, Rob@Energy" w:date="2018-11-09T16:13:00Z"/>
                <w:rFonts w:asciiTheme="minorHAnsi" w:eastAsia="Times New Roman" w:hAnsiTheme="minorHAnsi" w:cstheme="minorHAnsi"/>
                <w:sz w:val="18"/>
                <w:szCs w:val="18"/>
              </w:rPr>
            </w:pPr>
          </w:p>
        </w:tc>
      </w:tr>
    </w:tbl>
    <w:p w14:paraId="3D639C9A" w14:textId="77777777" w:rsidR="00036420" w:rsidRPr="009053C5" w:rsidRDefault="00036420" w:rsidP="00036420">
      <w:pPr>
        <w:spacing w:after="0" w:line="240" w:lineRule="auto"/>
        <w:rPr>
          <w:ins w:id="3158" w:author="Hudler, Rob@Energy" w:date="2018-11-09T16:13:00Z"/>
          <w:rFonts w:asciiTheme="minorHAnsi" w:hAnsiTheme="minorHAnsi" w:cstheme="minorHAnsi"/>
          <w:sz w:val="18"/>
          <w:szCs w:val="18"/>
        </w:rPr>
      </w:pPr>
    </w:p>
    <w:tbl>
      <w:tblPr>
        <w:tblStyle w:val="TableGrid"/>
        <w:tblW w:w="14035" w:type="dxa"/>
        <w:tblInd w:w="113" w:type="dxa"/>
        <w:tblLayout w:type="fixed"/>
        <w:tblLook w:val="04A0" w:firstRow="1" w:lastRow="0" w:firstColumn="1" w:lastColumn="0" w:noHBand="0" w:noVBand="1"/>
        <w:tblPrChange w:id="3159" w:author="Smith, Alexis@Energy" w:date="2019-02-13T09:58:00Z">
          <w:tblPr>
            <w:tblStyle w:val="TableGrid"/>
            <w:tblW w:w="10795" w:type="dxa"/>
            <w:tblInd w:w="113" w:type="dxa"/>
            <w:tblLayout w:type="fixed"/>
            <w:tblLook w:val="04A0" w:firstRow="1" w:lastRow="0" w:firstColumn="1" w:lastColumn="0" w:noHBand="0" w:noVBand="1"/>
          </w:tblPr>
        </w:tblPrChange>
      </w:tblPr>
      <w:tblGrid>
        <w:gridCol w:w="445"/>
        <w:gridCol w:w="1350"/>
        <w:gridCol w:w="1350"/>
        <w:gridCol w:w="450"/>
        <w:gridCol w:w="2070"/>
        <w:gridCol w:w="1530"/>
        <w:gridCol w:w="2160"/>
        <w:gridCol w:w="2520"/>
        <w:gridCol w:w="2160"/>
        <w:tblGridChange w:id="3160">
          <w:tblGrid>
            <w:gridCol w:w="445"/>
            <w:gridCol w:w="540"/>
            <w:gridCol w:w="810"/>
            <w:gridCol w:w="1800"/>
            <w:gridCol w:w="2070"/>
            <w:gridCol w:w="1530"/>
            <w:gridCol w:w="45"/>
            <w:gridCol w:w="2115"/>
            <w:gridCol w:w="1440"/>
            <w:gridCol w:w="1080"/>
            <w:gridCol w:w="2160"/>
          </w:tblGrid>
        </w:tblGridChange>
      </w:tblGrid>
      <w:tr w:rsidR="00ED35AD" w:rsidRPr="008D6F63" w14:paraId="3A618A4E" w14:textId="77777777" w:rsidTr="00ED35AD">
        <w:trPr>
          <w:ins w:id="3161" w:author="Smith, Alexis@Energy" w:date="2019-02-13T09:58:00Z"/>
          <w:trPrChange w:id="3162" w:author="Smith, Alexis@Energy" w:date="2019-02-13T09:58:00Z">
            <w:trPr>
              <w:gridAfter w:val="0"/>
            </w:trPr>
          </w:trPrChange>
        </w:trPr>
        <w:tc>
          <w:tcPr>
            <w:tcW w:w="14035" w:type="dxa"/>
            <w:gridSpan w:val="9"/>
            <w:tcPrChange w:id="3163" w:author="Smith, Alexis@Energy" w:date="2019-02-13T09:58:00Z">
              <w:tcPr>
                <w:tcW w:w="10795" w:type="dxa"/>
                <w:gridSpan w:val="9"/>
              </w:tcPr>
            </w:tcPrChange>
          </w:tcPr>
          <w:p w14:paraId="5A486F4C" w14:textId="77777777" w:rsidR="00ED35AD" w:rsidRPr="008D6F63" w:rsidRDefault="00ED35AD" w:rsidP="004D31DF">
            <w:pPr>
              <w:spacing w:after="0" w:line="240" w:lineRule="auto"/>
              <w:rPr>
                <w:ins w:id="3164" w:author="Smith, Alexis@Energy" w:date="2019-02-13T09:58:00Z"/>
                <w:rFonts w:cstheme="minorHAnsi"/>
                <w:b/>
                <w:sz w:val="18"/>
                <w:szCs w:val="18"/>
              </w:rPr>
            </w:pPr>
            <w:ins w:id="3165" w:author="Smith, Alexis@Energy" w:date="2019-02-13T09:58:00Z">
              <w:r w:rsidRPr="008D6F63">
                <w:rPr>
                  <w:rFonts w:cstheme="minorHAnsi"/>
                  <w:b/>
                  <w:sz w:val="18"/>
                  <w:szCs w:val="18"/>
                </w:rPr>
                <w:t>G. HERS-Verified Compact Hot Water Distribution Expanded Credit (CHWDS-H-EX) (RA3.6.5)</w:t>
              </w:r>
            </w:ins>
          </w:p>
          <w:p w14:paraId="27E2A907" w14:textId="77777777" w:rsidR="00ED35AD" w:rsidRPr="008D6F63" w:rsidRDefault="00ED35AD" w:rsidP="004D31DF">
            <w:pPr>
              <w:spacing w:after="0" w:line="240" w:lineRule="auto"/>
              <w:rPr>
                <w:ins w:id="3166" w:author="Smith, Alexis@Energy" w:date="2019-02-13T09:58:00Z"/>
                <w:rFonts w:cstheme="minorHAnsi"/>
                <w:sz w:val="18"/>
                <w:szCs w:val="18"/>
              </w:rPr>
            </w:pPr>
            <w:ins w:id="3167" w:author="Smith, Alexis@Energy" w:date="2019-02-13T09:58:00Z">
              <w:r>
                <w:rPr>
                  <w:rFonts w:cstheme="minorHAnsi"/>
                  <w:sz w:val="20"/>
                  <w:szCs w:val="20"/>
                </w:rPr>
                <w:t>F</w:t>
              </w:r>
              <w:r w:rsidRPr="00622A76">
                <w:rPr>
                  <w:rFonts w:cstheme="minorHAnsi"/>
                  <w:sz w:val="20"/>
                  <w:szCs w:val="20"/>
                </w:rPr>
                <w:t xml:space="preserve">or dwelling units with multiple systems, only allow one value to be entered for both master bath distance and kitchen distance. </w:t>
              </w:r>
              <w:r w:rsidRPr="008D6F63">
                <w:rPr>
                  <w:rFonts w:cstheme="minorHAnsi"/>
                  <w:sz w:val="18"/>
                  <w:szCs w:val="18"/>
                </w:rPr>
                <w:t xml:space="preserve"> </w:t>
              </w:r>
            </w:ins>
          </w:p>
          <w:p w14:paraId="3D7B3308" w14:textId="776D7EA3" w:rsidR="00ED35AD" w:rsidRPr="008D6F63" w:rsidRDefault="00ED35AD">
            <w:pPr>
              <w:spacing w:after="0" w:line="240" w:lineRule="auto"/>
              <w:rPr>
                <w:ins w:id="3168" w:author="Smith, Alexis@Energy" w:date="2019-02-13T09:58:00Z"/>
                <w:rFonts w:cstheme="minorHAnsi"/>
                <w:sz w:val="18"/>
                <w:szCs w:val="18"/>
              </w:rPr>
            </w:pPr>
            <w:ins w:id="3169" w:author="Smith, Alexis@Energy" w:date="2019-02-13T09:58:00Z">
              <w:r w:rsidRPr="008D6F63">
                <w:rPr>
                  <w:rFonts w:cstheme="minorHAnsi"/>
                  <w:sz w:val="18"/>
                  <w:szCs w:val="18"/>
                </w:rPr>
                <w:t>&lt;&lt;</w:t>
              </w:r>
              <w:r>
                <w:rPr>
                  <w:rFonts w:cstheme="minorHAnsi"/>
                  <w:sz w:val="18"/>
                  <w:szCs w:val="18"/>
                </w:rPr>
                <w:t xml:space="preserve">Require one row where </w:t>
              </w:r>
            </w:ins>
            <w:ins w:id="3170" w:author="Smith, Alexis@Energy" w:date="2019-02-13T15:03:00Z">
              <w:r w:rsidR="004570DA">
                <w:rPr>
                  <w:rFonts w:cstheme="minorHAnsi"/>
                  <w:sz w:val="18"/>
                  <w:szCs w:val="18"/>
                </w:rPr>
                <w:t>B</w:t>
              </w:r>
            </w:ins>
            <w:ins w:id="3171" w:author="Smith, Alexis@Energy" w:date="2019-02-13T09:58:00Z">
              <w:r w:rsidRPr="008D6F63">
                <w:rPr>
                  <w:rFonts w:cstheme="minorHAnsi"/>
                  <w:sz w:val="18"/>
                  <w:szCs w:val="18"/>
                </w:rPr>
                <w:t>10 “Compact Distrib.” = “Expanded”; else display the "section does not apply" message&gt;&gt;</w:t>
              </w:r>
            </w:ins>
          </w:p>
        </w:tc>
      </w:tr>
      <w:tr w:rsidR="00ED35AD" w:rsidRPr="00AC2387" w14:paraId="7ABFBD04" w14:textId="77777777" w:rsidTr="00ED35AD">
        <w:trPr>
          <w:ins w:id="3172" w:author="Smith, Alexis@Energy" w:date="2019-02-13T09:58:00Z"/>
        </w:trPr>
        <w:tc>
          <w:tcPr>
            <w:tcW w:w="1795" w:type="dxa"/>
            <w:gridSpan w:val="2"/>
          </w:tcPr>
          <w:p w14:paraId="4B03A85A" w14:textId="77777777" w:rsidR="00ED35AD" w:rsidRDefault="00ED35AD" w:rsidP="004D31DF">
            <w:pPr>
              <w:spacing w:after="0"/>
              <w:jc w:val="center"/>
              <w:rPr>
                <w:ins w:id="3173" w:author="Smith, Alexis@Energy" w:date="2019-02-13T09:58:00Z"/>
                <w:rFonts w:cstheme="minorHAnsi"/>
                <w:sz w:val="20"/>
                <w:szCs w:val="20"/>
              </w:rPr>
            </w:pPr>
            <w:ins w:id="3174" w:author="Smith, Alexis@Energy" w:date="2019-02-13T09:58:00Z">
              <w:r>
                <w:rPr>
                  <w:rFonts w:cstheme="minorHAnsi"/>
                  <w:sz w:val="20"/>
                  <w:szCs w:val="20"/>
                </w:rPr>
                <w:t>01</w:t>
              </w:r>
            </w:ins>
          </w:p>
        </w:tc>
        <w:tc>
          <w:tcPr>
            <w:tcW w:w="1800" w:type="dxa"/>
            <w:gridSpan w:val="2"/>
          </w:tcPr>
          <w:p w14:paraId="665E729D" w14:textId="77777777" w:rsidR="00ED35AD" w:rsidRDefault="00ED35AD" w:rsidP="004D31DF">
            <w:pPr>
              <w:spacing w:after="0"/>
              <w:jc w:val="center"/>
              <w:rPr>
                <w:ins w:id="3175" w:author="Smith, Alexis@Energy" w:date="2019-02-13T09:58:00Z"/>
                <w:rFonts w:cstheme="minorHAnsi"/>
                <w:sz w:val="20"/>
                <w:szCs w:val="20"/>
              </w:rPr>
            </w:pPr>
            <w:ins w:id="3176" w:author="Smith, Alexis@Energy" w:date="2019-02-13T09:58:00Z">
              <w:r>
                <w:rPr>
                  <w:rFonts w:cstheme="minorHAnsi"/>
                  <w:sz w:val="20"/>
                  <w:szCs w:val="20"/>
                </w:rPr>
                <w:t>02</w:t>
              </w:r>
            </w:ins>
          </w:p>
        </w:tc>
        <w:tc>
          <w:tcPr>
            <w:tcW w:w="2070" w:type="dxa"/>
            <w:vAlign w:val="bottom"/>
          </w:tcPr>
          <w:p w14:paraId="505FDCC8" w14:textId="77777777" w:rsidR="00ED35AD" w:rsidRDefault="00ED35AD" w:rsidP="004D31DF">
            <w:pPr>
              <w:spacing w:after="0"/>
              <w:jc w:val="center"/>
              <w:rPr>
                <w:ins w:id="3177" w:author="Smith, Alexis@Energy" w:date="2019-02-13T09:58:00Z"/>
                <w:rFonts w:cstheme="minorHAnsi"/>
                <w:sz w:val="20"/>
                <w:szCs w:val="20"/>
              </w:rPr>
            </w:pPr>
            <w:ins w:id="3178" w:author="Smith, Alexis@Energy" w:date="2019-02-13T09:58:00Z">
              <w:r>
                <w:rPr>
                  <w:rFonts w:cstheme="minorHAnsi"/>
                  <w:sz w:val="20"/>
                  <w:szCs w:val="20"/>
                </w:rPr>
                <w:t>03</w:t>
              </w:r>
            </w:ins>
          </w:p>
        </w:tc>
        <w:tc>
          <w:tcPr>
            <w:tcW w:w="1530" w:type="dxa"/>
          </w:tcPr>
          <w:p w14:paraId="08A5C624" w14:textId="77777777" w:rsidR="00ED35AD" w:rsidRDefault="00ED35AD" w:rsidP="004D31DF">
            <w:pPr>
              <w:spacing w:after="0"/>
              <w:jc w:val="center"/>
              <w:rPr>
                <w:ins w:id="3179" w:author="Smith, Alexis@Energy" w:date="2019-02-13T09:58:00Z"/>
                <w:rFonts w:cstheme="minorHAnsi"/>
                <w:sz w:val="20"/>
                <w:szCs w:val="20"/>
              </w:rPr>
            </w:pPr>
            <w:ins w:id="3180" w:author="Smith, Alexis@Energy" w:date="2019-02-13T09:58:00Z">
              <w:r>
                <w:rPr>
                  <w:rFonts w:cstheme="minorHAnsi"/>
                  <w:sz w:val="20"/>
                  <w:szCs w:val="20"/>
                </w:rPr>
                <w:t>04</w:t>
              </w:r>
            </w:ins>
          </w:p>
        </w:tc>
        <w:tc>
          <w:tcPr>
            <w:tcW w:w="2160" w:type="dxa"/>
          </w:tcPr>
          <w:p w14:paraId="5AAF129E" w14:textId="77777777" w:rsidR="00ED35AD" w:rsidRDefault="00ED35AD" w:rsidP="004D31DF">
            <w:pPr>
              <w:spacing w:after="0"/>
              <w:jc w:val="center"/>
              <w:rPr>
                <w:ins w:id="3181" w:author="Smith, Alexis@Energy" w:date="2019-02-13T09:58:00Z"/>
                <w:rFonts w:cstheme="minorHAnsi"/>
                <w:sz w:val="20"/>
                <w:szCs w:val="20"/>
              </w:rPr>
            </w:pPr>
            <w:ins w:id="3182" w:author="Smith, Alexis@Energy" w:date="2019-02-13T09:58:00Z">
              <w:r>
                <w:rPr>
                  <w:rFonts w:cstheme="minorHAnsi"/>
                  <w:sz w:val="20"/>
                  <w:szCs w:val="20"/>
                </w:rPr>
                <w:t>05</w:t>
              </w:r>
            </w:ins>
          </w:p>
        </w:tc>
        <w:tc>
          <w:tcPr>
            <w:tcW w:w="2520" w:type="dxa"/>
          </w:tcPr>
          <w:p w14:paraId="096A1271" w14:textId="77777777" w:rsidR="00ED35AD" w:rsidRDefault="00ED35AD" w:rsidP="004D31DF">
            <w:pPr>
              <w:spacing w:after="0"/>
              <w:jc w:val="center"/>
              <w:rPr>
                <w:ins w:id="3183" w:author="Smith, Alexis@Energy" w:date="2019-02-13T09:58:00Z"/>
                <w:rFonts w:cstheme="minorHAnsi"/>
                <w:sz w:val="20"/>
                <w:szCs w:val="20"/>
              </w:rPr>
            </w:pPr>
            <w:ins w:id="3184" w:author="Smith, Alexis@Energy" w:date="2019-02-13T09:58:00Z">
              <w:r>
                <w:rPr>
                  <w:rFonts w:cstheme="minorHAnsi"/>
                  <w:sz w:val="20"/>
                  <w:szCs w:val="20"/>
                </w:rPr>
                <w:t>06</w:t>
              </w:r>
            </w:ins>
          </w:p>
        </w:tc>
        <w:tc>
          <w:tcPr>
            <w:tcW w:w="2160" w:type="dxa"/>
          </w:tcPr>
          <w:p w14:paraId="455220C3" w14:textId="77777777" w:rsidR="00ED35AD" w:rsidRDefault="00ED35AD" w:rsidP="004D31DF">
            <w:pPr>
              <w:spacing w:after="0"/>
              <w:jc w:val="center"/>
              <w:rPr>
                <w:ins w:id="3185" w:author="Smith, Alexis@Energy" w:date="2019-02-13T09:58:00Z"/>
                <w:rFonts w:cstheme="minorHAnsi"/>
                <w:sz w:val="20"/>
                <w:szCs w:val="20"/>
              </w:rPr>
            </w:pPr>
            <w:ins w:id="3186" w:author="Smith, Alexis@Energy" w:date="2019-02-13T09:58:00Z">
              <w:r>
                <w:rPr>
                  <w:rFonts w:cstheme="minorHAnsi"/>
                  <w:sz w:val="20"/>
                  <w:szCs w:val="20"/>
                </w:rPr>
                <w:t>07</w:t>
              </w:r>
            </w:ins>
          </w:p>
        </w:tc>
      </w:tr>
      <w:tr w:rsidR="00ED35AD" w:rsidRPr="00AB4500" w14:paraId="31F1B3D4" w14:textId="77777777" w:rsidTr="00ED35AD">
        <w:tblPrEx>
          <w:tblPrExChange w:id="3187" w:author="Smith, Alexis@Energy" w:date="2019-02-13T09:58:00Z">
            <w:tblPrEx>
              <w:tblW w:w="14035" w:type="dxa"/>
            </w:tblPrEx>
          </w:tblPrExChange>
        </w:tblPrEx>
        <w:trPr>
          <w:ins w:id="3188" w:author="Smith, Alexis@Energy" w:date="2019-02-13T09:58:00Z"/>
        </w:trPr>
        <w:tc>
          <w:tcPr>
            <w:tcW w:w="1795" w:type="dxa"/>
            <w:gridSpan w:val="2"/>
            <w:vAlign w:val="bottom"/>
            <w:tcPrChange w:id="3189" w:author="Smith, Alexis@Energy" w:date="2019-02-13T09:58:00Z">
              <w:tcPr>
                <w:tcW w:w="985" w:type="dxa"/>
                <w:gridSpan w:val="2"/>
                <w:vAlign w:val="bottom"/>
              </w:tcPr>
            </w:tcPrChange>
          </w:tcPr>
          <w:p w14:paraId="28C33D0A" w14:textId="77777777" w:rsidR="00ED35AD" w:rsidRPr="00AB4500" w:rsidRDefault="00ED35AD" w:rsidP="004D31DF">
            <w:pPr>
              <w:spacing w:after="0" w:line="240" w:lineRule="auto"/>
              <w:jc w:val="center"/>
              <w:rPr>
                <w:ins w:id="3190" w:author="Smith, Alexis@Energy" w:date="2019-02-13T09:58:00Z"/>
                <w:rFonts w:cstheme="minorHAnsi"/>
                <w:sz w:val="18"/>
                <w:szCs w:val="20"/>
              </w:rPr>
            </w:pPr>
            <w:ins w:id="3191" w:author="Smith, Alexis@Energy" w:date="2019-02-13T09:58:00Z">
              <w:r w:rsidRPr="00AB4500">
                <w:rPr>
                  <w:rFonts w:cstheme="minorHAnsi"/>
                  <w:sz w:val="18"/>
                  <w:szCs w:val="20"/>
                </w:rPr>
                <w:t>System Name</w:t>
              </w:r>
            </w:ins>
          </w:p>
        </w:tc>
        <w:tc>
          <w:tcPr>
            <w:tcW w:w="1800" w:type="dxa"/>
            <w:gridSpan w:val="2"/>
            <w:vAlign w:val="bottom"/>
            <w:tcPrChange w:id="3192" w:author="Smith, Alexis@Energy" w:date="2019-02-13T09:58:00Z">
              <w:tcPr>
                <w:tcW w:w="2610" w:type="dxa"/>
                <w:gridSpan w:val="2"/>
                <w:vAlign w:val="bottom"/>
              </w:tcPr>
            </w:tcPrChange>
          </w:tcPr>
          <w:p w14:paraId="65096267" w14:textId="77777777" w:rsidR="00ED35AD" w:rsidRPr="00AB4500" w:rsidRDefault="00ED35AD" w:rsidP="004D31DF">
            <w:pPr>
              <w:spacing w:after="0" w:line="240" w:lineRule="auto"/>
              <w:jc w:val="center"/>
              <w:rPr>
                <w:ins w:id="3193" w:author="Smith, Alexis@Energy" w:date="2019-02-13T09:58:00Z"/>
                <w:rFonts w:cstheme="minorHAnsi"/>
                <w:sz w:val="18"/>
                <w:szCs w:val="20"/>
              </w:rPr>
            </w:pPr>
            <w:ins w:id="3194" w:author="Smith, Alexis@Energy" w:date="2019-02-13T09:58:00Z">
              <w:r w:rsidRPr="00AB4500">
                <w:rPr>
                  <w:rFonts w:cstheme="minorHAnsi"/>
                  <w:sz w:val="18"/>
                  <w:szCs w:val="20"/>
                </w:rPr>
                <w:t>Number of Stories</w:t>
              </w:r>
            </w:ins>
          </w:p>
        </w:tc>
        <w:tc>
          <w:tcPr>
            <w:tcW w:w="2070" w:type="dxa"/>
            <w:vAlign w:val="bottom"/>
            <w:tcPrChange w:id="3195" w:author="Smith, Alexis@Energy" w:date="2019-02-13T09:58:00Z">
              <w:tcPr>
                <w:tcW w:w="2070" w:type="dxa"/>
                <w:vAlign w:val="bottom"/>
              </w:tcPr>
            </w:tcPrChange>
          </w:tcPr>
          <w:p w14:paraId="3410E4FB" w14:textId="77777777" w:rsidR="00ED35AD" w:rsidRPr="00AB4500" w:rsidRDefault="00ED35AD" w:rsidP="004D31DF">
            <w:pPr>
              <w:spacing w:after="0" w:line="240" w:lineRule="auto"/>
              <w:jc w:val="center"/>
              <w:rPr>
                <w:ins w:id="3196" w:author="Smith, Alexis@Energy" w:date="2019-02-13T09:58:00Z"/>
                <w:sz w:val="18"/>
              </w:rPr>
            </w:pPr>
            <w:ins w:id="3197" w:author="Smith, Alexis@Energy" w:date="2019-02-13T09:58:00Z">
              <w:r w:rsidRPr="00AB4500">
                <w:rPr>
                  <w:rFonts w:cstheme="minorHAnsi"/>
                  <w:sz w:val="18"/>
                  <w:szCs w:val="20"/>
                </w:rPr>
                <w:t>Master Bath distance of furthest fixture to Water Heater in feet</w:t>
              </w:r>
            </w:ins>
          </w:p>
        </w:tc>
        <w:tc>
          <w:tcPr>
            <w:tcW w:w="1530" w:type="dxa"/>
            <w:vAlign w:val="bottom"/>
            <w:tcPrChange w:id="3198" w:author="Smith, Alexis@Energy" w:date="2019-02-13T09:58:00Z">
              <w:tcPr>
                <w:tcW w:w="1530" w:type="dxa"/>
                <w:vAlign w:val="bottom"/>
              </w:tcPr>
            </w:tcPrChange>
          </w:tcPr>
          <w:p w14:paraId="072D49AD" w14:textId="77777777" w:rsidR="00ED35AD" w:rsidRPr="00AB4500" w:rsidRDefault="00ED35AD" w:rsidP="004D31DF">
            <w:pPr>
              <w:spacing w:after="0" w:line="240" w:lineRule="auto"/>
              <w:jc w:val="center"/>
              <w:rPr>
                <w:ins w:id="3199" w:author="Smith, Alexis@Energy" w:date="2019-02-13T09:58:00Z"/>
                <w:rFonts w:cstheme="minorHAnsi"/>
                <w:sz w:val="18"/>
                <w:szCs w:val="20"/>
              </w:rPr>
            </w:pPr>
            <w:ins w:id="3200" w:author="Smith, Alexis@Energy" w:date="2019-02-13T09:58:00Z">
              <w:r w:rsidRPr="00AB4500">
                <w:rPr>
                  <w:rFonts w:cstheme="minorHAnsi"/>
                  <w:sz w:val="18"/>
                  <w:szCs w:val="20"/>
                </w:rPr>
                <w:t>Kitchen distance from furthest fixture to Water Heater in feet</w:t>
              </w:r>
            </w:ins>
          </w:p>
        </w:tc>
        <w:tc>
          <w:tcPr>
            <w:tcW w:w="2160" w:type="dxa"/>
            <w:vAlign w:val="bottom"/>
            <w:tcPrChange w:id="3201" w:author="Smith, Alexis@Energy" w:date="2019-02-13T09:58:00Z">
              <w:tcPr>
                <w:tcW w:w="2160" w:type="dxa"/>
                <w:gridSpan w:val="2"/>
                <w:vAlign w:val="bottom"/>
              </w:tcPr>
            </w:tcPrChange>
          </w:tcPr>
          <w:p w14:paraId="6F70392D" w14:textId="77777777" w:rsidR="00ED35AD" w:rsidRPr="00AB4500" w:rsidRDefault="00ED35AD" w:rsidP="004D31DF">
            <w:pPr>
              <w:spacing w:after="0" w:line="240" w:lineRule="auto"/>
              <w:jc w:val="center"/>
              <w:rPr>
                <w:ins w:id="3202" w:author="Smith, Alexis@Energy" w:date="2019-02-13T09:58:00Z"/>
                <w:sz w:val="18"/>
              </w:rPr>
            </w:pPr>
            <w:ins w:id="3203" w:author="Smith, Alexis@Energy" w:date="2019-02-13T09:58:00Z">
              <w:r w:rsidRPr="00AB4500">
                <w:rPr>
                  <w:rFonts w:cstheme="minorHAnsi"/>
                  <w:sz w:val="18"/>
                  <w:szCs w:val="20"/>
                </w:rPr>
                <w:t>Furthest Third furthest fixture to Water Heater in feet</w:t>
              </w:r>
            </w:ins>
          </w:p>
        </w:tc>
        <w:tc>
          <w:tcPr>
            <w:tcW w:w="2520" w:type="dxa"/>
            <w:vAlign w:val="bottom"/>
            <w:tcPrChange w:id="3204" w:author="Smith, Alexis@Energy" w:date="2019-02-13T09:58:00Z">
              <w:tcPr>
                <w:tcW w:w="2520" w:type="dxa"/>
                <w:gridSpan w:val="2"/>
                <w:vAlign w:val="bottom"/>
              </w:tcPr>
            </w:tcPrChange>
          </w:tcPr>
          <w:p w14:paraId="3F4E708E" w14:textId="77777777" w:rsidR="00ED35AD" w:rsidRPr="00AB4500" w:rsidRDefault="00ED35AD" w:rsidP="004D31DF">
            <w:pPr>
              <w:spacing w:after="0" w:line="240" w:lineRule="auto"/>
              <w:jc w:val="center"/>
              <w:rPr>
                <w:ins w:id="3205" w:author="Smith, Alexis@Energy" w:date="2019-02-13T09:58:00Z"/>
                <w:sz w:val="18"/>
              </w:rPr>
            </w:pPr>
            <w:ins w:id="3206" w:author="Smith, Alexis@Energy" w:date="2019-02-13T09:58:00Z">
              <w:r w:rsidRPr="00AB4500">
                <w:rPr>
                  <w:rFonts w:cstheme="minorHAnsi"/>
                  <w:sz w:val="18"/>
                  <w:szCs w:val="20"/>
                </w:rPr>
                <w:t>Weighted Distance</w:t>
              </w:r>
            </w:ins>
          </w:p>
        </w:tc>
        <w:tc>
          <w:tcPr>
            <w:tcW w:w="2160" w:type="dxa"/>
            <w:vAlign w:val="bottom"/>
            <w:tcPrChange w:id="3207" w:author="Smith, Alexis@Energy" w:date="2019-02-13T09:58:00Z">
              <w:tcPr>
                <w:tcW w:w="2160" w:type="dxa"/>
                <w:vAlign w:val="bottom"/>
              </w:tcPr>
            </w:tcPrChange>
          </w:tcPr>
          <w:p w14:paraId="3F40BF25" w14:textId="77777777" w:rsidR="00ED35AD" w:rsidRPr="00AB4500" w:rsidRDefault="00ED35AD" w:rsidP="004D31DF">
            <w:pPr>
              <w:spacing w:after="0" w:line="240" w:lineRule="auto"/>
              <w:jc w:val="center"/>
              <w:rPr>
                <w:ins w:id="3208" w:author="Smith, Alexis@Energy" w:date="2019-02-13T09:58:00Z"/>
                <w:sz w:val="18"/>
              </w:rPr>
            </w:pPr>
            <w:ins w:id="3209" w:author="Smith, Alexis@Energy" w:date="2019-02-13T09:58:00Z">
              <w:r w:rsidRPr="00AB4500">
                <w:rPr>
                  <w:rFonts w:cstheme="minorHAnsi"/>
                  <w:sz w:val="18"/>
                  <w:szCs w:val="20"/>
                </w:rPr>
                <w:t>Qualification Distance</w:t>
              </w:r>
            </w:ins>
          </w:p>
        </w:tc>
      </w:tr>
      <w:tr w:rsidR="00ED35AD" w:rsidRPr="00AB4500" w14:paraId="2B705ABA" w14:textId="77777777" w:rsidTr="00ED35AD">
        <w:trPr>
          <w:trHeight w:val="305"/>
          <w:ins w:id="3210" w:author="Smith, Alexis@Energy" w:date="2019-02-13T09:58:00Z"/>
        </w:trPr>
        <w:tc>
          <w:tcPr>
            <w:tcW w:w="1795" w:type="dxa"/>
            <w:gridSpan w:val="2"/>
          </w:tcPr>
          <w:p w14:paraId="208C8723" w14:textId="57269462" w:rsidR="00ED35AD" w:rsidRPr="00AB4500" w:rsidRDefault="00AA233E" w:rsidP="004D31DF">
            <w:pPr>
              <w:spacing w:after="0" w:line="240" w:lineRule="auto"/>
              <w:rPr>
                <w:ins w:id="3211" w:author="Smith, Alexis@Energy" w:date="2019-02-13T09:58:00Z"/>
                <w:sz w:val="18"/>
                <w:szCs w:val="18"/>
              </w:rPr>
            </w:pPr>
            <w:ins w:id="3212" w:author="Smith, Alexis@Energy" w:date="2019-02-13T09:58:00Z">
              <w:r>
                <w:rPr>
                  <w:rFonts w:asciiTheme="minorHAnsi" w:eastAsia="Times New Roman" w:hAnsiTheme="minorHAnsi" w:cstheme="minorHAnsi"/>
                  <w:sz w:val="18"/>
                  <w:szCs w:val="18"/>
                </w:rPr>
                <w:t>&lt;&lt;Reference value from B</w:t>
              </w:r>
              <w:r w:rsidR="00ED35AD" w:rsidRPr="00AB4500">
                <w:rPr>
                  <w:rFonts w:asciiTheme="minorHAnsi" w:eastAsia="Times New Roman" w:hAnsiTheme="minorHAnsi" w:cstheme="minorHAnsi"/>
                  <w:sz w:val="18"/>
                  <w:szCs w:val="18"/>
                </w:rPr>
                <w:t>01&gt;&gt;</w:t>
              </w:r>
            </w:ins>
          </w:p>
        </w:tc>
        <w:tc>
          <w:tcPr>
            <w:tcW w:w="1800" w:type="dxa"/>
            <w:gridSpan w:val="2"/>
          </w:tcPr>
          <w:p w14:paraId="4A290941" w14:textId="77777777" w:rsidR="00ED35AD" w:rsidRPr="00AB4500" w:rsidRDefault="00ED35AD" w:rsidP="004D31DF">
            <w:pPr>
              <w:spacing w:after="0" w:line="240" w:lineRule="auto"/>
              <w:rPr>
                <w:ins w:id="3213" w:author="Smith, Alexis@Energy" w:date="2019-02-13T09:58:00Z"/>
                <w:sz w:val="18"/>
                <w:szCs w:val="18"/>
              </w:rPr>
            </w:pPr>
            <w:ins w:id="3214" w:author="Smith, Alexis@Energy" w:date="2019-02-13T09:58:00Z">
              <w:r w:rsidRPr="00AB4500">
                <w:rPr>
                  <w:sz w:val="18"/>
                  <w:szCs w:val="18"/>
                </w:rPr>
                <w:t xml:space="preserve">&lt;&lt;if performance, then value = NA; </w:t>
              </w:r>
            </w:ins>
          </w:p>
          <w:p w14:paraId="2354DDA7" w14:textId="77777777" w:rsidR="00ED35AD" w:rsidRPr="00AB4500" w:rsidRDefault="00ED35AD" w:rsidP="004D31DF">
            <w:pPr>
              <w:spacing w:after="0" w:line="240" w:lineRule="auto"/>
              <w:rPr>
                <w:ins w:id="3215" w:author="Smith, Alexis@Energy" w:date="2019-02-13T09:58:00Z"/>
                <w:sz w:val="18"/>
                <w:szCs w:val="18"/>
              </w:rPr>
            </w:pPr>
            <w:ins w:id="3216" w:author="Smith, Alexis@Energy" w:date="2019-02-13T09:58:00Z">
              <w:r w:rsidRPr="00AB4500">
                <w:rPr>
                  <w:sz w:val="18"/>
                  <w:szCs w:val="18"/>
                </w:rPr>
                <w:t>Else if prescriptive, user select from list: 1, 2, 3&gt;&gt;</w:t>
              </w:r>
            </w:ins>
          </w:p>
        </w:tc>
        <w:tc>
          <w:tcPr>
            <w:tcW w:w="2070" w:type="dxa"/>
          </w:tcPr>
          <w:p w14:paraId="09C81DBF" w14:textId="3D223E7E" w:rsidR="00ED35AD" w:rsidRPr="00AB4500" w:rsidRDefault="00ED35AD" w:rsidP="004D31DF">
            <w:pPr>
              <w:spacing w:after="0" w:line="240" w:lineRule="auto"/>
              <w:rPr>
                <w:ins w:id="3217" w:author="Smith, Alexis@Energy" w:date="2019-02-13T09:58:00Z"/>
                <w:sz w:val="18"/>
                <w:szCs w:val="18"/>
              </w:rPr>
            </w:pPr>
            <w:ins w:id="3218" w:author="Smith, Alexis@Energy" w:date="2019-02-13T09:58:00Z">
              <w:r w:rsidRPr="00AB4500">
                <w:rPr>
                  <w:sz w:val="18"/>
                  <w:szCs w:val="18"/>
                </w:rPr>
                <w:t xml:space="preserve">&lt;&lt;Reference Value from </w:t>
              </w:r>
            </w:ins>
            <w:ins w:id="3219" w:author="Smith, Alexis@Energy" w:date="2019-02-13T10:10:00Z">
              <w:r w:rsidR="00AA233E">
                <w:rPr>
                  <w:sz w:val="18"/>
                  <w:szCs w:val="18"/>
                </w:rPr>
                <w:t>NRCC</w:t>
              </w:r>
            </w:ins>
            <w:ins w:id="3220" w:author="Smith, Alexis@Energy" w:date="2019-02-13T09:58:00Z">
              <w:r w:rsidRPr="00AB4500">
                <w:rPr>
                  <w:sz w:val="18"/>
                  <w:szCs w:val="18"/>
                </w:rPr>
                <w:t xml:space="preserve">; </w:t>
              </w:r>
            </w:ins>
          </w:p>
          <w:p w14:paraId="5D29E633" w14:textId="77777777" w:rsidR="00ED35AD" w:rsidRPr="00AB4500" w:rsidRDefault="00ED35AD" w:rsidP="004D31DF">
            <w:pPr>
              <w:spacing w:after="0" w:line="240" w:lineRule="auto"/>
              <w:rPr>
                <w:ins w:id="3221" w:author="Smith, Alexis@Energy" w:date="2019-02-13T09:58:00Z"/>
                <w:sz w:val="18"/>
                <w:szCs w:val="18"/>
              </w:rPr>
            </w:pPr>
            <w:ins w:id="3222" w:author="Smith, Alexis@Energy" w:date="2019-02-13T09:58:00Z">
              <w:r w:rsidRPr="00AB4500">
                <w:rPr>
                  <w:sz w:val="18"/>
                  <w:szCs w:val="18"/>
                </w:rPr>
                <w:t>Else if prescriptive compliance, user input&gt;&gt;</w:t>
              </w:r>
            </w:ins>
          </w:p>
        </w:tc>
        <w:tc>
          <w:tcPr>
            <w:tcW w:w="1530" w:type="dxa"/>
          </w:tcPr>
          <w:p w14:paraId="2B712D1D" w14:textId="7B3EB00B" w:rsidR="00ED35AD" w:rsidRPr="00AB4500" w:rsidRDefault="00ED35AD" w:rsidP="004D31DF">
            <w:pPr>
              <w:spacing w:after="0" w:line="240" w:lineRule="auto"/>
              <w:rPr>
                <w:ins w:id="3223" w:author="Smith, Alexis@Energy" w:date="2019-02-13T09:58:00Z"/>
                <w:sz w:val="18"/>
                <w:szCs w:val="18"/>
              </w:rPr>
            </w:pPr>
            <w:ins w:id="3224" w:author="Smith, Alexis@Energy" w:date="2019-02-13T09:58:00Z">
              <w:r w:rsidRPr="00AB4500">
                <w:rPr>
                  <w:sz w:val="18"/>
                  <w:szCs w:val="18"/>
                </w:rPr>
                <w:t xml:space="preserve">&lt;&lt;Reference Value from </w:t>
              </w:r>
            </w:ins>
            <w:ins w:id="3225" w:author="Smith, Alexis@Energy" w:date="2019-02-13T10:10:00Z">
              <w:r w:rsidR="00AA233E">
                <w:rPr>
                  <w:sz w:val="18"/>
                  <w:szCs w:val="18"/>
                </w:rPr>
                <w:t>NRCC</w:t>
              </w:r>
            </w:ins>
            <w:ins w:id="3226" w:author="Smith, Alexis@Energy" w:date="2019-02-13T09:58:00Z">
              <w:r w:rsidRPr="00AB4500">
                <w:rPr>
                  <w:sz w:val="18"/>
                  <w:szCs w:val="18"/>
                </w:rPr>
                <w:t xml:space="preserve">; </w:t>
              </w:r>
            </w:ins>
          </w:p>
          <w:p w14:paraId="2FDC6B4E" w14:textId="77777777" w:rsidR="00ED35AD" w:rsidRPr="00AB4500" w:rsidRDefault="00ED35AD" w:rsidP="004D31DF">
            <w:pPr>
              <w:spacing w:after="0" w:line="240" w:lineRule="auto"/>
              <w:rPr>
                <w:ins w:id="3227" w:author="Smith, Alexis@Energy" w:date="2019-02-13T09:58:00Z"/>
                <w:sz w:val="18"/>
                <w:szCs w:val="18"/>
              </w:rPr>
            </w:pPr>
            <w:ins w:id="3228" w:author="Smith, Alexis@Energy" w:date="2019-02-13T09:58:00Z">
              <w:r w:rsidRPr="00AB4500">
                <w:rPr>
                  <w:sz w:val="18"/>
                  <w:szCs w:val="18"/>
                </w:rPr>
                <w:t>Else if prescriptive compliance, user input&gt;&gt;</w:t>
              </w:r>
            </w:ins>
          </w:p>
        </w:tc>
        <w:tc>
          <w:tcPr>
            <w:tcW w:w="2160" w:type="dxa"/>
          </w:tcPr>
          <w:p w14:paraId="360D6AE6" w14:textId="2ECC112D" w:rsidR="00ED35AD" w:rsidRPr="00AB4500" w:rsidRDefault="00ED35AD" w:rsidP="004D31DF">
            <w:pPr>
              <w:spacing w:after="0" w:line="240" w:lineRule="auto"/>
              <w:rPr>
                <w:ins w:id="3229" w:author="Smith, Alexis@Energy" w:date="2019-02-13T09:58:00Z"/>
                <w:sz w:val="18"/>
                <w:szCs w:val="18"/>
              </w:rPr>
            </w:pPr>
            <w:ins w:id="3230" w:author="Smith, Alexis@Energy" w:date="2019-02-13T09:58:00Z">
              <w:r w:rsidRPr="00AB4500">
                <w:rPr>
                  <w:sz w:val="18"/>
                  <w:szCs w:val="18"/>
                </w:rPr>
                <w:t xml:space="preserve">&lt;&lt;Reference Value from </w:t>
              </w:r>
            </w:ins>
            <w:ins w:id="3231" w:author="Smith, Alexis@Energy" w:date="2019-02-13T10:11:00Z">
              <w:r w:rsidR="00AA233E">
                <w:rPr>
                  <w:sz w:val="18"/>
                  <w:szCs w:val="18"/>
                </w:rPr>
                <w:t>NRCC</w:t>
              </w:r>
            </w:ins>
            <w:ins w:id="3232" w:author="Smith, Alexis@Energy" w:date="2019-02-13T09:58:00Z">
              <w:r w:rsidRPr="00AB4500">
                <w:rPr>
                  <w:sz w:val="18"/>
                  <w:szCs w:val="18"/>
                </w:rPr>
                <w:t xml:space="preserve">; </w:t>
              </w:r>
            </w:ins>
          </w:p>
          <w:p w14:paraId="3BCAD20C" w14:textId="77777777" w:rsidR="00ED35AD" w:rsidRPr="00AB4500" w:rsidRDefault="00ED35AD" w:rsidP="004D31DF">
            <w:pPr>
              <w:spacing w:after="0" w:line="240" w:lineRule="auto"/>
              <w:rPr>
                <w:ins w:id="3233" w:author="Smith, Alexis@Energy" w:date="2019-02-13T09:58:00Z"/>
                <w:sz w:val="18"/>
                <w:szCs w:val="18"/>
              </w:rPr>
            </w:pPr>
            <w:ins w:id="3234" w:author="Smith, Alexis@Energy" w:date="2019-02-13T09:58:00Z">
              <w:r w:rsidRPr="00AB4500">
                <w:rPr>
                  <w:sz w:val="18"/>
                  <w:szCs w:val="18"/>
                </w:rPr>
                <w:t>Else if prescriptive compliance, user input&gt;&gt;</w:t>
              </w:r>
            </w:ins>
          </w:p>
        </w:tc>
        <w:tc>
          <w:tcPr>
            <w:tcW w:w="2520" w:type="dxa"/>
          </w:tcPr>
          <w:p w14:paraId="6EE8DDB0" w14:textId="1CC3884D" w:rsidR="00ED35AD" w:rsidRPr="00AB4500" w:rsidRDefault="00ED35AD" w:rsidP="004D31DF">
            <w:pPr>
              <w:spacing w:after="0" w:line="240" w:lineRule="auto"/>
              <w:rPr>
                <w:ins w:id="3235" w:author="Smith, Alexis@Energy" w:date="2019-02-13T09:58:00Z"/>
                <w:sz w:val="18"/>
                <w:szCs w:val="18"/>
              </w:rPr>
            </w:pPr>
            <w:ins w:id="3236" w:author="Smith, Alexis@Energy" w:date="2019-02-13T09:58:00Z">
              <w:r w:rsidRPr="00AB4500">
                <w:rPr>
                  <w:sz w:val="18"/>
                  <w:szCs w:val="18"/>
                </w:rPr>
                <w:t xml:space="preserve">&lt;&lt;Reference value from </w:t>
              </w:r>
            </w:ins>
            <w:ins w:id="3237" w:author="Smith, Alexis@Energy" w:date="2019-02-13T10:11:00Z">
              <w:r w:rsidR="00AA233E">
                <w:rPr>
                  <w:sz w:val="18"/>
                  <w:szCs w:val="18"/>
                </w:rPr>
                <w:t>NRCC</w:t>
              </w:r>
            </w:ins>
            <w:ins w:id="3238" w:author="Smith, Alexis@Energy" w:date="2019-02-13T09:58:00Z">
              <w:r w:rsidRPr="00AB4500">
                <w:rPr>
                  <w:sz w:val="18"/>
                  <w:szCs w:val="18"/>
                </w:rPr>
                <w:t xml:space="preserve">; </w:t>
              </w:r>
            </w:ins>
          </w:p>
          <w:p w14:paraId="768DA624" w14:textId="77777777" w:rsidR="00ED35AD" w:rsidRPr="00AB4500" w:rsidRDefault="00ED35AD" w:rsidP="004D31DF">
            <w:pPr>
              <w:spacing w:after="0" w:line="240" w:lineRule="auto"/>
              <w:rPr>
                <w:ins w:id="3239" w:author="Smith, Alexis@Energy" w:date="2019-02-13T09:58:00Z"/>
                <w:sz w:val="18"/>
                <w:szCs w:val="18"/>
              </w:rPr>
            </w:pPr>
            <w:ins w:id="3240" w:author="Smith, Alexis@Energy" w:date="2019-02-13T09:58:00Z">
              <w:r w:rsidRPr="00AB4500">
                <w:rPr>
                  <w:sz w:val="18"/>
                  <w:szCs w:val="18"/>
                </w:rPr>
                <w:t xml:space="preserve">else if prescriptive and A09 = </w:t>
              </w:r>
              <w:r w:rsidRPr="00AB4500">
                <w:rPr>
                  <w:rFonts w:cstheme="minorHAnsi"/>
                  <w:sz w:val="18"/>
                  <w:szCs w:val="18"/>
                </w:rPr>
                <w:t>Standard Distribution System, then value =</w:t>
              </w:r>
              <w:r w:rsidRPr="00AB4500">
                <w:rPr>
                  <w:sz w:val="18"/>
                  <w:szCs w:val="18"/>
                </w:rPr>
                <w:t xml:space="preserve"> (G03*0.4)*(G04*0.4)*(average of column G05*0.2);</w:t>
              </w:r>
            </w:ins>
          </w:p>
          <w:p w14:paraId="332BA100" w14:textId="77777777" w:rsidR="00ED35AD" w:rsidRPr="00AB4500" w:rsidRDefault="00ED35AD" w:rsidP="004D31DF">
            <w:pPr>
              <w:spacing w:after="0" w:line="240" w:lineRule="auto"/>
              <w:rPr>
                <w:ins w:id="3241" w:author="Smith, Alexis@Energy" w:date="2019-02-13T09:58:00Z"/>
                <w:sz w:val="18"/>
                <w:szCs w:val="18"/>
              </w:rPr>
            </w:pPr>
            <w:ins w:id="3242" w:author="Smith, Alexis@Energy" w:date="2019-02-13T09:58:00Z">
              <w:r w:rsidRPr="00AB4500">
                <w:rPr>
                  <w:sz w:val="18"/>
                  <w:szCs w:val="18"/>
                </w:rPr>
                <w:t xml:space="preserve">else if A09 = </w:t>
              </w:r>
              <w:r w:rsidRPr="00AB4500">
                <w:rPr>
                  <w:rFonts w:cstheme="minorHAnsi"/>
                  <w:sz w:val="18"/>
                  <w:szCs w:val="18"/>
                </w:rPr>
                <w:t>Demand Recirculation Manual Control, then value = G05&gt;&gt;</w:t>
              </w:r>
            </w:ins>
          </w:p>
        </w:tc>
        <w:tc>
          <w:tcPr>
            <w:tcW w:w="2160" w:type="dxa"/>
          </w:tcPr>
          <w:p w14:paraId="2BCC4276" w14:textId="38460F17" w:rsidR="00ED35AD" w:rsidRDefault="00ED35AD" w:rsidP="004D31DF">
            <w:pPr>
              <w:spacing w:after="0" w:line="240" w:lineRule="auto"/>
              <w:rPr>
                <w:ins w:id="3243" w:author="Smith, Alexis@Energy" w:date="2019-02-13T09:58:00Z"/>
                <w:rFonts w:cstheme="minorHAnsi"/>
                <w:sz w:val="18"/>
                <w:szCs w:val="18"/>
              </w:rPr>
            </w:pPr>
            <w:ins w:id="3244" w:author="Smith, Alexis@Energy" w:date="2019-02-13T09:58:00Z">
              <w:r w:rsidRPr="005828AE">
                <w:rPr>
                  <w:rFonts w:cstheme="minorHAnsi"/>
                  <w:sz w:val="18"/>
                  <w:szCs w:val="18"/>
                </w:rPr>
                <w:t xml:space="preserve">&lt;&lt; Reference Value from </w:t>
              </w:r>
            </w:ins>
            <w:ins w:id="3245" w:author="Smith, Alexis@Energy" w:date="2019-02-13T10:11:00Z">
              <w:r w:rsidR="00AA233E">
                <w:rPr>
                  <w:rFonts w:cstheme="minorHAnsi"/>
                  <w:sz w:val="18"/>
                  <w:szCs w:val="18"/>
                </w:rPr>
                <w:t>NRCC</w:t>
              </w:r>
            </w:ins>
            <w:ins w:id="3246" w:author="Smith, Alexis@Energy" w:date="2019-02-13T09:58:00Z">
              <w:r>
                <w:rPr>
                  <w:rFonts w:cstheme="minorHAnsi"/>
                  <w:sz w:val="18"/>
                  <w:szCs w:val="18"/>
                </w:rPr>
                <w:t>;</w:t>
              </w:r>
              <w:r w:rsidRPr="005828AE">
                <w:rPr>
                  <w:rFonts w:cstheme="minorHAnsi"/>
                  <w:sz w:val="18"/>
                  <w:szCs w:val="18"/>
                </w:rPr>
                <w:t xml:space="preserve"> </w:t>
              </w:r>
            </w:ins>
          </w:p>
          <w:p w14:paraId="561E6AF4" w14:textId="77777777" w:rsidR="00ED35AD" w:rsidRDefault="00ED35AD" w:rsidP="004D31DF">
            <w:pPr>
              <w:spacing w:after="0" w:line="240" w:lineRule="auto"/>
              <w:rPr>
                <w:ins w:id="3247" w:author="Smith, Alexis@Energy" w:date="2019-02-13T09:58:00Z"/>
                <w:sz w:val="18"/>
                <w:szCs w:val="18"/>
              </w:rPr>
            </w:pPr>
            <w:ins w:id="3248" w:author="Smith, Alexis@Energy" w:date="2019-02-13T09:58: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67F9F46C" w14:textId="77777777" w:rsidR="00ED35AD" w:rsidRPr="00E303B7" w:rsidRDefault="00ED35AD" w:rsidP="004D31DF">
            <w:pPr>
              <w:spacing w:after="0" w:line="240" w:lineRule="auto"/>
              <w:rPr>
                <w:ins w:id="3249" w:author="Smith, Alexis@Energy" w:date="2019-02-13T09:58:00Z"/>
                <w:sz w:val="18"/>
                <w:szCs w:val="18"/>
              </w:rPr>
            </w:pPr>
            <w:ins w:id="3250" w:author="Smith, Alexis@Energy" w:date="2019-02-13T09:58:00Z">
              <w:r>
                <w:rPr>
                  <w:sz w:val="18"/>
                  <w:szCs w:val="18"/>
                </w:rPr>
                <w:t>(</w:t>
              </w:r>
              <w:r w:rsidRPr="00CB5461">
                <w:rPr>
                  <w:sz w:val="18"/>
                  <w:szCs w:val="18"/>
                </w:rPr>
                <w:t>(a+b *CFA)/n</w:t>
              </w:r>
              <w:r>
                <w:rPr>
                  <w:sz w:val="18"/>
                  <w:szCs w:val="18"/>
                </w:rPr>
                <w:t>) &gt;&gt;</w:t>
              </w:r>
            </w:ins>
          </w:p>
          <w:p w14:paraId="7B22AEA5" w14:textId="77777777" w:rsidR="00ED35AD" w:rsidRPr="00AB4500" w:rsidRDefault="00ED35AD" w:rsidP="004D31DF">
            <w:pPr>
              <w:spacing w:after="0"/>
              <w:rPr>
                <w:ins w:id="3251" w:author="Smith, Alexis@Energy" w:date="2019-02-13T09:58:00Z"/>
                <w:i/>
                <w:sz w:val="18"/>
                <w:szCs w:val="18"/>
              </w:rPr>
            </w:pPr>
            <w:ins w:id="3252" w:author="Smith, Alexis@Energy" w:date="2019-02-13T09:58:00Z">
              <w:r w:rsidRPr="00AB4500">
                <w:rPr>
                  <w:i/>
                  <w:sz w:val="18"/>
                  <w:szCs w:val="18"/>
                </w:rPr>
                <w:t>Where:</w:t>
              </w:r>
            </w:ins>
          </w:p>
          <w:p w14:paraId="7C92E0DB" w14:textId="77777777" w:rsidR="00ED35AD" w:rsidRPr="00AB4500" w:rsidRDefault="00ED35AD" w:rsidP="004D31DF">
            <w:pPr>
              <w:spacing w:after="0" w:line="240" w:lineRule="auto"/>
              <w:rPr>
                <w:ins w:id="3253" w:author="Smith, Alexis@Energy" w:date="2019-02-13T09:58:00Z"/>
                <w:i/>
                <w:sz w:val="18"/>
                <w:szCs w:val="18"/>
              </w:rPr>
            </w:pPr>
            <w:ins w:id="3254" w:author="Smith, Alexis@Energy" w:date="2019-02-13T09:58:00Z">
              <w:r w:rsidRPr="00AB4500">
                <w:rPr>
                  <w:i/>
                  <w:sz w:val="18"/>
                  <w:szCs w:val="18"/>
                </w:rPr>
                <w:t>a, b = Qualification distance coefficients from Table 4.4.6-2 below,</w:t>
              </w:r>
            </w:ins>
          </w:p>
          <w:p w14:paraId="29C92793" w14:textId="77777777" w:rsidR="00ED35AD" w:rsidRPr="00AB4500" w:rsidRDefault="00ED35AD" w:rsidP="004D31DF">
            <w:pPr>
              <w:spacing w:after="0" w:line="240" w:lineRule="auto"/>
              <w:rPr>
                <w:ins w:id="3255" w:author="Smith, Alexis@Energy" w:date="2019-02-13T09:58:00Z"/>
                <w:i/>
                <w:sz w:val="18"/>
                <w:szCs w:val="18"/>
              </w:rPr>
            </w:pPr>
            <w:ins w:id="3256" w:author="Smith, Alexis@Energy" w:date="2019-02-13T09:58:00Z">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ins>
          </w:p>
          <w:p w14:paraId="24FFE92D" w14:textId="77777777" w:rsidR="00ED35AD" w:rsidRPr="00AB4500" w:rsidRDefault="00ED35AD" w:rsidP="004D31DF">
            <w:pPr>
              <w:spacing w:after="0" w:line="240" w:lineRule="auto"/>
              <w:rPr>
                <w:ins w:id="3257" w:author="Smith, Alexis@Energy" w:date="2019-02-13T09:58:00Z"/>
                <w:i/>
                <w:sz w:val="18"/>
                <w:szCs w:val="18"/>
              </w:rPr>
            </w:pPr>
            <w:ins w:id="3258" w:author="Smith, Alexis@Energy" w:date="2019-02-13T09:58:00Z">
              <w:r w:rsidRPr="00AB4500">
                <w:rPr>
                  <w:i/>
                  <w:sz w:val="18"/>
                  <w:szCs w:val="18"/>
                </w:rPr>
                <w:t xml:space="preserve">n = Number of water heaters in the dwelling unit from </w:t>
              </w:r>
              <w:r>
                <w:rPr>
                  <w:i/>
                  <w:sz w:val="18"/>
                  <w:szCs w:val="18"/>
                </w:rPr>
                <w:t>A</w:t>
              </w:r>
              <w:r w:rsidRPr="00AB4500">
                <w:rPr>
                  <w:i/>
                  <w:sz w:val="18"/>
                  <w:szCs w:val="18"/>
                </w:rPr>
                <w:t>04</w:t>
              </w:r>
              <w:r>
                <w:rPr>
                  <w:i/>
                  <w:sz w:val="18"/>
                  <w:szCs w:val="18"/>
                </w:rPr>
                <w:t xml:space="preserve"> </w:t>
              </w:r>
              <w:r w:rsidRPr="00AB4500">
                <w:rPr>
                  <w:i/>
                  <w:sz w:val="18"/>
                  <w:szCs w:val="18"/>
                </w:rPr>
                <w:t>(unitless).</w:t>
              </w:r>
            </w:ins>
          </w:p>
          <w:p w14:paraId="08A134B9" w14:textId="77777777" w:rsidR="00ED35AD" w:rsidRPr="00AB4500" w:rsidRDefault="00ED35AD" w:rsidP="004D31DF">
            <w:pPr>
              <w:spacing w:after="0" w:line="240" w:lineRule="auto"/>
              <w:rPr>
                <w:ins w:id="3259" w:author="Smith, Alexis@Energy" w:date="2019-02-13T09:58:00Z"/>
                <w:sz w:val="18"/>
                <w:szCs w:val="18"/>
              </w:rPr>
            </w:pPr>
            <w:ins w:id="3260" w:author="Smith, Alexis@Energy" w:date="2019-02-13T09:58:00Z">
              <w:r w:rsidRPr="00AB4500">
                <w:rPr>
                  <w:rFonts w:cstheme="minorHAnsi"/>
                  <w:sz w:val="18"/>
                  <w:szCs w:val="18"/>
                  <w:highlight w:val="yellow"/>
                </w:rPr>
                <w:t xml:space="preserve"> </w:t>
              </w:r>
            </w:ins>
          </w:p>
        </w:tc>
      </w:tr>
      <w:tr w:rsidR="00ED35AD" w:rsidRPr="00D37C06" w14:paraId="0238738C" w14:textId="77777777" w:rsidTr="00ED35AD">
        <w:trPr>
          <w:ins w:id="3261" w:author="Smith, Alexis@Energy" w:date="2019-02-13T09:58:00Z"/>
        </w:trPr>
        <w:tc>
          <w:tcPr>
            <w:tcW w:w="1795" w:type="dxa"/>
            <w:gridSpan w:val="2"/>
            <w:tcBorders>
              <w:bottom w:val="single" w:sz="4" w:space="0" w:color="000000"/>
            </w:tcBorders>
          </w:tcPr>
          <w:p w14:paraId="105549EB" w14:textId="77777777" w:rsidR="00ED35AD" w:rsidRPr="00D37C06" w:rsidRDefault="00ED35AD" w:rsidP="004D31DF">
            <w:pPr>
              <w:spacing w:after="0"/>
              <w:rPr>
                <w:ins w:id="3262" w:author="Smith, Alexis@Energy" w:date="2019-02-13T09:58:00Z"/>
                <w:sz w:val="20"/>
                <w:szCs w:val="20"/>
              </w:rPr>
            </w:pPr>
          </w:p>
        </w:tc>
        <w:tc>
          <w:tcPr>
            <w:tcW w:w="1800" w:type="dxa"/>
            <w:gridSpan w:val="2"/>
            <w:tcBorders>
              <w:bottom w:val="single" w:sz="4" w:space="0" w:color="000000"/>
            </w:tcBorders>
          </w:tcPr>
          <w:p w14:paraId="330186A0" w14:textId="77777777" w:rsidR="00ED35AD" w:rsidRPr="00D37C06" w:rsidRDefault="00ED35AD" w:rsidP="004D31DF">
            <w:pPr>
              <w:spacing w:after="0"/>
              <w:rPr>
                <w:ins w:id="3263" w:author="Smith, Alexis@Energy" w:date="2019-02-13T09:58:00Z"/>
                <w:sz w:val="20"/>
                <w:szCs w:val="20"/>
              </w:rPr>
            </w:pPr>
          </w:p>
        </w:tc>
        <w:tc>
          <w:tcPr>
            <w:tcW w:w="2070" w:type="dxa"/>
            <w:tcBorders>
              <w:bottom w:val="single" w:sz="4" w:space="0" w:color="000000"/>
            </w:tcBorders>
          </w:tcPr>
          <w:p w14:paraId="5C968230" w14:textId="77777777" w:rsidR="00ED35AD" w:rsidRPr="00D37C06" w:rsidRDefault="00ED35AD" w:rsidP="004D31DF">
            <w:pPr>
              <w:spacing w:after="0"/>
              <w:rPr>
                <w:ins w:id="3264" w:author="Smith, Alexis@Energy" w:date="2019-02-13T09:58:00Z"/>
                <w:sz w:val="20"/>
                <w:szCs w:val="20"/>
              </w:rPr>
            </w:pPr>
          </w:p>
        </w:tc>
        <w:tc>
          <w:tcPr>
            <w:tcW w:w="1530" w:type="dxa"/>
            <w:tcBorders>
              <w:bottom w:val="single" w:sz="4" w:space="0" w:color="000000"/>
            </w:tcBorders>
          </w:tcPr>
          <w:p w14:paraId="150D5204" w14:textId="77777777" w:rsidR="00ED35AD" w:rsidRPr="00D37C06" w:rsidRDefault="00ED35AD" w:rsidP="004D31DF">
            <w:pPr>
              <w:spacing w:after="0"/>
              <w:rPr>
                <w:ins w:id="3265" w:author="Smith, Alexis@Energy" w:date="2019-02-13T09:58:00Z"/>
                <w:sz w:val="20"/>
                <w:szCs w:val="20"/>
              </w:rPr>
            </w:pPr>
          </w:p>
        </w:tc>
        <w:tc>
          <w:tcPr>
            <w:tcW w:w="2160" w:type="dxa"/>
            <w:tcBorders>
              <w:bottom w:val="single" w:sz="4" w:space="0" w:color="000000"/>
            </w:tcBorders>
          </w:tcPr>
          <w:p w14:paraId="3B10307B" w14:textId="77777777" w:rsidR="00ED35AD" w:rsidRPr="00D37C06" w:rsidRDefault="00ED35AD" w:rsidP="004D31DF">
            <w:pPr>
              <w:spacing w:after="0"/>
              <w:rPr>
                <w:ins w:id="3266" w:author="Smith, Alexis@Energy" w:date="2019-02-13T09:58:00Z"/>
                <w:sz w:val="20"/>
                <w:szCs w:val="20"/>
              </w:rPr>
            </w:pPr>
          </w:p>
        </w:tc>
        <w:tc>
          <w:tcPr>
            <w:tcW w:w="2520" w:type="dxa"/>
            <w:tcBorders>
              <w:bottom w:val="single" w:sz="4" w:space="0" w:color="000000"/>
            </w:tcBorders>
          </w:tcPr>
          <w:p w14:paraId="7720AE08" w14:textId="77777777" w:rsidR="00ED35AD" w:rsidRPr="00D37C06" w:rsidRDefault="00ED35AD" w:rsidP="004D31DF">
            <w:pPr>
              <w:spacing w:after="0"/>
              <w:rPr>
                <w:ins w:id="3267" w:author="Smith, Alexis@Energy" w:date="2019-02-13T09:58:00Z"/>
                <w:sz w:val="20"/>
                <w:szCs w:val="20"/>
              </w:rPr>
            </w:pPr>
          </w:p>
        </w:tc>
        <w:tc>
          <w:tcPr>
            <w:tcW w:w="2160" w:type="dxa"/>
            <w:tcBorders>
              <w:bottom w:val="single" w:sz="4" w:space="0" w:color="000000"/>
            </w:tcBorders>
          </w:tcPr>
          <w:p w14:paraId="3BC15075" w14:textId="77777777" w:rsidR="00ED35AD" w:rsidRPr="00D37C06" w:rsidRDefault="00ED35AD" w:rsidP="004D31DF">
            <w:pPr>
              <w:spacing w:after="0"/>
              <w:rPr>
                <w:ins w:id="3268" w:author="Smith, Alexis@Energy" w:date="2019-02-13T09:58:00Z"/>
                <w:sz w:val="20"/>
                <w:szCs w:val="20"/>
              </w:rPr>
            </w:pPr>
          </w:p>
        </w:tc>
      </w:tr>
      <w:tr w:rsidR="00ED35AD" w14:paraId="0DE95192" w14:textId="77777777" w:rsidTr="00ED35AD">
        <w:trPr>
          <w:trHeight w:val="291"/>
          <w:ins w:id="3269" w:author="Smith, Alexis@Energy" w:date="2019-02-13T09:58:00Z"/>
          <w:trPrChange w:id="3270" w:author="Smith, Alexis@Energy" w:date="2019-02-13T09:58:00Z">
            <w:trPr>
              <w:gridAfter w:val="0"/>
              <w:trHeight w:val="291"/>
            </w:trPr>
          </w:trPrChange>
        </w:trPr>
        <w:tc>
          <w:tcPr>
            <w:tcW w:w="445" w:type="dxa"/>
            <w:tcBorders>
              <w:top w:val="single" w:sz="4" w:space="0" w:color="auto"/>
            </w:tcBorders>
            <w:tcPrChange w:id="3271" w:author="Smith, Alexis@Energy" w:date="2019-02-13T09:58:00Z">
              <w:tcPr>
                <w:tcW w:w="445" w:type="dxa"/>
                <w:tcBorders>
                  <w:top w:val="single" w:sz="4" w:space="0" w:color="auto"/>
                </w:tcBorders>
              </w:tcPr>
            </w:tcPrChange>
          </w:tcPr>
          <w:p w14:paraId="4AB56992" w14:textId="77777777" w:rsidR="00ED35AD" w:rsidRPr="00AC2387" w:rsidRDefault="00ED35AD" w:rsidP="004D31DF">
            <w:pPr>
              <w:spacing w:after="0"/>
              <w:rPr>
                <w:ins w:id="3272" w:author="Smith, Alexis@Energy" w:date="2019-02-13T09:58:00Z"/>
                <w:rFonts w:cstheme="minorHAnsi"/>
                <w:b/>
                <w:sz w:val="20"/>
                <w:szCs w:val="20"/>
              </w:rPr>
            </w:pPr>
            <w:ins w:id="3273" w:author="Smith, Alexis@Energy" w:date="2019-02-13T09:58:00Z">
              <w:r>
                <w:rPr>
                  <w:rFonts w:cstheme="minorHAnsi"/>
                  <w:sz w:val="20"/>
                  <w:szCs w:val="18"/>
                </w:rPr>
                <w:t>08</w:t>
              </w:r>
            </w:ins>
          </w:p>
        </w:tc>
        <w:tc>
          <w:tcPr>
            <w:tcW w:w="13590" w:type="dxa"/>
            <w:gridSpan w:val="8"/>
            <w:tcBorders>
              <w:top w:val="single" w:sz="4" w:space="0" w:color="auto"/>
            </w:tcBorders>
            <w:tcPrChange w:id="3274" w:author="Smith, Alexis@Energy" w:date="2019-02-13T09:58:00Z">
              <w:tcPr>
                <w:tcW w:w="10350" w:type="dxa"/>
                <w:gridSpan w:val="8"/>
                <w:tcBorders>
                  <w:top w:val="single" w:sz="4" w:space="0" w:color="auto"/>
                </w:tcBorders>
              </w:tcPr>
            </w:tcPrChange>
          </w:tcPr>
          <w:p w14:paraId="2C9FEA39" w14:textId="77777777" w:rsidR="00ED35AD" w:rsidRPr="00AC2387" w:rsidRDefault="00ED35AD" w:rsidP="004D31DF">
            <w:pPr>
              <w:spacing w:after="0"/>
              <w:rPr>
                <w:ins w:id="3275" w:author="Smith, Alexis@Energy" w:date="2019-02-13T09:58:00Z"/>
                <w:rFonts w:cstheme="minorHAnsi"/>
                <w:b/>
                <w:sz w:val="20"/>
                <w:szCs w:val="20"/>
              </w:rPr>
            </w:pPr>
            <w:ins w:id="3276" w:author="Smith, Alexis@Energy" w:date="2019-02-13T09:58: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ins>
          </w:p>
        </w:tc>
      </w:tr>
      <w:tr w:rsidR="00ED35AD" w14:paraId="6DC5E38F" w14:textId="77777777" w:rsidTr="00ED35AD">
        <w:trPr>
          <w:trHeight w:val="288"/>
          <w:ins w:id="3277" w:author="Smith, Alexis@Energy" w:date="2019-02-13T09:58:00Z"/>
          <w:trPrChange w:id="3278" w:author="Smith, Alexis@Energy" w:date="2019-02-13T09:58:00Z">
            <w:trPr>
              <w:gridAfter w:val="0"/>
              <w:trHeight w:val="288"/>
            </w:trPr>
          </w:trPrChange>
        </w:trPr>
        <w:tc>
          <w:tcPr>
            <w:tcW w:w="445" w:type="dxa"/>
            <w:tcPrChange w:id="3279" w:author="Smith, Alexis@Energy" w:date="2019-02-13T09:58:00Z">
              <w:tcPr>
                <w:tcW w:w="445" w:type="dxa"/>
              </w:tcPr>
            </w:tcPrChange>
          </w:tcPr>
          <w:p w14:paraId="4AEAFEBE" w14:textId="77777777" w:rsidR="00ED35AD" w:rsidRPr="00AC2387" w:rsidRDefault="00ED35AD" w:rsidP="004D31DF">
            <w:pPr>
              <w:spacing w:after="0"/>
              <w:rPr>
                <w:ins w:id="3280" w:author="Smith, Alexis@Energy" w:date="2019-02-13T09:58:00Z"/>
                <w:rFonts w:cstheme="minorHAnsi"/>
                <w:b/>
                <w:sz w:val="20"/>
                <w:szCs w:val="20"/>
              </w:rPr>
            </w:pPr>
            <w:ins w:id="3281" w:author="Smith, Alexis@Energy" w:date="2019-02-13T09:58:00Z">
              <w:r>
                <w:rPr>
                  <w:rFonts w:cstheme="minorHAnsi"/>
                  <w:sz w:val="20"/>
                  <w:szCs w:val="18"/>
                </w:rPr>
                <w:t>09</w:t>
              </w:r>
            </w:ins>
          </w:p>
        </w:tc>
        <w:tc>
          <w:tcPr>
            <w:tcW w:w="13590" w:type="dxa"/>
            <w:gridSpan w:val="8"/>
            <w:tcPrChange w:id="3282" w:author="Smith, Alexis@Energy" w:date="2019-02-13T09:58:00Z">
              <w:tcPr>
                <w:tcW w:w="10350" w:type="dxa"/>
                <w:gridSpan w:val="8"/>
              </w:tcPr>
            </w:tcPrChange>
          </w:tcPr>
          <w:p w14:paraId="343B9B69" w14:textId="77777777" w:rsidR="00ED35AD" w:rsidRPr="00AC2387" w:rsidRDefault="00ED35AD" w:rsidP="004D31DF">
            <w:pPr>
              <w:spacing w:after="0"/>
              <w:rPr>
                <w:ins w:id="3283" w:author="Smith, Alexis@Energy" w:date="2019-02-13T09:58:00Z"/>
                <w:rFonts w:cstheme="minorHAnsi"/>
                <w:b/>
                <w:sz w:val="20"/>
                <w:szCs w:val="20"/>
              </w:rPr>
            </w:pPr>
            <w:ins w:id="3284" w:author="Smith, Alexis@Energy" w:date="2019-02-13T09:58: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ED35AD" w14:paraId="62FC808A" w14:textId="77777777" w:rsidTr="00ED35AD">
        <w:trPr>
          <w:trHeight w:val="288"/>
          <w:ins w:id="3285" w:author="Smith, Alexis@Energy" w:date="2019-02-13T09:58:00Z"/>
          <w:trPrChange w:id="3286" w:author="Smith, Alexis@Energy" w:date="2019-02-13T09:58:00Z">
            <w:trPr>
              <w:gridAfter w:val="0"/>
              <w:trHeight w:val="288"/>
            </w:trPr>
          </w:trPrChange>
        </w:trPr>
        <w:tc>
          <w:tcPr>
            <w:tcW w:w="445" w:type="dxa"/>
            <w:tcPrChange w:id="3287" w:author="Smith, Alexis@Energy" w:date="2019-02-13T09:58:00Z">
              <w:tcPr>
                <w:tcW w:w="445" w:type="dxa"/>
              </w:tcPr>
            </w:tcPrChange>
          </w:tcPr>
          <w:p w14:paraId="5BB7CBAD" w14:textId="77777777" w:rsidR="00ED35AD" w:rsidRPr="00AC2387" w:rsidRDefault="00ED35AD" w:rsidP="004D31DF">
            <w:pPr>
              <w:spacing w:after="0"/>
              <w:rPr>
                <w:ins w:id="3288" w:author="Smith, Alexis@Energy" w:date="2019-02-13T09:58:00Z"/>
                <w:rFonts w:cstheme="minorHAnsi"/>
                <w:b/>
                <w:sz w:val="20"/>
                <w:szCs w:val="20"/>
              </w:rPr>
            </w:pPr>
            <w:ins w:id="3289" w:author="Smith, Alexis@Energy" w:date="2019-02-13T09:58:00Z">
              <w:r>
                <w:rPr>
                  <w:rFonts w:cstheme="minorHAnsi"/>
                  <w:sz w:val="20"/>
                  <w:szCs w:val="18"/>
                </w:rPr>
                <w:t>10</w:t>
              </w:r>
            </w:ins>
          </w:p>
        </w:tc>
        <w:tc>
          <w:tcPr>
            <w:tcW w:w="13590" w:type="dxa"/>
            <w:gridSpan w:val="8"/>
            <w:tcPrChange w:id="3290" w:author="Smith, Alexis@Energy" w:date="2019-02-13T09:58:00Z">
              <w:tcPr>
                <w:tcW w:w="10350" w:type="dxa"/>
                <w:gridSpan w:val="8"/>
              </w:tcPr>
            </w:tcPrChange>
          </w:tcPr>
          <w:p w14:paraId="350D86E3" w14:textId="77777777" w:rsidR="00ED35AD" w:rsidRPr="00AC2387" w:rsidRDefault="00ED35AD" w:rsidP="004D31DF">
            <w:pPr>
              <w:spacing w:after="0"/>
              <w:rPr>
                <w:ins w:id="3291" w:author="Smith, Alexis@Energy" w:date="2019-02-13T09:58:00Z"/>
                <w:rFonts w:cstheme="minorHAnsi"/>
                <w:b/>
                <w:sz w:val="20"/>
                <w:szCs w:val="20"/>
              </w:rPr>
            </w:pPr>
            <w:ins w:id="3292" w:author="Smith, Alexis@Energy" w:date="2019-02-13T09:58:00Z">
              <w:r w:rsidRPr="004B5988">
                <w:rPr>
                  <w:rFonts w:cstheme="minorHAnsi"/>
                  <w:sz w:val="18"/>
                  <w:szCs w:val="18"/>
                </w:rPr>
                <w:t>Two and three story buildings cannot have hot water distribution piping in the attic, unless the water heater is also located in the attic.</w:t>
              </w:r>
            </w:ins>
          </w:p>
        </w:tc>
      </w:tr>
      <w:tr w:rsidR="00ED35AD" w14:paraId="5935B94A" w14:textId="77777777" w:rsidTr="00ED35AD">
        <w:trPr>
          <w:trHeight w:val="288"/>
          <w:ins w:id="3293" w:author="Smith, Alexis@Energy" w:date="2019-02-13T09:58:00Z"/>
          <w:trPrChange w:id="3294" w:author="Smith, Alexis@Energy" w:date="2019-02-13T09:58:00Z">
            <w:trPr>
              <w:gridAfter w:val="0"/>
              <w:trHeight w:val="288"/>
            </w:trPr>
          </w:trPrChange>
        </w:trPr>
        <w:tc>
          <w:tcPr>
            <w:tcW w:w="445" w:type="dxa"/>
            <w:tcPrChange w:id="3295" w:author="Smith, Alexis@Energy" w:date="2019-02-13T09:58:00Z">
              <w:tcPr>
                <w:tcW w:w="445" w:type="dxa"/>
              </w:tcPr>
            </w:tcPrChange>
          </w:tcPr>
          <w:p w14:paraId="0BDC1251" w14:textId="77777777" w:rsidR="00ED35AD" w:rsidRPr="00AC2387" w:rsidRDefault="00ED35AD" w:rsidP="004D31DF">
            <w:pPr>
              <w:spacing w:after="0"/>
              <w:rPr>
                <w:ins w:id="3296" w:author="Smith, Alexis@Energy" w:date="2019-02-13T09:58:00Z"/>
                <w:rFonts w:cstheme="minorHAnsi"/>
                <w:b/>
                <w:sz w:val="20"/>
                <w:szCs w:val="20"/>
              </w:rPr>
            </w:pPr>
            <w:ins w:id="3297" w:author="Smith, Alexis@Energy" w:date="2019-02-13T09:58:00Z">
              <w:r>
                <w:rPr>
                  <w:rFonts w:cstheme="minorHAnsi"/>
                  <w:sz w:val="20"/>
                  <w:szCs w:val="18"/>
                </w:rPr>
                <w:t>11</w:t>
              </w:r>
            </w:ins>
          </w:p>
        </w:tc>
        <w:tc>
          <w:tcPr>
            <w:tcW w:w="13590" w:type="dxa"/>
            <w:gridSpan w:val="8"/>
            <w:tcPrChange w:id="3298" w:author="Smith, Alexis@Energy" w:date="2019-02-13T09:58:00Z">
              <w:tcPr>
                <w:tcW w:w="10350" w:type="dxa"/>
                <w:gridSpan w:val="8"/>
              </w:tcPr>
            </w:tcPrChange>
          </w:tcPr>
          <w:p w14:paraId="14B75B49" w14:textId="77777777" w:rsidR="00ED35AD" w:rsidRPr="00AC2387" w:rsidRDefault="00ED35AD" w:rsidP="004D31DF">
            <w:pPr>
              <w:spacing w:after="0"/>
              <w:rPr>
                <w:ins w:id="3299" w:author="Smith, Alexis@Energy" w:date="2019-02-13T09:58:00Z"/>
                <w:rFonts w:cstheme="minorHAnsi"/>
                <w:b/>
                <w:sz w:val="20"/>
                <w:szCs w:val="20"/>
              </w:rPr>
            </w:pPr>
            <w:ins w:id="3300" w:author="Smith, Alexis@Energy" w:date="2019-02-13T09:58:00Z">
              <w:r w:rsidRPr="004B5988">
                <w:rPr>
                  <w:rFonts w:cstheme="minorHAnsi"/>
                  <w:sz w:val="18"/>
                  <w:szCs w:val="18"/>
                </w:rPr>
                <w:t>Eligible recirculating systems must be HERS-Verified Demand Recirculation: Manual Control conforming to RA4.4.17.</w:t>
              </w:r>
            </w:ins>
          </w:p>
        </w:tc>
      </w:tr>
      <w:tr w:rsidR="004D31DF" w14:paraId="71C7F669" w14:textId="77777777" w:rsidTr="0075795E">
        <w:tblPrEx>
          <w:tblPrExChange w:id="3301" w:author="Smith, Alexis@Energy" w:date="2019-02-14T08:25:00Z">
            <w:tblPrEx>
              <w:tblW w:w="14035" w:type="dxa"/>
            </w:tblPrEx>
          </w:tblPrExChange>
        </w:tblPrEx>
        <w:trPr>
          <w:trHeight w:val="288"/>
          <w:ins w:id="3302" w:author="Smith, Alexis@Energy" w:date="2019-02-14T07:56:00Z"/>
          <w:trPrChange w:id="3303" w:author="Smith, Alexis@Energy" w:date="2019-02-14T08:25:00Z">
            <w:trPr>
              <w:trHeight w:val="288"/>
            </w:trPr>
          </w:trPrChange>
        </w:trPr>
        <w:tc>
          <w:tcPr>
            <w:tcW w:w="445" w:type="dxa"/>
            <w:vAlign w:val="center"/>
            <w:tcPrChange w:id="3304" w:author="Smith, Alexis@Energy" w:date="2019-02-14T08:25:00Z">
              <w:tcPr>
                <w:tcW w:w="445" w:type="dxa"/>
              </w:tcPr>
            </w:tcPrChange>
          </w:tcPr>
          <w:p w14:paraId="66C0599C" w14:textId="53568082" w:rsidR="004D31DF" w:rsidRDefault="004D31DF" w:rsidP="004D31DF">
            <w:pPr>
              <w:spacing w:after="0"/>
              <w:rPr>
                <w:ins w:id="3305" w:author="Smith, Alexis@Energy" w:date="2019-02-14T07:56:00Z"/>
                <w:rFonts w:cstheme="minorHAnsi"/>
                <w:sz w:val="20"/>
                <w:szCs w:val="18"/>
              </w:rPr>
            </w:pPr>
            <w:ins w:id="3306" w:author="Smith, Alexis@Energy" w:date="2019-02-14T07:57:00Z">
              <w:r>
                <w:rPr>
                  <w:rFonts w:cstheme="minorHAnsi"/>
                  <w:sz w:val="18"/>
                  <w:szCs w:val="18"/>
                </w:rPr>
                <w:t>12</w:t>
              </w:r>
            </w:ins>
          </w:p>
        </w:tc>
        <w:tc>
          <w:tcPr>
            <w:tcW w:w="2700" w:type="dxa"/>
            <w:gridSpan w:val="2"/>
            <w:vAlign w:val="center"/>
            <w:tcPrChange w:id="3307" w:author="Smith, Alexis@Energy" w:date="2019-02-14T08:25:00Z">
              <w:tcPr>
                <w:tcW w:w="6795" w:type="dxa"/>
                <w:gridSpan w:val="6"/>
              </w:tcPr>
            </w:tcPrChange>
          </w:tcPr>
          <w:p w14:paraId="47955693" w14:textId="388CCB40" w:rsidR="004D31DF" w:rsidRPr="004B5988" w:rsidRDefault="004D31DF" w:rsidP="004D31DF">
            <w:pPr>
              <w:spacing w:after="0"/>
              <w:rPr>
                <w:ins w:id="3308" w:author="Smith, Alexis@Energy" w:date="2019-02-14T07:56:00Z"/>
                <w:rFonts w:cstheme="minorHAnsi"/>
                <w:sz w:val="18"/>
                <w:szCs w:val="18"/>
              </w:rPr>
            </w:pPr>
            <w:ins w:id="3309" w:author="Smith, Alexis@Energy" w:date="2019-02-14T07:57:00Z">
              <w:r w:rsidRPr="00450E94">
                <w:rPr>
                  <w:sz w:val="18"/>
                  <w:szCs w:val="18"/>
                </w:rPr>
                <w:t>Verification Status:</w:t>
              </w:r>
            </w:ins>
          </w:p>
        </w:tc>
        <w:tc>
          <w:tcPr>
            <w:tcW w:w="10890" w:type="dxa"/>
            <w:gridSpan w:val="6"/>
            <w:vAlign w:val="center"/>
            <w:tcPrChange w:id="3310" w:author="Smith, Alexis@Energy" w:date="2019-02-14T08:25:00Z">
              <w:tcPr>
                <w:tcW w:w="6795" w:type="dxa"/>
                <w:gridSpan w:val="4"/>
              </w:tcPr>
            </w:tcPrChange>
          </w:tcPr>
          <w:p w14:paraId="0C5E2FCB" w14:textId="77777777" w:rsidR="004D31DF" w:rsidRPr="00B71192" w:rsidRDefault="004D31DF" w:rsidP="004D31DF">
            <w:pPr>
              <w:pStyle w:val="ListParagraph"/>
              <w:keepNext/>
              <w:numPr>
                <w:ilvl w:val="0"/>
                <w:numId w:val="17"/>
              </w:numPr>
              <w:tabs>
                <w:tab w:val="left" w:pos="356"/>
              </w:tabs>
              <w:spacing w:after="0" w:line="240" w:lineRule="auto"/>
              <w:rPr>
                <w:ins w:id="3311" w:author="Smith, Alexis@Energy" w:date="2019-02-14T07:57:00Z"/>
                <w:sz w:val="18"/>
                <w:szCs w:val="18"/>
              </w:rPr>
            </w:pPr>
            <w:ins w:id="3312" w:author="Smith, Alexis@Energy" w:date="2019-02-14T07:57:00Z">
              <w:r w:rsidRPr="00B71192">
                <w:rPr>
                  <w:sz w:val="18"/>
                  <w:szCs w:val="18"/>
                  <w:u w:val="single"/>
                </w:rPr>
                <w:t>Pass</w:t>
              </w:r>
              <w:r w:rsidRPr="00B71192">
                <w:rPr>
                  <w:sz w:val="18"/>
                  <w:szCs w:val="18"/>
                </w:rPr>
                <w:t xml:space="preserve"> - all applicable requirements are met; or</w:t>
              </w:r>
            </w:ins>
          </w:p>
          <w:p w14:paraId="145C348C" w14:textId="77777777" w:rsidR="004D31DF" w:rsidRPr="00B71192" w:rsidRDefault="004D31DF" w:rsidP="004D31DF">
            <w:pPr>
              <w:pStyle w:val="ListParagraph"/>
              <w:keepNext/>
              <w:numPr>
                <w:ilvl w:val="0"/>
                <w:numId w:val="17"/>
              </w:numPr>
              <w:tabs>
                <w:tab w:val="left" w:pos="356"/>
              </w:tabs>
              <w:spacing w:after="0" w:line="240" w:lineRule="auto"/>
              <w:rPr>
                <w:ins w:id="3313" w:author="Smith, Alexis@Energy" w:date="2019-02-14T07:57:00Z"/>
                <w:sz w:val="18"/>
                <w:szCs w:val="18"/>
              </w:rPr>
            </w:pPr>
            <w:ins w:id="3314" w:author="Smith, Alexis@Energy" w:date="2019-02-14T07:57: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7C3AAB3B" w14:textId="3058A25F" w:rsidR="004D31DF" w:rsidRPr="0075795E" w:rsidRDefault="004D31DF">
            <w:pPr>
              <w:pStyle w:val="ListParagraph"/>
              <w:numPr>
                <w:ilvl w:val="0"/>
                <w:numId w:val="17"/>
              </w:numPr>
              <w:spacing w:after="0"/>
              <w:rPr>
                <w:ins w:id="3315" w:author="Smith, Alexis@Energy" w:date="2019-02-14T07:56:00Z"/>
                <w:rFonts w:cstheme="minorHAnsi"/>
                <w:sz w:val="18"/>
                <w:szCs w:val="18"/>
                <w:rPrChange w:id="3316" w:author="Smith, Alexis@Energy" w:date="2019-02-14T08:25:00Z">
                  <w:rPr>
                    <w:ins w:id="3317" w:author="Smith, Alexis@Energy" w:date="2019-02-14T07:56:00Z"/>
                    <w:rFonts w:cstheme="minorHAnsi"/>
                  </w:rPr>
                </w:rPrChange>
              </w:rPr>
              <w:pPrChange w:id="3318" w:author="Smith, Alexis@Energy" w:date="2019-02-14T08:25:00Z">
                <w:pPr>
                  <w:spacing w:after="0"/>
                </w:pPr>
              </w:pPrChange>
            </w:pPr>
            <w:ins w:id="3319" w:author="Smith, Alexis@Energy" w:date="2019-02-14T07:57:00Z">
              <w:r w:rsidRPr="0075795E">
                <w:rPr>
                  <w:sz w:val="18"/>
                  <w:szCs w:val="18"/>
                  <w:u w:val="single"/>
                  <w:rPrChange w:id="3320" w:author="Smith, Alexis@Energy" w:date="2019-02-14T08:25:00Z">
                    <w:rPr>
                      <w:u w:val="single"/>
                    </w:rPr>
                  </w:rPrChange>
                </w:rPr>
                <w:t>All N/A</w:t>
              </w:r>
              <w:r w:rsidRPr="0075795E">
                <w:rPr>
                  <w:sz w:val="18"/>
                  <w:szCs w:val="18"/>
                  <w:rPrChange w:id="3321" w:author="Smith, Alexis@Energy" w:date="2019-02-14T08:25:00Z">
                    <w:rPr/>
                  </w:rPrChange>
                </w:rPr>
                <w:t xml:space="preserve"> - This entire table is not applicable</w:t>
              </w:r>
            </w:ins>
          </w:p>
        </w:tc>
      </w:tr>
      <w:tr w:rsidR="004D31DF" w14:paraId="237536A4" w14:textId="77777777" w:rsidTr="004D31DF">
        <w:tblPrEx>
          <w:tblPrExChange w:id="3322" w:author="Smith, Alexis@Energy" w:date="2019-02-14T07:57:00Z">
            <w:tblPrEx>
              <w:tblW w:w="14035" w:type="dxa"/>
            </w:tblPrEx>
          </w:tblPrExChange>
        </w:tblPrEx>
        <w:trPr>
          <w:trHeight w:val="288"/>
          <w:ins w:id="3323" w:author="Smith, Alexis@Energy" w:date="2019-02-14T07:56:00Z"/>
          <w:trPrChange w:id="3324" w:author="Smith, Alexis@Energy" w:date="2019-02-14T07:57:00Z">
            <w:trPr>
              <w:trHeight w:val="288"/>
            </w:trPr>
          </w:trPrChange>
        </w:trPr>
        <w:tc>
          <w:tcPr>
            <w:tcW w:w="445" w:type="dxa"/>
            <w:tcPrChange w:id="3325" w:author="Smith, Alexis@Energy" w:date="2019-02-14T07:57:00Z">
              <w:tcPr>
                <w:tcW w:w="445" w:type="dxa"/>
              </w:tcPr>
            </w:tcPrChange>
          </w:tcPr>
          <w:p w14:paraId="2E656829" w14:textId="5359E33D" w:rsidR="004D31DF" w:rsidRDefault="004D31DF" w:rsidP="004D31DF">
            <w:pPr>
              <w:spacing w:after="0"/>
              <w:rPr>
                <w:ins w:id="3326" w:author="Smith, Alexis@Energy" w:date="2019-02-14T07:56:00Z"/>
                <w:rFonts w:cstheme="minorHAnsi"/>
                <w:sz w:val="20"/>
                <w:szCs w:val="18"/>
              </w:rPr>
            </w:pPr>
            <w:ins w:id="3327" w:author="Smith, Alexis@Energy" w:date="2019-02-14T07:57:00Z">
              <w:r>
                <w:rPr>
                  <w:rFonts w:cstheme="minorHAnsi"/>
                  <w:sz w:val="18"/>
                  <w:szCs w:val="18"/>
                </w:rPr>
                <w:lastRenderedPageBreak/>
                <w:t>13</w:t>
              </w:r>
            </w:ins>
          </w:p>
        </w:tc>
        <w:tc>
          <w:tcPr>
            <w:tcW w:w="13590" w:type="dxa"/>
            <w:gridSpan w:val="8"/>
            <w:vAlign w:val="center"/>
            <w:tcPrChange w:id="3328" w:author="Smith, Alexis@Energy" w:date="2019-02-14T07:57:00Z">
              <w:tcPr>
                <w:tcW w:w="13590" w:type="dxa"/>
                <w:gridSpan w:val="10"/>
              </w:tcPr>
            </w:tcPrChange>
          </w:tcPr>
          <w:p w14:paraId="0359B4AE" w14:textId="3A6F7500" w:rsidR="004D31DF" w:rsidRPr="004B5988" w:rsidRDefault="004D31DF" w:rsidP="004D31DF">
            <w:pPr>
              <w:spacing w:after="0"/>
              <w:rPr>
                <w:ins w:id="3329" w:author="Smith, Alexis@Energy" w:date="2019-02-14T07:56:00Z"/>
                <w:rFonts w:cstheme="minorHAnsi"/>
                <w:sz w:val="18"/>
                <w:szCs w:val="18"/>
              </w:rPr>
            </w:pPr>
            <w:ins w:id="3330" w:author="Smith, Alexis@Energy" w:date="2019-02-14T07:57:00Z">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ins>
          </w:p>
        </w:tc>
      </w:tr>
      <w:tr w:rsidR="004D31DF" w14:paraId="3C8018E8" w14:textId="77777777" w:rsidTr="00ED35AD">
        <w:trPr>
          <w:ins w:id="3331" w:author="Smith, Alexis@Energy" w:date="2019-02-13T09:58:00Z"/>
          <w:trPrChange w:id="3332" w:author="Smith, Alexis@Energy" w:date="2019-02-13T09:58:00Z">
            <w:trPr>
              <w:gridAfter w:val="0"/>
            </w:trPr>
          </w:trPrChange>
        </w:trPr>
        <w:tc>
          <w:tcPr>
            <w:tcW w:w="14035" w:type="dxa"/>
            <w:gridSpan w:val="9"/>
            <w:tcPrChange w:id="3333" w:author="Smith, Alexis@Energy" w:date="2019-02-13T09:58:00Z">
              <w:tcPr>
                <w:tcW w:w="10795" w:type="dxa"/>
                <w:gridSpan w:val="9"/>
              </w:tcPr>
            </w:tcPrChange>
          </w:tcPr>
          <w:p w14:paraId="7D122771" w14:textId="60E852AC" w:rsidR="004D31DF" w:rsidRPr="00AC2387" w:rsidRDefault="004D31DF" w:rsidP="004D31DF">
            <w:pPr>
              <w:spacing w:after="0"/>
              <w:rPr>
                <w:ins w:id="3334" w:author="Smith, Alexis@Energy" w:date="2019-02-13T09:58:00Z"/>
                <w:rFonts w:cstheme="minorHAnsi"/>
                <w:b/>
                <w:sz w:val="20"/>
                <w:szCs w:val="20"/>
              </w:rPr>
            </w:pPr>
            <w:ins w:id="3335" w:author="Smith, Alexis@Energy" w:date="2019-02-14T07: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tbl>
      <w:tblPr>
        <w:tblStyle w:val="TableGrid1"/>
        <w:tblW w:w="14670" w:type="dxa"/>
        <w:tblInd w:w="18" w:type="dxa"/>
        <w:tblLayout w:type="fixed"/>
        <w:tblLook w:val="04A0" w:firstRow="1" w:lastRow="0" w:firstColumn="1" w:lastColumn="0" w:noHBand="0" w:noVBand="1"/>
      </w:tblPr>
      <w:tblGrid>
        <w:gridCol w:w="810"/>
        <w:gridCol w:w="8910"/>
        <w:gridCol w:w="4950"/>
      </w:tblGrid>
      <w:tr w:rsidR="00995034" w:rsidRPr="00323F2C" w:rsidDel="00ED35AD" w14:paraId="09AB0EBD" w14:textId="6B76AF11" w:rsidTr="0012327B">
        <w:trPr>
          <w:ins w:id="3336" w:author="Hudler, Rob@Energy" w:date="2018-11-16T14:22:00Z"/>
          <w:del w:id="3337" w:author="Smith, Alexis@Energy" w:date="2019-02-13T09:57:00Z"/>
        </w:trPr>
        <w:tc>
          <w:tcPr>
            <w:tcW w:w="14670" w:type="dxa"/>
            <w:gridSpan w:val="3"/>
            <w:vAlign w:val="bottom"/>
          </w:tcPr>
          <w:p w14:paraId="6C801365" w14:textId="0F9F53EB" w:rsidR="00995034" w:rsidRPr="009053C5" w:rsidDel="00E72A2A" w:rsidRDefault="00995034" w:rsidP="00FF7B0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38" w:author="Hudler, Rob@Energy" w:date="2018-11-16T14:22:00Z"/>
                <w:del w:id="3339" w:author="Smith, Alexis@Energy" w:date="2019-02-13T09:36:00Z"/>
                <w:rFonts w:asciiTheme="minorHAnsi" w:hAnsiTheme="minorHAnsi" w:cstheme="minorHAnsi"/>
                <w:b/>
                <w:sz w:val="18"/>
                <w:szCs w:val="18"/>
              </w:rPr>
            </w:pPr>
            <w:ins w:id="3340" w:author="Hudler, Rob@Energy" w:date="2018-11-16T14:22:00Z">
              <w:del w:id="3341" w:author="Smith, Alexis@Energy" w:date="2019-02-13T09:57:00Z">
                <w:r w:rsidDel="00ED35AD">
                  <w:rPr>
                    <w:rFonts w:asciiTheme="minorHAnsi" w:hAnsiTheme="minorHAnsi" w:cstheme="minorHAnsi"/>
                    <w:b/>
                    <w:sz w:val="18"/>
                    <w:szCs w:val="18"/>
                  </w:rPr>
                  <w:delText>G</w:delText>
                </w:r>
                <w:r w:rsidRPr="009053C5" w:rsidDel="00ED35AD">
                  <w:rPr>
                    <w:rFonts w:asciiTheme="minorHAnsi" w:hAnsiTheme="minorHAnsi" w:cstheme="minorHAnsi"/>
                    <w:b/>
                    <w:sz w:val="18"/>
                    <w:szCs w:val="18"/>
                  </w:rPr>
                  <w:delText>. HERS-Verified Compact Hot Water Distribution (CHWD) (3.6.5)</w:delText>
                </w:r>
              </w:del>
            </w:ins>
          </w:p>
          <w:p w14:paraId="0874F36B" w14:textId="6E631DAF" w:rsidR="00995034" w:rsidRPr="009053C5" w:rsidDel="00ED35AD" w:rsidRDefault="0099503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42" w:author="Hudler, Rob@Energy" w:date="2018-11-16T14:22:00Z"/>
                <w:del w:id="3343" w:author="Smith, Alexis@Energy" w:date="2019-02-13T09:57:00Z"/>
                <w:rFonts w:asciiTheme="minorHAnsi" w:hAnsiTheme="minorHAnsi" w:cstheme="minorHAnsi"/>
                <w:b/>
                <w:sz w:val="18"/>
                <w:szCs w:val="18"/>
              </w:rPr>
              <w:pPrChange w:id="3344" w:author="Smith, Alexis@Energy" w:date="2019-02-13T09:36:00Z">
                <w:pPr>
                  <w:spacing w:after="0"/>
                </w:pPr>
              </w:pPrChange>
            </w:pPr>
          </w:p>
        </w:tc>
      </w:tr>
      <w:tr w:rsidR="00995034" w:rsidRPr="00323F2C" w:rsidDel="00ED35AD" w14:paraId="326AD073" w14:textId="1DD7FF0C" w:rsidTr="0012327B">
        <w:trPr>
          <w:trHeight w:val="440"/>
          <w:ins w:id="3345" w:author="Hudler, Rob@Energy" w:date="2018-11-16T14:22:00Z"/>
          <w:del w:id="3346" w:author="Smith, Alexis@Energy" w:date="2019-02-13T09:57:00Z"/>
        </w:trPr>
        <w:tc>
          <w:tcPr>
            <w:tcW w:w="810" w:type="dxa"/>
            <w:vAlign w:val="bottom"/>
          </w:tcPr>
          <w:p w14:paraId="02612B5A" w14:textId="43271FFA"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47" w:author="Hudler, Rob@Energy" w:date="2018-11-16T14:22:00Z"/>
                <w:del w:id="3348" w:author="Smith, Alexis@Energy" w:date="2019-02-13T09:57:00Z"/>
                <w:rFonts w:asciiTheme="minorHAnsi" w:hAnsiTheme="minorHAnsi" w:cstheme="minorHAnsi"/>
                <w:sz w:val="18"/>
                <w:szCs w:val="18"/>
              </w:rPr>
            </w:pPr>
            <w:ins w:id="3349" w:author="Hudler, Rob@Energy" w:date="2018-11-16T14:22:00Z">
              <w:del w:id="3350" w:author="Smith, Alexis@Energy" w:date="2019-02-13T09:57:00Z">
                <w:r w:rsidRPr="009053C5" w:rsidDel="00ED35AD">
                  <w:rPr>
                    <w:rFonts w:asciiTheme="minorHAnsi" w:hAnsiTheme="minorHAnsi" w:cstheme="minorHAnsi"/>
                    <w:sz w:val="18"/>
                    <w:szCs w:val="18"/>
                  </w:rPr>
                  <w:delText>01</w:delText>
                </w:r>
              </w:del>
            </w:ins>
          </w:p>
        </w:tc>
        <w:tc>
          <w:tcPr>
            <w:tcW w:w="8910" w:type="dxa"/>
            <w:vAlign w:val="bottom"/>
          </w:tcPr>
          <w:p w14:paraId="64C8C222" w14:textId="4F029CF3"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51" w:author="Hudler, Rob@Energy" w:date="2018-11-16T14:22:00Z"/>
                <w:del w:id="3352" w:author="Smith, Alexis@Energy" w:date="2019-02-13T09:57:00Z"/>
                <w:rFonts w:asciiTheme="minorHAnsi" w:hAnsiTheme="minorHAnsi" w:cstheme="minorHAnsi"/>
                <w:sz w:val="18"/>
                <w:szCs w:val="18"/>
              </w:rPr>
            </w:pPr>
            <w:ins w:id="3353" w:author="Hudler, Rob@Energy" w:date="2018-11-16T14:22:00Z">
              <w:del w:id="3354" w:author="Smith, Alexis@Energy" w:date="2019-02-13T09:57:00Z">
                <w:r w:rsidRPr="009053C5" w:rsidDel="00ED35AD">
                  <w:rPr>
                    <w:rFonts w:asciiTheme="minorHAnsi" w:hAnsiTheme="minorHAnsi" w:cstheme="minorHAnsi"/>
                    <w:sz w:val="18"/>
                    <w:szCs w:val="18"/>
                  </w:rPr>
                  <w:delText>MasterBath distance of furthest fixture to Water Heater</w:delText>
                </w:r>
              </w:del>
            </w:ins>
          </w:p>
        </w:tc>
        <w:tc>
          <w:tcPr>
            <w:tcW w:w="4950" w:type="dxa"/>
          </w:tcPr>
          <w:p w14:paraId="04CC732A" w14:textId="28108C02"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55" w:author="Hudler, Rob@Energy" w:date="2018-11-16T14:22:00Z"/>
                <w:del w:id="3356" w:author="Smith, Alexis@Energy" w:date="2019-02-13T09:57:00Z"/>
                <w:rFonts w:asciiTheme="minorHAnsi" w:hAnsiTheme="minorHAnsi" w:cstheme="minorHAnsi"/>
                <w:sz w:val="18"/>
                <w:szCs w:val="18"/>
              </w:rPr>
            </w:pPr>
            <w:ins w:id="3357" w:author="Hudler, Rob@Energy" w:date="2018-11-16T14:22:00Z">
              <w:del w:id="3358" w:author="Smith, Alexis@Energy" w:date="2019-02-13T09:57:00Z">
                <w:r w:rsidRPr="009053C5" w:rsidDel="00ED35AD">
                  <w:rPr>
                    <w:rFonts w:asciiTheme="minorHAnsi" w:eastAsia="Times New Roman" w:hAnsiTheme="minorHAnsi" w:cstheme="minorHAnsi"/>
                    <w:sz w:val="18"/>
                    <w:szCs w:val="18"/>
                  </w:rPr>
                  <w:delText>&lt;&lt;User input&gt;&gt;</w:delText>
                </w:r>
              </w:del>
            </w:ins>
          </w:p>
        </w:tc>
      </w:tr>
      <w:tr w:rsidR="00995034" w:rsidRPr="00323F2C" w:rsidDel="00ED35AD" w14:paraId="2866AEF3" w14:textId="1EFAAD74" w:rsidTr="0012327B">
        <w:trPr>
          <w:trHeight w:val="440"/>
          <w:ins w:id="3359" w:author="Hudler, Rob@Energy" w:date="2018-11-16T14:22:00Z"/>
          <w:del w:id="3360" w:author="Smith, Alexis@Energy" w:date="2019-02-13T09:57:00Z"/>
        </w:trPr>
        <w:tc>
          <w:tcPr>
            <w:tcW w:w="810" w:type="dxa"/>
            <w:vAlign w:val="bottom"/>
          </w:tcPr>
          <w:p w14:paraId="46CB9C7A" w14:textId="02602C6E"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61" w:author="Hudler, Rob@Energy" w:date="2018-11-16T14:22:00Z"/>
                <w:del w:id="3362" w:author="Smith, Alexis@Energy" w:date="2019-02-13T09:57:00Z"/>
                <w:rFonts w:asciiTheme="minorHAnsi" w:hAnsiTheme="minorHAnsi" w:cstheme="minorHAnsi"/>
                <w:sz w:val="18"/>
                <w:szCs w:val="18"/>
              </w:rPr>
            </w:pPr>
            <w:ins w:id="3363" w:author="Hudler, Rob@Energy" w:date="2018-11-16T14:22:00Z">
              <w:del w:id="3364" w:author="Smith, Alexis@Energy" w:date="2019-02-13T09:57:00Z">
                <w:r w:rsidRPr="009053C5" w:rsidDel="00ED35AD">
                  <w:rPr>
                    <w:rFonts w:asciiTheme="minorHAnsi" w:hAnsiTheme="minorHAnsi" w:cstheme="minorHAnsi"/>
                    <w:sz w:val="18"/>
                    <w:szCs w:val="18"/>
                  </w:rPr>
                  <w:delText>02</w:delText>
                </w:r>
              </w:del>
            </w:ins>
          </w:p>
        </w:tc>
        <w:tc>
          <w:tcPr>
            <w:tcW w:w="8910" w:type="dxa"/>
            <w:vAlign w:val="bottom"/>
          </w:tcPr>
          <w:p w14:paraId="0C3EBFDA" w14:textId="7BE6D6E7"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65" w:author="Hudler, Rob@Energy" w:date="2018-11-16T14:22:00Z"/>
                <w:del w:id="3366" w:author="Smith, Alexis@Energy" w:date="2019-02-13T09:57:00Z"/>
                <w:rFonts w:asciiTheme="minorHAnsi" w:hAnsiTheme="minorHAnsi" w:cstheme="minorHAnsi"/>
                <w:sz w:val="18"/>
                <w:szCs w:val="18"/>
              </w:rPr>
            </w:pPr>
            <w:ins w:id="3367" w:author="Hudler, Rob@Energy" w:date="2018-11-16T14:22:00Z">
              <w:del w:id="3368" w:author="Smith, Alexis@Energy" w:date="2019-02-13T09:57:00Z">
                <w:r w:rsidRPr="009053C5" w:rsidDel="00ED35AD">
                  <w:rPr>
                    <w:rFonts w:asciiTheme="minorHAnsi" w:hAnsiTheme="minorHAnsi" w:cstheme="minorHAnsi"/>
                    <w:sz w:val="18"/>
                    <w:szCs w:val="18"/>
                  </w:rPr>
                  <w:delText>Kitchen distance from furthest fixture to Water Heater</w:delText>
                </w:r>
              </w:del>
            </w:ins>
          </w:p>
        </w:tc>
        <w:tc>
          <w:tcPr>
            <w:tcW w:w="4950" w:type="dxa"/>
            <w:vAlign w:val="bottom"/>
          </w:tcPr>
          <w:p w14:paraId="5E52C544" w14:textId="68730103"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69" w:author="Hudler, Rob@Energy" w:date="2018-11-16T14:22:00Z"/>
                <w:del w:id="3370" w:author="Smith, Alexis@Energy" w:date="2019-02-13T09:57:00Z"/>
                <w:rFonts w:asciiTheme="minorHAnsi" w:hAnsiTheme="minorHAnsi" w:cstheme="minorHAnsi"/>
                <w:sz w:val="18"/>
                <w:szCs w:val="18"/>
              </w:rPr>
            </w:pPr>
            <w:ins w:id="3371" w:author="Hudler, Rob@Energy" w:date="2018-11-16T14:22:00Z">
              <w:del w:id="3372" w:author="Smith, Alexis@Energy" w:date="2019-02-13T09:57:00Z">
                <w:r w:rsidRPr="009053C5" w:rsidDel="00ED35AD">
                  <w:rPr>
                    <w:rFonts w:asciiTheme="minorHAnsi" w:eastAsia="Times New Roman" w:hAnsiTheme="minorHAnsi" w:cstheme="minorHAnsi"/>
                    <w:sz w:val="18"/>
                    <w:szCs w:val="18"/>
                  </w:rPr>
                  <w:delText>&lt;&lt;User input&gt;&gt;</w:delText>
                </w:r>
              </w:del>
            </w:ins>
          </w:p>
        </w:tc>
      </w:tr>
      <w:tr w:rsidR="00995034" w:rsidRPr="00323F2C" w:rsidDel="00ED35AD" w14:paraId="58481CBF" w14:textId="58C056F1" w:rsidTr="0012327B">
        <w:trPr>
          <w:trHeight w:val="440"/>
          <w:ins w:id="3373" w:author="Hudler, Rob@Energy" w:date="2018-11-16T14:22:00Z"/>
          <w:del w:id="3374" w:author="Smith, Alexis@Energy" w:date="2019-02-13T09:57:00Z"/>
        </w:trPr>
        <w:tc>
          <w:tcPr>
            <w:tcW w:w="810" w:type="dxa"/>
          </w:tcPr>
          <w:p w14:paraId="065273AD" w14:textId="11DCFB0F"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75" w:author="Hudler, Rob@Energy" w:date="2018-11-16T14:22:00Z"/>
                <w:del w:id="3376" w:author="Smith, Alexis@Energy" w:date="2019-02-13T09:57:00Z"/>
                <w:rFonts w:asciiTheme="minorHAnsi" w:hAnsiTheme="minorHAnsi" w:cstheme="minorHAnsi"/>
                <w:sz w:val="18"/>
                <w:szCs w:val="18"/>
              </w:rPr>
            </w:pPr>
            <w:ins w:id="3377" w:author="Hudler, Rob@Energy" w:date="2018-11-16T14:22:00Z">
              <w:del w:id="3378" w:author="Smith, Alexis@Energy" w:date="2019-02-13T09:57:00Z">
                <w:r w:rsidRPr="009053C5" w:rsidDel="00ED35AD">
                  <w:rPr>
                    <w:rFonts w:asciiTheme="minorHAnsi" w:hAnsiTheme="minorHAnsi" w:cstheme="minorHAnsi"/>
                    <w:sz w:val="18"/>
                    <w:szCs w:val="18"/>
                  </w:rPr>
                  <w:delText>03</w:delText>
                </w:r>
              </w:del>
            </w:ins>
          </w:p>
        </w:tc>
        <w:tc>
          <w:tcPr>
            <w:tcW w:w="8910" w:type="dxa"/>
            <w:vAlign w:val="bottom"/>
          </w:tcPr>
          <w:p w14:paraId="242C6DB2" w14:textId="65981F9A"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79" w:author="Hudler, Rob@Energy" w:date="2018-11-16T14:22:00Z"/>
                <w:del w:id="3380" w:author="Smith, Alexis@Energy" w:date="2019-02-13T09:57:00Z"/>
                <w:rFonts w:asciiTheme="minorHAnsi" w:hAnsiTheme="minorHAnsi" w:cstheme="minorHAnsi"/>
                <w:sz w:val="18"/>
                <w:szCs w:val="18"/>
              </w:rPr>
            </w:pPr>
            <w:ins w:id="3381" w:author="Hudler, Rob@Energy" w:date="2018-11-16T14:22:00Z">
              <w:del w:id="3382" w:author="Smith, Alexis@Energy" w:date="2019-02-13T09:57:00Z">
                <w:r w:rsidRPr="009053C5" w:rsidDel="00ED35AD">
                  <w:rPr>
                    <w:rFonts w:asciiTheme="minorHAnsi" w:hAnsiTheme="minorHAnsi" w:cstheme="minorHAnsi"/>
                    <w:sz w:val="18"/>
                    <w:szCs w:val="18"/>
                  </w:rPr>
                  <w:delText xml:space="preserve">Furthest Third furthest fixture to Water Heater </w:delText>
                </w:r>
              </w:del>
            </w:ins>
          </w:p>
        </w:tc>
        <w:tc>
          <w:tcPr>
            <w:tcW w:w="4950" w:type="dxa"/>
          </w:tcPr>
          <w:p w14:paraId="577901D5" w14:textId="019F5659"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83" w:author="Hudler, Rob@Energy" w:date="2018-11-16T14:22:00Z"/>
                <w:del w:id="3384" w:author="Smith, Alexis@Energy" w:date="2019-02-13T09:57:00Z"/>
                <w:rFonts w:asciiTheme="minorHAnsi" w:hAnsiTheme="minorHAnsi" w:cstheme="minorHAnsi"/>
                <w:sz w:val="18"/>
                <w:szCs w:val="18"/>
              </w:rPr>
            </w:pPr>
            <w:ins w:id="3385" w:author="Hudler, Rob@Energy" w:date="2018-11-16T14:22:00Z">
              <w:del w:id="3386" w:author="Smith, Alexis@Energy" w:date="2019-02-13T09:57:00Z">
                <w:r w:rsidRPr="009053C5" w:rsidDel="00ED35AD">
                  <w:rPr>
                    <w:rFonts w:asciiTheme="minorHAnsi" w:eastAsia="Times New Roman" w:hAnsiTheme="minorHAnsi" w:cstheme="minorHAnsi"/>
                    <w:sz w:val="18"/>
                    <w:szCs w:val="18"/>
                  </w:rPr>
                  <w:delText>&lt;&lt;User input&gt;&gt;</w:delText>
                </w:r>
              </w:del>
            </w:ins>
          </w:p>
        </w:tc>
      </w:tr>
      <w:tr w:rsidR="00995034" w:rsidRPr="00323F2C" w:rsidDel="00ED35AD" w14:paraId="781F5C7A" w14:textId="5E927180" w:rsidTr="0012327B">
        <w:trPr>
          <w:trHeight w:val="422"/>
          <w:ins w:id="3387" w:author="Hudler, Rob@Energy" w:date="2018-11-16T14:22:00Z"/>
          <w:del w:id="3388" w:author="Smith, Alexis@Energy" w:date="2019-02-13T09:57:00Z"/>
        </w:trPr>
        <w:tc>
          <w:tcPr>
            <w:tcW w:w="810" w:type="dxa"/>
          </w:tcPr>
          <w:p w14:paraId="6183B974" w14:textId="65D447BF"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89" w:author="Hudler, Rob@Energy" w:date="2018-11-16T14:22:00Z"/>
                <w:del w:id="3390" w:author="Smith, Alexis@Energy" w:date="2019-02-13T09:57:00Z"/>
                <w:rFonts w:asciiTheme="minorHAnsi" w:hAnsiTheme="minorHAnsi" w:cstheme="minorHAnsi"/>
                <w:sz w:val="18"/>
                <w:szCs w:val="18"/>
              </w:rPr>
            </w:pPr>
            <w:ins w:id="3391" w:author="Hudler, Rob@Energy" w:date="2018-11-16T14:22:00Z">
              <w:del w:id="3392" w:author="Smith, Alexis@Energy" w:date="2019-02-13T09:57:00Z">
                <w:r w:rsidRPr="009053C5" w:rsidDel="00ED35AD">
                  <w:rPr>
                    <w:rFonts w:asciiTheme="minorHAnsi" w:hAnsiTheme="minorHAnsi" w:cstheme="minorHAnsi"/>
                    <w:sz w:val="18"/>
                    <w:szCs w:val="18"/>
                  </w:rPr>
                  <w:delText>04</w:delText>
                </w:r>
              </w:del>
            </w:ins>
          </w:p>
        </w:tc>
        <w:tc>
          <w:tcPr>
            <w:tcW w:w="8910" w:type="dxa"/>
            <w:vAlign w:val="bottom"/>
          </w:tcPr>
          <w:p w14:paraId="156E90D4" w14:textId="1BD15AC8"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93" w:author="Hudler, Rob@Energy" w:date="2018-11-16T14:22:00Z"/>
                <w:del w:id="3394" w:author="Smith, Alexis@Energy" w:date="2019-02-13T09:57:00Z"/>
                <w:rFonts w:asciiTheme="minorHAnsi" w:hAnsiTheme="minorHAnsi" w:cstheme="minorHAnsi"/>
                <w:sz w:val="18"/>
                <w:szCs w:val="18"/>
              </w:rPr>
            </w:pPr>
            <w:ins w:id="3395" w:author="Hudler, Rob@Energy" w:date="2018-11-16T14:22:00Z">
              <w:del w:id="3396" w:author="Smith, Alexis@Energy" w:date="2019-02-13T09:57:00Z">
                <w:r w:rsidRPr="009053C5" w:rsidDel="00ED35AD">
                  <w:rPr>
                    <w:rFonts w:asciiTheme="minorHAnsi" w:hAnsiTheme="minorHAnsi" w:cstheme="minorHAnsi"/>
                    <w:sz w:val="18"/>
                    <w:szCs w:val="18"/>
                  </w:rPr>
                  <w:delText>Weighted Distance (Sum Distances times Coefficients from table 4.4.6-1)</w:delText>
                </w:r>
              </w:del>
            </w:ins>
          </w:p>
        </w:tc>
        <w:tc>
          <w:tcPr>
            <w:tcW w:w="4950" w:type="dxa"/>
          </w:tcPr>
          <w:p w14:paraId="4DB6C7E4" w14:textId="49946FD1"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397" w:author="Hudler, Rob@Energy" w:date="2018-11-16T14:22:00Z"/>
                <w:del w:id="3398" w:author="Smith, Alexis@Energy" w:date="2019-02-13T09:57:00Z"/>
                <w:rFonts w:asciiTheme="minorHAnsi" w:hAnsiTheme="minorHAnsi" w:cstheme="minorHAnsi"/>
                <w:sz w:val="18"/>
                <w:szCs w:val="18"/>
              </w:rPr>
            </w:pPr>
            <w:ins w:id="3399" w:author="Hudler, Rob@Energy" w:date="2018-11-16T14:22:00Z">
              <w:del w:id="3400" w:author="Smith, Alexis@Energy" w:date="2019-02-13T09:57:00Z">
                <w:r w:rsidRPr="009053C5" w:rsidDel="00ED35AD">
                  <w:rPr>
                    <w:rFonts w:asciiTheme="minorHAnsi" w:hAnsiTheme="minorHAnsi" w:cstheme="minorHAnsi"/>
                    <w:sz w:val="18"/>
                    <w:szCs w:val="18"/>
                  </w:rPr>
                  <w:delText>&lt;&lt;Calculated Value&gt;&gt;</w:delText>
                </w:r>
              </w:del>
            </w:ins>
          </w:p>
        </w:tc>
      </w:tr>
      <w:tr w:rsidR="00995034" w:rsidRPr="00323F2C" w:rsidDel="00ED35AD" w14:paraId="79886C4A" w14:textId="5E96FE04" w:rsidTr="0012327B">
        <w:trPr>
          <w:ins w:id="3401" w:author="Hudler, Rob@Energy" w:date="2018-11-16T14:22:00Z"/>
          <w:del w:id="3402" w:author="Smith, Alexis@Energy" w:date="2019-02-13T09:57:00Z"/>
        </w:trPr>
        <w:tc>
          <w:tcPr>
            <w:tcW w:w="810" w:type="dxa"/>
          </w:tcPr>
          <w:p w14:paraId="662BAEAD" w14:textId="33192DC4"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03" w:author="Hudler, Rob@Energy" w:date="2018-11-16T14:22:00Z"/>
                <w:del w:id="3404" w:author="Smith, Alexis@Energy" w:date="2019-02-13T09:57:00Z"/>
                <w:rFonts w:asciiTheme="minorHAnsi" w:hAnsiTheme="minorHAnsi" w:cstheme="minorHAnsi"/>
                <w:sz w:val="18"/>
                <w:szCs w:val="18"/>
              </w:rPr>
            </w:pPr>
            <w:ins w:id="3405" w:author="Hudler, Rob@Energy" w:date="2018-11-16T14:22:00Z">
              <w:del w:id="3406" w:author="Smith, Alexis@Energy" w:date="2019-02-13T09:57:00Z">
                <w:r w:rsidRPr="009053C5" w:rsidDel="00ED35AD">
                  <w:rPr>
                    <w:rFonts w:asciiTheme="minorHAnsi" w:hAnsiTheme="minorHAnsi" w:cstheme="minorHAnsi"/>
                    <w:sz w:val="18"/>
                    <w:szCs w:val="18"/>
                  </w:rPr>
                  <w:delText>05</w:delText>
                </w:r>
              </w:del>
            </w:ins>
          </w:p>
        </w:tc>
        <w:tc>
          <w:tcPr>
            <w:tcW w:w="8910" w:type="dxa"/>
          </w:tcPr>
          <w:p w14:paraId="34D91484" w14:textId="05DB618B"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07" w:author="Hudler, Rob@Energy" w:date="2018-11-16T14:22:00Z"/>
                <w:del w:id="3408" w:author="Smith, Alexis@Energy" w:date="2019-02-13T09:57:00Z"/>
                <w:rFonts w:asciiTheme="minorHAnsi" w:hAnsiTheme="minorHAnsi" w:cstheme="minorHAnsi"/>
                <w:sz w:val="18"/>
                <w:szCs w:val="18"/>
              </w:rPr>
            </w:pPr>
            <w:ins w:id="3409" w:author="Hudler, Rob@Energy" w:date="2018-11-16T14:22:00Z">
              <w:del w:id="3410" w:author="Smith, Alexis@Energy" w:date="2019-02-13T09:57:00Z">
                <w:r w:rsidRPr="009053C5" w:rsidDel="00ED35AD">
                  <w:rPr>
                    <w:rFonts w:asciiTheme="minorHAnsi" w:hAnsiTheme="minorHAnsi" w:cstheme="minorHAnsi"/>
                    <w:sz w:val="18"/>
                    <w:szCs w:val="18"/>
                  </w:rPr>
                  <w:delText>Qualification Distance (Sum of coefficients from table 4.4.6-2 times the conditioned floor area divided by the number of water heaters)</w:delText>
                </w:r>
              </w:del>
            </w:ins>
          </w:p>
        </w:tc>
        <w:tc>
          <w:tcPr>
            <w:tcW w:w="4950" w:type="dxa"/>
          </w:tcPr>
          <w:p w14:paraId="06F4D47D" w14:textId="4C39C067"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11" w:author="Hudler, Rob@Energy" w:date="2018-11-16T14:22:00Z"/>
                <w:del w:id="3412" w:author="Smith, Alexis@Energy" w:date="2019-02-13T09:57:00Z"/>
                <w:rFonts w:asciiTheme="minorHAnsi" w:hAnsiTheme="minorHAnsi" w:cstheme="minorHAnsi"/>
                <w:sz w:val="18"/>
                <w:szCs w:val="18"/>
              </w:rPr>
            </w:pPr>
            <w:ins w:id="3413" w:author="Hudler, Rob@Energy" w:date="2018-11-16T14:22:00Z">
              <w:del w:id="3414" w:author="Smith, Alexis@Energy" w:date="2019-02-13T09:57:00Z">
                <w:r w:rsidRPr="009053C5" w:rsidDel="00ED35AD">
                  <w:rPr>
                    <w:rFonts w:asciiTheme="minorHAnsi" w:hAnsiTheme="minorHAnsi" w:cstheme="minorHAnsi"/>
                    <w:sz w:val="18"/>
                    <w:szCs w:val="18"/>
                  </w:rPr>
                  <w:delText>&lt;&lt;Calculated Value&gt;&gt;</w:delText>
                </w:r>
              </w:del>
            </w:ins>
          </w:p>
        </w:tc>
      </w:tr>
      <w:tr w:rsidR="00995034" w:rsidRPr="00323F2C" w:rsidDel="00ED35AD" w14:paraId="027BFFF0" w14:textId="790AFB79" w:rsidTr="0012327B">
        <w:trPr>
          <w:ins w:id="3415" w:author="Hudler, Rob@Energy" w:date="2018-11-16T14:22:00Z"/>
          <w:del w:id="3416" w:author="Smith, Alexis@Energy" w:date="2019-02-13T09:57:00Z"/>
        </w:trPr>
        <w:tc>
          <w:tcPr>
            <w:tcW w:w="810" w:type="dxa"/>
          </w:tcPr>
          <w:p w14:paraId="01AF4B86" w14:textId="619BCE0C"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17" w:author="Hudler, Rob@Energy" w:date="2018-11-16T14:22:00Z"/>
                <w:del w:id="3418" w:author="Smith, Alexis@Energy" w:date="2019-02-13T09:57:00Z"/>
                <w:rFonts w:asciiTheme="minorHAnsi" w:hAnsiTheme="minorHAnsi" w:cstheme="minorHAnsi"/>
                <w:sz w:val="18"/>
                <w:szCs w:val="18"/>
              </w:rPr>
            </w:pPr>
            <w:ins w:id="3419" w:author="Hudler, Rob@Energy" w:date="2018-11-16T14:22:00Z">
              <w:del w:id="3420" w:author="Smith, Alexis@Energy" w:date="2019-02-13T09:57:00Z">
                <w:r w:rsidRPr="009053C5" w:rsidDel="00ED35AD">
                  <w:rPr>
                    <w:rFonts w:asciiTheme="minorHAnsi" w:hAnsiTheme="minorHAnsi" w:cstheme="minorHAnsi"/>
                    <w:sz w:val="18"/>
                    <w:szCs w:val="18"/>
                  </w:rPr>
                  <w:delText>06</w:delText>
                </w:r>
              </w:del>
            </w:ins>
          </w:p>
        </w:tc>
        <w:tc>
          <w:tcPr>
            <w:tcW w:w="13860" w:type="dxa"/>
            <w:gridSpan w:val="2"/>
          </w:tcPr>
          <w:p w14:paraId="3CF0F1E0" w14:textId="313C8019"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21" w:author="Hudler, Rob@Energy" w:date="2018-11-16T14:22:00Z"/>
                <w:del w:id="3422" w:author="Smith, Alexis@Energy" w:date="2019-02-13T09:57:00Z"/>
                <w:rFonts w:asciiTheme="minorHAnsi" w:hAnsiTheme="minorHAnsi" w:cstheme="minorHAnsi"/>
                <w:sz w:val="18"/>
                <w:szCs w:val="18"/>
              </w:rPr>
            </w:pPr>
            <w:ins w:id="3423" w:author="Hudler, Rob@Energy" w:date="2018-11-16T14:22:00Z">
              <w:del w:id="3424" w:author="Smith, Alexis@Energy" w:date="2019-02-13T09:57:00Z">
                <w:r w:rsidRPr="009053C5" w:rsidDel="00ED35AD">
                  <w:rPr>
                    <w:rFonts w:asciiTheme="minorHAnsi" w:hAnsiTheme="minorHAnsi" w:cstheme="minorHAnsi"/>
                    <w:sz w:val="18"/>
                    <w:szCs w:val="18"/>
                  </w:rPr>
                  <w:delText>The Weighted Distance must be less than the Qualification Distance</w:delText>
                </w:r>
              </w:del>
            </w:ins>
          </w:p>
        </w:tc>
      </w:tr>
      <w:tr w:rsidR="00995034" w:rsidRPr="00323F2C" w:rsidDel="00ED35AD" w14:paraId="77FE64FE" w14:textId="693CD864" w:rsidTr="0012327B">
        <w:trPr>
          <w:ins w:id="3425" w:author="Hudler, Rob@Energy" w:date="2018-11-16T14:22:00Z"/>
          <w:del w:id="3426" w:author="Smith, Alexis@Energy" w:date="2019-02-13T09:57:00Z"/>
        </w:trPr>
        <w:tc>
          <w:tcPr>
            <w:tcW w:w="810" w:type="dxa"/>
          </w:tcPr>
          <w:p w14:paraId="6A165155" w14:textId="355E3A3B"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27" w:author="Hudler, Rob@Energy" w:date="2018-11-16T14:22:00Z"/>
                <w:del w:id="3428" w:author="Smith, Alexis@Energy" w:date="2019-02-13T09:57:00Z"/>
                <w:rFonts w:asciiTheme="minorHAnsi" w:hAnsiTheme="minorHAnsi" w:cstheme="minorHAnsi"/>
                <w:sz w:val="18"/>
                <w:szCs w:val="18"/>
              </w:rPr>
            </w:pPr>
            <w:ins w:id="3429" w:author="Hudler, Rob@Energy" w:date="2018-11-16T14:22:00Z">
              <w:del w:id="3430" w:author="Smith, Alexis@Energy" w:date="2019-02-13T09:57:00Z">
                <w:r w:rsidRPr="009053C5" w:rsidDel="00ED35AD">
                  <w:rPr>
                    <w:rFonts w:asciiTheme="minorHAnsi" w:hAnsiTheme="minorHAnsi" w:cstheme="minorHAnsi"/>
                    <w:sz w:val="18"/>
                    <w:szCs w:val="18"/>
                  </w:rPr>
                  <w:delText>07</w:delText>
                </w:r>
              </w:del>
            </w:ins>
          </w:p>
        </w:tc>
        <w:tc>
          <w:tcPr>
            <w:tcW w:w="13860" w:type="dxa"/>
            <w:gridSpan w:val="2"/>
          </w:tcPr>
          <w:p w14:paraId="753B1E18" w14:textId="7AECCB36"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31" w:author="Hudler, Rob@Energy" w:date="2018-11-16T14:22:00Z"/>
                <w:del w:id="3432" w:author="Smith, Alexis@Energy" w:date="2019-02-13T09:57:00Z"/>
                <w:rFonts w:asciiTheme="minorHAnsi" w:hAnsiTheme="minorHAnsi" w:cstheme="minorHAnsi"/>
                <w:sz w:val="18"/>
                <w:szCs w:val="18"/>
              </w:rPr>
            </w:pPr>
            <w:ins w:id="3433" w:author="Hudler, Rob@Energy" w:date="2018-11-16T14:22:00Z">
              <w:del w:id="3434" w:author="Smith, Alexis@Energy" w:date="2019-02-13T09:57:00Z">
                <w:r w:rsidRPr="009053C5" w:rsidDel="00ED35AD">
                  <w:rPr>
                    <w:rFonts w:asciiTheme="minorHAnsi" w:hAnsiTheme="minorHAnsi" w:cstheme="minorHAnsi"/>
                    <w:sz w:val="18"/>
                    <w:szCs w:val="18"/>
                  </w:rPr>
                  <w:delText>No hot water piping &gt;1” diameter piping is allowed,</w:delText>
                </w:r>
              </w:del>
            </w:ins>
          </w:p>
        </w:tc>
      </w:tr>
      <w:tr w:rsidR="00995034" w:rsidRPr="00323F2C" w:rsidDel="00ED35AD" w14:paraId="26F6F9E4" w14:textId="03DFD8E5" w:rsidTr="0012327B">
        <w:trPr>
          <w:ins w:id="3435" w:author="Hudler, Rob@Energy" w:date="2018-11-16T14:22:00Z"/>
          <w:del w:id="3436" w:author="Smith, Alexis@Energy" w:date="2019-02-13T09:57:00Z"/>
        </w:trPr>
        <w:tc>
          <w:tcPr>
            <w:tcW w:w="810" w:type="dxa"/>
          </w:tcPr>
          <w:p w14:paraId="7575623A" w14:textId="5E46653E"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37" w:author="Hudler, Rob@Energy" w:date="2018-11-16T14:22:00Z"/>
                <w:del w:id="3438" w:author="Smith, Alexis@Energy" w:date="2019-02-13T09:57:00Z"/>
                <w:rFonts w:asciiTheme="minorHAnsi" w:hAnsiTheme="minorHAnsi" w:cstheme="minorHAnsi"/>
                <w:sz w:val="18"/>
                <w:szCs w:val="18"/>
              </w:rPr>
            </w:pPr>
            <w:ins w:id="3439" w:author="Hudler, Rob@Energy" w:date="2018-11-16T14:22:00Z">
              <w:del w:id="3440" w:author="Smith, Alexis@Energy" w:date="2019-02-13T09:57:00Z">
                <w:r w:rsidRPr="009053C5" w:rsidDel="00ED35AD">
                  <w:rPr>
                    <w:rFonts w:asciiTheme="minorHAnsi" w:hAnsiTheme="minorHAnsi" w:cstheme="minorHAnsi"/>
                    <w:sz w:val="18"/>
                    <w:szCs w:val="18"/>
                  </w:rPr>
                  <w:delText>08</w:delText>
                </w:r>
              </w:del>
            </w:ins>
          </w:p>
        </w:tc>
        <w:tc>
          <w:tcPr>
            <w:tcW w:w="13860" w:type="dxa"/>
            <w:gridSpan w:val="2"/>
          </w:tcPr>
          <w:p w14:paraId="334631F3" w14:textId="188A11F6"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41" w:author="Hudler, Rob@Energy" w:date="2018-11-16T14:22:00Z"/>
                <w:del w:id="3442" w:author="Smith, Alexis@Energy" w:date="2019-02-13T09:57:00Z"/>
                <w:rFonts w:asciiTheme="minorHAnsi" w:hAnsiTheme="minorHAnsi" w:cstheme="minorHAnsi"/>
                <w:sz w:val="18"/>
                <w:szCs w:val="18"/>
              </w:rPr>
            </w:pPr>
            <w:ins w:id="3443" w:author="Hudler, Rob@Energy" w:date="2018-11-16T14:22:00Z">
              <w:del w:id="3444" w:author="Smith, Alexis@Energy" w:date="2019-02-13T09:57:00Z">
                <w:r w:rsidRPr="009053C5" w:rsidDel="00ED35AD">
                  <w:rPr>
                    <w:rFonts w:asciiTheme="minorHAnsi" w:hAnsiTheme="minorHAnsi" w:cstheme="minorHAnsi"/>
                    <w:sz w:val="18"/>
                    <w:szCs w:val="18"/>
                  </w:rPr>
                  <w:delText>Length of 1” diameter piping is limited to 8 ft or less,</w:delText>
                </w:r>
              </w:del>
            </w:ins>
          </w:p>
        </w:tc>
      </w:tr>
      <w:tr w:rsidR="00995034" w:rsidRPr="00323F2C" w:rsidDel="00ED35AD" w14:paraId="23B0E268" w14:textId="7581CA04" w:rsidTr="0012327B">
        <w:trPr>
          <w:ins w:id="3445" w:author="Hudler, Rob@Energy" w:date="2018-11-16T14:22:00Z"/>
          <w:del w:id="3446" w:author="Smith, Alexis@Energy" w:date="2019-02-13T09:57:00Z"/>
        </w:trPr>
        <w:tc>
          <w:tcPr>
            <w:tcW w:w="810" w:type="dxa"/>
          </w:tcPr>
          <w:p w14:paraId="6BDD65A9" w14:textId="3D908A74"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47" w:author="Hudler, Rob@Energy" w:date="2018-11-16T14:22:00Z"/>
                <w:del w:id="3448" w:author="Smith, Alexis@Energy" w:date="2019-02-13T09:57:00Z"/>
                <w:rFonts w:asciiTheme="minorHAnsi" w:hAnsiTheme="minorHAnsi" w:cstheme="minorHAnsi"/>
                <w:sz w:val="18"/>
                <w:szCs w:val="18"/>
              </w:rPr>
            </w:pPr>
            <w:ins w:id="3449" w:author="Hudler, Rob@Energy" w:date="2018-11-16T14:22:00Z">
              <w:del w:id="3450" w:author="Smith, Alexis@Energy" w:date="2019-02-13T09:57:00Z">
                <w:r w:rsidRPr="009053C5" w:rsidDel="00ED35AD">
                  <w:rPr>
                    <w:rFonts w:asciiTheme="minorHAnsi" w:hAnsiTheme="minorHAnsi" w:cstheme="minorHAnsi"/>
                    <w:sz w:val="18"/>
                    <w:szCs w:val="18"/>
                  </w:rPr>
                  <w:delText>09</w:delText>
                </w:r>
              </w:del>
            </w:ins>
          </w:p>
        </w:tc>
        <w:tc>
          <w:tcPr>
            <w:tcW w:w="13860" w:type="dxa"/>
            <w:gridSpan w:val="2"/>
          </w:tcPr>
          <w:p w14:paraId="2791E953" w14:textId="6D1C65FF"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51" w:author="Hudler, Rob@Energy" w:date="2018-11-16T14:22:00Z"/>
                <w:del w:id="3452" w:author="Smith, Alexis@Energy" w:date="2019-02-13T09:57:00Z"/>
                <w:rFonts w:asciiTheme="minorHAnsi" w:hAnsiTheme="minorHAnsi" w:cstheme="minorHAnsi"/>
                <w:sz w:val="18"/>
                <w:szCs w:val="18"/>
              </w:rPr>
            </w:pPr>
            <w:ins w:id="3453" w:author="Hudler, Rob@Energy" w:date="2018-11-16T14:22:00Z">
              <w:del w:id="3454" w:author="Smith, Alexis@Energy" w:date="2019-02-13T09:57:00Z">
                <w:r w:rsidRPr="009053C5" w:rsidDel="00ED35AD">
                  <w:rPr>
                    <w:rFonts w:asciiTheme="minorHAnsi" w:hAnsiTheme="minorHAnsi" w:cstheme="minorHAnsi"/>
                    <w:sz w:val="18"/>
                    <w:szCs w:val="18"/>
                  </w:rPr>
                  <w:delText>Two and three story buildings cannot have hot water distribution piping in the attic, unless the water heater is also located in the attic and,</w:delText>
                </w:r>
              </w:del>
            </w:ins>
          </w:p>
        </w:tc>
      </w:tr>
      <w:tr w:rsidR="00995034" w:rsidRPr="00323F2C" w:rsidDel="00ED35AD" w14:paraId="7C9DB47E" w14:textId="058DFB76" w:rsidTr="0012327B">
        <w:trPr>
          <w:ins w:id="3455" w:author="Hudler, Rob@Energy" w:date="2018-11-16T14:22:00Z"/>
          <w:del w:id="3456" w:author="Smith, Alexis@Energy" w:date="2019-02-13T09:57:00Z"/>
        </w:trPr>
        <w:tc>
          <w:tcPr>
            <w:tcW w:w="810" w:type="dxa"/>
          </w:tcPr>
          <w:p w14:paraId="53EA6DAC" w14:textId="0F2FE854"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57" w:author="Hudler, Rob@Energy" w:date="2018-11-16T14:22:00Z"/>
                <w:del w:id="3458" w:author="Smith, Alexis@Energy" w:date="2019-02-13T09:57:00Z"/>
                <w:rFonts w:asciiTheme="minorHAnsi" w:hAnsiTheme="minorHAnsi" w:cstheme="minorHAnsi"/>
                <w:sz w:val="18"/>
                <w:szCs w:val="18"/>
              </w:rPr>
            </w:pPr>
            <w:ins w:id="3459" w:author="Hudler, Rob@Energy" w:date="2018-11-16T14:22:00Z">
              <w:del w:id="3460" w:author="Smith, Alexis@Energy" w:date="2019-02-13T09:57:00Z">
                <w:r w:rsidRPr="009053C5" w:rsidDel="00ED35AD">
                  <w:rPr>
                    <w:rFonts w:asciiTheme="minorHAnsi" w:hAnsiTheme="minorHAnsi" w:cstheme="minorHAnsi"/>
                    <w:sz w:val="18"/>
                    <w:szCs w:val="18"/>
                  </w:rPr>
                  <w:delText>10</w:delText>
                </w:r>
              </w:del>
            </w:ins>
          </w:p>
        </w:tc>
        <w:tc>
          <w:tcPr>
            <w:tcW w:w="13860" w:type="dxa"/>
            <w:gridSpan w:val="2"/>
          </w:tcPr>
          <w:p w14:paraId="637E3AAC" w14:textId="16B053DD"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61" w:author="Hudler, Rob@Energy" w:date="2018-11-16T14:22:00Z"/>
                <w:del w:id="3462" w:author="Smith, Alexis@Energy" w:date="2019-02-13T09:57:00Z"/>
                <w:rFonts w:asciiTheme="minorHAnsi" w:hAnsiTheme="minorHAnsi" w:cstheme="minorHAnsi"/>
                <w:sz w:val="18"/>
                <w:szCs w:val="18"/>
              </w:rPr>
            </w:pPr>
            <w:ins w:id="3463" w:author="Hudler, Rob@Energy" w:date="2018-11-16T14:22:00Z">
              <w:del w:id="3464" w:author="Smith, Alexis@Energy" w:date="2019-02-13T09:57:00Z">
                <w:r w:rsidRPr="009053C5" w:rsidDel="00ED35AD">
                  <w:rPr>
                    <w:rFonts w:asciiTheme="minorHAnsi" w:hAnsiTheme="minorHAnsi" w:cstheme="minorHAnsi"/>
                    <w:sz w:val="18"/>
                    <w:szCs w:val="18"/>
                  </w:rPr>
                  <w:delText>Eligible recirculating systems must be HERS-Verified Demand Recirculation: Manual Control conforming to RA4.4.17.</w:delText>
                </w:r>
              </w:del>
            </w:ins>
          </w:p>
        </w:tc>
      </w:tr>
      <w:tr w:rsidR="00995034" w:rsidRPr="00323F2C" w:rsidDel="00ED35AD" w14:paraId="4333D5F2" w14:textId="6D58B90A" w:rsidTr="0012327B">
        <w:trPr>
          <w:ins w:id="3465" w:author="Hudler, Rob@Energy" w:date="2018-11-16T14:22:00Z"/>
          <w:del w:id="3466" w:author="Smith, Alexis@Energy" w:date="2019-02-13T09:57:00Z"/>
        </w:trPr>
        <w:tc>
          <w:tcPr>
            <w:tcW w:w="14670" w:type="dxa"/>
            <w:gridSpan w:val="3"/>
          </w:tcPr>
          <w:p w14:paraId="49224813" w14:textId="32F49DDB" w:rsidR="00995034" w:rsidRPr="009053C5" w:rsidDel="00ED35AD" w:rsidRDefault="00995034" w:rsidP="00123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67" w:author="Hudler, Rob@Energy" w:date="2018-11-16T14:22:00Z"/>
                <w:del w:id="3468" w:author="Smith, Alexis@Energy" w:date="2019-02-13T09:57:00Z"/>
                <w:rFonts w:asciiTheme="minorHAnsi" w:eastAsiaTheme="minorEastAsia" w:hAnsiTheme="minorHAnsi" w:cstheme="minorHAnsi"/>
                <w:b/>
                <w:sz w:val="18"/>
                <w:szCs w:val="18"/>
              </w:rPr>
            </w:pPr>
            <w:ins w:id="3469" w:author="Hudler, Rob@Energy" w:date="2018-11-16T14:22:00Z">
              <w:del w:id="3470" w:author="Smith, Alexis@Energy" w:date="2019-02-13T09:57:00Z">
                <w:r w:rsidRPr="009053C5" w:rsidDel="00ED35AD">
                  <w:rPr>
                    <w:rFonts w:asciiTheme="minorHAnsi" w:eastAsiaTheme="minorEastAsia" w:hAnsiTheme="minorHAnsi" w:cstheme="minorHAnsi"/>
                    <w:b/>
                    <w:sz w:val="18"/>
                    <w:szCs w:val="18"/>
                  </w:rPr>
                  <w:delText xml:space="preserve">The responsible person’s signature on this compliance document affirms that all applicable requirements in this table have been met.  </w:delText>
                </w:r>
              </w:del>
            </w:ins>
          </w:p>
        </w:tc>
      </w:tr>
    </w:tbl>
    <w:p w14:paraId="6C4936E4" w14:textId="77777777" w:rsidR="00036420" w:rsidRPr="009053C5" w:rsidRDefault="00036420" w:rsidP="00036420">
      <w:pPr>
        <w:spacing w:after="0" w:line="240" w:lineRule="auto"/>
        <w:rPr>
          <w:ins w:id="3471" w:author="Hudler, Rob@Energy" w:date="2018-11-09T16:13:00Z"/>
          <w:rFonts w:asciiTheme="minorHAnsi" w:hAnsiTheme="minorHAnsi" w:cstheme="minorHAnsi"/>
          <w:sz w:val="18"/>
          <w:szCs w:val="18"/>
        </w:rPr>
      </w:pP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472" w:author="Smith, Alexis@Energy" w:date="2019-02-14T08:21:00Z">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705"/>
        <w:gridCol w:w="1800"/>
        <w:gridCol w:w="1710"/>
        <w:gridCol w:w="1350"/>
        <w:gridCol w:w="1260"/>
        <w:tblGridChange w:id="3473">
          <w:tblGrid>
            <w:gridCol w:w="1705"/>
            <w:gridCol w:w="1800"/>
            <w:gridCol w:w="1710"/>
            <w:gridCol w:w="1350"/>
            <w:gridCol w:w="1260"/>
          </w:tblGrid>
        </w:tblGridChange>
      </w:tblGrid>
      <w:tr w:rsidR="00ED35AD" w:rsidRPr="008D6F63" w14:paraId="1D3F5BEC" w14:textId="77777777" w:rsidTr="0075795E">
        <w:trPr>
          <w:cantSplit/>
          <w:trHeight w:val="170"/>
          <w:ins w:id="3474" w:author="Smith, Alexis@Energy" w:date="2019-02-13T10:03:00Z"/>
          <w:trPrChange w:id="3475" w:author="Smith, Alexis@Energy" w:date="2019-02-14T08:21:00Z">
            <w:trPr>
              <w:cantSplit/>
              <w:trHeight w:val="170"/>
            </w:trPr>
          </w:trPrChange>
        </w:trPr>
        <w:tc>
          <w:tcPr>
            <w:tcW w:w="7825" w:type="dxa"/>
            <w:gridSpan w:val="5"/>
            <w:shd w:val="clear" w:color="auto" w:fill="auto"/>
            <w:noWrap/>
            <w:hideMark/>
            <w:tcPrChange w:id="3476" w:author="Smith, Alexis@Energy" w:date="2019-02-14T08:21:00Z">
              <w:tcPr>
                <w:tcW w:w="7825" w:type="dxa"/>
                <w:gridSpan w:val="5"/>
                <w:shd w:val="clear" w:color="auto" w:fill="auto"/>
                <w:noWrap/>
                <w:hideMark/>
              </w:tcPr>
            </w:tcPrChange>
          </w:tcPr>
          <w:p w14:paraId="63763C8B" w14:textId="77777777" w:rsidR="00ED35AD" w:rsidRPr="008D6F63" w:rsidRDefault="00ED35AD" w:rsidP="004D31DF">
            <w:pPr>
              <w:spacing w:after="0" w:line="240" w:lineRule="auto"/>
              <w:rPr>
                <w:ins w:id="3477" w:author="Smith, Alexis@Energy" w:date="2019-02-13T10:03:00Z"/>
                <w:sz w:val="18"/>
                <w:szCs w:val="18"/>
                <w:u w:val="single"/>
              </w:rPr>
            </w:pPr>
            <w:ins w:id="3478" w:author="Smith, Alexis@Energy" w:date="2019-02-13T10:03:00Z">
              <w:r w:rsidRPr="008D6F63">
                <w:rPr>
                  <w:sz w:val="18"/>
                  <w:szCs w:val="18"/>
                  <w:u w:val="single"/>
                </w:rPr>
                <w:t>Table 4.4.6-2: Coefficients for the Qualification Distance Calculation</w:t>
              </w:r>
            </w:ins>
          </w:p>
          <w:p w14:paraId="49FD80B4" w14:textId="77777777" w:rsidR="00ED35AD" w:rsidRPr="008D6F63" w:rsidRDefault="00ED35AD" w:rsidP="004D31DF">
            <w:pPr>
              <w:spacing w:after="0" w:line="240" w:lineRule="auto"/>
              <w:rPr>
                <w:ins w:id="3479" w:author="Smith, Alexis@Energy" w:date="2019-02-13T10:03:00Z"/>
                <w:rFonts w:asciiTheme="minorHAnsi" w:eastAsiaTheme="minorEastAsia" w:hAnsiTheme="minorHAnsi" w:cstheme="minorBidi"/>
                <w:b/>
                <w:sz w:val="18"/>
                <w:szCs w:val="18"/>
              </w:rPr>
            </w:pPr>
            <w:ins w:id="3480" w:author="Smith, Alexis@Energy" w:date="2019-02-13T10:03:00Z">
              <w:r w:rsidRPr="008D6F63">
                <w:rPr>
                  <w:b/>
                  <w:sz w:val="18"/>
                  <w:szCs w:val="18"/>
                </w:rPr>
                <w:t>&lt;&lt; do not show tab</w:t>
              </w:r>
              <w:r>
                <w:rPr>
                  <w:b/>
                  <w:sz w:val="18"/>
                  <w:szCs w:val="18"/>
                </w:rPr>
                <w:t>le, only use for equation in G07 and H07</w:t>
              </w:r>
              <w:r w:rsidRPr="008D6F63">
                <w:rPr>
                  <w:b/>
                  <w:sz w:val="18"/>
                  <w:szCs w:val="18"/>
                </w:rPr>
                <w:t>&gt;&gt;</w:t>
              </w:r>
            </w:ins>
          </w:p>
        </w:tc>
      </w:tr>
      <w:tr w:rsidR="00ED35AD" w:rsidRPr="008D6F63" w14:paraId="094595AC" w14:textId="77777777" w:rsidTr="0075795E">
        <w:trPr>
          <w:cantSplit/>
          <w:trHeight w:val="170"/>
          <w:ins w:id="3481" w:author="Smith, Alexis@Energy" w:date="2019-02-13T10:03:00Z"/>
          <w:trPrChange w:id="3482" w:author="Smith, Alexis@Energy" w:date="2019-02-14T08:21:00Z">
            <w:trPr>
              <w:cantSplit/>
              <w:trHeight w:val="170"/>
            </w:trPr>
          </w:trPrChange>
        </w:trPr>
        <w:tc>
          <w:tcPr>
            <w:tcW w:w="1705" w:type="dxa"/>
            <w:shd w:val="clear" w:color="auto" w:fill="auto"/>
            <w:noWrap/>
            <w:tcPrChange w:id="3483" w:author="Smith, Alexis@Energy" w:date="2019-02-14T08:21:00Z">
              <w:tcPr>
                <w:tcW w:w="1705" w:type="dxa"/>
                <w:shd w:val="clear" w:color="auto" w:fill="auto"/>
                <w:noWrap/>
              </w:tcPr>
            </w:tcPrChange>
          </w:tcPr>
          <w:p w14:paraId="22B6411B" w14:textId="77777777" w:rsidR="00ED35AD" w:rsidRPr="008D6F63" w:rsidRDefault="00ED35AD" w:rsidP="004D31DF">
            <w:pPr>
              <w:spacing w:after="0" w:line="240" w:lineRule="auto"/>
              <w:jc w:val="center"/>
              <w:rPr>
                <w:ins w:id="3484" w:author="Smith, Alexis@Energy" w:date="2019-02-13T10:03:00Z"/>
                <w:rFonts w:asciiTheme="minorHAnsi" w:eastAsiaTheme="minorEastAsia" w:hAnsiTheme="minorHAnsi" w:cstheme="minorBidi"/>
                <w:sz w:val="18"/>
                <w:szCs w:val="18"/>
                <w:u w:val="single"/>
              </w:rPr>
            </w:pPr>
          </w:p>
        </w:tc>
        <w:tc>
          <w:tcPr>
            <w:tcW w:w="3510" w:type="dxa"/>
            <w:gridSpan w:val="2"/>
            <w:shd w:val="clear" w:color="auto" w:fill="auto"/>
            <w:noWrap/>
            <w:tcPrChange w:id="3485" w:author="Smith, Alexis@Energy" w:date="2019-02-14T08:21:00Z">
              <w:tcPr>
                <w:tcW w:w="3510" w:type="dxa"/>
                <w:gridSpan w:val="2"/>
                <w:shd w:val="clear" w:color="auto" w:fill="auto"/>
                <w:noWrap/>
              </w:tcPr>
            </w:tcPrChange>
          </w:tcPr>
          <w:p w14:paraId="44EC7084" w14:textId="77777777" w:rsidR="00ED35AD" w:rsidRPr="008D6F63" w:rsidRDefault="00ED35AD" w:rsidP="004D31DF">
            <w:pPr>
              <w:spacing w:after="0" w:line="240" w:lineRule="auto"/>
              <w:jc w:val="center"/>
              <w:rPr>
                <w:ins w:id="3486" w:author="Smith, Alexis@Energy" w:date="2019-02-13T10:03:00Z"/>
                <w:rFonts w:asciiTheme="minorHAnsi" w:eastAsiaTheme="minorEastAsia" w:hAnsiTheme="minorHAnsi" w:cstheme="minorBidi"/>
                <w:b/>
                <w:sz w:val="18"/>
                <w:szCs w:val="18"/>
                <w:u w:val="single"/>
              </w:rPr>
            </w:pPr>
            <w:ins w:id="3487" w:author="Smith, Alexis@Energy" w:date="2019-02-13T10:03:00Z">
              <w:r w:rsidRPr="008D6F63">
                <w:rPr>
                  <w:rFonts w:asciiTheme="minorHAnsi" w:eastAsiaTheme="minorEastAsia" w:hAnsiTheme="minorHAnsi" w:cstheme="minorBidi"/>
                  <w:b/>
                  <w:sz w:val="18"/>
                  <w:szCs w:val="18"/>
                  <w:u w:val="single"/>
                </w:rPr>
                <w:t>Coefficient a</w:t>
              </w:r>
            </w:ins>
          </w:p>
        </w:tc>
        <w:tc>
          <w:tcPr>
            <w:tcW w:w="2610" w:type="dxa"/>
            <w:gridSpan w:val="2"/>
            <w:shd w:val="clear" w:color="auto" w:fill="auto"/>
            <w:noWrap/>
            <w:tcPrChange w:id="3488" w:author="Smith, Alexis@Energy" w:date="2019-02-14T08:21:00Z">
              <w:tcPr>
                <w:tcW w:w="2610" w:type="dxa"/>
                <w:gridSpan w:val="2"/>
                <w:shd w:val="clear" w:color="auto" w:fill="auto"/>
                <w:noWrap/>
              </w:tcPr>
            </w:tcPrChange>
          </w:tcPr>
          <w:p w14:paraId="3DA54B46" w14:textId="77777777" w:rsidR="00ED35AD" w:rsidRPr="008D6F63" w:rsidRDefault="00ED35AD" w:rsidP="004D31DF">
            <w:pPr>
              <w:spacing w:after="0" w:line="240" w:lineRule="auto"/>
              <w:jc w:val="center"/>
              <w:rPr>
                <w:ins w:id="3489" w:author="Smith, Alexis@Energy" w:date="2019-02-13T10:03:00Z"/>
                <w:rFonts w:asciiTheme="minorHAnsi" w:eastAsiaTheme="minorEastAsia" w:hAnsiTheme="minorHAnsi" w:cstheme="minorBidi"/>
                <w:b/>
                <w:sz w:val="18"/>
                <w:szCs w:val="18"/>
                <w:u w:val="single"/>
              </w:rPr>
            </w:pPr>
            <w:ins w:id="3490" w:author="Smith, Alexis@Energy" w:date="2019-02-13T10:03:00Z">
              <w:r w:rsidRPr="008D6F63">
                <w:rPr>
                  <w:rFonts w:asciiTheme="minorHAnsi" w:eastAsiaTheme="minorEastAsia" w:hAnsiTheme="minorHAnsi" w:cstheme="minorBidi"/>
                  <w:b/>
                  <w:sz w:val="18"/>
                  <w:szCs w:val="18"/>
                  <w:u w:val="single"/>
                </w:rPr>
                <w:t>Coefficient b</w:t>
              </w:r>
            </w:ins>
          </w:p>
        </w:tc>
      </w:tr>
      <w:tr w:rsidR="00ED35AD" w:rsidRPr="008D6F63" w14:paraId="565C3C0B" w14:textId="77777777" w:rsidTr="0075795E">
        <w:trPr>
          <w:cantSplit/>
          <w:trHeight w:val="300"/>
          <w:ins w:id="3491" w:author="Smith, Alexis@Energy" w:date="2019-02-13T10:03:00Z"/>
          <w:trPrChange w:id="3492" w:author="Smith, Alexis@Energy" w:date="2019-02-14T08:21:00Z">
            <w:trPr>
              <w:cantSplit/>
              <w:trHeight w:val="300"/>
            </w:trPr>
          </w:trPrChange>
        </w:trPr>
        <w:tc>
          <w:tcPr>
            <w:tcW w:w="1705" w:type="dxa"/>
            <w:shd w:val="clear" w:color="auto" w:fill="auto"/>
            <w:noWrap/>
            <w:vAlign w:val="bottom"/>
            <w:hideMark/>
            <w:tcPrChange w:id="3493" w:author="Smith, Alexis@Energy" w:date="2019-02-14T08:21:00Z">
              <w:tcPr>
                <w:tcW w:w="1705" w:type="dxa"/>
                <w:shd w:val="clear" w:color="auto" w:fill="auto"/>
                <w:noWrap/>
                <w:vAlign w:val="bottom"/>
                <w:hideMark/>
              </w:tcPr>
            </w:tcPrChange>
          </w:tcPr>
          <w:p w14:paraId="4D8BA7C6" w14:textId="77777777" w:rsidR="00ED35AD" w:rsidRPr="008D6F63" w:rsidRDefault="00ED35AD" w:rsidP="004D31DF">
            <w:pPr>
              <w:spacing w:after="0" w:line="240" w:lineRule="auto"/>
              <w:jc w:val="center"/>
              <w:rPr>
                <w:ins w:id="3494" w:author="Smith, Alexis@Energy" w:date="2019-02-13T10:03:00Z"/>
                <w:rFonts w:asciiTheme="minorHAnsi" w:eastAsiaTheme="minorEastAsia" w:hAnsiTheme="minorHAnsi" w:cstheme="minorBidi"/>
                <w:b/>
                <w:sz w:val="18"/>
                <w:szCs w:val="18"/>
              </w:rPr>
            </w:pPr>
            <w:ins w:id="3495" w:author="Smith, Alexis@Energy" w:date="2019-02-13T10:03:00Z">
              <w:r w:rsidRPr="008D6F63">
                <w:rPr>
                  <w:rFonts w:asciiTheme="minorHAnsi" w:eastAsiaTheme="minorEastAsia" w:hAnsiTheme="minorHAnsi" w:cstheme="minorBidi"/>
                  <w:b/>
                  <w:sz w:val="18"/>
                  <w:szCs w:val="18"/>
                </w:rPr>
                <w:t>Building Type</w:t>
              </w:r>
            </w:ins>
          </w:p>
        </w:tc>
        <w:tc>
          <w:tcPr>
            <w:tcW w:w="1800" w:type="dxa"/>
            <w:shd w:val="clear" w:color="auto" w:fill="auto"/>
            <w:noWrap/>
            <w:vAlign w:val="bottom"/>
            <w:hideMark/>
            <w:tcPrChange w:id="3496" w:author="Smith, Alexis@Energy" w:date="2019-02-14T08:21:00Z">
              <w:tcPr>
                <w:tcW w:w="1800" w:type="dxa"/>
                <w:shd w:val="clear" w:color="auto" w:fill="auto"/>
                <w:noWrap/>
                <w:vAlign w:val="bottom"/>
                <w:hideMark/>
              </w:tcPr>
            </w:tcPrChange>
          </w:tcPr>
          <w:p w14:paraId="01B02AEE" w14:textId="77777777" w:rsidR="00ED35AD" w:rsidRPr="008D6F63" w:rsidRDefault="00ED35AD" w:rsidP="004D31DF">
            <w:pPr>
              <w:spacing w:after="0" w:line="240" w:lineRule="auto"/>
              <w:jc w:val="center"/>
              <w:rPr>
                <w:ins w:id="3497" w:author="Smith, Alexis@Energy" w:date="2019-02-13T10:03:00Z"/>
                <w:rFonts w:asciiTheme="minorHAnsi" w:eastAsiaTheme="minorEastAsia" w:hAnsiTheme="minorHAnsi" w:cstheme="minorBidi"/>
                <w:b/>
                <w:sz w:val="18"/>
                <w:szCs w:val="18"/>
              </w:rPr>
            </w:pPr>
            <w:ins w:id="3498" w:author="Smith, Alexis@Energy" w:date="2019-02-13T10:03:00Z">
              <w:r w:rsidRPr="008D6F63">
                <w:rPr>
                  <w:rFonts w:asciiTheme="minorHAnsi" w:eastAsiaTheme="minorEastAsia" w:hAnsiTheme="minorHAnsi" w:cstheme="minorBidi"/>
                  <w:b/>
                  <w:sz w:val="18"/>
                  <w:szCs w:val="18"/>
                </w:rPr>
                <w:t>Non-Recirculating</w:t>
              </w:r>
            </w:ins>
          </w:p>
        </w:tc>
        <w:tc>
          <w:tcPr>
            <w:tcW w:w="1710" w:type="dxa"/>
            <w:shd w:val="clear" w:color="auto" w:fill="auto"/>
            <w:noWrap/>
            <w:vAlign w:val="bottom"/>
            <w:hideMark/>
            <w:tcPrChange w:id="3499" w:author="Smith, Alexis@Energy" w:date="2019-02-14T08:21:00Z">
              <w:tcPr>
                <w:tcW w:w="1710" w:type="dxa"/>
                <w:shd w:val="clear" w:color="auto" w:fill="auto"/>
                <w:noWrap/>
                <w:vAlign w:val="bottom"/>
                <w:hideMark/>
              </w:tcPr>
            </w:tcPrChange>
          </w:tcPr>
          <w:p w14:paraId="5E6B9153" w14:textId="77777777" w:rsidR="00ED35AD" w:rsidRPr="008D6F63" w:rsidRDefault="00ED35AD" w:rsidP="004D31DF">
            <w:pPr>
              <w:spacing w:after="0" w:line="240" w:lineRule="auto"/>
              <w:jc w:val="center"/>
              <w:rPr>
                <w:ins w:id="3500" w:author="Smith, Alexis@Energy" w:date="2019-02-13T10:03:00Z"/>
                <w:rFonts w:asciiTheme="minorHAnsi" w:eastAsiaTheme="minorEastAsia" w:hAnsiTheme="minorHAnsi" w:cstheme="minorBidi"/>
                <w:b/>
                <w:sz w:val="18"/>
                <w:szCs w:val="18"/>
              </w:rPr>
            </w:pPr>
            <w:ins w:id="3501" w:author="Smith, Alexis@Energy" w:date="2019-02-13T10:03:00Z">
              <w:r w:rsidRPr="008D6F63">
                <w:rPr>
                  <w:rFonts w:asciiTheme="minorHAnsi" w:eastAsiaTheme="minorEastAsia" w:hAnsiTheme="minorHAnsi" w:cstheme="minorBidi"/>
                  <w:b/>
                  <w:sz w:val="18"/>
                  <w:szCs w:val="18"/>
                </w:rPr>
                <w:t>Recirculating</w:t>
              </w:r>
            </w:ins>
          </w:p>
        </w:tc>
        <w:tc>
          <w:tcPr>
            <w:tcW w:w="1350" w:type="dxa"/>
            <w:shd w:val="clear" w:color="auto" w:fill="auto"/>
            <w:noWrap/>
            <w:vAlign w:val="bottom"/>
            <w:hideMark/>
            <w:tcPrChange w:id="3502" w:author="Smith, Alexis@Energy" w:date="2019-02-14T08:21:00Z">
              <w:tcPr>
                <w:tcW w:w="1350" w:type="dxa"/>
                <w:shd w:val="clear" w:color="auto" w:fill="auto"/>
                <w:noWrap/>
                <w:vAlign w:val="bottom"/>
                <w:hideMark/>
              </w:tcPr>
            </w:tcPrChange>
          </w:tcPr>
          <w:p w14:paraId="5FB30514" w14:textId="77777777" w:rsidR="00ED35AD" w:rsidRPr="008D6F63" w:rsidRDefault="00ED35AD" w:rsidP="004D31DF">
            <w:pPr>
              <w:spacing w:after="0" w:line="240" w:lineRule="auto"/>
              <w:jc w:val="center"/>
              <w:rPr>
                <w:ins w:id="3503" w:author="Smith, Alexis@Energy" w:date="2019-02-13T10:03:00Z"/>
                <w:rFonts w:asciiTheme="minorHAnsi" w:eastAsiaTheme="minorEastAsia" w:hAnsiTheme="minorHAnsi" w:cstheme="minorBidi"/>
                <w:b/>
                <w:sz w:val="18"/>
                <w:szCs w:val="18"/>
              </w:rPr>
            </w:pPr>
            <w:ins w:id="3504" w:author="Smith, Alexis@Energy" w:date="2019-02-13T10:03:00Z">
              <w:r w:rsidRPr="008D6F63">
                <w:rPr>
                  <w:rFonts w:asciiTheme="minorHAnsi" w:eastAsiaTheme="minorEastAsia" w:hAnsiTheme="minorHAnsi" w:cstheme="minorBidi"/>
                  <w:b/>
                  <w:sz w:val="18"/>
                  <w:szCs w:val="18"/>
                </w:rPr>
                <w:t>Non-Recirculating</w:t>
              </w:r>
            </w:ins>
          </w:p>
        </w:tc>
        <w:tc>
          <w:tcPr>
            <w:tcW w:w="1260" w:type="dxa"/>
            <w:shd w:val="clear" w:color="auto" w:fill="auto"/>
            <w:noWrap/>
            <w:vAlign w:val="bottom"/>
            <w:hideMark/>
            <w:tcPrChange w:id="3505" w:author="Smith, Alexis@Energy" w:date="2019-02-14T08:21:00Z">
              <w:tcPr>
                <w:tcW w:w="1260" w:type="dxa"/>
                <w:shd w:val="clear" w:color="auto" w:fill="auto"/>
                <w:noWrap/>
                <w:vAlign w:val="bottom"/>
                <w:hideMark/>
              </w:tcPr>
            </w:tcPrChange>
          </w:tcPr>
          <w:p w14:paraId="71D6BEA2" w14:textId="77777777" w:rsidR="00ED35AD" w:rsidRPr="008D6F63" w:rsidRDefault="00ED35AD" w:rsidP="004D31DF">
            <w:pPr>
              <w:spacing w:after="0" w:line="240" w:lineRule="auto"/>
              <w:jc w:val="center"/>
              <w:rPr>
                <w:ins w:id="3506" w:author="Smith, Alexis@Energy" w:date="2019-02-13T10:03:00Z"/>
                <w:rFonts w:asciiTheme="minorHAnsi" w:eastAsiaTheme="minorEastAsia" w:hAnsiTheme="minorHAnsi" w:cstheme="minorBidi"/>
                <w:b/>
                <w:sz w:val="18"/>
                <w:szCs w:val="18"/>
              </w:rPr>
            </w:pPr>
            <w:ins w:id="3507" w:author="Smith, Alexis@Energy" w:date="2019-02-13T10:03:00Z">
              <w:r w:rsidRPr="008D6F63">
                <w:rPr>
                  <w:rFonts w:asciiTheme="minorHAnsi" w:eastAsiaTheme="minorEastAsia" w:hAnsiTheme="minorHAnsi" w:cstheme="minorBidi"/>
                  <w:b/>
                  <w:sz w:val="18"/>
                  <w:szCs w:val="18"/>
                </w:rPr>
                <w:t>Recirculating</w:t>
              </w:r>
            </w:ins>
          </w:p>
        </w:tc>
      </w:tr>
      <w:tr w:rsidR="00ED35AD" w:rsidRPr="008D6F63" w14:paraId="26518B8E" w14:textId="77777777" w:rsidTr="0075795E">
        <w:trPr>
          <w:cantSplit/>
          <w:trHeight w:val="300"/>
          <w:ins w:id="3508" w:author="Smith, Alexis@Energy" w:date="2019-02-13T10:03:00Z"/>
          <w:trPrChange w:id="3509" w:author="Smith, Alexis@Energy" w:date="2019-02-14T08:21:00Z">
            <w:trPr>
              <w:cantSplit/>
              <w:trHeight w:val="300"/>
            </w:trPr>
          </w:trPrChange>
        </w:trPr>
        <w:tc>
          <w:tcPr>
            <w:tcW w:w="1705" w:type="dxa"/>
            <w:shd w:val="clear" w:color="auto" w:fill="auto"/>
            <w:noWrap/>
            <w:tcPrChange w:id="3510" w:author="Smith, Alexis@Energy" w:date="2019-02-14T08:21:00Z">
              <w:tcPr>
                <w:tcW w:w="1705" w:type="dxa"/>
                <w:shd w:val="clear" w:color="auto" w:fill="auto"/>
                <w:noWrap/>
              </w:tcPr>
            </w:tcPrChange>
          </w:tcPr>
          <w:p w14:paraId="2B78611E" w14:textId="77777777" w:rsidR="00ED35AD" w:rsidRPr="008D6F63" w:rsidRDefault="00ED35AD" w:rsidP="004D31DF">
            <w:pPr>
              <w:spacing w:after="0" w:line="240" w:lineRule="auto"/>
              <w:jc w:val="center"/>
              <w:rPr>
                <w:ins w:id="3511" w:author="Smith, Alexis@Energy" w:date="2019-02-13T10:03:00Z"/>
                <w:rFonts w:asciiTheme="minorHAnsi" w:eastAsiaTheme="minorEastAsia" w:hAnsiTheme="minorHAnsi" w:cstheme="minorBidi"/>
                <w:b/>
                <w:sz w:val="18"/>
                <w:szCs w:val="18"/>
              </w:rPr>
            </w:pPr>
            <w:ins w:id="3512" w:author="Smith, Alexis@Energy" w:date="2019-02-13T10:03:00Z">
              <w:r w:rsidRPr="008D6F63">
                <w:rPr>
                  <w:rFonts w:asciiTheme="minorHAnsi" w:eastAsiaTheme="minorEastAsia" w:hAnsiTheme="minorHAnsi" w:cstheme="minorBidi"/>
                  <w:b/>
                  <w:sz w:val="18"/>
                  <w:szCs w:val="18"/>
                </w:rPr>
                <w:t>Single Family</w:t>
              </w:r>
            </w:ins>
          </w:p>
        </w:tc>
        <w:tc>
          <w:tcPr>
            <w:tcW w:w="1800" w:type="dxa"/>
            <w:shd w:val="clear" w:color="auto" w:fill="auto"/>
            <w:noWrap/>
            <w:tcPrChange w:id="3513" w:author="Smith, Alexis@Energy" w:date="2019-02-14T08:21:00Z">
              <w:tcPr>
                <w:tcW w:w="1800" w:type="dxa"/>
                <w:shd w:val="clear" w:color="auto" w:fill="auto"/>
                <w:noWrap/>
              </w:tcPr>
            </w:tcPrChange>
          </w:tcPr>
          <w:p w14:paraId="44327DB0" w14:textId="77777777" w:rsidR="00ED35AD" w:rsidRPr="008D6F63" w:rsidRDefault="00ED35AD" w:rsidP="004D31DF">
            <w:pPr>
              <w:spacing w:after="0" w:line="240" w:lineRule="auto"/>
              <w:jc w:val="center"/>
              <w:rPr>
                <w:ins w:id="3514" w:author="Smith, Alexis@Energy" w:date="2019-02-13T10:03:00Z"/>
                <w:rFonts w:asciiTheme="minorHAnsi" w:eastAsiaTheme="minorEastAsia" w:hAnsiTheme="minorHAnsi" w:cstheme="minorBidi"/>
                <w:sz w:val="18"/>
                <w:szCs w:val="18"/>
              </w:rPr>
            </w:pPr>
          </w:p>
        </w:tc>
        <w:tc>
          <w:tcPr>
            <w:tcW w:w="1710" w:type="dxa"/>
            <w:shd w:val="clear" w:color="auto" w:fill="auto"/>
            <w:noWrap/>
            <w:tcPrChange w:id="3515" w:author="Smith, Alexis@Energy" w:date="2019-02-14T08:21:00Z">
              <w:tcPr>
                <w:tcW w:w="1710" w:type="dxa"/>
                <w:shd w:val="clear" w:color="auto" w:fill="auto"/>
                <w:noWrap/>
              </w:tcPr>
            </w:tcPrChange>
          </w:tcPr>
          <w:p w14:paraId="600C8ED8" w14:textId="77777777" w:rsidR="00ED35AD" w:rsidRPr="008D6F63" w:rsidRDefault="00ED35AD" w:rsidP="004D31DF">
            <w:pPr>
              <w:spacing w:after="0" w:line="240" w:lineRule="auto"/>
              <w:jc w:val="center"/>
              <w:rPr>
                <w:ins w:id="3516" w:author="Smith, Alexis@Energy" w:date="2019-02-13T10:03:00Z"/>
                <w:rFonts w:asciiTheme="minorHAnsi" w:eastAsiaTheme="minorEastAsia" w:hAnsiTheme="minorHAnsi" w:cstheme="minorBidi"/>
                <w:sz w:val="18"/>
                <w:szCs w:val="18"/>
              </w:rPr>
            </w:pPr>
          </w:p>
        </w:tc>
        <w:tc>
          <w:tcPr>
            <w:tcW w:w="1350" w:type="dxa"/>
            <w:shd w:val="clear" w:color="auto" w:fill="auto"/>
            <w:noWrap/>
            <w:tcPrChange w:id="3517" w:author="Smith, Alexis@Energy" w:date="2019-02-14T08:21:00Z">
              <w:tcPr>
                <w:tcW w:w="1350" w:type="dxa"/>
                <w:shd w:val="clear" w:color="auto" w:fill="auto"/>
                <w:noWrap/>
              </w:tcPr>
            </w:tcPrChange>
          </w:tcPr>
          <w:p w14:paraId="5CD0E05D" w14:textId="77777777" w:rsidR="00ED35AD" w:rsidRPr="008D6F63" w:rsidRDefault="00ED35AD" w:rsidP="004D31DF">
            <w:pPr>
              <w:spacing w:after="0" w:line="240" w:lineRule="auto"/>
              <w:jc w:val="center"/>
              <w:rPr>
                <w:ins w:id="3518" w:author="Smith, Alexis@Energy" w:date="2019-02-13T10:03:00Z"/>
                <w:rFonts w:asciiTheme="minorHAnsi" w:eastAsiaTheme="minorEastAsia" w:hAnsiTheme="minorHAnsi" w:cstheme="minorBidi"/>
                <w:sz w:val="18"/>
                <w:szCs w:val="18"/>
              </w:rPr>
            </w:pPr>
          </w:p>
        </w:tc>
        <w:tc>
          <w:tcPr>
            <w:tcW w:w="1260" w:type="dxa"/>
            <w:shd w:val="clear" w:color="auto" w:fill="auto"/>
            <w:noWrap/>
            <w:tcPrChange w:id="3519" w:author="Smith, Alexis@Energy" w:date="2019-02-14T08:21:00Z">
              <w:tcPr>
                <w:tcW w:w="1260" w:type="dxa"/>
                <w:shd w:val="clear" w:color="auto" w:fill="auto"/>
                <w:noWrap/>
              </w:tcPr>
            </w:tcPrChange>
          </w:tcPr>
          <w:p w14:paraId="543C3F34" w14:textId="77777777" w:rsidR="00ED35AD" w:rsidRPr="008D6F63" w:rsidRDefault="00ED35AD" w:rsidP="004D31DF">
            <w:pPr>
              <w:spacing w:after="0" w:line="240" w:lineRule="auto"/>
              <w:jc w:val="center"/>
              <w:rPr>
                <w:ins w:id="3520" w:author="Smith, Alexis@Energy" w:date="2019-02-13T10:03:00Z"/>
                <w:rFonts w:asciiTheme="minorHAnsi" w:eastAsiaTheme="minorEastAsia" w:hAnsiTheme="minorHAnsi" w:cstheme="minorBidi"/>
                <w:sz w:val="18"/>
                <w:szCs w:val="18"/>
              </w:rPr>
            </w:pPr>
          </w:p>
        </w:tc>
      </w:tr>
      <w:tr w:rsidR="00ED35AD" w:rsidRPr="008D6F63" w14:paraId="3713BD92" w14:textId="77777777" w:rsidTr="0075795E">
        <w:trPr>
          <w:cantSplit/>
          <w:trHeight w:val="170"/>
          <w:ins w:id="3521" w:author="Smith, Alexis@Energy" w:date="2019-02-13T10:03:00Z"/>
          <w:trPrChange w:id="3522" w:author="Smith, Alexis@Energy" w:date="2019-02-14T08:21:00Z">
            <w:trPr>
              <w:cantSplit/>
              <w:trHeight w:val="170"/>
            </w:trPr>
          </w:trPrChange>
        </w:trPr>
        <w:tc>
          <w:tcPr>
            <w:tcW w:w="1705" w:type="dxa"/>
            <w:shd w:val="clear" w:color="auto" w:fill="auto"/>
            <w:noWrap/>
            <w:hideMark/>
            <w:tcPrChange w:id="3523" w:author="Smith, Alexis@Energy" w:date="2019-02-14T08:21:00Z">
              <w:tcPr>
                <w:tcW w:w="1705" w:type="dxa"/>
                <w:shd w:val="clear" w:color="auto" w:fill="auto"/>
                <w:noWrap/>
                <w:hideMark/>
              </w:tcPr>
            </w:tcPrChange>
          </w:tcPr>
          <w:p w14:paraId="21637C03" w14:textId="77777777" w:rsidR="00ED35AD" w:rsidRPr="008D6F63" w:rsidRDefault="00ED35AD" w:rsidP="004D31DF">
            <w:pPr>
              <w:spacing w:after="0" w:line="240" w:lineRule="auto"/>
              <w:jc w:val="center"/>
              <w:rPr>
                <w:ins w:id="3524" w:author="Smith, Alexis@Energy" w:date="2019-02-13T10:03:00Z"/>
                <w:rFonts w:asciiTheme="minorHAnsi" w:eastAsiaTheme="minorEastAsia" w:hAnsiTheme="minorHAnsi" w:cstheme="minorBidi"/>
                <w:sz w:val="18"/>
                <w:szCs w:val="18"/>
              </w:rPr>
            </w:pPr>
            <w:ins w:id="3525" w:author="Smith, Alexis@Energy" w:date="2019-02-13T10:03:00Z">
              <w:r w:rsidRPr="008D6F63">
                <w:rPr>
                  <w:rFonts w:asciiTheme="minorHAnsi" w:eastAsiaTheme="minorEastAsia" w:hAnsiTheme="minorHAnsi" w:cstheme="minorBidi"/>
                  <w:sz w:val="18"/>
                  <w:szCs w:val="18"/>
                </w:rPr>
                <w:t>One story</w:t>
              </w:r>
            </w:ins>
          </w:p>
        </w:tc>
        <w:tc>
          <w:tcPr>
            <w:tcW w:w="1800" w:type="dxa"/>
            <w:shd w:val="clear" w:color="auto" w:fill="auto"/>
            <w:noWrap/>
            <w:hideMark/>
            <w:tcPrChange w:id="3526" w:author="Smith, Alexis@Energy" w:date="2019-02-14T08:21:00Z">
              <w:tcPr>
                <w:tcW w:w="1800" w:type="dxa"/>
                <w:shd w:val="clear" w:color="auto" w:fill="auto"/>
                <w:noWrap/>
                <w:hideMark/>
              </w:tcPr>
            </w:tcPrChange>
          </w:tcPr>
          <w:p w14:paraId="00994620" w14:textId="77777777" w:rsidR="00ED35AD" w:rsidRPr="008D6F63" w:rsidRDefault="00ED35AD" w:rsidP="004D31DF">
            <w:pPr>
              <w:spacing w:after="0" w:line="240" w:lineRule="auto"/>
              <w:jc w:val="center"/>
              <w:rPr>
                <w:ins w:id="3527" w:author="Smith, Alexis@Energy" w:date="2019-02-13T10:03:00Z"/>
                <w:rFonts w:asciiTheme="minorHAnsi" w:eastAsiaTheme="minorEastAsia" w:hAnsiTheme="minorHAnsi" w:cstheme="minorBidi"/>
                <w:sz w:val="18"/>
                <w:szCs w:val="18"/>
              </w:rPr>
            </w:pPr>
            <w:ins w:id="3528" w:author="Smith, Alexis@Energy" w:date="2019-02-13T10:03:00Z">
              <w:r w:rsidRPr="008D6F63">
                <w:rPr>
                  <w:rFonts w:asciiTheme="minorHAnsi" w:eastAsiaTheme="minorEastAsia" w:hAnsiTheme="minorHAnsi" w:cstheme="minorBidi"/>
                  <w:sz w:val="18"/>
                  <w:szCs w:val="18"/>
                </w:rPr>
                <w:t>10</w:t>
              </w:r>
            </w:ins>
          </w:p>
        </w:tc>
        <w:tc>
          <w:tcPr>
            <w:tcW w:w="1710" w:type="dxa"/>
            <w:shd w:val="clear" w:color="auto" w:fill="auto"/>
            <w:noWrap/>
            <w:hideMark/>
            <w:tcPrChange w:id="3529" w:author="Smith, Alexis@Energy" w:date="2019-02-14T08:21:00Z">
              <w:tcPr>
                <w:tcW w:w="1710" w:type="dxa"/>
                <w:shd w:val="clear" w:color="auto" w:fill="auto"/>
                <w:noWrap/>
                <w:hideMark/>
              </w:tcPr>
            </w:tcPrChange>
          </w:tcPr>
          <w:p w14:paraId="1323F499" w14:textId="77777777" w:rsidR="00ED35AD" w:rsidRPr="008D6F63" w:rsidRDefault="00ED35AD" w:rsidP="004D31DF">
            <w:pPr>
              <w:spacing w:after="0" w:line="240" w:lineRule="auto"/>
              <w:jc w:val="center"/>
              <w:rPr>
                <w:ins w:id="3530" w:author="Smith, Alexis@Energy" w:date="2019-02-13T10:03:00Z"/>
                <w:rFonts w:asciiTheme="minorHAnsi" w:eastAsiaTheme="minorEastAsia" w:hAnsiTheme="minorHAnsi" w:cstheme="minorBidi"/>
                <w:sz w:val="18"/>
                <w:szCs w:val="18"/>
              </w:rPr>
            </w:pPr>
            <w:ins w:id="3531" w:author="Smith, Alexis@Energy" w:date="2019-02-13T10:03:00Z">
              <w:r w:rsidRPr="008D6F63">
                <w:rPr>
                  <w:rFonts w:asciiTheme="minorHAnsi" w:eastAsiaTheme="minorEastAsia" w:hAnsiTheme="minorHAnsi" w:cstheme="minorBidi"/>
                  <w:sz w:val="18"/>
                  <w:szCs w:val="18"/>
                </w:rPr>
                <w:t>22.7</w:t>
              </w:r>
            </w:ins>
          </w:p>
        </w:tc>
        <w:tc>
          <w:tcPr>
            <w:tcW w:w="1350" w:type="dxa"/>
            <w:shd w:val="clear" w:color="auto" w:fill="auto"/>
            <w:noWrap/>
            <w:hideMark/>
            <w:tcPrChange w:id="3532" w:author="Smith, Alexis@Energy" w:date="2019-02-14T08:21:00Z">
              <w:tcPr>
                <w:tcW w:w="1350" w:type="dxa"/>
                <w:shd w:val="clear" w:color="auto" w:fill="auto"/>
                <w:noWrap/>
                <w:hideMark/>
              </w:tcPr>
            </w:tcPrChange>
          </w:tcPr>
          <w:p w14:paraId="656B432F" w14:textId="77777777" w:rsidR="00ED35AD" w:rsidRPr="008D6F63" w:rsidRDefault="00ED35AD" w:rsidP="004D31DF">
            <w:pPr>
              <w:spacing w:after="0" w:line="240" w:lineRule="auto"/>
              <w:jc w:val="center"/>
              <w:rPr>
                <w:ins w:id="3533" w:author="Smith, Alexis@Energy" w:date="2019-02-13T10:03:00Z"/>
                <w:rFonts w:asciiTheme="minorHAnsi" w:eastAsiaTheme="minorEastAsia" w:hAnsiTheme="minorHAnsi" w:cstheme="minorBidi"/>
                <w:sz w:val="18"/>
                <w:szCs w:val="18"/>
              </w:rPr>
            </w:pPr>
            <w:ins w:id="3534" w:author="Smith, Alexis@Energy" w:date="2019-02-13T10:03:00Z">
              <w:r w:rsidRPr="008D6F63">
                <w:rPr>
                  <w:rFonts w:asciiTheme="minorHAnsi" w:eastAsiaTheme="minorEastAsia" w:hAnsiTheme="minorHAnsi" w:cstheme="minorBidi"/>
                  <w:sz w:val="18"/>
                  <w:szCs w:val="18"/>
                </w:rPr>
                <w:t>0.0095</w:t>
              </w:r>
            </w:ins>
          </w:p>
        </w:tc>
        <w:tc>
          <w:tcPr>
            <w:tcW w:w="1260" w:type="dxa"/>
            <w:shd w:val="clear" w:color="auto" w:fill="auto"/>
            <w:noWrap/>
            <w:hideMark/>
            <w:tcPrChange w:id="3535" w:author="Smith, Alexis@Energy" w:date="2019-02-14T08:21:00Z">
              <w:tcPr>
                <w:tcW w:w="1260" w:type="dxa"/>
                <w:shd w:val="clear" w:color="auto" w:fill="auto"/>
                <w:noWrap/>
                <w:hideMark/>
              </w:tcPr>
            </w:tcPrChange>
          </w:tcPr>
          <w:p w14:paraId="5EFD50DB" w14:textId="77777777" w:rsidR="00ED35AD" w:rsidRPr="008D6F63" w:rsidRDefault="00ED35AD" w:rsidP="004D31DF">
            <w:pPr>
              <w:spacing w:after="0" w:line="240" w:lineRule="auto"/>
              <w:jc w:val="center"/>
              <w:rPr>
                <w:ins w:id="3536" w:author="Smith, Alexis@Energy" w:date="2019-02-13T10:03:00Z"/>
                <w:rFonts w:asciiTheme="minorHAnsi" w:eastAsiaTheme="minorEastAsia" w:hAnsiTheme="minorHAnsi" w:cstheme="minorBidi"/>
                <w:sz w:val="18"/>
                <w:szCs w:val="18"/>
              </w:rPr>
            </w:pPr>
            <w:ins w:id="3537" w:author="Smith, Alexis@Energy" w:date="2019-02-13T10:03:00Z">
              <w:r w:rsidRPr="008D6F63">
                <w:rPr>
                  <w:rFonts w:asciiTheme="minorHAnsi" w:eastAsiaTheme="minorEastAsia" w:hAnsiTheme="minorHAnsi" w:cstheme="minorBidi"/>
                  <w:sz w:val="18"/>
                  <w:szCs w:val="18"/>
                </w:rPr>
                <w:t>0.0099</w:t>
              </w:r>
            </w:ins>
          </w:p>
        </w:tc>
      </w:tr>
      <w:tr w:rsidR="00ED35AD" w:rsidRPr="008D6F63" w14:paraId="18A44386" w14:textId="77777777" w:rsidTr="0075795E">
        <w:trPr>
          <w:cantSplit/>
          <w:trHeight w:val="215"/>
          <w:ins w:id="3538" w:author="Smith, Alexis@Energy" w:date="2019-02-13T10:03:00Z"/>
          <w:trPrChange w:id="3539" w:author="Smith, Alexis@Energy" w:date="2019-02-14T08:21:00Z">
            <w:trPr>
              <w:cantSplit/>
              <w:trHeight w:val="215"/>
            </w:trPr>
          </w:trPrChange>
        </w:trPr>
        <w:tc>
          <w:tcPr>
            <w:tcW w:w="1705" w:type="dxa"/>
            <w:shd w:val="clear" w:color="auto" w:fill="auto"/>
            <w:noWrap/>
            <w:hideMark/>
            <w:tcPrChange w:id="3540" w:author="Smith, Alexis@Energy" w:date="2019-02-14T08:21:00Z">
              <w:tcPr>
                <w:tcW w:w="1705" w:type="dxa"/>
                <w:shd w:val="clear" w:color="auto" w:fill="auto"/>
                <w:noWrap/>
                <w:hideMark/>
              </w:tcPr>
            </w:tcPrChange>
          </w:tcPr>
          <w:p w14:paraId="0B5C65FB" w14:textId="77777777" w:rsidR="00ED35AD" w:rsidRPr="008D6F63" w:rsidRDefault="00ED35AD" w:rsidP="004D31DF">
            <w:pPr>
              <w:spacing w:after="0" w:line="240" w:lineRule="auto"/>
              <w:jc w:val="center"/>
              <w:rPr>
                <w:ins w:id="3541" w:author="Smith, Alexis@Energy" w:date="2019-02-13T10:03:00Z"/>
                <w:rFonts w:asciiTheme="minorHAnsi" w:eastAsiaTheme="minorEastAsia" w:hAnsiTheme="minorHAnsi" w:cstheme="minorBidi"/>
                <w:sz w:val="18"/>
                <w:szCs w:val="18"/>
              </w:rPr>
            </w:pPr>
            <w:ins w:id="3542" w:author="Smith, Alexis@Energy" w:date="2019-02-13T10:03:00Z">
              <w:r w:rsidRPr="008D6F63">
                <w:rPr>
                  <w:rFonts w:asciiTheme="minorHAnsi" w:eastAsiaTheme="minorEastAsia" w:hAnsiTheme="minorHAnsi" w:cstheme="minorBidi"/>
                  <w:sz w:val="18"/>
                  <w:szCs w:val="18"/>
                </w:rPr>
                <w:t>Two story</w:t>
              </w:r>
            </w:ins>
          </w:p>
        </w:tc>
        <w:tc>
          <w:tcPr>
            <w:tcW w:w="1800" w:type="dxa"/>
            <w:shd w:val="clear" w:color="auto" w:fill="auto"/>
            <w:noWrap/>
            <w:hideMark/>
            <w:tcPrChange w:id="3543" w:author="Smith, Alexis@Energy" w:date="2019-02-14T08:21:00Z">
              <w:tcPr>
                <w:tcW w:w="1800" w:type="dxa"/>
                <w:shd w:val="clear" w:color="auto" w:fill="auto"/>
                <w:noWrap/>
                <w:hideMark/>
              </w:tcPr>
            </w:tcPrChange>
          </w:tcPr>
          <w:p w14:paraId="72C0FCC9" w14:textId="77777777" w:rsidR="00ED35AD" w:rsidRPr="008D6F63" w:rsidRDefault="00ED35AD" w:rsidP="004D31DF">
            <w:pPr>
              <w:spacing w:after="0" w:line="240" w:lineRule="auto"/>
              <w:jc w:val="center"/>
              <w:rPr>
                <w:ins w:id="3544" w:author="Smith, Alexis@Energy" w:date="2019-02-13T10:03:00Z"/>
                <w:rFonts w:asciiTheme="minorHAnsi" w:eastAsiaTheme="minorEastAsia" w:hAnsiTheme="minorHAnsi" w:cstheme="minorBidi"/>
                <w:sz w:val="18"/>
                <w:szCs w:val="18"/>
              </w:rPr>
            </w:pPr>
            <w:ins w:id="3545" w:author="Smith, Alexis@Energy" w:date="2019-02-13T10:03:00Z">
              <w:r w:rsidRPr="008D6F63">
                <w:rPr>
                  <w:rFonts w:asciiTheme="minorHAnsi" w:eastAsiaTheme="minorEastAsia" w:hAnsiTheme="minorHAnsi" w:cstheme="minorBidi"/>
                  <w:sz w:val="18"/>
                  <w:szCs w:val="18"/>
                </w:rPr>
                <w:t>15</w:t>
              </w:r>
            </w:ins>
          </w:p>
        </w:tc>
        <w:tc>
          <w:tcPr>
            <w:tcW w:w="1710" w:type="dxa"/>
            <w:shd w:val="clear" w:color="auto" w:fill="auto"/>
            <w:noWrap/>
            <w:hideMark/>
            <w:tcPrChange w:id="3546" w:author="Smith, Alexis@Energy" w:date="2019-02-14T08:21:00Z">
              <w:tcPr>
                <w:tcW w:w="1710" w:type="dxa"/>
                <w:shd w:val="clear" w:color="auto" w:fill="auto"/>
                <w:noWrap/>
                <w:hideMark/>
              </w:tcPr>
            </w:tcPrChange>
          </w:tcPr>
          <w:p w14:paraId="70AEAA78" w14:textId="77777777" w:rsidR="00ED35AD" w:rsidRPr="008D6F63" w:rsidRDefault="00ED35AD" w:rsidP="004D31DF">
            <w:pPr>
              <w:spacing w:after="0" w:line="240" w:lineRule="auto"/>
              <w:jc w:val="center"/>
              <w:rPr>
                <w:ins w:id="3547" w:author="Smith, Alexis@Energy" w:date="2019-02-13T10:03:00Z"/>
                <w:rFonts w:asciiTheme="minorHAnsi" w:eastAsiaTheme="minorEastAsia" w:hAnsiTheme="minorHAnsi" w:cstheme="minorBidi"/>
                <w:sz w:val="18"/>
                <w:szCs w:val="18"/>
              </w:rPr>
            </w:pPr>
            <w:ins w:id="3548" w:author="Smith, Alexis@Energy" w:date="2019-02-13T10:03:00Z">
              <w:r w:rsidRPr="008D6F63">
                <w:rPr>
                  <w:rFonts w:asciiTheme="minorHAnsi" w:eastAsiaTheme="minorEastAsia" w:hAnsiTheme="minorHAnsi" w:cstheme="minorBidi"/>
                  <w:sz w:val="18"/>
                  <w:szCs w:val="18"/>
                </w:rPr>
                <w:t>11.5</w:t>
              </w:r>
            </w:ins>
          </w:p>
        </w:tc>
        <w:tc>
          <w:tcPr>
            <w:tcW w:w="1350" w:type="dxa"/>
            <w:shd w:val="clear" w:color="auto" w:fill="auto"/>
            <w:noWrap/>
            <w:hideMark/>
            <w:tcPrChange w:id="3549" w:author="Smith, Alexis@Energy" w:date="2019-02-14T08:21:00Z">
              <w:tcPr>
                <w:tcW w:w="1350" w:type="dxa"/>
                <w:shd w:val="clear" w:color="auto" w:fill="auto"/>
                <w:noWrap/>
                <w:hideMark/>
              </w:tcPr>
            </w:tcPrChange>
          </w:tcPr>
          <w:p w14:paraId="77CEBCBE" w14:textId="77777777" w:rsidR="00ED35AD" w:rsidRPr="008D6F63" w:rsidRDefault="00ED35AD" w:rsidP="004D31DF">
            <w:pPr>
              <w:spacing w:after="0" w:line="240" w:lineRule="auto"/>
              <w:jc w:val="center"/>
              <w:rPr>
                <w:ins w:id="3550" w:author="Smith, Alexis@Energy" w:date="2019-02-13T10:03:00Z"/>
                <w:rFonts w:asciiTheme="minorHAnsi" w:eastAsiaTheme="minorEastAsia" w:hAnsiTheme="minorHAnsi" w:cstheme="minorBidi"/>
                <w:sz w:val="18"/>
                <w:szCs w:val="18"/>
              </w:rPr>
            </w:pPr>
            <w:ins w:id="3551" w:author="Smith, Alexis@Energy" w:date="2019-02-13T10:03:00Z">
              <w:r w:rsidRPr="008D6F63">
                <w:rPr>
                  <w:rFonts w:asciiTheme="minorHAnsi" w:eastAsiaTheme="minorEastAsia" w:hAnsiTheme="minorHAnsi" w:cstheme="minorBidi"/>
                  <w:sz w:val="18"/>
                  <w:szCs w:val="18"/>
                </w:rPr>
                <w:t>0.0045</w:t>
              </w:r>
            </w:ins>
          </w:p>
        </w:tc>
        <w:tc>
          <w:tcPr>
            <w:tcW w:w="1260" w:type="dxa"/>
            <w:shd w:val="clear" w:color="auto" w:fill="auto"/>
            <w:noWrap/>
            <w:hideMark/>
            <w:tcPrChange w:id="3552" w:author="Smith, Alexis@Energy" w:date="2019-02-14T08:21:00Z">
              <w:tcPr>
                <w:tcW w:w="1260" w:type="dxa"/>
                <w:shd w:val="clear" w:color="auto" w:fill="auto"/>
                <w:noWrap/>
                <w:hideMark/>
              </w:tcPr>
            </w:tcPrChange>
          </w:tcPr>
          <w:p w14:paraId="512BCEAA" w14:textId="77777777" w:rsidR="00ED35AD" w:rsidRPr="008D6F63" w:rsidRDefault="00ED35AD" w:rsidP="004D31DF">
            <w:pPr>
              <w:spacing w:after="0" w:line="240" w:lineRule="auto"/>
              <w:jc w:val="center"/>
              <w:rPr>
                <w:ins w:id="3553" w:author="Smith, Alexis@Energy" w:date="2019-02-13T10:03:00Z"/>
                <w:rFonts w:asciiTheme="minorHAnsi" w:eastAsiaTheme="minorEastAsia" w:hAnsiTheme="minorHAnsi" w:cstheme="minorBidi"/>
                <w:sz w:val="18"/>
                <w:szCs w:val="18"/>
              </w:rPr>
            </w:pPr>
            <w:ins w:id="3554" w:author="Smith, Alexis@Energy" w:date="2019-02-13T10:03:00Z">
              <w:r w:rsidRPr="008D6F63">
                <w:rPr>
                  <w:rFonts w:asciiTheme="minorHAnsi" w:eastAsiaTheme="minorEastAsia" w:hAnsiTheme="minorHAnsi" w:cstheme="minorBidi"/>
                  <w:sz w:val="18"/>
                  <w:szCs w:val="18"/>
                </w:rPr>
                <w:t>0.0095</w:t>
              </w:r>
            </w:ins>
          </w:p>
        </w:tc>
      </w:tr>
      <w:tr w:rsidR="00ED35AD" w:rsidRPr="008D6F63" w14:paraId="49C5B798" w14:textId="77777777" w:rsidTr="0075795E">
        <w:trPr>
          <w:cantSplit/>
          <w:trHeight w:val="152"/>
          <w:ins w:id="3555" w:author="Smith, Alexis@Energy" w:date="2019-02-13T10:03:00Z"/>
          <w:trPrChange w:id="3556" w:author="Smith, Alexis@Energy" w:date="2019-02-14T08:21:00Z">
            <w:trPr>
              <w:cantSplit/>
              <w:trHeight w:val="152"/>
            </w:trPr>
          </w:trPrChange>
        </w:trPr>
        <w:tc>
          <w:tcPr>
            <w:tcW w:w="1705" w:type="dxa"/>
            <w:shd w:val="clear" w:color="auto" w:fill="auto"/>
            <w:noWrap/>
            <w:hideMark/>
            <w:tcPrChange w:id="3557" w:author="Smith, Alexis@Energy" w:date="2019-02-14T08:21:00Z">
              <w:tcPr>
                <w:tcW w:w="1705" w:type="dxa"/>
                <w:shd w:val="clear" w:color="auto" w:fill="auto"/>
                <w:noWrap/>
                <w:hideMark/>
              </w:tcPr>
            </w:tcPrChange>
          </w:tcPr>
          <w:p w14:paraId="70BF3781" w14:textId="77777777" w:rsidR="00ED35AD" w:rsidRPr="008D6F63" w:rsidRDefault="00ED35AD" w:rsidP="004D31DF">
            <w:pPr>
              <w:spacing w:after="0" w:line="240" w:lineRule="auto"/>
              <w:jc w:val="center"/>
              <w:rPr>
                <w:ins w:id="3558" w:author="Smith, Alexis@Energy" w:date="2019-02-13T10:03:00Z"/>
                <w:rFonts w:asciiTheme="minorHAnsi" w:eastAsiaTheme="minorEastAsia" w:hAnsiTheme="minorHAnsi" w:cstheme="minorBidi"/>
                <w:sz w:val="18"/>
                <w:szCs w:val="18"/>
              </w:rPr>
            </w:pPr>
            <w:ins w:id="3559" w:author="Smith, Alexis@Energy" w:date="2019-02-13T10:03:00Z">
              <w:r w:rsidRPr="008D6F63">
                <w:rPr>
                  <w:rFonts w:asciiTheme="minorHAnsi" w:eastAsiaTheme="minorEastAsia" w:hAnsiTheme="minorHAnsi" w:cstheme="minorBidi"/>
                  <w:sz w:val="18"/>
                  <w:szCs w:val="18"/>
                </w:rPr>
                <w:t>Three story</w:t>
              </w:r>
            </w:ins>
          </w:p>
        </w:tc>
        <w:tc>
          <w:tcPr>
            <w:tcW w:w="1800" w:type="dxa"/>
            <w:shd w:val="clear" w:color="auto" w:fill="auto"/>
            <w:noWrap/>
            <w:hideMark/>
            <w:tcPrChange w:id="3560" w:author="Smith, Alexis@Energy" w:date="2019-02-14T08:21:00Z">
              <w:tcPr>
                <w:tcW w:w="1800" w:type="dxa"/>
                <w:shd w:val="clear" w:color="auto" w:fill="auto"/>
                <w:noWrap/>
                <w:hideMark/>
              </w:tcPr>
            </w:tcPrChange>
          </w:tcPr>
          <w:p w14:paraId="72C1492B" w14:textId="77777777" w:rsidR="00ED35AD" w:rsidRPr="008D6F63" w:rsidRDefault="00ED35AD" w:rsidP="004D31DF">
            <w:pPr>
              <w:spacing w:after="0" w:line="240" w:lineRule="auto"/>
              <w:jc w:val="center"/>
              <w:rPr>
                <w:ins w:id="3561" w:author="Smith, Alexis@Energy" w:date="2019-02-13T10:03:00Z"/>
                <w:rFonts w:asciiTheme="minorHAnsi" w:eastAsiaTheme="minorEastAsia" w:hAnsiTheme="minorHAnsi" w:cstheme="minorBidi"/>
                <w:sz w:val="18"/>
                <w:szCs w:val="18"/>
              </w:rPr>
            </w:pPr>
            <w:ins w:id="3562" w:author="Smith, Alexis@Energy" w:date="2019-02-13T10:03:00Z">
              <w:r w:rsidRPr="008D6F63">
                <w:rPr>
                  <w:rFonts w:asciiTheme="minorHAnsi" w:eastAsiaTheme="minorEastAsia" w:hAnsiTheme="minorHAnsi" w:cstheme="minorBidi"/>
                  <w:sz w:val="18"/>
                  <w:szCs w:val="18"/>
                </w:rPr>
                <w:t>10</w:t>
              </w:r>
            </w:ins>
          </w:p>
        </w:tc>
        <w:tc>
          <w:tcPr>
            <w:tcW w:w="1710" w:type="dxa"/>
            <w:shd w:val="clear" w:color="auto" w:fill="auto"/>
            <w:noWrap/>
            <w:hideMark/>
            <w:tcPrChange w:id="3563" w:author="Smith, Alexis@Energy" w:date="2019-02-14T08:21:00Z">
              <w:tcPr>
                <w:tcW w:w="1710" w:type="dxa"/>
                <w:shd w:val="clear" w:color="auto" w:fill="auto"/>
                <w:noWrap/>
                <w:hideMark/>
              </w:tcPr>
            </w:tcPrChange>
          </w:tcPr>
          <w:p w14:paraId="7C20F9D1" w14:textId="77777777" w:rsidR="00ED35AD" w:rsidRPr="008D6F63" w:rsidRDefault="00ED35AD" w:rsidP="004D31DF">
            <w:pPr>
              <w:spacing w:after="0" w:line="240" w:lineRule="auto"/>
              <w:jc w:val="center"/>
              <w:rPr>
                <w:ins w:id="3564" w:author="Smith, Alexis@Energy" w:date="2019-02-13T10:03:00Z"/>
                <w:rFonts w:asciiTheme="minorHAnsi" w:eastAsiaTheme="minorEastAsia" w:hAnsiTheme="minorHAnsi" w:cstheme="minorBidi"/>
                <w:sz w:val="18"/>
                <w:szCs w:val="18"/>
              </w:rPr>
            </w:pPr>
            <w:ins w:id="3565" w:author="Smith, Alexis@Energy" w:date="2019-02-13T10:03:00Z">
              <w:r w:rsidRPr="008D6F63">
                <w:rPr>
                  <w:rFonts w:asciiTheme="minorHAnsi" w:eastAsiaTheme="minorEastAsia" w:hAnsiTheme="minorHAnsi" w:cstheme="minorBidi"/>
                  <w:sz w:val="18"/>
                  <w:szCs w:val="18"/>
                </w:rPr>
                <w:t>0.5</w:t>
              </w:r>
            </w:ins>
          </w:p>
        </w:tc>
        <w:tc>
          <w:tcPr>
            <w:tcW w:w="1350" w:type="dxa"/>
            <w:shd w:val="clear" w:color="auto" w:fill="auto"/>
            <w:noWrap/>
            <w:hideMark/>
            <w:tcPrChange w:id="3566" w:author="Smith, Alexis@Energy" w:date="2019-02-14T08:21:00Z">
              <w:tcPr>
                <w:tcW w:w="1350" w:type="dxa"/>
                <w:shd w:val="clear" w:color="auto" w:fill="auto"/>
                <w:noWrap/>
                <w:hideMark/>
              </w:tcPr>
            </w:tcPrChange>
          </w:tcPr>
          <w:p w14:paraId="181CC93B" w14:textId="77777777" w:rsidR="00ED35AD" w:rsidRPr="008D6F63" w:rsidRDefault="00ED35AD" w:rsidP="004D31DF">
            <w:pPr>
              <w:spacing w:after="0" w:line="240" w:lineRule="auto"/>
              <w:jc w:val="center"/>
              <w:rPr>
                <w:ins w:id="3567" w:author="Smith, Alexis@Energy" w:date="2019-02-13T10:03:00Z"/>
                <w:rFonts w:asciiTheme="minorHAnsi" w:eastAsiaTheme="minorEastAsia" w:hAnsiTheme="minorHAnsi" w:cstheme="minorBidi"/>
                <w:sz w:val="18"/>
                <w:szCs w:val="18"/>
              </w:rPr>
            </w:pPr>
            <w:ins w:id="3568" w:author="Smith, Alexis@Energy" w:date="2019-02-13T10:03:00Z">
              <w:r w:rsidRPr="008D6F63">
                <w:rPr>
                  <w:rFonts w:asciiTheme="minorHAnsi" w:eastAsiaTheme="minorEastAsia" w:hAnsiTheme="minorHAnsi" w:cstheme="minorBidi"/>
                  <w:sz w:val="18"/>
                  <w:szCs w:val="18"/>
                </w:rPr>
                <w:t>0.0030</w:t>
              </w:r>
            </w:ins>
          </w:p>
        </w:tc>
        <w:tc>
          <w:tcPr>
            <w:tcW w:w="1260" w:type="dxa"/>
            <w:shd w:val="clear" w:color="auto" w:fill="auto"/>
            <w:noWrap/>
            <w:hideMark/>
            <w:tcPrChange w:id="3569" w:author="Smith, Alexis@Energy" w:date="2019-02-14T08:21:00Z">
              <w:tcPr>
                <w:tcW w:w="1260" w:type="dxa"/>
                <w:shd w:val="clear" w:color="auto" w:fill="auto"/>
                <w:noWrap/>
                <w:hideMark/>
              </w:tcPr>
            </w:tcPrChange>
          </w:tcPr>
          <w:p w14:paraId="23608B1E" w14:textId="77777777" w:rsidR="00ED35AD" w:rsidRPr="008D6F63" w:rsidRDefault="00ED35AD" w:rsidP="004D31DF">
            <w:pPr>
              <w:spacing w:after="0" w:line="240" w:lineRule="auto"/>
              <w:jc w:val="center"/>
              <w:rPr>
                <w:ins w:id="3570" w:author="Smith, Alexis@Energy" w:date="2019-02-13T10:03:00Z"/>
                <w:rFonts w:asciiTheme="minorHAnsi" w:eastAsiaTheme="minorEastAsia" w:hAnsiTheme="minorHAnsi" w:cstheme="minorBidi"/>
                <w:sz w:val="18"/>
                <w:szCs w:val="18"/>
              </w:rPr>
            </w:pPr>
            <w:ins w:id="3571" w:author="Smith, Alexis@Energy" w:date="2019-02-13T10:03:00Z">
              <w:r w:rsidRPr="008D6F63">
                <w:rPr>
                  <w:rFonts w:asciiTheme="minorHAnsi" w:eastAsiaTheme="minorEastAsia" w:hAnsiTheme="minorHAnsi" w:cstheme="minorBidi"/>
                  <w:sz w:val="18"/>
                  <w:szCs w:val="18"/>
                </w:rPr>
                <w:t>0.014</w:t>
              </w:r>
            </w:ins>
          </w:p>
        </w:tc>
      </w:tr>
    </w:tbl>
    <w:p w14:paraId="12C9DE73" w14:textId="77777777" w:rsidR="00ED35AD" w:rsidRPr="009053C5" w:rsidRDefault="00ED35AD" w:rsidP="00036420">
      <w:pPr>
        <w:spacing w:after="0" w:line="240" w:lineRule="auto"/>
        <w:rPr>
          <w:ins w:id="3572" w:author="Hudler, Rob@Energy" w:date="2018-11-09T16:13:00Z"/>
          <w:rFonts w:asciiTheme="minorHAnsi" w:hAnsiTheme="minorHAnsi" w:cstheme="minorHAnsi"/>
          <w:sz w:val="18"/>
          <w:szCs w:val="18"/>
        </w:rPr>
      </w:pPr>
    </w:p>
    <w:tbl>
      <w:tblPr>
        <w:tblStyle w:val="TableGrid3"/>
        <w:tblW w:w="0" w:type="auto"/>
        <w:tblInd w:w="108" w:type="dxa"/>
        <w:tblLook w:val="04A0" w:firstRow="1" w:lastRow="0" w:firstColumn="1" w:lastColumn="0" w:noHBand="0" w:noVBand="1"/>
        <w:tblPrChange w:id="3573" w:author="Smith, Alexis@Energy" w:date="2019-02-13T10:06:00Z">
          <w:tblPr>
            <w:tblStyle w:val="TableGrid3"/>
            <w:tblW w:w="0" w:type="auto"/>
            <w:tblInd w:w="108" w:type="dxa"/>
            <w:tblLook w:val="04A0" w:firstRow="1" w:lastRow="0" w:firstColumn="1" w:lastColumn="0" w:noHBand="0" w:noVBand="1"/>
          </w:tblPr>
        </w:tblPrChange>
      </w:tblPr>
      <w:tblGrid>
        <w:gridCol w:w="1374"/>
        <w:gridCol w:w="1026"/>
        <w:gridCol w:w="2117"/>
        <w:gridCol w:w="3969"/>
        <w:gridCol w:w="2181"/>
        <w:gridCol w:w="3841"/>
        <w:tblGridChange w:id="3574">
          <w:tblGrid>
            <w:gridCol w:w="1373"/>
            <w:gridCol w:w="1045"/>
            <w:gridCol w:w="2190"/>
            <w:gridCol w:w="1"/>
            <w:gridCol w:w="4113"/>
            <w:gridCol w:w="1"/>
            <w:gridCol w:w="2270"/>
            <w:gridCol w:w="1133"/>
            <w:gridCol w:w="1133"/>
            <w:gridCol w:w="1249"/>
          </w:tblGrid>
        </w:tblGridChange>
      </w:tblGrid>
      <w:tr w:rsidR="00AA233E" w:rsidRPr="00323F2C" w:rsidDel="00AA233E" w14:paraId="0D54DE35" w14:textId="01B0C390" w:rsidTr="00AA233E">
        <w:trPr>
          <w:gridAfter w:val="1"/>
          <w:wAfter w:w="3841" w:type="dxa"/>
          <w:trHeight w:val="350"/>
          <w:ins w:id="3575" w:author="Hudler, Rob@Energy" w:date="2018-11-16T14:22:00Z"/>
          <w:del w:id="3576" w:author="Smith, Alexis@Energy" w:date="2019-02-13T10:08:00Z"/>
          <w:trPrChange w:id="3577" w:author="Smith, Alexis@Energy" w:date="2019-02-13T10:06:00Z">
            <w:trPr>
              <w:gridAfter w:val="1"/>
              <w:trHeight w:val="350"/>
            </w:trPr>
          </w:trPrChange>
        </w:trPr>
        <w:tc>
          <w:tcPr>
            <w:tcW w:w="10667" w:type="dxa"/>
            <w:gridSpan w:val="5"/>
            <w:vAlign w:val="bottom"/>
            <w:tcPrChange w:id="3578" w:author="Smith, Alexis@Energy" w:date="2019-02-13T10:06:00Z">
              <w:tcPr>
                <w:tcW w:w="12242" w:type="dxa"/>
                <w:gridSpan w:val="8"/>
                <w:vAlign w:val="bottom"/>
              </w:tcPr>
            </w:tcPrChange>
          </w:tcPr>
          <w:p w14:paraId="40E05F21" w14:textId="1B8CC00F" w:rsidR="00AA233E" w:rsidRPr="009053C5" w:rsidDel="00AA233E" w:rsidRDefault="00AA233E">
            <w:pPr>
              <w:spacing w:after="0" w:line="240" w:lineRule="auto"/>
              <w:rPr>
                <w:ins w:id="3579" w:author="Hudler, Rob@Energy" w:date="2018-11-16T14:22:00Z"/>
                <w:del w:id="3580" w:author="Smith, Alexis@Energy" w:date="2019-02-13T10:08:00Z"/>
                <w:rFonts w:asciiTheme="minorHAnsi" w:hAnsiTheme="minorHAnsi" w:cstheme="minorHAnsi"/>
                <w:b/>
                <w:sz w:val="18"/>
                <w:szCs w:val="18"/>
              </w:rPr>
            </w:pPr>
            <w:ins w:id="3581" w:author="Hudler, Rob@Energy" w:date="2018-11-16T14:22:00Z">
              <w:del w:id="3582" w:author="Smith, Alexis@Energy" w:date="2019-02-13T10:08:00Z">
                <w:r w:rsidDel="00AA233E">
                  <w:rPr>
                    <w:rFonts w:asciiTheme="minorHAnsi" w:hAnsiTheme="minorHAnsi" w:cstheme="minorHAnsi"/>
                    <w:b/>
                    <w:sz w:val="18"/>
                    <w:szCs w:val="18"/>
                  </w:rPr>
                  <w:delText>H</w:delText>
                </w:r>
                <w:r w:rsidRPr="009053C5" w:rsidDel="00AA233E">
                  <w:rPr>
                    <w:rFonts w:asciiTheme="minorHAnsi" w:hAnsiTheme="minorHAnsi" w:cstheme="minorHAnsi"/>
                    <w:b/>
                    <w:sz w:val="18"/>
                    <w:szCs w:val="18"/>
                  </w:rPr>
                  <w:delText>. HERS-Verified Drain Water Heat Recovery System  (DWHR-H)</w:delText>
                </w:r>
              </w:del>
            </w:ins>
          </w:p>
        </w:tc>
      </w:tr>
      <w:tr w:rsidR="00AA233E" w:rsidRPr="00323F2C" w14:paraId="199AA9F4" w14:textId="77777777" w:rsidTr="004D31DF">
        <w:trPr>
          <w:ins w:id="3583" w:author="Smith, Alexis@Energy" w:date="2019-02-13T10:08:00Z"/>
        </w:trPr>
        <w:tc>
          <w:tcPr>
            <w:tcW w:w="14508" w:type="dxa"/>
            <w:gridSpan w:val="6"/>
          </w:tcPr>
          <w:p w14:paraId="61EB43F3" w14:textId="1C2FDF8F" w:rsidR="00AA233E" w:rsidRDefault="00AA233E" w:rsidP="00AA233E">
            <w:pPr>
              <w:tabs>
                <w:tab w:val="left" w:pos="1306"/>
              </w:tabs>
              <w:spacing w:after="0" w:line="240" w:lineRule="auto"/>
              <w:rPr>
                <w:ins w:id="3584" w:author="Smith, Alexis@Energy" w:date="2019-02-13T10:08:00Z"/>
                <w:rFonts w:asciiTheme="minorHAnsi" w:hAnsiTheme="minorHAnsi" w:cstheme="minorHAnsi"/>
                <w:sz w:val="18"/>
                <w:szCs w:val="18"/>
              </w:rPr>
            </w:pPr>
            <w:ins w:id="3585" w:author="Smith, Alexis@Energy" w:date="2019-02-13T10:08:00Z">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ins>
          </w:p>
        </w:tc>
      </w:tr>
      <w:tr w:rsidR="00AA233E" w:rsidRPr="00323F2C" w:rsidDel="00AA233E" w14:paraId="7A383DFE" w14:textId="7AC68CAF" w:rsidTr="00AA233E">
        <w:trPr>
          <w:ins w:id="3586" w:author="Hudler, Rob@Energy" w:date="2018-11-16T14:22:00Z"/>
          <w:del w:id="3587" w:author="Smith, Alexis@Energy" w:date="2019-02-13T10:08:00Z"/>
          <w:trPrChange w:id="3588" w:author="Smith, Alexis@Energy" w:date="2019-02-13T10:07:00Z">
            <w:trPr>
              <w:gridAfter w:val="0"/>
            </w:trPr>
          </w:trPrChange>
        </w:trPr>
        <w:tc>
          <w:tcPr>
            <w:tcW w:w="4517" w:type="dxa"/>
            <w:gridSpan w:val="3"/>
            <w:tcPrChange w:id="3589" w:author="Smith, Alexis@Energy" w:date="2019-02-13T10:07:00Z">
              <w:tcPr>
                <w:tcW w:w="4517" w:type="dxa"/>
                <w:gridSpan w:val="3"/>
              </w:tcPr>
            </w:tcPrChange>
          </w:tcPr>
          <w:p w14:paraId="0BDD493C" w14:textId="595FCCD5" w:rsidR="00AA233E" w:rsidRPr="009053C5" w:rsidDel="00AA233E" w:rsidRDefault="00AA233E" w:rsidP="0012327B">
            <w:pPr>
              <w:spacing w:after="0" w:line="240" w:lineRule="auto"/>
              <w:rPr>
                <w:ins w:id="3590" w:author="Hudler, Rob@Energy" w:date="2018-11-16T14:22:00Z"/>
                <w:del w:id="3591" w:author="Smith, Alexis@Energy" w:date="2019-02-13T10:08:00Z"/>
                <w:rFonts w:asciiTheme="minorHAnsi" w:hAnsiTheme="minorHAnsi" w:cstheme="minorHAnsi"/>
                <w:sz w:val="18"/>
                <w:szCs w:val="18"/>
              </w:rPr>
            </w:pPr>
            <w:ins w:id="3592" w:author="Hudler, Rob@Energy" w:date="2018-11-16T14:22:00Z">
              <w:del w:id="3593" w:author="Smith, Alexis@Energy" w:date="2019-02-13T10:06:00Z">
                <w:r w:rsidRPr="009053C5" w:rsidDel="00AA233E">
                  <w:rPr>
                    <w:rFonts w:asciiTheme="minorHAnsi" w:hAnsiTheme="minorHAnsi" w:cstheme="minorHAnsi"/>
                    <w:sz w:val="18"/>
                    <w:szCs w:val="18"/>
                  </w:rPr>
                  <w:delText>Installed Drain Water Heat Recovery device information</w:delText>
                </w:r>
              </w:del>
            </w:ins>
          </w:p>
        </w:tc>
        <w:tc>
          <w:tcPr>
            <w:tcW w:w="0" w:type="auto"/>
            <w:tcPrChange w:id="3594" w:author="Smith, Alexis@Energy" w:date="2019-02-13T10:07:00Z">
              <w:tcPr>
                <w:tcW w:w="0" w:type="auto"/>
                <w:gridSpan w:val="2"/>
              </w:tcPr>
            </w:tcPrChange>
          </w:tcPr>
          <w:p w14:paraId="51C502E2" w14:textId="4B41DC92" w:rsidR="00AA233E" w:rsidRPr="009053C5" w:rsidDel="00AA233E" w:rsidRDefault="00AA233E" w:rsidP="0012327B">
            <w:pPr>
              <w:spacing w:after="0" w:line="240" w:lineRule="auto"/>
              <w:rPr>
                <w:ins w:id="3595" w:author="Hudler, Rob@Energy" w:date="2018-11-16T14:22:00Z"/>
                <w:del w:id="3596" w:author="Smith, Alexis@Energy" w:date="2019-02-13T10:08:00Z"/>
                <w:rFonts w:asciiTheme="minorHAnsi" w:hAnsiTheme="minorHAnsi" w:cstheme="minorHAnsi"/>
                <w:sz w:val="18"/>
                <w:szCs w:val="18"/>
              </w:rPr>
            </w:pPr>
          </w:p>
        </w:tc>
        <w:tc>
          <w:tcPr>
            <w:tcW w:w="0" w:type="auto"/>
            <w:tcPrChange w:id="3597" w:author="Smith, Alexis@Energy" w:date="2019-02-13T10:07:00Z">
              <w:tcPr>
                <w:tcW w:w="0" w:type="auto"/>
                <w:gridSpan w:val="2"/>
              </w:tcPr>
            </w:tcPrChange>
          </w:tcPr>
          <w:p w14:paraId="0E0C8533" w14:textId="38B7BB09" w:rsidR="00AA233E" w:rsidRPr="009053C5" w:rsidDel="00AA233E" w:rsidRDefault="00AA233E" w:rsidP="0012327B">
            <w:pPr>
              <w:spacing w:after="0" w:line="240" w:lineRule="auto"/>
              <w:rPr>
                <w:ins w:id="3598" w:author="Hudler, Rob@Energy" w:date="2018-11-16T14:22:00Z"/>
                <w:del w:id="3599" w:author="Smith, Alexis@Energy" w:date="2019-02-13T10:08:00Z"/>
                <w:rFonts w:asciiTheme="minorHAnsi" w:hAnsiTheme="minorHAnsi" w:cstheme="minorHAnsi"/>
                <w:sz w:val="18"/>
                <w:szCs w:val="18"/>
              </w:rPr>
            </w:pPr>
          </w:p>
        </w:tc>
        <w:tc>
          <w:tcPr>
            <w:tcW w:w="0" w:type="auto"/>
            <w:tcPrChange w:id="3600" w:author="Smith, Alexis@Energy" w:date="2019-02-13T10:07:00Z">
              <w:tcPr>
                <w:tcW w:w="0" w:type="auto"/>
                <w:gridSpan w:val="2"/>
              </w:tcPr>
            </w:tcPrChange>
          </w:tcPr>
          <w:p w14:paraId="115EBAFD" w14:textId="3B16F51F" w:rsidR="00AA233E" w:rsidRPr="009053C5" w:rsidDel="00AA233E" w:rsidRDefault="00AA233E">
            <w:pPr>
              <w:tabs>
                <w:tab w:val="left" w:pos="1306"/>
              </w:tabs>
              <w:spacing w:after="0" w:line="240" w:lineRule="auto"/>
              <w:rPr>
                <w:ins w:id="3601" w:author="Hudler, Rob@Energy" w:date="2018-11-16T14:22:00Z"/>
                <w:del w:id="3602" w:author="Smith, Alexis@Energy" w:date="2019-02-13T10:08:00Z"/>
                <w:rFonts w:asciiTheme="minorHAnsi" w:hAnsiTheme="minorHAnsi" w:cstheme="minorHAnsi"/>
                <w:sz w:val="18"/>
                <w:szCs w:val="18"/>
              </w:rPr>
              <w:pPrChange w:id="3603" w:author="Smith, Alexis@Energy" w:date="2019-02-13T10:08:00Z">
                <w:pPr>
                  <w:spacing w:after="0" w:line="240" w:lineRule="auto"/>
                </w:pPr>
              </w:pPrChange>
            </w:pPr>
          </w:p>
        </w:tc>
      </w:tr>
      <w:tr w:rsidR="00AA233E" w:rsidRPr="00323F2C" w14:paraId="339EE46B" w14:textId="77777777" w:rsidTr="00AA233E">
        <w:trPr>
          <w:trHeight w:val="144"/>
          <w:ins w:id="3604" w:author="Hudler, Rob@Energy" w:date="2018-11-16T14:22:00Z"/>
          <w:trPrChange w:id="3605" w:author="Smith, Alexis@Energy" w:date="2019-02-13T10:07:00Z">
            <w:trPr>
              <w:gridAfter w:val="0"/>
              <w:wAfter w:w="1249" w:type="dxa"/>
              <w:trHeight w:val="144"/>
            </w:trPr>
          </w:trPrChange>
        </w:trPr>
        <w:tc>
          <w:tcPr>
            <w:tcW w:w="1374" w:type="dxa"/>
            <w:tcPrChange w:id="3606" w:author="Smith, Alexis@Energy" w:date="2019-02-13T10:07:00Z">
              <w:tcPr>
                <w:tcW w:w="1372" w:type="dxa"/>
              </w:tcPr>
            </w:tcPrChange>
          </w:tcPr>
          <w:p w14:paraId="5AAF416B"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07" w:author="Hudler, Rob@Energy" w:date="2018-11-16T14:22:00Z"/>
                <w:rFonts w:asciiTheme="minorHAnsi" w:hAnsiTheme="minorHAnsi" w:cstheme="minorHAnsi"/>
                <w:sz w:val="18"/>
                <w:szCs w:val="18"/>
              </w:rPr>
            </w:pPr>
            <w:ins w:id="3608" w:author="Hudler, Rob@Energy" w:date="2018-11-16T14:22:00Z">
              <w:r w:rsidRPr="009053C5">
                <w:rPr>
                  <w:rFonts w:asciiTheme="minorHAnsi" w:hAnsiTheme="minorHAnsi" w:cstheme="minorHAnsi"/>
                  <w:sz w:val="18"/>
                  <w:szCs w:val="18"/>
                </w:rPr>
                <w:lastRenderedPageBreak/>
                <w:t>01</w:t>
              </w:r>
            </w:ins>
          </w:p>
        </w:tc>
        <w:tc>
          <w:tcPr>
            <w:tcW w:w="0" w:type="auto"/>
            <w:tcPrChange w:id="3609" w:author="Smith, Alexis@Energy" w:date="2019-02-13T10:07:00Z">
              <w:tcPr>
                <w:tcW w:w="0" w:type="auto"/>
              </w:tcPr>
            </w:tcPrChange>
          </w:tcPr>
          <w:p w14:paraId="106D815D"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10" w:author="Hudler, Rob@Energy" w:date="2018-11-16T14:22:00Z"/>
                <w:rFonts w:asciiTheme="minorHAnsi" w:hAnsiTheme="minorHAnsi" w:cstheme="minorHAnsi"/>
                <w:sz w:val="18"/>
                <w:szCs w:val="18"/>
              </w:rPr>
            </w:pPr>
            <w:ins w:id="3611" w:author="Hudler, Rob@Energy" w:date="2018-11-16T14:22:00Z">
              <w:r w:rsidRPr="009053C5">
                <w:rPr>
                  <w:rFonts w:asciiTheme="minorHAnsi" w:hAnsiTheme="minorHAnsi" w:cstheme="minorHAnsi"/>
                  <w:sz w:val="18"/>
                  <w:szCs w:val="18"/>
                </w:rPr>
                <w:t>02</w:t>
              </w:r>
            </w:ins>
          </w:p>
        </w:tc>
        <w:tc>
          <w:tcPr>
            <w:tcW w:w="0" w:type="auto"/>
            <w:tcPrChange w:id="3612" w:author="Smith, Alexis@Energy" w:date="2019-02-13T10:07:00Z">
              <w:tcPr>
                <w:tcW w:w="0" w:type="auto"/>
                <w:gridSpan w:val="2"/>
              </w:tcPr>
            </w:tcPrChange>
          </w:tcPr>
          <w:p w14:paraId="540877F1"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13" w:author="Hudler, Rob@Energy" w:date="2018-11-16T14:22:00Z"/>
                <w:rFonts w:asciiTheme="minorHAnsi" w:hAnsiTheme="minorHAnsi" w:cstheme="minorHAnsi"/>
                <w:sz w:val="18"/>
                <w:szCs w:val="18"/>
              </w:rPr>
            </w:pPr>
            <w:ins w:id="3614" w:author="Hudler, Rob@Energy" w:date="2018-11-16T14:22:00Z">
              <w:r w:rsidRPr="009053C5">
                <w:rPr>
                  <w:rFonts w:asciiTheme="minorHAnsi" w:hAnsiTheme="minorHAnsi" w:cstheme="minorHAnsi"/>
                  <w:sz w:val="18"/>
                  <w:szCs w:val="18"/>
                </w:rPr>
                <w:t>03</w:t>
              </w:r>
            </w:ins>
          </w:p>
        </w:tc>
        <w:tc>
          <w:tcPr>
            <w:tcW w:w="0" w:type="auto"/>
            <w:tcPrChange w:id="3615" w:author="Smith, Alexis@Energy" w:date="2019-02-13T10:07:00Z">
              <w:tcPr>
                <w:tcW w:w="0" w:type="auto"/>
                <w:gridSpan w:val="2"/>
              </w:tcPr>
            </w:tcPrChange>
          </w:tcPr>
          <w:p w14:paraId="47A7CE9E"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16" w:author="Hudler, Rob@Energy" w:date="2018-11-16T14:22:00Z"/>
                <w:rFonts w:asciiTheme="minorHAnsi" w:hAnsiTheme="minorHAnsi" w:cstheme="minorHAnsi"/>
                <w:sz w:val="18"/>
                <w:szCs w:val="18"/>
              </w:rPr>
            </w:pPr>
            <w:ins w:id="3617" w:author="Hudler, Rob@Energy" w:date="2018-11-16T14:22:00Z">
              <w:r w:rsidRPr="009053C5">
                <w:rPr>
                  <w:rFonts w:asciiTheme="minorHAnsi" w:hAnsiTheme="minorHAnsi" w:cstheme="minorHAnsi"/>
                  <w:sz w:val="18"/>
                  <w:szCs w:val="18"/>
                </w:rPr>
                <w:t>05</w:t>
              </w:r>
            </w:ins>
          </w:p>
        </w:tc>
        <w:tc>
          <w:tcPr>
            <w:tcW w:w="0" w:type="auto"/>
            <w:tcPrChange w:id="3618" w:author="Smith, Alexis@Energy" w:date="2019-02-13T10:07:00Z">
              <w:tcPr>
                <w:tcW w:w="0" w:type="auto"/>
              </w:tcPr>
            </w:tcPrChange>
          </w:tcPr>
          <w:p w14:paraId="0BAE4E68"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19" w:author="Hudler, Rob@Energy" w:date="2018-11-16T14:22:00Z"/>
                <w:rFonts w:asciiTheme="minorHAnsi" w:hAnsiTheme="minorHAnsi" w:cstheme="minorHAnsi"/>
                <w:sz w:val="18"/>
                <w:szCs w:val="18"/>
              </w:rPr>
            </w:pPr>
            <w:ins w:id="3620" w:author="Hudler, Rob@Energy" w:date="2018-11-16T14:22:00Z">
              <w:r w:rsidRPr="009053C5">
                <w:rPr>
                  <w:rFonts w:asciiTheme="minorHAnsi" w:hAnsiTheme="minorHAnsi" w:cstheme="minorHAnsi"/>
                  <w:sz w:val="18"/>
                  <w:szCs w:val="18"/>
                </w:rPr>
                <w:t>06</w:t>
              </w:r>
            </w:ins>
          </w:p>
        </w:tc>
        <w:tc>
          <w:tcPr>
            <w:tcW w:w="0" w:type="auto"/>
            <w:tcPrChange w:id="3621" w:author="Smith, Alexis@Energy" w:date="2019-02-13T10:07:00Z">
              <w:tcPr>
                <w:tcW w:w="0" w:type="auto"/>
                <w:gridSpan w:val="2"/>
              </w:tcPr>
            </w:tcPrChange>
          </w:tcPr>
          <w:p w14:paraId="39029870"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22" w:author="Hudler, Rob@Energy" w:date="2018-11-16T14:22:00Z"/>
                <w:rFonts w:asciiTheme="minorHAnsi" w:hAnsiTheme="minorHAnsi" w:cstheme="minorHAnsi"/>
                <w:sz w:val="18"/>
                <w:szCs w:val="18"/>
              </w:rPr>
            </w:pPr>
            <w:ins w:id="3623" w:author="Hudler, Rob@Energy" w:date="2018-11-16T14:22:00Z">
              <w:r w:rsidRPr="009053C5">
                <w:rPr>
                  <w:rFonts w:asciiTheme="minorHAnsi" w:hAnsiTheme="minorHAnsi" w:cstheme="minorHAnsi"/>
                  <w:sz w:val="18"/>
                  <w:szCs w:val="18"/>
                </w:rPr>
                <w:t>07</w:t>
              </w:r>
            </w:ins>
          </w:p>
        </w:tc>
      </w:tr>
      <w:tr w:rsidR="00AA233E" w:rsidRPr="00323F2C" w14:paraId="178FDB8D" w14:textId="77777777" w:rsidTr="00AA233E">
        <w:trPr>
          <w:trHeight w:val="144"/>
          <w:ins w:id="3624" w:author="Hudler, Rob@Energy" w:date="2018-11-16T14:22:00Z"/>
          <w:trPrChange w:id="3625" w:author="Smith, Alexis@Energy" w:date="2019-02-13T10:07:00Z">
            <w:trPr>
              <w:gridAfter w:val="0"/>
              <w:wAfter w:w="1249" w:type="dxa"/>
              <w:trHeight w:val="144"/>
            </w:trPr>
          </w:trPrChange>
        </w:trPr>
        <w:tc>
          <w:tcPr>
            <w:tcW w:w="1374" w:type="dxa"/>
            <w:tcPrChange w:id="3626" w:author="Smith, Alexis@Energy" w:date="2019-02-13T10:07:00Z">
              <w:tcPr>
                <w:tcW w:w="1372" w:type="dxa"/>
              </w:tcPr>
            </w:tcPrChange>
          </w:tcPr>
          <w:p w14:paraId="71ADADA4"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27" w:author="Hudler, Rob@Energy" w:date="2018-11-16T14:22:00Z"/>
                <w:rFonts w:asciiTheme="minorHAnsi" w:hAnsiTheme="minorHAnsi" w:cstheme="minorHAnsi"/>
                <w:sz w:val="18"/>
                <w:szCs w:val="18"/>
              </w:rPr>
            </w:pPr>
            <w:ins w:id="3628" w:author="Hudler, Rob@Energy" w:date="2018-11-16T14:22:00Z">
              <w:r w:rsidRPr="009053C5">
                <w:rPr>
                  <w:rFonts w:asciiTheme="minorHAnsi" w:hAnsiTheme="minorHAnsi" w:cstheme="minorHAnsi"/>
                  <w:sz w:val="18"/>
                  <w:szCs w:val="18"/>
                </w:rPr>
                <w:t>Manufacturer</w:t>
              </w:r>
            </w:ins>
          </w:p>
        </w:tc>
        <w:tc>
          <w:tcPr>
            <w:tcW w:w="0" w:type="auto"/>
            <w:tcPrChange w:id="3629" w:author="Smith, Alexis@Energy" w:date="2019-02-13T10:07:00Z">
              <w:tcPr>
                <w:tcW w:w="0" w:type="auto"/>
              </w:tcPr>
            </w:tcPrChange>
          </w:tcPr>
          <w:p w14:paraId="2EEB6570"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30" w:author="Hudler, Rob@Energy" w:date="2018-11-16T14:22:00Z"/>
                <w:rFonts w:asciiTheme="minorHAnsi" w:hAnsiTheme="minorHAnsi" w:cstheme="minorHAnsi"/>
                <w:sz w:val="18"/>
                <w:szCs w:val="18"/>
              </w:rPr>
            </w:pPr>
            <w:ins w:id="3631" w:author="Hudler, Rob@Energy" w:date="2018-11-16T14:22:00Z">
              <w:r w:rsidRPr="009053C5">
                <w:rPr>
                  <w:rFonts w:asciiTheme="minorHAnsi" w:hAnsiTheme="minorHAnsi" w:cstheme="minorHAnsi"/>
                  <w:sz w:val="18"/>
                  <w:szCs w:val="18"/>
                </w:rPr>
                <w:t>Model #</w:t>
              </w:r>
            </w:ins>
          </w:p>
        </w:tc>
        <w:tc>
          <w:tcPr>
            <w:tcW w:w="0" w:type="auto"/>
            <w:tcPrChange w:id="3632" w:author="Smith, Alexis@Energy" w:date="2019-02-13T10:07:00Z">
              <w:tcPr>
                <w:tcW w:w="0" w:type="auto"/>
                <w:gridSpan w:val="2"/>
              </w:tcPr>
            </w:tcPrChange>
          </w:tcPr>
          <w:p w14:paraId="179F5314"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33" w:author="Hudler, Rob@Energy" w:date="2018-11-16T14:22:00Z"/>
                <w:rFonts w:asciiTheme="minorHAnsi" w:hAnsiTheme="minorHAnsi" w:cstheme="minorHAnsi"/>
                <w:sz w:val="18"/>
                <w:szCs w:val="18"/>
              </w:rPr>
            </w:pPr>
            <w:ins w:id="3634" w:author="Hudler, Rob@Energy" w:date="2018-11-16T14:22:00Z">
              <w:r w:rsidRPr="009053C5">
                <w:rPr>
                  <w:rFonts w:asciiTheme="minorHAnsi" w:hAnsiTheme="minorHAnsi" w:cstheme="minorHAnsi"/>
                  <w:sz w:val="18"/>
                  <w:szCs w:val="18"/>
                </w:rPr>
                <w:t>Rated effectiveness</w:t>
              </w:r>
            </w:ins>
          </w:p>
        </w:tc>
        <w:tc>
          <w:tcPr>
            <w:tcW w:w="0" w:type="auto"/>
            <w:tcPrChange w:id="3635" w:author="Smith, Alexis@Energy" w:date="2019-02-13T10:07:00Z">
              <w:tcPr>
                <w:tcW w:w="0" w:type="auto"/>
                <w:gridSpan w:val="2"/>
              </w:tcPr>
            </w:tcPrChange>
          </w:tcPr>
          <w:p w14:paraId="61AA5186"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36" w:author="Hudler, Rob@Energy" w:date="2018-11-16T14:22:00Z"/>
                <w:rFonts w:asciiTheme="minorHAnsi" w:hAnsiTheme="minorHAnsi" w:cstheme="minorHAnsi"/>
                <w:sz w:val="18"/>
                <w:szCs w:val="18"/>
              </w:rPr>
            </w:pPr>
            <w:ins w:id="3637" w:author="Hudler, Rob@Energy" w:date="2018-11-16T14:22:00Z">
              <w:r w:rsidRPr="009053C5">
                <w:rPr>
                  <w:rFonts w:asciiTheme="minorHAnsi" w:hAnsiTheme="minorHAnsi" w:cstheme="minorHAnsi"/>
                  <w:sz w:val="18"/>
                  <w:szCs w:val="18"/>
                </w:rPr>
                <w:t>Installation Configuration (Equal flow, unequal to shower, unequal to water heater)</w:t>
              </w:r>
            </w:ins>
          </w:p>
        </w:tc>
        <w:tc>
          <w:tcPr>
            <w:tcW w:w="0" w:type="auto"/>
            <w:tcPrChange w:id="3638" w:author="Smith, Alexis@Energy" w:date="2019-02-13T10:07:00Z">
              <w:tcPr>
                <w:tcW w:w="0" w:type="auto"/>
              </w:tcPr>
            </w:tcPrChange>
          </w:tcPr>
          <w:p w14:paraId="5E067405"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39" w:author="Hudler, Rob@Energy" w:date="2018-11-16T14:22:00Z"/>
                <w:rFonts w:asciiTheme="minorHAnsi" w:hAnsiTheme="minorHAnsi" w:cstheme="minorHAnsi"/>
                <w:sz w:val="18"/>
                <w:szCs w:val="18"/>
              </w:rPr>
            </w:pPr>
            <w:ins w:id="3640" w:author="Hudler, Rob@Energy" w:date="2018-11-16T14:22:00Z">
              <w:r w:rsidRPr="009053C5">
                <w:rPr>
                  <w:rFonts w:asciiTheme="minorHAnsi" w:hAnsiTheme="minorHAnsi" w:cstheme="minorHAnsi"/>
                  <w:sz w:val="18"/>
                  <w:szCs w:val="18"/>
                </w:rPr>
                <w:t>Percent of shower served by the DWHR device</w:t>
              </w:r>
            </w:ins>
          </w:p>
        </w:tc>
        <w:tc>
          <w:tcPr>
            <w:tcW w:w="0" w:type="auto"/>
            <w:tcPrChange w:id="3641" w:author="Smith, Alexis@Energy" w:date="2019-02-13T10:07:00Z">
              <w:tcPr>
                <w:tcW w:w="0" w:type="auto"/>
                <w:gridSpan w:val="2"/>
              </w:tcPr>
            </w:tcPrChange>
          </w:tcPr>
          <w:p w14:paraId="389DC4B3" w14:textId="77777777" w:rsidR="00AA233E" w:rsidRPr="009053C5" w:rsidRDefault="00AA233E" w:rsidP="0012327B">
            <w:pPr>
              <w:keepNext/>
              <w:tabs>
                <w:tab w:val="left" w:pos="2160"/>
                <w:tab w:val="left" w:pos="2700"/>
                <w:tab w:val="left" w:pos="3420"/>
                <w:tab w:val="left" w:pos="3780"/>
                <w:tab w:val="left" w:pos="5760"/>
                <w:tab w:val="left" w:pos="7212"/>
              </w:tabs>
              <w:spacing w:after="0" w:line="240" w:lineRule="auto"/>
              <w:jc w:val="center"/>
              <w:rPr>
                <w:ins w:id="3642" w:author="Hudler, Rob@Energy" w:date="2018-11-16T14:22:00Z"/>
                <w:rFonts w:asciiTheme="minorHAnsi" w:hAnsiTheme="minorHAnsi" w:cstheme="minorHAnsi"/>
                <w:sz w:val="18"/>
                <w:szCs w:val="18"/>
              </w:rPr>
            </w:pPr>
            <w:ins w:id="3643" w:author="Hudler, Rob@Energy" w:date="2018-11-16T14:22:00Z">
              <w:r w:rsidRPr="009053C5">
                <w:rPr>
                  <w:rFonts w:asciiTheme="minorHAnsi" w:hAnsiTheme="minorHAnsi" w:cstheme="minorHAnsi"/>
                  <w:sz w:val="18"/>
                  <w:szCs w:val="18"/>
                </w:rPr>
                <w:t>DWHR System Certified by CEC</w:t>
              </w:r>
            </w:ins>
          </w:p>
        </w:tc>
      </w:tr>
      <w:tr w:rsidR="00AA233E" w:rsidRPr="00323F2C" w14:paraId="72B28436" w14:textId="77777777" w:rsidTr="00AA233E">
        <w:trPr>
          <w:trHeight w:val="467"/>
          <w:ins w:id="3644" w:author="Hudler, Rob@Energy" w:date="2018-11-16T14:22:00Z"/>
          <w:trPrChange w:id="3645" w:author="Smith, Alexis@Energy" w:date="2019-02-13T10:07:00Z">
            <w:trPr>
              <w:gridAfter w:val="0"/>
              <w:wAfter w:w="1249" w:type="dxa"/>
              <w:trHeight w:val="467"/>
            </w:trPr>
          </w:trPrChange>
        </w:trPr>
        <w:tc>
          <w:tcPr>
            <w:tcW w:w="1374" w:type="dxa"/>
            <w:tcPrChange w:id="3646" w:author="Smith, Alexis@Energy" w:date="2019-02-13T10:07:00Z">
              <w:tcPr>
                <w:tcW w:w="1372" w:type="dxa"/>
              </w:tcPr>
            </w:tcPrChange>
          </w:tcPr>
          <w:p w14:paraId="04E65F82" w14:textId="3692C74C" w:rsidR="00AA233E" w:rsidRPr="009053C5" w:rsidRDefault="00AA233E" w:rsidP="00AA233E">
            <w:pPr>
              <w:keepNext/>
              <w:tabs>
                <w:tab w:val="left" w:pos="2160"/>
                <w:tab w:val="left" w:pos="2700"/>
                <w:tab w:val="left" w:pos="3420"/>
                <w:tab w:val="left" w:pos="3780"/>
                <w:tab w:val="left" w:pos="5760"/>
                <w:tab w:val="left" w:pos="7212"/>
              </w:tabs>
              <w:spacing w:after="0" w:line="240" w:lineRule="auto"/>
              <w:jc w:val="center"/>
              <w:rPr>
                <w:ins w:id="3647" w:author="Hudler, Rob@Energy" w:date="2018-11-16T14:22:00Z"/>
                <w:rFonts w:asciiTheme="minorHAnsi" w:hAnsiTheme="minorHAnsi" w:cstheme="minorHAnsi"/>
                <w:sz w:val="18"/>
                <w:szCs w:val="18"/>
              </w:rPr>
            </w:pPr>
            <w:ins w:id="3648" w:author="Smith, Alexis@Energy" w:date="2019-02-13T10:04:00Z">
              <w:r w:rsidRPr="009D79A7">
                <w:rPr>
                  <w:rFonts w:asciiTheme="minorHAnsi" w:eastAsia="Times New Roman" w:hAnsiTheme="minorHAnsi" w:cstheme="minorHAnsi"/>
                  <w:sz w:val="18"/>
                  <w:szCs w:val="18"/>
                </w:rPr>
                <w:t>&lt;&lt;User input&gt;&gt;</w:t>
              </w:r>
            </w:ins>
          </w:p>
        </w:tc>
        <w:tc>
          <w:tcPr>
            <w:tcW w:w="0" w:type="auto"/>
            <w:tcPrChange w:id="3649" w:author="Smith, Alexis@Energy" w:date="2019-02-13T10:07:00Z">
              <w:tcPr>
                <w:tcW w:w="0" w:type="auto"/>
              </w:tcPr>
            </w:tcPrChange>
          </w:tcPr>
          <w:p w14:paraId="14EAA2F2" w14:textId="37F473FE" w:rsidR="00AA233E" w:rsidRPr="009053C5" w:rsidRDefault="00AA233E" w:rsidP="00AA233E">
            <w:pPr>
              <w:keepNext/>
              <w:tabs>
                <w:tab w:val="left" w:pos="2160"/>
                <w:tab w:val="left" w:pos="2700"/>
                <w:tab w:val="left" w:pos="3420"/>
                <w:tab w:val="left" w:pos="3780"/>
                <w:tab w:val="left" w:pos="5760"/>
                <w:tab w:val="left" w:pos="7212"/>
              </w:tabs>
              <w:spacing w:after="0" w:line="240" w:lineRule="auto"/>
              <w:jc w:val="center"/>
              <w:rPr>
                <w:ins w:id="3650" w:author="Hudler, Rob@Energy" w:date="2018-11-16T14:22:00Z"/>
                <w:rFonts w:asciiTheme="minorHAnsi" w:hAnsiTheme="minorHAnsi" w:cstheme="minorHAnsi"/>
                <w:sz w:val="18"/>
                <w:szCs w:val="18"/>
              </w:rPr>
            </w:pPr>
            <w:ins w:id="3651" w:author="Smith, Alexis@Energy" w:date="2019-02-13T10:04:00Z">
              <w:r w:rsidRPr="009D79A7">
                <w:rPr>
                  <w:rFonts w:asciiTheme="minorHAnsi" w:eastAsia="Times New Roman" w:hAnsiTheme="minorHAnsi" w:cstheme="minorHAnsi"/>
                  <w:sz w:val="18"/>
                  <w:szCs w:val="18"/>
                </w:rPr>
                <w:t>&lt;&lt;User input&gt;&gt;</w:t>
              </w:r>
            </w:ins>
          </w:p>
        </w:tc>
        <w:tc>
          <w:tcPr>
            <w:tcW w:w="0" w:type="auto"/>
            <w:tcPrChange w:id="3652" w:author="Smith, Alexis@Energy" w:date="2019-02-13T10:07:00Z">
              <w:tcPr>
                <w:tcW w:w="0" w:type="auto"/>
                <w:gridSpan w:val="2"/>
              </w:tcPr>
            </w:tcPrChange>
          </w:tcPr>
          <w:p w14:paraId="0879D18B" w14:textId="319DC4EE" w:rsidR="00AA233E" w:rsidRPr="009053C5" w:rsidRDefault="00AA233E" w:rsidP="00AA233E">
            <w:pPr>
              <w:keepNext/>
              <w:tabs>
                <w:tab w:val="left" w:pos="2160"/>
                <w:tab w:val="left" w:pos="2700"/>
                <w:tab w:val="left" w:pos="3420"/>
                <w:tab w:val="left" w:pos="3780"/>
                <w:tab w:val="left" w:pos="5760"/>
                <w:tab w:val="left" w:pos="7212"/>
              </w:tabs>
              <w:spacing w:after="0" w:line="240" w:lineRule="auto"/>
              <w:jc w:val="center"/>
              <w:rPr>
                <w:ins w:id="3653" w:author="Hudler, Rob@Energy" w:date="2018-11-16T14:22:00Z"/>
                <w:rFonts w:asciiTheme="minorHAnsi" w:hAnsiTheme="minorHAnsi" w:cstheme="minorHAnsi"/>
                <w:sz w:val="18"/>
                <w:szCs w:val="18"/>
              </w:rPr>
            </w:pPr>
            <w:ins w:id="3654" w:author="Smith, Alexis@Energy" w:date="2019-02-13T10:04:00Z">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range check: 0.42≤H03&lt;1 </w:t>
              </w:r>
              <w:r w:rsidRPr="009D79A7">
                <w:rPr>
                  <w:rFonts w:asciiTheme="minorHAnsi" w:eastAsia="Times New Roman" w:hAnsiTheme="minorHAnsi" w:cstheme="minorHAnsi"/>
                  <w:sz w:val="18"/>
                  <w:szCs w:val="18"/>
                </w:rPr>
                <w:t>&gt;&gt;</w:t>
              </w:r>
            </w:ins>
          </w:p>
        </w:tc>
        <w:tc>
          <w:tcPr>
            <w:tcW w:w="0" w:type="auto"/>
            <w:tcPrChange w:id="3655" w:author="Smith, Alexis@Energy" w:date="2019-02-13T10:07:00Z">
              <w:tcPr>
                <w:tcW w:w="0" w:type="auto"/>
                <w:gridSpan w:val="2"/>
              </w:tcPr>
            </w:tcPrChange>
          </w:tcPr>
          <w:p w14:paraId="1638527F" w14:textId="77777777" w:rsidR="00AA233E" w:rsidRDefault="00AA233E" w:rsidP="00AA233E">
            <w:pPr>
              <w:keepNext/>
              <w:tabs>
                <w:tab w:val="left" w:pos="2160"/>
                <w:tab w:val="left" w:pos="2700"/>
                <w:tab w:val="left" w:pos="3420"/>
                <w:tab w:val="left" w:pos="3780"/>
                <w:tab w:val="left" w:pos="5760"/>
                <w:tab w:val="left" w:pos="7212"/>
              </w:tabs>
              <w:spacing w:after="0" w:line="240" w:lineRule="auto"/>
              <w:rPr>
                <w:ins w:id="3656" w:author="Smith, Alexis@Energy" w:date="2019-02-13T10:05:00Z"/>
                <w:rFonts w:asciiTheme="minorHAnsi" w:hAnsiTheme="minorHAnsi"/>
                <w:sz w:val="18"/>
                <w:szCs w:val="18"/>
              </w:rPr>
            </w:pPr>
            <w:ins w:id="3657" w:author="Smith, Alexis@Energy" w:date="2019-02-13T10:05:00Z">
              <w:r>
                <w:rPr>
                  <w:rFonts w:asciiTheme="minorHAnsi" w:hAnsiTheme="minorHAnsi"/>
                  <w:sz w:val="18"/>
                  <w:szCs w:val="18"/>
                </w:rPr>
                <w:t>&lt;&lt;</w:t>
              </w:r>
              <w:r w:rsidRPr="00FE60ED">
                <w:rPr>
                  <w:rFonts w:asciiTheme="minorHAnsi" w:hAnsiTheme="minorHAnsi"/>
                  <w:sz w:val="18"/>
                  <w:szCs w:val="18"/>
                </w:rPr>
                <w:t>user pick from list:</w:t>
              </w:r>
            </w:ins>
          </w:p>
          <w:p w14:paraId="09C1A0BD" w14:textId="77777777" w:rsidR="00AA233E" w:rsidRPr="005A5077" w:rsidRDefault="00AA233E" w:rsidP="00AA233E">
            <w:pPr>
              <w:pStyle w:val="ListParagraph"/>
              <w:keepNext/>
              <w:numPr>
                <w:ilvl w:val="0"/>
                <w:numId w:val="16"/>
              </w:numPr>
              <w:tabs>
                <w:tab w:val="left" w:pos="2160"/>
                <w:tab w:val="left" w:pos="2700"/>
                <w:tab w:val="left" w:pos="3420"/>
                <w:tab w:val="left" w:pos="3780"/>
                <w:tab w:val="left" w:pos="5760"/>
                <w:tab w:val="left" w:pos="7212"/>
              </w:tabs>
              <w:spacing w:after="0" w:line="240" w:lineRule="auto"/>
              <w:rPr>
                <w:ins w:id="3658" w:author="Smith, Alexis@Energy" w:date="2019-02-13T10:05:00Z"/>
                <w:rFonts w:asciiTheme="minorHAnsi" w:hAnsiTheme="minorHAnsi" w:cstheme="minorHAnsi"/>
                <w:sz w:val="18"/>
                <w:szCs w:val="18"/>
              </w:rPr>
            </w:pPr>
            <w:ins w:id="3659" w:author="Smith, Alexis@Energy" w:date="2019-02-13T10:05:00Z">
              <w:r w:rsidRPr="009D79A7">
                <w:rPr>
                  <w:rFonts w:asciiTheme="minorHAnsi" w:hAnsiTheme="minorHAnsi" w:cstheme="minorHAnsi"/>
                  <w:sz w:val="18"/>
                  <w:szCs w:val="18"/>
                </w:rPr>
                <w:t>Equal flow</w:t>
              </w:r>
              <w:r w:rsidRPr="005A5077">
                <w:rPr>
                  <w:rFonts w:asciiTheme="minorHAnsi" w:hAnsiTheme="minorHAnsi"/>
                  <w:sz w:val="18"/>
                  <w:szCs w:val="18"/>
                </w:rPr>
                <w:t xml:space="preserve"> </w:t>
              </w:r>
            </w:ins>
          </w:p>
          <w:p w14:paraId="64403AE4" w14:textId="77777777" w:rsidR="00AA233E" w:rsidRDefault="00AA233E" w:rsidP="00AA233E">
            <w:pPr>
              <w:pStyle w:val="ListParagraph"/>
              <w:keepNext/>
              <w:numPr>
                <w:ilvl w:val="0"/>
                <w:numId w:val="16"/>
              </w:numPr>
              <w:tabs>
                <w:tab w:val="left" w:pos="2160"/>
                <w:tab w:val="left" w:pos="2700"/>
                <w:tab w:val="left" w:pos="3420"/>
                <w:tab w:val="left" w:pos="3780"/>
                <w:tab w:val="left" w:pos="5760"/>
                <w:tab w:val="left" w:pos="7212"/>
              </w:tabs>
              <w:spacing w:after="0" w:line="240" w:lineRule="auto"/>
              <w:rPr>
                <w:ins w:id="3660" w:author="Smith, Alexis@Energy" w:date="2019-02-13T10:05:00Z"/>
                <w:rFonts w:asciiTheme="minorHAnsi" w:hAnsiTheme="minorHAnsi" w:cstheme="minorHAnsi"/>
                <w:sz w:val="18"/>
                <w:szCs w:val="18"/>
              </w:rPr>
            </w:pPr>
            <w:ins w:id="3661" w:author="Smith, Alexis@Energy" w:date="2019-02-13T10:05:00Z">
              <w:r>
                <w:rPr>
                  <w:rFonts w:asciiTheme="minorHAnsi" w:hAnsiTheme="minorHAnsi" w:cstheme="minorHAnsi"/>
                  <w:sz w:val="18"/>
                  <w:szCs w:val="18"/>
                </w:rPr>
                <w:t>U</w:t>
              </w:r>
              <w:r w:rsidRPr="009D79A7">
                <w:rPr>
                  <w:rFonts w:asciiTheme="minorHAnsi" w:hAnsiTheme="minorHAnsi" w:cstheme="minorHAnsi"/>
                  <w:sz w:val="18"/>
                  <w:szCs w:val="18"/>
                </w:rPr>
                <w:t>nequal to shower</w:t>
              </w:r>
            </w:ins>
          </w:p>
          <w:p w14:paraId="77399C2B" w14:textId="0F201A91" w:rsidR="00AA233E" w:rsidRPr="00AA233E" w:rsidRDefault="00AA233E">
            <w:pPr>
              <w:pStyle w:val="ListParagraph"/>
              <w:keepNext/>
              <w:numPr>
                <w:ilvl w:val="0"/>
                <w:numId w:val="16"/>
              </w:numPr>
              <w:tabs>
                <w:tab w:val="left" w:pos="2160"/>
                <w:tab w:val="left" w:pos="2700"/>
                <w:tab w:val="left" w:pos="3420"/>
                <w:tab w:val="left" w:pos="3780"/>
                <w:tab w:val="left" w:pos="5760"/>
                <w:tab w:val="left" w:pos="7212"/>
              </w:tabs>
              <w:spacing w:after="0" w:line="240" w:lineRule="auto"/>
              <w:ind w:left="-503"/>
              <w:jc w:val="center"/>
              <w:rPr>
                <w:ins w:id="3662" w:author="Hudler, Rob@Energy" w:date="2018-11-16T14:22:00Z"/>
                <w:rFonts w:asciiTheme="minorHAnsi" w:hAnsiTheme="minorHAnsi" w:cstheme="minorHAnsi"/>
                <w:sz w:val="18"/>
                <w:szCs w:val="18"/>
                <w:rPrChange w:id="3663" w:author="Smith, Alexis@Energy" w:date="2019-02-13T10:05:00Z">
                  <w:rPr>
                    <w:ins w:id="3664" w:author="Hudler, Rob@Energy" w:date="2018-11-16T14:22:00Z"/>
                  </w:rPr>
                </w:rPrChange>
              </w:rPr>
              <w:pPrChange w:id="3665" w:author="Smith, Alexis@Energy" w:date="2019-02-13T10:05:00Z">
                <w:pPr>
                  <w:keepNext/>
                  <w:tabs>
                    <w:tab w:val="left" w:pos="2160"/>
                    <w:tab w:val="left" w:pos="2700"/>
                    <w:tab w:val="left" w:pos="3420"/>
                    <w:tab w:val="left" w:pos="3780"/>
                    <w:tab w:val="left" w:pos="5760"/>
                    <w:tab w:val="left" w:pos="7212"/>
                  </w:tabs>
                  <w:spacing w:after="0" w:line="240" w:lineRule="auto"/>
                  <w:jc w:val="center"/>
                </w:pPr>
              </w:pPrChange>
            </w:pPr>
            <w:ins w:id="3666" w:author="Smith, Alexis@Energy" w:date="2019-02-13T10:05:00Z">
              <w:r w:rsidRPr="00AA233E">
                <w:rPr>
                  <w:rFonts w:asciiTheme="minorHAnsi" w:hAnsiTheme="minorHAnsi" w:cstheme="minorHAnsi"/>
                  <w:sz w:val="18"/>
                  <w:szCs w:val="18"/>
                  <w:rPrChange w:id="3667" w:author="Smith, Alexis@Energy" w:date="2019-02-13T10:05:00Z">
                    <w:rPr/>
                  </w:rPrChange>
                </w:rPr>
                <w:t>Unequal to water heater&gt;&gt;</w:t>
              </w:r>
            </w:ins>
          </w:p>
        </w:tc>
        <w:tc>
          <w:tcPr>
            <w:tcW w:w="0" w:type="auto"/>
            <w:tcPrChange w:id="3668" w:author="Smith, Alexis@Energy" w:date="2019-02-13T10:07:00Z">
              <w:tcPr>
                <w:tcW w:w="0" w:type="auto"/>
              </w:tcPr>
            </w:tcPrChange>
          </w:tcPr>
          <w:p w14:paraId="782912F5" w14:textId="21095795" w:rsidR="00AA233E" w:rsidRPr="009053C5" w:rsidRDefault="00AA233E" w:rsidP="00AA233E">
            <w:pPr>
              <w:keepNext/>
              <w:tabs>
                <w:tab w:val="left" w:pos="2160"/>
                <w:tab w:val="left" w:pos="2700"/>
                <w:tab w:val="left" w:pos="3420"/>
                <w:tab w:val="left" w:pos="3780"/>
                <w:tab w:val="left" w:pos="5760"/>
                <w:tab w:val="left" w:pos="7212"/>
              </w:tabs>
              <w:spacing w:after="0" w:line="240" w:lineRule="auto"/>
              <w:jc w:val="center"/>
              <w:rPr>
                <w:ins w:id="3669" w:author="Hudler, Rob@Energy" w:date="2018-11-16T14:22:00Z"/>
                <w:rFonts w:asciiTheme="minorHAnsi" w:hAnsiTheme="minorHAnsi" w:cstheme="minorHAnsi"/>
                <w:sz w:val="18"/>
                <w:szCs w:val="18"/>
              </w:rPr>
            </w:pPr>
            <w:ins w:id="3670" w:author="Smith, Alexis@Energy" w:date="2019-02-13T10:05:00Z">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range check: 0&lt;H06≤100 </w:t>
              </w:r>
              <w:r w:rsidRPr="009D79A7">
                <w:rPr>
                  <w:rFonts w:asciiTheme="minorHAnsi" w:eastAsia="Times New Roman" w:hAnsiTheme="minorHAnsi" w:cstheme="minorHAnsi"/>
                  <w:sz w:val="18"/>
                  <w:szCs w:val="18"/>
                </w:rPr>
                <w:t>&gt;&gt;</w:t>
              </w:r>
            </w:ins>
          </w:p>
        </w:tc>
        <w:tc>
          <w:tcPr>
            <w:tcW w:w="0" w:type="auto"/>
            <w:tcPrChange w:id="3671" w:author="Smith, Alexis@Energy" w:date="2019-02-13T10:07:00Z">
              <w:tcPr>
                <w:tcW w:w="0" w:type="auto"/>
                <w:gridSpan w:val="2"/>
              </w:tcPr>
            </w:tcPrChange>
          </w:tcPr>
          <w:p w14:paraId="5AC92C3A" w14:textId="6F701560" w:rsidR="00AA233E" w:rsidRPr="009053C5" w:rsidRDefault="00AA233E" w:rsidP="00AA233E">
            <w:pPr>
              <w:keepNext/>
              <w:tabs>
                <w:tab w:val="left" w:pos="2160"/>
                <w:tab w:val="left" w:pos="2700"/>
                <w:tab w:val="left" w:pos="3420"/>
                <w:tab w:val="left" w:pos="3780"/>
                <w:tab w:val="left" w:pos="5760"/>
                <w:tab w:val="left" w:pos="7212"/>
              </w:tabs>
              <w:spacing w:after="0" w:line="240" w:lineRule="auto"/>
              <w:jc w:val="center"/>
              <w:rPr>
                <w:ins w:id="3672" w:author="Hudler, Rob@Energy" w:date="2018-11-16T14:22:00Z"/>
                <w:rFonts w:asciiTheme="minorHAnsi" w:hAnsiTheme="minorHAnsi" w:cstheme="minorHAnsi"/>
                <w:sz w:val="18"/>
                <w:szCs w:val="18"/>
              </w:rPr>
            </w:pPr>
            <w:ins w:id="3673" w:author="Smith, Alexis@Energy" w:date="2019-02-13T10:05:00Z">
              <w:r>
                <w:rPr>
                  <w:rFonts w:asciiTheme="minorHAnsi" w:hAnsiTheme="minorHAnsi" w:cstheme="minorHAnsi"/>
                  <w:sz w:val="18"/>
                  <w:szCs w:val="18"/>
                </w:rPr>
                <w:t>&lt;&lt;user select from list: Yes or No&gt;&gt;</w:t>
              </w:r>
            </w:ins>
            <w:ins w:id="3674" w:author="Hudler, Rob@Energy" w:date="2018-11-16T14:22:00Z">
              <w:del w:id="3675" w:author="Smith, Alexis@Energy" w:date="2019-02-13T10:04:00Z">
                <w:r w:rsidRPr="009053C5" w:rsidDel="00ED35AD">
                  <w:rPr>
                    <w:rFonts w:asciiTheme="minorHAnsi" w:hAnsiTheme="minorHAnsi" w:cstheme="minorHAnsi"/>
                    <w:sz w:val="18"/>
                    <w:szCs w:val="18"/>
                  </w:rPr>
                  <w:delText>□ Yes       □ No</w:delText>
                </w:r>
              </w:del>
            </w:ins>
          </w:p>
        </w:tc>
      </w:tr>
      <w:tr w:rsidR="00AA233E" w:rsidRPr="00323F2C" w14:paraId="648A9AE6" w14:textId="77777777" w:rsidTr="00AA233E">
        <w:trPr>
          <w:trHeight w:val="260"/>
          <w:ins w:id="3676" w:author="Hudler, Rob@Energy" w:date="2018-11-16T14:22:00Z"/>
          <w:trPrChange w:id="3677" w:author="Smith, Alexis@Energy" w:date="2019-02-13T10:08:00Z">
            <w:trPr>
              <w:trHeight w:val="467"/>
            </w:trPr>
          </w:trPrChange>
        </w:trPr>
        <w:tc>
          <w:tcPr>
            <w:tcW w:w="14508" w:type="dxa"/>
            <w:gridSpan w:val="6"/>
            <w:tcPrChange w:id="3678" w:author="Smith, Alexis@Energy" w:date="2019-02-13T10:08:00Z">
              <w:tcPr>
                <w:tcW w:w="14508" w:type="dxa"/>
                <w:gridSpan w:val="10"/>
              </w:tcPr>
            </w:tcPrChange>
          </w:tcPr>
          <w:p w14:paraId="4586EEF9" w14:textId="77777777" w:rsidR="00AA233E" w:rsidRPr="009053C5" w:rsidRDefault="00AA233E" w:rsidP="00AA23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79" w:author="Hudler, Rob@Energy" w:date="2018-11-16T14:22:00Z"/>
                <w:rFonts w:asciiTheme="minorHAnsi" w:eastAsiaTheme="minorEastAsia" w:hAnsiTheme="minorHAnsi" w:cstheme="minorHAnsi"/>
                <w:b/>
                <w:sz w:val="18"/>
                <w:szCs w:val="18"/>
              </w:rPr>
            </w:pPr>
            <w:ins w:id="3680" w:author="Hudler, Rob@Energy" w:date="2018-11-16T14:22:00Z">
              <w:r w:rsidRPr="009053C5">
                <w:rPr>
                  <w:rFonts w:asciiTheme="minorHAnsi" w:eastAsiaTheme="minorEastAsia" w:hAnsiTheme="minorHAnsi" w:cstheme="minorHAnsi"/>
                  <w:b/>
                  <w:sz w:val="18"/>
                  <w:szCs w:val="18"/>
                </w:rPr>
                <w:t xml:space="preserve">The responsible person’s signature on this compliance document affirms that all applicable requirements in this table have been met.  </w:t>
              </w:r>
            </w:ins>
          </w:p>
        </w:tc>
      </w:tr>
    </w:tbl>
    <w:p w14:paraId="53C1998F" w14:textId="77777777" w:rsidR="00036420" w:rsidRPr="009053C5" w:rsidRDefault="00036420" w:rsidP="00036420">
      <w:pPr>
        <w:spacing w:after="0" w:line="240" w:lineRule="auto"/>
        <w:rPr>
          <w:ins w:id="3681" w:author="Hudler, Rob@Energy" w:date="2018-11-09T16:13:00Z"/>
          <w:rFonts w:asciiTheme="minorHAnsi" w:hAnsiTheme="minorHAnsi" w:cstheme="minorHAnsi"/>
          <w:sz w:val="18"/>
          <w:szCs w:val="18"/>
        </w:rPr>
      </w:pPr>
    </w:p>
    <w:p w14:paraId="452CD6B8" w14:textId="77777777" w:rsidR="00036420" w:rsidRPr="009053C5" w:rsidRDefault="00036420" w:rsidP="00036420">
      <w:pPr>
        <w:spacing w:after="0" w:line="240" w:lineRule="auto"/>
        <w:rPr>
          <w:ins w:id="3682" w:author="Hudler, Rob@Energy" w:date="2018-11-09T16:13:00Z"/>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3675"/>
      </w:tblGrid>
      <w:tr w:rsidR="00036420" w:rsidRPr="00323F2C" w14:paraId="49755DDB" w14:textId="77777777" w:rsidTr="00036420">
        <w:trPr>
          <w:trHeight w:val="144"/>
          <w:ins w:id="3683" w:author="Hudler, Rob@Energy" w:date="2018-11-09T16:13:00Z"/>
        </w:trPr>
        <w:tc>
          <w:tcPr>
            <w:tcW w:w="14390" w:type="dxa"/>
            <w:gridSpan w:val="2"/>
            <w:tcBorders>
              <w:top w:val="single" w:sz="4" w:space="0" w:color="auto"/>
              <w:left w:val="single" w:sz="4" w:space="0" w:color="auto"/>
              <w:bottom w:val="single" w:sz="4" w:space="0" w:color="auto"/>
              <w:right w:val="single" w:sz="4" w:space="0" w:color="auto"/>
            </w:tcBorders>
          </w:tcPr>
          <w:p w14:paraId="6C4C62C0" w14:textId="4D5FD238" w:rsidR="00036420" w:rsidRPr="009053C5" w:rsidRDefault="00995034">
            <w:pPr>
              <w:keepNext/>
              <w:spacing w:after="0" w:line="240" w:lineRule="auto"/>
              <w:rPr>
                <w:ins w:id="3684" w:author="Hudler, Rob@Energy" w:date="2018-11-09T16:13:00Z"/>
                <w:rFonts w:asciiTheme="minorHAnsi" w:eastAsiaTheme="minorEastAsia" w:hAnsiTheme="minorHAnsi" w:cstheme="minorHAnsi"/>
                <w:sz w:val="18"/>
                <w:szCs w:val="18"/>
              </w:rPr>
            </w:pPr>
            <w:ins w:id="3685" w:author="Hudler, Rob@Energy" w:date="2018-11-16T14:23:00Z">
              <w:r>
                <w:rPr>
                  <w:rFonts w:asciiTheme="minorHAnsi" w:eastAsiaTheme="minorEastAsia" w:hAnsiTheme="minorHAnsi" w:cstheme="minorHAnsi"/>
                  <w:b/>
                  <w:sz w:val="18"/>
                  <w:szCs w:val="18"/>
                </w:rPr>
                <w:t>I</w:t>
              </w:r>
            </w:ins>
            <w:ins w:id="3686" w:author="Hudler, Rob@Energy" w:date="2018-11-09T16:13:00Z">
              <w:r w:rsidR="00036420" w:rsidRPr="009053C5">
                <w:rPr>
                  <w:rFonts w:asciiTheme="minorHAnsi" w:eastAsiaTheme="minorEastAsia" w:hAnsiTheme="minorHAnsi" w:cstheme="minorHAnsi"/>
                  <w:b/>
                  <w:sz w:val="18"/>
                  <w:szCs w:val="18"/>
                </w:rPr>
                <w:t xml:space="preserve">. Mandatory Measures for Insulation for Piping, and Tanks. </w:t>
              </w:r>
            </w:ins>
          </w:p>
        </w:tc>
      </w:tr>
      <w:tr w:rsidR="00036420" w:rsidRPr="00323F2C" w14:paraId="10785F95" w14:textId="77777777" w:rsidTr="00036420">
        <w:trPr>
          <w:trHeight w:val="144"/>
          <w:tblHeader/>
          <w:ins w:id="3687" w:author="Hudler, Rob@Energy" w:date="2018-11-09T16:13:00Z"/>
        </w:trPr>
        <w:tc>
          <w:tcPr>
            <w:tcW w:w="715" w:type="dxa"/>
            <w:vAlign w:val="center"/>
          </w:tcPr>
          <w:p w14:paraId="369E690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88" w:author="Hudler, Rob@Energy" w:date="2018-11-09T16:13:00Z"/>
                <w:rFonts w:asciiTheme="minorHAnsi" w:eastAsiaTheme="minorEastAsia" w:hAnsiTheme="minorHAnsi" w:cstheme="minorHAnsi"/>
                <w:sz w:val="18"/>
                <w:szCs w:val="18"/>
              </w:rPr>
            </w:pPr>
            <w:ins w:id="3689" w:author="Hudler, Rob@Energy" w:date="2018-11-09T16:13:00Z">
              <w:r w:rsidRPr="009053C5">
                <w:rPr>
                  <w:rFonts w:asciiTheme="minorHAnsi" w:eastAsiaTheme="minorEastAsia" w:hAnsiTheme="minorHAnsi" w:cstheme="minorHAnsi"/>
                  <w:sz w:val="18"/>
                  <w:szCs w:val="18"/>
                </w:rPr>
                <w:t>01</w:t>
              </w:r>
            </w:ins>
          </w:p>
        </w:tc>
        <w:tc>
          <w:tcPr>
            <w:tcW w:w="13675" w:type="dxa"/>
            <w:vAlign w:val="center"/>
          </w:tcPr>
          <w:p w14:paraId="762F526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90" w:author="Hudler, Rob@Energy" w:date="2018-11-09T16:13:00Z"/>
                <w:rFonts w:asciiTheme="minorHAnsi" w:eastAsiaTheme="minorEastAsia" w:hAnsiTheme="minorHAnsi" w:cstheme="minorHAnsi"/>
                <w:sz w:val="18"/>
                <w:szCs w:val="18"/>
              </w:rPr>
            </w:pPr>
            <w:ins w:id="3691" w:author="Hudler, Rob@Energy" w:date="2018-11-09T16:13:00Z">
              <w:r w:rsidRPr="009053C5">
                <w:rPr>
                  <w:rFonts w:asciiTheme="minorHAnsi" w:eastAsiaTheme="minorEastAsia" w:hAnsiTheme="minorHAnsi" w:cstheme="minorHAnsi"/>
                  <w:sz w:val="18"/>
                  <w:szCs w:val="18"/>
                </w:rPr>
                <w:t>Equipment shall meet the applicable requirements of the Appliance Efficiency Regulations (Section 110.3(b)1).</w:t>
              </w:r>
            </w:ins>
          </w:p>
        </w:tc>
      </w:tr>
      <w:tr w:rsidR="00036420" w:rsidRPr="00323F2C" w14:paraId="406B4F8C" w14:textId="77777777" w:rsidTr="00036420">
        <w:trPr>
          <w:trHeight w:val="144"/>
          <w:tblHeader/>
          <w:ins w:id="3692" w:author="Hudler, Rob@Energy" w:date="2018-11-09T16:13:00Z"/>
        </w:trPr>
        <w:tc>
          <w:tcPr>
            <w:tcW w:w="715" w:type="dxa"/>
            <w:vAlign w:val="center"/>
          </w:tcPr>
          <w:p w14:paraId="74F792D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93" w:author="Hudler, Rob@Energy" w:date="2018-11-09T16:13:00Z"/>
                <w:rFonts w:asciiTheme="minorHAnsi" w:eastAsiaTheme="minorEastAsia" w:hAnsiTheme="minorHAnsi" w:cstheme="minorHAnsi"/>
                <w:sz w:val="18"/>
                <w:szCs w:val="18"/>
              </w:rPr>
            </w:pPr>
            <w:ins w:id="3694" w:author="Hudler, Rob@Energy" w:date="2018-11-09T16:13:00Z">
              <w:r w:rsidRPr="009053C5">
                <w:rPr>
                  <w:rFonts w:asciiTheme="minorHAnsi" w:eastAsiaTheme="minorEastAsia" w:hAnsiTheme="minorHAnsi" w:cstheme="minorHAnsi"/>
                  <w:sz w:val="18"/>
                  <w:szCs w:val="18"/>
                </w:rPr>
                <w:t>02</w:t>
              </w:r>
            </w:ins>
          </w:p>
        </w:tc>
        <w:tc>
          <w:tcPr>
            <w:tcW w:w="13675" w:type="dxa"/>
            <w:vAlign w:val="center"/>
          </w:tcPr>
          <w:p w14:paraId="58C95FC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95" w:author="Hudler, Rob@Energy" w:date="2018-11-09T16:13:00Z"/>
                <w:rFonts w:asciiTheme="minorHAnsi" w:eastAsiaTheme="minorEastAsia" w:hAnsiTheme="minorHAnsi" w:cstheme="minorHAnsi"/>
                <w:sz w:val="18"/>
                <w:szCs w:val="18"/>
              </w:rPr>
            </w:pPr>
            <w:ins w:id="3696" w:author="Hudler, Rob@Energy" w:date="2018-11-09T16:13:00Z">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ins>
          </w:p>
        </w:tc>
      </w:tr>
      <w:tr w:rsidR="00036420" w:rsidRPr="00323F2C" w14:paraId="4929BED1" w14:textId="77777777" w:rsidTr="00036420">
        <w:trPr>
          <w:trHeight w:val="144"/>
          <w:ins w:id="3697" w:author="Hudler, Rob@Energy" w:date="2018-11-09T16:13:00Z"/>
        </w:trPr>
        <w:tc>
          <w:tcPr>
            <w:tcW w:w="715" w:type="dxa"/>
            <w:vAlign w:val="center"/>
          </w:tcPr>
          <w:p w14:paraId="6FD77EEE" w14:textId="77777777" w:rsidR="00036420" w:rsidRPr="009053C5" w:rsidRDefault="00036420" w:rsidP="00036420">
            <w:pPr>
              <w:keepNext/>
              <w:spacing w:after="0" w:line="240" w:lineRule="auto"/>
              <w:jc w:val="center"/>
              <w:rPr>
                <w:ins w:id="3698" w:author="Hudler, Rob@Energy" w:date="2018-11-09T16:13:00Z"/>
                <w:rFonts w:asciiTheme="minorHAnsi" w:eastAsiaTheme="minorEastAsia" w:hAnsiTheme="minorHAnsi" w:cstheme="minorHAnsi"/>
                <w:sz w:val="18"/>
                <w:szCs w:val="18"/>
              </w:rPr>
            </w:pPr>
            <w:ins w:id="3699" w:author="Hudler, Rob@Energy" w:date="2018-11-09T16:13:00Z">
              <w:r w:rsidRPr="009053C5">
                <w:rPr>
                  <w:rFonts w:asciiTheme="minorHAnsi" w:eastAsiaTheme="minorEastAsia" w:hAnsiTheme="minorHAnsi" w:cstheme="minorHAnsi"/>
                  <w:sz w:val="18"/>
                  <w:szCs w:val="18"/>
                </w:rPr>
                <w:t>03</w:t>
              </w:r>
            </w:ins>
          </w:p>
        </w:tc>
        <w:tc>
          <w:tcPr>
            <w:tcW w:w="13675" w:type="dxa"/>
            <w:vAlign w:val="center"/>
          </w:tcPr>
          <w:p w14:paraId="392D5ED5" w14:textId="77777777" w:rsidR="00036420" w:rsidRPr="009053C5" w:rsidRDefault="00036420" w:rsidP="00036420">
            <w:pPr>
              <w:keepNext/>
              <w:autoSpaceDE w:val="0"/>
              <w:autoSpaceDN w:val="0"/>
              <w:adjustRightInd w:val="0"/>
              <w:spacing w:after="0" w:line="240" w:lineRule="auto"/>
              <w:rPr>
                <w:ins w:id="3700" w:author="Hudler, Rob@Energy" w:date="2018-11-09T16:13:00Z"/>
                <w:rFonts w:asciiTheme="minorHAnsi" w:eastAsiaTheme="minorEastAsia" w:hAnsiTheme="minorHAnsi" w:cstheme="minorHAnsi"/>
                <w:b/>
                <w:bCs/>
                <w:sz w:val="18"/>
                <w:szCs w:val="18"/>
              </w:rPr>
            </w:pPr>
            <w:ins w:id="3701" w:author="Hudler, Rob@Energy" w:date="2018-11-09T16:13:00Z">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ins>
          </w:p>
          <w:p w14:paraId="1C9BDA49" w14:textId="77777777" w:rsidR="00036420" w:rsidRPr="009053C5" w:rsidRDefault="00036420" w:rsidP="00EF2126">
            <w:pPr>
              <w:keepNext/>
              <w:numPr>
                <w:ilvl w:val="1"/>
                <w:numId w:val="10"/>
              </w:numPr>
              <w:autoSpaceDE w:val="0"/>
              <w:autoSpaceDN w:val="0"/>
              <w:adjustRightInd w:val="0"/>
              <w:spacing w:after="0" w:line="240" w:lineRule="auto"/>
              <w:contextualSpacing/>
              <w:rPr>
                <w:ins w:id="3702" w:author="Hudler, Rob@Energy" w:date="2018-11-09T16:13:00Z"/>
                <w:rFonts w:asciiTheme="minorHAnsi" w:eastAsia="Times New Roman" w:hAnsiTheme="minorHAnsi" w:cstheme="minorHAnsi"/>
                <w:b/>
                <w:bCs/>
                <w:sz w:val="18"/>
                <w:szCs w:val="18"/>
              </w:rPr>
            </w:pPr>
            <w:ins w:id="3703" w:author="Hudler, Rob@Energy" w:date="2018-11-09T16:13:00Z">
              <w:r w:rsidRPr="009053C5">
                <w:rPr>
                  <w:rFonts w:asciiTheme="minorHAnsi" w:eastAsia="Times New Roman" w:hAnsiTheme="minorHAnsi" w:cstheme="minorHAnsi"/>
                  <w:bCs/>
                  <w:sz w:val="18"/>
                  <w:szCs w:val="18"/>
                </w:rPr>
                <w:t>The first 5 feet (1.5 meters) of  cold water pipes from the storage tank.</w:t>
              </w:r>
            </w:ins>
          </w:p>
          <w:p w14:paraId="2211F23F" w14:textId="77777777" w:rsidR="00036420" w:rsidRPr="009053C5" w:rsidRDefault="00036420" w:rsidP="00EF2126">
            <w:pPr>
              <w:keepNext/>
              <w:numPr>
                <w:ilvl w:val="1"/>
                <w:numId w:val="10"/>
              </w:numPr>
              <w:autoSpaceDE w:val="0"/>
              <w:autoSpaceDN w:val="0"/>
              <w:adjustRightInd w:val="0"/>
              <w:spacing w:after="0" w:line="240" w:lineRule="auto"/>
              <w:contextualSpacing/>
              <w:rPr>
                <w:ins w:id="3704" w:author="Hudler, Rob@Energy" w:date="2018-11-09T16:13:00Z"/>
                <w:rFonts w:asciiTheme="minorHAnsi" w:eastAsia="Times New Roman" w:hAnsiTheme="minorHAnsi" w:cstheme="minorHAnsi"/>
                <w:b/>
                <w:bCs/>
                <w:sz w:val="18"/>
                <w:szCs w:val="18"/>
              </w:rPr>
            </w:pPr>
            <w:ins w:id="3705" w:author="Hudler, Rob@Energy" w:date="2018-11-09T16:13:00Z">
              <w:r w:rsidRPr="009053C5">
                <w:rPr>
                  <w:rFonts w:asciiTheme="minorHAnsi" w:eastAsia="Times New Roman" w:hAnsiTheme="minorHAnsi" w:cstheme="minorHAnsi"/>
                  <w:bCs/>
                  <w:sz w:val="18"/>
                  <w:szCs w:val="18"/>
                </w:rPr>
                <w:t>All piping with a nominal diameter of 3/4 inch (19 millimeter) and less than 1 inch.</w:t>
              </w:r>
            </w:ins>
          </w:p>
          <w:p w14:paraId="2587188E" w14:textId="77777777" w:rsidR="00036420" w:rsidRPr="009053C5" w:rsidRDefault="00036420" w:rsidP="00EF2126">
            <w:pPr>
              <w:keepNext/>
              <w:numPr>
                <w:ilvl w:val="1"/>
                <w:numId w:val="10"/>
              </w:numPr>
              <w:autoSpaceDE w:val="0"/>
              <w:autoSpaceDN w:val="0"/>
              <w:adjustRightInd w:val="0"/>
              <w:spacing w:after="0" w:line="240" w:lineRule="auto"/>
              <w:contextualSpacing/>
              <w:rPr>
                <w:ins w:id="3706" w:author="Hudler, Rob@Energy" w:date="2018-11-09T16:13:00Z"/>
                <w:rFonts w:asciiTheme="minorHAnsi" w:eastAsia="Times New Roman" w:hAnsiTheme="minorHAnsi" w:cstheme="minorHAnsi"/>
                <w:b/>
                <w:bCs/>
                <w:sz w:val="18"/>
                <w:szCs w:val="18"/>
              </w:rPr>
            </w:pPr>
            <w:ins w:id="3707" w:author="Hudler, Rob@Energy" w:date="2018-11-09T16:13:00Z">
              <w:r w:rsidRPr="009053C5">
                <w:rPr>
                  <w:rFonts w:asciiTheme="minorHAnsi" w:eastAsia="Times New Roman" w:hAnsiTheme="minorHAnsi" w:cstheme="minorHAnsi"/>
                  <w:bCs/>
                  <w:sz w:val="18"/>
                  <w:szCs w:val="18"/>
                </w:rPr>
                <w:t>All hot water piping from the heating source to the kitchen fixtures.</w:t>
              </w:r>
            </w:ins>
          </w:p>
          <w:p w14:paraId="4AC5C5DE" w14:textId="77777777" w:rsidR="00036420" w:rsidRPr="009053C5" w:rsidRDefault="00036420" w:rsidP="00EF2126">
            <w:pPr>
              <w:keepNext/>
              <w:numPr>
                <w:ilvl w:val="1"/>
                <w:numId w:val="10"/>
              </w:numPr>
              <w:autoSpaceDE w:val="0"/>
              <w:autoSpaceDN w:val="0"/>
              <w:adjustRightInd w:val="0"/>
              <w:spacing w:after="0" w:line="240" w:lineRule="auto"/>
              <w:contextualSpacing/>
              <w:rPr>
                <w:ins w:id="3708" w:author="Hudler, Rob@Energy" w:date="2018-11-09T16:13:00Z"/>
                <w:rFonts w:asciiTheme="minorHAnsi" w:eastAsia="Times New Roman" w:hAnsiTheme="minorHAnsi" w:cstheme="minorHAnsi"/>
                <w:b/>
                <w:bCs/>
                <w:sz w:val="18"/>
                <w:szCs w:val="18"/>
              </w:rPr>
            </w:pPr>
            <w:ins w:id="3709" w:author="Hudler, Rob@Energy" w:date="2018-11-09T16:13:00Z">
              <w:r w:rsidRPr="009053C5">
                <w:rPr>
                  <w:rFonts w:asciiTheme="minorHAnsi" w:eastAsia="Times New Roman" w:hAnsiTheme="minorHAnsi" w:cstheme="minorHAnsi"/>
                  <w:bCs/>
                  <w:sz w:val="18"/>
                  <w:szCs w:val="18"/>
                </w:rPr>
                <w:t>All underground piping.</w:t>
              </w:r>
            </w:ins>
          </w:p>
          <w:p w14:paraId="2044BE07" w14:textId="77777777" w:rsidR="00036420" w:rsidRPr="009053C5" w:rsidRDefault="00036420" w:rsidP="00EF2126">
            <w:pPr>
              <w:keepNext/>
              <w:numPr>
                <w:ilvl w:val="2"/>
                <w:numId w:val="10"/>
              </w:numPr>
              <w:autoSpaceDE w:val="0"/>
              <w:autoSpaceDN w:val="0"/>
              <w:adjustRightInd w:val="0"/>
              <w:spacing w:after="0" w:line="240" w:lineRule="auto"/>
              <w:contextualSpacing/>
              <w:rPr>
                <w:ins w:id="3710" w:author="Hudler, Rob@Energy" w:date="2018-11-09T16:13:00Z"/>
                <w:rFonts w:asciiTheme="minorHAnsi" w:eastAsia="Times New Roman" w:hAnsiTheme="minorHAnsi" w:cstheme="minorHAnsi"/>
                <w:bCs/>
                <w:sz w:val="18"/>
                <w:szCs w:val="18"/>
              </w:rPr>
            </w:pPr>
            <w:ins w:id="3711" w:author="Hudler, Rob@Energy" w:date="2018-11-09T16:13:00Z">
              <w:r w:rsidRPr="009053C5">
                <w:rPr>
                  <w:rFonts w:asciiTheme="minorHAnsi" w:eastAsia="Times New Roman" w:hAnsiTheme="minorHAnsi" w:cstheme="minorHAnsi"/>
                  <w:bCs/>
                  <w:sz w:val="18"/>
                  <w:szCs w:val="18"/>
                </w:rPr>
                <w:t>insulation buried below grade must be installed in a water proof and non-crushable casing or sleeve</w:t>
              </w:r>
            </w:ins>
          </w:p>
          <w:p w14:paraId="083AC6FF" w14:textId="77777777" w:rsidR="00036420" w:rsidRPr="009053C5" w:rsidRDefault="00036420" w:rsidP="00EF2126">
            <w:pPr>
              <w:keepNext/>
              <w:numPr>
                <w:ilvl w:val="1"/>
                <w:numId w:val="10"/>
              </w:numPr>
              <w:autoSpaceDE w:val="0"/>
              <w:autoSpaceDN w:val="0"/>
              <w:adjustRightInd w:val="0"/>
              <w:spacing w:after="0" w:line="240" w:lineRule="auto"/>
              <w:contextualSpacing/>
              <w:rPr>
                <w:ins w:id="3712" w:author="Hudler, Rob@Energy" w:date="2018-11-09T16:13:00Z"/>
                <w:rFonts w:asciiTheme="minorHAnsi" w:eastAsia="Times New Roman" w:hAnsiTheme="minorHAnsi" w:cstheme="minorHAnsi"/>
                <w:b/>
                <w:bCs/>
                <w:sz w:val="18"/>
                <w:szCs w:val="18"/>
              </w:rPr>
            </w:pPr>
            <w:ins w:id="3713" w:author="Hudler, Rob@Energy" w:date="2018-11-09T16:13:00Z">
              <w:r w:rsidRPr="009053C5">
                <w:rPr>
                  <w:rFonts w:asciiTheme="minorHAnsi" w:eastAsia="Times New Roman" w:hAnsiTheme="minorHAnsi" w:cstheme="minorHAnsi"/>
                  <w:bCs/>
                  <w:sz w:val="18"/>
                  <w:szCs w:val="18"/>
                </w:rPr>
                <w:t>Piping from the heating source to storage tank or between tanks</w:t>
              </w:r>
            </w:ins>
          </w:p>
          <w:p w14:paraId="51F0DDCE" w14:textId="77777777" w:rsidR="00036420" w:rsidRPr="009053C5" w:rsidRDefault="00036420" w:rsidP="00EF2126">
            <w:pPr>
              <w:keepNext/>
              <w:numPr>
                <w:ilvl w:val="1"/>
                <w:numId w:val="5"/>
              </w:numPr>
              <w:autoSpaceDE w:val="0"/>
              <w:autoSpaceDN w:val="0"/>
              <w:adjustRightInd w:val="0"/>
              <w:spacing w:after="0" w:line="240" w:lineRule="auto"/>
              <w:contextualSpacing/>
              <w:rPr>
                <w:ins w:id="3714" w:author="Hudler, Rob@Energy" w:date="2018-11-09T16:13:00Z"/>
                <w:rFonts w:asciiTheme="minorHAnsi" w:eastAsia="Times New Roman" w:hAnsiTheme="minorHAnsi" w:cstheme="minorHAnsi"/>
                <w:b/>
                <w:bCs/>
                <w:sz w:val="18"/>
                <w:szCs w:val="18"/>
              </w:rPr>
            </w:pPr>
            <w:ins w:id="3715" w:author="Hudler, Rob@Energy" w:date="2018-11-09T16:13:00Z">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207A1861" w14:textId="4D0FC8E0" w:rsidR="00036420" w:rsidRPr="009053C5" w:rsidRDefault="00036420" w:rsidP="00EF2126">
            <w:pPr>
              <w:keepNext/>
              <w:numPr>
                <w:ilvl w:val="1"/>
                <w:numId w:val="5"/>
              </w:numPr>
              <w:autoSpaceDE w:val="0"/>
              <w:autoSpaceDN w:val="0"/>
              <w:adjustRightInd w:val="0"/>
              <w:spacing w:after="0" w:line="240" w:lineRule="auto"/>
              <w:contextualSpacing/>
              <w:rPr>
                <w:ins w:id="3716" w:author="Hudler, Rob@Energy" w:date="2018-11-09T16:13:00Z"/>
                <w:rFonts w:asciiTheme="minorHAnsi" w:eastAsia="Times New Roman" w:hAnsiTheme="minorHAnsi" w:cstheme="minorHAnsi"/>
                <w:b/>
                <w:bCs/>
                <w:sz w:val="18"/>
                <w:szCs w:val="18"/>
              </w:rPr>
            </w:pPr>
            <w:ins w:id="3717" w:author="Hudler, Rob@Energy" w:date="2018-11-09T16:13:00Z">
              <w:r w:rsidRPr="009053C5">
                <w:rPr>
                  <w:rFonts w:asciiTheme="minorHAnsi" w:eastAsia="Times New Roman" w:hAnsiTheme="minorHAnsi" w:cstheme="minorHAnsi"/>
                  <w:bCs/>
                  <w:sz w:val="18"/>
                  <w:szCs w:val="18"/>
                </w:rPr>
                <w:t xml:space="preserve">Piping installed in interior or exterior walls that is surrounded on all sides by at least 1 inch </w:t>
              </w:r>
              <w:del w:id="3718" w:author="Smith, Alexis@Energy" w:date="2019-02-08T15:37:00Z">
                <w:r w:rsidRPr="009053C5" w:rsidDel="00DF58C3">
                  <w:rPr>
                    <w:rFonts w:asciiTheme="minorHAnsi" w:eastAsia="Times New Roman" w:hAnsiTheme="minorHAnsi" w:cstheme="minorHAnsi"/>
                    <w:bCs/>
                    <w:sz w:val="18"/>
                    <w:szCs w:val="18"/>
                  </w:rPr>
                  <w:delText xml:space="preserve"> </w:delText>
                </w:r>
              </w:del>
              <w:r w:rsidRPr="009053C5">
                <w:rPr>
                  <w:rFonts w:asciiTheme="minorHAnsi" w:eastAsia="Times New Roman" w:hAnsiTheme="minorHAnsi" w:cstheme="minorHAnsi"/>
                  <w:bCs/>
                  <w:sz w:val="18"/>
                  <w:szCs w:val="18"/>
                </w:rPr>
                <w:t>(</w:t>
              </w:r>
            </w:ins>
            <w:ins w:id="3719" w:author="Smith, Alexis@Energy" w:date="2019-02-08T15:37:00Z">
              <w:r w:rsidR="00DF58C3">
                <w:rPr>
                  <w:rFonts w:asciiTheme="minorHAnsi" w:eastAsia="Times New Roman" w:hAnsiTheme="minorHAnsi" w:cstheme="minorHAnsi"/>
                  <w:bCs/>
                  <w:sz w:val="18"/>
                  <w:szCs w:val="18"/>
                </w:rPr>
                <w:t>2.</w:t>
              </w:r>
            </w:ins>
            <w:ins w:id="3720" w:author="Hudler, Rob@Energy" w:date="2018-11-09T16:13:00Z">
              <w:r w:rsidRPr="009053C5">
                <w:rPr>
                  <w:rFonts w:asciiTheme="minorHAnsi" w:eastAsia="Times New Roman" w:hAnsiTheme="minorHAnsi" w:cstheme="minorHAnsi"/>
                  <w:bCs/>
                  <w:sz w:val="18"/>
                  <w:szCs w:val="18"/>
                </w:rPr>
                <w:t>5 cm) of insulation.</w:t>
              </w:r>
            </w:ins>
          </w:p>
          <w:p w14:paraId="07061456" w14:textId="4BA0C191" w:rsidR="00036420" w:rsidRPr="009053C5" w:rsidRDefault="00036420" w:rsidP="00EF2126">
            <w:pPr>
              <w:keepNext/>
              <w:numPr>
                <w:ilvl w:val="1"/>
                <w:numId w:val="5"/>
              </w:numPr>
              <w:autoSpaceDE w:val="0"/>
              <w:autoSpaceDN w:val="0"/>
              <w:adjustRightInd w:val="0"/>
              <w:spacing w:after="0" w:line="240" w:lineRule="auto"/>
              <w:contextualSpacing/>
              <w:rPr>
                <w:ins w:id="3721" w:author="Hudler, Rob@Energy" w:date="2018-11-09T16:13:00Z"/>
                <w:rFonts w:asciiTheme="minorHAnsi" w:eastAsia="Times New Roman" w:hAnsiTheme="minorHAnsi" w:cstheme="minorHAnsi"/>
                <w:b/>
                <w:bCs/>
                <w:sz w:val="18"/>
                <w:szCs w:val="18"/>
              </w:rPr>
            </w:pPr>
            <w:ins w:id="3722" w:author="Hudler, Rob@Energy" w:date="2018-11-09T16:13:00Z">
              <w:r w:rsidRPr="009053C5">
                <w:rPr>
                  <w:rFonts w:asciiTheme="minorHAnsi" w:eastAsia="Times New Roman" w:hAnsiTheme="minorHAnsi" w:cstheme="minorHAnsi"/>
                  <w:bCs/>
                  <w:sz w:val="18"/>
                  <w:szCs w:val="18"/>
                </w:rPr>
                <w:t>Piping installed in crawlspace with a minimum of 1 inches (</w:t>
              </w:r>
            </w:ins>
            <w:ins w:id="3723" w:author="Smith, Alexis@Energy" w:date="2019-02-08T15:38:00Z">
              <w:r w:rsidR="00DF58C3">
                <w:rPr>
                  <w:rFonts w:asciiTheme="minorHAnsi" w:eastAsia="Times New Roman" w:hAnsiTheme="minorHAnsi" w:cstheme="minorHAnsi"/>
                  <w:bCs/>
                  <w:sz w:val="18"/>
                  <w:szCs w:val="18"/>
                </w:rPr>
                <w:t>2.</w:t>
              </w:r>
            </w:ins>
            <w:ins w:id="3724" w:author="Hudler, Rob@Energy" w:date="2018-11-09T16:13:00Z">
              <w:r w:rsidRPr="009053C5">
                <w:rPr>
                  <w:rFonts w:asciiTheme="minorHAnsi" w:eastAsia="Times New Roman" w:hAnsiTheme="minorHAnsi" w:cstheme="minorHAnsi"/>
                  <w:bCs/>
                  <w:sz w:val="18"/>
                  <w:szCs w:val="18"/>
                </w:rPr>
                <w:t>5 cm) of crawlspace insulation above and below.</w:t>
              </w:r>
            </w:ins>
          </w:p>
          <w:p w14:paraId="0F46EB95" w14:textId="77777777" w:rsidR="00036420" w:rsidRPr="009053C5" w:rsidRDefault="00036420" w:rsidP="00EF2126">
            <w:pPr>
              <w:keepNext/>
              <w:numPr>
                <w:ilvl w:val="1"/>
                <w:numId w:val="5"/>
              </w:numPr>
              <w:autoSpaceDE w:val="0"/>
              <w:autoSpaceDN w:val="0"/>
              <w:adjustRightInd w:val="0"/>
              <w:spacing w:after="0" w:line="240" w:lineRule="auto"/>
              <w:contextualSpacing/>
              <w:rPr>
                <w:ins w:id="3725" w:author="Hudler, Rob@Energy" w:date="2018-11-09T16:13:00Z"/>
                <w:rFonts w:asciiTheme="minorHAnsi" w:eastAsia="Times New Roman" w:hAnsiTheme="minorHAnsi" w:cstheme="minorHAnsi"/>
                <w:b/>
                <w:bCs/>
                <w:sz w:val="18"/>
                <w:szCs w:val="18"/>
              </w:rPr>
            </w:pPr>
            <w:ins w:id="3726" w:author="Hudler, Rob@Energy" w:date="2018-11-09T16:13:00Z">
              <w:r w:rsidRPr="009053C5">
                <w:rPr>
                  <w:rFonts w:asciiTheme="minorHAnsi" w:eastAsia="Times New Roman" w:hAnsiTheme="minorHAnsi" w:cstheme="minorHAnsi"/>
                  <w:bCs/>
                  <w:sz w:val="18"/>
                  <w:szCs w:val="18"/>
                </w:rPr>
                <w:t>Piping installed in attics with a minimum of 4 inches (10 cm) of attic insulation on top</w:t>
              </w:r>
            </w:ins>
          </w:p>
          <w:p w14:paraId="2EC8596B" w14:textId="77777777" w:rsidR="00036420" w:rsidRPr="009053C5" w:rsidDel="00DF58C3" w:rsidRDefault="00036420" w:rsidP="00EF2126">
            <w:pPr>
              <w:keepNext/>
              <w:numPr>
                <w:ilvl w:val="1"/>
                <w:numId w:val="5"/>
              </w:numPr>
              <w:autoSpaceDE w:val="0"/>
              <w:autoSpaceDN w:val="0"/>
              <w:adjustRightInd w:val="0"/>
              <w:spacing w:after="0" w:line="240" w:lineRule="auto"/>
              <w:contextualSpacing/>
              <w:rPr>
                <w:ins w:id="3727" w:author="Hudler, Rob@Energy" w:date="2018-11-09T16:13:00Z"/>
                <w:del w:id="3728" w:author="Smith, Alexis@Energy" w:date="2019-02-08T15:37:00Z"/>
                <w:rFonts w:asciiTheme="minorHAnsi" w:eastAsia="Times New Roman" w:hAnsiTheme="minorHAnsi" w:cstheme="minorHAnsi"/>
                <w:b/>
                <w:bCs/>
                <w:sz w:val="18"/>
                <w:szCs w:val="18"/>
              </w:rPr>
            </w:pPr>
            <w:ins w:id="3729" w:author="Hudler, Rob@Energy" w:date="2018-11-09T16:13:00Z">
              <w:r w:rsidRPr="009053C5">
                <w:rPr>
                  <w:rFonts w:asciiTheme="minorHAnsi" w:eastAsia="Times New Roman" w:hAnsiTheme="minorHAnsi" w:cstheme="minorHAnsi"/>
                  <w:bCs/>
                  <w:sz w:val="18"/>
                  <w:szCs w:val="18"/>
                </w:rPr>
                <w:t>Pipe insulation shall fit tightly and all elbows and tees shall be fully insulated.</w:t>
              </w:r>
            </w:ins>
          </w:p>
          <w:p w14:paraId="571B30BE" w14:textId="77777777" w:rsidR="00036420" w:rsidRPr="009053C5" w:rsidRDefault="00036420">
            <w:pPr>
              <w:keepNext/>
              <w:numPr>
                <w:ilvl w:val="1"/>
                <w:numId w:val="5"/>
              </w:numPr>
              <w:autoSpaceDE w:val="0"/>
              <w:autoSpaceDN w:val="0"/>
              <w:adjustRightInd w:val="0"/>
              <w:spacing w:after="0" w:line="240" w:lineRule="auto"/>
              <w:contextualSpacing/>
              <w:rPr>
                <w:ins w:id="3730" w:author="Hudler, Rob@Energy" w:date="2018-11-09T16:13:00Z"/>
                <w:rFonts w:asciiTheme="minorHAnsi" w:eastAsia="Times New Roman" w:hAnsiTheme="minorHAnsi" w:cstheme="minorHAnsi"/>
                <w:b/>
                <w:bCs/>
                <w:sz w:val="18"/>
                <w:szCs w:val="18"/>
              </w:rPr>
              <w:pPrChange w:id="3731" w:author="Smith, Alexis@Energy" w:date="2019-02-08T15:37:00Z">
                <w:pPr>
                  <w:keepNext/>
                  <w:autoSpaceDE w:val="0"/>
                  <w:autoSpaceDN w:val="0"/>
                  <w:adjustRightInd w:val="0"/>
                  <w:spacing w:after="0" w:line="240" w:lineRule="auto"/>
                  <w:ind w:left="634"/>
                  <w:contextualSpacing/>
                </w:pPr>
              </w:pPrChange>
            </w:pPr>
          </w:p>
        </w:tc>
      </w:tr>
      <w:tr w:rsidR="00036420" w:rsidRPr="00323F2C" w14:paraId="5D1790EA" w14:textId="77777777" w:rsidTr="00036420">
        <w:trPr>
          <w:trHeight w:val="144"/>
          <w:tblHeader/>
          <w:ins w:id="3732" w:author="Hudler, Rob@Energy" w:date="2018-11-09T16:13:00Z"/>
        </w:trPr>
        <w:tc>
          <w:tcPr>
            <w:tcW w:w="715" w:type="dxa"/>
            <w:vAlign w:val="center"/>
          </w:tcPr>
          <w:p w14:paraId="618A30F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33" w:author="Hudler, Rob@Energy" w:date="2018-11-09T16:13:00Z"/>
                <w:rFonts w:asciiTheme="minorHAnsi" w:eastAsia="Times New Roman" w:hAnsiTheme="minorHAnsi" w:cstheme="minorHAnsi"/>
                <w:b/>
                <w:sz w:val="18"/>
                <w:szCs w:val="18"/>
              </w:rPr>
            </w:pPr>
            <w:ins w:id="3734" w:author="Hudler, Rob@Energy" w:date="2018-11-09T16:13:00Z">
              <w:r w:rsidRPr="009053C5">
                <w:rPr>
                  <w:rFonts w:asciiTheme="minorHAnsi" w:eastAsiaTheme="minorEastAsia" w:hAnsiTheme="minorHAnsi" w:cstheme="minorHAnsi"/>
                  <w:sz w:val="18"/>
                  <w:szCs w:val="18"/>
                </w:rPr>
                <w:t>04</w:t>
              </w:r>
            </w:ins>
          </w:p>
        </w:tc>
        <w:tc>
          <w:tcPr>
            <w:tcW w:w="13675" w:type="dxa"/>
            <w:vAlign w:val="center"/>
          </w:tcPr>
          <w:p w14:paraId="0D845F4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35" w:author="Hudler, Rob@Energy" w:date="2018-11-09T16:13:00Z"/>
                <w:rFonts w:asciiTheme="minorHAnsi" w:eastAsia="Times New Roman" w:hAnsiTheme="minorHAnsi" w:cstheme="minorHAnsi"/>
                <w:sz w:val="18"/>
                <w:szCs w:val="18"/>
              </w:rPr>
            </w:pPr>
            <w:ins w:id="3736" w:author="Hudler, Rob@Energy" w:date="2018-11-09T16:13:00Z">
              <w:r w:rsidRPr="009053C5">
                <w:rPr>
                  <w:rFonts w:asciiTheme="minorHAnsi" w:eastAsia="Times New Roman" w:hAnsiTheme="minorHAnsi" w:cstheme="minorHAnsi"/>
                  <w:sz w:val="18"/>
                  <w:szCs w:val="18"/>
                </w:rPr>
                <w:t>For Gas or Propane Water Heaters:  Ensure the following are installed (Section 150.0(n))</w:t>
              </w:r>
            </w:ins>
          </w:p>
          <w:p w14:paraId="2A48C6F8"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216"/>
              <w:contextualSpacing/>
              <w:rPr>
                <w:ins w:id="3737" w:author="Hudler, Rob@Energy" w:date="2018-11-09T16:13:00Z"/>
                <w:rFonts w:asciiTheme="minorHAnsi" w:eastAsia="Times New Roman" w:hAnsiTheme="minorHAnsi" w:cstheme="minorHAnsi"/>
                <w:sz w:val="18"/>
                <w:szCs w:val="18"/>
              </w:rPr>
            </w:pPr>
            <w:ins w:id="3738" w:author="Hudler, Rob@Energy" w:date="2018-11-09T16:13:00Z">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ins>
          </w:p>
          <w:p w14:paraId="4505E233"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3739" w:author="Hudler, Rob@Energy" w:date="2018-11-09T16:13:00Z"/>
                <w:rFonts w:asciiTheme="minorHAnsi" w:eastAsia="Times New Roman" w:hAnsiTheme="minorHAnsi" w:cstheme="minorHAnsi"/>
                <w:sz w:val="18"/>
                <w:szCs w:val="18"/>
              </w:rPr>
            </w:pPr>
            <w:ins w:id="3740" w:author="Hudler, Rob@Energy" w:date="2018-11-09T16:13:00Z">
              <w:r w:rsidRPr="009053C5">
                <w:rPr>
                  <w:rFonts w:asciiTheme="minorHAnsi" w:eastAsia="Times New Roman" w:hAnsiTheme="minorHAnsi" w:cstheme="minorHAnsi"/>
                  <w:sz w:val="18"/>
                  <w:szCs w:val="18"/>
                </w:rPr>
                <w:t>The conductor shall be labeled with the work “Spare” on both ends; and</w:t>
              </w:r>
            </w:ins>
          </w:p>
          <w:p w14:paraId="0DC38AA8"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ins w:id="3741" w:author="Hudler, Rob@Energy" w:date="2018-11-09T16:13:00Z"/>
                <w:rFonts w:asciiTheme="minorHAnsi" w:eastAsia="Times New Roman" w:hAnsiTheme="minorHAnsi" w:cstheme="minorHAnsi"/>
                <w:sz w:val="18"/>
                <w:szCs w:val="18"/>
              </w:rPr>
            </w:pPr>
            <w:ins w:id="3742" w:author="Hudler, Rob@Energy" w:date="2018-11-09T16:13:00Z">
              <w:r w:rsidRPr="009053C5">
                <w:rPr>
                  <w:rFonts w:asciiTheme="minorHAnsi" w:eastAsia="Times New Roman" w:hAnsiTheme="minorHAnsi" w:cstheme="minorHAnsi"/>
                  <w:sz w:val="18"/>
                  <w:szCs w:val="18"/>
                </w:rPr>
                <w:t xml:space="preserve">A reserved single pole circuit breaker space next to the circuit breaker next to the branch circuit </w:t>
              </w:r>
              <w:del w:id="3743" w:author="Smith, Alexis@Energy" w:date="2019-02-08T15:37:00Z">
                <w:r w:rsidRPr="009053C5" w:rsidDel="00DF58C3">
                  <w:rPr>
                    <w:rFonts w:asciiTheme="minorHAnsi" w:eastAsia="Times New Roman" w:hAnsiTheme="minorHAnsi" w:cstheme="minorHAnsi"/>
                    <w:sz w:val="18"/>
                    <w:szCs w:val="18"/>
                  </w:rPr>
                  <w:delText xml:space="preserve">in A </w:delText>
                </w:r>
              </w:del>
              <w:r w:rsidRPr="009053C5">
                <w:rPr>
                  <w:rFonts w:asciiTheme="minorHAnsi" w:eastAsia="Times New Roman" w:hAnsiTheme="minorHAnsi" w:cstheme="minorHAnsi"/>
                  <w:sz w:val="18"/>
                  <w:szCs w:val="18"/>
                </w:rPr>
                <w:t>labeled “Future” 240V shall be provided.</w:t>
              </w:r>
            </w:ins>
          </w:p>
          <w:p w14:paraId="21AB177D"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ins w:id="3744" w:author="Hudler, Rob@Energy" w:date="2018-11-09T16:13:00Z"/>
                <w:rFonts w:asciiTheme="minorHAnsi" w:eastAsia="Times New Roman" w:hAnsiTheme="minorHAnsi" w:cstheme="minorHAnsi"/>
                <w:sz w:val="18"/>
                <w:szCs w:val="18"/>
              </w:rPr>
            </w:pPr>
            <w:ins w:id="3745" w:author="Hudler, Rob@Energy" w:date="2018-11-09T16:13:00Z">
              <w:r w:rsidRPr="009053C5">
                <w:rPr>
                  <w:rFonts w:asciiTheme="minorHAnsi" w:eastAsia="Times New Roman" w:hAnsiTheme="minorHAnsi" w:cstheme="minorHAnsi"/>
                  <w:sz w:val="18"/>
                  <w:szCs w:val="18"/>
                </w:rPr>
                <w:t>A Category III or IV vent, or a  Type B vent with straight pipe between outside and water heater</w:t>
              </w:r>
            </w:ins>
          </w:p>
          <w:p w14:paraId="3BB0E2B0"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ins w:id="3746" w:author="Hudler, Rob@Energy" w:date="2018-11-09T16:13:00Z"/>
                <w:rFonts w:asciiTheme="minorHAnsi" w:eastAsia="Times New Roman" w:hAnsiTheme="minorHAnsi" w:cstheme="minorHAnsi"/>
                <w:sz w:val="18"/>
                <w:szCs w:val="18"/>
              </w:rPr>
            </w:pPr>
            <w:ins w:id="3747" w:author="Hudler, Rob@Energy" w:date="2018-11-09T16:13:00Z">
              <w:r w:rsidRPr="009053C5">
                <w:rPr>
                  <w:rFonts w:asciiTheme="minorHAnsi" w:eastAsia="Times New Roman" w:hAnsiTheme="minorHAnsi" w:cstheme="minorHAnsi"/>
                  <w:sz w:val="18"/>
                  <w:szCs w:val="18"/>
                </w:rPr>
                <w:t>A condensate drain no more than 2 inches higher than the base on water heater for natural draining</w:t>
              </w:r>
            </w:ins>
          </w:p>
          <w:p w14:paraId="0BF55055"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ins w:id="3748" w:author="Hudler, Rob@Energy" w:date="2018-11-09T16:13:00Z"/>
                <w:rFonts w:asciiTheme="minorHAnsi" w:eastAsia="Times New Roman" w:hAnsiTheme="minorHAnsi" w:cstheme="minorHAnsi"/>
                <w:sz w:val="18"/>
                <w:szCs w:val="18"/>
              </w:rPr>
            </w:pPr>
            <w:ins w:id="3749" w:author="Hudler, Rob@Energy" w:date="2018-11-09T16:13:00Z">
              <w:r w:rsidRPr="009053C5">
                <w:rPr>
                  <w:rFonts w:asciiTheme="minorHAnsi" w:eastAsia="Times New Roman" w:hAnsiTheme="minorHAnsi" w:cstheme="minorHAnsi"/>
                  <w:sz w:val="18"/>
                  <w:szCs w:val="18"/>
                </w:rPr>
                <w:t>A gas supply line with capacity of at least 200,000 Btu/hr</w:t>
              </w:r>
            </w:ins>
          </w:p>
        </w:tc>
      </w:tr>
      <w:tr w:rsidR="00036420" w:rsidRPr="00323F2C" w14:paraId="04B9ED2A" w14:textId="77777777" w:rsidTr="00036420">
        <w:trPr>
          <w:trHeight w:val="144"/>
          <w:tblHeader/>
          <w:ins w:id="3750" w:author="Hudler, Rob@Energy" w:date="2018-11-09T16:13:00Z"/>
        </w:trPr>
        <w:tc>
          <w:tcPr>
            <w:tcW w:w="14390" w:type="dxa"/>
            <w:gridSpan w:val="2"/>
            <w:vAlign w:val="center"/>
          </w:tcPr>
          <w:p w14:paraId="6C1F382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51" w:author="Hudler, Rob@Energy" w:date="2018-11-09T16:13:00Z"/>
                <w:rFonts w:asciiTheme="minorHAnsi" w:eastAsiaTheme="minorEastAsia" w:hAnsiTheme="minorHAnsi" w:cstheme="minorHAnsi"/>
                <w:b/>
                <w:sz w:val="18"/>
                <w:szCs w:val="18"/>
              </w:rPr>
            </w:pPr>
            <w:ins w:id="3752" w:author="Hudler, Rob@Energy" w:date="2018-11-09T16:13:00Z">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ins>
          </w:p>
        </w:tc>
      </w:tr>
    </w:tbl>
    <w:p w14:paraId="6BCC1256" w14:textId="621D6F66" w:rsidR="00036420" w:rsidRPr="009053C5" w:rsidRDefault="00036420">
      <w:pPr>
        <w:spacing w:after="120"/>
        <w:rPr>
          <w:ins w:id="3753" w:author="Hudler, Rob@Energy" w:date="2018-11-09T16:13:00Z"/>
          <w:rFonts w:asciiTheme="minorHAnsi" w:hAnsiTheme="minorHAnsi" w:cstheme="minorHAnsi"/>
          <w:sz w:val="18"/>
          <w:szCs w:val="18"/>
        </w:rPr>
        <w:pPrChange w:id="3754" w:author="Smith, Alexis@Energy" w:date="2019-02-14T08:21:00Z">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62"/>
        <w:gridCol w:w="11628"/>
        <w:tblGridChange w:id="3755">
          <w:tblGrid>
            <w:gridCol w:w="826"/>
            <w:gridCol w:w="6895"/>
            <w:gridCol w:w="6895"/>
          </w:tblGrid>
        </w:tblGridChange>
      </w:tblGrid>
      <w:tr w:rsidR="00036420" w:rsidRPr="00323F2C" w14:paraId="1259CD32" w14:textId="77777777" w:rsidTr="00E51030">
        <w:trPr>
          <w:trHeight w:hRule="exact" w:val="730"/>
          <w:tblHeader/>
          <w:ins w:id="3756" w:author="Hudler, Rob@Energy" w:date="2018-11-09T16:13:00Z"/>
        </w:trPr>
        <w:tc>
          <w:tcPr>
            <w:tcW w:w="14616" w:type="dxa"/>
            <w:gridSpan w:val="3"/>
            <w:tcBorders>
              <w:bottom w:val="single" w:sz="4" w:space="0" w:color="auto"/>
            </w:tcBorders>
          </w:tcPr>
          <w:p w14:paraId="0EE86249" w14:textId="2D1C420F" w:rsidR="00036420" w:rsidRPr="009053C5" w:rsidRDefault="00995034" w:rsidP="00036420">
            <w:pPr>
              <w:spacing w:after="0" w:line="240" w:lineRule="auto"/>
              <w:rPr>
                <w:ins w:id="3757" w:author="Hudler, Rob@Energy" w:date="2018-11-09T16:13:00Z"/>
                <w:rFonts w:asciiTheme="minorHAnsi" w:hAnsiTheme="minorHAnsi" w:cstheme="minorHAnsi"/>
                <w:b/>
                <w:sz w:val="18"/>
                <w:szCs w:val="18"/>
              </w:rPr>
            </w:pPr>
            <w:ins w:id="3758" w:author="Hudler, Rob@Energy" w:date="2018-11-16T14:23:00Z">
              <w:r>
                <w:rPr>
                  <w:rFonts w:asciiTheme="minorHAnsi" w:hAnsiTheme="minorHAnsi" w:cstheme="minorHAnsi"/>
                  <w:b/>
                  <w:sz w:val="18"/>
                  <w:szCs w:val="18"/>
                </w:rPr>
                <w:lastRenderedPageBreak/>
                <w:t>J</w:t>
              </w:r>
            </w:ins>
            <w:ins w:id="3759" w:author="Hudler, Rob@Energy" w:date="2018-11-09T16:13:00Z">
              <w:r w:rsidR="00036420" w:rsidRPr="009053C5">
                <w:rPr>
                  <w:rFonts w:asciiTheme="minorHAnsi" w:hAnsiTheme="minorHAnsi" w:cstheme="minorHAnsi"/>
                  <w:b/>
                  <w:sz w:val="18"/>
                  <w:szCs w:val="18"/>
                </w:rPr>
                <w:t>. HERS-Verified Pipe Insulation Credit Requirements (RA 3.6.3)</w:t>
              </w:r>
            </w:ins>
          </w:p>
          <w:p w14:paraId="040F338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60" w:author="Hudler, Rob@Energy" w:date="2018-11-09T16:13:00Z"/>
                <w:rFonts w:asciiTheme="minorHAnsi" w:hAnsiTheme="minorHAnsi" w:cstheme="minorHAnsi"/>
                <w:sz w:val="18"/>
                <w:szCs w:val="18"/>
              </w:rPr>
            </w:pPr>
            <w:ins w:id="3761" w:author="Hudler, Rob@Energy" w:date="2018-11-09T16:13:00Z">
              <w:r w:rsidRPr="009053C5">
                <w:rPr>
                  <w:rFonts w:asciiTheme="minorHAnsi" w:hAnsiTheme="minorHAnsi" w:cstheme="minorHAnsi"/>
                  <w:sz w:val="18"/>
                  <w:szCs w:val="18"/>
                </w:rPr>
                <w:t>Systems that utilize this distribution type shall comply with these requirements.</w:t>
              </w:r>
            </w:ins>
          </w:p>
          <w:p w14:paraId="34509466" w14:textId="495BE555" w:rsidR="00036420" w:rsidRPr="00E51030" w:rsidRDefault="00036420" w:rsidP="00E51030">
            <w:pPr>
              <w:spacing w:after="0" w:line="240" w:lineRule="auto"/>
              <w:rPr>
                <w:ins w:id="3762" w:author="Hudler, Rob@Energy" w:date="2018-11-09T16:13:00Z"/>
                <w:rFonts w:asciiTheme="minorHAnsi" w:hAnsiTheme="minorHAnsi" w:cstheme="minorHAnsi"/>
                <w:sz w:val="18"/>
                <w:szCs w:val="18"/>
              </w:rPr>
            </w:pPr>
            <w:ins w:id="3763" w:author="Hudler, Rob@Energy" w:date="2018-11-09T16:13:00Z">
              <w:r w:rsidRPr="009053C5">
                <w:rPr>
                  <w:rFonts w:asciiTheme="minorHAnsi" w:hAnsiTheme="minorHAnsi" w:cstheme="minorHAnsi"/>
                  <w:sz w:val="18"/>
                  <w:szCs w:val="18"/>
                </w:rPr>
                <w:t>&lt;&lt;If  there are no systems in column B14 that have a value = “HERS-Verified Pipe Insulation Credit”, then display the "section does not apply" message; else display this entire table &gt;&gt;</w:t>
              </w:r>
            </w:ins>
          </w:p>
        </w:tc>
      </w:tr>
      <w:tr w:rsidR="00036420" w:rsidRPr="00323F2C" w14:paraId="0DD13087" w14:textId="77777777" w:rsidTr="00036420">
        <w:trPr>
          <w:trHeight w:hRule="exact" w:val="361"/>
          <w:tblHeader/>
          <w:ins w:id="3764" w:author="Hudler, Rob@Energy" w:date="2018-11-09T16:13:00Z"/>
        </w:trPr>
        <w:tc>
          <w:tcPr>
            <w:tcW w:w="826" w:type="dxa"/>
            <w:vAlign w:val="center"/>
          </w:tcPr>
          <w:p w14:paraId="1A21BD3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65" w:author="Hudler, Rob@Energy" w:date="2018-11-09T16:13:00Z"/>
                <w:rFonts w:asciiTheme="minorHAnsi" w:hAnsiTheme="minorHAnsi" w:cstheme="minorHAnsi"/>
                <w:sz w:val="18"/>
                <w:szCs w:val="18"/>
              </w:rPr>
            </w:pPr>
            <w:ins w:id="3766" w:author="Hudler, Rob@Energy" w:date="2018-11-09T16:13:00Z">
              <w:r w:rsidRPr="009053C5">
                <w:rPr>
                  <w:rFonts w:asciiTheme="minorHAnsi" w:hAnsiTheme="minorHAnsi" w:cstheme="minorHAnsi"/>
                  <w:sz w:val="18"/>
                  <w:szCs w:val="18"/>
                </w:rPr>
                <w:t>01</w:t>
              </w:r>
            </w:ins>
          </w:p>
        </w:tc>
        <w:tc>
          <w:tcPr>
            <w:tcW w:w="13790" w:type="dxa"/>
            <w:gridSpan w:val="2"/>
            <w:vAlign w:val="center"/>
          </w:tcPr>
          <w:p w14:paraId="1B65072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67" w:author="Hudler, Rob@Energy" w:date="2018-11-09T16:13:00Z"/>
                <w:rFonts w:asciiTheme="minorHAnsi" w:hAnsiTheme="minorHAnsi" w:cstheme="minorHAnsi"/>
                <w:sz w:val="18"/>
                <w:szCs w:val="18"/>
              </w:rPr>
            </w:pPr>
            <w:ins w:id="3768" w:author="Hudler, Rob@Energy" w:date="2018-11-09T16:13:00Z">
              <w:r w:rsidRPr="009053C5">
                <w:rPr>
                  <w:rFonts w:asciiTheme="minorHAnsi" w:hAnsiTheme="minorHAnsi" w:cstheme="minorHAnsi"/>
                  <w:sz w:val="18"/>
                  <w:szCs w:val="18"/>
                </w:rPr>
                <w:t>All hot water piping shall comply with the insulation requirements in Table 120.3-A. (RA 4.4.14)</w:t>
              </w:r>
            </w:ins>
          </w:p>
        </w:tc>
      </w:tr>
      <w:tr w:rsidR="007766C7" w:rsidRPr="00323F2C" w14:paraId="2FD17383" w14:textId="77777777" w:rsidTr="0075795E">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769" w:author="Smith, Alexis@Energy" w:date="2019-02-14T08:26: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hRule="exact" w:val="793"/>
          <w:tblHeader/>
          <w:ins w:id="3770" w:author="Smith, Alexis@Energy" w:date="2019-02-14T08:00:00Z"/>
          <w:trPrChange w:id="3771" w:author="Smith, Alexis@Energy" w:date="2019-02-14T08:26:00Z">
            <w:trPr>
              <w:trHeight w:hRule="exact" w:val="361"/>
              <w:tblHeader/>
            </w:trPr>
          </w:trPrChange>
        </w:trPr>
        <w:tc>
          <w:tcPr>
            <w:tcW w:w="826" w:type="dxa"/>
            <w:vAlign w:val="center"/>
            <w:tcPrChange w:id="3772" w:author="Smith, Alexis@Energy" w:date="2019-02-14T08:26:00Z">
              <w:tcPr>
                <w:tcW w:w="826" w:type="dxa"/>
                <w:vAlign w:val="center"/>
              </w:tcPr>
            </w:tcPrChange>
          </w:tcPr>
          <w:p w14:paraId="277854C2" w14:textId="034D1FDB"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73" w:author="Smith, Alexis@Energy" w:date="2019-02-14T08:00:00Z"/>
                <w:rFonts w:asciiTheme="minorHAnsi" w:hAnsiTheme="minorHAnsi" w:cstheme="minorHAnsi"/>
                <w:sz w:val="18"/>
                <w:szCs w:val="18"/>
              </w:rPr>
            </w:pPr>
            <w:ins w:id="3774" w:author="Smith, Alexis@Energy" w:date="2019-02-14T08:01:00Z">
              <w:r w:rsidRPr="0075795E">
                <w:rPr>
                  <w:sz w:val="18"/>
                  <w:szCs w:val="18"/>
                  <w:rPrChange w:id="3775" w:author="Smith, Alexis@Energy" w:date="2019-02-14T08:26:00Z">
                    <w:rPr>
                      <w:sz w:val="20"/>
                      <w:szCs w:val="20"/>
                    </w:rPr>
                  </w:rPrChange>
                </w:rPr>
                <w:t>02</w:t>
              </w:r>
            </w:ins>
          </w:p>
        </w:tc>
        <w:tc>
          <w:tcPr>
            <w:tcW w:w="2162" w:type="dxa"/>
            <w:vAlign w:val="center"/>
            <w:tcPrChange w:id="3776" w:author="Smith, Alexis@Energy" w:date="2019-02-14T08:26:00Z">
              <w:tcPr>
                <w:tcW w:w="6895" w:type="dxa"/>
                <w:vAlign w:val="center"/>
              </w:tcPr>
            </w:tcPrChange>
          </w:tcPr>
          <w:p w14:paraId="38283283" w14:textId="6DA86A6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77" w:author="Smith, Alexis@Energy" w:date="2019-02-14T08:00:00Z"/>
                <w:rFonts w:asciiTheme="minorHAnsi" w:hAnsiTheme="minorHAnsi" w:cstheme="minorHAnsi"/>
                <w:sz w:val="18"/>
                <w:szCs w:val="18"/>
              </w:rPr>
            </w:pPr>
            <w:ins w:id="3778" w:author="Smith, Alexis@Energy" w:date="2019-02-14T08:01:00Z">
              <w:r w:rsidRPr="0075795E">
                <w:rPr>
                  <w:sz w:val="18"/>
                  <w:szCs w:val="18"/>
                  <w:rPrChange w:id="3779" w:author="Smith, Alexis@Energy" w:date="2019-02-14T08:26:00Z">
                    <w:rPr>
                      <w:sz w:val="20"/>
                      <w:szCs w:val="16"/>
                    </w:rPr>
                  </w:rPrChange>
                </w:rPr>
                <w:t>Verification Status</w:t>
              </w:r>
            </w:ins>
          </w:p>
        </w:tc>
        <w:tc>
          <w:tcPr>
            <w:tcW w:w="11628" w:type="dxa"/>
            <w:tcPrChange w:id="3780" w:author="Smith, Alexis@Energy" w:date="2019-02-14T08:26:00Z">
              <w:tcPr>
                <w:tcW w:w="6895" w:type="dxa"/>
                <w:vAlign w:val="center"/>
              </w:tcPr>
            </w:tcPrChange>
          </w:tcPr>
          <w:p w14:paraId="7105DE1B" w14:textId="77777777" w:rsidR="007766C7" w:rsidRPr="0075795E" w:rsidRDefault="007766C7" w:rsidP="007766C7">
            <w:pPr>
              <w:keepNext/>
              <w:spacing w:after="0" w:line="240" w:lineRule="auto"/>
              <w:ind w:left="-20"/>
              <w:rPr>
                <w:ins w:id="3781" w:author="Smith, Alexis@Energy" w:date="2019-02-14T08:01:00Z"/>
                <w:sz w:val="18"/>
                <w:szCs w:val="18"/>
                <w:u w:val="single"/>
                <w:rPrChange w:id="3782" w:author="Smith, Alexis@Energy" w:date="2019-02-14T08:26:00Z">
                  <w:rPr>
                    <w:ins w:id="3783" w:author="Smith, Alexis@Energy" w:date="2019-02-14T08:01:00Z"/>
                    <w:sz w:val="20"/>
                    <w:szCs w:val="18"/>
                    <w:u w:val="single"/>
                  </w:rPr>
                </w:rPrChange>
              </w:rPr>
            </w:pPr>
            <w:ins w:id="3784" w:author="Smith, Alexis@Energy" w:date="2019-02-14T08:01:00Z">
              <w:r w:rsidRPr="0075795E">
                <w:rPr>
                  <w:sz w:val="18"/>
                  <w:szCs w:val="18"/>
                  <w:rPrChange w:id="3785" w:author="Smith, Alexis@Energy" w:date="2019-02-14T08:26:00Z">
                    <w:rPr>
                      <w:sz w:val="20"/>
                      <w:szCs w:val="18"/>
                    </w:rPr>
                  </w:rPrChange>
                </w:rPr>
                <w:t>***</w:t>
              </w:r>
              <w:r w:rsidRPr="0075795E">
                <w:rPr>
                  <w:sz w:val="18"/>
                  <w:szCs w:val="18"/>
                  <w:u w:val="single"/>
                  <w:rPrChange w:id="3786" w:author="Smith, Alexis@Energy" w:date="2019-02-14T08:26:00Z">
                    <w:rPr>
                      <w:sz w:val="20"/>
                      <w:szCs w:val="18"/>
                      <w:u w:val="single"/>
                    </w:rPr>
                  </w:rPrChange>
                </w:rPr>
                <w:t>Pass - all applicable requirements are met; or</w:t>
              </w:r>
            </w:ins>
          </w:p>
          <w:p w14:paraId="0926AE1E" w14:textId="77777777" w:rsidR="007766C7" w:rsidRPr="0075795E" w:rsidRDefault="007766C7" w:rsidP="007766C7">
            <w:pPr>
              <w:keepNext/>
              <w:spacing w:after="0" w:line="240" w:lineRule="auto"/>
              <w:ind w:left="-20"/>
              <w:rPr>
                <w:ins w:id="3787" w:author="Smith, Alexis@Energy" w:date="2019-02-14T08:01:00Z"/>
                <w:sz w:val="18"/>
                <w:szCs w:val="18"/>
                <w:u w:val="single"/>
                <w:rPrChange w:id="3788" w:author="Smith, Alexis@Energy" w:date="2019-02-14T08:26:00Z">
                  <w:rPr>
                    <w:ins w:id="3789" w:author="Smith, Alexis@Energy" w:date="2019-02-14T08:01:00Z"/>
                    <w:sz w:val="20"/>
                    <w:szCs w:val="18"/>
                    <w:u w:val="single"/>
                  </w:rPr>
                </w:rPrChange>
              </w:rPr>
            </w:pPr>
            <w:ins w:id="3790" w:author="Smith, Alexis@Energy" w:date="2019-02-14T08:01:00Z">
              <w:r w:rsidRPr="0075795E">
                <w:rPr>
                  <w:sz w:val="18"/>
                  <w:szCs w:val="18"/>
                  <w:rPrChange w:id="3791" w:author="Smith, Alexis@Energy" w:date="2019-02-14T08:26:00Z">
                    <w:rPr>
                      <w:sz w:val="20"/>
                      <w:szCs w:val="18"/>
                    </w:rPr>
                  </w:rPrChange>
                </w:rPr>
                <w:t>***</w:t>
              </w:r>
              <w:r w:rsidRPr="0075795E">
                <w:rPr>
                  <w:sz w:val="18"/>
                  <w:szCs w:val="18"/>
                  <w:u w:val="single"/>
                  <w:rPrChange w:id="3792" w:author="Smith, Alexis@Energy" w:date="2019-02-14T08:26:00Z">
                    <w:rPr>
                      <w:sz w:val="20"/>
                      <w:szCs w:val="18"/>
                      <w:u w:val="single"/>
                    </w:rPr>
                  </w:rPrChange>
                </w:rPr>
                <w:t>Fail - one or more applicable requirements are not met. Enter reason for failure in corrections notes field below; or</w:t>
              </w:r>
            </w:ins>
          </w:p>
          <w:p w14:paraId="4E5862C1" w14:textId="2BF2759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93" w:author="Smith, Alexis@Energy" w:date="2019-02-14T08:00:00Z"/>
                <w:rFonts w:asciiTheme="minorHAnsi" w:hAnsiTheme="minorHAnsi" w:cstheme="minorHAnsi"/>
                <w:sz w:val="18"/>
                <w:szCs w:val="18"/>
              </w:rPr>
            </w:pPr>
            <w:ins w:id="3794" w:author="Smith, Alexis@Energy" w:date="2019-02-14T08:01:00Z">
              <w:r w:rsidRPr="0075795E">
                <w:rPr>
                  <w:sz w:val="18"/>
                  <w:szCs w:val="18"/>
                  <w:rPrChange w:id="3795" w:author="Smith, Alexis@Energy" w:date="2019-02-14T08:26:00Z">
                    <w:rPr>
                      <w:sz w:val="20"/>
                      <w:szCs w:val="18"/>
                    </w:rPr>
                  </w:rPrChange>
                </w:rPr>
                <w:t>***</w:t>
              </w:r>
              <w:r w:rsidRPr="0075795E">
                <w:rPr>
                  <w:sz w:val="18"/>
                  <w:szCs w:val="18"/>
                  <w:u w:val="single"/>
                  <w:rPrChange w:id="3796" w:author="Smith, Alexis@Energy" w:date="2019-02-14T08:26:00Z">
                    <w:rPr>
                      <w:sz w:val="20"/>
                      <w:szCs w:val="18"/>
                      <w:u w:val="single"/>
                    </w:rPr>
                  </w:rPrChange>
                </w:rPr>
                <w:t>All N/A - This entire table is not applicable.</w:t>
              </w:r>
            </w:ins>
          </w:p>
        </w:tc>
      </w:tr>
      <w:tr w:rsidR="0075795E" w:rsidRPr="00323F2C" w14:paraId="2A801321" w14:textId="77777777" w:rsidTr="0075795E">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797" w:author="Smith, Alexis@Energy" w:date="2019-02-14T08:26: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hRule="exact" w:val="307"/>
          <w:tblHeader/>
          <w:ins w:id="3798" w:author="Smith, Alexis@Energy" w:date="2019-02-14T08:00:00Z"/>
          <w:trPrChange w:id="3799" w:author="Smith, Alexis@Energy" w:date="2019-02-14T08:26:00Z">
            <w:trPr>
              <w:trHeight w:hRule="exact" w:val="640"/>
              <w:tblHeader/>
            </w:trPr>
          </w:trPrChange>
        </w:trPr>
        <w:tc>
          <w:tcPr>
            <w:tcW w:w="826" w:type="dxa"/>
            <w:vAlign w:val="center"/>
            <w:tcPrChange w:id="3800" w:author="Smith, Alexis@Energy" w:date="2019-02-14T08:26:00Z">
              <w:tcPr>
                <w:tcW w:w="826" w:type="dxa"/>
                <w:vAlign w:val="center"/>
              </w:tcPr>
            </w:tcPrChange>
          </w:tcPr>
          <w:p w14:paraId="6C0E65B2" w14:textId="29745868" w:rsidR="0075795E" w:rsidRPr="0075795E" w:rsidRDefault="0075795E"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01" w:author="Smith, Alexis@Energy" w:date="2019-02-14T08:00:00Z"/>
                <w:rFonts w:asciiTheme="minorHAnsi" w:hAnsiTheme="minorHAnsi" w:cstheme="minorHAnsi"/>
                <w:sz w:val="18"/>
                <w:szCs w:val="18"/>
              </w:rPr>
            </w:pPr>
            <w:ins w:id="3802" w:author="Smith, Alexis@Energy" w:date="2019-02-14T08:01:00Z">
              <w:r w:rsidRPr="0075795E">
                <w:rPr>
                  <w:sz w:val="18"/>
                  <w:szCs w:val="18"/>
                  <w:rPrChange w:id="3803" w:author="Smith, Alexis@Energy" w:date="2019-02-14T08:26:00Z">
                    <w:rPr>
                      <w:sz w:val="20"/>
                      <w:szCs w:val="20"/>
                    </w:rPr>
                  </w:rPrChange>
                </w:rPr>
                <w:t>03</w:t>
              </w:r>
            </w:ins>
          </w:p>
        </w:tc>
        <w:tc>
          <w:tcPr>
            <w:tcW w:w="13790" w:type="dxa"/>
            <w:gridSpan w:val="2"/>
            <w:tcPrChange w:id="3804" w:author="Smith, Alexis@Energy" w:date="2019-02-14T08:26:00Z">
              <w:tcPr>
                <w:tcW w:w="13790" w:type="dxa"/>
                <w:gridSpan w:val="2"/>
              </w:tcPr>
            </w:tcPrChange>
          </w:tcPr>
          <w:p w14:paraId="7F603FE4" w14:textId="1E8EB0C6" w:rsidR="0075795E" w:rsidRPr="0075795E" w:rsidRDefault="0075795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05" w:author="Smith, Alexis@Energy" w:date="2019-02-14T08:00:00Z"/>
                <w:rFonts w:asciiTheme="minorHAnsi" w:hAnsiTheme="minorHAnsi" w:cstheme="minorHAnsi"/>
                <w:sz w:val="18"/>
                <w:szCs w:val="18"/>
              </w:rPr>
            </w:pPr>
            <w:ins w:id="3806" w:author="Smith, Alexis@Energy" w:date="2019-02-14T08:25:00Z">
              <w:r w:rsidRPr="0075795E">
                <w:rPr>
                  <w:sz w:val="18"/>
                  <w:szCs w:val="18"/>
                  <w:rPrChange w:id="3807" w:author="Smith, Alexis@Energy" w:date="2019-02-14T08:26:00Z">
                    <w:rPr>
                      <w:sz w:val="20"/>
                      <w:szCs w:val="16"/>
                    </w:rPr>
                  </w:rPrChange>
                </w:rPr>
                <w:t xml:space="preserve">Correction </w:t>
              </w:r>
            </w:ins>
            <w:ins w:id="3808" w:author="Smith, Alexis@Energy" w:date="2019-02-14T08:01:00Z">
              <w:r w:rsidRPr="0075795E">
                <w:rPr>
                  <w:sz w:val="18"/>
                  <w:szCs w:val="18"/>
                  <w:rPrChange w:id="3809" w:author="Smith, Alexis@Energy" w:date="2019-02-14T08:26:00Z">
                    <w:rPr>
                      <w:sz w:val="20"/>
                      <w:szCs w:val="16"/>
                    </w:rPr>
                  </w:rPrChange>
                </w:rPr>
                <w:t>Notes</w:t>
              </w:r>
            </w:ins>
            <w:ins w:id="3810" w:author="Smith, Alexis@Energy" w:date="2019-02-14T08:26:00Z">
              <w:r w:rsidRPr="0075795E">
                <w:rPr>
                  <w:sz w:val="18"/>
                  <w:szCs w:val="18"/>
                  <w:rPrChange w:id="3811" w:author="Smith, Alexis@Energy" w:date="2019-02-14T08:26:00Z">
                    <w:rPr>
                      <w:sz w:val="20"/>
                      <w:szCs w:val="16"/>
                    </w:rPr>
                  </w:rPrChange>
                </w:rPr>
                <w:t>:</w:t>
              </w:r>
            </w:ins>
            <w:ins w:id="3812" w:author="Smith, Alexis@Energy" w:date="2019-02-14T08:25:00Z">
              <w:r w:rsidRPr="0075795E">
                <w:rPr>
                  <w:sz w:val="18"/>
                  <w:szCs w:val="18"/>
                  <w:rPrChange w:id="3813" w:author="Smith, Alexis@Energy" w:date="2019-02-14T08:26:00Z">
                    <w:rPr>
                      <w:sz w:val="20"/>
                      <w:szCs w:val="16"/>
                    </w:rPr>
                  </w:rPrChange>
                </w:rPr>
                <w:t xml:space="preserve"> </w:t>
              </w:r>
            </w:ins>
            <w:ins w:id="3814" w:author="Smith, Alexis@Energy" w:date="2019-02-14T08:01:00Z">
              <w:r w:rsidRPr="0075795E">
                <w:rPr>
                  <w:rFonts w:asciiTheme="minorHAnsi" w:hAnsiTheme="minorHAnsi"/>
                  <w:sz w:val="18"/>
                  <w:szCs w:val="18"/>
                  <w:rPrChange w:id="3815" w:author="Smith, Alexis@Energy" w:date="2019-02-14T08:26:00Z">
                    <w:rPr>
                      <w:rFonts w:asciiTheme="minorHAnsi" w:hAnsiTheme="minorHAnsi"/>
                      <w:sz w:val="20"/>
                      <w:szCs w:val="18"/>
                    </w:rPr>
                  </w:rPrChange>
                </w:rPr>
                <w:t xml:space="preserve">&lt;&lt;if </w:t>
              </w:r>
              <w:r w:rsidRPr="0075795E">
                <w:rPr>
                  <w:rFonts w:asciiTheme="minorHAnsi" w:hAnsiTheme="minorHAnsi"/>
                  <w:sz w:val="18"/>
                  <w:szCs w:val="18"/>
                  <w:u w:val="single"/>
                  <w:rPrChange w:id="3816" w:author="Smith, Alexis@Energy" w:date="2019-02-14T08:26:00Z">
                    <w:rPr>
                      <w:rFonts w:asciiTheme="minorHAnsi" w:hAnsiTheme="minorHAnsi"/>
                      <w:sz w:val="20"/>
                      <w:szCs w:val="18"/>
                      <w:u w:val="single"/>
                    </w:rPr>
                  </w:rPrChange>
                </w:rPr>
                <w:t>Verification Status</w:t>
              </w:r>
              <w:r w:rsidRPr="0075795E">
                <w:rPr>
                  <w:rFonts w:asciiTheme="minorHAnsi" w:hAnsiTheme="minorHAnsi"/>
                  <w:sz w:val="18"/>
                  <w:szCs w:val="18"/>
                  <w:rPrChange w:id="3817" w:author="Smith, Alexis@Energy" w:date="2019-02-14T08:26:00Z">
                    <w:rPr>
                      <w:rFonts w:asciiTheme="minorHAnsi" w:hAnsiTheme="minorHAnsi"/>
                      <w:sz w:val="20"/>
                      <w:szCs w:val="18"/>
                    </w:rPr>
                  </w:rPrChange>
                </w:rPr>
                <w:t xml:space="preserve">= </w:t>
              </w:r>
              <w:r w:rsidRPr="0075795E">
                <w:rPr>
                  <w:rFonts w:asciiTheme="minorHAnsi" w:hAnsiTheme="minorHAnsi"/>
                  <w:sz w:val="18"/>
                  <w:szCs w:val="18"/>
                  <w:u w:val="single"/>
                  <w:rPrChange w:id="3818" w:author="Smith, Alexis@Energy" w:date="2019-02-14T08:26:00Z">
                    <w:rPr>
                      <w:rFonts w:asciiTheme="minorHAnsi" w:hAnsiTheme="minorHAnsi"/>
                      <w:sz w:val="20"/>
                      <w:szCs w:val="18"/>
                      <w:u w:val="single"/>
                    </w:rPr>
                  </w:rPrChange>
                </w:rPr>
                <w:t>Fail</w:t>
              </w:r>
              <w:r w:rsidRPr="0075795E">
                <w:rPr>
                  <w:rFonts w:asciiTheme="minorHAnsi" w:hAnsiTheme="minorHAnsi"/>
                  <w:sz w:val="18"/>
                  <w:szCs w:val="18"/>
                  <w:rPrChange w:id="3819" w:author="Smith, Alexis@Energy" w:date="2019-02-14T08:26:00Z">
                    <w:rPr>
                      <w:rFonts w:asciiTheme="minorHAnsi" w:hAnsiTheme="minorHAnsi"/>
                      <w:sz w:val="20"/>
                      <w:szCs w:val="18"/>
                    </w:rPr>
                  </w:rPrChange>
                </w:rPr>
                <w:t>, then text entry in this Corrections Notes field is required; user input text&gt;&gt;</w:t>
              </w:r>
            </w:ins>
          </w:p>
        </w:tc>
      </w:tr>
      <w:tr w:rsidR="007766C7" w:rsidRPr="00323F2C" w14:paraId="0A602FA2" w14:textId="77777777" w:rsidTr="0075795E">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20" w:author="Smith, Alexis@Energy" w:date="2019-02-14T08:26: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hRule="exact" w:val="550"/>
          <w:tblHeader/>
          <w:ins w:id="3821" w:author="Hudler, Rob@Energy" w:date="2018-11-09T16:13:00Z"/>
          <w:trPrChange w:id="3822" w:author="Smith, Alexis@Energy" w:date="2019-02-14T08:26:00Z">
            <w:trPr>
              <w:trHeight w:hRule="exact" w:val="288"/>
              <w:tblHeader/>
            </w:trPr>
          </w:trPrChange>
        </w:trPr>
        <w:tc>
          <w:tcPr>
            <w:tcW w:w="14616" w:type="dxa"/>
            <w:gridSpan w:val="3"/>
            <w:vAlign w:val="center"/>
            <w:tcPrChange w:id="3823" w:author="Smith, Alexis@Energy" w:date="2019-02-14T08:26:00Z">
              <w:tcPr>
                <w:tcW w:w="14616" w:type="dxa"/>
                <w:gridSpan w:val="3"/>
                <w:tcBorders>
                  <w:top w:val="single" w:sz="4" w:space="0" w:color="000000"/>
                  <w:left w:val="single" w:sz="4" w:space="0" w:color="000000"/>
                  <w:bottom w:val="single" w:sz="4" w:space="0" w:color="auto"/>
                  <w:right w:val="single" w:sz="4" w:space="0" w:color="000000"/>
                </w:tcBorders>
              </w:tcPr>
            </w:tcPrChange>
          </w:tcPr>
          <w:p w14:paraId="2D3F6317" w14:textId="53CE3604" w:rsidR="007766C7" w:rsidRPr="0075795E" w:rsidDel="007766C7" w:rsidRDefault="007766C7" w:rsidP="007766C7">
            <w:pPr>
              <w:spacing w:after="0" w:line="240" w:lineRule="auto"/>
              <w:rPr>
                <w:ins w:id="3824" w:author="Hudler, Rob@Energy" w:date="2018-11-09T16:13:00Z"/>
                <w:del w:id="3825" w:author="Smith, Alexis@Energy" w:date="2019-02-14T08:00:00Z"/>
                <w:rFonts w:asciiTheme="minorHAnsi" w:hAnsiTheme="minorHAnsi" w:cstheme="minorHAnsi"/>
                <w:b/>
                <w:sz w:val="18"/>
                <w:szCs w:val="18"/>
              </w:rPr>
            </w:pPr>
            <w:ins w:id="3826" w:author="Smith, Alexis@Energy" w:date="2019-02-14T08:01:00Z">
              <w:r w:rsidRPr="0075795E">
                <w:rPr>
                  <w:rFonts w:asciiTheme="minorHAnsi" w:hAnsiTheme="minorHAnsi" w:cstheme="minorHAnsi"/>
                  <w:b/>
                  <w:sz w:val="18"/>
                  <w:szCs w:val="18"/>
                  <w:rPrChange w:id="3827" w:author="Smith, Alexis@Energy" w:date="2019-02-14T08:26:00Z">
                    <w:rPr>
                      <w:rFonts w:asciiTheme="minorHAnsi" w:hAnsiTheme="minorHAnsi" w:cstheme="minorHAnsi"/>
                      <w:b/>
                      <w:sz w:val="20"/>
                      <w:szCs w:val="20"/>
                    </w:rPr>
                  </w:rPrChange>
                </w:rPr>
                <w:t>The responsible person’s signature on this compliance document affirms that all applicable requirements in this table have been met unless otherwise noted in the Verification Status and the Corrections Notes in this table.</w:t>
              </w:r>
            </w:ins>
            <w:ins w:id="3828" w:author="Hudler, Rob@Energy" w:date="2018-11-09T16:13:00Z">
              <w:del w:id="3829" w:author="Smith, Alexis@Energy" w:date="2019-02-14T08:00:00Z">
                <w:r w:rsidRPr="0075795E" w:rsidDel="007766C7">
                  <w:rPr>
                    <w:rFonts w:asciiTheme="minorHAnsi" w:hAnsiTheme="minorHAnsi" w:cstheme="minorHAnsi"/>
                    <w:b/>
                    <w:sz w:val="18"/>
                    <w:szCs w:val="18"/>
                  </w:rPr>
                  <w:delText xml:space="preserve">The responsible person’s signature on this compliance document affirms that all applicable requirements in this table have been met.  </w:delText>
                </w:r>
              </w:del>
            </w:ins>
          </w:p>
          <w:p w14:paraId="73C93E19" w14:textId="77777777" w:rsidR="007766C7" w:rsidRPr="0075795E" w:rsidRDefault="007766C7">
            <w:pPr>
              <w:spacing w:after="0" w:line="240" w:lineRule="auto"/>
              <w:rPr>
                <w:ins w:id="3830" w:author="Hudler, Rob@Energy" w:date="2018-11-09T16:13:00Z"/>
                <w:rFonts w:asciiTheme="minorHAnsi" w:hAnsiTheme="minorHAnsi" w:cstheme="minorHAnsi"/>
                <w:b/>
                <w:sz w:val="18"/>
                <w:szCs w:val="18"/>
              </w:rPr>
            </w:pPr>
          </w:p>
        </w:tc>
      </w:tr>
    </w:tbl>
    <w:p w14:paraId="271018B8" w14:textId="77777777" w:rsidR="00036420" w:rsidRPr="009053C5" w:rsidRDefault="00036420" w:rsidP="00036420">
      <w:pPr>
        <w:spacing w:after="0"/>
        <w:rPr>
          <w:ins w:id="3831" w:author="Hudler, Rob@Energy" w:date="2018-11-09T16:13:00Z"/>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2159"/>
        <w:gridCol w:w="11643"/>
        <w:tblGridChange w:id="3832">
          <w:tblGrid>
            <w:gridCol w:w="829"/>
            <w:gridCol w:w="6901"/>
            <w:gridCol w:w="6901"/>
          </w:tblGrid>
        </w:tblGridChange>
      </w:tblGrid>
      <w:tr w:rsidR="00036420" w:rsidRPr="00323F2C" w14:paraId="1DCBDC5E" w14:textId="77777777" w:rsidTr="00036420">
        <w:trPr>
          <w:trHeight w:hRule="exact" w:val="802"/>
          <w:tblHeader/>
          <w:ins w:id="3833" w:author="Hudler, Rob@Energy" w:date="2018-11-09T16:13:00Z"/>
        </w:trPr>
        <w:tc>
          <w:tcPr>
            <w:tcW w:w="14631" w:type="dxa"/>
            <w:gridSpan w:val="3"/>
            <w:tcBorders>
              <w:bottom w:val="single" w:sz="4" w:space="0" w:color="auto"/>
            </w:tcBorders>
          </w:tcPr>
          <w:p w14:paraId="2F910D88" w14:textId="201E2DF7" w:rsidR="00036420" w:rsidRPr="009053C5" w:rsidRDefault="00995034"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34" w:author="Hudler, Rob@Energy" w:date="2018-11-09T16:13:00Z"/>
                <w:rFonts w:asciiTheme="minorHAnsi" w:hAnsiTheme="minorHAnsi" w:cstheme="minorHAnsi"/>
                <w:b/>
                <w:sz w:val="18"/>
                <w:szCs w:val="18"/>
              </w:rPr>
            </w:pPr>
            <w:ins w:id="3835" w:author="Hudler, Rob@Energy" w:date="2018-11-16T14:23:00Z">
              <w:r>
                <w:rPr>
                  <w:rFonts w:asciiTheme="minorHAnsi" w:hAnsiTheme="minorHAnsi" w:cstheme="minorHAnsi"/>
                  <w:b/>
                  <w:sz w:val="18"/>
                  <w:szCs w:val="18"/>
                </w:rPr>
                <w:t>K</w:t>
              </w:r>
            </w:ins>
            <w:ins w:id="3836" w:author="Hudler, Rob@Energy" w:date="2018-11-09T16:13:00Z">
              <w:r w:rsidR="00036420" w:rsidRPr="009053C5">
                <w:rPr>
                  <w:rFonts w:asciiTheme="minorHAnsi" w:hAnsiTheme="minorHAnsi" w:cstheme="minorHAnsi"/>
                  <w:b/>
                  <w:sz w:val="18"/>
                  <w:szCs w:val="18"/>
                </w:rPr>
                <w:t xml:space="preserve">. HERS-Verified Parallel Piping Requirements </w:t>
              </w:r>
            </w:ins>
            <w:ins w:id="3837" w:author="Smith, Alexis@Energy" w:date="2019-02-13T09:37:00Z">
              <w:r w:rsidR="00E72A2A">
                <w:rPr>
                  <w:rFonts w:asciiTheme="minorHAnsi" w:hAnsiTheme="minorHAnsi" w:cstheme="minorHAnsi"/>
                  <w:b/>
                  <w:sz w:val="18"/>
                  <w:szCs w:val="18"/>
                </w:rPr>
                <w:t>(</w:t>
              </w:r>
            </w:ins>
            <w:ins w:id="3838" w:author="Hudler, Rob@Energy" w:date="2018-11-09T16:13:00Z">
              <w:del w:id="3839" w:author="Smith, Alexis@Energy" w:date="2019-02-13T09:37:00Z">
                <w:r w:rsidR="00036420" w:rsidRPr="009053C5" w:rsidDel="00E72A2A">
                  <w:rPr>
                    <w:rFonts w:asciiTheme="minorHAnsi" w:hAnsiTheme="minorHAnsi" w:cstheme="minorHAnsi"/>
                    <w:b/>
                    <w:sz w:val="18"/>
                    <w:szCs w:val="18"/>
                  </w:rPr>
                  <w:delText>9</w:delText>
                </w:r>
              </w:del>
              <w:r w:rsidR="00036420" w:rsidRPr="009053C5">
                <w:rPr>
                  <w:rFonts w:asciiTheme="minorHAnsi" w:hAnsiTheme="minorHAnsi" w:cstheme="minorHAnsi"/>
                  <w:b/>
                  <w:sz w:val="18"/>
                  <w:szCs w:val="18"/>
                </w:rPr>
                <w:t>RA3.6.4)</w:t>
              </w:r>
            </w:ins>
          </w:p>
          <w:p w14:paraId="6AC0E7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40" w:author="Hudler, Rob@Energy" w:date="2018-11-09T16:13:00Z"/>
                <w:rFonts w:asciiTheme="minorHAnsi" w:hAnsiTheme="minorHAnsi" w:cstheme="minorHAnsi"/>
                <w:sz w:val="18"/>
                <w:szCs w:val="18"/>
              </w:rPr>
            </w:pPr>
            <w:ins w:id="3841" w:author="Hudler, Rob@Energy" w:date="2018-11-09T16:13:00Z">
              <w:r w:rsidRPr="009053C5">
                <w:rPr>
                  <w:rFonts w:asciiTheme="minorHAnsi" w:hAnsiTheme="minorHAnsi" w:cstheme="minorHAnsi"/>
                  <w:sz w:val="18"/>
                  <w:szCs w:val="18"/>
                </w:rPr>
                <w:t>Systems that utilize this distribution type shall comply with these requirements.</w:t>
              </w:r>
            </w:ins>
          </w:p>
          <w:p w14:paraId="0572BD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42" w:author="Hudler, Rob@Energy" w:date="2018-11-09T16:13:00Z"/>
                <w:rFonts w:asciiTheme="minorHAnsi" w:hAnsiTheme="minorHAnsi" w:cstheme="minorHAnsi"/>
                <w:b/>
                <w:sz w:val="18"/>
                <w:szCs w:val="18"/>
              </w:rPr>
            </w:pPr>
            <w:ins w:id="3843" w:author="Hudler, Rob@Energy" w:date="2018-11-09T16:13:00Z">
              <w:r w:rsidRPr="009053C5">
                <w:rPr>
                  <w:rFonts w:asciiTheme="minorHAnsi" w:hAnsiTheme="minorHAnsi" w:cstheme="minorHAnsi"/>
                  <w:sz w:val="18"/>
                  <w:szCs w:val="18"/>
                </w:rPr>
                <w:t>&lt;&lt;If there are no systems in column B14 that have a value = “HERS-Verified Parallel Piping”, then display the "section does not apply" message; else display this entire table &gt;&gt;</w:t>
              </w:r>
            </w:ins>
          </w:p>
        </w:tc>
      </w:tr>
      <w:tr w:rsidR="00036420" w:rsidRPr="00323F2C" w14:paraId="31ACDD9C" w14:textId="77777777" w:rsidTr="00036420">
        <w:trPr>
          <w:trHeight w:hRule="exact" w:val="288"/>
          <w:tblHeader/>
          <w:ins w:id="3844" w:author="Hudler, Rob@Energy" w:date="2018-11-09T16:13:00Z"/>
        </w:trPr>
        <w:tc>
          <w:tcPr>
            <w:tcW w:w="829" w:type="dxa"/>
            <w:vAlign w:val="center"/>
          </w:tcPr>
          <w:p w14:paraId="30D1B5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45" w:author="Hudler, Rob@Energy" w:date="2018-11-09T16:13:00Z"/>
                <w:rFonts w:asciiTheme="minorHAnsi" w:hAnsiTheme="minorHAnsi" w:cstheme="minorHAnsi"/>
                <w:sz w:val="18"/>
                <w:szCs w:val="18"/>
              </w:rPr>
            </w:pPr>
            <w:ins w:id="3846" w:author="Hudler, Rob@Energy" w:date="2018-11-09T16:13:00Z">
              <w:r w:rsidRPr="009053C5">
                <w:rPr>
                  <w:rFonts w:asciiTheme="minorHAnsi" w:hAnsiTheme="minorHAnsi" w:cstheme="minorHAnsi"/>
                  <w:sz w:val="18"/>
                  <w:szCs w:val="18"/>
                </w:rPr>
                <w:t>01</w:t>
              </w:r>
            </w:ins>
          </w:p>
        </w:tc>
        <w:tc>
          <w:tcPr>
            <w:tcW w:w="13802" w:type="dxa"/>
            <w:gridSpan w:val="2"/>
            <w:vAlign w:val="center"/>
          </w:tcPr>
          <w:p w14:paraId="782EACE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47" w:author="Hudler, Rob@Energy" w:date="2018-11-09T16:13:00Z"/>
                <w:rFonts w:asciiTheme="minorHAnsi" w:hAnsiTheme="minorHAnsi" w:cstheme="minorHAnsi"/>
                <w:sz w:val="18"/>
                <w:szCs w:val="18"/>
              </w:rPr>
            </w:pPr>
            <w:ins w:id="3848" w:author="Hudler, Rob@Energy" w:date="2018-11-09T16:13:00Z">
              <w:r w:rsidRPr="009053C5">
                <w:rPr>
                  <w:rFonts w:asciiTheme="minorHAnsi" w:hAnsiTheme="minorHAnsi" w:cstheme="minorHAnsi"/>
                  <w:sz w:val="18"/>
                  <w:szCs w:val="18"/>
                </w:rPr>
                <w:t>Each central manifold has 5 feet or less of pipe between manifold and water heater. (RA 4.4.15)</w:t>
              </w:r>
            </w:ins>
          </w:p>
        </w:tc>
      </w:tr>
      <w:tr w:rsidR="00036420" w:rsidRPr="00323F2C" w14:paraId="5B3C5739" w14:textId="77777777" w:rsidTr="00036420">
        <w:trPr>
          <w:trHeight w:hRule="exact" w:val="288"/>
          <w:tblHeader/>
          <w:ins w:id="3849" w:author="Hudler, Rob@Energy" w:date="2018-11-09T16:13:00Z"/>
        </w:trPr>
        <w:tc>
          <w:tcPr>
            <w:tcW w:w="829" w:type="dxa"/>
            <w:vAlign w:val="center"/>
          </w:tcPr>
          <w:p w14:paraId="4FBE77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50" w:author="Hudler, Rob@Energy" w:date="2018-11-09T16:13:00Z"/>
                <w:rFonts w:asciiTheme="minorHAnsi" w:hAnsiTheme="minorHAnsi" w:cstheme="minorHAnsi"/>
                <w:sz w:val="18"/>
                <w:szCs w:val="18"/>
              </w:rPr>
            </w:pPr>
            <w:ins w:id="3851" w:author="Hudler, Rob@Energy" w:date="2018-11-09T16:13:00Z">
              <w:r w:rsidRPr="009053C5">
                <w:rPr>
                  <w:rFonts w:asciiTheme="minorHAnsi" w:hAnsiTheme="minorHAnsi" w:cstheme="minorHAnsi"/>
                  <w:sz w:val="18"/>
                  <w:szCs w:val="18"/>
                </w:rPr>
                <w:t>02</w:t>
              </w:r>
            </w:ins>
          </w:p>
        </w:tc>
        <w:tc>
          <w:tcPr>
            <w:tcW w:w="13802" w:type="dxa"/>
            <w:gridSpan w:val="2"/>
            <w:vAlign w:val="center"/>
          </w:tcPr>
          <w:p w14:paraId="58FC1EF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52" w:author="Hudler, Rob@Energy" w:date="2018-11-09T16:13:00Z"/>
                <w:rFonts w:asciiTheme="minorHAnsi" w:hAnsiTheme="minorHAnsi" w:cstheme="minorHAnsi"/>
                <w:sz w:val="18"/>
                <w:szCs w:val="18"/>
              </w:rPr>
            </w:pPr>
            <w:ins w:id="3853" w:author="Hudler, Rob@Energy" w:date="2018-11-09T16:13:00Z">
              <w:r w:rsidRPr="009053C5">
                <w:rPr>
                  <w:rFonts w:asciiTheme="minorHAnsi" w:hAnsiTheme="minorHAnsi" w:cstheme="minorHAnsi"/>
                  <w:sz w:val="18"/>
                  <w:szCs w:val="18"/>
                </w:rPr>
                <w:t>For manifolds that include valves, the manifold must be readily accessible in accordance with the plumbing code. (RA 4.4.4)</w:t>
              </w:r>
            </w:ins>
          </w:p>
        </w:tc>
      </w:tr>
      <w:tr w:rsidR="00036420" w:rsidRPr="00323F2C" w14:paraId="7F70183F" w14:textId="77777777" w:rsidTr="00036420">
        <w:trPr>
          <w:trHeight w:hRule="exact" w:val="532"/>
          <w:tblHeader/>
          <w:ins w:id="3854" w:author="Hudler, Rob@Energy" w:date="2018-11-09T16:13:00Z"/>
        </w:trPr>
        <w:tc>
          <w:tcPr>
            <w:tcW w:w="829" w:type="dxa"/>
            <w:vAlign w:val="center"/>
          </w:tcPr>
          <w:p w14:paraId="34EB04B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55" w:author="Hudler, Rob@Energy" w:date="2018-11-09T16:13:00Z"/>
                <w:rFonts w:asciiTheme="minorHAnsi" w:hAnsiTheme="minorHAnsi" w:cstheme="minorHAnsi"/>
                <w:sz w:val="18"/>
                <w:szCs w:val="18"/>
              </w:rPr>
            </w:pPr>
            <w:ins w:id="3856" w:author="Hudler, Rob@Energy" w:date="2018-11-09T16:13:00Z">
              <w:r w:rsidRPr="009053C5">
                <w:rPr>
                  <w:rFonts w:asciiTheme="minorHAnsi" w:hAnsiTheme="minorHAnsi" w:cstheme="minorHAnsi"/>
                  <w:sz w:val="18"/>
                  <w:szCs w:val="18"/>
                </w:rPr>
                <w:t>03</w:t>
              </w:r>
            </w:ins>
          </w:p>
        </w:tc>
        <w:tc>
          <w:tcPr>
            <w:tcW w:w="13802" w:type="dxa"/>
            <w:gridSpan w:val="2"/>
            <w:vAlign w:val="center"/>
          </w:tcPr>
          <w:p w14:paraId="3720C6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57" w:author="Hudler, Rob@Energy" w:date="2018-11-09T16:13:00Z"/>
                <w:rFonts w:asciiTheme="minorHAnsi" w:hAnsiTheme="minorHAnsi" w:cstheme="minorHAnsi"/>
                <w:sz w:val="18"/>
                <w:szCs w:val="18"/>
              </w:rPr>
            </w:pPr>
            <w:ins w:id="3858" w:author="Hudler, Rob@Energy" w:date="2018-11-09T16:13:00Z">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 4.4.4)</w:t>
              </w:r>
            </w:ins>
          </w:p>
        </w:tc>
      </w:tr>
      <w:tr w:rsidR="00036420" w:rsidRPr="00323F2C" w14:paraId="2F504208" w14:textId="77777777" w:rsidTr="00036420">
        <w:trPr>
          <w:trHeight w:hRule="exact" w:val="541"/>
          <w:tblHeader/>
          <w:ins w:id="3859" w:author="Hudler, Rob@Energy" w:date="2018-11-09T16:13:00Z"/>
        </w:trPr>
        <w:tc>
          <w:tcPr>
            <w:tcW w:w="829" w:type="dxa"/>
            <w:vAlign w:val="center"/>
          </w:tcPr>
          <w:p w14:paraId="0A5F375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60" w:author="Hudler, Rob@Energy" w:date="2018-11-09T16:13:00Z"/>
                <w:rFonts w:asciiTheme="minorHAnsi" w:hAnsiTheme="minorHAnsi" w:cstheme="minorHAnsi"/>
                <w:sz w:val="18"/>
                <w:szCs w:val="18"/>
              </w:rPr>
            </w:pPr>
            <w:ins w:id="3861" w:author="Hudler, Rob@Energy" w:date="2018-11-09T16:13:00Z">
              <w:r w:rsidRPr="009053C5">
                <w:rPr>
                  <w:rFonts w:asciiTheme="minorHAnsi" w:hAnsiTheme="minorHAnsi" w:cstheme="minorHAnsi"/>
                  <w:sz w:val="18"/>
                  <w:szCs w:val="18"/>
                </w:rPr>
                <w:t>04</w:t>
              </w:r>
            </w:ins>
          </w:p>
        </w:tc>
        <w:tc>
          <w:tcPr>
            <w:tcW w:w="13802" w:type="dxa"/>
            <w:gridSpan w:val="2"/>
            <w:vAlign w:val="center"/>
          </w:tcPr>
          <w:p w14:paraId="01DA508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62" w:author="Hudler, Rob@Energy" w:date="2018-11-09T16:13:00Z"/>
                <w:rFonts w:asciiTheme="minorHAnsi" w:hAnsiTheme="minorHAnsi" w:cstheme="minorHAnsi"/>
                <w:sz w:val="18"/>
                <w:szCs w:val="18"/>
              </w:rPr>
            </w:pPr>
            <w:ins w:id="3863" w:author="Hudler, Rob@Energy" w:date="2018-11-09T16:13:00Z">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ins>
          </w:p>
        </w:tc>
      </w:tr>
      <w:tr w:rsidR="007766C7" w:rsidRPr="00323F2C" w14:paraId="2F9A13EF" w14:textId="77777777" w:rsidTr="007766C7">
        <w:tblPrEx>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64" w:author="Smith, Alexis@Energy" w:date="2019-02-14T08:07:00Z">
            <w:tblPrEx>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hRule="exact" w:val="1108"/>
          <w:tblHeader/>
          <w:ins w:id="3865" w:author="Smith, Alexis@Energy" w:date="2019-02-14T08:06:00Z"/>
          <w:trPrChange w:id="3866" w:author="Smith, Alexis@Energy" w:date="2019-02-14T08:07:00Z">
            <w:trPr>
              <w:trHeight w:hRule="exact" w:val="541"/>
              <w:tblHeader/>
            </w:trPr>
          </w:trPrChange>
        </w:trPr>
        <w:tc>
          <w:tcPr>
            <w:tcW w:w="829" w:type="dxa"/>
            <w:vAlign w:val="center"/>
            <w:tcPrChange w:id="3867" w:author="Smith, Alexis@Energy" w:date="2019-02-14T08:07:00Z">
              <w:tcPr>
                <w:tcW w:w="829" w:type="dxa"/>
                <w:vAlign w:val="center"/>
              </w:tcPr>
            </w:tcPrChange>
          </w:tcPr>
          <w:p w14:paraId="46F39F8C" w14:textId="39B3DBEB"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68" w:author="Smith, Alexis@Energy" w:date="2019-02-14T08:06:00Z"/>
                <w:rFonts w:asciiTheme="minorHAnsi" w:hAnsiTheme="minorHAnsi" w:cstheme="minorHAnsi"/>
                <w:sz w:val="18"/>
                <w:szCs w:val="18"/>
              </w:rPr>
            </w:pPr>
            <w:ins w:id="3869" w:author="Smith, Alexis@Energy" w:date="2019-02-14T08:06:00Z">
              <w:r>
                <w:rPr>
                  <w:sz w:val="20"/>
                  <w:szCs w:val="20"/>
                </w:rPr>
                <w:t>05</w:t>
              </w:r>
            </w:ins>
          </w:p>
        </w:tc>
        <w:tc>
          <w:tcPr>
            <w:tcW w:w="2159" w:type="dxa"/>
            <w:vAlign w:val="center"/>
            <w:tcPrChange w:id="3870" w:author="Smith, Alexis@Energy" w:date="2019-02-14T08:07:00Z">
              <w:tcPr>
                <w:tcW w:w="6901" w:type="dxa"/>
                <w:vAlign w:val="center"/>
              </w:tcPr>
            </w:tcPrChange>
          </w:tcPr>
          <w:p w14:paraId="1DE0208F" w14:textId="4408A20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71" w:author="Smith, Alexis@Energy" w:date="2019-02-14T08:06:00Z"/>
                <w:rFonts w:asciiTheme="minorHAnsi" w:hAnsiTheme="minorHAnsi" w:cstheme="minorHAnsi"/>
                <w:sz w:val="18"/>
                <w:szCs w:val="18"/>
              </w:rPr>
            </w:pPr>
            <w:ins w:id="3872" w:author="Smith, Alexis@Energy" w:date="2019-02-14T08:06:00Z">
              <w:r w:rsidRPr="00CA5824">
                <w:rPr>
                  <w:sz w:val="20"/>
                  <w:szCs w:val="18"/>
                </w:rPr>
                <w:t>Verification Status:</w:t>
              </w:r>
            </w:ins>
          </w:p>
        </w:tc>
        <w:tc>
          <w:tcPr>
            <w:tcW w:w="11643" w:type="dxa"/>
            <w:vAlign w:val="center"/>
            <w:tcPrChange w:id="3873" w:author="Smith, Alexis@Energy" w:date="2019-02-14T08:07:00Z">
              <w:tcPr>
                <w:tcW w:w="6901" w:type="dxa"/>
                <w:vAlign w:val="center"/>
              </w:tcPr>
            </w:tcPrChange>
          </w:tcPr>
          <w:p w14:paraId="1A3C0630" w14:textId="77777777" w:rsidR="007766C7" w:rsidRPr="00CA5824" w:rsidRDefault="007766C7" w:rsidP="007766C7">
            <w:pPr>
              <w:keepNext/>
              <w:spacing w:after="0" w:line="240" w:lineRule="auto"/>
              <w:rPr>
                <w:ins w:id="3874" w:author="Smith, Alexis@Energy" w:date="2019-02-14T08:06:00Z"/>
                <w:sz w:val="20"/>
                <w:szCs w:val="18"/>
              </w:rPr>
            </w:pPr>
            <w:ins w:id="3875" w:author="Smith, Alexis@Energy" w:date="2019-02-14T08:06:00Z">
              <w:r w:rsidRPr="00CA5824">
                <w:rPr>
                  <w:sz w:val="20"/>
                  <w:szCs w:val="18"/>
                </w:rPr>
                <w:t>&lt;&lt;user pick from list:</w:t>
              </w:r>
            </w:ins>
          </w:p>
          <w:p w14:paraId="0BC622A7" w14:textId="77777777" w:rsidR="007766C7" w:rsidRPr="00CA5824" w:rsidRDefault="007766C7" w:rsidP="007766C7">
            <w:pPr>
              <w:keepNext/>
              <w:tabs>
                <w:tab w:val="left" w:pos="356"/>
              </w:tabs>
              <w:spacing w:after="0" w:line="240" w:lineRule="auto"/>
              <w:rPr>
                <w:ins w:id="3876" w:author="Smith, Alexis@Energy" w:date="2019-02-14T08:06:00Z"/>
                <w:sz w:val="20"/>
                <w:szCs w:val="18"/>
              </w:rPr>
            </w:pPr>
            <w:ins w:id="3877" w:author="Smith, Alexis@Energy" w:date="2019-02-14T08:06:00Z">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ins>
          </w:p>
          <w:p w14:paraId="4B2C1185" w14:textId="77777777" w:rsidR="007766C7" w:rsidRPr="00CA5824" w:rsidRDefault="007766C7" w:rsidP="007766C7">
            <w:pPr>
              <w:keepNext/>
              <w:tabs>
                <w:tab w:val="left" w:pos="356"/>
              </w:tabs>
              <w:spacing w:after="0" w:line="240" w:lineRule="auto"/>
              <w:ind w:left="356" w:hanging="356"/>
              <w:rPr>
                <w:ins w:id="3878" w:author="Smith, Alexis@Energy" w:date="2019-02-14T08:06:00Z"/>
                <w:sz w:val="20"/>
                <w:szCs w:val="18"/>
              </w:rPr>
            </w:pPr>
            <w:ins w:id="3879" w:author="Smith, Alexis@Energy" w:date="2019-02-14T08:06:00Z">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ins>
          </w:p>
          <w:p w14:paraId="0B3C9E85" w14:textId="74A905A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80" w:author="Smith, Alexis@Energy" w:date="2019-02-14T08:06:00Z"/>
                <w:rFonts w:asciiTheme="minorHAnsi" w:hAnsiTheme="minorHAnsi" w:cstheme="minorHAnsi"/>
                <w:sz w:val="18"/>
                <w:szCs w:val="18"/>
              </w:rPr>
            </w:pPr>
            <w:ins w:id="3881" w:author="Smith, Alexis@Energy" w:date="2019-02-14T08:06:00Z">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ins>
          </w:p>
        </w:tc>
      </w:tr>
      <w:tr w:rsidR="007766C7" w:rsidRPr="00323F2C" w14:paraId="10A6D7B6" w14:textId="77777777" w:rsidTr="007766C7">
        <w:tblPrEx>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82" w:author="Smith, Alexis@Energy" w:date="2019-02-14T08:07:00Z">
            <w:tblPrEx>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hRule="exact" w:val="352"/>
          <w:tblHeader/>
          <w:ins w:id="3883" w:author="Smith, Alexis@Energy" w:date="2019-02-14T08:06:00Z"/>
          <w:trPrChange w:id="3884" w:author="Smith, Alexis@Energy" w:date="2019-02-14T08:07:00Z">
            <w:trPr>
              <w:trHeight w:hRule="exact" w:val="541"/>
              <w:tblHeader/>
            </w:trPr>
          </w:trPrChange>
        </w:trPr>
        <w:tc>
          <w:tcPr>
            <w:tcW w:w="829" w:type="dxa"/>
            <w:vAlign w:val="center"/>
            <w:tcPrChange w:id="3885" w:author="Smith, Alexis@Energy" w:date="2019-02-14T08:07:00Z">
              <w:tcPr>
                <w:tcW w:w="829" w:type="dxa"/>
                <w:vAlign w:val="center"/>
              </w:tcPr>
            </w:tcPrChange>
          </w:tcPr>
          <w:p w14:paraId="0E837D17" w14:textId="134A34C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86" w:author="Smith, Alexis@Energy" w:date="2019-02-14T08:06:00Z"/>
                <w:rFonts w:asciiTheme="minorHAnsi" w:hAnsiTheme="minorHAnsi" w:cstheme="minorHAnsi"/>
                <w:sz w:val="18"/>
                <w:szCs w:val="18"/>
              </w:rPr>
            </w:pPr>
            <w:ins w:id="3887" w:author="Smith, Alexis@Energy" w:date="2019-02-14T08:06:00Z">
              <w:r>
                <w:rPr>
                  <w:sz w:val="20"/>
                  <w:szCs w:val="20"/>
                </w:rPr>
                <w:t>06</w:t>
              </w:r>
            </w:ins>
          </w:p>
        </w:tc>
        <w:tc>
          <w:tcPr>
            <w:tcW w:w="13802" w:type="dxa"/>
            <w:gridSpan w:val="2"/>
            <w:vAlign w:val="center"/>
            <w:tcPrChange w:id="3888" w:author="Smith, Alexis@Energy" w:date="2019-02-14T08:07:00Z">
              <w:tcPr>
                <w:tcW w:w="13802" w:type="dxa"/>
                <w:gridSpan w:val="2"/>
                <w:vAlign w:val="center"/>
              </w:tcPr>
            </w:tcPrChange>
          </w:tcPr>
          <w:p w14:paraId="65628C22" w14:textId="20D6916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89" w:author="Smith, Alexis@Energy" w:date="2019-02-14T08:06:00Z"/>
                <w:rFonts w:asciiTheme="minorHAnsi" w:hAnsiTheme="minorHAnsi" w:cstheme="minorHAnsi"/>
                <w:sz w:val="18"/>
                <w:szCs w:val="18"/>
              </w:rPr>
            </w:pPr>
            <w:ins w:id="3890" w:author="Smith, Alexis@Energy" w:date="2019-02-14T08:06:00Z">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ins>
          </w:p>
        </w:tc>
      </w:tr>
      <w:tr w:rsidR="007766C7" w:rsidRPr="00323F2C" w14:paraId="643CDB2F" w14:textId="77777777" w:rsidTr="007766C7">
        <w:tblPrEx>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91" w:author="Smith, Alexis@Energy" w:date="2019-02-14T08:07:00Z">
            <w:tblPrEx>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hRule="exact" w:val="532"/>
          <w:tblHeader/>
          <w:ins w:id="3892" w:author="Hudler, Rob@Energy" w:date="2018-11-09T16:13:00Z"/>
          <w:trPrChange w:id="3893" w:author="Smith, Alexis@Energy" w:date="2019-02-14T08:07:00Z">
            <w:trPr>
              <w:trHeight w:hRule="exact" w:val="288"/>
              <w:tblHeader/>
            </w:trPr>
          </w:trPrChange>
        </w:trPr>
        <w:tc>
          <w:tcPr>
            <w:tcW w:w="14631" w:type="dxa"/>
            <w:gridSpan w:val="3"/>
            <w:tcBorders>
              <w:top w:val="single" w:sz="4" w:space="0" w:color="000000"/>
              <w:left w:val="single" w:sz="4" w:space="0" w:color="000000"/>
              <w:bottom w:val="single" w:sz="4" w:space="0" w:color="auto"/>
              <w:right w:val="single" w:sz="4" w:space="0" w:color="000000"/>
            </w:tcBorders>
            <w:tcPrChange w:id="3894" w:author="Smith, Alexis@Energy" w:date="2019-02-14T08:07:00Z">
              <w:tcPr>
                <w:tcW w:w="14631" w:type="dxa"/>
                <w:gridSpan w:val="3"/>
                <w:tcBorders>
                  <w:top w:val="single" w:sz="4" w:space="0" w:color="000000"/>
                  <w:left w:val="single" w:sz="4" w:space="0" w:color="000000"/>
                  <w:bottom w:val="single" w:sz="4" w:space="0" w:color="auto"/>
                  <w:right w:val="single" w:sz="4" w:space="0" w:color="000000"/>
                </w:tcBorders>
              </w:tcPr>
            </w:tcPrChange>
          </w:tcPr>
          <w:p w14:paraId="3501F178" w14:textId="797A6ADB" w:rsidR="007766C7" w:rsidRPr="009053C5" w:rsidDel="009573D3"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895" w:author="Hudler, Rob@Energy" w:date="2018-11-09T16:13:00Z"/>
                <w:del w:id="3896" w:author="Smith, Alexis@Energy" w:date="2019-02-14T08:06:00Z"/>
                <w:rFonts w:asciiTheme="minorHAnsi" w:hAnsiTheme="minorHAnsi" w:cstheme="minorHAnsi"/>
                <w:b/>
                <w:sz w:val="18"/>
                <w:szCs w:val="18"/>
              </w:rPr>
            </w:pPr>
            <w:ins w:id="3897" w:author="Smith, Alexis@Energy" w:date="2019-02-14T08:06: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ins w:id="3898" w:author="Hudler, Rob@Energy" w:date="2018-11-09T16:13:00Z">
              <w:del w:id="3899" w:author="Smith, Alexis@Energy" w:date="2019-02-14T08:06:00Z">
                <w:r w:rsidRPr="003027B1" w:rsidDel="007766C7">
                  <w:rPr>
                    <w:rFonts w:asciiTheme="minorHAnsi" w:hAnsiTheme="minorHAnsi" w:cstheme="minorHAnsi"/>
                    <w:b/>
                    <w:sz w:val="18"/>
                    <w:szCs w:val="18"/>
                  </w:rPr>
                  <w:delText>The responsible person’s signature on this compliance document affirms that all applicable requirements in this table have been met.</w:delText>
                </w:r>
                <w:r w:rsidRPr="003027B1" w:rsidDel="009573D3">
                  <w:rPr>
                    <w:rFonts w:asciiTheme="minorHAnsi" w:hAnsiTheme="minorHAnsi" w:cstheme="minorHAnsi"/>
                    <w:b/>
                    <w:sz w:val="18"/>
                    <w:szCs w:val="18"/>
                  </w:rPr>
                  <w:delText xml:space="preserve">  </w:delText>
                </w:r>
              </w:del>
            </w:ins>
          </w:p>
          <w:p w14:paraId="26995ACB" w14:textId="77777777"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00" w:author="Hudler, Rob@Energy" w:date="2018-11-09T16:13:00Z"/>
                <w:rFonts w:asciiTheme="minorHAnsi" w:hAnsiTheme="minorHAnsi" w:cstheme="minorHAnsi"/>
                <w:b/>
                <w:sz w:val="18"/>
                <w:szCs w:val="18"/>
              </w:rPr>
            </w:pPr>
          </w:p>
        </w:tc>
      </w:tr>
    </w:tbl>
    <w:p w14:paraId="0DB1982F" w14:textId="77777777" w:rsidR="00036420" w:rsidRPr="009053C5" w:rsidDel="006A57F5" w:rsidRDefault="00036420" w:rsidP="00036420">
      <w:pPr>
        <w:spacing w:after="0" w:line="240" w:lineRule="auto"/>
        <w:rPr>
          <w:ins w:id="3901" w:author="Hudler, Rob@Energy" w:date="2018-11-09T16:13:00Z"/>
          <w:del w:id="3902" w:author="Smith, Alexis@Energy" w:date="2019-02-14T08:15:00Z"/>
          <w:rFonts w:asciiTheme="minorHAnsi" w:hAnsiTheme="minorHAnsi" w:cstheme="minorHAnsi"/>
          <w:b/>
          <w:sz w:val="18"/>
          <w:szCs w:val="18"/>
        </w:rPr>
      </w:pPr>
    </w:p>
    <w:p w14:paraId="27DA6A9E" w14:textId="77777777" w:rsidR="00036420" w:rsidRPr="003027B1" w:rsidDel="006A57F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03" w:author="Hudler, Rob@Energy" w:date="2018-11-09T16:13:00Z"/>
          <w:del w:id="3904" w:author="Smith, Alexis@Energy" w:date="2019-02-14T08:15:00Z"/>
          <w:rFonts w:asciiTheme="minorHAnsi" w:eastAsiaTheme="minorEastAsia" w:hAnsiTheme="minorHAnsi" w:cstheme="minorHAnsi"/>
          <w:b/>
          <w:sz w:val="18"/>
          <w:szCs w:val="18"/>
        </w:rPr>
      </w:pPr>
    </w:p>
    <w:p w14:paraId="0138F8C2" w14:textId="4A4B13E4" w:rsidR="00036420" w:rsidRPr="009053C5" w:rsidDel="006A57F5" w:rsidRDefault="00036420" w:rsidP="00036420">
      <w:pPr>
        <w:rPr>
          <w:ins w:id="3905" w:author="Hudler, Rob@Energy" w:date="2018-11-09T16:13:00Z"/>
          <w:del w:id="3906" w:author="Smith, Alexis@Energy" w:date="2019-02-14T08:15:00Z"/>
          <w:rFonts w:asciiTheme="minorHAnsi" w:hAnsiTheme="minorHAnsi" w:cstheme="minorHAnsi"/>
          <w:sz w:val="18"/>
          <w:szCs w:val="18"/>
        </w:rPr>
      </w:pPr>
    </w:p>
    <w:p w14:paraId="01ABD74A" w14:textId="7DBC6FF2" w:rsidR="00036420" w:rsidRPr="009053C5" w:rsidDel="007766C7" w:rsidRDefault="00036420" w:rsidP="00036420">
      <w:pPr>
        <w:rPr>
          <w:ins w:id="3907" w:author="Hudler, Rob@Energy" w:date="2018-11-09T16:13:00Z"/>
          <w:del w:id="3908" w:author="Smith, Alexis@Energy" w:date="2019-02-14T08:07:00Z"/>
          <w:rFonts w:asciiTheme="minorHAnsi" w:hAnsiTheme="minorHAnsi" w:cstheme="minorHAnsi"/>
          <w:sz w:val="18"/>
          <w:szCs w:val="18"/>
        </w:rPr>
      </w:pPr>
    </w:p>
    <w:p w14:paraId="386ED6D3" w14:textId="77777777" w:rsidR="00036420" w:rsidRPr="009053C5" w:rsidDel="006A57F5" w:rsidRDefault="00036420" w:rsidP="00036420">
      <w:pPr>
        <w:rPr>
          <w:ins w:id="3909" w:author="Hudler, Rob@Energy" w:date="2018-11-09T16:13:00Z"/>
          <w:del w:id="3910" w:author="Smith, Alexis@Energy" w:date="2019-02-14T08:15:00Z"/>
          <w:rFonts w:asciiTheme="minorHAnsi" w:hAnsiTheme="minorHAnsi" w:cstheme="minorHAnsi"/>
          <w:sz w:val="18"/>
          <w:szCs w:val="18"/>
        </w:rPr>
      </w:pPr>
    </w:p>
    <w:p w14:paraId="0F3430AF" w14:textId="77777777" w:rsidR="00036420" w:rsidRPr="009053C5" w:rsidDel="006A57F5" w:rsidRDefault="00036420" w:rsidP="00036420">
      <w:pPr>
        <w:rPr>
          <w:ins w:id="3911" w:author="Hudler, Rob@Energy" w:date="2018-11-09T16:13:00Z"/>
          <w:del w:id="3912" w:author="Smith, Alexis@Energy" w:date="2019-02-14T08:15:00Z"/>
          <w:rFonts w:asciiTheme="minorHAnsi" w:hAnsiTheme="minorHAnsi" w:cstheme="minorHAnsi"/>
          <w:sz w:val="18"/>
          <w:szCs w:val="18"/>
        </w:rPr>
      </w:pPr>
    </w:p>
    <w:p w14:paraId="603C7480" w14:textId="150B13B2" w:rsidR="00036420" w:rsidRPr="009053C5" w:rsidDel="006A57F5" w:rsidRDefault="00036420" w:rsidP="00036420">
      <w:pPr>
        <w:rPr>
          <w:ins w:id="3913" w:author="Hudler, Rob@Energy" w:date="2018-11-09T16:13:00Z"/>
          <w:del w:id="3914" w:author="Smith, Alexis@Energy" w:date="2019-02-14T08:15:00Z"/>
          <w:rFonts w:asciiTheme="minorHAnsi" w:hAnsiTheme="minorHAnsi" w:cstheme="minorHAnsi"/>
          <w:sz w:val="18"/>
          <w:szCs w:val="18"/>
        </w:rPr>
      </w:pPr>
    </w:p>
    <w:p w14:paraId="298DBD81" w14:textId="16F2B50B" w:rsidR="00036420" w:rsidRPr="009053C5" w:rsidDel="006A57F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15" w:author="Hudler, Rob@Energy" w:date="2018-11-09T16:13:00Z"/>
          <w:del w:id="3916" w:author="Smith, Alexis@Energy" w:date="2019-02-14T08:15:00Z"/>
          <w:rFonts w:asciiTheme="minorHAnsi" w:eastAsiaTheme="minorEastAsia" w:hAnsiTheme="minorHAnsi" w:cstheme="minorHAnsi"/>
          <w:b/>
          <w:sz w:val="18"/>
          <w:szCs w:val="18"/>
        </w:rPr>
      </w:pPr>
    </w:p>
    <w:p w14:paraId="3DABC738" w14:textId="4EF1CFBC" w:rsidR="00036420" w:rsidRPr="009053C5" w:rsidDel="006A57F5" w:rsidRDefault="00036420" w:rsidP="00036420">
      <w:pPr>
        <w:rPr>
          <w:ins w:id="3917" w:author="Hudler, Rob@Energy" w:date="2018-11-09T16:13:00Z"/>
          <w:del w:id="3918" w:author="Smith, Alexis@Energy" w:date="2019-02-14T08:15:00Z"/>
          <w:rFonts w:asciiTheme="minorHAnsi" w:hAnsiTheme="minorHAnsi" w:cstheme="minorHAnsi"/>
          <w:sz w:val="18"/>
          <w:szCs w:val="18"/>
        </w:rPr>
      </w:pPr>
    </w:p>
    <w:p w14:paraId="02068285" w14:textId="08DCE1E9" w:rsidR="00036420" w:rsidRPr="009053C5" w:rsidDel="0075795E" w:rsidRDefault="00036420" w:rsidP="00036420">
      <w:pPr>
        <w:rPr>
          <w:ins w:id="3919" w:author="Hudler, Rob@Energy" w:date="2018-11-09T16:13:00Z"/>
          <w:del w:id="3920" w:author="Smith, Alexis@Energy" w:date="2019-02-14T08:21:00Z"/>
          <w:rFonts w:asciiTheme="minorHAnsi" w:hAnsiTheme="minorHAnsi" w:cstheme="minorHAnsi"/>
          <w:sz w:val="18"/>
          <w:szCs w:val="18"/>
        </w:rPr>
      </w:pPr>
    </w:p>
    <w:p w14:paraId="4EC9CD41" w14:textId="77777777" w:rsidR="00036420" w:rsidRPr="009053C5" w:rsidRDefault="00036420" w:rsidP="00036420">
      <w:pPr>
        <w:rPr>
          <w:ins w:id="3921" w:author="Hudler, Rob@Energy" w:date="2018-11-09T16:13:00Z"/>
          <w:rFonts w:asciiTheme="minorHAnsi" w:hAnsiTheme="minorHAnsi" w:cstheme="minorHAnsi"/>
          <w:sz w:val="18"/>
          <w:szCs w:val="18"/>
        </w:rPr>
      </w:pPr>
      <w:ins w:id="3922" w:author="Hudler, Rob@Energy" w:date="2018-11-09T16:13:00Z">
        <w:del w:id="3923" w:author="Smith, Alexis@Energy" w:date="2019-02-14T08:21:00Z">
          <w:r w:rsidRPr="009053C5" w:rsidDel="0075795E">
            <w:rPr>
              <w:rFonts w:asciiTheme="minorHAnsi" w:hAnsiTheme="minorHAnsi" w:cstheme="minorHAnsi"/>
              <w:sz w:val="18"/>
              <w:szCs w:val="18"/>
            </w:rPr>
            <w:br w:type="page"/>
          </w:r>
        </w:del>
      </w:ins>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3924" w:author="Smith, Alexis@Energy" w:date="2019-02-14T08:15:00Z">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831"/>
        <w:gridCol w:w="3057"/>
        <w:gridCol w:w="10705"/>
        <w:tblGridChange w:id="3925">
          <w:tblGrid>
            <w:gridCol w:w="831"/>
            <w:gridCol w:w="6881"/>
            <w:gridCol w:w="6881"/>
          </w:tblGrid>
        </w:tblGridChange>
      </w:tblGrid>
      <w:tr w:rsidR="00036420" w:rsidRPr="00323F2C" w14:paraId="43C3CF86" w14:textId="77777777" w:rsidTr="006A57F5">
        <w:trPr>
          <w:trHeight w:hRule="exact" w:val="982"/>
          <w:ins w:id="3926" w:author="Hudler, Rob@Energy" w:date="2018-11-09T16:13:00Z"/>
          <w:trPrChange w:id="3927" w:author="Smith, Alexis@Energy" w:date="2019-02-14T08:15:00Z">
            <w:trPr>
              <w:cantSplit/>
              <w:trHeight w:hRule="exact" w:val="982"/>
            </w:trPr>
          </w:trPrChange>
        </w:trPr>
        <w:tc>
          <w:tcPr>
            <w:tcW w:w="14593" w:type="dxa"/>
            <w:gridSpan w:val="3"/>
            <w:tcBorders>
              <w:bottom w:val="single" w:sz="4" w:space="0" w:color="auto"/>
            </w:tcBorders>
            <w:tcPrChange w:id="3928" w:author="Smith, Alexis@Energy" w:date="2019-02-14T08:15:00Z">
              <w:tcPr>
                <w:tcW w:w="14593" w:type="dxa"/>
                <w:gridSpan w:val="3"/>
                <w:tcBorders>
                  <w:bottom w:val="single" w:sz="4" w:space="0" w:color="auto"/>
                </w:tcBorders>
              </w:tcPr>
            </w:tcPrChange>
          </w:tcPr>
          <w:p w14:paraId="2ED4258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29" w:author="Hudler, Rob@Energy" w:date="2018-11-09T16:13:00Z"/>
                <w:rFonts w:asciiTheme="minorHAnsi" w:hAnsiTheme="minorHAnsi" w:cstheme="minorHAnsi"/>
                <w:b/>
                <w:sz w:val="18"/>
                <w:szCs w:val="18"/>
              </w:rPr>
            </w:pPr>
            <w:ins w:id="3930" w:author="Hudler, Rob@Energy" w:date="2018-11-09T16:13:00Z">
              <w:r w:rsidRPr="009053C5">
                <w:rPr>
                  <w:rFonts w:asciiTheme="minorHAnsi" w:hAnsiTheme="minorHAnsi" w:cstheme="minorHAnsi"/>
                  <w:b/>
                  <w:sz w:val="18"/>
                  <w:szCs w:val="18"/>
                </w:rPr>
                <w:lastRenderedPageBreak/>
                <w:t>L. HERS-Verified Demand Recirculation Manual Control Requirements (R-DRmc-H)(RA 3.6.6)</w:t>
              </w:r>
            </w:ins>
          </w:p>
          <w:p w14:paraId="1BAFD67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31" w:author="Hudler, Rob@Energy" w:date="2018-11-09T16:13:00Z"/>
                <w:rFonts w:asciiTheme="minorHAnsi" w:hAnsiTheme="minorHAnsi" w:cstheme="minorHAnsi"/>
                <w:b/>
                <w:sz w:val="18"/>
                <w:szCs w:val="18"/>
              </w:rPr>
            </w:pPr>
            <w:ins w:id="3932" w:author="Hudler, Rob@Energy" w:date="2018-11-09T16:13:00Z">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Manual Control”, then display the "section does not apply" message; else display this entire table &gt;&gt;</w:t>
              </w:r>
            </w:ins>
          </w:p>
        </w:tc>
      </w:tr>
      <w:tr w:rsidR="00036420" w:rsidRPr="00323F2C" w14:paraId="01BE1764" w14:textId="77777777" w:rsidTr="006A57F5">
        <w:trPr>
          <w:trHeight w:hRule="exact" w:val="541"/>
          <w:ins w:id="3933" w:author="Hudler, Rob@Energy" w:date="2018-11-09T16:13:00Z"/>
          <w:trPrChange w:id="3934" w:author="Smith, Alexis@Energy" w:date="2019-02-14T08:15:00Z">
            <w:trPr>
              <w:cantSplit/>
              <w:trHeight w:hRule="exact" w:val="541"/>
            </w:trPr>
          </w:trPrChange>
        </w:trPr>
        <w:tc>
          <w:tcPr>
            <w:tcW w:w="831" w:type="dxa"/>
            <w:tcBorders>
              <w:top w:val="single" w:sz="4" w:space="0" w:color="auto"/>
            </w:tcBorders>
            <w:vAlign w:val="center"/>
            <w:tcPrChange w:id="3935" w:author="Smith, Alexis@Energy" w:date="2019-02-14T08:15:00Z">
              <w:tcPr>
                <w:tcW w:w="831" w:type="dxa"/>
                <w:tcBorders>
                  <w:top w:val="single" w:sz="4" w:space="0" w:color="auto"/>
                </w:tcBorders>
                <w:vAlign w:val="center"/>
              </w:tcPr>
            </w:tcPrChange>
          </w:tcPr>
          <w:p w14:paraId="49FD334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36" w:author="Hudler, Rob@Energy" w:date="2018-11-09T16:13:00Z"/>
                <w:rFonts w:asciiTheme="minorHAnsi" w:hAnsiTheme="minorHAnsi" w:cstheme="minorHAnsi"/>
                <w:sz w:val="18"/>
                <w:szCs w:val="18"/>
              </w:rPr>
            </w:pPr>
            <w:ins w:id="3937" w:author="Hudler, Rob@Energy" w:date="2018-11-09T16:13:00Z">
              <w:r w:rsidRPr="009053C5">
                <w:rPr>
                  <w:rFonts w:asciiTheme="minorHAnsi" w:hAnsiTheme="minorHAnsi" w:cstheme="minorHAnsi"/>
                  <w:sz w:val="18"/>
                  <w:szCs w:val="18"/>
                </w:rPr>
                <w:t>01</w:t>
              </w:r>
            </w:ins>
          </w:p>
        </w:tc>
        <w:tc>
          <w:tcPr>
            <w:tcW w:w="13762" w:type="dxa"/>
            <w:gridSpan w:val="2"/>
            <w:tcBorders>
              <w:top w:val="single" w:sz="4" w:space="0" w:color="auto"/>
            </w:tcBorders>
            <w:vAlign w:val="center"/>
            <w:tcPrChange w:id="3938" w:author="Smith, Alexis@Energy" w:date="2019-02-14T08:15:00Z">
              <w:tcPr>
                <w:tcW w:w="13762" w:type="dxa"/>
                <w:gridSpan w:val="2"/>
                <w:tcBorders>
                  <w:top w:val="single" w:sz="4" w:space="0" w:color="auto"/>
                </w:tcBorders>
                <w:vAlign w:val="center"/>
              </w:tcPr>
            </w:tcPrChange>
          </w:tcPr>
          <w:p w14:paraId="11A4FE5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39" w:author="Hudler, Rob@Energy" w:date="2018-11-09T16:13:00Z"/>
                <w:rFonts w:asciiTheme="minorHAnsi" w:hAnsiTheme="minorHAnsi" w:cstheme="minorHAnsi"/>
                <w:sz w:val="18"/>
                <w:szCs w:val="18"/>
              </w:rPr>
            </w:pPr>
            <w:ins w:id="3940" w:author="Hudler, Rob@Energy" w:date="2018-11-09T16:13: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ins>
          </w:p>
        </w:tc>
      </w:tr>
      <w:tr w:rsidR="00036420" w:rsidRPr="00323F2C" w14:paraId="40D9B7A6" w14:textId="77777777" w:rsidTr="006A57F5">
        <w:trPr>
          <w:trHeight w:hRule="exact" w:val="991"/>
          <w:ins w:id="3941" w:author="Hudler, Rob@Energy" w:date="2018-11-09T16:13:00Z"/>
          <w:trPrChange w:id="3942" w:author="Smith, Alexis@Energy" w:date="2019-02-14T08:15:00Z">
            <w:trPr>
              <w:cantSplit/>
              <w:trHeight w:hRule="exact" w:val="991"/>
            </w:trPr>
          </w:trPrChange>
        </w:trPr>
        <w:tc>
          <w:tcPr>
            <w:tcW w:w="831" w:type="dxa"/>
            <w:vAlign w:val="center"/>
            <w:tcPrChange w:id="3943" w:author="Smith, Alexis@Energy" w:date="2019-02-14T08:15:00Z">
              <w:tcPr>
                <w:tcW w:w="831" w:type="dxa"/>
                <w:vAlign w:val="center"/>
              </w:tcPr>
            </w:tcPrChange>
          </w:tcPr>
          <w:p w14:paraId="74940B4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44" w:author="Hudler, Rob@Energy" w:date="2018-11-09T16:13:00Z"/>
                <w:rFonts w:asciiTheme="minorHAnsi" w:hAnsiTheme="minorHAnsi" w:cstheme="minorHAnsi"/>
                <w:sz w:val="18"/>
                <w:szCs w:val="18"/>
              </w:rPr>
            </w:pPr>
            <w:ins w:id="3945" w:author="Hudler, Rob@Energy" w:date="2018-11-09T16:13:00Z">
              <w:r w:rsidRPr="009053C5">
                <w:rPr>
                  <w:rFonts w:asciiTheme="minorHAnsi" w:hAnsiTheme="minorHAnsi" w:cstheme="minorHAnsi"/>
                  <w:sz w:val="18"/>
                  <w:szCs w:val="18"/>
                </w:rPr>
                <w:t>02</w:t>
              </w:r>
            </w:ins>
          </w:p>
        </w:tc>
        <w:tc>
          <w:tcPr>
            <w:tcW w:w="13762" w:type="dxa"/>
            <w:gridSpan w:val="2"/>
            <w:vAlign w:val="center"/>
            <w:tcPrChange w:id="3946" w:author="Smith, Alexis@Energy" w:date="2019-02-14T08:15:00Z">
              <w:tcPr>
                <w:tcW w:w="13762" w:type="dxa"/>
                <w:gridSpan w:val="2"/>
                <w:vAlign w:val="center"/>
              </w:tcPr>
            </w:tcPrChange>
          </w:tcPr>
          <w:p w14:paraId="6E8091B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47" w:author="Hudler, Rob@Energy" w:date="2018-11-09T16:13:00Z"/>
                <w:rFonts w:asciiTheme="minorHAnsi" w:hAnsiTheme="minorHAnsi" w:cstheme="minorHAnsi"/>
                <w:sz w:val="18"/>
                <w:szCs w:val="18"/>
              </w:rPr>
            </w:pPr>
            <w:ins w:id="3948" w:author="Hudler, Rob@Energy" w:date="2018-11-09T16:13: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ins>
          </w:p>
          <w:p w14:paraId="5563B109"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49" w:author="Hudler, Rob@Energy" w:date="2018-11-09T16:13:00Z"/>
                <w:rFonts w:asciiTheme="minorHAnsi" w:hAnsiTheme="minorHAnsi" w:cstheme="minorHAnsi"/>
                <w:sz w:val="18"/>
                <w:szCs w:val="18"/>
              </w:rPr>
            </w:pPr>
            <w:ins w:id="3950" w:author="Hudler, Rob@Energy" w:date="2018-11-09T16:13:00Z">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ins>
          </w:p>
          <w:p w14:paraId="6C8B9B15" w14:textId="77777777" w:rsidR="00036420" w:rsidRPr="009053C5" w:rsidRDefault="00036420" w:rsidP="006A57F5">
            <w:pPr>
              <w:pStyle w:val="ListParagraph"/>
              <w:keepNext/>
              <w:numPr>
                <w:ilvl w:val="0"/>
                <w:numId w:val="6"/>
              </w:numPr>
              <w:rPr>
                <w:ins w:id="3951" w:author="Hudler, Rob@Energy" w:date="2018-11-09T16:13:00Z"/>
                <w:rFonts w:asciiTheme="minorHAnsi" w:hAnsiTheme="minorHAnsi" w:cstheme="minorHAnsi"/>
                <w:sz w:val="18"/>
                <w:szCs w:val="18"/>
              </w:rPr>
            </w:pPr>
            <w:ins w:id="3952" w:author="Hudler, Rob@Energy" w:date="2018-11-09T16:13:00Z">
              <w:r w:rsidRPr="009053C5">
                <w:rPr>
                  <w:rFonts w:asciiTheme="minorHAnsi" w:hAnsiTheme="minorHAnsi" w:cstheme="minorHAnsi"/>
                  <w:sz w:val="18"/>
                  <w:szCs w:val="18"/>
                </w:rPr>
                <w:t>Not more than 102°F (38.9°C).</w:t>
              </w:r>
            </w:ins>
          </w:p>
          <w:p w14:paraId="42C95549" w14:textId="77777777" w:rsidR="00036420" w:rsidRPr="009053C5" w:rsidRDefault="00036420" w:rsidP="006A57F5">
            <w:pPr>
              <w:keepNext/>
              <w:rPr>
                <w:ins w:id="3953" w:author="Hudler, Rob@Energy" w:date="2018-11-09T16:13:00Z"/>
                <w:rFonts w:asciiTheme="minorHAnsi" w:hAnsiTheme="minorHAnsi" w:cstheme="minorHAnsi"/>
                <w:sz w:val="18"/>
                <w:szCs w:val="18"/>
              </w:rPr>
            </w:pPr>
          </w:p>
        </w:tc>
      </w:tr>
      <w:tr w:rsidR="00036420" w:rsidRPr="00323F2C" w14:paraId="5204D5BA" w14:textId="77777777" w:rsidTr="006A57F5">
        <w:trPr>
          <w:trHeight w:hRule="exact" w:val="541"/>
          <w:ins w:id="3954" w:author="Hudler, Rob@Energy" w:date="2018-11-09T16:13:00Z"/>
          <w:trPrChange w:id="3955" w:author="Smith, Alexis@Energy" w:date="2019-02-14T08:15:00Z">
            <w:trPr>
              <w:cantSplit/>
              <w:trHeight w:hRule="exact" w:val="541"/>
            </w:trPr>
          </w:trPrChange>
        </w:trPr>
        <w:tc>
          <w:tcPr>
            <w:tcW w:w="831" w:type="dxa"/>
            <w:vAlign w:val="center"/>
            <w:tcPrChange w:id="3956" w:author="Smith, Alexis@Energy" w:date="2019-02-14T08:15:00Z">
              <w:tcPr>
                <w:tcW w:w="831" w:type="dxa"/>
                <w:vAlign w:val="center"/>
              </w:tcPr>
            </w:tcPrChange>
          </w:tcPr>
          <w:p w14:paraId="7B6724E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57" w:author="Hudler, Rob@Energy" w:date="2018-11-09T16:13:00Z"/>
                <w:rFonts w:asciiTheme="minorHAnsi" w:hAnsiTheme="minorHAnsi" w:cstheme="minorHAnsi"/>
                <w:sz w:val="18"/>
                <w:szCs w:val="18"/>
              </w:rPr>
            </w:pPr>
            <w:ins w:id="3958" w:author="Hudler, Rob@Energy" w:date="2018-11-09T16:13:00Z">
              <w:r w:rsidRPr="009053C5">
                <w:rPr>
                  <w:rFonts w:asciiTheme="minorHAnsi" w:hAnsiTheme="minorHAnsi" w:cstheme="minorHAnsi"/>
                  <w:sz w:val="18"/>
                  <w:szCs w:val="18"/>
                </w:rPr>
                <w:t>03</w:t>
              </w:r>
            </w:ins>
          </w:p>
        </w:tc>
        <w:tc>
          <w:tcPr>
            <w:tcW w:w="13762" w:type="dxa"/>
            <w:gridSpan w:val="2"/>
            <w:vAlign w:val="center"/>
            <w:tcPrChange w:id="3959" w:author="Smith, Alexis@Energy" w:date="2019-02-14T08:15:00Z">
              <w:tcPr>
                <w:tcW w:w="13762" w:type="dxa"/>
                <w:gridSpan w:val="2"/>
                <w:vAlign w:val="center"/>
              </w:tcPr>
            </w:tcPrChange>
          </w:tcPr>
          <w:p w14:paraId="3EFEDA2D" w14:textId="77777777" w:rsidR="00036420" w:rsidRPr="009053C5" w:rsidRDefault="00036420" w:rsidP="006A57F5">
            <w:pPr>
              <w:keepNext/>
              <w:rPr>
                <w:ins w:id="3960" w:author="Hudler, Rob@Energy" w:date="2018-11-09T16:13:00Z"/>
                <w:rFonts w:asciiTheme="minorHAnsi" w:hAnsiTheme="minorHAnsi" w:cstheme="minorHAnsi"/>
                <w:sz w:val="18"/>
                <w:szCs w:val="18"/>
              </w:rPr>
            </w:pPr>
            <w:ins w:id="3961" w:author="Hudler, Rob@Energy" w:date="2018-11-09T16:13: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ins>
          </w:p>
        </w:tc>
      </w:tr>
      <w:tr w:rsidR="00036420" w:rsidRPr="00323F2C" w14:paraId="67FD5EB8" w14:textId="77777777" w:rsidTr="006A57F5">
        <w:trPr>
          <w:trHeight w:hRule="exact" w:val="1468"/>
          <w:ins w:id="3962" w:author="Hudler, Rob@Energy" w:date="2018-11-09T16:13:00Z"/>
          <w:trPrChange w:id="3963" w:author="Smith, Alexis@Energy" w:date="2019-02-14T08:15:00Z">
            <w:trPr>
              <w:cantSplit/>
              <w:trHeight w:hRule="exact" w:val="1864"/>
            </w:trPr>
          </w:trPrChange>
        </w:trPr>
        <w:tc>
          <w:tcPr>
            <w:tcW w:w="831" w:type="dxa"/>
            <w:vAlign w:val="center"/>
            <w:tcPrChange w:id="3964" w:author="Smith, Alexis@Energy" w:date="2019-02-14T08:15:00Z">
              <w:tcPr>
                <w:tcW w:w="831" w:type="dxa"/>
                <w:vAlign w:val="center"/>
              </w:tcPr>
            </w:tcPrChange>
          </w:tcPr>
          <w:p w14:paraId="1E88113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65" w:author="Hudler, Rob@Energy" w:date="2018-11-09T16:13:00Z"/>
                <w:rFonts w:asciiTheme="minorHAnsi" w:hAnsiTheme="minorHAnsi" w:cstheme="minorHAnsi"/>
                <w:sz w:val="18"/>
                <w:szCs w:val="18"/>
              </w:rPr>
            </w:pPr>
            <w:ins w:id="3966" w:author="Hudler, Rob@Energy" w:date="2018-11-09T16:13:00Z">
              <w:r w:rsidRPr="009053C5">
                <w:rPr>
                  <w:rFonts w:asciiTheme="minorHAnsi" w:hAnsiTheme="minorHAnsi" w:cstheme="minorHAnsi"/>
                  <w:sz w:val="18"/>
                  <w:szCs w:val="18"/>
                </w:rPr>
                <w:t>04</w:t>
              </w:r>
            </w:ins>
          </w:p>
        </w:tc>
        <w:tc>
          <w:tcPr>
            <w:tcW w:w="13762" w:type="dxa"/>
            <w:gridSpan w:val="2"/>
            <w:vAlign w:val="center"/>
            <w:tcPrChange w:id="3967" w:author="Smith, Alexis@Energy" w:date="2019-02-14T08:15:00Z">
              <w:tcPr>
                <w:tcW w:w="13762" w:type="dxa"/>
                <w:gridSpan w:val="2"/>
                <w:vAlign w:val="center"/>
              </w:tcPr>
            </w:tcPrChange>
          </w:tcPr>
          <w:p w14:paraId="65086FB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68" w:author="Hudler, Rob@Energy" w:date="2018-11-09T16:13:00Z"/>
                <w:rFonts w:asciiTheme="minorHAnsi" w:hAnsiTheme="minorHAnsi" w:cstheme="minorHAnsi"/>
                <w:sz w:val="18"/>
                <w:szCs w:val="18"/>
              </w:rPr>
            </w:pPr>
            <w:ins w:id="3969" w:author="Hudler, Rob@Energy" w:date="2018-11-09T16:13:00Z">
              <w:r w:rsidRPr="009053C5">
                <w:rPr>
                  <w:rFonts w:asciiTheme="minorHAnsi" w:hAnsiTheme="minorHAnsi" w:cstheme="minorHAnsi"/>
                  <w:sz w:val="18"/>
                  <w:szCs w:val="18"/>
                </w:rPr>
                <w:t>Pump and control placement shall meet one of the following criteria: (RA4.4.9(d)/RA4.4.13(b))</w:t>
              </w:r>
            </w:ins>
          </w:p>
          <w:p w14:paraId="0FB2EDC4"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70" w:author="Hudler, Rob@Energy" w:date="2018-11-09T16:13:00Z"/>
                <w:rFonts w:asciiTheme="minorHAnsi" w:hAnsiTheme="minorHAnsi" w:cstheme="minorHAnsi"/>
                <w:sz w:val="18"/>
                <w:szCs w:val="18"/>
              </w:rPr>
            </w:pPr>
            <w:ins w:id="3971" w:author="Hudler, Rob@Energy" w:date="2018-11-09T16:13: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5E583EB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72" w:author="Hudler, Rob@Energy" w:date="2018-11-09T16:13:00Z"/>
                <w:rFonts w:asciiTheme="minorHAnsi" w:hAnsiTheme="minorHAnsi" w:cstheme="minorHAnsi"/>
                <w:sz w:val="18"/>
                <w:szCs w:val="18"/>
              </w:rPr>
            </w:pPr>
            <w:ins w:id="3973" w:author="Hudler, Rob@Energy" w:date="2018-11-09T16:13: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7A6AA308"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74" w:author="Hudler, Rob@Energy" w:date="2018-11-09T16:13:00Z"/>
                <w:rFonts w:asciiTheme="minorHAnsi" w:hAnsiTheme="minorHAnsi" w:cstheme="minorHAnsi"/>
                <w:sz w:val="18"/>
                <w:szCs w:val="18"/>
              </w:rPr>
            </w:pPr>
            <w:ins w:id="3975" w:author="Hudler, Rob@Energy" w:date="2018-11-09T16:13: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1710F95F" w14:textId="77777777" w:rsidTr="006A57F5">
        <w:trPr>
          <w:trHeight w:hRule="exact" w:val="298"/>
          <w:ins w:id="3976" w:author="Hudler, Rob@Energy" w:date="2018-11-09T16:13:00Z"/>
          <w:trPrChange w:id="3977" w:author="Smith, Alexis@Energy" w:date="2019-02-14T08:15:00Z">
            <w:trPr>
              <w:cantSplit/>
              <w:trHeight w:hRule="exact" w:val="298"/>
            </w:trPr>
          </w:trPrChange>
        </w:trPr>
        <w:tc>
          <w:tcPr>
            <w:tcW w:w="831" w:type="dxa"/>
            <w:vAlign w:val="center"/>
            <w:tcPrChange w:id="3978" w:author="Smith, Alexis@Energy" w:date="2019-02-14T08:15:00Z">
              <w:tcPr>
                <w:tcW w:w="831" w:type="dxa"/>
                <w:vAlign w:val="center"/>
              </w:tcPr>
            </w:tcPrChange>
          </w:tcPr>
          <w:p w14:paraId="7E27999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79" w:author="Hudler, Rob@Energy" w:date="2018-11-09T16:13:00Z"/>
                <w:rFonts w:asciiTheme="minorHAnsi" w:hAnsiTheme="minorHAnsi" w:cstheme="minorHAnsi"/>
                <w:sz w:val="18"/>
                <w:szCs w:val="18"/>
              </w:rPr>
            </w:pPr>
            <w:ins w:id="3980" w:author="Hudler, Rob@Energy" w:date="2018-11-09T16:13:00Z">
              <w:r w:rsidRPr="009053C5">
                <w:rPr>
                  <w:rFonts w:asciiTheme="minorHAnsi" w:hAnsiTheme="minorHAnsi" w:cstheme="minorHAnsi"/>
                  <w:sz w:val="18"/>
                  <w:szCs w:val="18"/>
                </w:rPr>
                <w:t>05</w:t>
              </w:r>
            </w:ins>
          </w:p>
        </w:tc>
        <w:tc>
          <w:tcPr>
            <w:tcW w:w="13762" w:type="dxa"/>
            <w:gridSpan w:val="2"/>
            <w:vAlign w:val="center"/>
            <w:tcPrChange w:id="3981" w:author="Smith, Alexis@Energy" w:date="2019-02-14T08:15:00Z">
              <w:tcPr>
                <w:tcW w:w="13762" w:type="dxa"/>
                <w:gridSpan w:val="2"/>
                <w:vAlign w:val="center"/>
              </w:tcPr>
            </w:tcPrChange>
          </w:tcPr>
          <w:p w14:paraId="503B895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82" w:author="Hudler, Rob@Energy" w:date="2018-11-09T16:13:00Z"/>
                <w:rFonts w:asciiTheme="minorHAnsi" w:hAnsiTheme="minorHAnsi" w:cstheme="minorHAnsi"/>
                <w:sz w:val="18"/>
                <w:szCs w:val="18"/>
              </w:rPr>
            </w:pPr>
            <w:ins w:id="3983" w:author="Hudler, Rob@Energy" w:date="2018-11-09T16:13:00Z">
              <w:r w:rsidRPr="009053C5">
                <w:rPr>
                  <w:rFonts w:asciiTheme="minorHAnsi" w:hAnsiTheme="minorHAnsi" w:cstheme="minorHAnsi"/>
                  <w:sz w:val="18"/>
                  <w:szCs w:val="18"/>
                </w:rPr>
                <w:t>Insulation is not required on the cold water line when it is used as the return. (RA4.4.9(e)/RA4.4.13(c))</w:t>
              </w:r>
            </w:ins>
          </w:p>
        </w:tc>
      </w:tr>
      <w:tr w:rsidR="00036420" w:rsidRPr="00323F2C" w14:paraId="6501F0D0" w14:textId="77777777" w:rsidTr="006A57F5">
        <w:trPr>
          <w:trHeight w:hRule="exact" w:val="502"/>
          <w:ins w:id="3984" w:author="Hudler, Rob@Energy" w:date="2018-11-09T16:13:00Z"/>
          <w:trPrChange w:id="3985" w:author="Smith, Alexis@Energy" w:date="2019-02-14T08:15:00Z">
            <w:trPr>
              <w:cantSplit/>
              <w:trHeight w:hRule="exact" w:val="622"/>
            </w:trPr>
          </w:trPrChange>
        </w:trPr>
        <w:tc>
          <w:tcPr>
            <w:tcW w:w="831" w:type="dxa"/>
            <w:vAlign w:val="center"/>
            <w:tcPrChange w:id="3986" w:author="Smith, Alexis@Energy" w:date="2019-02-14T08:15:00Z">
              <w:tcPr>
                <w:tcW w:w="831" w:type="dxa"/>
                <w:vAlign w:val="center"/>
              </w:tcPr>
            </w:tcPrChange>
          </w:tcPr>
          <w:p w14:paraId="013B636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87" w:author="Hudler, Rob@Energy" w:date="2018-11-09T16:13:00Z"/>
                <w:rFonts w:asciiTheme="minorHAnsi" w:hAnsiTheme="minorHAnsi" w:cstheme="minorHAnsi"/>
                <w:sz w:val="18"/>
                <w:szCs w:val="18"/>
              </w:rPr>
            </w:pPr>
            <w:ins w:id="3988" w:author="Hudler, Rob@Energy" w:date="2018-11-09T16:13:00Z">
              <w:r w:rsidRPr="009053C5">
                <w:rPr>
                  <w:rFonts w:asciiTheme="minorHAnsi" w:hAnsiTheme="minorHAnsi" w:cstheme="minorHAnsi"/>
                  <w:sz w:val="18"/>
                  <w:szCs w:val="18"/>
                </w:rPr>
                <w:t>06</w:t>
              </w:r>
            </w:ins>
          </w:p>
        </w:tc>
        <w:tc>
          <w:tcPr>
            <w:tcW w:w="13762" w:type="dxa"/>
            <w:gridSpan w:val="2"/>
            <w:vAlign w:val="center"/>
            <w:tcPrChange w:id="3989" w:author="Smith, Alexis@Energy" w:date="2019-02-14T08:15:00Z">
              <w:tcPr>
                <w:tcW w:w="13762" w:type="dxa"/>
                <w:gridSpan w:val="2"/>
                <w:vAlign w:val="center"/>
              </w:tcPr>
            </w:tcPrChange>
          </w:tcPr>
          <w:p w14:paraId="5E61B24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90" w:author="Hudler, Rob@Energy" w:date="2018-11-09T16:13:00Z"/>
                <w:rFonts w:asciiTheme="minorHAnsi" w:hAnsiTheme="minorHAnsi" w:cstheme="minorHAnsi"/>
                <w:sz w:val="18"/>
                <w:szCs w:val="18"/>
              </w:rPr>
            </w:pPr>
            <w:ins w:id="3991" w:author="Hudler, Rob@Energy" w:date="2018-11-09T16:13: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ins>
          </w:p>
        </w:tc>
      </w:tr>
      <w:tr w:rsidR="00036420" w:rsidRPr="00323F2C" w14:paraId="782A0B76" w14:textId="77777777" w:rsidTr="006A57F5">
        <w:trPr>
          <w:trHeight w:hRule="exact" w:val="288"/>
          <w:ins w:id="3992" w:author="Hudler, Rob@Energy" w:date="2018-11-09T16:13:00Z"/>
          <w:trPrChange w:id="3993" w:author="Smith, Alexis@Energy" w:date="2019-02-14T08:15:00Z">
            <w:trPr>
              <w:cantSplit/>
              <w:trHeight w:hRule="exact" w:val="288"/>
            </w:trPr>
          </w:trPrChange>
        </w:trPr>
        <w:tc>
          <w:tcPr>
            <w:tcW w:w="831" w:type="dxa"/>
            <w:vAlign w:val="center"/>
            <w:tcPrChange w:id="3994" w:author="Smith, Alexis@Energy" w:date="2019-02-14T08:15:00Z">
              <w:tcPr>
                <w:tcW w:w="831" w:type="dxa"/>
                <w:vAlign w:val="center"/>
              </w:tcPr>
            </w:tcPrChange>
          </w:tcPr>
          <w:p w14:paraId="168053C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95" w:author="Hudler, Rob@Energy" w:date="2018-11-09T16:13:00Z"/>
                <w:rFonts w:asciiTheme="minorHAnsi" w:hAnsiTheme="minorHAnsi" w:cstheme="minorHAnsi"/>
                <w:sz w:val="18"/>
                <w:szCs w:val="18"/>
              </w:rPr>
            </w:pPr>
            <w:ins w:id="3996" w:author="Hudler, Rob@Energy" w:date="2018-11-09T16:13:00Z">
              <w:r w:rsidRPr="009053C5">
                <w:rPr>
                  <w:rFonts w:asciiTheme="minorHAnsi" w:hAnsiTheme="minorHAnsi" w:cstheme="minorHAnsi"/>
                  <w:sz w:val="18"/>
                  <w:szCs w:val="18"/>
                </w:rPr>
                <w:t>07</w:t>
              </w:r>
            </w:ins>
          </w:p>
        </w:tc>
        <w:tc>
          <w:tcPr>
            <w:tcW w:w="13762" w:type="dxa"/>
            <w:gridSpan w:val="2"/>
            <w:vAlign w:val="center"/>
            <w:tcPrChange w:id="3997" w:author="Smith, Alexis@Energy" w:date="2019-02-14T08:15:00Z">
              <w:tcPr>
                <w:tcW w:w="13762" w:type="dxa"/>
                <w:gridSpan w:val="2"/>
                <w:vAlign w:val="center"/>
              </w:tcPr>
            </w:tcPrChange>
          </w:tcPr>
          <w:p w14:paraId="5419ADB6" w14:textId="77777777" w:rsidR="00036420" w:rsidRPr="009053C5" w:rsidRDefault="00036420" w:rsidP="006A57F5">
            <w:pPr>
              <w:keepNext/>
              <w:rPr>
                <w:ins w:id="3998" w:author="Hudler, Rob@Energy" w:date="2018-11-09T16:13:00Z"/>
                <w:rFonts w:asciiTheme="minorHAnsi" w:hAnsiTheme="minorHAnsi" w:cstheme="minorHAnsi"/>
                <w:sz w:val="18"/>
                <w:szCs w:val="18"/>
              </w:rPr>
            </w:pPr>
            <w:ins w:id="3999" w:author="Hudler, Rob@Energy" w:date="2018-11-09T16:13:00Z">
              <w:r w:rsidRPr="009053C5">
                <w:rPr>
                  <w:rFonts w:asciiTheme="minorHAnsi" w:hAnsiTheme="minorHAnsi" w:cstheme="minorHAnsi"/>
                  <w:sz w:val="18"/>
                  <w:szCs w:val="18"/>
                </w:rPr>
                <w:t>If more than one loop installed each loop shall have its own pump and controls.</w:t>
              </w:r>
            </w:ins>
          </w:p>
        </w:tc>
      </w:tr>
      <w:tr w:rsidR="00036420" w:rsidRPr="00323F2C" w14:paraId="5611C257" w14:textId="77777777" w:rsidTr="006A57F5">
        <w:trPr>
          <w:trHeight w:hRule="exact" w:val="288"/>
          <w:ins w:id="4000" w:author="Hudler, Rob@Energy" w:date="2018-11-09T16:13:00Z"/>
          <w:trPrChange w:id="4001" w:author="Smith, Alexis@Energy" w:date="2019-02-14T08:15:00Z">
            <w:trPr>
              <w:cantSplit/>
              <w:trHeight w:hRule="exact" w:val="288"/>
            </w:trPr>
          </w:trPrChange>
        </w:trPr>
        <w:tc>
          <w:tcPr>
            <w:tcW w:w="831" w:type="dxa"/>
            <w:vAlign w:val="center"/>
            <w:tcPrChange w:id="4002" w:author="Smith, Alexis@Energy" w:date="2019-02-14T08:15:00Z">
              <w:tcPr>
                <w:tcW w:w="831" w:type="dxa"/>
                <w:vAlign w:val="center"/>
              </w:tcPr>
            </w:tcPrChange>
          </w:tcPr>
          <w:p w14:paraId="0006A0B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03" w:author="Hudler, Rob@Energy" w:date="2018-11-09T16:13:00Z"/>
                <w:rFonts w:asciiTheme="minorHAnsi" w:hAnsiTheme="minorHAnsi" w:cstheme="minorHAnsi"/>
                <w:sz w:val="18"/>
                <w:szCs w:val="18"/>
              </w:rPr>
            </w:pPr>
            <w:ins w:id="4004" w:author="Hudler, Rob@Energy" w:date="2018-11-09T16:13:00Z">
              <w:r w:rsidRPr="009053C5">
                <w:rPr>
                  <w:rFonts w:asciiTheme="minorHAnsi" w:hAnsiTheme="minorHAnsi" w:cstheme="minorHAnsi"/>
                  <w:sz w:val="18"/>
                  <w:szCs w:val="18"/>
                </w:rPr>
                <w:t>08</w:t>
              </w:r>
            </w:ins>
          </w:p>
        </w:tc>
        <w:tc>
          <w:tcPr>
            <w:tcW w:w="13762" w:type="dxa"/>
            <w:gridSpan w:val="2"/>
            <w:vAlign w:val="center"/>
            <w:tcPrChange w:id="4005" w:author="Smith, Alexis@Energy" w:date="2019-02-14T08:15:00Z">
              <w:tcPr>
                <w:tcW w:w="13762" w:type="dxa"/>
                <w:gridSpan w:val="2"/>
                <w:vAlign w:val="center"/>
              </w:tcPr>
            </w:tcPrChange>
          </w:tcPr>
          <w:p w14:paraId="1951114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006" w:author="Hudler, Rob@Energy" w:date="2018-11-09T16:13:00Z"/>
                <w:rFonts w:asciiTheme="minorHAnsi" w:hAnsiTheme="minorHAnsi" w:cstheme="minorHAnsi"/>
                <w:sz w:val="18"/>
                <w:szCs w:val="18"/>
              </w:rPr>
            </w:pPr>
            <w:ins w:id="4007" w:author="Hudler, Rob@Energy" w:date="2018-11-09T16:13: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5EC2D04C" w14:textId="77777777" w:rsidTr="006A57F5">
        <w:trPr>
          <w:trHeight w:hRule="exact" w:val="288"/>
          <w:ins w:id="4008" w:author="Hudler, Rob@Energy" w:date="2018-11-09T16:13:00Z"/>
          <w:trPrChange w:id="4009" w:author="Smith, Alexis@Energy" w:date="2019-02-14T08:15:00Z">
            <w:trPr>
              <w:cantSplit/>
              <w:trHeight w:hRule="exact" w:val="288"/>
            </w:trPr>
          </w:trPrChange>
        </w:trPr>
        <w:tc>
          <w:tcPr>
            <w:tcW w:w="831" w:type="dxa"/>
            <w:vAlign w:val="center"/>
            <w:tcPrChange w:id="4010" w:author="Smith, Alexis@Energy" w:date="2019-02-14T08:15:00Z">
              <w:tcPr>
                <w:tcW w:w="831" w:type="dxa"/>
                <w:vAlign w:val="center"/>
              </w:tcPr>
            </w:tcPrChange>
          </w:tcPr>
          <w:p w14:paraId="0259656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11" w:author="Hudler, Rob@Energy" w:date="2018-11-09T16:13:00Z"/>
                <w:rFonts w:asciiTheme="minorHAnsi" w:hAnsiTheme="minorHAnsi" w:cstheme="minorHAnsi"/>
                <w:sz w:val="18"/>
                <w:szCs w:val="18"/>
              </w:rPr>
            </w:pPr>
            <w:ins w:id="4012" w:author="Hudler, Rob@Energy" w:date="2018-11-09T16:13:00Z">
              <w:r w:rsidRPr="009053C5">
                <w:rPr>
                  <w:rFonts w:asciiTheme="minorHAnsi" w:hAnsiTheme="minorHAnsi" w:cstheme="minorHAnsi"/>
                  <w:sz w:val="18"/>
                  <w:szCs w:val="18"/>
                </w:rPr>
                <w:t>09</w:t>
              </w:r>
            </w:ins>
          </w:p>
        </w:tc>
        <w:tc>
          <w:tcPr>
            <w:tcW w:w="13762" w:type="dxa"/>
            <w:gridSpan w:val="2"/>
            <w:vAlign w:val="center"/>
            <w:tcPrChange w:id="4013" w:author="Smith, Alexis@Energy" w:date="2019-02-14T08:15:00Z">
              <w:tcPr>
                <w:tcW w:w="13762" w:type="dxa"/>
                <w:gridSpan w:val="2"/>
                <w:vAlign w:val="center"/>
              </w:tcPr>
            </w:tcPrChange>
          </w:tcPr>
          <w:p w14:paraId="3A941A5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014" w:author="Hudler, Rob@Energy" w:date="2018-11-09T16:13:00Z"/>
                <w:rFonts w:asciiTheme="minorHAnsi" w:hAnsiTheme="minorHAnsi" w:cstheme="minorHAnsi"/>
                <w:sz w:val="18"/>
                <w:szCs w:val="18"/>
              </w:rPr>
            </w:pPr>
            <w:ins w:id="4015" w:author="Hudler, Rob@Energy" w:date="2018-11-09T16:13: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696D3B04" w14:textId="77777777" w:rsidTr="006A57F5">
        <w:trPr>
          <w:trHeight w:hRule="exact" w:val="298"/>
          <w:ins w:id="4016" w:author="Hudler, Rob@Energy" w:date="2018-11-09T16:13:00Z"/>
          <w:trPrChange w:id="4017" w:author="Smith, Alexis@Energy" w:date="2019-02-14T08:15:00Z">
            <w:trPr>
              <w:cantSplit/>
              <w:trHeight w:hRule="exact" w:val="478"/>
            </w:trPr>
          </w:trPrChange>
        </w:trPr>
        <w:tc>
          <w:tcPr>
            <w:tcW w:w="831" w:type="dxa"/>
            <w:vAlign w:val="center"/>
            <w:tcPrChange w:id="4018" w:author="Smith, Alexis@Energy" w:date="2019-02-14T08:15:00Z">
              <w:tcPr>
                <w:tcW w:w="831" w:type="dxa"/>
                <w:vAlign w:val="center"/>
              </w:tcPr>
            </w:tcPrChange>
          </w:tcPr>
          <w:p w14:paraId="72BDE4E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19" w:author="Hudler, Rob@Energy" w:date="2018-11-09T16:13:00Z"/>
                <w:rFonts w:asciiTheme="minorHAnsi" w:hAnsiTheme="minorHAnsi" w:cstheme="minorHAnsi"/>
                <w:sz w:val="18"/>
                <w:szCs w:val="18"/>
              </w:rPr>
            </w:pPr>
            <w:ins w:id="4020" w:author="Hudler, Rob@Energy" w:date="2018-11-09T16:13:00Z">
              <w:r w:rsidRPr="009053C5">
                <w:rPr>
                  <w:rFonts w:asciiTheme="minorHAnsi" w:hAnsiTheme="minorHAnsi" w:cstheme="minorHAnsi"/>
                  <w:sz w:val="18"/>
                  <w:szCs w:val="18"/>
                </w:rPr>
                <w:t>10</w:t>
              </w:r>
            </w:ins>
          </w:p>
        </w:tc>
        <w:tc>
          <w:tcPr>
            <w:tcW w:w="13762" w:type="dxa"/>
            <w:gridSpan w:val="2"/>
            <w:vAlign w:val="center"/>
            <w:tcPrChange w:id="4021" w:author="Smith, Alexis@Energy" w:date="2019-02-14T08:15:00Z">
              <w:tcPr>
                <w:tcW w:w="13762" w:type="dxa"/>
                <w:gridSpan w:val="2"/>
                <w:vAlign w:val="center"/>
              </w:tcPr>
            </w:tcPrChange>
          </w:tcPr>
          <w:p w14:paraId="7A033DF8" w14:textId="77777777" w:rsidR="00036420" w:rsidRPr="009053C5" w:rsidRDefault="00036420" w:rsidP="006A57F5">
            <w:pPr>
              <w:keepNext/>
              <w:spacing w:after="0" w:line="240" w:lineRule="auto"/>
              <w:rPr>
                <w:ins w:id="4022" w:author="Hudler, Rob@Energy" w:date="2018-11-09T16:13:00Z"/>
                <w:rFonts w:asciiTheme="minorHAnsi" w:hAnsiTheme="minorHAnsi" w:cstheme="minorHAnsi"/>
                <w:sz w:val="18"/>
                <w:szCs w:val="18"/>
              </w:rPr>
            </w:pPr>
            <w:ins w:id="4023" w:author="Hudler, Rob@Energy" w:date="2018-11-09T16:13: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47B82447" w14:textId="77777777" w:rsidTr="006A57F5">
        <w:trPr>
          <w:trHeight w:hRule="exact" w:val="343"/>
          <w:ins w:id="4024" w:author="Hudler, Rob@Energy" w:date="2018-11-09T16:13:00Z"/>
          <w:trPrChange w:id="4025" w:author="Smith, Alexis@Energy" w:date="2019-02-14T08:15:00Z">
            <w:trPr>
              <w:cantSplit/>
              <w:trHeight w:hRule="exact" w:val="343"/>
            </w:trPr>
          </w:trPrChange>
        </w:trPr>
        <w:tc>
          <w:tcPr>
            <w:tcW w:w="831" w:type="dxa"/>
            <w:vAlign w:val="center"/>
            <w:tcPrChange w:id="4026" w:author="Smith, Alexis@Energy" w:date="2019-02-14T08:15:00Z">
              <w:tcPr>
                <w:tcW w:w="831" w:type="dxa"/>
                <w:vAlign w:val="center"/>
              </w:tcPr>
            </w:tcPrChange>
          </w:tcPr>
          <w:p w14:paraId="1E7E064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27" w:author="Hudler, Rob@Energy" w:date="2018-11-09T16:13:00Z"/>
                <w:rFonts w:asciiTheme="minorHAnsi" w:hAnsiTheme="minorHAnsi" w:cstheme="minorHAnsi"/>
                <w:sz w:val="18"/>
                <w:szCs w:val="18"/>
              </w:rPr>
            </w:pPr>
            <w:ins w:id="4028" w:author="Hudler, Rob@Energy" w:date="2018-11-09T16:13:00Z">
              <w:r w:rsidRPr="009053C5">
                <w:rPr>
                  <w:rFonts w:asciiTheme="minorHAnsi" w:hAnsiTheme="minorHAnsi" w:cstheme="minorHAnsi"/>
                  <w:sz w:val="18"/>
                  <w:szCs w:val="18"/>
                </w:rPr>
                <w:t>11</w:t>
              </w:r>
            </w:ins>
          </w:p>
        </w:tc>
        <w:tc>
          <w:tcPr>
            <w:tcW w:w="13762" w:type="dxa"/>
            <w:gridSpan w:val="2"/>
            <w:vAlign w:val="center"/>
            <w:tcPrChange w:id="4029" w:author="Smith, Alexis@Energy" w:date="2019-02-14T08:15:00Z">
              <w:tcPr>
                <w:tcW w:w="13762" w:type="dxa"/>
                <w:gridSpan w:val="2"/>
                <w:vAlign w:val="center"/>
              </w:tcPr>
            </w:tcPrChange>
          </w:tcPr>
          <w:p w14:paraId="63C2EAD7" w14:textId="77777777" w:rsidR="00036420" w:rsidRPr="009053C5" w:rsidRDefault="00036420" w:rsidP="006A57F5">
            <w:pPr>
              <w:pStyle w:val="BulletCALetter"/>
              <w:keepNext/>
              <w:spacing w:before="0"/>
              <w:ind w:left="0" w:firstLine="0"/>
              <w:rPr>
                <w:ins w:id="4030" w:author="Hudler, Rob@Energy" w:date="2018-11-09T16:13:00Z"/>
                <w:rFonts w:asciiTheme="minorHAnsi" w:eastAsia="Calibri" w:hAnsiTheme="minorHAnsi" w:cstheme="minorHAnsi"/>
                <w:sz w:val="18"/>
                <w:szCs w:val="18"/>
              </w:rPr>
            </w:pPr>
            <w:ins w:id="4031" w:author="Hudler, Rob@Energy" w:date="2018-11-09T16:13: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23CCFB9B" w14:textId="77777777" w:rsidTr="006A57F5">
        <w:trPr>
          <w:trHeight w:hRule="exact" w:val="388"/>
          <w:ins w:id="4032" w:author="Hudler, Rob@Energy" w:date="2018-11-09T16:13:00Z"/>
          <w:trPrChange w:id="4033" w:author="Smith, Alexis@Energy" w:date="2019-02-14T08:15:00Z">
            <w:trPr>
              <w:cantSplit/>
              <w:trHeight w:hRule="exact" w:val="388"/>
            </w:trPr>
          </w:trPrChange>
        </w:trPr>
        <w:tc>
          <w:tcPr>
            <w:tcW w:w="831" w:type="dxa"/>
            <w:vAlign w:val="center"/>
            <w:tcPrChange w:id="4034" w:author="Smith, Alexis@Energy" w:date="2019-02-14T08:15:00Z">
              <w:tcPr>
                <w:tcW w:w="831" w:type="dxa"/>
                <w:vAlign w:val="center"/>
              </w:tcPr>
            </w:tcPrChange>
          </w:tcPr>
          <w:p w14:paraId="7E54A06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35" w:author="Hudler, Rob@Energy" w:date="2018-11-09T16:13:00Z"/>
                <w:rFonts w:asciiTheme="minorHAnsi" w:hAnsiTheme="minorHAnsi" w:cstheme="minorHAnsi"/>
                <w:sz w:val="18"/>
                <w:szCs w:val="18"/>
              </w:rPr>
            </w:pPr>
            <w:ins w:id="4036" w:author="Hudler, Rob@Energy" w:date="2018-11-09T16:13:00Z">
              <w:r w:rsidRPr="009053C5">
                <w:rPr>
                  <w:rFonts w:asciiTheme="minorHAnsi" w:hAnsiTheme="minorHAnsi" w:cstheme="minorHAnsi"/>
                  <w:sz w:val="18"/>
                  <w:szCs w:val="18"/>
                </w:rPr>
                <w:t>12</w:t>
              </w:r>
            </w:ins>
          </w:p>
        </w:tc>
        <w:tc>
          <w:tcPr>
            <w:tcW w:w="13762" w:type="dxa"/>
            <w:gridSpan w:val="2"/>
            <w:vAlign w:val="center"/>
            <w:tcPrChange w:id="4037" w:author="Smith, Alexis@Energy" w:date="2019-02-14T08:15:00Z">
              <w:tcPr>
                <w:tcW w:w="13762" w:type="dxa"/>
                <w:gridSpan w:val="2"/>
                <w:vAlign w:val="center"/>
              </w:tcPr>
            </w:tcPrChange>
          </w:tcPr>
          <w:p w14:paraId="0F9A0C0D" w14:textId="77777777" w:rsidR="00036420" w:rsidRPr="009053C5" w:rsidRDefault="00036420" w:rsidP="006A57F5">
            <w:pPr>
              <w:pStyle w:val="BulletCALetter"/>
              <w:keepNext/>
              <w:spacing w:before="0"/>
              <w:ind w:left="0" w:firstLine="0"/>
              <w:rPr>
                <w:ins w:id="4038" w:author="Hudler, Rob@Energy" w:date="2018-11-09T16:13:00Z"/>
                <w:rFonts w:asciiTheme="minorHAnsi" w:eastAsia="Calibri" w:hAnsiTheme="minorHAnsi" w:cstheme="minorHAnsi"/>
                <w:sz w:val="18"/>
                <w:szCs w:val="18"/>
              </w:rPr>
            </w:pPr>
            <w:ins w:id="4039" w:author="Hudler, Rob@Energy" w:date="2018-11-09T16:13: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44B38CC1" w14:textId="77777777" w:rsidTr="006A57F5">
        <w:trPr>
          <w:trHeight w:hRule="exact" w:val="352"/>
          <w:ins w:id="4040" w:author="Hudler, Rob@Energy" w:date="2018-11-09T16:13:00Z"/>
          <w:trPrChange w:id="4041" w:author="Smith, Alexis@Energy" w:date="2019-02-14T08:15:00Z">
            <w:trPr>
              <w:cantSplit/>
              <w:trHeight w:hRule="exact" w:val="352"/>
            </w:trPr>
          </w:trPrChange>
        </w:trPr>
        <w:tc>
          <w:tcPr>
            <w:tcW w:w="831" w:type="dxa"/>
            <w:vAlign w:val="center"/>
            <w:tcPrChange w:id="4042" w:author="Smith, Alexis@Energy" w:date="2019-02-14T08:15:00Z">
              <w:tcPr>
                <w:tcW w:w="831" w:type="dxa"/>
                <w:vAlign w:val="center"/>
              </w:tcPr>
            </w:tcPrChange>
          </w:tcPr>
          <w:p w14:paraId="09DD3B9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43" w:author="Hudler, Rob@Energy" w:date="2018-11-09T16:13:00Z"/>
                <w:rFonts w:asciiTheme="minorHAnsi" w:hAnsiTheme="minorHAnsi" w:cstheme="minorHAnsi"/>
                <w:sz w:val="18"/>
                <w:szCs w:val="18"/>
              </w:rPr>
            </w:pPr>
            <w:ins w:id="4044" w:author="Hudler, Rob@Energy" w:date="2018-11-09T16:13:00Z">
              <w:r w:rsidRPr="009053C5">
                <w:rPr>
                  <w:rFonts w:asciiTheme="minorHAnsi" w:hAnsiTheme="minorHAnsi" w:cstheme="minorHAnsi"/>
                  <w:sz w:val="18"/>
                  <w:szCs w:val="18"/>
                </w:rPr>
                <w:t>13</w:t>
              </w:r>
            </w:ins>
          </w:p>
        </w:tc>
        <w:tc>
          <w:tcPr>
            <w:tcW w:w="13762" w:type="dxa"/>
            <w:gridSpan w:val="2"/>
            <w:vAlign w:val="center"/>
            <w:tcPrChange w:id="4045" w:author="Smith, Alexis@Energy" w:date="2019-02-14T08:15:00Z">
              <w:tcPr>
                <w:tcW w:w="13762" w:type="dxa"/>
                <w:gridSpan w:val="2"/>
                <w:vAlign w:val="center"/>
              </w:tcPr>
            </w:tcPrChange>
          </w:tcPr>
          <w:p w14:paraId="0743878B" w14:textId="77777777" w:rsidR="00036420" w:rsidRPr="009053C5" w:rsidRDefault="00036420" w:rsidP="006A57F5">
            <w:pPr>
              <w:pStyle w:val="BulletCALetter"/>
              <w:keepNext/>
              <w:spacing w:before="0"/>
              <w:ind w:left="0" w:firstLine="0"/>
              <w:rPr>
                <w:ins w:id="4046" w:author="Hudler, Rob@Energy" w:date="2018-11-09T16:13:00Z"/>
                <w:rFonts w:asciiTheme="minorHAnsi" w:eastAsia="Calibri" w:hAnsiTheme="minorHAnsi" w:cstheme="minorHAnsi"/>
                <w:sz w:val="18"/>
                <w:szCs w:val="18"/>
              </w:rPr>
            </w:pPr>
            <w:ins w:id="4047" w:author="Hudler, Rob@Energy" w:date="2018-11-09T16:13: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6A57F5" w:rsidRPr="00323F2C" w14:paraId="2CAF5CD7" w14:textId="77777777" w:rsidTr="006A57F5">
        <w:trPr>
          <w:trHeight w:hRule="exact" w:val="973"/>
          <w:ins w:id="4048" w:author="Smith, Alexis@Energy" w:date="2019-02-14T08:09:00Z"/>
          <w:trPrChange w:id="4049" w:author="Smith, Alexis@Energy" w:date="2019-02-14T08:15:00Z">
            <w:trPr>
              <w:cantSplit/>
              <w:trHeight w:hRule="exact" w:val="352"/>
            </w:trPr>
          </w:trPrChange>
        </w:trPr>
        <w:tc>
          <w:tcPr>
            <w:tcW w:w="831" w:type="dxa"/>
            <w:vAlign w:val="center"/>
            <w:tcPrChange w:id="4050" w:author="Smith, Alexis@Energy" w:date="2019-02-14T08:15:00Z">
              <w:tcPr>
                <w:tcW w:w="831" w:type="dxa"/>
                <w:vAlign w:val="center"/>
              </w:tcPr>
            </w:tcPrChange>
          </w:tcPr>
          <w:p w14:paraId="7910011F" w14:textId="112DA54E"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51" w:author="Smith, Alexis@Energy" w:date="2019-02-14T08:09:00Z"/>
                <w:rFonts w:asciiTheme="minorHAnsi" w:hAnsiTheme="minorHAnsi" w:cstheme="minorHAnsi"/>
                <w:sz w:val="18"/>
                <w:szCs w:val="18"/>
              </w:rPr>
            </w:pPr>
            <w:ins w:id="4052" w:author="Smith, Alexis@Energy" w:date="2019-02-14T08:11:00Z">
              <w:r w:rsidRPr="006A57F5">
                <w:rPr>
                  <w:rFonts w:asciiTheme="minorHAnsi" w:hAnsiTheme="minorHAnsi" w:cstheme="minorHAnsi"/>
                  <w:sz w:val="18"/>
                  <w:szCs w:val="18"/>
                  <w:rPrChange w:id="4053" w:author="Smith, Alexis@Energy" w:date="2019-02-14T08:11:00Z">
                    <w:rPr>
                      <w:sz w:val="20"/>
                      <w:szCs w:val="20"/>
                    </w:rPr>
                  </w:rPrChange>
                </w:rPr>
                <w:t>14</w:t>
              </w:r>
            </w:ins>
          </w:p>
        </w:tc>
        <w:tc>
          <w:tcPr>
            <w:tcW w:w="3057" w:type="dxa"/>
            <w:vAlign w:val="center"/>
            <w:tcPrChange w:id="4054" w:author="Smith, Alexis@Energy" w:date="2019-02-14T08:15:00Z">
              <w:tcPr>
                <w:tcW w:w="6881" w:type="dxa"/>
                <w:vAlign w:val="center"/>
              </w:tcPr>
            </w:tcPrChange>
          </w:tcPr>
          <w:p w14:paraId="561C8D2B" w14:textId="1F2B5B08" w:rsidR="006A57F5" w:rsidRPr="006A57F5" w:rsidRDefault="006A57F5" w:rsidP="006A57F5">
            <w:pPr>
              <w:pStyle w:val="BulletCALetter"/>
              <w:keepNext/>
              <w:spacing w:before="0"/>
              <w:ind w:left="0" w:firstLine="0"/>
              <w:rPr>
                <w:ins w:id="4055" w:author="Smith, Alexis@Energy" w:date="2019-02-14T08:09:00Z"/>
                <w:rFonts w:asciiTheme="minorHAnsi" w:eastAsia="Calibri" w:hAnsiTheme="minorHAnsi" w:cstheme="minorHAnsi"/>
                <w:sz w:val="18"/>
                <w:szCs w:val="18"/>
              </w:rPr>
            </w:pPr>
            <w:ins w:id="4056" w:author="Smith, Alexis@Energy" w:date="2019-02-14T08:11:00Z">
              <w:r w:rsidRPr="006A57F5">
                <w:rPr>
                  <w:rFonts w:asciiTheme="minorHAnsi" w:hAnsiTheme="minorHAnsi" w:cstheme="minorHAnsi"/>
                  <w:sz w:val="18"/>
                  <w:szCs w:val="18"/>
                  <w:rPrChange w:id="4057" w:author="Smith, Alexis@Energy" w:date="2019-02-14T08:11:00Z">
                    <w:rPr>
                      <w:szCs w:val="18"/>
                    </w:rPr>
                  </w:rPrChange>
                </w:rPr>
                <w:t>Verification Status:</w:t>
              </w:r>
            </w:ins>
          </w:p>
        </w:tc>
        <w:tc>
          <w:tcPr>
            <w:tcW w:w="10705" w:type="dxa"/>
            <w:vAlign w:val="center"/>
            <w:tcPrChange w:id="4058" w:author="Smith, Alexis@Energy" w:date="2019-02-14T08:15:00Z">
              <w:tcPr>
                <w:tcW w:w="6881" w:type="dxa"/>
                <w:vAlign w:val="center"/>
              </w:tcPr>
            </w:tcPrChange>
          </w:tcPr>
          <w:p w14:paraId="5D501680" w14:textId="77777777" w:rsidR="006A57F5" w:rsidRPr="006A57F5" w:rsidRDefault="006A57F5" w:rsidP="006A57F5">
            <w:pPr>
              <w:keepNext/>
              <w:spacing w:after="0" w:line="240" w:lineRule="auto"/>
              <w:rPr>
                <w:ins w:id="4059" w:author="Smith, Alexis@Energy" w:date="2019-02-14T08:11:00Z"/>
                <w:rFonts w:asciiTheme="minorHAnsi" w:hAnsiTheme="minorHAnsi" w:cstheme="minorHAnsi"/>
                <w:sz w:val="18"/>
                <w:szCs w:val="18"/>
                <w:rPrChange w:id="4060" w:author="Smith, Alexis@Energy" w:date="2019-02-14T08:11:00Z">
                  <w:rPr>
                    <w:ins w:id="4061" w:author="Smith, Alexis@Energy" w:date="2019-02-14T08:11:00Z"/>
                    <w:sz w:val="20"/>
                    <w:szCs w:val="18"/>
                  </w:rPr>
                </w:rPrChange>
              </w:rPr>
            </w:pPr>
            <w:ins w:id="4062" w:author="Smith, Alexis@Energy" w:date="2019-02-14T08:11:00Z">
              <w:r w:rsidRPr="006A57F5">
                <w:rPr>
                  <w:rFonts w:asciiTheme="minorHAnsi" w:hAnsiTheme="minorHAnsi" w:cstheme="minorHAnsi"/>
                  <w:sz w:val="18"/>
                  <w:szCs w:val="18"/>
                  <w:rPrChange w:id="4063" w:author="Smith, Alexis@Energy" w:date="2019-02-14T08:11:00Z">
                    <w:rPr>
                      <w:sz w:val="20"/>
                      <w:szCs w:val="18"/>
                    </w:rPr>
                  </w:rPrChange>
                </w:rPr>
                <w:t>&lt;&lt;user pick from list:</w:t>
              </w:r>
            </w:ins>
          </w:p>
          <w:p w14:paraId="647C091C" w14:textId="77777777" w:rsidR="006A57F5" w:rsidRPr="006A57F5" w:rsidRDefault="006A57F5" w:rsidP="006A57F5">
            <w:pPr>
              <w:keepNext/>
              <w:tabs>
                <w:tab w:val="left" w:pos="356"/>
              </w:tabs>
              <w:spacing w:after="0" w:line="240" w:lineRule="auto"/>
              <w:rPr>
                <w:ins w:id="4064" w:author="Smith, Alexis@Energy" w:date="2019-02-14T08:11:00Z"/>
                <w:rFonts w:asciiTheme="minorHAnsi" w:hAnsiTheme="minorHAnsi" w:cstheme="minorHAnsi"/>
                <w:sz w:val="18"/>
                <w:szCs w:val="18"/>
                <w:rPrChange w:id="4065" w:author="Smith, Alexis@Energy" w:date="2019-02-14T08:11:00Z">
                  <w:rPr>
                    <w:ins w:id="4066" w:author="Smith, Alexis@Energy" w:date="2019-02-14T08:11:00Z"/>
                    <w:sz w:val="20"/>
                    <w:szCs w:val="18"/>
                  </w:rPr>
                </w:rPrChange>
              </w:rPr>
            </w:pPr>
            <w:ins w:id="4067" w:author="Smith, Alexis@Energy" w:date="2019-02-14T08:11:00Z">
              <w:r w:rsidRPr="006A57F5">
                <w:rPr>
                  <w:rFonts w:asciiTheme="minorHAnsi" w:hAnsiTheme="minorHAnsi" w:cstheme="minorHAnsi"/>
                  <w:sz w:val="18"/>
                  <w:szCs w:val="18"/>
                  <w:rPrChange w:id="4068" w:author="Smith, Alexis@Energy" w:date="2019-02-14T08:11:00Z">
                    <w:rPr>
                      <w:sz w:val="20"/>
                      <w:szCs w:val="18"/>
                    </w:rPr>
                  </w:rPrChange>
                </w:rPr>
                <w:t xml:space="preserve">*** </w:t>
              </w:r>
              <w:r w:rsidRPr="006A57F5">
                <w:rPr>
                  <w:rFonts w:asciiTheme="minorHAnsi" w:hAnsiTheme="minorHAnsi" w:cstheme="minorHAnsi"/>
                  <w:sz w:val="18"/>
                  <w:szCs w:val="18"/>
                  <w:u w:val="single"/>
                  <w:rPrChange w:id="4069" w:author="Smith, Alexis@Energy" w:date="2019-02-14T08:11:00Z">
                    <w:rPr>
                      <w:sz w:val="20"/>
                      <w:szCs w:val="18"/>
                      <w:u w:val="single"/>
                    </w:rPr>
                  </w:rPrChange>
                </w:rPr>
                <w:t>Pass</w:t>
              </w:r>
              <w:r w:rsidRPr="006A57F5">
                <w:rPr>
                  <w:rFonts w:asciiTheme="minorHAnsi" w:hAnsiTheme="minorHAnsi" w:cstheme="minorHAnsi"/>
                  <w:sz w:val="18"/>
                  <w:szCs w:val="18"/>
                  <w:rPrChange w:id="4070" w:author="Smith, Alexis@Energy" w:date="2019-02-14T08:11:00Z">
                    <w:rPr>
                      <w:sz w:val="20"/>
                      <w:szCs w:val="18"/>
                    </w:rPr>
                  </w:rPrChange>
                </w:rPr>
                <w:t xml:space="preserve"> - all applicable requirements are met; or</w:t>
              </w:r>
            </w:ins>
          </w:p>
          <w:p w14:paraId="0576647F" w14:textId="77777777" w:rsidR="006A57F5" w:rsidRPr="006A57F5" w:rsidRDefault="006A57F5" w:rsidP="006A57F5">
            <w:pPr>
              <w:keepNext/>
              <w:tabs>
                <w:tab w:val="left" w:pos="356"/>
              </w:tabs>
              <w:spacing w:after="0" w:line="240" w:lineRule="auto"/>
              <w:ind w:left="356" w:hanging="356"/>
              <w:rPr>
                <w:ins w:id="4071" w:author="Smith, Alexis@Energy" w:date="2019-02-14T08:11:00Z"/>
                <w:rFonts w:asciiTheme="minorHAnsi" w:hAnsiTheme="minorHAnsi" w:cstheme="minorHAnsi"/>
                <w:sz w:val="18"/>
                <w:szCs w:val="18"/>
                <w:rPrChange w:id="4072" w:author="Smith, Alexis@Energy" w:date="2019-02-14T08:11:00Z">
                  <w:rPr>
                    <w:ins w:id="4073" w:author="Smith, Alexis@Energy" w:date="2019-02-14T08:11:00Z"/>
                    <w:sz w:val="20"/>
                    <w:szCs w:val="18"/>
                  </w:rPr>
                </w:rPrChange>
              </w:rPr>
            </w:pPr>
            <w:ins w:id="4074" w:author="Smith, Alexis@Energy" w:date="2019-02-14T08:11:00Z">
              <w:r w:rsidRPr="006A57F5">
                <w:rPr>
                  <w:rFonts w:asciiTheme="minorHAnsi" w:hAnsiTheme="minorHAnsi" w:cstheme="minorHAnsi"/>
                  <w:sz w:val="18"/>
                  <w:szCs w:val="18"/>
                  <w:rPrChange w:id="4075" w:author="Smith, Alexis@Energy" w:date="2019-02-14T08:11:00Z">
                    <w:rPr>
                      <w:sz w:val="20"/>
                      <w:szCs w:val="18"/>
                    </w:rPr>
                  </w:rPrChange>
                </w:rPr>
                <w:t xml:space="preserve">*** </w:t>
              </w:r>
              <w:r w:rsidRPr="006A57F5">
                <w:rPr>
                  <w:rFonts w:asciiTheme="minorHAnsi" w:hAnsiTheme="minorHAnsi" w:cstheme="minorHAnsi"/>
                  <w:sz w:val="18"/>
                  <w:szCs w:val="18"/>
                  <w:u w:val="single"/>
                  <w:rPrChange w:id="4076" w:author="Smith, Alexis@Energy" w:date="2019-02-14T08:11:00Z">
                    <w:rPr>
                      <w:sz w:val="20"/>
                      <w:szCs w:val="18"/>
                      <w:u w:val="single"/>
                    </w:rPr>
                  </w:rPrChange>
                </w:rPr>
                <w:t>Fail</w:t>
              </w:r>
              <w:r w:rsidRPr="006A57F5">
                <w:rPr>
                  <w:rFonts w:asciiTheme="minorHAnsi" w:hAnsiTheme="minorHAnsi" w:cstheme="minorHAnsi"/>
                  <w:sz w:val="18"/>
                  <w:szCs w:val="18"/>
                  <w:rPrChange w:id="4077" w:author="Smith, Alexis@Energy" w:date="2019-02-14T08:11:00Z">
                    <w:rPr>
                      <w:sz w:val="20"/>
                      <w:szCs w:val="18"/>
                    </w:rPr>
                  </w:rPrChange>
                </w:rPr>
                <w:t xml:space="preserve"> - one or more applicable requirements are not met. Enter reason for failure in corrections notes field below; or</w:t>
              </w:r>
            </w:ins>
          </w:p>
          <w:p w14:paraId="760804DC" w14:textId="29FA1023" w:rsidR="006A57F5" w:rsidRPr="006A57F5" w:rsidRDefault="006A57F5" w:rsidP="006A57F5">
            <w:pPr>
              <w:pStyle w:val="BulletCALetter"/>
              <w:keepNext/>
              <w:spacing w:before="0"/>
              <w:ind w:left="0" w:firstLine="0"/>
              <w:rPr>
                <w:ins w:id="4078" w:author="Smith, Alexis@Energy" w:date="2019-02-14T08:09:00Z"/>
                <w:rFonts w:asciiTheme="minorHAnsi" w:eastAsia="Calibri" w:hAnsiTheme="minorHAnsi" w:cstheme="minorHAnsi"/>
                <w:sz w:val="18"/>
                <w:szCs w:val="18"/>
              </w:rPr>
            </w:pPr>
            <w:ins w:id="4079" w:author="Smith, Alexis@Energy" w:date="2019-02-14T08:11:00Z">
              <w:r w:rsidRPr="006A57F5">
                <w:rPr>
                  <w:rFonts w:asciiTheme="minorHAnsi" w:hAnsiTheme="minorHAnsi" w:cstheme="minorHAnsi"/>
                  <w:sz w:val="18"/>
                  <w:szCs w:val="18"/>
                  <w:rPrChange w:id="4080" w:author="Smith, Alexis@Energy" w:date="2019-02-14T08:11:00Z">
                    <w:rPr>
                      <w:szCs w:val="18"/>
                    </w:rPr>
                  </w:rPrChange>
                </w:rPr>
                <w:t xml:space="preserve">*** </w:t>
              </w:r>
              <w:r w:rsidRPr="006A57F5">
                <w:rPr>
                  <w:rFonts w:asciiTheme="minorHAnsi" w:hAnsiTheme="minorHAnsi" w:cstheme="minorHAnsi"/>
                  <w:sz w:val="18"/>
                  <w:szCs w:val="18"/>
                  <w:u w:val="single"/>
                  <w:rPrChange w:id="4081" w:author="Smith, Alexis@Energy" w:date="2019-02-14T08:11:00Z">
                    <w:rPr>
                      <w:szCs w:val="18"/>
                      <w:u w:val="single"/>
                    </w:rPr>
                  </w:rPrChange>
                </w:rPr>
                <w:t>All n/a</w:t>
              </w:r>
              <w:r w:rsidRPr="006A57F5">
                <w:rPr>
                  <w:rFonts w:asciiTheme="minorHAnsi" w:hAnsiTheme="minorHAnsi" w:cstheme="minorHAnsi"/>
                  <w:sz w:val="18"/>
                  <w:szCs w:val="18"/>
                  <w:rPrChange w:id="4082" w:author="Smith, Alexis@Energy" w:date="2019-02-14T08:11:00Z">
                    <w:rPr>
                      <w:szCs w:val="18"/>
                    </w:rPr>
                  </w:rPrChange>
                </w:rPr>
                <w:t xml:space="preserve"> - This entire table is not applicable</w:t>
              </w:r>
            </w:ins>
          </w:p>
        </w:tc>
      </w:tr>
      <w:tr w:rsidR="006A57F5" w:rsidRPr="00323F2C" w14:paraId="040770FE" w14:textId="77777777" w:rsidTr="006A57F5">
        <w:trPr>
          <w:trHeight w:hRule="exact" w:val="352"/>
          <w:ins w:id="4083" w:author="Smith, Alexis@Energy" w:date="2019-02-14T08:09:00Z"/>
          <w:trPrChange w:id="4084" w:author="Smith, Alexis@Energy" w:date="2019-02-14T08:15:00Z">
            <w:trPr>
              <w:cantSplit/>
              <w:trHeight w:hRule="exact" w:val="352"/>
            </w:trPr>
          </w:trPrChange>
        </w:trPr>
        <w:tc>
          <w:tcPr>
            <w:tcW w:w="831" w:type="dxa"/>
            <w:vAlign w:val="center"/>
            <w:tcPrChange w:id="4085" w:author="Smith, Alexis@Energy" w:date="2019-02-14T08:15:00Z">
              <w:tcPr>
                <w:tcW w:w="831" w:type="dxa"/>
                <w:vAlign w:val="center"/>
              </w:tcPr>
            </w:tcPrChange>
          </w:tcPr>
          <w:p w14:paraId="603B7608" w14:textId="7949EACC"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86" w:author="Smith, Alexis@Energy" w:date="2019-02-14T08:09:00Z"/>
                <w:rFonts w:asciiTheme="minorHAnsi" w:hAnsiTheme="minorHAnsi" w:cstheme="minorHAnsi"/>
                <w:sz w:val="18"/>
                <w:szCs w:val="18"/>
              </w:rPr>
            </w:pPr>
            <w:ins w:id="4087" w:author="Smith, Alexis@Energy" w:date="2019-02-14T08:11:00Z">
              <w:r w:rsidRPr="006A57F5">
                <w:rPr>
                  <w:rFonts w:asciiTheme="minorHAnsi" w:hAnsiTheme="minorHAnsi" w:cstheme="minorHAnsi"/>
                  <w:sz w:val="18"/>
                  <w:szCs w:val="18"/>
                  <w:rPrChange w:id="4088" w:author="Smith, Alexis@Energy" w:date="2019-02-14T08:11:00Z">
                    <w:rPr>
                      <w:sz w:val="20"/>
                      <w:szCs w:val="20"/>
                    </w:rPr>
                  </w:rPrChange>
                </w:rPr>
                <w:t>15</w:t>
              </w:r>
            </w:ins>
          </w:p>
        </w:tc>
        <w:tc>
          <w:tcPr>
            <w:tcW w:w="13762" w:type="dxa"/>
            <w:gridSpan w:val="2"/>
            <w:vAlign w:val="center"/>
            <w:tcPrChange w:id="4089" w:author="Smith, Alexis@Energy" w:date="2019-02-14T08:15:00Z">
              <w:tcPr>
                <w:tcW w:w="13762" w:type="dxa"/>
                <w:gridSpan w:val="2"/>
                <w:vAlign w:val="center"/>
              </w:tcPr>
            </w:tcPrChange>
          </w:tcPr>
          <w:p w14:paraId="642BEBF1" w14:textId="23C19D61" w:rsidR="006A57F5" w:rsidRPr="006A57F5" w:rsidRDefault="006A57F5" w:rsidP="006A57F5">
            <w:pPr>
              <w:pStyle w:val="BulletCALetter"/>
              <w:keepNext/>
              <w:spacing w:before="0"/>
              <w:ind w:left="0" w:firstLine="0"/>
              <w:rPr>
                <w:ins w:id="4090" w:author="Smith, Alexis@Energy" w:date="2019-02-14T08:09:00Z"/>
                <w:rFonts w:asciiTheme="minorHAnsi" w:eastAsia="Calibri" w:hAnsiTheme="minorHAnsi" w:cstheme="minorHAnsi"/>
                <w:sz w:val="18"/>
                <w:szCs w:val="18"/>
              </w:rPr>
            </w:pPr>
            <w:ins w:id="4091" w:author="Smith, Alexis@Energy" w:date="2019-02-14T08:11:00Z">
              <w:r w:rsidRPr="006A57F5">
                <w:rPr>
                  <w:rFonts w:asciiTheme="minorHAnsi" w:hAnsiTheme="minorHAnsi" w:cstheme="minorHAnsi"/>
                  <w:sz w:val="18"/>
                  <w:szCs w:val="18"/>
                  <w:rPrChange w:id="4092" w:author="Smith, Alexis@Energy" w:date="2019-02-14T08:11:00Z">
                    <w:rPr>
                      <w:szCs w:val="18"/>
                    </w:rPr>
                  </w:rPrChange>
                </w:rPr>
                <w:t xml:space="preserve">Correction Notes: &lt;&lt;if </w:t>
              </w:r>
              <w:r w:rsidRPr="006A57F5">
                <w:rPr>
                  <w:rFonts w:asciiTheme="minorHAnsi" w:hAnsiTheme="minorHAnsi" w:cstheme="minorHAnsi"/>
                  <w:sz w:val="18"/>
                  <w:szCs w:val="18"/>
                  <w:u w:val="single"/>
                  <w:rPrChange w:id="4093" w:author="Smith, Alexis@Energy" w:date="2019-02-14T08:11:00Z">
                    <w:rPr>
                      <w:szCs w:val="18"/>
                      <w:u w:val="single"/>
                    </w:rPr>
                  </w:rPrChange>
                </w:rPr>
                <w:t>Verification Status</w:t>
              </w:r>
              <w:r w:rsidRPr="006A57F5">
                <w:rPr>
                  <w:rFonts w:asciiTheme="minorHAnsi" w:hAnsiTheme="minorHAnsi" w:cstheme="minorHAnsi"/>
                  <w:sz w:val="18"/>
                  <w:szCs w:val="18"/>
                  <w:rPrChange w:id="4094" w:author="Smith, Alexis@Energy" w:date="2019-02-14T08:11:00Z">
                    <w:rPr>
                      <w:szCs w:val="18"/>
                    </w:rPr>
                  </w:rPrChange>
                </w:rPr>
                <w:t xml:space="preserve">= </w:t>
              </w:r>
              <w:r w:rsidRPr="006A57F5">
                <w:rPr>
                  <w:rFonts w:asciiTheme="minorHAnsi" w:hAnsiTheme="minorHAnsi" w:cstheme="minorHAnsi"/>
                  <w:sz w:val="18"/>
                  <w:szCs w:val="18"/>
                  <w:u w:val="single"/>
                  <w:rPrChange w:id="4095" w:author="Smith, Alexis@Energy" w:date="2019-02-14T08:11:00Z">
                    <w:rPr>
                      <w:szCs w:val="18"/>
                      <w:u w:val="single"/>
                    </w:rPr>
                  </w:rPrChange>
                </w:rPr>
                <w:t>Fail</w:t>
              </w:r>
              <w:r w:rsidRPr="006A57F5">
                <w:rPr>
                  <w:rFonts w:asciiTheme="minorHAnsi" w:hAnsiTheme="minorHAnsi" w:cstheme="minorHAnsi"/>
                  <w:sz w:val="18"/>
                  <w:szCs w:val="18"/>
                  <w:rPrChange w:id="4096" w:author="Smith, Alexis@Energy" w:date="2019-02-14T08:11:00Z">
                    <w:rPr>
                      <w:szCs w:val="18"/>
                    </w:rPr>
                  </w:rPrChange>
                </w:rPr>
                <w:t>, then text entry in this Corrections Notes field is required;  user input text&gt;&gt;</w:t>
              </w:r>
            </w:ins>
          </w:p>
        </w:tc>
      </w:tr>
      <w:tr w:rsidR="006A57F5" w:rsidRPr="00323F2C" w14:paraId="1E477274" w14:textId="77777777" w:rsidTr="006A57F5">
        <w:trPr>
          <w:trHeight w:hRule="exact" w:val="550"/>
          <w:ins w:id="4097" w:author="Hudler, Rob@Energy" w:date="2018-11-09T16:13:00Z"/>
          <w:trPrChange w:id="4098" w:author="Smith, Alexis@Energy" w:date="2019-02-14T08:15:00Z">
            <w:trPr>
              <w:cantSplit/>
              <w:trHeight w:hRule="exact" w:val="271"/>
            </w:trPr>
          </w:trPrChange>
        </w:trPr>
        <w:tc>
          <w:tcPr>
            <w:tcW w:w="14593" w:type="dxa"/>
            <w:gridSpan w:val="3"/>
            <w:vAlign w:val="center"/>
            <w:tcPrChange w:id="4099" w:author="Smith, Alexis@Energy" w:date="2019-02-14T08:15:00Z">
              <w:tcPr>
                <w:tcW w:w="14593" w:type="dxa"/>
                <w:gridSpan w:val="3"/>
                <w:vAlign w:val="center"/>
              </w:tcPr>
            </w:tcPrChange>
          </w:tcPr>
          <w:p w14:paraId="372B96DD" w14:textId="55BF631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00" w:author="Hudler, Rob@Energy" w:date="2018-11-09T16:13:00Z"/>
                <w:rFonts w:asciiTheme="minorHAnsi" w:hAnsiTheme="minorHAnsi" w:cstheme="minorHAnsi"/>
                <w:sz w:val="18"/>
                <w:szCs w:val="18"/>
              </w:rPr>
            </w:pPr>
            <w:ins w:id="4101" w:author="Smith, Alexis@Energy" w:date="2019-02-14T08:11:00Z">
              <w:r w:rsidRPr="006A57F5">
                <w:rPr>
                  <w:rFonts w:asciiTheme="minorHAnsi" w:hAnsiTheme="minorHAnsi" w:cstheme="minorHAnsi"/>
                  <w:b/>
                  <w:sz w:val="18"/>
                  <w:szCs w:val="18"/>
                  <w:rPrChange w:id="4102" w:author="Smith, Alexis@Energy" w:date="2019-02-14T08:11:00Z">
                    <w:rPr>
                      <w:b/>
                      <w:sz w:val="18"/>
                      <w:szCs w:val="18"/>
                    </w:rPr>
                  </w:rPrChange>
                </w:rPr>
                <w:t>The responsible person’s signature on this compliance document affirms that all applicable requirements in this table have been met unless otherwise noted in the Verification Status and the Corrections Notes in this table.</w:t>
              </w:r>
            </w:ins>
            <w:ins w:id="4103" w:author="Hudler, Rob@Energy" w:date="2018-11-09T16:13:00Z">
              <w:del w:id="4104" w:author="Smith, Alexis@Energy" w:date="2019-02-14T08:09:00Z">
                <w:r w:rsidRPr="006A57F5" w:rsidDel="006A57F5">
                  <w:rPr>
                    <w:rFonts w:asciiTheme="minorHAnsi" w:hAnsiTheme="minorHAnsi" w:cstheme="minorHAnsi"/>
                    <w:b/>
                    <w:sz w:val="18"/>
                    <w:szCs w:val="18"/>
                  </w:rPr>
                  <w:delText xml:space="preserve">The responsible person’s signature on this compliance document affirms that all applicable requirements in this table have been met.  </w:delText>
                </w:r>
              </w:del>
            </w:ins>
          </w:p>
        </w:tc>
      </w:tr>
    </w:tbl>
    <w:p w14:paraId="35FEA1A2" w14:textId="77777777" w:rsidR="00036420" w:rsidRPr="009053C5" w:rsidRDefault="00036420" w:rsidP="00036420">
      <w:pPr>
        <w:spacing w:after="0" w:line="240" w:lineRule="auto"/>
        <w:rPr>
          <w:ins w:id="4105" w:author="Hudler, Rob@Energy" w:date="2018-11-09T16:13:00Z"/>
          <w:rFonts w:asciiTheme="minorHAnsi" w:hAnsiTheme="minorHAnsi" w:cstheme="minorHAnsi"/>
          <w:b/>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4106" w:author="Smith, Alexis@Energy" w:date="2019-02-14T08:13:00Z">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831"/>
        <w:gridCol w:w="3057"/>
        <w:gridCol w:w="10705"/>
        <w:tblGridChange w:id="4107">
          <w:tblGrid>
            <w:gridCol w:w="831"/>
            <w:gridCol w:w="6881"/>
            <w:gridCol w:w="6881"/>
          </w:tblGrid>
        </w:tblGridChange>
      </w:tblGrid>
      <w:tr w:rsidR="00036420" w:rsidRPr="00323F2C" w14:paraId="286965BE" w14:textId="77777777" w:rsidTr="006A57F5">
        <w:trPr>
          <w:cantSplit/>
          <w:trHeight w:hRule="exact" w:val="982"/>
          <w:ins w:id="4108" w:author="Hudler, Rob@Energy" w:date="2018-11-09T16:13:00Z"/>
          <w:trPrChange w:id="4109" w:author="Smith, Alexis@Energy" w:date="2019-02-14T08:13:00Z">
            <w:trPr>
              <w:cantSplit/>
              <w:trHeight w:hRule="exact" w:val="982"/>
            </w:trPr>
          </w:trPrChange>
        </w:trPr>
        <w:tc>
          <w:tcPr>
            <w:tcW w:w="14593" w:type="dxa"/>
            <w:gridSpan w:val="3"/>
            <w:tcBorders>
              <w:bottom w:val="single" w:sz="4" w:space="0" w:color="auto"/>
            </w:tcBorders>
            <w:tcPrChange w:id="4110" w:author="Smith, Alexis@Energy" w:date="2019-02-14T08:13:00Z">
              <w:tcPr>
                <w:tcW w:w="14593" w:type="dxa"/>
                <w:gridSpan w:val="3"/>
                <w:tcBorders>
                  <w:bottom w:val="single" w:sz="4" w:space="0" w:color="auto"/>
                </w:tcBorders>
              </w:tcPr>
            </w:tcPrChange>
          </w:tcPr>
          <w:p w14:paraId="048BA75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11" w:author="Hudler, Rob@Energy" w:date="2018-11-09T16:13:00Z"/>
                <w:rFonts w:asciiTheme="minorHAnsi" w:hAnsiTheme="minorHAnsi" w:cstheme="minorHAnsi"/>
                <w:b/>
                <w:sz w:val="18"/>
                <w:szCs w:val="18"/>
              </w:rPr>
            </w:pPr>
            <w:ins w:id="4112" w:author="Hudler, Rob@Energy" w:date="2018-11-09T16:13:00Z">
              <w:r w:rsidRPr="009053C5">
                <w:rPr>
                  <w:rFonts w:asciiTheme="minorHAnsi" w:hAnsiTheme="minorHAnsi" w:cstheme="minorHAnsi"/>
                  <w:b/>
                  <w:sz w:val="18"/>
                  <w:szCs w:val="18"/>
                </w:rPr>
                <w:lastRenderedPageBreak/>
                <w:t>M. HERS-Verified Demand Recirculation Sensor Control Requirements (RDRsc-H)(RA3.6.7)</w:t>
              </w:r>
            </w:ins>
          </w:p>
          <w:p w14:paraId="7CA0304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13" w:author="Hudler, Rob@Energy" w:date="2018-11-09T16:13:00Z"/>
                <w:rFonts w:asciiTheme="minorHAnsi" w:hAnsiTheme="minorHAnsi" w:cstheme="minorHAnsi"/>
                <w:b/>
                <w:sz w:val="18"/>
                <w:szCs w:val="18"/>
              </w:rPr>
            </w:pPr>
            <w:ins w:id="4114" w:author="Hudler, Rob@Energy" w:date="2018-11-09T16:13:00Z">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Sensor Control”, then display the "section does not apply" message; else display this entire table &gt;&gt;</w:t>
              </w:r>
            </w:ins>
          </w:p>
        </w:tc>
      </w:tr>
      <w:tr w:rsidR="00036420" w:rsidRPr="00323F2C" w14:paraId="11CD78BC" w14:textId="77777777" w:rsidTr="006A57F5">
        <w:trPr>
          <w:cantSplit/>
          <w:trHeight w:hRule="exact" w:val="475"/>
          <w:ins w:id="4115" w:author="Hudler, Rob@Energy" w:date="2018-11-09T16:13:00Z"/>
          <w:trPrChange w:id="4116" w:author="Smith, Alexis@Energy" w:date="2019-02-14T08:14:00Z">
            <w:trPr>
              <w:cantSplit/>
              <w:trHeight w:hRule="exact" w:val="541"/>
            </w:trPr>
          </w:trPrChange>
        </w:trPr>
        <w:tc>
          <w:tcPr>
            <w:tcW w:w="831" w:type="dxa"/>
            <w:tcBorders>
              <w:top w:val="single" w:sz="4" w:space="0" w:color="auto"/>
            </w:tcBorders>
            <w:vAlign w:val="center"/>
            <w:tcPrChange w:id="4117" w:author="Smith, Alexis@Energy" w:date="2019-02-14T08:14:00Z">
              <w:tcPr>
                <w:tcW w:w="831" w:type="dxa"/>
                <w:tcBorders>
                  <w:top w:val="single" w:sz="4" w:space="0" w:color="auto"/>
                </w:tcBorders>
                <w:vAlign w:val="center"/>
              </w:tcPr>
            </w:tcPrChange>
          </w:tcPr>
          <w:p w14:paraId="6E71025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18" w:author="Hudler, Rob@Energy" w:date="2018-11-09T16:13:00Z"/>
                <w:rFonts w:asciiTheme="minorHAnsi" w:hAnsiTheme="minorHAnsi" w:cstheme="minorHAnsi"/>
                <w:sz w:val="18"/>
                <w:szCs w:val="18"/>
              </w:rPr>
            </w:pPr>
            <w:ins w:id="4119" w:author="Hudler, Rob@Energy" w:date="2018-11-09T16:13:00Z">
              <w:r w:rsidRPr="009053C5">
                <w:rPr>
                  <w:rFonts w:asciiTheme="minorHAnsi" w:hAnsiTheme="minorHAnsi" w:cstheme="minorHAnsi"/>
                  <w:sz w:val="18"/>
                  <w:szCs w:val="18"/>
                </w:rPr>
                <w:t>01</w:t>
              </w:r>
            </w:ins>
          </w:p>
        </w:tc>
        <w:tc>
          <w:tcPr>
            <w:tcW w:w="13762" w:type="dxa"/>
            <w:gridSpan w:val="2"/>
            <w:tcBorders>
              <w:top w:val="single" w:sz="4" w:space="0" w:color="auto"/>
            </w:tcBorders>
            <w:vAlign w:val="center"/>
            <w:tcPrChange w:id="4120" w:author="Smith, Alexis@Energy" w:date="2019-02-14T08:14:00Z">
              <w:tcPr>
                <w:tcW w:w="13762" w:type="dxa"/>
                <w:gridSpan w:val="2"/>
                <w:tcBorders>
                  <w:top w:val="single" w:sz="4" w:space="0" w:color="auto"/>
                </w:tcBorders>
                <w:vAlign w:val="center"/>
              </w:tcPr>
            </w:tcPrChange>
          </w:tcPr>
          <w:p w14:paraId="0074898C" w14:textId="77777777" w:rsidR="00036420" w:rsidRPr="009053C5" w:rsidRDefault="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auto"/>
              <w:rPr>
                <w:ins w:id="4121" w:author="Hudler, Rob@Energy" w:date="2018-11-09T16:13:00Z"/>
                <w:rFonts w:asciiTheme="minorHAnsi" w:hAnsiTheme="minorHAnsi" w:cstheme="minorHAnsi"/>
                <w:sz w:val="18"/>
                <w:szCs w:val="18"/>
              </w:rPr>
              <w:pPrChange w:id="4122" w:author="Smith, Alexis@Energy" w:date="2019-02-14T08:14:00Z">
                <w:pPr>
                  <w:keepNext/>
                  <w:framePr w:hSpace="180" w:wrap="around" w:vAnchor="text" w:hAnchor="text" w:y="1"/>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uppressOverlap/>
                </w:pPr>
              </w:pPrChange>
            </w:pPr>
            <w:ins w:id="4123" w:author="Hudler, Rob@Energy" w:date="2018-11-09T16:13:00Z">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ins>
          </w:p>
        </w:tc>
      </w:tr>
      <w:tr w:rsidR="00036420" w:rsidRPr="00323F2C" w14:paraId="2A6B2509" w14:textId="77777777" w:rsidTr="006A57F5">
        <w:trPr>
          <w:cantSplit/>
          <w:trHeight w:hRule="exact" w:val="907"/>
          <w:ins w:id="4124" w:author="Hudler, Rob@Energy" w:date="2018-11-09T16:13:00Z"/>
          <w:trPrChange w:id="4125" w:author="Smith, Alexis@Energy" w:date="2019-02-14T08:14:00Z">
            <w:trPr>
              <w:cantSplit/>
              <w:trHeight w:hRule="exact" w:val="991"/>
            </w:trPr>
          </w:trPrChange>
        </w:trPr>
        <w:tc>
          <w:tcPr>
            <w:tcW w:w="831" w:type="dxa"/>
            <w:vAlign w:val="center"/>
            <w:tcPrChange w:id="4126" w:author="Smith, Alexis@Energy" w:date="2019-02-14T08:14:00Z">
              <w:tcPr>
                <w:tcW w:w="831" w:type="dxa"/>
                <w:vAlign w:val="center"/>
              </w:tcPr>
            </w:tcPrChange>
          </w:tcPr>
          <w:p w14:paraId="129D729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27" w:author="Hudler, Rob@Energy" w:date="2018-11-09T16:13:00Z"/>
                <w:rFonts w:asciiTheme="minorHAnsi" w:hAnsiTheme="minorHAnsi" w:cstheme="minorHAnsi"/>
                <w:sz w:val="18"/>
                <w:szCs w:val="18"/>
              </w:rPr>
            </w:pPr>
            <w:ins w:id="4128" w:author="Hudler, Rob@Energy" w:date="2018-11-09T16:13:00Z">
              <w:r w:rsidRPr="009053C5">
                <w:rPr>
                  <w:rFonts w:asciiTheme="minorHAnsi" w:hAnsiTheme="minorHAnsi" w:cstheme="minorHAnsi"/>
                  <w:sz w:val="18"/>
                  <w:szCs w:val="18"/>
                </w:rPr>
                <w:t>02</w:t>
              </w:r>
            </w:ins>
          </w:p>
        </w:tc>
        <w:tc>
          <w:tcPr>
            <w:tcW w:w="13762" w:type="dxa"/>
            <w:gridSpan w:val="2"/>
            <w:vAlign w:val="center"/>
            <w:tcPrChange w:id="4129" w:author="Smith, Alexis@Energy" w:date="2019-02-14T08:14:00Z">
              <w:tcPr>
                <w:tcW w:w="13762" w:type="dxa"/>
                <w:gridSpan w:val="2"/>
                <w:vAlign w:val="center"/>
              </w:tcPr>
            </w:tcPrChange>
          </w:tcPr>
          <w:p w14:paraId="3D426D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30" w:author="Hudler, Rob@Energy" w:date="2018-11-09T16:13:00Z"/>
                <w:rFonts w:asciiTheme="minorHAnsi" w:hAnsiTheme="minorHAnsi" w:cstheme="minorHAnsi"/>
                <w:sz w:val="18"/>
                <w:szCs w:val="18"/>
              </w:rPr>
            </w:pPr>
            <w:ins w:id="4131" w:author="Hudler, Rob@Energy" w:date="2018-11-09T16:13:00Z">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ins>
          </w:p>
          <w:p w14:paraId="385D7707"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32" w:author="Hudler, Rob@Energy" w:date="2018-11-09T16:13:00Z"/>
                <w:rFonts w:asciiTheme="minorHAnsi" w:hAnsiTheme="minorHAnsi" w:cstheme="minorHAnsi"/>
                <w:sz w:val="18"/>
                <w:szCs w:val="18"/>
              </w:rPr>
            </w:pPr>
            <w:ins w:id="4133" w:author="Hudler, Rob@Energy" w:date="2018-11-09T16:13:00Z">
              <w:r w:rsidRPr="009053C5">
                <w:rPr>
                  <w:rFonts w:asciiTheme="minorHAnsi" w:hAnsiTheme="minorHAnsi" w:cstheme="minorHAnsi"/>
                  <w:sz w:val="18"/>
                  <w:szCs w:val="18"/>
                </w:rPr>
                <w:t>Not more than 10°F ( 5.6°C) above the initial temperature of the water in the pipe.</w:t>
              </w:r>
            </w:ins>
          </w:p>
          <w:p w14:paraId="74AC22A7" w14:textId="77777777" w:rsidR="00036420" w:rsidRPr="009053C5" w:rsidRDefault="00036420" w:rsidP="006A57F5">
            <w:pPr>
              <w:pStyle w:val="ListParagraph"/>
              <w:keepNext/>
              <w:numPr>
                <w:ilvl w:val="0"/>
                <w:numId w:val="6"/>
              </w:numPr>
              <w:rPr>
                <w:ins w:id="4134" w:author="Hudler, Rob@Energy" w:date="2018-11-09T16:13:00Z"/>
                <w:rFonts w:asciiTheme="minorHAnsi" w:hAnsiTheme="minorHAnsi" w:cstheme="minorHAnsi"/>
                <w:sz w:val="18"/>
                <w:szCs w:val="18"/>
              </w:rPr>
            </w:pPr>
            <w:ins w:id="4135" w:author="Hudler, Rob@Energy" w:date="2018-11-09T16:13:00Z">
              <w:r w:rsidRPr="009053C5">
                <w:rPr>
                  <w:rFonts w:asciiTheme="minorHAnsi" w:hAnsiTheme="minorHAnsi" w:cstheme="minorHAnsi"/>
                  <w:sz w:val="18"/>
                  <w:szCs w:val="18"/>
                </w:rPr>
                <w:t>Not more than 102°F (38.9°C).</w:t>
              </w:r>
            </w:ins>
          </w:p>
          <w:p w14:paraId="0ABA5C14" w14:textId="77777777" w:rsidR="00036420" w:rsidRPr="009053C5" w:rsidRDefault="00036420" w:rsidP="006A57F5">
            <w:pPr>
              <w:keepNext/>
              <w:rPr>
                <w:ins w:id="4136" w:author="Hudler, Rob@Energy" w:date="2018-11-09T16:13:00Z"/>
                <w:rFonts w:asciiTheme="minorHAnsi" w:hAnsiTheme="minorHAnsi" w:cstheme="minorHAnsi"/>
                <w:sz w:val="18"/>
                <w:szCs w:val="18"/>
              </w:rPr>
            </w:pPr>
          </w:p>
        </w:tc>
      </w:tr>
      <w:tr w:rsidR="00036420" w:rsidRPr="00323F2C" w14:paraId="2DED966B" w14:textId="77777777" w:rsidTr="006A57F5">
        <w:trPr>
          <w:cantSplit/>
          <w:trHeight w:hRule="exact" w:val="541"/>
          <w:ins w:id="4137" w:author="Hudler, Rob@Energy" w:date="2018-11-09T16:13:00Z"/>
          <w:trPrChange w:id="4138" w:author="Smith, Alexis@Energy" w:date="2019-02-14T08:13:00Z">
            <w:trPr>
              <w:cantSplit/>
              <w:trHeight w:hRule="exact" w:val="541"/>
            </w:trPr>
          </w:trPrChange>
        </w:trPr>
        <w:tc>
          <w:tcPr>
            <w:tcW w:w="831" w:type="dxa"/>
            <w:vAlign w:val="center"/>
            <w:tcPrChange w:id="4139" w:author="Smith, Alexis@Energy" w:date="2019-02-14T08:13:00Z">
              <w:tcPr>
                <w:tcW w:w="831" w:type="dxa"/>
                <w:vAlign w:val="center"/>
              </w:tcPr>
            </w:tcPrChange>
          </w:tcPr>
          <w:p w14:paraId="6B78A5D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40" w:author="Hudler, Rob@Energy" w:date="2018-11-09T16:13:00Z"/>
                <w:rFonts w:asciiTheme="minorHAnsi" w:hAnsiTheme="minorHAnsi" w:cstheme="minorHAnsi"/>
                <w:sz w:val="18"/>
                <w:szCs w:val="18"/>
              </w:rPr>
            </w:pPr>
            <w:ins w:id="4141" w:author="Hudler, Rob@Energy" w:date="2018-11-09T16:13:00Z">
              <w:r w:rsidRPr="009053C5">
                <w:rPr>
                  <w:rFonts w:asciiTheme="minorHAnsi" w:hAnsiTheme="minorHAnsi" w:cstheme="minorHAnsi"/>
                  <w:sz w:val="18"/>
                  <w:szCs w:val="18"/>
                </w:rPr>
                <w:t>03</w:t>
              </w:r>
            </w:ins>
          </w:p>
        </w:tc>
        <w:tc>
          <w:tcPr>
            <w:tcW w:w="13762" w:type="dxa"/>
            <w:gridSpan w:val="2"/>
            <w:vAlign w:val="center"/>
            <w:tcPrChange w:id="4142" w:author="Smith, Alexis@Energy" w:date="2019-02-14T08:13:00Z">
              <w:tcPr>
                <w:tcW w:w="13762" w:type="dxa"/>
                <w:gridSpan w:val="2"/>
                <w:vAlign w:val="center"/>
              </w:tcPr>
            </w:tcPrChange>
          </w:tcPr>
          <w:p w14:paraId="0E7EB4DF" w14:textId="77777777" w:rsidR="00036420" w:rsidRPr="009053C5" w:rsidRDefault="00036420">
            <w:pPr>
              <w:keepNext/>
              <w:spacing w:line="240" w:lineRule="auto"/>
              <w:rPr>
                <w:ins w:id="4143" w:author="Hudler, Rob@Energy" w:date="2018-11-09T16:13:00Z"/>
                <w:rFonts w:asciiTheme="minorHAnsi" w:hAnsiTheme="minorHAnsi" w:cstheme="minorHAnsi"/>
                <w:sz w:val="18"/>
                <w:szCs w:val="18"/>
              </w:rPr>
              <w:pPrChange w:id="4144" w:author="Smith, Alexis@Energy" w:date="2019-02-14T08:14:00Z">
                <w:pPr>
                  <w:keepNext/>
                  <w:framePr w:hSpace="180" w:wrap="around" w:vAnchor="text" w:hAnchor="text" w:y="1"/>
                  <w:suppressOverlap/>
                </w:pPr>
              </w:pPrChange>
            </w:pPr>
            <w:ins w:id="4145" w:author="Hudler, Rob@Energy" w:date="2018-11-09T16:13:00Z">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ins>
          </w:p>
        </w:tc>
      </w:tr>
      <w:tr w:rsidR="00036420" w:rsidRPr="00323F2C" w14:paraId="6C8AFF89" w14:textId="77777777" w:rsidTr="006A57F5">
        <w:trPr>
          <w:cantSplit/>
          <w:trHeight w:hRule="exact" w:val="1378"/>
          <w:ins w:id="4146" w:author="Hudler, Rob@Energy" w:date="2018-11-09T16:13:00Z"/>
          <w:trPrChange w:id="4147" w:author="Smith, Alexis@Energy" w:date="2019-02-14T08:13:00Z">
            <w:trPr>
              <w:cantSplit/>
              <w:trHeight w:hRule="exact" w:val="1882"/>
            </w:trPr>
          </w:trPrChange>
        </w:trPr>
        <w:tc>
          <w:tcPr>
            <w:tcW w:w="831" w:type="dxa"/>
            <w:vAlign w:val="center"/>
            <w:tcPrChange w:id="4148" w:author="Smith, Alexis@Energy" w:date="2019-02-14T08:13:00Z">
              <w:tcPr>
                <w:tcW w:w="831" w:type="dxa"/>
                <w:vAlign w:val="center"/>
              </w:tcPr>
            </w:tcPrChange>
          </w:tcPr>
          <w:p w14:paraId="0EB064A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49" w:author="Hudler, Rob@Energy" w:date="2018-11-09T16:13:00Z"/>
                <w:rFonts w:asciiTheme="minorHAnsi" w:hAnsiTheme="minorHAnsi" w:cstheme="minorHAnsi"/>
                <w:sz w:val="18"/>
                <w:szCs w:val="18"/>
              </w:rPr>
            </w:pPr>
            <w:ins w:id="4150" w:author="Hudler, Rob@Energy" w:date="2018-11-09T16:13:00Z">
              <w:r w:rsidRPr="009053C5">
                <w:rPr>
                  <w:rFonts w:asciiTheme="minorHAnsi" w:hAnsiTheme="minorHAnsi" w:cstheme="minorHAnsi"/>
                  <w:sz w:val="18"/>
                  <w:szCs w:val="18"/>
                </w:rPr>
                <w:t>04</w:t>
              </w:r>
            </w:ins>
          </w:p>
        </w:tc>
        <w:tc>
          <w:tcPr>
            <w:tcW w:w="13762" w:type="dxa"/>
            <w:gridSpan w:val="2"/>
            <w:vAlign w:val="center"/>
            <w:tcPrChange w:id="4151" w:author="Smith, Alexis@Energy" w:date="2019-02-14T08:13:00Z">
              <w:tcPr>
                <w:tcW w:w="13762" w:type="dxa"/>
                <w:gridSpan w:val="2"/>
                <w:vAlign w:val="center"/>
              </w:tcPr>
            </w:tcPrChange>
          </w:tcPr>
          <w:p w14:paraId="201350F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52" w:author="Hudler, Rob@Energy" w:date="2018-11-09T16:13:00Z"/>
                <w:rFonts w:asciiTheme="minorHAnsi" w:hAnsiTheme="minorHAnsi" w:cstheme="minorHAnsi"/>
                <w:sz w:val="18"/>
                <w:szCs w:val="18"/>
              </w:rPr>
            </w:pPr>
            <w:ins w:id="4153" w:author="Hudler, Rob@Energy" w:date="2018-11-09T16:13:00Z">
              <w:r w:rsidRPr="009053C5">
                <w:rPr>
                  <w:rFonts w:asciiTheme="minorHAnsi" w:hAnsiTheme="minorHAnsi" w:cstheme="minorHAnsi"/>
                  <w:sz w:val="18"/>
                  <w:szCs w:val="18"/>
                </w:rPr>
                <w:t>Pump and control placement shall meet one of the following criteria: (RA4.4.10(d)/RA4.4.13(b))</w:t>
              </w:r>
            </w:ins>
          </w:p>
          <w:p w14:paraId="2014C5FB"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54" w:author="Hudler, Rob@Energy" w:date="2018-11-09T16:13:00Z"/>
                <w:rFonts w:asciiTheme="minorHAnsi" w:hAnsiTheme="minorHAnsi" w:cstheme="minorHAnsi"/>
                <w:sz w:val="18"/>
                <w:szCs w:val="18"/>
              </w:rPr>
            </w:pPr>
            <w:ins w:id="4155" w:author="Hudler, Rob@Energy" w:date="2018-11-09T16:13:00Z">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ins>
          </w:p>
          <w:p w14:paraId="57FBE9E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56" w:author="Hudler, Rob@Energy" w:date="2018-11-09T16:13:00Z"/>
                <w:rFonts w:asciiTheme="minorHAnsi" w:hAnsiTheme="minorHAnsi" w:cstheme="minorHAnsi"/>
                <w:sz w:val="18"/>
                <w:szCs w:val="18"/>
              </w:rPr>
            </w:pPr>
            <w:ins w:id="4157" w:author="Hudler, Rob@Energy" w:date="2018-11-09T16:13:00Z">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ins>
          </w:p>
          <w:p w14:paraId="764913D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58" w:author="Hudler, Rob@Energy" w:date="2018-11-09T16:13:00Z"/>
                <w:rFonts w:asciiTheme="minorHAnsi" w:hAnsiTheme="minorHAnsi" w:cstheme="minorHAnsi"/>
                <w:sz w:val="18"/>
                <w:szCs w:val="18"/>
              </w:rPr>
            </w:pPr>
            <w:ins w:id="4159" w:author="Hudler, Rob@Energy" w:date="2018-11-09T16:13:00Z">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ins>
          </w:p>
        </w:tc>
      </w:tr>
      <w:tr w:rsidR="00036420" w:rsidRPr="00323F2C" w14:paraId="1F5C03EF" w14:textId="77777777" w:rsidTr="006A57F5">
        <w:trPr>
          <w:cantSplit/>
          <w:trHeight w:hRule="exact" w:val="250"/>
          <w:ins w:id="4160" w:author="Hudler, Rob@Energy" w:date="2018-11-09T16:13:00Z"/>
          <w:trPrChange w:id="4161" w:author="Smith, Alexis@Energy" w:date="2019-02-14T08:14:00Z">
            <w:trPr>
              <w:cantSplit/>
              <w:trHeight w:hRule="exact" w:val="352"/>
            </w:trPr>
          </w:trPrChange>
        </w:trPr>
        <w:tc>
          <w:tcPr>
            <w:tcW w:w="831" w:type="dxa"/>
            <w:vAlign w:val="center"/>
            <w:tcPrChange w:id="4162" w:author="Smith, Alexis@Energy" w:date="2019-02-14T08:14:00Z">
              <w:tcPr>
                <w:tcW w:w="831" w:type="dxa"/>
                <w:vAlign w:val="center"/>
              </w:tcPr>
            </w:tcPrChange>
          </w:tcPr>
          <w:p w14:paraId="2B7A2248"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63" w:author="Hudler, Rob@Energy" w:date="2018-11-09T16:13:00Z"/>
                <w:rFonts w:asciiTheme="minorHAnsi" w:hAnsiTheme="minorHAnsi" w:cstheme="minorHAnsi"/>
                <w:sz w:val="18"/>
                <w:szCs w:val="18"/>
              </w:rPr>
            </w:pPr>
            <w:ins w:id="4164" w:author="Hudler, Rob@Energy" w:date="2018-11-09T16:13:00Z">
              <w:r w:rsidRPr="009053C5">
                <w:rPr>
                  <w:rFonts w:asciiTheme="minorHAnsi" w:hAnsiTheme="minorHAnsi" w:cstheme="minorHAnsi"/>
                  <w:sz w:val="18"/>
                  <w:szCs w:val="18"/>
                </w:rPr>
                <w:t>05</w:t>
              </w:r>
            </w:ins>
          </w:p>
        </w:tc>
        <w:tc>
          <w:tcPr>
            <w:tcW w:w="13762" w:type="dxa"/>
            <w:gridSpan w:val="2"/>
            <w:vAlign w:val="center"/>
            <w:tcPrChange w:id="4165" w:author="Smith, Alexis@Energy" w:date="2019-02-14T08:14:00Z">
              <w:tcPr>
                <w:tcW w:w="13762" w:type="dxa"/>
                <w:gridSpan w:val="2"/>
                <w:vAlign w:val="center"/>
              </w:tcPr>
            </w:tcPrChange>
          </w:tcPr>
          <w:p w14:paraId="0781F33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66" w:author="Hudler, Rob@Energy" w:date="2018-11-09T16:13:00Z"/>
                <w:rFonts w:asciiTheme="minorHAnsi" w:hAnsiTheme="minorHAnsi" w:cstheme="minorHAnsi"/>
                <w:sz w:val="18"/>
                <w:szCs w:val="18"/>
              </w:rPr>
            </w:pPr>
            <w:ins w:id="4167" w:author="Hudler, Rob@Energy" w:date="2018-11-09T16:13:00Z">
              <w:r w:rsidRPr="009053C5">
                <w:rPr>
                  <w:rFonts w:asciiTheme="minorHAnsi" w:hAnsiTheme="minorHAnsi" w:cstheme="minorHAnsi"/>
                  <w:sz w:val="18"/>
                  <w:szCs w:val="18"/>
                </w:rPr>
                <w:t>Insulation is not required on the cold water line when it is used as the return. (RA4.4.10(e)/RA4.4.13(c))</w:t>
              </w:r>
            </w:ins>
          </w:p>
        </w:tc>
      </w:tr>
      <w:tr w:rsidR="00036420" w:rsidRPr="00323F2C" w14:paraId="7B8D1FBE" w14:textId="77777777" w:rsidTr="006A57F5">
        <w:trPr>
          <w:cantSplit/>
          <w:trHeight w:hRule="exact" w:val="541"/>
          <w:ins w:id="4168" w:author="Hudler, Rob@Energy" w:date="2018-11-09T16:13:00Z"/>
          <w:trPrChange w:id="4169" w:author="Smith, Alexis@Energy" w:date="2019-02-14T08:13:00Z">
            <w:trPr>
              <w:cantSplit/>
              <w:trHeight w:hRule="exact" w:val="541"/>
            </w:trPr>
          </w:trPrChange>
        </w:trPr>
        <w:tc>
          <w:tcPr>
            <w:tcW w:w="831" w:type="dxa"/>
            <w:vAlign w:val="center"/>
            <w:tcPrChange w:id="4170" w:author="Smith, Alexis@Energy" w:date="2019-02-14T08:13:00Z">
              <w:tcPr>
                <w:tcW w:w="831" w:type="dxa"/>
                <w:vAlign w:val="center"/>
              </w:tcPr>
            </w:tcPrChange>
          </w:tcPr>
          <w:p w14:paraId="280FACD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71" w:author="Hudler, Rob@Energy" w:date="2018-11-09T16:13:00Z"/>
                <w:rFonts w:asciiTheme="minorHAnsi" w:hAnsiTheme="minorHAnsi" w:cstheme="minorHAnsi"/>
                <w:sz w:val="18"/>
                <w:szCs w:val="18"/>
              </w:rPr>
            </w:pPr>
            <w:ins w:id="4172" w:author="Hudler, Rob@Energy" w:date="2018-11-09T16:13:00Z">
              <w:r w:rsidRPr="009053C5">
                <w:rPr>
                  <w:rFonts w:asciiTheme="minorHAnsi" w:hAnsiTheme="minorHAnsi" w:cstheme="minorHAnsi"/>
                  <w:sz w:val="18"/>
                  <w:szCs w:val="18"/>
                </w:rPr>
                <w:t>06</w:t>
              </w:r>
            </w:ins>
          </w:p>
        </w:tc>
        <w:tc>
          <w:tcPr>
            <w:tcW w:w="13762" w:type="dxa"/>
            <w:gridSpan w:val="2"/>
            <w:vAlign w:val="center"/>
            <w:tcPrChange w:id="4173" w:author="Smith, Alexis@Energy" w:date="2019-02-14T08:13:00Z">
              <w:tcPr>
                <w:tcW w:w="13762" w:type="dxa"/>
                <w:gridSpan w:val="2"/>
                <w:vAlign w:val="center"/>
              </w:tcPr>
            </w:tcPrChange>
          </w:tcPr>
          <w:p w14:paraId="7C664C6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74" w:author="Hudler, Rob@Energy" w:date="2018-11-09T16:13:00Z"/>
                <w:rFonts w:asciiTheme="minorHAnsi" w:hAnsiTheme="minorHAnsi" w:cstheme="minorHAnsi"/>
                <w:sz w:val="18"/>
                <w:szCs w:val="18"/>
              </w:rPr>
            </w:pPr>
            <w:ins w:id="4175" w:author="Hudler, Rob@Energy" w:date="2018-11-09T16:13:00Z">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ins>
          </w:p>
        </w:tc>
      </w:tr>
      <w:tr w:rsidR="00036420" w:rsidRPr="00323F2C" w14:paraId="20F3B93C" w14:textId="77777777" w:rsidTr="006A57F5">
        <w:trPr>
          <w:cantSplit/>
          <w:trHeight w:hRule="exact" w:val="288"/>
          <w:ins w:id="4176" w:author="Hudler, Rob@Energy" w:date="2018-11-09T16:13:00Z"/>
          <w:trPrChange w:id="4177" w:author="Smith, Alexis@Energy" w:date="2019-02-14T08:13:00Z">
            <w:trPr>
              <w:cantSplit/>
              <w:trHeight w:hRule="exact" w:val="288"/>
            </w:trPr>
          </w:trPrChange>
        </w:trPr>
        <w:tc>
          <w:tcPr>
            <w:tcW w:w="831" w:type="dxa"/>
            <w:vAlign w:val="center"/>
            <w:tcPrChange w:id="4178" w:author="Smith, Alexis@Energy" w:date="2019-02-14T08:13:00Z">
              <w:tcPr>
                <w:tcW w:w="831" w:type="dxa"/>
                <w:vAlign w:val="center"/>
              </w:tcPr>
            </w:tcPrChange>
          </w:tcPr>
          <w:p w14:paraId="7007BBA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79" w:author="Hudler, Rob@Energy" w:date="2018-11-09T16:13:00Z"/>
                <w:rFonts w:asciiTheme="minorHAnsi" w:hAnsiTheme="minorHAnsi" w:cstheme="minorHAnsi"/>
                <w:sz w:val="18"/>
                <w:szCs w:val="18"/>
              </w:rPr>
            </w:pPr>
            <w:ins w:id="4180" w:author="Hudler, Rob@Energy" w:date="2018-11-09T16:13:00Z">
              <w:r w:rsidRPr="009053C5">
                <w:rPr>
                  <w:rFonts w:asciiTheme="minorHAnsi" w:hAnsiTheme="minorHAnsi" w:cstheme="minorHAnsi"/>
                  <w:sz w:val="18"/>
                  <w:szCs w:val="18"/>
                </w:rPr>
                <w:t>07</w:t>
              </w:r>
            </w:ins>
          </w:p>
        </w:tc>
        <w:tc>
          <w:tcPr>
            <w:tcW w:w="13762" w:type="dxa"/>
            <w:gridSpan w:val="2"/>
            <w:vAlign w:val="center"/>
            <w:tcPrChange w:id="4181" w:author="Smith, Alexis@Energy" w:date="2019-02-14T08:13:00Z">
              <w:tcPr>
                <w:tcW w:w="13762" w:type="dxa"/>
                <w:gridSpan w:val="2"/>
                <w:vAlign w:val="center"/>
              </w:tcPr>
            </w:tcPrChange>
          </w:tcPr>
          <w:p w14:paraId="73B5CFD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82" w:author="Hudler, Rob@Energy" w:date="2018-11-09T16:13:00Z"/>
                <w:rFonts w:asciiTheme="minorHAnsi" w:hAnsiTheme="minorHAnsi" w:cstheme="minorHAnsi"/>
                <w:sz w:val="18"/>
                <w:szCs w:val="18"/>
              </w:rPr>
            </w:pPr>
            <w:ins w:id="4183" w:author="Hudler, Rob@Energy" w:date="2018-11-09T16:13:00Z">
              <w:r w:rsidRPr="009053C5">
                <w:rPr>
                  <w:rFonts w:asciiTheme="minorHAnsi" w:hAnsiTheme="minorHAnsi" w:cstheme="minorHAnsi"/>
                  <w:sz w:val="18"/>
                  <w:szCs w:val="18"/>
                </w:rPr>
                <w:t>If more than one loop installed each loop shall have its own pump and controls.</w:t>
              </w:r>
            </w:ins>
          </w:p>
        </w:tc>
      </w:tr>
      <w:tr w:rsidR="00036420" w:rsidRPr="00323F2C" w14:paraId="212D48EA" w14:textId="77777777" w:rsidTr="006A57F5">
        <w:trPr>
          <w:cantSplit/>
          <w:trHeight w:hRule="exact" w:val="370"/>
          <w:ins w:id="4184" w:author="Hudler, Rob@Energy" w:date="2018-11-09T16:13:00Z"/>
          <w:trPrChange w:id="4185" w:author="Smith, Alexis@Energy" w:date="2019-02-14T08:13:00Z">
            <w:trPr>
              <w:cantSplit/>
              <w:trHeight w:hRule="exact" w:val="370"/>
            </w:trPr>
          </w:trPrChange>
        </w:trPr>
        <w:tc>
          <w:tcPr>
            <w:tcW w:w="831" w:type="dxa"/>
            <w:vAlign w:val="center"/>
            <w:tcPrChange w:id="4186" w:author="Smith, Alexis@Energy" w:date="2019-02-14T08:13:00Z">
              <w:tcPr>
                <w:tcW w:w="831" w:type="dxa"/>
                <w:vAlign w:val="center"/>
              </w:tcPr>
            </w:tcPrChange>
          </w:tcPr>
          <w:p w14:paraId="411600F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87" w:author="Hudler, Rob@Energy" w:date="2018-11-09T16:13:00Z"/>
                <w:rFonts w:asciiTheme="minorHAnsi" w:hAnsiTheme="minorHAnsi" w:cstheme="minorHAnsi"/>
                <w:sz w:val="18"/>
                <w:szCs w:val="18"/>
              </w:rPr>
            </w:pPr>
            <w:ins w:id="4188" w:author="Hudler, Rob@Energy" w:date="2018-11-09T16:13:00Z">
              <w:r w:rsidRPr="009053C5">
                <w:rPr>
                  <w:rFonts w:asciiTheme="minorHAnsi" w:hAnsiTheme="minorHAnsi" w:cstheme="minorHAnsi"/>
                  <w:sz w:val="18"/>
                  <w:szCs w:val="18"/>
                </w:rPr>
                <w:t>08</w:t>
              </w:r>
            </w:ins>
          </w:p>
        </w:tc>
        <w:tc>
          <w:tcPr>
            <w:tcW w:w="13762" w:type="dxa"/>
            <w:gridSpan w:val="2"/>
            <w:vAlign w:val="center"/>
            <w:tcPrChange w:id="4189" w:author="Smith, Alexis@Energy" w:date="2019-02-14T08:13:00Z">
              <w:tcPr>
                <w:tcW w:w="13762" w:type="dxa"/>
                <w:gridSpan w:val="2"/>
                <w:vAlign w:val="center"/>
              </w:tcPr>
            </w:tcPrChange>
          </w:tcPr>
          <w:p w14:paraId="042F2F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90" w:author="Hudler, Rob@Energy" w:date="2018-11-09T16:13:00Z"/>
                <w:rFonts w:asciiTheme="minorHAnsi" w:hAnsiTheme="minorHAnsi" w:cstheme="minorHAnsi"/>
                <w:sz w:val="18"/>
                <w:szCs w:val="18"/>
              </w:rPr>
            </w:pPr>
            <w:ins w:id="4191" w:author="Hudler, Rob@Energy" w:date="2018-11-09T16:13:00Z">
              <w:r w:rsidRPr="009053C5">
                <w:rPr>
                  <w:rFonts w:asciiTheme="minorHAnsi" w:hAnsiTheme="minorHAnsi" w:cstheme="minorHAnsi"/>
                  <w:sz w:val="18"/>
                  <w:szCs w:val="18"/>
                </w:rPr>
                <w:t>Automatic air release valve is installed on the inlet side of the recirculation pump per Section 110.3(c)5A.</w:t>
              </w:r>
            </w:ins>
          </w:p>
        </w:tc>
      </w:tr>
      <w:tr w:rsidR="00036420" w:rsidRPr="00323F2C" w14:paraId="2B869681" w14:textId="77777777" w:rsidTr="006A57F5">
        <w:trPr>
          <w:cantSplit/>
          <w:trHeight w:hRule="exact" w:val="325"/>
          <w:ins w:id="4192" w:author="Hudler, Rob@Energy" w:date="2018-11-09T16:13:00Z"/>
          <w:trPrChange w:id="4193" w:author="Smith, Alexis@Energy" w:date="2019-02-14T08:13:00Z">
            <w:trPr>
              <w:cantSplit/>
              <w:trHeight w:hRule="exact" w:val="325"/>
            </w:trPr>
          </w:trPrChange>
        </w:trPr>
        <w:tc>
          <w:tcPr>
            <w:tcW w:w="831" w:type="dxa"/>
            <w:vAlign w:val="center"/>
            <w:tcPrChange w:id="4194" w:author="Smith, Alexis@Energy" w:date="2019-02-14T08:13:00Z">
              <w:tcPr>
                <w:tcW w:w="831" w:type="dxa"/>
                <w:vAlign w:val="center"/>
              </w:tcPr>
            </w:tcPrChange>
          </w:tcPr>
          <w:p w14:paraId="6152F32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95" w:author="Hudler, Rob@Energy" w:date="2018-11-09T16:13:00Z"/>
                <w:rFonts w:asciiTheme="minorHAnsi" w:hAnsiTheme="minorHAnsi" w:cstheme="minorHAnsi"/>
                <w:sz w:val="18"/>
                <w:szCs w:val="18"/>
              </w:rPr>
            </w:pPr>
            <w:ins w:id="4196" w:author="Hudler, Rob@Energy" w:date="2018-11-09T16:13:00Z">
              <w:r w:rsidRPr="009053C5">
                <w:rPr>
                  <w:rFonts w:asciiTheme="minorHAnsi" w:hAnsiTheme="minorHAnsi" w:cstheme="minorHAnsi"/>
                  <w:sz w:val="18"/>
                  <w:szCs w:val="18"/>
                </w:rPr>
                <w:t>09</w:t>
              </w:r>
            </w:ins>
          </w:p>
        </w:tc>
        <w:tc>
          <w:tcPr>
            <w:tcW w:w="13762" w:type="dxa"/>
            <w:gridSpan w:val="2"/>
            <w:vAlign w:val="center"/>
            <w:tcPrChange w:id="4197" w:author="Smith, Alexis@Energy" w:date="2019-02-14T08:13:00Z">
              <w:tcPr>
                <w:tcW w:w="13762" w:type="dxa"/>
                <w:gridSpan w:val="2"/>
                <w:vAlign w:val="center"/>
              </w:tcPr>
            </w:tcPrChange>
          </w:tcPr>
          <w:p w14:paraId="4646F73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98" w:author="Hudler, Rob@Energy" w:date="2018-11-09T16:13:00Z"/>
                <w:rFonts w:asciiTheme="minorHAnsi" w:hAnsiTheme="minorHAnsi" w:cstheme="minorHAnsi"/>
                <w:sz w:val="18"/>
                <w:szCs w:val="18"/>
              </w:rPr>
            </w:pPr>
            <w:ins w:id="4199" w:author="Hudler, Rob@Energy" w:date="2018-11-09T16:13:00Z">
              <w:r w:rsidRPr="009053C5">
                <w:rPr>
                  <w:rFonts w:asciiTheme="minorHAnsi" w:hAnsiTheme="minorHAnsi" w:cstheme="minorHAnsi"/>
                  <w:sz w:val="18"/>
                  <w:szCs w:val="18"/>
                </w:rPr>
                <w:t>A check valve, or similar device, is located between the recirculation pump and the water heater per Section 110.3(c)5B.</w:t>
              </w:r>
            </w:ins>
          </w:p>
        </w:tc>
      </w:tr>
      <w:tr w:rsidR="00036420" w:rsidRPr="00323F2C" w14:paraId="40A1367A" w14:textId="77777777" w:rsidTr="006A57F5">
        <w:trPr>
          <w:cantSplit/>
          <w:trHeight w:hRule="exact" w:val="358"/>
          <w:ins w:id="4200" w:author="Hudler, Rob@Energy" w:date="2018-11-09T16:13:00Z"/>
          <w:trPrChange w:id="4201" w:author="Smith, Alexis@Energy" w:date="2019-02-14T08:13:00Z">
            <w:trPr>
              <w:cantSplit/>
              <w:trHeight w:hRule="exact" w:val="541"/>
            </w:trPr>
          </w:trPrChange>
        </w:trPr>
        <w:tc>
          <w:tcPr>
            <w:tcW w:w="831" w:type="dxa"/>
            <w:vAlign w:val="center"/>
            <w:tcPrChange w:id="4202" w:author="Smith, Alexis@Energy" w:date="2019-02-14T08:13:00Z">
              <w:tcPr>
                <w:tcW w:w="831" w:type="dxa"/>
                <w:vAlign w:val="center"/>
              </w:tcPr>
            </w:tcPrChange>
          </w:tcPr>
          <w:p w14:paraId="65489C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03" w:author="Hudler, Rob@Energy" w:date="2018-11-09T16:13:00Z"/>
                <w:rFonts w:asciiTheme="minorHAnsi" w:hAnsiTheme="minorHAnsi" w:cstheme="minorHAnsi"/>
                <w:sz w:val="18"/>
                <w:szCs w:val="18"/>
              </w:rPr>
            </w:pPr>
            <w:ins w:id="4204" w:author="Hudler, Rob@Energy" w:date="2018-11-09T16:13:00Z">
              <w:r w:rsidRPr="009053C5">
                <w:rPr>
                  <w:rFonts w:asciiTheme="minorHAnsi" w:hAnsiTheme="minorHAnsi" w:cstheme="minorHAnsi"/>
                  <w:sz w:val="18"/>
                  <w:szCs w:val="18"/>
                </w:rPr>
                <w:t>10</w:t>
              </w:r>
            </w:ins>
          </w:p>
        </w:tc>
        <w:tc>
          <w:tcPr>
            <w:tcW w:w="13762" w:type="dxa"/>
            <w:gridSpan w:val="2"/>
            <w:vAlign w:val="center"/>
            <w:tcPrChange w:id="4205" w:author="Smith, Alexis@Energy" w:date="2019-02-14T08:13:00Z">
              <w:tcPr>
                <w:tcW w:w="13762" w:type="dxa"/>
                <w:gridSpan w:val="2"/>
                <w:vAlign w:val="center"/>
              </w:tcPr>
            </w:tcPrChange>
          </w:tcPr>
          <w:p w14:paraId="2D9823C6" w14:textId="77777777" w:rsidR="00036420" w:rsidRPr="009053C5" w:rsidRDefault="00036420" w:rsidP="006A57F5">
            <w:pPr>
              <w:keepNext/>
              <w:spacing w:after="0" w:line="240" w:lineRule="auto"/>
              <w:rPr>
                <w:ins w:id="4206" w:author="Hudler, Rob@Energy" w:date="2018-11-09T16:13:00Z"/>
                <w:rFonts w:asciiTheme="minorHAnsi" w:hAnsiTheme="minorHAnsi" w:cstheme="minorHAnsi"/>
                <w:sz w:val="18"/>
                <w:szCs w:val="18"/>
              </w:rPr>
            </w:pPr>
            <w:ins w:id="4207" w:author="Hudler, Rob@Energy" w:date="2018-11-09T16:13:00Z">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ins>
          </w:p>
        </w:tc>
      </w:tr>
      <w:tr w:rsidR="00036420" w:rsidRPr="00323F2C" w14:paraId="4E22026A" w14:textId="77777777" w:rsidTr="006A57F5">
        <w:trPr>
          <w:cantSplit/>
          <w:trHeight w:hRule="exact" w:val="352"/>
          <w:ins w:id="4208" w:author="Hudler, Rob@Energy" w:date="2018-11-09T16:13:00Z"/>
          <w:trPrChange w:id="4209" w:author="Smith, Alexis@Energy" w:date="2019-02-14T08:13:00Z">
            <w:trPr>
              <w:cantSplit/>
              <w:trHeight w:hRule="exact" w:val="352"/>
            </w:trPr>
          </w:trPrChange>
        </w:trPr>
        <w:tc>
          <w:tcPr>
            <w:tcW w:w="831" w:type="dxa"/>
            <w:vAlign w:val="center"/>
            <w:tcPrChange w:id="4210" w:author="Smith, Alexis@Energy" w:date="2019-02-14T08:13:00Z">
              <w:tcPr>
                <w:tcW w:w="831" w:type="dxa"/>
                <w:vAlign w:val="center"/>
              </w:tcPr>
            </w:tcPrChange>
          </w:tcPr>
          <w:p w14:paraId="03B3AE1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11" w:author="Hudler, Rob@Energy" w:date="2018-11-09T16:13:00Z"/>
                <w:rFonts w:asciiTheme="minorHAnsi" w:hAnsiTheme="minorHAnsi" w:cstheme="minorHAnsi"/>
                <w:sz w:val="18"/>
                <w:szCs w:val="18"/>
              </w:rPr>
            </w:pPr>
            <w:ins w:id="4212" w:author="Hudler, Rob@Energy" w:date="2018-11-09T16:13:00Z">
              <w:r w:rsidRPr="009053C5">
                <w:rPr>
                  <w:rFonts w:asciiTheme="minorHAnsi" w:hAnsiTheme="minorHAnsi" w:cstheme="minorHAnsi"/>
                  <w:sz w:val="18"/>
                  <w:szCs w:val="18"/>
                </w:rPr>
                <w:t>11</w:t>
              </w:r>
            </w:ins>
          </w:p>
        </w:tc>
        <w:tc>
          <w:tcPr>
            <w:tcW w:w="13762" w:type="dxa"/>
            <w:gridSpan w:val="2"/>
            <w:vAlign w:val="center"/>
            <w:tcPrChange w:id="4213" w:author="Smith, Alexis@Energy" w:date="2019-02-14T08:13:00Z">
              <w:tcPr>
                <w:tcW w:w="13762" w:type="dxa"/>
                <w:gridSpan w:val="2"/>
                <w:vAlign w:val="center"/>
              </w:tcPr>
            </w:tcPrChange>
          </w:tcPr>
          <w:p w14:paraId="1F2AF5BC" w14:textId="77777777" w:rsidR="00036420" w:rsidRPr="009053C5" w:rsidRDefault="00036420" w:rsidP="006A57F5">
            <w:pPr>
              <w:pStyle w:val="BulletCALetter"/>
              <w:keepNext/>
              <w:spacing w:before="0"/>
              <w:ind w:left="0" w:firstLine="0"/>
              <w:rPr>
                <w:ins w:id="4214" w:author="Hudler, Rob@Energy" w:date="2018-11-09T16:13:00Z"/>
                <w:rFonts w:asciiTheme="minorHAnsi" w:eastAsia="Calibri" w:hAnsiTheme="minorHAnsi" w:cstheme="minorHAnsi"/>
                <w:sz w:val="18"/>
                <w:szCs w:val="18"/>
              </w:rPr>
            </w:pPr>
            <w:ins w:id="4215" w:author="Hudler, Rob@Energy" w:date="2018-11-09T16:13:00Z">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ins>
          </w:p>
        </w:tc>
      </w:tr>
      <w:tr w:rsidR="00036420" w:rsidRPr="00323F2C" w14:paraId="287BFA83" w14:textId="77777777" w:rsidTr="006A57F5">
        <w:trPr>
          <w:cantSplit/>
          <w:trHeight w:hRule="exact" w:val="361"/>
          <w:ins w:id="4216" w:author="Hudler, Rob@Energy" w:date="2018-11-09T16:13:00Z"/>
          <w:trPrChange w:id="4217" w:author="Smith, Alexis@Energy" w:date="2019-02-14T08:13:00Z">
            <w:trPr>
              <w:cantSplit/>
              <w:trHeight w:hRule="exact" w:val="361"/>
            </w:trPr>
          </w:trPrChange>
        </w:trPr>
        <w:tc>
          <w:tcPr>
            <w:tcW w:w="831" w:type="dxa"/>
            <w:vAlign w:val="center"/>
            <w:tcPrChange w:id="4218" w:author="Smith, Alexis@Energy" w:date="2019-02-14T08:13:00Z">
              <w:tcPr>
                <w:tcW w:w="831" w:type="dxa"/>
                <w:vAlign w:val="center"/>
              </w:tcPr>
            </w:tcPrChange>
          </w:tcPr>
          <w:p w14:paraId="09C3838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19" w:author="Hudler, Rob@Energy" w:date="2018-11-09T16:13:00Z"/>
                <w:rFonts w:asciiTheme="minorHAnsi" w:hAnsiTheme="minorHAnsi" w:cstheme="minorHAnsi"/>
                <w:sz w:val="18"/>
                <w:szCs w:val="18"/>
              </w:rPr>
            </w:pPr>
            <w:ins w:id="4220" w:author="Hudler, Rob@Energy" w:date="2018-11-09T16:13:00Z">
              <w:r w:rsidRPr="009053C5">
                <w:rPr>
                  <w:rFonts w:asciiTheme="minorHAnsi" w:hAnsiTheme="minorHAnsi" w:cstheme="minorHAnsi"/>
                  <w:sz w:val="18"/>
                  <w:szCs w:val="18"/>
                </w:rPr>
                <w:t>12</w:t>
              </w:r>
            </w:ins>
          </w:p>
        </w:tc>
        <w:tc>
          <w:tcPr>
            <w:tcW w:w="13762" w:type="dxa"/>
            <w:gridSpan w:val="2"/>
            <w:vAlign w:val="center"/>
            <w:tcPrChange w:id="4221" w:author="Smith, Alexis@Energy" w:date="2019-02-14T08:13:00Z">
              <w:tcPr>
                <w:tcW w:w="13762" w:type="dxa"/>
                <w:gridSpan w:val="2"/>
                <w:vAlign w:val="center"/>
              </w:tcPr>
            </w:tcPrChange>
          </w:tcPr>
          <w:p w14:paraId="2C99EF3E" w14:textId="77777777" w:rsidR="00036420" w:rsidRPr="009053C5" w:rsidRDefault="00036420" w:rsidP="006A57F5">
            <w:pPr>
              <w:pStyle w:val="BulletCALetter"/>
              <w:keepNext/>
              <w:spacing w:before="0"/>
              <w:ind w:left="0" w:firstLine="0"/>
              <w:rPr>
                <w:ins w:id="4222" w:author="Hudler, Rob@Energy" w:date="2018-11-09T16:13:00Z"/>
                <w:rFonts w:asciiTheme="minorHAnsi" w:eastAsia="Calibri" w:hAnsiTheme="minorHAnsi" w:cstheme="minorHAnsi"/>
                <w:sz w:val="18"/>
                <w:szCs w:val="18"/>
              </w:rPr>
            </w:pPr>
            <w:ins w:id="4223" w:author="Hudler, Rob@Energy" w:date="2018-11-09T16:13:00Z">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ins>
          </w:p>
        </w:tc>
      </w:tr>
      <w:tr w:rsidR="00036420" w:rsidRPr="00323F2C" w14:paraId="4205E0EF" w14:textId="77777777" w:rsidTr="006A57F5">
        <w:trPr>
          <w:cantSplit/>
          <w:trHeight w:hRule="exact" w:val="295"/>
          <w:ins w:id="4224" w:author="Hudler, Rob@Energy" w:date="2018-11-09T16:13:00Z"/>
          <w:trPrChange w:id="4225" w:author="Smith, Alexis@Energy" w:date="2019-02-14T08:14:00Z">
            <w:trPr>
              <w:cantSplit/>
              <w:trHeight w:hRule="exact" w:val="352"/>
            </w:trPr>
          </w:trPrChange>
        </w:trPr>
        <w:tc>
          <w:tcPr>
            <w:tcW w:w="831" w:type="dxa"/>
            <w:vAlign w:val="center"/>
            <w:tcPrChange w:id="4226" w:author="Smith, Alexis@Energy" w:date="2019-02-14T08:14:00Z">
              <w:tcPr>
                <w:tcW w:w="831" w:type="dxa"/>
                <w:vAlign w:val="center"/>
              </w:tcPr>
            </w:tcPrChange>
          </w:tcPr>
          <w:p w14:paraId="374637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27" w:author="Hudler, Rob@Energy" w:date="2018-11-09T16:13:00Z"/>
                <w:rFonts w:asciiTheme="minorHAnsi" w:hAnsiTheme="minorHAnsi" w:cstheme="minorHAnsi"/>
                <w:sz w:val="18"/>
                <w:szCs w:val="18"/>
              </w:rPr>
            </w:pPr>
            <w:ins w:id="4228" w:author="Hudler, Rob@Energy" w:date="2018-11-09T16:13:00Z">
              <w:r w:rsidRPr="009053C5">
                <w:rPr>
                  <w:rFonts w:asciiTheme="minorHAnsi" w:hAnsiTheme="minorHAnsi" w:cstheme="minorHAnsi"/>
                  <w:sz w:val="18"/>
                  <w:szCs w:val="18"/>
                </w:rPr>
                <w:t>13</w:t>
              </w:r>
            </w:ins>
          </w:p>
        </w:tc>
        <w:tc>
          <w:tcPr>
            <w:tcW w:w="13762" w:type="dxa"/>
            <w:gridSpan w:val="2"/>
            <w:vAlign w:val="center"/>
            <w:tcPrChange w:id="4229" w:author="Smith, Alexis@Energy" w:date="2019-02-14T08:14:00Z">
              <w:tcPr>
                <w:tcW w:w="13762" w:type="dxa"/>
                <w:gridSpan w:val="2"/>
                <w:vAlign w:val="center"/>
              </w:tcPr>
            </w:tcPrChange>
          </w:tcPr>
          <w:p w14:paraId="1BB9CD4E" w14:textId="77777777" w:rsidR="00036420" w:rsidRPr="009053C5" w:rsidRDefault="00036420" w:rsidP="006A57F5">
            <w:pPr>
              <w:pStyle w:val="BulletCALetter"/>
              <w:keepNext/>
              <w:spacing w:before="0"/>
              <w:ind w:left="0" w:firstLine="0"/>
              <w:rPr>
                <w:ins w:id="4230" w:author="Hudler, Rob@Energy" w:date="2018-11-09T16:13:00Z"/>
                <w:rFonts w:asciiTheme="minorHAnsi" w:eastAsia="Calibri" w:hAnsiTheme="minorHAnsi" w:cstheme="minorHAnsi"/>
                <w:sz w:val="18"/>
                <w:szCs w:val="18"/>
              </w:rPr>
            </w:pPr>
            <w:ins w:id="4231" w:author="Hudler, Rob@Energy" w:date="2018-11-09T16:13:00Z">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ins>
          </w:p>
        </w:tc>
      </w:tr>
      <w:tr w:rsidR="006A57F5" w:rsidRPr="00323F2C" w14:paraId="32C2557F" w14:textId="77777777" w:rsidTr="006A57F5">
        <w:trPr>
          <w:cantSplit/>
          <w:trHeight w:hRule="exact" w:val="973"/>
          <w:ins w:id="4232" w:author="Smith, Alexis@Energy" w:date="2019-02-14T08:12:00Z"/>
          <w:trPrChange w:id="4233" w:author="Smith, Alexis@Energy" w:date="2019-02-14T08:13:00Z">
            <w:trPr>
              <w:cantSplit/>
              <w:trHeight w:hRule="exact" w:val="352"/>
            </w:trPr>
          </w:trPrChange>
        </w:trPr>
        <w:tc>
          <w:tcPr>
            <w:tcW w:w="831" w:type="dxa"/>
            <w:vAlign w:val="center"/>
            <w:tcPrChange w:id="4234" w:author="Smith, Alexis@Energy" w:date="2019-02-14T08:13:00Z">
              <w:tcPr>
                <w:tcW w:w="831" w:type="dxa"/>
                <w:vAlign w:val="center"/>
              </w:tcPr>
            </w:tcPrChange>
          </w:tcPr>
          <w:p w14:paraId="077CAB96" w14:textId="25B5A1E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35" w:author="Smith, Alexis@Energy" w:date="2019-02-14T08:12:00Z"/>
                <w:rFonts w:asciiTheme="minorHAnsi" w:hAnsiTheme="minorHAnsi" w:cstheme="minorHAnsi"/>
                <w:sz w:val="18"/>
                <w:szCs w:val="18"/>
              </w:rPr>
            </w:pPr>
            <w:ins w:id="4236" w:author="Smith, Alexis@Energy" w:date="2019-02-14T08:12:00Z">
              <w:r w:rsidRPr="006A57F5">
                <w:rPr>
                  <w:rFonts w:asciiTheme="minorHAnsi" w:hAnsiTheme="minorHAnsi" w:cstheme="minorHAnsi"/>
                  <w:sz w:val="18"/>
                  <w:szCs w:val="18"/>
                  <w:rPrChange w:id="4237" w:author="Smith, Alexis@Energy" w:date="2019-02-14T08:12:00Z">
                    <w:rPr>
                      <w:sz w:val="20"/>
                      <w:szCs w:val="20"/>
                    </w:rPr>
                  </w:rPrChange>
                </w:rPr>
                <w:t>14</w:t>
              </w:r>
            </w:ins>
          </w:p>
        </w:tc>
        <w:tc>
          <w:tcPr>
            <w:tcW w:w="3057" w:type="dxa"/>
            <w:vAlign w:val="center"/>
            <w:tcPrChange w:id="4238" w:author="Smith, Alexis@Energy" w:date="2019-02-14T08:13:00Z">
              <w:tcPr>
                <w:tcW w:w="6881" w:type="dxa"/>
                <w:vAlign w:val="center"/>
              </w:tcPr>
            </w:tcPrChange>
          </w:tcPr>
          <w:p w14:paraId="1159DA8A" w14:textId="4410A928" w:rsidR="006A57F5" w:rsidRPr="006A57F5" w:rsidRDefault="006A57F5" w:rsidP="006A57F5">
            <w:pPr>
              <w:pStyle w:val="BulletCALetter"/>
              <w:keepNext/>
              <w:spacing w:before="0"/>
              <w:ind w:left="0" w:firstLine="0"/>
              <w:rPr>
                <w:ins w:id="4239" w:author="Smith, Alexis@Energy" w:date="2019-02-14T08:12:00Z"/>
                <w:rFonts w:asciiTheme="minorHAnsi" w:eastAsia="Calibri" w:hAnsiTheme="minorHAnsi" w:cstheme="minorHAnsi"/>
                <w:sz w:val="18"/>
                <w:szCs w:val="18"/>
              </w:rPr>
            </w:pPr>
            <w:ins w:id="4240" w:author="Smith, Alexis@Energy" w:date="2019-02-14T08:12:00Z">
              <w:r w:rsidRPr="006A57F5">
                <w:rPr>
                  <w:rFonts w:asciiTheme="minorHAnsi" w:hAnsiTheme="minorHAnsi" w:cstheme="minorHAnsi"/>
                  <w:sz w:val="18"/>
                  <w:szCs w:val="18"/>
                  <w:rPrChange w:id="4241" w:author="Smith, Alexis@Energy" w:date="2019-02-14T08:12:00Z">
                    <w:rPr>
                      <w:szCs w:val="18"/>
                    </w:rPr>
                  </w:rPrChange>
                </w:rPr>
                <w:t>Verification Status:</w:t>
              </w:r>
            </w:ins>
          </w:p>
        </w:tc>
        <w:tc>
          <w:tcPr>
            <w:tcW w:w="10705" w:type="dxa"/>
            <w:vAlign w:val="center"/>
            <w:tcPrChange w:id="4242" w:author="Smith, Alexis@Energy" w:date="2019-02-14T08:13:00Z">
              <w:tcPr>
                <w:tcW w:w="6881" w:type="dxa"/>
                <w:vAlign w:val="center"/>
              </w:tcPr>
            </w:tcPrChange>
          </w:tcPr>
          <w:p w14:paraId="4E362AA3" w14:textId="77777777" w:rsidR="006A57F5" w:rsidRPr="006A57F5" w:rsidRDefault="006A57F5" w:rsidP="006A57F5">
            <w:pPr>
              <w:keepNext/>
              <w:spacing w:after="0" w:line="240" w:lineRule="auto"/>
              <w:rPr>
                <w:ins w:id="4243" w:author="Smith, Alexis@Energy" w:date="2019-02-14T08:12:00Z"/>
                <w:rFonts w:asciiTheme="minorHAnsi" w:hAnsiTheme="minorHAnsi" w:cstheme="minorHAnsi"/>
                <w:sz w:val="18"/>
                <w:szCs w:val="18"/>
                <w:rPrChange w:id="4244" w:author="Smith, Alexis@Energy" w:date="2019-02-14T08:12:00Z">
                  <w:rPr>
                    <w:ins w:id="4245" w:author="Smith, Alexis@Energy" w:date="2019-02-14T08:12:00Z"/>
                    <w:sz w:val="20"/>
                    <w:szCs w:val="18"/>
                  </w:rPr>
                </w:rPrChange>
              </w:rPr>
            </w:pPr>
            <w:ins w:id="4246" w:author="Smith, Alexis@Energy" w:date="2019-02-14T08:12:00Z">
              <w:r w:rsidRPr="006A57F5">
                <w:rPr>
                  <w:rFonts w:asciiTheme="minorHAnsi" w:hAnsiTheme="minorHAnsi" w:cstheme="minorHAnsi"/>
                  <w:sz w:val="18"/>
                  <w:szCs w:val="18"/>
                  <w:rPrChange w:id="4247" w:author="Smith, Alexis@Energy" w:date="2019-02-14T08:12:00Z">
                    <w:rPr>
                      <w:sz w:val="20"/>
                      <w:szCs w:val="18"/>
                    </w:rPr>
                  </w:rPrChange>
                </w:rPr>
                <w:t>&lt;&lt;user pick from list:</w:t>
              </w:r>
            </w:ins>
          </w:p>
          <w:p w14:paraId="0F0E9785" w14:textId="77777777" w:rsidR="006A57F5" w:rsidRPr="006A57F5" w:rsidRDefault="006A57F5" w:rsidP="006A57F5">
            <w:pPr>
              <w:keepNext/>
              <w:tabs>
                <w:tab w:val="left" w:pos="356"/>
              </w:tabs>
              <w:spacing w:after="0" w:line="240" w:lineRule="auto"/>
              <w:rPr>
                <w:ins w:id="4248" w:author="Smith, Alexis@Energy" w:date="2019-02-14T08:12:00Z"/>
                <w:rFonts w:asciiTheme="minorHAnsi" w:hAnsiTheme="minorHAnsi" w:cstheme="minorHAnsi"/>
                <w:sz w:val="18"/>
                <w:szCs w:val="18"/>
                <w:rPrChange w:id="4249" w:author="Smith, Alexis@Energy" w:date="2019-02-14T08:12:00Z">
                  <w:rPr>
                    <w:ins w:id="4250" w:author="Smith, Alexis@Energy" w:date="2019-02-14T08:12:00Z"/>
                    <w:sz w:val="20"/>
                    <w:szCs w:val="18"/>
                  </w:rPr>
                </w:rPrChange>
              </w:rPr>
            </w:pPr>
            <w:ins w:id="4251" w:author="Smith, Alexis@Energy" w:date="2019-02-14T08:12:00Z">
              <w:r w:rsidRPr="006A57F5">
                <w:rPr>
                  <w:rFonts w:asciiTheme="minorHAnsi" w:hAnsiTheme="minorHAnsi" w:cstheme="minorHAnsi"/>
                  <w:sz w:val="18"/>
                  <w:szCs w:val="18"/>
                  <w:rPrChange w:id="4252" w:author="Smith, Alexis@Energy" w:date="2019-02-14T08:12:00Z">
                    <w:rPr>
                      <w:sz w:val="20"/>
                      <w:szCs w:val="18"/>
                    </w:rPr>
                  </w:rPrChange>
                </w:rPr>
                <w:t xml:space="preserve">*** </w:t>
              </w:r>
              <w:r w:rsidRPr="006A57F5">
                <w:rPr>
                  <w:rFonts w:asciiTheme="minorHAnsi" w:hAnsiTheme="minorHAnsi" w:cstheme="minorHAnsi"/>
                  <w:sz w:val="18"/>
                  <w:szCs w:val="18"/>
                  <w:u w:val="single"/>
                  <w:rPrChange w:id="4253" w:author="Smith, Alexis@Energy" w:date="2019-02-14T08:12:00Z">
                    <w:rPr>
                      <w:sz w:val="20"/>
                      <w:szCs w:val="18"/>
                      <w:u w:val="single"/>
                    </w:rPr>
                  </w:rPrChange>
                </w:rPr>
                <w:t>Pass</w:t>
              </w:r>
              <w:r w:rsidRPr="006A57F5">
                <w:rPr>
                  <w:rFonts w:asciiTheme="minorHAnsi" w:hAnsiTheme="minorHAnsi" w:cstheme="minorHAnsi"/>
                  <w:sz w:val="18"/>
                  <w:szCs w:val="18"/>
                  <w:rPrChange w:id="4254" w:author="Smith, Alexis@Energy" w:date="2019-02-14T08:12:00Z">
                    <w:rPr>
                      <w:sz w:val="20"/>
                      <w:szCs w:val="18"/>
                    </w:rPr>
                  </w:rPrChange>
                </w:rPr>
                <w:t xml:space="preserve"> - all applicable requirements are met; or</w:t>
              </w:r>
            </w:ins>
          </w:p>
          <w:p w14:paraId="3DD776CC" w14:textId="77777777" w:rsidR="006A57F5" w:rsidRPr="006A57F5" w:rsidRDefault="006A57F5" w:rsidP="006A57F5">
            <w:pPr>
              <w:keepNext/>
              <w:tabs>
                <w:tab w:val="left" w:pos="356"/>
              </w:tabs>
              <w:spacing w:after="0" w:line="240" w:lineRule="auto"/>
              <w:ind w:left="356" w:hanging="356"/>
              <w:rPr>
                <w:ins w:id="4255" w:author="Smith, Alexis@Energy" w:date="2019-02-14T08:12:00Z"/>
                <w:rFonts w:asciiTheme="minorHAnsi" w:hAnsiTheme="minorHAnsi" w:cstheme="minorHAnsi"/>
                <w:sz w:val="18"/>
                <w:szCs w:val="18"/>
                <w:rPrChange w:id="4256" w:author="Smith, Alexis@Energy" w:date="2019-02-14T08:12:00Z">
                  <w:rPr>
                    <w:ins w:id="4257" w:author="Smith, Alexis@Energy" w:date="2019-02-14T08:12:00Z"/>
                    <w:sz w:val="20"/>
                    <w:szCs w:val="18"/>
                  </w:rPr>
                </w:rPrChange>
              </w:rPr>
            </w:pPr>
            <w:ins w:id="4258" w:author="Smith, Alexis@Energy" w:date="2019-02-14T08:12:00Z">
              <w:r w:rsidRPr="006A57F5">
                <w:rPr>
                  <w:rFonts w:asciiTheme="minorHAnsi" w:hAnsiTheme="minorHAnsi" w:cstheme="minorHAnsi"/>
                  <w:sz w:val="18"/>
                  <w:szCs w:val="18"/>
                  <w:rPrChange w:id="4259" w:author="Smith, Alexis@Energy" w:date="2019-02-14T08:12:00Z">
                    <w:rPr>
                      <w:sz w:val="20"/>
                      <w:szCs w:val="18"/>
                    </w:rPr>
                  </w:rPrChange>
                </w:rPr>
                <w:t xml:space="preserve">*** </w:t>
              </w:r>
              <w:r w:rsidRPr="006A57F5">
                <w:rPr>
                  <w:rFonts w:asciiTheme="minorHAnsi" w:hAnsiTheme="minorHAnsi" w:cstheme="minorHAnsi"/>
                  <w:sz w:val="18"/>
                  <w:szCs w:val="18"/>
                  <w:u w:val="single"/>
                  <w:rPrChange w:id="4260" w:author="Smith, Alexis@Energy" w:date="2019-02-14T08:12:00Z">
                    <w:rPr>
                      <w:sz w:val="20"/>
                      <w:szCs w:val="18"/>
                      <w:u w:val="single"/>
                    </w:rPr>
                  </w:rPrChange>
                </w:rPr>
                <w:t>Fail</w:t>
              </w:r>
              <w:r w:rsidRPr="006A57F5">
                <w:rPr>
                  <w:rFonts w:asciiTheme="minorHAnsi" w:hAnsiTheme="minorHAnsi" w:cstheme="minorHAnsi"/>
                  <w:sz w:val="18"/>
                  <w:szCs w:val="18"/>
                  <w:rPrChange w:id="4261" w:author="Smith, Alexis@Energy" w:date="2019-02-14T08:12:00Z">
                    <w:rPr>
                      <w:sz w:val="20"/>
                      <w:szCs w:val="18"/>
                    </w:rPr>
                  </w:rPrChange>
                </w:rPr>
                <w:t xml:space="preserve"> - one or more applicable requirements are not met. Enter reason for failure in corrections notes field below; or</w:t>
              </w:r>
            </w:ins>
          </w:p>
          <w:p w14:paraId="54CF60D3" w14:textId="0DF553C4" w:rsidR="006A57F5" w:rsidRPr="006A57F5" w:rsidRDefault="006A57F5" w:rsidP="006A57F5">
            <w:pPr>
              <w:pStyle w:val="BulletCALetter"/>
              <w:keepNext/>
              <w:spacing w:before="0"/>
              <w:ind w:left="0" w:firstLine="0"/>
              <w:rPr>
                <w:ins w:id="4262" w:author="Smith, Alexis@Energy" w:date="2019-02-14T08:12:00Z"/>
                <w:rFonts w:asciiTheme="minorHAnsi" w:eastAsia="Calibri" w:hAnsiTheme="minorHAnsi" w:cstheme="minorHAnsi"/>
                <w:sz w:val="18"/>
                <w:szCs w:val="18"/>
              </w:rPr>
            </w:pPr>
            <w:ins w:id="4263" w:author="Smith, Alexis@Energy" w:date="2019-02-14T08:12:00Z">
              <w:r w:rsidRPr="006A57F5">
                <w:rPr>
                  <w:rFonts w:asciiTheme="minorHAnsi" w:hAnsiTheme="minorHAnsi" w:cstheme="minorHAnsi"/>
                  <w:sz w:val="18"/>
                  <w:szCs w:val="18"/>
                  <w:rPrChange w:id="4264" w:author="Smith, Alexis@Energy" w:date="2019-02-14T08:12:00Z">
                    <w:rPr>
                      <w:szCs w:val="18"/>
                    </w:rPr>
                  </w:rPrChange>
                </w:rPr>
                <w:t xml:space="preserve">*** </w:t>
              </w:r>
              <w:r w:rsidRPr="006A57F5">
                <w:rPr>
                  <w:rFonts w:asciiTheme="minorHAnsi" w:hAnsiTheme="minorHAnsi" w:cstheme="minorHAnsi"/>
                  <w:sz w:val="18"/>
                  <w:szCs w:val="18"/>
                  <w:u w:val="single"/>
                  <w:rPrChange w:id="4265" w:author="Smith, Alexis@Energy" w:date="2019-02-14T08:12:00Z">
                    <w:rPr>
                      <w:szCs w:val="18"/>
                      <w:u w:val="single"/>
                    </w:rPr>
                  </w:rPrChange>
                </w:rPr>
                <w:t>All n/a</w:t>
              </w:r>
              <w:r w:rsidRPr="006A57F5">
                <w:rPr>
                  <w:rFonts w:asciiTheme="minorHAnsi" w:hAnsiTheme="minorHAnsi" w:cstheme="minorHAnsi"/>
                  <w:sz w:val="18"/>
                  <w:szCs w:val="18"/>
                  <w:rPrChange w:id="4266" w:author="Smith, Alexis@Energy" w:date="2019-02-14T08:12:00Z">
                    <w:rPr>
                      <w:szCs w:val="18"/>
                    </w:rPr>
                  </w:rPrChange>
                </w:rPr>
                <w:t xml:space="preserve"> - This entire table is not applicable</w:t>
              </w:r>
            </w:ins>
          </w:p>
        </w:tc>
      </w:tr>
      <w:tr w:rsidR="006A57F5" w:rsidRPr="00323F2C" w14:paraId="0B259063" w14:textId="77777777" w:rsidTr="006A57F5">
        <w:trPr>
          <w:cantSplit/>
          <w:trHeight w:hRule="exact" w:val="352"/>
          <w:ins w:id="4267" w:author="Smith, Alexis@Energy" w:date="2019-02-14T08:12:00Z"/>
          <w:trPrChange w:id="4268" w:author="Smith, Alexis@Energy" w:date="2019-02-14T08:13:00Z">
            <w:trPr>
              <w:cantSplit/>
              <w:trHeight w:hRule="exact" w:val="352"/>
            </w:trPr>
          </w:trPrChange>
        </w:trPr>
        <w:tc>
          <w:tcPr>
            <w:tcW w:w="831" w:type="dxa"/>
            <w:vAlign w:val="center"/>
            <w:tcPrChange w:id="4269" w:author="Smith, Alexis@Energy" w:date="2019-02-14T08:13:00Z">
              <w:tcPr>
                <w:tcW w:w="831" w:type="dxa"/>
                <w:vAlign w:val="center"/>
              </w:tcPr>
            </w:tcPrChange>
          </w:tcPr>
          <w:p w14:paraId="5A00D4EA" w14:textId="179B500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70" w:author="Smith, Alexis@Energy" w:date="2019-02-14T08:12:00Z"/>
                <w:rFonts w:asciiTheme="minorHAnsi" w:hAnsiTheme="minorHAnsi" w:cstheme="minorHAnsi"/>
                <w:sz w:val="18"/>
                <w:szCs w:val="18"/>
              </w:rPr>
            </w:pPr>
            <w:ins w:id="4271" w:author="Smith, Alexis@Energy" w:date="2019-02-14T08:12:00Z">
              <w:r w:rsidRPr="006A57F5">
                <w:rPr>
                  <w:rFonts w:asciiTheme="minorHAnsi" w:hAnsiTheme="minorHAnsi" w:cstheme="minorHAnsi"/>
                  <w:sz w:val="18"/>
                  <w:szCs w:val="18"/>
                  <w:rPrChange w:id="4272" w:author="Smith, Alexis@Energy" w:date="2019-02-14T08:12:00Z">
                    <w:rPr>
                      <w:sz w:val="20"/>
                      <w:szCs w:val="20"/>
                    </w:rPr>
                  </w:rPrChange>
                </w:rPr>
                <w:t>15</w:t>
              </w:r>
            </w:ins>
          </w:p>
        </w:tc>
        <w:tc>
          <w:tcPr>
            <w:tcW w:w="13762" w:type="dxa"/>
            <w:gridSpan w:val="2"/>
            <w:vAlign w:val="center"/>
            <w:tcPrChange w:id="4273" w:author="Smith, Alexis@Energy" w:date="2019-02-14T08:13:00Z">
              <w:tcPr>
                <w:tcW w:w="13762" w:type="dxa"/>
                <w:gridSpan w:val="2"/>
                <w:vAlign w:val="center"/>
              </w:tcPr>
            </w:tcPrChange>
          </w:tcPr>
          <w:p w14:paraId="6CF4EC99" w14:textId="3C593358" w:rsidR="006A57F5" w:rsidRPr="006A57F5" w:rsidRDefault="006A57F5" w:rsidP="006A57F5">
            <w:pPr>
              <w:pStyle w:val="BulletCALetter"/>
              <w:keepNext/>
              <w:spacing w:before="0"/>
              <w:ind w:left="0" w:firstLine="0"/>
              <w:rPr>
                <w:ins w:id="4274" w:author="Smith, Alexis@Energy" w:date="2019-02-14T08:12:00Z"/>
                <w:rFonts w:asciiTheme="minorHAnsi" w:eastAsia="Calibri" w:hAnsiTheme="minorHAnsi" w:cstheme="minorHAnsi"/>
                <w:sz w:val="18"/>
                <w:szCs w:val="18"/>
              </w:rPr>
            </w:pPr>
            <w:ins w:id="4275" w:author="Smith, Alexis@Energy" w:date="2019-02-14T08:12:00Z">
              <w:r w:rsidRPr="006A57F5">
                <w:rPr>
                  <w:rFonts w:asciiTheme="minorHAnsi" w:hAnsiTheme="minorHAnsi" w:cstheme="minorHAnsi"/>
                  <w:sz w:val="18"/>
                  <w:szCs w:val="18"/>
                  <w:rPrChange w:id="4276" w:author="Smith, Alexis@Energy" w:date="2019-02-14T08:12:00Z">
                    <w:rPr>
                      <w:szCs w:val="18"/>
                    </w:rPr>
                  </w:rPrChange>
                </w:rPr>
                <w:t xml:space="preserve">Correction Notes: &lt;&lt;if </w:t>
              </w:r>
              <w:r w:rsidRPr="006A57F5">
                <w:rPr>
                  <w:rFonts w:asciiTheme="minorHAnsi" w:hAnsiTheme="minorHAnsi" w:cstheme="minorHAnsi"/>
                  <w:sz w:val="18"/>
                  <w:szCs w:val="18"/>
                  <w:u w:val="single"/>
                  <w:rPrChange w:id="4277" w:author="Smith, Alexis@Energy" w:date="2019-02-14T08:12:00Z">
                    <w:rPr>
                      <w:szCs w:val="18"/>
                      <w:u w:val="single"/>
                    </w:rPr>
                  </w:rPrChange>
                </w:rPr>
                <w:t>Verification Status</w:t>
              </w:r>
              <w:r w:rsidRPr="006A57F5">
                <w:rPr>
                  <w:rFonts w:asciiTheme="minorHAnsi" w:hAnsiTheme="minorHAnsi" w:cstheme="minorHAnsi"/>
                  <w:sz w:val="18"/>
                  <w:szCs w:val="18"/>
                  <w:rPrChange w:id="4278" w:author="Smith, Alexis@Energy" w:date="2019-02-14T08:12:00Z">
                    <w:rPr>
                      <w:szCs w:val="18"/>
                    </w:rPr>
                  </w:rPrChange>
                </w:rPr>
                <w:t xml:space="preserve">= </w:t>
              </w:r>
              <w:r w:rsidRPr="006A57F5">
                <w:rPr>
                  <w:rFonts w:asciiTheme="minorHAnsi" w:hAnsiTheme="minorHAnsi" w:cstheme="minorHAnsi"/>
                  <w:sz w:val="18"/>
                  <w:szCs w:val="18"/>
                  <w:u w:val="single"/>
                  <w:rPrChange w:id="4279" w:author="Smith, Alexis@Energy" w:date="2019-02-14T08:12:00Z">
                    <w:rPr>
                      <w:szCs w:val="18"/>
                      <w:u w:val="single"/>
                    </w:rPr>
                  </w:rPrChange>
                </w:rPr>
                <w:t>Fail</w:t>
              </w:r>
              <w:r w:rsidRPr="006A57F5">
                <w:rPr>
                  <w:rFonts w:asciiTheme="minorHAnsi" w:hAnsiTheme="minorHAnsi" w:cstheme="minorHAnsi"/>
                  <w:sz w:val="18"/>
                  <w:szCs w:val="18"/>
                  <w:rPrChange w:id="4280" w:author="Smith, Alexis@Energy" w:date="2019-02-14T08:12:00Z">
                    <w:rPr>
                      <w:szCs w:val="18"/>
                    </w:rPr>
                  </w:rPrChange>
                </w:rPr>
                <w:t>, then text entry in this Corrections Notes field is required;  user input text&gt;&gt;</w:t>
              </w:r>
            </w:ins>
          </w:p>
        </w:tc>
      </w:tr>
      <w:tr w:rsidR="006A57F5" w:rsidRPr="00323F2C" w14:paraId="00C53C2D" w14:textId="77777777" w:rsidTr="006A57F5">
        <w:trPr>
          <w:cantSplit/>
          <w:trHeight w:hRule="exact" w:val="457"/>
          <w:ins w:id="4281" w:author="Hudler, Rob@Energy" w:date="2018-11-09T16:13:00Z"/>
          <w:trPrChange w:id="4282" w:author="Smith, Alexis@Energy" w:date="2019-02-14T08:13:00Z">
            <w:trPr>
              <w:cantSplit/>
              <w:trHeight w:hRule="exact" w:val="361"/>
            </w:trPr>
          </w:trPrChange>
        </w:trPr>
        <w:tc>
          <w:tcPr>
            <w:tcW w:w="14593" w:type="dxa"/>
            <w:gridSpan w:val="3"/>
            <w:vAlign w:val="center"/>
            <w:tcPrChange w:id="4283" w:author="Smith, Alexis@Energy" w:date="2019-02-14T08:13:00Z">
              <w:tcPr>
                <w:tcW w:w="14593" w:type="dxa"/>
                <w:gridSpan w:val="3"/>
                <w:vAlign w:val="center"/>
              </w:tcPr>
            </w:tcPrChange>
          </w:tcPr>
          <w:p w14:paraId="7693021E" w14:textId="45138FE9"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284" w:author="Hudler, Rob@Energy" w:date="2018-11-09T16:13:00Z"/>
                <w:rFonts w:asciiTheme="minorHAnsi" w:hAnsiTheme="minorHAnsi" w:cstheme="minorHAnsi"/>
                <w:sz w:val="18"/>
                <w:szCs w:val="18"/>
              </w:rPr>
            </w:pPr>
            <w:ins w:id="4285" w:author="Smith, Alexis@Energy" w:date="2019-02-14T08:12:00Z">
              <w:r w:rsidRPr="006A57F5">
                <w:rPr>
                  <w:rFonts w:asciiTheme="minorHAnsi" w:hAnsiTheme="minorHAnsi" w:cstheme="minorHAnsi"/>
                  <w:b/>
                  <w:sz w:val="18"/>
                  <w:szCs w:val="18"/>
                  <w:rPrChange w:id="4286" w:author="Smith, Alexis@Energy" w:date="2019-02-14T08:12:00Z">
                    <w:rPr>
                      <w:b/>
                      <w:sz w:val="18"/>
                      <w:szCs w:val="18"/>
                    </w:rPr>
                  </w:rPrChange>
                </w:rPr>
                <w:t>The responsible person’s signature on this compliance document affirms that all applicable requirements in this table have been met unless otherwise noted in the Verification Status and the Corrections Notes in this table.</w:t>
              </w:r>
            </w:ins>
            <w:ins w:id="4287" w:author="Hudler, Rob@Energy" w:date="2018-11-09T16:13:00Z">
              <w:del w:id="4288" w:author="Smith, Alexis@Energy" w:date="2019-02-14T08:12:00Z">
                <w:r w:rsidRPr="006A57F5" w:rsidDel="006A57F5">
                  <w:rPr>
                    <w:rFonts w:asciiTheme="minorHAnsi" w:hAnsiTheme="minorHAnsi" w:cstheme="minorHAnsi"/>
                    <w:b/>
                    <w:sz w:val="18"/>
                    <w:szCs w:val="18"/>
                  </w:rPr>
                  <w:delText xml:space="preserve">The responsible person’s signature on this compliance document affirms that all applicable requirements in this table have been met.  </w:delText>
                </w:r>
              </w:del>
            </w:ins>
          </w:p>
        </w:tc>
      </w:tr>
    </w:tbl>
    <w:p w14:paraId="29A246D1" w14:textId="598A6686" w:rsidR="00036420" w:rsidRPr="009053C5" w:rsidDel="002A4C78"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4289" w:author="Hudler, Rob@Energy" w:date="2018-11-09T16:13:00Z"/>
          <w:del w:id="4290" w:author="Smith, Alexis@Energy" w:date="2019-02-13T09:40:00Z"/>
          <w:rFonts w:asciiTheme="minorHAnsi" w:hAnsiTheme="minorHAnsi" w:cstheme="minorHAnsi"/>
          <w:b/>
          <w:sz w:val="18"/>
          <w:szCs w:val="18"/>
        </w:rPr>
      </w:pPr>
    </w:p>
    <w:p w14:paraId="518389CE" w14:textId="112FC9D3" w:rsidR="00036420" w:rsidRPr="009053C5" w:rsidDel="0075795E"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4291" w:author="Hudler, Rob@Energy" w:date="2018-11-09T16:13:00Z"/>
          <w:del w:id="4292" w:author="Smith, Alexis@Energy" w:date="2019-02-14T08:22:00Z"/>
          <w:rFonts w:asciiTheme="minorHAnsi" w:hAnsiTheme="minorHAnsi" w:cstheme="minorHAnsi"/>
          <w:b/>
          <w:sz w:val="18"/>
          <w:szCs w:val="18"/>
        </w:rPr>
      </w:pPr>
    </w:p>
    <w:p w14:paraId="3E4A8CEC" w14:textId="4415FB05" w:rsidR="00036420" w:rsidRPr="009053C5" w:rsidDel="002A4C78"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4293" w:author="Hudler, Rob@Energy" w:date="2018-11-09T16:13:00Z"/>
          <w:del w:id="4294" w:author="Smith, Alexis@Energy" w:date="2019-02-13T09:40:00Z"/>
          <w:rFonts w:asciiTheme="minorHAnsi" w:hAnsiTheme="minorHAnsi" w:cstheme="minorHAnsi"/>
          <w:b/>
          <w:sz w:val="18"/>
          <w:szCs w:val="18"/>
        </w:rPr>
      </w:pPr>
    </w:p>
    <w:p w14:paraId="4D0D1D3D"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4295" w:author="Hudler, Rob@Energy" w:date="2018-11-09T16:13:00Z"/>
          <w:rFonts w:asciiTheme="minorHAnsi" w:hAnsiTheme="minorHAnsi" w:cstheme="minorHAnsi"/>
          <w:b/>
          <w:sz w:val="18"/>
          <w:szCs w:val="18"/>
        </w:rPr>
      </w:pP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8"/>
        <w:tblGridChange w:id="4296">
          <w:tblGrid>
            <w:gridCol w:w="14598"/>
          </w:tblGrid>
        </w:tblGridChange>
      </w:tblGrid>
      <w:tr w:rsidR="00036420" w:rsidRPr="00323F2C" w14:paraId="07B4CE31" w14:textId="77777777" w:rsidTr="00036420">
        <w:trPr>
          <w:trHeight w:val="260"/>
          <w:ins w:id="4297" w:author="Hudler, Rob@Energy" w:date="2018-11-09T16:13:00Z"/>
        </w:trPr>
        <w:tc>
          <w:tcPr>
            <w:tcW w:w="14598" w:type="dxa"/>
            <w:tcBorders>
              <w:top w:val="single" w:sz="4" w:space="0" w:color="000000"/>
              <w:left w:val="single" w:sz="4" w:space="0" w:color="000000"/>
              <w:bottom w:val="single" w:sz="4" w:space="0" w:color="000000"/>
              <w:right w:val="single" w:sz="4" w:space="0" w:color="000000"/>
            </w:tcBorders>
            <w:vAlign w:val="center"/>
          </w:tcPr>
          <w:p w14:paraId="2B23119F" w14:textId="77777777" w:rsidR="00F411CE" w:rsidRPr="00A1777C" w:rsidRDefault="00F411CE" w:rsidP="00F411CE">
            <w:pPr>
              <w:keepNext/>
              <w:spacing w:after="0" w:line="240" w:lineRule="auto"/>
              <w:outlineLvl w:val="0"/>
              <w:rPr>
                <w:ins w:id="4298" w:author="Smith, Alexis@Energy" w:date="2019-02-14T08:17:00Z"/>
                <w:rFonts w:asciiTheme="minorHAnsi" w:hAnsiTheme="minorHAnsi"/>
                <w:b/>
                <w:sz w:val="20"/>
                <w:szCs w:val="20"/>
              </w:rPr>
            </w:pPr>
            <w:ins w:id="4299" w:author="Smith, Alexis@Energy" w:date="2019-02-14T08:17:00Z">
              <w:r>
                <w:rPr>
                  <w:rFonts w:asciiTheme="minorHAnsi" w:hAnsiTheme="minorHAnsi"/>
                  <w:b/>
                  <w:sz w:val="20"/>
                  <w:szCs w:val="20"/>
                </w:rPr>
                <w:t>N</w:t>
              </w:r>
              <w:r w:rsidRPr="00A1777C">
                <w:rPr>
                  <w:rFonts w:asciiTheme="minorHAnsi" w:hAnsiTheme="minorHAnsi"/>
                  <w:b/>
                  <w:sz w:val="20"/>
                  <w:szCs w:val="20"/>
                </w:rPr>
                <w:t>. Determination of HERS Verification Compliance</w:t>
              </w:r>
            </w:ins>
          </w:p>
          <w:p w14:paraId="0B278F65" w14:textId="7B67D820" w:rsidR="00036420" w:rsidRPr="009053C5" w:rsidRDefault="00F411CE" w:rsidP="00F411CE">
            <w:pPr>
              <w:spacing w:after="0"/>
              <w:rPr>
                <w:ins w:id="4300" w:author="Hudler, Rob@Energy" w:date="2018-11-09T16:13:00Z"/>
                <w:rFonts w:asciiTheme="minorHAnsi" w:hAnsiTheme="minorHAnsi" w:cstheme="minorHAnsi"/>
                <w:b/>
                <w:sz w:val="18"/>
                <w:szCs w:val="18"/>
              </w:rPr>
            </w:pPr>
            <w:ins w:id="4301" w:author="Smith, Alexis@Energy" w:date="2019-02-14T08:17:00Z">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ins>
            <w:ins w:id="4302" w:author="Hudler, Rob@Energy" w:date="2018-11-09T16:13:00Z">
              <w:del w:id="4303" w:author="Smith, Alexis@Energy" w:date="2019-02-14T08:17:00Z">
                <w:r w:rsidR="00036420" w:rsidRPr="009053C5" w:rsidDel="00F411CE">
                  <w:rPr>
                    <w:rFonts w:asciiTheme="minorHAnsi" w:hAnsiTheme="minorHAnsi" w:cstheme="minorHAnsi"/>
                    <w:b/>
                    <w:sz w:val="18"/>
                    <w:szCs w:val="18"/>
                  </w:rPr>
                  <w:delText>N. Compliance Statement</w:delText>
                </w:r>
              </w:del>
            </w:ins>
          </w:p>
        </w:tc>
      </w:tr>
      <w:tr w:rsidR="00036420" w:rsidRPr="00323F2C" w14:paraId="25CDF550" w14:textId="77777777" w:rsidTr="002A4C78">
        <w:tblPrEx>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304" w:author="Smith, Alexis@Energy" w:date="2019-02-13T09:40:00Z">
            <w:tblPrEx>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278"/>
          <w:ins w:id="4305" w:author="Hudler, Rob@Energy" w:date="2018-11-09T16:13:00Z"/>
          <w:trPrChange w:id="4306" w:author="Smith, Alexis@Energy" w:date="2019-02-13T09:40:00Z">
            <w:trPr>
              <w:trHeight w:val="602"/>
            </w:trPr>
          </w:trPrChange>
        </w:trPr>
        <w:tc>
          <w:tcPr>
            <w:tcW w:w="14598" w:type="dxa"/>
            <w:tcBorders>
              <w:top w:val="single" w:sz="4" w:space="0" w:color="000000"/>
              <w:left w:val="single" w:sz="4" w:space="0" w:color="000000"/>
              <w:bottom w:val="single" w:sz="4" w:space="0" w:color="000000"/>
              <w:right w:val="single" w:sz="4" w:space="0" w:color="000000"/>
            </w:tcBorders>
            <w:vAlign w:val="center"/>
            <w:tcPrChange w:id="4307" w:author="Smith, Alexis@Energy" w:date="2019-02-13T09:40:00Z">
              <w:tcPr>
                <w:tcW w:w="14598" w:type="dxa"/>
                <w:tcBorders>
                  <w:top w:val="single" w:sz="4" w:space="0" w:color="000000"/>
                  <w:left w:val="single" w:sz="4" w:space="0" w:color="000000"/>
                  <w:bottom w:val="single" w:sz="4" w:space="0" w:color="000000"/>
                  <w:right w:val="single" w:sz="4" w:space="0" w:color="000000"/>
                </w:tcBorders>
                <w:vAlign w:val="center"/>
              </w:tcPr>
            </w:tcPrChange>
          </w:tcPr>
          <w:p w14:paraId="3E56DFA1" w14:textId="2AE1B43A" w:rsidR="00036420" w:rsidRPr="00AA233E" w:rsidRDefault="00F411C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08" w:author="Hudler, Rob@Energy" w:date="2018-11-09T16:13:00Z"/>
                <w:rFonts w:asciiTheme="minorHAnsi" w:hAnsiTheme="minorHAnsi" w:cstheme="minorHAnsi"/>
                <w:sz w:val="18"/>
                <w:szCs w:val="18"/>
              </w:rPr>
            </w:pPr>
            <w:ins w:id="4309" w:author="Smith, Alexis@Energy" w:date="2019-02-14T08:18:00Z">
              <w:r w:rsidRPr="00412B7C">
                <w:rPr>
                  <w:rFonts w:asciiTheme="minorHAnsi" w:eastAsia="Times New Roman" w:hAnsiTheme="minorHAnsi"/>
                  <w:sz w:val="20"/>
                  <w:szCs w:val="20"/>
                </w:rPr>
                <w:t>&lt;&lt; if applicable sections</w:t>
              </w:r>
              <w:r>
                <w:rPr>
                  <w:rFonts w:asciiTheme="minorHAnsi" w:eastAsia="Times New Roman" w:hAnsiTheme="minorHAnsi"/>
                  <w:sz w:val="20"/>
                  <w:szCs w:val="20"/>
                </w:rPr>
                <w:t xml:space="preserve"> </w:t>
              </w:r>
              <w:r w:rsidRPr="00412B7C">
                <w:rPr>
                  <w:rFonts w:asciiTheme="minorHAnsi" w:eastAsia="Times New Roman" w:hAnsiTheme="minorHAnsi"/>
                  <w:sz w:val="20"/>
                  <w:szCs w:val="20"/>
                </w:rPr>
                <w:t>G</w:t>
              </w:r>
            </w:ins>
            <w:ins w:id="4310" w:author="Smith, Alexis@Energy" w:date="2019-02-14T08:19:00Z">
              <w:r>
                <w:rPr>
                  <w:rFonts w:asciiTheme="minorHAnsi" w:eastAsia="Times New Roman" w:hAnsiTheme="minorHAnsi"/>
                  <w:sz w:val="20"/>
                  <w:szCs w:val="20"/>
                </w:rPr>
                <w:t xml:space="preserve">, J, K, L, and M </w:t>
              </w:r>
            </w:ins>
            <w:ins w:id="4311" w:author="Smith, Alexis@Energy" w:date="2019-02-14T08:18:00Z">
              <w:r w:rsidRPr="00412B7C">
                <w:rPr>
                  <w:rFonts w:asciiTheme="minorHAnsi" w:eastAsia="Times New Roman" w:hAnsiTheme="minorHAnsi"/>
                  <w:sz w:val="20"/>
                  <w:szCs w:val="20"/>
                </w:rPr>
                <w:t xml:space="preserve">do not = fail, then display: </w:t>
              </w:r>
            </w:ins>
            <w:ins w:id="4312" w:author="Smith, Alexis@Energy" w:date="2019-02-14T08:19:00Z">
              <w:r w:rsidR="0075795E">
                <w:rPr>
                  <w:rFonts w:asciiTheme="minorHAnsi" w:eastAsia="Times New Roman" w:hAnsiTheme="minorHAnsi"/>
                  <w:sz w:val="20"/>
                  <w:szCs w:val="20"/>
                </w:rPr>
                <w:t>“</w:t>
              </w:r>
            </w:ins>
            <w:ins w:id="4313" w:author="Smith, Alexis@Energy" w:date="2019-02-14T08:18:00Z">
              <w:r w:rsidRPr="00412B7C">
                <w:rPr>
                  <w:rFonts w:asciiTheme="minorHAnsi" w:eastAsia="Times New Roman" w:hAnsiTheme="minorHAnsi"/>
                  <w:sz w:val="20"/>
                  <w:szCs w:val="20"/>
                </w:rPr>
                <w:t>Complies: All specified verification protocol requirements on this document are met</w:t>
              </w:r>
              <w:r>
                <w:rPr>
                  <w:rFonts w:asciiTheme="minorHAnsi" w:eastAsia="Times New Roman" w:hAnsiTheme="minorHAnsi"/>
                  <w:sz w:val="20"/>
                  <w:szCs w:val="20"/>
                </w:rPr>
                <w:t>”</w:t>
              </w:r>
              <w:r w:rsidRPr="00412B7C">
                <w:rPr>
                  <w:rFonts w:asciiTheme="minorHAnsi" w:eastAsia="Times New Roman" w:hAnsiTheme="minorHAnsi"/>
                  <w:sz w:val="20"/>
                  <w:szCs w:val="20"/>
                </w:rPr>
                <w:t xml:space="preserve">; else display: </w:t>
              </w:r>
              <w:r>
                <w:rPr>
                  <w:rFonts w:asciiTheme="minorHAnsi" w:eastAsia="Times New Roman" w:hAnsiTheme="minorHAnsi"/>
                  <w:sz w:val="20"/>
                  <w:szCs w:val="20"/>
                </w:rPr>
                <w:t>“</w:t>
              </w:r>
              <w:r w:rsidRPr="00412B7C">
                <w:rPr>
                  <w:rFonts w:asciiTheme="minorHAnsi" w:eastAsia="Times New Roman" w:hAnsiTheme="minorHAnsi"/>
                  <w:sz w:val="20"/>
                  <w:szCs w:val="20"/>
                </w:rPr>
                <w:t>Does not comply: One or more specified verification protocol requirements on this document are not met</w:t>
              </w:r>
              <w:r>
                <w:rPr>
                  <w:rFonts w:asciiTheme="minorHAnsi" w:eastAsia="Times New Roman" w:hAnsiTheme="minorHAnsi"/>
                  <w:sz w:val="20"/>
                  <w:szCs w:val="20"/>
                </w:rPr>
                <w:t>”</w:t>
              </w:r>
              <w:r w:rsidRPr="00412B7C">
                <w:rPr>
                  <w:rFonts w:asciiTheme="minorHAnsi" w:eastAsia="Times New Roman" w:hAnsiTheme="minorHAnsi"/>
                  <w:sz w:val="20"/>
                  <w:szCs w:val="20"/>
                </w:rPr>
                <w:t>&gt;&gt;</w:t>
              </w:r>
            </w:ins>
            <w:ins w:id="4314" w:author="Hudler, Rob@Energy" w:date="2018-11-09T16:13:00Z">
              <w:del w:id="4315" w:author="Smith, Alexis@Energy" w:date="2019-02-14T08:18:00Z">
                <w:r w:rsidR="00036420" w:rsidRPr="00AA233E" w:rsidDel="00F411CE">
                  <w:rPr>
                    <w:rFonts w:asciiTheme="minorHAnsi" w:hAnsiTheme="minorHAnsi" w:cstheme="minorHAnsi"/>
                    <w:sz w:val="20"/>
                    <w:szCs w:val="20"/>
                  </w:rPr>
                  <w:delText>&lt;&lt;  If  rulesets for all requirements in C02 through C09 and E02 through E06 are met then building complies, else building fails&gt;&gt;</w:delText>
                </w:r>
              </w:del>
            </w:ins>
          </w:p>
        </w:tc>
      </w:tr>
    </w:tbl>
    <w:p w14:paraId="6948BF06" w14:textId="6560F21A" w:rsidR="006A57F5" w:rsidRDefault="006A57F5"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4316" w:author="Smith, Alexis@Energy" w:date="2019-02-14T08:13:00Z"/>
          <w:rFonts w:asciiTheme="minorHAnsi" w:hAnsiTheme="minorHAnsi" w:cstheme="minorHAnsi"/>
          <w:b/>
          <w:sz w:val="18"/>
          <w:szCs w:val="18"/>
        </w:rPr>
      </w:pPr>
    </w:p>
    <w:p w14:paraId="5334B426" w14:textId="77777777" w:rsidR="006A57F5" w:rsidRDefault="006A57F5">
      <w:pPr>
        <w:spacing w:after="0" w:line="240" w:lineRule="auto"/>
        <w:rPr>
          <w:ins w:id="4317" w:author="Smith, Alexis@Energy" w:date="2019-02-14T08:13:00Z"/>
          <w:rFonts w:asciiTheme="minorHAnsi" w:hAnsiTheme="minorHAnsi" w:cstheme="minorHAnsi"/>
          <w:b/>
          <w:sz w:val="18"/>
          <w:szCs w:val="18"/>
        </w:rPr>
      </w:pPr>
      <w:ins w:id="4318" w:author="Smith, Alexis@Energy" w:date="2019-02-14T08:13:00Z">
        <w:r>
          <w:rPr>
            <w:rFonts w:asciiTheme="minorHAnsi" w:hAnsiTheme="minorHAnsi" w:cstheme="minorHAnsi"/>
            <w:b/>
            <w:sz w:val="18"/>
            <w:szCs w:val="18"/>
          </w:rPr>
          <w:br w:type="page"/>
        </w:r>
      </w:ins>
    </w:p>
    <w:p w14:paraId="2AED1C3C" w14:textId="1EB2A1B6" w:rsidR="00036420" w:rsidRPr="009053C5" w:rsidDel="006A57F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ins w:id="4319" w:author="Hudler, Rob@Energy" w:date="2018-11-09T16:13:00Z"/>
          <w:del w:id="4320" w:author="Smith, Alexis@Energy" w:date="2019-02-14T08:13:00Z"/>
          <w:rFonts w:asciiTheme="minorHAnsi" w:hAnsiTheme="minorHAnsi" w:cstheme="minorHAnsi"/>
          <w:b/>
          <w:sz w:val="18"/>
          <w:szCs w:val="18"/>
        </w:rPr>
      </w:pPr>
    </w:p>
    <w:p w14:paraId="26D53587" w14:textId="45DF9F19" w:rsidR="00036420" w:rsidRPr="009053C5" w:rsidDel="006A57F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21" w:author="Hudler, Rob@Energy" w:date="2018-11-09T16:13:00Z"/>
          <w:del w:id="4322" w:author="Smith, Alexis@Energy" w:date="2019-02-14T08:13:00Z"/>
          <w:rFonts w:asciiTheme="minorHAnsi" w:hAnsiTheme="minorHAnsi" w:cstheme="minorHAnsi"/>
          <w:b/>
          <w:sz w:val="18"/>
          <w:szCs w:val="18"/>
        </w:rPr>
      </w:pPr>
    </w:p>
    <w:p w14:paraId="5C73488B" w14:textId="77777777" w:rsidR="00036420" w:rsidRPr="009053C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23" w:author="Hudler, Rob@Energy" w:date="2018-11-09T16:13:00Z"/>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63"/>
        <w:gridCol w:w="359"/>
        <w:gridCol w:w="3395"/>
        <w:gridCol w:w="3755"/>
      </w:tblGrid>
      <w:tr w:rsidR="00036420" w:rsidRPr="00323F2C" w14:paraId="637334C7" w14:textId="77777777" w:rsidTr="00036420">
        <w:trPr>
          <w:trHeight w:val="332"/>
          <w:jc w:val="center"/>
          <w:ins w:id="4324" w:author="Hudler, Rob@Energy" w:date="2018-11-09T16:13:00Z"/>
        </w:trPr>
        <w:tc>
          <w:tcPr>
            <w:tcW w:w="10950" w:type="dxa"/>
            <w:gridSpan w:val="4"/>
            <w:vAlign w:val="center"/>
          </w:tcPr>
          <w:p w14:paraId="4DB2E7CB"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25" w:author="Hudler, Rob@Energy" w:date="2018-11-09T16:13:00Z"/>
                <w:rFonts w:asciiTheme="minorHAnsi" w:eastAsia="Times New Roman" w:hAnsiTheme="minorHAnsi" w:cstheme="minorHAnsi"/>
                <w:b/>
                <w:sz w:val="18"/>
                <w:szCs w:val="18"/>
              </w:rPr>
            </w:pPr>
            <w:ins w:id="4326" w:author="Hudler, Rob@Energy" w:date="2018-11-09T16:13:00Z">
              <w:r w:rsidRPr="003027B1">
                <w:rPr>
                  <w:rFonts w:asciiTheme="minorHAnsi" w:eastAsia="Times New Roman" w:hAnsiTheme="minorHAnsi" w:cstheme="minorHAnsi"/>
                  <w:b/>
                  <w:caps/>
                  <w:sz w:val="18"/>
                  <w:szCs w:val="18"/>
                </w:rPr>
                <w:t>Documentation Author's Declaration Statement</w:t>
              </w:r>
            </w:ins>
          </w:p>
        </w:tc>
      </w:tr>
      <w:tr w:rsidR="00036420" w:rsidRPr="00323F2C" w14:paraId="43759A86" w14:textId="77777777" w:rsidTr="00036420">
        <w:trPr>
          <w:trHeight w:val="206"/>
          <w:jc w:val="center"/>
          <w:ins w:id="4327" w:author="Hudler, Rob@Energy" w:date="2018-11-09T16:13:00Z"/>
        </w:trPr>
        <w:tc>
          <w:tcPr>
            <w:tcW w:w="10950" w:type="dxa"/>
            <w:gridSpan w:val="4"/>
            <w:vAlign w:val="center"/>
          </w:tcPr>
          <w:p w14:paraId="55BCB4EC" w14:textId="77777777" w:rsidR="00036420" w:rsidRPr="009053C5" w:rsidRDefault="00036420" w:rsidP="00EF2126">
            <w:pPr>
              <w:keepNext/>
              <w:numPr>
                <w:ilvl w:val="0"/>
                <w:numId w:val="4"/>
              </w:numPr>
              <w:spacing w:after="0" w:line="240" w:lineRule="auto"/>
              <w:ind w:left="360"/>
              <w:rPr>
                <w:ins w:id="4328" w:author="Hudler, Rob@Energy" w:date="2018-11-09T16:13:00Z"/>
                <w:rFonts w:asciiTheme="minorHAnsi" w:eastAsia="Times New Roman" w:hAnsiTheme="minorHAnsi" w:cstheme="minorHAnsi"/>
                <w:sz w:val="18"/>
                <w:szCs w:val="18"/>
              </w:rPr>
            </w:pPr>
            <w:ins w:id="4329" w:author="Hudler, Rob@Energy" w:date="2018-11-09T16:13:00Z">
              <w:r w:rsidRPr="003027B1">
                <w:rPr>
                  <w:rFonts w:asciiTheme="minorHAnsi" w:eastAsia="Times New Roman" w:hAnsiTheme="minorHAnsi" w:cstheme="minorHAnsi"/>
                  <w:sz w:val="18"/>
                  <w:szCs w:val="18"/>
                </w:rPr>
                <w:t>I certify that this Certificate of Installation documentation is accurate and complete.</w:t>
              </w:r>
            </w:ins>
          </w:p>
        </w:tc>
      </w:tr>
      <w:tr w:rsidR="00036420" w:rsidRPr="00323F2C" w14:paraId="7900BAA1" w14:textId="77777777" w:rsidTr="00036420">
        <w:trPr>
          <w:trHeight w:val="360"/>
          <w:jc w:val="center"/>
          <w:ins w:id="4330" w:author="Hudler, Rob@Energy" w:date="2018-11-09T16:13:00Z"/>
        </w:trPr>
        <w:tc>
          <w:tcPr>
            <w:tcW w:w="5577" w:type="dxa"/>
            <w:gridSpan w:val="2"/>
          </w:tcPr>
          <w:p w14:paraId="11B5E9E3" w14:textId="77777777" w:rsidR="00036420" w:rsidRPr="009053C5" w:rsidRDefault="00036420" w:rsidP="00036420">
            <w:pPr>
              <w:keepNext/>
              <w:spacing w:after="0" w:line="240" w:lineRule="auto"/>
              <w:rPr>
                <w:ins w:id="4331" w:author="Hudler, Rob@Energy" w:date="2018-11-09T16:13:00Z"/>
                <w:rFonts w:asciiTheme="minorHAnsi" w:eastAsia="Times New Roman" w:hAnsiTheme="minorHAnsi" w:cstheme="minorHAnsi"/>
                <w:sz w:val="18"/>
                <w:szCs w:val="18"/>
              </w:rPr>
            </w:pPr>
            <w:ins w:id="4332" w:author="Hudler, Rob@Energy" w:date="2018-11-09T16:13:00Z">
              <w:r w:rsidRPr="009053C5">
                <w:rPr>
                  <w:rFonts w:asciiTheme="minorHAnsi" w:eastAsia="Times New Roman" w:hAnsiTheme="minorHAnsi" w:cstheme="minorHAnsi"/>
                  <w:sz w:val="18"/>
                  <w:szCs w:val="18"/>
                </w:rPr>
                <w:t>Documentation Author Name:</w:t>
              </w:r>
            </w:ins>
          </w:p>
        </w:tc>
        <w:tc>
          <w:tcPr>
            <w:tcW w:w="5373" w:type="dxa"/>
            <w:gridSpan w:val="2"/>
          </w:tcPr>
          <w:p w14:paraId="0ADA6FD3" w14:textId="77777777" w:rsidR="00036420" w:rsidRPr="009053C5" w:rsidRDefault="00036420" w:rsidP="00036420">
            <w:pPr>
              <w:keepNext/>
              <w:spacing w:after="0" w:line="240" w:lineRule="auto"/>
              <w:rPr>
                <w:ins w:id="4333" w:author="Hudler, Rob@Energy" w:date="2018-11-09T16:13:00Z"/>
                <w:rFonts w:asciiTheme="minorHAnsi" w:eastAsia="Times New Roman" w:hAnsiTheme="minorHAnsi" w:cstheme="minorHAnsi"/>
                <w:sz w:val="18"/>
                <w:szCs w:val="18"/>
              </w:rPr>
            </w:pPr>
            <w:ins w:id="4334" w:author="Hudler, Rob@Energy" w:date="2018-11-09T16:13:00Z">
              <w:r w:rsidRPr="009053C5">
                <w:rPr>
                  <w:rFonts w:asciiTheme="minorHAnsi" w:eastAsia="Times New Roman" w:hAnsiTheme="minorHAnsi" w:cstheme="minorHAnsi"/>
                  <w:sz w:val="18"/>
                  <w:szCs w:val="18"/>
                </w:rPr>
                <w:t>Documentation Author Signature:</w:t>
              </w:r>
            </w:ins>
          </w:p>
        </w:tc>
      </w:tr>
      <w:tr w:rsidR="00036420" w:rsidRPr="00323F2C" w14:paraId="0CF60750" w14:textId="77777777" w:rsidTr="00036420">
        <w:trPr>
          <w:trHeight w:val="360"/>
          <w:jc w:val="center"/>
          <w:ins w:id="4335" w:author="Hudler, Rob@Energy" w:date="2018-11-09T16:13:00Z"/>
        </w:trPr>
        <w:tc>
          <w:tcPr>
            <w:tcW w:w="5577" w:type="dxa"/>
            <w:gridSpan w:val="2"/>
          </w:tcPr>
          <w:p w14:paraId="2C04AF8C" w14:textId="77777777" w:rsidR="00036420" w:rsidRPr="009053C5" w:rsidRDefault="00036420" w:rsidP="00036420">
            <w:pPr>
              <w:keepNext/>
              <w:spacing w:after="0" w:line="240" w:lineRule="auto"/>
              <w:rPr>
                <w:ins w:id="4336" w:author="Hudler, Rob@Energy" w:date="2018-11-09T16:13:00Z"/>
                <w:rFonts w:asciiTheme="minorHAnsi" w:eastAsia="Times New Roman" w:hAnsiTheme="minorHAnsi" w:cstheme="minorHAnsi"/>
                <w:sz w:val="18"/>
                <w:szCs w:val="18"/>
              </w:rPr>
            </w:pPr>
            <w:ins w:id="4337" w:author="Hudler, Rob@Energy" w:date="2018-11-09T16:13:00Z">
              <w:r w:rsidRPr="009053C5">
                <w:rPr>
                  <w:rFonts w:asciiTheme="minorHAnsi" w:eastAsia="Times New Roman" w:hAnsiTheme="minorHAnsi" w:cstheme="minorHAnsi"/>
                  <w:sz w:val="18"/>
                  <w:szCs w:val="18"/>
                </w:rPr>
                <w:t>Documentation Author Company Name:</w:t>
              </w:r>
            </w:ins>
          </w:p>
        </w:tc>
        <w:tc>
          <w:tcPr>
            <w:tcW w:w="5373" w:type="dxa"/>
            <w:gridSpan w:val="2"/>
          </w:tcPr>
          <w:p w14:paraId="4ACF477B" w14:textId="77777777" w:rsidR="00036420" w:rsidRPr="009053C5" w:rsidRDefault="00036420" w:rsidP="00036420">
            <w:pPr>
              <w:keepNext/>
              <w:spacing w:after="0" w:line="240" w:lineRule="auto"/>
              <w:rPr>
                <w:ins w:id="4338" w:author="Hudler, Rob@Energy" w:date="2018-11-09T16:13:00Z"/>
                <w:rFonts w:asciiTheme="minorHAnsi" w:eastAsia="Times New Roman" w:hAnsiTheme="minorHAnsi" w:cstheme="minorHAnsi"/>
                <w:sz w:val="18"/>
                <w:szCs w:val="18"/>
              </w:rPr>
            </w:pPr>
            <w:ins w:id="4339" w:author="Hudler, Rob@Energy" w:date="2018-11-09T16:13:00Z">
              <w:r w:rsidRPr="009053C5">
                <w:rPr>
                  <w:rFonts w:asciiTheme="minorHAnsi" w:eastAsia="Times New Roman" w:hAnsiTheme="minorHAnsi" w:cstheme="minorHAnsi"/>
                  <w:sz w:val="18"/>
                  <w:szCs w:val="18"/>
                </w:rPr>
                <w:t>Date Signed:</w:t>
              </w:r>
            </w:ins>
          </w:p>
        </w:tc>
      </w:tr>
      <w:tr w:rsidR="00036420" w:rsidRPr="00323F2C" w14:paraId="1C173C2B" w14:textId="77777777" w:rsidTr="00036420">
        <w:trPr>
          <w:trHeight w:val="360"/>
          <w:jc w:val="center"/>
          <w:ins w:id="4340" w:author="Hudler, Rob@Energy" w:date="2018-11-09T16:13:00Z"/>
        </w:trPr>
        <w:tc>
          <w:tcPr>
            <w:tcW w:w="5577" w:type="dxa"/>
            <w:gridSpan w:val="2"/>
          </w:tcPr>
          <w:p w14:paraId="5583426E" w14:textId="77777777" w:rsidR="00036420" w:rsidRPr="009053C5" w:rsidRDefault="00036420" w:rsidP="00036420">
            <w:pPr>
              <w:keepNext/>
              <w:spacing w:after="0" w:line="240" w:lineRule="auto"/>
              <w:rPr>
                <w:ins w:id="4341" w:author="Hudler, Rob@Energy" w:date="2018-11-09T16:13:00Z"/>
                <w:rFonts w:asciiTheme="minorHAnsi" w:eastAsia="Times New Roman" w:hAnsiTheme="minorHAnsi" w:cstheme="minorHAnsi"/>
                <w:sz w:val="18"/>
                <w:szCs w:val="18"/>
              </w:rPr>
            </w:pPr>
            <w:ins w:id="4342" w:author="Hudler, Rob@Energy" w:date="2018-11-09T16:13:00Z">
              <w:r w:rsidRPr="009053C5">
                <w:rPr>
                  <w:rFonts w:asciiTheme="minorHAnsi" w:eastAsia="Times New Roman" w:hAnsiTheme="minorHAnsi" w:cstheme="minorHAnsi"/>
                  <w:sz w:val="18"/>
                  <w:szCs w:val="18"/>
                </w:rPr>
                <w:t>Address:</w:t>
              </w:r>
            </w:ins>
          </w:p>
        </w:tc>
        <w:tc>
          <w:tcPr>
            <w:tcW w:w="5373" w:type="dxa"/>
            <w:gridSpan w:val="2"/>
          </w:tcPr>
          <w:p w14:paraId="279862E9" w14:textId="77777777" w:rsidR="00036420" w:rsidRPr="009053C5" w:rsidRDefault="00036420" w:rsidP="00036420">
            <w:pPr>
              <w:keepNext/>
              <w:spacing w:after="0" w:line="240" w:lineRule="auto"/>
              <w:rPr>
                <w:ins w:id="4343" w:author="Hudler, Rob@Energy" w:date="2018-11-09T16:13:00Z"/>
                <w:rFonts w:asciiTheme="minorHAnsi" w:eastAsia="Times New Roman" w:hAnsiTheme="minorHAnsi" w:cstheme="minorHAnsi"/>
                <w:sz w:val="18"/>
                <w:szCs w:val="18"/>
              </w:rPr>
            </w:pPr>
            <w:ins w:id="4344" w:author="Hudler, Rob@Energy" w:date="2018-11-09T16:13:00Z">
              <w:r w:rsidRPr="009053C5">
                <w:rPr>
                  <w:rFonts w:asciiTheme="minorHAnsi" w:eastAsia="Times New Roman" w:hAnsiTheme="minorHAnsi" w:cstheme="minorHAnsi"/>
                  <w:sz w:val="18"/>
                  <w:szCs w:val="18"/>
                </w:rPr>
                <w:t>CEA/HERS Certification Identification (if applicable):</w:t>
              </w:r>
            </w:ins>
          </w:p>
        </w:tc>
      </w:tr>
      <w:tr w:rsidR="00036420" w:rsidRPr="00323F2C" w14:paraId="6E1F7727" w14:textId="77777777" w:rsidTr="00036420">
        <w:trPr>
          <w:trHeight w:val="360"/>
          <w:jc w:val="center"/>
          <w:ins w:id="4345" w:author="Hudler, Rob@Energy" w:date="2018-11-09T16:13:00Z"/>
        </w:trPr>
        <w:tc>
          <w:tcPr>
            <w:tcW w:w="5577" w:type="dxa"/>
            <w:gridSpan w:val="2"/>
          </w:tcPr>
          <w:p w14:paraId="426C07F3" w14:textId="77777777" w:rsidR="00036420" w:rsidRPr="009053C5" w:rsidRDefault="00036420" w:rsidP="00036420">
            <w:pPr>
              <w:keepNext/>
              <w:spacing w:after="0" w:line="240" w:lineRule="auto"/>
              <w:rPr>
                <w:ins w:id="4346" w:author="Hudler, Rob@Energy" w:date="2018-11-09T16:13:00Z"/>
                <w:rFonts w:asciiTheme="minorHAnsi" w:eastAsia="Times New Roman" w:hAnsiTheme="minorHAnsi" w:cstheme="minorHAnsi"/>
                <w:sz w:val="18"/>
                <w:szCs w:val="18"/>
              </w:rPr>
            </w:pPr>
            <w:ins w:id="4347" w:author="Hudler, Rob@Energy" w:date="2018-11-09T16:13:00Z">
              <w:r w:rsidRPr="009053C5">
                <w:rPr>
                  <w:rFonts w:asciiTheme="minorHAnsi" w:eastAsia="Times New Roman" w:hAnsiTheme="minorHAnsi" w:cstheme="minorHAnsi"/>
                  <w:sz w:val="18"/>
                  <w:szCs w:val="18"/>
                </w:rPr>
                <w:t>City/State/Zip:</w:t>
              </w:r>
            </w:ins>
          </w:p>
        </w:tc>
        <w:tc>
          <w:tcPr>
            <w:tcW w:w="5373" w:type="dxa"/>
            <w:gridSpan w:val="2"/>
          </w:tcPr>
          <w:p w14:paraId="4579D64F" w14:textId="77777777" w:rsidR="00036420" w:rsidRPr="009053C5" w:rsidRDefault="00036420" w:rsidP="00036420">
            <w:pPr>
              <w:keepNext/>
              <w:spacing w:after="0" w:line="240" w:lineRule="auto"/>
              <w:rPr>
                <w:ins w:id="4348" w:author="Hudler, Rob@Energy" w:date="2018-11-09T16:13:00Z"/>
                <w:rFonts w:asciiTheme="minorHAnsi" w:eastAsia="Times New Roman" w:hAnsiTheme="minorHAnsi" w:cstheme="minorHAnsi"/>
                <w:sz w:val="18"/>
                <w:szCs w:val="18"/>
              </w:rPr>
            </w:pPr>
            <w:ins w:id="4349" w:author="Hudler, Rob@Energy" w:date="2018-11-09T16:13:00Z">
              <w:r w:rsidRPr="009053C5">
                <w:rPr>
                  <w:rFonts w:asciiTheme="minorHAnsi" w:eastAsia="Times New Roman" w:hAnsiTheme="minorHAnsi" w:cstheme="minorHAnsi"/>
                  <w:sz w:val="18"/>
                  <w:szCs w:val="18"/>
                </w:rPr>
                <w:t>Phone:</w:t>
              </w:r>
            </w:ins>
          </w:p>
        </w:tc>
      </w:tr>
      <w:tr w:rsidR="00036420" w:rsidRPr="00323F2C" w14:paraId="35B5CABA" w14:textId="77777777" w:rsidTr="00036420">
        <w:tblPrEx>
          <w:tblCellMar>
            <w:left w:w="115" w:type="dxa"/>
            <w:right w:w="115" w:type="dxa"/>
          </w:tblCellMar>
        </w:tblPrEx>
        <w:trPr>
          <w:trHeight w:val="296"/>
          <w:jc w:val="center"/>
          <w:ins w:id="4350" w:author="Hudler, Rob@Energy" w:date="2018-11-09T16:13:00Z"/>
        </w:trPr>
        <w:tc>
          <w:tcPr>
            <w:tcW w:w="10950" w:type="dxa"/>
            <w:gridSpan w:val="4"/>
            <w:vAlign w:val="center"/>
          </w:tcPr>
          <w:p w14:paraId="482B06EF"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51" w:author="Hudler, Rob@Energy" w:date="2018-11-09T16:13:00Z"/>
                <w:rFonts w:asciiTheme="minorHAnsi" w:eastAsia="Times New Roman" w:hAnsiTheme="minorHAnsi" w:cstheme="minorHAnsi"/>
                <w:sz w:val="18"/>
                <w:szCs w:val="18"/>
              </w:rPr>
            </w:pPr>
            <w:ins w:id="4352" w:author="Hudler, Rob@Energy" w:date="2018-11-09T16:13:00Z">
              <w:r w:rsidRPr="003027B1">
                <w:rPr>
                  <w:rFonts w:asciiTheme="minorHAnsi" w:eastAsia="Times New Roman" w:hAnsiTheme="minorHAnsi" w:cstheme="minorHAnsi"/>
                  <w:b/>
                  <w:caps/>
                  <w:sz w:val="18"/>
                  <w:szCs w:val="18"/>
                </w:rPr>
                <w:t xml:space="preserve">Responsible Person's Declaration statement  </w:t>
              </w:r>
            </w:ins>
          </w:p>
        </w:tc>
      </w:tr>
      <w:tr w:rsidR="00036420" w:rsidRPr="00323F2C" w14:paraId="6553C5BA" w14:textId="77777777" w:rsidTr="00036420">
        <w:tblPrEx>
          <w:tblCellMar>
            <w:left w:w="115" w:type="dxa"/>
            <w:right w:w="115" w:type="dxa"/>
          </w:tblCellMar>
        </w:tblPrEx>
        <w:trPr>
          <w:trHeight w:val="504"/>
          <w:jc w:val="center"/>
          <w:ins w:id="4353" w:author="Hudler, Rob@Energy" w:date="2018-11-09T16:13:00Z"/>
        </w:trPr>
        <w:tc>
          <w:tcPr>
            <w:tcW w:w="10950" w:type="dxa"/>
            <w:gridSpan w:val="4"/>
          </w:tcPr>
          <w:p w14:paraId="1A2F1B7D" w14:textId="77777777" w:rsidR="00036420" w:rsidRPr="009053C5" w:rsidRDefault="00036420" w:rsidP="00036420">
            <w:pPr>
              <w:pStyle w:val="Heading3"/>
              <w:numPr>
                <w:ilvl w:val="0"/>
                <w:numId w:val="0"/>
              </w:numPr>
              <w:spacing w:before="60"/>
              <w:ind w:right="86"/>
              <w:rPr>
                <w:ins w:id="4354" w:author="Hudler, Rob@Energy" w:date="2018-11-09T16:13:00Z"/>
                <w:rFonts w:asciiTheme="minorHAnsi" w:hAnsiTheme="minorHAnsi" w:cstheme="minorHAnsi"/>
                <w:b/>
                <w:caps/>
                <w:sz w:val="18"/>
                <w:szCs w:val="18"/>
              </w:rPr>
            </w:pPr>
            <w:ins w:id="4355" w:author="Hudler, Rob@Energy" w:date="2018-11-09T16:13:00Z">
              <w:r w:rsidRPr="003027B1">
                <w:rPr>
                  <w:rFonts w:asciiTheme="minorHAnsi" w:hAnsiTheme="minorHAnsi" w:cstheme="minorHAnsi"/>
                  <w:sz w:val="18"/>
                  <w:szCs w:val="18"/>
                </w:rPr>
                <w:t xml:space="preserve">I certify the following under penalty of perjury, under the laws of the State of California: </w:t>
              </w:r>
            </w:ins>
          </w:p>
          <w:p w14:paraId="1C3E3CB1" w14:textId="77777777" w:rsidR="00036420" w:rsidRPr="009053C5" w:rsidRDefault="00036420" w:rsidP="00EF2126">
            <w:pPr>
              <w:pStyle w:val="Heading3"/>
              <w:numPr>
                <w:ilvl w:val="0"/>
                <w:numId w:val="12"/>
              </w:numPr>
              <w:tabs>
                <w:tab w:val="left" w:pos="-2600"/>
              </w:tabs>
              <w:spacing w:before="0"/>
              <w:ind w:right="90"/>
              <w:rPr>
                <w:ins w:id="4356" w:author="Hudler, Rob@Energy" w:date="2018-11-09T16:13:00Z"/>
                <w:rFonts w:asciiTheme="minorHAnsi" w:hAnsiTheme="minorHAnsi" w:cstheme="minorHAnsi"/>
                <w:b/>
                <w:caps/>
                <w:sz w:val="18"/>
                <w:szCs w:val="18"/>
              </w:rPr>
            </w:pPr>
            <w:ins w:id="4357" w:author="Hudler, Rob@Energy" w:date="2018-11-09T16:13:00Z">
              <w:r w:rsidRPr="009053C5">
                <w:rPr>
                  <w:rFonts w:asciiTheme="minorHAnsi" w:hAnsiTheme="minorHAnsi" w:cstheme="minorHAnsi"/>
                  <w:sz w:val="18"/>
                  <w:szCs w:val="18"/>
                </w:rPr>
                <w:t xml:space="preserve">The information provided on this Certificate of Installation is true and correct. </w:t>
              </w:r>
            </w:ins>
          </w:p>
          <w:p w14:paraId="1AAB0135" w14:textId="77777777" w:rsidR="00036420" w:rsidRPr="009053C5" w:rsidRDefault="00036420" w:rsidP="00EF2126">
            <w:pPr>
              <w:pStyle w:val="Heading3"/>
              <w:numPr>
                <w:ilvl w:val="0"/>
                <w:numId w:val="12"/>
              </w:numPr>
              <w:tabs>
                <w:tab w:val="left" w:pos="-2600"/>
              </w:tabs>
              <w:spacing w:before="0"/>
              <w:ind w:right="90"/>
              <w:rPr>
                <w:ins w:id="4358" w:author="Hudler, Rob@Energy" w:date="2018-11-09T16:13:00Z"/>
                <w:rFonts w:asciiTheme="minorHAnsi" w:hAnsiTheme="minorHAnsi" w:cstheme="minorHAnsi"/>
                <w:b/>
                <w:caps/>
                <w:sz w:val="18"/>
                <w:szCs w:val="18"/>
              </w:rPr>
            </w:pPr>
            <w:ins w:id="4359" w:author="Hudler, Rob@Energy" w:date="2018-11-09T16:13:00Z">
              <w:r w:rsidRPr="009053C5">
                <w:rPr>
                  <w:rFonts w:asciiTheme="minorHAnsi" w:hAnsiTheme="minorHAnsi" w:cstheme="minorHAnsi"/>
                  <w:snapToGrid w:val="0"/>
                  <w:sz w:val="18"/>
                  <w:szCs w:val="18"/>
                </w:rPr>
                <w:t xml:space="preserve">I am either: a) a responsible person eligible under Division 3 of the Business and Professions Code </w:t>
              </w:r>
              <w:r w:rsidRPr="009053C5">
                <w:rPr>
                  <w:rFonts w:asciiTheme="minorHAnsi" w:hAnsiTheme="minorHAnsi" w:cstheme="minorHAnsi"/>
                  <w:sz w:val="18"/>
                  <w:szCs w:val="18"/>
                </w:rPr>
                <w:t xml:space="preserve">in the applicable classification to accept responsibility for the system design, construction, or installation </w:t>
              </w:r>
              <w:r w:rsidRPr="009053C5">
                <w:rPr>
                  <w:rFonts w:asciiTheme="minorHAnsi" w:hAnsiTheme="minorHAnsi" w:cstheme="minorHAnsi"/>
                  <w:snapToGrid w:val="0"/>
                  <w:sz w:val="18"/>
                  <w:szCs w:val="18"/>
                </w:rPr>
                <w:t xml:space="preserve">of features, materials, components, or manufactured devices </w:t>
              </w:r>
              <w:r w:rsidRPr="009053C5">
                <w:rPr>
                  <w:rFonts w:asciiTheme="minorHAnsi" w:hAnsiTheme="minorHAnsi" w:cstheme="minorHAnsi"/>
                  <w:sz w:val="18"/>
                  <w:szCs w:val="18"/>
                </w:rPr>
                <w:t xml:space="preserve">for the scope of work identified on this Certificate of Installation </w:t>
              </w:r>
              <w:r w:rsidRPr="009053C5">
                <w:rPr>
                  <w:rFonts w:asciiTheme="minorHAnsi" w:hAnsiTheme="minorHAnsi" w:cstheme="minorHAnsi"/>
                  <w:snapToGrid w:val="0"/>
                  <w:sz w:val="18"/>
                  <w:szCs w:val="18"/>
                </w:rPr>
                <w:t>and attest to the declarations in this statement</w:t>
              </w:r>
              <w:r w:rsidRPr="009053C5">
                <w:rPr>
                  <w:rFonts w:asciiTheme="minorHAnsi" w:hAnsiTheme="minorHAnsi" w:cstheme="minorHAnsi"/>
                  <w:sz w:val="18"/>
                  <w:szCs w:val="18"/>
                </w:rPr>
                <w:t>, or b) I am an authorized representative of the responsible person and attest to the declarations in this statement on the responsible person’s behalf</w:t>
              </w:r>
              <w:r w:rsidRPr="009053C5">
                <w:rPr>
                  <w:rFonts w:asciiTheme="minorHAnsi" w:eastAsia="Calibri" w:hAnsiTheme="minorHAnsi" w:cstheme="minorHAnsi"/>
                  <w:sz w:val="18"/>
                  <w:szCs w:val="18"/>
                </w:rPr>
                <w:t>.</w:t>
              </w:r>
            </w:ins>
          </w:p>
          <w:p w14:paraId="2D5A1CDB" w14:textId="77777777" w:rsidR="00036420" w:rsidRPr="009053C5" w:rsidRDefault="00036420" w:rsidP="00EF2126">
            <w:pPr>
              <w:keepNext/>
              <w:numPr>
                <w:ilvl w:val="0"/>
                <w:numId w:val="12"/>
              </w:numPr>
              <w:autoSpaceDE w:val="0"/>
              <w:autoSpaceDN w:val="0"/>
              <w:adjustRightInd w:val="0"/>
              <w:spacing w:after="0" w:line="240" w:lineRule="auto"/>
              <w:ind w:right="90"/>
              <w:rPr>
                <w:ins w:id="4360" w:author="Hudler, Rob@Energy" w:date="2018-11-09T16:13:00Z"/>
                <w:rFonts w:asciiTheme="minorHAnsi" w:hAnsiTheme="minorHAnsi" w:cstheme="minorHAnsi"/>
                <w:sz w:val="18"/>
                <w:szCs w:val="18"/>
              </w:rPr>
            </w:pPr>
            <w:ins w:id="4361" w:author="Hudler, Rob@Energy" w:date="2018-11-09T16:13:00Z">
              <w:r w:rsidRPr="009053C5">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ins>
          </w:p>
          <w:p w14:paraId="7511C5C9" w14:textId="77777777" w:rsidR="00036420" w:rsidRPr="009053C5" w:rsidRDefault="00036420" w:rsidP="00EF2126">
            <w:pPr>
              <w:pStyle w:val="ListParagraph"/>
              <w:keepNext/>
              <w:numPr>
                <w:ilvl w:val="0"/>
                <w:numId w:val="12"/>
              </w:numPr>
              <w:autoSpaceDE w:val="0"/>
              <w:autoSpaceDN w:val="0"/>
              <w:adjustRightInd w:val="0"/>
              <w:spacing w:after="0" w:line="240" w:lineRule="auto"/>
              <w:rPr>
                <w:ins w:id="4362" w:author="Hudler, Rob@Energy" w:date="2018-11-09T16:13:00Z"/>
                <w:rFonts w:asciiTheme="minorHAnsi" w:hAnsiTheme="minorHAnsi" w:cstheme="minorHAnsi"/>
                <w:sz w:val="18"/>
                <w:szCs w:val="18"/>
              </w:rPr>
            </w:pPr>
            <w:ins w:id="4363" w:author="Hudler, Rob@Energy" w:date="2018-11-09T16:13:00Z">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9053C5">
                <w:rPr>
                  <w:rFonts w:asciiTheme="minorHAnsi" w:hAnsiTheme="minorHAnsi" w:cstheme="minorHAnsi"/>
                  <w:sz w:val="18"/>
                  <w:szCs w:val="18"/>
                </w:rPr>
                <w:t xml:space="preserve">rge to the building owner. </w:t>
              </w:r>
              <w:r w:rsidRPr="009053C5" w:rsidDel="001D633D">
                <w:rPr>
                  <w:rFonts w:asciiTheme="minorHAnsi" w:hAnsiTheme="minorHAnsi" w:cstheme="minorHAnsi"/>
                  <w:sz w:val="18"/>
                  <w:szCs w:val="18"/>
                </w:rPr>
                <w:t xml:space="preserve"> </w:t>
              </w:r>
            </w:ins>
          </w:p>
          <w:p w14:paraId="45DDB41E" w14:textId="77777777" w:rsidR="00036420" w:rsidRPr="009053C5" w:rsidRDefault="00036420" w:rsidP="00EF2126">
            <w:pPr>
              <w:keepNext/>
              <w:numPr>
                <w:ilvl w:val="0"/>
                <w:numId w:val="12"/>
              </w:numPr>
              <w:autoSpaceDE w:val="0"/>
              <w:autoSpaceDN w:val="0"/>
              <w:adjustRightInd w:val="0"/>
              <w:spacing w:after="0" w:line="240" w:lineRule="auto"/>
              <w:contextualSpacing/>
              <w:rPr>
                <w:ins w:id="4364" w:author="Hudler, Rob@Energy" w:date="2018-11-09T16:13:00Z"/>
                <w:rFonts w:asciiTheme="minorHAnsi" w:eastAsia="Times New Roman" w:hAnsiTheme="minorHAnsi" w:cstheme="minorHAnsi"/>
                <w:b/>
                <w:sz w:val="18"/>
                <w:szCs w:val="18"/>
              </w:rPr>
            </w:pPr>
            <w:ins w:id="4365" w:author="Hudler, Rob@Energy" w:date="2018-11-09T16:13:00Z">
              <w:r w:rsidRPr="009053C5">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ins>
          </w:p>
        </w:tc>
      </w:tr>
      <w:tr w:rsidR="00036420" w:rsidRPr="00323F2C" w14:paraId="33D02BA0" w14:textId="77777777" w:rsidTr="00036420">
        <w:tblPrEx>
          <w:tblCellMar>
            <w:left w:w="108" w:type="dxa"/>
            <w:right w:w="108" w:type="dxa"/>
          </w:tblCellMar>
        </w:tblPrEx>
        <w:trPr>
          <w:trHeight w:val="360"/>
          <w:jc w:val="center"/>
          <w:ins w:id="4366" w:author="Hudler, Rob@Energy" w:date="2018-11-09T16:13:00Z"/>
        </w:trPr>
        <w:tc>
          <w:tcPr>
            <w:tcW w:w="5307" w:type="dxa"/>
          </w:tcPr>
          <w:p w14:paraId="59D560D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67" w:author="Hudler, Rob@Energy" w:date="2018-11-09T16:13:00Z"/>
                <w:rFonts w:asciiTheme="minorHAnsi" w:eastAsia="Times New Roman" w:hAnsiTheme="minorHAnsi" w:cstheme="minorHAnsi"/>
                <w:sz w:val="18"/>
                <w:szCs w:val="18"/>
              </w:rPr>
            </w:pPr>
            <w:ins w:id="4368" w:author="Hudler, Rob@Energy" w:date="2018-11-09T16:13:00Z">
              <w:r w:rsidRPr="009053C5">
                <w:rPr>
                  <w:rFonts w:asciiTheme="minorHAnsi" w:eastAsia="Times New Roman" w:hAnsiTheme="minorHAnsi" w:cstheme="minorHAnsi"/>
                  <w:sz w:val="18"/>
                  <w:szCs w:val="18"/>
                </w:rPr>
                <w:t>Responsible Builder/Installer Name:</w:t>
              </w:r>
            </w:ins>
          </w:p>
        </w:tc>
        <w:tc>
          <w:tcPr>
            <w:tcW w:w="5643" w:type="dxa"/>
            <w:gridSpan w:val="3"/>
          </w:tcPr>
          <w:p w14:paraId="69EFE9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69" w:author="Hudler, Rob@Energy" w:date="2018-11-09T16:13:00Z"/>
                <w:rFonts w:asciiTheme="minorHAnsi" w:eastAsia="Times New Roman" w:hAnsiTheme="minorHAnsi" w:cstheme="minorHAnsi"/>
                <w:sz w:val="18"/>
                <w:szCs w:val="18"/>
              </w:rPr>
            </w:pPr>
            <w:ins w:id="4370" w:author="Hudler, Rob@Energy" w:date="2018-11-09T16:13:00Z">
              <w:r w:rsidRPr="009053C5">
                <w:rPr>
                  <w:rFonts w:asciiTheme="minorHAnsi" w:eastAsia="Times New Roman" w:hAnsiTheme="minorHAnsi" w:cstheme="minorHAnsi"/>
                  <w:sz w:val="18"/>
                  <w:szCs w:val="18"/>
                </w:rPr>
                <w:t>Responsible Builder/Installer Signature:</w:t>
              </w:r>
            </w:ins>
          </w:p>
        </w:tc>
      </w:tr>
      <w:tr w:rsidR="00036420" w:rsidRPr="00323F2C" w14:paraId="7645193C" w14:textId="77777777" w:rsidTr="00036420">
        <w:tblPrEx>
          <w:tblCellMar>
            <w:left w:w="108" w:type="dxa"/>
            <w:right w:w="108" w:type="dxa"/>
          </w:tblCellMar>
        </w:tblPrEx>
        <w:trPr>
          <w:trHeight w:val="360"/>
          <w:jc w:val="center"/>
          <w:ins w:id="4371"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5426644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72" w:author="Hudler, Rob@Energy" w:date="2018-11-09T16:13:00Z"/>
                <w:rFonts w:asciiTheme="minorHAnsi" w:eastAsia="Times New Roman" w:hAnsiTheme="minorHAnsi" w:cstheme="minorHAnsi"/>
                <w:sz w:val="18"/>
                <w:szCs w:val="18"/>
              </w:rPr>
            </w:pPr>
            <w:ins w:id="4373" w:author="Hudler, Rob@Energy" w:date="2018-11-09T16:13:00Z">
              <w:r w:rsidRPr="009053C5">
                <w:rPr>
                  <w:rFonts w:asciiTheme="minorHAnsi" w:eastAsia="Times New Roman" w:hAnsiTheme="minorHAnsi" w:cstheme="minorHAnsi"/>
                  <w:sz w:val="18"/>
                  <w:szCs w:val="18"/>
                </w:rPr>
                <w:t>Company Name: (Installing Subcontractor or General Contractor or Builder/Owner)</w:t>
              </w:r>
            </w:ins>
          </w:p>
        </w:tc>
        <w:tc>
          <w:tcPr>
            <w:tcW w:w="5643" w:type="dxa"/>
            <w:gridSpan w:val="3"/>
            <w:tcBorders>
              <w:top w:val="single" w:sz="4" w:space="0" w:color="auto"/>
              <w:left w:val="single" w:sz="4" w:space="0" w:color="auto"/>
              <w:bottom w:val="single" w:sz="4" w:space="0" w:color="auto"/>
              <w:right w:val="single" w:sz="4" w:space="0" w:color="auto"/>
            </w:tcBorders>
          </w:tcPr>
          <w:p w14:paraId="5FE1D8C0"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74" w:author="Hudler, Rob@Energy" w:date="2018-11-09T16:13:00Z"/>
                <w:rFonts w:asciiTheme="minorHAnsi" w:eastAsia="Times New Roman" w:hAnsiTheme="minorHAnsi" w:cstheme="minorHAnsi"/>
                <w:sz w:val="18"/>
                <w:szCs w:val="18"/>
              </w:rPr>
            </w:pPr>
            <w:ins w:id="4375" w:author="Hudler, Rob@Energy" w:date="2018-11-09T16:13:00Z">
              <w:r w:rsidRPr="009053C5">
                <w:rPr>
                  <w:rFonts w:asciiTheme="minorHAnsi" w:eastAsia="Times New Roman" w:hAnsiTheme="minorHAnsi" w:cstheme="minorHAnsi"/>
                  <w:sz w:val="18"/>
                  <w:szCs w:val="18"/>
                </w:rPr>
                <w:t>Position With Company (Title):</w:t>
              </w:r>
            </w:ins>
          </w:p>
        </w:tc>
      </w:tr>
      <w:tr w:rsidR="00036420" w:rsidRPr="00323F2C" w14:paraId="6DF88E02" w14:textId="77777777" w:rsidTr="00036420">
        <w:tblPrEx>
          <w:tblCellMar>
            <w:left w:w="108" w:type="dxa"/>
            <w:right w:w="108" w:type="dxa"/>
          </w:tblCellMar>
        </w:tblPrEx>
        <w:trPr>
          <w:trHeight w:val="360"/>
          <w:jc w:val="center"/>
          <w:ins w:id="4376"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53E60AAE"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77" w:author="Hudler, Rob@Energy" w:date="2018-11-09T16:13:00Z"/>
                <w:rFonts w:asciiTheme="minorHAnsi" w:eastAsia="Times New Roman" w:hAnsiTheme="minorHAnsi" w:cstheme="minorHAnsi"/>
                <w:sz w:val="18"/>
                <w:szCs w:val="18"/>
              </w:rPr>
            </w:pPr>
            <w:ins w:id="4378" w:author="Hudler, Rob@Energy" w:date="2018-11-09T16:13:00Z">
              <w:r w:rsidRPr="009053C5">
                <w:rPr>
                  <w:rFonts w:asciiTheme="minorHAnsi" w:eastAsia="Times New Roman" w:hAnsiTheme="minorHAnsi" w:cstheme="minorHAnsi"/>
                  <w:sz w:val="18"/>
                  <w:szCs w:val="18"/>
                </w:rPr>
                <w:t>Address:</w:t>
              </w:r>
            </w:ins>
          </w:p>
        </w:tc>
        <w:tc>
          <w:tcPr>
            <w:tcW w:w="5643" w:type="dxa"/>
            <w:gridSpan w:val="3"/>
            <w:tcBorders>
              <w:top w:val="single" w:sz="4" w:space="0" w:color="auto"/>
              <w:left w:val="single" w:sz="4" w:space="0" w:color="auto"/>
              <w:bottom w:val="single" w:sz="4" w:space="0" w:color="auto"/>
              <w:right w:val="single" w:sz="4" w:space="0" w:color="auto"/>
            </w:tcBorders>
          </w:tcPr>
          <w:p w14:paraId="3B34A70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79" w:author="Hudler, Rob@Energy" w:date="2018-11-09T16:13:00Z"/>
                <w:rFonts w:asciiTheme="minorHAnsi" w:eastAsia="Times New Roman" w:hAnsiTheme="minorHAnsi" w:cstheme="minorHAnsi"/>
                <w:sz w:val="18"/>
                <w:szCs w:val="18"/>
              </w:rPr>
            </w:pPr>
            <w:ins w:id="4380" w:author="Hudler, Rob@Energy" w:date="2018-11-09T16:13:00Z">
              <w:r w:rsidRPr="009053C5">
                <w:rPr>
                  <w:rFonts w:asciiTheme="minorHAnsi" w:eastAsia="Times New Roman" w:hAnsiTheme="minorHAnsi" w:cstheme="minorHAnsi"/>
                  <w:sz w:val="18"/>
                  <w:szCs w:val="18"/>
                </w:rPr>
                <w:t>CSLB License:</w:t>
              </w:r>
            </w:ins>
          </w:p>
        </w:tc>
      </w:tr>
      <w:tr w:rsidR="00036420" w:rsidRPr="00323F2C" w14:paraId="3C04DBDD" w14:textId="77777777" w:rsidTr="00036420">
        <w:tblPrEx>
          <w:tblCellMar>
            <w:left w:w="108" w:type="dxa"/>
            <w:right w:w="108" w:type="dxa"/>
          </w:tblCellMar>
        </w:tblPrEx>
        <w:trPr>
          <w:trHeight w:val="360"/>
          <w:jc w:val="center"/>
          <w:ins w:id="4381"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736CD41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82" w:author="Hudler, Rob@Energy" w:date="2018-11-09T16:13:00Z"/>
                <w:rFonts w:asciiTheme="minorHAnsi" w:eastAsia="Times New Roman" w:hAnsiTheme="minorHAnsi" w:cstheme="minorHAnsi"/>
                <w:sz w:val="18"/>
                <w:szCs w:val="18"/>
              </w:rPr>
            </w:pPr>
            <w:ins w:id="4383" w:author="Hudler, Rob@Energy" w:date="2018-11-09T16:13:00Z">
              <w:r w:rsidRPr="009053C5">
                <w:rPr>
                  <w:rFonts w:asciiTheme="minorHAnsi" w:eastAsia="Times New Roman" w:hAnsiTheme="minorHAnsi" w:cstheme="minorHAnsi"/>
                  <w:sz w:val="18"/>
                  <w:szCs w:val="18"/>
                </w:rPr>
                <w:t>City/State/Zip:</w:t>
              </w:r>
            </w:ins>
          </w:p>
        </w:tc>
        <w:tc>
          <w:tcPr>
            <w:tcW w:w="2821" w:type="dxa"/>
            <w:gridSpan w:val="2"/>
            <w:tcBorders>
              <w:top w:val="single" w:sz="4" w:space="0" w:color="auto"/>
              <w:left w:val="single" w:sz="4" w:space="0" w:color="auto"/>
              <w:bottom w:val="single" w:sz="4" w:space="0" w:color="auto"/>
              <w:right w:val="single" w:sz="4" w:space="0" w:color="auto"/>
            </w:tcBorders>
          </w:tcPr>
          <w:p w14:paraId="31116FD1"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84" w:author="Hudler, Rob@Energy" w:date="2018-11-09T16:13:00Z"/>
                <w:rFonts w:asciiTheme="minorHAnsi" w:eastAsia="Times New Roman" w:hAnsiTheme="minorHAnsi" w:cstheme="minorHAnsi"/>
                <w:sz w:val="18"/>
                <w:szCs w:val="18"/>
              </w:rPr>
            </w:pPr>
            <w:ins w:id="4385" w:author="Hudler, Rob@Energy" w:date="2018-11-09T16:13:00Z">
              <w:r w:rsidRPr="009053C5">
                <w:rPr>
                  <w:rFonts w:asciiTheme="minorHAnsi" w:eastAsia="Times New Roman" w:hAnsiTheme="minorHAnsi" w:cstheme="minorHAnsi"/>
                  <w:sz w:val="18"/>
                  <w:szCs w:val="18"/>
                </w:rPr>
                <w:t>Phone:</w:t>
              </w:r>
            </w:ins>
          </w:p>
        </w:tc>
        <w:tc>
          <w:tcPr>
            <w:tcW w:w="2822" w:type="dxa"/>
            <w:tcBorders>
              <w:top w:val="single" w:sz="4" w:space="0" w:color="auto"/>
              <w:left w:val="single" w:sz="4" w:space="0" w:color="auto"/>
              <w:bottom w:val="single" w:sz="4" w:space="0" w:color="auto"/>
              <w:right w:val="single" w:sz="4" w:space="0" w:color="auto"/>
            </w:tcBorders>
          </w:tcPr>
          <w:p w14:paraId="04FB695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86" w:author="Hudler, Rob@Energy" w:date="2018-11-09T16:13:00Z"/>
                <w:rFonts w:asciiTheme="minorHAnsi" w:eastAsia="Times New Roman" w:hAnsiTheme="minorHAnsi" w:cstheme="minorHAnsi"/>
                <w:sz w:val="18"/>
                <w:szCs w:val="18"/>
              </w:rPr>
            </w:pPr>
            <w:ins w:id="4387" w:author="Hudler, Rob@Energy" w:date="2018-11-09T16:13:00Z">
              <w:r w:rsidRPr="009053C5">
                <w:rPr>
                  <w:rFonts w:asciiTheme="minorHAnsi" w:eastAsia="Times New Roman" w:hAnsiTheme="minorHAnsi" w:cstheme="minorHAnsi"/>
                  <w:sz w:val="18"/>
                  <w:szCs w:val="18"/>
                </w:rPr>
                <w:t>Date Signed:</w:t>
              </w:r>
            </w:ins>
          </w:p>
        </w:tc>
      </w:tr>
      <w:tr w:rsidR="00036420" w:rsidRPr="00323F2C" w14:paraId="14770D2F" w14:textId="77777777" w:rsidTr="00036420">
        <w:tblPrEx>
          <w:tblCellMar>
            <w:left w:w="108" w:type="dxa"/>
            <w:right w:w="108" w:type="dxa"/>
          </w:tblCellMar>
        </w:tblPrEx>
        <w:trPr>
          <w:trHeight w:val="360"/>
          <w:jc w:val="center"/>
          <w:ins w:id="4388" w:author="Hudler, Rob@Energy" w:date="2018-11-09T16:13:00Z"/>
        </w:trPr>
        <w:tc>
          <w:tcPr>
            <w:tcW w:w="5307" w:type="dxa"/>
            <w:tcBorders>
              <w:top w:val="single" w:sz="4" w:space="0" w:color="auto"/>
              <w:left w:val="single" w:sz="4" w:space="0" w:color="auto"/>
              <w:bottom w:val="single" w:sz="4" w:space="0" w:color="auto"/>
              <w:right w:val="single" w:sz="4" w:space="0" w:color="auto"/>
            </w:tcBorders>
          </w:tcPr>
          <w:p w14:paraId="21737C09"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89" w:author="Hudler, Rob@Energy" w:date="2018-11-09T16:13:00Z"/>
                <w:rFonts w:asciiTheme="minorHAnsi" w:eastAsia="Times New Roman" w:hAnsiTheme="minorHAnsi" w:cstheme="minorHAnsi"/>
                <w:sz w:val="18"/>
                <w:szCs w:val="18"/>
              </w:rPr>
            </w:pPr>
            <w:ins w:id="4390" w:author="Hudler, Rob@Energy" w:date="2018-11-09T16:13:00Z">
              <w:r w:rsidRPr="009053C5">
                <w:rPr>
                  <w:rFonts w:asciiTheme="minorHAnsi" w:eastAsia="Times New Roman" w:hAnsiTheme="minorHAnsi" w:cstheme="minorHAnsi"/>
                  <w:sz w:val="18"/>
                  <w:szCs w:val="18"/>
                </w:rPr>
                <w:t>Third Party Quality Control Program (TPQCP) Status:</w:t>
              </w:r>
            </w:ins>
          </w:p>
        </w:tc>
        <w:tc>
          <w:tcPr>
            <w:tcW w:w="5643" w:type="dxa"/>
            <w:gridSpan w:val="3"/>
            <w:tcBorders>
              <w:top w:val="single" w:sz="4" w:space="0" w:color="auto"/>
              <w:left w:val="single" w:sz="4" w:space="0" w:color="auto"/>
              <w:bottom w:val="single" w:sz="4" w:space="0" w:color="auto"/>
              <w:right w:val="single" w:sz="4" w:space="0" w:color="auto"/>
            </w:tcBorders>
          </w:tcPr>
          <w:p w14:paraId="666A3B6F"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4391" w:author="Hudler, Rob@Energy" w:date="2018-11-09T16:13:00Z"/>
                <w:rFonts w:asciiTheme="minorHAnsi" w:eastAsia="Times New Roman" w:hAnsiTheme="minorHAnsi" w:cstheme="minorHAnsi"/>
                <w:sz w:val="18"/>
                <w:szCs w:val="18"/>
              </w:rPr>
            </w:pPr>
            <w:ins w:id="4392" w:author="Hudler, Rob@Energy" w:date="2018-11-09T16:13:00Z">
              <w:r w:rsidRPr="009053C5">
                <w:rPr>
                  <w:rFonts w:asciiTheme="minorHAnsi" w:eastAsia="Times New Roman" w:hAnsiTheme="minorHAnsi" w:cstheme="minorHAnsi"/>
                  <w:sz w:val="18"/>
                  <w:szCs w:val="18"/>
                </w:rPr>
                <w:t xml:space="preserve">Name of TPQCP (if applicable): </w:t>
              </w:r>
            </w:ins>
          </w:p>
        </w:tc>
      </w:tr>
    </w:tbl>
    <w:p w14:paraId="36418137" w14:textId="77777777" w:rsidR="00036420" w:rsidRPr="009053C5" w:rsidRDefault="00036420" w:rsidP="00036420">
      <w:pPr>
        <w:spacing w:after="0" w:line="240" w:lineRule="auto"/>
        <w:rPr>
          <w:ins w:id="4393" w:author="Hudler, Rob@Energy" w:date="2018-11-09T16:13:00Z"/>
          <w:rFonts w:asciiTheme="minorHAnsi" w:hAnsiTheme="minorHAnsi" w:cstheme="minorHAnsi"/>
          <w:sz w:val="18"/>
          <w:szCs w:val="18"/>
        </w:rPr>
      </w:pPr>
    </w:p>
    <w:p w14:paraId="789C3CC0" w14:textId="112F2C02" w:rsidR="00036420" w:rsidDel="00AA233E" w:rsidRDefault="00036420" w:rsidP="00595C39">
      <w:pPr>
        <w:spacing w:after="0"/>
        <w:rPr>
          <w:del w:id="4394" w:author="Smith, Alexis@Energy" w:date="2019-02-13T10:12:00Z"/>
        </w:rPr>
      </w:pPr>
    </w:p>
    <w:tbl>
      <w:tblPr>
        <w:tblW w:w="4994"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4395" w:author="Smith, Alexis@Energy" w:date="2019-02-13T10:12:00Z">
          <w:tblPr>
            <w:tblW w:w="4994"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1457"/>
        <w:gridCol w:w="1080"/>
        <w:gridCol w:w="901"/>
        <w:gridCol w:w="791"/>
        <w:gridCol w:w="792"/>
        <w:gridCol w:w="792"/>
        <w:gridCol w:w="685"/>
        <w:gridCol w:w="720"/>
        <w:gridCol w:w="900"/>
        <w:gridCol w:w="863"/>
        <w:gridCol w:w="792"/>
        <w:gridCol w:w="775"/>
        <w:gridCol w:w="2070"/>
        <w:gridCol w:w="1980"/>
        <w:tblGridChange w:id="4396">
          <w:tblGrid>
            <w:gridCol w:w="1457"/>
            <w:gridCol w:w="1080"/>
            <w:gridCol w:w="901"/>
            <w:gridCol w:w="791"/>
            <w:gridCol w:w="792"/>
            <w:gridCol w:w="792"/>
            <w:gridCol w:w="685"/>
            <w:gridCol w:w="720"/>
            <w:gridCol w:w="900"/>
            <w:gridCol w:w="863"/>
            <w:gridCol w:w="792"/>
            <w:gridCol w:w="775"/>
            <w:gridCol w:w="2070"/>
            <w:gridCol w:w="1980"/>
          </w:tblGrid>
        </w:tblGridChange>
      </w:tblGrid>
      <w:tr w:rsidR="006B46AF" w:rsidRPr="0082211E" w:rsidDel="00AA233E" w14:paraId="22883904" w14:textId="177BF1E0" w:rsidTr="00AA233E">
        <w:trPr>
          <w:cantSplit/>
          <w:trHeight w:val="627"/>
          <w:del w:id="4397" w:author="Smith, Alexis@Energy" w:date="2019-02-13T10:11:00Z"/>
          <w:trPrChange w:id="4398" w:author="Smith, Alexis@Energy" w:date="2019-02-13T10:12:00Z">
            <w:trPr>
              <w:cantSplit/>
              <w:trHeight w:val="627"/>
            </w:trPr>
          </w:trPrChange>
        </w:trPr>
        <w:tc>
          <w:tcPr>
            <w:tcW w:w="14598" w:type="dxa"/>
            <w:gridSpan w:val="14"/>
            <w:tcBorders>
              <w:top w:val="single" w:sz="6" w:space="0" w:color="auto"/>
              <w:bottom w:val="single" w:sz="6" w:space="0" w:color="auto"/>
            </w:tcBorders>
            <w:tcPrChange w:id="4399" w:author="Smith, Alexis@Energy" w:date="2019-02-13T10:12:00Z">
              <w:tcPr>
                <w:tcW w:w="14598" w:type="dxa"/>
                <w:gridSpan w:val="14"/>
                <w:tcBorders>
                  <w:top w:val="single" w:sz="6" w:space="0" w:color="auto"/>
                  <w:bottom w:val="single" w:sz="6" w:space="0" w:color="auto"/>
                </w:tcBorders>
              </w:tcPr>
            </w:tcPrChange>
          </w:tcPr>
          <w:p w14:paraId="22883901" w14:textId="4A2DE2E9" w:rsidR="006B46AF" w:rsidDel="00AA233E" w:rsidRDefault="006B46AF" w:rsidP="006B46AF">
            <w:pPr>
              <w:keepNext/>
              <w:spacing w:after="0" w:line="240" w:lineRule="auto"/>
              <w:rPr>
                <w:del w:id="4400" w:author="Smith, Alexis@Energy" w:date="2019-02-13T10:11:00Z"/>
                <w:b/>
              </w:rPr>
            </w:pPr>
            <w:del w:id="4401" w:author="Smith, Alexis@Energy" w:date="2019-02-13T10:11:00Z">
              <w:r w:rsidDel="00AA233E">
                <w:rPr>
                  <w:b/>
                </w:rPr>
                <w:lastRenderedPageBreak/>
                <w:delText>B</w:delText>
              </w:r>
              <w:r w:rsidRPr="0082211E" w:rsidDel="00AA233E">
                <w:rPr>
                  <w:b/>
                </w:rPr>
                <w:delText xml:space="preserve">. </w:delText>
              </w:r>
              <w:r w:rsidDel="00AA233E">
                <w:rPr>
                  <w:b/>
                </w:rPr>
                <w:delText xml:space="preserve">Design HERS Verified Dwelling Unit </w:delText>
              </w:r>
              <w:r w:rsidRPr="0082211E" w:rsidDel="00AA233E">
                <w:rPr>
                  <w:b/>
                </w:rPr>
                <w:delText>W</w:delText>
              </w:r>
              <w:r w:rsidDel="00AA233E">
                <w:rPr>
                  <w:b/>
                </w:rPr>
                <w:delText xml:space="preserve">ater </w:delText>
              </w:r>
              <w:r w:rsidRPr="0082211E" w:rsidDel="00AA233E">
                <w:rPr>
                  <w:b/>
                </w:rPr>
                <w:delText>H</w:delText>
              </w:r>
              <w:r w:rsidDel="00AA233E">
                <w:rPr>
                  <w:b/>
                </w:rPr>
                <w:delText>eating</w:delText>
              </w:r>
              <w:r w:rsidRPr="0082211E" w:rsidDel="00AA233E">
                <w:rPr>
                  <w:b/>
                </w:rPr>
                <w:delText xml:space="preserve"> S</w:delText>
              </w:r>
              <w:r w:rsidDel="00AA233E">
                <w:rPr>
                  <w:b/>
                </w:rPr>
                <w:delText xml:space="preserve">ystems Information </w:delText>
              </w:r>
            </w:del>
          </w:p>
          <w:p w14:paraId="22883902" w14:textId="198EE8EF" w:rsidR="006B46AF" w:rsidRPr="0002006B" w:rsidDel="00AA233E" w:rsidRDefault="006B46AF" w:rsidP="006B46AF">
            <w:pPr>
              <w:keepNext/>
              <w:spacing w:after="0" w:line="240" w:lineRule="auto"/>
              <w:rPr>
                <w:del w:id="4402" w:author="Smith, Alexis@Energy" w:date="2019-02-13T10:11:00Z"/>
                <w:rFonts w:eastAsia="Times New Roman"/>
                <w:sz w:val="18"/>
                <w:szCs w:val="18"/>
              </w:rPr>
            </w:pPr>
            <w:del w:id="4403" w:author="Smith, Alexis@Energy" w:date="2019-02-13T10:11:00Z">
              <w:r w:rsidRPr="0002006B" w:rsidDel="00AA233E">
                <w:rPr>
                  <w:rFonts w:eastAsia="Times New Roman"/>
                  <w:sz w:val="18"/>
                  <w:szCs w:val="18"/>
                </w:rPr>
                <w:delText xml:space="preserve">This table reports the </w:delText>
              </w:r>
              <w:r w:rsidDel="00AA233E">
                <w:rPr>
                  <w:rFonts w:eastAsia="Times New Roman"/>
                  <w:sz w:val="18"/>
                  <w:szCs w:val="18"/>
                </w:rPr>
                <w:delText xml:space="preserve">water heating </w:delText>
              </w:r>
              <w:r w:rsidRPr="0002006B" w:rsidDel="00AA233E">
                <w:rPr>
                  <w:rFonts w:eastAsia="Times New Roman"/>
                  <w:sz w:val="18"/>
                  <w:szCs w:val="18"/>
                </w:rPr>
                <w:delText xml:space="preserve">system features that were specified on the </w:delText>
              </w:r>
              <w:r w:rsidDel="00AA233E">
                <w:rPr>
                  <w:rFonts w:eastAsia="Times New Roman"/>
                  <w:sz w:val="18"/>
                  <w:szCs w:val="18"/>
                </w:rPr>
                <w:delText>NRCC-PRF-01</w:delText>
              </w:r>
              <w:r w:rsidRPr="0002006B" w:rsidDel="00AA233E">
                <w:rPr>
                  <w:rFonts w:eastAsia="Times New Roman"/>
                  <w:sz w:val="18"/>
                  <w:szCs w:val="18"/>
                </w:rPr>
                <w:delText xml:space="preserve"> compliance document for this project.</w:delText>
              </w:r>
            </w:del>
          </w:p>
          <w:p w14:paraId="22883903" w14:textId="4DF3A7DF"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404" w:author="Smith, Alexis@Energy" w:date="2019-02-13T10:11:00Z"/>
                <w:b/>
              </w:rPr>
            </w:pPr>
            <w:del w:id="4405" w:author="Smith, Alexis@Energy" w:date="2019-02-13T10:11:00Z">
              <w:r w:rsidRPr="00FB4BFD" w:rsidDel="00AA233E">
                <w:rPr>
                  <w:sz w:val="18"/>
                  <w:szCs w:val="18"/>
                </w:rPr>
                <w:delText>&lt;&lt;require one row of data for each</w:delText>
              </w:r>
              <w:r w:rsidDel="00AA233E">
                <w:rPr>
                  <w:sz w:val="18"/>
                  <w:szCs w:val="18"/>
                </w:rPr>
                <w:delText xml:space="preserve"> Dwelling Unit Water Heating</w:delText>
              </w:r>
              <w:r w:rsidRPr="00FB4BFD" w:rsidDel="00AA233E">
                <w:rPr>
                  <w:sz w:val="18"/>
                  <w:szCs w:val="18"/>
                </w:rPr>
                <w:delText xml:space="preserve"> System </w:delText>
              </w:r>
              <w:r w:rsidDel="00AA233E">
                <w:rPr>
                  <w:sz w:val="18"/>
                  <w:szCs w:val="18"/>
                </w:rPr>
                <w:delText>name &gt;&gt;</w:delText>
              </w:r>
            </w:del>
          </w:p>
        </w:tc>
      </w:tr>
      <w:tr w:rsidR="006B46AF" w:rsidRPr="0082211E" w:rsidDel="00AA233E" w14:paraId="22883913" w14:textId="11B35465" w:rsidTr="00AA233E">
        <w:trPr>
          <w:cantSplit/>
          <w:trHeight w:val="277"/>
          <w:del w:id="4406" w:author="Smith, Alexis@Energy" w:date="2019-02-13T10:11:00Z"/>
          <w:trPrChange w:id="4407" w:author="Smith, Alexis@Energy" w:date="2019-02-13T10:12:00Z">
            <w:trPr>
              <w:cantSplit/>
              <w:trHeight w:val="277"/>
            </w:trPr>
          </w:trPrChange>
        </w:trPr>
        <w:tc>
          <w:tcPr>
            <w:tcW w:w="1457" w:type="dxa"/>
            <w:tcBorders>
              <w:top w:val="single" w:sz="6" w:space="0" w:color="auto"/>
            </w:tcBorders>
            <w:vAlign w:val="bottom"/>
            <w:tcPrChange w:id="4408" w:author="Smith, Alexis@Energy" w:date="2019-02-13T10:12:00Z">
              <w:tcPr>
                <w:tcW w:w="1457" w:type="dxa"/>
                <w:tcBorders>
                  <w:top w:val="single" w:sz="6" w:space="0" w:color="auto"/>
                </w:tcBorders>
                <w:vAlign w:val="bottom"/>
              </w:tcPr>
            </w:tcPrChange>
          </w:tcPr>
          <w:p w14:paraId="22883905" w14:textId="08FAEC61"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09" w:author="Smith, Alexis@Energy" w:date="2019-02-13T10:11:00Z"/>
                <w:rFonts w:eastAsia="Times New Roman"/>
                <w:sz w:val="18"/>
                <w:szCs w:val="18"/>
              </w:rPr>
            </w:pPr>
            <w:del w:id="4410" w:author="Smith, Alexis@Energy" w:date="2019-02-13T10:11:00Z">
              <w:r w:rsidRPr="0082211E" w:rsidDel="00AA233E">
                <w:rPr>
                  <w:rFonts w:eastAsia="Times New Roman"/>
                  <w:sz w:val="18"/>
                  <w:szCs w:val="18"/>
                </w:rPr>
                <w:delText>01</w:delText>
              </w:r>
            </w:del>
          </w:p>
        </w:tc>
        <w:tc>
          <w:tcPr>
            <w:tcW w:w="1080" w:type="dxa"/>
            <w:tcBorders>
              <w:top w:val="single" w:sz="6" w:space="0" w:color="auto"/>
            </w:tcBorders>
            <w:vAlign w:val="bottom"/>
            <w:tcPrChange w:id="4411" w:author="Smith, Alexis@Energy" w:date="2019-02-13T10:12:00Z">
              <w:tcPr>
                <w:tcW w:w="1080" w:type="dxa"/>
                <w:tcBorders>
                  <w:top w:val="single" w:sz="6" w:space="0" w:color="auto"/>
                </w:tcBorders>
                <w:vAlign w:val="bottom"/>
              </w:tcPr>
            </w:tcPrChange>
          </w:tcPr>
          <w:p w14:paraId="22883906" w14:textId="1D4AFC17"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12" w:author="Smith, Alexis@Energy" w:date="2019-02-13T10:11:00Z"/>
                <w:rFonts w:eastAsia="Times New Roman"/>
                <w:sz w:val="18"/>
                <w:szCs w:val="18"/>
              </w:rPr>
            </w:pPr>
            <w:del w:id="4413" w:author="Smith, Alexis@Energy" w:date="2019-02-13T10:11:00Z">
              <w:r w:rsidRPr="0082211E" w:rsidDel="00AA233E">
                <w:rPr>
                  <w:rFonts w:eastAsia="Times New Roman"/>
                  <w:sz w:val="18"/>
                  <w:szCs w:val="18"/>
                </w:rPr>
                <w:delText>02</w:delText>
              </w:r>
            </w:del>
          </w:p>
        </w:tc>
        <w:tc>
          <w:tcPr>
            <w:tcW w:w="901" w:type="dxa"/>
            <w:tcBorders>
              <w:top w:val="single" w:sz="6" w:space="0" w:color="auto"/>
            </w:tcBorders>
            <w:vAlign w:val="bottom"/>
            <w:tcPrChange w:id="4414" w:author="Smith, Alexis@Energy" w:date="2019-02-13T10:12:00Z">
              <w:tcPr>
                <w:tcW w:w="901" w:type="dxa"/>
                <w:tcBorders>
                  <w:top w:val="single" w:sz="6" w:space="0" w:color="auto"/>
                </w:tcBorders>
                <w:vAlign w:val="bottom"/>
              </w:tcPr>
            </w:tcPrChange>
          </w:tcPr>
          <w:p w14:paraId="22883907" w14:textId="60B5B055"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15" w:author="Smith, Alexis@Energy" w:date="2019-02-13T10:11:00Z"/>
                <w:rFonts w:eastAsia="Times New Roman"/>
                <w:sz w:val="18"/>
                <w:szCs w:val="18"/>
              </w:rPr>
            </w:pPr>
            <w:del w:id="4416" w:author="Smith, Alexis@Energy" w:date="2019-02-13T10:11:00Z">
              <w:r w:rsidRPr="0082211E" w:rsidDel="00AA233E">
                <w:rPr>
                  <w:rFonts w:eastAsia="Times New Roman"/>
                  <w:sz w:val="18"/>
                  <w:szCs w:val="18"/>
                </w:rPr>
                <w:delText>03</w:delText>
              </w:r>
            </w:del>
          </w:p>
        </w:tc>
        <w:tc>
          <w:tcPr>
            <w:tcW w:w="791" w:type="dxa"/>
            <w:tcBorders>
              <w:top w:val="single" w:sz="6" w:space="0" w:color="auto"/>
            </w:tcBorders>
            <w:vAlign w:val="bottom"/>
            <w:tcPrChange w:id="4417" w:author="Smith, Alexis@Energy" w:date="2019-02-13T10:12:00Z">
              <w:tcPr>
                <w:tcW w:w="791" w:type="dxa"/>
                <w:tcBorders>
                  <w:top w:val="single" w:sz="6" w:space="0" w:color="auto"/>
                </w:tcBorders>
                <w:vAlign w:val="bottom"/>
              </w:tcPr>
            </w:tcPrChange>
          </w:tcPr>
          <w:p w14:paraId="22883908" w14:textId="2232284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18" w:author="Smith, Alexis@Energy" w:date="2019-02-13T10:11:00Z"/>
                <w:rFonts w:eastAsiaTheme="majorEastAsia" w:cstheme="majorBidi"/>
                <w:b/>
                <w:bCs/>
                <w:color w:val="4F81BD" w:themeColor="accent1"/>
                <w:sz w:val="18"/>
                <w:szCs w:val="18"/>
              </w:rPr>
            </w:pPr>
            <w:del w:id="4419" w:author="Smith, Alexis@Energy" w:date="2019-02-13T10:11:00Z">
              <w:r w:rsidRPr="0082211E" w:rsidDel="00AA233E">
                <w:rPr>
                  <w:rFonts w:eastAsia="Times New Roman"/>
                  <w:sz w:val="18"/>
                  <w:szCs w:val="18"/>
                </w:rPr>
                <w:delText>04</w:delText>
              </w:r>
            </w:del>
          </w:p>
        </w:tc>
        <w:tc>
          <w:tcPr>
            <w:tcW w:w="792" w:type="dxa"/>
            <w:tcBorders>
              <w:top w:val="single" w:sz="6" w:space="0" w:color="auto"/>
            </w:tcBorders>
            <w:vAlign w:val="bottom"/>
            <w:tcPrChange w:id="4420" w:author="Smith, Alexis@Energy" w:date="2019-02-13T10:12:00Z">
              <w:tcPr>
                <w:tcW w:w="792" w:type="dxa"/>
                <w:tcBorders>
                  <w:top w:val="single" w:sz="6" w:space="0" w:color="auto"/>
                </w:tcBorders>
                <w:vAlign w:val="bottom"/>
              </w:tcPr>
            </w:tcPrChange>
          </w:tcPr>
          <w:p w14:paraId="22883909" w14:textId="47C65D36"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21" w:author="Smith, Alexis@Energy" w:date="2019-02-13T10:11:00Z"/>
                <w:rFonts w:eastAsiaTheme="majorEastAsia" w:cstheme="majorBidi"/>
                <w:b/>
                <w:bCs/>
                <w:color w:val="4F81BD" w:themeColor="accent1"/>
                <w:sz w:val="18"/>
                <w:szCs w:val="18"/>
              </w:rPr>
            </w:pPr>
            <w:del w:id="4422" w:author="Smith, Alexis@Energy" w:date="2019-02-13T10:11:00Z">
              <w:r w:rsidRPr="0082211E" w:rsidDel="00AA233E">
                <w:rPr>
                  <w:rFonts w:eastAsia="Times New Roman"/>
                  <w:sz w:val="18"/>
                  <w:szCs w:val="18"/>
                </w:rPr>
                <w:delText>05</w:delText>
              </w:r>
            </w:del>
          </w:p>
        </w:tc>
        <w:tc>
          <w:tcPr>
            <w:tcW w:w="792" w:type="dxa"/>
            <w:tcBorders>
              <w:top w:val="single" w:sz="6" w:space="0" w:color="auto"/>
            </w:tcBorders>
            <w:vAlign w:val="bottom"/>
            <w:tcPrChange w:id="4423" w:author="Smith, Alexis@Energy" w:date="2019-02-13T10:12:00Z">
              <w:tcPr>
                <w:tcW w:w="792" w:type="dxa"/>
                <w:tcBorders>
                  <w:top w:val="single" w:sz="6" w:space="0" w:color="auto"/>
                </w:tcBorders>
                <w:vAlign w:val="bottom"/>
              </w:tcPr>
            </w:tcPrChange>
          </w:tcPr>
          <w:p w14:paraId="2288390A" w14:textId="401B52D4"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24" w:author="Smith, Alexis@Energy" w:date="2019-02-13T10:11:00Z"/>
                <w:rFonts w:eastAsiaTheme="majorEastAsia" w:cstheme="majorBidi"/>
                <w:b/>
                <w:bCs/>
                <w:color w:val="4F81BD" w:themeColor="accent1"/>
                <w:sz w:val="18"/>
                <w:szCs w:val="18"/>
              </w:rPr>
            </w:pPr>
            <w:del w:id="4425" w:author="Smith, Alexis@Energy" w:date="2019-02-13T10:11:00Z">
              <w:r w:rsidRPr="0082211E" w:rsidDel="00AA233E">
                <w:rPr>
                  <w:rFonts w:eastAsia="Times New Roman"/>
                  <w:sz w:val="18"/>
                  <w:szCs w:val="18"/>
                </w:rPr>
                <w:delText>06</w:delText>
              </w:r>
            </w:del>
          </w:p>
        </w:tc>
        <w:tc>
          <w:tcPr>
            <w:tcW w:w="685" w:type="dxa"/>
            <w:tcBorders>
              <w:top w:val="single" w:sz="6" w:space="0" w:color="auto"/>
            </w:tcBorders>
            <w:vAlign w:val="bottom"/>
            <w:tcPrChange w:id="4426" w:author="Smith, Alexis@Energy" w:date="2019-02-13T10:12:00Z">
              <w:tcPr>
                <w:tcW w:w="685" w:type="dxa"/>
                <w:tcBorders>
                  <w:top w:val="single" w:sz="6" w:space="0" w:color="auto"/>
                </w:tcBorders>
                <w:vAlign w:val="bottom"/>
              </w:tcPr>
            </w:tcPrChange>
          </w:tcPr>
          <w:p w14:paraId="2288390B" w14:textId="4872AFA1"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27" w:author="Smith, Alexis@Energy" w:date="2019-02-13T10:11:00Z"/>
                <w:rFonts w:eastAsiaTheme="majorEastAsia" w:cstheme="majorBidi"/>
                <w:b/>
                <w:bCs/>
                <w:color w:val="4F81BD" w:themeColor="accent1"/>
                <w:sz w:val="18"/>
                <w:szCs w:val="18"/>
              </w:rPr>
            </w:pPr>
            <w:del w:id="4428" w:author="Smith, Alexis@Energy" w:date="2019-02-13T10:11:00Z">
              <w:r w:rsidRPr="0082211E" w:rsidDel="00AA233E">
                <w:rPr>
                  <w:rFonts w:eastAsia="Times New Roman"/>
                  <w:sz w:val="18"/>
                  <w:szCs w:val="18"/>
                </w:rPr>
                <w:delText>07</w:delText>
              </w:r>
            </w:del>
          </w:p>
        </w:tc>
        <w:tc>
          <w:tcPr>
            <w:tcW w:w="720" w:type="dxa"/>
            <w:tcBorders>
              <w:top w:val="single" w:sz="6" w:space="0" w:color="auto"/>
            </w:tcBorders>
            <w:vAlign w:val="bottom"/>
            <w:tcPrChange w:id="4429" w:author="Smith, Alexis@Energy" w:date="2019-02-13T10:12:00Z">
              <w:tcPr>
                <w:tcW w:w="720" w:type="dxa"/>
                <w:tcBorders>
                  <w:top w:val="single" w:sz="6" w:space="0" w:color="auto"/>
                </w:tcBorders>
                <w:vAlign w:val="bottom"/>
              </w:tcPr>
            </w:tcPrChange>
          </w:tcPr>
          <w:p w14:paraId="2288390C" w14:textId="10D1B8F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30" w:author="Smith, Alexis@Energy" w:date="2019-02-13T10:11:00Z"/>
                <w:rFonts w:eastAsiaTheme="majorEastAsia" w:cstheme="majorBidi"/>
                <w:b/>
                <w:bCs/>
                <w:color w:val="4F81BD" w:themeColor="accent1"/>
                <w:sz w:val="18"/>
                <w:szCs w:val="18"/>
              </w:rPr>
            </w:pPr>
            <w:del w:id="4431" w:author="Smith, Alexis@Energy" w:date="2019-02-13T10:11:00Z">
              <w:r w:rsidRPr="0082211E" w:rsidDel="00AA233E">
                <w:rPr>
                  <w:rFonts w:eastAsia="Times New Roman"/>
                  <w:sz w:val="18"/>
                  <w:szCs w:val="18"/>
                </w:rPr>
                <w:delText>08</w:delText>
              </w:r>
            </w:del>
          </w:p>
        </w:tc>
        <w:tc>
          <w:tcPr>
            <w:tcW w:w="900" w:type="dxa"/>
            <w:tcBorders>
              <w:top w:val="single" w:sz="6" w:space="0" w:color="auto"/>
            </w:tcBorders>
            <w:vAlign w:val="bottom"/>
            <w:tcPrChange w:id="4432" w:author="Smith, Alexis@Energy" w:date="2019-02-13T10:12:00Z">
              <w:tcPr>
                <w:tcW w:w="900" w:type="dxa"/>
                <w:tcBorders>
                  <w:top w:val="single" w:sz="6" w:space="0" w:color="auto"/>
                </w:tcBorders>
                <w:vAlign w:val="bottom"/>
              </w:tcPr>
            </w:tcPrChange>
          </w:tcPr>
          <w:p w14:paraId="2288390D" w14:textId="4FE9B8A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33" w:author="Smith, Alexis@Energy" w:date="2019-02-13T10:11:00Z"/>
                <w:rFonts w:eastAsiaTheme="majorEastAsia" w:cstheme="majorBidi"/>
                <w:b/>
                <w:bCs/>
                <w:color w:val="4F81BD" w:themeColor="accent1"/>
                <w:sz w:val="18"/>
                <w:szCs w:val="18"/>
              </w:rPr>
            </w:pPr>
            <w:del w:id="4434" w:author="Smith, Alexis@Energy" w:date="2019-02-13T10:11:00Z">
              <w:r w:rsidRPr="0082211E" w:rsidDel="00AA233E">
                <w:rPr>
                  <w:rFonts w:eastAsia="Times New Roman"/>
                  <w:sz w:val="18"/>
                  <w:szCs w:val="18"/>
                </w:rPr>
                <w:delText>09</w:delText>
              </w:r>
            </w:del>
          </w:p>
        </w:tc>
        <w:tc>
          <w:tcPr>
            <w:tcW w:w="863" w:type="dxa"/>
            <w:tcBorders>
              <w:top w:val="single" w:sz="6" w:space="0" w:color="auto"/>
            </w:tcBorders>
            <w:vAlign w:val="bottom"/>
            <w:tcPrChange w:id="4435" w:author="Smith, Alexis@Energy" w:date="2019-02-13T10:12:00Z">
              <w:tcPr>
                <w:tcW w:w="863" w:type="dxa"/>
                <w:tcBorders>
                  <w:top w:val="single" w:sz="6" w:space="0" w:color="auto"/>
                </w:tcBorders>
                <w:vAlign w:val="bottom"/>
              </w:tcPr>
            </w:tcPrChange>
          </w:tcPr>
          <w:p w14:paraId="2288390E" w14:textId="49010564"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36" w:author="Smith, Alexis@Energy" w:date="2019-02-13T10:11:00Z"/>
                <w:rFonts w:eastAsiaTheme="majorEastAsia" w:cstheme="majorBidi"/>
                <w:b/>
                <w:bCs/>
                <w:color w:val="4F81BD" w:themeColor="accent1"/>
                <w:sz w:val="18"/>
                <w:szCs w:val="18"/>
              </w:rPr>
            </w:pPr>
            <w:del w:id="4437" w:author="Smith, Alexis@Energy" w:date="2019-02-13T10:11:00Z">
              <w:r w:rsidRPr="0082211E" w:rsidDel="00AA233E">
                <w:rPr>
                  <w:rFonts w:eastAsia="Times New Roman"/>
                  <w:sz w:val="18"/>
                  <w:szCs w:val="18"/>
                </w:rPr>
                <w:delText>10</w:delText>
              </w:r>
            </w:del>
          </w:p>
        </w:tc>
        <w:tc>
          <w:tcPr>
            <w:tcW w:w="792" w:type="dxa"/>
            <w:tcBorders>
              <w:top w:val="single" w:sz="6" w:space="0" w:color="auto"/>
            </w:tcBorders>
            <w:vAlign w:val="bottom"/>
            <w:tcPrChange w:id="4438" w:author="Smith, Alexis@Energy" w:date="2019-02-13T10:12:00Z">
              <w:tcPr>
                <w:tcW w:w="792" w:type="dxa"/>
                <w:tcBorders>
                  <w:top w:val="single" w:sz="6" w:space="0" w:color="auto"/>
                </w:tcBorders>
                <w:vAlign w:val="bottom"/>
              </w:tcPr>
            </w:tcPrChange>
          </w:tcPr>
          <w:p w14:paraId="2288390F" w14:textId="6388ED42"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39" w:author="Smith, Alexis@Energy" w:date="2019-02-13T10:11:00Z"/>
                <w:rFonts w:eastAsiaTheme="majorEastAsia" w:cstheme="majorBidi"/>
                <w:b/>
                <w:bCs/>
                <w:color w:val="4F81BD" w:themeColor="accent1"/>
                <w:sz w:val="18"/>
                <w:szCs w:val="18"/>
              </w:rPr>
            </w:pPr>
            <w:del w:id="4440" w:author="Smith, Alexis@Energy" w:date="2019-02-13T10:11:00Z">
              <w:r w:rsidRPr="0082211E" w:rsidDel="00AA233E">
                <w:rPr>
                  <w:rFonts w:eastAsia="Times New Roman"/>
                  <w:sz w:val="18"/>
                  <w:szCs w:val="18"/>
                </w:rPr>
                <w:delText>11</w:delText>
              </w:r>
            </w:del>
          </w:p>
        </w:tc>
        <w:tc>
          <w:tcPr>
            <w:tcW w:w="775" w:type="dxa"/>
            <w:tcBorders>
              <w:top w:val="single" w:sz="6" w:space="0" w:color="auto"/>
            </w:tcBorders>
            <w:vAlign w:val="bottom"/>
            <w:tcPrChange w:id="4441" w:author="Smith, Alexis@Energy" w:date="2019-02-13T10:12:00Z">
              <w:tcPr>
                <w:tcW w:w="775" w:type="dxa"/>
                <w:tcBorders>
                  <w:top w:val="single" w:sz="6" w:space="0" w:color="auto"/>
                </w:tcBorders>
                <w:vAlign w:val="bottom"/>
              </w:tcPr>
            </w:tcPrChange>
          </w:tcPr>
          <w:p w14:paraId="22883910" w14:textId="63B5990F"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42" w:author="Smith, Alexis@Energy" w:date="2019-02-13T10:11:00Z"/>
                <w:rFonts w:eastAsiaTheme="majorEastAsia" w:cstheme="majorBidi"/>
                <w:b/>
                <w:bCs/>
                <w:color w:val="4F81BD" w:themeColor="accent1"/>
                <w:sz w:val="18"/>
                <w:szCs w:val="18"/>
              </w:rPr>
            </w:pPr>
            <w:del w:id="4443" w:author="Smith, Alexis@Energy" w:date="2019-02-13T10:11:00Z">
              <w:r w:rsidRPr="0082211E" w:rsidDel="00AA233E">
                <w:rPr>
                  <w:rFonts w:eastAsia="Times New Roman"/>
                  <w:sz w:val="18"/>
                  <w:szCs w:val="18"/>
                </w:rPr>
                <w:delText>12</w:delText>
              </w:r>
            </w:del>
          </w:p>
        </w:tc>
        <w:tc>
          <w:tcPr>
            <w:tcW w:w="2070" w:type="dxa"/>
            <w:tcBorders>
              <w:top w:val="single" w:sz="6" w:space="0" w:color="auto"/>
            </w:tcBorders>
            <w:vAlign w:val="bottom"/>
            <w:tcPrChange w:id="4444" w:author="Smith, Alexis@Energy" w:date="2019-02-13T10:12:00Z">
              <w:tcPr>
                <w:tcW w:w="2070" w:type="dxa"/>
                <w:tcBorders>
                  <w:top w:val="single" w:sz="6" w:space="0" w:color="auto"/>
                </w:tcBorders>
                <w:vAlign w:val="bottom"/>
              </w:tcPr>
            </w:tcPrChange>
          </w:tcPr>
          <w:p w14:paraId="22883911" w14:textId="1E2B4CAF"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45" w:author="Smith, Alexis@Energy" w:date="2019-02-13T10:11:00Z"/>
                <w:rFonts w:eastAsia="Times New Roman"/>
                <w:sz w:val="18"/>
                <w:szCs w:val="18"/>
              </w:rPr>
            </w:pPr>
            <w:del w:id="4446" w:author="Smith, Alexis@Energy" w:date="2019-02-13T10:11:00Z">
              <w:r w:rsidRPr="0082211E" w:rsidDel="00AA233E">
                <w:rPr>
                  <w:rFonts w:eastAsia="Times New Roman"/>
                  <w:sz w:val="18"/>
                  <w:szCs w:val="18"/>
                </w:rPr>
                <w:delText>1</w:delText>
              </w:r>
              <w:r w:rsidDel="00AA233E">
                <w:rPr>
                  <w:rFonts w:eastAsia="Times New Roman"/>
                  <w:sz w:val="18"/>
                  <w:szCs w:val="18"/>
                </w:rPr>
                <w:delText>3</w:delText>
              </w:r>
            </w:del>
          </w:p>
        </w:tc>
        <w:tc>
          <w:tcPr>
            <w:tcW w:w="1980" w:type="dxa"/>
            <w:tcBorders>
              <w:top w:val="single" w:sz="6" w:space="0" w:color="auto"/>
            </w:tcBorders>
            <w:vAlign w:val="bottom"/>
            <w:tcPrChange w:id="4447" w:author="Smith, Alexis@Energy" w:date="2019-02-13T10:12:00Z">
              <w:tcPr>
                <w:tcW w:w="1980" w:type="dxa"/>
                <w:tcBorders>
                  <w:top w:val="single" w:sz="6" w:space="0" w:color="auto"/>
                </w:tcBorders>
                <w:vAlign w:val="bottom"/>
              </w:tcPr>
            </w:tcPrChange>
          </w:tcPr>
          <w:p w14:paraId="22883912" w14:textId="5900E08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48" w:author="Smith, Alexis@Energy" w:date="2019-02-13T10:11:00Z"/>
                <w:rFonts w:eastAsia="Times New Roman"/>
                <w:sz w:val="18"/>
                <w:szCs w:val="18"/>
              </w:rPr>
            </w:pPr>
            <w:del w:id="4449" w:author="Smith, Alexis@Energy" w:date="2019-02-13T10:11:00Z">
              <w:r w:rsidRPr="0082211E" w:rsidDel="00AA233E">
                <w:rPr>
                  <w:rFonts w:eastAsia="Times New Roman"/>
                  <w:sz w:val="18"/>
                  <w:szCs w:val="18"/>
                </w:rPr>
                <w:delText>1</w:delText>
              </w:r>
              <w:r w:rsidDel="00AA233E">
                <w:rPr>
                  <w:rFonts w:eastAsia="Times New Roman"/>
                  <w:sz w:val="18"/>
                  <w:szCs w:val="18"/>
                </w:rPr>
                <w:delText>4</w:delText>
              </w:r>
            </w:del>
          </w:p>
        </w:tc>
      </w:tr>
      <w:tr w:rsidR="006B46AF" w:rsidRPr="0082211E" w:rsidDel="00AA233E" w14:paraId="22883927" w14:textId="69CF2912" w:rsidTr="00AA233E">
        <w:trPr>
          <w:cantSplit/>
          <w:trHeight w:val="492"/>
          <w:del w:id="4450" w:author="Smith, Alexis@Energy" w:date="2019-02-13T10:11:00Z"/>
          <w:trPrChange w:id="4451" w:author="Smith, Alexis@Energy" w:date="2019-02-13T10:12:00Z">
            <w:trPr>
              <w:cantSplit/>
              <w:trHeight w:val="492"/>
            </w:trPr>
          </w:trPrChange>
        </w:trPr>
        <w:tc>
          <w:tcPr>
            <w:tcW w:w="1457" w:type="dxa"/>
            <w:vAlign w:val="bottom"/>
            <w:tcPrChange w:id="4452" w:author="Smith, Alexis@Energy" w:date="2019-02-13T10:12:00Z">
              <w:tcPr>
                <w:tcW w:w="1457" w:type="dxa"/>
                <w:vAlign w:val="bottom"/>
              </w:tcPr>
            </w:tcPrChange>
          </w:tcPr>
          <w:p w14:paraId="22883914" w14:textId="27B971FF"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53" w:author="Smith, Alexis@Energy" w:date="2019-02-13T10:11:00Z"/>
                <w:rFonts w:eastAsia="Times New Roman"/>
                <w:sz w:val="16"/>
                <w:szCs w:val="18"/>
              </w:rPr>
            </w:pPr>
            <w:del w:id="4454" w:author="Smith, Alexis@Energy" w:date="2019-02-13T10:11:00Z">
              <w:r w:rsidRPr="0082211E" w:rsidDel="00AA233E">
                <w:rPr>
                  <w:rFonts w:eastAsia="Times New Roman"/>
                  <w:sz w:val="16"/>
                  <w:szCs w:val="18"/>
                </w:rPr>
                <w:delText>Water Heating System ID or Name</w:delText>
              </w:r>
            </w:del>
          </w:p>
        </w:tc>
        <w:tc>
          <w:tcPr>
            <w:tcW w:w="1080" w:type="dxa"/>
            <w:vAlign w:val="bottom"/>
            <w:tcPrChange w:id="4455" w:author="Smith, Alexis@Energy" w:date="2019-02-13T10:12:00Z">
              <w:tcPr>
                <w:tcW w:w="1080" w:type="dxa"/>
                <w:vAlign w:val="bottom"/>
              </w:tcPr>
            </w:tcPrChange>
          </w:tcPr>
          <w:p w14:paraId="22883915" w14:textId="10570C2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56" w:author="Smith, Alexis@Energy" w:date="2019-02-13T10:11:00Z"/>
                <w:rFonts w:eastAsia="Times New Roman"/>
                <w:sz w:val="16"/>
                <w:szCs w:val="18"/>
              </w:rPr>
            </w:pPr>
            <w:del w:id="4457" w:author="Smith, Alexis@Energy" w:date="2019-02-13T10:11:00Z">
              <w:r w:rsidRPr="0082211E" w:rsidDel="00AA233E">
                <w:rPr>
                  <w:rFonts w:eastAsia="Times New Roman"/>
                  <w:sz w:val="16"/>
                  <w:szCs w:val="18"/>
                </w:rPr>
                <w:delText xml:space="preserve"> Water Heating System Type</w:delText>
              </w:r>
            </w:del>
          </w:p>
        </w:tc>
        <w:tc>
          <w:tcPr>
            <w:tcW w:w="901" w:type="dxa"/>
            <w:vAlign w:val="bottom"/>
            <w:tcPrChange w:id="4458" w:author="Smith, Alexis@Energy" w:date="2019-02-13T10:12:00Z">
              <w:tcPr>
                <w:tcW w:w="901" w:type="dxa"/>
                <w:vAlign w:val="bottom"/>
              </w:tcPr>
            </w:tcPrChange>
          </w:tcPr>
          <w:p w14:paraId="22883916" w14:textId="597A36EB"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59" w:author="Smith, Alexis@Energy" w:date="2019-02-13T10:11:00Z"/>
                <w:rFonts w:eastAsia="Times New Roman"/>
                <w:sz w:val="16"/>
                <w:szCs w:val="18"/>
              </w:rPr>
            </w:pPr>
            <w:del w:id="4460" w:author="Smith, Alexis@Energy" w:date="2019-02-13T10:11:00Z">
              <w:r w:rsidRPr="0082211E" w:rsidDel="00AA233E">
                <w:rPr>
                  <w:rFonts w:eastAsia="Times New Roman"/>
                  <w:sz w:val="16"/>
                  <w:szCs w:val="18"/>
                </w:rPr>
                <w:delText>Water Heater Type</w:delText>
              </w:r>
            </w:del>
          </w:p>
        </w:tc>
        <w:tc>
          <w:tcPr>
            <w:tcW w:w="791" w:type="dxa"/>
            <w:vAlign w:val="bottom"/>
            <w:tcPrChange w:id="4461" w:author="Smith, Alexis@Energy" w:date="2019-02-13T10:12:00Z">
              <w:tcPr>
                <w:tcW w:w="791" w:type="dxa"/>
                <w:vAlign w:val="bottom"/>
              </w:tcPr>
            </w:tcPrChange>
          </w:tcPr>
          <w:p w14:paraId="22883917" w14:textId="02DA4B59" w:rsidR="006B46AF" w:rsidRPr="0082211E" w:rsidDel="00AA233E" w:rsidRDefault="006B46AF" w:rsidP="00D45D9E">
            <w:pPr>
              <w:keepNext/>
              <w:tabs>
                <w:tab w:val="left" w:pos="2160"/>
                <w:tab w:val="left" w:pos="2700"/>
                <w:tab w:val="left" w:pos="3420"/>
                <w:tab w:val="left" w:pos="3780"/>
                <w:tab w:val="left" w:pos="5760"/>
                <w:tab w:val="left" w:pos="7212"/>
              </w:tabs>
              <w:spacing w:after="0" w:line="240" w:lineRule="auto"/>
              <w:jc w:val="center"/>
              <w:rPr>
                <w:del w:id="4462" w:author="Smith, Alexis@Energy" w:date="2019-02-13T10:11:00Z"/>
                <w:rFonts w:eastAsia="Times New Roman"/>
                <w:sz w:val="16"/>
                <w:szCs w:val="18"/>
              </w:rPr>
            </w:pPr>
            <w:del w:id="4463" w:author="Smith, Alexis@Energy" w:date="2019-02-13T10:11:00Z">
              <w:r w:rsidRPr="0082211E" w:rsidDel="00AA233E">
                <w:rPr>
                  <w:rFonts w:eastAsia="Times New Roman"/>
                  <w:sz w:val="16"/>
                  <w:szCs w:val="18"/>
                </w:rPr>
                <w:delText xml:space="preserve"># of Water Heaters in </w:delText>
              </w:r>
              <w:r w:rsidR="00D45D9E" w:rsidDel="00AA233E">
                <w:rPr>
                  <w:rFonts w:eastAsia="Times New Roman"/>
                  <w:sz w:val="16"/>
                  <w:szCs w:val="18"/>
                </w:rPr>
                <w:delText>S</w:delText>
              </w:r>
              <w:r w:rsidRPr="0082211E" w:rsidDel="00AA233E">
                <w:rPr>
                  <w:rFonts w:eastAsia="Times New Roman"/>
                  <w:sz w:val="16"/>
                  <w:szCs w:val="18"/>
                </w:rPr>
                <w:delText>ystem</w:delText>
              </w:r>
            </w:del>
          </w:p>
        </w:tc>
        <w:tc>
          <w:tcPr>
            <w:tcW w:w="792" w:type="dxa"/>
            <w:vAlign w:val="bottom"/>
            <w:tcPrChange w:id="4464" w:author="Smith, Alexis@Energy" w:date="2019-02-13T10:12:00Z">
              <w:tcPr>
                <w:tcW w:w="792" w:type="dxa"/>
                <w:vAlign w:val="bottom"/>
              </w:tcPr>
            </w:tcPrChange>
          </w:tcPr>
          <w:p w14:paraId="22883918" w14:textId="0B8945E4"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65" w:author="Smith, Alexis@Energy" w:date="2019-02-13T10:11:00Z"/>
                <w:rFonts w:eastAsia="Times New Roman"/>
                <w:sz w:val="16"/>
                <w:szCs w:val="18"/>
              </w:rPr>
            </w:pPr>
            <w:del w:id="4466" w:author="Smith, Alexis@Energy" w:date="2019-02-13T10:11:00Z">
              <w:r w:rsidRPr="0082211E" w:rsidDel="00AA233E">
                <w:rPr>
                  <w:rFonts w:eastAsia="Times New Roman"/>
                  <w:sz w:val="16"/>
                  <w:szCs w:val="18"/>
                </w:rPr>
                <w:delText xml:space="preserve">Water Heater </w:delText>
              </w:r>
            </w:del>
          </w:p>
          <w:p w14:paraId="22883919" w14:textId="2C4AE3EB"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67" w:author="Smith, Alexis@Energy" w:date="2019-02-13T10:11:00Z"/>
                <w:rFonts w:eastAsia="Times New Roman"/>
                <w:sz w:val="16"/>
                <w:szCs w:val="18"/>
              </w:rPr>
            </w:pPr>
            <w:del w:id="4468" w:author="Smith, Alexis@Energy" w:date="2019-02-13T10:11:00Z">
              <w:r w:rsidRPr="0082211E" w:rsidDel="00AA233E">
                <w:rPr>
                  <w:rFonts w:eastAsia="Times New Roman"/>
                  <w:sz w:val="16"/>
                  <w:szCs w:val="18"/>
                </w:rPr>
                <w:delText>Storage</w:delText>
              </w:r>
            </w:del>
          </w:p>
          <w:p w14:paraId="2288391A" w14:textId="50167FA9"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469" w:author="Smith, Alexis@Energy" w:date="2019-02-13T10:11:00Z"/>
                <w:rFonts w:eastAsia="Times New Roman"/>
                <w:sz w:val="16"/>
                <w:szCs w:val="18"/>
              </w:rPr>
            </w:pPr>
            <w:del w:id="4470" w:author="Smith, Alexis@Energy" w:date="2019-02-13T10:11:00Z">
              <w:r w:rsidRPr="0082211E" w:rsidDel="00AA233E">
                <w:rPr>
                  <w:rFonts w:eastAsia="Times New Roman"/>
                  <w:sz w:val="16"/>
                  <w:szCs w:val="18"/>
                </w:rPr>
                <w:delText>Volume (gal)</w:delText>
              </w:r>
            </w:del>
          </w:p>
        </w:tc>
        <w:tc>
          <w:tcPr>
            <w:tcW w:w="792" w:type="dxa"/>
            <w:vAlign w:val="bottom"/>
            <w:tcPrChange w:id="4471" w:author="Smith, Alexis@Energy" w:date="2019-02-13T10:12:00Z">
              <w:tcPr>
                <w:tcW w:w="792" w:type="dxa"/>
                <w:vAlign w:val="bottom"/>
              </w:tcPr>
            </w:tcPrChange>
          </w:tcPr>
          <w:p w14:paraId="2288391B" w14:textId="0A2C4410"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72" w:author="Smith, Alexis@Energy" w:date="2019-02-13T10:11:00Z"/>
                <w:rFonts w:eastAsia="Times New Roman"/>
                <w:sz w:val="16"/>
                <w:szCs w:val="18"/>
              </w:rPr>
            </w:pPr>
            <w:del w:id="4473" w:author="Smith, Alexis@Energy" w:date="2019-02-13T10:11:00Z">
              <w:r w:rsidRPr="0082211E" w:rsidDel="00AA233E">
                <w:rPr>
                  <w:rFonts w:eastAsia="Times New Roman"/>
                  <w:sz w:val="16"/>
                  <w:szCs w:val="18"/>
                </w:rPr>
                <w:delText>Fuel Type</w:delText>
              </w:r>
            </w:del>
          </w:p>
        </w:tc>
        <w:tc>
          <w:tcPr>
            <w:tcW w:w="685" w:type="dxa"/>
            <w:vAlign w:val="bottom"/>
            <w:tcPrChange w:id="4474" w:author="Smith, Alexis@Energy" w:date="2019-02-13T10:12:00Z">
              <w:tcPr>
                <w:tcW w:w="685" w:type="dxa"/>
                <w:vAlign w:val="bottom"/>
              </w:tcPr>
            </w:tcPrChange>
          </w:tcPr>
          <w:p w14:paraId="2288391C" w14:textId="5F3BC485"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75" w:author="Smith, Alexis@Energy" w:date="2019-02-13T10:11:00Z"/>
                <w:rFonts w:eastAsia="Times New Roman"/>
                <w:sz w:val="16"/>
                <w:szCs w:val="18"/>
              </w:rPr>
            </w:pPr>
            <w:del w:id="4476" w:author="Smith, Alexis@Energy" w:date="2019-02-13T10:11:00Z">
              <w:r w:rsidRPr="0082211E" w:rsidDel="00AA233E">
                <w:rPr>
                  <w:rFonts w:eastAsia="Times New Roman"/>
                  <w:sz w:val="16"/>
                  <w:szCs w:val="18"/>
                </w:rPr>
                <w:delText>Rated Input Type</w:delText>
              </w:r>
            </w:del>
          </w:p>
        </w:tc>
        <w:tc>
          <w:tcPr>
            <w:tcW w:w="720" w:type="dxa"/>
            <w:vAlign w:val="bottom"/>
            <w:tcPrChange w:id="4477" w:author="Smith, Alexis@Energy" w:date="2019-02-13T10:12:00Z">
              <w:tcPr>
                <w:tcW w:w="720" w:type="dxa"/>
                <w:vAlign w:val="bottom"/>
              </w:tcPr>
            </w:tcPrChange>
          </w:tcPr>
          <w:p w14:paraId="2288391D" w14:textId="12EF10B0"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78" w:author="Smith, Alexis@Energy" w:date="2019-02-13T10:11:00Z"/>
                <w:rFonts w:eastAsia="Times New Roman"/>
                <w:sz w:val="16"/>
                <w:szCs w:val="18"/>
              </w:rPr>
            </w:pPr>
            <w:del w:id="4479" w:author="Smith, Alexis@Energy" w:date="2019-02-13T10:11:00Z">
              <w:r w:rsidRPr="0082211E" w:rsidDel="00AA233E">
                <w:rPr>
                  <w:rFonts w:eastAsia="Times New Roman"/>
                  <w:sz w:val="16"/>
                  <w:szCs w:val="18"/>
                </w:rPr>
                <w:delText>Rated Input Value</w:delText>
              </w:r>
            </w:del>
          </w:p>
        </w:tc>
        <w:tc>
          <w:tcPr>
            <w:tcW w:w="900" w:type="dxa"/>
            <w:vAlign w:val="bottom"/>
            <w:tcPrChange w:id="4480" w:author="Smith, Alexis@Energy" w:date="2019-02-13T10:12:00Z">
              <w:tcPr>
                <w:tcW w:w="900" w:type="dxa"/>
                <w:vAlign w:val="bottom"/>
              </w:tcPr>
            </w:tcPrChange>
          </w:tcPr>
          <w:p w14:paraId="2288391E" w14:textId="785FF8C4"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81" w:author="Smith, Alexis@Energy" w:date="2019-02-13T10:11:00Z"/>
                <w:rFonts w:eastAsia="Times New Roman"/>
                <w:sz w:val="16"/>
                <w:szCs w:val="18"/>
              </w:rPr>
            </w:pPr>
            <w:del w:id="4482" w:author="Smith, Alexis@Energy" w:date="2019-02-13T10:11:00Z">
              <w:r w:rsidRPr="0082211E" w:rsidDel="00AA233E">
                <w:rPr>
                  <w:rFonts w:eastAsia="Times New Roman"/>
                  <w:sz w:val="16"/>
                  <w:szCs w:val="18"/>
                </w:rPr>
                <w:delText>Heating Efficiency Type</w:delText>
              </w:r>
            </w:del>
          </w:p>
        </w:tc>
        <w:tc>
          <w:tcPr>
            <w:tcW w:w="863" w:type="dxa"/>
            <w:vAlign w:val="bottom"/>
            <w:tcPrChange w:id="4483" w:author="Smith, Alexis@Energy" w:date="2019-02-13T10:12:00Z">
              <w:tcPr>
                <w:tcW w:w="863" w:type="dxa"/>
                <w:vAlign w:val="bottom"/>
              </w:tcPr>
            </w:tcPrChange>
          </w:tcPr>
          <w:p w14:paraId="2288391F" w14:textId="14D76653"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84" w:author="Smith, Alexis@Energy" w:date="2019-02-13T10:11:00Z"/>
                <w:rFonts w:eastAsia="Times New Roman"/>
                <w:sz w:val="16"/>
                <w:szCs w:val="18"/>
              </w:rPr>
            </w:pPr>
            <w:del w:id="4485" w:author="Smith, Alexis@Energy" w:date="2019-02-13T10:11:00Z">
              <w:r w:rsidRPr="0082211E" w:rsidDel="00AA233E">
                <w:rPr>
                  <w:rFonts w:eastAsia="Times New Roman"/>
                  <w:sz w:val="16"/>
                  <w:szCs w:val="18"/>
                </w:rPr>
                <w:delText>Heating Efficiency Value</w:delText>
              </w:r>
            </w:del>
          </w:p>
        </w:tc>
        <w:tc>
          <w:tcPr>
            <w:tcW w:w="792" w:type="dxa"/>
            <w:vAlign w:val="bottom"/>
            <w:tcPrChange w:id="4486" w:author="Smith, Alexis@Energy" w:date="2019-02-13T10:12:00Z">
              <w:tcPr>
                <w:tcW w:w="792" w:type="dxa"/>
                <w:vAlign w:val="bottom"/>
              </w:tcPr>
            </w:tcPrChange>
          </w:tcPr>
          <w:p w14:paraId="24D888BB" w14:textId="2E0DA655" w:rsidR="00D45D9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87" w:author="Smith, Alexis@Energy" w:date="2019-02-13T10:11:00Z"/>
                <w:rFonts w:eastAsia="Times New Roman"/>
                <w:sz w:val="16"/>
                <w:szCs w:val="18"/>
              </w:rPr>
            </w:pPr>
            <w:del w:id="4488" w:author="Smith, Alexis@Energy" w:date="2019-02-13T10:11:00Z">
              <w:r w:rsidRPr="0082211E" w:rsidDel="00AA233E">
                <w:rPr>
                  <w:rFonts w:eastAsia="Times New Roman"/>
                  <w:sz w:val="16"/>
                  <w:szCs w:val="18"/>
                </w:rPr>
                <w:delText xml:space="preserve">Standby Loss </w:delText>
              </w:r>
            </w:del>
          </w:p>
          <w:p w14:paraId="22883920" w14:textId="5CB2CC4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89" w:author="Smith, Alexis@Energy" w:date="2019-02-13T10:11:00Z"/>
                <w:rFonts w:eastAsia="Times New Roman"/>
                <w:sz w:val="16"/>
                <w:szCs w:val="18"/>
              </w:rPr>
            </w:pPr>
            <w:del w:id="4490" w:author="Smith, Alexis@Energy" w:date="2019-02-13T10:11:00Z">
              <w:r w:rsidRPr="0082211E" w:rsidDel="00AA233E">
                <w:rPr>
                  <w:rFonts w:eastAsia="Times New Roman"/>
                  <w:sz w:val="16"/>
                  <w:szCs w:val="18"/>
                </w:rPr>
                <w:delText>(%)</w:delText>
              </w:r>
            </w:del>
          </w:p>
        </w:tc>
        <w:tc>
          <w:tcPr>
            <w:tcW w:w="775" w:type="dxa"/>
            <w:vAlign w:val="bottom"/>
            <w:tcPrChange w:id="4491" w:author="Smith, Alexis@Energy" w:date="2019-02-13T10:12:00Z">
              <w:tcPr>
                <w:tcW w:w="775" w:type="dxa"/>
                <w:vAlign w:val="bottom"/>
              </w:tcPr>
            </w:tcPrChange>
          </w:tcPr>
          <w:p w14:paraId="22883921" w14:textId="525422A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92" w:author="Smith, Alexis@Energy" w:date="2019-02-13T10:11:00Z"/>
                <w:rFonts w:eastAsia="Times New Roman"/>
                <w:sz w:val="16"/>
                <w:szCs w:val="18"/>
              </w:rPr>
            </w:pPr>
            <w:del w:id="4493" w:author="Smith, Alexis@Energy" w:date="2019-02-13T10:11:00Z">
              <w:r w:rsidRPr="0082211E" w:rsidDel="00AA233E">
                <w:rPr>
                  <w:rFonts w:eastAsia="Times New Roman"/>
                  <w:sz w:val="16"/>
                  <w:szCs w:val="18"/>
                </w:rPr>
                <w:delText xml:space="preserve">Exterior Insul. </w:delText>
              </w:r>
            </w:del>
          </w:p>
          <w:p w14:paraId="22883922" w14:textId="00C320FE"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94" w:author="Smith, Alexis@Energy" w:date="2019-02-13T10:11:00Z"/>
                <w:rFonts w:eastAsia="Times New Roman"/>
                <w:sz w:val="16"/>
                <w:szCs w:val="18"/>
              </w:rPr>
            </w:pPr>
            <w:del w:id="4495" w:author="Smith, Alexis@Energy" w:date="2019-02-13T10:11:00Z">
              <w:r w:rsidRPr="0082211E" w:rsidDel="00AA233E">
                <w:rPr>
                  <w:rFonts w:eastAsia="Times New Roman"/>
                  <w:sz w:val="16"/>
                  <w:szCs w:val="18"/>
                </w:rPr>
                <w:delText>R-Value</w:delText>
              </w:r>
            </w:del>
          </w:p>
        </w:tc>
        <w:tc>
          <w:tcPr>
            <w:tcW w:w="2070" w:type="dxa"/>
            <w:vAlign w:val="bottom"/>
            <w:tcPrChange w:id="4496" w:author="Smith, Alexis@Energy" w:date="2019-02-13T10:12:00Z">
              <w:tcPr>
                <w:tcW w:w="2070" w:type="dxa"/>
                <w:vAlign w:val="bottom"/>
              </w:tcPr>
            </w:tcPrChange>
          </w:tcPr>
          <w:p w14:paraId="22883923" w14:textId="58D55117"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97" w:author="Smith, Alexis@Energy" w:date="2019-02-13T10:11:00Z"/>
                <w:rFonts w:eastAsia="Times New Roman"/>
                <w:sz w:val="16"/>
                <w:szCs w:val="18"/>
              </w:rPr>
            </w:pPr>
            <w:del w:id="4498" w:author="Smith, Alexis@Energy" w:date="2019-02-13T10:11:00Z">
              <w:r w:rsidRPr="0082211E" w:rsidDel="00AA233E">
                <w:rPr>
                  <w:rFonts w:eastAsia="Times New Roman"/>
                  <w:sz w:val="16"/>
                  <w:szCs w:val="18"/>
                </w:rPr>
                <w:delText xml:space="preserve">Central DHW System </w:delText>
              </w:r>
            </w:del>
          </w:p>
          <w:p w14:paraId="22883924" w14:textId="0A94CEA1"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499" w:author="Smith, Alexis@Energy" w:date="2019-02-13T10:11:00Z"/>
                <w:rFonts w:eastAsia="Times New Roman"/>
                <w:sz w:val="16"/>
                <w:szCs w:val="18"/>
              </w:rPr>
            </w:pPr>
            <w:del w:id="4500" w:author="Smith, Alexis@Energy" w:date="2019-02-13T10:11:00Z">
              <w:r w:rsidRPr="0082211E" w:rsidDel="00AA233E">
                <w:rPr>
                  <w:rFonts w:eastAsia="Times New Roman"/>
                  <w:sz w:val="16"/>
                  <w:szCs w:val="18"/>
                </w:rPr>
                <w:delText>Distribution Type</w:delText>
              </w:r>
            </w:del>
          </w:p>
        </w:tc>
        <w:tc>
          <w:tcPr>
            <w:tcW w:w="1980" w:type="dxa"/>
            <w:vAlign w:val="bottom"/>
            <w:tcPrChange w:id="4501" w:author="Smith, Alexis@Energy" w:date="2019-02-13T10:12:00Z">
              <w:tcPr>
                <w:tcW w:w="1980" w:type="dxa"/>
                <w:vAlign w:val="bottom"/>
              </w:tcPr>
            </w:tcPrChange>
          </w:tcPr>
          <w:p w14:paraId="22883925" w14:textId="4C03F813"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502" w:author="Smith, Alexis@Energy" w:date="2019-02-13T10:11:00Z"/>
                <w:rFonts w:eastAsia="Times New Roman"/>
                <w:sz w:val="16"/>
                <w:szCs w:val="18"/>
              </w:rPr>
            </w:pPr>
            <w:del w:id="4503" w:author="Smith, Alexis@Energy" w:date="2019-02-13T10:11:00Z">
              <w:r w:rsidRPr="0082211E" w:rsidDel="00AA233E">
                <w:rPr>
                  <w:rFonts w:eastAsia="Times New Roman"/>
                  <w:sz w:val="16"/>
                  <w:szCs w:val="18"/>
                </w:rPr>
                <w:delText>Dwelling Unit DHW System</w:delText>
              </w:r>
            </w:del>
          </w:p>
          <w:p w14:paraId="22883926" w14:textId="4F50CCD7"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504" w:author="Smith, Alexis@Energy" w:date="2019-02-13T10:11:00Z"/>
                <w:rFonts w:eastAsia="Times New Roman"/>
                <w:sz w:val="16"/>
                <w:szCs w:val="18"/>
              </w:rPr>
            </w:pPr>
            <w:del w:id="4505" w:author="Smith, Alexis@Energy" w:date="2019-02-13T10:11:00Z">
              <w:r w:rsidRPr="0082211E" w:rsidDel="00AA233E">
                <w:rPr>
                  <w:rFonts w:eastAsia="Times New Roman"/>
                  <w:sz w:val="16"/>
                  <w:szCs w:val="18"/>
                </w:rPr>
                <w:delText>Distribution Type</w:delText>
              </w:r>
            </w:del>
          </w:p>
        </w:tc>
      </w:tr>
      <w:tr w:rsidR="006B46AF" w:rsidRPr="0082211E" w:rsidDel="00AA233E" w14:paraId="22883965" w14:textId="030B18D4" w:rsidTr="00AA233E">
        <w:trPr>
          <w:cantSplit/>
          <w:trHeight w:val="246"/>
          <w:del w:id="4506" w:author="Smith, Alexis@Energy" w:date="2019-02-13T10:11:00Z"/>
          <w:trPrChange w:id="4507" w:author="Smith, Alexis@Energy" w:date="2019-02-13T10:12:00Z">
            <w:trPr>
              <w:cantSplit/>
              <w:trHeight w:val="246"/>
            </w:trPr>
          </w:trPrChange>
        </w:trPr>
        <w:tc>
          <w:tcPr>
            <w:tcW w:w="1457" w:type="dxa"/>
            <w:tcPrChange w:id="4508" w:author="Smith, Alexis@Energy" w:date="2019-02-13T10:12:00Z">
              <w:tcPr>
                <w:tcW w:w="1457" w:type="dxa"/>
              </w:tcPr>
            </w:tcPrChange>
          </w:tcPr>
          <w:p w14:paraId="22883928" w14:textId="165E8049"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09" w:author="Smith, Alexis@Energy" w:date="2019-02-13T10:11:00Z"/>
                <w:rFonts w:eastAsia="Times New Roman"/>
                <w:sz w:val="18"/>
                <w:szCs w:val="18"/>
              </w:rPr>
            </w:pPr>
            <w:del w:id="4510"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w:delText>
              </w:r>
              <w:r w:rsidRPr="00794E12" w:rsidDel="00AA233E">
                <w:rPr>
                  <w:rFonts w:eastAsia="Times New Roman"/>
                  <w:sz w:val="14"/>
                  <w:szCs w:val="14"/>
                </w:rPr>
                <w:delText xml:space="preserve"> &gt;&gt;</w:delText>
              </w:r>
            </w:del>
          </w:p>
        </w:tc>
        <w:tc>
          <w:tcPr>
            <w:tcW w:w="1080" w:type="dxa"/>
            <w:tcPrChange w:id="4511" w:author="Smith, Alexis@Energy" w:date="2019-02-13T10:12:00Z">
              <w:tcPr>
                <w:tcW w:w="1080" w:type="dxa"/>
              </w:tcPr>
            </w:tcPrChange>
          </w:tcPr>
          <w:p w14:paraId="22883929" w14:textId="5FA680C2" w:rsidR="006B46AF" w:rsidDel="00AA233E" w:rsidRDefault="006B46AF" w:rsidP="006B46AF">
            <w:pPr>
              <w:keepNext/>
              <w:tabs>
                <w:tab w:val="left" w:pos="2160"/>
                <w:tab w:val="left" w:pos="2700"/>
                <w:tab w:val="left" w:pos="3420"/>
                <w:tab w:val="left" w:pos="3780"/>
                <w:tab w:val="left" w:pos="5760"/>
                <w:tab w:val="left" w:pos="7212"/>
              </w:tabs>
              <w:spacing w:after="0"/>
              <w:rPr>
                <w:del w:id="4512" w:author="Smith, Alexis@Energy" w:date="2019-02-13T10:11:00Z"/>
                <w:rFonts w:eastAsia="Times New Roman"/>
                <w:sz w:val="14"/>
                <w:szCs w:val="14"/>
              </w:rPr>
            </w:pPr>
            <w:del w:id="4513"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 from list</w:delText>
              </w:r>
              <w:r w:rsidRPr="00794E12" w:rsidDel="00AA233E">
                <w:rPr>
                  <w:rFonts w:eastAsia="Times New Roman"/>
                  <w:sz w:val="14"/>
                  <w:szCs w:val="14"/>
                </w:rPr>
                <w:delText xml:space="preserve"> </w:delText>
              </w:r>
            </w:del>
          </w:p>
          <w:p w14:paraId="2288392A" w14:textId="3CE03FB2" w:rsidR="006B46AF" w:rsidRPr="00794E12" w:rsidDel="00AA233E" w:rsidRDefault="006B46AF" w:rsidP="006B46AF">
            <w:pPr>
              <w:keepNext/>
              <w:tabs>
                <w:tab w:val="left" w:pos="2160"/>
                <w:tab w:val="left" w:pos="2700"/>
                <w:tab w:val="left" w:pos="3420"/>
                <w:tab w:val="left" w:pos="3780"/>
                <w:tab w:val="left" w:pos="5760"/>
                <w:tab w:val="left" w:pos="7212"/>
              </w:tabs>
              <w:spacing w:after="0"/>
              <w:rPr>
                <w:del w:id="4514" w:author="Smith, Alexis@Energy" w:date="2019-02-13T10:11:00Z"/>
                <w:rFonts w:eastAsia="Times New Roman"/>
                <w:sz w:val="14"/>
                <w:szCs w:val="14"/>
              </w:rPr>
            </w:pPr>
            <w:del w:id="4515" w:author="Smith, Alexis@Energy" w:date="2019-02-13T10:11:00Z">
              <w:r w:rsidDel="00AA233E">
                <w:rPr>
                  <w:rFonts w:eastAsia="Times New Roman"/>
                  <w:sz w:val="14"/>
                  <w:szCs w:val="14"/>
                </w:rPr>
                <w:delText>*</w:delText>
              </w:r>
              <w:r w:rsidRPr="00794E12" w:rsidDel="00AA233E">
                <w:rPr>
                  <w:rFonts w:eastAsia="Times New Roman"/>
                  <w:sz w:val="14"/>
                  <w:szCs w:val="14"/>
                </w:rPr>
                <w:delText xml:space="preserve">DHW, </w:delText>
              </w:r>
            </w:del>
          </w:p>
          <w:p w14:paraId="2288392B" w14:textId="31AF4EA4"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16" w:author="Smith, Alexis@Energy" w:date="2019-02-13T10:11:00Z"/>
                <w:rFonts w:eastAsia="Times New Roman"/>
                <w:sz w:val="14"/>
                <w:szCs w:val="14"/>
              </w:rPr>
            </w:pPr>
            <w:del w:id="4517" w:author="Smith, Alexis@Energy" w:date="2019-02-13T10:11:00Z">
              <w:r w:rsidDel="00AA233E">
                <w:rPr>
                  <w:rFonts w:eastAsia="Times New Roman"/>
                  <w:sz w:val="14"/>
                  <w:szCs w:val="14"/>
                </w:rPr>
                <w:delText>*</w:delText>
              </w:r>
              <w:r w:rsidRPr="00794E12" w:rsidDel="00AA233E">
                <w:rPr>
                  <w:rFonts w:eastAsia="Times New Roman"/>
                  <w:sz w:val="14"/>
                  <w:szCs w:val="14"/>
                </w:rPr>
                <w:delText>Combined Hydronic,</w:delText>
              </w:r>
            </w:del>
          </w:p>
          <w:p w14:paraId="2288392C" w14:textId="249FA542"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18" w:author="Smith, Alexis@Energy" w:date="2019-02-13T10:11:00Z"/>
                <w:rFonts w:eastAsia="Times New Roman"/>
                <w:sz w:val="18"/>
                <w:szCs w:val="18"/>
              </w:rPr>
            </w:pPr>
            <w:del w:id="4519" w:author="Smith, Alexis@Energy" w:date="2019-02-13T10:11:00Z">
              <w:r w:rsidRPr="00794E12" w:rsidDel="00AA233E">
                <w:rPr>
                  <w:rFonts w:eastAsia="Times New Roman"/>
                  <w:sz w:val="14"/>
                  <w:szCs w:val="14"/>
                </w:rPr>
                <w:delText>&gt;&gt;</w:delText>
              </w:r>
            </w:del>
          </w:p>
        </w:tc>
        <w:tc>
          <w:tcPr>
            <w:tcW w:w="901" w:type="dxa"/>
            <w:tcPrChange w:id="4520" w:author="Smith, Alexis@Energy" w:date="2019-02-13T10:12:00Z">
              <w:tcPr>
                <w:tcW w:w="901" w:type="dxa"/>
              </w:tcPr>
            </w:tcPrChange>
          </w:tcPr>
          <w:p w14:paraId="2288392D" w14:textId="7EC9B41D"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521" w:author="Smith, Alexis@Energy" w:date="2019-02-13T10:11:00Z"/>
                <w:rFonts w:eastAsia="Times New Roman"/>
                <w:sz w:val="14"/>
                <w:szCs w:val="14"/>
              </w:rPr>
            </w:pPr>
            <w:del w:id="4522"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 from list</w:delText>
              </w:r>
              <w:r w:rsidRPr="00794E12" w:rsidDel="00AA233E">
                <w:rPr>
                  <w:rFonts w:eastAsia="Times New Roman"/>
                  <w:sz w:val="14"/>
                  <w:szCs w:val="14"/>
                </w:rPr>
                <w:delText xml:space="preserve"> </w:delText>
              </w:r>
            </w:del>
          </w:p>
          <w:p w14:paraId="2288392E" w14:textId="5872D8F3"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523" w:author="Smith, Alexis@Energy" w:date="2019-02-13T10:11:00Z"/>
                <w:rFonts w:eastAsia="Times New Roman"/>
                <w:sz w:val="14"/>
                <w:szCs w:val="14"/>
              </w:rPr>
            </w:pPr>
            <w:del w:id="4524" w:author="Smith, Alexis@Energy" w:date="2019-02-13T10:11:00Z">
              <w:r w:rsidDel="00AA233E">
                <w:rPr>
                  <w:rFonts w:eastAsia="Times New Roman"/>
                  <w:sz w:val="14"/>
                  <w:szCs w:val="14"/>
                </w:rPr>
                <w:delText>*</w:delText>
              </w:r>
              <w:r w:rsidRPr="00794E12" w:rsidDel="00AA233E">
                <w:rPr>
                  <w:rFonts w:eastAsia="Times New Roman"/>
                  <w:sz w:val="14"/>
                  <w:szCs w:val="14"/>
                </w:rPr>
                <w:delText xml:space="preserve">Large Storage, </w:delText>
              </w:r>
              <w:r w:rsidDel="00AA233E">
                <w:rPr>
                  <w:rFonts w:eastAsia="Times New Roman"/>
                  <w:sz w:val="14"/>
                  <w:szCs w:val="14"/>
                </w:rPr>
                <w:delText>*</w:delText>
              </w:r>
              <w:r w:rsidRPr="00794E12" w:rsidDel="00AA233E">
                <w:rPr>
                  <w:rFonts w:eastAsia="Times New Roman"/>
                  <w:sz w:val="14"/>
                  <w:szCs w:val="14"/>
                </w:rPr>
                <w:delText xml:space="preserve">Small Storage, </w:delText>
              </w:r>
              <w:r w:rsidDel="00AA233E">
                <w:rPr>
                  <w:rFonts w:eastAsia="Times New Roman"/>
                  <w:sz w:val="14"/>
                  <w:szCs w:val="14"/>
                </w:rPr>
                <w:delText>*</w:delText>
              </w:r>
              <w:r w:rsidRPr="00794E12" w:rsidDel="00AA233E">
                <w:rPr>
                  <w:rFonts w:eastAsia="Times New Roman"/>
                  <w:sz w:val="14"/>
                  <w:szCs w:val="14"/>
                </w:rPr>
                <w:delText xml:space="preserve">Heat Pump, </w:delText>
              </w:r>
              <w:r w:rsidDel="00AA233E">
                <w:rPr>
                  <w:rFonts w:eastAsia="Times New Roman"/>
                  <w:sz w:val="14"/>
                  <w:szCs w:val="14"/>
                </w:rPr>
                <w:delText>*</w:delText>
              </w:r>
              <w:r w:rsidRPr="00794E12" w:rsidDel="00AA233E">
                <w:rPr>
                  <w:rFonts w:eastAsia="Times New Roman"/>
                  <w:sz w:val="14"/>
                  <w:szCs w:val="14"/>
                </w:rPr>
                <w:delText xml:space="preserve">Boiler, </w:delText>
              </w:r>
              <w:r w:rsidDel="00AA233E">
                <w:rPr>
                  <w:rFonts w:eastAsia="Times New Roman"/>
                  <w:sz w:val="14"/>
                  <w:szCs w:val="14"/>
                </w:rPr>
                <w:delText>*</w:delText>
              </w:r>
              <w:r w:rsidRPr="00794E12" w:rsidDel="00AA233E">
                <w:rPr>
                  <w:rFonts w:eastAsia="Times New Roman"/>
                  <w:sz w:val="14"/>
                  <w:szCs w:val="14"/>
                </w:rPr>
                <w:delText xml:space="preserve">Large Instantaneous, </w:delText>
              </w:r>
            </w:del>
          </w:p>
          <w:p w14:paraId="5CF09E1E" w14:textId="2CA431A4" w:rsidR="00556E63" w:rsidDel="00AA233E" w:rsidRDefault="006B46AF" w:rsidP="00556E63">
            <w:pPr>
              <w:keepNext/>
              <w:tabs>
                <w:tab w:val="left" w:pos="2160"/>
                <w:tab w:val="left" w:pos="2700"/>
                <w:tab w:val="left" w:pos="3420"/>
                <w:tab w:val="left" w:pos="3780"/>
                <w:tab w:val="left" w:pos="5760"/>
                <w:tab w:val="left" w:pos="7212"/>
              </w:tabs>
              <w:spacing w:after="0" w:line="240" w:lineRule="auto"/>
              <w:rPr>
                <w:ins w:id="4525" w:author="Michael Ken Shewmaker" w:date="2017-08-02T16:02:00Z"/>
                <w:del w:id="4526" w:author="Smith, Alexis@Energy" w:date="2019-02-13T10:11:00Z"/>
                <w:rFonts w:eastAsia="Times New Roman"/>
                <w:sz w:val="14"/>
                <w:szCs w:val="14"/>
              </w:rPr>
            </w:pPr>
            <w:del w:id="4527" w:author="Smith, Alexis@Energy" w:date="2019-02-13T10:11:00Z">
              <w:r w:rsidDel="00AA233E">
                <w:rPr>
                  <w:rFonts w:eastAsia="Times New Roman"/>
                  <w:sz w:val="14"/>
                  <w:szCs w:val="14"/>
                </w:rPr>
                <w:delText>*</w:delText>
              </w:r>
              <w:r w:rsidRPr="00794E12" w:rsidDel="00AA233E">
                <w:rPr>
                  <w:rFonts w:eastAsia="Times New Roman"/>
                  <w:sz w:val="14"/>
                  <w:szCs w:val="14"/>
                </w:rPr>
                <w:delText>Small Instantaneous</w:delText>
              </w:r>
            </w:del>
            <w:ins w:id="4528" w:author="Michael Ken Shewmaker" w:date="2017-08-02T16:02:00Z">
              <w:del w:id="4529" w:author="Smith, Alexis@Energy" w:date="2019-02-13T10:11:00Z">
                <w:r w:rsidR="00556E63" w:rsidDel="00AA233E">
                  <w:rPr>
                    <w:rFonts w:eastAsia="Times New Roman"/>
                    <w:sz w:val="14"/>
                    <w:szCs w:val="14"/>
                  </w:rPr>
                  <w:delText>,</w:delText>
                </w:r>
              </w:del>
            </w:ins>
            <w:del w:id="4530" w:author="Smith, Alexis@Energy" w:date="2019-02-13T10:11:00Z">
              <w:r w:rsidRPr="00794E12" w:rsidDel="00AA233E">
                <w:rPr>
                  <w:rFonts w:eastAsia="Times New Roman"/>
                  <w:sz w:val="14"/>
                  <w:szCs w:val="14"/>
                </w:rPr>
                <w:delText xml:space="preserve"> or </w:delText>
              </w:r>
              <w:r w:rsidDel="00AA233E">
                <w:rPr>
                  <w:rFonts w:eastAsia="Times New Roman"/>
                  <w:sz w:val="14"/>
                  <w:szCs w:val="14"/>
                </w:rPr>
                <w:delText>*</w:delText>
              </w:r>
              <w:r w:rsidRPr="00794E12" w:rsidDel="00AA233E">
                <w:rPr>
                  <w:rFonts w:eastAsia="Times New Roman"/>
                  <w:sz w:val="14"/>
                  <w:szCs w:val="14"/>
                </w:rPr>
                <w:delText>Indirect</w:delText>
              </w:r>
            </w:del>
            <w:ins w:id="4531" w:author="Michael Ken Shewmaker" w:date="2017-08-02T16:02:00Z">
              <w:del w:id="4532" w:author="Smith, Alexis@Energy" w:date="2019-02-13T10:11:00Z">
                <w:r w:rsidR="00556E63" w:rsidDel="00AA233E">
                  <w:rPr>
                    <w:rFonts w:eastAsia="Times New Roman"/>
                    <w:sz w:val="14"/>
                    <w:szCs w:val="14"/>
                  </w:rPr>
                  <w:delText>,</w:delText>
                </w:r>
              </w:del>
            </w:ins>
          </w:p>
          <w:p w14:paraId="063186A4" w14:textId="5A7C46B9" w:rsidR="00556E63" w:rsidDel="00AA233E" w:rsidRDefault="00556E63" w:rsidP="00556E63">
            <w:pPr>
              <w:keepNext/>
              <w:tabs>
                <w:tab w:val="left" w:pos="2160"/>
                <w:tab w:val="left" w:pos="2700"/>
                <w:tab w:val="left" w:pos="3420"/>
                <w:tab w:val="left" w:pos="3780"/>
                <w:tab w:val="left" w:pos="5760"/>
                <w:tab w:val="left" w:pos="7212"/>
              </w:tabs>
              <w:spacing w:after="0" w:line="240" w:lineRule="auto"/>
              <w:rPr>
                <w:ins w:id="4533" w:author="Michael Ken Shewmaker" w:date="2017-08-02T16:02:00Z"/>
                <w:del w:id="4534" w:author="Smith, Alexis@Energy" w:date="2019-02-13T10:11:00Z"/>
                <w:rFonts w:eastAsia="Times New Roman"/>
                <w:sz w:val="14"/>
                <w:szCs w:val="14"/>
              </w:rPr>
            </w:pPr>
            <w:ins w:id="4535" w:author="Michael Ken Shewmaker" w:date="2017-08-02T16:02:00Z">
              <w:del w:id="4536" w:author="Smith, Alexis@Energy" w:date="2019-02-13T10:11:00Z">
                <w:r w:rsidDel="00AA233E">
                  <w:rPr>
                    <w:rFonts w:eastAsia="Times New Roman"/>
                    <w:sz w:val="14"/>
                    <w:szCs w:val="14"/>
                  </w:rPr>
                  <w:delText>*Consumer Storage,</w:delText>
                </w:r>
              </w:del>
            </w:ins>
          </w:p>
          <w:p w14:paraId="68E81541" w14:textId="6CB206F7" w:rsidR="00556E63" w:rsidDel="00AA233E" w:rsidRDefault="00556E63" w:rsidP="00556E63">
            <w:pPr>
              <w:keepNext/>
              <w:tabs>
                <w:tab w:val="left" w:pos="2160"/>
                <w:tab w:val="left" w:pos="2700"/>
                <w:tab w:val="left" w:pos="3420"/>
                <w:tab w:val="left" w:pos="3780"/>
                <w:tab w:val="left" w:pos="5760"/>
                <w:tab w:val="left" w:pos="7212"/>
              </w:tabs>
              <w:spacing w:after="0" w:line="240" w:lineRule="auto"/>
              <w:rPr>
                <w:ins w:id="4537" w:author="Michael Ken Shewmaker" w:date="2017-08-02T16:02:00Z"/>
                <w:del w:id="4538" w:author="Smith, Alexis@Energy" w:date="2019-02-13T10:11:00Z"/>
                <w:rFonts w:eastAsia="Times New Roman"/>
                <w:sz w:val="14"/>
                <w:szCs w:val="14"/>
              </w:rPr>
            </w:pPr>
            <w:ins w:id="4539" w:author="Michael Ken Shewmaker" w:date="2017-08-02T16:02:00Z">
              <w:del w:id="4540" w:author="Smith, Alexis@Energy" w:date="2019-02-13T10:11:00Z">
                <w:r w:rsidDel="00AA233E">
                  <w:rPr>
                    <w:rFonts w:eastAsia="Times New Roman"/>
                    <w:sz w:val="14"/>
                    <w:szCs w:val="14"/>
                  </w:rPr>
                  <w:delText>*Commercial Storage,</w:delText>
                </w:r>
              </w:del>
            </w:ins>
          </w:p>
          <w:p w14:paraId="2F2B7828" w14:textId="04C210D2" w:rsidR="00556E63" w:rsidDel="00AA233E" w:rsidRDefault="00556E63" w:rsidP="00556E63">
            <w:pPr>
              <w:keepNext/>
              <w:tabs>
                <w:tab w:val="left" w:pos="2160"/>
                <w:tab w:val="left" w:pos="2700"/>
                <w:tab w:val="left" w:pos="3420"/>
                <w:tab w:val="left" w:pos="3780"/>
                <w:tab w:val="left" w:pos="5760"/>
                <w:tab w:val="left" w:pos="7212"/>
              </w:tabs>
              <w:spacing w:after="0" w:line="240" w:lineRule="auto"/>
              <w:rPr>
                <w:ins w:id="4541" w:author="Michael Ken Shewmaker" w:date="2017-08-02T16:02:00Z"/>
                <w:del w:id="4542" w:author="Smith, Alexis@Energy" w:date="2019-02-13T10:11:00Z"/>
                <w:rFonts w:eastAsia="Times New Roman"/>
                <w:sz w:val="14"/>
                <w:szCs w:val="14"/>
              </w:rPr>
            </w:pPr>
            <w:ins w:id="4543" w:author="Michael Ken Shewmaker" w:date="2017-08-02T16:02:00Z">
              <w:del w:id="4544" w:author="Smith, Alexis@Energy" w:date="2019-02-13T10:11:00Z">
                <w:r w:rsidDel="00AA233E">
                  <w:rPr>
                    <w:rFonts w:eastAsia="Times New Roman"/>
                    <w:sz w:val="14"/>
                    <w:szCs w:val="14"/>
                  </w:rPr>
                  <w:delText>*Consumer Instantaneous,</w:delText>
                </w:r>
              </w:del>
            </w:ins>
          </w:p>
          <w:p w14:paraId="63C894AF" w14:textId="3D7BDD89" w:rsidR="00556E63" w:rsidDel="00AA233E" w:rsidRDefault="00556E63" w:rsidP="00556E63">
            <w:pPr>
              <w:keepNext/>
              <w:tabs>
                <w:tab w:val="left" w:pos="2160"/>
                <w:tab w:val="left" w:pos="2700"/>
                <w:tab w:val="left" w:pos="3420"/>
                <w:tab w:val="left" w:pos="3780"/>
                <w:tab w:val="left" w:pos="5760"/>
                <w:tab w:val="left" w:pos="7212"/>
              </w:tabs>
              <w:spacing w:after="0" w:line="240" w:lineRule="auto"/>
              <w:rPr>
                <w:ins w:id="4545" w:author="Michael Ken Shewmaker" w:date="2017-08-02T16:02:00Z"/>
                <w:del w:id="4546" w:author="Smith, Alexis@Energy" w:date="2019-02-13T10:11:00Z"/>
                <w:rFonts w:eastAsia="Times New Roman"/>
                <w:sz w:val="14"/>
                <w:szCs w:val="14"/>
              </w:rPr>
            </w:pPr>
            <w:ins w:id="4547" w:author="Michael Ken Shewmaker" w:date="2017-08-02T16:02:00Z">
              <w:del w:id="4548" w:author="Smith, Alexis@Energy" w:date="2019-02-13T10:11:00Z">
                <w:r w:rsidDel="00AA233E">
                  <w:rPr>
                    <w:rFonts w:eastAsia="Times New Roman"/>
                    <w:sz w:val="14"/>
                    <w:szCs w:val="14"/>
                  </w:rPr>
                  <w:delText>*Commercial</w:delText>
                </w:r>
              </w:del>
            </w:ins>
            <w:ins w:id="4549" w:author="Michael Ken Shewmaker" w:date="2017-08-02T16:03:00Z">
              <w:del w:id="4550" w:author="Smith, Alexis@Energy" w:date="2019-02-13T10:11:00Z">
                <w:r w:rsidDel="00AA233E">
                  <w:rPr>
                    <w:rFonts w:eastAsia="Times New Roman"/>
                    <w:sz w:val="14"/>
                    <w:szCs w:val="14"/>
                  </w:rPr>
                  <w:delText>,</w:delText>
                </w:r>
              </w:del>
            </w:ins>
            <w:ins w:id="4551" w:author="Michael Ken Shewmaker" w:date="2017-08-02T16:02:00Z">
              <w:del w:id="4552" w:author="Smith, Alexis@Energy" w:date="2019-02-13T10:11:00Z">
                <w:r w:rsidDel="00AA233E">
                  <w:rPr>
                    <w:rFonts w:eastAsia="Times New Roman"/>
                    <w:sz w:val="14"/>
                    <w:szCs w:val="14"/>
                  </w:rPr>
                  <w:delText xml:space="preserve"> Instantaneous,</w:delText>
                </w:r>
              </w:del>
            </w:ins>
          </w:p>
          <w:p w14:paraId="0383473D" w14:textId="0755E5DD" w:rsidR="00556E63" w:rsidDel="00AA233E" w:rsidRDefault="00556E63" w:rsidP="00556E63">
            <w:pPr>
              <w:keepNext/>
              <w:tabs>
                <w:tab w:val="left" w:pos="2160"/>
                <w:tab w:val="left" w:pos="2700"/>
                <w:tab w:val="left" w:pos="3420"/>
                <w:tab w:val="left" w:pos="3780"/>
                <w:tab w:val="left" w:pos="5760"/>
                <w:tab w:val="left" w:pos="7212"/>
              </w:tabs>
              <w:spacing w:after="0" w:line="240" w:lineRule="auto"/>
              <w:rPr>
                <w:ins w:id="4553" w:author="Michael Ken Shewmaker" w:date="2017-08-02T16:03:00Z"/>
                <w:del w:id="4554" w:author="Smith, Alexis@Energy" w:date="2019-02-13T10:11:00Z"/>
                <w:rFonts w:eastAsia="Times New Roman"/>
                <w:sz w:val="14"/>
                <w:szCs w:val="14"/>
              </w:rPr>
            </w:pPr>
            <w:ins w:id="4555" w:author="Michael Ken Shewmaker" w:date="2017-08-02T16:02:00Z">
              <w:del w:id="4556" w:author="Smith, Alexis@Energy" w:date="2019-02-13T10:11:00Z">
                <w:r w:rsidDel="00AA233E">
                  <w:rPr>
                    <w:rFonts w:eastAsia="Times New Roman"/>
                    <w:sz w:val="14"/>
                    <w:szCs w:val="14"/>
                  </w:rPr>
                  <w:delText>*</w:delText>
                </w:r>
              </w:del>
            </w:ins>
            <w:ins w:id="4557" w:author="Michael Ken Shewmaker" w:date="2017-08-02T16:03:00Z">
              <w:del w:id="4558" w:author="Smith, Alexis@Energy" w:date="2019-02-13T10:11:00Z">
                <w:r w:rsidDel="00AA233E">
                  <w:rPr>
                    <w:rFonts w:eastAsia="Times New Roman"/>
                    <w:sz w:val="14"/>
                    <w:szCs w:val="14"/>
                  </w:rPr>
                  <w:delText>Residential-Duty Commercial Storage, or</w:delText>
                </w:r>
              </w:del>
            </w:ins>
          </w:p>
          <w:p w14:paraId="2288392F" w14:textId="4F17875B" w:rsidR="006B46AF" w:rsidRPr="00794E12" w:rsidDel="00AA233E" w:rsidRDefault="00556E63" w:rsidP="00556E63">
            <w:pPr>
              <w:keepNext/>
              <w:tabs>
                <w:tab w:val="left" w:pos="2160"/>
                <w:tab w:val="left" w:pos="2700"/>
                <w:tab w:val="left" w:pos="3420"/>
                <w:tab w:val="left" w:pos="3780"/>
                <w:tab w:val="left" w:pos="5760"/>
                <w:tab w:val="left" w:pos="7212"/>
              </w:tabs>
              <w:spacing w:after="0" w:line="240" w:lineRule="auto"/>
              <w:rPr>
                <w:del w:id="4559" w:author="Smith, Alexis@Energy" w:date="2019-02-13T10:11:00Z"/>
                <w:rFonts w:eastAsia="Times New Roman"/>
                <w:sz w:val="14"/>
                <w:szCs w:val="14"/>
              </w:rPr>
            </w:pPr>
            <w:ins w:id="4560" w:author="Michael Ken Shewmaker" w:date="2017-08-02T16:03:00Z">
              <w:del w:id="4561" w:author="Smith, Alexis@Energy" w:date="2019-02-13T10:11:00Z">
                <w:r w:rsidDel="00AA233E">
                  <w:rPr>
                    <w:rFonts w:eastAsia="Times New Roman"/>
                    <w:sz w:val="14"/>
                    <w:szCs w:val="14"/>
                  </w:rPr>
                  <w:delText>*Residential-Duty Commercial Instantaneous</w:delText>
                </w:r>
              </w:del>
            </w:ins>
            <w:del w:id="4562" w:author="Smith, Alexis@Energy" w:date="2019-02-13T10:11:00Z">
              <w:r w:rsidR="006B46AF" w:rsidRPr="00794E12" w:rsidDel="00AA233E">
                <w:rPr>
                  <w:rFonts w:eastAsia="Times New Roman"/>
                  <w:sz w:val="14"/>
                  <w:szCs w:val="14"/>
                </w:rPr>
                <w:delText xml:space="preserve"> &gt;&gt;</w:delText>
              </w:r>
            </w:del>
          </w:p>
        </w:tc>
        <w:tc>
          <w:tcPr>
            <w:tcW w:w="791" w:type="dxa"/>
            <w:tcPrChange w:id="4563" w:author="Smith, Alexis@Energy" w:date="2019-02-13T10:12:00Z">
              <w:tcPr>
                <w:tcW w:w="791" w:type="dxa"/>
              </w:tcPr>
            </w:tcPrChange>
          </w:tcPr>
          <w:p w14:paraId="22883930" w14:textId="14E082C8"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64" w:author="Smith, Alexis@Energy" w:date="2019-02-13T10:11:00Z"/>
                <w:rFonts w:eastAsia="Times New Roman"/>
                <w:sz w:val="14"/>
                <w:szCs w:val="14"/>
              </w:rPr>
            </w:pPr>
            <w:del w:id="4565"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w:delText>
              </w:r>
              <w:r w:rsidRPr="00794E12" w:rsidDel="00AA233E">
                <w:rPr>
                  <w:rFonts w:eastAsia="Times New Roman"/>
                  <w:sz w:val="14"/>
                  <w:szCs w:val="14"/>
                </w:rPr>
                <w:delText xml:space="preserve"> &gt;&gt;</w:delText>
              </w:r>
            </w:del>
          </w:p>
        </w:tc>
        <w:tc>
          <w:tcPr>
            <w:tcW w:w="792" w:type="dxa"/>
            <w:tcPrChange w:id="4566" w:author="Smith, Alexis@Energy" w:date="2019-02-13T10:12:00Z">
              <w:tcPr>
                <w:tcW w:w="792" w:type="dxa"/>
              </w:tcPr>
            </w:tcPrChange>
          </w:tcPr>
          <w:p w14:paraId="22883931" w14:textId="0F87A5F7"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67" w:author="Smith, Alexis@Energy" w:date="2019-02-13T10:11:00Z"/>
                <w:rFonts w:eastAsia="Times New Roman"/>
                <w:sz w:val="14"/>
                <w:szCs w:val="14"/>
              </w:rPr>
            </w:pPr>
            <w:del w:id="4568"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w:delText>
              </w:r>
              <w:r w:rsidRPr="00794E12" w:rsidDel="00AA233E">
                <w:rPr>
                  <w:rFonts w:eastAsia="Times New Roman"/>
                  <w:sz w:val="14"/>
                  <w:szCs w:val="14"/>
                </w:rPr>
                <w:delText xml:space="preserve"> </w:delText>
              </w:r>
              <w:r w:rsidR="00C661C8" w:rsidDel="00AA233E">
                <w:rPr>
                  <w:rFonts w:eastAsia="Times New Roman"/>
                  <w:sz w:val="14"/>
                  <w:szCs w:val="14"/>
                </w:rPr>
                <w:delText>N/A is allowed only if Water Heater Type = Small Instantaneous or Large Instantaneous</w:delText>
              </w:r>
              <w:r w:rsidR="00C661C8" w:rsidRPr="000D6187" w:rsidDel="00AA233E">
                <w:rPr>
                  <w:rFonts w:eastAsia="Times New Roman"/>
                  <w:sz w:val="14"/>
                  <w:szCs w:val="14"/>
                </w:rPr>
                <w:delText xml:space="preserve"> </w:delText>
              </w:r>
              <w:r w:rsidRPr="00794E12" w:rsidDel="00AA233E">
                <w:rPr>
                  <w:rFonts w:eastAsia="Times New Roman"/>
                  <w:sz w:val="14"/>
                  <w:szCs w:val="14"/>
                </w:rPr>
                <w:delText>&gt;&gt;</w:delText>
              </w:r>
            </w:del>
          </w:p>
        </w:tc>
        <w:tc>
          <w:tcPr>
            <w:tcW w:w="792" w:type="dxa"/>
            <w:tcPrChange w:id="4569" w:author="Smith, Alexis@Energy" w:date="2019-02-13T10:12:00Z">
              <w:tcPr>
                <w:tcW w:w="792" w:type="dxa"/>
              </w:tcPr>
            </w:tcPrChange>
          </w:tcPr>
          <w:p w14:paraId="22883932" w14:textId="384636F4"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570" w:author="Smith, Alexis@Energy" w:date="2019-02-13T10:11:00Z"/>
                <w:rFonts w:eastAsia="Times New Roman"/>
                <w:sz w:val="14"/>
                <w:szCs w:val="14"/>
              </w:rPr>
            </w:pPr>
            <w:del w:id="4571"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 from list</w:delText>
              </w:r>
              <w:r w:rsidRPr="00794E12" w:rsidDel="00AA233E">
                <w:rPr>
                  <w:rFonts w:eastAsia="Times New Roman"/>
                  <w:sz w:val="14"/>
                  <w:szCs w:val="14"/>
                </w:rPr>
                <w:delText xml:space="preserve"> </w:delText>
              </w:r>
              <w:r w:rsidDel="00AA233E">
                <w:rPr>
                  <w:rFonts w:eastAsia="Times New Roman"/>
                  <w:sz w:val="14"/>
                  <w:szCs w:val="14"/>
                </w:rPr>
                <w:delText>*</w:delText>
              </w:r>
              <w:r w:rsidRPr="00794E12" w:rsidDel="00AA233E">
                <w:rPr>
                  <w:rFonts w:eastAsia="Times New Roman"/>
                  <w:sz w:val="14"/>
                  <w:szCs w:val="14"/>
                </w:rPr>
                <w:delText xml:space="preserve">Natural Gas, </w:delText>
              </w:r>
              <w:r w:rsidDel="00AA233E">
                <w:rPr>
                  <w:rFonts w:eastAsia="Times New Roman"/>
                  <w:sz w:val="14"/>
                  <w:szCs w:val="14"/>
                </w:rPr>
                <w:delText>*Propane*</w:delText>
              </w:r>
              <w:r w:rsidRPr="00794E12" w:rsidDel="00AA233E">
                <w:rPr>
                  <w:rFonts w:eastAsia="Times New Roman"/>
                  <w:sz w:val="14"/>
                  <w:szCs w:val="14"/>
                </w:rPr>
                <w:delText>Oil,</w:delText>
              </w:r>
            </w:del>
          </w:p>
          <w:p w14:paraId="22883933" w14:textId="76250524"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72" w:author="Smith, Alexis@Energy" w:date="2019-02-13T10:11:00Z"/>
                <w:rFonts w:eastAsia="Times New Roman"/>
                <w:sz w:val="14"/>
                <w:szCs w:val="14"/>
              </w:rPr>
            </w:pPr>
            <w:del w:id="4573" w:author="Smith, Alexis@Energy" w:date="2019-02-13T10:11:00Z">
              <w:r w:rsidRPr="00794E12" w:rsidDel="00AA233E">
                <w:rPr>
                  <w:rFonts w:eastAsia="Times New Roman"/>
                  <w:sz w:val="14"/>
                  <w:szCs w:val="14"/>
                </w:rPr>
                <w:delText xml:space="preserve"> or </w:delText>
              </w:r>
              <w:r w:rsidDel="00AA233E">
                <w:rPr>
                  <w:rFonts w:eastAsia="Times New Roman"/>
                  <w:sz w:val="14"/>
                  <w:szCs w:val="14"/>
                </w:rPr>
                <w:delText>*</w:delText>
              </w:r>
              <w:r w:rsidRPr="00794E12" w:rsidDel="00AA233E">
                <w:rPr>
                  <w:rFonts w:eastAsia="Times New Roman"/>
                  <w:sz w:val="14"/>
                  <w:szCs w:val="14"/>
                </w:rPr>
                <w:delText>Electricity</w:delText>
              </w:r>
              <w:r w:rsidRPr="00794E12" w:rsidDel="00AA233E">
                <w:rPr>
                  <w:sz w:val="18"/>
                  <w:szCs w:val="18"/>
                </w:rPr>
                <w:delText>&gt;&gt;</w:delText>
              </w:r>
            </w:del>
          </w:p>
        </w:tc>
        <w:tc>
          <w:tcPr>
            <w:tcW w:w="685" w:type="dxa"/>
            <w:tcPrChange w:id="4574" w:author="Smith, Alexis@Energy" w:date="2019-02-13T10:12:00Z">
              <w:tcPr>
                <w:tcW w:w="685" w:type="dxa"/>
              </w:tcPr>
            </w:tcPrChange>
          </w:tcPr>
          <w:p w14:paraId="22883934" w14:textId="3040C209"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75" w:author="Smith, Alexis@Energy" w:date="2019-02-13T10:11:00Z"/>
                <w:rFonts w:eastAsia="Times New Roman"/>
                <w:sz w:val="14"/>
                <w:szCs w:val="14"/>
              </w:rPr>
            </w:pPr>
            <w:del w:id="4576"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w:delText>
              </w:r>
            </w:del>
          </w:p>
          <w:p w14:paraId="22883935" w14:textId="7B99316C" w:rsidR="006B46AF" w:rsidRPr="00794E12" w:rsidDel="00AA233E" w:rsidRDefault="006B46AF" w:rsidP="003E4E04">
            <w:pPr>
              <w:keepNext/>
              <w:tabs>
                <w:tab w:val="left" w:pos="2160"/>
                <w:tab w:val="left" w:pos="2700"/>
                <w:tab w:val="left" w:pos="3420"/>
                <w:tab w:val="left" w:pos="3780"/>
                <w:tab w:val="left" w:pos="5760"/>
                <w:tab w:val="left" w:pos="7212"/>
              </w:tabs>
              <w:spacing w:after="0" w:line="240" w:lineRule="auto"/>
              <w:rPr>
                <w:del w:id="4577" w:author="Smith, Alexis@Energy" w:date="2019-02-13T10:11:00Z"/>
                <w:rFonts w:eastAsia="Times New Roman"/>
                <w:sz w:val="14"/>
                <w:szCs w:val="14"/>
              </w:rPr>
            </w:pPr>
            <w:del w:id="4578" w:author="Smith, Alexis@Energy" w:date="2019-02-13T10:11:00Z">
              <w:r w:rsidRPr="00794E12" w:rsidDel="00AA233E">
                <w:rPr>
                  <w:rFonts w:eastAsia="Times New Roman"/>
                  <w:sz w:val="14"/>
                  <w:szCs w:val="14"/>
                </w:rPr>
                <w:delText xml:space="preserve">If Fuel Type </w:delText>
              </w:r>
              <w:r w:rsidR="003E4E04" w:rsidDel="00AA233E">
                <w:rPr>
                  <w:rFonts w:eastAsia="Times New Roman"/>
                  <w:sz w:val="14"/>
                  <w:szCs w:val="14"/>
                </w:rPr>
                <w:delText xml:space="preserve">value in </w:delText>
              </w:r>
              <w:r w:rsidRPr="00794E12" w:rsidDel="00AA233E">
                <w:rPr>
                  <w:rFonts w:eastAsia="Times New Roman"/>
                  <w:sz w:val="14"/>
                  <w:szCs w:val="14"/>
                </w:rPr>
                <w:delText xml:space="preserve">B06 = Electricity then Rated Input </w:delText>
              </w:r>
              <w:r w:rsidR="003E4E04" w:rsidDel="00AA233E">
                <w:rPr>
                  <w:rFonts w:eastAsia="Times New Roman"/>
                  <w:sz w:val="14"/>
                  <w:szCs w:val="14"/>
                </w:rPr>
                <w:delText>Type value</w:delText>
              </w:r>
              <w:r w:rsidRPr="00794E12" w:rsidDel="00AA233E">
                <w:rPr>
                  <w:rFonts w:eastAsia="Times New Roman"/>
                  <w:sz w:val="14"/>
                  <w:szCs w:val="14"/>
                </w:rPr>
                <w:delText>= kW</w:delText>
              </w:r>
              <w:r w:rsidR="003E4E04" w:rsidDel="00AA233E">
                <w:rPr>
                  <w:rFonts w:eastAsia="Times New Roman"/>
                  <w:sz w:val="14"/>
                  <w:szCs w:val="14"/>
                </w:rPr>
                <w:delText>,</w:delText>
              </w:r>
              <w:r w:rsidRPr="00794E12" w:rsidDel="00AA233E">
                <w:rPr>
                  <w:rFonts w:eastAsia="Times New Roman"/>
                  <w:sz w:val="14"/>
                  <w:szCs w:val="14"/>
                </w:rPr>
                <w:delText xml:space="preserve"> </w:delText>
              </w:r>
              <w:r w:rsidR="003E4E04" w:rsidDel="00AA233E">
                <w:rPr>
                  <w:rFonts w:eastAsia="Times New Roman"/>
                  <w:sz w:val="14"/>
                  <w:szCs w:val="14"/>
                </w:rPr>
                <w:delText>else</w:delText>
              </w:r>
              <w:r w:rsidR="003E4E04" w:rsidRPr="000D6187" w:rsidDel="00AA233E">
                <w:rPr>
                  <w:rFonts w:eastAsia="Times New Roman"/>
                  <w:sz w:val="14"/>
                  <w:szCs w:val="14"/>
                </w:rPr>
                <w:delText xml:space="preserve"> </w:delText>
              </w:r>
              <w:r w:rsidR="003E4E04" w:rsidDel="00AA233E">
                <w:rPr>
                  <w:rFonts w:eastAsia="Times New Roman"/>
                  <w:sz w:val="14"/>
                  <w:szCs w:val="14"/>
                </w:rPr>
                <w:delText>value= Btu/hr</w:delText>
              </w:r>
              <w:r w:rsidR="003E4E04" w:rsidRPr="00794E12" w:rsidDel="00AA233E">
                <w:rPr>
                  <w:rFonts w:eastAsia="Times New Roman"/>
                  <w:sz w:val="14"/>
                  <w:szCs w:val="14"/>
                </w:rPr>
                <w:delText xml:space="preserve"> </w:delText>
              </w:r>
              <w:r w:rsidRPr="00794E12" w:rsidDel="00AA233E">
                <w:rPr>
                  <w:rFonts w:eastAsia="Times New Roman"/>
                  <w:sz w:val="14"/>
                  <w:szCs w:val="14"/>
                </w:rPr>
                <w:delText>&gt;&gt;</w:delText>
              </w:r>
            </w:del>
          </w:p>
        </w:tc>
        <w:tc>
          <w:tcPr>
            <w:tcW w:w="720" w:type="dxa"/>
            <w:tcPrChange w:id="4579" w:author="Smith, Alexis@Energy" w:date="2019-02-13T10:12:00Z">
              <w:tcPr>
                <w:tcW w:w="720" w:type="dxa"/>
              </w:tcPr>
            </w:tcPrChange>
          </w:tcPr>
          <w:p w14:paraId="22883936" w14:textId="35FAA6BA"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80" w:author="Smith, Alexis@Energy" w:date="2019-02-13T10:11:00Z"/>
                <w:rFonts w:eastAsia="Times New Roman"/>
                <w:sz w:val="14"/>
                <w:szCs w:val="14"/>
              </w:rPr>
            </w:pPr>
            <w:del w:id="4581"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w:delText>
              </w:r>
              <w:r w:rsidRPr="00794E12" w:rsidDel="00AA233E">
                <w:rPr>
                  <w:rFonts w:eastAsia="Times New Roman"/>
                  <w:sz w:val="14"/>
                  <w:szCs w:val="14"/>
                </w:rPr>
                <w:delText xml:space="preserve"> &gt;</w:delText>
              </w:r>
            </w:del>
          </w:p>
        </w:tc>
        <w:tc>
          <w:tcPr>
            <w:tcW w:w="900" w:type="dxa"/>
            <w:tcPrChange w:id="4582" w:author="Smith, Alexis@Energy" w:date="2019-02-13T10:12:00Z">
              <w:tcPr>
                <w:tcW w:w="900" w:type="dxa"/>
              </w:tcPr>
            </w:tcPrChange>
          </w:tcPr>
          <w:p w14:paraId="22883937" w14:textId="776AE781"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583" w:author="Smith, Alexis@Energy" w:date="2019-02-13T10:11:00Z"/>
                <w:rFonts w:eastAsia="Times New Roman"/>
                <w:sz w:val="14"/>
                <w:szCs w:val="14"/>
              </w:rPr>
            </w:pPr>
            <w:del w:id="4584"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 from list</w:delText>
              </w:r>
              <w:r w:rsidRPr="00794E12" w:rsidDel="00AA233E">
                <w:rPr>
                  <w:rFonts w:eastAsia="Times New Roman"/>
                  <w:sz w:val="14"/>
                  <w:szCs w:val="14"/>
                </w:rPr>
                <w:delText xml:space="preserve"> </w:delText>
              </w:r>
            </w:del>
          </w:p>
          <w:p w14:paraId="22883938" w14:textId="49BBAB5F"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85" w:author="Smith, Alexis@Energy" w:date="2019-02-13T10:11:00Z"/>
                <w:rFonts w:eastAsia="Times New Roman"/>
                <w:sz w:val="14"/>
                <w:szCs w:val="14"/>
              </w:rPr>
            </w:pPr>
            <w:del w:id="4586" w:author="Smith, Alexis@Energy" w:date="2019-02-13T10:11:00Z">
              <w:r w:rsidRPr="00794E12" w:rsidDel="00AA233E">
                <w:rPr>
                  <w:rFonts w:eastAsia="Times New Roman"/>
                  <w:sz w:val="14"/>
                  <w:szCs w:val="14"/>
                </w:rPr>
                <w:delText xml:space="preserve">*Energy Factor, *AFUE </w:delText>
              </w:r>
            </w:del>
          </w:p>
          <w:p w14:paraId="05CF0C72" w14:textId="01C498BD" w:rsidR="00F761A5" w:rsidDel="00AA233E" w:rsidRDefault="006B46AF" w:rsidP="006B46AF">
            <w:pPr>
              <w:keepNext/>
              <w:tabs>
                <w:tab w:val="left" w:pos="2160"/>
                <w:tab w:val="left" w:pos="2700"/>
                <w:tab w:val="left" w:pos="3420"/>
                <w:tab w:val="left" w:pos="3780"/>
                <w:tab w:val="left" w:pos="5760"/>
                <w:tab w:val="left" w:pos="7212"/>
              </w:tabs>
              <w:spacing w:after="0" w:line="240" w:lineRule="auto"/>
              <w:rPr>
                <w:del w:id="4587" w:author="Smith, Alexis@Energy" w:date="2019-02-13T10:11:00Z"/>
                <w:rFonts w:eastAsia="Times New Roman"/>
                <w:sz w:val="14"/>
                <w:szCs w:val="14"/>
              </w:rPr>
            </w:pPr>
            <w:del w:id="4588" w:author="Smith, Alexis@Energy" w:date="2019-02-13T10:11:00Z">
              <w:r w:rsidRPr="00794E12" w:rsidDel="00AA233E">
                <w:rPr>
                  <w:rFonts w:eastAsia="Times New Roman"/>
                  <w:sz w:val="14"/>
                  <w:szCs w:val="14"/>
                </w:rPr>
                <w:delText>*Thermal Efficiency</w:delText>
              </w:r>
            </w:del>
          </w:p>
          <w:p w14:paraId="22883939" w14:textId="65F463C0" w:rsidR="006B46AF" w:rsidRPr="00794E12" w:rsidDel="00AA233E" w:rsidRDefault="00F761A5" w:rsidP="006B46AF">
            <w:pPr>
              <w:keepNext/>
              <w:tabs>
                <w:tab w:val="left" w:pos="2160"/>
                <w:tab w:val="left" w:pos="2700"/>
                <w:tab w:val="left" w:pos="3420"/>
                <w:tab w:val="left" w:pos="3780"/>
                <w:tab w:val="left" w:pos="5760"/>
                <w:tab w:val="left" w:pos="7212"/>
              </w:tabs>
              <w:spacing w:after="0" w:line="240" w:lineRule="auto"/>
              <w:rPr>
                <w:del w:id="4589" w:author="Smith, Alexis@Energy" w:date="2019-02-13T10:11:00Z"/>
                <w:rFonts w:eastAsia="Times New Roman"/>
                <w:sz w:val="14"/>
                <w:szCs w:val="14"/>
              </w:rPr>
            </w:pPr>
            <w:del w:id="4590" w:author="Smith, Alexis@Energy" w:date="2019-02-13T10:11:00Z">
              <w:r w:rsidDel="00AA233E">
                <w:rPr>
                  <w:rFonts w:eastAsia="Times New Roman"/>
                  <w:sz w:val="14"/>
                  <w:szCs w:val="14"/>
                </w:rPr>
                <w:delText>*Uniform Energy Factor</w:delText>
              </w:r>
              <w:r w:rsidR="006B46AF" w:rsidRPr="00794E12" w:rsidDel="00AA233E">
                <w:rPr>
                  <w:sz w:val="18"/>
                  <w:szCs w:val="18"/>
                </w:rPr>
                <w:delText>&gt;&gt;</w:delText>
              </w:r>
            </w:del>
          </w:p>
        </w:tc>
        <w:tc>
          <w:tcPr>
            <w:tcW w:w="863" w:type="dxa"/>
            <w:tcPrChange w:id="4591" w:author="Smith, Alexis@Energy" w:date="2019-02-13T10:12:00Z">
              <w:tcPr>
                <w:tcW w:w="863" w:type="dxa"/>
              </w:tcPr>
            </w:tcPrChange>
          </w:tcPr>
          <w:p w14:paraId="2288393A" w14:textId="765083CB"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92" w:author="Smith, Alexis@Energy" w:date="2019-02-13T10:11:00Z"/>
                <w:rFonts w:eastAsia="Times New Roman"/>
                <w:sz w:val="14"/>
                <w:szCs w:val="14"/>
              </w:rPr>
            </w:pPr>
            <w:del w:id="4593"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w:delText>
              </w:r>
              <w:r w:rsidRPr="00794E12" w:rsidDel="00AA233E">
                <w:rPr>
                  <w:rFonts w:eastAsia="Times New Roman"/>
                  <w:sz w:val="14"/>
                  <w:szCs w:val="14"/>
                </w:rPr>
                <w:delText xml:space="preserve"> &gt;&gt;</w:delText>
              </w:r>
            </w:del>
          </w:p>
        </w:tc>
        <w:tc>
          <w:tcPr>
            <w:tcW w:w="792" w:type="dxa"/>
            <w:tcPrChange w:id="4594" w:author="Smith, Alexis@Energy" w:date="2019-02-13T10:12:00Z">
              <w:tcPr>
                <w:tcW w:w="792" w:type="dxa"/>
              </w:tcPr>
            </w:tcPrChange>
          </w:tcPr>
          <w:p w14:paraId="2288393B" w14:textId="16AA3ACF" w:rsidR="006B46AF" w:rsidRPr="00794E12" w:rsidDel="00AA233E" w:rsidRDefault="006B46AF" w:rsidP="006B46AF">
            <w:pPr>
              <w:keepNext/>
              <w:tabs>
                <w:tab w:val="left" w:pos="2160"/>
                <w:tab w:val="left" w:pos="2700"/>
                <w:tab w:val="left" w:pos="3420"/>
                <w:tab w:val="left" w:pos="3780"/>
                <w:tab w:val="left" w:pos="5760"/>
                <w:tab w:val="left" w:pos="7212"/>
              </w:tabs>
              <w:spacing w:after="0" w:line="240" w:lineRule="auto"/>
              <w:rPr>
                <w:del w:id="4595" w:author="Smith, Alexis@Energy" w:date="2019-02-13T10:11:00Z"/>
                <w:rFonts w:eastAsia="Times New Roman"/>
                <w:sz w:val="18"/>
                <w:szCs w:val="18"/>
              </w:rPr>
            </w:pPr>
            <w:del w:id="4596"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w:delText>
              </w:r>
              <w:r w:rsidRPr="00794E12" w:rsidDel="00AA233E">
                <w:rPr>
                  <w:rFonts w:eastAsia="Times New Roman"/>
                  <w:sz w:val="14"/>
                  <w:szCs w:val="14"/>
                </w:rPr>
                <w:delText xml:space="preserve"> </w:delText>
              </w:r>
              <w:r w:rsidR="003E40E4" w:rsidDel="00AA233E">
                <w:rPr>
                  <w:rFonts w:eastAsia="Times New Roman"/>
                  <w:sz w:val="14"/>
                  <w:szCs w:val="14"/>
                </w:rPr>
                <w:delText xml:space="preserve">Values = N/A if water heater type = Small Storage, Heat Pump, Boiler, Large </w:delText>
              </w:r>
              <w:r w:rsidR="003E40E4" w:rsidRPr="00ED0648" w:rsidDel="00AA233E">
                <w:rPr>
                  <w:rFonts w:eastAsia="Times New Roman"/>
                  <w:sz w:val="14"/>
                  <w:szCs w:val="14"/>
                </w:rPr>
                <w:delText>Instantaneous,</w:delText>
              </w:r>
              <w:r w:rsidR="003E40E4" w:rsidDel="00AA233E">
                <w:rPr>
                  <w:rFonts w:eastAsia="Times New Roman"/>
                  <w:sz w:val="14"/>
                  <w:szCs w:val="14"/>
                </w:rPr>
                <w:delText xml:space="preserve"> </w:delText>
              </w:r>
              <w:r w:rsidR="003E40E4" w:rsidRPr="00ED0648" w:rsidDel="00AA233E">
                <w:rPr>
                  <w:rFonts w:eastAsia="Times New Roman"/>
                  <w:sz w:val="14"/>
                  <w:szCs w:val="14"/>
                </w:rPr>
                <w:delText>Small Instantaneous</w:delText>
              </w:r>
              <w:r w:rsidR="003E40E4" w:rsidDel="00AA233E">
                <w:rPr>
                  <w:rFonts w:eastAsia="Times New Roman"/>
                  <w:sz w:val="14"/>
                  <w:szCs w:val="14"/>
                </w:rPr>
                <w:delText xml:space="preserve"> or indirect</w:delText>
              </w:r>
              <w:r w:rsidR="003E40E4" w:rsidRPr="006D348F" w:rsidDel="00AA233E">
                <w:rPr>
                  <w:rFonts w:eastAsia="Times New Roman"/>
                  <w:sz w:val="14"/>
                  <w:szCs w:val="14"/>
                </w:rPr>
                <w:delText xml:space="preserve"> </w:delText>
              </w:r>
              <w:r w:rsidRPr="00794E12" w:rsidDel="00AA233E">
                <w:rPr>
                  <w:rFonts w:eastAsia="Times New Roman"/>
                  <w:sz w:val="14"/>
                  <w:szCs w:val="14"/>
                </w:rPr>
                <w:delText>&gt;&gt;</w:delText>
              </w:r>
            </w:del>
          </w:p>
        </w:tc>
        <w:tc>
          <w:tcPr>
            <w:tcW w:w="775" w:type="dxa"/>
            <w:tcPrChange w:id="4597" w:author="Smith, Alexis@Energy" w:date="2019-02-13T10:12:00Z">
              <w:tcPr>
                <w:tcW w:w="775" w:type="dxa"/>
              </w:tcPr>
            </w:tcPrChange>
          </w:tcPr>
          <w:p w14:paraId="2288393C" w14:textId="60F81406" w:rsidR="00396E93" w:rsidDel="00AA233E" w:rsidRDefault="006B46AF" w:rsidP="00396E93">
            <w:pPr>
              <w:keepNext/>
              <w:tabs>
                <w:tab w:val="left" w:pos="2160"/>
                <w:tab w:val="left" w:pos="2700"/>
                <w:tab w:val="left" w:pos="3420"/>
                <w:tab w:val="left" w:pos="3780"/>
                <w:tab w:val="left" w:pos="5760"/>
                <w:tab w:val="left" w:pos="7212"/>
              </w:tabs>
              <w:spacing w:after="0" w:line="240" w:lineRule="auto"/>
              <w:rPr>
                <w:del w:id="4598" w:author="Smith, Alexis@Energy" w:date="2019-02-13T10:11:00Z"/>
                <w:rFonts w:eastAsia="Times New Roman"/>
                <w:sz w:val="18"/>
                <w:szCs w:val="18"/>
              </w:rPr>
            </w:pPr>
            <w:del w:id="4599" w:author="Smith, Alexis@Energy" w:date="2019-02-13T10:11:00Z">
              <w:r w:rsidRPr="00794E12" w:rsidDel="00AA233E">
                <w:rPr>
                  <w:rFonts w:eastAsia="Times New Roman"/>
                  <w:sz w:val="14"/>
                  <w:szCs w:val="14"/>
                </w:rPr>
                <w:delText>&lt;&lt;</w:delText>
              </w:r>
              <w:r w:rsidDel="00AA233E">
                <w:rPr>
                  <w:rFonts w:eastAsia="Times New Roman"/>
                  <w:sz w:val="14"/>
                  <w:szCs w:val="14"/>
                </w:rPr>
                <w:delText xml:space="preserve"> User input</w:delText>
              </w:r>
              <w:r w:rsidRPr="00794E12" w:rsidDel="00AA233E">
                <w:rPr>
                  <w:rFonts w:eastAsia="Times New Roman"/>
                  <w:sz w:val="14"/>
                  <w:szCs w:val="14"/>
                </w:rPr>
                <w:delText xml:space="preserve"> </w:delText>
              </w:r>
              <w:r w:rsidR="003E40E4" w:rsidDel="00AA233E">
                <w:rPr>
                  <w:rFonts w:eastAsia="Times New Roman"/>
                  <w:sz w:val="14"/>
                  <w:szCs w:val="14"/>
                </w:rPr>
                <w:delText xml:space="preserve">Values = N/A if water heater type = Large Storage, Small Storage, Heat Pump, Boiler, Large </w:delText>
              </w:r>
              <w:r w:rsidR="003E40E4" w:rsidRPr="00ED0648" w:rsidDel="00AA233E">
                <w:rPr>
                  <w:rFonts w:eastAsia="Times New Roman"/>
                  <w:sz w:val="14"/>
                  <w:szCs w:val="14"/>
                </w:rPr>
                <w:delText xml:space="preserve">Instantaneous, </w:delText>
              </w:r>
              <w:r w:rsidR="003E40E4" w:rsidDel="00AA233E">
                <w:rPr>
                  <w:rFonts w:eastAsia="Times New Roman"/>
                  <w:sz w:val="14"/>
                  <w:szCs w:val="14"/>
                </w:rPr>
                <w:delText xml:space="preserve">or </w:delText>
              </w:r>
              <w:r w:rsidR="003E40E4" w:rsidRPr="00ED0648" w:rsidDel="00AA233E">
                <w:rPr>
                  <w:rFonts w:eastAsia="Times New Roman"/>
                  <w:sz w:val="14"/>
                  <w:szCs w:val="14"/>
                </w:rPr>
                <w:delText>Small Instantaneous</w:delText>
              </w:r>
              <w:r w:rsidR="003E40E4" w:rsidRPr="006D348F" w:rsidDel="00AA233E">
                <w:rPr>
                  <w:rFonts w:eastAsia="Times New Roman"/>
                  <w:sz w:val="14"/>
                  <w:szCs w:val="14"/>
                </w:rPr>
                <w:delText xml:space="preserve"> </w:delText>
              </w:r>
              <w:r w:rsidRPr="00794E12" w:rsidDel="00AA233E">
                <w:rPr>
                  <w:rFonts w:eastAsia="Times New Roman"/>
                  <w:sz w:val="14"/>
                  <w:szCs w:val="14"/>
                </w:rPr>
                <w:delText>&gt;&gt;</w:delText>
              </w:r>
            </w:del>
          </w:p>
        </w:tc>
        <w:tc>
          <w:tcPr>
            <w:tcW w:w="2070" w:type="dxa"/>
            <w:tcPrChange w:id="4600" w:author="Smith, Alexis@Energy" w:date="2019-02-13T10:12:00Z">
              <w:tcPr>
                <w:tcW w:w="2070" w:type="dxa"/>
              </w:tcPr>
            </w:tcPrChange>
          </w:tcPr>
          <w:p w14:paraId="2288393D" w14:textId="2F4043AE"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01" w:author="Smith, Alexis@Energy" w:date="2019-02-13T10:11:00Z"/>
                <w:rFonts w:eastAsia="Times New Roman"/>
                <w:sz w:val="14"/>
                <w:szCs w:val="14"/>
              </w:rPr>
            </w:pPr>
            <w:del w:id="4602" w:author="Smith, Alexis@Energy" w:date="2019-02-13T10:11:00Z">
              <w:r w:rsidRPr="006D348F" w:rsidDel="00AA233E">
                <w:rPr>
                  <w:rFonts w:eastAsia="Times New Roman"/>
                  <w:sz w:val="14"/>
                  <w:szCs w:val="14"/>
                </w:rPr>
                <w:delText>&lt;&lt;</w:delText>
              </w:r>
              <w:r w:rsidDel="00AA233E">
                <w:rPr>
                  <w:rFonts w:eastAsia="Times New Roman"/>
                  <w:sz w:val="14"/>
                  <w:szCs w:val="14"/>
                </w:rPr>
                <w:delText xml:space="preserve"> User input from list</w:delText>
              </w:r>
            </w:del>
          </w:p>
          <w:p w14:paraId="2288393E" w14:textId="44559A89"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03" w:author="Smith, Alexis@Energy" w:date="2019-02-13T10:11:00Z"/>
                <w:rFonts w:eastAsia="Times New Roman"/>
                <w:sz w:val="14"/>
                <w:szCs w:val="14"/>
              </w:rPr>
            </w:pPr>
            <w:del w:id="4604" w:author="Smith, Alexis@Energy" w:date="2019-02-13T10:11:00Z">
              <w:r w:rsidRPr="006D348F" w:rsidDel="00AA233E">
                <w:rPr>
                  <w:rFonts w:eastAsia="Times New Roman"/>
                  <w:sz w:val="14"/>
                  <w:szCs w:val="14"/>
                </w:rPr>
                <w:delText xml:space="preserve"> </w:delText>
              </w:r>
              <w:r w:rsidDel="00AA233E">
                <w:rPr>
                  <w:rFonts w:eastAsia="Times New Roman"/>
                  <w:sz w:val="14"/>
                  <w:szCs w:val="14"/>
                </w:rPr>
                <w:delText xml:space="preserve">*N/A </w:delText>
              </w:r>
            </w:del>
          </w:p>
          <w:p w14:paraId="3466D1BF" w14:textId="231660F3" w:rsidR="008F3BA7" w:rsidDel="00AA233E" w:rsidRDefault="008F3BA7" w:rsidP="006B46AF">
            <w:pPr>
              <w:keepNext/>
              <w:tabs>
                <w:tab w:val="left" w:pos="2160"/>
                <w:tab w:val="left" w:pos="2700"/>
                <w:tab w:val="left" w:pos="3420"/>
                <w:tab w:val="left" w:pos="3780"/>
                <w:tab w:val="left" w:pos="5760"/>
                <w:tab w:val="left" w:pos="7212"/>
              </w:tabs>
              <w:spacing w:after="0" w:line="240" w:lineRule="auto"/>
              <w:contextualSpacing/>
              <w:rPr>
                <w:del w:id="4605" w:author="Smith, Alexis@Energy" w:date="2019-02-13T10:11:00Z"/>
                <w:rFonts w:eastAsia="Times New Roman"/>
                <w:sz w:val="14"/>
                <w:szCs w:val="14"/>
              </w:rPr>
            </w:pPr>
            <w:del w:id="4606" w:author="Smith, Alexis@Energy" w:date="2019-02-13T10:11:00Z">
              <w:r w:rsidDel="00AA233E">
                <w:rPr>
                  <w:rFonts w:eastAsia="Times New Roman"/>
                  <w:sz w:val="14"/>
                  <w:szCs w:val="14"/>
                </w:rPr>
                <w:delText xml:space="preserve">*No loops or recirc pump; </w:delText>
              </w:r>
            </w:del>
          </w:p>
          <w:p w14:paraId="1904A035" w14:textId="2C920253" w:rsidR="008F3BA7" w:rsidDel="00AA233E" w:rsidRDefault="008F3BA7" w:rsidP="006B46AF">
            <w:pPr>
              <w:keepNext/>
              <w:tabs>
                <w:tab w:val="left" w:pos="2160"/>
                <w:tab w:val="left" w:pos="2700"/>
                <w:tab w:val="left" w:pos="3420"/>
                <w:tab w:val="left" w:pos="3780"/>
                <w:tab w:val="left" w:pos="5760"/>
                <w:tab w:val="left" w:pos="7212"/>
              </w:tabs>
              <w:spacing w:after="0" w:line="240" w:lineRule="auto"/>
              <w:contextualSpacing/>
              <w:rPr>
                <w:del w:id="4607" w:author="Smith, Alexis@Energy" w:date="2019-02-13T10:11:00Z"/>
                <w:rFonts w:eastAsia="Times New Roman"/>
                <w:sz w:val="14"/>
                <w:szCs w:val="14"/>
              </w:rPr>
            </w:pPr>
            <w:del w:id="4608" w:author="Smith, Alexis@Energy" w:date="2019-02-13T10:11:00Z">
              <w:r w:rsidDel="00AA233E">
                <w:rPr>
                  <w:rFonts w:eastAsia="Times New Roman"/>
                  <w:sz w:val="14"/>
                  <w:szCs w:val="14"/>
                </w:rPr>
                <w:delText>*No Control (continuous pumping);</w:delText>
              </w:r>
            </w:del>
          </w:p>
          <w:p w14:paraId="73209051" w14:textId="786FFEE5" w:rsidR="008F3BA7" w:rsidDel="00AA233E" w:rsidRDefault="008F3BA7" w:rsidP="006B46AF">
            <w:pPr>
              <w:keepNext/>
              <w:tabs>
                <w:tab w:val="left" w:pos="2160"/>
                <w:tab w:val="left" w:pos="2700"/>
                <w:tab w:val="left" w:pos="3420"/>
                <w:tab w:val="left" w:pos="3780"/>
                <w:tab w:val="left" w:pos="5760"/>
                <w:tab w:val="left" w:pos="7212"/>
              </w:tabs>
              <w:spacing w:after="0" w:line="240" w:lineRule="auto"/>
              <w:contextualSpacing/>
              <w:rPr>
                <w:del w:id="4609" w:author="Smith, Alexis@Energy" w:date="2019-02-13T10:11:00Z"/>
                <w:rFonts w:eastAsia="Times New Roman"/>
                <w:sz w:val="14"/>
                <w:szCs w:val="14"/>
              </w:rPr>
            </w:pPr>
            <w:del w:id="4610" w:author="Smith, Alexis@Energy" w:date="2019-02-13T10:11:00Z">
              <w:r w:rsidDel="00AA233E">
                <w:rPr>
                  <w:rFonts w:eastAsia="Times New Roman"/>
                  <w:sz w:val="14"/>
                  <w:szCs w:val="14"/>
                </w:rPr>
                <w:delText>*Demand Control (Standard Design for new construction);</w:delText>
              </w:r>
            </w:del>
          </w:p>
          <w:p w14:paraId="0974460A" w14:textId="3E8814E4" w:rsidR="008F3BA7" w:rsidDel="00AA233E" w:rsidRDefault="008F3BA7" w:rsidP="006B46AF">
            <w:pPr>
              <w:keepNext/>
              <w:tabs>
                <w:tab w:val="left" w:pos="2160"/>
                <w:tab w:val="left" w:pos="2700"/>
                <w:tab w:val="left" w:pos="3420"/>
                <w:tab w:val="left" w:pos="3780"/>
                <w:tab w:val="left" w:pos="5760"/>
                <w:tab w:val="left" w:pos="7212"/>
              </w:tabs>
              <w:spacing w:after="0" w:line="240" w:lineRule="auto"/>
              <w:contextualSpacing/>
              <w:rPr>
                <w:del w:id="4611" w:author="Smith, Alexis@Energy" w:date="2019-02-13T10:11:00Z"/>
                <w:rFonts w:eastAsia="Times New Roman"/>
                <w:sz w:val="14"/>
                <w:szCs w:val="14"/>
              </w:rPr>
            </w:pPr>
            <w:del w:id="4612" w:author="Smith, Alexis@Energy" w:date="2019-02-13T10:11:00Z">
              <w:r w:rsidDel="00AA233E">
                <w:rPr>
                  <w:rFonts w:eastAsia="Times New Roman"/>
                  <w:sz w:val="14"/>
                  <w:szCs w:val="14"/>
                </w:rPr>
                <w:delText>*Temperature modulation;</w:delText>
              </w:r>
            </w:del>
          </w:p>
          <w:p w14:paraId="2288394E" w14:textId="0E5773D1" w:rsidR="006B46AF" w:rsidRPr="0082211E" w:rsidDel="00AA233E" w:rsidRDefault="008F3BA7" w:rsidP="006B46AF">
            <w:pPr>
              <w:keepNext/>
              <w:tabs>
                <w:tab w:val="left" w:pos="2160"/>
                <w:tab w:val="left" w:pos="2700"/>
                <w:tab w:val="left" w:pos="3420"/>
                <w:tab w:val="left" w:pos="3780"/>
                <w:tab w:val="left" w:pos="5760"/>
                <w:tab w:val="left" w:pos="7212"/>
              </w:tabs>
              <w:spacing w:after="0" w:line="240" w:lineRule="auto"/>
              <w:contextualSpacing/>
              <w:rPr>
                <w:del w:id="4613" w:author="Smith, Alexis@Energy" w:date="2019-02-13T10:11:00Z"/>
                <w:rFonts w:eastAsia="Times New Roman"/>
                <w:sz w:val="16"/>
                <w:szCs w:val="16"/>
              </w:rPr>
            </w:pPr>
            <w:del w:id="4614" w:author="Smith, Alexis@Energy" w:date="2019-02-13T10:11:00Z">
              <w:r w:rsidDel="00AA233E">
                <w:rPr>
                  <w:rFonts w:eastAsia="Times New Roman"/>
                  <w:sz w:val="14"/>
                  <w:szCs w:val="14"/>
                </w:rPr>
                <w:delText>*Temperature modulation and monitoring</w:delText>
              </w:r>
              <w:r w:rsidR="006B46AF" w:rsidRPr="006D348F" w:rsidDel="00AA233E">
                <w:rPr>
                  <w:rFonts w:eastAsia="Times New Roman"/>
                  <w:sz w:val="14"/>
                  <w:szCs w:val="14"/>
                </w:rPr>
                <w:delText>&gt;&gt;</w:delText>
              </w:r>
            </w:del>
          </w:p>
        </w:tc>
        <w:tc>
          <w:tcPr>
            <w:tcW w:w="1980" w:type="dxa"/>
            <w:tcPrChange w:id="4615" w:author="Smith, Alexis@Energy" w:date="2019-02-13T10:12:00Z">
              <w:tcPr>
                <w:tcW w:w="1980" w:type="dxa"/>
              </w:tcPr>
            </w:tcPrChange>
          </w:tcPr>
          <w:p w14:paraId="2288394F" w14:textId="20A23187"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16" w:author="Smith, Alexis@Energy" w:date="2019-02-13T10:11:00Z"/>
                <w:rFonts w:eastAsia="Times New Roman"/>
                <w:sz w:val="14"/>
                <w:szCs w:val="14"/>
              </w:rPr>
            </w:pPr>
            <w:del w:id="4617" w:author="Smith, Alexis@Energy" w:date="2019-02-13T10:11:00Z">
              <w:r w:rsidRPr="006D348F" w:rsidDel="00AA233E">
                <w:rPr>
                  <w:rFonts w:eastAsia="Times New Roman"/>
                  <w:sz w:val="14"/>
                  <w:szCs w:val="14"/>
                </w:rPr>
                <w:delText>&lt;&lt;</w:delText>
              </w:r>
              <w:r w:rsidDel="00AA233E">
                <w:rPr>
                  <w:rFonts w:eastAsia="Times New Roman"/>
                  <w:sz w:val="14"/>
                  <w:szCs w:val="14"/>
                </w:rPr>
                <w:delText xml:space="preserve"> User input from list</w:delText>
              </w:r>
            </w:del>
          </w:p>
          <w:p w14:paraId="22883950" w14:textId="0952BA06"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18" w:author="Smith, Alexis@Energy" w:date="2019-02-13T10:11:00Z"/>
                <w:rFonts w:eastAsia="Times New Roman"/>
                <w:sz w:val="14"/>
                <w:szCs w:val="14"/>
              </w:rPr>
            </w:pPr>
          </w:p>
          <w:p w14:paraId="22883951" w14:textId="45B73193"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19" w:author="Smith, Alexis@Energy" w:date="2019-02-13T10:11:00Z"/>
                <w:rFonts w:eastAsia="Times New Roman"/>
                <w:sz w:val="14"/>
                <w:szCs w:val="14"/>
              </w:rPr>
            </w:pPr>
            <w:del w:id="4620" w:author="Smith, Alexis@Energy" w:date="2019-02-13T10:11:00Z">
              <w:r w:rsidDel="00AA233E">
                <w:rPr>
                  <w:rFonts w:eastAsia="Times New Roman"/>
                  <w:sz w:val="14"/>
                  <w:szCs w:val="14"/>
                </w:rPr>
                <w:delText>If B13 = N/A then allowed values are</w:delText>
              </w:r>
            </w:del>
          </w:p>
          <w:p w14:paraId="22883952" w14:textId="1FF5B37D"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21" w:author="Smith, Alexis@Energy" w:date="2019-02-13T10:11:00Z"/>
                <w:rFonts w:eastAsia="Times New Roman"/>
                <w:sz w:val="14"/>
                <w:szCs w:val="14"/>
              </w:rPr>
            </w:pPr>
          </w:p>
          <w:p w14:paraId="22883953" w14:textId="17BD6526"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22" w:author="Smith, Alexis@Energy" w:date="2019-02-13T10:11:00Z"/>
                <w:rFonts w:eastAsia="Times New Roman"/>
                <w:sz w:val="14"/>
                <w:szCs w:val="14"/>
              </w:rPr>
            </w:pPr>
            <w:del w:id="4623" w:author="Smith, Alexis@Energy" w:date="2019-02-13T10:11:00Z">
              <w:r w:rsidDel="00AA233E">
                <w:rPr>
                  <w:rFonts w:eastAsia="Times New Roman"/>
                  <w:sz w:val="14"/>
                  <w:szCs w:val="14"/>
                </w:rPr>
                <w:delText>*</w:delText>
              </w:r>
              <w:r w:rsidRPr="0082211E" w:rsidDel="00AA233E">
                <w:rPr>
                  <w:rFonts w:eastAsia="Times New Roman"/>
                  <w:sz w:val="14"/>
                  <w:szCs w:val="14"/>
                </w:rPr>
                <w:delText xml:space="preserve"> </w:delText>
              </w:r>
              <w:r w:rsidRPr="00651B5B" w:rsidDel="00AA233E">
                <w:rPr>
                  <w:rFonts w:eastAsia="Times New Roman"/>
                  <w:sz w:val="14"/>
                  <w:szCs w:val="14"/>
                </w:rPr>
                <w:delText xml:space="preserve">HERS-Verified Pipe Insulation </w:delText>
              </w:r>
              <w:r w:rsidDel="00AA233E">
                <w:rPr>
                  <w:rFonts w:eastAsia="Times New Roman"/>
                  <w:sz w:val="14"/>
                  <w:szCs w:val="14"/>
                </w:rPr>
                <w:delText>Credit</w:delText>
              </w:r>
            </w:del>
          </w:p>
          <w:p w14:paraId="22883954" w14:textId="57DE17DA"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24" w:author="Smith, Alexis@Energy" w:date="2019-02-13T10:11:00Z"/>
                <w:rFonts w:eastAsia="Times New Roman"/>
                <w:sz w:val="14"/>
                <w:szCs w:val="14"/>
              </w:rPr>
            </w:pPr>
          </w:p>
          <w:p w14:paraId="22883955" w14:textId="11867F6B"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25" w:author="Smith, Alexis@Energy" w:date="2019-02-13T10:11:00Z"/>
                <w:rFonts w:eastAsia="Times New Roman"/>
                <w:sz w:val="14"/>
                <w:szCs w:val="14"/>
              </w:rPr>
            </w:pPr>
            <w:del w:id="4626" w:author="Smith, Alexis@Energy" w:date="2019-02-13T10:11:00Z">
              <w:r w:rsidDel="00AA233E">
                <w:rPr>
                  <w:rFonts w:eastAsia="Times New Roman"/>
                  <w:sz w:val="14"/>
                  <w:szCs w:val="14"/>
                </w:rPr>
                <w:delText xml:space="preserve">* </w:delText>
              </w:r>
              <w:r w:rsidRPr="00651B5B" w:rsidDel="00AA233E">
                <w:rPr>
                  <w:rFonts w:eastAsia="Times New Roman"/>
                  <w:sz w:val="14"/>
                  <w:szCs w:val="14"/>
                </w:rPr>
                <w:delText xml:space="preserve">HERS-Verified Parallel Piping </w:delText>
              </w:r>
            </w:del>
          </w:p>
          <w:p w14:paraId="22883956" w14:textId="6FD2E1F7"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27" w:author="Smith, Alexis@Energy" w:date="2019-02-13T10:11:00Z"/>
                <w:rFonts w:eastAsia="Times New Roman"/>
                <w:sz w:val="14"/>
                <w:szCs w:val="14"/>
              </w:rPr>
            </w:pPr>
          </w:p>
          <w:p w14:paraId="22883957" w14:textId="7995F74D"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28" w:author="Smith, Alexis@Energy" w:date="2019-02-13T10:11:00Z"/>
                <w:rFonts w:eastAsia="Times New Roman"/>
                <w:sz w:val="14"/>
                <w:szCs w:val="14"/>
              </w:rPr>
            </w:pPr>
            <w:del w:id="4629" w:author="Smith, Alexis@Energy" w:date="2019-02-13T10:11:00Z">
              <w:r w:rsidDel="00AA233E">
                <w:rPr>
                  <w:rFonts w:eastAsia="Times New Roman"/>
                  <w:sz w:val="14"/>
                  <w:szCs w:val="14"/>
                </w:rPr>
                <w:delText xml:space="preserve">* </w:delText>
              </w:r>
              <w:r w:rsidRPr="00651B5B" w:rsidDel="00AA233E">
                <w:rPr>
                  <w:rFonts w:eastAsia="Times New Roman"/>
                  <w:sz w:val="14"/>
                  <w:szCs w:val="14"/>
                </w:rPr>
                <w:delText xml:space="preserve">HERS-Verified Compact Hot Water Distribution System </w:delText>
              </w:r>
            </w:del>
          </w:p>
          <w:p w14:paraId="2288395A" w14:textId="093D512B"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30" w:author="Smith, Alexis@Energy" w:date="2019-02-13T10:11:00Z"/>
                <w:rFonts w:eastAsia="Times New Roman"/>
                <w:sz w:val="14"/>
                <w:szCs w:val="14"/>
              </w:rPr>
            </w:pPr>
          </w:p>
          <w:p w14:paraId="2288395B" w14:textId="6E21CEAD"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31" w:author="Smith, Alexis@Energy" w:date="2019-02-13T10:11:00Z"/>
                <w:rFonts w:eastAsia="Times New Roman"/>
                <w:sz w:val="14"/>
                <w:szCs w:val="14"/>
              </w:rPr>
            </w:pPr>
            <w:del w:id="4632" w:author="Smith, Alexis@Energy" w:date="2019-02-13T10:11:00Z">
              <w:r w:rsidDel="00AA233E">
                <w:rPr>
                  <w:rFonts w:eastAsia="Times New Roman"/>
                  <w:sz w:val="14"/>
                  <w:szCs w:val="14"/>
                </w:rPr>
                <w:delText xml:space="preserve">* </w:delText>
              </w:r>
              <w:r w:rsidRPr="00651B5B" w:rsidDel="00AA233E">
                <w:rPr>
                  <w:rFonts w:eastAsia="Times New Roman"/>
                  <w:sz w:val="14"/>
                  <w:szCs w:val="14"/>
                </w:rPr>
                <w:delText xml:space="preserve">HERS-Verified Demand Recirculation Manual Control </w:delText>
              </w:r>
            </w:del>
          </w:p>
          <w:p w14:paraId="2288395C" w14:textId="2202B411"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33" w:author="Smith, Alexis@Energy" w:date="2019-02-13T10:11:00Z"/>
                <w:rFonts w:eastAsia="Times New Roman"/>
                <w:sz w:val="14"/>
                <w:szCs w:val="14"/>
              </w:rPr>
            </w:pPr>
          </w:p>
          <w:p w14:paraId="2288395D" w14:textId="3957A75B"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34" w:author="Smith, Alexis@Energy" w:date="2019-02-13T10:11:00Z"/>
                <w:rFonts w:eastAsia="Times New Roman"/>
                <w:sz w:val="14"/>
                <w:szCs w:val="14"/>
              </w:rPr>
            </w:pPr>
            <w:del w:id="4635" w:author="Smith, Alexis@Energy" w:date="2019-02-13T10:11:00Z">
              <w:r w:rsidDel="00AA233E">
                <w:rPr>
                  <w:rFonts w:eastAsia="Times New Roman"/>
                  <w:sz w:val="14"/>
                  <w:szCs w:val="14"/>
                </w:rPr>
                <w:delText xml:space="preserve">* </w:delText>
              </w:r>
              <w:r w:rsidRPr="00651B5B" w:rsidDel="00AA233E">
                <w:rPr>
                  <w:rFonts w:eastAsia="Times New Roman"/>
                  <w:sz w:val="14"/>
                  <w:szCs w:val="14"/>
                </w:rPr>
                <w:delText xml:space="preserve">HERS-Verified Demand Recirculation Sensor Control </w:delText>
              </w:r>
            </w:del>
          </w:p>
          <w:p w14:paraId="2288395E" w14:textId="72BC14F0"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36" w:author="Smith, Alexis@Energy" w:date="2019-02-13T10:11:00Z"/>
                <w:rFonts w:eastAsia="Times New Roman"/>
                <w:sz w:val="14"/>
                <w:szCs w:val="14"/>
              </w:rPr>
            </w:pPr>
          </w:p>
          <w:p w14:paraId="2288395F" w14:textId="347C34F2"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37" w:author="Smith, Alexis@Energy" w:date="2019-02-13T10:11:00Z"/>
                <w:rFonts w:eastAsia="Times New Roman"/>
                <w:sz w:val="14"/>
                <w:szCs w:val="14"/>
              </w:rPr>
            </w:pPr>
            <w:del w:id="4638" w:author="Smith, Alexis@Energy" w:date="2019-02-13T10:11:00Z">
              <w:r w:rsidDel="00AA233E">
                <w:rPr>
                  <w:rFonts w:eastAsia="Times New Roman"/>
                  <w:sz w:val="14"/>
                  <w:szCs w:val="14"/>
                </w:rPr>
                <w:delText>If B13 ≠ N/A then allowed values are</w:delText>
              </w:r>
            </w:del>
          </w:p>
          <w:p w14:paraId="22883960" w14:textId="1C080833"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39" w:author="Smith, Alexis@Energy" w:date="2019-02-13T10:11:00Z"/>
                <w:rFonts w:eastAsia="Times New Roman"/>
                <w:sz w:val="14"/>
                <w:szCs w:val="14"/>
              </w:rPr>
            </w:pPr>
          </w:p>
          <w:p w14:paraId="22883961" w14:textId="263D9DDF"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40" w:author="Smith, Alexis@Energy" w:date="2019-02-13T10:11:00Z"/>
                <w:rFonts w:eastAsia="Times New Roman"/>
                <w:sz w:val="14"/>
                <w:szCs w:val="14"/>
              </w:rPr>
            </w:pPr>
            <w:del w:id="4641" w:author="Smith, Alexis@Energy" w:date="2019-02-13T10:11:00Z">
              <w:r w:rsidDel="00AA233E">
                <w:rPr>
                  <w:rFonts w:eastAsia="Times New Roman"/>
                  <w:sz w:val="14"/>
                  <w:szCs w:val="14"/>
                </w:rPr>
                <w:delText>*</w:delText>
              </w:r>
              <w:r w:rsidRPr="0082211E" w:rsidDel="00AA233E">
                <w:rPr>
                  <w:rFonts w:eastAsia="Times New Roman"/>
                  <w:sz w:val="14"/>
                  <w:szCs w:val="14"/>
                </w:rPr>
                <w:delText xml:space="preserve"> </w:delText>
              </w:r>
              <w:r w:rsidRPr="00651B5B" w:rsidDel="00AA233E">
                <w:rPr>
                  <w:rFonts w:eastAsia="Times New Roman"/>
                  <w:sz w:val="14"/>
                  <w:szCs w:val="14"/>
                </w:rPr>
                <w:delText>HERS-Verified Pipe Insulation</w:delText>
              </w:r>
            </w:del>
          </w:p>
          <w:p w14:paraId="22883962" w14:textId="24DE3487"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42" w:author="Smith, Alexis@Energy" w:date="2019-02-13T10:11:00Z"/>
                <w:rFonts w:eastAsia="Times New Roman"/>
                <w:sz w:val="14"/>
                <w:szCs w:val="14"/>
              </w:rPr>
            </w:pPr>
            <w:del w:id="4643" w:author="Smith, Alexis@Energy" w:date="2019-02-13T10:11:00Z">
              <w:r w:rsidDel="00AA233E">
                <w:rPr>
                  <w:rFonts w:eastAsia="Times New Roman"/>
                  <w:sz w:val="14"/>
                  <w:szCs w:val="14"/>
                </w:rPr>
                <w:delText>Credit</w:delText>
              </w:r>
            </w:del>
          </w:p>
          <w:p w14:paraId="22883963" w14:textId="7B91E193"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44" w:author="Smith, Alexis@Energy" w:date="2019-02-13T10:11:00Z"/>
                <w:rFonts w:eastAsia="Times New Roman"/>
                <w:sz w:val="14"/>
                <w:szCs w:val="14"/>
              </w:rPr>
            </w:pPr>
          </w:p>
          <w:p w14:paraId="22883964" w14:textId="43432C66"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645" w:author="Smith, Alexis@Energy" w:date="2019-02-13T10:11:00Z"/>
                <w:rFonts w:eastAsia="Times New Roman"/>
                <w:sz w:val="16"/>
                <w:szCs w:val="16"/>
              </w:rPr>
            </w:pPr>
            <w:del w:id="4646" w:author="Smith, Alexis@Energy" w:date="2019-02-13T10:11:00Z">
              <w:r w:rsidRPr="006D348F" w:rsidDel="00AA233E">
                <w:rPr>
                  <w:rFonts w:eastAsia="Times New Roman"/>
                  <w:sz w:val="14"/>
                  <w:szCs w:val="14"/>
                </w:rPr>
                <w:delText xml:space="preserve"> &gt;&gt;</w:delText>
              </w:r>
            </w:del>
          </w:p>
        </w:tc>
      </w:tr>
      <w:tr w:rsidR="006B46AF" w:rsidRPr="0082211E" w:rsidDel="00AA233E" w14:paraId="22883974" w14:textId="153B5D1B" w:rsidTr="00AA233E">
        <w:trPr>
          <w:cantSplit/>
          <w:trHeight w:val="255"/>
          <w:del w:id="4647" w:author="Smith, Alexis@Energy" w:date="2019-02-13T10:11:00Z"/>
          <w:trPrChange w:id="4648" w:author="Smith, Alexis@Energy" w:date="2019-02-13T10:12:00Z">
            <w:trPr>
              <w:cantSplit/>
              <w:trHeight w:val="255"/>
            </w:trPr>
          </w:trPrChange>
        </w:trPr>
        <w:tc>
          <w:tcPr>
            <w:tcW w:w="1457" w:type="dxa"/>
            <w:vAlign w:val="center"/>
            <w:tcPrChange w:id="4649" w:author="Smith, Alexis@Energy" w:date="2019-02-13T10:12:00Z">
              <w:tcPr>
                <w:tcW w:w="1457" w:type="dxa"/>
                <w:vAlign w:val="center"/>
              </w:tcPr>
            </w:tcPrChange>
          </w:tcPr>
          <w:p w14:paraId="22883966" w14:textId="5BC43356"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50" w:author="Smith, Alexis@Energy" w:date="2019-02-13T10:11:00Z"/>
                <w:rFonts w:eastAsia="Times New Roman"/>
                <w:sz w:val="18"/>
                <w:szCs w:val="18"/>
              </w:rPr>
            </w:pPr>
          </w:p>
        </w:tc>
        <w:tc>
          <w:tcPr>
            <w:tcW w:w="1080" w:type="dxa"/>
            <w:vAlign w:val="center"/>
            <w:tcPrChange w:id="4651" w:author="Smith, Alexis@Energy" w:date="2019-02-13T10:12:00Z">
              <w:tcPr>
                <w:tcW w:w="1080" w:type="dxa"/>
                <w:vAlign w:val="center"/>
              </w:tcPr>
            </w:tcPrChange>
          </w:tcPr>
          <w:p w14:paraId="22883967" w14:textId="10F25E89"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52" w:author="Smith, Alexis@Energy" w:date="2019-02-13T10:11:00Z"/>
                <w:rFonts w:eastAsia="Times New Roman"/>
                <w:sz w:val="18"/>
                <w:szCs w:val="18"/>
              </w:rPr>
            </w:pPr>
          </w:p>
        </w:tc>
        <w:tc>
          <w:tcPr>
            <w:tcW w:w="901" w:type="dxa"/>
            <w:vAlign w:val="center"/>
            <w:tcPrChange w:id="4653" w:author="Smith, Alexis@Energy" w:date="2019-02-13T10:12:00Z">
              <w:tcPr>
                <w:tcW w:w="901" w:type="dxa"/>
                <w:vAlign w:val="center"/>
              </w:tcPr>
            </w:tcPrChange>
          </w:tcPr>
          <w:p w14:paraId="22883968" w14:textId="3D2174A7"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54" w:author="Smith, Alexis@Energy" w:date="2019-02-13T10:11:00Z"/>
                <w:rFonts w:eastAsia="Times New Roman"/>
                <w:sz w:val="18"/>
                <w:szCs w:val="18"/>
              </w:rPr>
            </w:pPr>
          </w:p>
        </w:tc>
        <w:tc>
          <w:tcPr>
            <w:tcW w:w="791" w:type="dxa"/>
            <w:vAlign w:val="center"/>
            <w:tcPrChange w:id="4655" w:author="Smith, Alexis@Energy" w:date="2019-02-13T10:12:00Z">
              <w:tcPr>
                <w:tcW w:w="791" w:type="dxa"/>
                <w:vAlign w:val="center"/>
              </w:tcPr>
            </w:tcPrChange>
          </w:tcPr>
          <w:p w14:paraId="22883969" w14:textId="4784FE10"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56" w:author="Smith, Alexis@Energy" w:date="2019-02-13T10:11:00Z"/>
                <w:rFonts w:eastAsia="Times New Roman"/>
                <w:sz w:val="18"/>
                <w:szCs w:val="18"/>
              </w:rPr>
            </w:pPr>
          </w:p>
        </w:tc>
        <w:tc>
          <w:tcPr>
            <w:tcW w:w="792" w:type="dxa"/>
            <w:vAlign w:val="center"/>
            <w:tcPrChange w:id="4657" w:author="Smith, Alexis@Energy" w:date="2019-02-13T10:12:00Z">
              <w:tcPr>
                <w:tcW w:w="792" w:type="dxa"/>
                <w:vAlign w:val="center"/>
              </w:tcPr>
            </w:tcPrChange>
          </w:tcPr>
          <w:p w14:paraId="2288396A" w14:textId="54138C05"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58" w:author="Smith, Alexis@Energy" w:date="2019-02-13T10:11:00Z"/>
                <w:rFonts w:eastAsia="Times New Roman"/>
                <w:sz w:val="18"/>
                <w:szCs w:val="18"/>
              </w:rPr>
            </w:pPr>
          </w:p>
        </w:tc>
        <w:tc>
          <w:tcPr>
            <w:tcW w:w="792" w:type="dxa"/>
            <w:vAlign w:val="center"/>
            <w:tcPrChange w:id="4659" w:author="Smith, Alexis@Energy" w:date="2019-02-13T10:12:00Z">
              <w:tcPr>
                <w:tcW w:w="792" w:type="dxa"/>
                <w:vAlign w:val="center"/>
              </w:tcPr>
            </w:tcPrChange>
          </w:tcPr>
          <w:p w14:paraId="2288396B" w14:textId="0CEF7E5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60" w:author="Smith, Alexis@Energy" w:date="2019-02-13T10:11:00Z"/>
                <w:rFonts w:eastAsia="Times New Roman"/>
                <w:sz w:val="18"/>
                <w:szCs w:val="18"/>
              </w:rPr>
            </w:pPr>
          </w:p>
        </w:tc>
        <w:tc>
          <w:tcPr>
            <w:tcW w:w="685" w:type="dxa"/>
            <w:vAlign w:val="center"/>
            <w:tcPrChange w:id="4661" w:author="Smith, Alexis@Energy" w:date="2019-02-13T10:12:00Z">
              <w:tcPr>
                <w:tcW w:w="685" w:type="dxa"/>
                <w:vAlign w:val="center"/>
              </w:tcPr>
            </w:tcPrChange>
          </w:tcPr>
          <w:p w14:paraId="2288396C" w14:textId="5ACEF0B3"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62" w:author="Smith, Alexis@Energy" w:date="2019-02-13T10:11:00Z"/>
                <w:rFonts w:eastAsia="Times New Roman"/>
                <w:sz w:val="18"/>
                <w:szCs w:val="18"/>
              </w:rPr>
            </w:pPr>
          </w:p>
        </w:tc>
        <w:tc>
          <w:tcPr>
            <w:tcW w:w="720" w:type="dxa"/>
            <w:vAlign w:val="center"/>
            <w:tcPrChange w:id="4663" w:author="Smith, Alexis@Energy" w:date="2019-02-13T10:12:00Z">
              <w:tcPr>
                <w:tcW w:w="720" w:type="dxa"/>
                <w:vAlign w:val="center"/>
              </w:tcPr>
            </w:tcPrChange>
          </w:tcPr>
          <w:p w14:paraId="2288396D" w14:textId="4FF4F119"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64" w:author="Smith, Alexis@Energy" w:date="2019-02-13T10:11:00Z"/>
                <w:rFonts w:eastAsia="Times New Roman"/>
                <w:sz w:val="18"/>
                <w:szCs w:val="18"/>
              </w:rPr>
            </w:pPr>
          </w:p>
        </w:tc>
        <w:tc>
          <w:tcPr>
            <w:tcW w:w="900" w:type="dxa"/>
            <w:vAlign w:val="center"/>
            <w:tcPrChange w:id="4665" w:author="Smith, Alexis@Energy" w:date="2019-02-13T10:12:00Z">
              <w:tcPr>
                <w:tcW w:w="900" w:type="dxa"/>
                <w:vAlign w:val="center"/>
              </w:tcPr>
            </w:tcPrChange>
          </w:tcPr>
          <w:p w14:paraId="2288396E" w14:textId="02D21F6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66" w:author="Smith, Alexis@Energy" w:date="2019-02-13T10:11:00Z"/>
                <w:rFonts w:eastAsia="Times New Roman"/>
                <w:sz w:val="18"/>
                <w:szCs w:val="18"/>
              </w:rPr>
            </w:pPr>
          </w:p>
        </w:tc>
        <w:tc>
          <w:tcPr>
            <w:tcW w:w="863" w:type="dxa"/>
            <w:vAlign w:val="center"/>
            <w:tcPrChange w:id="4667" w:author="Smith, Alexis@Energy" w:date="2019-02-13T10:12:00Z">
              <w:tcPr>
                <w:tcW w:w="863" w:type="dxa"/>
                <w:vAlign w:val="center"/>
              </w:tcPr>
            </w:tcPrChange>
          </w:tcPr>
          <w:p w14:paraId="2288396F" w14:textId="520B8BA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68" w:author="Smith, Alexis@Energy" w:date="2019-02-13T10:11:00Z"/>
                <w:rFonts w:eastAsia="Times New Roman"/>
                <w:sz w:val="18"/>
                <w:szCs w:val="18"/>
              </w:rPr>
            </w:pPr>
          </w:p>
        </w:tc>
        <w:tc>
          <w:tcPr>
            <w:tcW w:w="792" w:type="dxa"/>
            <w:vAlign w:val="center"/>
            <w:tcPrChange w:id="4669" w:author="Smith, Alexis@Energy" w:date="2019-02-13T10:12:00Z">
              <w:tcPr>
                <w:tcW w:w="792" w:type="dxa"/>
                <w:vAlign w:val="center"/>
              </w:tcPr>
            </w:tcPrChange>
          </w:tcPr>
          <w:p w14:paraId="22883970" w14:textId="1FF992B0"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70" w:author="Smith, Alexis@Energy" w:date="2019-02-13T10:11:00Z"/>
                <w:rFonts w:eastAsia="Times New Roman"/>
                <w:sz w:val="18"/>
                <w:szCs w:val="18"/>
              </w:rPr>
            </w:pPr>
          </w:p>
        </w:tc>
        <w:tc>
          <w:tcPr>
            <w:tcW w:w="775" w:type="dxa"/>
            <w:vAlign w:val="center"/>
            <w:tcPrChange w:id="4671" w:author="Smith, Alexis@Energy" w:date="2019-02-13T10:12:00Z">
              <w:tcPr>
                <w:tcW w:w="775" w:type="dxa"/>
                <w:vAlign w:val="center"/>
              </w:tcPr>
            </w:tcPrChange>
          </w:tcPr>
          <w:p w14:paraId="22883971" w14:textId="447D2E92"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72" w:author="Smith, Alexis@Energy" w:date="2019-02-13T10:11:00Z"/>
                <w:rFonts w:eastAsia="Times New Roman"/>
                <w:sz w:val="18"/>
                <w:szCs w:val="18"/>
              </w:rPr>
            </w:pPr>
          </w:p>
        </w:tc>
        <w:tc>
          <w:tcPr>
            <w:tcW w:w="2070" w:type="dxa"/>
            <w:vAlign w:val="center"/>
            <w:tcPrChange w:id="4673" w:author="Smith, Alexis@Energy" w:date="2019-02-13T10:12:00Z">
              <w:tcPr>
                <w:tcW w:w="2070" w:type="dxa"/>
                <w:vAlign w:val="center"/>
              </w:tcPr>
            </w:tcPrChange>
          </w:tcPr>
          <w:p w14:paraId="22883972" w14:textId="11707F91"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74" w:author="Smith, Alexis@Energy" w:date="2019-02-13T10:11:00Z"/>
                <w:rFonts w:eastAsia="Times New Roman"/>
                <w:sz w:val="18"/>
                <w:szCs w:val="18"/>
              </w:rPr>
            </w:pPr>
          </w:p>
        </w:tc>
        <w:tc>
          <w:tcPr>
            <w:tcW w:w="1980" w:type="dxa"/>
            <w:vAlign w:val="center"/>
            <w:tcPrChange w:id="4675" w:author="Smith, Alexis@Energy" w:date="2019-02-13T10:12:00Z">
              <w:tcPr>
                <w:tcW w:w="1980" w:type="dxa"/>
                <w:vAlign w:val="center"/>
              </w:tcPr>
            </w:tcPrChange>
          </w:tcPr>
          <w:p w14:paraId="22883973" w14:textId="23DAA010"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676" w:author="Smith, Alexis@Energy" w:date="2019-02-13T10:11:00Z"/>
                <w:rFonts w:eastAsia="Times New Roman"/>
                <w:sz w:val="18"/>
                <w:szCs w:val="18"/>
              </w:rPr>
            </w:pPr>
          </w:p>
        </w:tc>
      </w:tr>
    </w:tbl>
    <w:p w14:paraId="22883975" w14:textId="41EAD0F1" w:rsidR="006B46AF" w:rsidDel="00AA233E" w:rsidRDefault="006B46AF" w:rsidP="006B46AF">
      <w:pPr>
        <w:spacing w:after="0" w:line="240" w:lineRule="auto"/>
        <w:rPr>
          <w:del w:id="4677" w:author="Smith, Alexis@Energy" w:date="2019-02-13T10:12:00Z"/>
          <w:rFonts w:asciiTheme="minorHAnsi" w:hAnsiTheme="minorHAnsi" w:cs="Arial"/>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4678" w:author="Smith, Alexis@Energy" w:date="2019-02-13T10:12:00Z">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648"/>
        <w:gridCol w:w="809"/>
        <w:gridCol w:w="1080"/>
        <w:gridCol w:w="901"/>
        <w:gridCol w:w="791"/>
        <w:gridCol w:w="379"/>
        <w:gridCol w:w="413"/>
        <w:gridCol w:w="792"/>
        <w:gridCol w:w="685"/>
        <w:gridCol w:w="720"/>
        <w:gridCol w:w="900"/>
        <w:gridCol w:w="863"/>
        <w:gridCol w:w="792"/>
        <w:gridCol w:w="775"/>
        <w:gridCol w:w="1980"/>
        <w:gridCol w:w="2070"/>
        <w:tblGridChange w:id="4679">
          <w:tblGrid>
            <w:gridCol w:w="648"/>
            <w:gridCol w:w="809"/>
            <w:gridCol w:w="1080"/>
            <w:gridCol w:w="901"/>
            <w:gridCol w:w="791"/>
            <w:gridCol w:w="379"/>
            <w:gridCol w:w="413"/>
            <w:gridCol w:w="792"/>
            <w:gridCol w:w="685"/>
            <w:gridCol w:w="720"/>
            <w:gridCol w:w="900"/>
            <w:gridCol w:w="863"/>
            <w:gridCol w:w="792"/>
            <w:gridCol w:w="775"/>
            <w:gridCol w:w="1980"/>
            <w:gridCol w:w="2070"/>
          </w:tblGrid>
        </w:tblGridChange>
      </w:tblGrid>
      <w:tr w:rsidR="006B46AF" w:rsidRPr="0082211E" w:rsidDel="00AA233E" w14:paraId="22883978" w14:textId="476101F7" w:rsidTr="00AA233E">
        <w:trPr>
          <w:cantSplit/>
          <w:trHeight w:val="627"/>
          <w:del w:id="4680" w:author="Smith, Alexis@Energy" w:date="2019-02-13T10:11:00Z"/>
          <w:trPrChange w:id="4681" w:author="Smith, Alexis@Energy" w:date="2019-02-13T10:12:00Z">
            <w:trPr>
              <w:cantSplit/>
              <w:trHeight w:val="627"/>
            </w:trPr>
          </w:trPrChange>
        </w:trPr>
        <w:tc>
          <w:tcPr>
            <w:tcW w:w="14598" w:type="dxa"/>
            <w:gridSpan w:val="16"/>
            <w:tcBorders>
              <w:top w:val="single" w:sz="6" w:space="0" w:color="auto"/>
              <w:bottom w:val="single" w:sz="6" w:space="0" w:color="auto"/>
            </w:tcBorders>
            <w:tcPrChange w:id="4682" w:author="Smith, Alexis@Energy" w:date="2019-02-13T10:12:00Z">
              <w:tcPr>
                <w:tcW w:w="14598" w:type="dxa"/>
                <w:gridSpan w:val="16"/>
                <w:tcBorders>
                  <w:top w:val="single" w:sz="6" w:space="0" w:color="auto"/>
                  <w:bottom w:val="single" w:sz="6" w:space="0" w:color="auto"/>
                </w:tcBorders>
              </w:tcPr>
            </w:tcPrChange>
          </w:tcPr>
          <w:p w14:paraId="22883976" w14:textId="1E83522E" w:rsidR="006B46AF" w:rsidRPr="0082211E" w:rsidDel="00AA233E" w:rsidRDefault="006B46AF" w:rsidP="006B46AF">
            <w:pPr>
              <w:keepNext/>
              <w:spacing w:after="0" w:line="240" w:lineRule="auto"/>
              <w:rPr>
                <w:del w:id="4683" w:author="Smith, Alexis@Energy" w:date="2019-02-13T10:11:00Z"/>
                <w:b/>
              </w:rPr>
            </w:pPr>
            <w:del w:id="4684" w:author="Smith, Alexis@Energy" w:date="2019-02-13T10:11:00Z">
              <w:r w:rsidDel="00AA233E">
                <w:rPr>
                  <w:b/>
                </w:rPr>
                <w:lastRenderedPageBreak/>
                <w:delText>C</w:delText>
              </w:r>
              <w:r w:rsidRPr="0082211E" w:rsidDel="00AA233E">
                <w:rPr>
                  <w:b/>
                </w:rPr>
                <w:delText xml:space="preserve">. </w:delText>
              </w:r>
              <w:r w:rsidDel="00AA233E">
                <w:rPr>
                  <w:b/>
                </w:rPr>
                <w:delText xml:space="preserve">Installed HERS Verified Dwelling Unit </w:delText>
              </w:r>
              <w:r w:rsidRPr="0082211E" w:rsidDel="00AA233E">
                <w:rPr>
                  <w:b/>
                </w:rPr>
                <w:delText>W</w:delText>
              </w:r>
              <w:r w:rsidDel="00AA233E">
                <w:rPr>
                  <w:b/>
                </w:rPr>
                <w:delText xml:space="preserve">ater </w:delText>
              </w:r>
              <w:r w:rsidRPr="0082211E" w:rsidDel="00AA233E">
                <w:rPr>
                  <w:b/>
                </w:rPr>
                <w:delText>H</w:delText>
              </w:r>
              <w:r w:rsidDel="00AA233E">
                <w:rPr>
                  <w:b/>
                </w:rPr>
                <w:delText>eating</w:delText>
              </w:r>
              <w:r w:rsidRPr="0082211E" w:rsidDel="00AA233E">
                <w:rPr>
                  <w:b/>
                </w:rPr>
                <w:delText xml:space="preserve"> S</w:delText>
              </w:r>
              <w:r w:rsidDel="00AA233E">
                <w:rPr>
                  <w:b/>
                </w:rPr>
                <w:delText xml:space="preserve">ystems Information </w:delText>
              </w:r>
            </w:del>
          </w:p>
          <w:p w14:paraId="22883977" w14:textId="65AD60A2" w:rsidR="006B46AF" w:rsidRPr="0082211E" w:rsidDel="00AA233E" w:rsidRDefault="006B46AF" w:rsidP="006B46AF">
            <w:pPr>
              <w:keepNext/>
              <w:spacing w:after="0" w:line="240" w:lineRule="auto"/>
              <w:rPr>
                <w:del w:id="4685" w:author="Smith, Alexis@Energy" w:date="2019-02-13T10:11:00Z"/>
                <w:b/>
              </w:rPr>
            </w:pPr>
            <w:del w:id="4686" w:author="Smith, Alexis@Energy" w:date="2019-02-13T10:11:00Z">
              <w:r w:rsidRPr="00FB4BFD" w:rsidDel="00AA233E">
                <w:rPr>
                  <w:sz w:val="18"/>
                  <w:szCs w:val="18"/>
                </w:rPr>
                <w:delText xml:space="preserve">&lt;&lt;require one row of data for each </w:delText>
              </w:r>
              <w:r w:rsidDel="00AA233E">
                <w:rPr>
                  <w:sz w:val="18"/>
                  <w:szCs w:val="18"/>
                </w:rPr>
                <w:delText>Water Heating</w:delText>
              </w:r>
              <w:r w:rsidRPr="00FB4BFD" w:rsidDel="00AA233E">
                <w:rPr>
                  <w:sz w:val="18"/>
                  <w:szCs w:val="18"/>
                </w:rPr>
                <w:delText xml:space="preserve"> System in Section </w:delText>
              </w:r>
              <w:r w:rsidDel="00AA233E">
                <w:rPr>
                  <w:sz w:val="18"/>
                  <w:szCs w:val="18"/>
                </w:rPr>
                <w:delText>B</w:delText>
              </w:r>
              <w:r w:rsidRPr="00FB4BFD" w:rsidDel="00AA233E">
                <w:rPr>
                  <w:sz w:val="18"/>
                  <w:szCs w:val="18"/>
                </w:rPr>
                <w:delText>&gt;&gt;</w:delText>
              </w:r>
            </w:del>
          </w:p>
        </w:tc>
      </w:tr>
      <w:tr w:rsidR="006B46AF" w:rsidRPr="0082211E" w:rsidDel="00AA233E" w14:paraId="22883987" w14:textId="467B46C0" w:rsidTr="00AA233E">
        <w:trPr>
          <w:cantSplit/>
          <w:trHeight w:val="277"/>
          <w:del w:id="4687" w:author="Smith, Alexis@Energy" w:date="2019-02-13T10:11:00Z"/>
          <w:trPrChange w:id="4688" w:author="Smith, Alexis@Energy" w:date="2019-02-13T10:12:00Z">
            <w:trPr>
              <w:cantSplit/>
              <w:trHeight w:val="277"/>
            </w:trPr>
          </w:trPrChange>
        </w:trPr>
        <w:tc>
          <w:tcPr>
            <w:tcW w:w="1457" w:type="dxa"/>
            <w:gridSpan w:val="2"/>
            <w:tcBorders>
              <w:top w:val="single" w:sz="6" w:space="0" w:color="auto"/>
            </w:tcBorders>
            <w:vAlign w:val="bottom"/>
            <w:tcPrChange w:id="4689" w:author="Smith, Alexis@Energy" w:date="2019-02-13T10:12:00Z">
              <w:tcPr>
                <w:tcW w:w="1457" w:type="dxa"/>
                <w:gridSpan w:val="2"/>
                <w:tcBorders>
                  <w:top w:val="single" w:sz="6" w:space="0" w:color="auto"/>
                </w:tcBorders>
                <w:vAlign w:val="bottom"/>
              </w:tcPr>
            </w:tcPrChange>
          </w:tcPr>
          <w:p w14:paraId="22883979" w14:textId="6F9535C6"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690" w:author="Smith, Alexis@Energy" w:date="2019-02-13T10:11:00Z"/>
                <w:rFonts w:eastAsia="Times New Roman"/>
                <w:sz w:val="18"/>
                <w:szCs w:val="18"/>
              </w:rPr>
            </w:pPr>
            <w:del w:id="4691" w:author="Smith, Alexis@Energy" w:date="2019-02-13T10:11:00Z">
              <w:r w:rsidRPr="0082211E" w:rsidDel="00AA233E">
                <w:rPr>
                  <w:rFonts w:eastAsia="Times New Roman"/>
                  <w:sz w:val="18"/>
                  <w:szCs w:val="18"/>
                </w:rPr>
                <w:delText>01</w:delText>
              </w:r>
            </w:del>
          </w:p>
        </w:tc>
        <w:tc>
          <w:tcPr>
            <w:tcW w:w="1080" w:type="dxa"/>
            <w:tcBorders>
              <w:top w:val="single" w:sz="6" w:space="0" w:color="auto"/>
            </w:tcBorders>
            <w:vAlign w:val="bottom"/>
            <w:tcPrChange w:id="4692" w:author="Smith, Alexis@Energy" w:date="2019-02-13T10:12:00Z">
              <w:tcPr>
                <w:tcW w:w="1080" w:type="dxa"/>
                <w:tcBorders>
                  <w:top w:val="single" w:sz="6" w:space="0" w:color="auto"/>
                </w:tcBorders>
                <w:vAlign w:val="bottom"/>
              </w:tcPr>
            </w:tcPrChange>
          </w:tcPr>
          <w:p w14:paraId="2288397A" w14:textId="4A3CCCF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693" w:author="Smith, Alexis@Energy" w:date="2019-02-13T10:11:00Z"/>
                <w:rFonts w:eastAsia="Times New Roman"/>
                <w:sz w:val="18"/>
                <w:szCs w:val="18"/>
              </w:rPr>
            </w:pPr>
            <w:del w:id="4694" w:author="Smith, Alexis@Energy" w:date="2019-02-13T10:11:00Z">
              <w:r w:rsidRPr="0082211E" w:rsidDel="00AA233E">
                <w:rPr>
                  <w:rFonts w:eastAsia="Times New Roman"/>
                  <w:sz w:val="18"/>
                  <w:szCs w:val="18"/>
                </w:rPr>
                <w:delText>02</w:delText>
              </w:r>
            </w:del>
          </w:p>
        </w:tc>
        <w:tc>
          <w:tcPr>
            <w:tcW w:w="901" w:type="dxa"/>
            <w:tcBorders>
              <w:top w:val="single" w:sz="6" w:space="0" w:color="auto"/>
            </w:tcBorders>
            <w:vAlign w:val="bottom"/>
            <w:tcPrChange w:id="4695" w:author="Smith, Alexis@Energy" w:date="2019-02-13T10:12:00Z">
              <w:tcPr>
                <w:tcW w:w="901" w:type="dxa"/>
                <w:tcBorders>
                  <w:top w:val="single" w:sz="6" w:space="0" w:color="auto"/>
                </w:tcBorders>
                <w:vAlign w:val="bottom"/>
              </w:tcPr>
            </w:tcPrChange>
          </w:tcPr>
          <w:p w14:paraId="2288397B" w14:textId="1990DAA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696" w:author="Smith, Alexis@Energy" w:date="2019-02-13T10:11:00Z"/>
                <w:rFonts w:eastAsia="Times New Roman"/>
                <w:sz w:val="18"/>
                <w:szCs w:val="18"/>
              </w:rPr>
            </w:pPr>
            <w:del w:id="4697" w:author="Smith, Alexis@Energy" w:date="2019-02-13T10:11:00Z">
              <w:r w:rsidRPr="0082211E" w:rsidDel="00AA233E">
                <w:rPr>
                  <w:rFonts w:eastAsia="Times New Roman"/>
                  <w:sz w:val="18"/>
                  <w:szCs w:val="18"/>
                </w:rPr>
                <w:delText>03</w:delText>
              </w:r>
            </w:del>
          </w:p>
        </w:tc>
        <w:tc>
          <w:tcPr>
            <w:tcW w:w="791" w:type="dxa"/>
            <w:tcBorders>
              <w:top w:val="single" w:sz="6" w:space="0" w:color="auto"/>
            </w:tcBorders>
            <w:vAlign w:val="bottom"/>
            <w:tcPrChange w:id="4698" w:author="Smith, Alexis@Energy" w:date="2019-02-13T10:12:00Z">
              <w:tcPr>
                <w:tcW w:w="791" w:type="dxa"/>
                <w:tcBorders>
                  <w:top w:val="single" w:sz="6" w:space="0" w:color="auto"/>
                </w:tcBorders>
                <w:vAlign w:val="bottom"/>
              </w:tcPr>
            </w:tcPrChange>
          </w:tcPr>
          <w:p w14:paraId="2288397C" w14:textId="4350DA0F"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699" w:author="Smith, Alexis@Energy" w:date="2019-02-13T10:11:00Z"/>
                <w:rFonts w:eastAsiaTheme="majorEastAsia" w:cstheme="majorBidi"/>
                <w:b/>
                <w:bCs/>
                <w:color w:val="4F81BD" w:themeColor="accent1"/>
                <w:sz w:val="18"/>
                <w:szCs w:val="18"/>
              </w:rPr>
            </w:pPr>
            <w:del w:id="4700" w:author="Smith, Alexis@Energy" w:date="2019-02-13T10:11:00Z">
              <w:r w:rsidRPr="0082211E" w:rsidDel="00AA233E">
                <w:rPr>
                  <w:rFonts w:eastAsia="Times New Roman"/>
                  <w:sz w:val="18"/>
                  <w:szCs w:val="18"/>
                </w:rPr>
                <w:delText>04</w:delText>
              </w:r>
            </w:del>
          </w:p>
        </w:tc>
        <w:tc>
          <w:tcPr>
            <w:tcW w:w="792" w:type="dxa"/>
            <w:gridSpan w:val="2"/>
            <w:tcBorders>
              <w:top w:val="single" w:sz="6" w:space="0" w:color="auto"/>
            </w:tcBorders>
            <w:vAlign w:val="bottom"/>
            <w:tcPrChange w:id="4701" w:author="Smith, Alexis@Energy" w:date="2019-02-13T10:12:00Z">
              <w:tcPr>
                <w:tcW w:w="792" w:type="dxa"/>
                <w:gridSpan w:val="2"/>
                <w:tcBorders>
                  <w:top w:val="single" w:sz="6" w:space="0" w:color="auto"/>
                </w:tcBorders>
                <w:vAlign w:val="bottom"/>
              </w:tcPr>
            </w:tcPrChange>
          </w:tcPr>
          <w:p w14:paraId="2288397D" w14:textId="5EE8055B"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02" w:author="Smith, Alexis@Energy" w:date="2019-02-13T10:11:00Z"/>
                <w:rFonts w:eastAsiaTheme="majorEastAsia" w:cstheme="majorBidi"/>
                <w:b/>
                <w:bCs/>
                <w:color w:val="4F81BD" w:themeColor="accent1"/>
                <w:sz w:val="18"/>
                <w:szCs w:val="18"/>
              </w:rPr>
            </w:pPr>
            <w:del w:id="4703" w:author="Smith, Alexis@Energy" w:date="2019-02-13T10:11:00Z">
              <w:r w:rsidRPr="0082211E" w:rsidDel="00AA233E">
                <w:rPr>
                  <w:rFonts w:eastAsia="Times New Roman"/>
                  <w:sz w:val="18"/>
                  <w:szCs w:val="18"/>
                </w:rPr>
                <w:delText>05</w:delText>
              </w:r>
            </w:del>
          </w:p>
        </w:tc>
        <w:tc>
          <w:tcPr>
            <w:tcW w:w="792" w:type="dxa"/>
            <w:tcBorders>
              <w:top w:val="single" w:sz="6" w:space="0" w:color="auto"/>
            </w:tcBorders>
            <w:vAlign w:val="bottom"/>
            <w:tcPrChange w:id="4704" w:author="Smith, Alexis@Energy" w:date="2019-02-13T10:12:00Z">
              <w:tcPr>
                <w:tcW w:w="792" w:type="dxa"/>
                <w:tcBorders>
                  <w:top w:val="single" w:sz="6" w:space="0" w:color="auto"/>
                </w:tcBorders>
                <w:vAlign w:val="bottom"/>
              </w:tcPr>
            </w:tcPrChange>
          </w:tcPr>
          <w:p w14:paraId="2288397E" w14:textId="6E01D77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05" w:author="Smith, Alexis@Energy" w:date="2019-02-13T10:11:00Z"/>
                <w:rFonts w:eastAsiaTheme="majorEastAsia" w:cstheme="majorBidi"/>
                <w:b/>
                <w:bCs/>
                <w:color w:val="4F81BD" w:themeColor="accent1"/>
                <w:sz w:val="18"/>
                <w:szCs w:val="18"/>
              </w:rPr>
            </w:pPr>
            <w:del w:id="4706" w:author="Smith, Alexis@Energy" w:date="2019-02-13T10:11:00Z">
              <w:r w:rsidRPr="0082211E" w:rsidDel="00AA233E">
                <w:rPr>
                  <w:rFonts w:eastAsia="Times New Roman"/>
                  <w:sz w:val="18"/>
                  <w:szCs w:val="18"/>
                </w:rPr>
                <w:delText>06</w:delText>
              </w:r>
            </w:del>
          </w:p>
        </w:tc>
        <w:tc>
          <w:tcPr>
            <w:tcW w:w="685" w:type="dxa"/>
            <w:tcBorders>
              <w:top w:val="single" w:sz="6" w:space="0" w:color="auto"/>
            </w:tcBorders>
            <w:vAlign w:val="bottom"/>
            <w:tcPrChange w:id="4707" w:author="Smith, Alexis@Energy" w:date="2019-02-13T10:12:00Z">
              <w:tcPr>
                <w:tcW w:w="685" w:type="dxa"/>
                <w:tcBorders>
                  <w:top w:val="single" w:sz="6" w:space="0" w:color="auto"/>
                </w:tcBorders>
                <w:vAlign w:val="bottom"/>
              </w:tcPr>
            </w:tcPrChange>
          </w:tcPr>
          <w:p w14:paraId="2288397F" w14:textId="500471E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08" w:author="Smith, Alexis@Energy" w:date="2019-02-13T10:11:00Z"/>
                <w:rFonts w:eastAsiaTheme="majorEastAsia" w:cstheme="majorBidi"/>
                <w:b/>
                <w:bCs/>
                <w:color w:val="4F81BD" w:themeColor="accent1"/>
                <w:sz w:val="18"/>
                <w:szCs w:val="18"/>
              </w:rPr>
            </w:pPr>
            <w:del w:id="4709" w:author="Smith, Alexis@Energy" w:date="2019-02-13T10:11:00Z">
              <w:r w:rsidRPr="0082211E" w:rsidDel="00AA233E">
                <w:rPr>
                  <w:rFonts w:eastAsia="Times New Roman"/>
                  <w:sz w:val="18"/>
                  <w:szCs w:val="18"/>
                </w:rPr>
                <w:delText>07</w:delText>
              </w:r>
            </w:del>
          </w:p>
        </w:tc>
        <w:tc>
          <w:tcPr>
            <w:tcW w:w="720" w:type="dxa"/>
            <w:tcBorders>
              <w:top w:val="single" w:sz="6" w:space="0" w:color="auto"/>
            </w:tcBorders>
            <w:vAlign w:val="bottom"/>
            <w:tcPrChange w:id="4710" w:author="Smith, Alexis@Energy" w:date="2019-02-13T10:12:00Z">
              <w:tcPr>
                <w:tcW w:w="720" w:type="dxa"/>
                <w:tcBorders>
                  <w:top w:val="single" w:sz="6" w:space="0" w:color="auto"/>
                </w:tcBorders>
                <w:vAlign w:val="bottom"/>
              </w:tcPr>
            </w:tcPrChange>
          </w:tcPr>
          <w:p w14:paraId="22883980" w14:textId="0DCEAC2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11" w:author="Smith, Alexis@Energy" w:date="2019-02-13T10:11:00Z"/>
                <w:rFonts w:eastAsiaTheme="majorEastAsia" w:cstheme="majorBidi"/>
                <w:b/>
                <w:bCs/>
                <w:color w:val="4F81BD" w:themeColor="accent1"/>
                <w:sz w:val="18"/>
                <w:szCs w:val="18"/>
              </w:rPr>
            </w:pPr>
            <w:del w:id="4712" w:author="Smith, Alexis@Energy" w:date="2019-02-13T10:11:00Z">
              <w:r w:rsidRPr="0082211E" w:rsidDel="00AA233E">
                <w:rPr>
                  <w:rFonts w:eastAsia="Times New Roman"/>
                  <w:sz w:val="18"/>
                  <w:szCs w:val="18"/>
                </w:rPr>
                <w:delText>08</w:delText>
              </w:r>
            </w:del>
          </w:p>
        </w:tc>
        <w:tc>
          <w:tcPr>
            <w:tcW w:w="900" w:type="dxa"/>
            <w:tcBorders>
              <w:top w:val="single" w:sz="6" w:space="0" w:color="auto"/>
            </w:tcBorders>
            <w:vAlign w:val="bottom"/>
            <w:tcPrChange w:id="4713" w:author="Smith, Alexis@Energy" w:date="2019-02-13T10:12:00Z">
              <w:tcPr>
                <w:tcW w:w="900" w:type="dxa"/>
                <w:tcBorders>
                  <w:top w:val="single" w:sz="6" w:space="0" w:color="auto"/>
                </w:tcBorders>
                <w:vAlign w:val="bottom"/>
              </w:tcPr>
            </w:tcPrChange>
          </w:tcPr>
          <w:p w14:paraId="22883981" w14:textId="0FDF9BE5"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14" w:author="Smith, Alexis@Energy" w:date="2019-02-13T10:11:00Z"/>
                <w:rFonts w:eastAsiaTheme="majorEastAsia" w:cstheme="majorBidi"/>
                <w:b/>
                <w:bCs/>
                <w:color w:val="4F81BD" w:themeColor="accent1"/>
                <w:sz w:val="18"/>
                <w:szCs w:val="18"/>
              </w:rPr>
            </w:pPr>
            <w:del w:id="4715" w:author="Smith, Alexis@Energy" w:date="2019-02-13T10:11:00Z">
              <w:r w:rsidRPr="0082211E" w:rsidDel="00AA233E">
                <w:rPr>
                  <w:rFonts w:eastAsia="Times New Roman"/>
                  <w:sz w:val="18"/>
                  <w:szCs w:val="18"/>
                </w:rPr>
                <w:delText>09</w:delText>
              </w:r>
            </w:del>
          </w:p>
        </w:tc>
        <w:tc>
          <w:tcPr>
            <w:tcW w:w="863" w:type="dxa"/>
            <w:tcBorders>
              <w:top w:val="single" w:sz="6" w:space="0" w:color="auto"/>
            </w:tcBorders>
            <w:vAlign w:val="bottom"/>
            <w:tcPrChange w:id="4716" w:author="Smith, Alexis@Energy" w:date="2019-02-13T10:12:00Z">
              <w:tcPr>
                <w:tcW w:w="863" w:type="dxa"/>
                <w:tcBorders>
                  <w:top w:val="single" w:sz="6" w:space="0" w:color="auto"/>
                </w:tcBorders>
                <w:vAlign w:val="bottom"/>
              </w:tcPr>
            </w:tcPrChange>
          </w:tcPr>
          <w:p w14:paraId="22883982" w14:textId="26C43971"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17" w:author="Smith, Alexis@Energy" w:date="2019-02-13T10:11:00Z"/>
                <w:rFonts w:eastAsiaTheme="majorEastAsia" w:cstheme="majorBidi"/>
                <w:b/>
                <w:bCs/>
                <w:color w:val="4F81BD" w:themeColor="accent1"/>
                <w:sz w:val="18"/>
                <w:szCs w:val="18"/>
              </w:rPr>
            </w:pPr>
            <w:del w:id="4718" w:author="Smith, Alexis@Energy" w:date="2019-02-13T10:11:00Z">
              <w:r w:rsidRPr="0082211E" w:rsidDel="00AA233E">
                <w:rPr>
                  <w:rFonts w:eastAsia="Times New Roman"/>
                  <w:sz w:val="18"/>
                  <w:szCs w:val="18"/>
                </w:rPr>
                <w:delText>10</w:delText>
              </w:r>
            </w:del>
          </w:p>
        </w:tc>
        <w:tc>
          <w:tcPr>
            <w:tcW w:w="792" w:type="dxa"/>
            <w:tcBorders>
              <w:top w:val="single" w:sz="6" w:space="0" w:color="auto"/>
            </w:tcBorders>
            <w:vAlign w:val="bottom"/>
            <w:tcPrChange w:id="4719" w:author="Smith, Alexis@Energy" w:date="2019-02-13T10:12:00Z">
              <w:tcPr>
                <w:tcW w:w="792" w:type="dxa"/>
                <w:tcBorders>
                  <w:top w:val="single" w:sz="6" w:space="0" w:color="auto"/>
                </w:tcBorders>
                <w:vAlign w:val="bottom"/>
              </w:tcPr>
            </w:tcPrChange>
          </w:tcPr>
          <w:p w14:paraId="22883983" w14:textId="331BE4E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20" w:author="Smith, Alexis@Energy" w:date="2019-02-13T10:11:00Z"/>
                <w:rFonts w:eastAsiaTheme="majorEastAsia" w:cstheme="majorBidi"/>
                <w:b/>
                <w:bCs/>
                <w:color w:val="4F81BD" w:themeColor="accent1"/>
                <w:sz w:val="18"/>
                <w:szCs w:val="18"/>
              </w:rPr>
            </w:pPr>
            <w:del w:id="4721" w:author="Smith, Alexis@Energy" w:date="2019-02-13T10:11:00Z">
              <w:r w:rsidRPr="0082211E" w:rsidDel="00AA233E">
                <w:rPr>
                  <w:rFonts w:eastAsia="Times New Roman"/>
                  <w:sz w:val="18"/>
                  <w:szCs w:val="18"/>
                </w:rPr>
                <w:delText>11</w:delText>
              </w:r>
            </w:del>
          </w:p>
        </w:tc>
        <w:tc>
          <w:tcPr>
            <w:tcW w:w="775" w:type="dxa"/>
            <w:tcBorders>
              <w:top w:val="single" w:sz="6" w:space="0" w:color="auto"/>
            </w:tcBorders>
            <w:vAlign w:val="bottom"/>
            <w:tcPrChange w:id="4722" w:author="Smith, Alexis@Energy" w:date="2019-02-13T10:12:00Z">
              <w:tcPr>
                <w:tcW w:w="775" w:type="dxa"/>
                <w:tcBorders>
                  <w:top w:val="single" w:sz="6" w:space="0" w:color="auto"/>
                </w:tcBorders>
                <w:vAlign w:val="bottom"/>
              </w:tcPr>
            </w:tcPrChange>
          </w:tcPr>
          <w:p w14:paraId="22883984" w14:textId="7E51AFC7"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23" w:author="Smith, Alexis@Energy" w:date="2019-02-13T10:11:00Z"/>
                <w:rFonts w:eastAsiaTheme="majorEastAsia" w:cstheme="majorBidi"/>
                <w:b/>
                <w:bCs/>
                <w:color w:val="4F81BD" w:themeColor="accent1"/>
                <w:sz w:val="18"/>
                <w:szCs w:val="18"/>
              </w:rPr>
            </w:pPr>
            <w:del w:id="4724" w:author="Smith, Alexis@Energy" w:date="2019-02-13T10:11:00Z">
              <w:r w:rsidRPr="0082211E" w:rsidDel="00AA233E">
                <w:rPr>
                  <w:rFonts w:eastAsia="Times New Roman"/>
                  <w:sz w:val="18"/>
                  <w:szCs w:val="18"/>
                </w:rPr>
                <w:delText>12</w:delText>
              </w:r>
            </w:del>
          </w:p>
        </w:tc>
        <w:tc>
          <w:tcPr>
            <w:tcW w:w="1980" w:type="dxa"/>
            <w:tcBorders>
              <w:top w:val="single" w:sz="6" w:space="0" w:color="auto"/>
            </w:tcBorders>
            <w:vAlign w:val="bottom"/>
            <w:tcPrChange w:id="4725" w:author="Smith, Alexis@Energy" w:date="2019-02-13T10:12:00Z">
              <w:tcPr>
                <w:tcW w:w="1980" w:type="dxa"/>
                <w:tcBorders>
                  <w:top w:val="single" w:sz="6" w:space="0" w:color="auto"/>
                </w:tcBorders>
                <w:vAlign w:val="bottom"/>
              </w:tcPr>
            </w:tcPrChange>
          </w:tcPr>
          <w:p w14:paraId="22883985" w14:textId="7A662DF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26" w:author="Smith, Alexis@Energy" w:date="2019-02-13T10:11:00Z"/>
                <w:rFonts w:eastAsia="Times New Roman"/>
                <w:sz w:val="18"/>
                <w:szCs w:val="18"/>
              </w:rPr>
            </w:pPr>
            <w:del w:id="4727" w:author="Smith, Alexis@Energy" w:date="2019-02-13T10:11:00Z">
              <w:r w:rsidRPr="0082211E" w:rsidDel="00AA233E">
                <w:rPr>
                  <w:rFonts w:eastAsia="Times New Roman"/>
                  <w:sz w:val="18"/>
                  <w:szCs w:val="18"/>
                </w:rPr>
                <w:delText>1</w:delText>
              </w:r>
              <w:r w:rsidDel="00AA233E">
                <w:rPr>
                  <w:rFonts w:eastAsia="Times New Roman"/>
                  <w:sz w:val="18"/>
                  <w:szCs w:val="18"/>
                </w:rPr>
                <w:delText>3</w:delText>
              </w:r>
            </w:del>
          </w:p>
        </w:tc>
        <w:tc>
          <w:tcPr>
            <w:tcW w:w="2070" w:type="dxa"/>
            <w:tcBorders>
              <w:top w:val="single" w:sz="6" w:space="0" w:color="auto"/>
            </w:tcBorders>
            <w:vAlign w:val="bottom"/>
            <w:tcPrChange w:id="4728" w:author="Smith, Alexis@Energy" w:date="2019-02-13T10:12:00Z">
              <w:tcPr>
                <w:tcW w:w="2070" w:type="dxa"/>
                <w:tcBorders>
                  <w:top w:val="single" w:sz="6" w:space="0" w:color="auto"/>
                </w:tcBorders>
                <w:vAlign w:val="bottom"/>
              </w:tcPr>
            </w:tcPrChange>
          </w:tcPr>
          <w:p w14:paraId="22883986" w14:textId="22B2F55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29" w:author="Smith, Alexis@Energy" w:date="2019-02-13T10:11:00Z"/>
                <w:rFonts w:eastAsia="Times New Roman"/>
                <w:sz w:val="18"/>
                <w:szCs w:val="18"/>
              </w:rPr>
            </w:pPr>
            <w:del w:id="4730" w:author="Smith, Alexis@Energy" w:date="2019-02-13T10:11:00Z">
              <w:r w:rsidRPr="0082211E" w:rsidDel="00AA233E">
                <w:rPr>
                  <w:rFonts w:eastAsia="Times New Roman"/>
                  <w:sz w:val="18"/>
                  <w:szCs w:val="18"/>
                </w:rPr>
                <w:delText>1</w:delText>
              </w:r>
              <w:r w:rsidDel="00AA233E">
                <w:rPr>
                  <w:rFonts w:eastAsia="Times New Roman"/>
                  <w:sz w:val="18"/>
                  <w:szCs w:val="18"/>
                </w:rPr>
                <w:delText>4</w:delText>
              </w:r>
            </w:del>
          </w:p>
        </w:tc>
      </w:tr>
      <w:tr w:rsidR="006B46AF" w:rsidRPr="0082211E" w:rsidDel="00AA233E" w14:paraId="2288399B" w14:textId="66E9579A" w:rsidTr="00AA233E">
        <w:trPr>
          <w:cantSplit/>
          <w:trHeight w:val="492"/>
          <w:del w:id="4731" w:author="Smith, Alexis@Energy" w:date="2019-02-13T10:11:00Z"/>
          <w:trPrChange w:id="4732" w:author="Smith, Alexis@Energy" w:date="2019-02-13T10:12:00Z">
            <w:trPr>
              <w:cantSplit/>
              <w:trHeight w:val="492"/>
            </w:trPr>
          </w:trPrChange>
        </w:trPr>
        <w:tc>
          <w:tcPr>
            <w:tcW w:w="1457" w:type="dxa"/>
            <w:gridSpan w:val="2"/>
            <w:vAlign w:val="bottom"/>
            <w:tcPrChange w:id="4733" w:author="Smith, Alexis@Energy" w:date="2019-02-13T10:12:00Z">
              <w:tcPr>
                <w:tcW w:w="1457" w:type="dxa"/>
                <w:gridSpan w:val="2"/>
                <w:vAlign w:val="bottom"/>
              </w:tcPr>
            </w:tcPrChange>
          </w:tcPr>
          <w:p w14:paraId="22883988" w14:textId="0256116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34" w:author="Smith, Alexis@Energy" w:date="2019-02-13T10:11:00Z"/>
                <w:rFonts w:eastAsia="Times New Roman"/>
                <w:sz w:val="16"/>
                <w:szCs w:val="18"/>
              </w:rPr>
            </w:pPr>
            <w:del w:id="4735" w:author="Smith, Alexis@Energy" w:date="2019-02-13T10:11:00Z">
              <w:r w:rsidRPr="0082211E" w:rsidDel="00AA233E">
                <w:rPr>
                  <w:rFonts w:eastAsia="Times New Roman"/>
                  <w:sz w:val="16"/>
                  <w:szCs w:val="18"/>
                </w:rPr>
                <w:delText>Water Heating System ID or Name</w:delText>
              </w:r>
            </w:del>
          </w:p>
        </w:tc>
        <w:tc>
          <w:tcPr>
            <w:tcW w:w="1080" w:type="dxa"/>
            <w:vAlign w:val="bottom"/>
            <w:tcPrChange w:id="4736" w:author="Smith, Alexis@Energy" w:date="2019-02-13T10:12:00Z">
              <w:tcPr>
                <w:tcW w:w="1080" w:type="dxa"/>
                <w:vAlign w:val="bottom"/>
              </w:tcPr>
            </w:tcPrChange>
          </w:tcPr>
          <w:p w14:paraId="22883989" w14:textId="3AE6C4EF"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37" w:author="Smith, Alexis@Energy" w:date="2019-02-13T10:11:00Z"/>
                <w:rFonts w:eastAsia="Times New Roman"/>
                <w:sz w:val="16"/>
                <w:szCs w:val="18"/>
              </w:rPr>
            </w:pPr>
            <w:del w:id="4738" w:author="Smith, Alexis@Energy" w:date="2019-02-13T10:11:00Z">
              <w:r w:rsidRPr="0082211E" w:rsidDel="00AA233E">
                <w:rPr>
                  <w:rFonts w:eastAsia="Times New Roman"/>
                  <w:sz w:val="16"/>
                  <w:szCs w:val="18"/>
                </w:rPr>
                <w:delText xml:space="preserve"> Water Heating System Type</w:delText>
              </w:r>
            </w:del>
          </w:p>
        </w:tc>
        <w:tc>
          <w:tcPr>
            <w:tcW w:w="901" w:type="dxa"/>
            <w:vAlign w:val="bottom"/>
            <w:tcPrChange w:id="4739" w:author="Smith, Alexis@Energy" w:date="2019-02-13T10:12:00Z">
              <w:tcPr>
                <w:tcW w:w="901" w:type="dxa"/>
                <w:vAlign w:val="bottom"/>
              </w:tcPr>
            </w:tcPrChange>
          </w:tcPr>
          <w:p w14:paraId="2288398A" w14:textId="421DCBD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40" w:author="Smith, Alexis@Energy" w:date="2019-02-13T10:11:00Z"/>
                <w:rFonts w:eastAsia="Times New Roman"/>
                <w:sz w:val="16"/>
                <w:szCs w:val="18"/>
              </w:rPr>
            </w:pPr>
            <w:del w:id="4741" w:author="Smith, Alexis@Energy" w:date="2019-02-13T10:11:00Z">
              <w:r w:rsidRPr="0082211E" w:rsidDel="00AA233E">
                <w:rPr>
                  <w:rFonts w:eastAsia="Times New Roman"/>
                  <w:sz w:val="16"/>
                  <w:szCs w:val="18"/>
                </w:rPr>
                <w:delText>Water Heater Type</w:delText>
              </w:r>
            </w:del>
          </w:p>
        </w:tc>
        <w:tc>
          <w:tcPr>
            <w:tcW w:w="791" w:type="dxa"/>
            <w:vAlign w:val="bottom"/>
            <w:tcPrChange w:id="4742" w:author="Smith, Alexis@Energy" w:date="2019-02-13T10:12:00Z">
              <w:tcPr>
                <w:tcW w:w="791" w:type="dxa"/>
                <w:vAlign w:val="bottom"/>
              </w:tcPr>
            </w:tcPrChange>
          </w:tcPr>
          <w:p w14:paraId="2288398B" w14:textId="7773BE75" w:rsidR="006B46AF" w:rsidRPr="0082211E" w:rsidDel="00AA233E" w:rsidRDefault="006B46AF" w:rsidP="00D45D9E">
            <w:pPr>
              <w:keepNext/>
              <w:tabs>
                <w:tab w:val="left" w:pos="2160"/>
                <w:tab w:val="left" w:pos="2700"/>
                <w:tab w:val="left" w:pos="3420"/>
                <w:tab w:val="left" w:pos="3780"/>
                <w:tab w:val="left" w:pos="5760"/>
                <w:tab w:val="left" w:pos="7212"/>
              </w:tabs>
              <w:spacing w:after="0" w:line="240" w:lineRule="auto"/>
              <w:jc w:val="center"/>
              <w:rPr>
                <w:del w:id="4743" w:author="Smith, Alexis@Energy" w:date="2019-02-13T10:11:00Z"/>
                <w:rFonts w:eastAsia="Times New Roman"/>
                <w:sz w:val="16"/>
                <w:szCs w:val="18"/>
              </w:rPr>
            </w:pPr>
            <w:del w:id="4744" w:author="Smith, Alexis@Energy" w:date="2019-02-13T10:11:00Z">
              <w:r w:rsidRPr="0082211E" w:rsidDel="00AA233E">
                <w:rPr>
                  <w:rFonts w:eastAsia="Times New Roman"/>
                  <w:sz w:val="16"/>
                  <w:szCs w:val="18"/>
                </w:rPr>
                <w:delText xml:space="preserve"># of Water Heaters in </w:delText>
              </w:r>
              <w:r w:rsidR="00D45D9E" w:rsidDel="00AA233E">
                <w:rPr>
                  <w:rFonts w:eastAsia="Times New Roman"/>
                  <w:sz w:val="16"/>
                  <w:szCs w:val="18"/>
                </w:rPr>
                <w:delText>S</w:delText>
              </w:r>
              <w:r w:rsidRPr="0082211E" w:rsidDel="00AA233E">
                <w:rPr>
                  <w:rFonts w:eastAsia="Times New Roman"/>
                  <w:sz w:val="16"/>
                  <w:szCs w:val="18"/>
                </w:rPr>
                <w:delText>ystem</w:delText>
              </w:r>
            </w:del>
          </w:p>
        </w:tc>
        <w:tc>
          <w:tcPr>
            <w:tcW w:w="792" w:type="dxa"/>
            <w:gridSpan w:val="2"/>
            <w:vAlign w:val="bottom"/>
            <w:tcPrChange w:id="4745" w:author="Smith, Alexis@Energy" w:date="2019-02-13T10:12:00Z">
              <w:tcPr>
                <w:tcW w:w="792" w:type="dxa"/>
                <w:gridSpan w:val="2"/>
                <w:vAlign w:val="bottom"/>
              </w:tcPr>
            </w:tcPrChange>
          </w:tcPr>
          <w:p w14:paraId="2288398C" w14:textId="2E5E821F"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46" w:author="Smith, Alexis@Energy" w:date="2019-02-13T10:11:00Z"/>
                <w:rFonts w:eastAsia="Times New Roman"/>
                <w:sz w:val="16"/>
                <w:szCs w:val="18"/>
              </w:rPr>
            </w:pPr>
            <w:del w:id="4747" w:author="Smith, Alexis@Energy" w:date="2019-02-13T10:11:00Z">
              <w:r w:rsidRPr="0082211E" w:rsidDel="00AA233E">
                <w:rPr>
                  <w:rFonts w:eastAsia="Times New Roman"/>
                  <w:sz w:val="16"/>
                  <w:szCs w:val="18"/>
                </w:rPr>
                <w:delText xml:space="preserve">Water Heater </w:delText>
              </w:r>
            </w:del>
          </w:p>
          <w:p w14:paraId="2288398D" w14:textId="7AB29D39"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48" w:author="Smith, Alexis@Energy" w:date="2019-02-13T10:11:00Z"/>
                <w:rFonts w:eastAsia="Times New Roman"/>
                <w:sz w:val="16"/>
                <w:szCs w:val="18"/>
              </w:rPr>
            </w:pPr>
            <w:del w:id="4749" w:author="Smith, Alexis@Energy" w:date="2019-02-13T10:11:00Z">
              <w:r w:rsidRPr="0082211E" w:rsidDel="00AA233E">
                <w:rPr>
                  <w:rFonts w:eastAsia="Times New Roman"/>
                  <w:sz w:val="16"/>
                  <w:szCs w:val="18"/>
                </w:rPr>
                <w:delText>Storage</w:delText>
              </w:r>
            </w:del>
          </w:p>
          <w:p w14:paraId="2288398E" w14:textId="31469C3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750" w:author="Smith, Alexis@Energy" w:date="2019-02-13T10:11:00Z"/>
                <w:rFonts w:eastAsia="Times New Roman"/>
                <w:sz w:val="16"/>
                <w:szCs w:val="18"/>
              </w:rPr>
            </w:pPr>
            <w:del w:id="4751" w:author="Smith, Alexis@Energy" w:date="2019-02-13T10:11:00Z">
              <w:r w:rsidRPr="0082211E" w:rsidDel="00AA233E">
                <w:rPr>
                  <w:rFonts w:eastAsia="Times New Roman"/>
                  <w:sz w:val="16"/>
                  <w:szCs w:val="18"/>
                </w:rPr>
                <w:delText>Volume (gal)</w:delText>
              </w:r>
            </w:del>
          </w:p>
        </w:tc>
        <w:tc>
          <w:tcPr>
            <w:tcW w:w="792" w:type="dxa"/>
            <w:vAlign w:val="bottom"/>
            <w:tcPrChange w:id="4752" w:author="Smith, Alexis@Energy" w:date="2019-02-13T10:12:00Z">
              <w:tcPr>
                <w:tcW w:w="792" w:type="dxa"/>
                <w:vAlign w:val="bottom"/>
              </w:tcPr>
            </w:tcPrChange>
          </w:tcPr>
          <w:p w14:paraId="2288398F" w14:textId="7CE4351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53" w:author="Smith, Alexis@Energy" w:date="2019-02-13T10:11:00Z"/>
                <w:rFonts w:eastAsia="Times New Roman"/>
                <w:sz w:val="16"/>
                <w:szCs w:val="18"/>
              </w:rPr>
            </w:pPr>
            <w:del w:id="4754" w:author="Smith, Alexis@Energy" w:date="2019-02-13T10:11:00Z">
              <w:r w:rsidRPr="0082211E" w:rsidDel="00AA233E">
                <w:rPr>
                  <w:rFonts w:eastAsia="Times New Roman"/>
                  <w:sz w:val="16"/>
                  <w:szCs w:val="18"/>
                </w:rPr>
                <w:delText>Fuel Type</w:delText>
              </w:r>
            </w:del>
          </w:p>
        </w:tc>
        <w:tc>
          <w:tcPr>
            <w:tcW w:w="685" w:type="dxa"/>
            <w:vAlign w:val="bottom"/>
            <w:tcPrChange w:id="4755" w:author="Smith, Alexis@Energy" w:date="2019-02-13T10:12:00Z">
              <w:tcPr>
                <w:tcW w:w="685" w:type="dxa"/>
                <w:vAlign w:val="bottom"/>
              </w:tcPr>
            </w:tcPrChange>
          </w:tcPr>
          <w:p w14:paraId="22883990" w14:textId="59D65D6B"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56" w:author="Smith, Alexis@Energy" w:date="2019-02-13T10:11:00Z"/>
                <w:rFonts w:eastAsia="Times New Roman"/>
                <w:sz w:val="16"/>
                <w:szCs w:val="18"/>
              </w:rPr>
            </w:pPr>
            <w:del w:id="4757" w:author="Smith, Alexis@Energy" w:date="2019-02-13T10:11:00Z">
              <w:r w:rsidRPr="0082211E" w:rsidDel="00AA233E">
                <w:rPr>
                  <w:rFonts w:eastAsia="Times New Roman"/>
                  <w:sz w:val="16"/>
                  <w:szCs w:val="18"/>
                </w:rPr>
                <w:delText>Rated Input Type</w:delText>
              </w:r>
            </w:del>
          </w:p>
        </w:tc>
        <w:tc>
          <w:tcPr>
            <w:tcW w:w="720" w:type="dxa"/>
            <w:vAlign w:val="bottom"/>
            <w:tcPrChange w:id="4758" w:author="Smith, Alexis@Energy" w:date="2019-02-13T10:12:00Z">
              <w:tcPr>
                <w:tcW w:w="720" w:type="dxa"/>
                <w:vAlign w:val="bottom"/>
              </w:tcPr>
            </w:tcPrChange>
          </w:tcPr>
          <w:p w14:paraId="22883991" w14:textId="0FCAC19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59" w:author="Smith, Alexis@Energy" w:date="2019-02-13T10:11:00Z"/>
                <w:rFonts w:eastAsia="Times New Roman"/>
                <w:sz w:val="16"/>
                <w:szCs w:val="18"/>
              </w:rPr>
            </w:pPr>
            <w:del w:id="4760" w:author="Smith, Alexis@Energy" w:date="2019-02-13T10:11:00Z">
              <w:r w:rsidRPr="0082211E" w:rsidDel="00AA233E">
                <w:rPr>
                  <w:rFonts w:eastAsia="Times New Roman"/>
                  <w:sz w:val="16"/>
                  <w:szCs w:val="18"/>
                </w:rPr>
                <w:delText>Rated Input Value</w:delText>
              </w:r>
            </w:del>
          </w:p>
        </w:tc>
        <w:tc>
          <w:tcPr>
            <w:tcW w:w="900" w:type="dxa"/>
            <w:vAlign w:val="bottom"/>
            <w:tcPrChange w:id="4761" w:author="Smith, Alexis@Energy" w:date="2019-02-13T10:12:00Z">
              <w:tcPr>
                <w:tcW w:w="900" w:type="dxa"/>
                <w:vAlign w:val="bottom"/>
              </w:tcPr>
            </w:tcPrChange>
          </w:tcPr>
          <w:p w14:paraId="22883992" w14:textId="70719106"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62" w:author="Smith, Alexis@Energy" w:date="2019-02-13T10:11:00Z"/>
                <w:rFonts w:eastAsia="Times New Roman"/>
                <w:sz w:val="16"/>
                <w:szCs w:val="18"/>
              </w:rPr>
            </w:pPr>
            <w:del w:id="4763" w:author="Smith, Alexis@Energy" w:date="2019-02-13T10:11:00Z">
              <w:r w:rsidRPr="0082211E" w:rsidDel="00AA233E">
                <w:rPr>
                  <w:rFonts w:eastAsia="Times New Roman"/>
                  <w:sz w:val="16"/>
                  <w:szCs w:val="18"/>
                </w:rPr>
                <w:delText>Heating Efficiency Type</w:delText>
              </w:r>
            </w:del>
          </w:p>
        </w:tc>
        <w:tc>
          <w:tcPr>
            <w:tcW w:w="863" w:type="dxa"/>
            <w:vAlign w:val="bottom"/>
            <w:tcPrChange w:id="4764" w:author="Smith, Alexis@Energy" w:date="2019-02-13T10:12:00Z">
              <w:tcPr>
                <w:tcW w:w="863" w:type="dxa"/>
                <w:vAlign w:val="bottom"/>
              </w:tcPr>
            </w:tcPrChange>
          </w:tcPr>
          <w:p w14:paraId="22883993" w14:textId="4D564170"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65" w:author="Smith, Alexis@Energy" w:date="2019-02-13T10:11:00Z"/>
                <w:rFonts w:eastAsia="Times New Roman"/>
                <w:sz w:val="16"/>
                <w:szCs w:val="18"/>
              </w:rPr>
            </w:pPr>
            <w:del w:id="4766" w:author="Smith, Alexis@Energy" w:date="2019-02-13T10:11:00Z">
              <w:r w:rsidRPr="0082211E" w:rsidDel="00AA233E">
                <w:rPr>
                  <w:rFonts w:eastAsia="Times New Roman"/>
                  <w:sz w:val="16"/>
                  <w:szCs w:val="18"/>
                </w:rPr>
                <w:delText>Heating Efficiency Value</w:delText>
              </w:r>
            </w:del>
          </w:p>
        </w:tc>
        <w:tc>
          <w:tcPr>
            <w:tcW w:w="792" w:type="dxa"/>
            <w:vAlign w:val="bottom"/>
            <w:tcPrChange w:id="4767" w:author="Smith, Alexis@Energy" w:date="2019-02-13T10:12:00Z">
              <w:tcPr>
                <w:tcW w:w="792" w:type="dxa"/>
                <w:vAlign w:val="bottom"/>
              </w:tcPr>
            </w:tcPrChange>
          </w:tcPr>
          <w:p w14:paraId="54EBB47A" w14:textId="40B54F12" w:rsidR="00D45D9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68" w:author="Smith, Alexis@Energy" w:date="2019-02-13T10:11:00Z"/>
                <w:rFonts w:eastAsia="Times New Roman"/>
                <w:sz w:val="16"/>
                <w:szCs w:val="18"/>
              </w:rPr>
            </w:pPr>
            <w:del w:id="4769" w:author="Smith, Alexis@Energy" w:date="2019-02-13T10:11:00Z">
              <w:r w:rsidRPr="0082211E" w:rsidDel="00AA233E">
                <w:rPr>
                  <w:rFonts w:eastAsia="Times New Roman"/>
                  <w:sz w:val="16"/>
                  <w:szCs w:val="18"/>
                </w:rPr>
                <w:delText xml:space="preserve">Standby Loss </w:delText>
              </w:r>
            </w:del>
          </w:p>
          <w:p w14:paraId="22883994" w14:textId="06A72A54"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70" w:author="Smith, Alexis@Energy" w:date="2019-02-13T10:11:00Z"/>
                <w:rFonts w:eastAsia="Times New Roman"/>
                <w:sz w:val="16"/>
                <w:szCs w:val="18"/>
              </w:rPr>
            </w:pPr>
            <w:del w:id="4771" w:author="Smith, Alexis@Energy" w:date="2019-02-13T10:11:00Z">
              <w:r w:rsidRPr="0082211E" w:rsidDel="00AA233E">
                <w:rPr>
                  <w:rFonts w:eastAsia="Times New Roman"/>
                  <w:sz w:val="16"/>
                  <w:szCs w:val="18"/>
                </w:rPr>
                <w:delText>(%)</w:delText>
              </w:r>
            </w:del>
          </w:p>
        </w:tc>
        <w:tc>
          <w:tcPr>
            <w:tcW w:w="775" w:type="dxa"/>
            <w:vAlign w:val="bottom"/>
            <w:tcPrChange w:id="4772" w:author="Smith, Alexis@Energy" w:date="2019-02-13T10:12:00Z">
              <w:tcPr>
                <w:tcW w:w="775" w:type="dxa"/>
                <w:vAlign w:val="bottom"/>
              </w:tcPr>
            </w:tcPrChange>
          </w:tcPr>
          <w:p w14:paraId="22883995" w14:textId="560F8DB7"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73" w:author="Smith, Alexis@Energy" w:date="2019-02-13T10:11:00Z"/>
                <w:rFonts w:eastAsia="Times New Roman"/>
                <w:sz w:val="16"/>
                <w:szCs w:val="18"/>
              </w:rPr>
            </w:pPr>
            <w:del w:id="4774" w:author="Smith, Alexis@Energy" w:date="2019-02-13T10:11:00Z">
              <w:r w:rsidRPr="0082211E" w:rsidDel="00AA233E">
                <w:rPr>
                  <w:rFonts w:eastAsia="Times New Roman"/>
                  <w:sz w:val="16"/>
                  <w:szCs w:val="18"/>
                </w:rPr>
                <w:delText xml:space="preserve">Exterior Insul. </w:delText>
              </w:r>
            </w:del>
          </w:p>
          <w:p w14:paraId="22883996" w14:textId="2DBC7DF9"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75" w:author="Smith, Alexis@Energy" w:date="2019-02-13T10:11:00Z"/>
                <w:rFonts w:eastAsia="Times New Roman"/>
                <w:sz w:val="16"/>
                <w:szCs w:val="18"/>
              </w:rPr>
            </w:pPr>
            <w:del w:id="4776" w:author="Smith, Alexis@Energy" w:date="2019-02-13T10:11:00Z">
              <w:r w:rsidRPr="0082211E" w:rsidDel="00AA233E">
                <w:rPr>
                  <w:rFonts w:eastAsia="Times New Roman"/>
                  <w:sz w:val="16"/>
                  <w:szCs w:val="18"/>
                </w:rPr>
                <w:delText>R-Value</w:delText>
              </w:r>
            </w:del>
          </w:p>
        </w:tc>
        <w:tc>
          <w:tcPr>
            <w:tcW w:w="1980" w:type="dxa"/>
            <w:vAlign w:val="bottom"/>
            <w:tcPrChange w:id="4777" w:author="Smith, Alexis@Energy" w:date="2019-02-13T10:12:00Z">
              <w:tcPr>
                <w:tcW w:w="1980" w:type="dxa"/>
                <w:vAlign w:val="bottom"/>
              </w:tcPr>
            </w:tcPrChange>
          </w:tcPr>
          <w:p w14:paraId="22883997" w14:textId="333980C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78" w:author="Smith, Alexis@Energy" w:date="2019-02-13T10:11:00Z"/>
                <w:rFonts w:eastAsia="Times New Roman"/>
                <w:sz w:val="16"/>
                <w:szCs w:val="18"/>
              </w:rPr>
            </w:pPr>
            <w:del w:id="4779" w:author="Smith, Alexis@Energy" w:date="2019-02-13T10:11:00Z">
              <w:r w:rsidRPr="0082211E" w:rsidDel="00AA233E">
                <w:rPr>
                  <w:rFonts w:eastAsia="Times New Roman"/>
                  <w:sz w:val="16"/>
                  <w:szCs w:val="18"/>
                </w:rPr>
                <w:delText xml:space="preserve">Central DHW System </w:delText>
              </w:r>
            </w:del>
          </w:p>
          <w:p w14:paraId="22883998" w14:textId="400E9C3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80" w:author="Smith, Alexis@Energy" w:date="2019-02-13T10:11:00Z"/>
                <w:rFonts w:eastAsia="Times New Roman"/>
                <w:sz w:val="16"/>
                <w:szCs w:val="18"/>
              </w:rPr>
            </w:pPr>
            <w:del w:id="4781" w:author="Smith, Alexis@Energy" w:date="2019-02-13T10:11:00Z">
              <w:r w:rsidRPr="0082211E" w:rsidDel="00AA233E">
                <w:rPr>
                  <w:rFonts w:eastAsia="Times New Roman"/>
                  <w:sz w:val="16"/>
                  <w:szCs w:val="18"/>
                </w:rPr>
                <w:delText>Distribution Type</w:delText>
              </w:r>
            </w:del>
          </w:p>
        </w:tc>
        <w:tc>
          <w:tcPr>
            <w:tcW w:w="2070" w:type="dxa"/>
            <w:vAlign w:val="bottom"/>
            <w:tcPrChange w:id="4782" w:author="Smith, Alexis@Energy" w:date="2019-02-13T10:12:00Z">
              <w:tcPr>
                <w:tcW w:w="2070" w:type="dxa"/>
                <w:vAlign w:val="bottom"/>
              </w:tcPr>
            </w:tcPrChange>
          </w:tcPr>
          <w:p w14:paraId="22883999" w14:textId="0B8C248E"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83" w:author="Smith, Alexis@Energy" w:date="2019-02-13T10:11:00Z"/>
                <w:rFonts w:eastAsia="Times New Roman"/>
                <w:sz w:val="16"/>
                <w:szCs w:val="18"/>
              </w:rPr>
            </w:pPr>
            <w:del w:id="4784" w:author="Smith, Alexis@Energy" w:date="2019-02-13T10:11:00Z">
              <w:r w:rsidRPr="0082211E" w:rsidDel="00AA233E">
                <w:rPr>
                  <w:rFonts w:eastAsia="Times New Roman"/>
                  <w:sz w:val="16"/>
                  <w:szCs w:val="18"/>
                </w:rPr>
                <w:delText>Dwelling Unit DHW System</w:delText>
              </w:r>
            </w:del>
          </w:p>
          <w:p w14:paraId="2288399A" w14:textId="1A631A01"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785" w:author="Smith, Alexis@Energy" w:date="2019-02-13T10:11:00Z"/>
                <w:rFonts w:eastAsia="Times New Roman"/>
                <w:sz w:val="16"/>
                <w:szCs w:val="18"/>
              </w:rPr>
            </w:pPr>
            <w:del w:id="4786" w:author="Smith, Alexis@Energy" w:date="2019-02-13T10:11:00Z">
              <w:r w:rsidRPr="0082211E" w:rsidDel="00AA233E">
                <w:rPr>
                  <w:rFonts w:eastAsia="Times New Roman"/>
                  <w:sz w:val="16"/>
                  <w:szCs w:val="18"/>
                </w:rPr>
                <w:delText>Distribution Type</w:delText>
              </w:r>
            </w:del>
          </w:p>
        </w:tc>
      </w:tr>
      <w:tr w:rsidR="006B46AF" w:rsidRPr="0082211E" w:rsidDel="00AA233E" w14:paraId="228839B3" w14:textId="75DB457B" w:rsidTr="00AA233E">
        <w:trPr>
          <w:cantSplit/>
          <w:trHeight w:val="246"/>
          <w:del w:id="4787" w:author="Smith, Alexis@Energy" w:date="2019-02-13T10:11:00Z"/>
          <w:trPrChange w:id="4788" w:author="Smith, Alexis@Energy" w:date="2019-02-13T10:12:00Z">
            <w:trPr>
              <w:cantSplit/>
              <w:trHeight w:val="246"/>
            </w:trPr>
          </w:trPrChange>
        </w:trPr>
        <w:tc>
          <w:tcPr>
            <w:tcW w:w="1457" w:type="dxa"/>
            <w:gridSpan w:val="2"/>
            <w:tcPrChange w:id="4789" w:author="Smith, Alexis@Energy" w:date="2019-02-13T10:12:00Z">
              <w:tcPr>
                <w:tcW w:w="1457" w:type="dxa"/>
                <w:gridSpan w:val="2"/>
              </w:tcPr>
            </w:tcPrChange>
          </w:tcPr>
          <w:p w14:paraId="2288399C" w14:textId="2152CF29" w:rsidR="006B46AF" w:rsidRPr="00CD2C84" w:rsidDel="00AA233E" w:rsidRDefault="006B46AF" w:rsidP="006B46AF">
            <w:pPr>
              <w:keepNext/>
              <w:tabs>
                <w:tab w:val="left" w:pos="2160"/>
                <w:tab w:val="left" w:pos="2700"/>
                <w:tab w:val="left" w:pos="3420"/>
                <w:tab w:val="left" w:pos="3780"/>
                <w:tab w:val="left" w:pos="5760"/>
                <w:tab w:val="left" w:pos="7212"/>
              </w:tabs>
              <w:spacing w:after="0" w:line="240" w:lineRule="auto"/>
              <w:rPr>
                <w:del w:id="4790" w:author="Smith, Alexis@Energy" w:date="2019-02-13T10:11:00Z"/>
                <w:rFonts w:eastAsia="Times New Roman"/>
                <w:sz w:val="14"/>
                <w:szCs w:val="14"/>
              </w:rPr>
            </w:pPr>
            <w:del w:id="4791" w:author="Smith, Alexis@Energy" w:date="2019-02-13T10:11:00Z">
              <w:r w:rsidRPr="001B0A17" w:rsidDel="00AA233E">
                <w:rPr>
                  <w:rFonts w:eastAsia="Times New Roman"/>
                  <w:sz w:val="14"/>
                  <w:szCs w:val="14"/>
                </w:rPr>
                <w:delText xml:space="preserve">&lt;&lt;reference value from </w:delText>
              </w:r>
              <w:r w:rsidDel="00AA233E">
                <w:rPr>
                  <w:rFonts w:eastAsia="Times New Roman"/>
                  <w:sz w:val="14"/>
                  <w:szCs w:val="14"/>
                </w:rPr>
                <w:delText>B</w:delText>
              </w:r>
              <w:r w:rsidRPr="001B0A17" w:rsidDel="00AA233E">
                <w:rPr>
                  <w:rFonts w:eastAsia="Times New Roman"/>
                  <w:sz w:val="14"/>
                  <w:szCs w:val="14"/>
                </w:rPr>
                <w:delText>01&gt;&gt;</w:delText>
              </w:r>
            </w:del>
          </w:p>
        </w:tc>
        <w:tc>
          <w:tcPr>
            <w:tcW w:w="1080" w:type="dxa"/>
            <w:tcPrChange w:id="4792" w:author="Smith, Alexis@Energy" w:date="2019-02-13T10:12:00Z">
              <w:tcPr>
                <w:tcW w:w="1080" w:type="dxa"/>
              </w:tcPr>
            </w:tcPrChange>
          </w:tcPr>
          <w:p w14:paraId="2288399D" w14:textId="00E2175D"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793" w:author="Smith, Alexis@Energy" w:date="2019-02-13T10:11:00Z"/>
                <w:rFonts w:eastAsia="Times New Roman"/>
                <w:sz w:val="14"/>
                <w:szCs w:val="14"/>
              </w:rPr>
            </w:pPr>
            <w:del w:id="4794" w:author="Smith, Alexis@Energy" w:date="2019-02-13T10:11:00Z">
              <w:r w:rsidDel="00AA233E">
                <w:rPr>
                  <w:rFonts w:eastAsia="Times New Roman"/>
                  <w:sz w:val="14"/>
                  <w:szCs w:val="14"/>
                </w:rPr>
                <w:delText>&lt;&lt;reference value from B02&gt;&gt;</w:delText>
              </w:r>
            </w:del>
          </w:p>
          <w:p w14:paraId="2288399E" w14:textId="7CA6F87D"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795" w:author="Smith, Alexis@Energy" w:date="2019-02-13T10:11:00Z"/>
                <w:rFonts w:eastAsia="Times New Roman"/>
                <w:sz w:val="14"/>
                <w:szCs w:val="14"/>
              </w:rPr>
            </w:pPr>
          </w:p>
          <w:p w14:paraId="2288399F" w14:textId="2C97CBF9"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796" w:author="Smith, Alexis@Energy" w:date="2019-02-13T10:11:00Z"/>
                <w:rFonts w:eastAsia="Times New Roman"/>
                <w:sz w:val="14"/>
                <w:szCs w:val="14"/>
              </w:rPr>
            </w:pPr>
          </w:p>
          <w:p w14:paraId="228839A0" w14:textId="5678D883" w:rsidR="006B46AF" w:rsidRPr="00CD2C84" w:rsidDel="00AA233E" w:rsidRDefault="006B46AF" w:rsidP="006B46AF">
            <w:pPr>
              <w:keepNext/>
              <w:tabs>
                <w:tab w:val="left" w:pos="2160"/>
                <w:tab w:val="left" w:pos="2700"/>
                <w:tab w:val="left" w:pos="3420"/>
                <w:tab w:val="left" w:pos="3780"/>
                <w:tab w:val="left" w:pos="5760"/>
                <w:tab w:val="left" w:pos="7212"/>
              </w:tabs>
              <w:spacing w:after="0" w:line="240" w:lineRule="auto"/>
              <w:rPr>
                <w:del w:id="4797" w:author="Smith, Alexis@Energy" w:date="2019-02-13T10:11:00Z"/>
                <w:rFonts w:eastAsia="Times New Roman"/>
                <w:sz w:val="14"/>
                <w:szCs w:val="14"/>
              </w:rPr>
            </w:pPr>
          </w:p>
        </w:tc>
        <w:tc>
          <w:tcPr>
            <w:tcW w:w="901" w:type="dxa"/>
            <w:tcPrChange w:id="4798" w:author="Smith, Alexis@Energy" w:date="2019-02-13T10:12:00Z">
              <w:tcPr>
                <w:tcW w:w="901" w:type="dxa"/>
              </w:tcPr>
            </w:tcPrChange>
          </w:tcPr>
          <w:p w14:paraId="228839A1" w14:textId="7516F73F"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799" w:author="Smith, Alexis@Energy" w:date="2019-02-13T10:11:00Z"/>
                <w:rFonts w:eastAsia="Times New Roman"/>
                <w:sz w:val="14"/>
                <w:szCs w:val="14"/>
              </w:rPr>
            </w:pPr>
            <w:del w:id="4800" w:author="Smith, Alexis@Energy" w:date="2019-02-13T10:11:00Z">
              <w:r w:rsidDel="00AA233E">
                <w:rPr>
                  <w:rFonts w:eastAsia="Times New Roman"/>
                  <w:sz w:val="14"/>
                  <w:szCs w:val="14"/>
                </w:rPr>
                <w:delText>&lt;&lt;reference value from B03&gt;&gt;</w:delText>
              </w:r>
            </w:del>
          </w:p>
          <w:p w14:paraId="228839A2" w14:textId="0D182E0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rPr>
                <w:del w:id="4801" w:author="Smith, Alexis@Energy" w:date="2019-02-13T10:11:00Z"/>
                <w:rFonts w:eastAsia="Times New Roman"/>
                <w:sz w:val="14"/>
                <w:szCs w:val="14"/>
              </w:rPr>
            </w:pPr>
          </w:p>
        </w:tc>
        <w:tc>
          <w:tcPr>
            <w:tcW w:w="791" w:type="dxa"/>
            <w:tcPrChange w:id="4802" w:author="Smith, Alexis@Energy" w:date="2019-02-13T10:12:00Z">
              <w:tcPr>
                <w:tcW w:w="791" w:type="dxa"/>
              </w:tcPr>
            </w:tcPrChange>
          </w:tcPr>
          <w:p w14:paraId="228839A3" w14:textId="01AEC6F7"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803" w:author="Smith, Alexis@Energy" w:date="2019-02-13T10:11:00Z"/>
                <w:rFonts w:eastAsia="Times New Roman"/>
                <w:sz w:val="14"/>
                <w:szCs w:val="14"/>
              </w:rPr>
            </w:pPr>
            <w:del w:id="4804" w:author="Smith, Alexis@Energy" w:date="2019-02-13T10:11:00Z">
              <w:r w:rsidDel="00AA233E">
                <w:rPr>
                  <w:rFonts w:eastAsia="Times New Roman"/>
                  <w:sz w:val="14"/>
                  <w:szCs w:val="14"/>
                </w:rPr>
                <w:delText>&lt;&lt;reference value from B04&gt;&gt;</w:delText>
              </w:r>
            </w:del>
          </w:p>
          <w:p w14:paraId="228839A4" w14:textId="29139F37"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rPr>
                <w:del w:id="4805" w:author="Smith, Alexis@Energy" w:date="2019-02-13T10:11:00Z"/>
                <w:rFonts w:eastAsia="Times New Roman"/>
                <w:sz w:val="14"/>
                <w:szCs w:val="14"/>
              </w:rPr>
            </w:pPr>
          </w:p>
        </w:tc>
        <w:tc>
          <w:tcPr>
            <w:tcW w:w="792" w:type="dxa"/>
            <w:gridSpan w:val="2"/>
            <w:tcPrChange w:id="4806" w:author="Smith, Alexis@Energy" w:date="2019-02-13T10:12:00Z">
              <w:tcPr>
                <w:tcW w:w="792" w:type="dxa"/>
                <w:gridSpan w:val="2"/>
              </w:tcPr>
            </w:tcPrChange>
          </w:tcPr>
          <w:p w14:paraId="228839A5" w14:textId="6576F8A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rPr>
                <w:del w:id="4807" w:author="Smith, Alexis@Energy" w:date="2019-02-13T10:11:00Z"/>
                <w:rFonts w:eastAsia="Times New Roman"/>
                <w:sz w:val="14"/>
                <w:szCs w:val="14"/>
              </w:rPr>
            </w:pPr>
            <w:del w:id="4808" w:author="Smith, Alexis@Energy" w:date="2019-02-13T10:11:00Z">
              <w:r w:rsidDel="00AA233E">
                <w:rPr>
                  <w:rFonts w:eastAsia="Times New Roman"/>
                  <w:sz w:val="14"/>
                  <w:szCs w:val="14"/>
                </w:rPr>
                <w:delText>&lt;&lt;</w:delText>
              </w:r>
              <w:r w:rsidRPr="0082211E" w:rsidDel="00AA233E">
                <w:rPr>
                  <w:rFonts w:eastAsia="Times New Roman"/>
                  <w:sz w:val="14"/>
                  <w:szCs w:val="14"/>
                </w:rPr>
                <w:delText xml:space="preserve">user </w:delText>
              </w:r>
              <w:r w:rsidR="00C661C8" w:rsidDel="00AA233E">
                <w:rPr>
                  <w:rFonts w:eastAsia="Times New Roman"/>
                  <w:sz w:val="14"/>
                  <w:szCs w:val="14"/>
                </w:rPr>
                <w:delText>input N/A is allowed only if Water Heater Type = Small Instantaneous or Large Instantaneous</w:delText>
              </w:r>
              <w:r w:rsidR="00C661C8" w:rsidRPr="0075546A" w:rsidDel="00AA233E">
                <w:rPr>
                  <w:rFonts w:eastAsia="Times New Roman"/>
                  <w:sz w:val="14"/>
                  <w:szCs w:val="14"/>
                </w:rPr>
                <w:delText xml:space="preserve"> &gt;</w:delText>
              </w:r>
              <w:r w:rsidRPr="0082211E" w:rsidDel="00AA233E">
                <w:rPr>
                  <w:rFonts w:eastAsia="Times New Roman"/>
                  <w:sz w:val="14"/>
                  <w:szCs w:val="14"/>
                </w:rPr>
                <w:delText>&gt;&gt;</w:delText>
              </w:r>
            </w:del>
          </w:p>
        </w:tc>
        <w:tc>
          <w:tcPr>
            <w:tcW w:w="792" w:type="dxa"/>
            <w:tcPrChange w:id="4809" w:author="Smith, Alexis@Energy" w:date="2019-02-13T10:12:00Z">
              <w:tcPr>
                <w:tcW w:w="792" w:type="dxa"/>
              </w:tcPr>
            </w:tcPrChange>
          </w:tcPr>
          <w:p w14:paraId="228839A6" w14:textId="202EDE64"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810" w:author="Smith, Alexis@Energy" w:date="2019-02-13T10:11:00Z"/>
                <w:rFonts w:eastAsia="Times New Roman"/>
                <w:sz w:val="14"/>
                <w:szCs w:val="14"/>
              </w:rPr>
            </w:pPr>
            <w:del w:id="4811" w:author="Smith, Alexis@Energy" w:date="2019-02-13T10:11:00Z">
              <w:r w:rsidDel="00AA233E">
                <w:rPr>
                  <w:rFonts w:eastAsia="Times New Roman"/>
                  <w:sz w:val="14"/>
                  <w:szCs w:val="14"/>
                </w:rPr>
                <w:delText>&lt;&lt;reference value from B06&gt;&gt;</w:delText>
              </w:r>
            </w:del>
          </w:p>
          <w:p w14:paraId="228839A7" w14:textId="41165820"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rPr>
                <w:del w:id="4812" w:author="Smith, Alexis@Energy" w:date="2019-02-13T10:11:00Z"/>
                <w:rFonts w:eastAsia="Times New Roman"/>
                <w:sz w:val="14"/>
                <w:szCs w:val="14"/>
              </w:rPr>
            </w:pPr>
          </w:p>
        </w:tc>
        <w:tc>
          <w:tcPr>
            <w:tcW w:w="685" w:type="dxa"/>
            <w:tcPrChange w:id="4813" w:author="Smith, Alexis@Energy" w:date="2019-02-13T10:12:00Z">
              <w:tcPr>
                <w:tcW w:w="685" w:type="dxa"/>
              </w:tcPr>
            </w:tcPrChange>
          </w:tcPr>
          <w:p w14:paraId="228839A8" w14:textId="113FAD80"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814" w:author="Smith, Alexis@Energy" w:date="2019-02-13T10:11:00Z"/>
                <w:rFonts w:eastAsia="Times New Roman"/>
                <w:sz w:val="14"/>
                <w:szCs w:val="14"/>
              </w:rPr>
            </w:pPr>
            <w:del w:id="4815" w:author="Smith, Alexis@Energy" w:date="2019-02-13T10:11:00Z">
              <w:r w:rsidDel="00AA233E">
                <w:rPr>
                  <w:rFonts w:eastAsia="Times New Roman"/>
                  <w:sz w:val="14"/>
                  <w:szCs w:val="14"/>
                </w:rPr>
                <w:delText>&lt;&lt;reference value from B07&gt;&gt;</w:delText>
              </w:r>
            </w:del>
          </w:p>
          <w:p w14:paraId="228839A9" w14:textId="52EFD43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rPr>
                <w:del w:id="4816" w:author="Smith, Alexis@Energy" w:date="2019-02-13T10:11:00Z"/>
                <w:rFonts w:eastAsia="Times New Roman"/>
                <w:sz w:val="14"/>
                <w:szCs w:val="14"/>
              </w:rPr>
            </w:pPr>
          </w:p>
        </w:tc>
        <w:tc>
          <w:tcPr>
            <w:tcW w:w="720" w:type="dxa"/>
            <w:tcPrChange w:id="4817" w:author="Smith, Alexis@Energy" w:date="2019-02-13T10:12:00Z">
              <w:tcPr>
                <w:tcW w:w="720" w:type="dxa"/>
              </w:tcPr>
            </w:tcPrChange>
          </w:tcPr>
          <w:p w14:paraId="228839AA" w14:textId="50420E3A" w:rsidR="00952754" w:rsidDel="00AA233E" w:rsidRDefault="006B46AF">
            <w:pPr>
              <w:keepNext/>
              <w:tabs>
                <w:tab w:val="left" w:pos="2160"/>
                <w:tab w:val="left" w:pos="2700"/>
                <w:tab w:val="left" w:pos="3420"/>
                <w:tab w:val="left" w:pos="3780"/>
                <w:tab w:val="left" w:pos="5760"/>
                <w:tab w:val="left" w:pos="7212"/>
              </w:tabs>
              <w:spacing w:after="0" w:line="240" w:lineRule="auto"/>
              <w:rPr>
                <w:del w:id="4818" w:author="Smith, Alexis@Energy" w:date="2019-02-13T10:11:00Z"/>
                <w:rFonts w:eastAsia="Times New Roman"/>
                <w:sz w:val="14"/>
                <w:szCs w:val="14"/>
              </w:rPr>
            </w:pPr>
            <w:del w:id="4819" w:author="Smith, Alexis@Energy" w:date="2019-02-13T10:11:00Z">
              <w:r w:rsidRPr="001B0A17" w:rsidDel="00AA233E">
                <w:rPr>
                  <w:rFonts w:eastAsia="Times New Roman"/>
                  <w:sz w:val="14"/>
                  <w:szCs w:val="14"/>
                </w:rPr>
                <w:delText xml:space="preserve">&lt;&lt;User input </w:delText>
              </w:r>
              <w:r w:rsidDel="00AA233E">
                <w:rPr>
                  <w:rFonts w:eastAsia="Times New Roman"/>
                  <w:sz w:val="14"/>
                  <w:szCs w:val="14"/>
                </w:rPr>
                <w:delText xml:space="preserve">value </w:delText>
              </w:r>
              <w:r w:rsidRPr="001B0A17" w:rsidDel="00AA233E">
                <w:rPr>
                  <w:rFonts w:eastAsia="Times New Roman"/>
                  <w:sz w:val="14"/>
                  <w:szCs w:val="14"/>
                </w:rPr>
                <w:delText>&gt;&gt;</w:delText>
              </w:r>
            </w:del>
          </w:p>
        </w:tc>
        <w:tc>
          <w:tcPr>
            <w:tcW w:w="900" w:type="dxa"/>
            <w:tcPrChange w:id="4820" w:author="Smith, Alexis@Energy" w:date="2019-02-13T10:12:00Z">
              <w:tcPr>
                <w:tcW w:w="900" w:type="dxa"/>
              </w:tcPr>
            </w:tcPrChange>
          </w:tcPr>
          <w:p w14:paraId="228839AB" w14:textId="112899CB"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821" w:author="Smith, Alexis@Energy" w:date="2019-02-13T10:11:00Z"/>
                <w:rFonts w:eastAsia="Times New Roman"/>
                <w:sz w:val="14"/>
                <w:szCs w:val="14"/>
              </w:rPr>
            </w:pPr>
            <w:del w:id="4822" w:author="Smith, Alexis@Energy" w:date="2019-02-13T10:11:00Z">
              <w:r w:rsidDel="00AA233E">
                <w:rPr>
                  <w:rFonts w:eastAsia="Times New Roman"/>
                  <w:sz w:val="14"/>
                  <w:szCs w:val="14"/>
                </w:rPr>
                <w:delText>&lt;&lt;reference value from B09&gt;&gt;</w:delText>
              </w:r>
            </w:del>
          </w:p>
          <w:p w14:paraId="228839AC" w14:textId="5DA0C89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rPr>
                <w:del w:id="4823" w:author="Smith, Alexis@Energy" w:date="2019-02-13T10:11:00Z"/>
                <w:rFonts w:eastAsia="Times New Roman"/>
                <w:sz w:val="14"/>
                <w:szCs w:val="14"/>
              </w:rPr>
            </w:pPr>
          </w:p>
        </w:tc>
        <w:tc>
          <w:tcPr>
            <w:tcW w:w="863" w:type="dxa"/>
            <w:tcPrChange w:id="4824" w:author="Smith, Alexis@Energy" w:date="2019-02-13T10:12:00Z">
              <w:tcPr>
                <w:tcW w:w="863" w:type="dxa"/>
              </w:tcPr>
            </w:tcPrChange>
          </w:tcPr>
          <w:p w14:paraId="228839AD" w14:textId="3F921479" w:rsidR="00952754" w:rsidDel="00AA233E" w:rsidRDefault="006B46AF">
            <w:pPr>
              <w:keepNext/>
              <w:tabs>
                <w:tab w:val="left" w:pos="2160"/>
                <w:tab w:val="left" w:pos="2700"/>
                <w:tab w:val="left" w:pos="3420"/>
                <w:tab w:val="left" w:pos="3780"/>
                <w:tab w:val="left" w:pos="5760"/>
                <w:tab w:val="left" w:pos="7212"/>
              </w:tabs>
              <w:spacing w:after="0" w:line="240" w:lineRule="auto"/>
              <w:rPr>
                <w:del w:id="4825" w:author="Smith, Alexis@Energy" w:date="2019-02-13T10:11:00Z"/>
                <w:rFonts w:eastAsia="Times New Roman"/>
                <w:sz w:val="14"/>
                <w:szCs w:val="14"/>
              </w:rPr>
            </w:pPr>
            <w:del w:id="4826" w:author="Smith, Alexis@Energy" w:date="2019-02-13T10:11:00Z">
              <w:r w:rsidRPr="00CD2C84" w:rsidDel="00AA233E">
                <w:rPr>
                  <w:rFonts w:eastAsia="Times New Roman"/>
                  <w:sz w:val="14"/>
                  <w:szCs w:val="14"/>
                </w:rPr>
                <w:delText xml:space="preserve">&lt;&lt;User input </w:delText>
              </w:r>
              <w:r w:rsidDel="00AA233E">
                <w:rPr>
                  <w:rFonts w:eastAsia="Times New Roman"/>
                  <w:sz w:val="14"/>
                  <w:szCs w:val="14"/>
                </w:rPr>
                <w:delText>value</w:delText>
              </w:r>
              <w:r w:rsidRPr="00CD2C84" w:rsidDel="00AA233E">
                <w:rPr>
                  <w:rFonts w:eastAsia="Times New Roman"/>
                  <w:sz w:val="14"/>
                  <w:szCs w:val="14"/>
                </w:rPr>
                <w:delText>&gt;&gt;</w:delText>
              </w:r>
            </w:del>
          </w:p>
        </w:tc>
        <w:tc>
          <w:tcPr>
            <w:tcW w:w="792" w:type="dxa"/>
            <w:tcPrChange w:id="4827" w:author="Smith, Alexis@Energy" w:date="2019-02-13T10:12:00Z">
              <w:tcPr>
                <w:tcW w:w="792" w:type="dxa"/>
              </w:tcPr>
            </w:tcPrChange>
          </w:tcPr>
          <w:p w14:paraId="228839AE" w14:textId="35766F09" w:rsidR="00952754" w:rsidDel="00AA233E" w:rsidRDefault="006B46AF">
            <w:pPr>
              <w:keepNext/>
              <w:tabs>
                <w:tab w:val="left" w:pos="2160"/>
                <w:tab w:val="left" w:pos="2700"/>
                <w:tab w:val="left" w:pos="3420"/>
                <w:tab w:val="left" w:pos="3780"/>
                <w:tab w:val="left" w:pos="5760"/>
                <w:tab w:val="left" w:pos="7212"/>
              </w:tabs>
              <w:spacing w:after="0" w:line="240" w:lineRule="auto"/>
              <w:rPr>
                <w:del w:id="4828" w:author="Smith, Alexis@Energy" w:date="2019-02-13T10:11:00Z"/>
                <w:rFonts w:eastAsia="Times New Roman"/>
                <w:sz w:val="18"/>
                <w:szCs w:val="18"/>
              </w:rPr>
            </w:pPr>
            <w:del w:id="4829" w:author="Smith, Alexis@Energy" w:date="2019-02-13T10:11:00Z">
              <w:r w:rsidRPr="00CD2C84" w:rsidDel="00AA233E">
                <w:rPr>
                  <w:rFonts w:eastAsia="Times New Roman"/>
                  <w:sz w:val="14"/>
                  <w:szCs w:val="14"/>
                </w:rPr>
                <w:delText xml:space="preserve">&lt;&lt;User input </w:delText>
              </w:r>
              <w:r w:rsidR="001B480E" w:rsidDel="00AA233E">
                <w:rPr>
                  <w:rFonts w:eastAsia="Times New Roman"/>
                  <w:sz w:val="14"/>
                  <w:szCs w:val="14"/>
                </w:rPr>
                <w:delText xml:space="preserve">Values = N/A if water heater type = Small Storage, Heat Pump, Boiler, Large </w:delText>
              </w:r>
              <w:r w:rsidR="001B480E" w:rsidRPr="00ED0648" w:rsidDel="00AA233E">
                <w:rPr>
                  <w:rFonts w:eastAsia="Times New Roman"/>
                  <w:sz w:val="14"/>
                  <w:szCs w:val="14"/>
                </w:rPr>
                <w:delText>Instantaneous,</w:delText>
              </w:r>
              <w:r w:rsidR="001B480E" w:rsidDel="00AA233E">
                <w:rPr>
                  <w:rFonts w:eastAsia="Times New Roman"/>
                  <w:sz w:val="14"/>
                  <w:szCs w:val="14"/>
                </w:rPr>
                <w:delText xml:space="preserve"> </w:delText>
              </w:r>
              <w:r w:rsidR="001B480E" w:rsidRPr="00ED0648" w:rsidDel="00AA233E">
                <w:rPr>
                  <w:rFonts w:eastAsia="Times New Roman"/>
                  <w:sz w:val="14"/>
                  <w:szCs w:val="14"/>
                </w:rPr>
                <w:delText>Small Instantaneous</w:delText>
              </w:r>
              <w:r w:rsidR="001B480E" w:rsidDel="00AA233E">
                <w:rPr>
                  <w:rFonts w:eastAsia="Times New Roman"/>
                  <w:sz w:val="14"/>
                  <w:szCs w:val="14"/>
                </w:rPr>
                <w:delText xml:space="preserve"> or indirect</w:delText>
              </w:r>
              <w:r w:rsidDel="00AA233E">
                <w:rPr>
                  <w:rFonts w:eastAsia="Times New Roman"/>
                  <w:sz w:val="14"/>
                  <w:szCs w:val="14"/>
                </w:rPr>
                <w:delText xml:space="preserve"> </w:delText>
              </w:r>
              <w:r w:rsidRPr="00CD2C84" w:rsidDel="00AA233E">
                <w:rPr>
                  <w:rFonts w:eastAsia="Times New Roman"/>
                  <w:sz w:val="14"/>
                  <w:szCs w:val="14"/>
                </w:rPr>
                <w:delText>&gt;&gt;</w:delText>
              </w:r>
            </w:del>
          </w:p>
        </w:tc>
        <w:tc>
          <w:tcPr>
            <w:tcW w:w="775" w:type="dxa"/>
            <w:tcPrChange w:id="4830" w:author="Smith, Alexis@Energy" w:date="2019-02-13T10:12:00Z">
              <w:tcPr>
                <w:tcW w:w="775" w:type="dxa"/>
              </w:tcPr>
            </w:tcPrChange>
          </w:tcPr>
          <w:p w14:paraId="228839AF" w14:textId="36A15CB2" w:rsidR="00952754" w:rsidDel="00AA233E" w:rsidRDefault="006B46AF">
            <w:pPr>
              <w:keepNext/>
              <w:tabs>
                <w:tab w:val="left" w:pos="2160"/>
                <w:tab w:val="left" w:pos="2700"/>
                <w:tab w:val="left" w:pos="3420"/>
                <w:tab w:val="left" w:pos="3780"/>
                <w:tab w:val="left" w:pos="5760"/>
                <w:tab w:val="left" w:pos="7212"/>
              </w:tabs>
              <w:spacing w:after="0" w:line="240" w:lineRule="auto"/>
              <w:rPr>
                <w:del w:id="4831" w:author="Smith, Alexis@Energy" w:date="2019-02-13T10:11:00Z"/>
                <w:rFonts w:eastAsia="Times New Roman"/>
                <w:sz w:val="18"/>
                <w:szCs w:val="18"/>
              </w:rPr>
            </w:pPr>
            <w:del w:id="4832" w:author="Smith, Alexis@Energy" w:date="2019-02-13T10:11:00Z">
              <w:r w:rsidRPr="00CD2C84" w:rsidDel="00AA233E">
                <w:rPr>
                  <w:rFonts w:eastAsia="Times New Roman"/>
                  <w:sz w:val="14"/>
                  <w:szCs w:val="14"/>
                </w:rPr>
                <w:delText>&lt;&lt;User input</w:delText>
              </w:r>
              <w:r w:rsidDel="00AA233E">
                <w:rPr>
                  <w:rFonts w:eastAsia="Times New Roman"/>
                  <w:sz w:val="14"/>
                  <w:szCs w:val="14"/>
                </w:rPr>
                <w:delText xml:space="preserve"> </w:delText>
              </w:r>
              <w:r w:rsidR="001B480E" w:rsidDel="00AA233E">
                <w:rPr>
                  <w:rFonts w:eastAsia="Times New Roman"/>
                  <w:sz w:val="14"/>
                  <w:szCs w:val="14"/>
                </w:rPr>
                <w:delText xml:space="preserve">Values = N/A if water heater type = Large Storage, Small Storage, Heat Pump, Boiler, Large </w:delText>
              </w:r>
              <w:r w:rsidR="001B480E" w:rsidRPr="00ED0648" w:rsidDel="00AA233E">
                <w:rPr>
                  <w:rFonts w:eastAsia="Times New Roman"/>
                  <w:sz w:val="14"/>
                  <w:szCs w:val="14"/>
                </w:rPr>
                <w:delText xml:space="preserve">Instantaneous, </w:delText>
              </w:r>
              <w:r w:rsidR="001B480E" w:rsidDel="00AA233E">
                <w:rPr>
                  <w:rFonts w:eastAsia="Times New Roman"/>
                  <w:sz w:val="14"/>
                  <w:szCs w:val="14"/>
                </w:rPr>
                <w:delText xml:space="preserve">or </w:delText>
              </w:r>
              <w:r w:rsidR="001B480E" w:rsidRPr="00ED0648" w:rsidDel="00AA233E">
                <w:rPr>
                  <w:rFonts w:eastAsia="Times New Roman"/>
                  <w:sz w:val="14"/>
                  <w:szCs w:val="14"/>
                </w:rPr>
                <w:delText>Small Instantaneous</w:delText>
              </w:r>
              <w:r w:rsidRPr="00CD2C84" w:rsidDel="00AA233E">
                <w:rPr>
                  <w:rFonts w:eastAsia="Times New Roman"/>
                  <w:sz w:val="14"/>
                  <w:szCs w:val="14"/>
                </w:rPr>
                <w:delText xml:space="preserve"> &gt;&gt;</w:delText>
              </w:r>
            </w:del>
          </w:p>
        </w:tc>
        <w:tc>
          <w:tcPr>
            <w:tcW w:w="1980" w:type="dxa"/>
            <w:tcPrChange w:id="4833" w:author="Smith, Alexis@Energy" w:date="2019-02-13T10:12:00Z">
              <w:tcPr>
                <w:tcW w:w="1980" w:type="dxa"/>
              </w:tcPr>
            </w:tcPrChange>
          </w:tcPr>
          <w:p w14:paraId="228839B0" w14:textId="7F56580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834" w:author="Smith, Alexis@Energy" w:date="2019-02-13T10:11:00Z"/>
                <w:rFonts w:eastAsia="Times New Roman"/>
                <w:sz w:val="16"/>
                <w:szCs w:val="16"/>
              </w:rPr>
            </w:pPr>
            <w:del w:id="4835" w:author="Smith, Alexis@Energy" w:date="2019-02-13T10:11:00Z">
              <w:r w:rsidDel="00AA233E">
                <w:rPr>
                  <w:rFonts w:eastAsia="Times New Roman"/>
                  <w:sz w:val="14"/>
                  <w:szCs w:val="14"/>
                </w:rPr>
                <w:delText>&lt;&lt;referenced from B13&gt;&gt;</w:delText>
              </w:r>
            </w:del>
          </w:p>
        </w:tc>
        <w:tc>
          <w:tcPr>
            <w:tcW w:w="2070" w:type="dxa"/>
            <w:tcPrChange w:id="4836" w:author="Smith, Alexis@Energy" w:date="2019-02-13T10:12:00Z">
              <w:tcPr>
                <w:tcW w:w="2070" w:type="dxa"/>
              </w:tcPr>
            </w:tcPrChange>
          </w:tcPr>
          <w:p w14:paraId="228839B1" w14:textId="2E7C3380" w:rsidR="006B46AF"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837" w:author="Smith, Alexis@Energy" w:date="2019-02-13T10:11:00Z"/>
                <w:rFonts w:eastAsia="Times New Roman"/>
                <w:sz w:val="14"/>
                <w:szCs w:val="14"/>
              </w:rPr>
            </w:pPr>
            <w:del w:id="4838" w:author="Smith, Alexis@Energy" w:date="2019-02-13T10:11:00Z">
              <w:r w:rsidDel="00AA233E">
                <w:rPr>
                  <w:rFonts w:eastAsia="Times New Roman"/>
                  <w:sz w:val="14"/>
                  <w:szCs w:val="14"/>
                </w:rPr>
                <w:delText>&lt;&lt;referenced from B14&gt;&gt;</w:delText>
              </w:r>
            </w:del>
          </w:p>
          <w:p w14:paraId="228839B2" w14:textId="6DD0946F"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contextualSpacing/>
              <w:rPr>
                <w:del w:id="4839" w:author="Smith, Alexis@Energy" w:date="2019-02-13T10:11:00Z"/>
                <w:rFonts w:eastAsia="Times New Roman"/>
                <w:sz w:val="16"/>
                <w:szCs w:val="16"/>
              </w:rPr>
            </w:pPr>
          </w:p>
        </w:tc>
      </w:tr>
      <w:tr w:rsidR="006B46AF" w:rsidRPr="0082211E" w:rsidDel="00AA233E" w14:paraId="228839C2" w14:textId="367D72EF" w:rsidTr="00AA233E">
        <w:trPr>
          <w:cantSplit/>
          <w:trHeight w:val="255"/>
          <w:del w:id="4840" w:author="Smith, Alexis@Energy" w:date="2019-02-13T10:11:00Z"/>
          <w:trPrChange w:id="4841" w:author="Smith, Alexis@Energy" w:date="2019-02-13T10:12:00Z">
            <w:trPr>
              <w:cantSplit/>
              <w:trHeight w:val="255"/>
            </w:trPr>
          </w:trPrChange>
        </w:trPr>
        <w:tc>
          <w:tcPr>
            <w:tcW w:w="1457" w:type="dxa"/>
            <w:gridSpan w:val="2"/>
            <w:vAlign w:val="center"/>
            <w:tcPrChange w:id="4842" w:author="Smith, Alexis@Energy" w:date="2019-02-13T10:12:00Z">
              <w:tcPr>
                <w:tcW w:w="1457" w:type="dxa"/>
                <w:gridSpan w:val="2"/>
                <w:vAlign w:val="center"/>
              </w:tcPr>
            </w:tcPrChange>
          </w:tcPr>
          <w:p w14:paraId="228839B4" w14:textId="780573E5"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43" w:author="Smith, Alexis@Energy" w:date="2019-02-13T10:11:00Z"/>
                <w:rFonts w:eastAsia="Times New Roman"/>
                <w:sz w:val="18"/>
                <w:szCs w:val="18"/>
              </w:rPr>
            </w:pPr>
          </w:p>
        </w:tc>
        <w:tc>
          <w:tcPr>
            <w:tcW w:w="1080" w:type="dxa"/>
            <w:vAlign w:val="center"/>
            <w:tcPrChange w:id="4844" w:author="Smith, Alexis@Energy" w:date="2019-02-13T10:12:00Z">
              <w:tcPr>
                <w:tcW w:w="1080" w:type="dxa"/>
                <w:vAlign w:val="center"/>
              </w:tcPr>
            </w:tcPrChange>
          </w:tcPr>
          <w:p w14:paraId="228839B5" w14:textId="043C0DE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45" w:author="Smith, Alexis@Energy" w:date="2019-02-13T10:11:00Z"/>
                <w:rFonts w:eastAsia="Times New Roman"/>
                <w:sz w:val="18"/>
                <w:szCs w:val="18"/>
              </w:rPr>
            </w:pPr>
          </w:p>
        </w:tc>
        <w:tc>
          <w:tcPr>
            <w:tcW w:w="901" w:type="dxa"/>
            <w:vAlign w:val="center"/>
            <w:tcPrChange w:id="4846" w:author="Smith, Alexis@Energy" w:date="2019-02-13T10:12:00Z">
              <w:tcPr>
                <w:tcW w:w="901" w:type="dxa"/>
                <w:vAlign w:val="center"/>
              </w:tcPr>
            </w:tcPrChange>
          </w:tcPr>
          <w:p w14:paraId="228839B6" w14:textId="0EEE3E8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47" w:author="Smith, Alexis@Energy" w:date="2019-02-13T10:11:00Z"/>
                <w:rFonts w:eastAsia="Times New Roman"/>
                <w:sz w:val="18"/>
                <w:szCs w:val="18"/>
              </w:rPr>
            </w:pPr>
          </w:p>
        </w:tc>
        <w:tc>
          <w:tcPr>
            <w:tcW w:w="791" w:type="dxa"/>
            <w:vAlign w:val="center"/>
            <w:tcPrChange w:id="4848" w:author="Smith, Alexis@Energy" w:date="2019-02-13T10:12:00Z">
              <w:tcPr>
                <w:tcW w:w="791" w:type="dxa"/>
                <w:vAlign w:val="center"/>
              </w:tcPr>
            </w:tcPrChange>
          </w:tcPr>
          <w:p w14:paraId="228839B7" w14:textId="64E23C5A"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49" w:author="Smith, Alexis@Energy" w:date="2019-02-13T10:11:00Z"/>
                <w:rFonts w:eastAsia="Times New Roman"/>
                <w:sz w:val="18"/>
                <w:szCs w:val="18"/>
              </w:rPr>
            </w:pPr>
          </w:p>
        </w:tc>
        <w:tc>
          <w:tcPr>
            <w:tcW w:w="792" w:type="dxa"/>
            <w:gridSpan w:val="2"/>
            <w:vAlign w:val="center"/>
            <w:tcPrChange w:id="4850" w:author="Smith, Alexis@Energy" w:date="2019-02-13T10:12:00Z">
              <w:tcPr>
                <w:tcW w:w="792" w:type="dxa"/>
                <w:gridSpan w:val="2"/>
                <w:vAlign w:val="center"/>
              </w:tcPr>
            </w:tcPrChange>
          </w:tcPr>
          <w:p w14:paraId="228839B8" w14:textId="56322B13"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51" w:author="Smith, Alexis@Energy" w:date="2019-02-13T10:11:00Z"/>
                <w:rFonts w:eastAsia="Times New Roman"/>
                <w:sz w:val="18"/>
                <w:szCs w:val="18"/>
              </w:rPr>
            </w:pPr>
          </w:p>
        </w:tc>
        <w:tc>
          <w:tcPr>
            <w:tcW w:w="792" w:type="dxa"/>
            <w:vAlign w:val="center"/>
            <w:tcPrChange w:id="4852" w:author="Smith, Alexis@Energy" w:date="2019-02-13T10:12:00Z">
              <w:tcPr>
                <w:tcW w:w="792" w:type="dxa"/>
                <w:vAlign w:val="center"/>
              </w:tcPr>
            </w:tcPrChange>
          </w:tcPr>
          <w:p w14:paraId="228839B9" w14:textId="5DAB64B2"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53" w:author="Smith, Alexis@Energy" w:date="2019-02-13T10:11:00Z"/>
                <w:rFonts w:eastAsia="Times New Roman"/>
                <w:sz w:val="18"/>
                <w:szCs w:val="18"/>
              </w:rPr>
            </w:pPr>
          </w:p>
        </w:tc>
        <w:tc>
          <w:tcPr>
            <w:tcW w:w="685" w:type="dxa"/>
            <w:vAlign w:val="center"/>
            <w:tcPrChange w:id="4854" w:author="Smith, Alexis@Energy" w:date="2019-02-13T10:12:00Z">
              <w:tcPr>
                <w:tcW w:w="685" w:type="dxa"/>
                <w:vAlign w:val="center"/>
              </w:tcPr>
            </w:tcPrChange>
          </w:tcPr>
          <w:p w14:paraId="228839BA" w14:textId="1342F6FB"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55" w:author="Smith, Alexis@Energy" w:date="2019-02-13T10:11:00Z"/>
                <w:rFonts w:eastAsia="Times New Roman"/>
                <w:sz w:val="18"/>
                <w:szCs w:val="18"/>
              </w:rPr>
            </w:pPr>
          </w:p>
        </w:tc>
        <w:tc>
          <w:tcPr>
            <w:tcW w:w="720" w:type="dxa"/>
            <w:vAlign w:val="center"/>
            <w:tcPrChange w:id="4856" w:author="Smith, Alexis@Energy" w:date="2019-02-13T10:12:00Z">
              <w:tcPr>
                <w:tcW w:w="720" w:type="dxa"/>
                <w:vAlign w:val="center"/>
              </w:tcPr>
            </w:tcPrChange>
          </w:tcPr>
          <w:p w14:paraId="228839BB" w14:textId="0B09A765"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57" w:author="Smith, Alexis@Energy" w:date="2019-02-13T10:11:00Z"/>
                <w:rFonts w:eastAsia="Times New Roman"/>
                <w:sz w:val="18"/>
                <w:szCs w:val="18"/>
              </w:rPr>
            </w:pPr>
          </w:p>
        </w:tc>
        <w:tc>
          <w:tcPr>
            <w:tcW w:w="900" w:type="dxa"/>
            <w:vAlign w:val="center"/>
            <w:tcPrChange w:id="4858" w:author="Smith, Alexis@Energy" w:date="2019-02-13T10:12:00Z">
              <w:tcPr>
                <w:tcW w:w="900" w:type="dxa"/>
                <w:vAlign w:val="center"/>
              </w:tcPr>
            </w:tcPrChange>
          </w:tcPr>
          <w:p w14:paraId="228839BC" w14:textId="0C67879D"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59" w:author="Smith, Alexis@Energy" w:date="2019-02-13T10:11:00Z"/>
                <w:rFonts w:eastAsia="Times New Roman"/>
                <w:sz w:val="18"/>
                <w:szCs w:val="18"/>
              </w:rPr>
            </w:pPr>
          </w:p>
        </w:tc>
        <w:tc>
          <w:tcPr>
            <w:tcW w:w="863" w:type="dxa"/>
            <w:vAlign w:val="center"/>
            <w:tcPrChange w:id="4860" w:author="Smith, Alexis@Energy" w:date="2019-02-13T10:12:00Z">
              <w:tcPr>
                <w:tcW w:w="863" w:type="dxa"/>
                <w:vAlign w:val="center"/>
              </w:tcPr>
            </w:tcPrChange>
          </w:tcPr>
          <w:p w14:paraId="228839BD" w14:textId="7ACA552B"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61" w:author="Smith, Alexis@Energy" w:date="2019-02-13T10:11:00Z"/>
                <w:rFonts w:eastAsia="Times New Roman"/>
                <w:sz w:val="18"/>
                <w:szCs w:val="18"/>
              </w:rPr>
            </w:pPr>
          </w:p>
        </w:tc>
        <w:tc>
          <w:tcPr>
            <w:tcW w:w="792" w:type="dxa"/>
            <w:vAlign w:val="center"/>
            <w:tcPrChange w:id="4862" w:author="Smith, Alexis@Energy" w:date="2019-02-13T10:12:00Z">
              <w:tcPr>
                <w:tcW w:w="792" w:type="dxa"/>
                <w:vAlign w:val="center"/>
              </w:tcPr>
            </w:tcPrChange>
          </w:tcPr>
          <w:p w14:paraId="228839BE" w14:textId="3F32493C"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63" w:author="Smith, Alexis@Energy" w:date="2019-02-13T10:11:00Z"/>
                <w:rFonts w:eastAsia="Times New Roman"/>
                <w:sz w:val="18"/>
                <w:szCs w:val="18"/>
              </w:rPr>
            </w:pPr>
          </w:p>
        </w:tc>
        <w:tc>
          <w:tcPr>
            <w:tcW w:w="775" w:type="dxa"/>
            <w:vAlign w:val="center"/>
            <w:tcPrChange w:id="4864" w:author="Smith, Alexis@Energy" w:date="2019-02-13T10:12:00Z">
              <w:tcPr>
                <w:tcW w:w="775" w:type="dxa"/>
                <w:vAlign w:val="center"/>
              </w:tcPr>
            </w:tcPrChange>
          </w:tcPr>
          <w:p w14:paraId="228839BF" w14:textId="07304AF5"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65" w:author="Smith, Alexis@Energy" w:date="2019-02-13T10:11:00Z"/>
                <w:rFonts w:eastAsia="Times New Roman"/>
                <w:sz w:val="18"/>
                <w:szCs w:val="18"/>
              </w:rPr>
            </w:pPr>
          </w:p>
        </w:tc>
        <w:tc>
          <w:tcPr>
            <w:tcW w:w="1980" w:type="dxa"/>
            <w:vAlign w:val="center"/>
            <w:tcPrChange w:id="4866" w:author="Smith, Alexis@Energy" w:date="2019-02-13T10:12:00Z">
              <w:tcPr>
                <w:tcW w:w="1980" w:type="dxa"/>
                <w:vAlign w:val="center"/>
              </w:tcPr>
            </w:tcPrChange>
          </w:tcPr>
          <w:p w14:paraId="228839C0" w14:textId="62B8496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67" w:author="Smith, Alexis@Energy" w:date="2019-02-13T10:11:00Z"/>
                <w:rFonts w:eastAsia="Times New Roman"/>
                <w:sz w:val="18"/>
                <w:szCs w:val="18"/>
              </w:rPr>
            </w:pPr>
          </w:p>
        </w:tc>
        <w:tc>
          <w:tcPr>
            <w:tcW w:w="2070" w:type="dxa"/>
            <w:vAlign w:val="center"/>
            <w:tcPrChange w:id="4868" w:author="Smith, Alexis@Energy" w:date="2019-02-13T10:12:00Z">
              <w:tcPr>
                <w:tcW w:w="2070" w:type="dxa"/>
                <w:vAlign w:val="center"/>
              </w:tcPr>
            </w:tcPrChange>
          </w:tcPr>
          <w:p w14:paraId="228839C1" w14:textId="52E501A8" w:rsidR="006B46AF" w:rsidRPr="0082211E"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69" w:author="Smith, Alexis@Energy" w:date="2019-02-13T10:11:00Z"/>
                <w:rFonts w:eastAsia="Times New Roman"/>
                <w:sz w:val="18"/>
                <w:szCs w:val="18"/>
              </w:rPr>
            </w:pPr>
          </w:p>
        </w:tc>
      </w:tr>
      <w:tr w:rsidR="00066298" w:rsidRPr="0082211E" w:rsidDel="00AA233E" w14:paraId="228839C6" w14:textId="0C9A49DC" w:rsidTr="00AA233E">
        <w:trPr>
          <w:cantSplit/>
          <w:trHeight w:val="255"/>
          <w:del w:id="4870" w:author="Smith, Alexis@Energy" w:date="2019-02-13T10:11:00Z"/>
          <w:trPrChange w:id="4871" w:author="Smith, Alexis@Energy" w:date="2019-02-13T10:12:00Z">
            <w:trPr>
              <w:cantSplit/>
              <w:trHeight w:val="255"/>
            </w:trPr>
          </w:trPrChange>
        </w:trPr>
        <w:tc>
          <w:tcPr>
            <w:tcW w:w="648" w:type="dxa"/>
            <w:vAlign w:val="center"/>
            <w:tcPrChange w:id="4872" w:author="Smith, Alexis@Energy" w:date="2019-02-13T10:12:00Z">
              <w:tcPr>
                <w:tcW w:w="648" w:type="dxa"/>
                <w:vAlign w:val="center"/>
              </w:tcPr>
            </w:tcPrChange>
          </w:tcPr>
          <w:p w14:paraId="228839C3" w14:textId="24ADBDFD" w:rsidR="00066298" w:rsidRPr="0082211E" w:rsidDel="00AA233E" w:rsidRDefault="00066298" w:rsidP="006B46AF">
            <w:pPr>
              <w:keepNext/>
              <w:tabs>
                <w:tab w:val="left" w:pos="2160"/>
                <w:tab w:val="left" w:pos="2700"/>
                <w:tab w:val="left" w:pos="3420"/>
                <w:tab w:val="left" w:pos="3780"/>
                <w:tab w:val="left" w:pos="5760"/>
                <w:tab w:val="left" w:pos="7212"/>
              </w:tabs>
              <w:spacing w:after="0" w:line="240" w:lineRule="auto"/>
              <w:jc w:val="center"/>
              <w:rPr>
                <w:del w:id="4873" w:author="Smith, Alexis@Energy" w:date="2019-02-13T10:11:00Z"/>
                <w:rFonts w:eastAsia="Times New Roman"/>
                <w:sz w:val="18"/>
                <w:szCs w:val="18"/>
              </w:rPr>
            </w:pPr>
            <w:del w:id="4874" w:author="Smith, Alexis@Energy" w:date="2019-02-13T10:11:00Z">
              <w:r w:rsidDel="00AA233E">
                <w:rPr>
                  <w:rFonts w:eastAsia="Times New Roman"/>
                  <w:sz w:val="18"/>
                  <w:szCs w:val="18"/>
                </w:rPr>
                <w:delText>15</w:delText>
              </w:r>
            </w:del>
          </w:p>
        </w:tc>
        <w:tc>
          <w:tcPr>
            <w:tcW w:w="3960" w:type="dxa"/>
            <w:gridSpan w:val="5"/>
            <w:vAlign w:val="center"/>
            <w:tcPrChange w:id="4875" w:author="Smith, Alexis@Energy" w:date="2019-02-13T10:12:00Z">
              <w:tcPr>
                <w:tcW w:w="3960" w:type="dxa"/>
                <w:gridSpan w:val="5"/>
                <w:vAlign w:val="center"/>
              </w:tcPr>
            </w:tcPrChange>
          </w:tcPr>
          <w:p w14:paraId="228839C4" w14:textId="178AA9ED" w:rsidR="00E25AF0" w:rsidDel="00AA233E" w:rsidRDefault="00066298" w:rsidP="00595C39">
            <w:pPr>
              <w:keepNext/>
              <w:tabs>
                <w:tab w:val="left" w:pos="2160"/>
                <w:tab w:val="left" w:pos="2700"/>
                <w:tab w:val="left" w:pos="3420"/>
                <w:tab w:val="left" w:pos="3780"/>
                <w:tab w:val="left" w:pos="5760"/>
                <w:tab w:val="left" w:pos="7212"/>
              </w:tabs>
              <w:spacing w:after="0" w:line="240" w:lineRule="auto"/>
              <w:rPr>
                <w:del w:id="4876" w:author="Smith, Alexis@Energy" w:date="2019-02-13T10:11:00Z"/>
                <w:rFonts w:eastAsia="Times New Roman"/>
                <w:sz w:val="18"/>
                <w:szCs w:val="18"/>
              </w:rPr>
            </w:pPr>
            <w:del w:id="4877" w:author="Smith, Alexis@Energy" w:date="2019-02-13T10:11:00Z">
              <w:r w:rsidDel="00AA233E">
                <w:rPr>
                  <w:rFonts w:eastAsia="Times New Roman"/>
                  <w:sz w:val="18"/>
                  <w:szCs w:val="18"/>
                </w:rPr>
                <w:delText>Compliance Statement</w:delText>
              </w:r>
            </w:del>
          </w:p>
        </w:tc>
        <w:tc>
          <w:tcPr>
            <w:tcW w:w="9990" w:type="dxa"/>
            <w:gridSpan w:val="10"/>
            <w:vAlign w:val="center"/>
            <w:tcPrChange w:id="4878" w:author="Smith, Alexis@Energy" w:date="2019-02-13T10:12:00Z">
              <w:tcPr>
                <w:tcW w:w="9990" w:type="dxa"/>
                <w:gridSpan w:val="10"/>
                <w:vAlign w:val="center"/>
              </w:tcPr>
            </w:tcPrChange>
          </w:tcPr>
          <w:p w14:paraId="228839C5" w14:textId="5C719627" w:rsidR="00E25AF0" w:rsidDel="00AA233E" w:rsidRDefault="00066298" w:rsidP="00595C39">
            <w:pPr>
              <w:keepNext/>
              <w:tabs>
                <w:tab w:val="left" w:pos="2160"/>
                <w:tab w:val="left" w:pos="2700"/>
                <w:tab w:val="left" w:pos="3420"/>
                <w:tab w:val="left" w:pos="3780"/>
                <w:tab w:val="left" w:pos="5760"/>
                <w:tab w:val="left" w:pos="7212"/>
              </w:tabs>
              <w:spacing w:after="0" w:line="240" w:lineRule="auto"/>
              <w:rPr>
                <w:del w:id="4879" w:author="Smith, Alexis@Energy" w:date="2019-02-13T10:11:00Z"/>
                <w:rFonts w:eastAsia="Times New Roman"/>
                <w:sz w:val="18"/>
                <w:szCs w:val="18"/>
              </w:rPr>
            </w:pPr>
            <w:del w:id="4880" w:author="Smith, Alexis@Energy" w:date="2019-02-13T10:11:00Z">
              <w:r w:rsidDel="00AA233E">
                <w:rPr>
                  <w:rFonts w:eastAsia="Times New Roman"/>
                  <w:sz w:val="18"/>
                  <w:szCs w:val="18"/>
                </w:rPr>
                <w:delText xml:space="preserve">&lt;&lt;calculated field: If C08 ≤B08, and C10 </w:delText>
              </w:r>
              <w:r w:rsidRPr="005460CB" w:rsidDel="00AA233E">
                <w:rPr>
                  <w:rFonts w:eastAsia="Times New Roman"/>
                  <w:sz w:val="18"/>
                  <w:szCs w:val="18"/>
                </w:rPr>
                <w:delText xml:space="preserve">≥ value in </w:delText>
              </w:r>
              <w:r w:rsidDel="00AA233E">
                <w:rPr>
                  <w:rFonts w:eastAsia="Times New Roman"/>
                  <w:sz w:val="18"/>
                  <w:szCs w:val="18"/>
                </w:rPr>
                <w:delText>B</w:delText>
              </w:r>
              <w:r w:rsidRPr="005460CB" w:rsidDel="00AA233E">
                <w:rPr>
                  <w:rFonts w:eastAsia="Times New Roman"/>
                  <w:sz w:val="18"/>
                  <w:szCs w:val="18"/>
                </w:rPr>
                <w:delText>10</w:delText>
              </w:r>
              <w:r w:rsidDel="00AA233E">
                <w:rPr>
                  <w:rFonts w:eastAsia="Times New Roman"/>
                  <w:sz w:val="18"/>
                  <w:szCs w:val="18"/>
                </w:rPr>
                <w:delText xml:space="preserve">, and C11 </w:delText>
              </w:r>
              <w:r w:rsidRPr="005460CB" w:rsidDel="00AA233E">
                <w:rPr>
                  <w:rFonts w:eastAsia="Times New Roman"/>
                  <w:sz w:val="18"/>
                  <w:szCs w:val="18"/>
                </w:rPr>
                <w:delText>≤ value in</w:delText>
              </w:r>
              <w:r w:rsidDel="00AA233E">
                <w:rPr>
                  <w:rFonts w:eastAsia="Times New Roman"/>
                  <w:sz w:val="18"/>
                  <w:szCs w:val="18"/>
                </w:rPr>
                <w:delText xml:space="preserve"> B</w:delText>
              </w:r>
              <w:r w:rsidRPr="005460CB" w:rsidDel="00AA233E">
                <w:rPr>
                  <w:rFonts w:eastAsia="Times New Roman"/>
                  <w:sz w:val="18"/>
                  <w:szCs w:val="18"/>
                </w:rPr>
                <w:delText>11</w:delText>
              </w:r>
              <w:r w:rsidDel="00AA233E">
                <w:rPr>
                  <w:rFonts w:eastAsia="Times New Roman"/>
                  <w:sz w:val="18"/>
                  <w:szCs w:val="18"/>
                </w:rPr>
                <w:delText xml:space="preserve">, </w:delText>
              </w:r>
              <w:r w:rsidRPr="005460CB" w:rsidDel="00AA233E">
                <w:rPr>
                  <w:rFonts w:eastAsia="Times New Roman"/>
                  <w:sz w:val="18"/>
                  <w:szCs w:val="18"/>
                </w:rPr>
                <w:delText xml:space="preserve">and </w:delText>
              </w:r>
              <w:r w:rsidDel="00AA233E">
                <w:rPr>
                  <w:rFonts w:eastAsia="Times New Roman"/>
                  <w:sz w:val="18"/>
                  <w:szCs w:val="18"/>
                </w:rPr>
                <w:delText>C</w:delText>
              </w:r>
              <w:r w:rsidRPr="005460CB" w:rsidDel="00AA233E">
                <w:rPr>
                  <w:rFonts w:eastAsia="Times New Roman"/>
                  <w:sz w:val="18"/>
                  <w:szCs w:val="18"/>
                </w:rPr>
                <w:delText xml:space="preserve">12 ≥ value in </w:delText>
              </w:r>
              <w:r w:rsidDel="00AA233E">
                <w:rPr>
                  <w:rFonts w:eastAsia="Times New Roman"/>
                  <w:sz w:val="18"/>
                  <w:szCs w:val="18"/>
                </w:rPr>
                <w:delText>B</w:delText>
              </w:r>
              <w:r w:rsidRPr="005460CB" w:rsidDel="00AA233E">
                <w:rPr>
                  <w:rFonts w:eastAsia="Times New Roman"/>
                  <w:sz w:val="18"/>
                  <w:szCs w:val="18"/>
                </w:rPr>
                <w:delText>12</w:delText>
              </w:r>
              <w:r w:rsidDel="00AA233E">
                <w:rPr>
                  <w:rFonts w:eastAsia="Times New Roman"/>
                  <w:sz w:val="18"/>
                  <w:szCs w:val="18"/>
                </w:rPr>
                <w:delText>, then display result = System complies; else display result = system does not comply&gt;&gt;</w:delText>
              </w:r>
            </w:del>
          </w:p>
        </w:tc>
      </w:tr>
    </w:tbl>
    <w:p w14:paraId="228839C7" w14:textId="4A33781C" w:rsidR="006B46AF" w:rsidDel="00AA233E" w:rsidRDefault="006B46AF" w:rsidP="006B46AF">
      <w:pPr>
        <w:spacing w:after="0" w:line="240" w:lineRule="auto"/>
        <w:rPr>
          <w:del w:id="4881" w:author="Smith, Alexis@Energy" w:date="2019-02-13T10:12:00Z"/>
          <w:rFonts w:asciiTheme="minorHAnsi" w:hAnsiTheme="minorHAnsi" w:cs="Arial"/>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8"/>
        <w:gridCol w:w="1620"/>
        <w:gridCol w:w="4860"/>
      </w:tblGrid>
      <w:tr w:rsidR="006B46AF" w:rsidRPr="00C711C6" w:rsidDel="00AA233E" w14:paraId="228839CA" w14:textId="0DBDD0AD" w:rsidTr="006B46AF">
        <w:trPr>
          <w:trHeight w:val="327"/>
          <w:del w:id="4882" w:author="Smith, Alexis@Energy" w:date="2019-02-13T10:11:00Z"/>
        </w:trPr>
        <w:tc>
          <w:tcPr>
            <w:tcW w:w="8118" w:type="dxa"/>
            <w:gridSpan w:val="3"/>
            <w:vAlign w:val="center"/>
          </w:tcPr>
          <w:p w14:paraId="228839C8" w14:textId="48A9ED0F" w:rsidR="006B46AF" w:rsidDel="00AA233E" w:rsidRDefault="006B46AF" w:rsidP="006B46AF">
            <w:pPr>
              <w:keepNext/>
              <w:tabs>
                <w:tab w:val="left" w:pos="2160"/>
                <w:tab w:val="left" w:pos="2700"/>
                <w:tab w:val="left" w:pos="3420"/>
                <w:tab w:val="left" w:pos="3780"/>
                <w:tab w:val="left" w:pos="5760"/>
                <w:tab w:val="left" w:pos="7212"/>
              </w:tabs>
              <w:spacing w:after="0" w:line="240" w:lineRule="auto"/>
              <w:rPr>
                <w:del w:id="4883" w:author="Smith, Alexis@Energy" w:date="2019-02-13T10:11:00Z"/>
                <w:rFonts w:asciiTheme="minorHAnsi" w:hAnsiTheme="minorHAnsi" w:cs="Arial"/>
                <w:b/>
                <w:sz w:val="20"/>
                <w:szCs w:val="20"/>
              </w:rPr>
            </w:pPr>
            <w:del w:id="4884" w:author="Smith, Alexis@Energy" w:date="2019-02-13T10:11:00Z">
              <w:r w:rsidDel="00AA233E">
                <w:rPr>
                  <w:rFonts w:asciiTheme="minorHAnsi" w:hAnsiTheme="minorHAnsi" w:cs="Arial"/>
                  <w:b/>
                  <w:sz w:val="20"/>
                  <w:szCs w:val="20"/>
                </w:rPr>
                <w:delText>D</w:delText>
              </w:r>
              <w:r w:rsidRPr="00335E47" w:rsidDel="00AA233E">
                <w:rPr>
                  <w:rFonts w:asciiTheme="minorHAnsi" w:hAnsiTheme="minorHAnsi" w:cs="Arial"/>
                  <w:b/>
                  <w:sz w:val="20"/>
                  <w:szCs w:val="20"/>
                </w:rPr>
                <w:delText xml:space="preserve">. </w:delText>
              </w:r>
              <w:r w:rsidDel="00AA233E">
                <w:rPr>
                  <w:rFonts w:asciiTheme="minorHAnsi" w:hAnsiTheme="minorHAnsi" w:cs="Arial"/>
                  <w:b/>
                  <w:sz w:val="20"/>
                  <w:szCs w:val="20"/>
                </w:rPr>
                <w:delText>Installed Water Heater Manufacturer Information</w:delText>
              </w:r>
            </w:del>
          </w:p>
          <w:p w14:paraId="228839C9" w14:textId="791AA1CB"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auto"/>
              <w:rPr>
                <w:del w:id="4885" w:author="Smith, Alexis@Energy" w:date="2019-02-13T10:11:00Z"/>
                <w:rFonts w:eastAsia="Times New Roman"/>
                <w:sz w:val="18"/>
                <w:szCs w:val="18"/>
              </w:rPr>
            </w:pPr>
            <w:del w:id="4886" w:author="Smith, Alexis@Energy" w:date="2019-02-13T10:11:00Z">
              <w:r w:rsidRPr="00392860" w:rsidDel="00AA233E">
                <w:rPr>
                  <w:sz w:val="18"/>
                  <w:szCs w:val="18"/>
                </w:rPr>
                <w:delText xml:space="preserve">&lt;&lt; require one row of data in this table </w:delText>
              </w:r>
              <w:r w:rsidDel="00AA233E">
                <w:rPr>
                  <w:sz w:val="18"/>
                  <w:szCs w:val="18"/>
                </w:rPr>
                <w:delText>for each of the Water Heaters listed in Section A04</w:delText>
              </w:r>
              <w:r w:rsidRPr="00392860" w:rsidDel="00AA233E">
                <w:rPr>
                  <w:sz w:val="18"/>
                  <w:szCs w:val="18"/>
                </w:rPr>
                <w:delText>&gt;&gt;</w:delText>
              </w:r>
            </w:del>
          </w:p>
        </w:tc>
      </w:tr>
      <w:tr w:rsidR="006B46AF" w:rsidRPr="00C711C6" w:rsidDel="00AA233E" w14:paraId="228839CE" w14:textId="75252B8E" w:rsidTr="00F312B5">
        <w:trPr>
          <w:trHeight w:val="426"/>
          <w:del w:id="4887" w:author="Smith, Alexis@Energy" w:date="2019-02-13T10:11:00Z"/>
        </w:trPr>
        <w:tc>
          <w:tcPr>
            <w:tcW w:w="1638" w:type="dxa"/>
            <w:vAlign w:val="bottom"/>
          </w:tcPr>
          <w:p w14:paraId="228839CB" w14:textId="501DB5F6"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888" w:author="Smith, Alexis@Energy" w:date="2019-02-13T10:11:00Z"/>
                <w:rFonts w:eastAsia="Times New Roman"/>
                <w:sz w:val="18"/>
                <w:szCs w:val="18"/>
              </w:rPr>
            </w:pPr>
            <w:del w:id="4889" w:author="Smith, Alexis@Energy" w:date="2019-02-13T10:11:00Z">
              <w:r w:rsidDel="00AA233E">
                <w:rPr>
                  <w:rFonts w:eastAsia="Times New Roman"/>
                  <w:sz w:val="18"/>
                  <w:szCs w:val="18"/>
                </w:rPr>
                <w:delText>01</w:delText>
              </w:r>
            </w:del>
          </w:p>
        </w:tc>
        <w:tc>
          <w:tcPr>
            <w:tcW w:w="1620" w:type="dxa"/>
            <w:vAlign w:val="bottom"/>
          </w:tcPr>
          <w:p w14:paraId="228839CC" w14:textId="40B4FEBC"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890" w:author="Smith, Alexis@Energy" w:date="2019-02-13T10:11:00Z"/>
                <w:rFonts w:eastAsia="Times New Roman"/>
                <w:sz w:val="18"/>
                <w:szCs w:val="18"/>
              </w:rPr>
            </w:pPr>
            <w:del w:id="4891" w:author="Smith, Alexis@Energy" w:date="2019-02-13T10:11:00Z">
              <w:r w:rsidDel="00AA233E">
                <w:rPr>
                  <w:rFonts w:eastAsia="Times New Roman"/>
                  <w:sz w:val="18"/>
                  <w:szCs w:val="18"/>
                </w:rPr>
                <w:delText>02</w:delText>
              </w:r>
            </w:del>
          </w:p>
        </w:tc>
        <w:tc>
          <w:tcPr>
            <w:tcW w:w="4860" w:type="dxa"/>
            <w:vAlign w:val="bottom"/>
          </w:tcPr>
          <w:p w14:paraId="228839CD" w14:textId="7D0648D6"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892" w:author="Smith, Alexis@Energy" w:date="2019-02-13T10:11:00Z"/>
                <w:rFonts w:eastAsia="Times New Roman"/>
                <w:sz w:val="18"/>
                <w:szCs w:val="18"/>
              </w:rPr>
            </w:pPr>
            <w:del w:id="4893" w:author="Smith, Alexis@Energy" w:date="2019-02-13T10:11:00Z">
              <w:r w:rsidDel="00AA233E">
                <w:rPr>
                  <w:rFonts w:eastAsia="Times New Roman"/>
                  <w:sz w:val="18"/>
                  <w:szCs w:val="18"/>
                </w:rPr>
                <w:delText>03</w:delText>
              </w:r>
            </w:del>
          </w:p>
        </w:tc>
      </w:tr>
      <w:tr w:rsidR="006B46AF" w:rsidRPr="00C711C6" w:rsidDel="00AA233E" w14:paraId="228839D2" w14:textId="4DBB4D7F" w:rsidTr="00F312B5">
        <w:trPr>
          <w:trHeight w:val="282"/>
          <w:del w:id="4894" w:author="Smith, Alexis@Energy" w:date="2019-02-13T10:11:00Z"/>
        </w:trPr>
        <w:tc>
          <w:tcPr>
            <w:tcW w:w="1638" w:type="dxa"/>
            <w:vAlign w:val="bottom"/>
          </w:tcPr>
          <w:p w14:paraId="228839CF" w14:textId="2E04E37E" w:rsidR="006B46AF" w:rsidRPr="00F312B5"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895" w:author="Smith, Alexis@Energy" w:date="2019-02-13T10:11:00Z"/>
                <w:rFonts w:eastAsia="Times New Roman"/>
                <w:sz w:val="18"/>
                <w:szCs w:val="18"/>
              </w:rPr>
            </w:pPr>
            <w:del w:id="4896" w:author="Smith, Alexis@Energy" w:date="2019-02-13T10:11:00Z">
              <w:r w:rsidRPr="00F312B5" w:rsidDel="00AA233E">
                <w:rPr>
                  <w:rFonts w:eastAsia="Times New Roman"/>
                  <w:sz w:val="18"/>
                  <w:szCs w:val="18"/>
                </w:rPr>
                <w:delText>Water Heating System ID or Name</w:delText>
              </w:r>
            </w:del>
          </w:p>
        </w:tc>
        <w:tc>
          <w:tcPr>
            <w:tcW w:w="1620" w:type="dxa"/>
            <w:vAlign w:val="bottom"/>
          </w:tcPr>
          <w:p w14:paraId="228839D0" w14:textId="44AF9028"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897" w:author="Smith, Alexis@Energy" w:date="2019-02-13T10:11:00Z"/>
                <w:rFonts w:eastAsia="Times New Roman"/>
                <w:sz w:val="18"/>
                <w:szCs w:val="18"/>
              </w:rPr>
            </w:pPr>
            <w:del w:id="4898" w:author="Smith, Alexis@Energy" w:date="2019-02-13T10:11:00Z">
              <w:r w:rsidDel="00AA233E">
                <w:rPr>
                  <w:rFonts w:eastAsia="Times New Roman"/>
                  <w:sz w:val="18"/>
                  <w:szCs w:val="18"/>
                </w:rPr>
                <w:delText>Manufacturer</w:delText>
              </w:r>
            </w:del>
          </w:p>
        </w:tc>
        <w:tc>
          <w:tcPr>
            <w:tcW w:w="4860" w:type="dxa"/>
            <w:vAlign w:val="bottom"/>
          </w:tcPr>
          <w:p w14:paraId="228839D1" w14:textId="39174B94"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899" w:author="Smith, Alexis@Energy" w:date="2019-02-13T10:11:00Z"/>
                <w:rFonts w:eastAsia="Times New Roman"/>
                <w:sz w:val="18"/>
                <w:szCs w:val="18"/>
              </w:rPr>
            </w:pPr>
            <w:del w:id="4900" w:author="Smith, Alexis@Energy" w:date="2019-02-13T10:11:00Z">
              <w:r w:rsidDel="00AA233E">
                <w:rPr>
                  <w:rFonts w:eastAsia="Times New Roman"/>
                  <w:sz w:val="18"/>
                  <w:szCs w:val="18"/>
                </w:rPr>
                <w:delText>Model Number</w:delText>
              </w:r>
            </w:del>
          </w:p>
        </w:tc>
      </w:tr>
      <w:tr w:rsidR="006B46AF" w:rsidRPr="00C711C6" w:rsidDel="00AA233E" w14:paraId="228839D6" w14:textId="5F360CB6" w:rsidTr="00F312B5">
        <w:trPr>
          <w:trHeight w:val="246"/>
          <w:del w:id="4901" w:author="Smith, Alexis@Energy" w:date="2019-02-13T10:11:00Z"/>
        </w:trPr>
        <w:tc>
          <w:tcPr>
            <w:tcW w:w="1638" w:type="dxa"/>
            <w:vAlign w:val="bottom"/>
          </w:tcPr>
          <w:p w14:paraId="228839D3" w14:textId="38B031E5"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902" w:author="Smith, Alexis@Energy" w:date="2019-02-13T10:11:00Z"/>
                <w:rFonts w:eastAsia="Times New Roman"/>
                <w:sz w:val="18"/>
                <w:szCs w:val="18"/>
              </w:rPr>
            </w:pPr>
            <w:del w:id="4903" w:author="Smith, Alexis@Energy" w:date="2019-02-13T10:11:00Z">
              <w:r w:rsidRPr="00CD2C84" w:rsidDel="00AA233E">
                <w:rPr>
                  <w:rFonts w:eastAsia="Times New Roman"/>
                  <w:sz w:val="14"/>
                  <w:szCs w:val="14"/>
                </w:rPr>
                <w:delText xml:space="preserve">&lt;&lt;reference value from </w:delText>
              </w:r>
              <w:r w:rsidDel="00AA233E">
                <w:rPr>
                  <w:rFonts w:eastAsia="Times New Roman"/>
                  <w:sz w:val="14"/>
                  <w:szCs w:val="14"/>
                </w:rPr>
                <w:delText>B</w:delText>
              </w:r>
              <w:r w:rsidRPr="00CD2C84" w:rsidDel="00AA233E">
                <w:rPr>
                  <w:rFonts w:eastAsia="Times New Roman"/>
                  <w:sz w:val="14"/>
                  <w:szCs w:val="14"/>
                </w:rPr>
                <w:delText>01&gt;&gt;</w:delText>
              </w:r>
            </w:del>
          </w:p>
        </w:tc>
        <w:tc>
          <w:tcPr>
            <w:tcW w:w="1620" w:type="dxa"/>
            <w:vAlign w:val="bottom"/>
          </w:tcPr>
          <w:p w14:paraId="228839D4" w14:textId="1F3EB1CA"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904" w:author="Smith, Alexis@Energy" w:date="2019-02-13T10:11:00Z"/>
                <w:rFonts w:eastAsia="Times New Roman"/>
                <w:sz w:val="18"/>
                <w:szCs w:val="18"/>
              </w:rPr>
            </w:pPr>
            <w:del w:id="4905" w:author="Smith, Alexis@Energy" w:date="2019-02-13T10:11:00Z">
              <w:r w:rsidDel="00AA233E">
                <w:rPr>
                  <w:rFonts w:eastAsia="Times New Roman"/>
                  <w:sz w:val="18"/>
                  <w:szCs w:val="18"/>
                </w:rPr>
                <w:delText>&lt;&lt;User input&gt;&gt;</w:delText>
              </w:r>
            </w:del>
          </w:p>
        </w:tc>
        <w:tc>
          <w:tcPr>
            <w:tcW w:w="4860" w:type="dxa"/>
            <w:shd w:val="clear" w:color="auto" w:fill="FFFFFF" w:themeFill="background1"/>
          </w:tcPr>
          <w:p w14:paraId="228839D5" w14:textId="3DFAF281"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exact"/>
              <w:jc w:val="center"/>
              <w:rPr>
                <w:del w:id="4906" w:author="Smith, Alexis@Energy" w:date="2019-02-13T10:11:00Z"/>
                <w:rFonts w:eastAsia="Times New Roman"/>
                <w:sz w:val="18"/>
                <w:szCs w:val="18"/>
              </w:rPr>
            </w:pPr>
            <w:del w:id="4907" w:author="Smith, Alexis@Energy" w:date="2019-02-13T10:11:00Z">
              <w:r w:rsidDel="00AA233E">
                <w:rPr>
                  <w:rFonts w:eastAsia="Times New Roman"/>
                  <w:sz w:val="18"/>
                  <w:szCs w:val="18"/>
                </w:rPr>
                <w:delText>&lt;&lt;User input&gt;&gt;</w:delText>
              </w:r>
            </w:del>
          </w:p>
        </w:tc>
      </w:tr>
      <w:tr w:rsidR="006B46AF" w:rsidRPr="00C711C6" w:rsidDel="00AA233E" w14:paraId="228839DA" w14:textId="4B684A9C" w:rsidTr="00F312B5">
        <w:trPr>
          <w:trHeight w:val="255"/>
          <w:del w:id="4908" w:author="Smith, Alexis@Energy" w:date="2019-02-13T10:11:00Z"/>
        </w:trPr>
        <w:tc>
          <w:tcPr>
            <w:tcW w:w="1638" w:type="dxa"/>
            <w:vAlign w:val="bottom"/>
          </w:tcPr>
          <w:p w14:paraId="228839D7" w14:textId="379297C1"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909" w:author="Smith, Alexis@Energy" w:date="2019-02-13T10:11:00Z"/>
                <w:rFonts w:eastAsia="Times New Roman"/>
                <w:sz w:val="18"/>
                <w:szCs w:val="18"/>
              </w:rPr>
            </w:pPr>
          </w:p>
        </w:tc>
        <w:tc>
          <w:tcPr>
            <w:tcW w:w="1620" w:type="dxa"/>
            <w:vAlign w:val="bottom"/>
          </w:tcPr>
          <w:p w14:paraId="228839D8" w14:textId="0DD4A7B3"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910" w:author="Smith, Alexis@Energy" w:date="2019-02-13T10:11:00Z"/>
                <w:rFonts w:eastAsia="Times New Roman"/>
                <w:sz w:val="18"/>
                <w:szCs w:val="18"/>
              </w:rPr>
            </w:pPr>
          </w:p>
        </w:tc>
        <w:tc>
          <w:tcPr>
            <w:tcW w:w="4860" w:type="dxa"/>
          </w:tcPr>
          <w:p w14:paraId="228839D9" w14:textId="323236AD" w:rsidR="006B46AF" w:rsidRPr="00C711C6" w:rsidDel="00AA233E" w:rsidRDefault="006B46AF" w:rsidP="006B46AF">
            <w:pPr>
              <w:keepNext/>
              <w:tabs>
                <w:tab w:val="left" w:pos="2160"/>
                <w:tab w:val="left" w:pos="2700"/>
                <w:tab w:val="left" w:pos="3420"/>
                <w:tab w:val="left" w:pos="3780"/>
                <w:tab w:val="left" w:pos="5760"/>
                <w:tab w:val="left" w:pos="7212"/>
              </w:tabs>
              <w:spacing w:after="0" w:line="240" w:lineRule="auto"/>
              <w:jc w:val="center"/>
              <w:rPr>
                <w:del w:id="4911" w:author="Smith, Alexis@Energy" w:date="2019-02-13T10:11:00Z"/>
                <w:rFonts w:eastAsia="Times New Roman"/>
                <w:sz w:val="18"/>
                <w:szCs w:val="18"/>
              </w:rPr>
            </w:pPr>
          </w:p>
        </w:tc>
      </w:tr>
    </w:tbl>
    <w:p w14:paraId="228839DB" w14:textId="77777777" w:rsidR="006B46AF" w:rsidDel="00AA233E" w:rsidRDefault="006B46AF" w:rsidP="006B46AF">
      <w:pPr>
        <w:spacing w:after="0" w:line="240" w:lineRule="auto"/>
        <w:rPr>
          <w:del w:id="4912" w:author="Smith, Alexis@Energy" w:date="2019-02-13T10:12:00Z"/>
          <w:rFonts w:asciiTheme="minorHAnsi" w:hAnsiTheme="minorHAnsi" w:cs="Arial"/>
          <w:sz w:val="20"/>
          <w:szCs w:val="20"/>
        </w:rPr>
      </w:pPr>
    </w:p>
    <w:p w14:paraId="27B16432" w14:textId="77777777" w:rsidR="00F74FCD" w:rsidRDefault="00F74FCD">
      <w:del w:id="4913" w:author="Smith, Alexis@Energy" w:date="2019-02-13T10:12:00Z">
        <w:r w:rsidDel="00AA233E">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2"/>
        <w:gridCol w:w="3136"/>
        <w:gridCol w:w="9918"/>
      </w:tblGrid>
      <w:tr w:rsidR="006B46AF" w:rsidRPr="00260947" w:rsidDel="00AA233E" w14:paraId="228839DE" w14:textId="4E478CAD" w:rsidTr="00595C39">
        <w:trPr>
          <w:trHeight w:hRule="exact" w:val="343"/>
          <w:del w:id="4914" w:author="Smith, Alexis@Energy" w:date="2019-02-13T10:12:00Z"/>
        </w:trPr>
        <w:tc>
          <w:tcPr>
            <w:tcW w:w="14616" w:type="dxa"/>
            <w:gridSpan w:val="3"/>
            <w:tcBorders>
              <w:top w:val="single" w:sz="4" w:space="0" w:color="auto"/>
              <w:left w:val="single" w:sz="4" w:space="0" w:color="auto"/>
              <w:bottom w:val="single" w:sz="4" w:space="0" w:color="auto"/>
              <w:right w:val="single" w:sz="4" w:space="0" w:color="auto"/>
            </w:tcBorders>
            <w:vAlign w:val="center"/>
          </w:tcPr>
          <w:p w14:paraId="0E6E6BE5" w14:textId="44995263" w:rsidR="00F74FCD" w:rsidRPr="00595C39" w:rsidDel="00AA233E" w:rsidRDefault="006B46AF" w:rsidP="00F74FCD">
            <w:pPr>
              <w:spacing w:after="0" w:line="240" w:lineRule="auto"/>
              <w:rPr>
                <w:del w:id="4915" w:author="Smith, Alexis@Energy" w:date="2019-02-13T10:12:00Z"/>
                <w:rFonts w:asciiTheme="minorHAnsi" w:hAnsiTheme="minorHAnsi" w:cs="Arial"/>
                <w:b/>
                <w:sz w:val="20"/>
                <w:szCs w:val="20"/>
              </w:rPr>
            </w:pPr>
            <w:del w:id="4916" w:author="Smith, Alexis@Energy" w:date="2019-02-13T10:12:00Z">
              <w:r w:rsidRPr="00F74FCD" w:rsidDel="00AA233E">
                <w:rPr>
                  <w:rFonts w:asciiTheme="minorHAnsi" w:hAnsiTheme="minorHAnsi" w:cs="Arial"/>
                  <w:b/>
                  <w:sz w:val="20"/>
                  <w:szCs w:val="20"/>
                </w:rPr>
                <w:lastRenderedPageBreak/>
                <w:delText xml:space="preserve">E. </w:delText>
              </w:r>
              <w:r w:rsidR="00F74FCD" w:rsidRPr="00595C39" w:rsidDel="00AA233E">
                <w:rPr>
                  <w:rFonts w:asciiTheme="minorHAnsi" w:hAnsiTheme="minorHAnsi" w:cs="Arial"/>
                  <w:b/>
                  <w:sz w:val="20"/>
                  <w:szCs w:val="20"/>
                </w:rPr>
                <w:delText>Mandatory Measures for All Domestic Hot Water Distribution Systems</w:delText>
              </w:r>
            </w:del>
          </w:p>
          <w:p w14:paraId="228839DD" w14:textId="48FA8831" w:rsidR="006B46AF" w:rsidDel="00AA233E" w:rsidRDefault="006B46AF" w:rsidP="00595C39">
            <w:pPr>
              <w:keepNext/>
              <w:spacing w:after="0" w:line="240" w:lineRule="auto"/>
              <w:rPr>
                <w:del w:id="4917" w:author="Smith, Alexis@Energy" w:date="2019-02-13T10:12:00Z"/>
                <w:rFonts w:asciiTheme="minorHAnsi" w:hAnsiTheme="minorHAnsi" w:cs="Arial"/>
                <w:sz w:val="20"/>
                <w:szCs w:val="20"/>
              </w:rPr>
            </w:pPr>
          </w:p>
        </w:tc>
      </w:tr>
      <w:tr w:rsidR="006B46AF" w:rsidRPr="00C93879" w:rsidDel="00AA233E" w14:paraId="228839EB" w14:textId="007951BC" w:rsidTr="006B46AF">
        <w:trPr>
          <w:trHeight w:val="3932"/>
          <w:del w:id="4918" w:author="Smith, Alexis@Energy" w:date="2019-02-13T10:12:00Z"/>
        </w:trPr>
        <w:tc>
          <w:tcPr>
            <w:tcW w:w="1562" w:type="dxa"/>
            <w:vAlign w:val="center"/>
          </w:tcPr>
          <w:p w14:paraId="228839DF" w14:textId="7840B38D" w:rsidR="006B46AF" w:rsidDel="00AA233E" w:rsidRDefault="003E40E4" w:rsidP="006B46AF">
            <w:pPr>
              <w:keepNext/>
              <w:spacing w:after="0"/>
              <w:jc w:val="center"/>
              <w:rPr>
                <w:del w:id="4919" w:author="Smith, Alexis@Energy" w:date="2019-02-13T10:12:00Z"/>
                <w:rFonts w:asciiTheme="minorHAnsi" w:hAnsiTheme="minorHAnsi" w:cs="Arial"/>
                <w:sz w:val="20"/>
                <w:szCs w:val="20"/>
              </w:rPr>
            </w:pPr>
            <w:del w:id="4920" w:author="Smith, Alexis@Energy" w:date="2019-02-13T10:12:00Z">
              <w:r w:rsidDel="00AA233E">
                <w:rPr>
                  <w:rFonts w:asciiTheme="minorHAnsi" w:hAnsiTheme="minorHAnsi" w:cs="Arial"/>
                  <w:sz w:val="20"/>
                  <w:szCs w:val="20"/>
                </w:rPr>
                <w:delText>01</w:delText>
              </w:r>
            </w:del>
          </w:p>
        </w:tc>
        <w:tc>
          <w:tcPr>
            <w:tcW w:w="13054" w:type="dxa"/>
            <w:gridSpan w:val="2"/>
            <w:vAlign w:val="center"/>
          </w:tcPr>
          <w:p w14:paraId="228839E0" w14:textId="244EE19A" w:rsidR="006B46AF" w:rsidDel="00AA233E" w:rsidRDefault="006B46AF" w:rsidP="006B46AF">
            <w:pPr>
              <w:keepNext/>
              <w:autoSpaceDE w:val="0"/>
              <w:autoSpaceDN w:val="0"/>
              <w:adjustRightInd w:val="0"/>
              <w:spacing w:after="0" w:line="240" w:lineRule="auto"/>
              <w:rPr>
                <w:del w:id="4921" w:author="Smith, Alexis@Energy" w:date="2019-02-13T10:12:00Z"/>
                <w:rFonts w:asciiTheme="minorHAnsi" w:hAnsiTheme="minorHAnsi" w:cs="TimesNewRomanPS-BoldMT"/>
                <w:bCs/>
                <w:sz w:val="20"/>
                <w:szCs w:val="20"/>
              </w:rPr>
            </w:pPr>
            <w:del w:id="4922" w:author="Smith, Alexis@Energy" w:date="2019-02-13T10:12:00Z">
              <w:r w:rsidDel="00AA233E">
                <w:rPr>
                  <w:rFonts w:asciiTheme="minorHAnsi" w:hAnsiTheme="minorHAnsi" w:cs="TimesNewRomanPS-BoldMT"/>
                  <w:bCs/>
                  <w:sz w:val="20"/>
                  <w:szCs w:val="20"/>
                </w:rPr>
                <w:delText xml:space="preserve">The following pipes are </w:delText>
              </w:r>
              <w:r w:rsidRPr="00DB17F7" w:rsidDel="00AA233E">
                <w:rPr>
                  <w:rFonts w:asciiTheme="minorHAnsi" w:hAnsiTheme="minorHAnsi" w:cs="TimesNewRomanPS-BoldMT"/>
                  <w:bCs/>
                  <w:sz w:val="20"/>
                  <w:szCs w:val="20"/>
                </w:rPr>
                <w:delText>insulated</w:delText>
              </w:r>
              <w:r w:rsidDel="00AA233E">
                <w:rPr>
                  <w:rFonts w:asciiTheme="minorHAnsi" w:hAnsiTheme="minorHAnsi" w:cs="TimesNewRomanPS-BoldMT"/>
                  <w:bCs/>
                  <w:sz w:val="20"/>
                  <w:szCs w:val="20"/>
                </w:rPr>
                <w:delText>,</w:delText>
              </w:r>
              <w:r w:rsidRPr="00DB17F7" w:rsidDel="00AA233E">
                <w:rPr>
                  <w:rFonts w:asciiTheme="minorHAnsi" w:hAnsiTheme="minorHAnsi" w:cs="TimesNewRomanPS-BoldMT"/>
                  <w:bCs/>
                  <w:sz w:val="20"/>
                  <w:szCs w:val="20"/>
                </w:rPr>
                <w:delText xml:space="preserve"> </w:delText>
              </w:r>
              <w:r w:rsidDel="00AA233E">
                <w:rPr>
                  <w:rFonts w:asciiTheme="minorHAnsi" w:hAnsiTheme="minorHAnsi" w:cs="TimesNewRomanPS-BoldMT"/>
                  <w:bCs/>
                  <w:sz w:val="20"/>
                  <w:szCs w:val="20"/>
                </w:rPr>
                <w:delText xml:space="preserve">to the thicknesses required by </w:delText>
              </w:r>
              <w:r w:rsidRPr="00DB17F7" w:rsidDel="00AA233E">
                <w:rPr>
                  <w:rFonts w:asciiTheme="minorHAnsi" w:hAnsiTheme="minorHAnsi" w:cs="TimesNewRomanPS-BoldMT"/>
                  <w:bCs/>
                  <w:sz w:val="20"/>
                  <w:szCs w:val="20"/>
                </w:rPr>
                <w:delText>Table 120.3A</w:delText>
              </w:r>
              <w:r w:rsidDel="00AA233E">
                <w:rPr>
                  <w:rFonts w:asciiTheme="minorHAnsi" w:hAnsiTheme="minorHAnsi" w:cs="TimesNewRomanPS-BoldMT"/>
                  <w:bCs/>
                  <w:sz w:val="20"/>
                  <w:szCs w:val="20"/>
                </w:rPr>
                <w:delText xml:space="preserve">, except for those sections of pipe that are subject to one of the exceptions </w:delText>
              </w:r>
              <w:r w:rsidR="0060082F" w:rsidDel="00AA233E">
                <w:rPr>
                  <w:rFonts w:asciiTheme="minorHAnsi" w:hAnsiTheme="minorHAnsi" w:cs="TimesNewRomanPS-BoldMT"/>
                  <w:bCs/>
                  <w:sz w:val="20"/>
                  <w:szCs w:val="20"/>
                </w:rPr>
                <w:delText>below</w:delText>
              </w:r>
              <w:r w:rsidDel="00AA233E">
                <w:rPr>
                  <w:rFonts w:asciiTheme="minorHAnsi" w:hAnsiTheme="minorHAnsi" w:cs="TimesNewRomanPS-BoldMT"/>
                  <w:bCs/>
                  <w:sz w:val="20"/>
                  <w:szCs w:val="20"/>
                </w:rPr>
                <w:delText>: (RA4.4.1)</w:delText>
              </w:r>
            </w:del>
          </w:p>
          <w:p w14:paraId="228839E1" w14:textId="64169061" w:rsidR="006B46AF" w:rsidDel="00AA233E" w:rsidRDefault="006B46AF" w:rsidP="00EF2126">
            <w:pPr>
              <w:pStyle w:val="ListParagraph"/>
              <w:keepNext/>
              <w:numPr>
                <w:ilvl w:val="0"/>
                <w:numId w:val="5"/>
              </w:numPr>
              <w:autoSpaceDE w:val="0"/>
              <w:autoSpaceDN w:val="0"/>
              <w:adjustRightInd w:val="0"/>
              <w:spacing w:after="0" w:line="240" w:lineRule="auto"/>
              <w:rPr>
                <w:del w:id="4923" w:author="Smith, Alexis@Energy" w:date="2019-02-13T10:12:00Z"/>
                <w:rFonts w:asciiTheme="minorHAnsi" w:hAnsiTheme="minorHAnsi" w:cs="TimesNewRomanPS-BoldMT"/>
                <w:bCs/>
                <w:sz w:val="20"/>
                <w:szCs w:val="20"/>
              </w:rPr>
            </w:pPr>
            <w:del w:id="4924" w:author="Smith, Alexis@Energy" w:date="2019-02-13T10:12:00Z">
              <w:r w:rsidRPr="00524AB7" w:rsidDel="00AA233E">
                <w:rPr>
                  <w:rFonts w:asciiTheme="minorHAnsi" w:hAnsiTheme="minorHAnsi" w:cs="TimesNewRomanPS-BoldMT"/>
                  <w:bCs/>
                  <w:sz w:val="20"/>
                  <w:szCs w:val="20"/>
                </w:rPr>
                <w:delText>The first 5 feet (1.5 meters) of hot and cold water pipes from the storage tank.</w:delText>
              </w:r>
            </w:del>
          </w:p>
          <w:p w14:paraId="228839E2" w14:textId="340C3445" w:rsidR="006B46AF" w:rsidDel="00AA233E" w:rsidRDefault="006B46AF" w:rsidP="00EF2126">
            <w:pPr>
              <w:pStyle w:val="ListParagraph"/>
              <w:keepNext/>
              <w:numPr>
                <w:ilvl w:val="0"/>
                <w:numId w:val="5"/>
              </w:numPr>
              <w:autoSpaceDE w:val="0"/>
              <w:autoSpaceDN w:val="0"/>
              <w:adjustRightInd w:val="0"/>
              <w:spacing w:after="0" w:line="240" w:lineRule="auto"/>
              <w:rPr>
                <w:del w:id="4925" w:author="Smith, Alexis@Energy" w:date="2019-02-13T10:12:00Z"/>
                <w:rFonts w:asciiTheme="minorHAnsi" w:hAnsiTheme="minorHAnsi" w:cs="TimesNewRomanPS-BoldMT"/>
                <w:bCs/>
                <w:sz w:val="20"/>
                <w:szCs w:val="20"/>
              </w:rPr>
            </w:pPr>
            <w:del w:id="4926" w:author="Smith, Alexis@Energy" w:date="2019-02-13T10:12:00Z">
              <w:r w:rsidRPr="00524AB7" w:rsidDel="00AA233E">
                <w:rPr>
                  <w:rFonts w:asciiTheme="minorHAnsi" w:hAnsiTheme="minorHAnsi" w:cs="TimesNewRomanPS-BoldMT"/>
                  <w:bCs/>
                  <w:sz w:val="20"/>
                  <w:szCs w:val="20"/>
                </w:rPr>
                <w:delText>All piping with a nominal diameter of 3/4 inch (19 millimeter) or larger.</w:delText>
              </w:r>
            </w:del>
          </w:p>
          <w:p w14:paraId="228839E3" w14:textId="7622BA07" w:rsidR="006B46AF" w:rsidRPr="00253A36" w:rsidDel="00AA233E" w:rsidRDefault="006B46AF" w:rsidP="00EF2126">
            <w:pPr>
              <w:pStyle w:val="ListParagraph"/>
              <w:keepNext/>
              <w:numPr>
                <w:ilvl w:val="0"/>
                <w:numId w:val="5"/>
              </w:numPr>
              <w:autoSpaceDE w:val="0"/>
              <w:autoSpaceDN w:val="0"/>
              <w:adjustRightInd w:val="0"/>
              <w:spacing w:after="0" w:line="240" w:lineRule="auto"/>
              <w:rPr>
                <w:del w:id="4927" w:author="Smith, Alexis@Energy" w:date="2019-02-13T10:12:00Z"/>
                <w:rFonts w:asciiTheme="minorHAnsi" w:hAnsiTheme="minorHAnsi" w:cs="TimesNewRomanPS-BoldMT"/>
                <w:bCs/>
                <w:sz w:val="20"/>
                <w:szCs w:val="20"/>
              </w:rPr>
            </w:pPr>
            <w:del w:id="4928" w:author="Smith, Alexis@Energy" w:date="2019-02-13T10:12:00Z">
              <w:r w:rsidRPr="00524AB7" w:rsidDel="00AA233E">
                <w:rPr>
                  <w:rFonts w:asciiTheme="minorHAnsi" w:hAnsiTheme="minorHAnsi" w:cs="TimesNewRomanPS-BoldMT"/>
                  <w:bCs/>
                  <w:sz w:val="20"/>
                  <w:szCs w:val="20"/>
                </w:rPr>
                <w:delText>All piping associated with a domestic hot water recirculation system regardless of the pipe diameter</w:delText>
              </w:r>
              <w:r w:rsidDel="00AA233E">
                <w:rPr>
                  <w:rFonts w:asciiTheme="minorHAnsi" w:hAnsiTheme="minorHAnsi" w:cs="TimesNewRomanPS-BoldMT"/>
                  <w:bCs/>
                  <w:sz w:val="20"/>
                  <w:szCs w:val="20"/>
                </w:rPr>
                <w:delText>, except when cold water return is used in a demand system.</w:delText>
              </w:r>
            </w:del>
          </w:p>
          <w:p w14:paraId="228839E4" w14:textId="2E03E9C2" w:rsidR="006B46AF" w:rsidDel="00AA233E" w:rsidRDefault="006B46AF" w:rsidP="00EF2126">
            <w:pPr>
              <w:pStyle w:val="ListParagraph"/>
              <w:keepNext/>
              <w:numPr>
                <w:ilvl w:val="0"/>
                <w:numId w:val="5"/>
              </w:numPr>
              <w:autoSpaceDE w:val="0"/>
              <w:autoSpaceDN w:val="0"/>
              <w:adjustRightInd w:val="0"/>
              <w:spacing w:after="0" w:line="240" w:lineRule="auto"/>
              <w:rPr>
                <w:del w:id="4929" w:author="Smith, Alexis@Energy" w:date="2019-02-13T10:12:00Z"/>
                <w:rFonts w:asciiTheme="minorHAnsi" w:eastAsia="Times New Roman" w:hAnsiTheme="minorHAnsi" w:cs="TimesNewRomanPS-BoldMT"/>
                <w:b/>
                <w:bCs/>
                <w:sz w:val="20"/>
                <w:szCs w:val="20"/>
              </w:rPr>
            </w:pPr>
            <w:del w:id="4930" w:author="Smith, Alexis@Energy" w:date="2019-02-13T10:12:00Z">
              <w:r w:rsidRPr="00524AB7" w:rsidDel="00AA233E">
                <w:rPr>
                  <w:rFonts w:asciiTheme="minorHAnsi" w:hAnsiTheme="minorHAnsi" w:cs="TimesNewRomanPS-BoldMT"/>
                  <w:bCs/>
                  <w:sz w:val="20"/>
                  <w:szCs w:val="20"/>
                </w:rPr>
                <w:delText>Piping from the heating source to storage tank or between tanks.</w:delText>
              </w:r>
            </w:del>
          </w:p>
          <w:p w14:paraId="228839E5" w14:textId="0B5EDA07" w:rsidR="006B46AF" w:rsidDel="00AA233E" w:rsidRDefault="006B46AF" w:rsidP="00EF2126">
            <w:pPr>
              <w:pStyle w:val="ListParagraph"/>
              <w:keepNext/>
              <w:numPr>
                <w:ilvl w:val="0"/>
                <w:numId w:val="5"/>
              </w:numPr>
              <w:autoSpaceDE w:val="0"/>
              <w:autoSpaceDN w:val="0"/>
              <w:adjustRightInd w:val="0"/>
              <w:spacing w:after="0" w:line="240" w:lineRule="auto"/>
              <w:rPr>
                <w:del w:id="4931" w:author="Smith, Alexis@Energy" w:date="2019-02-13T10:12:00Z"/>
                <w:rFonts w:asciiTheme="minorHAnsi" w:eastAsia="Times New Roman" w:hAnsiTheme="minorHAnsi" w:cs="TimesNewRomanPS-BoldMT"/>
                <w:b/>
                <w:bCs/>
                <w:sz w:val="20"/>
                <w:szCs w:val="20"/>
              </w:rPr>
            </w:pPr>
            <w:del w:id="4932" w:author="Smith, Alexis@Energy" w:date="2019-02-13T10:12:00Z">
              <w:r w:rsidRPr="00524AB7" w:rsidDel="00AA233E">
                <w:rPr>
                  <w:rFonts w:asciiTheme="minorHAnsi" w:hAnsiTheme="minorHAnsi" w:cs="TimesNewRomanPS-BoldMT"/>
                  <w:bCs/>
                  <w:sz w:val="20"/>
                  <w:szCs w:val="20"/>
                </w:rPr>
                <w:delText>Piping buried below grade.</w:delText>
              </w:r>
            </w:del>
          </w:p>
          <w:p w14:paraId="228839E6" w14:textId="02C1E591" w:rsidR="006B46AF" w:rsidRPr="006F2D63" w:rsidDel="00AA233E" w:rsidRDefault="006B46AF" w:rsidP="00EF2126">
            <w:pPr>
              <w:pStyle w:val="ListParagraph"/>
              <w:keepNext/>
              <w:numPr>
                <w:ilvl w:val="0"/>
                <w:numId w:val="5"/>
              </w:numPr>
              <w:autoSpaceDE w:val="0"/>
              <w:autoSpaceDN w:val="0"/>
              <w:adjustRightInd w:val="0"/>
              <w:spacing w:after="0" w:line="240" w:lineRule="auto"/>
              <w:rPr>
                <w:del w:id="4933" w:author="Smith, Alexis@Energy" w:date="2019-02-13T10:12:00Z"/>
                <w:rFonts w:asciiTheme="minorHAnsi" w:eastAsia="Times New Roman" w:hAnsiTheme="minorHAnsi" w:cs="TimesNewRomanPS-BoldMT"/>
                <w:b/>
                <w:bCs/>
                <w:sz w:val="20"/>
                <w:szCs w:val="20"/>
              </w:rPr>
            </w:pPr>
            <w:del w:id="4934" w:author="Smith, Alexis@Energy" w:date="2019-02-13T10:12:00Z">
              <w:r w:rsidRPr="00524AB7" w:rsidDel="00AA233E">
                <w:rPr>
                  <w:rFonts w:asciiTheme="minorHAnsi" w:hAnsiTheme="minorHAnsi" w:cs="TimesNewRomanPS-BoldMT"/>
                  <w:bCs/>
                  <w:sz w:val="20"/>
                  <w:szCs w:val="20"/>
                </w:rPr>
                <w:delText>All hot water pipes from the heating source to the kitchen fixtures.</w:delText>
              </w:r>
            </w:del>
          </w:p>
          <w:p w14:paraId="228839E7" w14:textId="25873848" w:rsidR="006B46AF" w:rsidDel="00AA233E" w:rsidRDefault="006B46AF" w:rsidP="006B46AF">
            <w:pPr>
              <w:keepNext/>
              <w:autoSpaceDE w:val="0"/>
              <w:autoSpaceDN w:val="0"/>
              <w:adjustRightInd w:val="0"/>
              <w:spacing w:after="0" w:line="240" w:lineRule="auto"/>
              <w:rPr>
                <w:del w:id="4935" w:author="Smith, Alexis@Energy" w:date="2019-02-13T10:12:00Z"/>
                <w:rFonts w:asciiTheme="minorHAnsi" w:eastAsia="Times New Roman" w:hAnsiTheme="minorHAnsi" w:cs="TimesNewRomanPS-BoldMT"/>
                <w:b/>
                <w:bCs/>
                <w:sz w:val="20"/>
                <w:szCs w:val="20"/>
              </w:rPr>
            </w:pPr>
            <w:del w:id="4936" w:author="Smith, Alexis@Energy" w:date="2019-02-13T10:12:00Z">
              <w:r w:rsidRPr="00524AB7" w:rsidDel="00AA233E">
                <w:rPr>
                  <w:rFonts w:asciiTheme="minorHAnsi" w:hAnsiTheme="minorHAnsi" w:cs="TimesNewRomanPS-BoldMT"/>
                  <w:bCs/>
                  <w:sz w:val="20"/>
                  <w:szCs w:val="20"/>
                </w:rPr>
                <w:delText>The following sections of pipe do not have to be insulated:</w:delText>
              </w:r>
              <w:r w:rsidDel="00AA233E">
                <w:rPr>
                  <w:rFonts w:asciiTheme="minorHAnsi" w:hAnsiTheme="minorHAnsi" w:cs="TimesNewRomanPS-BoldMT"/>
                  <w:bCs/>
                  <w:sz w:val="20"/>
                  <w:szCs w:val="20"/>
                </w:rPr>
                <w:delText xml:space="preserve"> (RA4.4.1)</w:delText>
              </w:r>
            </w:del>
          </w:p>
          <w:p w14:paraId="228839E8" w14:textId="57F2A42C" w:rsidR="006B46AF" w:rsidDel="00AA233E" w:rsidRDefault="006B46AF" w:rsidP="00EF2126">
            <w:pPr>
              <w:pStyle w:val="ListParagraph"/>
              <w:keepNext/>
              <w:numPr>
                <w:ilvl w:val="0"/>
                <w:numId w:val="5"/>
              </w:numPr>
              <w:autoSpaceDE w:val="0"/>
              <w:autoSpaceDN w:val="0"/>
              <w:adjustRightInd w:val="0"/>
              <w:spacing w:after="0" w:line="240" w:lineRule="auto"/>
              <w:rPr>
                <w:del w:id="4937" w:author="Smith, Alexis@Energy" w:date="2019-02-13T10:12:00Z"/>
                <w:rFonts w:asciiTheme="minorHAnsi" w:eastAsia="Times New Roman" w:hAnsiTheme="minorHAnsi" w:cs="TimesNewRomanPS-BoldMT"/>
                <w:b/>
                <w:bCs/>
                <w:sz w:val="20"/>
                <w:szCs w:val="20"/>
              </w:rPr>
            </w:pPr>
            <w:del w:id="4938" w:author="Smith, Alexis@Energy" w:date="2019-02-13T10:12:00Z">
              <w:r w:rsidRPr="00B36001" w:rsidDel="00AA233E">
                <w:rPr>
                  <w:rFonts w:asciiTheme="minorHAnsi" w:hAnsiTheme="minorHAnsi" w:cs="TimesNewRomanPS-BoldMT"/>
                  <w:bCs/>
                  <w:sz w:val="20"/>
                  <w:szCs w:val="20"/>
                </w:rPr>
                <w:delText xml:space="preserve">Piping installed in interior or exterior walls </w:delText>
              </w:r>
              <w:r w:rsidDel="00AA233E">
                <w:rPr>
                  <w:rFonts w:asciiTheme="minorHAnsi" w:hAnsiTheme="minorHAnsi" w:cs="TimesNewRomanPS-BoldMT"/>
                  <w:bCs/>
                  <w:sz w:val="20"/>
                  <w:szCs w:val="20"/>
                </w:rPr>
                <w:delText>that is surrounded on all sides by at least 1 inch of insulation.</w:delText>
              </w:r>
            </w:del>
          </w:p>
          <w:p w14:paraId="228839E9" w14:textId="6A72FEF7" w:rsidR="006B46AF" w:rsidDel="00AA233E" w:rsidRDefault="006B46AF" w:rsidP="00EF2126">
            <w:pPr>
              <w:pStyle w:val="ListParagraph"/>
              <w:keepNext/>
              <w:numPr>
                <w:ilvl w:val="0"/>
                <w:numId w:val="5"/>
              </w:numPr>
              <w:autoSpaceDE w:val="0"/>
              <w:autoSpaceDN w:val="0"/>
              <w:adjustRightInd w:val="0"/>
              <w:spacing w:after="0" w:line="240" w:lineRule="auto"/>
              <w:rPr>
                <w:del w:id="4939" w:author="Smith, Alexis@Energy" w:date="2019-02-13T10:12:00Z"/>
                <w:rFonts w:asciiTheme="minorHAnsi" w:eastAsia="Times New Roman" w:hAnsiTheme="minorHAnsi" w:cs="TimesNewRomanPS-BoldMT"/>
                <w:b/>
                <w:bCs/>
                <w:sz w:val="20"/>
                <w:szCs w:val="20"/>
              </w:rPr>
            </w:pPr>
            <w:del w:id="4940" w:author="Smith, Alexis@Energy" w:date="2019-02-13T10:12:00Z">
              <w:r w:rsidRPr="00524AB7" w:rsidDel="00AA233E">
                <w:rPr>
                  <w:rFonts w:asciiTheme="minorHAnsi" w:hAnsiTheme="minorHAnsi" w:cs="TimesNewRomanPS-BoldMT"/>
                  <w:bCs/>
                  <w:sz w:val="20"/>
                  <w:szCs w:val="20"/>
                </w:rPr>
                <w:delText>Piping installed in attics with a minimum of 4 inches (10 cm) of attic insulation on top</w:delText>
              </w:r>
            </w:del>
          </w:p>
          <w:p w14:paraId="228839EA" w14:textId="02AEA194" w:rsidR="006B46AF" w:rsidRPr="006F2D63" w:rsidDel="00AA233E" w:rsidRDefault="006B46AF" w:rsidP="00EF2126">
            <w:pPr>
              <w:pStyle w:val="ListParagraph"/>
              <w:keepNext/>
              <w:numPr>
                <w:ilvl w:val="0"/>
                <w:numId w:val="5"/>
              </w:numPr>
              <w:autoSpaceDE w:val="0"/>
              <w:autoSpaceDN w:val="0"/>
              <w:adjustRightInd w:val="0"/>
              <w:spacing w:after="0" w:line="240" w:lineRule="auto"/>
              <w:rPr>
                <w:del w:id="4941" w:author="Smith, Alexis@Energy" w:date="2019-02-13T10:12:00Z"/>
                <w:rFonts w:asciiTheme="minorHAnsi" w:eastAsia="Times New Roman" w:hAnsiTheme="minorHAnsi" w:cs="TimesNewRomanPS-BoldMT"/>
                <w:b/>
                <w:bCs/>
                <w:sz w:val="20"/>
                <w:szCs w:val="20"/>
              </w:rPr>
            </w:pPr>
            <w:del w:id="4942" w:author="Smith, Alexis@Energy" w:date="2019-02-13T10:12:00Z">
              <w:r w:rsidRPr="006F2D63" w:rsidDel="00AA233E">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6B46AF" w:rsidRPr="00D24BC5" w:rsidDel="00AA233E" w14:paraId="228839EE" w14:textId="792A3D56" w:rsidTr="006B46AF">
        <w:trPr>
          <w:trHeight w:hRule="exact" w:val="518"/>
          <w:tblHeader/>
          <w:del w:id="4943" w:author="Smith, Alexis@Energy" w:date="2019-02-13T10:12:00Z"/>
        </w:trPr>
        <w:tc>
          <w:tcPr>
            <w:tcW w:w="1562" w:type="dxa"/>
            <w:vAlign w:val="center"/>
          </w:tcPr>
          <w:p w14:paraId="228839EC" w14:textId="660654CF" w:rsidR="006B46AF" w:rsidDel="00AA233E" w:rsidRDefault="003E40E4"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4944" w:author="Smith, Alexis@Energy" w:date="2019-02-13T10:12:00Z"/>
                <w:rFonts w:asciiTheme="minorHAnsi" w:eastAsia="Times New Roman" w:hAnsiTheme="minorHAnsi" w:cs="Arial"/>
                <w:b/>
                <w:sz w:val="20"/>
                <w:szCs w:val="20"/>
              </w:rPr>
            </w:pPr>
            <w:del w:id="4945" w:author="Smith, Alexis@Energy" w:date="2019-02-13T10:12:00Z">
              <w:r w:rsidDel="00AA233E">
                <w:rPr>
                  <w:rFonts w:asciiTheme="minorHAnsi" w:hAnsiTheme="minorHAnsi" w:cs="Arial"/>
                  <w:sz w:val="20"/>
                  <w:szCs w:val="20"/>
                </w:rPr>
                <w:delText>02</w:delText>
              </w:r>
            </w:del>
          </w:p>
        </w:tc>
        <w:tc>
          <w:tcPr>
            <w:tcW w:w="13054" w:type="dxa"/>
            <w:gridSpan w:val="2"/>
            <w:vAlign w:val="center"/>
          </w:tcPr>
          <w:p w14:paraId="228839ED" w14:textId="0FE90324"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46" w:author="Smith, Alexis@Energy" w:date="2019-02-13T10:12:00Z"/>
                <w:rFonts w:asciiTheme="minorHAnsi" w:eastAsia="Times New Roman" w:hAnsiTheme="minorHAnsi"/>
                <w:b/>
                <w:sz w:val="20"/>
                <w:szCs w:val="20"/>
              </w:rPr>
            </w:pPr>
            <w:del w:id="4947" w:author="Smith, Alexis@Energy" w:date="2019-02-13T10:12:00Z">
              <w:r w:rsidRPr="00D24BC5" w:rsidDel="00AA233E">
                <w:rPr>
                  <w:rFonts w:asciiTheme="minorHAnsi" w:hAnsiTheme="minorHAnsi"/>
                  <w:sz w:val="20"/>
                  <w:szCs w:val="20"/>
                </w:rPr>
                <w:delText>Piping buried below grade must be installed in a water proof and non-crushable casing or sleeve that allows for installation, removal, and replacement of the enclosed pipe and insulation. (Section 150.0(j))</w:delText>
              </w:r>
            </w:del>
          </w:p>
        </w:tc>
      </w:tr>
      <w:tr w:rsidR="006B46AF" w:rsidRPr="00D24BC5" w:rsidDel="00AA233E" w14:paraId="228839F1" w14:textId="74F2FAA7" w:rsidTr="006B46AF">
        <w:trPr>
          <w:trHeight w:hRule="exact" w:val="388"/>
          <w:tblHeader/>
          <w:del w:id="4948" w:author="Smith, Alexis@Energy" w:date="2019-02-13T10:12:00Z"/>
        </w:trPr>
        <w:tc>
          <w:tcPr>
            <w:tcW w:w="1562" w:type="dxa"/>
            <w:vAlign w:val="center"/>
          </w:tcPr>
          <w:p w14:paraId="228839EF" w14:textId="209DD566" w:rsidR="006B46AF" w:rsidDel="00AA233E" w:rsidRDefault="003E40E4"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4949" w:author="Smith, Alexis@Energy" w:date="2019-02-13T10:12:00Z"/>
                <w:rFonts w:asciiTheme="minorHAnsi" w:eastAsia="Times New Roman" w:hAnsiTheme="minorHAnsi" w:cs="Arial"/>
                <w:b/>
                <w:sz w:val="20"/>
                <w:szCs w:val="20"/>
              </w:rPr>
            </w:pPr>
            <w:del w:id="4950" w:author="Smith, Alexis@Energy" w:date="2019-02-13T10:12:00Z">
              <w:r w:rsidDel="00AA233E">
                <w:rPr>
                  <w:rFonts w:asciiTheme="minorHAnsi" w:hAnsiTheme="minorHAnsi" w:cs="Arial"/>
                  <w:sz w:val="20"/>
                  <w:szCs w:val="20"/>
                </w:rPr>
                <w:delText>03</w:delText>
              </w:r>
            </w:del>
          </w:p>
        </w:tc>
        <w:tc>
          <w:tcPr>
            <w:tcW w:w="13054" w:type="dxa"/>
            <w:gridSpan w:val="2"/>
            <w:vAlign w:val="center"/>
          </w:tcPr>
          <w:p w14:paraId="228839F0" w14:textId="2DCEE34E"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51" w:author="Smith, Alexis@Energy" w:date="2019-02-13T10:12:00Z"/>
                <w:rFonts w:asciiTheme="minorHAnsi" w:eastAsia="Times New Roman" w:hAnsiTheme="minorHAnsi"/>
                <w:b/>
                <w:sz w:val="20"/>
                <w:szCs w:val="20"/>
              </w:rPr>
            </w:pPr>
            <w:del w:id="4952" w:author="Smith, Alexis@Energy" w:date="2019-02-13T10:12:00Z">
              <w:r w:rsidRPr="00D24BC5" w:rsidDel="00AA233E">
                <w:rPr>
                  <w:rFonts w:asciiTheme="minorHAnsi" w:hAnsiTheme="minorHAnsi"/>
                  <w:sz w:val="20"/>
                  <w:szCs w:val="20"/>
                </w:rPr>
                <w:delText>All elbows and tees shall be fully insulated. (RA4.4.1)</w:delText>
              </w:r>
            </w:del>
          </w:p>
        </w:tc>
      </w:tr>
      <w:tr w:rsidR="006B46AF" w:rsidRPr="00D24BC5" w:rsidDel="00AA233E" w14:paraId="228839F4" w14:textId="19C2E9F9" w:rsidTr="006B46AF">
        <w:trPr>
          <w:trHeight w:hRule="exact" w:val="352"/>
          <w:tblHeader/>
          <w:del w:id="4953" w:author="Smith, Alexis@Energy" w:date="2019-02-13T10:12:00Z"/>
        </w:trPr>
        <w:tc>
          <w:tcPr>
            <w:tcW w:w="1562" w:type="dxa"/>
            <w:vAlign w:val="center"/>
          </w:tcPr>
          <w:p w14:paraId="228839F2" w14:textId="5823B5CB" w:rsidR="006B46AF" w:rsidDel="00AA233E" w:rsidRDefault="003E40E4"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jc w:val="center"/>
              <w:rPr>
                <w:del w:id="4954" w:author="Smith, Alexis@Energy" w:date="2019-02-13T10:12:00Z"/>
                <w:rFonts w:asciiTheme="minorHAnsi" w:eastAsia="Times New Roman" w:hAnsiTheme="minorHAnsi" w:cs="Arial"/>
                <w:b/>
                <w:sz w:val="20"/>
                <w:szCs w:val="20"/>
              </w:rPr>
            </w:pPr>
            <w:del w:id="4955" w:author="Smith, Alexis@Energy" w:date="2019-02-13T10:12:00Z">
              <w:r w:rsidDel="00AA233E">
                <w:rPr>
                  <w:rFonts w:asciiTheme="minorHAnsi" w:hAnsiTheme="minorHAnsi" w:cs="Arial"/>
                  <w:sz w:val="20"/>
                  <w:szCs w:val="20"/>
                </w:rPr>
                <w:delText>04</w:delText>
              </w:r>
            </w:del>
          </w:p>
        </w:tc>
        <w:tc>
          <w:tcPr>
            <w:tcW w:w="13054" w:type="dxa"/>
            <w:gridSpan w:val="2"/>
            <w:vAlign w:val="center"/>
          </w:tcPr>
          <w:p w14:paraId="228839F3" w14:textId="6F152896"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56" w:author="Smith, Alexis@Energy" w:date="2019-02-13T10:12:00Z"/>
                <w:rFonts w:asciiTheme="minorHAnsi" w:eastAsia="Times New Roman" w:hAnsiTheme="minorHAnsi"/>
                <w:b/>
                <w:sz w:val="20"/>
                <w:szCs w:val="20"/>
              </w:rPr>
            </w:pPr>
            <w:del w:id="4957" w:author="Smith, Alexis@Energy" w:date="2019-02-13T10:12:00Z">
              <w:r w:rsidRPr="00D24BC5" w:rsidDel="00AA233E">
                <w:rPr>
                  <w:rFonts w:asciiTheme="minorHAnsi" w:hAnsiTheme="minorHAnsi"/>
                  <w:sz w:val="20"/>
                  <w:szCs w:val="20"/>
                </w:rPr>
                <w:delText>Where insulation is required, no piping shall be visible due to insulation voids</w:delText>
              </w:r>
              <w:r w:rsidDel="00AA233E">
                <w:rPr>
                  <w:rFonts w:asciiTheme="minorHAnsi" w:hAnsiTheme="minorHAnsi"/>
                  <w:sz w:val="20"/>
                  <w:szCs w:val="20"/>
                </w:rPr>
                <w:delText>, and all insulation shall fit tightly to the pipe</w:delText>
              </w:r>
              <w:r w:rsidRPr="00D24BC5" w:rsidDel="00AA233E">
                <w:rPr>
                  <w:rFonts w:asciiTheme="minorHAnsi" w:hAnsiTheme="minorHAnsi"/>
                  <w:sz w:val="20"/>
                  <w:szCs w:val="20"/>
                </w:rPr>
                <w:delText>. (RA4.4.1)</w:delText>
              </w:r>
            </w:del>
          </w:p>
        </w:tc>
      </w:tr>
      <w:tr w:rsidR="00F1080C" w:rsidRPr="00D24BC5" w:rsidDel="00AA233E" w14:paraId="228839FB" w14:textId="57FE22A5" w:rsidTr="00313DA2">
        <w:trPr>
          <w:trHeight w:hRule="exact" w:val="1360"/>
          <w:tblHeader/>
          <w:del w:id="4958" w:author="Smith, Alexis@Energy" w:date="2019-02-13T10:12:00Z"/>
        </w:trPr>
        <w:tc>
          <w:tcPr>
            <w:tcW w:w="1562" w:type="dxa"/>
            <w:vAlign w:val="center"/>
          </w:tcPr>
          <w:p w14:paraId="228839F5" w14:textId="5EFB7495" w:rsidR="00F1080C" w:rsidRPr="00CA5824" w:rsidDel="00AA233E" w:rsidRDefault="003E40E4"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959" w:author="Smith, Alexis@Energy" w:date="2019-02-13T10:12:00Z"/>
                <w:sz w:val="20"/>
                <w:szCs w:val="20"/>
              </w:rPr>
            </w:pPr>
            <w:del w:id="4960" w:author="Smith, Alexis@Energy" w:date="2019-02-13T10:12:00Z">
              <w:r w:rsidDel="00AA233E">
                <w:rPr>
                  <w:sz w:val="20"/>
                  <w:szCs w:val="20"/>
                </w:rPr>
                <w:delText>05</w:delText>
              </w:r>
            </w:del>
          </w:p>
        </w:tc>
        <w:tc>
          <w:tcPr>
            <w:tcW w:w="3136" w:type="dxa"/>
            <w:vAlign w:val="center"/>
          </w:tcPr>
          <w:p w14:paraId="228839F6" w14:textId="75D5D073" w:rsidR="00F1080C" w:rsidRPr="00CA5824" w:rsidDel="00AA233E" w:rsidRDefault="00F1080C" w:rsidP="00F1080C">
            <w:pPr>
              <w:spacing w:after="0"/>
              <w:rPr>
                <w:del w:id="4961" w:author="Smith, Alexis@Energy" w:date="2019-02-13T10:12:00Z"/>
                <w:sz w:val="20"/>
                <w:szCs w:val="20"/>
              </w:rPr>
            </w:pPr>
            <w:del w:id="4962" w:author="Smith, Alexis@Energy" w:date="2019-02-13T10:12:00Z">
              <w:r w:rsidRPr="00CA5824" w:rsidDel="00AA233E">
                <w:rPr>
                  <w:sz w:val="20"/>
                  <w:szCs w:val="18"/>
                </w:rPr>
                <w:delText>Verification Status:</w:delText>
              </w:r>
            </w:del>
          </w:p>
        </w:tc>
        <w:tc>
          <w:tcPr>
            <w:tcW w:w="9918" w:type="dxa"/>
            <w:vAlign w:val="center"/>
          </w:tcPr>
          <w:p w14:paraId="228839F7" w14:textId="26AAC430" w:rsidR="00F1080C" w:rsidRPr="00CA5824" w:rsidDel="00AA233E" w:rsidRDefault="00F1080C" w:rsidP="00F1080C">
            <w:pPr>
              <w:keepNext/>
              <w:spacing w:after="0" w:line="240" w:lineRule="auto"/>
              <w:rPr>
                <w:del w:id="4963" w:author="Smith, Alexis@Energy" w:date="2019-02-13T10:12:00Z"/>
                <w:sz w:val="20"/>
                <w:szCs w:val="18"/>
              </w:rPr>
            </w:pPr>
            <w:del w:id="4964" w:author="Smith, Alexis@Energy" w:date="2019-02-13T10:12:00Z">
              <w:r w:rsidRPr="00CA5824" w:rsidDel="00AA233E">
                <w:rPr>
                  <w:sz w:val="20"/>
                  <w:szCs w:val="18"/>
                </w:rPr>
                <w:delText>&lt;&lt;user pick from list:</w:delText>
              </w:r>
            </w:del>
          </w:p>
          <w:p w14:paraId="228839F8" w14:textId="02062450" w:rsidR="00F1080C" w:rsidRPr="00CA5824" w:rsidDel="00AA233E" w:rsidRDefault="00F1080C" w:rsidP="00F1080C">
            <w:pPr>
              <w:keepNext/>
              <w:tabs>
                <w:tab w:val="left" w:pos="356"/>
              </w:tabs>
              <w:spacing w:after="0" w:line="240" w:lineRule="auto"/>
              <w:rPr>
                <w:del w:id="4965" w:author="Smith, Alexis@Energy" w:date="2019-02-13T10:12:00Z"/>
                <w:sz w:val="20"/>
                <w:szCs w:val="18"/>
              </w:rPr>
            </w:pPr>
            <w:del w:id="4966" w:author="Smith, Alexis@Energy" w:date="2019-02-13T10:12:00Z">
              <w:r w:rsidRPr="00CA5824" w:rsidDel="00AA233E">
                <w:rPr>
                  <w:sz w:val="20"/>
                  <w:szCs w:val="18"/>
                </w:rPr>
                <w:delText xml:space="preserve">*** </w:delText>
              </w:r>
              <w:r w:rsidRPr="00CA5824" w:rsidDel="00AA233E">
                <w:rPr>
                  <w:sz w:val="20"/>
                  <w:szCs w:val="18"/>
                  <w:u w:val="single"/>
                </w:rPr>
                <w:delText>Pass</w:delText>
              </w:r>
              <w:r w:rsidRPr="00CA5824" w:rsidDel="00AA233E">
                <w:rPr>
                  <w:sz w:val="20"/>
                  <w:szCs w:val="18"/>
                </w:rPr>
                <w:delText xml:space="preserve"> - all applicable requirements are met; or</w:delText>
              </w:r>
            </w:del>
          </w:p>
          <w:p w14:paraId="228839F9" w14:textId="43F8214B" w:rsidR="00F1080C" w:rsidRPr="00CA5824" w:rsidDel="00AA233E" w:rsidRDefault="00F1080C" w:rsidP="00F1080C">
            <w:pPr>
              <w:keepNext/>
              <w:tabs>
                <w:tab w:val="left" w:pos="356"/>
              </w:tabs>
              <w:spacing w:after="0" w:line="240" w:lineRule="auto"/>
              <w:ind w:left="356" w:hanging="356"/>
              <w:rPr>
                <w:del w:id="4967" w:author="Smith, Alexis@Energy" w:date="2019-02-13T10:12:00Z"/>
                <w:sz w:val="20"/>
                <w:szCs w:val="18"/>
              </w:rPr>
            </w:pPr>
            <w:del w:id="4968" w:author="Smith, Alexis@Energy" w:date="2019-02-13T10:12:00Z">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xml:space="preserve"> - one or more applicable requirements are not met. Enter reason for failure in corrections notes field below; or</w:delText>
              </w:r>
            </w:del>
          </w:p>
          <w:p w14:paraId="228839FA" w14:textId="7EAD435C" w:rsidR="00F1080C" w:rsidRPr="00CA5824" w:rsidDel="00AA233E" w:rsidRDefault="00F1080C" w:rsidP="00F1080C">
            <w:pPr>
              <w:keepNext/>
              <w:tabs>
                <w:tab w:val="left" w:pos="366"/>
              </w:tabs>
              <w:spacing w:after="0" w:line="240" w:lineRule="auto"/>
              <w:rPr>
                <w:del w:id="4969" w:author="Smith, Alexis@Energy" w:date="2019-02-13T10:12:00Z"/>
                <w:sz w:val="20"/>
                <w:szCs w:val="18"/>
              </w:rPr>
            </w:pPr>
            <w:del w:id="4970" w:author="Smith, Alexis@Energy" w:date="2019-02-13T10:12:00Z">
              <w:r w:rsidRPr="00CA5824" w:rsidDel="00AA233E">
                <w:rPr>
                  <w:sz w:val="20"/>
                  <w:szCs w:val="18"/>
                </w:rPr>
                <w:delText xml:space="preserve">*** </w:delText>
              </w:r>
              <w:r w:rsidRPr="00CA5824" w:rsidDel="00AA233E">
                <w:rPr>
                  <w:sz w:val="20"/>
                  <w:szCs w:val="18"/>
                  <w:u w:val="single"/>
                </w:rPr>
                <w:delText>All n/a</w:delText>
              </w:r>
              <w:r w:rsidRPr="00CA5824" w:rsidDel="00AA233E">
                <w:rPr>
                  <w:sz w:val="20"/>
                  <w:szCs w:val="18"/>
                </w:rPr>
                <w:delText xml:space="preserve"> - This entire table is not applicable</w:delText>
              </w:r>
            </w:del>
          </w:p>
        </w:tc>
      </w:tr>
      <w:tr w:rsidR="00F1080C" w:rsidRPr="00D24BC5" w:rsidDel="00AA233E" w14:paraId="228839FE" w14:textId="5CE87303" w:rsidTr="00F1080C">
        <w:trPr>
          <w:trHeight w:hRule="exact" w:val="595"/>
          <w:tblHeader/>
          <w:del w:id="4971" w:author="Smith, Alexis@Energy" w:date="2019-02-13T10:12:00Z"/>
        </w:trPr>
        <w:tc>
          <w:tcPr>
            <w:tcW w:w="1562" w:type="dxa"/>
            <w:vAlign w:val="center"/>
          </w:tcPr>
          <w:p w14:paraId="228839FC" w14:textId="2345354A" w:rsidR="00F1080C" w:rsidRPr="00CA5824" w:rsidDel="00AA233E" w:rsidRDefault="003E40E4" w:rsidP="00F1080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972" w:author="Smith, Alexis@Energy" w:date="2019-02-13T10:12:00Z"/>
                <w:sz w:val="20"/>
                <w:szCs w:val="20"/>
              </w:rPr>
            </w:pPr>
            <w:del w:id="4973" w:author="Smith, Alexis@Energy" w:date="2019-02-13T10:12:00Z">
              <w:r w:rsidDel="00AA233E">
                <w:rPr>
                  <w:sz w:val="20"/>
                  <w:szCs w:val="20"/>
                </w:rPr>
                <w:delText>06</w:delText>
              </w:r>
            </w:del>
          </w:p>
        </w:tc>
        <w:tc>
          <w:tcPr>
            <w:tcW w:w="13054" w:type="dxa"/>
            <w:gridSpan w:val="2"/>
            <w:vAlign w:val="center"/>
          </w:tcPr>
          <w:p w14:paraId="228839FD" w14:textId="0FF59F2E" w:rsidR="00F1080C" w:rsidRPr="00CA5824" w:rsidDel="00AA233E" w:rsidRDefault="00F1080C" w:rsidP="00F1080C">
            <w:pPr>
              <w:spacing w:after="0"/>
              <w:rPr>
                <w:del w:id="4974" w:author="Smith, Alexis@Energy" w:date="2019-02-13T10:12:00Z"/>
                <w:sz w:val="20"/>
                <w:szCs w:val="20"/>
              </w:rPr>
            </w:pPr>
            <w:del w:id="4975" w:author="Smith, Alexis@Energy" w:date="2019-02-13T10:12:00Z">
              <w:r w:rsidRPr="00CA5824" w:rsidDel="00AA233E">
                <w:rPr>
                  <w:sz w:val="20"/>
                  <w:szCs w:val="18"/>
                </w:rPr>
                <w:delText xml:space="preserve">Correction Notes: &lt;&lt;if </w:delText>
              </w:r>
              <w:r w:rsidRPr="00CA5824" w:rsidDel="00AA233E">
                <w:rPr>
                  <w:sz w:val="20"/>
                  <w:szCs w:val="18"/>
                  <w:u w:val="single"/>
                </w:rPr>
                <w:delText>Verification Status</w:delText>
              </w:r>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then text entry in this Corrections Notes field is required;  user input text&gt;&gt;</w:delText>
              </w:r>
            </w:del>
          </w:p>
        </w:tc>
      </w:tr>
      <w:tr w:rsidR="00F1080C" w:rsidRPr="00260947" w:rsidDel="00AA233E" w14:paraId="22883A00" w14:textId="0C51A10E" w:rsidTr="006B46AF">
        <w:trPr>
          <w:trHeight w:hRule="exact" w:val="505"/>
          <w:tblHeader/>
          <w:del w:id="4976" w:author="Smith, Alexis@Energy" w:date="2019-02-13T10:12:00Z"/>
        </w:trPr>
        <w:tc>
          <w:tcPr>
            <w:tcW w:w="14616" w:type="dxa"/>
            <w:gridSpan w:val="3"/>
            <w:vAlign w:val="center"/>
          </w:tcPr>
          <w:p w14:paraId="228839FF" w14:textId="1D16BCB1" w:rsidR="00F1080C" w:rsidDel="00AA233E"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77" w:author="Smith, Alexis@Energy" w:date="2019-02-13T10:12:00Z"/>
                <w:rFonts w:asciiTheme="minorHAnsi" w:hAnsiTheme="minorHAnsi" w:cs="Arial"/>
                <w:sz w:val="20"/>
                <w:szCs w:val="20"/>
              </w:rPr>
            </w:pPr>
            <w:del w:id="4978" w:author="Smith, Alexis@Energy" w:date="2019-02-13T10:12:00Z">
              <w:r w:rsidRPr="00F90331" w:rsidDel="00AA233E">
                <w:rPr>
                  <w:b/>
                  <w:sz w:val="18"/>
                  <w:szCs w:val="18"/>
                </w:rPr>
                <w:delText>The responsible person’s signature on this compliance document affirms that all applicable requirements in this table have been met unless otherwise noted in the Verification Status and the Corrections Notes</w:delText>
              </w:r>
              <w:r w:rsidDel="00AA233E">
                <w:rPr>
                  <w:b/>
                  <w:sz w:val="18"/>
                  <w:szCs w:val="18"/>
                </w:rPr>
                <w:delText xml:space="preserve"> in this table</w:delText>
              </w:r>
              <w:r w:rsidRPr="00F90331" w:rsidDel="00AA233E">
                <w:rPr>
                  <w:b/>
                  <w:sz w:val="18"/>
                  <w:szCs w:val="18"/>
                </w:rPr>
                <w:delText>.</w:delText>
              </w:r>
            </w:del>
          </w:p>
        </w:tc>
      </w:tr>
    </w:tbl>
    <w:p w14:paraId="22883A01" w14:textId="2ED96DF4" w:rsidR="006B46AF" w:rsidDel="00AA233E" w:rsidRDefault="006B46AF" w:rsidP="006B46AF">
      <w:pPr>
        <w:spacing w:after="0" w:line="240" w:lineRule="auto"/>
        <w:rPr>
          <w:del w:id="4979" w:author="Smith, Alexis@Energy" w:date="2019-02-13T10:12:00Z"/>
          <w:rFonts w:asciiTheme="minorHAnsi" w:hAnsiTheme="minorHAnsi" w:cs="Arial"/>
          <w:sz w:val="20"/>
          <w:szCs w:val="20"/>
        </w:rPr>
      </w:pPr>
    </w:p>
    <w:p w14:paraId="22883A03" w14:textId="4E8C8C53" w:rsidR="006B46AF" w:rsidRPr="006D2E42" w:rsidDel="00AA233E" w:rsidRDefault="006B46AF" w:rsidP="006B46AF">
      <w:pPr>
        <w:spacing w:after="0" w:line="240" w:lineRule="auto"/>
        <w:rPr>
          <w:del w:id="4980" w:author="Smith, Alexis@Energy" w:date="2019-02-13T10:12:00Z"/>
          <w:rFonts w:asciiTheme="minorHAnsi" w:hAnsiTheme="minorHAnsi" w:cs="Arial"/>
          <w:b/>
          <w:color w:val="FF0000"/>
          <w:sz w:val="20"/>
          <w:szCs w:val="20"/>
        </w:rPr>
      </w:pPr>
    </w:p>
    <w:p w14:paraId="313DEF53" w14:textId="36BC74DD" w:rsidR="00F74FCD" w:rsidRDefault="00F74FCD">
      <w:del w:id="4981" w:author="Smith, Alexis@Energy" w:date="2019-02-13T10:12:00Z">
        <w:r w:rsidDel="00AA233E">
          <w:br w:type="page"/>
        </w:r>
      </w:del>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4982" w:author="Smith, Alexis@Energy" w:date="2019-02-13T10:1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826"/>
        <w:gridCol w:w="3872"/>
        <w:gridCol w:w="9918"/>
        <w:tblGridChange w:id="4983">
          <w:tblGrid>
            <w:gridCol w:w="826"/>
            <w:gridCol w:w="3872"/>
            <w:gridCol w:w="9918"/>
          </w:tblGrid>
        </w:tblGridChange>
      </w:tblGrid>
      <w:tr w:rsidR="006B46AF" w:rsidRPr="006D2E42" w:rsidDel="00AA233E" w14:paraId="22883A08" w14:textId="06F0D075" w:rsidTr="00AA233E">
        <w:trPr>
          <w:trHeight w:hRule="exact" w:val="982"/>
          <w:tblHeader/>
          <w:del w:id="4984" w:author="Smith, Alexis@Energy" w:date="2019-02-13T10:12:00Z"/>
          <w:trPrChange w:id="4985" w:author="Smith, Alexis@Energy" w:date="2019-02-13T10:12:00Z">
            <w:trPr>
              <w:trHeight w:hRule="exact" w:val="982"/>
              <w:tblHeader/>
            </w:trPr>
          </w:trPrChange>
        </w:trPr>
        <w:tc>
          <w:tcPr>
            <w:tcW w:w="14616" w:type="dxa"/>
            <w:gridSpan w:val="3"/>
            <w:tcBorders>
              <w:bottom w:val="single" w:sz="4" w:space="0" w:color="auto"/>
            </w:tcBorders>
            <w:tcPrChange w:id="4986" w:author="Smith, Alexis@Energy" w:date="2019-02-13T10:12:00Z">
              <w:tcPr>
                <w:tcW w:w="14616" w:type="dxa"/>
                <w:gridSpan w:val="3"/>
                <w:tcBorders>
                  <w:bottom w:val="single" w:sz="4" w:space="0" w:color="auto"/>
                </w:tcBorders>
              </w:tcPr>
            </w:tcPrChange>
          </w:tcPr>
          <w:p w14:paraId="22883A04" w14:textId="6BAAC375" w:rsidR="006B46AF" w:rsidDel="00AA233E" w:rsidRDefault="006B46AF" w:rsidP="006B46AF">
            <w:pPr>
              <w:spacing w:after="0" w:line="240" w:lineRule="auto"/>
              <w:rPr>
                <w:del w:id="4987" w:author="Smith, Alexis@Energy" w:date="2019-02-13T10:12:00Z"/>
                <w:rFonts w:asciiTheme="minorHAnsi" w:hAnsiTheme="minorHAnsi" w:cs="Arial"/>
                <w:b/>
                <w:sz w:val="20"/>
                <w:szCs w:val="20"/>
              </w:rPr>
            </w:pPr>
            <w:del w:id="4988" w:author="Smith, Alexis@Energy" w:date="2019-02-13T10:12:00Z">
              <w:r w:rsidDel="00AA233E">
                <w:rPr>
                  <w:rFonts w:asciiTheme="minorHAnsi" w:hAnsiTheme="minorHAnsi"/>
                  <w:b/>
                  <w:sz w:val="20"/>
                  <w:szCs w:val="20"/>
                </w:rPr>
                <w:lastRenderedPageBreak/>
                <w:delText>F</w:delText>
              </w:r>
              <w:r w:rsidRPr="006D2E42" w:rsidDel="00AA233E">
                <w:rPr>
                  <w:rFonts w:asciiTheme="minorHAnsi" w:hAnsiTheme="minorHAnsi"/>
                  <w:b/>
                  <w:sz w:val="20"/>
                  <w:szCs w:val="20"/>
                </w:rPr>
                <w:delText xml:space="preserve">. HERS-Verified Pipe Insulation </w:delText>
              </w:r>
              <w:r w:rsidDel="00AA233E">
                <w:rPr>
                  <w:rFonts w:asciiTheme="minorHAnsi" w:hAnsiTheme="minorHAnsi"/>
                  <w:b/>
                  <w:sz w:val="20"/>
                  <w:szCs w:val="20"/>
                </w:rPr>
                <w:delText xml:space="preserve">Credit </w:delText>
              </w:r>
              <w:r w:rsidDel="00AA233E">
                <w:rPr>
                  <w:rFonts w:asciiTheme="minorHAnsi" w:hAnsiTheme="minorHAnsi" w:cs="Arial"/>
                  <w:b/>
                  <w:sz w:val="20"/>
                  <w:szCs w:val="20"/>
                </w:rPr>
                <w:delText>Requirements</w:delText>
              </w:r>
            </w:del>
          </w:p>
          <w:p w14:paraId="22883A05" w14:textId="1141B53B" w:rsidR="006B46AF" w:rsidRPr="000B7CBA"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89" w:author="Smith, Alexis@Energy" w:date="2019-02-13T10:12:00Z"/>
                <w:rFonts w:asciiTheme="minorHAnsi" w:hAnsiTheme="minorHAnsi"/>
                <w:sz w:val="20"/>
                <w:szCs w:val="20"/>
              </w:rPr>
            </w:pPr>
            <w:del w:id="4990" w:author="Smith, Alexis@Energy" w:date="2019-02-13T10:12:00Z">
              <w:r w:rsidRPr="00284D0A" w:rsidDel="00AA233E">
                <w:rPr>
                  <w:rFonts w:asciiTheme="minorHAnsi" w:hAnsiTheme="minorHAnsi"/>
                  <w:sz w:val="20"/>
                  <w:szCs w:val="20"/>
                </w:rPr>
                <w:delText>Systems that utilize this distribution type shall comply with these requirements</w:delText>
              </w:r>
            </w:del>
          </w:p>
          <w:p w14:paraId="22883A06" w14:textId="04CC286A" w:rsidR="006B46AF" w:rsidRPr="006D2E42" w:rsidDel="00AA233E" w:rsidRDefault="006B46AF" w:rsidP="006B46AF">
            <w:pPr>
              <w:spacing w:after="0" w:line="240" w:lineRule="auto"/>
              <w:rPr>
                <w:del w:id="4991" w:author="Smith, Alexis@Energy" w:date="2019-02-13T10:12:00Z"/>
                <w:rFonts w:asciiTheme="minorHAnsi" w:hAnsiTheme="minorHAnsi" w:cs="Arial"/>
                <w:sz w:val="20"/>
                <w:szCs w:val="20"/>
              </w:rPr>
            </w:pPr>
            <w:del w:id="4992" w:author="Smith, Alexis@Energy" w:date="2019-02-13T10:12:00Z">
              <w:r w:rsidDel="00AA233E">
                <w:rPr>
                  <w:rFonts w:asciiTheme="minorHAnsi" w:hAnsiTheme="minorHAnsi" w:cs="Arial"/>
                  <w:sz w:val="20"/>
                  <w:szCs w:val="20"/>
                </w:rPr>
                <w:delText>&lt;&lt;If  there are no systems in column B14 that have a value = “</w:delText>
              </w:r>
              <w:r w:rsidRPr="000B7CBA" w:rsidDel="00AA233E">
                <w:rPr>
                  <w:rFonts w:asciiTheme="minorHAnsi" w:hAnsiTheme="minorHAnsi" w:cs="Arial"/>
                  <w:sz w:val="20"/>
                  <w:szCs w:val="20"/>
                </w:rPr>
                <w:delText xml:space="preserve">HERS-Verified Pipe Insulation </w:delText>
              </w:r>
              <w:r w:rsidDel="00AA233E">
                <w:rPr>
                  <w:rFonts w:asciiTheme="minorHAnsi" w:hAnsiTheme="minorHAnsi" w:cs="Arial"/>
                  <w:sz w:val="20"/>
                  <w:szCs w:val="20"/>
                </w:rPr>
                <w:delText>Credit”</w:delText>
              </w:r>
              <w:r w:rsidRPr="00C24D1F" w:rsidDel="00AA233E">
                <w:rPr>
                  <w:rFonts w:asciiTheme="minorHAnsi" w:hAnsiTheme="minorHAnsi" w:cs="Arial"/>
                  <w:sz w:val="20"/>
                  <w:szCs w:val="20"/>
                </w:rPr>
                <w:delText xml:space="preserve">, </w:delText>
              </w:r>
              <w:r w:rsidRPr="00C24D1F" w:rsidDel="00AA233E">
                <w:rPr>
                  <w:sz w:val="20"/>
                  <w:szCs w:val="20"/>
                </w:rPr>
                <w:delText>then display the "section does not apply" message</w:delText>
              </w:r>
              <w:r w:rsidDel="00AA233E">
                <w:rPr>
                  <w:sz w:val="20"/>
                  <w:szCs w:val="20"/>
                </w:rPr>
                <w:delText>; else display this entire table</w:delText>
              </w:r>
              <w:r w:rsidRPr="00C24D1F" w:rsidDel="00AA233E">
                <w:rPr>
                  <w:sz w:val="20"/>
                  <w:szCs w:val="20"/>
                </w:rPr>
                <w:delText xml:space="preserve"> &gt;&gt;</w:delText>
              </w:r>
            </w:del>
          </w:p>
          <w:p w14:paraId="22883A07" w14:textId="2737136C"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93" w:author="Smith, Alexis@Energy" w:date="2019-02-13T10:12:00Z"/>
                <w:rFonts w:asciiTheme="minorHAnsi" w:hAnsiTheme="minorHAnsi"/>
                <w:b/>
                <w:sz w:val="20"/>
                <w:szCs w:val="20"/>
              </w:rPr>
            </w:pPr>
          </w:p>
        </w:tc>
      </w:tr>
      <w:tr w:rsidR="006B46AF" w:rsidRPr="006D2E42" w:rsidDel="00AA233E" w14:paraId="22883A0B" w14:textId="1E72AE6B" w:rsidTr="00AA233E">
        <w:trPr>
          <w:trHeight w:hRule="exact" w:val="576"/>
          <w:tblHeader/>
          <w:del w:id="4994" w:author="Smith, Alexis@Energy" w:date="2019-02-13T10:12:00Z"/>
          <w:trPrChange w:id="4995" w:author="Smith, Alexis@Energy" w:date="2019-02-13T10:12:00Z">
            <w:trPr>
              <w:trHeight w:hRule="exact" w:val="576"/>
              <w:tblHeader/>
            </w:trPr>
          </w:trPrChange>
        </w:trPr>
        <w:tc>
          <w:tcPr>
            <w:tcW w:w="826" w:type="dxa"/>
            <w:vAlign w:val="center"/>
            <w:tcPrChange w:id="4996" w:author="Smith, Alexis@Energy" w:date="2019-02-13T10:12:00Z">
              <w:tcPr>
                <w:tcW w:w="826" w:type="dxa"/>
                <w:vAlign w:val="center"/>
              </w:tcPr>
            </w:tcPrChange>
          </w:tcPr>
          <w:p w14:paraId="22883A09" w14:textId="5F5984EE"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997" w:author="Smith, Alexis@Energy" w:date="2019-02-13T10:12:00Z"/>
                <w:rFonts w:asciiTheme="minorHAnsi" w:hAnsiTheme="minorHAnsi"/>
                <w:sz w:val="20"/>
                <w:szCs w:val="20"/>
              </w:rPr>
            </w:pPr>
            <w:del w:id="4998" w:author="Smith, Alexis@Energy" w:date="2019-02-13T10:12:00Z">
              <w:r w:rsidDel="00AA233E">
                <w:rPr>
                  <w:rFonts w:asciiTheme="minorHAnsi" w:hAnsiTheme="minorHAnsi"/>
                  <w:sz w:val="20"/>
                  <w:szCs w:val="20"/>
                </w:rPr>
                <w:delText>01</w:delText>
              </w:r>
            </w:del>
          </w:p>
        </w:tc>
        <w:tc>
          <w:tcPr>
            <w:tcW w:w="13790" w:type="dxa"/>
            <w:gridSpan w:val="2"/>
            <w:vAlign w:val="center"/>
            <w:tcPrChange w:id="4999" w:author="Smith, Alexis@Energy" w:date="2019-02-13T10:12:00Z">
              <w:tcPr>
                <w:tcW w:w="13790" w:type="dxa"/>
                <w:gridSpan w:val="2"/>
                <w:vAlign w:val="center"/>
              </w:tcPr>
            </w:tcPrChange>
          </w:tcPr>
          <w:p w14:paraId="22883A0A" w14:textId="161428EC" w:rsidR="0001020B" w:rsidDel="00AA233E" w:rsidRDefault="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00" w:author="Smith, Alexis@Energy" w:date="2019-02-13T10:12:00Z"/>
                <w:rFonts w:asciiTheme="minorHAnsi" w:hAnsiTheme="minorHAnsi"/>
                <w:sz w:val="20"/>
                <w:szCs w:val="20"/>
              </w:rPr>
            </w:pPr>
            <w:del w:id="5001" w:author="Smith, Alexis@Energy" w:date="2019-02-13T10:12:00Z">
              <w:r w:rsidRPr="006D2E42" w:rsidDel="00AA233E">
                <w:rPr>
                  <w:rFonts w:asciiTheme="minorHAnsi" w:hAnsiTheme="minorHAnsi"/>
                  <w:sz w:val="20"/>
                  <w:szCs w:val="20"/>
                </w:rPr>
                <w:delText>All hot water piping shall comply with the insulation requirements in Table 120.3-A.</w:delText>
              </w:r>
              <w:r w:rsidDel="00AA233E">
                <w:rPr>
                  <w:rFonts w:asciiTheme="minorHAnsi" w:hAnsiTheme="minorHAnsi"/>
                  <w:sz w:val="20"/>
                  <w:szCs w:val="20"/>
                </w:rPr>
                <w:delText xml:space="preserve"> (RA 4.4.14)</w:delText>
              </w:r>
            </w:del>
          </w:p>
        </w:tc>
      </w:tr>
      <w:tr w:rsidR="00384A1C" w:rsidRPr="006D2E42" w:rsidDel="00AA233E" w14:paraId="22883A12" w14:textId="3D74A8B9" w:rsidTr="00AA233E">
        <w:trPr>
          <w:trHeight w:hRule="exact" w:val="1522"/>
          <w:tblHeader/>
          <w:del w:id="5002" w:author="Smith, Alexis@Energy" w:date="2019-02-13T10:12:00Z"/>
          <w:trPrChange w:id="5003" w:author="Smith, Alexis@Energy" w:date="2019-02-13T10:12:00Z">
            <w:trPr>
              <w:trHeight w:hRule="exact" w:val="1522"/>
              <w:tblHeader/>
            </w:trPr>
          </w:trPrChange>
        </w:trPr>
        <w:tc>
          <w:tcPr>
            <w:tcW w:w="826" w:type="dxa"/>
            <w:vAlign w:val="center"/>
            <w:tcPrChange w:id="5004" w:author="Smith, Alexis@Energy" w:date="2019-02-13T10:12:00Z">
              <w:tcPr>
                <w:tcW w:w="826" w:type="dxa"/>
                <w:vAlign w:val="center"/>
              </w:tcPr>
            </w:tcPrChange>
          </w:tcPr>
          <w:p w14:paraId="22883A0C" w14:textId="1E0CC555"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05" w:author="Smith, Alexis@Energy" w:date="2019-02-13T10:12:00Z"/>
                <w:sz w:val="20"/>
                <w:szCs w:val="20"/>
              </w:rPr>
            </w:pPr>
            <w:del w:id="5006" w:author="Smith, Alexis@Energy" w:date="2019-02-13T10:12:00Z">
              <w:r w:rsidDel="00AA233E">
                <w:rPr>
                  <w:sz w:val="20"/>
                  <w:szCs w:val="20"/>
                </w:rPr>
                <w:delText>02</w:delText>
              </w:r>
            </w:del>
          </w:p>
        </w:tc>
        <w:tc>
          <w:tcPr>
            <w:tcW w:w="3872" w:type="dxa"/>
            <w:vAlign w:val="center"/>
            <w:tcPrChange w:id="5007" w:author="Smith, Alexis@Energy" w:date="2019-02-13T10:12:00Z">
              <w:tcPr>
                <w:tcW w:w="3872" w:type="dxa"/>
                <w:vAlign w:val="center"/>
              </w:tcPr>
            </w:tcPrChange>
          </w:tcPr>
          <w:p w14:paraId="22883A0D" w14:textId="3D163336" w:rsidR="00384A1C" w:rsidRPr="00CA5824" w:rsidDel="00AA233E" w:rsidRDefault="00384A1C" w:rsidP="00C661C8">
            <w:pPr>
              <w:spacing w:after="0"/>
              <w:rPr>
                <w:del w:id="5008" w:author="Smith, Alexis@Energy" w:date="2019-02-13T10:12:00Z"/>
                <w:sz w:val="20"/>
                <w:szCs w:val="20"/>
              </w:rPr>
            </w:pPr>
            <w:del w:id="5009" w:author="Smith, Alexis@Energy" w:date="2019-02-13T10:12:00Z">
              <w:r w:rsidRPr="00CA5824" w:rsidDel="00AA233E">
                <w:rPr>
                  <w:sz w:val="20"/>
                  <w:szCs w:val="18"/>
                </w:rPr>
                <w:delText>Verification Status:</w:delText>
              </w:r>
            </w:del>
          </w:p>
        </w:tc>
        <w:tc>
          <w:tcPr>
            <w:tcW w:w="9918" w:type="dxa"/>
            <w:vAlign w:val="center"/>
            <w:tcPrChange w:id="5010" w:author="Smith, Alexis@Energy" w:date="2019-02-13T10:12:00Z">
              <w:tcPr>
                <w:tcW w:w="9918" w:type="dxa"/>
                <w:vAlign w:val="center"/>
              </w:tcPr>
            </w:tcPrChange>
          </w:tcPr>
          <w:p w14:paraId="22883A0E" w14:textId="17B76AAC" w:rsidR="00384A1C" w:rsidRPr="00CA5824" w:rsidDel="00AA233E" w:rsidRDefault="00384A1C" w:rsidP="00C661C8">
            <w:pPr>
              <w:keepNext/>
              <w:spacing w:after="0" w:line="240" w:lineRule="auto"/>
              <w:rPr>
                <w:del w:id="5011" w:author="Smith, Alexis@Energy" w:date="2019-02-13T10:12:00Z"/>
                <w:sz w:val="20"/>
                <w:szCs w:val="18"/>
              </w:rPr>
            </w:pPr>
            <w:del w:id="5012" w:author="Smith, Alexis@Energy" w:date="2019-02-13T10:12:00Z">
              <w:r w:rsidRPr="00CA5824" w:rsidDel="00AA233E">
                <w:rPr>
                  <w:sz w:val="20"/>
                  <w:szCs w:val="18"/>
                </w:rPr>
                <w:delText>&lt;&lt;user pick from list:</w:delText>
              </w:r>
            </w:del>
          </w:p>
          <w:p w14:paraId="22883A0F" w14:textId="087358A8" w:rsidR="00384A1C" w:rsidRPr="00CA5824" w:rsidDel="00AA233E" w:rsidRDefault="00384A1C" w:rsidP="00C661C8">
            <w:pPr>
              <w:keepNext/>
              <w:tabs>
                <w:tab w:val="left" w:pos="356"/>
              </w:tabs>
              <w:spacing w:after="0" w:line="240" w:lineRule="auto"/>
              <w:rPr>
                <w:del w:id="5013" w:author="Smith, Alexis@Energy" w:date="2019-02-13T10:12:00Z"/>
                <w:sz w:val="20"/>
                <w:szCs w:val="18"/>
              </w:rPr>
            </w:pPr>
            <w:del w:id="5014" w:author="Smith, Alexis@Energy" w:date="2019-02-13T10:12:00Z">
              <w:r w:rsidRPr="00CA5824" w:rsidDel="00AA233E">
                <w:rPr>
                  <w:sz w:val="20"/>
                  <w:szCs w:val="18"/>
                </w:rPr>
                <w:delText xml:space="preserve">*** </w:delText>
              </w:r>
              <w:r w:rsidRPr="00CA5824" w:rsidDel="00AA233E">
                <w:rPr>
                  <w:sz w:val="20"/>
                  <w:szCs w:val="18"/>
                  <w:u w:val="single"/>
                </w:rPr>
                <w:delText>Pass</w:delText>
              </w:r>
              <w:r w:rsidRPr="00CA5824" w:rsidDel="00AA233E">
                <w:rPr>
                  <w:sz w:val="20"/>
                  <w:szCs w:val="18"/>
                </w:rPr>
                <w:delText xml:space="preserve"> - all applicable requirements are met; or</w:delText>
              </w:r>
            </w:del>
          </w:p>
          <w:p w14:paraId="22883A10" w14:textId="7505B785" w:rsidR="00384A1C" w:rsidRPr="00CA5824" w:rsidDel="00AA233E" w:rsidRDefault="00384A1C" w:rsidP="00C661C8">
            <w:pPr>
              <w:keepNext/>
              <w:tabs>
                <w:tab w:val="left" w:pos="356"/>
              </w:tabs>
              <w:spacing w:after="0" w:line="240" w:lineRule="auto"/>
              <w:ind w:left="356" w:hanging="356"/>
              <w:rPr>
                <w:del w:id="5015" w:author="Smith, Alexis@Energy" w:date="2019-02-13T10:12:00Z"/>
                <w:sz w:val="20"/>
                <w:szCs w:val="18"/>
              </w:rPr>
            </w:pPr>
            <w:del w:id="5016" w:author="Smith, Alexis@Energy" w:date="2019-02-13T10:12:00Z">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xml:space="preserve"> - one or more applicable requirements are not met. Enter reason for failure in corrections notes field below; or</w:delText>
              </w:r>
            </w:del>
          </w:p>
          <w:p w14:paraId="22883A11" w14:textId="7323BF74" w:rsidR="00384A1C" w:rsidRPr="00CA5824" w:rsidDel="00AA233E" w:rsidRDefault="00384A1C" w:rsidP="00C661C8">
            <w:pPr>
              <w:keepNext/>
              <w:tabs>
                <w:tab w:val="left" w:pos="366"/>
              </w:tabs>
              <w:spacing w:after="0" w:line="240" w:lineRule="auto"/>
              <w:rPr>
                <w:del w:id="5017" w:author="Smith, Alexis@Energy" w:date="2019-02-13T10:12:00Z"/>
                <w:sz w:val="20"/>
                <w:szCs w:val="18"/>
              </w:rPr>
            </w:pPr>
            <w:del w:id="5018" w:author="Smith, Alexis@Energy" w:date="2019-02-13T10:12:00Z">
              <w:r w:rsidRPr="00CA5824" w:rsidDel="00AA233E">
                <w:rPr>
                  <w:sz w:val="20"/>
                  <w:szCs w:val="18"/>
                </w:rPr>
                <w:delText xml:space="preserve">*** </w:delText>
              </w:r>
              <w:r w:rsidRPr="00CA5824" w:rsidDel="00AA233E">
                <w:rPr>
                  <w:sz w:val="20"/>
                  <w:szCs w:val="18"/>
                  <w:u w:val="single"/>
                </w:rPr>
                <w:delText>All n/a</w:delText>
              </w:r>
              <w:r w:rsidRPr="00CA5824" w:rsidDel="00AA233E">
                <w:rPr>
                  <w:sz w:val="20"/>
                  <w:szCs w:val="18"/>
                </w:rPr>
                <w:delText xml:space="preserve"> - This entire table is not applicable</w:delText>
              </w:r>
            </w:del>
          </w:p>
        </w:tc>
      </w:tr>
      <w:tr w:rsidR="00384A1C" w:rsidRPr="006D2E42" w:rsidDel="00AA233E" w14:paraId="22883A15" w14:textId="220B72EE" w:rsidTr="00AA233E">
        <w:trPr>
          <w:trHeight w:hRule="exact" w:val="576"/>
          <w:tblHeader/>
          <w:del w:id="5019" w:author="Smith, Alexis@Energy" w:date="2019-02-13T10:12:00Z"/>
          <w:trPrChange w:id="5020" w:author="Smith, Alexis@Energy" w:date="2019-02-13T10:12:00Z">
            <w:trPr>
              <w:trHeight w:hRule="exact" w:val="576"/>
              <w:tblHeader/>
            </w:trPr>
          </w:trPrChange>
        </w:trPr>
        <w:tc>
          <w:tcPr>
            <w:tcW w:w="826" w:type="dxa"/>
            <w:vAlign w:val="center"/>
            <w:tcPrChange w:id="5021" w:author="Smith, Alexis@Energy" w:date="2019-02-13T10:12:00Z">
              <w:tcPr>
                <w:tcW w:w="826" w:type="dxa"/>
                <w:vAlign w:val="center"/>
              </w:tcPr>
            </w:tcPrChange>
          </w:tcPr>
          <w:p w14:paraId="22883A13" w14:textId="33CE549B"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22" w:author="Smith, Alexis@Energy" w:date="2019-02-13T10:12:00Z"/>
                <w:sz w:val="20"/>
                <w:szCs w:val="20"/>
              </w:rPr>
            </w:pPr>
            <w:del w:id="5023" w:author="Smith, Alexis@Energy" w:date="2019-02-13T10:12:00Z">
              <w:r w:rsidDel="00AA233E">
                <w:rPr>
                  <w:sz w:val="20"/>
                  <w:szCs w:val="20"/>
                </w:rPr>
                <w:delText>03</w:delText>
              </w:r>
            </w:del>
          </w:p>
        </w:tc>
        <w:tc>
          <w:tcPr>
            <w:tcW w:w="13790" w:type="dxa"/>
            <w:gridSpan w:val="2"/>
            <w:vAlign w:val="center"/>
            <w:tcPrChange w:id="5024" w:author="Smith, Alexis@Energy" w:date="2019-02-13T10:12:00Z">
              <w:tcPr>
                <w:tcW w:w="13790" w:type="dxa"/>
                <w:gridSpan w:val="2"/>
                <w:vAlign w:val="center"/>
              </w:tcPr>
            </w:tcPrChange>
          </w:tcPr>
          <w:p w14:paraId="22883A14" w14:textId="3D4F30AF" w:rsidR="00384A1C" w:rsidRPr="00CA5824" w:rsidDel="00AA233E" w:rsidRDefault="00384A1C" w:rsidP="00C661C8">
            <w:pPr>
              <w:spacing w:after="0"/>
              <w:rPr>
                <w:del w:id="5025" w:author="Smith, Alexis@Energy" w:date="2019-02-13T10:12:00Z"/>
                <w:sz w:val="20"/>
                <w:szCs w:val="20"/>
              </w:rPr>
            </w:pPr>
            <w:del w:id="5026" w:author="Smith, Alexis@Energy" w:date="2019-02-13T10:12:00Z">
              <w:r w:rsidRPr="00CA5824" w:rsidDel="00AA233E">
                <w:rPr>
                  <w:sz w:val="20"/>
                  <w:szCs w:val="18"/>
                </w:rPr>
                <w:delText xml:space="preserve">Correction Notes: &lt;&lt;if </w:delText>
              </w:r>
              <w:r w:rsidRPr="00CA5824" w:rsidDel="00AA233E">
                <w:rPr>
                  <w:sz w:val="20"/>
                  <w:szCs w:val="18"/>
                  <w:u w:val="single"/>
                </w:rPr>
                <w:delText>Verification Status</w:delText>
              </w:r>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then text entry in this Corrections Notes field is required;  user input text&gt;&gt;</w:delText>
              </w:r>
            </w:del>
          </w:p>
        </w:tc>
      </w:tr>
      <w:tr w:rsidR="00384A1C" w:rsidRPr="000E1685" w:rsidDel="00AA233E" w14:paraId="22883A17" w14:textId="51F8BB90" w:rsidTr="00AA233E">
        <w:trPr>
          <w:trHeight w:hRule="exact" w:val="496"/>
          <w:tblHeader/>
          <w:del w:id="5027" w:author="Smith, Alexis@Energy" w:date="2019-02-13T10:12:00Z"/>
          <w:trPrChange w:id="5028" w:author="Smith, Alexis@Energy" w:date="2019-02-13T10:12:00Z">
            <w:trPr>
              <w:trHeight w:hRule="exact" w:val="496"/>
              <w:tblHeader/>
            </w:trPr>
          </w:trPrChange>
        </w:trPr>
        <w:tc>
          <w:tcPr>
            <w:tcW w:w="14616" w:type="dxa"/>
            <w:gridSpan w:val="3"/>
            <w:tcBorders>
              <w:top w:val="single" w:sz="4" w:space="0" w:color="000000"/>
              <w:left w:val="single" w:sz="4" w:space="0" w:color="000000"/>
              <w:bottom w:val="single" w:sz="4" w:space="0" w:color="auto"/>
              <w:right w:val="single" w:sz="4" w:space="0" w:color="000000"/>
            </w:tcBorders>
            <w:tcPrChange w:id="5029" w:author="Smith, Alexis@Energy" w:date="2019-02-13T10:12:00Z">
              <w:tcPr>
                <w:tcW w:w="14616" w:type="dxa"/>
                <w:gridSpan w:val="3"/>
                <w:tcBorders>
                  <w:top w:val="single" w:sz="4" w:space="0" w:color="000000"/>
                  <w:left w:val="single" w:sz="4" w:space="0" w:color="000000"/>
                  <w:bottom w:val="single" w:sz="4" w:space="0" w:color="auto"/>
                  <w:right w:val="single" w:sz="4" w:space="0" w:color="000000"/>
                </w:tcBorders>
              </w:tcPr>
            </w:tcPrChange>
          </w:tcPr>
          <w:p w14:paraId="22883A16" w14:textId="5AB0F6CB" w:rsidR="00384A1C" w:rsidRPr="000E1685" w:rsidDel="00AA233E" w:rsidRDefault="00DD6E85" w:rsidP="006B46AF">
            <w:pPr>
              <w:spacing w:after="0" w:line="240" w:lineRule="auto"/>
              <w:rPr>
                <w:del w:id="5030" w:author="Smith, Alexis@Energy" w:date="2019-02-13T10:12:00Z"/>
                <w:rFonts w:asciiTheme="minorHAnsi" w:hAnsiTheme="minorHAnsi"/>
                <w:b/>
                <w:sz w:val="18"/>
                <w:szCs w:val="18"/>
              </w:rPr>
            </w:pPr>
            <w:del w:id="5031" w:author="Smith, Alexis@Energy" w:date="2019-02-13T10:12:00Z">
              <w:r w:rsidRPr="00F90331" w:rsidDel="00AA233E">
                <w:rPr>
                  <w:b/>
                  <w:sz w:val="18"/>
                  <w:szCs w:val="18"/>
                </w:rPr>
                <w:delText>The responsible person’s signature on this compliance document affirms that all applicable requirements in this table have been met unless otherwise noted in the Verification Status and the Corrections Notes</w:delText>
              </w:r>
              <w:r w:rsidDel="00AA233E">
                <w:rPr>
                  <w:b/>
                  <w:sz w:val="18"/>
                  <w:szCs w:val="18"/>
                </w:rPr>
                <w:delText xml:space="preserve"> in this table</w:delText>
              </w:r>
              <w:r w:rsidRPr="00F90331" w:rsidDel="00AA233E">
                <w:rPr>
                  <w:b/>
                  <w:sz w:val="18"/>
                  <w:szCs w:val="18"/>
                </w:rPr>
                <w:delText>.</w:delText>
              </w:r>
            </w:del>
          </w:p>
        </w:tc>
      </w:tr>
    </w:tbl>
    <w:p w14:paraId="22883A18" w14:textId="77777777" w:rsidR="006B46AF" w:rsidRDefault="006B46AF" w:rsidP="006B46AF">
      <w:pPr>
        <w:spacing w:after="0"/>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3869"/>
        <w:gridCol w:w="9918"/>
        <w:gridCol w:w="15"/>
      </w:tblGrid>
      <w:tr w:rsidR="006B46AF" w:rsidRPr="006D2E42" w:rsidDel="00AA233E" w14:paraId="22883A1C" w14:textId="7B63D4BD" w:rsidTr="00384A1C">
        <w:trPr>
          <w:gridAfter w:val="1"/>
          <w:wAfter w:w="15" w:type="dxa"/>
          <w:trHeight w:hRule="exact" w:val="802"/>
          <w:tblHeader/>
          <w:del w:id="5032" w:author="Smith, Alexis@Energy" w:date="2019-02-13T10:12:00Z"/>
        </w:trPr>
        <w:tc>
          <w:tcPr>
            <w:tcW w:w="14616" w:type="dxa"/>
            <w:gridSpan w:val="3"/>
            <w:tcBorders>
              <w:bottom w:val="single" w:sz="4" w:space="0" w:color="auto"/>
            </w:tcBorders>
          </w:tcPr>
          <w:p w14:paraId="22883A19" w14:textId="35B04976"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33" w:author="Smith, Alexis@Energy" w:date="2019-02-13T10:12:00Z"/>
                <w:rFonts w:asciiTheme="minorHAnsi" w:hAnsiTheme="minorHAnsi" w:cs="Arial"/>
                <w:b/>
                <w:sz w:val="20"/>
                <w:szCs w:val="20"/>
              </w:rPr>
            </w:pPr>
            <w:del w:id="5034" w:author="Smith, Alexis@Energy" w:date="2019-02-13T10:12:00Z">
              <w:r w:rsidDel="00AA233E">
                <w:rPr>
                  <w:rFonts w:asciiTheme="minorHAnsi" w:hAnsiTheme="minorHAnsi"/>
                  <w:b/>
                  <w:sz w:val="20"/>
                  <w:szCs w:val="20"/>
                </w:rPr>
                <w:delText xml:space="preserve">G. </w:delText>
              </w:r>
              <w:r w:rsidRPr="006D2E42" w:rsidDel="00AA233E">
                <w:rPr>
                  <w:rFonts w:asciiTheme="minorHAnsi" w:hAnsiTheme="minorHAnsi"/>
                  <w:b/>
                  <w:sz w:val="20"/>
                  <w:szCs w:val="20"/>
                </w:rPr>
                <w:delText xml:space="preserve">HERS-Verified Parallel Piping </w:delText>
              </w:r>
              <w:r w:rsidDel="00AA233E">
                <w:rPr>
                  <w:rFonts w:asciiTheme="minorHAnsi" w:hAnsiTheme="minorHAnsi" w:cs="Arial"/>
                  <w:b/>
                  <w:sz w:val="20"/>
                  <w:szCs w:val="20"/>
                </w:rPr>
                <w:delText>Requirements</w:delText>
              </w:r>
            </w:del>
          </w:p>
          <w:p w14:paraId="22883A1A" w14:textId="0EF6CCF8"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35" w:author="Smith, Alexis@Energy" w:date="2019-02-13T10:12:00Z"/>
                <w:rFonts w:asciiTheme="minorHAnsi" w:hAnsiTheme="minorHAnsi" w:cs="Arial"/>
                <w:sz w:val="20"/>
                <w:szCs w:val="20"/>
              </w:rPr>
            </w:pPr>
            <w:del w:id="5036" w:author="Smith, Alexis@Energy" w:date="2019-02-13T10:12:00Z">
              <w:r w:rsidRPr="00284D0A" w:rsidDel="00AA233E">
                <w:rPr>
                  <w:rFonts w:asciiTheme="minorHAnsi" w:hAnsiTheme="minorHAnsi"/>
                  <w:sz w:val="20"/>
                  <w:szCs w:val="20"/>
                </w:rPr>
                <w:delText>Systems that utilize this distribution type shall comply with these requirements</w:delText>
              </w:r>
            </w:del>
          </w:p>
          <w:p w14:paraId="22883A1B" w14:textId="5469D6D7"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37" w:author="Smith, Alexis@Energy" w:date="2019-02-13T10:12:00Z"/>
                <w:rFonts w:asciiTheme="minorHAnsi" w:hAnsiTheme="minorHAnsi"/>
                <w:b/>
                <w:sz w:val="20"/>
                <w:szCs w:val="20"/>
              </w:rPr>
            </w:pPr>
            <w:del w:id="5038" w:author="Smith, Alexis@Energy" w:date="2019-02-13T10:12:00Z">
              <w:r w:rsidDel="00AA233E">
                <w:rPr>
                  <w:rFonts w:asciiTheme="minorHAnsi" w:hAnsiTheme="minorHAnsi" w:cs="Arial"/>
                  <w:sz w:val="20"/>
                  <w:szCs w:val="20"/>
                </w:rPr>
                <w:delText>&lt;&lt;If there are no systems in column B14 that have a value = “</w:delText>
              </w:r>
              <w:r w:rsidRPr="000B7CBA" w:rsidDel="00AA233E">
                <w:rPr>
                  <w:rFonts w:asciiTheme="minorHAnsi" w:hAnsiTheme="minorHAnsi" w:cs="Arial"/>
                  <w:sz w:val="20"/>
                  <w:szCs w:val="20"/>
                </w:rPr>
                <w:delText>HERS-Verified Parallel Piping</w:delText>
              </w:r>
              <w:r w:rsidDel="00AA233E">
                <w:rPr>
                  <w:rFonts w:asciiTheme="minorHAnsi" w:hAnsiTheme="minorHAnsi" w:cs="Arial"/>
                  <w:sz w:val="20"/>
                  <w:szCs w:val="20"/>
                </w:rPr>
                <w:delText>”</w:delText>
              </w:r>
              <w:r w:rsidRPr="00C24D1F" w:rsidDel="00AA233E">
                <w:rPr>
                  <w:rFonts w:asciiTheme="minorHAnsi" w:hAnsiTheme="minorHAnsi" w:cs="Arial"/>
                  <w:sz w:val="20"/>
                  <w:szCs w:val="20"/>
                </w:rPr>
                <w:delText xml:space="preserve">, </w:delText>
              </w:r>
              <w:r w:rsidRPr="00C24D1F" w:rsidDel="00AA233E">
                <w:rPr>
                  <w:sz w:val="20"/>
                  <w:szCs w:val="20"/>
                </w:rPr>
                <w:delText>then display the "section does not apply" message</w:delText>
              </w:r>
              <w:r w:rsidDel="00AA233E">
                <w:rPr>
                  <w:sz w:val="20"/>
                  <w:szCs w:val="20"/>
                </w:rPr>
                <w:delText>; else display this entire table</w:delText>
              </w:r>
              <w:r w:rsidRPr="00C24D1F" w:rsidDel="00AA233E">
                <w:rPr>
                  <w:sz w:val="20"/>
                  <w:szCs w:val="20"/>
                </w:rPr>
                <w:delText xml:space="preserve"> &gt;&gt;</w:delText>
              </w:r>
            </w:del>
          </w:p>
        </w:tc>
      </w:tr>
      <w:tr w:rsidR="006B46AF" w:rsidRPr="006D2E42" w:rsidDel="00AA233E" w14:paraId="22883A1F" w14:textId="7D31CDCE" w:rsidTr="00384A1C">
        <w:trPr>
          <w:trHeight w:hRule="exact" w:val="288"/>
          <w:tblHeader/>
          <w:del w:id="5039" w:author="Smith, Alexis@Energy" w:date="2019-02-13T10:12:00Z"/>
        </w:trPr>
        <w:tc>
          <w:tcPr>
            <w:tcW w:w="829" w:type="dxa"/>
            <w:vAlign w:val="center"/>
          </w:tcPr>
          <w:p w14:paraId="22883A1D" w14:textId="58E0F508"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40" w:author="Smith, Alexis@Energy" w:date="2019-02-13T10:12:00Z"/>
                <w:rFonts w:asciiTheme="minorHAnsi" w:hAnsiTheme="minorHAnsi"/>
                <w:sz w:val="20"/>
                <w:szCs w:val="20"/>
              </w:rPr>
            </w:pPr>
            <w:del w:id="5041" w:author="Smith, Alexis@Energy" w:date="2019-02-13T10:12:00Z">
              <w:r w:rsidDel="00AA233E">
                <w:rPr>
                  <w:rFonts w:asciiTheme="minorHAnsi" w:hAnsiTheme="minorHAnsi"/>
                  <w:sz w:val="20"/>
                  <w:szCs w:val="20"/>
                </w:rPr>
                <w:delText>01</w:delText>
              </w:r>
            </w:del>
          </w:p>
        </w:tc>
        <w:tc>
          <w:tcPr>
            <w:tcW w:w="13802" w:type="dxa"/>
            <w:gridSpan w:val="3"/>
            <w:vAlign w:val="center"/>
          </w:tcPr>
          <w:p w14:paraId="22883A1E" w14:textId="01B7A496"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42" w:author="Smith, Alexis@Energy" w:date="2019-02-13T10:12:00Z"/>
                <w:rFonts w:asciiTheme="minorHAnsi" w:hAnsiTheme="minorHAnsi"/>
                <w:sz w:val="20"/>
                <w:szCs w:val="20"/>
              </w:rPr>
            </w:pPr>
            <w:del w:id="5043" w:author="Smith, Alexis@Energy" w:date="2019-02-13T10:12:00Z">
              <w:r w:rsidDel="00AA233E">
                <w:rPr>
                  <w:rFonts w:asciiTheme="minorHAnsi" w:hAnsiTheme="minorHAnsi"/>
                  <w:sz w:val="20"/>
                  <w:szCs w:val="20"/>
                </w:rPr>
                <w:delText>Each c</w:delText>
              </w:r>
              <w:r w:rsidRPr="006D2E42" w:rsidDel="00AA233E">
                <w:rPr>
                  <w:rFonts w:asciiTheme="minorHAnsi" w:hAnsiTheme="minorHAnsi"/>
                  <w:sz w:val="20"/>
                  <w:szCs w:val="20"/>
                </w:rPr>
                <w:delText xml:space="preserve">entral manifold </w:delText>
              </w:r>
              <w:r w:rsidDel="00AA233E">
                <w:rPr>
                  <w:rFonts w:asciiTheme="minorHAnsi" w:hAnsiTheme="minorHAnsi"/>
                  <w:sz w:val="20"/>
                  <w:szCs w:val="20"/>
                </w:rPr>
                <w:delText>has</w:delText>
              </w:r>
              <w:r w:rsidRPr="006D2E42" w:rsidDel="00AA233E">
                <w:rPr>
                  <w:rFonts w:asciiTheme="minorHAnsi" w:hAnsiTheme="minorHAnsi"/>
                  <w:sz w:val="20"/>
                  <w:szCs w:val="20"/>
                </w:rPr>
                <w:delText xml:space="preserve"> </w:delText>
              </w:r>
              <w:r w:rsidDel="00AA233E">
                <w:rPr>
                  <w:rFonts w:asciiTheme="minorHAnsi" w:hAnsiTheme="minorHAnsi"/>
                  <w:sz w:val="20"/>
                  <w:szCs w:val="20"/>
                </w:rPr>
                <w:delText>5</w:delText>
              </w:r>
              <w:r w:rsidRPr="006D2E42" w:rsidDel="00AA233E">
                <w:rPr>
                  <w:rFonts w:asciiTheme="minorHAnsi" w:hAnsiTheme="minorHAnsi"/>
                  <w:sz w:val="20"/>
                  <w:szCs w:val="20"/>
                </w:rPr>
                <w:delText xml:space="preserve"> feet or less of pipe between manifold and water heater</w:delText>
              </w:r>
              <w:r w:rsidDel="00AA233E">
                <w:rPr>
                  <w:rFonts w:asciiTheme="minorHAnsi" w:hAnsiTheme="minorHAnsi"/>
                  <w:sz w:val="20"/>
                  <w:szCs w:val="20"/>
                </w:rPr>
                <w:delText>. (RA 4.4.15)</w:delText>
              </w:r>
            </w:del>
          </w:p>
        </w:tc>
      </w:tr>
      <w:tr w:rsidR="006B46AF" w:rsidRPr="006D2E42" w:rsidDel="00AA233E" w14:paraId="22883A22" w14:textId="163C8D44" w:rsidTr="00384A1C">
        <w:trPr>
          <w:trHeight w:hRule="exact" w:val="288"/>
          <w:tblHeader/>
          <w:del w:id="5044" w:author="Smith, Alexis@Energy" w:date="2019-02-13T10:12:00Z"/>
        </w:trPr>
        <w:tc>
          <w:tcPr>
            <w:tcW w:w="829" w:type="dxa"/>
            <w:vAlign w:val="center"/>
          </w:tcPr>
          <w:p w14:paraId="22883A20" w14:textId="7D976264"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45" w:author="Smith, Alexis@Energy" w:date="2019-02-13T10:12:00Z"/>
                <w:rFonts w:asciiTheme="minorHAnsi" w:hAnsiTheme="minorHAnsi"/>
                <w:sz w:val="20"/>
                <w:szCs w:val="20"/>
              </w:rPr>
            </w:pPr>
            <w:del w:id="5046" w:author="Smith, Alexis@Energy" w:date="2019-02-13T10:12:00Z">
              <w:r w:rsidDel="00AA233E">
                <w:rPr>
                  <w:rFonts w:asciiTheme="minorHAnsi" w:hAnsiTheme="minorHAnsi"/>
                  <w:sz w:val="20"/>
                  <w:szCs w:val="20"/>
                </w:rPr>
                <w:delText>02</w:delText>
              </w:r>
            </w:del>
          </w:p>
        </w:tc>
        <w:tc>
          <w:tcPr>
            <w:tcW w:w="13802" w:type="dxa"/>
            <w:gridSpan w:val="3"/>
            <w:vAlign w:val="center"/>
          </w:tcPr>
          <w:p w14:paraId="22883A21" w14:textId="0A8B1F4D"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47" w:author="Smith, Alexis@Energy" w:date="2019-02-13T10:12:00Z"/>
                <w:rFonts w:asciiTheme="minorHAnsi" w:hAnsiTheme="minorHAnsi"/>
                <w:sz w:val="20"/>
                <w:szCs w:val="20"/>
              </w:rPr>
            </w:pPr>
            <w:del w:id="5048" w:author="Smith, Alexis@Energy" w:date="2019-02-13T10:12:00Z">
              <w:r w:rsidDel="00AA233E">
                <w:rPr>
                  <w:rFonts w:asciiTheme="minorHAnsi" w:hAnsiTheme="minorHAnsi"/>
                  <w:sz w:val="20"/>
                  <w:szCs w:val="20"/>
                </w:rPr>
                <w:delText>For m</w:delText>
              </w:r>
              <w:r w:rsidRPr="006D2E42" w:rsidDel="00AA233E">
                <w:rPr>
                  <w:rFonts w:asciiTheme="minorHAnsi" w:hAnsiTheme="minorHAnsi"/>
                  <w:sz w:val="20"/>
                  <w:szCs w:val="20"/>
                </w:rPr>
                <w:delText>anifolds that include valves</w:delText>
              </w:r>
              <w:r w:rsidDel="00AA233E">
                <w:rPr>
                  <w:rFonts w:asciiTheme="minorHAnsi" w:hAnsiTheme="minorHAnsi"/>
                  <w:sz w:val="20"/>
                  <w:szCs w:val="20"/>
                </w:rPr>
                <w:delText>,</w:delText>
              </w:r>
              <w:r w:rsidRPr="006D2E42" w:rsidDel="00AA233E">
                <w:rPr>
                  <w:rFonts w:asciiTheme="minorHAnsi" w:hAnsiTheme="minorHAnsi"/>
                  <w:sz w:val="20"/>
                  <w:szCs w:val="20"/>
                </w:rPr>
                <w:delText xml:space="preserve"> the manifold must be readily accessible in accordance with the plumbing code.</w:delText>
              </w:r>
              <w:r w:rsidDel="00AA233E">
                <w:rPr>
                  <w:rFonts w:asciiTheme="minorHAnsi" w:hAnsiTheme="minorHAnsi"/>
                  <w:sz w:val="20"/>
                  <w:szCs w:val="20"/>
                </w:rPr>
                <w:delText xml:space="preserve"> (RA 4.4.4)</w:delText>
              </w:r>
            </w:del>
          </w:p>
        </w:tc>
      </w:tr>
      <w:tr w:rsidR="006B46AF" w:rsidRPr="006D2E42" w:rsidDel="00AA233E" w14:paraId="22883A25" w14:textId="630ECC4D" w:rsidTr="00384A1C">
        <w:trPr>
          <w:trHeight w:hRule="exact" w:val="576"/>
          <w:tblHeader/>
          <w:del w:id="5049" w:author="Smith, Alexis@Energy" w:date="2019-02-13T10:12:00Z"/>
        </w:trPr>
        <w:tc>
          <w:tcPr>
            <w:tcW w:w="829" w:type="dxa"/>
            <w:vAlign w:val="center"/>
          </w:tcPr>
          <w:p w14:paraId="22883A23" w14:textId="34000979"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50" w:author="Smith, Alexis@Energy" w:date="2019-02-13T10:12:00Z"/>
                <w:rFonts w:asciiTheme="minorHAnsi" w:hAnsiTheme="minorHAnsi"/>
                <w:sz w:val="20"/>
                <w:szCs w:val="20"/>
              </w:rPr>
            </w:pPr>
            <w:del w:id="5051" w:author="Smith, Alexis@Energy" w:date="2019-02-13T10:12:00Z">
              <w:r w:rsidDel="00AA233E">
                <w:rPr>
                  <w:rFonts w:asciiTheme="minorHAnsi" w:hAnsiTheme="minorHAnsi"/>
                  <w:sz w:val="20"/>
                  <w:szCs w:val="20"/>
                </w:rPr>
                <w:delText>03</w:delText>
              </w:r>
            </w:del>
          </w:p>
        </w:tc>
        <w:tc>
          <w:tcPr>
            <w:tcW w:w="13802" w:type="dxa"/>
            <w:gridSpan w:val="3"/>
            <w:vAlign w:val="center"/>
          </w:tcPr>
          <w:p w14:paraId="22883A24" w14:textId="70B82275"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52" w:author="Smith, Alexis@Energy" w:date="2019-02-13T10:12:00Z"/>
                <w:rFonts w:asciiTheme="minorHAnsi" w:hAnsiTheme="minorHAnsi"/>
                <w:sz w:val="20"/>
                <w:szCs w:val="20"/>
              </w:rPr>
            </w:pPr>
            <w:del w:id="5053" w:author="Smith, Alexis@Energy" w:date="2019-02-13T10:12:00Z">
              <w:r w:rsidRPr="006D2E42" w:rsidDel="00AA233E">
                <w:rPr>
                  <w:rFonts w:asciiTheme="minorHAnsi" w:hAnsiTheme="minorHAnsi"/>
                  <w:sz w:val="20"/>
                  <w:szCs w:val="20"/>
                </w:rPr>
                <w:delText xml:space="preserve">Hot water distribution system piping from the manifold to the fixtures and appliances must take the most direct path.  </w:delText>
              </w:r>
              <w:r w:rsidDel="00AA233E">
                <w:rPr>
                  <w:rFonts w:asciiTheme="minorHAnsi" w:hAnsiTheme="minorHAnsi"/>
                  <w:sz w:val="20"/>
                  <w:szCs w:val="20"/>
                </w:rPr>
                <w:delText>For example, p</w:delText>
              </w:r>
              <w:r w:rsidRPr="006D2E42" w:rsidDel="00AA233E">
                <w:rPr>
                  <w:rFonts w:asciiTheme="minorHAnsi" w:hAnsiTheme="minorHAnsi"/>
                  <w:sz w:val="20"/>
                  <w:szCs w:val="20"/>
                </w:rPr>
                <w:delText>iping from a second story manifold cannot supply the first floor</w:delText>
              </w:r>
              <w:r w:rsidDel="00AA233E">
                <w:rPr>
                  <w:rFonts w:asciiTheme="minorHAnsi" w:hAnsiTheme="minorHAnsi"/>
                  <w:sz w:val="20"/>
                  <w:szCs w:val="20"/>
                </w:rPr>
                <w:delText>.  (RA 4.4.4)</w:delText>
              </w:r>
            </w:del>
          </w:p>
        </w:tc>
      </w:tr>
      <w:tr w:rsidR="006B46AF" w:rsidRPr="006D2E42" w:rsidDel="00AA233E" w14:paraId="22883A28" w14:textId="3B3F498A" w:rsidTr="00384A1C">
        <w:trPr>
          <w:trHeight w:hRule="exact" w:val="667"/>
          <w:tblHeader/>
          <w:del w:id="5054" w:author="Smith, Alexis@Energy" w:date="2019-02-13T10:12:00Z"/>
        </w:trPr>
        <w:tc>
          <w:tcPr>
            <w:tcW w:w="829" w:type="dxa"/>
            <w:vAlign w:val="center"/>
          </w:tcPr>
          <w:p w14:paraId="22883A26" w14:textId="7BB180AD"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55" w:author="Smith, Alexis@Energy" w:date="2019-02-13T10:12:00Z"/>
                <w:rFonts w:asciiTheme="minorHAnsi" w:hAnsiTheme="minorHAnsi"/>
                <w:sz w:val="20"/>
                <w:szCs w:val="20"/>
              </w:rPr>
            </w:pPr>
            <w:del w:id="5056" w:author="Smith, Alexis@Energy" w:date="2019-02-13T10:12:00Z">
              <w:r w:rsidDel="00AA233E">
                <w:rPr>
                  <w:rFonts w:asciiTheme="minorHAnsi" w:hAnsiTheme="minorHAnsi"/>
                  <w:sz w:val="20"/>
                  <w:szCs w:val="20"/>
                </w:rPr>
                <w:delText>04</w:delText>
              </w:r>
            </w:del>
          </w:p>
        </w:tc>
        <w:tc>
          <w:tcPr>
            <w:tcW w:w="13802" w:type="dxa"/>
            <w:gridSpan w:val="3"/>
            <w:vAlign w:val="center"/>
          </w:tcPr>
          <w:p w14:paraId="22883A27" w14:textId="1E4E41CE" w:rsidR="006B46AF" w:rsidRPr="006D2E42" w:rsidDel="00AA233E" w:rsidRDefault="006B46AF" w:rsidP="00F312B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57" w:author="Smith, Alexis@Energy" w:date="2019-02-13T10:12:00Z"/>
                <w:rFonts w:asciiTheme="minorHAnsi" w:hAnsiTheme="minorHAnsi"/>
                <w:sz w:val="20"/>
                <w:szCs w:val="20"/>
              </w:rPr>
            </w:pPr>
            <w:del w:id="5058" w:author="Smith, Alexis@Energy" w:date="2019-02-13T10:12:00Z">
              <w:r w:rsidRPr="006D2E42" w:rsidDel="00AA233E">
                <w:rPr>
                  <w:rFonts w:asciiTheme="minorHAnsi" w:hAnsiTheme="minorHAnsi"/>
                  <w:sz w:val="20"/>
                  <w:szCs w:val="20"/>
                </w:rPr>
                <w:delText xml:space="preserve">The hot water distribution piping must be separated by at least </w:delText>
              </w:r>
              <w:r w:rsidR="00F312B5" w:rsidDel="00AA233E">
                <w:rPr>
                  <w:rFonts w:asciiTheme="minorHAnsi" w:hAnsiTheme="minorHAnsi"/>
                  <w:sz w:val="20"/>
                  <w:szCs w:val="20"/>
                </w:rPr>
                <w:delText>2</w:delText>
              </w:r>
              <w:r w:rsidR="00F312B5" w:rsidRPr="006D2E42" w:rsidDel="00AA233E">
                <w:rPr>
                  <w:rFonts w:asciiTheme="minorHAnsi" w:hAnsiTheme="minorHAnsi"/>
                  <w:sz w:val="20"/>
                  <w:szCs w:val="20"/>
                </w:rPr>
                <w:delText xml:space="preserve"> </w:delText>
              </w:r>
              <w:r w:rsidRPr="006D2E42" w:rsidDel="00AA233E">
                <w:rPr>
                  <w:rFonts w:asciiTheme="minorHAnsi" w:hAnsiTheme="minorHAnsi"/>
                  <w:sz w:val="20"/>
                  <w:szCs w:val="20"/>
                </w:rPr>
                <w:delText>inches from any other hot water supply piping</w:delText>
              </w:r>
              <w:r w:rsidDel="00AA233E">
                <w:rPr>
                  <w:rFonts w:asciiTheme="minorHAnsi" w:hAnsiTheme="minorHAnsi"/>
                  <w:sz w:val="20"/>
                  <w:szCs w:val="20"/>
                </w:rPr>
                <w:delText xml:space="preserve">, and </w:delText>
              </w:r>
              <w:r w:rsidRPr="00CC3747" w:rsidDel="00AA233E">
                <w:rPr>
                  <w:rFonts w:asciiTheme="minorHAnsi" w:hAnsiTheme="minorHAnsi"/>
                  <w:sz w:val="20"/>
                  <w:szCs w:val="20"/>
                </w:rPr>
                <w:delText xml:space="preserve">at least </w:delText>
              </w:r>
              <w:r w:rsidR="00F312B5" w:rsidDel="00AA233E">
                <w:rPr>
                  <w:rFonts w:asciiTheme="minorHAnsi" w:hAnsiTheme="minorHAnsi"/>
                  <w:sz w:val="20"/>
                  <w:szCs w:val="20"/>
                </w:rPr>
                <w:delText>6</w:delText>
              </w:r>
              <w:r w:rsidR="00F312B5" w:rsidRPr="00CC3747" w:rsidDel="00AA233E">
                <w:rPr>
                  <w:rFonts w:asciiTheme="minorHAnsi" w:hAnsiTheme="minorHAnsi"/>
                  <w:sz w:val="20"/>
                  <w:szCs w:val="20"/>
                </w:rPr>
                <w:delText xml:space="preserve"> </w:delText>
              </w:r>
              <w:r w:rsidRPr="00CC3747" w:rsidDel="00AA233E">
                <w:rPr>
                  <w:rFonts w:asciiTheme="minorHAnsi" w:hAnsiTheme="minorHAnsi"/>
                  <w:sz w:val="20"/>
                  <w:szCs w:val="20"/>
                </w:rPr>
                <w:delText>inches from any cold water supply piping</w:delText>
              </w:r>
              <w:r w:rsidDel="00AA233E">
                <w:rPr>
                  <w:rFonts w:asciiTheme="minorHAnsi" w:hAnsiTheme="minorHAnsi"/>
                  <w:sz w:val="20"/>
                  <w:szCs w:val="20"/>
                </w:rPr>
                <w:delText xml:space="preserve">.  Alternatively, </w:delText>
              </w:r>
              <w:r w:rsidRPr="00CC3747" w:rsidDel="00AA233E">
                <w:rPr>
                  <w:rFonts w:asciiTheme="minorHAnsi" w:hAnsiTheme="minorHAnsi"/>
                  <w:sz w:val="20"/>
                  <w:szCs w:val="20"/>
                </w:rPr>
                <w:delText>the hot water supply piping must be</w:delText>
              </w:r>
              <w:r w:rsidDel="00AA233E">
                <w:rPr>
                  <w:rFonts w:asciiTheme="minorHAnsi" w:hAnsiTheme="minorHAnsi"/>
                  <w:sz w:val="20"/>
                  <w:szCs w:val="20"/>
                </w:rPr>
                <w:delText xml:space="preserve"> </w:delText>
              </w:r>
              <w:r w:rsidRPr="00CC3747" w:rsidDel="00AA233E">
                <w:rPr>
                  <w:rFonts w:asciiTheme="minorHAnsi" w:hAnsiTheme="minorHAnsi"/>
                  <w:sz w:val="20"/>
                  <w:szCs w:val="20"/>
                </w:rPr>
                <w:delText xml:space="preserve">insulated </w:delText>
              </w:r>
              <w:r w:rsidDel="00AA233E">
                <w:rPr>
                  <w:rFonts w:asciiTheme="minorHAnsi" w:hAnsiTheme="minorHAnsi"/>
                  <w:sz w:val="20"/>
                  <w:szCs w:val="20"/>
                </w:rPr>
                <w:delText>to the thicknesses shown in TABLE 120.3-A</w:delText>
              </w:r>
              <w:r w:rsidRPr="00CC3747" w:rsidDel="00AA233E">
                <w:rPr>
                  <w:rFonts w:asciiTheme="minorHAnsi" w:hAnsiTheme="minorHAnsi"/>
                  <w:sz w:val="20"/>
                  <w:szCs w:val="20"/>
                </w:rPr>
                <w:delText>.</w:delText>
              </w:r>
              <w:r w:rsidDel="00AA233E">
                <w:rPr>
                  <w:rFonts w:asciiTheme="minorHAnsi" w:hAnsiTheme="minorHAnsi"/>
                  <w:sz w:val="20"/>
                  <w:szCs w:val="20"/>
                </w:rPr>
                <w:delText xml:space="preserve"> (RA 4.4.4)</w:delText>
              </w:r>
            </w:del>
          </w:p>
        </w:tc>
      </w:tr>
      <w:tr w:rsidR="00384A1C" w:rsidRPr="006D2E42" w:rsidDel="00AA233E" w14:paraId="22883A2F" w14:textId="3B980E19" w:rsidTr="00313DA2">
        <w:trPr>
          <w:trHeight w:hRule="exact" w:val="1234"/>
          <w:tblHeader/>
          <w:del w:id="5059" w:author="Smith, Alexis@Energy" w:date="2019-02-13T10:12:00Z"/>
        </w:trPr>
        <w:tc>
          <w:tcPr>
            <w:tcW w:w="829" w:type="dxa"/>
            <w:vAlign w:val="center"/>
          </w:tcPr>
          <w:p w14:paraId="22883A29" w14:textId="2153886C"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60" w:author="Smith, Alexis@Energy" w:date="2019-02-13T10:12:00Z"/>
                <w:sz w:val="20"/>
                <w:szCs w:val="20"/>
              </w:rPr>
            </w:pPr>
            <w:del w:id="5061" w:author="Smith, Alexis@Energy" w:date="2019-02-13T10:12:00Z">
              <w:r w:rsidDel="00AA233E">
                <w:rPr>
                  <w:sz w:val="20"/>
                  <w:szCs w:val="20"/>
                </w:rPr>
                <w:delText>05</w:delText>
              </w:r>
            </w:del>
          </w:p>
        </w:tc>
        <w:tc>
          <w:tcPr>
            <w:tcW w:w="3869" w:type="dxa"/>
            <w:vAlign w:val="center"/>
          </w:tcPr>
          <w:p w14:paraId="22883A2A" w14:textId="0CD9922A" w:rsidR="00384A1C" w:rsidRPr="00CA5824" w:rsidDel="00AA233E" w:rsidRDefault="00384A1C" w:rsidP="00C661C8">
            <w:pPr>
              <w:spacing w:after="0"/>
              <w:rPr>
                <w:del w:id="5062" w:author="Smith, Alexis@Energy" w:date="2019-02-13T10:12:00Z"/>
                <w:sz w:val="20"/>
                <w:szCs w:val="20"/>
              </w:rPr>
            </w:pPr>
            <w:del w:id="5063" w:author="Smith, Alexis@Energy" w:date="2019-02-13T10:12:00Z">
              <w:r w:rsidRPr="00CA5824" w:rsidDel="00AA233E">
                <w:rPr>
                  <w:sz w:val="20"/>
                  <w:szCs w:val="18"/>
                </w:rPr>
                <w:delText>Verification Status:</w:delText>
              </w:r>
            </w:del>
          </w:p>
        </w:tc>
        <w:tc>
          <w:tcPr>
            <w:tcW w:w="9933" w:type="dxa"/>
            <w:gridSpan w:val="2"/>
            <w:vAlign w:val="center"/>
          </w:tcPr>
          <w:p w14:paraId="22883A2B" w14:textId="665E5D1E" w:rsidR="00384A1C" w:rsidRPr="00CA5824" w:rsidDel="00AA233E" w:rsidRDefault="00384A1C" w:rsidP="00C661C8">
            <w:pPr>
              <w:keepNext/>
              <w:spacing w:after="0" w:line="240" w:lineRule="auto"/>
              <w:rPr>
                <w:del w:id="5064" w:author="Smith, Alexis@Energy" w:date="2019-02-13T10:12:00Z"/>
                <w:sz w:val="20"/>
                <w:szCs w:val="18"/>
              </w:rPr>
            </w:pPr>
            <w:del w:id="5065" w:author="Smith, Alexis@Energy" w:date="2019-02-13T10:12:00Z">
              <w:r w:rsidRPr="00CA5824" w:rsidDel="00AA233E">
                <w:rPr>
                  <w:sz w:val="20"/>
                  <w:szCs w:val="18"/>
                </w:rPr>
                <w:delText>&lt;&lt;user pick from list:</w:delText>
              </w:r>
            </w:del>
          </w:p>
          <w:p w14:paraId="22883A2C" w14:textId="7B017D21" w:rsidR="00384A1C" w:rsidRPr="00CA5824" w:rsidDel="00AA233E" w:rsidRDefault="00384A1C" w:rsidP="00C661C8">
            <w:pPr>
              <w:keepNext/>
              <w:tabs>
                <w:tab w:val="left" w:pos="356"/>
              </w:tabs>
              <w:spacing w:after="0" w:line="240" w:lineRule="auto"/>
              <w:rPr>
                <w:del w:id="5066" w:author="Smith, Alexis@Energy" w:date="2019-02-13T10:12:00Z"/>
                <w:sz w:val="20"/>
                <w:szCs w:val="18"/>
              </w:rPr>
            </w:pPr>
            <w:del w:id="5067" w:author="Smith, Alexis@Energy" w:date="2019-02-13T10:12:00Z">
              <w:r w:rsidRPr="00CA5824" w:rsidDel="00AA233E">
                <w:rPr>
                  <w:sz w:val="20"/>
                  <w:szCs w:val="18"/>
                </w:rPr>
                <w:delText xml:space="preserve">*** </w:delText>
              </w:r>
              <w:r w:rsidRPr="00CA5824" w:rsidDel="00AA233E">
                <w:rPr>
                  <w:sz w:val="20"/>
                  <w:szCs w:val="18"/>
                  <w:u w:val="single"/>
                </w:rPr>
                <w:delText>Pass</w:delText>
              </w:r>
              <w:r w:rsidRPr="00CA5824" w:rsidDel="00AA233E">
                <w:rPr>
                  <w:sz w:val="20"/>
                  <w:szCs w:val="18"/>
                </w:rPr>
                <w:delText xml:space="preserve"> - all applicable requirements are met; or</w:delText>
              </w:r>
            </w:del>
          </w:p>
          <w:p w14:paraId="22883A2D" w14:textId="572CDF77" w:rsidR="00384A1C" w:rsidRPr="00CA5824" w:rsidDel="00AA233E" w:rsidRDefault="00384A1C" w:rsidP="00C661C8">
            <w:pPr>
              <w:keepNext/>
              <w:tabs>
                <w:tab w:val="left" w:pos="356"/>
              </w:tabs>
              <w:spacing w:after="0" w:line="240" w:lineRule="auto"/>
              <w:ind w:left="356" w:hanging="356"/>
              <w:rPr>
                <w:del w:id="5068" w:author="Smith, Alexis@Energy" w:date="2019-02-13T10:12:00Z"/>
                <w:sz w:val="20"/>
                <w:szCs w:val="18"/>
              </w:rPr>
            </w:pPr>
            <w:del w:id="5069" w:author="Smith, Alexis@Energy" w:date="2019-02-13T10:12:00Z">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xml:space="preserve"> - one or more applicable requirements are not met. Enter reason for failure in corrections notes field below; or</w:delText>
              </w:r>
            </w:del>
          </w:p>
          <w:p w14:paraId="22883A2E" w14:textId="5D630A89" w:rsidR="00384A1C" w:rsidRPr="00CA5824" w:rsidDel="00AA233E" w:rsidRDefault="00384A1C" w:rsidP="00C661C8">
            <w:pPr>
              <w:keepNext/>
              <w:tabs>
                <w:tab w:val="left" w:pos="366"/>
              </w:tabs>
              <w:spacing w:after="0" w:line="240" w:lineRule="auto"/>
              <w:rPr>
                <w:del w:id="5070" w:author="Smith, Alexis@Energy" w:date="2019-02-13T10:12:00Z"/>
                <w:sz w:val="20"/>
                <w:szCs w:val="18"/>
              </w:rPr>
            </w:pPr>
            <w:del w:id="5071" w:author="Smith, Alexis@Energy" w:date="2019-02-13T10:12:00Z">
              <w:r w:rsidRPr="00CA5824" w:rsidDel="00AA233E">
                <w:rPr>
                  <w:sz w:val="20"/>
                  <w:szCs w:val="18"/>
                </w:rPr>
                <w:delText xml:space="preserve">*** </w:delText>
              </w:r>
              <w:r w:rsidRPr="00CA5824" w:rsidDel="00AA233E">
                <w:rPr>
                  <w:sz w:val="20"/>
                  <w:szCs w:val="18"/>
                  <w:u w:val="single"/>
                </w:rPr>
                <w:delText>All n/a</w:delText>
              </w:r>
              <w:r w:rsidRPr="00CA5824" w:rsidDel="00AA233E">
                <w:rPr>
                  <w:sz w:val="20"/>
                  <w:szCs w:val="18"/>
                </w:rPr>
                <w:delText xml:space="preserve"> - This entire table is not applicable</w:delText>
              </w:r>
            </w:del>
          </w:p>
        </w:tc>
      </w:tr>
      <w:tr w:rsidR="00384A1C" w:rsidRPr="006D2E42" w:rsidDel="00AA233E" w14:paraId="22883A32" w14:textId="1BEFE913" w:rsidTr="00384A1C">
        <w:trPr>
          <w:trHeight w:hRule="exact" w:val="667"/>
          <w:tblHeader/>
          <w:del w:id="5072" w:author="Smith, Alexis@Energy" w:date="2019-02-13T10:12:00Z"/>
        </w:trPr>
        <w:tc>
          <w:tcPr>
            <w:tcW w:w="829" w:type="dxa"/>
            <w:vAlign w:val="center"/>
          </w:tcPr>
          <w:p w14:paraId="22883A30" w14:textId="66BF770D"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73" w:author="Smith, Alexis@Energy" w:date="2019-02-13T10:12:00Z"/>
                <w:sz w:val="20"/>
                <w:szCs w:val="20"/>
              </w:rPr>
            </w:pPr>
            <w:del w:id="5074" w:author="Smith, Alexis@Energy" w:date="2019-02-13T10:12:00Z">
              <w:r w:rsidDel="00AA233E">
                <w:rPr>
                  <w:sz w:val="20"/>
                  <w:szCs w:val="20"/>
                </w:rPr>
                <w:delText>06</w:delText>
              </w:r>
            </w:del>
          </w:p>
        </w:tc>
        <w:tc>
          <w:tcPr>
            <w:tcW w:w="13802" w:type="dxa"/>
            <w:gridSpan w:val="3"/>
            <w:vAlign w:val="center"/>
          </w:tcPr>
          <w:p w14:paraId="22883A31" w14:textId="4502EAA1" w:rsidR="00384A1C" w:rsidRPr="00CA5824" w:rsidDel="00AA233E" w:rsidRDefault="00384A1C" w:rsidP="00C661C8">
            <w:pPr>
              <w:spacing w:after="0"/>
              <w:rPr>
                <w:del w:id="5075" w:author="Smith, Alexis@Energy" w:date="2019-02-13T10:12:00Z"/>
                <w:sz w:val="20"/>
                <w:szCs w:val="20"/>
              </w:rPr>
            </w:pPr>
            <w:del w:id="5076" w:author="Smith, Alexis@Energy" w:date="2019-02-13T10:12:00Z">
              <w:r w:rsidRPr="00CA5824" w:rsidDel="00AA233E">
                <w:rPr>
                  <w:sz w:val="20"/>
                  <w:szCs w:val="18"/>
                </w:rPr>
                <w:delText xml:space="preserve">Correction Notes: &lt;&lt;if </w:delText>
              </w:r>
              <w:r w:rsidRPr="00CA5824" w:rsidDel="00AA233E">
                <w:rPr>
                  <w:sz w:val="20"/>
                  <w:szCs w:val="18"/>
                  <w:u w:val="single"/>
                </w:rPr>
                <w:delText>Verification Status</w:delText>
              </w:r>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then text entry in this Corrections Notes field is required;  user input text&gt;&gt;</w:delText>
              </w:r>
            </w:del>
          </w:p>
        </w:tc>
      </w:tr>
      <w:tr w:rsidR="00384A1C" w:rsidRPr="000E1685" w:rsidDel="00AA233E" w14:paraId="22883A34" w14:textId="27C832CB" w:rsidTr="00DD6E85">
        <w:trPr>
          <w:gridAfter w:val="1"/>
          <w:wAfter w:w="15" w:type="dxa"/>
          <w:trHeight w:hRule="exact" w:val="487"/>
          <w:tblHeader/>
          <w:del w:id="5077" w:author="Smith, Alexis@Energy" w:date="2019-02-13T10:12:00Z"/>
        </w:trPr>
        <w:tc>
          <w:tcPr>
            <w:tcW w:w="14616" w:type="dxa"/>
            <w:gridSpan w:val="3"/>
            <w:tcBorders>
              <w:top w:val="single" w:sz="4" w:space="0" w:color="000000"/>
              <w:left w:val="single" w:sz="4" w:space="0" w:color="000000"/>
              <w:bottom w:val="single" w:sz="4" w:space="0" w:color="auto"/>
              <w:right w:val="single" w:sz="4" w:space="0" w:color="000000"/>
            </w:tcBorders>
          </w:tcPr>
          <w:p w14:paraId="22883A33" w14:textId="16E69AAA" w:rsidR="00384A1C" w:rsidRPr="000E1685" w:rsidDel="00AA233E"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78" w:author="Smith, Alexis@Energy" w:date="2019-02-13T10:12:00Z"/>
                <w:rFonts w:asciiTheme="minorHAnsi" w:hAnsiTheme="minorHAnsi"/>
                <w:b/>
                <w:sz w:val="18"/>
                <w:szCs w:val="18"/>
              </w:rPr>
            </w:pPr>
            <w:del w:id="5079" w:author="Smith, Alexis@Energy" w:date="2019-02-13T10:12:00Z">
              <w:r w:rsidRPr="00F90331" w:rsidDel="00AA233E">
                <w:rPr>
                  <w:b/>
                  <w:sz w:val="18"/>
                  <w:szCs w:val="18"/>
                </w:rPr>
                <w:delText>The responsible person’s signature on this compliance document affirms that all applicable requirements in this table have been met unless otherwise noted in the Verification Status and the Corrections Notes</w:delText>
              </w:r>
              <w:r w:rsidDel="00AA233E">
                <w:rPr>
                  <w:b/>
                  <w:sz w:val="18"/>
                  <w:szCs w:val="18"/>
                </w:rPr>
                <w:delText xml:space="preserve"> in this table</w:delText>
              </w:r>
              <w:r w:rsidRPr="00F90331" w:rsidDel="00AA233E">
                <w:rPr>
                  <w:b/>
                  <w:sz w:val="18"/>
                  <w:szCs w:val="18"/>
                </w:rPr>
                <w:delText>.</w:delText>
              </w:r>
            </w:del>
          </w:p>
        </w:tc>
      </w:tr>
    </w:tbl>
    <w:p w14:paraId="22883A35" w14:textId="0AE8F869" w:rsidR="006B46AF" w:rsidRPr="006D2E42" w:rsidDel="00AA233E" w:rsidRDefault="006B46AF" w:rsidP="006B46AF">
      <w:pPr>
        <w:spacing w:after="0" w:line="240" w:lineRule="auto"/>
        <w:rPr>
          <w:del w:id="5080" w:author="Smith, Alexis@Energy" w:date="2019-02-13T10:12:00Z"/>
          <w:rFonts w:asciiTheme="minorHAnsi" w:hAnsiTheme="minorHAnsi" w:cs="Arial"/>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867"/>
        <w:gridCol w:w="3360"/>
        <w:gridCol w:w="6558"/>
      </w:tblGrid>
      <w:tr w:rsidR="006B46AF" w:rsidRPr="006D2E42" w:rsidDel="00AA233E" w14:paraId="22883A39" w14:textId="71CA6845" w:rsidTr="006B46AF">
        <w:trPr>
          <w:trHeight w:hRule="exact" w:val="784"/>
          <w:tblHeader/>
          <w:del w:id="5081" w:author="Smith, Alexis@Energy" w:date="2019-02-13T10:12:00Z"/>
        </w:trPr>
        <w:tc>
          <w:tcPr>
            <w:tcW w:w="14616" w:type="dxa"/>
            <w:gridSpan w:val="4"/>
            <w:tcBorders>
              <w:bottom w:val="single" w:sz="4" w:space="0" w:color="auto"/>
            </w:tcBorders>
          </w:tcPr>
          <w:p w14:paraId="22883A36" w14:textId="3A2F4082"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82" w:author="Smith, Alexis@Energy" w:date="2019-02-13T10:12:00Z"/>
                <w:rFonts w:asciiTheme="minorHAnsi" w:hAnsiTheme="minorHAnsi" w:cs="Arial"/>
                <w:b/>
                <w:sz w:val="20"/>
                <w:szCs w:val="20"/>
              </w:rPr>
            </w:pPr>
            <w:del w:id="5083" w:author="Smith, Alexis@Energy" w:date="2019-02-13T10:12:00Z">
              <w:r w:rsidDel="00AA233E">
                <w:rPr>
                  <w:rFonts w:asciiTheme="minorHAnsi" w:hAnsiTheme="minorHAnsi"/>
                  <w:b/>
                  <w:sz w:val="20"/>
                  <w:szCs w:val="20"/>
                </w:rPr>
                <w:lastRenderedPageBreak/>
                <w:delText xml:space="preserve">H. </w:delText>
              </w:r>
              <w:r w:rsidRPr="006D2E42" w:rsidDel="00AA233E">
                <w:rPr>
                  <w:rFonts w:asciiTheme="minorHAnsi" w:hAnsiTheme="minorHAnsi"/>
                  <w:b/>
                  <w:sz w:val="20"/>
                  <w:szCs w:val="20"/>
                </w:rPr>
                <w:delText xml:space="preserve">HERS-Verified Compact Hot Water Distribution System </w:delText>
              </w:r>
              <w:r w:rsidDel="00AA233E">
                <w:rPr>
                  <w:rFonts w:asciiTheme="minorHAnsi" w:hAnsiTheme="minorHAnsi" w:cs="Arial"/>
                  <w:b/>
                  <w:sz w:val="20"/>
                  <w:szCs w:val="20"/>
                </w:rPr>
                <w:delText>Requirements</w:delText>
              </w:r>
            </w:del>
          </w:p>
          <w:p w14:paraId="22883A37" w14:textId="0FE5CB78" w:rsidR="006B46AF" w:rsidRPr="001938BC"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84" w:author="Smith, Alexis@Energy" w:date="2019-02-13T10:12:00Z"/>
                <w:rFonts w:asciiTheme="minorHAnsi" w:hAnsiTheme="minorHAnsi"/>
                <w:sz w:val="20"/>
                <w:szCs w:val="20"/>
              </w:rPr>
            </w:pPr>
            <w:del w:id="5085" w:author="Smith, Alexis@Energy" w:date="2019-02-13T10:12:00Z">
              <w:r w:rsidRPr="00284D0A" w:rsidDel="00AA233E">
                <w:rPr>
                  <w:rFonts w:asciiTheme="minorHAnsi" w:hAnsiTheme="minorHAnsi"/>
                  <w:sz w:val="20"/>
                  <w:szCs w:val="20"/>
                </w:rPr>
                <w:delText>Systems that utilize this distribution type shall comply with these requirements</w:delText>
              </w:r>
            </w:del>
          </w:p>
          <w:p w14:paraId="22883A38" w14:textId="74335ED8"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86" w:author="Smith, Alexis@Energy" w:date="2019-02-13T10:12:00Z"/>
                <w:rFonts w:asciiTheme="minorHAnsi" w:hAnsiTheme="minorHAnsi"/>
                <w:b/>
                <w:sz w:val="20"/>
                <w:szCs w:val="20"/>
              </w:rPr>
            </w:pPr>
            <w:del w:id="5087" w:author="Smith, Alexis@Energy" w:date="2019-02-13T10:12:00Z">
              <w:r w:rsidDel="00AA233E">
                <w:rPr>
                  <w:rFonts w:asciiTheme="minorHAnsi" w:hAnsiTheme="minorHAnsi" w:cs="Arial"/>
                  <w:sz w:val="20"/>
                  <w:szCs w:val="20"/>
                </w:rPr>
                <w:delText>&lt;&lt;If there are no systems in column B14 that have a value = “</w:delText>
              </w:r>
              <w:r w:rsidRPr="000B7CBA" w:rsidDel="00AA233E">
                <w:rPr>
                  <w:rFonts w:asciiTheme="minorHAnsi" w:hAnsiTheme="minorHAnsi" w:cs="Arial"/>
                  <w:sz w:val="20"/>
                  <w:szCs w:val="20"/>
                </w:rPr>
                <w:delText>HERS-Verified Compact Hot Water Distribution System</w:delText>
              </w:r>
              <w:r w:rsidDel="00AA233E">
                <w:rPr>
                  <w:rFonts w:asciiTheme="minorHAnsi" w:hAnsiTheme="minorHAnsi" w:cs="Arial"/>
                  <w:sz w:val="20"/>
                  <w:szCs w:val="20"/>
                </w:rPr>
                <w:delText>”</w:delText>
              </w:r>
              <w:r w:rsidRPr="00C24D1F" w:rsidDel="00AA233E">
                <w:rPr>
                  <w:rFonts w:asciiTheme="minorHAnsi" w:hAnsiTheme="minorHAnsi" w:cs="Arial"/>
                  <w:sz w:val="20"/>
                  <w:szCs w:val="20"/>
                </w:rPr>
                <w:delText xml:space="preserve">, </w:delText>
              </w:r>
              <w:r w:rsidRPr="00C24D1F" w:rsidDel="00AA233E">
                <w:rPr>
                  <w:sz w:val="20"/>
                  <w:szCs w:val="20"/>
                </w:rPr>
                <w:delText>then display the "section does not apply" message</w:delText>
              </w:r>
              <w:r w:rsidDel="00AA233E">
                <w:rPr>
                  <w:sz w:val="20"/>
                  <w:szCs w:val="20"/>
                </w:rPr>
                <w:delText>; else display this entire table</w:delText>
              </w:r>
              <w:r w:rsidRPr="00C24D1F" w:rsidDel="00AA233E">
                <w:rPr>
                  <w:sz w:val="20"/>
                  <w:szCs w:val="20"/>
                </w:rPr>
                <w:delText xml:space="preserve"> &gt;&gt;</w:delText>
              </w:r>
            </w:del>
          </w:p>
        </w:tc>
      </w:tr>
      <w:tr w:rsidR="006B46AF" w:rsidRPr="006D2E42" w:rsidDel="00AA233E" w14:paraId="22883A3D" w14:textId="3F503BEF" w:rsidTr="006B46AF">
        <w:trPr>
          <w:trHeight w:hRule="exact" w:val="253"/>
          <w:tblHeader/>
          <w:del w:id="5088" w:author="Smith, Alexis@Energy" w:date="2019-02-13T10:12:00Z"/>
        </w:trPr>
        <w:tc>
          <w:tcPr>
            <w:tcW w:w="831" w:type="dxa"/>
            <w:vAlign w:val="center"/>
          </w:tcPr>
          <w:p w14:paraId="22883A3A" w14:textId="7D0F1D2B"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89" w:author="Smith, Alexis@Energy" w:date="2019-02-13T10:12:00Z"/>
                <w:rFonts w:asciiTheme="minorHAnsi" w:hAnsiTheme="minorHAnsi"/>
                <w:sz w:val="20"/>
                <w:szCs w:val="20"/>
              </w:rPr>
            </w:pPr>
            <w:del w:id="5090" w:author="Smith, Alexis@Energy" w:date="2019-02-13T10:12:00Z">
              <w:r w:rsidDel="00AA233E">
                <w:rPr>
                  <w:rFonts w:asciiTheme="minorHAnsi" w:hAnsiTheme="minorHAnsi"/>
                  <w:sz w:val="20"/>
                  <w:szCs w:val="20"/>
                </w:rPr>
                <w:delText>01</w:delText>
              </w:r>
            </w:del>
          </w:p>
        </w:tc>
        <w:tc>
          <w:tcPr>
            <w:tcW w:w="7227" w:type="dxa"/>
            <w:gridSpan w:val="2"/>
            <w:vAlign w:val="center"/>
          </w:tcPr>
          <w:p w14:paraId="22883A3B" w14:textId="2BB64409"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91" w:author="Smith, Alexis@Energy" w:date="2019-02-13T10:12:00Z"/>
                <w:rFonts w:asciiTheme="minorHAnsi" w:hAnsiTheme="minorHAnsi"/>
                <w:sz w:val="20"/>
                <w:szCs w:val="20"/>
              </w:rPr>
            </w:pPr>
            <w:del w:id="5092" w:author="Smith, Alexis@Energy" w:date="2019-02-13T10:12:00Z">
              <w:r w:rsidDel="00AA233E">
                <w:rPr>
                  <w:rFonts w:asciiTheme="minorHAnsi" w:hAnsiTheme="minorHAnsi"/>
                  <w:sz w:val="20"/>
                  <w:szCs w:val="20"/>
                </w:rPr>
                <w:delText xml:space="preserve">Total </w:delText>
              </w:r>
              <w:r w:rsidRPr="006D2E42" w:rsidDel="00AA233E">
                <w:rPr>
                  <w:rFonts w:asciiTheme="minorHAnsi" w:hAnsiTheme="minorHAnsi"/>
                  <w:sz w:val="20"/>
                  <w:szCs w:val="20"/>
                </w:rPr>
                <w:delText>Conditioned floor area</w:delText>
              </w:r>
              <w:r w:rsidDel="00AA233E">
                <w:rPr>
                  <w:rFonts w:asciiTheme="minorHAnsi" w:hAnsiTheme="minorHAnsi"/>
                  <w:sz w:val="20"/>
                  <w:szCs w:val="20"/>
                </w:rPr>
                <w:delText xml:space="preserve"> (square feet)</w:delText>
              </w:r>
            </w:del>
          </w:p>
        </w:tc>
        <w:tc>
          <w:tcPr>
            <w:tcW w:w="6558" w:type="dxa"/>
          </w:tcPr>
          <w:p w14:paraId="22883A3C" w14:textId="23F66A14"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93" w:author="Smith, Alexis@Energy" w:date="2019-02-13T10:12:00Z"/>
                <w:rFonts w:asciiTheme="minorHAnsi" w:hAnsiTheme="minorHAnsi"/>
                <w:sz w:val="20"/>
                <w:szCs w:val="20"/>
              </w:rPr>
            </w:pPr>
            <w:del w:id="5094" w:author="Smith, Alexis@Energy" w:date="2019-02-13T10:12:00Z">
              <w:r w:rsidDel="00AA233E">
                <w:rPr>
                  <w:rFonts w:asciiTheme="minorHAnsi" w:hAnsiTheme="minorHAnsi"/>
                  <w:sz w:val="20"/>
                  <w:szCs w:val="20"/>
                </w:rPr>
                <w:delText>&lt;&lt;numeric (data from NRCC-PRF-01)&gt;&gt;</w:delText>
              </w:r>
            </w:del>
          </w:p>
        </w:tc>
      </w:tr>
      <w:tr w:rsidR="006B46AF" w:rsidRPr="006D2E42" w:rsidDel="00AA233E" w14:paraId="22883A5B" w14:textId="6DFFD8CC" w:rsidTr="006B46AF">
        <w:trPr>
          <w:trHeight w:hRule="exact" w:val="3880"/>
          <w:tblHeader/>
          <w:del w:id="5095" w:author="Smith, Alexis@Energy" w:date="2019-02-13T10:12:00Z"/>
        </w:trPr>
        <w:tc>
          <w:tcPr>
            <w:tcW w:w="831" w:type="dxa"/>
            <w:vAlign w:val="center"/>
          </w:tcPr>
          <w:p w14:paraId="22883A3E" w14:textId="04182249"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096" w:author="Smith, Alexis@Energy" w:date="2019-02-13T10:12:00Z"/>
                <w:rFonts w:asciiTheme="minorHAnsi" w:hAnsiTheme="minorHAnsi"/>
                <w:sz w:val="20"/>
                <w:szCs w:val="20"/>
              </w:rPr>
            </w:pPr>
            <w:del w:id="5097" w:author="Smith, Alexis@Energy" w:date="2019-02-13T10:12:00Z">
              <w:r w:rsidDel="00AA233E">
                <w:rPr>
                  <w:rFonts w:asciiTheme="minorHAnsi" w:hAnsiTheme="minorHAnsi"/>
                  <w:sz w:val="20"/>
                  <w:szCs w:val="20"/>
                </w:rPr>
                <w:delText>02</w:delText>
              </w:r>
            </w:del>
          </w:p>
        </w:tc>
        <w:tc>
          <w:tcPr>
            <w:tcW w:w="7227" w:type="dxa"/>
            <w:gridSpan w:val="2"/>
            <w:vAlign w:val="center"/>
          </w:tcPr>
          <w:p w14:paraId="22883A3F" w14:textId="7C009DA0" w:rsidR="006B46AF" w:rsidRPr="006D2E42" w:rsidDel="00AA233E" w:rsidRDefault="006B46AF" w:rsidP="00F312B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98" w:author="Smith, Alexis@Energy" w:date="2019-02-13T10:12:00Z"/>
                <w:rFonts w:asciiTheme="minorHAnsi" w:hAnsiTheme="minorHAnsi"/>
                <w:sz w:val="20"/>
                <w:szCs w:val="20"/>
              </w:rPr>
            </w:pPr>
            <w:del w:id="5099" w:author="Smith, Alexis@Energy" w:date="2019-02-13T10:12:00Z">
              <w:r w:rsidDel="00AA233E">
                <w:rPr>
                  <w:rFonts w:asciiTheme="minorHAnsi" w:hAnsiTheme="minorHAnsi"/>
                  <w:sz w:val="20"/>
                  <w:szCs w:val="20"/>
                </w:rPr>
                <w:delText xml:space="preserve">Maximum allowed pipe run length from the water heater to the furthest point of use </w:delText>
              </w:r>
              <w:r w:rsidR="00F312B5" w:rsidDel="00AA233E">
                <w:rPr>
                  <w:rFonts w:asciiTheme="minorHAnsi" w:hAnsiTheme="minorHAnsi"/>
                  <w:sz w:val="20"/>
                  <w:szCs w:val="20"/>
                </w:rPr>
                <w:delText>f</w:delText>
              </w:r>
              <w:r w:rsidDel="00AA233E">
                <w:rPr>
                  <w:rFonts w:asciiTheme="minorHAnsi" w:hAnsiTheme="minorHAnsi"/>
                  <w:sz w:val="20"/>
                  <w:szCs w:val="20"/>
                </w:rPr>
                <w:delText xml:space="preserve">or the floor area served (feet). </w:delText>
              </w:r>
            </w:del>
          </w:p>
        </w:tc>
        <w:tc>
          <w:tcPr>
            <w:tcW w:w="6558" w:type="dxa"/>
          </w:tcPr>
          <w:p w14:paraId="22883A40" w14:textId="4CAAA75B"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00" w:author="Smith, Alexis@Energy" w:date="2019-02-13T10:12:00Z"/>
                <w:rFonts w:asciiTheme="minorHAnsi" w:hAnsiTheme="minorHAnsi"/>
                <w:sz w:val="20"/>
                <w:szCs w:val="20"/>
              </w:rPr>
            </w:pPr>
            <w:del w:id="5101" w:author="Smith, Alexis@Energy" w:date="2019-02-13T10:12:00Z">
              <w:r w:rsidDel="00AA233E">
                <w:rPr>
                  <w:rFonts w:asciiTheme="minorHAnsi" w:hAnsiTheme="minorHAnsi"/>
                  <w:sz w:val="20"/>
                  <w:szCs w:val="20"/>
                </w:rPr>
                <w:delText xml:space="preserve">&lt;&lt; Floor Area Served = Total Conditioned Floor Area/Number of Water Heating Systems  (H01/B04).  Then display </w:delText>
              </w:r>
              <w:r w:rsidRPr="006D2E42" w:rsidDel="00AA233E">
                <w:rPr>
                  <w:rFonts w:asciiTheme="minorHAnsi" w:hAnsiTheme="minorHAnsi"/>
                  <w:sz w:val="20"/>
                  <w:szCs w:val="20"/>
                </w:rPr>
                <w:delText>Maximum Measured Water Heater To Use Point Distance</w:delText>
              </w:r>
              <w:r w:rsidDel="00AA233E">
                <w:rPr>
                  <w:rFonts w:asciiTheme="minorHAnsi" w:hAnsiTheme="minorHAnsi"/>
                  <w:sz w:val="20"/>
                  <w:szCs w:val="20"/>
                </w:rPr>
                <w:delText xml:space="preserve"> based on Floor Area Served using the following table H1.  Table H1 should be invisible to users.</w:delText>
              </w:r>
            </w:del>
          </w:p>
          <w:p w14:paraId="22883A41" w14:textId="49E32B45"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02" w:author="Smith, Alexis@Energy" w:date="2019-02-13T10:12:00Z"/>
                <w:rFonts w:asciiTheme="minorHAnsi" w:hAnsiTheme="minorHAnsi"/>
                <w:sz w:val="20"/>
                <w:szCs w:val="20"/>
              </w:rPr>
            </w:pPr>
          </w:p>
          <w:tbl>
            <w:tblPr>
              <w:tblW w:w="0" w:type="auto"/>
              <w:jc w:val="center"/>
              <w:tblLook w:val="04A0" w:firstRow="1" w:lastRow="0" w:firstColumn="1" w:lastColumn="0" w:noHBand="0" w:noVBand="1"/>
            </w:tblPr>
            <w:tblGrid>
              <w:gridCol w:w="2007"/>
              <w:gridCol w:w="3227"/>
            </w:tblGrid>
            <w:tr w:rsidR="006B46AF" w:rsidRPr="006D2E42" w:rsidDel="00AA233E" w14:paraId="22883A44" w14:textId="7DA3E9D0" w:rsidTr="006B46AF">
              <w:trPr>
                <w:trHeight w:val="386"/>
                <w:jc w:val="center"/>
                <w:del w:id="5103" w:author="Smith, Alexis@Energy" w:date="2019-02-13T10:12:00Z"/>
              </w:trPr>
              <w:tc>
                <w:tcPr>
                  <w:tcW w:w="5234" w:type="dxa"/>
                  <w:gridSpan w:val="2"/>
                  <w:tcBorders>
                    <w:top w:val="single" w:sz="4" w:space="0" w:color="auto"/>
                    <w:left w:val="single" w:sz="4" w:space="0" w:color="auto"/>
                    <w:right w:val="single" w:sz="4" w:space="0" w:color="auto"/>
                  </w:tcBorders>
                </w:tcPr>
                <w:p w14:paraId="22883A42" w14:textId="7DC4CC37" w:rsidR="006B46AF" w:rsidRPr="00604247" w:rsidDel="00AA233E" w:rsidRDefault="006B46AF" w:rsidP="006B46AF">
                  <w:pPr>
                    <w:keepNext/>
                    <w:spacing w:after="0" w:line="240" w:lineRule="auto"/>
                    <w:jc w:val="center"/>
                    <w:rPr>
                      <w:del w:id="5104" w:author="Smith, Alexis@Energy" w:date="2019-02-13T10:12:00Z"/>
                      <w:rFonts w:asciiTheme="minorHAnsi" w:hAnsiTheme="minorHAnsi"/>
                      <w:b/>
                      <w:sz w:val="20"/>
                      <w:szCs w:val="20"/>
                    </w:rPr>
                  </w:pPr>
                  <w:del w:id="5105" w:author="Smith, Alexis@Energy" w:date="2019-02-13T10:12:00Z">
                    <w:r w:rsidRPr="00604247" w:rsidDel="00AA233E">
                      <w:rPr>
                        <w:rFonts w:asciiTheme="minorHAnsi" w:hAnsiTheme="minorHAnsi"/>
                        <w:b/>
                        <w:sz w:val="20"/>
                        <w:szCs w:val="20"/>
                      </w:rPr>
                      <w:delText xml:space="preserve">TABLE </w:delText>
                    </w:r>
                    <w:r w:rsidDel="00AA233E">
                      <w:rPr>
                        <w:rFonts w:asciiTheme="minorHAnsi" w:hAnsiTheme="minorHAnsi"/>
                        <w:b/>
                        <w:sz w:val="20"/>
                        <w:szCs w:val="20"/>
                      </w:rPr>
                      <w:delText>H</w:delText>
                    </w:r>
                    <w:r w:rsidRPr="00604247" w:rsidDel="00AA233E">
                      <w:rPr>
                        <w:rFonts w:asciiTheme="minorHAnsi" w:hAnsiTheme="minorHAnsi"/>
                        <w:b/>
                        <w:sz w:val="20"/>
                        <w:szCs w:val="20"/>
                      </w:rPr>
                      <w:delText>1</w:delText>
                    </w:r>
                  </w:del>
                </w:p>
                <w:p w14:paraId="22883A43" w14:textId="189094AA" w:rsidR="006B46AF" w:rsidRPr="006D2E42" w:rsidDel="00AA233E" w:rsidRDefault="006B46AF" w:rsidP="006B46AF">
                  <w:pPr>
                    <w:keepNext/>
                    <w:spacing w:after="0" w:line="240" w:lineRule="auto"/>
                    <w:jc w:val="center"/>
                    <w:rPr>
                      <w:del w:id="5106" w:author="Smith, Alexis@Energy" w:date="2019-02-13T10:12:00Z"/>
                      <w:rFonts w:asciiTheme="minorHAnsi" w:hAnsiTheme="minorHAnsi"/>
                      <w:sz w:val="20"/>
                      <w:szCs w:val="20"/>
                    </w:rPr>
                  </w:pPr>
                  <w:del w:id="5107" w:author="Smith, Alexis@Energy" w:date="2019-02-13T10:12:00Z">
                    <w:r w:rsidRPr="00604247" w:rsidDel="00AA233E">
                      <w:rPr>
                        <w:rFonts w:asciiTheme="minorHAnsi" w:hAnsiTheme="minorHAnsi"/>
                        <w:b/>
                        <w:sz w:val="20"/>
                        <w:szCs w:val="20"/>
                      </w:rPr>
                      <w:delText>Compact Hot Water Distribution System</w:delText>
                    </w:r>
                    <w:r w:rsidDel="00AA233E">
                      <w:rPr>
                        <w:rFonts w:asciiTheme="minorHAnsi" w:hAnsiTheme="minorHAnsi"/>
                        <w:b/>
                        <w:sz w:val="20"/>
                        <w:szCs w:val="20"/>
                      </w:rPr>
                      <w:delText xml:space="preserve"> </w:delText>
                    </w:r>
                  </w:del>
                </w:p>
              </w:tc>
            </w:tr>
            <w:tr w:rsidR="006B46AF" w:rsidRPr="006D2E42" w:rsidDel="00AA233E" w14:paraId="22883A47" w14:textId="720A58D4" w:rsidTr="006B46AF">
              <w:trPr>
                <w:trHeight w:val="386"/>
                <w:jc w:val="center"/>
                <w:del w:id="5108" w:author="Smith, Alexis@Energy" w:date="2019-02-13T10:12:00Z"/>
              </w:trPr>
              <w:tc>
                <w:tcPr>
                  <w:tcW w:w="2007" w:type="dxa"/>
                  <w:tcBorders>
                    <w:top w:val="single" w:sz="4" w:space="0" w:color="auto"/>
                    <w:left w:val="single" w:sz="4" w:space="0" w:color="auto"/>
                    <w:right w:val="single" w:sz="4" w:space="0" w:color="auto"/>
                  </w:tcBorders>
                </w:tcPr>
                <w:p w14:paraId="22883A45" w14:textId="6CCE850A" w:rsidR="006B46AF" w:rsidDel="00AA233E" w:rsidRDefault="006B46AF" w:rsidP="006B46AF">
                  <w:pPr>
                    <w:keepNext/>
                    <w:spacing w:after="0" w:line="240" w:lineRule="auto"/>
                    <w:rPr>
                      <w:del w:id="5109" w:author="Smith, Alexis@Energy" w:date="2019-02-13T10:12:00Z"/>
                      <w:rFonts w:asciiTheme="minorHAnsi" w:hAnsiTheme="minorHAnsi"/>
                      <w:sz w:val="20"/>
                      <w:szCs w:val="20"/>
                      <w:u w:val="double"/>
                    </w:rPr>
                  </w:pPr>
                  <w:del w:id="5110" w:author="Smith, Alexis@Energy" w:date="2019-02-13T10:12:00Z">
                    <w:r w:rsidRPr="006D2E42" w:rsidDel="00AA233E">
                      <w:rPr>
                        <w:rFonts w:asciiTheme="minorHAnsi" w:hAnsiTheme="minorHAnsi"/>
                        <w:sz w:val="20"/>
                        <w:szCs w:val="20"/>
                      </w:rPr>
                      <w:delText>Floor Area Served (</w:delText>
                    </w:r>
                    <w:r w:rsidDel="00AA233E">
                      <w:rPr>
                        <w:rFonts w:asciiTheme="minorHAnsi" w:hAnsiTheme="minorHAnsi"/>
                        <w:sz w:val="20"/>
                        <w:szCs w:val="20"/>
                      </w:rPr>
                      <w:delText>square feet</w:delText>
                    </w:r>
                    <w:r w:rsidRPr="006D2E42" w:rsidDel="00AA233E">
                      <w:rPr>
                        <w:rFonts w:asciiTheme="minorHAnsi" w:hAnsiTheme="minorHAnsi"/>
                        <w:sz w:val="20"/>
                        <w:szCs w:val="20"/>
                      </w:rPr>
                      <w:delText>)</w:delText>
                    </w:r>
                  </w:del>
                </w:p>
              </w:tc>
              <w:tc>
                <w:tcPr>
                  <w:tcW w:w="3227" w:type="dxa"/>
                  <w:tcBorders>
                    <w:top w:val="single" w:sz="4" w:space="0" w:color="auto"/>
                    <w:left w:val="single" w:sz="4" w:space="0" w:color="auto"/>
                    <w:right w:val="single" w:sz="4" w:space="0" w:color="auto"/>
                  </w:tcBorders>
                </w:tcPr>
                <w:p w14:paraId="22883A46" w14:textId="76B3FD53" w:rsidR="006B46AF" w:rsidDel="00AA233E" w:rsidRDefault="006B46AF" w:rsidP="006B46AF">
                  <w:pPr>
                    <w:keepNext/>
                    <w:spacing w:after="0" w:line="240" w:lineRule="auto"/>
                    <w:rPr>
                      <w:del w:id="5111" w:author="Smith, Alexis@Energy" w:date="2019-02-13T10:12:00Z"/>
                      <w:rFonts w:asciiTheme="minorHAnsi" w:hAnsiTheme="minorHAnsi"/>
                      <w:sz w:val="20"/>
                      <w:szCs w:val="20"/>
                      <w:u w:val="double"/>
                    </w:rPr>
                  </w:pPr>
                  <w:del w:id="5112" w:author="Smith, Alexis@Energy" w:date="2019-02-13T10:12:00Z">
                    <w:r w:rsidRPr="006D2E42" w:rsidDel="00AA233E">
                      <w:rPr>
                        <w:rFonts w:asciiTheme="minorHAnsi" w:hAnsiTheme="minorHAnsi"/>
                        <w:sz w:val="20"/>
                        <w:szCs w:val="20"/>
                      </w:rPr>
                      <w:delText>Maximum Measured Water Heater To Use Point Distance (</w:delText>
                    </w:r>
                    <w:r w:rsidDel="00AA233E">
                      <w:rPr>
                        <w:rFonts w:asciiTheme="minorHAnsi" w:hAnsiTheme="minorHAnsi"/>
                        <w:sz w:val="20"/>
                        <w:szCs w:val="20"/>
                      </w:rPr>
                      <w:delText>feet</w:delText>
                    </w:r>
                    <w:r w:rsidRPr="006D2E42" w:rsidDel="00AA233E">
                      <w:rPr>
                        <w:rFonts w:asciiTheme="minorHAnsi" w:hAnsiTheme="minorHAnsi"/>
                        <w:sz w:val="20"/>
                        <w:szCs w:val="20"/>
                      </w:rPr>
                      <w:delText>)</w:delText>
                    </w:r>
                  </w:del>
                </w:p>
              </w:tc>
            </w:tr>
            <w:tr w:rsidR="006B46AF" w:rsidRPr="006D2E42" w:rsidDel="00AA233E" w14:paraId="22883A4A" w14:textId="69EFBDEC" w:rsidTr="006B46AF">
              <w:trPr>
                <w:trHeight w:val="206"/>
                <w:jc w:val="center"/>
                <w:del w:id="5113" w:author="Smith, Alexis@Energy" w:date="2019-02-13T10:12:00Z"/>
              </w:trPr>
              <w:tc>
                <w:tcPr>
                  <w:tcW w:w="2007" w:type="dxa"/>
                  <w:tcBorders>
                    <w:top w:val="single" w:sz="4" w:space="0" w:color="auto"/>
                    <w:left w:val="single" w:sz="4" w:space="0" w:color="auto"/>
                    <w:right w:val="single" w:sz="4" w:space="0" w:color="auto"/>
                  </w:tcBorders>
                </w:tcPr>
                <w:p w14:paraId="22883A48" w14:textId="71E4FF29" w:rsidR="006B46AF" w:rsidRPr="006D2E42" w:rsidDel="00AA233E" w:rsidRDefault="006B46AF" w:rsidP="006B46AF">
                  <w:pPr>
                    <w:keepNext/>
                    <w:spacing w:after="0" w:line="240" w:lineRule="auto"/>
                    <w:jc w:val="center"/>
                    <w:rPr>
                      <w:del w:id="5114" w:author="Smith, Alexis@Energy" w:date="2019-02-13T10:12:00Z"/>
                      <w:rFonts w:asciiTheme="minorHAnsi" w:hAnsiTheme="minorHAnsi"/>
                      <w:sz w:val="20"/>
                      <w:szCs w:val="20"/>
                      <w:u w:val="double"/>
                    </w:rPr>
                  </w:pPr>
                  <w:del w:id="5115" w:author="Smith, Alexis@Energy" w:date="2019-02-13T10:12:00Z">
                    <w:r w:rsidRPr="006D2E42" w:rsidDel="00AA233E">
                      <w:rPr>
                        <w:rFonts w:asciiTheme="minorHAnsi" w:hAnsiTheme="minorHAnsi"/>
                        <w:sz w:val="20"/>
                        <w:szCs w:val="20"/>
                      </w:rPr>
                      <w:delText>&lt; 1000</w:delText>
                    </w:r>
                  </w:del>
                </w:p>
              </w:tc>
              <w:tc>
                <w:tcPr>
                  <w:tcW w:w="3227" w:type="dxa"/>
                  <w:tcBorders>
                    <w:top w:val="single" w:sz="4" w:space="0" w:color="auto"/>
                    <w:left w:val="single" w:sz="4" w:space="0" w:color="auto"/>
                    <w:right w:val="single" w:sz="4" w:space="0" w:color="auto"/>
                  </w:tcBorders>
                </w:tcPr>
                <w:p w14:paraId="22883A49" w14:textId="057B6574" w:rsidR="006B46AF" w:rsidRPr="006D2E42" w:rsidDel="00AA233E" w:rsidRDefault="006B46AF" w:rsidP="006B46AF">
                  <w:pPr>
                    <w:keepNext/>
                    <w:spacing w:after="0" w:line="240" w:lineRule="auto"/>
                    <w:jc w:val="center"/>
                    <w:rPr>
                      <w:del w:id="5116" w:author="Smith, Alexis@Energy" w:date="2019-02-13T10:12:00Z"/>
                      <w:rFonts w:asciiTheme="minorHAnsi" w:hAnsiTheme="minorHAnsi"/>
                      <w:sz w:val="20"/>
                      <w:szCs w:val="20"/>
                      <w:u w:val="double"/>
                    </w:rPr>
                  </w:pPr>
                  <w:del w:id="5117" w:author="Smith, Alexis@Energy" w:date="2019-02-13T10:12:00Z">
                    <w:r w:rsidRPr="006D2E42" w:rsidDel="00AA233E">
                      <w:rPr>
                        <w:rFonts w:asciiTheme="minorHAnsi" w:hAnsiTheme="minorHAnsi"/>
                        <w:sz w:val="20"/>
                        <w:szCs w:val="20"/>
                      </w:rPr>
                      <w:delText>28</w:delText>
                    </w:r>
                  </w:del>
                </w:p>
              </w:tc>
            </w:tr>
            <w:tr w:rsidR="006B46AF" w:rsidRPr="006D2E42" w:rsidDel="00AA233E" w14:paraId="22883A4D" w14:textId="55408C21" w:rsidTr="006B46AF">
              <w:trPr>
                <w:trHeight w:hRule="exact" w:val="240"/>
                <w:jc w:val="center"/>
                <w:del w:id="5118" w:author="Smith, Alexis@Energy" w:date="2019-02-13T10:12:00Z"/>
              </w:trPr>
              <w:tc>
                <w:tcPr>
                  <w:tcW w:w="2007" w:type="dxa"/>
                  <w:tcBorders>
                    <w:left w:val="single" w:sz="4" w:space="0" w:color="auto"/>
                    <w:right w:val="single" w:sz="4" w:space="0" w:color="auto"/>
                  </w:tcBorders>
                </w:tcPr>
                <w:p w14:paraId="22883A4B" w14:textId="56B4299C" w:rsidR="006B46AF" w:rsidRPr="006D2E42" w:rsidDel="00AA233E" w:rsidRDefault="006B46AF" w:rsidP="006B46AF">
                  <w:pPr>
                    <w:keepNext/>
                    <w:spacing w:after="0" w:line="240" w:lineRule="auto"/>
                    <w:jc w:val="center"/>
                    <w:rPr>
                      <w:del w:id="5119" w:author="Smith, Alexis@Energy" w:date="2019-02-13T10:12:00Z"/>
                      <w:rFonts w:asciiTheme="minorHAnsi" w:hAnsiTheme="minorHAnsi"/>
                      <w:sz w:val="20"/>
                      <w:szCs w:val="20"/>
                      <w:u w:val="double"/>
                    </w:rPr>
                  </w:pPr>
                  <w:del w:id="5120" w:author="Smith, Alexis@Energy" w:date="2019-02-13T10:12:00Z">
                    <w:r w:rsidRPr="006D2E42" w:rsidDel="00AA233E">
                      <w:rPr>
                        <w:rFonts w:asciiTheme="minorHAnsi" w:hAnsiTheme="minorHAnsi"/>
                        <w:sz w:val="20"/>
                        <w:szCs w:val="20"/>
                      </w:rPr>
                      <w:delText>1001 – 1600</w:delText>
                    </w:r>
                  </w:del>
                </w:p>
              </w:tc>
              <w:tc>
                <w:tcPr>
                  <w:tcW w:w="3227" w:type="dxa"/>
                  <w:tcBorders>
                    <w:left w:val="single" w:sz="4" w:space="0" w:color="auto"/>
                    <w:right w:val="single" w:sz="4" w:space="0" w:color="auto"/>
                  </w:tcBorders>
                </w:tcPr>
                <w:p w14:paraId="22883A4C" w14:textId="07DD70E4" w:rsidR="006B46AF" w:rsidRPr="006D2E42" w:rsidDel="00AA233E" w:rsidRDefault="006B46AF" w:rsidP="006B46AF">
                  <w:pPr>
                    <w:keepNext/>
                    <w:spacing w:after="0" w:line="240" w:lineRule="auto"/>
                    <w:jc w:val="center"/>
                    <w:rPr>
                      <w:del w:id="5121" w:author="Smith, Alexis@Energy" w:date="2019-02-13T10:12:00Z"/>
                      <w:rFonts w:asciiTheme="minorHAnsi" w:hAnsiTheme="minorHAnsi"/>
                      <w:sz w:val="20"/>
                      <w:szCs w:val="20"/>
                      <w:u w:val="double"/>
                    </w:rPr>
                  </w:pPr>
                  <w:del w:id="5122" w:author="Smith, Alexis@Energy" w:date="2019-02-13T10:12:00Z">
                    <w:r w:rsidRPr="006D2E42" w:rsidDel="00AA233E">
                      <w:rPr>
                        <w:rFonts w:asciiTheme="minorHAnsi" w:hAnsiTheme="minorHAnsi"/>
                        <w:sz w:val="20"/>
                        <w:szCs w:val="20"/>
                      </w:rPr>
                      <w:delText>43</w:delText>
                    </w:r>
                  </w:del>
                </w:p>
              </w:tc>
            </w:tr>
            <w:tr w:rsidR="006B46AF" w:rsidRPr="006D2E42" w:rsidDel="00AA233E" w14:paraId="22883A50" w14:textId="060F66EF" w:rsidTr="006B46AF">
              <w:trPr>
                <w:trHeight w:hRule="exact" w:val="240"/>
                <w:jc w:val="center"/>
                <w:del w:id="5123" w:author="Smith, Alexis@Energy" w:date="2019-02-13T10:12:00Z"/>
              </w:trPr>
              <w:tc>
                <w:tcPr>
                  <w:tcW w:w="2007" w:type="dxa"/>
                  <w:tcBorders>
                    <w:left w:val="single" w:sz="4" w:space="0" w:color="auto"/>
                    <w:right w:val="single" w:sz="4" w:space="0" w:color="auto"/>
                  </w:tcBorders>
                </w:tcPr>
                <w:p w14:paraId="22883A4E" w14:textId="22CBDF4A" w:rsidR="006B46AF" w:rsidRPr="006D2E42" w:rsidDel="00AA233E" w:rsidRDefault="006B46AF" w:rsidP="006B46AF">
                  <w:pPr>
                    <w:keepNext/>
                    <w:spacing w:after="0" w:line="240" w:lineRule="auto"/>
                    <w:jc w:val="center"/>
                    <w:rPr>
                      <w:del w:id="5124" w:author="Smith, Alexis@Energy" w:date="2019-02-13T10:12:00Z"/>
                      <w:rFonts w:asciiTheme="minorHAnsi" w:hAnsiTheme="minorHAnsi"/>
                      <w:sz w:val="20"/>
                      <w:szCs w:val="20"/>
                      <w:u w:val="double"/>
                    </w:rPr>
                  </w:pPr>
                  <w:del w:id="5125" w:author="Smith, Alexis@Energy" w:date="2019-02-13T10:12:00Z">
                    <w:r w:rsidRPr="006D2E42" w:rsidDel="00AA233E">
                      <w:rPr>
                        <w:rFonts w:asciiTheme="minorHAnsi" w:hAnsiTheme="minorHAnsi"/>
                        <w:sz w:val="20"/>
                        <w:szCs w:val="20"/>
                      </w:rPr>
                      <w:delText>1601 – 2200</w:delText>
                    </w:r>
                  </w:del>
                </w:p>
              </w:tc>
              <w:tc>
                <w:tcPr>
                  <w:tcW w:w="3227" w:type="dxa"/>
                  <w:tcBorders>
                    <w:left w:val="single" w:sz="4" w:space="0" w:color="auto"/>
                    <w:right w:val="single" w:sz="4" w:space="0" w:color="auto"/>
                  </w:tcBorders>
                </w:tcPr>
                <w:p w14:paraId="22883A4F" w14:textId="33D178AD" w:rsidR="006B46AF" w:rsidRPr="006D2E42" w:rsidDel="00AA233E" w:rsidRDefault="006B46AF" w:rsidP="006B46AF">
                  <w:pPr>
                    <w:keepNext/>
                    <w:spacing w:after="0" w:line="240" w:lineRule="auto"/>
                    <w:jc w:val="center"/>
                    <w:rPr>
                      <w:del w:id="5126" w:author="Smith, Alexis@Energy" w:date="2019-02-13T10:12:00Z"/>
                      <w:rFonts w:asciiTheme="minorHAnsi" w:hAnsiTheme="minorHAnsi"/>
                      <w:sz w:val="20"/>
                      <w:szCs w:val="20"/>
                      <w:u w:val="double"/>
                    </w:rPr>
                  </w:pPr>
                  <w:del w:id="5127" w:author="Smith, Alexis@Energy" w:date="2019-02-13T10:12:00Z">
                    <w:r w:rsidRPr="006D2E42" w:rsidDel="00AA233E">
                      <w:rPr>
                        <w:rFonts w:asciiTheme="minorHAnsi" w:hAnsiTheme="minorHAnsi"/>
                        <w:sz w:val="20"/>
                        <w:szCs w:val="20"/>
                      </w:rPr>
                      <w:delText>53</w:delText>
                    </w:r>
                  </w:del>
                </w:p>
              </w:tc>
            </w:tr>
            <w:tr w:rsidR="006B46AF" w:rsidRPr="006D2E42" w:rsidDel="00AA233E" w14:paraId="22883A53" w14:textId="5D95C3CD" w:rsidTr="006B46AF">
              <w:trPr>
                <w:trHeight w:hRule="exact" w:val="240"/>
                <w:jc w:val="center"/>
                <w:del w:id="5128" w:author="Smith, Alexis@Energy" w:date="2019-02-13T10:12:00Z"/>
              </w:trPr>
              <w:tc>
                <w:tcPr>
                  <w:tcW w:w="2007" w:type="dxa"/>
                  <w:tcBorders>
                    <w:left w:val="single" w:sz="4" w:space="0" w:color="auto"/>
                    <w:right w:val="single" w:sz="4" w:space="0" w:color="auto"/>
                  </w:tcBorders>
                </w:tcPr>
                <w:p w14:paraId="22883A51" w14:textId="6BD1CD54" w:rsidR="006B46AF" w:rsidRPr="006D2E42" w:rsidDel="00AA233E" w:rsidRDefault="006B46AF" w:rsidP="006B46AF">
                  <w:pPr>
                    <w:keepNext/>
                    <w:spacing w:after="0" w:line="240" w:lineRule="auto"/>
                    <w:jc w:val="center"/>
                    <w:rPr>
                      <w:del w:id="5129" w:author="Smith, Alexis@Energy" w:date="2019-02-13T10:12:00Z"/>
                      <w:rFonts w:asciiTheme="minorHAnsi" w:hAnsiTheme="minorHAnsi"/>
                      <w:sz w:val="20"/>
                      <w:szCs w:val="20"/>
                      <w:u w:val="double"/>
                    </w:rPr>
                  </w:pPr>
                  <w:del w:id="5130" w:author="Smith, Alexis@Energy" w:date="2019-02-13T10:12:00Z">
                    <w:r w:rsidRPr="006D2E42" w:rsidDel="00AA233E">
                      <w:rPr>
                        <w:rFonts w:asciiTheme="minorHAnsi" w:hAnsiTheme="minorHAnsi"/>
                        <w:sz w:val="20"/>
                        <w:szCs w:val="20"/>
                      </w:rPr>
                      <w:delText>2201 – 2800</w:delText>
                    </w:r>
                  </w:del>
                </w:p>
              </w:tc>
              <w:tc>
                <w:tcPr>
                  <w:tcW w:w="3227" w:type="dxa"/>
                  <w:tcBorders>
                    <w:left w:val="single" w:sz="4" w:space="0" w:color="auto"/>
                    <w:right w:val="single" w:sz="4" w:space="0" w:color="auto"/>
                  </w:tcBorders>
                </w:tcPr>
                <w:p w14:paraId="22883A52" w14:textId="3D9A254D" w:rsidR="006B46AF" w:rsidRPr="006D2E42" w:rsidDel="00AA233E" w:rsidRDefault="006B46AF" w:rsidP="006B46AF">
                  <w:pPr>
                    <w:keepNext/>
                    <w:spacing w:after="0" w:line="240" w:lineRule="auto"/>
                    <w:jc w:val="center"/>
                    <w:rPr>
                      <w:del w:id="5131" w:author="Smith, Alexis@Energy" w:date="2019-02-13T10:12:00Z"/>
                      <w:rFonts w:asciiTheme="minorHAnsi" w:hAnsiTheme="minorHAnsi"/>
                      <w:sz w:val="20"/>
                      <w:szCs w:val="20"/>
                      <w:u w:val="double"/>
                    </w:rPr>
                  </w:pPr>
                  <w:del w:id="5132" w:author="Smith, Alexis@Energy" w:date="2019-02-13T10:12:00Z">
                    <w:r w:rsidRPr="006D2E42" w:rsidDel="00AA233E">
                      <w:rPr>
                        <w:rFonts w:asciiTheme="minorHAnsi" w:hAnsiTheme="minorHAnsi"/>
                        <w:sz w:val="20"/>
                        <w:szCs w:val="20"/>
                      </w:rPr>
                      <w:delText>62</w:delText>
                    </w:r>
                  </w:del>
                </w:p>
              </w:tc>
            </w:tr>
            <w:tr w:rsidR="006B46AF" w:rsidRPr="006D2E42" w:rsidDel="00AA233E" w14:paraId="22883A56" w14:textId="71A7C3D2" w:rsidTr="006B46AF">
              <w:trPr>
                <w:trHeight w:hRule="exact" w:val="240"/>
                <w:jc w:val="center"/>
                <w:del w:id="5133" w:author="Smith, Alexis@Energy" w:date="2019-02-13T10:12:00Z"/>
              </w:trPr>
              <w:tc>
                <w:tcPr>
                  <w:tcW w:w="2007" w:type="dxa"/>
                  <w:tcBorders>
                    <w:left w:val="single" w:sz="4" w:space="0" w:color="auto"/>
                    <w:right w:val="single" w:sz="4" w:space="0" w:color="auto"/>
                  </w:tcBorders>
                </w:tcPr>
                <w:p w14:paraId="22883A54" w14:textId="7D564F01" w:rsidR="006B46AF" w:rsidRPr="006D2E42" w:rsidDel="00AA233E" w:rsidRDefault="006B46AF" w:rsidP="006B46AF">
                  <w:pPr>
                    <w:keepNext/>
                    <w:spacing w:after="0" w:line="240" w:lineRule="auto"/>
                    <w:jc w:val="center"/>
                    <w:rPr>
                      <w:del w:id="5134" w:author="Smith, Alexis@Energy" w:date="2019-02-13T10:12:00Z"/>
                      <w:rFonts w:asciiTheme="minorHAnsi" w:hAnsiTheme="minorHAnsi"/>
                      <w:sz w:val="20"/>
                      <w:szCs w:val="20"/>
                      <w:u w:val="double"/>
                    </w:rPr>
                  </w:pPr>
                  <w:del w:id="5135" w:author="Smith, Alexis@Energy" w:date="2019-02-13T10:12:00Z">
                    <w:r w:rsidRPr="006D2E42" w:rsidDel="00AA233E">
                      <w:rPr>
                        <w:rFonts w:asciiTheme="minorHAnsi" w:hAnsiTheme="minorHAnsi"/>
                        <w:sz w:val="20"/>
                        <w:szCs w:val="20"/>
                      </w:rPr>
                      <w:delText>&gt;2800</w:delText>
                    </w:r>
                  </w:del>
                </w:p>
              </w:tc>
              <w:tc>
                <w:tcPr>
                  <w:tcW w:w="3227" w:type="dxa"/>
                  <w:tcBorders>
                    <w:left w:val="single" w:sz="4" w:space="0" w:color="auto"/>
                    <w:right w:val="single" w:sz="4" w:space="0" w:color="auto"/>
                  </w:tcBorders>
                </w:tcPr>
                <w:p w14:paraId="22883A55" w14:textId="7321C5A2" w:rsidR="006B46AF" w:rsidRPr="006D2E42" w:rsidDel="00AA233E" w:rsidRDefault="006B46AF" w:rsidP="006B46AF">
                  <w:pPr>
                    <w:keepNext/>
                    <w:spacing w:after="0" w:line="240" w:lineRule="auto"/>
                    <w:jc w:val="center"/>
                    <w:rPr>
                      <w:del w:id="5136" w:author="Smith, Alexis@Energy" w:date="2019-02-13T10:12:00Z"/>
                      <w:rFonts w:asciiTheme="minorHAnsi" w:hAnsiTheme="minorHAnsi"/>
                      <w:sz w:val="20"/>
                      <w:szCs w:val="20"/>
                    </w:rPr>
                  </w:pPr>
                  <w:del w:id="5137" w:author="Smith, Alexis@Energy" w:date="2019-02-13T10:12:00Z">
                    <w:r w:rsidRPr="006D2E42" w:rsidDel="00AA233E">
                      <w:rPr>
                        <w:rFonts w:asciiTheme="minorHAnsi" w:hAnsiTheme="minorHAnsi"/>
                        <w:sz w:val="20"/>
                        <w:szCs w:val="20"/>
                      </w:rPr>
                      <w:delText>68</w:delText>
                    </w:r>
                  </w:del>
                </w:p>
              </w:tc>
            </w:tr>
            <w:tr w:rsidR="006B46AF" w:rsidRPr="006D2E42" w:rsidDel="00AA233E" w14:paraId="22883A59" w14:textId="5E9616E3" w:rsidTr="006B46AF">
              <w:trPr>
                <w:trHeight w:hRule="exact" w:val="74"/>
                <w:jc w:val="center"/>
                <w:del w:id="5138" w:author="Smith, Alexis@Energy" w:date="2019-02-13T10:12:00Z"/>
              </w:trPr>
              <w:tc>
                <w:tcPr>
                  <w:tcW w:w="2007" w:type="dxa"/>
                  <w:tcBorders>
                    <w:left w:val="single" w:sz="4" w:space="0" w:color="auto"/>
                    <w:bottom w:val="single" w:sz="4" w:space="0" w:color="auto"/>
                    <w:right w:val="single" w:sz="4" w:space="0" w:color="auto"/>
                  </w:tcBorders>
                </w:tcPr>
                <w:p w14:paraId="22883A57" w14:textId="4C1045C0" w:rsidR="006B46AF" w:rsidRPr="006D2E42" w:rsidDel="00AA233E" w:rsidRDefault="006B46AF" w:rsidP="006B46AF">
                  <w:pPr>
                    <w:keepNext/>
                    <w:spacing w:after="0" w:line="240" w:lineRule="auto"/>
                    <w:jc w:val="center"/>
                    <w:rPr>
                      <w:del w:id="5139" w:author="Smith, Alexis@Energy" w:date="2019-02-13T10:12:00Z"/>
                      <w:rFonts w:asciiTheme="minorHAnsi" w:hAnsiTheme="minorHAnsi"/>
                      <w:sz w:val="20"/>
                      <w:szCs w:val="20"/>
                    </w:rPr>
                  </w:pPr>
                </w:p>
              </w:tc>
              <w:tc>
                <w:tcPr>
                  <w:tcW w:w="3227" w:type="dxa"/>
                  <w:tcBorders>
                    <w:left w:val="single" w:sz="4" w:space="0" w:color="auto"/>
                    <w:bottom w:val="single" w:sz="4" w:space="0" w:color="auto"/>
                    <w:right w:val="single" w:sz="4" w:space="0" w:color="auto"/>
                  </w:tcBorders>
                </w:tcPr>
                <w:p w14:paraId="22883A58" w14:textId="2750B756" w:rsidR="006B46AF" w:rsidRPr="006D2E42" w:rsidDel="00AA233E" w:rsidRDefault="006B46AF" w:rsidP="006B46AF">
                  <w:pPr>
                    <w:keepNext/>
                    <w:spacing w:after="0" w:line="240" w:lineRule="auto"/>
                    <w:jc w:val="center"/>
                    <w:rPr>
                      <w:del w:id="5140" w:author="Smith, Alexis@Energy" w:date="2019-02-13T10:12:00Z"/>
                      <w:rFonts w:asciiTheme="minorHAnsi" w:hAnsiTheme="minorHAnsi"/>
                      <w:sz w:val="20"/>
                      <w:szCs w:val="20"/>
                    </w:rPr>
                  </w:pPr>
                </w:p>
              </w:tc>
            </w:tr>
          </w:tbl>
          <w:p w14:paraId="22883A5A" w14:textId="3EF8E898"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41" w:author="Smith, Alexis@Energy" w:date="2019-02-13T10:12:00Z"/>
                <w:rFonts w:asciiTheme="minorHAnsi" w:hAnsiTheme="minorHAnsi"/>
                <w:sz w:val="20"/>
                <w:szCs w:val="20"/>
              </w:rPr>
            </w:pPr>
            <w:del w:id="5142" w:author="Smith, Alexis@Energy" w:date="2019-02-13T10:12:00Z">
              <w:r w:rsidDel="00AA233E">
                <w:rPr>
                  <w:rFonts w:asciiTheme="minorHAnsi" w:hAnsiTheme="minorHAnsi"/>
                  <w:sz w:val="20"/>
                  <w:szCs w:val="20"/>
                </w:rPr>
                <w:delText>&gt;&gt;</w:delText>
              </w:r>
            </w:del>
          </w:p>
        </w:tc>
      </w:tr>
      <w:tr w:rsidR="006B46AF" w:rsidRPr="006D2E42" w:rsidDel="00AA233E" w14:paraId="22883A5E" w14:textId="465677C3" w:rsidTr="00384A1C">
        <w:trPr>
          <w:trHeight w:hRule="exact" w:val="703"/>
          <w:tblHeader/>
          <w:del w:id="5143" w:author="Smith, Alexis@Energy" w:date="2019-02-13T10:12:00Z"/>
        </w:trPr>
        <w:tc>
          <w:tcPr>
            <w:tcW w:w="831" w:type="dxa"/>
            <w:vAlign w:val="center"/>
          </w:tcPr>
          <w:p w14:paraId="22883A5C" w14:textId="0B2CF230"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44" w:author="Smith, Alexis@Energy" w:date="2019-02-13T10:12:00Z"/>
                <w:rFonts w:asciiTheme="minorHAnsi" w:hAnsiTheme="minorHAnsi"/>
                <w:sz w:val="20"/>
                <w:szCs w:val="20"/>
              </w:rPr>
            </w:pPr>
            <w:del w:id="5145" w:author="Smith, Alexis@Energy" w:date="2019-02-13T10:12:00Z">
              <w:r w:rsidDel="00AA233E">
                <w:rPr>
                  <w:rFonts w:asciiTheme="minorHAnsi" w:hAnsiTheme="minorHAnsi"/>
                  <w:sz w:val="20"/>
                  <w:szCs w:val="20"/>
                </w:rPr>
                <w:delText>03</w:delText>
              </w:r>
            </w:del>
          </w:p>
        </w:tc>
        <w:tc>
          <w:tcPr>
            <w:tcW w:w="13785" w:type="dxa"/>
            <w:gridSpan w:val="3"/>
            <w:vAlign w:val="center"/>
          </w:tcPr>
          <w:p w14:paraId="22883A5D" w14:textId="69F064C3" w:rsidR="006B46AF" w:rsidRPr="006D2E42"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46" w:author="Smith, Alexis@Energy" w:date="2019-02-13T10:12:00Z"/>
                <w:rFonts w:asciiTheme="minorHAnsi" w:hAnsiTheme="minorHAnsi"/>
                <w:sz w:val="20"/>
                <w:szCs w:val="20"/>
              </w:rPr>
            </w:pPr>
            <w:del w:id="5147" w:author="Smith, Alexis@Energy" w:date="2019-02-13T10:12:00Z">
              <w:r w:rsidDel="00AA233E">
                <w:rPr>
                  <w:rFonts w:asciiTheme="minorHAnsi" w:hAnsiTheme="minorHAnsi"/>
                  <w:sz w:val="20"/>
                  <w:szCs w:val="20"/>
                </w:rPr>
                <w:delText>The pipe run length from each water heater to the furthest fitting served by that water heater must be no greater than the maximum pipe run length above.</w:delText>
              </w:r>
            </w:del>
          </w:p>
        </w:tc>
      </w:tr>
      <w:tr w:rsidR="00384A1C" w:rsidRPr="006D2E42" w:rsidDel="00AA233E" w14:paraId="22883A65" w14:textId="6C5C4F09" w:rsidTr="00313DA2">
        <w:trPr>
          <w:trHeight w:hRule="exact" w:val="1351"/>
          <w:tblHeader/>
          <w:del w:id="5148" w:author="Smith, Alexis@Energy" w:date="2019-02-13T10:12:00Z"/>
        </w:trPr>
        <w:tc>
          <w:tcPr>
            <w:tcW w:w="831" w:type="dxa"/>
            <w:vAlign w:val="center"/>
          </w:tcPr>
          <w:p w14:paraId="22883A5F" w14:textId="1201F091"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49" w:author="Smith, Alexis@Energy" w:date="2019-02-13T10:12:00Z"/>
                <w:sz w:val="20"/>
                <w:szCs w:val="20"/>
              </w:rPr>
            </w:pPr>
            <w:del w:id="5150" w:author="Smith, Alexis@Energy" w:date="2019-02-13T10:12:00Z">
              <w:r w:rsidDel="00AA233E">
                <w:rPr>
                  <w:sz w:val="20"/>
                  <w:szCs w:val="20"/>
                </w:rPr>
                <w:delText>04</w:delText>
              </w:r>
            </w:del>
          </w:p>
        </w:tc>
        <w:tc>
          <w:tcPr>
            <w:tcW w:w="3867" w:type="dxa"/>
            <w:vAlign w:val="center"/>
          </w:tcPr>
          <w:p w14:paraId="22883A60" w14:textId="505ECCA6" w:rsidR="00384A1C" w:rsidRPr="00CA5824" w:rsidDel="00AA233E" w:rsidRDefault="00384A1C" w:rsidP="00C661C8">
            <w:pPr>
              <w:spacing w:after="0"/>
              <w:rPr>
                <w:del w:id="5151" w:author="Smith, Alexis@Energy" w:date="2019-02-13T10:12:00Z"/>
                <w:sz w:val="20"/>
                <w:szCs w:val="20"/>
              </w:rPr>
            </w:pPr>
            <w:del w:id="5152" w:author="Smith, Alexis@Energy" w:date="2019-02-13T10:12:00Z">
              <w:r w:rsidRPr="00CA5824" w:rsidDel="00AA233E">
                <w:rPr>
                  <w:sz w:val="20"/>
                  <w:szCs w:val="18"/>
                </w:rPr>
                <w:delText>Verification Status:</w:delText>
              </w:r>
            </w:del>
          </w:p>
        </w:tc>
        <w:tc>
          <w:tcPr>
            <w:tcW w:w="9918" w:type="dxa"/>
            <w:gridSpan w:val="2"/>
            <w:vAlign w:val="center"/>
          </w:tcPr>
          <w:p w14:paraId="22883A61" w14:textId="5FDDE2A8" w:rsidR="00384A1C" w:rsidRPr="00CA5824" w:rsidDel="00AA233E" w:rsidRDefault="00384A1C" w:rsidP="00C661C8">
            <w:pPr>
              <w:keepNext/>
              <w:spacing w:after="0" w:line="240" w:lineRule="auto"/>
              <w:rPr>
                <w:del w:id="5153" w:author="Smith, Alexis@Energy" w:date="2019-02-13T10:12:00Z"/>
                <w:sz w:val="20"/>
                <w:szCs w:val="18"/>
              </w:rPr>
            </w:pPr>
            <w:del w:id="5154" w:author="Smith, Alexis@Energy" w:date="2019-02-13T10:12:00Z">
              <w:r w:rsidRPr="00CA5824" w:rsidDel="00AA233E">
                <w:rPr>
                  <w:sz w:val="20"/>
                  <w:szCs w:val="18"/>
                </w:rPr>
                <w:delText>&lt;&lt;user pick from list:</w:delText>
              </w:r>
            </w:del>
          </w:p>
          <w:p w14:paraId="22883A62" w14:textId="6816A42F" w:rsidR="00384A1C" w:rsidRPr="00CA5824" w:rsidDel="00AA233E" w:rsidRDefault="00384A1C" w:rsidP="00C661C8">
            <w:pPr>
              <w:keepNext/>
              <w:tabs>
                <w:tab w:val="left" w:pos="356"/>
              </w:tabs>
              <w:spacing w:after="0" w:line="240" w:lineRule="auto"/>
              <w:rPr>
                <w:del w:id="5155" w:author="Smith, Alexis@Energy" w:date="2019-02-13T10:12:00Z"/>
                <w:sz w:val="20"/>
                <w:szCs w:val="18"/>
              </w:rPr>
            </w:pPr>
            <w:del w:id="5156" w:author="Smith, Alexis@Energy" w:date="2019-02-13T10:12:00Z">
              <w:r w:rsidRPr="00CA5824" w:rsidDel="00AA233E">
                <w:rPr>
                  <w:sz w:val="20"/>
                  <w:szCs w:val="18"/>
                </w:rPr>
                <w:delText xml:space="preserve">*** </w:delText>
              </w:r>
              <w:r w:rsidRPr="00CA5824" w:rsidDel="00AA233E">
                <w:rPr>
                  <w:sz w:val="20"/>
                  <w:szCs w:val="18"/>
                  <w:u w:val="single"/>
                </w:rPr>
                <w:delText>Pass</w:delText>
              </w:r>
              <w:r w:rsidRPr="00CA5824" w:rsidDel="00AA233E">
                <w:rPr>
                  <w:sz w:val="20"/>
                  <w:szCs w:val="18"/>
                </w:rPr>
                <w:delText xml:space="preserve"> - all applicable requirements are met; or</w:delText>
              </w:r>
            </w:del>
          </w:p>
          <w:p w14:paraId="22883A63" w14:textId="4E3D5BA7" w:rsidR="00384A1C" w:rsidRPr="00CA5824" w:rsidDel="00AA233E" w:rsidRDefault="00384A1C" w:rsidP="00C661C8">
            <w:pPr>
              <w:keepNext/>
              <w:tabs>
                <w:tab w:val="left" w:pos="356"/>
              </w:tabs>
              <w:spacing w:after="0" w:line="240" w:lineRule="auto"/>
              <w:ind w:left="356" w:hanging="356"/>
              <w:rPr>
                <w:del w:id="5157" w:author="Smith, Alexis@Energy" w:date="2019-02-13T10:12:00Z"/>
                <w:sz w:val="20"/>
                <w:szCs w:val="18"/>
              </w:rPr>
            </w:pPr>
            <w:del w:id="5158" w:author="Smith, Alexis@Energy" w:date="2019-02-13T10:12:00Z">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xml:space="preserve"> - one or more applicable requirements are not met. Enter reason for failure in corrections notes field below; or</w:delText>
              </w:r>
            </w:del>
          </w:p>
          <w:p w14:paraId="22883A64" w14:textId="254F4023" w:rsidR="00384A1C" w:rsidRPr="00CA5824" w:rsidDel="00AA233E" w:rsidRDefault="00384A1C" w:rsidP="00C661C8">
            <w:pPr>
              <w:keepNext/>
              <w:tabs>
                <w:tab w:val="left" w:pos="366"/>
              </w:tabs>
              <w:spacing w:after="0" w:line="240" w:lineRule="auto"/>
              <w:rPr>
                <w:del w:id="5159" w:author="Smith, Alexis@Energy" w:date="2019-02-13T10:12:00Z"/>
                <w:sz w:val="20"/>
                <w:szCs w:val="18"/>
              </w:rPr>
            </w:pPr>
            <w:del w:id="5160" w:author="Smith, Alexis@Energy" w:date="2019-02-13T10:12:00Z">
              <w:r w:rsidRPr="00CA5824" w:rsidDel="00AA233E">
                <w:rPr>
                  <w:sz w:val="20"/>
                  <w:szCs w:val="18"/>
                </w:rPr>
                <w:delText xml:space="preserve">*** </w:delText>
              </w:r>
              <w:r w:rsidRPr="00CA5824" w:rsidDel="00AA233E">
                <w:rPr>
                  <w:sz w:val="20"/>
                  <w:szCs w:val="18"/>
                  <w:u w:val="single"/>
                </w:rPr>
                <w:delText>All n/a</w:delText>
              </w:r>
              <w:r w:rsidRPr="00CA5824" w:rsidDel="00AA233E">
                <w:rPr>
                  <w:sz w:val="20"/>
                  <w:szCs w:val="18"/>
                </w:rPr>
                <w:delText xml:space="preserve"> - This entire table is not applicable</w:delText>
              </w:r>
            </w:del>
          </w:p>
        </w:tc>
      </w:tr>
      <w:tr w:rsidR="00384A1C" w:rsidRPr="006D2E42" w:rsidDel="00AA233E" w14:paraId="22883A68" w14:textId="32C62519" w:rsidTr="00384A1C">
        <w:trPr>
          <w:trHeight w:hRule="exact" w:val="541"/>
          <w:tblHeader/>
          <w:del w:id="5161" w:author="Smith, Alexis@Energy" w:date="2019-02-13T10:12:00Z"/>
        </w:trPr>
        <w:tc>
          <w:tcPr>
            <w:tcW w:w="831" w:type="dxa"/>
            <w:vAlign w:val="center"/>
          </w:tcPr>
          <w:p w14:paraId="22883A66" w14:textId="3ABA6254"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62" w:author="Smith, Alexis@Energy" w:date="2019-02-13T10:12:00Z"/>
                <w:sz w:val="20"/>
                <w:szCs w:val="20"/>
              </w:rPr>
            </w:pPr>
            <w:del w:id="5163" w:author="Smith, Alexis@Energy" w:date="2019-02-13T10:12:00Z">
              <w:r w:rsidDel="00AA233E">
                <w:rPr>
                  <w:sz w:val="20"/>
                  <w:szCs w:val="20"/>
                </w:rPr>
                <w:delText>05</w:delText>
              </w:r>
            </w:del>
          </w:p>
        </w:tc>
        <w:tc>
          <w:tcPr>
            <w:tcW w:w="13785" w:type="dxa"/>
            <w:gridSpan w:val="3"/>
            <w:vAlign w:val="center"/>
          </w:tcPr>
          <w:p w14:paraId="22883A67" w14:textId="43691E8F" w:rsidR="00384A1C" w:rsidRPr="00CA5824" w:rsidDel="00AA233E" w:rsidRDefault="00384A1C" w:rsidP="00C661C8">
            <w:pPr>
              <w:spacing w:after="0"/>
              <w:rPr>
                <w:del w:id="5164" w:author="Smith, Alexis@Energy" w:date="2019-02-13T10:12:00Z"/>
                <w:sz w:val="20"/>
                <w:szCs w:val="20"/>
              </w:rPr>
            </w:pPr>
            <w:del w:id="5165" w:author="Smith, Alexis@Energy" w:date="2019-02-13T10:12:00Z">
              <w:r w:rsidRPr="00CA5824" w:rsidDel="00AA233E">
                <w:rPr>
                  <w:sz w:val="20"/>
                  <w:szCs w:val="18"/>
                </w:rPr>
                <w:delText xml:space="preserve">Correction Notes: &lt;&lt;if </w:delText>
              </w:r>
              <w:r w:rsidRPr="00CA5824" w:rsidDel="00AA233E">
                <w:rPr>
                  <w:sz w:val="20"/>
                  <w:szCs w:val="18"/>
                  <w:u w:val="single"/>
                </w:rPr>
                <w:delText>Verification Status</w:delText>
              </w:r>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then text entry in this Corrections Notes field is required;  user input text&gt;&gt;</w:delText>
              </w:r>
            </w:del>
          </w:p>
        </w:tc>
      </w:tr>
      <w:tr w:rsidR="00384A1C" w:rsidRPr="000E1685" w:rsidDel="00AA233E" w14:paraId="22883A6A" w14:textId="2638DF43" w:rsidTr="00DD6E85">
        <w:trPr>
          <w:trHeight w:hRule="exact" w:val="451"/>
          <w:tblHeader/>
          <w:del w:id="5166" w:author="Smith, Alexis@Energy" w:date="2019-02-13T10:12:00Z"/>
        </w:trPr>
        <w:tc>
          <w:tcPr>
            <w:tcW w:w="14616" w:type="dxa"/>
            <w:gridSpan w:val="4"/>
            <w:tcBorders>
              <w:top w:val="single" w:sz="4" w:space="0" w:color="000000"/>
              <w:left w:val="single" w:sz="4" w:space="0" w:color="000000"/>
              <w:bottom w:val="single" w:sz="4" w:space="0" w:color="auto"/>
              <w:right w:val="single" w:sz="4" w:space="0" w:color="000000"/>
            </w:tcBorders>
          </w:tcPr>
          <w:p w14:paraId="22883A69" w14:textId="71B0C9C1" w:rsidR="00384A1C" w:rsidRPr="000E1685" w:rsidDel="00AA233E"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67" w:author="Smith, Alexis@Energy" w:date="2019-02-13T10:12:00Z"/>
                <w:rFonts w:asciiTheme="minorHAnsi" w:hAnsiTheme="minorHAnsi"/>
                <w:b/>
                <w:sz w:val="18"/>
                <w:szCs w:val="18"/>
              </w:rPr>
            </w:pPr>
            <w:del w:id="5168" w:author="Smith, Alexis@Energy" w:date="2019-02-13T10:12:00Z">
              <w:r w:rsidRPr="00F90331" w:rsidDel="00AA233E">
                <w:rPr>
                  <w:b/>
                  <w:sz w:val="18"/>
                  <w:szCs w:val="18"/>
                </w:rPr>
                <w:delText>The responsible person’s signature on this compliance document affirms that all applicable requirements in this table have been met unless otherwise noted in the Verification Status and the Corrections Notes</w:delText>
              </w:r>
              <w:r w:rsidDel="00AA233E">
                <w:rPr>
                  <w:b/>
                  <w:sz w:val="18"/>
                  <w:szCs w:val="18"/>
                </w:rPr>
                <w:delText xml:space="preserve"> in this table</w:delText>
              </w:r>
              <w:r w:rsidRPr="00F90331" w:rsidDel="00AA233E">
                <w:rPr>
                  <w:b/>
                  <w:sz w:val="18"/>
                  <w:szCs w:val="18"/>
                </w:rPr>
                <w:delText>.</w:delText>
              </w:r>
            </w:del>
          </w:p>
        </w:tc>
      </w:tr>
    </w:tbl>
    <w:p w14:paraId="22883A6B" w14:textId="61BB501F" w:rsidR="006B46AF" w:rsidDel="00AA233E" w:rsidRDefault="006B46AF" w:rsidP="006B46AF">
      <w:pPr>
        <w:spacing w:after="0" w:line="240" w:lineRule="auto"/>
        <w:rPr>
          <w:del w:id="5169" w:author="Smith, Alexis@Energy" w:date="2019-02-13T10:12:00Z"/>
          <w:rFonts w:asciiTheme="minorHAnsi" w:hAnsiTheme="minorHAnsi" w:cs="Arial"/>
          <w:b/>
          <w:sz w:val="20"/>
          <w:szCs w:val="20"/>
        </w:rPr>
      </w:pPr>
    </w:p>
    <w:p w14:paraId="22883A8E" w14:textId="0ACF708D" w:rsidR="006B46AF" w:rsidDel="00AA233E" w:rsidRDefault="006B46AF" w:rsidP="006B46AF">
      <w:pPr>
        <w:spacing w:after="0" w:line="240" w:lineRule="auto"/>
        <w:rPr>
          <w:del w:id="5170" w:author="Smith, Alexis@Energy" w:date="2019-02-13T10:12:00Z"/>
          <w:rFonts w:asciiTheme="minorHAnsi" w:hAnsiTheme="minorHAnsi" w:cs="Arial"/>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867"/>
        <w:gridCol w:w="9895"/>
      </w:tblGrid>
      <w:tr w:rsidR="006B46AF" w:rsidRPr="006D2E42" w:rsidDel="00AA233E" w14:paraId="22883A91" w14:textId="38E5B85E" w:rsidTr="006B46AF">
        <w:trPr>
          <w:cantSplit/>
          <w:trHeight w:hRule="exact" w:val="982"/>
          <w:del w:id="5171" w:author="Smith, Alexis@Energy" w:date="2019-02-13T10:12:00Z"/>
        </w:trPr>
        <w:tc>
          <w:tcPr>
            <w:tcW w:w="14593" w:type="dxa"/>
            <w:gridSpan w:val="3"/>
            <w:tcBorders>
              <w:bottom w:val="single" w:sz="4" w:space="0" w:color="auto"/>
            </w:tcBorders>
          </w:tcPr>
          <w:p w14:paraId="22883A8F" w14:textId="3A5F5BA2" w:rsidR="006B46AF" w:rsidDel="00AA233E" w:rsidRDefault="00BA310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72" w:author="Smith, Alexis@Energy" w:date="2019-02-13T10:12:00Z"/>
                <w:rFonts w:asciiTheme="minorHAnsi" w:hAnsiTheme="minorHAnsi" w:cs="Arial"/>
                <w:b/>
                <w:sz w:val="20"/>
                <w:szCs w:val="20"/>
              </w:rPr>
            </w:pPr>
            <w:del w:id="5173" w:author="Smith, Alexis@Energy" w:date="2019-02-13T10:12:00Z">
              <w:r w:rsidDel="00AA233E">
                <w:rPr>
                  <w:rFonts w:asciiTheme="minorHAnsi" w:hAnsiTheme="minorHAnsi"/>
                  <w:b/>
                  <w:sz w:val="20"/>
                  <w:szCs w:val="20"/>
                </w:rPr>
                <w:lastRenderedPageBreak/>
                <w:delText>I</w:delText>
              </w:r>
              <w:r w:rsidR="006B46AF" w:rsidDel="00AA233E">
                <w:rPr>
                  <w:rFonts w:asciiTheme="minorHAnsi" w:hAnsiTheme="minorHAnsi"/>
                  <w:b/>
                  <w:sz w:val="20"/>
                  <w:szCs w:val="20"/>
                </w:rPr>
                <w:delText xml:space="preserve">. </w:delText>
              </w:r>
              <w:r w:rsidR="006B46AF" w:rsidRPr="006D2E42" w:rsidDel="00AA233E">
                <w:rPr>
                  <w:rFonts w:asciiTheme="minorHAnsi" w:hAnsiTheme="minorHAnsi"/>
                  <w:b/>
                  <w:sz w:val="20"/>
                  <w:szCs w:val="20"/>
                </w:rPr>
                <w:delText>HERS-Verified Demand Recirculation Manual Control</w:delText>
              </w:r>
              <w:r w:rsidR="006B46AF" w:rsidDel="00AA233E">
                <w:rPr>
                  <w:rFonts w:asciiTheme="minorHAnsi" w:hAnsiTheme="minorHAnsi"/>
                  <w:b/>
                  <w:sz w:val="20"/>
                  <w:szCs w:val="20"/>
                </w:rPr>
                <w:delText xml:space="preserve"> </w:delText>
              </w:r>
              <w:r w:rsidR="006B46AF" w:rsidDel="00AA233E">
                <w:rPr>
                  <w:rFonts w:asciiTheme="minorHAnsi" w:hAnsiTheme="minorHAnsi" w:cs="Arial"/>
                  <w:b/>
                  <w:sz w:val="20"/>
                  <w:szCs w:val="20"/>
                </w:rPr>
                <w:delText>Requirements</w:delText>
              </w:r>
            </w:del>
          </w:p>
          <w:p w14:paraId="22883A90" w14:textId="0D27549D"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74" w:author="Smith, Alexis@Energy" w:date="2019-02-13T10:12:00Z"/>
                <w:rFonts w:asciiTheme="minorHAnsi" w:hAnsiTheme="minorHAnsi"/>
                <w:b/>
                <w:sz w:val="20"/>
                <w:szCs w:val="20"/>
              </w:rPr>
            </w:pPr>
            <w:del w:id="5175" w:author="Smith, Alexis@Energy" w:date="2019-02-13T10:12:00Z">
              <w:r w:rsidRPr="00284D0A" w:rsidDel="00AA233E">
                <w:rPr>
                  <w:rFonts w:asciiTheme="minorHAnsi" w:hAnsiTheme="minorHAnsi"/>
                  <w:sz w:val="20"/>
                  <w:szCs w:val="20"/>
                </w:rPr>
                <w:delText>Systems that utilize this distribution type shall comply with these requirements</w:delText>
              </w:r>
              <w:r w:rsidR="00F312B5" w:rsidDel="00AA233E">
                <w:rPr>
                  <w:rFonts w:asciiTheme="minorHAnsi" w:hAnsiTheme="minorHAnsi"/>
                  <w:sz w:val="20"/>
                  <w:szCs w:val="20"/>
                </w:rPr>
                <w:delText>.</w:delText>
              </w:r>
              <w:r w:rsidDel="00AA233E">
                <w:rPr>
                  <w:rFonts w:asciiTheme="minorHAnsi" w:hAnsiTheme="minorHAnsi"/>
                  <w:b/>
                  <w:sz w:val="20"/>
                  <w:szCs w:val="20"/>
                </w:rPr>
                <w:br/>
                <w:delText xml:space="preserve"> </w:delText>
              </w:r>
              <w:r w:rsidDel="00AA233E">
                <w:rPr>
                  <w:rFonts w:asciiTheme="minorHAnsi" w:hAnsiTheme="minorHAnsi" w:cs="Arial"/>
                  <w:sz w:val="20"/>
                  <w:szCs w:val="20"/>
                </w:rPr>
                <w:delText>&lt;&lt; If there are no systems in column B14 that have a value = “</w:delText>
              </w:r>
              <w:r w:rsidRPr="00744965" w:rsidDel="00AA233E">
                <w:rPr>
                  <w:rFonts w:asciiTheme="minorHAnsi" w:hAnsiTheme="minorHAnsi" w:cs="Arial"/>
                  <w:sz w:val="20"/>
                  <w:szCs w:val="20"/>
                </w:rPr>
                <w:delText>HERS-Verified Demand Recirculation Manual Control</w:delText>
              </w:r>
              <w:r w:rsidDel="00AA233E">
                <w:rPr>
                  <w:rFonts w:asciiTheme="minorHAnsi" w:hAnsiTheme="minorHAnsi" w:cs="Arial"/>
                  <w:sz w:val="20"/>
                  <w:szCs w:val="20"/>
                </w:rPr>
                <w:delText>”</w:delText>
              </w:r>
              <w:r w:rsidRPr="00C24D1F" w:rsidDel="00AA233E">
                <w:rPr>
                  <w:rFonts w:asciiTheme="minorHAnsi" w:hAnsiTheme="minorHAnsi" w:cs="Arial"/>
                  <w:sz w:val="20"/>
                  <w:szCs w:val="20"/>
                </w:rPr>
                <w:delText xml:space="preserve">, </w:delText>
              </w:r>
              <w:r w:rsidRPr="00C24D1F" w:rsidDel="00AA233E">
                <w:rPr>
                  <w:sz w:val="20"/>
                  <w:szCs w:val="20"/>
                </w:rPr>
                <w:delText>then display the "section does not apply" message</w:delText>
              </w:r>
              <w:r w:rsidDel="00AA233E">
                <w:rPr>
                  <w:sz w:val="20"/>
                  <w:szCs w:val="20"/>
                </w:rPr>
                <w:delText>; else display this entire table</w:delText>
              </w:r>
              <w:r w:rsidRPr="00C24D1F" w:rsidDel="00AA233E">
                <w:rPr>
                  <w:sz w:val="20"/>
                  <w:szCs w:val="20"/>
                </w:rPr>
                <w:delText xml:space="preserve"> &gt;&gt;</w:delText>
              </w:r>
            </w:del>
          </w:p>
        </w:tc>
      </w:tr>
      <w:tr w:rsidR="006B46AF" w:rsidRPr="002D344E" w:rsidDel="00AA233E" w14:paraId="22883A94" w14:textId="6369665F" w:rsidTr="006B46AF">
        <w:trPr>
          <w:cantSplit/>
          <w:trHeight w:hRule="exact" w:val="811"/>
          <w:del w:id="5176" w:author="Smith, Alexis@Energy" w:date="2019-02-13T10:12:00Z"/>
        </w:trPr>
        <w:tc>
          <w:tcPr>
            <w:tcW w:w="831" w:type="dxa"/>
            <w:tcBorders>
              <w:top w:val="single" w:sz="4" w:space="0" w:color="auto"/>
            </w:tcBorders>
            <w:vAlign w:val="center"/>
          </w:tcPr>
          <w:p w14:paraId="22883A92" w14:textId="5FDEC3DD"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77" w:author="Smith, Alexis@Energy" w:date="2019-02-13T10:12:00Z"/>
                <w:rFonts w:asciiTheme="minorHAnsi" w:hAnsiTheme="minorHAnsi"/>
                <w:sz w:val="20"/>
                <w:szCs w:val="20"/>
              </w:rPr>
            </w:pPr>
            <w:del w:id="5178" w:author="Smith, Alexis@Energy" w:date="2019-02-13T10:12:00Z">
              <w:r w:rsidDel="00AA233E">
                <w:rPr>
                  <w:rFonts w:asciiTheme="minorHAnsi" w:hAnsiTheme="minorHAnsi"/>
                  <w:sz w:val="20"/>
                  <w:szCs w:val="20"/>
                </w:rPr>
                <w:delText>01</w:delText>
              </w:r>
            </w:del>
          </w:p>
        </w:tc>
        <w:tc>
          <w:tcPr>
            <w:tcW w:w="13762" w:type="dxa"/>
            <w:gridSpan w:val="2"/>
            <w:tcBorders>
              <w:top w:val="single" w:sz="4" w:space="0" w:color="auto"/>
            </w:tcBorders>
            <w:vAlign w:val="center"/>
          </w:tcPr>
          <w:p w14:paraId="22883A93" w14:textId="128069D9"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79" w:author="Smith, Alexis@Energy" w:date="2019-02-13T10:12:00Z"/>
                <w:rFonts w:asciiTheme="minorHAnsi" w:hAnsiTheme="minorHAnsi"/>
                <w:sz w:val="20"/>
                <w:szCs w:val="20"/>
              </w:rPr>
            </w:pPr>
            <w:del w:id="5180" w:author="Smith, Alexis@Energy" w:date="2019-02-13T10:12:00Z">
              <w:r w:rsidDel="00AA233E">
                <w:rPr>
                  <w:rFonts w:asciiTheme="minorHAnsi" w:hAnsiTheme="minorHAnsi"/>
                  <w:sz w:val="20"/>
                  <w:szCs w:val="20"/>
                </w:rPr>
                <w:delText>T</w:delText>
              </w:r>
              <w:r w:rsidRPr="000C1AEF" w:rsidDel="00AA233E">
                <w:rPr>
                  <w:rFonts w:asciiTheme="minorHAnsi" w:hAnsiTheme="minorHAnsi"/>
                  <w:sz w:val="20"/>
                  <w:szCs w:val="20"/>
                </w:rPr>
                <w:delText>he system operate</w:delText>
              </w:r>
              <w:r w:rsidDel="00AA233E">
                <w:rPr>
                  <w:rFonts w:asciiTheme="minorHAnsi" w:hAnsiTheme="minorHAnsi"/>
                  <w:sz w:val="20"/>
                  <w:szCs w:val="20"/>
                </w:rPr>
                <w:delText>s</w:delText>
              </w:r>
              <w:r w:rsidRPr="000C1AEF" w:rsidDel="00AA233E">
                <w:rPr>
                  <w:rFonts w:asciiTheme="minorHAnsi" w:hAnsiTheme="minorHAnsi"/>
                  <w:sz w:val="20"/>
                  <w:szCs w:val="20"/>
                </w:rPr>
                <w:delText xml:space="preserve"> “on-demand”, meaning that </w:delText>
              </w:r>
              <w:r w:rsidDel="00AA233E">
                <w:rPr>
                  <w:rFonts w:asciiTheme="minorHAnsi" w:hAnsiTheme="minorHAnsi"/>
                  <w:sz w:val="20"/>
                  <w:szCs w:val="20"/>
                </w:rPr>
                <w:delText xml:space="preserve">the pump begins to operate shortly before or immediately after </w:delText>
              </w:r>
              <w:r w:rsidRPr="000C1AEF" w:rsidDel="00AA233E">
                <w:rPr>
                  <w:rFonts w:asciiTheme="minorHAnsi" w:hAnsiTheme="minorHAnsi"/>
                  <w:sz w:val="20"/>
                  <w:szCs w:val="20"/>
                </w:rPr>
                <w:delText>hot water draw</w:delText>
              </w:r>
              <w:r w:rsidDel="00AA233E">
                <w:rPr>
                  <w:rFonts w:asciiTheme="minorHAnsi" w:hAnsiTheme="minorHAnsi"/>
                  <w:sz w:val="20"/>
                  <w:szCs w:val="20"/>
                </w:rPr>
                <w:delText xml:space="preserve"> begins, and stops when the return water temperature reaches a certain threshold value. (</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RPr="002D344E" w:rsidDel="00AA233E" w14:paraId="22883A9A" w14:textId="097AEDD9" w:rsidTr="006B46AF">
        <w:trPr>
          <w:cantSplit/>
          <w:trHeight w:hRule="exact" w:val="1162"/>
          <w:del w:id="5181" w:author="Smith, Alexis@Energy" w:date="2019-02-13T10:12:00Z"/>
        </w:trPr>
        <w:tc>
          <w:tcPr>
            <w:tcW w:w="831" w:type="dxa"/>
            <w:vAlign w:val="center"/>
          </w:tcPr>
          <w:p w14:paraId="22883A95" w14:textId="5D8941B9"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82" w:author="Smith, Alexis@Energy" w:date="2019-02-13T10:12:00Z"/>
                <w:rFonts w:asciiTheme="minorHAnsi" w:hAnsiTheme="minorHAnsi"/>
                <w:sz w:val="20"/>
                <w:szCs w:val="20"/>
              </w:rPr>
            </w:pPr>
            <w:del w:id="5183" w:author="Smith, Alexis@Energy" w:date="2019-02-13T10:12:00Z">
              <w:r w:rsidDel="00AA233E">
                <w:rPr>
                  <w:rFonts w:asciiTheme="minorHAnsi" w:hAnsiTheme="minorHAnsi"/>
                  <w:sz w:val="20"/>
                  <w:szCs w:val="20"/>
                </w:rPr>
                <w:delText>02</w:delText>
              </w:r>
            </w:del>
          </w:p>
        </w:tc>
        <w:tc>
          <w:tcPr>
            <w:tcW w:w="13762" w:type="dxa"/>
            <w:gridSpan w:val="2"/>
            <w:vAlign w:val="center"/>
          </w:tcPr>
          <w:p w14:paraId="22883A96" w14:textId="2B257074"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84" w:author="Smith, Alexis@Energy" w:date="2019-02-13T10:12:00Z"/>
                <w:sz w:val="20"/>
                <w:szCs w:val="20"/>
              </w:rPr>
            </w:pPr>
            <w:del w:id="5185" w:author="Smith, Alexis@Energy" w:date="2019-02-13T10:12:00Z">
              <w:r w:rsidRPr="00B36001" w:rsidDel="00AA233E">
                <w:rPr>
                  <w:sz w:val="20"/>
                  <w:szCs w:val="20"/>
                </w:rPr>
                <w:delText>After the pump has been activated, the controls shall allow the pump to operate until the water temperature</w:delText>
              </w:r>
              <w:r w:rsidDel="00AA233E">
                <w:rPr>
                  <w:sz w:val="20"/>
                  <w:szCs w:val="20"/>
                </w:rPr>
                <w:delText xml:space="preserve"> </w:delText>
              </w:r>
              <w:r w:rsidRPr="00B36001" w:rsidDel="00AA233E">
                <w:rPr>
                  <w:sz w:val="20"/>
                  <w:szCs w:val="20"/>
                </w:rPr>
                <w:delText>at the thermo-sensor rises</w:delText>
              </w:r>
              <w:r w:rsidDel="00AA233E">
                <w:rPr>
                  <w:sz w:val="20"/>
                  <w:szCs w:val="20"/>
                </w:rPr>
                <w:delText xml:space="preserve"> to one of the following values: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p w14:paraId="22883A97" w14:textId="7FA8D08A" w:rsidR="006B46AF" w:rsidRPr="00B36001" w:rsidDel="00AA233E" w:rsidRDefault="006B46AF"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86" w:author="Smith, Alexis@Energy" w:date="2019-02-13T10:12:00Z"/>
                <w:sz w:val="20"/>
                <w:szCs w:val="20"/>
              </w:rPr>
            </w:pPr>
            <w:del w:id="5187" w:author="Smith, Alexis@Energy" w:date="2019-02-13T10:12:00Z">
              <w:r w:rsidRPr="00B36001" w:rsidDel="00AA233E">
                <w:rPr>
                  <w:sz w:val="20"/>
                  <w:szCs w:val="20"/>
                </w:rPr>
                <w:delText>Not more than 10</w:delText>
              </w:r>
              <w:r w:rsidR="00313DA2" w:rsidDel="00AA233E">
                <w:rPr>
                  <w:sz w:val="20"/>
                  <w:szCs w:val="20"/>
                </w:rPr>
                <w:delText>°</w:delText>
              </w:r>
              <w:r w:rsidDel="00AA233E">
                <w:rPr>
                  <w:rFonts w:asciiTheme="minorHAnsi" w:hAnsiTheme="minorHAnsi"/>
                  <w:sz w:val="20"/>
                  <w:szCs w:val="20"/>
                </w:rPr>
                <w:delText>F</w:delText>
              </w:r>
              <w:r w:rsidRPr="00B36001" w:rsidDel="00AA233E">
                <w:rPr>
                  <w:sz w:val="20"/>
                  <w:szCs w:val="20"/>
                </w:rPr>
                <w:delText xml:space="preserve"> ( 5.6</w:delText>
              </w:r>
              <w:r w:rsidR="00313DA2" w:rsidDel="00AA233E">
                <w:rPr>
                  <w:sz w:val="20"/>
                  <w:szCs w:val="20"/>
                </w:rPr>
                <w:delText>°</w:delText>
              </w:r>
              <w:r w:rsidDel="00AA233E">
                <w:rPr>
                  <w:rFonts w:asciiTheme="minorHAnsi" w:hAnsiTheme="minorHAnsi"/>
                  <w:sz w:val="20"/>
                  <w:szCs w:val="20"/>
                </w:rPr>
                <w:delText>C</w:delText>
              </w:r>
              <w:r w:rsidRPr="00B36001" w:rsidDel="00AA233E">
                <w:rPr>
                  <w:sz w:val="20"/>
                  <w:szCs w:val="20"/>
                </w:rPr>
                <w:delText>) above the initial temperature of the water in the pipe</w:delText>
              </w:r>
            </w:del>
          </w:p>
          <w:p w14:paraId="22883A98" w14:textId="3EF00AFA" w:rsidR="006B46AF" w:rsidDel="00AA233E" w:rsidRDefault="006B46AF" w:rsidP="00EF2126">
            <w:pPr>
              <w:pStyle w:val="ListParagraph"/>
              <w:keepNext/>
              <w:numPr>
                <w:ilvl w:val="0"/>
                <w:numId w:val="6"/>
              </w:numPr>
              <w:rPr>
                <w:del w:id="5188" w:author="Smith, Alexis@Energy" w:date="2019-02-13T10:12:00Z"/>
                <w:sz w:val="20"/>
                <w:szCs w:val="20"/>
              </w:rPr>
            </w:pPr>
            <w:del w:id="5189" w:author="Smith, Alexis@Energy" w:date="2019-02-13T10:12:00Z">
              <w:r w:rsidRPr="00CC3747" w:rsidDel="00AA233E">
                <w:rPr>
                  <w:sz w:val="20"/>
                  <w:szCs w:val="20"/>
                </w:rPr>
                <w:delText>Not more than 102</w:delText>
              </w:r>
              <w:r w:rsidR="00313DA2" w:rsidDel="00AA233E">
                <w:rPr>
                  <w:sz w:val="20"/>
                  <w:szCs w:val="20"/>
                </w:rPr>
                <w:delText>°</w:delText>
              </w:r>
              <w:r w:rsidDel="00AA233E">
                <w:rPr>
                  <w:rFonts w:asciiTheme="minorHAnsi" w:hAnsiTheme="minorHAnsi"/>
                  <w:sz w:val="20"/>
                  <w:szCs w:val="20"/>
                </w:rPr>
                <w:delText>F</w:delText>
              </w:r>
              <w:r w:rsidRPr="00CC3747" w:rsidDel="00AA233E">
                <w:rPr>
                  <w:sz w:val="20"/>
                  <w:szCs w:val="20"/>
                </w:rPr>
                <w:delText xml:space="preserve"> (38.9</w:delText>
              </w:r>
              <w:r w:rsidR="00313DA2" w:rsidDel="00AA233E">
                <w:rPr>
                  <w:sz w:val="20"/>
                  <w:szCs w:val="20"/>
                </w:rPr>
                <w:delText>°</w:delText>
              </w:r>
              <w:r w:rsidDel="00AA233E">
                <w:rPr>
                  <w:rFonts w:asciiTheme="minorHAnsi" w:hAnsiTheme="minorHAnsi"/>
                  <w:sz w:val="20"/>
                  <w:szCs w:val="20"/>
                </w:rPr>
                <w:delText>C</w:delText>
              </w:r>
              <w:r w:rsidRPr="00CC3747" w:rsidDel="00AA233E">
                <w:rPr>
                  <w:sz w:val="20"/>
                  <w:szCs w:val="20"/>
                </w:rPr>
                <w:delText>).</w:delText>
              </w:r>
            </w:del>
          </w:p>
          <w:p w14:paraId="22883A99" w14:textId="19E1E0D4" w:rsidR="006B46AF" w:rsidDel="00AA233E" w:rsidRDefault="006B46AF" w:rsidP="006B46AF">
            <w:pPr>
              <w:keepNext/>
              <w:rPr>
                <w:del w:id="5190" w:author="Smith, Alexis@Energy" w:date="2019-02-13T10:12:00Z"/>
                <w:sz w:val="20"/>
                <w:szCs w:val="20"/>
              </w:rPr>
            </w:pPr>
          </w:p>
        </w:tc>
      </w:tr>
      <w:tr w:rsidR="006B46AF" w:rsidRPr="002D344E" w:rsidDel="00AA233E" w14:paraId="22883A9D" w14:textId="0513FA14" w:rsidTr="006B46AF">
        <w:trPr>
          <w:cantSplit/>
          <w:trHeight w:hRule="exact" w:val="613"/>
          <w:del w:id="5191" w:author="Smith, Alexis@Energy" w:date="2019-02-13T10:12:00Z"/>
        </w:trPr>
        <w:tc>
          <w:tcPr>
            <w:tcW w:w="831" w:type="dxa"/>
            <w:vAlign w:val="center"/>
          </w:tcPr>
          <w:p w14:paraId="22883A9B" w14:textId="4C036696"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92" w:author="Smith, Alexis@Energy" w:date="2019-02-13T10:12:00Z"/>
                <w:rFonts w:asciiTheme="minorHAnsi" w:hAnsiTheme="minorHAnsi"/>
                <w:sz w:val="20"/>
                <w:szCs w:val="20"/>
              </w:rPr>
            </w:pPr>
            <w:del w:id="5193" w:author="Smith, Alexis@Energy" w:date="2019-02-13T10:12:00Z">
              <w:r w:rsidDel="00AA233E">
                <w:rPr>
                  <w:rFonts w:asciiTheme="minorHAnsi" w:hAnsiTheme="minorHAnsi"/>
                  <w:sz w:val="20"/>
                  <w:szCs w:val="20"/>
                </w:rPr>
                <w:delText>03</w:delText>
              </w:r>
            </w:del>
          </w:p>
        </w:tc>
        <w:tc>
          <w:tcPr>
            <w:tcW w:w="13762" w:type="dxa"/>
            <w:gridSpan w:val="2"/>
            <w:vAlign w:val="center"/>
          </w:tcPr>
          <w:p w14:paraId="22883A9C" w14:textId="3FB45B01" w:rsidR="006B46AF" w:rsidDel="00AA233E" w:rsidRDefault="006B46AF" w:rsidP="006B46AF">
            <w:pPr>
              <w:keepNext/>
              <w:rPr>
                <w:del w:id="5194" w:author="Smith, Alexis@Energy" w:date="2019-02-13T10:12:00Z"/>
                <w:sz w:val="20"/>
                <w:szCs w:val="20"/>
              </w:rPr>
            </w:pPr>
            <w:del w:id="5195" w:author="Smith, Alexis@Energy" w:date="2019-02-13T10:12:00Z">
              <w:r w:rsidRPr="00B36001" w:rsidDel="00AA233E">
                <w:rPr>
                  <w:sz w:val="20"/>
                  <w:szCs w:val="20"/>
                </w:rPr>
                <w:delText>The controls shall limit pump operation to a maximum of 10 minutes following any activation. This is</w:delText>
              </w:r>
              <w:r w:rsidDel="00AA233E">
                <w:rPr>
                  <w:sz w:val="20"/>
                  <w:szCs w:val="20"/>
                </w:rPr>
                <w:delText xml:space="preserve"> </w:delText>
              </w:r>
              <w:r w:rsidRPr="00B36001" w:rsidDel="00AA233E">
                <w:rPr>
                  <w:sz w:val="20"/>
                  <w:szCs w:val="20"/>
                </w:rPr>
                <w:delText>provided in the event that the normal means of shutting off the pump have failed.</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RPr="00B36001" w:rsidDel="00AA233E" w14:paraId="22883AA3" w14:textId="1252554D" w:rsidTr="006B46AF">
        <w:trPr>
          <w:cantSplit/>
          <w:trHeight w:hRule="exact" w:val="1864"/>
          <w:del w:id="5196" w:author="Smith, Alexis@Energy" w:date="2019-02-13T10:12:00Z"/>
        </w:trPr>
        <w:tc>
          <w:tcPr>
            <w:tcW w:w="831" w:type="dxa"/>
            <w:vAlign w:val="center"/>
          </w:tcPr>
          <w:p w14:paraId="22883A9E" w14:textId="6A6D7408"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197" w:author="Smith, Alexis@Energy" w:date="2019-02-13T10:12:00Z"/>
                <w:rFonts w:asciiTheme="minorHAnsi" w:hAnsiTheme="minorHAnsi"/>
                <w:sz w:val="20"/>
                <w:szCs w:val="20"/>
              </w:rPr>
            </w:pPr>
            <w:del w:id="5198" w:author="Smith, Alexis@Energy" w:date="2019-02-13T10:12:00Z">
              <w:r w:rsidDel="00AA233E">
                <w:rPr>
                  <w:rFonts w:asciiTheme="minorHAnsi" w:hAnsiTheme="minorHAnsi"/>
                  <w:sz w:val="20"/>
                  <w:szCs w:val="20"/>
                </w:rPr>
                <w:delText>04</w:delText>
              </w:r>
            </w:del>
          </w:p>
        </w:tc>
        <w:tc>
          <w:tcPr>
            <w:tcW w:w="13762" w:type="dxa"/>
            <w:gridSpan w:val="2"/>
            <w:vAlign w:val="center"/>
          </w:tcPr>
          <w:p w14:paraId="22883A9F" w14:textId="3CCDCB3C" w:rsidR="006B46AF" w:rsidRPr="00B36001"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199" w:author="Smith, Alexis@Energy" w:date="2019-02-13T10:12:00Z"/>
                <w:sz w:val="20"/>
                <w:szCs w:val="20"/>
              </w:rPr>
            </w:pPr>
            <w:del w:id="5200" w:author="Smith, Alexis@Energy" w:date="2019-02-13T10:12:00Z">
              <w:r w:rsidRPr="00B36001" w:rsidDel="00AA233E">
                <w:rPr>
                  <w:sz w:val="20"/>
                  <w:szCs w:val="20"/>
                </w:rPr>
                <w:delText>Pump and control placement shall meet one of the following criteria:</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p w14:paraId="22883AA0" w14:textId="4FA2F1B5" w:rsidR="006B46AF" w:rsidRPr="00B36001" w:rsidDel="00AA233E"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01" w:author="Smith, Alexis@Energy" w:date="2019-02-13T10:12:00Z"/>
                <w:sz w:val="20"/>
                <w:szCs w:val="20"/>
              </w:rPr>
            </w:pPr>
            <w:del w:id="5202" w:author="Smith, Alexis@Energy" w:date="2019-02-13T10:12:00Z">
              <w:r w:rsidRPr="00B36001" w:rsidDel="00AA233E">
                <w:rPr>
                  <w:sz w:val="20"/>
                  <w:szCs w:val="20"/>
                </w:rPr>
                <w:delText>When a dedicated return line has been installed the pump, controls and thermo-sensor are installed at the end of the supply portion of the recirculation loop; or</w:delText>
              </w:r>
            </w:del>
          </w:p>
          <w:p w14:paraId="22883AA1" w14:textId="0B1C1424" w:rsidR="006B46AF" w:rsidRPr="00B36001" w:rsidDel="00AA233E"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03" w:author="Smith, Alexis@Energy" w:date="2019-02-13T10:12:00Z"/>
                <w:sz w:val="20"/>
                <w:szCs w:val="20"/>
              </w:rPr>
            </w:pPr>
            <w:del w:id="5204" w:author="Smith, Alexis@Energy" w:date="2019-02-13T10:12:00Z">
              <w:r w:rsidRPr="00B36001" w:rsidDel="00AA233E">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22883AA2" w14:textId="027309F9" w:rsidR="006B46AF" w:rsidRPr="00B36001" w:rsidDel="00AA233E"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05" w:author="Smith, Alexis@Energy" w:date="2019-02-13T10:12:00Z"/>
                <w:sz w:val="20"/>
                <w:szCs w:val="20"/>
              </w:rPr>
            </w:pPr>
            <w:del w:id="5206" w:author="Smith, Alexis@Energy" w:date="2019-02-13T10:12:00Z">
              <w:r w:rsidRPr="00B36001" w:rsidDel="00AA233E">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6B46AF" w:rsidRPr="00B36001" w:rsidDel="00AA233E" w14:paraId="22883AA6" w14:textId="23ADA33D" w:rsidTr="006B46AF">
        <w:trPr>
          <w:cantSplit/>
          <w:trHeight w:hRule="exact" w:val="478"/>
          <w:del w:id="5207" w:author="Smith, Alexis@Energy" w:date="2019-02-13T10:12:00Z"/>
        </w:trPr>
        <w:tc>
          <w:tcPr>
            <w:tcW w:w="831" w:type="dxa"/>
            <w:vAlign w:val="center"/>
          </w:tcPr>
          <w:p w14:paraId="22883AA4" w14:textId="7B9F1528"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08" w:author="Smith, Alexis@Energy" w:date="2019-02-13T10:12:00Z"/>
                <w:rFonts w:asciiTheme="minorHAnsi" w:hAnsiTheme="minorHAnsi"/>
                <w:sz w:val="20"/>
                <w:szCs w:val="20"/>
              </w:rPr>
            </w:pPr>
            <w:del w:id="5209" w:author="Smith, Alexis@Energy" w:date="2019-02-13T10:12:00Z">
              <w:r w:rsidDel="00AA233E">
                <w:rPr>
                  <w:rFonts w:asciiTheme="minorHAnsi" w:hAnsiTheme="minorHAnsi"/>
                  <w:sz w:val="20"/>
                  <w:szCs w:val="20"/>
                </w:rPr>
                <w:delText>05</w:delText>
              </w:r>
            </w:del>
          </w:p>
        </w:tc>
        <w:tc>
          <w:tcPr>
            <w:tcW w:w="13762" w:type="dxa"/>
            <w:gridSpan w:val="2"/>
            <w:vAlign w:val="center"/>
          </w:tcPr>
          <w:p w14:paraId="22883AA5" w14:textId="439419C6" w:rsidR="006B46AF" w:rsidRPr="00B36001"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10" w:author="Smith, Alexis@Energy" w:date="2019-02-13T10:12:00Z"/>
                <w:sz w:val="20"/>
                <w:szCs w:val="20"/>
              </w:rPr>
            </w:pPr>
            <w:del w:id="5211" w:author="Smith, Alexis@Energy" w:date="2019-02-13T10:12:00Z">
              <w:r w:rsidRPr="00B36001" w:rsidDel="00AA233E">
                <w:rPr>
                  <w:sz w:val="20"/>
                  <w:szCs w:val="20"/>
                </w:rPr>
                <w:delText>Insulation is not required on the cold water line when it is used as the return.</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Del="00AA233E" w14:paraId="22883AA9" w14:textId="29EDB14F" w:rsidTr="006B46AF">
        <w:trPr>
          <w:cantSplit/>
          <w:trHeight w:hRule="exact" w:val="766"/>
          <w:del w:id="5212" w:author="Smith, Alexis@Energy" w:date="2019-02-13T10:12:00Z"/>
        </w:trPr>
        <w:tc>
          <w:tcPr>
            <w:tcW w:w="831" w:type="dxa"/>
            <w:vAlign w:val="center"/>
          </w:tcPr>
          <w:p w14:paraId="22883AA7" w14:textId="575C1AA0"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13" w:author="Smith, Alexis@Energy" w:date="2019-02-13T10:12:00Z"/>
                <w:rFonts w:asciiTheme="minorHAnsi" w:hAnsiTheme="minorHAnsi"/>
                <w:sz w:val="20"/>
                <w:szCs w:val="20"/>
              </w:rPr>
            </w:pPr>
            <w:del w:id="5214" w:author="Smith, Alexis@Energy" w:date="2019-02-13T10:12:00Z">
              <w:r w:rsidDel="00AA233E">
                <w:rPr>
                  <w:rFonts w:asciiTheme="minorHAnsi" w:hAnsiTheme="minorHAnsi"/>
                  <w:sz w:val="20"/>
                  <w:szCs w:val="20"/>
                </w:rPr>
                <w:delText>06</w:delText>
              </w:r>
            </w:del>
          </w:p>
        </w:tc>
        <w:tc>
          <w:tcPr>
            <w:tcW w:w="13762" w:type="dxa"/>
            <w:gridSpan w:val="2"/>
            <w:vAlign w:val="center"/>
          </w:tcPr>
          <w:p w14:paraId="22883AA8" w14:textId="5C0AEB31"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15" w:author="Smith, Alexis@Energy" w:date="2019-02-13T10:12:00Z"/>
                <w:sz w:val="20"/>
                <w:szCs w:val="20"/>
              </w:rPr>
            </w:pPr>
            <w:del w:id="5216" w:author="Smith, Alexis@Energy" w:date="2019-02-13T10:12:00Z">
              <w:r w:rsidDel="00AA233E">
                <w:rPr>
                  <w:sz w:val="20"/>
                  <w:szCs w:val="20"/>
                </w:rPr>
                <w:delText>Each c</w:delText>
              </w:r>
              <w:r w:rsidRPr="00B36001" w:rsidDel="00AA233E">
                <w:rPr>
                  <w:sz w:val="20"/>
                  <w:szCs w:val="20"/>
                </w:rPr>
                <w:delText xml:space="preserve">ontrol shall have standby power of 1 Watt or less. </w:delText>
              </w:r>
              <w:r w:rsidDel="00AA233E">
                <w:rPr>
                  <w:sz w:val="20"/>
                  <w:szCs w:val="20"/>
                </w:rPr>
                <w:delText xml:space="preserve"> </w:delText>
              </w:r>
              <w:r w:rsidRPr="00B36001" w:rsidDel="00AA233E">
                <w:rPr>
                  <w:sz w:val="20"/>
                  <w:szCs w:val="20"/>
                </w:rPr>
                <w:delText>Controls may be located in individual units or on the loop. Controls may be activated by wired or wireless mechanisms,</w:delText>
              </w:r>
              <w:r w:rsidDel="00AA233E">
                <w:rPr>
                  <w:sz w:val="20"/>
                  <w:szCs w:val="20"/>
                </w:rPr>
                <w:delText xml:space="preserve"> </w:delText>
              </w:r>
              <w:r w:rsidRPr="00B36001" w:rsidDel="00AA233E">
                <w:rPr>
                  <w:sz w:val="20"/>
                  <w:szCs w:val="20"/>
                </w:rPr>
                <w:delText>including buttons, motion sensors, door switches and flow switches.</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RPr="006D2E42" w:rsidDel="00AA233E" w14:paraId="22883AAC" w14:textId="6625400A" w:rsidTr="006B46AF">
        <w:trPr>
          <w:cantSplit/>
          <w:trHeight w:hRule="exact" w:val="288"/>
          <w:del w:id="5217" w:author="Smith, Alexis@Energy" w:date="2019-02-13T10:12:00Z"/>
        </w:trPr>
        <w:tc>
          <w:tcPr>
            <w:tcW w:w="831" w:type="dxa"/>
            <w:vAlign w:val="center"/>
          </w:tcPr>
          <w:p w14:paraId="22883AAA" w14:textId="136C89F9" w:rsidR="006B46AF" w:rsidRPr="002D344E"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18" w:author="Smith, Alexis@Energy" w:date="2019-02-13T10:12:00Z"/>
                <w:rFonts w:asciiTheme="minorHAnsi" w:hAnsiTheme="minorHAnsi"/>
                <w:sz w:val="20"/>
                <w:szCs w:val="20"/>
              </w:rPr>
            </w:pPr>
            <w:del w:id="5219" w:author="Smith, Alexis@Energy" w:date="2019-02-13T10:12:00Z">
              <w:r w:rsidDel="00AA233E">
                <w:rPr>
                  <w:rFonts w:asciiTheme="minorHAnsi" w:hAnsiTheme="minorHAnsi"/>
                  <w:sz w:val="20"/>
                  <w:szCs w:val="20"/>
                </w:rPr>
                <w:delText>07</w:delText>
              </w:r>
            </w:del>
          </w:p>
        </w:tc>
        <w:tc>
          <w:tcPr>
            <w:tcW w:w="13762" w:type="dxa"/>
            <w:gridSpan w:val="2"/>
            <w:vAlign w:val="center"/>
          </w:tcPr>
          <w:p w14:paraId="22883AAB" w14:textId="00E82D7A" w:rsidR="006B46AF" w:rsidRPr="002D344E" w:rsidDel="00AA233E" w:rsidRDefault="006B46AF" w:rsidP="006B46AF">
            <w:pPr>
              <w:keepNext/>
              <w:rPr>
                <w:del w:id="5220" w:author="Smith, Alexis@Energy" w:date="2019-02-13T10:12:00Z"/>
                <w:sz w:val="20"/>
                <w:szCs w:val="20"/>
              </w:rPr>
            </w:pPr>
            <w:del w:id="5221" w:author="Smith, Alexis@Energy" w:date="2019-02-13T10:12:00Z">
              <w:r w:rsidRPr="002D344E" w:rsidDel="00AA233E">
                <w:rPr>
                  <w:sz w:val="20"/>
                  <w:szCs w:val="20"/>
                </w:rPr>
                <w:delText>If more than one loop installed each loop shall have its own pump and controls</w:delText>
              </w:r>
            </w:del>
          </w:p>
        </w:tc>
      </w:tr>
      <w:tr w:rsidR="006B46AF" w:rsidRPr="006D2E42" w:rsidDel="00AA233E" w14:paraId="22883AAF" w14:textId="637047A1" w:rsidTr="006B46AF">
        <w:trPr>
          <w:cantSplit/>
          <w:trHeight w:hRule="exact" w:val="288"/>
          <w:del w:id="5222" w:author="Smith, Alexis@Energy" w:date="2019-02-13T10:12:00Z"/>
        </w:trPr>
        <w:tc>
          <w:tcPr>
            <w:tcW w:w="831" w:type="dxa"/>
            <w:vAlign w:val="center"/>
          </w:tcPr>
          <w:p w14:paraId="22883AAD" w14:textId="3E16AB9B"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23" w:author="Smith, Alexis@Energy" w:date="2019-02-13T10:12:00Z"/>
                <w:rFonts w:asciiTheme="minorHAnsi" w:hAnsiTheme="minorHAnsi"/>
                <w:sz w:val="20"/>
                <w:szCs w:val="20"/>
              </w:rPr>
            </w:pPr>
            <w:del w:id="5224" w:author="Smith, Alexis@Energy" w:date="2019-02-13T10:12:00Z">
              <w:r w:rsidDel="00AA233E">
                <w:rPr>
                  <w:rFonts w:asciiTheme="minorHAnsi" w:hAnsiTheme="minorHAnsi"/>
                  <w:sz w:val="20"/>
                  <w:szCs w:val="20"/>
                </w:rPr>
                <w:delText>08</w:delText>
              </w:r>
            </w:del>
          </w:p>
        </w:tc>
        <w:tc>
          <w:tcPr>
            <w:tcW w:w="13762" w:type="dxa"/>
            <w:gridSpan w:val="2"/>
            <w:vAlign w:val="center"/>
          </w:tcPr>
          <w:p w14:paraId="22883AAE" w14:textId="06C234CD" w:rsidR="006B46AF" w:rsidRPr="00D24BC5"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225" w:author="Smith, Alexis@Energy" w:date="2019-02-13T10:12:00Z"/>
                <w:rFonts w:asciiTheme="minorHAnsi" w:hAnsiTheme="minorHAnsi" w:cs="Arial"/>
                <w:sz w:val="20"/>
                <w:szCs w:val="20"/>
              </w:rPr>
            </w:pPr>
            <w:del w:id="5226" w:author="Smith, Alexis@Energy" w:date="2019-02-13T10:12:00Z">
              <w:r w:rsidRPr="00D24BC5" w:rsidDel="00AA233E">
                <w:rPr>
                  <w:rFonts w:asciiTheme="minorHAnsi" w:hAnsiTheme="minorHAnsi" w:cs="Arial"/>
                  <w:sz w:val="20"/>
                  <w:szCs w:val="20"/>
                </w:rPr>
                <w:delText>Automatic Air release valve is installed on the inlet side of the recirculation pump per Section 110.3(c)5A.</w:delText>
              </w:r>
            </w:del>
          </w:p>
        </w:tc>
      </w:tr>
      <w:tr w:rsidR="006B46AF" w:rsidRPr="006D2E42" w:rsidDel="00AA233E" w14:paraId="22883AB2" w14:textId="6106DCD6" w:rsidTr="006B46AF">
        <w:trPr>
          <w:cantSplit/>
          <w:trHeight w:hRule="exact" w:val="288"/>
          <w:del w:id="5227" w:author="Smith, Alexis@Energy" w:date="2019-02-13T10:12:00Z"/>
        </w:trPr>
        <w:tc>
          <w:tcPr>
            <w:tcW w:w="831" w:type="dxa"/>
            <w:vAlign w:val="center"/>
          </w:tcPr>
          <w:p w14:paraId="22883AB0" w14:textId="6578DD4D"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28" w:author="Smith, Alexis@Energy" w:date="2019-02-13T10:12:00Z"/>
                <w:rFonts w:asciiTheme="minorHAnsi" w:hAnsiTheme="minorHAnsi"/>
                <w:sz w:val="20"/>
                <w:szCs w:val="20"/>
              </w:rPr>
            </w:pPr>
            <w:del w:id="5229" w:author="Smith, Alexis@Energy" w:date="2019-02-13T10:12:00Z">
              <w:r w:rsidDel="00AA233E">
                <w:rPr>
                  <w:rFonts w:asciiTheme="minorHAnsi" w:hAnsiTheme="minorHAnsi"/>
                  <w:sz w:val="20"/>
                  <w:szCs w:val="20"/>
                </w:rPr>
                <w:delText>09</w:delText>
              </w:r>
            </w:del>
          </w:p>
        </w:tc>
        <w:tc>
          <w:tcPr>
            <w:tcW w:w="13762" w:type="dxa"/>
            <w:gridSpan w:val="2"/>
            <w:vAlign w:val="center"/>
          </w:tcPr>
          <w:p w14:paraId="22883AB1" w14:textId="68CECFCD" w:rsidR="006B46AF" w:rsidRPr="00D24BC5"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230" w:author="Smith, Alexis@Energy" w:date="2019-02-13T10:12:00Z"/>
                <w:rFonts w:asciiTheme="minorHAnsi" w:hAnsiTheme="minorHAnsi" w:cs="Arial"/>
                <w:sz w:val="20"/>
                <w:szCs w:val="20"/>
              </w:rPr>
            </w:pPr>
            <w:del w:id="5231" w:author="Smith, Alexis@Energy" w:date="2019-02-13T10:12:00Z">
              <w:r w:rsidRPr="00D24BC5" w:rsidDel="00AA233E">
                <w:rPr>
                  <w:rFonts w:asciiTheme="minorHAnsi" w:hAnsiTheme="minorHAnsi" w:cs="Arial"/>
                  <w:sz w:val="20"/>
                  <w:szCs w:val="20"/>
                </w:rPr>
                <w:delText>A check valve is located between the recirculation pump and the water heater per Section 110.3(c)5B.</w:delText>
              </w:r>
            </w:del>
          </w:p>
        </w:tc>
      </w:tr>
      <w:tr w:rsidR="006B46AF" w:rsidRPr="006D2E42" w:rsidDel="00AA233E" w14:paraId="22883AB5" w14:textId="0386BEE1" w:rsidTr="006B46AF">
        <w:trPr>
          <w:cantSplit/>
          <w:trHeight w:hRule="exact" w:val="631"/>
          <w:del w:id="5232" w:author="Smith, Alexis@Energy" w:date="2019-02-13T10:12:00Z"/>
        </w:trPr>
        <w:tc>
          <w:tcPr>
            <w:tcW w:w="831" w:type="dxa"/>
            <w:vAlign w:val="center"/>
          </w:tcPr>
          <w:p w14:paraId="22883AB3" w14:textId="5F52F720"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33" w:author="Smith, Alexis@Energy" w:date="2019-02-13T10:12:00Z"/>
                <w:rFonts w:asciiTheme="minorHAnsi" w:hAnsiTheme="minorHAnsi"/>
                <w:sz w:val="20"/>
                <w:szCs w:val="20"/>
              </w:rPr>
            </w:pPr>
            <w:del w:id="5234" w:author="Smith, Alexis@Energy" w:date="2019-02-13T10:12:00Z">
              <w:r w:rsidDel="00AA233E">
                <w:rPr>
                  <w:rFonts w:asciiTheme="minorHAnsi" w:hAnsiTheme="minorHAnsi"/>
                  <w:sz w:val="20"/>
                  <w:szCs w:val="20"/>
                </w:rPr>
                <w:delText>10</w:delText>
              </w:r>
            </w:del>
          </w:p>
        </w:tc>
        <w:tc>
          <w:tcPr>
            <w:tcW w:w="13762" w:type="dxa"/>
            <w:gridSpan w:val="2"/>
            <w:vAlign w:val="center"/>
          </w:tcPr>
          <w:p w14:paraId="22883AB4" w14:textId="71FFF5D4" w:rsidR="006B46AF" w:rsidRPr="00D24BC5" w:rsidDel="00AA233E" w:rsidRDefault="006B46AF" w:rsidP="006B46AF">
            <w:pPr>
              <w:keepNext/>
              <w:spacing w:after="0"/>
              <w:rPr>
                <w:del w:id="5235" w:author="Smith, Alexis@Energy" w:date="2019-02-13T10:12:00Z"/>
                <w:rFonts w:asciiTheme="minorHAnsi" w:hAnsiTheme="minorHAnsi" w:cs="Arial"/>
                <w:sz w:val="20"/>
                <w:szCs w:val="20"/>
              </w:rPr>
            </w:pPr>
            <w:del w:id="5236" w:author="Smith, Alexis@Energy" w:date="2019-02-13T10:12:00Z">
              <w:r w:rsidRPr="00D24BC5" w:rsidDel="00AA233E">
                <w:rPr>
                  <w:rFonts w:asciiTheme="minorHAnsi" w:hAnsiTheme="minorHAnsi" w:cs="Arial"/>
                  <w:sz w:val="20"/>
                  <w:szCs w:val="20"/>
                </w:rPr>
                <w:delText>Hose bibb is installed between the pump and the water heating equipment with an isolation valve between the hose bibb and the water heating equipment per Section 110.3(c)5C.</w:delText>
              </w:r>
            </w:del>
          </w:p>
        </w:tc>
      </w:tr>
      <w:tr w:rsidR="006B46AF" w:rsidRPr="006D2E42" w:rsidDel="00AA233E" w14:paraId="22883AB8" w14:textId="0E3E45B1" w:rsidTr="006B46AF">
        <w:trPr>
          <w:cantSplit/>
          <w:trHeight w:hRule="exact" w:val="343"/>
          <w:del w:id="5237" w:author="Smith, Alexis@Energy" w:date="2019-02-13T10:12:00Z"/>
        </w:trPr>
        <w:tc>
          <w:tcPr>
            <w:tcW w:w="831" w:type="dxa"/>
            <w:vAlign w:val="center"/>
          </w:tcPr>
          <w:p w14:paraId="22883AB6" w14:textId="635570C3"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38" w:author="Smith, Alexis@Energy" w:date="2019-02-13T10:12:00Z"/>
                <w:rFonts w:asciiTheme="minorHAnsi" w:hAnsiTheme="minorHAnsi"/>
                <w:sz w:val="20"/>
                <w:szCs w:val="20"/>
              </w:rPr>
            </w:pPr>
            <w:del w:id="5239" w:author="Smith, Alexis@Energy" w:date="2019-02-13T10:12:00Z">
              <w:r w:rsidDel="00AA233E">
                <w:rPr>
                  <w:rFonts w:asciiTheme="minorHAnsi" w:hAnsiTheme="minorHAnsi"/>
                  <w:sz w:val="20"/>
                  <w:szCs w:val="20"/>
                </w:rPr>
                <w:delText>11</w:delText>
              </w:r>
            </w:del>
          </w:p>
        </w:tc>
        <w:tc>
          <w:tcPr>
            <w:tcW w:w="13762" w:type="dxa"/>
            <w:gridSpan w:val="2"/>
            <w:vAlign w:val="center"/>
          </w:tcPr>
          <w:p w14:paraId="22883AB7" w14:textId="4A96977C" w:rsidR="006B46AF" w:rsidRPr="00D24BC5" w:rsidDel="00AA233E" w:rsidRDefault="006B46AF" w:rsidP="00F312B5">
            <w:pPr>
              <w:pStyle w:val="BulletCALetter"/>
              <w:keepNext/>
              <w:spacing w:before="0"/>
              <w:ind w:left="0" w:firstLine="0"/>
              <w:rPr>
                <w:del w:id="5240" w:author="Smith, Alexis@Energy" w:date="2019-02-13T10:12:00Z"/>
                <w:rFonts w:asciiTheme="minorHAnsi" w:eastAsia="Calibri" w:hAnsiTheme="minorHAnsi" w:cs="Arial"/>
              </w:rPr>
            </w:pPr>
            <w:del w:id="5241" w:author="Smith, Alexis@Energy" w:date="2019-02-13T10:12:00Z">
              <w:r w:rsidRPr="00D24BC5" w:rsidDel="00AA233E">
                <w:rPr>
                  <w:rFonts w:asciiTheme="minorHAnsi" w:eastAsia="Calibri" w:hAnsiTheme="minorHAnsi" w:cs="Arial"/>
                </w:rPr>
                <w:delText xml:space="preserve">Isolation valves are installed on both sides of the pump. One of the isolation valves may be the same isolation valve as in item </w:delText>
              </w:r>
              <w:r w:rsidR="00F312B5" w:rsidDel="00AA233E">
                <w:rPr>
                  <w:rFonts w:asciiTheme="minorHAnsi" w:eastAsia="Calibri" w:hAnsiTheme="minorHAnsi" w:cs="Arial"/>
                </w:rPr>
                <w:delText>09</w:delText>
              </w:r>
              <w:r w:rsidR="00F312B5" w:rsidRPr="00D24BC5" w:rsidDel="00AA233E">
                <w:rPr>
                  <w:rFonts w:asciiTheme="minorHAnsi" w:eastAsia="Calibri" w:hAnsiTheme="minorHAnsi" w:cs="Arial"/>
                </w:rPr>
                <w:delText xml:space="preserve"> </w:delText>
              </w:r>
              <w:r w:rsidRPr="00D24BC5" w:rsidDel="00AA233E">
                <w:rPr>
                  <w:rFonts w:asciiTheme="minorHAnsi" w:eastAsia="Calibri" w:hAnsiTheme="minorHAnsi" w:cs="Arial"/>
                </w:rPr>
                <w:delText>above per Section 110.3(c)5D.</w:delText>
              </w:r>
            </w:del>
          </w:p>
        </w:tc>
      </w:tr>
      <w:tr w:rsidR="006B46AF" w:rsidRPr="006D2E42" w:rsidDel="00AA233E" w14:paraId="22883ABB" w14:textId="188579AE" w:rsidTr="006B46AF">
        <w:trPr>
          <w:cantSplit/>
          <w:trHeight w:hRule="exact" w:val="541"/>
          <w:del w:id="5242" w:author="Smith, Alexis@Energy" w:date="2019-02-13T10:12:00Z"/>
        </w:trPr>
        <w:tc>
          <w:tcPr>
            <w:tcW w:w="831" w:type="dxa"/>
            <w:vAlign w:val="center"/>
          </w:tcPr>
          <w:p w14:paraId="22883AB9" w14:textId="06046262"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43" w:author="Smith, Alexis@Energy" w:date="2019-02-13T10:12:00Z"/>
                <w:rFonts w:asciiTheme="minorHAnsi" w:hAnsiTheme="minorHAnsi"/>
                <w:sz w:val="20"/>
                <w:szCs w:val="20"/>
              </w:rPr>
            </w:pPr>
            <w:del w:id="5244" w:author="Smith, Alexis@Energy" w:date="2019-02-13T10:12:00Z">
              <w:r w:rsidDel="00AA233E">
                <w:rPr>
                  <w:rFonts w:asciiTheme="minorHAnsi" w:hAnsiTheme="minorHAnsi"/>
                  <w:sz w:val="20"/>
                  <w:szCs w:val="20"/>
                </w:rPr>
                <w:delText>12</w:delText>
              </w:r>
            </w:del>
          </w:p>
        </w:tc>
        <w:tc>
          <w:tcPr>
            <w:tcW w:w="13762" w:type="dxa"/>
            <w:gridSpan w:val="2"/>
            <w:vAlign w:val="center"/>
          </w:tcPr>
          <w:p w14:paraId="22883ABA" w14:textId="713EFD39" w:rsidR="006B46AF" w:rsidRPr="00D24BC5" w:rsidDel="00AA233E" w:rsidRDefault="006B46AF" w:rsidP="006B46AF">
            <w:pPr>
              <w:pStyle w:val="BulletCALetter"/>
              <w:keepNext/>
              <w:spacing w:before="0"/>
              <w:ind w:left="0" w:firstLine="0"/>
              <w:rPr>
                <w:del w:id="5245" w:author="Smith, Alexis@Energy" w:date="2019-02-13T10:12:00Z"/>
                <w:rFonts w:asciiTheme="minorHAnsi" w:eastAsia="Calibri" w:hAnsiTheme="minorHAnsi" w:cs="Arial"/>
              </w:rPr>
            </w:pPr>
            <w:del w:id="5246" w:author="Smith, Alexis@Energy" w:date="2019-02-13T10:12:00Z">
              <w:r w:rsidRPr="00D24BC5" w:rsidDel="00AA233E">
                <w:rPr>
                  <w:rFonts w:asciiTheme="minorHAnsi" w:eastAsia="Calibri" w:hAnsiTheme="minorHAnsi" w:cs="Arial"/>
                </w:rPr>
                <w:delText>The cold water supply piping and the recirculation loop piping is not connected to the hot water storage tank drain port per Section 110.3(c)5E.</w:delText>
              </w:r>
            </w:del>
          </w:p>
        </w:tc>
      </w:tr>
      <w:tr w:rsidR="006B46AF" w:rsidRPr="006D2E42" w:rsidDel="00AA233E" w14:paraId="22883ABE" w14:textId="1EEB7656" w:rsidTr="006B46AF">
        <w:trPr>
          <w:cantSplit/>
          <w:trHeight w:hRule="exact" w:val="550"/>
          <w:del w:id="5247" w:author="Smith, Alexis@Energy" w:date="2019-02-13T10:12:00Z"/>
        </w:trPr>
        <w:tc>
          <w:tcPr>
            <w:tcW w:w="831" w:type="dxa"/>
            <w:vAlign w:val="center"/>
          </w:tcPr>
          <w:p w14:paraId="22883ABC" w14:textId="5399D95B"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48" w:author="Smith, Alexis@Energy" w:date="2019-02-13T10:12:00Z"/>
                <w:rFonts w:asciiTheme="minorHAnsi" w:hAnsiTheme="minorHAnsi"/>
                <w:sz w:val="20"/>
                <w:szCs w:val="20"/>
              </w:rPr>
            </w:pPr>
            <w:del w:id="5249" w:author="Smith, Alexis@Energy" w:date="2019-02-13T10:12:00Z">
              <w:r w:rsidDel="00AA233E">
                <w:rPr>
                  <w:rFonts w:asciiTheme="minorHAnsi" w:hAnsiTheme="minorHAnsi"/>
                  <w:sz w:val="20"/>
                  <w:szCs w:val="20"/>
                </w:rPr>
                <w:delText>13</w:delText>
              </w:r>
            </w:del>
          </w:p>
        </w:tc>
        <w:tc>
          <w:tcPr>
            <w:tcW w:w="13762" w:type="dxa"/>
            <w:gridSpan w:val="2"/>
            <w:vAlign w:val="center"/>
          </w:tcPr>
          <w:p w14:paraId="22883ABD" w14:textId="0655A6C5" w:rsidR="006B46AF" w:rsidRPr="00D24BC5" w:rsidDel="00AA233E" w:rsidRDefault="006B46AF" w:rsidP="006B46AF">
            <w:pPr>
              <w:pStyle w:val="BulletCALetter"/>
              <w:keepNext/>
              <w:spacing w:before="0"/>
              <w:ind w:left="0" w:firstLine="0"/>
              <w:rPr>
                <w:del w:id="5250" w:author="Smith, Alexis@Energy" w:date="2019-02-13T10:12:00Z"/>
                <w:rFonts w:asciiTheme="minorHAnsi" w:eastAsia="Calibri" w:hAnsiTheme="minorHAnsi" w:cs="Arial"/>
              </w:rPr>
            </w:pPr>
            <w:del w:id="5251" w:author="Smith, Alexis@Energy" w:date="2019-02-13T10:12:00Z">
              <w:r w:rsidRPr="00D24BC5" w:rsidDel="00AA233E">
                <w:rPr>
                  <w:rFonts w:asciiTheme="minorHAnsi" w:eastAsia="Calibri" w:hAnsiTheme="minorHAnsi" w:cs="Arial"/>
                </w:rPr>
                <w:delText>A check valve is installed on the cold water supply line between the hot water system and the next closest tee on the cold water supply per Section 110.3(c)5F.</w:delText>
              </w:r>
            </w:del>
          </w:p>
        </w:tc>
      </w:tr>
      <w:tr w:rsidR="00384A1C" w:rsidRPr="006D2E42" w:rsidDel="00AA233E" w14:paraId="22883AC5" w14:textId="43345C84" w:rsidTr="00313DA2">
        <w:trPr>
          <w:cantSplit/>
          <w:trHeight w:hRule="exact" w:val="1495"/>
          <w:del w:id="5252" w:author="Smith, Alexis@Energy" w:date="2019-02-13T10:12:00Z"/>
        </w:trPr>
        <w:tc>
          <w:tcPr>
            <w:tcW w:w="831" w:type="dxa"/>
            <w:vAlign w:val="center"/>
          </w:tcPr>
          <w:p w14:paraId="22883ABF" w14:textId="685375E4"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53" w:author="Smith, Alexis@Energy" w:date="2019-02-13T10:12:00Z"/>
                <w:sz w:val="20"/>
                <w:szCs w:val="20"/>
              </w:rPr>
            </w:pPr>
            <w:del w:id="5254" w:author="Smith, Alexis@Energy" w:date="2019-02-13T10:12:00Z">
              <w:r w:rsidDel="00AA233E">
                <w:rPr>
                  <w:sz w:val="20"/>
                  <w:szCs w:val="20"/>
                </w:rPr>
                <w:lastRenderedPageBreak/>
                <w:delText>14</w:delText>
              </w:r>
            </w:del>
          </w:p>
        </w:tc>
        <w:tc>
          <w:tcPr>
            <w:tcW w:w="3867" w:type="dxa"/>
            <w:vAlign w:val="center"/>
          </w:tcPr>
          <w:p w14:paraId="22883AC0" w14:textId="4AB76064" w:rsidR="00384A1C" w:rsidRPr="00CA5824" w:rsidDel="00AA233E" w:rsidRDefault="00384A1C" w:rsidP="00C661C8">
            <w:pPr>
              <w:spacing w:after="0"/>
              <w:rPr>
                <w:del w:id="5255" w:author="Smith, Alexis@Energy" w:date="2019-02-13T10:12:00Z"/>
                <w:sz w:val="20"/>
                <w:szCs w:val="20"/>
              </w:rPr>
            </w:pPr>
            <w:del w:id="5256" w:author="Smith, Alexis@Energy" w:date="2019-02-13T10:12:00Z">
              <w:r w:rsidRPr="00CA5824" w:rsidDel="00AA233E">
                <w:rPr>
                  <w:sz w:val="20"/>
                  <w:szCs w:val="18"/>
                </w:rPr>
                <w:delText>Verification Status:</w:delText>
              </w:r>
            </w:del>
          </w:p>
        </w:tc>
        <w:tc>
          <w:tcPr>
            <w:tcW w:w="9895" w:type="dxa"/>
            <w:vAlign w:val="center"/>
          </w:tcPr>
          <w:p w14:paraId="22883AC1" w14:textId="77F9C60D" w:rsidR="00384A1C" w:rsidRPr="00CA5824" w:rsidDel="00AA233E" w:rsidRDefault="00384A1C" w:rsidP="00C661C8">
            <w:pPr>
              <w:keepNext/>
              <w:spacing w:after="0" w:line="240" w:lineRule="auto"/>
              <w:rPr>
                <w:del w:id="5257" w:author="Smith, Alexis@Energy" w:date="2019-02-13T10:12:00Z"/>
                <w:sz w:val="20"/>
                <w:szCs w:val="18"/>
              </w:rPr>
            </w:pPr>
            <w:del w:id="5258" w:author="Smith, Alexis@Energy" w:date="2019-02-13T10:12:00Z">
              <w:r w:rsidRPr="00CA5824" w:rsidDel="00AA233E">
                <w:rPr>
                  <w:sz w:val="20"/>
                  <w:szCs w:val="18"/>
                </w:rPr>
                <w:delText>&lt;&lt;user pick from list:</w:delText>
              </w:r>
            </w:del>
          </w:p>
          <w:p w14:paraId="22883AC2" w14:textId="29088D2B" w:rsidR="00384A1C" w:rsidRPr="00CA5824" w:rsidDel="00AA233E" w:rsidRDefault="00384A1C" w:rsidP="00C661C8">
            <w:pPr>
              <w:keepNext/>
              <w:tabs>
                <w:tab w:val="left" w:pos="356"/>
              </w:tabs>
              <w:spacing w:after="0" w:line="240" w:lineRule="auto"/>
              <w:rPr>
                <w:del w:id="5259" w:author="Smith, Alexis@Energy" w:date="2019-02-13T10:12:00Z"/>
                <w:sz w:val="20"/>
                <w:szCs w:val="18"/>
              </w:rPr>
            </w:pPr>
            <w:del w:id="5260" w:author="Smith, Alexis@Energy" w:date="2019-02-13T10:12:00Z">
              <w:r w:rsidRPr="00CA5824" w:rsidDel="00AA233E">
                <w:rPr>
                  <w:sz w:val="20"/>
                  <w:szCs w:val="18"/>
                </w:rPr>
                <w:delText xml:space="preserve">*** </w:delText>
              </w:r>
              <w:r w:rsidRPr="00CA5824" w:rsidDel="00AA233E">
                <w:rPr>
                  <w:sz w:val="20"/>
                  <w:szCs w:val="18"/>
                  <w:u w:val="single"/>
                </w:rPr>
                <w:delText>Pass</w:delText>
              </w:r>
              <w:r w:rsidRPr="00CA5824" w:rsidDel="00AA233E">
                <w:rPr>
                  <w:sz w:val="20"/>
                  <w:szCs w:val="18"/>
                </w:rPr>
                <w:delText xml:space="preserve"> - all applicable requirements are met; or</w:delText>
              </w:r>
            </w:del>
          </w:p>
          <w:p w14:paraId="22883AC3" w14:textId="7983BDD9" w:rsidR="00384A1C" w:rsidRPr="00CA5824" w:rsidDel="00AA233E" w:rsidRDefault="00384A1C" w:rsidP="00C661C8">
            <w:pPr>
              <w:keepNext/>
              <w:tabs>
                <w:tab w:val="left" w:pos="356"/>
              </w:tabs>
              <w:spacing w:after="0" w:line="240" w:lineRule="auto"/>
              <w:ind w:left="356" w:hanging="356"/>
              <w:rPr>
                <w:del w:id="5261" w:author="Smith, Alexis@Energy" w:date="2019-02-13T10:12:00Z"/>
                <w:sz w:val="20"/>
                <w:szCs w:val="18"/>
              </w:rPr>
            </w:pPr>
            <w:del w:id="5262" w:author="Smith, Alexis@Energy" w:date="2019-02-13T10:12:00Z">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xml:space="preserve"> - one or more applicable requirements are not met. Enter reason for failure in corrections notes field below; or</w:delText>
              </w:r>
            </w:del>
          </w:p>
          <w:p w14:paraId="22883AC4" w14:textId="1DEDB48E" w:rsidR="00384A1C" w:rsidRPr="00CA5824" w:rsidDel="00AA233E" w:rsidRDefault="00384A1C" w:rsidP="00C661C8">
            <w:pPr>
              <w:keepNext/>
              <w:tabs>
                <w:tab w:val="left" w:pos="366"/>
              </w:tabs>
              <w:spacing w:after="0" w:line="240" w:lineRule="auto"/>
              <w:rPr>
                <w:del w:id="5263" w:author="Smith, Alexis@Energy" w:date="2019-02-13T10:12:00Z"/>
                <w:sz w:val="20"/>
                <w:szCs w:val="18"/>
              </w:rPr>
            </w:pPr>
            <w:del w:id="5264" w:author="Smith, Alexis@Energy" w:date="2019-02-13T10:12:00Z">
              <w:r w:rsidRPr="00CA5824" w:rsidDel="00AA233E">
                <w:rPr>
                  <w:sz w:val="20"/>
                  <w:szCs w:val="18"/>
                </w:rPr>
                <w:delText xml:space="preserve">*** </w:delText>
              </w:r>
              <w:r w:rsidRPr="00CA5824" w:rsidDel="00AA233E">
                <w:rPr>
                  <w:sz w:val="20"/>
                  <w:szCs w:val="18"/>
                  <w:u w:val="single"/>
                </w:rPr>
                <w:delText>All n/a</w:delText>
              </w:r>
              <w:r w:rsidRPr="00CA5824" w:rsidDel="00AA233E">
                <w:rPr>
                  <w:sz w:val="20"/>
                  <w:szCs w:val="18"/>
                </w:rPr>
                <w:delText xml:space="preserve"> - This entire table is not applicable</w:delText>
              </w:r>
            </w:del>
          </w:p>
        </w:tc>
      </w:tr>
      <w:tr w:rsidR="00384A1C" w:rsidRPr="006D2E42" w:rsidDel="00AA233E" w14:paraId="22883AC8" w14:textId="5008A631" w:rsidTr="006B46AF">
        <w:trPr>
          <w:cantSplit/>
          <w:trHeight w:hRule="exact" w:val="550"/>
          <w:del w:id="5265" w:author="Smith, Alexis@Energy" w:date="2019-02-13T10:12:00Z"/>
        </w:trPr>
        <w:tc>
          <w:tcPr>
            <w:tcW w:w="831" w:type="dxa"/>
            <w:vAlign w:val="center"/>
          </w:tcPr>
          <w:p w14:paraId="22883AC6" w14:textId="5BB7F027"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66" w:author="Smith, Alexis@Energy" w:date="2019-02-13T10:12:00Z"/>
                <w:sz w:val="20"/>
                <w:szCs w:val="20"/>
              </w:rPr>
            </w:pPr>
            <w:del w:id="5267" w:author="Smith, Alexis@Energy" w:date="2019-02-13T10:12:00Z">
              <w:r w:rsidDel="00AA233E">
                <w:rPr>
                  <w:sz w:val="20"/>
                  <w:szCs w:val="20"/>
                </w:rPr>
                <w:delText>15</w:delText>
              </w:r>
            </w:del>
          </w:p>
        </w:tc>
        <w:tc>
          <w:tcPr>
            <w:tcW w:w="13762" w:type="dxa"/>
            <w:gridSpan w:val="2"/>
            <w:vAlign w:val="center"/>
          </w:tcPr>
          <w:p w14:paraId="22883AC7" w14:textId="45A11753" w:rsidR="00384A1C" w:rsidRPr="00CA5824" w:rsidDel="00AA233E" w:rsidRDefault="00384A1C" w:rsidP="00C661C8">
            <w:pPr>
              <w:spacing w:after="0"/>
              <w:rPr>
                <w:del w:id="5268" w:author="Smith, Alexis@Energy" w:date="2019-02-13T10:12:00Z"/>
                <w:sz w:val="20"/>
                <w:szCs w:val="20"/>
              </w:rPr>
            </w:pPr>
            <w:del w:id="5269" w:author="Smith, Alexis@Energy" w:date="2019-02-13T10:12:00Z">
              <w:r w:rsidRPr="00CA5824" w:rsidDel="00AA233E">
                <w:rPr>
                  <w:sz w:val="20"/>
                  <w:szCs w:val="18"/>
                </w:rPr>
                <w:delText xml:space="preserve">Correction Notes: &lt;&lt;if </w:delText>
              </w:r>
              <w:r w:rsidRPr="00CA5824" w:rsidDel="00AA233E">
                <w:rPr>
                  <w:sz w:val="20"/>
                  <w:szCs w:val="18"/>
                  <w:u w:val="single"/>
                </w:rPr>
                <w:delText>Verification Status</w:delText>
              </w:r>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then text entry in this Corrections Notes field is required;  user input text&gt;&gt;</w:delText>
              </w:r>
            </w:del>
          </w:p>
        </w:tc>
      </w:tr>
      <w:tr w:rsidR="00384A1C" w:rsidRPr="006D2E42" w:rsidDel="00AA233E" w14:paraId="22883ACA" w14:textId="65D5EB8C" w:rsidTr="006B46AF">
        <w:trPr>
          <w:cantSplit/>
          <w:trHeight w:hRule="exact" w:val="487"/>
          <w:del w:id="5270" w:author="Smith, Alexis@Energy" w:date="2019-02-13T10:12:00Z"/>
        </w:trPr>
        <w:tc>
          <w:tcPr>
            <w:tcW w:w="14593" w:type="dxa"/>
            <w:gridSpan w:val="3"/>
            <w:vAlign w:val="center"/>
          </w:tcPr>
          <w:p w14:paraId="22883AC9" w14:textId="4A9589D7" w:rsidR="00384A1C" w:rsidDel="00AA233E"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71" w:author="Smith, Alexis@Energy" w:date="2019-02-13T10:12:00Z"/>
                <w:rFonts w:asciiTheme="minorHAnsi" w:hAnsiTheme="minorHAnsi"/>
                <w:sz w:val="20"/>
                <w:szCs w:val="20"/>
              </w:rPr>
            </w:pPr>
            <w:del w:id="5272" w:author="Smith, Alexis@Energy" w:date="2019-02-13T10:12:00Z">
              <w:r w:rsidRPr="00F90331" w:rsidDel="00AA233E">
                <w:rPr>
                  <w:b/>
                  <w:sz w:val="18"/>
                  <w:szCs w:val="18"/>
                </w:rPr>
                <w:delText>The responsible person’s signature on this compliance document affirms that all applicable requirements in this table have been met unless otherwise noted in the Verification Status and the Corrections Notes</w:delText>
              </w:r>
              <w:r w:rsidDel="00AA233E">
                <w:rPr>
                  <w:b/>
                  <w:sz w:val="18"/>
                  <w:szCs w:val="18"/>
                </w:rPr>
                <w:delText xml:space="preserve"> in this table</w:delText>
              </w:r>
              <w:r w:rsidRPr="00F90331" w:rsidDel="00AA233E">
                <w:rPr>
                  <w:b/>
                  <w:sz w:val="18"/>
                  <w:szCs w:val="18"/>
                </w:rPr>
                <w:delText>.</w:delText>
              </w:r>
            </w:del>
          </w:p>
        </w:tc>
      </w:tr>
    </w:tbl>
    <w:p w14:paraId="22883ACB" w14:textId="77777777" w:rsidR="006B46AF" w:rsidRPr="006D2E42" w:rsidRDefault="006B46AF" w:rsidP="006B46AF">
      <w:pPr>
        <w:spacing w:after="0" w:line="240" w:lineRule="auto"/>
        <w:rPr>
          <w:rFonts w:asciiTheme="minorHAnsi" w:hAnsiTheme="minorHAnsi" w:cs="Arial"/>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867"/>
        <w:gridCol w:w="9895"/>
      </w:tblGrid>
      <w:tr w:rsidR="006B46AF" w:rsidRPr="006D2E42" w:rsidDel="00AA233E" w14:paraId="22883ACE" w14:textId="5B47543C" w:rsidTr="006B46AF">
        <w:trPr>
          <w:cantSplit/>
          <w:trHeight w:hRule="exact" w:val="982"/>
          <w:del w:id="5273" w:author="Smith, Alexis@Energy" w:date="2019-02-13T10:12:00Z"/>
        </w:trPr>
        <w:tc>
          <w:tcPr>
            <w:tcW w:w="14593" w:type="dxa"/>
            <w:gridSpan w:val="3"/>
            <w:tcBorders>
              <w:bottom w:val="single" w:sz="4" w:space="0" w:color="auto"/>
            </w:tcBorders>
          </w:tcPr>
          <w:p w14:paraId="22883ACC" w14:textId="397D4A68" w:rsidR="006B46AF" w:rsidDel="00AA233E" w:rsidRDefault="00BA310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74" w:author="Smith, Alexis@Energy" w:date="2019-02-13T10:12:00Z"/>
                <w:rFonts w:asciiTheme="minorHAnsi" w:hAnsiTheme="minorHAnsi" w:cs="Arial"/>
                <w:b/>
                <w:sz w:val="20"/>
                <w:szCs w:val="20"/>
              </w:rPr>
            </w:pPr>
            <w:del w:id="5275" w:author="Smith, Alexis@Energy" w:date="2019-02-13T10:12:00Z">
              <w:r w:rsidDel="00AA233E">
                <w:rPr>
                  <w:rFonts w:asciiTheme="minorHAnsi" w:hAnsiTheme="minorHAnsi"/>
                  <w:b/>
                  <w:sz w:val="20"/>
                  <w:szCs w:val="20"/>
                </w:rPr>
                <w:lastRenderedPageBreak/>
                <w:delText>J</w:delText>
              </w:r>
              <w:r w:rsidR="006B46AF" w:rsidDel="00AA233E">
                <w:rPr>
                  <w:rFonts w:asciiTheme="minorHAnsi" w:hAnsiTheme="minorHAnsi"/>
                  <w:b/>
                  <w:sz w:val="20"/>
                  <w:szCs w:val="20"/>
                </w:rPr>
                <w:delText>.</w:delText>
              </w:r>
              <w:r w:rsidR="006B46AF" w:rsidRPr="00180B11" w:rsidDel="00AA233E">
                <w:rPr>
                  <w:rFonts w:asciiTheme="minorHAnsi" w:hAnsiTheme="minorHAnsi"/>
                  <w:b/>
                  <w:sz w:val="20"/>
                  <w:szCs w:val="20"/>
                </w:rPr>
                <w:delText xml:space="preserve"> HERS-Verified Demand Recirculation Sensor Control</w:delText>
              </w:r>
              <w:r w:rsidR="006B46AF" w:rsidDel="00AA233E">
                <w:rPr>
                  <w:rFonts w:asciiTheme="minorHAnsi" w:hAnsiTheme="minorHAnsi"/>
                  <w:b/>
                  <w:sz w:val="20"/>
                  <w:szCs w:val="20"/>
                </w:rPr>
                <w:delText xml:space="preserve"> </w:delText>
              </w:r>
              <w:r w:rsidR="006B46AF" w:rsidDel="00AA233E">
                <w:rPr>
                  <w:rFonts w:asciiTheme="minorHAnsi" w:hAnsiTheme="minorHAnsi" w:cs="Arial"/>
                  <w:b/>
                  <w:sz w:val="20"/>
                  <w:szCs w:val="20"/>
                </w:rPr>
                <w:delText>Requirements</w:delText>
              </w:r>
            </w:del>
          </w:p>
          <w:p w14:paraId="22883ACD" w14:textId="3055811F"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76" w:author="Smith, Alexis@Energy" w:date="2019-02-13T10:12:00Z"/>
                <w:rFonts w:asciiTheme="minorHAnsi" w:hAnsiTheme="minorHAnsi"/>
                <w:b/>
                <w:sz w:val="20"/>
                <w:szCs w:val="20"/>
              </w:rPr>
            </w:pPr>
            <w:del w:id="5277" w:author="Smith, Alexis@Energy" w:date="2019-02-13T10:12:00Z">
              <w:r w:rsidRPr="00284D0A" w:rsidDel="00AA233E">
                <w:rPr>
                  <w:rFonts w:asciiTheme="minorHAnsi" w:hAnsiTheme="minorHAnsi"/>
                  <w:sz w:val="20"/>
                  <w:szCs w:val="20"/>
                </w:rPr>
                <w:delText>Systems that utilize this distribution type shall comply with these requirements</w:delText>
              </w:r>
              <w:r w:rsidDel="00AA233E">
                <w:rPr>
                  <w:rFonts w:asciiTheme="minorHAnsi" w:hAnsiTheme="minorHAnsi"/>
                  <w:b/>
                  <w:sz w:val="20"/>
                  <w:szCs w:val="20"/>
                </w:rPr>
                <w:br/>
                <w:delText xml:space="preserve"> </w:delText>
              </w:r>
              <w:r w:rsidDel="00AA233E">
                <w:rPr>
                  <w:rFonts w:asciiTheme="minorHAnsi" w:hAnsiTheme="minorHAnsi" w:cs="Arial"/>
                  <w:sz w:val="20"/>
                  <w:szCs w:val="20"/>
                </w:rPr>
                <w:delText>&lt;&lt; If there are no systems in column B14 that have a value = “</w:delText>
              </w:r>
              <w:r w:rsidRPr="00744965" w:rsidDel="00AA233E">
                <w:rPr>
                  <w:sz w:val="20"/>
                  <w:szCs w:val="20"/>
                </w:rPr>
                <w:delText>HERS-Verified Demand Recirculation Sensor Control</w:delText>
              </w:r>
              <w:r w:rsidDel="00AA233E">
                <w:rPr>
                  <w:rFonts w:asciiTheme="minorHAnsi" w:hAnsiTheme="minorHAnsi" w:cs="Arial"/>
                  <w:sz w:val="20"/>
                  <w:szCs w:val="20"/>
                </w:rPr>
                <w:delText>”</w:delText>
              </w:r>
              <w:r w:rsidRPr="00C24D1F" w:rsidDel="00AA233E">
                <w:rPr>
                  <w:rFonts w:asciiTheme="minorHAnsi" w:hAnsiTheme="minorHAnsi" w:cs="Arial"/>
                  <w:sz w:val="20"/>
                  <w:szCs w:val="20"/>
                </w:rPr>
                <w:delText xml:space="preserve">, </w:delText>
              </w:r>
              <w:r w:rsidRPr="00C24D1F" w:rsidDel="00AA233E">
                <w:rPr>
                  <w:sz w:val="20"/>
                  <w:szCs w:val="20"/>
                </w:rPr>
                <w:delText>then display the "section does not apply" message</w:delText>
              </w:r>
              <w:r w:rsidDel="00AA233E">
                <w:rPr>
                  <w:sz w:val="20"/>
                  <w:szCs w:val="20"/>
                </w:rPr>
                <w:delText>; else display this entire table</w:delText>
              </w:r>
              <w:r w:rsidRPr="00C24D1F" w:rsidDel="00AA233E">
                <w:rPr>
                  <w:sz w:val="20"/>
                  <w:szCs w:val="20"/>
                </w:rPr>
                <w:delText xml:space="preserve"> &gt;&gt;</w:delText>
              </w:r>
            </w:del>
          </w:p>
        </w:tc>
      </w:tr>
      <w:tr w:rsidR="006B46AF" w:rsidRPr="002D344E" w:rsidDel="00AA233E" w14:paraId="22883AD1" w14:textId="66D158A1" w:rsidTr="006B46AF">
        <w:trPr>
          <w:cantSplit/>
          <w:trHeight w:hRule="exact" w:val="577"/>
          <w:del w:id="5278" w:author="Smith, Alexis@Energy" w:date="2019-02-13T10:12:00Z"/>
        </w:trPr>
        <w:tc>
          <w:tcPr>
            <w:tcW w:w="831" w:type="dxa"/>
            <w:tcBorders>
              <w:top w:val="single" w:sz="4" w:space="0" w:color="auto"/>
            </w:tcBorders>
            <w:vAlign w:val="center"/>
          </w:tcPr>
          <w:p w14:paraId="22883ACF" w14:textId="5A7767B3"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79" w:author="Smith, Alexis@Energy" w:date="2019-02-13T10:12:00Z"/>
                <w:rFonts w:asciiTheme="minorHAnsi" w:hAnsiTheme="minorHAnsi"/>
                <w:sz w:val="20"/>
                <w:szCs w:val="20"/>
              </w:rPr>
            </w:pPr>
            <w:del w:id="5280" w:author="Smith, Alexis@Energy" w:date="2019-02-13T10:12:00Z">
              <w:r w:rsidDel="00AA233E">
                <w:rPr>
                  <w:rFonts w:asciiTheme="minorHAnsi" w:hAnsiTheme="minorHAnsi"/>
                  <w:sz w:val="20"/>
                  <w:szCs w:val="20"/>
                </w:rPr>
                <w:delText>01</w:delText>
              </w:r>
            </w:del>
          </w:p>
        </w:tc>
        <w:tc>
          <w:tcPr>
            <w:tcW w:w="13762" w:type="dxa"/>
            <w:gridSpan w:val="2"/>
            <w:tcBorders>
              <w:top w:val="single" w:sz="4" w:space="0" w:color="auto"/>
            </w:tcBorders>
            <w:vAlign w:val="center"/>
          </w:tcPr>
          <w:p w14:paraId="22883AD0" w14:textId="0267E538"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281" w:author="Smith, Alexis@Energy" w:date="2019-02-13T10:12:00Z"/>
                <w:sz w:val="20"/>
                <w:szCs w:val="20"/>
              </w:rPr>
            </w:pPr>
            <w:del w:id="5282" w:author="Smith, Alexis@Energy" w:date="2019-02-13T10:12:00Z">
              <w:r w:rsidDel="00AA233E">
                <w:rPr>
                  <w:rFonts w:asciiTheme="minorHAnsi" w:hAnsiTheme="minorHAnsi"/>
                  <w:sz w:val="20"/>
                  <w:szCs w:val="20"/>
                </w:rPr>
                <w:delText>T</w:delText>
              </w:r>
              <w:r w:rsidRPr="000C1AEF" w:rsidDel="00AA233E">
                <w:rPr>
                  <w:rFonts w:asciiTheme="minorHAnsi" w:hAnsiTheme="minorHAnsi"/>
                  <w:sz w:val="20"/>
                  <w:szCs w:val="20"/>
                </w:rPr>
                <w:delText>he system operate</w:delText>
              </w:r>
              <w:r w:rsidDel="00AA233E">
                <w:rPr>
                  <w:rFonts w:asciiTheme="minorHAnsi" w:hAnsiTheme="minorHAnsi"/>
                  <w:sz w:val="20"/>
                  <w:szCs w:val="20"/>
                </w:rPr>
                <w:delText>s</w:delText>
              </w:r>
              <w:r w:rsidRPr="000C1AEF" w:rsidDel="00AA233E">
                <w:rPr>
                  <w:rFonts w:asciiTheme="minorHAnsi" w:hAnsiTheme="minorHAnsi"/>
                  <w:sz w:val="20"/>
                  <w:szCs w:val="20"/>
                </w:rPr>
                <w:delText xml:space="preserve"> “on-demand”, meaning that </w:delText>
              </w:r>
              <w:r w:rsidDel="00AA233E">
                <w:rPr>
                  <w:rFonts w:asciiTheme="minorHAnsi" w:hAnsiTheme="minorHAnsi"/>
                  <w:sz w:val="20"/>
                  <w:szCs w:val="20"/>
                </w:rPr>
                <w:delText xml:space="preserve">the pump begins to operate shortly before or immediately after </w:delText>
              </w:r>
              <w:r w:rsidRPr="000C1AEF" w:rsidDel="00AA233E">
                <w:rPr>
                  <w:rFonts w:asciiTheme="minorHAnsi" w:hAnsiTheme="minorHAnsi"/>
                  <w:sz w:val="20"/>
                  <w:szCs w:val="20"/>
                </w:rPr>
                <w:delText>hot water draw</w:delText>
              </w:r>
              <w:r w:rsidDel="00AA233E">
                <w:rPr>
                  <w:rFonts w:asciiTheme="minorHAnsi" w:hAnsiTheme="minorHAnsi"/>
                  <w:sz w:val="20"/>
                  <w:szCs w:val="20"/>
                </w:rPr>
                <w:delText xml:space="preserve"> begins, and stops when the return water temperature reaches a certain threshold value. (</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RPr="002D344E" w:rsidDel="00AA233E" w14:paraId="22883AD7" w14:textId="0428F64B" w:rsidTr="006B46AF">
        <w:trPr>
          <w:cantSplit/>
          <w:trHeight w:hRule="exact" w:val="1108"/>
          <w:del w:id="5283" w:author="Smith, Alexis@Energy" w:date="2019-02-13T10:12:00Z"/>
        </w:trPr>
        <w:tc>
          <w:tcPr>
            <w:tcW w:w="831" w:type="dxa"/>
            <w:vAlign w:val="center"/>
          </w:tcPr>
          <w:p w14:paraId="22883AD2" w14:textId="0841F6AE"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84" w:author="Smith, Alexis@Energy" w:date="2019-02-13T10:12:00Z"/>
                <w:rFonts w:asciiTheme="minorHAnsi" w:hAnsiTheme="minorHAnsi"/>
                <w:sz w:val="20"/>
                <w:szCs w:val="20"/>
              </w:rPr>
            </w:pPr>
            <w:del w:id="5285" w:author="Smith, Alexis@Energy" w:date="2019-02-13T10:12:00Z">
              <w:r w:rsidDel="00AA233E">
                <w:rPr>
                  <w:rFonts w:asciiTheme="minorHAnsi" w:hAnsiTheme="minorHAnsi"/>
                  <w:sz w:val="20"/>
                  <w:szCs w:val="20"/>
                </w:rPr>
                <w:delText>02</w:delText>
              </w:r>
            </w:del>
          </w:p>
        </w:tc>
        <w:tc>
          <w:tcPr>
            <w:tcW w:w="13762" w:type="dxa"/>
            <w:gridSpan w:val="2"/>
            <w:vAlign w:val="center"/>
          </w:tcPr>
          <w:p w14:paraId="22883AD3" w14:textId="5A69B21B"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86" w:author="Smith, Alexis@Energy" w:date="2019-02-13T10:12:00Z"/>
                <w:sz w:val="20"/>
                <w:szCs w:val="20"/>
              </w:rPr>
            </w:pPr>
            <w:del w:id="5287" w:author="Smith, Alexis@Energy" w:date="2019-02-13T10:12:00Z">
              <w:r w:rsidRPr="00B36001" w:rsidDel="00AA233E">
                <w:rPr>
                  <w:sz w:val="20"/>
                  <w:szCs w:val="20"/>
                </w:rPr>
                <w:delText>After the pump has been activated, the controls shall allow the pump to operate until the water temperature</w:delText>
              </w:r>
              <w:r w:rsidDel="00AA233E">
                <w:rPr>
                  <w:sz w:val="20"/>
                  <w:szCs w:val="20"/>
                </w:rPr>
                <w:delText xml:space="preserve"> </w:delText>
              </w:r>
              <w:r w:rsidRPr="00B36001" w:rsidDel="00AA233E">
                <w:rPr>
                  <w:sz w:val="20"/>
                  <w:szCs w:val="20"/>
                </w:rPr>
                <w:delText>at the thermo-sensor rises</w:delText>
              </w:r>
              <w:r w:rsidDel="00AA233E">
                <w:rPr>
                  <w:sz w:val="20"/>
                  <w:szCs w:val="20"/>
                </w:rPr>
                <w:delText xml:space="preserve"> to one of the following values: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p w14:paraId="22883AD4" w14:textId="5FAB1005" w:rsidR="006B46AF" w:rsidRPr="00B36001" w:rsidDel="00AA233E" w:rsidRDefault="006B46AF"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288" w:author="Smith, Alexis@Energy" w:date="2019-02-13T10:12:00Z"/>
                <w:sz w:val="20"/>
                <w:szCs w:val="20"/>
              </w:rPr>
            </w:pPr>
            <w:del w:id="5289" w:author="Smith, Alexis@Energy" w:date="2019-02-13T10:12:00Z">
              <w:r w:rsidRPr="00B36001" w:rsidDel="00AA233E">
                <w:rPr>
                  <w:sz w:val="20"/>
                  <w:szCs w:val="20"/>
                </w:rPr>
                <w:delText>Not more than 10</w:delText>
              </w:r>
              <w:r w:rsidR="00313DA2" w:rsidDel="00AA233E">
                <w:rPr>
                  <w:sz w:val="20"/>
                  <w:szCs w:val="20"/>
                </w:rPr>
                <w:delText>°</w:delText>
              </w:r>
              <w:r w:rsidDel="00AA233E">
                <w:rPr>
                  <w:rFonts w:asciiTheme="minorHAnsi" w:hAnsiTheme="minorHAnsi"/>
                  <w:sz w:val="20"/>
                  <w:szCs w:val="20"/>
                </w:rPr>
                <w:delText>F</w:delText>
              </w:r>
              <w:r w:rsidRPr="00B36001" w:rsidDel="00AA233E">
                <w:rPr>
                  <w:sz w:val="20"/>
                  <w:szCs w:val="20"/>
                </w:rPr>
                <w:delText xml:space="preserve"> ( 5.6</w:delText>
              </w:r>
              <w:r w:rsidR="00313DA2" w:rsidDel="00AA233E">
                <w:rPr>
                  <w:sz w:val="20"/>
                  <w:szCs w:val="20"/>
                </w:rPr>
                <w:delText>°</w:delText>
              </w:r>
              <w:r w:rsidDel="00AA233E">
                <w:rPr>
                  <w:rFonts w:asciiTheme="minorHAnsi" w:hAnsiTheme="minorHAnsi"/>
                  <w:sz w:val="20"/>
                  <w:szCs w:val="20"/>
                </w:rPr>
                <w:delText>C</w:delText>
              </w:r>
              <w:r w:rsidRPr="00B36001" w:rsidDel="00AA233E">
                <w:rPr>
                  <w:sz w:val="20"/>
                  <w:szCs w:val="20"/>
                </w:rPr>
                <w:delText>) above the initial temperature of the water in the pipe</w:delText>
              </w:r>
            </w:del>
          </w:p>
          <w:p w14:paraId="22883AD5" w14:textId="6BBA88DA" w:rsidR="006B46AF" w:rsidDel="00AA233E" w:rsidRDefault="006B46AF" w:rsidP="00EF2126">
            <w:pPr>
              <w:pStyle w:val="ListParagraph"/>
              <w:keepNext/>
              <w:numPr>
                <w:ilvl w:val="0"/>
                <w:numId w:val="6"/>
              </w:numPr>
              <w:rPr>
                <w:del w:id="5290" w:author="Smith, Alexis@Energy" w:date="2019-02-13T10:12:00Z"/>
                <w:sz w:val="20"/>
                <w:szCs w:val="20"/>
              </w:rPr>
            </w:pPr>
            <w:del w:id="5291" w:author="Smith, Alexis@Energy" w:date="2019-02-13T10:12:00Z">
              <w:r w:rsidRPr="00CC3747" w:rsidDel="00AA233E">
                <w:rPr>
                  <w:sz w:val="20"/>
                  <w:szCs w:val="20"/>
                </w:rPr>
                <w:delText>Not more than 102</w:delText>
              </w:r>
              <w:r w:rsidR="00313DA2" w:rsidDel="00AA233E">
                <w:rPr>
                  <w:sz w:val="20"/>
                  <w:szCs w:val="20"/>
                </w:rPr>
                <w:delText>°</w:delText>
              </w:r>
              <w:r w:rsidDel="00AA233E">
                <w:rPr>
                  <w:rFonts w:asciiTheme="minorHAnsi" w:hAnsiTheme="minorHAnsi"/>
                  <w:sz w:val="20"/>
                  <w:szCs w:val="20"/>
                </w:rPr>
                <w:delText>F</w:delText>
              </w:r>
              <w:r w:rsidRPr="00CC3747" w:rsidDel="00AA233E">
                <w:rPr>
                  <w:sz w:val="20"/>
                  <w:szCs w:val="20"/>
                </w:rPr>
                <w:delText xml:space="preserve"> (38.9</w:delText>
              </w:r>
              <w:r w:rsidR="00313DA2" w:rsidDel="00AA233E">
                <w:rPr>
                  <w:sz w:val="20"/>
                  <w:szCs w:val="20"/>
                </w:rPr>
                <w:delText>°</w:delText>
              </w:r>
              <w:r w:rsidDel="00AA233E">
                <w:rPr>
                  <w:rFonts w:asciiTheme="minorHAnsi" w:hAnsiTheme="minorHAnsi"/>
                  <w:sz w:val="20"/>
                  <w:szCs w:val="20"/>
                </w:rPr>
                <w:delText>C</w:delText>
              </w:r>
              <w:r w:rsidRPr="00CC3747" w:rsidDel="00AA233E">
                <w:rPr>
                  <w:sz w:val="20"/>
                  <w:szCs w:val="20"/>
                </w:rPr>
                <w:delText>).</w:delText>
              </w:r>
            </w:del>
          </w:p>
          <w:p w14:paraId="22883AD6" w14:textId="6E21077B" w:rsidR="006B46AF" w:rsidDel="00AA233E" w:rsidRDefault="006B46AF" w:rsidP="006B46AF">
            <w:pPr>
              <w:keepNext/>
              <w:rPr>
                <w:del w:id="5292" w:author="Smith, Alexis@Energy" w:date="2019-02-13T10:12:00Z"/>
                <w:sz w:val="20"/>
                <w:szCs w:val="20"/>
              </w:rPr>
            </w:pPr>
          </w:p>
        </w:tc>
      </w:tr>
      <w:tr w:rsidR="006B46AF" w:rsidRPr="002D344E" w:rsidDel="00AA233E" w14:paraId="22883ADA" w14:textId="454DCE83" w:rsidTr="006B46AF">
        <w:trPr>
          <w:cantSplit/>
          <w:trHeight w:hRule="exact" w:val="550"/>
          <w:del w:id="5293" w:author="Smith, Alexis@Energy" w:date="2019-02-13T10:12:00Z"/>
        </w:trPr>
        <w:tc>
          <w:tcPr>
            <w:tcW w:w="831" w:type="dxa"/>
            <w:vAlign w:val="center"/>
          </w:tcPr>
          <w:p w14:paraId="22883AD8" w14:textId="327D516C"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94" w:author="Smith, Alexis@Energy" w:date="2019-02-13T10:12:00Z"/>
                <w:rFonts w:asciiTheme="minorHAnsi" w:hAnsiTheme="minorHAnsi"/>
                <w:sz w:val="20"/>
                <w:szCs w:val="20"/>
              </w:rPr>
            </w:pPr>
            <w:del w:id="5295" w:author="Smith, Alexis@Energy" w:date="2019-02-13T10:12:00Z">
              <w:r w:rsidDel="00AA233E">
                <w:rPr>
                  <w:rFonts w:asciiTheme="minorHAnsi" w:hAnsiTheme="minorHAnsi"/>
                  <w:sz w:val="20"/>
                  <w:szCs w:val="20"/>
                </w:rPr>
                <w:delText>03</w:delText>
              </w:r>
            </w:del>
          </w:p>
        </w:tc>
        <w:tc>
          <w:tcPr>
            <w:tcW w:w="13762" w:type="dxa"/>
            <w:gridSpan w:val="2"/>
            <w:vAlign w:val="center"/>
          </w:tcPr>
          <w:p w14:paraId="22883AD9" w14:textId="03D2B3F1" w:rsidR="006B46AF" w:rsidDel="00AA233E" w:rsidRDefault="006B46AF" w:rsidP="006B46AF">
            <w:pPr>
              <w:keepNext/>
              <w:rPr>
                <w:del w:id="5296" w:author="Smith, Alexis@Energy" w:date="2019-02-13T10:12:00Z"/>
                <w:sz w:val="20"/>
                <w:szCs w:val="20"/>
              </w:rPr>
            </w:pPr>
            <w:del w:id="5297" w:author="Smith, Alexis@Energy" w:date="2019-02-13T10:12:00Z">
              <w:r w:rsidRPr="00B36001" w:rsidDel="00AA233E">
                <w:rPr>
                  <w:sz w:val="20"/>
                  <w:szCs w:val="20"/>
                </w:rPr>
                <w:delText>The controls shall limit pump operation to a maximum of 10 minutes following any activation. This is</w:delText>
              </w:r>
              <w:r w:rsidDel="00AA233E">
                <w:rPr>
                  <w:sz w:val="20"/>
                  <w:szCs w:val="20"/>
                </w:rPr>
                <w:delText xml:space="preserve"> </w:delText>
              </w:r>
              <w:r w:rsidRPr="00B36001" w:rsidDel="00AA233E">
                <w:rPr>
                  <w:sz w:val="20"/>
                  <w:szCs w:val="20"/>
                </w:rPr>
                <w:delText>provided in the event that the normal means of shutting off the pump have failed.</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RPr="00B36001" w:rsidDel="00AA233E" w14:paraId="22883AE0" w14:textId="2DA3D176" w:rsidTr="006B46AF">
        <w:trPr>
          <w:cantSplit/>
          <w:trHeight w:hRule="exact" w:val="1882"/>
          <w:del w:id="5298" w:author="Smith, Alexis@Energy" w:date="2019-02-13T10:12:00Z"/>
        </w:trPr>
        <w:tc>
          <w:tcPr>
            <w:tcW w:w="831" w:type="dxa"/>
            <w:vAlign w:val="center"/>
          </w:tcPr>
          <w:p w14:paraId="22883ADB" w14:textId="54F846A3"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299" w:author="Smith, Alexis@Energy" w:date="2019-02-13T10:12:00Z"/>
                <w:rFonts w:asciiTheme="minorHAnsi" w:hAnsiTheme="minorHAnsi"/>
                <w:sz w:val="20"/>
                <w:szCs w:val="20"/>
              </w:rPr>
            </w:pPr>
            <w:del w:id="5300" w:author="Smith, Alexis@Energy" w:date="2019-02-13T10:12:00Z">
              <w:r w:rsidDel="00AA233E">
                <w:rPr>
                  <w:rFonts w:asciiTheme="minorHAnsi" w:hAnsiTheme="minorHAnsi"/>
                  <w:sz w:val="20"/>
                  <w:szCs w:val="20"/>
                </w:rPr>
                <w:delText>04</w:delText>
              </w:r>
            </w:del>
          </w:p>
        </w:tc>
        <w:tc>
          <w:tcPr>
            <w:tcW w:w="13762" w:type="dxa"/>
            <w:gridSpan w:val="2"/>
            <w:vAlign w:val="center"/>
          </w:tcPr>
          <w:p w14:paraId="22883ADC" w14:textId="0F9E8895" w:rsidR="006B46AF" w:rsidRPr="00B36001"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01" w:author="Smith, Alexis@Energy" w:date="2019-02-13T10:12:00Z"/>
                <w:sz w:val="20"/>
                <w:szCs w:val="20"/>
              </w:rPr>
            </w:pPr>
            <w:del w:id="5302" w:author="Smith, Alexis@Energy" w:date="2019-02-13T10:12:00Z">
              <w:r w:rsidRPr="00B36001" w:rsidDel="00AA233E">
                <w:rPr>
                  <w:sz w:val="20"/>
                  <w:szCs w:val="20"/>
                </w:rPr>
                <w:delText>Pump and control placement shall meet one of the following criteria:</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p w14:paraId="22883ADD" w14:textId="6E97ACB0" w:rsidR="006B46AF" w:rsidRPr="00B36001" w:rsidDel="00AA233E"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03" w:author="Smith, Alexis@Energy" w:date="2019-02-13T10:12:00Z"/>
                <w:sz w:val="20"/>
                <w:szCs w:val="20"/>
              </w:rPr>
            </w:pPr>
            <w:del w:id="5304" w:author="Smith, Alexis@Energy" w:date="2019-02-13T10:12:00Z">
              <w:r w:rsidRPr="00B36001" w:rsidDel="00AA233E">
                <w:rPr>
                  <w:sz w:val="20"/>
                  <w:szCs w:val="20"/>
                </w:rPr>
                <w:delText>When a dedicated return line has been installed the pump, controls and thermo-sensor are installed at the end of the supply portion of the recirculation loop; or</w:delText>
              </w:r>
            </w:del>
          </w:p>
          <w:p w14:paraId="22883ADE" w14:textId="4BC8C42A" w:rsidR="006B46AF" w:rsidRPr="00B36001" w:rsidDel="00AA233E"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05" w:author="Smith, Alexis@Energy" w:date="2019-02-13T10:12:00Z"/>
                <w:sz w:val="20"/>
                <w:szCs w:val="20"/>
              </w:rPr>
            </w:pPr>
            <w:del w:id="5306" w:author="Smith, Alexis@Energy" w:date="2019-02-13T10:12:00Z">
              <w:r w:rsidRPr="00B36001" w:rsidDel="00AA233E">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22883ADF" w14:textId="3BEA7C00" w:rsidR="006B46AF" w:rsidRPr="00B36001" w:rsidDel="00AA233E" w:rsidRDefault="006B46AF"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07" w:author="Smith, Alexis@Energy" w:date="2019-02-13T10:12:00Z"/>
                <w:sz w:val="20"/>
                <w:szCs w:val="20"/>
              </w:rPr>
            </w:pPr>
            <w:del w:id="5308" w:author="Smith, Alexis@Energy" w:date="2019-02-13T10:12:00Z">
              <w:r w:rsidRPr="00B36001" w:rsidDel="00AA233E">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6B46AF" w:rsidRPr="00B36001" w:rsidDel="00AA233E" w14:paraId="22883AE3" w14:textId="1B456C84" w:rsidTr="006B46AF">
        <w:trPr>
          <w:cantSplit/>
          <w:trHeight w:hRule="exact" w:val="478"/>
          <w:del w:id="5309" w:author="Smith, Alexis@Energy" w:date="2019-02-13T10:12:00Z"/>
        </w:trPr>
        <w:tc>
          <w:tcPr>
            <w:tcW w:w="831" w:type="dxa"/>
            <w:vAlign w:val="center"/>
          </w:tcPr>
          <w:p w14:paraId="22883AE1" w14:textId="00A75DF5"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10" w:author="Smith, Alexis@Energy" w:date="2019-02-13T10:12:00Z"/>
                <w:rFonts w:asciiTheme="minorHAnsi" w:hAnsiTheme="minorHAnsi"/>
                <w:sz w:val="20"/>
                <w:szCs w:val="20"/>
              </w:rPr>
            </w:pPr>
            <w:del w:id="5311" w:author="Smith, Alexis@Energy" w:date="2019-02-13T10:12:00Z">
              <w:r w:rsidDel="00AA233E">
                <w:rPr>
                  <w:rFonts w:asciiTheme="minorHAnsi" w:hAnsiTheme="minorHAnsi"/>
                  <w:sz w:val="20"/>
                  <w:szCs w:val="20"/>
                </w:rPr>
                <w:delText>05</w:delText>
              </w:r>
            </w:del>
          </w:p>
        </w:tc>
        <w:tc>
          <w:tcPr>
            <w:tcW w:w="13762" w:type="dxa"/>
            <w:gridSpan w:val="2"/>
            <w:vAlign w:val="center"/>
          </w:tcPr>
          <w:p w14:paraId="22883AE2" w14:textId="3B327F2B" w:rsidR="006B46AF" w:rsidRPr="00B36001"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12" w:author="Smith, Alexis@Energy" w:date="2019-02-13T10:12:00Z"/>
                <w:sz w:val="20"/>
                <w:szCs w:val="20"/>
              </w:rPr>
            </w:pPr>
            <w:del w:id="5313" w:author="Smith, Alexis@Energy" w:date="2019-02-13T10:12:00Z">
              <w:r w:rsidRPr="00B36001" w:rsidDel="00AA233E">
                <w:rPr>
                  <w:sz w:val="20"/>
                  <w:szCs w:val="20"/>
                </w:rPr>
                <w:delText>Insulation is not required on the cold water line when it is used as the return.</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Del="00AA233E" w14:paraId="22883AE6" w14:textId="7157B279" w:rsidTr="006B46AF">
        <w:trPr>
          <w:cantSplit/>
          <w:trHeight w:hRule="exact" w:val="766"/>
          <w:del w:id="5314" w:author="Smith, Alexis@Energy" w:date="2019-02-13T10:12:00Z"/>
        </w:trPr>
        <w:tc>
          <w:tcPr>
            <w:tcW w:w="831" w:type="dxa"/>
            <w:vAlign w:val="center"/>
          </w:tcPr>
          <w:p w14:paraId="22883AE4" w14:textId="5160B9E7"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15" w:author="Smith, Alexis@Energy" w:date="2019-02-13T10:12:00Z"/>
                <w:rFonts w:asciiTheme="minorHAnsi" w:hAnsiTheme="minorHAnsi"/>
                <w:sz w:val="20"/>
                <w:szCs w:val="20"/>
              </w:rPr>
            </w:pPr>
            <w:del w:id="5316" w:author="Smith, Alexis@Energy" w:date="2019-02-13T10:12:00Z">
              <w:r w:rsidDel="00AA233E">
                <w:rPr>
                  <w:rFonts w:asciiTheme="minorHAnsi" w:hAnsiTheme="minorHAnsi"/>
                  <w:sz w:val="20"/>
                  <w:szCs w:val="20"/>
                </w:rPr>
                <w:delText>06</w:delText>
              </w:r>
            </w:del>
          </w:p>
        </w:tc>
        <w:tc>
          <w:tcPr>
            <w:tcW w:w="13762" w:type="dxa"/>
            <w:gridSpan w:val="2"/>
            <w:vAlign w:val="center"/>
          </w:tcPr>
          <w:p w14:paraId="22883AE5" w14:textId="461366B3"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17" w:author="Smith, Alexis@Energy" w:date="2019-02-13T10:12:00Z"/>
                <w:sz w:val="20"/>
                <w:szCs w:val="20"/>
              </w:rPr>
            </w:pPr>
            <w:del w:id="5318" w:author="Smith, Alexis@Energy" w:date="2019-02-13T10:12:00Z">
              <w:r w:rsidDel="00AA233E">
                <w:rPr>
                  <w:sz w:val="20"/>
                  <w:szCs w:val="20"/>
                </w:rPr>
                <w:delText>Each c</w:delText>
              </w:r>
              <w:r w:rsidRPr="00B36001" w:rsidDel="00AA233E">
                <w:rPr>
                  <w:sz w:val="20"/>
                  <w:szCs w:val="20"/>
                </w:rPr>
                <w:delText xml:space="preserve">ontrol shall have standby power of 1 Watt or less. </w:delText>
              </w:r>
              <w:r w:rsidDel="00AA233E">
                <w:rPr>
                  <w:sz w:val="20"/>
                  <w:szCs w:val="20"/>
                </w:rPr>
                <w:delText xml:space="preserve"> </w:delText>
              </w:r>
              <w:r w:rsidRPr="00B36001" w:rsidDel="00AA233E">
                <w:rPr>
                  <w:sz w:val="20"/>
                  <w:szCs w:val="20"/>
                </w:rPr>
                <w:delText>Controls may be located in individual units or on the loop. Controls may be activated by wired or wireless mechanisms,</w:delText>
              </w:r>
              <w:r w:rsidDel="00AA233E">
                <w:rPr>
                  <w:sz w:val="20"/>
                  <w:szCs w:val="20"/>
                </w:rPr>
                <w:delText xml:space="preserve"> </w:delText>
              </w:r>
              <w:r w:rsidRPr="00B36001" w:rsidDel="00AA233E">
                <w:rPr>
                  <w:sz w:val="20"/>
                  <w:szCs w:val="20"/>
                </w:rPr>
                <w:delText>including buttons, motion sensors, door switches and flow switches.</w:delText>
              </w:r>
              <w:r w:rsidDel="00AA233E">
                <w:rPr>
                  <w:sz w:val="20"/>
                  <w:szCs w:val="20"/>
                </w:rPr>
                <w:delText xml:space="preserve"> </w:delText>
              </w:r>
              <w:r w:rsidDel="00AA233E">
                <w:rPr>
                  <w:rFonts w:asciiTheme="minorHAnsi" w:hAnsiTheme="minorHAnsi"/>
                  <w:sz w:val="20"/>
                  <w:szCs w:val="20"/>
                </w:rPr>
                <w:delText>(</w:delText>
              </w:r>
              <w:r w:rsidRPr="00B36001" w:rsidDel="00AA233E">
                <w:rPr>
                  <w:rFonts w:asciiTheme="minorHAnsi" w:hAnsiTheme="minorHAnsi"/>
                  <w:sz w:val="20"/>
                  <w:szCs w:val="20"/>
                </w:rPr>
                <w:delText>RA4.4.1</w:delText>
              </w:r>
              <w:r w:rsidDel="00AA233E">
                <w:rPr>
                  <w:rFonts w:asciiTheme="minorHAnsi" w:hAnsiTheme="minorHAnsi"/>
                  <w:sz w:val="20"/>
                  <w:szCs w:val="20"/>
                </w:rPr>
                <w:delText>3</w:delText>
              </w:r>
              <w:r w:rsidRPr="00B36001" w:rsidDel="00AA233E">
                <w:rPr>
                  <w:rFonts w:asciiTheme="minorHAnsi" w:hAnsiTheme="minorHAnsi"/>
                  <w:sz w:val="20"/>
                  <w:szCs w:val="20"/>
                </w:rPr>
                <w:delText>)</w:delText>
              </w:r>
            </w:del>
          </w:p>
        </w:tc>
      </w:tr>
      <w:tr w:rsidR="006B46AF" w:rsidRPr="006D2E42" w:rsidDel="00AA233E" w14:paraId="22883AE9" w14:textId="0611CA66" w:rsidTr="006B46AF">
        <w:trPr>
          <w:cantSplit/>
          <w:trHeight w:hRule="exact" w:val="288"/>
          <w:del w:id="5319" w:author="Smith, Alexis@Energy" w:date="2019-02-13T10:12:00Z"/>
        </w:trPr>
        <w:tc>
          <w:tcPr>
            <w:tcW w:w="831" w:type="dxa"/>
            <w:vAlign w:val="center"/>
          </w:tcPr>
          <w:p w14:paraId="22883AE7" w14:textId="1B7FD794" w:rsidR="006B46AF" w:rsidRPr="002D344E"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20" w:author="Smith, Alexis@Energy" w:date="2019-02-13T10:12:00Z"/>
                <w:rFonts w:asciiTheme="minorHAnsi" w:hAnsiTheme="minorHAnsi"/>
                <w:sz w:val="20"/>
                <w:szCs w:val="20"/>
              </w:rPr>
            </w:pPr>
            <w:del w:id="5321" w:author="Smith, Alexis@Energy" w:date="2019-02-13T10:12:00Z">
              <w:r w:rsidDel="00AA233E">
                <w:rPr>
                  <w:rFonts w:asciiTheme="minorHAnsi" w:hAnsiTheme="minorHAnsi"/>
                  <w:sz w:val="20"/>
                  <w:szCs w:val="20"/>
                </w:rPr>
                <w:delText>07</w:delText>
              </w:r>
            </w:del>
          </w:p>
        </w:tc>
        <w:tc>
          <w:tcPr>
            <w:tcW w:w="13762" w:type="dxa"/>
            <w:gridSpan w:val="2"/>
            <w:vAlign w:val="center"/>
          </w:tcPr>
          <w:p w14:paraId="22883AE8" w14:textId="127DFAF8" w:rsidR="006B46AF" w:rsidRPr="002D344E"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22" w:author="Smith, Alexis@Energy" w:date="2019-02-13T10:12:00Z"/>
                <w:sz w:val="20"/>
                <w:szCs w:val="20"/>
              </w:rPr>
            </w:pPr>
            <w:del w:id="5323" w:author="Smith, Alexis@Energy" w:date="2019-02-13T10:12:00Z">
              <w:r w:rsidRPr="002D344E" w:rsidDel="00AA233E">
                <w:rPr>
                  <w:sz w:val="20"/>
                  <w:szCs w:val="20"/>
                </w:rPr>
                <w:delText>If more than one loop installed each loop shall have its own pump and controls</w:delText>
              </w:r>
            </w:del>
          </w:p>
        </w:tc>
      </w:tr>
      <w:tr w:rsidR="006B46AF" w:rsidRPr="006D2E42" w:rsidDel="00AA233E" w14:paraId="22883AEC" w14:textId="6FBDE21D" w:rsidTr="006B46AF">
        <w:trPr>
          <w:cantSplit/>
          <w:trHeight w:hRule="exact" w:val="370"/>
          <w:del w:id="5324" w:author="Smith, Alexis@Energy" w:date="2019-02-13T10:12:00Z"/>
        </w:trPr>
        <w:tc>
          <w:tcPr>
            <w:tcW w:w="831" w:type="dxa"/>
            <w:vAlign w:val="center"/>
          </w:tcPr>
          <w:p w14:paraId="22883AEA" w14:textId="738E5769"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25" w:author="Smith, Alexis@Energy" w:date="2019-02-13T10:12:00Z"/>
                <w:rFonts w:asciiTheme="minorHAnsi" w:hAnsiTheme="minorHAnsi"/>
                <w:sz w:val="20"/>
                <w:szCs w:val="20"/>
              </w:rPr>
            </w:pPr>
            <w:del w:id="5326" w:author="Smith, Alexis@Energy" w:date="2019-02-13T10:12:00Z">
              <w:r w:rsidDel="00AA233E">
                <w:rPr>
                  <w:rFonts w:asciiTheme="minorHAnsi" w:hAnsiTheme="minorHAnsi"/>
                  <w:sz w:val="20"/>
                  <w:szCs w:val="20"/>
                </w:rPr>
                <w:delText>08</w:delText>
              </w:r>
            </w:del>
          </w:p>
        </w:tc>
        <w:tc>
          <w:tcPr>
            <w:tcW w:w="13762" w:type="dxa"/>
            <w:gridSpan w:val="2"/>
            <w:vAlign w:val="center"/>
          </w:tcPr>
          <w:p w14:paraId="22883AEB" w14:textId="36BC455D" w:rsidR="006B46AF" w:rsidRPr="00D24BC5"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5327" w:author="Smith, Alexis@Energy" w:date="2019-02-13T10:12:00Z"/>
                <w:rFonts w:asciiTheme="minorHAnsi" w:hAnsiTheme="minorHAnsi" w:cs="Arial"/>
                <w:sz w:val="20"/>
                <w:szCs w:val="20"/>
              </w:rPr>
            </w:pPr>
            <w:del w:id="5328" w:author="Smith, Alexis@Energy" w:date="2019-02-13T10:12:00Z">
              <w:r w:rsidRPr="00D24BC5" w:rsidDel="00AA233E">
                <w:rPr>
                  <w:rFonts w:asciiTheme="minorHAnsi" w:hAnsiTheme="minorHAnsi" w:cs="Arial"/>
                  <w:sz w:val="20"/>
                  <w:szCs w:val="20"/>
                </w:rPr>
                <w:delText>Automatic Air release valve is installed on the inlet side of the recirculation pump per Section 110.3(c)5A.</w:delText>
              </w:r>
            </w:del>
          </w:p>
        </w:tc>
      </w:tr>
      <w:tr w:rsidR="006B46AF" w:rsidRPr="006D2E42" w:rsidDel="00AA233E" w14:paraId="22883AEF" w14:textId="536494BE" w:rsidTr="006B46AF">
        <w:trPr>
          <w:cantSplit/>
          <w:trHeight w:hRule="exact" w:val="361"/>
          <w:del w:id="5329" w:author="Smith, Alexis@Energy" w:date="2019-02-13T10:12:00Z"/>
        </w:trPr>
        <w:tc>
          <w:tcPr>
            <w:tcW w:w="831" w:type="dxa"/>
            <w:vAlign w:val="center"/>
          </w:tcPr>
          <w:p w14:paraId="22883AED" w14:textId="629870DD"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30" w:author="Smith, Alexis@Energy" w:date="2019-02-13T10:12:00Z"/>
                <w:rFonts w:asciiTheme="minorHAnsi" w:hAnsiTheme="minorHAnsi"/>
                <w:sz w:val="20"/>
                <w:szCs w:val="20"/>
              </w:rPr>
            </w:pPr>
            <w:del w:id="5331" w:author="Smith, Alexis@Energy" w:date="2019-02-13T10:12:00Z">
              <w:r w:rsidDel="00AA233E">
                <w:rPr>
                  <w:rFonts w:asciiTheme="minorHAnsi" w:hAnsiTheme="minorHAnsi"/>
                  <w:sz w:val="20"/>
                  <w:szCs w:val="20"/>
                </w:rPr>
                <w:delText>09</w:delText>
              </w:r>
            </w:del>
          </w:p>
        </w:tc>
        <w:tc>
          <w:tcPr>
            <w:tcW w:w="13762" w:type="dxa"/>
            <w:gridSpan w:val="2"/>
            <w:vAlign w:val="center"/>
          </w:tcPr>
          <w:p w14:paraId="22883AEE" w14:textId="0D2EB1B8" w:rsidR="006B46AF" w:rsidRPr="00D24BC5"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5332" w:author="Smith, Alexis@Energy" w:date="2019-02-13T10:12:00Z"/>
                <w:rFonts w:asciiTheme="minorHAnsi" w:hAnsiTheme="minorHAnsi" w:cs="Arial"/>
                <w:sz w:val="20"/>
                <w:szCs w:val="20"/>
              </w:rPr>
            </w:pPr>
            <w:del w:id="5333" w:author="Smith, Alexis@Energy" w:date="2019-02-13T10:12:00Z">
              <w:r w:rsidRPr="00D24BC5" w:rsidDel="00AA233E">
                <w:rPr>
                  <w:rFonts w:asciiTheme="minorHAnsi" w:hAnsiTheme="minorHAnsi" w:cs="Arial"/>
                  <w:sz w:val="20"/>
                  <w:szCs w:val="20"/>
                </w:rPr>
                <w:delText>A check valve is located between the recirculation pump and the water heater per Section 110.3(c)5B.</w:delText>
              </w:r>
            </w:del>
          </w:p>
        </w:tc>
      </w:tr>
      <w:tr w:rsidR="006B46AF" w:rsidRPr="006D2E42" w:rsidDel="00AA233E" w14:paraId="22883AF2" w14:textId="6DE68EA7" w:rsidTr="006B46AF">
        <w:trPr>
          <w:cantSplit/>
          <w:trHeight w:hRule="exact" w:val="631"/>
          <w:del w:id="5334" w:author="Smith, Alexis@Energy" w:date="2019-02-13T10:12:00Z"/>
        </w:trPr>
        <w:tc>
          <w:tcPr>
            <w:tcW w:w="831" w:type="dxa"/>
            <w:vAlign w:val="center"/>
          </w:tcPr>
          <w:p w14:paraId="22883AF0" w14:textId="54AB2001"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35" w:author="Smith, Alexis@Energy" w:date="2019-02-13T10:12:00Z"/>
                <w:rFonts w:asciiTheme="minorHAnsi" w:hAnsiTheme="minorHAnsi"/>
                <w:sz w:val="20"/>
                <w:szCs w:val="20"/>
              </w:rPr>
            </w:pPr>
            <w:del w:id="5336" w:author="Smith, Alexis@Energy" w:date="2019-02-13T10:12:00Z">
              <w:r w:rsidDel="00AA233E">
                <w:rPr>
                  <w:rFonts w:asciiTheme="minorHAnsi" w:hAnsiTheme="minorHAnsi"/>
                  <w:sz w:val="20"/>
                  <w:szCs w:val="20"/>
                </w:rPr>
                <w:delText>10</w:delText>
              </w:r>
            </w:del>
          </w:p>
        </w:tc>
        <w:tc>
          <w:tcPr>
            <w:tcW w:w="13762" w:type="dxa"/>
            <w:gridSpan w:val="2"/>
            <w:vAlign w:val="center"/>
          </w:tcPr>
          <w:p w14:paraId="22883AF1" w14:textId="0D7C200F" w:rsidR="006B46AF" w:rsidRPr="00D24BC5" w:rsidDel="00AA233E" w:rsidRDefault="006B46AF" w:rsidP="006B46AF">
            <w:pPr>
              <w:keepNext/>
              <w:spacing w:after="0"/>
              <w:rPr>
                <w:del w:id="5337" w:author="Smith, Alexis@Energy" w:date="2019-02-13T10:12:00Z"/>
                <w:rFonts w:asciiTheme="minorHAnsi" w:hAnsiTheme="minorHAnsi" w:cs="Arial"/>
                <w:sz w:val="20"/>
                <w:szCs w:val="20"/>
              </w:rPr>
            </w:pPr>
            <w:del w:id="5338" w:author="Smith, Alexis@Energy" w:date="2019-02-13T10:12:00Z">
              <w:r w:rsidRPr="00D24BC5" w:rsidDel="00AA233E">
                <w:rPr>
                  <w:rFonts w:asciiTheme="minorHAnsi" w:hAnsiTheme="minorHAnsi" w:cs="Arial"/>
                  <w:sz w:val="20"/>
                  <w:szCs w:val="20"/>
                </w:rPr>
                <w:delText>Hose bibb is installed between the pump and the water heating equipment with an isolation valve between the hose bibb and the water heating equipment per Section 110.3(c)5C.</w:delText>
              </w:r>
            </w:del>
          </w:p>
        </w:tc>
      </w:tr>
      <w:tr w:rsidR="006B46AF" w:rsidRPr="006D2E42" w:rsidDel="00AA233E" w14:paraId="22883AF5" w14:textId="029A2024" w:rsidTr="006B46AF">
        <w:trPr>
          <w:cantSplit/>
          <w:trHeight w:hRule="exact" w:val="505"/>
          <w:del w:id="5339" w:author="Smith, Alexis@Energy" w:date="2019-02-13T10:12:00Z"/>
        </w:trPr>
        <w:tc>
          <w:tcPr>
            <w:tcW w:w="831" w:type="dxa"/>
            <w:vAlign w:val="center"/>
          </w:tcPr>
          <w:p w14:paraId="22883AF3" w14:textId="40FB8724"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40" w:author="Smith, Alexis@Energy" w:date="2019-02-13T10:12:00Z"/>
                <w:rFonts w:asciiTheme="minorHAnsi" w:hAnsiTheme="minorHAnsi"/>
                <w:sz w:val="20"/>
                <w:szCs w:val="20"/>
              </w:rPr>
            </w:pPr>
            <w:del w:id="5341" w:author="Smith, Alexis@Energy" w:date="2019-02-13T10:12:00Z">
              <w:r w:rsidDel="00AA233E">
                <w:rPr>
                  <w:rFonts w:asciiTheme="minorHAnsi" w:hAnsiTheme="minorHAnsi"/>
                  <w:sz w:val="20"/>
                  <w:szCs w:val="20"/>
                </w:rPr>
                <w:delText>11</w:delText>
              </w:r>
            </w:del>
          </w:p>
        </w:tc>
        <w:tc>
          <w:tcPr>
            <w:tcW w:w="13762" w:type="dxa"/>
            <w:gridSpan w:val="2"/>
            <w:vAlign w:val="center"/>
          </w:tcPr>
          <w:p w14:paraId="22883AF4" w14:textId="0EDAFFF5" w:rsidR="006B46AF" w:rsidRPr="00D24BC5" w:rsidDel="00AA233E" w:rsidRDefault="006B46AF" w:rsidP="00F312B5">
            <w:pPr>
              <w:pStyle w:val="BulletCALetter"/>
              <w:keepNext/>
              <w:spacing w:before="0"/>
              <w:ind w:left="0" w:firstLine="0"/>
              <w:rPr>
                <w:del w:id="5342" w:author="Smith, Alexis@Energy" w:date="2019-02-13T10:12:00Z"/>
                <w:rFonts w:asciiTheme="minorHAnsi" w:eastAsia="Calibri" w:hAnsiTheme="minorHAnsi" w:cs="Arial"/>
              </w:rPr>
            </w:pPr>
            <w:del w:id="5343" w:author="Smith, Alexis@Energy" w:date="2019-02-13T10:12:00Z">
              <w:r w:rsidRPr="00D24BC5" w:rsidDel="00AA233E">
                <w:rPr>
                  <w:rFonts w:asciiTheme="minorHAnsi" w:eastAsia="Calibri" w:hAnsiTheme="minorHAnsi" w:cs="Arial"/>
                </w:rPr>
                <w:delText>Isolation valves are installed on both sides of the pump. One of the isolation valves may be the s</w:delText>
              </w:r>
              <w:r w:rsidDel="00AA233E">
                <w:rPr>
                  <w:rFonts w:asciiTheme="minorHAnsi" w:eastAsia="Calibri" w:hAnsiTheme="minorHAnsi" w:cs="Arial"/>
                </w:rPr>
                <w:delText xml:space="preserve">ame isolation valve as in item </w:delText>
              </w:r>
              <w:r w:rsidR="00F312B5" w:rsidDel="00AA233E">
                <w:rPr>
                  <w:rFonts w:asciiTheme="minorHAnsi" w:eastAsia="Calibri" w:hAnsiTheme="minorHAnsi" w:cs="Arial"/>
                </w:rPr>
                <w:delText>09</w:delText>
              </w:r>
              <w:r w:rsidR="00F312B5" w:rsidRPr="00D24BC5" w:rsidDel="00AA233E">
                <w:rPr>
                  <w:rFonts w:asciiTheme="minorHAnsi" w:eastAsia="Calibri" w:hAnsiTheme="minorHAnsi" w:cs="Arial"/>
                </w:rPr>
                <w:delText xml:space="preserve"> </w:delText>
              </w:r>
              <w:r w:rsidRPr="00D24BC5" w:rsidDel="00AA233E">
                <w:rPr>
                  <w:rFonts w:asciiTheme="minorHAnsi" w:eastAsia="Calibri" w:hAnsiTheme="minorHAnsi" w:cs="Arial"/>
                </w:rPr>
                <w:delText>above per Section 110.3(c)5D.</w:delText>
              </w:r>
            </w:del>
          </w:p>
        </w:tc>
      </w:tr>
      <w:tr w:rsidR="006B46AF" w:rsidRPr="006D2E42" w:rsidDel="00AA233E" w14:paraId="22883AF8" w14:textId="264CA02A" w:rsidTr="006B46AF">
        <w:trPr>
          <w:cantSplit/>
          <w:trHeight w:hRule="exact" w:val="451"/>
          <w:del w:id="5344" w:author="Smith, Alexis@Energy" w:date="2019-02-13T10:12:00Z"/>
        </w:trPr>
        <w:tc>
          <w:tcPr>
            <w:tcW w:w="831" w:type="dxa"/>
            <w:vAlign w:val="center"/>
          </w:tcPr>
          <w:p w14:paraId="22883AF6" w14:textId="6DCFB927"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45" w:author="Smith, Alexis@Energy" w:date="2019-02-13T10:12:00Z"/>
                <w:rFonts w:asciiTheme="minorHAnsi" w:hAnsiTheme="minorHAnsi"/>
                <w:sz w:val="20"/>
                <w:szCs w:val="20"/>
              </w:rPr>
            </w:pPr>
            <w:del w:id="5346" w:author="Smith, Alexis@Energy" w:date="2019-02-13T10:12:00Z">
              <w:r w:rsidDel="00AA233E">
                <w:rPr>
                  <w:rFonts w:asciiTheme="minorHAnsi" w:hAnsiTheme="minorHAnsi"/>
                  <w:sz w:val="20"/>
                  <w:szCs w:val="20"/>
                </w:rPr>
                <w:delText>12</w:delText>
              </w:r>
            </w:del>
          </w:p>
        </w:tc>
        <w:tc>
          <w:tcPr>
            <w:tcW w:w="13762" w:type="dxa"/>
            <w:gridSpan w:val="2"/>
            <w:vAlign w:val="center"/>
          </w:tcPr>
          <w:p w14:paraId="22883AF7" w14:textId="5352B092" w:rsidR="006B46AF" w:rsidRPr="00D24BC5" w:rsidDel="00AA233E" w:rsidRDefault="006B46AF" w:rsidP="006B46AF">
            <w:pPr>
              <w:pStyle w:val="BulletCALetter"/>
              <w:keepNext/>
              <w:spacing w:before="0"/>
              <w:ind w:left="0" w:firstLine="0"/>
              <w:rPr>
                <w:del w:id="5347" w:author="Smith, Alexis@Energy" w:date="2019-02-13T10:12:00Z"/>
                <w:rFonts w:asciiTheme="minorHAnsi" w:eastAsia="Calibri" w:hAnsiTheme="minorHAnsi" w:cs="Arial"/>
              </w:rPr>
            </w:pPr>
            <w:del w:id="5348" w:author="Smith, Alexis@Energy" w:date="2019-02-13T10:12:00Z">
              <w:r w:rsidRPr="00D24BC5" w:rsidDel="00AA233E">
                <w:rPr>
                  <w:rFonts w:asciiTheme="minorHAnsi" w:eastAsia="Calibri" w:hAnsiTheme="minorHAnsi" w:cs="Arial"/>
                </w:rPr>
                <w:delText>The cold water supply piping and the recirculation loop piping is not connected to the hot water storage tank drain port per Section 110.3(c)5E.</w:delText>
              </w:r>
            </w:del>
          </w:p>
        </w:tc>
      </w:tr>
      <w:tr w:rsidR="006B46AF" w:rsidRPr="006D2E42" w:rsidDel="00AA233E" w14:paraId="22883AFB" w14:textId="06FE8D01" w:rsidTr="006B46AF">
        <w:trPr>
          <w:cantSplit/>
          <w:trHeight w:hRule="exact" w:val="451"/>
          <w:del w:id="5349" w:author="Smith, Alexis@Energy" w:date="2019-02-13T10:12:00Z"/>
        </w:trPr>
        <w:tc>
          <w:tcPr>
            <w:tcW w:w="831" w:type="dxa"/>
            <w:vAlign w:val="center"/>
          </w:tcPr>
          <w:p w14:paraId="22883AF9" w14:textId="64A93DE7" w:rsidR="006B46AF" w:rsidDel="00AA233E" w:rsidRDefault="006B46AF"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50" w:author="Smith, Alexis@Energy" w:date="2019-02-13T10:12:00Z"/>
                <w:rFonts w:asciiTheme="minorHAnsi" w:hAnsiTheme="minorHAnsi"/>
                <w:sz w:val="20"/>
                <w:szCs w:val="20"/>
              </w:rPr>
            </w:pPr>
            <w:del w:id="5351" w:author="Smith, Alexis@Energy" w:date="2019-02-13T10:12:00Z">
              <w:r w:rsidDel="00AA233E">
                <w:rPr>
                  <w:rFonts w:asciiTheme="minorHAnsi" w:hAnsiTheme="minorHAnsi"/>
                  <w:sz w:val="20"/>
                  <w:szCs w:val="20"/>
                </w:rPr>
                <w:delText>13</w:delText>
              </w:r>
            </w:del>
          </w:p>
        </w:tc>
        <w:tc>
          <w:tcPr>
            <w:tcW w:w="13762" w:type="dxa"/>
            <w:gridSpan w:val="2"/>
            <w:vAlign w:val="center"/>
          </w:tcPr>
          <w:p w14:paraId="22883AFA" w14:textId="4BB8AE2B" w:rsidR="006B46AF" w:rsidRPr="00D24BC5" w:rsidDel="00AA233E" w:rsidRDefault="006B46AF" w:rsidP="006B46AF">
            <w:pPr>
              <w:pStyle w:val="BulletCALetter"/>
              <w:keepNext/>
              <w:spacing w:before="0"/>
              <w:ind w:left="0" w:firstLine="0"/>
              <w:rPr>
                <w:del w:id="5352" w:author="Smith, Alexis@Energy" w:date="2019-02-13T10:12:00Z"/>
                <w:rFonts w:asciiTheme="minorHAnsi" w:eastAsia="Calibri" w:hAnsiTheme="minorHAnsi" w:cs="Arial"/>
              </w:rPr>
            </w:pPr>
            <w:del w:id="5353" w:author="Smith, Alexis@Energy" w:date="2019-02-13T10:12:00Z">
              <w:r w:rsidRPr="00D24BC5" w:rsidDel="00AA233E">
                <w:rPr>
                  <w:rFonts w:asciiTheme="minorHAnsi" w:eastAsia="Calibri" w:hAnsiTheme="minorHAnsi" w:cs="Arial"/>
                </w:rPr>
                <w:delText>A check valve is installed on the cold water supply line between the hot water system and the next closest tee on the cold water supply per Section 110.3(c)5F.</w:delText>
              </w:r>
            </w:del>
          </w:p>
        </w:tc>
      </w:tr>
      <w:tr w:rsidR="00384A1C" w:rsidRPr="006D2E42" w:rsidDel="00AA233E" w14:paraId="22883B02" w14:textId="27A5A278" w:rsidTr="00313DA2">
        <w:trPr>
          <w:cantSplit/>
          <w:trHeight w:hRule="exact" w:val="1405"/>
          <w:del w:id="5354" w:author="Smith, Alexis@Energy" w:date="2019-02-13T10:12:00Z"/>
        </w:trPr>
        <w:tc>
          <w:tcPr>
            <w:tcW w:w="831" w:type="dxa"/>
            <w:vAlign w:val="center"/>
          </w:tcPr>
          <w:p w14:paraId="22883AFC" w14:textId="74A203AE"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55" w:author="Smith, Alexis@Energy" w:date="2019-02-13T10:12:00Z"/>
                <w:sz w:val="20"/>
                <w:szCs w:val="20"/>
              </w:rPr>
            </w:pPr>
            <w:del w:id="5356" w:author="Smith, Alexis@Energy" w:date="2019-02-13T10:12:00Z">
              <w:r w:rsidDel="00AA233E">
                <w:rPr>
                  <w:sz w:val="20"/>
                  <w:szCs w:val="20"/>
                </w:rPr>
                <w:lastRenderedPageBreak/>
                <w:delText>14</w:delText>
              </w:r>
            </w:del>
          </w:p>
        </w:tc>
        <w:tc>
          <w:tcPr>
            <w:tcW w:w="3867" w:type="dxa"/>
            <w:vAlign w:val="center"/>
          </w:tcPr>
          <w:p w14:paraId="22883AFD" w14:textId="2E0E009A" w:rsidR="00384A1C" w:rsidRPr="00CA5824" w:rsidDel="00AA233E" w:rsidRDefault="00384A1C" w:rsidP="00C661C8">
            <w:pPr>
              <w:spacing w:after="0"/>
              <w:rPr>
                <w:del w:id="5357" w:author="Smith, Alexis@Energy" w:date="2019-02-13T10:12:00Z"/>
                <w:sz w:val="20"/>
                <w:szCs w:val="20"/>
              </w:rPr>
            </w:pPr>
            <w:del w:id="5358" w:author="Smith, Alexis@Energy" w:date="2019-02-13T10:12:00Z">
              <w:r w:rsidRPr="00CA5824" w:rsidDel="00AA233E">
                <w:rPr>
                  <w:sz w:val="20"/>
                  <w:szCs w:val="18"/>
                </w:rPr>
                <w:delText>Verification Status:</w:delText>
              </w:r>
            </w:del>
          </w:p>
        </w:tc>
        <w:tc>
          <w:tcPr>
            <w:tcW w:w="9895" w:type="dxa"/>
            <w:vAlign w:val="center"/>
          </w:tcPr>
          <w:p w14:paraId="22883AFE" w14:textId="6A39DEA6" w:rsidR="00384A1C" w:rsidRPr="00CA5824" w:rsidDel="00AA233E" w:rsidRDefault="00384A1C" w:rsidP="00C661C8">
            <w:pPr>
              <w:keepNext/>
              <w:spacing w:after="0" w:line="240" w:lineRule="auto"/>
              <w:rPr>
                <w:del w:id="5359" w:author="Smith, Alexis@Energy" w:date="2019-02-13T10:12:00Z"/>
                <w:sz w:val="20"/>
                <w:szCs w:val="18"/>
              </w:rPr>
            </w:pPr>
            <w:del w:id="5360" w:author="Smith, Alexis@Energy" w:date="2019-02-13T10:12:00Z">
              <w:r w:rsidRPr="00CA5824" w:rsidDel="00AA233E">
                <w:rPr>
                  <w:sz w:val="20"/>
                  <w:szCs w:val="18"/>
                </w:rPr>
                <w:delText>&lt;&lt;user pick from list:</w:delText>
              </w:r>
            </w:del>
          </w:p>
          <w:p w14:paraId="22883AFF" w14:textId="79879F90" w:rsidR="00384A1C" w:rsidRPr="00CA5824" w:rsidDel="00AA233E" w:rsidRDefault="00384A1C" w:rsidP="00C661C8">
            <w:pPr>
              <w:keepNext/>
              <w:tabs>
                <w:tab w:val="left" w:pos="356"/>
              </w:tabs>
              <w:spacing w:after="0" w:line="240" w:lineRule="auto"/>
              <w:rPr>
                <w:del w:id="5361" w:author="Smith, Alexis@Energy" w:date="2019-02-13T10:12:00Z"/>
                <w:sz w:val="20"/>
                <w:szCs w:val="18"/>
              </w:rPr>
            </w:pPr>
            <w:del w:id="5362" w:author="Smith, Alexis@Energy" w:date="2019-02-13T10:12:00Z">
              <w:r w:rsidRPr="00CA5824" w:rsidDel="00AA233E">
                <w:rPr>
                  <w:sz w:val="20"/>
                  <w:szCs w:val="18"/>
                </w:rPr>
                <w:delText xml:space="preserve">*** </w:delText>
              </w:r>
              <w:r w:rsidRPr="00CA5824" w:rsidDel="00AA233E">
                <w:rPr>
                  <w:sz w:val="20"/>
                  <w:szCs w:val="18"/>
                  <w:u w:val="single"/>
                </w:rPr>
                <w:delText>Pass</w:delText>
              </w:r>
              <w:r w:rsidRPr="00CA5824" w:rsidDel="00AA233E">
                <w:rPr>
                  <w:sz w:val="20"/>
                  <w:szCs w:val="18"/>
                </w:rPr>
                <w:delText xml:space="preserve"> - all applicable requirements are met; or</w:delText>
              </w:r>
            </w:del>
          </w:p>
          <w:p w14:paraId="22883B00" w14:textId="33BED18C" w:rsidR="00384A1C" w:rsidRPr="00CA5824" w:rsidDel="00AA233E" w:rsidRDefault="00384A1C" w:rsidP="00C661C8">
            <w:pPr>
              <w:keepNext/>
              <w:tabs>
                <w:tab w:val="left" w:pos="356"/>
              </w:tabs>
              <w:spacing w:after="0" w:line="240" w:lineRule="auto"/>
              <w:ind w:left="356" w:hanging="356"/>
              <w:rPr>
                <w:del w:id="5363" w:author="Smith, Alexis@Energy" w:date="2019-02-13T10:12:00Z"/>
                <w:sz w:val="20"/>
                <w:szCs w:val="18"/>
              </w:rPr>
            </w:pPr>
            <w:del w:id="5364" w:author="Smith, Alexis@Energy" w:date="2019-02-13T10:12:00Z">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xml:space="preserve"> - one or more applicable requirements are not met. Enter reason for failure in corrections notes field below; or</w:delText>
              </w:r>
            </w:del>
          </w:p>
          <w:p w14:paraId="22883B01" w14:textId="2355A4F2" w:rsidR="00384A1C" w:rsidRPr="00CA5824" w:rsidDel="00AA233E" w:rsidRDefault="00384A1C" w:rsidP="00C661C8">
            <w:pPr>
              <w:keepNext/>
              <w:tabs>
                <w:tab w:val="left" w:pos="366"/>
              </w:tabs>
              <w:spacing w:after="0" w:line="240" w:lineRule="auto"/>
              <w:rPr>
                <w:del w:id="5365" w:author="Smith, Alexis@Energy" w:date="2019-02-13T10:12:00Z"/>
                <w:sz w:val="20"/>
                <w:szCs w:val="18"/>
              </w:rPr>
            </w:pPr>
            <w:del w:id="5366" w:author="Smith, Alexis@Energy" w:date="2019-02-13T10:12:00Z">
              <w:r w:rsidRPr="00CA5824" w:rsidDel="00AA233E">
                <w:rPr>
                  <w:sz w:val="20"/>
                  <w:szCs w:val="18"/>
                </w:rPr>
                <w:delText xml:space="preserve">*** </w:delText>
              </w:r>
              <w:r w:rsidRPr="00CA5824" w:rsidDel="00AA233E">
                <w:rPr>
                  <w:sz w:val="20"/>
                  <w:szCs w:val="18"/>
                  <w:u w:val="single"/>
                </w:rPr>
                <w:delText>All n/a</w:delText>
              </w:r>
              <w:r w:rsidRPr="00CA5824" w:rsidDel="00AA233E">
                <w:rPr>
                  <w:sz w:val="20"/>
                  <w:szCs w:val="18"/>
                </w:rPr>
                <w:delText xml:space="preserve"> - This entire table is not applicable</w:delText>
              </w:r>
            </w:del>
          </w:p>
        </w:tc>
      </w:tr>
      <w:tr w:rsidR="00384A1C" w:rsidRPr="006D2E42" w:rsidDel="00AA233E" w14:paraId="22883B05" w14:textId="4C159E4D" w:rsidTr="006B46AF">
        <w:trPr>
          <w:cantSplit/>
          <w:trHeight w:hRule="exact" w:val="451"/>
          <w:del w:id="5367" w:author="Smith, Alexis@Energy" w:date="2019-02-13T10:12:00Z"/>
        </w:trPr>
        <w:tc>
          <w:tcPr>
            <w:tcW w:w="831" w:type="dxa"/>
            <w:vAlign w:val="center"/>
          </w:tcPr>
          <w:p w14:paraId="22883B03" w14:textId="4F0B38B7" w:rsidR="00384A1C" w:rsidRPr="00CA5824" w:rsidDel="00AA233E" w:rsidRDefault="00384A1C" w:rsidP="00C661C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368" w:author="Smith, Alexis@Energy" w:date="2019-02-13T10:12:00Z"/>
                <w:sz w:val="20"/>
                <w:szCs w:val="20"/>
              </w:rPr>
            </w:pPr>
            <w:del w:id="5369" w:author="Smith, Alexis@Energy" w:date="2019-02-13T10:12:00Z">
              <w:r w:rsidDel="00AA233E">
                <w:rPr>
                  <w:sz w:val="20"/>
                  <w:szCs w:val="20"/>
                </w:rPr>
                <w:delText>15</w:delText>
              </w:r>
            </w:del>
          </w:p>
        </w:tc>
        <w:tc>
          <w:tcPr>
            <w:tcW w:w="13762" w:type="dxa"/>
            <w:gridSpan w:val="2"/>
            <w:vAlign w:val="center"/>
          </w:tcPr>
          <w:p w14:paraId="22883B04" w14:textId="6F98983F" w:rsidR="00384A1C" w:rsidRPr="00CA5824" w:rsidDel="00AA233E" w:rsidRDefault="00384A1C" w:rsidP="00C661C8">
            <w:pPr>
              <w:spacing w:after="0"/>
              <w:rPr>
                <w:del w:id="5370" w:author="Smith, Alexis@Energy" w:date="2019-02-13T10:12:00Z"/>
                <w:sz w:val="20"/>
                <w:szCs w:val="20"/>
              </w:rPr>
            </w:pPr>
            <w:del w:id="5371" w:author="Smith, Alexis@Energy" w:date="2019-02-13T10:12:00Z">
              <w:r w:rsidRPr="00CA5824" w:rsidDel="00AA233E">
                <w:rPr>
                  <w:sz w:val="20"/>
                  <w:szCs w:val="18"/>
                </w:rPr>
                <w:delText xml:space="preserve">Correction Notes: &lt;&lt;if </w:delText>
              </w:r>
              <w:r w:rsidRPr="00CA5824" w:rsidDel="00AA233E">
                <w:rPr>
                  <w:sz w:val="20"/>
                  <w:szCs w:val="18"/>
                  <w:u w:val="single"/>
                </w:rPr>
                <w:delText>Verification Status</w:delText>
              </w:r>
              <w:r w:rsidRPr="00CA5824" w:rsidDel="00AA233E">
                <w:rPr>
                  <w:sz w:val="20"/>
                  <w:szCs w:val="18"/>
                </w:rPr>
                <w:delText xml:space="preserve">= </w:delText>
              </w:r>
              <w:r w:rsidRPr="00CA5824" w:rsidDel="00AA233E">
                <w:rPr>
                  <w:sz w:val="20"/>
                  <w:szCs w:val="18"/>
                  <w:u w:val="single"/>
                </w:rPr>
                <w:delText>Fail</w:delText>
              </w:r>
              <w:r w:rsidRPr="00CA5824" w:rsidDel="00AA233E">
                <w:rPr>
                  <w:sz w:val="20"/>
                  <w:szCs w:val="18"/>
                </w:rPr>
                <w:delText>, then text entry in this Corrections Notes field is required;  user input text&gt;&gt;</w:delText>
              </w:r>
            </w:del>
          </w:p>
        </w:tc>
      </w:tr>
      <w:tr w:rsidR="00384A1C" w:rsidRPr="006D2E42" w:rsidDel="00AA233E" w14:paraId="22883B07" w14:textId="7399088F" w:rsidTr="00DD6E85">
        <w:trPr>
          <w:cantSplit/>
          <w:trHeight w:hRule="exact" w:val="532"/>
          <w:del w:id="5372" w:author="Smith, Alexis@Energy" w:date="2019-02-13T10:12:00Z"/>
        </w:trPr>
        <w:tc>
          <w:tcPr>
            <w:tcW w:w="14593" w:type="dxa"/>
            <w:gridSpan w:val="3"/>
            <w:vAlign w:val="center"/>
          </w:tcPr>
          <w:p w14:paraId="22883B06" w14:textId="23E06BEC" w:rsidR="00384A1C" w:rsidRPr="006D2E42" w:rsidDel="00AA233E" w:rsidRDefault="00DD6E85" w:rsidP="006B46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73" w:author="Smith, Alexis@Energy" w:date="2019-02-13T10:12:00Z"/>
                <w:rFonts w:asciiTheme="minorHAnsi" w:hAnsiTheme="minorHAnsi"/>
                <w:sz w:val="20"/>
                <w:szCs w:val="20"/>
              </w:rPr>
            </w:pPr>
            <w:del w:id="5374" w:author="Smith, Alexis@Energy" w:date="2019-02-13T10:12:00Z">
              <w:r w:rsidRPr="00F90331" w:rsidDel="00AA233E">
                <w:rPr>
                  <w:b/>
                  <w:sz w:val="18"/>
                  <w:szCs w:val="18"/>
                </w:rPr>
                <w:delText>The responsible person’s signature on this compliance document affirms that all applicable requirements in this table have been met unless otherwise noted in the Verification Status and the Corrections Notes</w:delText>
              </w:r>
              <w:r w:rsidDel="00AA233E">
                <w:rPr>
                  <w:b/>
                  <w:sz w:val="18"/>
                  <w:szCs w:val="18"/>
                </w:rPr>
                <w:delText xml:space="preserve"> in this table</w:delText>
              </w:r>
              <w:r w:rsidRPr="00F90331" w:rsidDel="00AA233E">
                <w:rPr>
                  <w:b/>
                  <w:sz w:val="18"/>
                  <w:szCs w:val="18"/>
                </w:rPr>
                <w:delText>.</w:delText>
              </w:r>
            </w:del>
          </w:p>
        </w:tc>
      </w:tr>
    </w:tbl>
    <w:p w14:paraId="22883B08"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384A1C" w:rsidRPr="008A45F8" w:rsidDel="00AA233E" w14:paraId="22883B0B" w14:textId="20FD7384" w:rsidTr="00C661C8">
        <w:trPr>
          <w:cantSplit/>
          <w:trHeight w:val="432"/>
          <w:del w:id="5375" w:author="Smith, Alexis@Energy" w:date="2019-02-13T10:12:00Z"/>
        </w:trPr>
        <w:tc>
          <w:tcPr>
            <w:tcW w:w="5000" w:type="pct"/>
            <w:gridSpan w:val="2"/>
            <w:vAlign w:val="center"/>
          </w:tcPr>
          <w:p w14:paraId="22883B09" w14:textId="27A737A0" w:rsidR="00384A1C" w:rsidRPr="00A1777C" w:rsidDel="00AA233E" w:rsidRDefault="00BA3105" w:rsidP="00C661C8">
            <w:pPr>
              <w:keepNext/>
              <w:spacing w:after="60" w:line="240" w:lineRule="auto"/>
              <w:outlineLvl w:val="0"/>
              <w:rPr>
                <w:del w:id="5376" w:author="Smith, Alexis@Energy" w:date="2019-02-13T10:12:00Z"/>
                <w:rFonts w:asciiTheme="minorHAnsi" w:hAnsiTheme="minorHAnsi"/>
                <w:b/>
                <w:sz w:val="20"/>
                <w:szCs w:val="20"/>
              </w:rPr>
            </w:pPr>
            <w:del w:id="5377" w:author="Smith, Alexis@Energy" w:date="2019-02-13T10:12:00Z">
              <w:r w:rsidDel="00AA233E">
                <w:rPr>
                  <w:rFonts w:asciiTheme="minorHAnsi" w:hAnsiTheme="minorHAnsi"/>
                  <w:b/>
                  <w:sz w:val="20"/>
                  <w:szCs w:val="20"/>
                </w:rPr>
                <w:delText>K</w:delText>
              </w:r>
              <w:r w:rsidR="00384A1C" w:rsidRPr="00A1777C" w:rsidDel="00AA233E">
                <w:rPr>
                  <w:rFonts w:asciiTheme="minorHAnsi" w:hAnsiTheme="minorHAnsi"/>
                  <w:b/>
                  <w:sz w:val="20"/>
                  <w:szCs w:val="20"/>
                </w:rPr>
                <w:delText>. Determination of HERS Verification Compliance</w:delText>
              </w:r>
            </w:del>
          </w:p>
          <w:p w14:paraId="22883B0A" w14:textId="0A8810E9" w:rsidR="00384A1C" w:rsidRPr="008A45F8" w:rsidDel="00AA233E" w:rsidRDefault="00384A1C" w:rsidP="00C661C8">
            <w:pPr>
              <w:keepNext/>
              <w:spacing w:after="60" w:line="240" w:lineRule="auto"/>
              <w:rPr>
                <w:del w:id="5378" w:author="Smith, Alexis@Energy" w:date="2019-02-13T10:12:00Z"/>
                <w:rFonts w:asciiTheme="minorHAnsi" w:eastAsia="Times New Roman" w:hAnsiTheme="minorHAnsi"/>
                <w:sz w:val="18"/>
                <w:szCs w:val="18"/>
              </w:rPr>
            </w:pPr>
            <w:del w:id="5379" w:author="Smith, Alexis@Energy" w:date="2019-02-13T10:12:00Z">
              <w:r w:rsidRPr="008A45F8" w:rsidDel="00AA233E">
                <w:rPr>
                  <w:rFonts w:asciiTheme="minorHAnsi" w:eastAsia="Times New Roman" w:hAnsiTheme="minorHAnsi"/>
                  <w:sz w:val="18"/>
                  <w:szCs w:val="18"/>
                </w:rPr>
                <w:delText>All applicable sections of this document shall indicate compliance with the specified verification protocol requirements in order for this Certificate of Verification as a whole to be determined to be in compliance.</w:delText>
              </w:r>
            </w:del>
          </w:p>
        </w:tc>
      </w:tr>
      <w:tr w:rsidR="00384A1C" w:rsidRPr="008A45F8" w:rsidDel="00AA233E" w14:paraId="22883B0E" w14:textId="5AD834DE" w:rsidTr="00C661C8">
        <w:trPr>
          <w:cantSplit/>
          <w:trHeight w:val="432"/>
          <w:del w:id="5380" w:author="Smith, Alexis@Energy" w:date="2019-02-13T10:12:00Z"/>
        </w:trPr>
        <w:tc>
          <w:tcPr>
            <w:tcW w:w="253" w:type="pct"/>
            <w:vAlign w:val="center"/>
          </w:tcPr>
          <w:p w14:paraId="22883B0C" w14:textId="1F0BAE58" w:rsidR="00384A1C" w:rsidRPr="008A45F8" w:rsidDel="00AA233E" w:rsidRDefault="00384A1C" w:rsidP="00C661C8">
            <w:pPr>
              <w:keepNext/>
              <w:spacing w:after="0" w:line="240" w:lineRule="auto"/>
              <w:rPr>
                <w:del w:id="5381" w:author="Smith, Alexis@Energy" w:date="2019-02-13T10:12:00Z"/>
                <w:rFonts w:asciiTheme="minorHAnsi" w:eastAsia="Times New Roman" w:hAnsiTheme="minorHAnsi"/>
                <w:sz w:val="18"/>
                <w:szCs w:val="18"/>
              </w:rPr>
            </w:pPr>
            <w:del w:id="5382" w:author="Smith, Alexis@Energy" w:date="2019-02-13T10:12:00Z">
              <w:r w:rsidRPr="008A45F8" w:rsidDel="00AA233E">
                <w:rPr>
                  <w:rFonts w:asciiTheme="minorHAnsi" w:eastAsia="Times New Roman" w:hAnsiTheme="minorHAnsi"/>
                  <w:sz w:val="18"/>
                  <w:szCs w:val="18"/>
                </w:rPr>
                <w:delText>01</w:delText>
              </w:r>
            </w:del>
          </w:p>
        </w:tc>
        <w:tc>
          <w:tcPr>
            <w:tcW w:w="4747" w:type="pct"/>
            <w:vAlign w:val="center"/>
          </w:tcPr>
          <w:p w14:paraId="22883B0D" w14:textId="16AF36DB" w:rsidR="00952754" w:rsidDel="00AA233E" w:rsidRDefault="00384A1C">
            <w:pPr>
              <w:keepNext/>
              <w:spacing w:after="60" w:line="240" w:lineRule="auto"/>
              <w:rPr>
                <w:del w:id="5383" w:author="Smith, Alexis@Energy" w:date="2019-02-13T10:12:00Z"/>
                <w:rFonts w:asciiTheme="minorHAnsi" w:eastAsia="Times New Roman" w:hAnsiTheme="minorHAnsi"/>
                <w:sz w:val="18"/>
                <w:szCs w:val="18"/>
              </w:rPr>
            </w:pPr>
            <w:del w:id="5384" w:author="Smith, Alexis@Energy" w:date="2019-02-13T10:12:00Z">
              <w:r w:rsidRPr="008A45F8" w:rsidDel="00AA233E">
                <w:rPr>
                  <w:rFonts w:asciiTheme="minorHAnsi" w:eastAsia="Times New Roman" w:hAnsiTheme="minorHAnsi"/>
                  <w:sz w:val="18"/>
                  <w:szCs w:val="18"/>
                </w:rPr>
                <w:delText>&lt;&lt;</w:delText>
              </w:r>
              <w:r w:rsidDel="00AA233E">
                <w:rPr>
                  <w:rFonts w:asciiTheme="minorHAnsi" w:eastAsia="Times New Roman" w:hAnsiTheme="minorHAnsi"/>
                  <w:sz w:val="18"/>
                  <w:szCs w:val="18"/>
                </w:rPr>
                <w:delText xml:space="preserve"> </w:delText>
              </w:r>
              <w:r w:rsidR="00066298" w:rsidDel="00AA233E">
                <w:rPr>
                  <w:rFonts w:asciiTheme="minorHAnsi" w:eastAsia="Times New Roman" w:hAnsiTheme="minorHAnsi"/>
                  <w:sz w:val="18"/>
                  <w:szCs w:val="18"/>
                </w:rPr>
                <w:delText xml:space="preserve">If C15 result = System Complies, and results for all applicable </w:delText>
              </w:r>
              <w:r w:rsidDel="00AA233E">
                <w:rPr>
                  <w:rFonts w:asciiTheme="minorHAnsi" w:eastAsia="Times New Roman" w:hAnsiTheme="minorHAnsi"/>
                  <w:sz w:val="18"/>
                  <w:szCs w:val="18"/>
                </w:rPr>
                <w:delText>sections E, F, G, H, I, J, K</w:delText>
              </w:r>
              <w:r w:rsidR="00066298" w:rsidDel="00AA233E">
                <w:rPr>
                  <w:rFonts w:asciiTheme="minorHAnsi" w:eastAsia="Times New Roman" w:hAnsiTheme="minorHAnsi"/>
                  <w:sz w:val="18"/>
                  <w:szCs w:val="18"/>
                </w:rPr>
                <w:delText xml:space="preserve"> do not = fail</w:delText>
              </w:r>
              <w:r w:rsidDel="00AA233E">
                <w:rPr>
                  <w:rFonts w:asciiTheme="minorHAnsi" w:eastAsia="Times New Roman" w:hAnsiTheme="minorHAnsi"/>
                  <w:sz w:val="18"/>
                  <w:szCs w:val="18"/>
                </w:rPr>
                <w:delText>,</w:delText>
              </w:r>
              <w:r w:rsidRPr="008A45F8" w:rsidDel="00AA233E">
                <w:rPr>
                  <w:rFonts w:asciiTheme="minorHAnsi" w:eastAsia="Times New Roman" w:hAnsiTheme="minorHAnsi"/>
                  <w:sz w:val="18"/>
                  <w:szCs w:val="18"/>
                </w:rPr>
                <w:delText xml:space="preserve"> then display: Complies: All specified verification protocol requirements on this document are met; else display: Does not comply: One or more specified verification protocol requirements on this document are not met.&gt;&gt;</w:delText>
              </w:r>
            </w:del>
          </w:p>
        </w:tc>
      </w:tr>
    </w:tbl>
    <w:p w14:paraId="22883B0F"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22"/>
        <w:gridCol w:w="67"/>
        <w:gridCol w:w="7254"/>
      </w:tblGrid>
      <w:tr w:rsidR="003E40E4" w:rsidRPr="003E40E4" w:rsidDel="00AA233E" w14:paraId="22883B11" w14:textId="17CE0DD6" w:rsidTr="00595C39">
        <w:trPr>
          <w:trHeight w:val="323"/>
          <w:del w:id="5385" w:author="Smith, Alexis@Energy" w:date="2019-02-13T10:12:00Z"/>
        </w:trPr>
        <w:tc>
          <w:tcPr>
            <w:tcW w:w="10375" w:type="dxa"/>
            <w:gridSpan w:val="3"/>
            <w:vAlign w:val="center"/>
          </w:tcPr>
          <w:p w14:paraId="22883B10" w14:textId="7A367FB4" w:rsidR="00396E93" w:rsidDel="00AA233E"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386" w:author="Smith, Alexis@Energy" w:date="2019-02-13T10:12:00Z"/>
                <w:rFonts w:ascii="Times New Roman" w:eastAsia="Times New Roman" w:hAnsi="Times New Roman" w:cs="Arial"/>
                <w:b/>
                <w:sz w:val="24"/>
                <w:szCs w:val="24"/>
              </w:rPr>
            </w:pPr>
            <w:del w:id="5387" w:author="Smith, Alexis@Energy" w:date="2019-02-13T10:12:00Z">
              <w:r w:rsidRPr="003E40E4" w:rsidDel="00AA233E">
                <w:rPr>
                  <w:rFonts w:asciiTheme="minorHAnsi" w:eastAsia="Times New Roman" w:hAnsiTheme="minorHAnsi" w:cs="Arial"/>
                  <w:b/>
                  <w:caps/>
                  <w:sz w:val="18"/>
                  <w:szCs w:val="18"/>
                </w:rPr>
                <w:lastRenderedPageBreak/>
                <w:delText>Documentation Author's Declaration Statement</w:delText>
              </w:r>
            </w:del>
          </w:p>
        </w:tc>
      </w:tr>
      <w:tr w:rsidR="003E40E4" w:rsidRPr="003E40E4" w:rsidDel="00AA233E" w14:paraId="22883B13" w14:textId="08EDB382" w:rsidTr="00C661C8">
        <w:trPr>
          <w:trHeight w:val="206"/>
          <w:del w:id="5388" w:author="Smith, Alexis@Energy" w:date="2019-02-13T10:12:00Z"/>
        </w:trPr>
        <w:tc>
          <w:tcPr>
            <w:tcW w:w="10375" w:type="dxa"/>
            <w:gridSpan w:val="3"/>
            <w:vAlign w:val="center"/>
          </w:tcPr>
          <w:p w14:paraId="22883B12" w14:textId="57A5A667" w:rsidR="00396E93" w:rsidDel="00AA233E" w:rsidRDefault="003E40E4" w:rsidP="00EF2126">
            <w:pPr>
              <w:keepNext/>
              <w:numPr>
                <w:ilvl w:val="0"/>
                <w:numId w:val="8"/>
              </w:numPr>
              <w:spacing w:after="0" w:line="240" w:lineRule="auto"/>
              <w:ind w:left="361"/>
              <w:rPr>
                <w:del w:id="5389" w:author="Smith, Alexis@Energy" w:date="2019-02-13T10:12:00Z"/>
                <w:rFonts w:asciiTheme="minorHAnsi" w:eastAsia="Times New Roman" w:hAnsiTheme="minorHAnsi"/>
                <w:sz w:val="18"/>
                <w:szCs w:val="18"/>
              </w:rPr>
            </w:pPr>
            <w:del w:id="5390" w:author="Smith, Alexis@Energy" w:date="2019-02-13T10:12:00Z">
              <w:r w:rsidRPr="003E40E4" w:rsidDel="00AA233E">
                <w:rPr>
                  <w:rFonts w:asciiTheme="minorHAnsi" w:eastAsia="Times New Roman" w:hAnsiTheme="minorHAnsi"/>
                  <w:sz w:val="18"/>
                  <w:szCs w:val="18"/>
                </w:rPr>
                <w:delText>I certify that this Certificate of Verification documentation is accurate and complete.</w:delText>
              </w:r>
            </w:del>
          </w:p>
        </w:tc>
      </w:tr>
      <w:tr w:rsidR="003E40E4" w:rsidRPr="003E40E4" w:rsidDel="00AA233E" w14:paraId="22883B16" w14:textId="4BD9FCD5" w:rsidTr="00C661C8">
        <w:trPr>
          <w:trHeight w:val="360"/>
          <w:del w:id="5391" w:author="Smith, Alexis@Energy" w:date="2019-02-13T10:12:00Z"/>
        </w:trPr>
        <w:tc>
          <w:tcPr>
            <w:tcW w:w="5152" w:type="dxa"/>
          </w:tcPr>
          <w:p w14:paraId="22883B14" w14:textId="4AFBFA79" w:rsidR="00396E93" w:rsidDel="00AA233E" w:rsidRDefault="003E40E4" w:rsidP="00396E93">
            <w:pPr>
              <w:keepNext/>
              <w:spacing w:after="0" w:line="240" w:lineRule="auto"/>
              <w:rPr>
                <w:del w:id="5392" w:author="Smith, Alexis@Energy" w:date="2019-02-13T10:12:00Z"/>
                <w:rFonts w:asciiTheme="minorHAnsi" w:eastAsia="Times New Roman" w:hAnsiTheme="minorHAnsi"/>
                <w:sz w:val="14"/>
                <w:szCs w:val="14"/>
              </w:rPr>
            </w:pPr>
            <w:del w:id="5393" w:author="Smith, Alexis@Energy" w:date="2019-02-13T10:12:00Z">
              <w:r w:rsidRPr="003E40E4" w:rsidDel="00AA233E">
                <w:rPr>
                  <w:rFonts w:asciiTheme="minorHAnsi" w:eastAsia="Times New Roman" w:hAnsiTheme="minorHAnsi"/>
                  <w:sz w:val="14"/>
                  <w:szCs w:val="14"/>
                </w:rPr>
                <w:delText>Name:</w:delText>
              </w:r>
            </w:del>
          </w:p>
        </w:tc>
        <w:tc>
          <w:tcPr>
            <w:tcW w:w="5223" w:type="dxa"/>
            <w:gridSpan w:val="2"/>
          </w:tcPr>
          <w:p w14:paraId="22883B15" w14:textId="7E4583B0" w:rsidR="00396E93" w:rsidDel="00AA233E" w:rsidRDefault="003E40E4" w:rsidP="00396E93">
            <w:pPr>
              <w:keepNext/>
              <w:spacing w:after="0" w:line="240" w:lineRule="auto"/>
              <w:rPr>
                <w:del w:id="5394" w:author="Smith, Alexis@Energy" w:date="2019-02-13T10:12:00Z"/>
                <w:rFonts w:asciiTheme="minorHAnsi" w:eastAsia="Times New Roman" w:hAnsiTheme="minorHAnsi"/>
                <w:sz w:val="14"/>
                <w:szCs w:val="14"/>
              </w:rPr>
            </w:pPr>
            <w:del w:id="5395" w:author="Smith, Alexis@Energy" w:date="2019-02-13T10:12:00Z">
              <w:r w:rsidRPr="003E40E4" w:rsidDel="00AA233E">
                <w:rPr>
                  <w:rFonts w:asciiTheme="minorHAnsi" w:eastAsia="Times New Roman" w:hAnsiTheme="minorHAnsi"/>
                  <w:sz w:val="14"/>
                  <w:szCs w:val="14"/>
                </w:rPr>
                <w:delText>Signature:</w:delText>
              </w:r>
            </w:del>
          </w:p>
        </w:tc>
      </w:tr>
      <w:tr w:rsidR="003E40E4" w:rsidRPr="003E40E4" w:rsidDel="00AA233E" w14:paraId="22883B19" w14:textId="4B18E597" w:rsidTr="00C661C8">
        <w:trPr>
          <w:trHeight w:val="360"/>
          <w:del w:id="5396" w:author="Smith, Alexis@Energy" w:date="2019-02-13T10:12:00Z"/>
        </w:trPr>
        <w:tc>
          <w:tcPr>
            <w:tcW w:w="5152" w:type="dxa"/>
          </w:tcPr>
          <w:p w14:paraId="22883B17" w14:textId="24337BB4" w:rsidR="00396E93" w:rsidDel="00AA233E" w:rsidRDefault="003E40E4" w:rsidP="00396E93">
            <w:pPr>
              <w:keepNext/>
              <w:spacing w:after="0" w:line="240" w:lineRule="auto"/>
              <w:rPr>
                <w:del w:id="5397" w:author="Smith, Alexis@Energy" w:date="2019-02-13T10:12:00Z"/>
                <w:rFonts w:asciiTheme="minorHAnsi" w:eastAsia="Times New Roman" w:hAnsiTheme="minorHAnsi"/>
                <w:sz w:val="14"/>
                <w:szCs w:val="14"/>
              </w:rPr>
            </w:pPr>
            <w:del w:id="5398" w:author="Smith, Alexis@Energy" w:date="2019-02-13T10:12:00Z">
              <w:r w:rsidRPr="003E40E4" w:rsidDel="00AA233E">
                <w:rPr>
                  <w:rFonts w:asciiTheme="minorHAnsi" w:eastAsia="Times New Roman" w:hAnsiTheme="minorHAnsi"/>
                  <w:sz w:val="14"/>
                  <w:szCs w:val="14"/>
                </w:rPr>
                <w:delText>Company:</w:delText>
              </w:r>
            </w:del>
          </w:p>
        </w:tc>
        <w:tc>
          <w:tcPr>
            <w:tcW w:w="5223" w:type="dxa"/>
            <w:gridSpan w:val="2"/>
          </w:tcPr>
          <w:p w14:paraId="22883B18" w14:textId="1142CF57" w:rsidR="00396E93" w:rsidDel="00AA233E" w:rsidRDefault="003E40E4" w:rsidP="00396E93">
            <w:pPr>
              <w:keepNext/>
              <w:spacing w:after="0" w:line="240" w:lineRule="auto"/>
              <w:rPr>
                <w:del w:id="5399" w:author="Smith, Alexis@Energy" w:date="2019-02-13T10:12:00Z"/>
                <w:rFonts w:asciiTheme="minorHAnsi" w:eastAsia="Times New Roman" w:hAnsiTheme="minorHAnsi"/>
                <w:sz w:val="14"/>
                <w:szCs w:val="14"/>
              </w:rPr>
            </w:pPr>
            <w:del w:id="5400" w:author="Smith, Alexis@Energy" w:date="2019-02-13T10:12:00Z">
              <w:r w:rsidRPr="003E40E4" w:rsidDel="00AA233E">
                <w:rPr>
                  <w:rFonts w:asciiTheme="minorHAnsi" w:eastAsia="Times New Roman" w:hAnsiTheme="minorHAnsi"/>
                  <w:sz w:val="14"/>
                  <w:szCs w:val="14"/>
                </w:rPr>
                <w:delText>Date:</w:delText>
              </w:r>
            </w:del>
          </w:p>
        </w:tc>
      </w:tr>
      <w:tr w:rsidR="003E40E4" w:rsidRPr="003E40E4" w:rsidDel="00AA233E" w14:paraId="22883B1C" w14:textId="1F1B0D8C" w:rsidTr="00C661C8">
        <w:trPr>
          <w:trHeight w:val="360"/>
          <w:del w:id="5401" w:author="Smith, Alexis@Energy" w:date="2019-02-13T10:12:00Z"/>
        </w:trPr>
        <w:tc>
          <w:tcPr>
            <w:tcW w:w="5152" w:type="dxa"/>
          </w:tcPr>
          <w:p w14:paraId="22883B1A" w14:textId="6FD1A5AB" w:rsidR="00396E93" w:rsidDel="00AA233E" w:rsidRDefault="003E40E4" w:rsidP="00396E93">
            <w:pPr>
              <w:keepNext/>
              <w:spacing w:after="0" w:line="240" w:lineRule="auto"/>
              <w:rPr>
                <w:del w:id="5402" w:author="Smith, Alexis@Energy" w:date="2019-02-13T10:12:00Z"/>
                <w:rFonts w:asciiTheme="minorHAnsi" w:eastAsia="Times New Roman" w:hAnsiTheme="minorHAnsi"/>
                <w:sz w:val="14"/>
                <w:szCs w:val="14"/>
              </w:rPr>
            </w:pPr>
            <w:del w:id="5403" w:author="Smith, Alexis@Energy" w:date="2019-02-13T10:12:00Z">
              <w:r w:rsidRPr="003E40E4" w:rsidDel="00AA233E">
                <w:rPr>
                  <w:rFonts w:asciiTheme="minorHAnsi" w:eastAsia="Times New Roman" w:hAnsiTheme="minorHAnsi"/>
                  <w:sz w:val="14"/>
                  <w:szCs w:val="14"/>
                </w:rPr>
                <w:delText>Address:</w:delText>
              </w:r>
            </w:del>
          </w:p>
        </w:tc>
        <w:tc>
          <w:tcPr>
            <w:tcW w:w="5223" w:type="dxa"/>
            <w:gridSpan w:val="2"/>
          </w:tcPr>
          <w:p w14:paraId="22883B1B" w14:textId="5D72FB2E" w:rsidR="00396E93" w:rsidDel="00AA233E" w:rsidRDefault="003E40E4" w:rsidP="00396E93">
            <w:pPr>
              <w:keepNext/>
              <w:spacing w:after="0" w:line="240" w:lineRule="auto"/>
              <w:rPr>
                <w:del w:id="5404" w:author="Smith, Alexis@Energy" w:date="2019-02-13T10:12:00Z"/>
                <w:rFonts w:asciiTheme="minorHAnsi" w:eastAsia="Times New Roman" w:hAnsiTheme="minorHAnsi"/>
                <w:sz w:val="14"/>
                <w:szCs w:val="14"/>
              </w:rPr>
            </w:pPr>
            <w:del w:id="5405" w:author="Smith, Alexis@Energy" w:date="2019-02-13T10:12:00Z">
              <w:r w:rsidRPr="003E40E4" w:rsidDel="00AA233E">
                <w:rPr>
                  <w:rFonts w:asciiTheme="minorHAnsi" w:eastAsia="Times New Roman" w:hAnsiTheme="minorHAnsi"/>
                  <w:sz w:val="14"/>
                  <w:szCs w:val="14"/>
                </w:rPr>
                <w:delText>CEA / HERS Certification Identification (If applicable):</w:delText>
              </w:r>
            </w:del>
          </w:p>
        </w:tc>
      </w:tr>
      <w:tr w:rsidR="003E40E4" w:rsidRPr="003E40E4" w:rsidDel="00AA233E" w14:paraId="22883B1F" w14:textId="75250596" w:rsidTr="00C661C8">
        <w:trPr>
          <w:trHeight w:val="360"/>
          <w:del w:id="5406" w:author="Smith, Alexis@Energy" w:date="2019-02-13T10:12:00Z"/>
        </w:trPr>
        <w:tc>
          <w:tcPr>
            <w:tcW w:w="5152" w:type="dxa"/>
          </w:tcPr>
          <w:p w14:paraId="22883B1D" w14:textId="0FFFC8E6" w:rsidR="00396E93" w:rsidDel="00AA233E" w:rsidRDefault="003E40E4" w:rsidP="00396E93">
            <w:pPr>
              <w:keepNext/>
              <w:spacing w:after="0" w:line="240" w:lineRule="auto"/>
              <w:rPr>
                <w:del w:id="5407" w:author="Smith, Alexis@Energy" w:date="2019-02-13T10:12:00Z"/>
                <w:rFonts w:asciiTheme="minorHAnsi" w:eastAsia="Times New Roman" w:hAnsiTheme="minorHAnsi"/>
                <w:sz w:val="14"/>
                <w:szCs w:val="14"/>
              </w:rPr>
            </w:pPr>
            <w:del w:id="5408" w:author="Smith, Alexis@Energy" w:date="2019-02-13T10:12:00Z">
              <w:r w:rsidRPr="003E40E4" w:rsidDel="00AA233E">
                <w:rPr>
                  <w:rFonts w:asciiTheme="minorHAnsi" w:eastAsia="Times New Roman" w:hAnsiTheme="minorHAnsi"/>
                  <w:sz w:val="14"/>
                  <w:szCs w:val="14"/>
                </w:rPr>
                <w:delText>City/State/Zip:</w:delText>
              </w:r>
            </w:del>
          </w:p>
        </w:tc>
        <w:tc>
          <w:tcPr>
            <w:tcW w:w="5223" w:type="dxa"/>
            <w:gridSpan w:val="2"/>
          </w:tcPr>
          <w:p w14:paraId="22883B1E" w14:textId="194B3460" w:rsidR="00396E93" w:rsidDel="00AA233E" w:rsidRDefault="003E40E4" w:rsidP="00396E93">
            <w:pPr>
              <w:keepNext/>
              <w:spacing w:after="0" w:line="240" w:lineRule="auto"/>
              <w:rPr>
                <w:del w:id="5409" w:author="Smith, Alexis@Energy" w:date="2019-02-13T10:12:00Z"/>
                <w:rFonts w:asciiTheme="minorHAnsi" w:eastAsia="Times New Roman" w:hAnsiTheme="minorHAnsi"/>
                <w:sz w:val="14"/>
                <w:szCs w:val="14"/>
              </w:rPr>
            </w:pPr>
            <w:del w:id="5410" w:author="Smith, Alexis@Energy" w:date="2019-02-13T10:12:00Z">
              <w:r w:rsidRPr="003E40E4" w:rsidDel="00AA233E">
                <w:rPr>
                  <w:rFonts w:asciiTheme="minorHAnsi" w:eastAsia="Times New Roman" w:hAnsiTheme="minorHAnsi"/>
                  <w:sz w:val="14"/>
                  <w:szCs w:val="14"/>
                </w:rPr>
                <w:delText>Phone:</w:delText>
              </w:r>
            </w:del>
          </w:p>
        </w:tc>
      </w:tr>
      <w:tr w:rsidR="003E40E4" w:rsidRPr="003E40E4" w:rsidDel="00AA233E" w14:paraId="22883B21" w14:textId="02616DC7" w:rsidTr="00C661C8">
        <w:tblPrEx>
          <w:tblCellMar>
            <w:left w:w="115" w:type="dxa"/>
            <w:right w:w="115" w:type="dxa"/>
          </w:tblCellMar>
        </w:tblPrEx>
        <w:trPr>
          <w:trHeight w:val="296"/>
          <w:del w:id="5411" w:author="Smith, Alexis@Energy" w:date="2019-02-13T10:12:00Z"/>
        </w:trPr>
        <w:tc>
          <w:tcPr>
            <w:tcW w:w="10375" w:type="dxa"/>
            <w:gridSpan w:val="3"/>
            <w:vAlign w:val="center"/>
          </w:tcPr>
          <w:p w14:paraId="22883B20" w14:textId="45199B23" w:rsidR="00396E93" w:rsidDel="00AA233E"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12" w:author="Smith, Alexis@Energy" w:date="2019-02-13T10:12:00Z"/>
                <w:rFonts w:asciiTheme="minorHAnsi" w:eastAsia="Times New Roman" w:hAnsiTheme="minorHAnsi"/>
                <w:sz w:val="18"/>
                <w:szCs w:val="18"/>
              </w:rPr>
            </w:pPr>
            <w:del w:id="5413" w:author="Smith, Alexis@Energy" w:date="2019-02-13T10:12:00Z">
              <w:r w:rsidRPr="003E40E4" w:rsidDel="00AA233E">
                <w:rPr>
                  <w:rFonts w:asciiTheme="minorHAnsi" w:eastAsia="Times New Roman" w:hAnsiTheme="minorHAnsi" w:cs="Arial"/>
                  <w:b/>
                  <w:caps/>
                  <w:sz w:val="18"/>
                  <w:szCs w:val="18"/>
                </w:rPr>
                <w:delText xml:space="preserve">Responsible Person's Declaration statement </w:delText>
              </w:r>
            </w:del>
          </w:p>
        </w:tc>
      </w:tr>
      <w:tr w:rsidR="003E40E4" w:rsidRPr="003E40E4" w:rsidDel="00AA233E" w14:paraId="22883B28" w14:textId="1307A28A" w:rsidTr="00C661C8">
        <w:tblPrEx>
          <w:tblCellMar>
            <w:left w:w="115" w:type="dxa"/>
            <w:right w:w="115" w:type="dxa"/>
          </w:tblCellMar>
        </w:tblPrEx>
        <w:trPr>
          <w:trHeight w:val="504"/>
          <w:del w:id="5414" w:author="Smith, Alexis@Energy" w:date="2019-02-13T10:12:00Z"/>
        </w:trPr>
        <w:tc>
          <w:tcPr>
            <w:tcW w:w="10375" w:type="dxa"/>
            <w:gridSpan w:val="3"/>
          </w:tcPr>
          <w:p w14:paraId="22883B22" w14:textId="0EC34949" w:rsidR="00A31C55" w:rsidDel="00AA233E" w:rsidRDefault="003E40E4">
            <w:pPr>
              <w:keepNext/>
              <w:tabs>
                <w:tab w:val="left" w:pos="-2600"/>
              </w:tabs>
              <w:spacing w:after="60" w:line="240" w:lineRule="auto"/>
              <w:ind w:left="360" w:right="90"/>
              <w:outlineLvl w:val="2"/>
              <w:rPr>
                <w:del w:id="5415" w:author="Smith, Alexis@Energy" w:date="2019-02-13T10:12:00Z"/>
                <w:rFonts w:asciiTheme="minorHAnsi" w:eastAsia="Times New Roman" w:hAnsiTheme="minorHAnsi"/>
                <w:bCs/>
                <w:caps/>
                <w:sz w:val="18"/>
                <w:szCs w:val="18"/>
              </w:rPr>
            </w:pPr>
            <w:del w:id="5416" w:author="Smith, Alexis@Energy" w:date="2019-02-13T10:12:00Z">
              <w:r w:rsidRPr="003E40E4" w:rsidDel="00AA233E">
                <w:rPr>
                  <w:rFonts w:asciiTheme="minorHAnsi" w:eastAsia="Times New Roman" w:hAnsiTheme="minorHAnsi"/>
                  <w:bCs/>
                  <w:sz w:val="18"/>
                  <w:szCs w:val="18"/>
                </w:rPr>
                <w:delText>I certify the following under penalty of perjury, under the laws of the State of California:</w:delText>
              </w:r>
            </w:del>
          </w:p>
          <w:p w14:paraId="22883B23" w14:textId="2FF83307" w:rsidR="00A31C55" w:rsidDel="00AA233E" w:rsidRDefault="003E40E4" w:rsidP="00EF2126">
            <w:pPr>
              <w:keepNext/>
              <w:numPr>
                <w:ilvl w:val="0"/>
                <w:numId w:val="9"/>
              </w:numPr>
              <w:tabs>
                <w:tab w:val="left" w:pos="-2600"/>
              </w:tabs>
              <w:spacing w:after="60" w:line="240" w:lineRule="auto"/>
              <w:ind w:right="90"/>
              <w:outlineLvl w:val="2"/>
              <w:rPr>
                <w:del w:id="5417" w:author="Smith, Alexis@Energy" w:date="2019-02-13T10:12:00Z"/>
                <w:rFonts w:asciiTheme="minorHAnsi" w:eastAsia="Times New Roman" w:hAnsiTheme="minorHAnsi"/>
                <w:bCs/>
                <w:caps/>
                <w:sz w:val="18"/>
                <w:szCs w:val="18"/>
              </w:rPr>
            </w:pPr>
            <w:del w:id="5418" w:author="Smith, Alexis@Energy" w:date="2019-02-13T10:12:00Z">
              <w:r w:rsidRPr="003E40E4" w:rsidDel="00AA233E">
                <w:rPr>
                  <w:rFonts w:asciiTheme="minorHAnsi" w:eastAsia="Times New Roman" w:hAnsiTheme="minorHAnsi"/>
                  <w:bCs/>
                  <w:sz w:val="18"/>
                  <w:szCs w:val="18"/>
                </w:rPr>
                <w:delText xml:space="preserve">The information provided on this Certificate of Verification is true and correct. </w:delText>
              </w:r>
            </w:del>
          </w:p>
          <w:p w14:paraId="22883B24" w14:textId="3E781F06" w:rsidR="00A31C55" w:rsidDel="00AA233E" w:rsidRDefault="003E40E4" w:rsidP="00EF2126">
            <w:pPr>
              <w:keepNext/>
              <w:numPr>
                <w:ilvl w:val="0"/>
                <w:numId w:val="9"/>
              </w:numPr>
              <w:tabs>
                <w:tab w:val="left" w:pos="-2600"/>
              </w:tabs>
              <w:spacing w:after="60" w:line="240" w:lineRule="auto"/>
              <w:outlineLvl w:val="2"/>
              <w:rPr>
                <w:del w:id="5419" w:author="Smith, Alexis@Energy" w:date="2019-02-13T10:12:00Z"/>
                <w:rFonts w:asciiTheme="minorHAnsi" w:eastAsia="Times New Roman" w:hAnsiTheme="minorHAnsi"/>
                <w:sz w:val="18"/>
                <w:szCs w:val="18"/>
              </w:rPr>
            </w:pPr>
            <w:del w:id="5420" w:author="Smith, Alexis@Energy" w:date="2019-02-13T10:12:00Z">
              <w:r w:rsidRPr="003E40E4" w:rsidDel="00AA233E">
                <w:rPr>
                  <w:rFonts w:asciiTheme="minorHAnsi" w:eastAsia="Times New Roman" w:hAnsiTheme="minorHAnsi"/>
                  <w:sz w:val="18"/>
                  <w:szCs w:val="18"/>
                </w:rPr>
                <w:delText>I am the certified HERS Rater who performed the verification identified and reported on this Certificate of Verification (responsible rater).</w:delText>
              </w:r>
            </w:del>
          </w:p>
          <w:p w14:paraId="22883B25" w14:textId="32C8B8BD" w:rsidR="00A31C55" w:rsidDel="00AA233E" w:rsidRDefault="003E40E4" w:rsidP="00EF2126">
            <w:pPr>
              <w:keepNext/>
              <w:numPr>
                <w:ilvl w:val="0"/>
                <w:numId w:val="9"/>
              </w:numPr>
              <w:tabs>
                <w:tab w:val="left" w:pos="-2600"/>
              </w:tabs>
              <w:spacing w:after="60" w:line="240" w:lineRule="auto"/>
              <w:outlineLvl w:val="2"/>
              <w:rPr>
                <w:del w:id="5421" w:author="Smith, Alexis@Energy" w:date="2019-02-13T10:12:00Z"/>
                <w:rFonts w:asciiTheme="minorHAnsi" w:eastAsia="Times New Roman" w:hAnsiTheme="minorHAnsi"/>
                <w:sz w:val="18"/>
                <w:szCs w:val="18"/>
              </w:rPr>
            </w:pPr>
            <w:del w:id="5422" w:author="Smith, Alexis@Energy" w:date="2019-02-13T10:12:00Z">
              <w:r w:rsidRPr="003E40E4" w:rsidDel="00AA233E">
                <w:rPr>
                  <w:rFonts w:asciiTheme="minorHAnsi" w:eastAsia="Times New Roman" w:hAnsiTheme="minorHAnsi"/>
                  <w:sz w:val="18"/>
                  <w:szCs w:val="18"/>
                </w:rPr>
                <w:delTex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delText>
              </w:r>
            </w:del>
          </w:p>
          <w:p w14:paraId="22883B26" w14:textId="6A0A0400" w:rsidR="00A31C55" w:rsidDel="00AA233E" w:rsidRDefault="003E40E4" w:rsidP="00EF2126">
            <w:pPr>
              <w:keepNext/>
              <w:numPr>
                <w:ilvl w:val="0"/>
                <w:numId w:val="9"/>
              </w:numPr>
              <w:tabs>
                <w:tab w:val="left" w:pos="-2600"/>
              </w:tabs>
              <w:spacing w:after="60" w:line="240" w:lineRule="auto"/>
              <w:outlineLvl w:val="2"/>
              <w:rPr>
                <w:del w:id="5423" w:author="Smith, Alexis@Energy" w:date="2019-02-13T10:12:00Z"/>
                <w:rFonts w:asciiTheme="minorHAnsi" w:eastAsia="Times New Roman" w:hAnsiTheme="minorHAnsi"/>
                <w:sz w:val="18"/>
                <w:szCs w:val="18"/>
              </w:rPr>
            </w:pPr>
            <w:del w:id="5424" w:author="Smith, Alexis@Energy" w:date="2019-02-13T10:12:00Z">
              <w:r w:rsidRPr="003E40E4" w:rsidDel="00AA233E">
                <w:rPr>
                  <w:rFonts w:asciiTheme="minorHAnsi" w:eastAsia="Times New Roman" w:hAnsiTheme="minorHAnsi"/>
                  <w:sz w:val="18"/>
                  <w:szCs w:val="18"/>
                </w:rPr>
                <w:delTex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delText>
              </w:r>
            </w:del>
          </w:p>
          <w:p w14:paraId="22883B27" w14:textId="70980513" w:rsidR="00A31C55" w:rsidDel="00AA233E" w:rsidRDefault="003E40E4" w:rsidP="00EF2126">
            <w:pPr>
              <w:keepNext/>
              <w:numPr>
                <w:ilvl w:val="0"/>
                <w:numId w:val="9"/>
              </w:numPr>
              <w:tabs>
                <w:tab w:val="left" w:pos="-2600"/>
              </w:tabs>
              <w:spacing w:after="60" w:line="240" w:lineRule="auto"/>
              <w:outlineLvl w:val="2"/>
              <w:rPr>
                <w:del w:id="5425" w:author="Smith, Alexis@Energy" w:date="2019-02-13T10:12:00Z"/>
                <w:rFonts w:asciiTheme="minorHAnsi" w:eastAsia="Times New Roman" w:hAnsiTheme="minorHAnsi"/>
                <w:sz w:val="18"/>
                <w:szCs w:val="18"/>
              </w:rPr>
            </w:pPr>
            <w:del w:id="5426" w:author="Smith, Alexis@Energy" w:date="2019-02-13T10:12:00Z">
              <w:r w:rsidRPr="003E40E4" w:rsidDel="00AA233E">
                <w:rPr>
                  <w:rFonts w:asciiTheme="minorHAnsi" w:eastAsia="Times New Roman" w:hAnsiTheme="minorHAnsi"/>
                  <w:sz w:val="18"/>
                  <w:szCs w:val="18"/>
                </w:rPr>
                <w:delTex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delText>
              </w:r>
            </w:del>
          </w:p>
        </w:tc>
      </w:tr>
      <w:tr w:rsidR="003E40E4" w:rsidRPr="003E40E4" w:rsidDel="00AA233E" w14:paraId="22883B2A" w14:textId="39EAD56E" w:rsidTr="00C661C8">
        <w:tblPrEx>
          <w:tblCellMar>
            <w:left w:w="115" w:type="dxa"/>
            <w:right w:w="115" w:type="dxa"/>
          </w:tblCellMar>
        </w:tblPrEx>
        <w:trPr>
          <w:trHeight w:hRule="exact" w:val="288"/>
          <w:del w:id="5427" w:author="Smith, Alexis@Energy" w:date="2019-02-13T10:12:00Z"/>
        </w:trPr>
        <w:tc>
          <w:tcPr>
            <w:tcW w:w="10375" w:type="dxa"/>
            <w:gridSpan w:val="3"/>
            <w:vAlign w:val="center"/>
          </w:tcPr>
          <w:p w14:paraId="22883B29" w14:textId="5ED203DB" w:rsidR="00396E93" w:rsidDel="00AA233E"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28" w:author="Smith, Alexis@Energy" w:date="2019-02-13T10:12:00Z"/>
                <w:rFonts w:asciiTheme="minorHAnsi" w:eastAsia="Times New Roman" w:hAnsiTheme="minorHAnsi" w:cs="Arial"/>
                <w:b/>
                <w:caps/>
                <w:sz w:val="18"/>
                <w:szCs w:val="18"/>
              </w:rPr>
            </w:pPr>
            <w:del w:id="5429" w:author="Smith, Alexis@Energy" w:date="2019-02-13T10:12:00Z">
              <w:r w:rsidRPr="003E40E4" w:rsidDel="00AA233E">
                <w:rPr>
                  <w:rFonts w:asciiTheme="minorHAnsi" w:eastAsia="Times New Roman" w:hAnsiTheme="minorHAnsi" w:cs="Arial"/>
                  <w:b/>
                  <w:caps/>
                  <w:sz w:val="18"/>
                  <w:szCs w:val="18"/>
                </w:rPr>
                <w:delText>BUILDER OR INSTALLER INFORMATION AS SHOWN ON THE CERTIFICATE of Installation</w:delText>
              </w:r>
            </w:del>
          </w:p>
        </w:tc>
      </w:tr>
      <w:tr w:rsidR="003E40E4" w:rsidRPr="003E40E4" w:rsidDel="00AA233E" w14:paraId="22883B2C" w14:textId="0089C934" w:rsidTr="00C661C8">
        <w:tblPrEx>
          <w:tblCellMar>
            <w:left w:w="115" w:type="dxa"/>
            <w:right w:w="115" w:type="dxa"/>
          </w:tblCellMar>
        </w:tblPrEx>
        <w:trPr>
          <w:trHeight w:hRule="exact" w:val="360"/>
          <w:del w:id="5430" w:author="Smith, Alexis@Energy" w:date="2019-02-13T10:12:00Z"/>
        </w:trPr>
        <w:tc>
          <w:tcPr>
            <w:tcW w:w="10375" w:type="dxa"/>
            <w:gridSpan w:val="3"/>
            <w:vAlign w:val="center"/>
          </w:tcPr>
          <w:p w14:paraId="22883B2B" w14:textId="276C4B19" w:rsidR="00396E93" w:rsidDel="00AA233E"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del w:id="5431" w:author="Smith, Alexis@Energy" w:date="2019-02-13T10:12:00Z"/>
                <w:rFonts w:asciiTheme="minorHAnsi" w:eastAsia="Times New Roman" w:hAnsiTheme="minorHAnsi"/>
                <w:sz w:val="14"/>
                <w:szCs w:val="14"/>
              </w:rPr>
            </w:pPr>
            <w:del w:id="5432" w:author="Smith, Alexis@Energy" w:date="2019-02-13T10:12:00Z">
              <w:r w:rsidRPr="003E40E4" w:rsidDel="00AA233E">
                <w:rPr>
                  <w:rFonts w:asciiTheme="minorHAnsi" w:eastAsia="Times New Roman" w:hAnsiTheme="minorHAnsi"/>
                  <w:sz w:val="14"/>
                  <w:szCs w:val="14"/>
                </w:rPr>
                <w:delText>Company Name (Installing Subcontractor or General Contractor or Builder/Owner):</w:delText>
              </w:r>
            </w:del>
          </w:p>
        </w:tc>
      </w:tr>
      <w:tr w:rsidR="003E40E4" w:rsidRPr="003E40E4" w:rsidDel="00AA233E" w14:paraId="22883B2F" w14:textId="52AC4D97" w:rsidTr="00C661C8">
        <w:tblPrEx>
          <w:tblCellMar>
            <w:left w:w="115" w:type="dxa"/>
            <w:right w:w="115" w:type="dxa"/>
          </w:tblCellMar>
        </w:tblPrEx>
        <w:trPr>
          <w:trHeight w:hRule="exact" w:val="360"/>
          <w:del w:id="5433" w:author="Smith, Alexis@Energy" w:date="2019-02-13T10:12:00Z"/>
        </w:trPr>
        <w:tc>
          <w:tcPr>
            <w:tcW w:w="5152" w:type="dxa"/>
          </w:tcPr>
          <w:p w14:paraId="22883B2D" w14:textId="168009A9" w:rsidR="00396E93" w:rsidDel="00AA233E"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del w:id="5434" w:author="Smith, Alexis@Energy" w:date="2019-02-13T10:12:00Z"/>
                <w:rFonts w:asciiTheme="minorHAnsi" w:eastAsia="Times New Roman" w:hAnsiTheme="minorHAnsi"/>
                <w:sz w:val="14"/>
                <w:szCs w:val="14"/>
              </w:rPr>
            </w:pPr>
            <w:del w:id="5435" w:author="Smith, Alexis@Energy" w:date="2019-02-13T10:12:00Z">
              <w:r w:rsidRPr="003E40E4" w:rsidDel="00AA233E">
                <w:rPr>
                  <w:rFonts w:asciiTheme="minorHAnsi" w:eastAsia="Times New Roman" w:hAnsiTheme="minorHAnsi"/>
                  <w:sz w:val="14"/>
                  <w:szCs w:val="14"/>
                </w:rPr>
                <w:delText>Responsible Builder/Installer Name:</w:delText>
              </w:r>
            </w:del>
          </w:p>
        </w:tc>
        <w:tc>
          <w:tcPr>
            <w:tcW w:w="5223" w:type="dxa"/>
            <w:gridSpan w:val="2"/>
          </w:tcPr>
          <w:p w14:paraId="22883B2E" w14:textId="05817684" w:rsidR="00396E93" w:rsidDel="00AA233E"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36" w:author="Smith, Alexis@Energy" w:date="2019-02-13T10:12:00Z"/>
                <w:rFonts w:asciiTheme="minorHAnsi" w:eastAsia="Times New Roman" w:hAnsiTheme="minorHAnsi"/>
                <w:sz w:val="14"/>
                <w:szCs w:val="14"/>
              </w:rPr>
            </w:pPr>
            <w:del w:id="5437" w:author="Smith, Alexis@Energy" w:date="2019-02-13T10:12:00Z">
              <w:r w:rsidRPr="003E40E4" w:rsidDel="00AA233E">
                <w:rPr>
                  <w:rFonts w:asciiTheme="minorHAnsi" w:eastAsia="Times New Roman" w:hAnsiTheme="minorHAnsi"/>
                  <w:sz w:val="14"/>
                  <w:szCs w:val="14"/>
                </w:rPr>
                <w:delText>CSLB License:</w:delText>
              </w:r>
            </w:del>
          </w:p>
        </w:tc>
      </w:tr>
      <w:tr w:rsidR="003E40E4" w:rsidRPr="003E40E4" w:rsidDel="00AA233E" w14:paraId="22883B31" w14:textId="6DF96AB6" w:rsidTr="00C661C8">
        <w:tblPrEx>
          <w:tblCellMar>
            <w:left w:w="108" w:type="dxa"/>
            <w:right w:w="108" w:type="dxa"/>
          </w:tblCellMar>
        </w:tblPrEx>
        <w:trPr>
          <w:trHeight w:hRule="exact" w:val="288"/>
          <w:del w:id="5438" w:author="Smith, Alexis@Energy" w:date="2019-02-13T10:12:00Z"/>
        </w:trPr>
        <w:tc>
          <w:tcPr>
            <w:tcW w:w="10375" w:type="dxa"/>
            <w:gridSpan w:val="3"/>
            <w:vAlign w:val="center"/>
          </w:tcPr>
          <w:p w14:paraId="22883B30" w14:textId="4CC99F84" w:rsidR="00396E93" w:rsidDel="00AA233E" w:rsidRDefault="003E40E4" w:rsidP="00595C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del w:id="5439" w:author="Smith, Alexis@Energy" w:date="2019-02-13T10:12:00Z"/>
                <w:rFonts w:asciiTheme="minorHAnsi" w:eastAsia="Times New Roman" w:hAnsiTheme="minorHAnsi"/>
                <w:sz w:val="14"/>
                <w:szCs w:val="14"/>
              </w:rPr>
            </w:pPr>
            <w:del w:id="5440" w:author="Smith, Alexis@Energy" w:date="2019-02-13T10:12:00Z">
              <w:r w:rsidRPr="003E40E4" w:rsidDel="00AA233E">
                <w:rPr>
                  <w:rFonts w:asciiTheme="minorHAnsi" w:eastAsia="Times New Roman" w:hAnsiTheme="minorHAnsi" w:cs="Arial"/>
                  <w:b/>
                  <w:caps/>
                  <w:sz w:val="18"/>
                  <w:szCs w:val="18"/>
                </w:rPr>
                <w:delText>HERS PROVIDER DATA REGISTRY INFORMATION</w:delText>
              </w:r>
            </w:del>
          </w:p>
        </w:tc>
      </w:tr>
      <w:tr w:rsidR="003E40E4" w:rsidRPr="003E40E4" w:rsidDel="00AA233E" w14:paraId="22883B34" w14:textId="3B185D36" w:rsidTr="00C661C8">
        <w:tblPrEx>
          <w:tblCellMar>
            <w:left w:w="108" w:type="dxa"/>
            <w:right w:w="108" w:type="dxa"/>
          </w:tblCellMar>
        </w:tblPrEx>
        <w:trPr>
          <w:trHeight w:hRule="exact" w:val="360"/>
          <w:del w:id="5441" w:author="Smith, Alexis@Energy" w:date="2019-02-13T10:12:00Z"/>
        </w:trPr>
        <w:tc>
          <w:tcPr>
            <w:tcW w:w="5152" w:type="dxa"/>
          </w:tcPr>
          <w:p w14:paraId="22883B32" w14:textId="003E3CB4" w:rsidR="00396E93" w:rsidDel="00AA233E"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42" w:author="Smith, Alexis@Energy" w:date="2019-02-13T10:12:00Z"/>
                <w:rFonts w:asciiTheme="minorHAnsi" w:eastAsia="Times New Roman" w:hAnsiTheme="minorHAnsi"/>
                <w:sz w:val="14"/>
                <w:szCs w:val="14"/>
              </w:rPr>
            </w:pPr>
            <w:del w:id="5443" w:author="Smith, Alexis@Energy" w:date="2019-02-13T10:12:00Z">
              <w:r w:rsidRPr="003E40E4" w:rsidDel="00AA233E">
                <w:rPr>
                  <w:rFonts w:asciiTheme="minorHAnsi" w:eastAsia="Times New Roman" w:hAnsiTheme="minorHAnsi"/>
                  <w:sz w:val="14"/>
                  <w:szCs w:val="14"/>
                </w:rPr>
                <w:delText>Sample Group Number (if applicable):</w:delText>
              </w:r>
            </w:del>
          </w:p>
        </w:tc>
        <w:tc>
          <w:tcPr>
            <w:tcW w:w="5223" w:type="dxa"/>
            <w:gridSpan w:val="2"/>
          </w:tcPr>
          <w:p w14:paraId="22883B33" w14:textId="41462579" w:rsidR="00396E93" w:rsidDel="00AA233E"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44" w:author="Smith, Alexis@Energy" w:date="2019-02-13T10:12:00Z"/>
                <w:rFonts w:asciiTheme="minorHAnsi" w:eastAsia="Times New Roman" w:hAnsiTheme="minorHAnsi"/>
                <w:sz w:val="14"/>
                <w:szCs w:val="14"/>
              </w:rPr>
            </w:pPr>
            <w:del w:id="5445" w:author="Smith, Alexis@Energy" w:date="2019-02-13T10:12:00Z">
              <w:r w:rsidRPr="003E40E4" w:rsidDel="00AA233E">
                <w:rPr>
                  <w:rFonts w:asciiTheme="minorHAnsi" w:eastAsia="Times New Roman" w:hAnsiTheme="minorHAnsi"/>
                  <w:sz w:val="14"/>
                  <w:szCs w:val="14"/>
                </w:rPr>
                <w:delText>Dwelling Test Status in Sample Group (if applicable)</w:delText>
              </w:r>
            </w:del>
          </w:p>
        </w:tc>
      </w:tr>
      <w:tr w:rsidR="003E40E4" w:rsidRPr="003E40E4" w:rsidDel="00AA233E" w14:paraId="22883B36" w14:textId="20C99169" w:rsidTr="00C661C8">
        <w:tblPrEx>
          <w:tblCellMar>
            <w:left w:w="108" w:type="dxa"/>
            <w:right w:w="108" w:type="dxa"/>
          </w:tblCellMar>
        </w:tblPrEx>
        <w:trPr>
          <w:trHeight w:hRule="exact" w:val="288"/>
          <w:del w:id="5446" w:author="Smith, Alexis@Energy" w:date="2019-02-13T10:12:00Z"/>
        </w:trPr>
        <w:tc>
          <w:tcPr>
            <w:tcW w:w="10375" w:type="dxa"/>
            <w:gridSpan w:val="3"/>
            <w:vAlign w:val="center"/>
          </w:tcPr>
          <w:p w14:paraId="22883B35" w14:textId="53528BC9" w:rsidR="00396E93" w:rsidDel="00AA233E" w:rsidRDefault="003E40E4" w:rsidP="00595C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del w:id="5447" w:author="Smith, Alexis@Energy" w:date="2019-02-13T10:12:00Z"/>
                <w:rFonts w:asciiTheme="minorHAnsi" w:eastAsia="Times New Roman" w:hAnsiTheme="minorHAnsi"/>
                <w:sz w:val="14"/>
                <w:szCs w:val="14"/>
              </w:rPr>
            </w:pPr>
            <w:del w:id="5448" w:author="Smith, Alexis@Energy" w:date="2019-02-13T10:12:00Z">
              <w:r w:rsidRPr="003E40E4" w:rsidDel="00AA233E">
                <w:rPr>
                  <w:rFonts w:asciiTheme="minorHAnsi" w:eastAsia="Times New Roman" w:hAnsiTheme="minorHAnsi" w:cs="Arial"/>
                  <w:b/>
                  <w:caps/>
                  <w:sz w:val="18"/>
                  <w:szCs w:val="18"/>
                </w:rPr>
                <w:delText>HERS RATER INFORMATION</w:delText>
              </w:r>
            </w:del>
          </w:p>
        </w:tc>
      </w:tr>
      <w:tr w:rsidR="003E40E4" w:rsidRPr="003E40E4" w:rsidDel="00AA233E" w14:paraId="22883B38" w14:textId="5EBB4830" w:rsidTr="00C661C8">
        <w:tblPrEx>
          <w:tblCellMar>
            <w:left w:w="108" w:type="dxa"/>
            <w:right w:w="108" w:type="dxa"/>
          </w:tblCellMar>
        </w:tblPrEx>
        <w:trPr>
          <w:trHeight w:hRule="exact" w:val="360"/>
          <w:del w:id="5449" w:author="Smith, Alexis@Energy" w:date="2019-02-13T10:12:00Z"/>
        </w:trPr>
        <w:tc>
          <w:tcPr>
            <w:tcW w:w="10375" w:type="dxa"/>
            <w:gridSpan w:val="3"/>
          </w:tcPr>
          <w:p w14:paraId="22883B37" w14:textId="6E702152" w:rsidR="00396E93" w:rsidDel="00AA233E"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del w:id="5450" w:author="Smith, Alexis@Energy" w:date="2019-02-13T10:12:00Z"/>
                <w:rFonts w:asciiTheme="minorHAnsi" w:eastAsia="Times New Roman" w:hAnsiTheme="minorHAnsi"/>
                <w:sz w:val="14"/>
                <w:szCs w:val="14"/>
              </w:rPr>
            </w:pPr>
            <w:del w:id="5451" w:author="Smith, Alexis@Energy" w:date="2019-02-13T10:12:00Z">
              <w:r w:rsidRPr="003E40E4" w:rsidDel="00AA233E">
                <w:rPr>
                  <w:rFonts w:asciiTheme="minorHAnsi" w:eastAsia="Times New Roman" w:hAnsiTheme="minorHAnsi"/>
                  <w:sz w:val="14"/>
                  <w:szCs w:val="14"/>
                </w:rPr>
                <w:delText>HERS Rater Company Name:</w:delText>
              </w:r>
            </w:del>
          </w:p>
        </w:tc>
      </w:tr>
      <w:tr w:rsidR="003E40E4" w:rsidRPr="003E40E4" w:rsidDel="00AA233E" w14:paraId="22883B3B" w14:textId="64883C06" w:rsidTr="00C661C8">
        <w:tblPrEx>
          <w:tblCellMar>
            <w:left w:w="108" w:type="dxa"/>
            <w:right w:w="108" w:type="dxa"/>
          </w:tblCellMar>
        </w:tblPrEx>
        <w:trPr>
          <w:trHeight w:hRule="exact" w:val="360"/>
          <w:del w:id="5452" w:author="Smith, Alexis@Energy" w:date="2019-02-13T10:12:00Z"/>
        </w:trPr>
        <w:tc>
          <w:tcPr>
            <w:tcW w:w="5200" w:type="dxa"/>
            <w:gridSpan w:val="2"/>
            <w:tcBorders>
              <w:top w:val="single" w:sz="4" w:space="0" w:color="auto"/>
              <w:left w:val="single" w:sz="4" w:space="0" w:color="auto"/>
              <w:bottom w:val="single" w:sz="4" w:space="0" w:color="auto"/>
              <w:right w:val="single" w:sz="4" w:space="0" w:color="auto"/>
            </w:tcBorders>
          </w:tcPr>
          <w:p w14:paraId="22883B39" w14:textId="4C344E6D" w:rsidR="00396E93" w:rsidDel="00AA233E"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del w:id="5453" w:author="Smith, Alexis@Energy" w:date="2019-02-13T10:12:00Z"/>
                <w:rFonts w:asciiTheme="minorHAnsi" w:eastAsia="Times New Roman" w:hAnsiTheme="minorHAnsi"/>
                <w:sz w:val="14"/>
                <w:szCs w:val="14"/>
              </w:rPr>
            </w:pPr>
            <w:del w:id="5454" w:author="Smith, Alexis@Energy" w:date="2019-02-13T10:12:00Z">
              <w:r w:rsidRPr="003E40E4" w:rsidDel="00AA233E">
                <w:rPr>
                  <w:rFonts w:asciiTheme="minorHAnsi" w:eastAsia="Times New Roman" w:hAnsiTheme="minorHAnsi"/>
                  <w:sz w:val="14"/>
                  <w:szCs w:val="14"/>
                </w:rPr>
                <w:delText>Responsible Rater's Name:</w:delText>
              </w:r>
            </w:del>
          </w:p>
        </w:tc>
        <w:tc>
          <w:tcPr>
            <w:tcW w:w="5175" w:type="dxa"/>
            <w:tcBorders>
              <w:top w:val="single" w:sz="4" w:space="0" w:color="auto"/>
              <w:left w:val="single" w:sz="4" w:space="0" w:color="auto"/>
              <w:bottom w:val="single" w:sz="4" w:space="0" w:color="auto"/>
              <w:right w:val="single" w:sz="4" w:space="0" w:color="auto"/>
            </w:tcBorders>
          </w:tcPr>
          <w:p w14:paraId="22883B3A" w14:textId="6CE33C2B" w:rsidR="00396E93" w:rsidDel="00AA233E"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del w:id="5455" w:author="Smith, Alexis@Energy" w:date="2019-02-13T10:12:00Z"/>
                <w:rFonts w:asciiTheme="minorHAnsi" w:eastAsia="Times New Roman" w:hAnsiTheme="minorHAnsi"/>
                <w:sz w:val="14"/>
                <w:szCs w:val="14"/>
              </w:rPr>
            </w:pPr>
            <w:del w:id="5456" w:author="Smith, Alexis@Energy" w:date="2019-02-13T10:12:00Z">
              <w:r w:rsidRPr="003E40E4" w:rsidDel="00AA233E">
                <w:rPr>
                  <w:rFonts w:asciiTheme="minorHAnsi" w:eastAsia="Times New Roman" w:hAnsiTheme="minorHAnsi"/>
                  <w:sz w:val="14"/>
                  <w:szCs w:val="14"/>
                </w:rPr>
                <w:delText>Responsible Rater's Signature:</w:delText>
              </w:r>
            </w:del>
          </w:p>
        </w:tc>
      </w:tr>
      <w:tr w:rsidR="003E40E4" w:rsidRPr="003E40E4" w:rsidDel="00AA233E" w14:paraId="22883B3E" w14:textId="5258B6F5" w:rsidTr="00C661C8">
        <w:tblPrEx>
          <w:tblCellMar>
            <w:left w:w="108" w:type="dxa"/>
            <w:right w:w="108" w:type="dxa"/>
          </w:tblCellMar>
        </w:tblPrEx>
        <w:trPr>
          <w:trHeight w:hRule="exact" w:val="360"/>
          <w:del w:id="5457" w:author="Smith, Alexis@Energy" w:date="2019-02-13T10:12:00Z"/>
        </w:trPr>
        <w:tc>
          <w:tcPr>
            <w:tcW w:w="5200" w:type="dxa"/>
            <w:gridSpan w:val="2"/>
            <w:tcBorders>
              <w:top w:val="single" w:sz="4" w:space="0" w:color="auto"/>
              <w:left w:val="single" w:sz="4" w:space="0" w:color="auto"/>
              <w:bottom w:val="single" w:sz="4" w:space="0" w:color="auto"/>
              <w:right w:val="single" w:sz="4" w:space="0" w:color="auto"/>
            </w:tcBorders>
          </w:tcPr>
          <w:p w14:paraId="22883B3C" w14:textId="4347D109" w:rsidR="00396E93" w:rsidDel="00AA233E"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del w:id="5458" w:author="Smith, Alexis@Energy" w:date="2019-02-13T10:12:00Z"/>
                <w:rFonts w:asciiTheme="minorHAnsi" w:eastAsia="Times New Roman" w:hAnsiTheme="minorHAnsi"/>
                <w:sz w:val="14"/>
                <w:szCs w:val="14"/>
              </w:rPr>
            </w:pPr>
            <w:del w:id="5459" w:author="Smith, Alexis@Energy" w:date="2019-02-13T10:12:00Z">
              <w:r w:rsidRPr="003E40E4" w:rsidDel="00AA233E">
                <w:rPr>
                  <w:rFonts w:asciiTheme="minorHAnsi" w:eastAsia="Times New Roman" w:hAnsiTheme="minorHAnsi"/>
                  <w:sz w:val="14"/>
                  <w:szCs w:val="14"/>
                </w:rPr>
                <w:delText>Responsible Rater's Certification Number w/ this HERS Provider</w:delText>
              </w:r>
            </w:del>
          </w:p>
        </w:tc>
        <w:tc>
          <w:tcPr>
            <w:tcW w:w="5175" w:type="dxa"/>
            <w:tcBorders>
              <w:top w:val="single" w:sz="4" w:space="0" w:color="auto"/>
              <w:left w:val="single" w:sz="4" w:space="0" w:color="auto"/>
              <w:bottom w:val="single" w:sz="4" w:space="0" w:color="auto"/>
              <w:right w:val="single" w:sz="4" w:space="0" w:color="auto"/>
            </w:tcBorders>
          </w:tcPr>
          <w:p w14:paraId="22883B3D" w14:textId="5486CC4E" w:rsidR="00396E93" w:rsidDel="00AA233E"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del w:id="5460" w:author="Smith, Alexis@Energy" w:date="2019-02-13T10:12:00Z"/>
                <w:rFonts w:asciiTheme="minorHAnsi" w:eastAsia="Times New Roman" w:hAnsiTheme="minorHAnsi"/>
                <w:sz w:val="14"/>
                <w:szCs w:val="14"/>
              </w:rPr>
            </w:pPr>
            <w:del w:id="5461" w:author="Smith, Alexis@Energy" w:date="2019-02-13T10:12:00Z">
              <w:r w:rsidRPr="003E40E4" w:rsidDel="00AA233E">
                <w:rPr>
                  <w:rFonts w:asciiTheme="minorHAnsi" w:eastAsia="Times New Roman" w:hAnsiTheme="minorHAnsi"/>
                  <w:sz w:val="14"/>
                  <w:szCs w:val="14"/>
                </w:rPr>
                <w:delText>Date Signed:</w:delText>
              </w:r>
            </w:del>
          </w:p>
        </w:tc>
      </w:tr>
    </w:tbl>
    <w:p w14:paraId="22883B41" w14:textId="28397FC5" w:rsidR="008E388E" w:rsidRPr="006D2E42" w:rsidRDefault="008E388E" w:rsidP="00064F9C">
      <w:pPr>
        <w:spacing w:after="0" w:line="240" w:lineRule="auto"/>
        <w:rPr>
          <w:rFonts w:asciiTheme="minorHAnsi" w:hAnsiTheme="minorHAnsi" w:cs="Arial"/>
          <w:sz w:val="20"/>
          <w:szCs w:val="20"/>
        </w:rPr>
      </w:pPr>
    </w:p>
    <w:sectPr w:rsidR="008E388E" w:rsidRPr="006D2E42" w:rsidSect="00DE7A20">
      <w:headerReference w:type="even" r:id="rId21"/>
      <w:headerReference w:type="default" r:id="rId22"/>
      <w:footerReference w:type="default" r:id="rId23"/>
      <w:headerReference w:type="first" r:id="rId24"/>
      <w:pgSz w:w="15840" w:h="12240" w:orient="landscape" w:code="1"/>
      <w:pgMar w:top="720" w:right="720" w:bottom="720" w:left="720" w:header="720"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24" w:author="Shewmaker, Michael@Energy" w:date="2018-12-14T09:44:00Z" w:initials="SM">
    <w:p w14:paraId="2C7EB647" w14:textId="77777777" w:rsidR="004D31DF" w:rsidRDefault="004D31DF">
      <w:pPr>
        <w:pStyle w:val="CommentText"/>
      </w:pPr>
      <w:r>
        <w:rPr>
          <w:rStyle w:val="CommentReference"/>
        </w:rPr>
        <w:annotationRef/>
      </w:r>
      <w:r>
        <w:t>See comment on PLB-02b.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7EB6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BAA0A" w14:textId="77777777" w:rsidR="004D31DF" w:rsidRDefault="004D31DF" w:rsidP="004E3B6C">
      <w:pPr>
        <w:spacing w:after="0" w:line="240" w:lineRule="auto"/>
      </w:pPr>
      <w:r>
        <w:separator/>
      </w:r>
    </w:p>
  </w:endnote>
  <w:endnote w:type="continuationSeparator" w:id="0">
    <w:p w14:paraId="14BAA052" w14:textId="77777777" w:rsidR="004D31DF" w:rsidRDefault="004D31DF" w:rsidP="004E3B6C">
      <w:pPr>
        <w:spacing w:after="0" w:line="240" w:lineRule="auto"/>
      </w:pPr>
      <w:r>
        <w:continuationSeparator/>
      </w:r>
    </w:p>
  </w:endnote>
  <w:endnote w:type="continuationNotice" w:id="1">
    <w:p w14:paraId="18B0F340" w14:textId="77777777" w:rsidR="004D31DF" w:rsidRDefault="004D31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DA296" w14:textId="77777777" w:rsidR="004D31DF" w:rsidRDefault="004D3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A" w14:textId="77777777" w:rsidR="004D31DF" w:rsidRPr="00C91513" w:rsidRDefault="004D31DF"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HERS Provider:                       </w:t>
    </w:r>
  </w:p>
  <w:p w14:paraId="22883B5B" w14:textId="28FC7CD4" w:rsidR="004D31DF" w:rsidRPr="00C91513" w:rsidRDefault="004D31DF"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del w:id="1874" w:author="Smith, Alexis@Energy" w:date="2018-11-29T15:15:00Z">
      <w:r w:rsidDel="0012327B">
        <w:rPr>
          <w:i w:val="0"/>
          <w:sz w:val="20"/>
          <w:szCs w:val="20"/>
        </w:rPr>
        <w:delText>6</w:delText>
      </w:r>
    </w:del>
    <w:ins w:id="1875" w:author="Smith, Alexis@Energy" w:date="2018-11-29T15:15:00Z">
      <w:r>
        <w:rPr>
          <w:i w:val="0"/>
          <w:sz w:val="20"/>
          <w:szCs w:val="20"/>
        </w:rPr>
        <w:t>9</w:t>
      </w:r>
    </w:ins>
    <w:r w:rsidRPr="00C91513">
      <w:rPr>
        <w:i w:val="0"/>
        <w:sz w:val="20"/>
        <w:szCs w:val="20"/>
      </w:rPr>
      <w:t xml:space="preserve"> </w:t>
    </w:r>
    <w:r>
      <w:rPr>
        <w:i w:val="0"/>
        <w:sz w:val="20"/>
        <w:szCs w:val="20"/>
      </w:rPr>
      <w:t>Nonr</w:t>
    </w:r>
    <w:r w:rsidRPr="00C91513">
      <w:rPr>
        <w:i w:val="0"/>
        <w:sz w:val="20"/>
        <w:szCs w:val="20"/>
      </w:rPr>
      <w:t>esidential Compliance</w:t>
    </w:r>
    <w:ins w:id="1876" w:author="Smith, Alexis@Energy" w:date="2018-11-29T15:15:00Z">
      <w:r>
        <w:rPr>
          <w:i w:val="0"/>
          <w:sz w:val="20"/>
          <w:szCs w:val="20"/>
        </w:rPr>
        <w:t xml:space="preserve">                                                                                January 2019</w:t>
      </w:r>
      <w:r>
        <w:rPr>
          <w:i w:val="0"/>
          <w:sz w:val="20"/>
          <w:szCs w:val="20"/>
        </w:rPr>
        <w:tab/>
      </w:r>
    </w:ins>
    <w:r w:rsidRPr="00C91513">
      <w:rPr>
        <w:i w:val="0"/>
        <w:sz w:val="20"/>
        <w:szCs w:val="20"/>
      </w:rPr>
      <w:tab/>
    </w:r>
    <w:r>
      <w:rPr>
        <w:i w:val="0"/>
        <w:sz w:val="20"/>
        <w:szCs w:val="20"/>
      </w:rPr>
      <w:t>October 2016</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F0A3" w14:textId="77777777" w:rsidR="004D31DF" w:rsidRDefault="004D31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6" w14:textId="0F139DE1" w:rsidR="004D31DF" w:rsidRPr="00C91513" w:rsidRDefault="004D31DF"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del w:id="2356" w:author="Smith, Alexis@Energy" w:date="2018-11-29T15:16:00Z">
      <w:r w:rsidDel="0012327B">
        <w:rPr>
          <w:i w:val="0"/>
          <w:sz w:val="20"/>
          <w:szCs w:val="20"/>
        </w:rPr>
        <w:delText>6</w:delText>
      </w:r>
    </w:del>
    <w:ins w:id="2357" w:author="Smith, Alexis@Energy" w:date="2018-11-29T15:16:00Z">
      <w:r>
        <w:rPr>
          <w:i w:val="0"/>
          <w:sz w:val="20"/>
          <w:szCs w:val="20"/>
        </w:rPr>
        <w:t>9</w:t>
      </w:r>
    </w:ins>
    <w:r w:rsidRPr="00C91513">
      <w:rPr>
        <w:i w:val="0"/>
        <w:sz w:val="20"/>
        <w:szCs w:val="20"/>
      </w:rPr>
      <w:t xml:space="preserve"> Residential Compliance</w:t>
    </w:r>
    <w:r w:rsidRPr="00C91513">
      <w:rPr>
        <w:i w:val="0"/>
        <w:sz w:val="20"/>
        <w:szCs w:val="20"/>
      </w:rPr>
      <w:tab/>
    </w:r>
    <w:del w:id="2358" w:author="Smith, Alexis@Energy" w:date="2018-11-29T15:16:00Z">
      <w:r w:rsidDel="0012327B">
        <w:rPr>
          <w:i w:val="0"/>
          <w:sz w:val="20"/>
          <w:szCs w:val="20"/>
        </w:rPr>
        <w:delText>October 2016</w:delText>
      </w:r>
    </w:del>
    <w:ins w:id="2359" w:author="Smith, Alexis@Energy" w:date="2018-11-29T15:16:00Z">
      <w:r>
        <w:rPr>
          <w:i w:val="0"/>
          <w:sz w:val="20"/>
          <w:szCs w:val="20"/>
        </w:rPr>
        <w:t>January 2019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0" w14:textId="64B39794" w:rsidR="004D31DF" w:rsidRPr="000E1685" w:rsidRDefault="004D31DF" w:rsidP="00FE032A">
    <w:pPr>
      <w:pBdr>
        <w:top w:val="single" w:sz="4" w:space="1" w:color="auto"/>
      </w:pBdr>
      <w:tabs>
        <w:tab w:val="center" w:pos="4320"/>
        <w:tab w:val="right" w:pos="14400"/>
      </w:tabs>
      <w:spacing w:after="0" w:line="240" w:lineRule="auto"/>
      <w:rPr>
        <w:szCs w:val="20"/>
      </w:rPr>
    </w:pPr>
    <w:r w:rsidRPr="000E1685">
      <w:rPr>
        <w:rFonts w:asciiTheme="minorHAnsi" w:eastAsia="Times New Roman" w:hAnsiTheme="minorHAnsi"/>
        <w:sz w:val="20"/>
        <w:szCs w:val="20"/>
      </w:rPr>
      <w:t>CA Building Energy Efficiency Standards - 201</w:t>
    </w:r>
    <w:del w:id="5462" w:author="Smith, Alexis@Energy" w:date="2018-11-29T15:16:00Z">
      <w:r w:rsidDel="0012327B">
        <w:rPr>
          <w:rFonts w:asciiTheme="minorHAnsi" w:eastAsia="Times New Roman" w:hAnsiTheme="minorHAnsi"/>
          <w:sz w:val="20"/>
          <w:szCs w:val="20"/>
        </w:rPr>
        <w:delText>6</w:delText>
      </w:r>
    </w:del>
    <w:ins w:id="5463" w:author="Smith, Alexis@Energy" w:date="2018-11-29T15:16:00Z">
      <w:r>
        <w:rPr>
          <w:rFonts w:asciiTheme="minorHAnsi" w:eastAsia="Times New Roman" w:hAnsiTheme="minorHAnsi"/>
          <w:sz w:val="20"/>
          <w:szCs w:val="20"/>
        </w:rPr>
        <w:t>9</w:t>
      </w:r>
    </w:ins>
    <w:r w:rsidRPr="000E1685">
      <w:rPr>
        <w:rFonts w:asciiTheme="minorHAnsi" w:eastAsia="Times New Roman" w:hAnsiTheme="minorHAnsi"/>
        <w:sz w:val="20"/>
        <w:szCs w:val="20"/>
      </w:rPr>
      <w:t xml:space="preserve"> Residential Compliance</w:t>
    </w:r>
    <w:r w:rsidRPr="000E1685">
      <w:rPr>
        <w:rFonts w:asciiTheme="minorHAnsi" w:eastAsia="Times New Roman" w:hAnsiTheme="minorHAnsi"/>
        <w:sz w:val="20"/>
        <w:szCs w:val="20"/>
      </w:rPr>
      <w:tab/>
    </w:r>
    <w:del w:id="5464" w:author="Smith, Alexis@Energy" w:date="2018-11-29T15:16:00Z">
      <w:r w:rsidDel="0012327B">
        <w:rPr>
          <w:rFonts w:asciiTheme="minorHAnsi" w:eastAsia="Times New Roman" w:hAnsiTheme="minorHAnsi"/>
          <w:sz w:val="20"/>
          <w:szCs w:val="20"/>
        </w:rPr>
        <w:delText>October 2016</w:delText>
      </w:r>
    </w:del>
    <w:ins w:id="5465" w:author="Smith, Alexis@Energy" w:date="2018-11-29T15:16:00Z">
      <w:r>
        <w:rPr>
          <w:rFonts w:asciiTheme="minorHAnsi" w:eastAsia="Times New Roman" w:hAnsiTheme="minorHAnsi"/>
          <w:sz w:val="20"/>
          <w:szCs w:val="20"/>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FDD5E" w14:textId="77777777" w:rsidR="004D31DF" w:rsidRDefault="004D31DF" w:rsidP="004E3B6C">
      <w:pPr>
        <w:spacing w:after="0" w:line="240" w:lineRule="auto"/>
      </w:pPr>
      <w:r>
        <w:separator/>
      </w:r>
    </w:p>
  </w:footnote>
  <w:footnote w:type="continuationSeparator" w:id="0">
    <w:p w14:paraId="3973DC94" w14:textId="77777777" w:rsidR="004D31DF" w:rsidRDefault="004D31DF" w:rsidP="004E3B6C">
      <w:pPr>
        <w:spacing w:after="0" w:line="240" w:lineRule="auto"/>
      </w:pPr>
      <w:r>
        <w:continuationSeparator/>
      </w:r>
    </w:p>
  </w:footnote>
  <w:footnote w:type="continuationNotice" w:id="1">
    <w:p w14:paraId="7387B043" w14:textId="77777777" w:rsidR="004D31DF" w:rsidRDefault="004D31DF">
      <w:pPr>
        <w:spacing w:after="0" w:line="240" w:lineRule="auto"/>
      </w:pPr>
    </w:p>
  </w:footnote>
  <w:footnote w:id="2">
    <w:p w14:paraId="442368AE" w14:textId="77777777" w:rsidR="004D31DF" w:rsidRPr="00A15C0D" w:rsidRDefault="004D31DF" w:rsidP="00995034">
      <w:pPr>
        <w:pStyle w:val="FootnoteText"/>
        <w:rPr>
          <w:ins w:id="2156" w:author="Hudler, Rob@Energy" w:date="2018-11-16T14:21:00Z"/>
          <w:u w:val="single"/>
        </w:rPr>
      </w:pPr>
      <w:ins w:id="2157" w:author="Hudler, Rob@Energy" w:date="2018-11-16T14:21:00Z">
        <w:r>
          <w:rPr>
            <w:rStyle w:val="FootnoteReference"/>
          </w:rPr>
          <w:footnoteRef/>
        </w:r>
        <w:r>
          <w:t xml:space="preserve"> </w:t>
        </w:r>
        <w:r w:rsidRPr="00A15C0D">
          <w:rPr>
            <w:u w:val="single"/>
          </w:rPr>
          <w:t>Because the Master Bath and Kitchen have unique separate terms, the Furthest</w:t>
        </w:r>
        <w:r>
          <w:rPr>
            <w:u w:val="single"/>
          </w:rPr>
          <w:t xml:space="preserve"> </w:t>
        </w:r>
        <w:r w:rsidRPr="00A15C0D">
          <w:rPr>
            <w:u w:val="single"/>
          </w:rPr>
          <w:t xml:space="preserve">Third fixture must located in </w:t>
        </w:r>
        <w:r>
          <w:t>n</w:t>
        </w:r>
        <w:r w:rsidRPr="00A15C0D">
          <w:rPr>
            <w:u w:val="single"/>
          </w:rPr>
          <w:t>either of these rooms.  The laundry room is excluded, and shall not be used as the furthest third fixture.  In multifamily cases where there is not another qualifying use point, the</w:t>
        </w:r>
        <w:r w:rsidRPr="00A15C0D">
          <w:rPr>
            <w:color w:val="4F81BD"/>
            <w:u w:val="single"/>
          </w:rPr>
          <w:t xml:space="preserve"> </w:t>
        </w:r>
        <w:r w:rsidRPr="00A15C0D">
          <w:rPr>
            <w:u w:val="single"/>
          </w:rPr>
          <w:t>Furthest</w:t>
        </w:r>
        <w:r>
          <w:rPr>
            <w:u w:val="single"/>
          </w:rPr>
          <w:t xml:space="preserve"> </w:t>
        </w:r>
        <w:r w:rsidRPr="00A15C0D">
          <w:rPr>
            <w:u w:val="single"/>
          </w:rPr>
          <w:t>Third term equals zero</w:t>
        </w:r>
        <w:r>
          <w:rPr>
            <w:u w:val="single"/>
          </w:rPr>
          <w:t>.</w:t>
        </w:r>
        <w:r w:rsidRPr="00A15C0D">
          <w:rPr>
            <w:u w:val="single"/>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6" w14:textId="77777777" w:rsidR="004D31DF" w:rsidRDefault="006C3A01">
    <w:pPr>
      <w:pStyle w:val="Header"/>
    </w:pPr>
    <w:r>
      <w:rPr>
        <w:noProof/>
      </w:rPr>
      <w:pict w14:anchorId="22883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7" w14:textId="5ECE7DF9" w:rsidR="004D31DF" w:rsidRPr="00913A72" w:rsidRDefault="004D31DF" w:rsidP="00913A72">
    <w:pPr>
      <w:suppressAutoHyphens/>
      <w:spacing w:after="0" w:line="240" w:lineRule="auto"/>
      <w:ind w:left="-90"/>
      <w:rPr>
        <w:rFonts w:ascii="Arial" w:eastAsia="Times New Roman" w:hAnsi="Arial" w:cs="Arial"/>
        <w:sz w:val="14"/>
        <w:szCs w:val="14"/>
      </w:rPr>
    </w:pPr>
    <w:r w:rsidRPr="0079750F">
      <w:rPr>
        <w:rFonts w:ascii="Arial" w:eastAsia="Times New Roman" w:hAnsi="Arial" w:cs="Arial"/>
        <w:noProof/>
        <w:sz w:val="14"/>
        <w:szCs w:val="14"/>
      </w:rPr>
      <w:drawing>
        <wp:anchor distT="0" distB="0" distL="114300" distR="114300" simplePos="0" relativeHeight="251658249" behindDoc="0" locked="0" layoutInCell="1" allowOverlap="1" wp14:anchorId="22883B73" wp14:editId="1D816FA4">
          <wp:simplePos x="0" y="0"/>
          <wp:positionH relativeFrom="margin">
            <wp:posOffset>8944610</wp:posOffset>
          </wp:positionH>
          <wp:positionV relativeFrom="margin">
            <wp:posOffset>-1374775</wp:posOffset>
          </wp:positionV>
          <wp:extent cx="337820" cy="296545"/>
          <wp:effectExtent l="0" t="0" r="0" b="0"/>
          <wp:wrapSquare wrapText="bothSides"/>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37820" cy="2965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C3A01">
      <w:rPr>
        <w:rFonts w:ascii="Arial" w:eastAsia="Times New Roman" w:hAnsi="Arial" w:cs="Arial"/>
        <w:noProof/>
        <w:sz w:val="14"/>
        <w:szCs w:val="14"/>
      </w:rPr>
      <w:pict w14:anchorId="22883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60" type="#_x0000_t75" style="position:absolute;left:0;text-align:left;margin-left:0;margin-top:0;width:10in;height:540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22883B48" w14:textId="0BE865DE" w:rsidR="004D31DF" w:rsidRPr="00913A72" w:rsidRDefault="004D31DF" w:rsidP="00913A72">
    <w:pPr>
      <w:suppressAutoHyphens/>
      <w:spacing w:after="0" w:line="240" w:lineRule="auto"/>
      <w:ind w:left="-90"/>
      <w:rPr>
        <w:rFonts w:ascii="Arial" w:eastAsia="Times New Roman" w:hAnsi="Arial" w:cs="Arial"/>
        <w:b/>
        <w:sz w:val="24"/>
        <w:szCs w:val="24"/>
      </w:rPr>
    </w:pPr>
    <w:ins w:id="1846" w:author="Smith, Alexis@Energy" w:date="2018-11-29T15:12:00Z">
      <w:r>
        <w:rPr>
          <w:noProof/>
        </w:rPr>
        <w:drawing>
          <wp:anchor distT="0" distB="0" distL="114300" distR="114300" simplePos="0" relativeHeight="251658250" behindDoc="0" locked="0" layoutInCell="1" allowOverlap="1" wp14:anchorId="0A5926B4" wp14:editId="3C7E0149">
            <wp:simplePos x="0" y="0"/>
            <wp:positionH relativeFrom="margin">
              <wp:posOffset>6543675</wp:posOffset>
            </wp:positionH>
            <wp:positionV relativeFrom="margin">
              <wp:posOffset>-1207770</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H relativeFrom="margin">
              <wp14:pctWidth>0</wp14:pctWidth>
            </wp14:sizeRelH>
            <wp14:sizeRelV relativeFrom="margin">
              <wp14:pctHeight>0</wp14:pctHeight>
            </wp14:sizeRelV>
          </wp:anchor>
        </w:drawing>
      </w:r>
    </w:ins>
    <w:r>
      <w:rPr>
        <w:rFonts w:ascii="Arial" w:eastAsia="Times New Roman" w:hAnsi="Arial" w:cs="Arial"/>
        <w:b/>
        <w:sz w:val="24"/>
        <w:szCs w:val="24"/>
      </w:rPr>
      <w:t>HERS VERIFIED SINGLE DWELLING UNIT HOT WATER SYSTEM DISTRIBUTION</w:t>
    </w:r>
  </w:p>
  <w:p w14:paraId="22883B49" w14:textId="6934BE4E" w:rsidR="004D31DF" w:rsidRPr="00913A72" w:rsidRDefault="004D31DF"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w:t>
    </w:r>
    <w:r>
      <w:rPr>
        <w:rFonts w:ascii="Arial" w:eastAsia="Times New Roman" w:hAnsi="Arial" w:cs="Arial"/>
        <w:sz w:val="14"/>
        <w:szCs w:val="14"/>
      </w:rPr>
      <w:t>NRCV-PLB-22-H</w:t>
    </w:r>
    <w:r w:rsidRPr="00913A72">
      <w:rPr>
        <w:rFonts w:ascii="Arial" w:eastAsia="Times New Roman" w:hAnsi="Arial" w:cs="Arial"/>
        <w:sz w:val="14"/>
        <w:szCs w:val="14"/>
      </w:rPr>
      <w:t xml:space="preserve"> (Revised </w:t>
    </w:r>
    <w:del w:id="1847" w:author="Smith, Alexis@Energy" w:date="2018-11-29T15:15:00Z">
      <w:r w:rsidDel="0012327B">
        <w:rPr>
          <w:rFonts w:ascii="Arial" w:eastAsia="Times New Roman" w:hAnsi="Arial" w:cs="Arial"/>
          <w:sz w:val="14"/>
          <w:szCs w:val="14"/>
        </w:rPr>
        <w:delText>10</w:delText>
      </w:r>
    </w:del>
    <w:ins w:id="1848" w:author="Smith, Alexis@Energy" w:date="2018-11-29T15:15:00Z">
      <w:r>
        <w:rPr>
          <w:rFonts w:ascii="Arial" w:eastAsia="Times New Roman" w:hAnsi="Arial" w:cs="Arial"/>
          <w:sz w:val="14"/>
          <w:szCs w:val="14"/>
        </w:rPr>
        <w:t>01</w:t>
      </w:r>
    </w:ins>
    <w:r>
      <w:rPr>
        <w:rFonts w:ascii="Arial" w:eastAsia="Times New Roman" w:hAnsi="Arial" w:cs="Arial"/>
        <w:sz w:val="14"/>
        <w:szCs w:val="14"/>
      </w:rPr>
      <w:t>/</w:t>
    </w:r>
    <w:del w:id="1849" w:author="Smith, Alexis@Energy" w:date="2018-11-29T15:15:00Z">
      <w:r w:rsidDel="0012327B">
        <w:rPr>
          <w:rFonts w:ascii="Arial" w:eastAsia="Times New Roman" w:hAnsi="Arial" w:cs="Arial"/>
          <w:sz w:val="14"/>
          <w:szCs w:val="14"/>
        </w:rPr>
        <w:delText>16</w:delText>
      </w:r>
    </w:del>
    <w:ins w:id="1850" w:author="Smith, Alexis@Energy" w:date="2018-11-29T15:15:00Z">
      <w:r>
        <w:rPr>
          <w:rFonts w:ascii="Arial" w:eastAsia="Times New Roman" w:hAnsi="Arial" w:cs="Arial"/>
          <w:sz w:val="14"/>
          <w:szCs w:val="14"/>
        </w:rPr>
        <w:t>19</w:t>
      </w:r>
    </w:ins>
    <w:r w:rsidRPr="00913A72">
      <w:rPr>
        <w:rFonts w:ascii="Arial" w:eastAsia="Times New Roman" w:hAnsi="Arial" w:cs="Arial"/>
        <w:sz w:val="14"/>
        <w:szCs w:val="14"/>
      </w:rPr>
      <w:t xml:space="preserve">)         </w:t>
    </w:r>
    <w:ins w:id="1851" w:author="Smith, Alexis@Energy" w:date="2018-11-29T15:12:00Z">
      <w:r>
        <w:rPr>
          <w:rFonts w:ascii="Arial" w:eastAsia="Times New Roman" w:hAnsi="Arial" w:cs="Arial"/>
          <w:sz w:val="14"/>
          <w:szCs w:val="14"/>
        </w:rPr>
        <w:tab/>
      </w:r>
      <w:r>
        <w:rPr>
          <w:rFonts w:ascii="Arial" w:eastAsia="Times New Roman" w:hAnsi="Arial" w:cs="Arial"/>
          <w:sz w:val="14"/>
          <w:szCs w:val="14"/>
        </w:rPr>
        <w:tab/>
      </w:r>
    </w:ins>
    <w:del w:id="1852" w:author="Smith, Alexis@Energy" w:date="2018-11-29T15:12:00Z">
      <w:r w:rsidRPr="00913A72" w:rsidDel="0012327B">
        <w:rPr>
          <w:rFonts w:ascii="Arial" w:eastAsia="Times New Roman" w:hAnsi="Arial" w:cs="Arial"/>
          <w:sz w:val="14"/>
          <w:szCs w:val="14"/>
        </w:rPr>
        <w:delText xml:space="preserve">                                                         </w:delText>
      </w:r>
      <w:r w:rsidDel="0012327B">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13A72">
      <w:rPr>
        <w:rFonts w:ascii="Arial" w:eastAsia="Times New Roman" w:hAnsi="Arial" w:cs="Arial"/>
        <w:sz w:val="14"/>
        <w:szCs w:val="14"/>
      </w:rPr>
      <w:t xml:space="preserve">              </w:t>
    </w:r>
    <w:r>
      <w:rPr>
        <w:rFonts w:ascii="Arial" w:eastAsia="Times New Roman" w:hAnsi="Arial" w:cs="Arial"/>
        <w:sz w:val="14"/>
        <w:szCs w:val="14"/>
      </w:rPr>
      <w:t xml:space="preserve">                                                                                      </w:t>
    </w:r>
    <w:del w:id="1853" w:author="Smith, Alexis@Energy" w:date="2018-11-29T15:13:00Z">
      <w:r w:rsidDel="0012327B">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854" w:author="Smith, Alexis@Energy" w:date="2018-11-29T15:13: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211"/>
      <w:gridCol w:w="4174"/>
      <w:gridCol w:w="1530"/>
      <w:tblGridChange w:id="1855">
        <w:tblGrid>
          <w:gridCol w:w="5212"/>
          <w:gridCol w:w="4374"/>
          <w:gridCol w:w="1453"/>
        </w:tblGrid>
      </w:tblGridChange>
    </w:tblGrid>
    <w:tr w:rsidR="004D31DF" w:rsidRPr="00F85124" w14:paraId="22883B4C" w14:textId="77777777" w:rsidTr="0012327B">
      <w:trPr>
        <w:cantSplit/>
        <w:trHeight w:val="288"/>
        <w:trPrChange w:id="1856" w:author="Smith, Alexis@Energy" w:date="2018-11-29T15:13:00Z">
          <w:trPr>
            <w:cantSplit/>
            <w:trHeight w:val="288"/>
          </w:trPr>
        </w:trPrChange>
      </w:trPr>
      <w:tc>
        <w:tcPr>
          <w:tcW w:w="4299" w:type="pct"/>
          <w:gridSpan w:val="2"/>
          <w:tcBorders>
            <w:bottom w:val="single" w:sz="4" w:space="0" w:color="auto"/>
            <w:right w:val="nil"/>
          </w:tcBorders>
          <w:vAlign w:val="center"/>
          <w:tcPrChange w:id="1857" w:author="Smith, Alexis@Energy" w:date="2018-11-29T15:13:00Z">
            <w:tcPr>
              <w:tcW w:w="4342" w:type="pct"/>
              <w:gridSpan w:val="2"/>
              <w:tcBorders>
                <w:bottom w:val="single" w:sz="4" w:space="0" w:color="auto"/>
                <w:right w:val="nil"/>
              </w:tcBorders>
              <w:vAlign w:val="center"/>
            </w:tcPr>
          </w:tcPrChange>
        </w:tcPr>
        <w:p w14:paraId="22883B4A" w14:textId="77777777" w:rsidR="004D31DF" w:rsidRPr="00F85124" w:rsidRDefault="004D31DF" w:rsidP="00F1080C">
          <w:pPr>
            <w:pStyle w:val="Style14"/>
            <w:rPr>
              <w:b/>
            </w:rPr>
          </w:pPr>
          <w:r>
            <w:t>CERTIFICATE OF VERIFICATION</w:t>
          </w:r>
        </w:p>
      </w:tc>
      <w:tc>
        <w:tcPr>
          <w:tcW w:w="701" w:type="pct"/>
          <w:tcBorders>
            <w:left w:val="nil"/>
            <w:bottom w:val="single" w:sz="4" w:space="0" w:color="auto"/>
          </w:tcBorders>
          <w:tcMar>
            <w:left w:w="115" w:type="dxa"/>
            <w:right w:w="115" w:type="dxa"/>
          </w:tcMar>
          <w:vAlign w:val="center"/>
          <w:tcPrChange w:id="1858" w:author="Smith, Alexis@Energy" w:date="2018-11-29T15:13:00Z">
            <w:tcPr>
              <w:tcW w:w="658" w:type="pct"/>
              <w:tcBorders>
                <w:left w:val="nil"/>
                <w:bottom w:val="single" w:sz="4" w:space="0" w:color="auto"/>
              </w:tcBorders>
              <w:tcMar>
                <w:left w:w="115" w:type="dxa"/>
                <w:right w:w="115" w:type="dxa"/>
              </w:tcMar>
              <w:vAlign w:val="center"/>
            </w:tcPr>
          </w:tcPrChange>
        </w:tcPr>
        <w:p w14:paraId="22883B4B" w14:textId="77777777" w:rsidR="004D31DF" w:rsidRDefault="004D31DF">
          <w:pPr>
            <w:pStyle w:val="Style15"/>
            <w:jc w:val="left"/>
            <w:rPr>
              <w:b/>
            </w:rPr>
            <w:pPrChange w:id="1859" w:author="Smith, Alexis@Energy" w:date="2018-11-29T15:13:00Z">
              <w:pPr>
                <w:pStyle w:val="Style15"/>
              </w:pPr>
            </w:pPrChange>
          </w:pPr>
          <w:r>
            <w:t>NRCV-PLB-22-H</w:t>
          </w:r>
        </w:p>
      </w:tc>
    </w:tr>
    <w:tr w:rsidR="004D31DF" w:rsidRPr="00F85124" w14:paraId="22883B4F" w14:textId="77777777" w:rsidTr="0012327B">
      <w:trPr>
        <w:cantSplit/>
        <w:trHeight w:val="288"/>
        <w:trPrChange w:id="1860" w:author="Smith, Alexis@Energy" w:date="2018-11-29T15:13:00Z">
          <w:trPr>
            <w:cantSplit/>
            <w:trHeight w:val="288"/>
          </w:trPr>
        </w:trPrChange>
      </w:trPr>
      <w:tc>
        <w:tcPr>
          <w:tcW w:w="5000" w:type="pct"/>
          <w:gridSpan w:val="3"/>
          <w:tcPrChange w:id="1861" w:author="Smith, Alexis@Energy" w:date="2018-11-29T15:13:00Z">
            <w:tcPr>
              <w:tcW w:w="5000" w:type="pct"/>
              <w:gridSpan w:val="3"/>
            </w:tcPr>
          </w:tcPrChange>
        </w:tcPr>
        <w:p w14:paraId="22883B4E" w14:textId="44B7AF13" w:rsidR="004D31DF" w:rsidRPr="00F85124" w:rsidRDefault="004D31DF">
          <w:pPr>
            <w:pStyle w:val="Style11"/>
            <w:jc w:val="left"/>
            <w:rPr>
              <w:sz w:val="12"/>
              <w:szCs w:val="12"/>
            </w:rPr>
            <w:pPrChange w:id="1862" w:author="Smith, Alexis@Energy" w:date="2018-11-29T15:14:00Z">
              <w:pPr>
                <w:pStyle w:val="Style11"/>
              </w:pPr>
            </w:pPrChange>
          </w:pPr>
          <w:r>
            <w:t>HERS Verified High Rise Residential/Hotel/Motel</w:t>
          </w:r>
          <w:r w:rsidRPr="002332EE">
            <w:t xml:space="preserve"> </w:t>
          </w:r>
          <w:r w:rsidRPr="006D2E42">
            <w:t>Single Dwelling Unit Hot Water System Distribution</w:t>
          </w:r>
          <w:r>
            <w:t xml:space="preserve">  </w:t>
          </w:r>
          <w:del w:id="1863" w:author="Smith, Alexis@Energy" w:date="2018-11-29T15:13:00Z">
            <w:r w:rsidDel="0012327B">
              <w:delText xml:space="preserve">                                                                                                    </w:delText>
            </w:r>
          </w:del>
          <w:r>
            <w:t xml:space="preserve">       </w:t>
          </w:r>
          <w:ins w:id="1864" w:author="Smith, Alexis@Energy" w:date="2018-11-29T15:13:00Z">
            <w:r>
              <w:t xml:space="preserve">                   </w:t>
            </w:r>
          </w:ins>
          <w:r>
            <w:t xml:space="preserve">    </w:t>
          </w:r>
          <w:del w:id="1865" w:author="Smith, Alexis@Energy" w:date="2018-11-29T15:14:00Z">
            <w:r w:rsidDel="0012327B">
              <w:delText xml:space="preserve">  </w:delText>
            </w:r>
          </w:del>
          <w:r>
            <w:t xml:space="preserve"> </w:t>
          </w:r>
          <w:r w:rsidRPr="00F85124">
            <w:t xml:space="preserve">(Page </w:t>
          </w:r>
          <w:r>
            <w:fldChar w:fldCharType="begin"/>
          </w:r>
          <w:r>
            <w:instrText xml:space="preserve"> PAGE   \* MERGEFORMAT </w:instrText>
          </w:r>
          <w:r>
            <w:fldChar w:fldCharType="separate"/>
          </w:r>
          <w:r w:rsidR="006C3A01">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6C3A01">
            <w:rPr>
              <w:noProof/>
            </w:rPr>
            <w:t>6</w:t>
          </w:r>
          <w:r>
            <w:rPr>
              <w:noProof/>
            </w:rPr>
            <w:fldChar w:fldCharType="end"/>
          </w:r>
          <w:r w:rsidRPr="00F85124">
            <w:t>)</w:t>
          </w:r>
        </w:p>
      </w:tc>
    </w:tr>
    <w:tr w:rsidR="004D31DF" w:rsidRPr="00F85124" w14:paraId="22883B53" w14:textId="77777777" w:rsidTr="0012327B">
      <w:trPr>
        <w:cantSplit/>
        <w:trHeight w:val="288"/>
        <w:trPrChange w:id="1866" w:author="Smith, Alexis@Energy" w:date="2018-11-29T15:13:00Z">
          <w:trPr>
            <w:cantSplit/>
            <w:trHeight w:val="288"/>
          </w:trPr>
        </w:trPrChange>
      </w:trPr>
      <w:tc>
        <w:tcPr>
          <w:tcW w:w="0" w:type="auto"/>
          <w:tcPrChange w:id="1867" w:author="Smith, Alexis@Energy" w:date="2018-11-29T15:13:00Z">
            <w:tcPr>
              <w:tcW w:w="0" w:type="auto"/>
            </w:tcPr>
          </w:tcPrChange>
        </w:tcPr>
        <w:p w14:paraId="22883B50" w14:textId="77777777" w:rsidR="004D31DF" w:rsidRPr="00F85124" w:rsidRDefault="004D31DF" w:rsidP="00C33BFE">
          <w:pPr>
            <w:pStyle w:val="Style12"/>
          </w:pPr>
          <w:r w:rsidRPr="00F85124">
            <w:t>Project Name:</w:t>
          </w:r>
        </w:p>
      </w:tc>
      <w:tc>
        <w:tcPr>
          <w:tcW w:w="1912" w:type="pct"/>
          <w:tcPrChange w:id="1868" w:author="Smith, Alexis@Energy" w:date="2018-11-29T15:13:00Z">
            <w:tcPr>
              <w:tcW w:w="1981" w:type="pct"/>
            </w:tcPr>
          </w:tcPrChange>
        </w:tcPr>
        <w:p w14:paraId="22883B51" w14:textId="77777777" w:rsidR="004D31DF" w:rsidRPr="00F85124" w:rsidRDefault="004D31DF" w:rsidP="00C33BFE">
          <w:pPr>
            <w:pStyle w:val="Style12"/>
          </w:pPr>
          <w:r w:rsidRPr="00F85124">
            <w:t>Enforcement Agency:</w:t>
          </w:r>
        </w:p>
      </w:tc>
      <w:tc>
        <w:tcPr>
          <w:tcW w:w="701" w:type="pct"/>
          <w:tcPrChange w:id="1869" w:author="Smith, Alexis@Energy" w:date="2018-11-29T15:13:00Z">
            <w:tcPr>
              <w:tcW w:w="658" w:type="pct"/>
            </w:tcPr>
          </w:tcPrChange>
        </w:tcPr>
        <w:p w14:paraId="22883B52" w14:textId="77777777" w:rsidR="004D31DF" w:rsidRPr="00F85124" w:rsidRDefault="004D31DF" w:rsidP="00C33BFE">
          <w:pPr>
            <w:pStyle w:val="Style12"/>
          </w:pPr>
          <w:r w:rsidRPr="00F85124">
            <w:t>Permit Number:</w:t>
          </w:r>
        </w:p>
      </w:tc>
    </w:tr>
    <w:tr w:rsidR="004D31DF" w:rsidRPr="00F85124" w14:paraId="22883B57" w14:textId="77777777" w:rsidTr="0012327B">
      <w:trPr>
        <w:cantSplit/>
        <w:trHeight w:val="288"/>
        <w:trPrChange w:id="1870" w:author="Smith, Alexis@Energy" w:date="2018-11-29T15:13:00Z">
          <w:trPr>
            <w:cantSplit/>
            <w:trHeight w:val="288"/>
          </w:trPr>
        </w:trPrChange>
      </w:trPr>
      <w:tc>
        <w:tcPr>
          <w:tcW w:w="0" w:type="auto"/>
          <w:tcPrChange w:id="1871" w:author="Smith, Alexis@Energy" w:date="2018-11-29T15:13:00Z">
            <w:tcPr>
              <w:tcW w:w="0" w:type="auto"/>
            </w:tcPr>
          </w:tcPrChange>
        </w:tcPr>
        <w:p w14:paraId="22883B54" w14:textId="77777777" w:rsidR="004D31DF" w:rsidRPr="00F85124" w:rsidRDefault="004D31DF" w:rsidP="00C33BFE">
          <w:pPr>
            <w:pStyle w:val="Style12"/>
            <w:rPr>
              <w:vertAlign w:val="superscript"/>
            </w:rPr>
          </w:pPr>
          <w:r w:rsidRPr="00F85124">
            <w:t>Dwelling Address:</w:t>
          </w:r>
        </w:p>
      </w:tc>
      <w:tc>
        <w:tcPr>
          <w:tcW w:w="1912" w:type="pct"/>
          <w:tcPrChange w:id="1872" w:author="Smith, Alexis@Energy" w:date="2018-11-29T15:13:00Z">
            <w:tcPr>
              <w:tcW w:w="1981" w:type="pct"/>
            </w:tcPr>
          </w:tcPrChange>
        </w:tcPr>
        <w:p w14:paraId="22883B55" w14:textId="07447A50" w:rsidR="004D31DF" w:rsidRPr="00F85124" w:rsidRDefault="004D31DF" w:rsidP="00C33BFE">
          <w:pPr>
            <w:pStyle w:val="Style12"/>
            <w:rPr>
              <w:vertAlign w:val="superscript"/>
            </w:rPr>
          </w:pPr>
          <w:r w:rsidRPr="00F85124">
            <w:t>City</w:t>
          </w:r>
          <w:r>
            <w:t>:</w:t>
          </w:r>
        </w:p>
      </w:tc>
      <w:tc>
        <w:tcPr>
          <w:tcW w:w="701" w:type="pct"/>
          <w:tcPrChange w:id="1873" w:author="Smith, Alexis@Energy" w:date="2018-11-29T15:13:00Z">
            <w:tcPr>
              <w:tcW w:w="658" w:type="pct"/>
            </w:tcPr>
          </w:tcPrChange>
        </w:tcPr>
        <w:p w14:paraId="22883B56" w14:textId="69151006" w:rsidR="004D31DF" w:rsidRPr="00F85124" w:rsidRDefault="004D31DF" w:rsidP="00C33BFE">
          <w:pPr>
            <w:pStyle w:val="Style12"/>
            <w:rPr>
              <w:vertAlign w:val="superscript"/>
            </w:rPr>
          </w:pPr>
          <w:r w:rsidRPr="00F85124">
            <w:t>Zip Code</w:t>
          </w:r>
          <w:r>
            <w:t>:</w:t>
          </w:r>
        </w:p>
      </w:tc>
    </w:tr>
  </w:tbl>
  <w:p w14:paraId="22883B58" w14:textId="77777777" w:rsidR="004D31DF" w:rsidRPr="0079750F" w:rsidRDefault="004D31DF" w:rsidP="004A16DC">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C" w14:textId="77777777" w:rsidR="004D31DF" w:rsidRDefault="006C3A01">
    <w:pPr>
      <w:pStyle w:val="Header"/>
    </w:pPr>
    <w:r>
      <w:rPr>
        <w:noProof/>
      </w:rPr>
      <w:pict w14:anchorId="22883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58"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E" w14:textId="77777777" w:rsidR="004D31DF" w:rsidRDefault="006C3A01">
    <w:pPr>
      <w:pStyle w:val="Header"/>
    </w:pPr>
    <w:r>
      <w:rPr>
        <w:noProof/>
      </w:rPr>
      <w:pict w14:anchorId="22883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9" o:spid="_x0000_s206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4D31DF" w:rsidRPr="00F85124" w14:paraId="22883B61" w14:textId="77777777" w:rsidTr="00595C39">
      <w:trPr>
        <w:cantSplit/>
        <w:trHeight w:val="288"/>
      </w:trPr>
      <w:tc>
        <w:tcPr>
          <w:tcW w:w="0" w:type="auto"/>
          <w:tcBorders>
            <w:bottom w:val="single" w:sz="4" w:space="0" w:color="auto"/>
            <w:right w:val="nil"/>
          </w:tcBorders>
          <w:vAlign w:val="center"/>
        </w:tcPr>
        <w:p w14:paraId="22883B5F" w14:textId="77777777" w:rsidR="004D31DF" w:rsidRPr="00F85124" w:rsidRDefault="006C3A01" w:rsidP="00F1080C">
          <w:pPr>
            <w:pStyle w:val="Style14"/>
            <w:rPr>
              <w:b/>
            </w:rPr>
          </w:pPr>
          <w:r>
            <w:rPr>
              <w:noProof/>
            </w:rPr>
            <w:pict w14:anchorId="2288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0" o:spid="_x0000_s2063"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31DF">
            <w:t>CERTIFICATE OF VERIFICATION - USER INSTRUCTIONS</w:t>
          </w:r>
        </w:p>
      </w:tc>
      <w:tc>
        <w:tcPr>
          <w:tcW w:w="6241" w:type="dxa"/>
          <w:tcBorders>
            <w:left w:val="nil"/>
            <w:bottom w:val="single" w:sz="4" w:space="0" w:color="auto"/>
          </w:tcBorders>
          <w:tcMar>
            <w:left w:w="115" w:type="dxa"/>
            <w:right w:w="115" w:type="dxa"/>
          </w:tcMar>
          <w:vAlign w:val="center"/>
        </w:tcPr>
        <w:p w14:paraId="22883B60" w14:textId="77777777" w:rsidR="004D31DF" w:rsidRDefault="004D31DF" w:rsidP="00F1080C">
          <w:pPr>
            <w:pStyle w:val="Style15"/>
            <w:rPr>
              <w:b/>
            </w:rPr>
          </w:pPr>
          <w:r>
            <w:t>NRCV-PLB-22-H</w:t>
          </w:r>
        </w:p>
      </w:tc>
    </w:tr>
    <w:tr w:rsidR="004D31DF" w:rsidRPr="00F85124" w14:paraId="22883B64" w14:textId="77777777" w:rsidTr="00595C39">
      <w:trPr>
        <w:cantSplit/>
        <w:trHeight w:val="288"/>
      </w:trPr>
      <w:tc>
        <w:tcPr>
          <w:tcW w:w="0" w:type="auto"/>
          <w:tcBorders>
            <w:right w:val="nil"/>
          </w:tcBorders>
        </w:tcPr>
        <w:p w14:paraId="22883B62" w14:textId="77777777" w:rsidR="004D31DF" w:rsidRPr="00F85124" w:rsidRDefault="004D31DF" w:rsidP="0009742B">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3" w14:textId="672B3D74" w:rsidR="004D31DF" w:rsidRPr="00F85124" w:rsidRDefault="004D31DF" w:rsidP="00C33BFE">
          <w:pPr>
            <w:pStyle w:val="Style11"/>
            <w:rPr>
              <w:sz w:val="12"/>
              <w:szCs w:val="12"/>
            </w:rPr>
          </w:pPr>
          <w:r w:rsidRPr="00F85124">
            <w:t xml:space="preserve">(Page </w:t>
          </w:r>
          <w:r>
            <w:fldChar w:fldCharType="begin"/>
          </w:r>
          <w:r>
            <w:instrText xml:space="preserve"> PAGE   \* MERGEFORMAT </w:instrText>
          </w:r>
          <w:r>
            <w:fldChar w:fldCharType="separate"/>
          </w:r>
          <w:r w:rsidR="006C3A01">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6C3A01">
            <w:rPr>
              <w:noProof/>
            </w:rPr>
            <w:t>4</w:t>
          </w:r>
          <w:r>
            <w:rPr>
              <w:noProof/>
            </w:rPr>
            <w:fldChar w:fldCharType="end"/>
          </w:r>
          <w:r w:rsidRPr="00F85124">
            <w:t>)</w:t>
          </w:r>
        </w:p>
      </w:tc>
    </w:tr>
  </w:tbl>
  <w:p w14:paraId="22883B65" w14:textId="77777777" w:rsidR="004D31DF" w:rsidRPr="00595C39" w:rsidRDefault="004D31DF" w:rsidP="004A16DC">
    <w:pPr>
      <w:pStyle w:val="Header"/>
      <w:spacing w:after="0"/>
      <w:rPr>
        <w:sz w:val="20"/>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7" w14:textId="77777777" w:rsidR="004D31DF" w:rsidRDefault="006C3A01">
    <w:pPr>
      <w:pStyle w:val="Header"/>
    </w:pPr>
    <w:r>
      <w:rPr>
        <w:noProof/>
      </w:rPr>
      <w:pict w14:anchorId="2288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8" o:spid="_x0000_s20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8" w14:textId="77777777" w:rsidR="004D31DF" w:rsidRDefault="006C3A01">
    <w:pPr>
      <w:pStyle w:val="Header"/>
    </w:pPr>
    <w:r>
      <w:rPr>
        <w:noProof/>
      </w:rPr>
      <w:pict w14:anchorId="2288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4D31DF" w:rsidRPr="00F85124" w14:paraId="22883B6B" w14:textId="77777777" w:rsidTr="00595C39">
      <w:trPr>
        <w:cantSplit/>
        <w:trHeight w:val="288"/>
      </w:trPr>
      <w:tc>
        <w:tcPr>
          <w:tcW w:w="0" w:type="auto"/>
          <w:tcBorders>
            <w:bottom w:val="single" w:sz="4" w:space="0" w:color="auto"/>
            <w:right w:val="nil"/>
          </w:tcBorders>
          <w:vAlign w:val="center"/>
        </w:tcPr>
        <w:p w14:paraId="22883B69" w14:textId="77777777" w:rsidR="004D31DF" w:rsidRPr="00F85124" w:rsidRDefault="006C3A01" w:rsidP="00551D8B">
          <w:pPr>
            <w:pStyle w:val="Style14"/>
            <w:rPr>
              <w:b/>
            </w:rPr>
          </w:pPr>
          <w:r>
            <w:rPr>
              <w:noProof/>
            </w:rPr>
            <w:pict w14:anchorId="22883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31DF">
            <w:t>CERTIFICATE OF VERIFICATION – DATA FIELD DEFINITIONS AND CALCULATIONS</w:t>
          </w:r>
        </w:p>
      </w:tc>
      <w:tc>
        <w:tcPr>
          <w:tcW w:w="6241" w:type="dxa"/>
          <w:tcBorders>
            <w:left w:val="nil"/>
            <w:bottom w:val="single" w:sz="4" w:space="0" w:color="auto"/>
          </w:tcBorders>
          <w:tcMar>
            <w:left w:w="115" w:type="dxa"/>
            <w:right w:w="115" w:type="dxa"/>
          </w:tcMar>
          <w:vAlign w:val="center"/>
        </w:tcPr>
        <w:p w14:paraId="22883B6A" w14:textId="77777777" w:rsidR="004D31DF" w:rsidRDefault="004D31DF">
          <w:pPr>
            <w:pStyle w:val="Style15"/>
            <w:rPr>
              <w:b/>
            </w:rPr>
          </w:pPr>
          <w:r>
            <w:t>NRCV-PLB-22-H</w:t>
          </w:r>
        </w:p>
      </w:tc>
    </w:tr>
    <w:tr w:rsidR="004D31DF" w:rsidRPr="00F85124" w14:paraId="22883B6E" w14:textId="77777777" w:rsidTr="00595C39">
      <w:trPr>
        <w:cantSplit/>
        <w:trHeight w:val="288"/>
      </w:trPr>
      <w:tc>
        <w:tcPr>
          <w:tcW w:w="0" w:type="auto"/>
          <w:tcBorders>
            <w:right w:val="nil"/>
          </w:tcBorders>
        </w:tcPr>
        <w:p w14:paraId="22883B6C" w14:textId="77777777" w:rsidR="004D31DF" w:rsidRPr="00F85124" w:rsidRDefault="004D31DF" w:rsidP="00C33BFE">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D" w14:textId="2F7A44E9" w:rsidR="004D31DF" w:rsidRPr="00F85124" w:rsidRDefault="004D31DF" w:rsidP="00C33BFE">
          <w:pPr>
            <w:pStyle w:val="Style11"/>
            <w:rPr>
              <w:sz w:val="12"/>
              <w:szCs w:val="12"/>
            </w:rPr>
          </w:pPr>
          <w:r w:rsidRPr="00F85124">
            <w:t xml:space="preserve">(Page </w:t>
          </w:r>
          <w:r>
            <w:fldChar w:fldCharType="begin"/>
          </w:r>
          <w:r>
            <w:instrText xml:space="preserve"> PAGE   \* MERGEFORMAT </w:instrText>
          </w:r>
          <w:r>
            <w:fldChar w:fldCharType="separate"/>
          </w:r>
          <w:r w:rsidR="006C3A01">
            <w:rPr>
              <w:noProof/>
            </w:rPr>
            <w:t>8</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6C3A01">
            <w:rPr>
              <w:noProof/>
            </w:rPr>
            <w:t>9</w:t>
          </w:r>
          <w:r>
            <w:rPr>
              <w:noProof/>
            </w:rPr>
            <w:fldChar w:fldCharType="end"/>
          </w:r>
          <w:r w:rsidRPr="00F85124">
            <w:t>)</w:t>
          </w:r>
        </w:p>
      </w:tc>
    </w:tr>
  </w:tbl>
  <w:p w14:paraId="22883B6F" w14:textId="77777777" w:rsidR="004D31DF" w:rsidRPr="00595C39" w:rsidRDefault="004D31DF" w:rsidP="004A16DC">
    <w:pPr>
      <w:pStyle w:val="Header"/>
      <w:spacing w:after="0"/>
      <w:rPr>
        <w:sz w:val="20"/>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1" w14:textId="77777777" w:rsidR="004D31DF" w:rsidRDefault="006C3A01">
    <w:pPr>
      <w:pStyle w:val="Header"/>
    </w:pPr>
    <w:r>
      <w:rPr>
        <w:noProof/>
      </w:rPr>
      <w:pict w14:anchorId="22883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A144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64E25"/>
    <w:multiLevelType w:val="hybridMultilevel"/>
    <w:tmpl w:val="72303A8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226AA"/>
    <w:multiLevelType w:val="hybridMultilevel"/>
    <w:tmpl w:val="8A902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090A"/>
    <w:multiLevelType w:val="hybridMultilevel"/>
    <w:tmpl w:val="46B60912"/>
    <w:lvl w:ilvl="0" w:tplc="756299F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E5659CC"/>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AB5A97"/>
    <w:multiLevelType w:val="multilevel"/>
    <w:tmpl w:val="51EC3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6076F"/>
    <w:multiLevelType w:val="hybridMultilevel"/>
    <w:tmpl w:val="6024CC9C"/>
    <w:lvl w:ilvl="0" w:tplc="1420759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736A8"/>
    <w:multiLevelType w:val="hybridMultilevel"/>
    <w:tmpl w:val="231E7830"/>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0"/>
  </w:num>
  <w:num w:numId="6">
    <w:abstractNumId w:val="13"/>
  </w:num>
  <w:num w:numId="7">
    <w:abstractNumId w:val="5"/>
  </w:num>
  <w:num w:numId="8">
    <w:abstractNumId w:val="11"/>
  </w:num>
  <w:num w:numId="9">
    <w:abstractNumId w:val="8"/>
  </w:num>
  <w:num w:numId="10">
    <w:abstractNumId w:val="6"/>
  </w:num>
  <w:num w:numId="11">
    <w:abstractNumId w:val="1"/>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Hudler, Rob@Energy">
    <w15:presenceInfo w15:providerId="AD" w15:userId="S-1-5-21-606747145-1060284298-682003330-90357"/>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displayVerticalDrawingGridEvery w:val="2"/>
  <w:characterSpacingControl w:val="doNotCompress"/>
  <w:hdrShapeDefaults>
    <o:shapedefaults v:ext="edit" spidmax="206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96"/>
    <w:rsid w:val="00003641"/>
    <w:rsid w:val="0001020B"/>
    <w:rsid w:val="00010453"/>
    <w:rsid w:val="00013667"/>
    <w:rsid w:val="00025661"/>
    <w:rsid w:val="00026F0A"/>
    <w:rsid w:val="000348E3"/>
    <w:rsid w:val="00034C3F"/>
    <w:rsid w:val="00034E0E"/>
    <w:rsid w:val="00034EAB"/>
    <w:rsid w:val="00035EF9"/>
    <w:rsid w:val="00036420"/>
    <w:rsid w:val="00046302"/>
    <w:rsid w:val="00047C58"/>
    <w:rsid w:val="000601F4"/>
    <w:rsid w:val="00064983"/>
    <w:rsid w:val="00064F9C"/>
    <w:rsid w:val="00066298"/>
    <w:rsid w:val="0009742B"/>
    <w:rsid w:val="000B2C87"/>
    <w:rsid w:val="000B52D6"/>
    <w:rsid w:val="000B7422"/>
    <w:rsid w:val="000B77EF"/>
    <w:rsid w:val="000D3D9E"/>
    <w:rsid w:val="000D4598"/>
    <w:rsid w:val="000E1685"/>
    <w:rsid w:val="000E45E2"/>
    <w:rsid w:val="000F1D06"/>
    <w:rsid w:val="00105470"/>
    <w:rsid w:val="00122A6B"/>
    <w:rsid w:val="00122DFF"/>
    <w:rsid w:val="0012327B"/>
    <w:rsid w:val="00136975"/>
    <w:rsid w:val="001379AE"/>
    <w:rsid w:val="0014483B"/>
    <w:rsid w:val="00147EA4"/>
    <w:rsid w:val="00157DF4"/>
    <w:rsid w:val="00166F9C"/>
    <w:rsid w:val="00177CE0"/>
    <w:rsid w:val="00180B11"/>
    <w:rsid w:val="00190379"/>
    <w:rsid w:val="001914EC"/>
    <w:rsid w:val="00193F95"/>
    <w:rsid w:val="001A4230"/>
    <w:rsid w:val="001B3105"/>
    <w:rsid w:val="001B480E"/>
    <w:rsid w:val="001B6293"/>
    <w:rsid w:val="001C4E5A"/>
    <w:rsid w:val="001C6EE0"/>
    <w:rsid w:val="001C791D"/>
    <w:rsid w:val="001D396A"/>
    <w:rsid w:val="001D3B36"/>
    <w:rsid w:val="001E07FA"/>
    <w:rsid w:val="001E23CF"/>
    <w:rsid w:val="001E58D1"/>
    <w:rsid w:val="001F0A85"/>
    <w:rsid w:val="001F3BFF"/>
    <w:rsid w:val="001F3C43"/>
    <w:rsid w:val="00204922"/>
    <w:rsid w:val="002145A5"/>
    <w:rsid w:val="002176C2"/>
    <w:rsid w:val="0022213C"/>
    <w:rsid w:val="00222953"/>
    <w:rsid w:val="002431D7"/>
    <w:rsid w:val="00244DA8"/>
    <w:rsid w:val="002473C4"/>
    <w:rsid w:val="0025415A"/>
    <w:rsid w:val="00256B55"/>
    <w:rsid w:val="002578E7"/>
    <w:rsid w:val="002600BD"/>
    <w:rsid w:val="00267060"/>
    <w:rsid w:val="00267109"/>
    <w:rsid w:val="002A4C78"/>
    <w:rsid w:val="002A63C0"/>
    <w:rsid w:val="002B5795"/>
    <w:rsid w:val="002B5F75"/>
    <w:rsid w:val="002B72E1"/>
    <w:rsid w:val="002D0EC9"/>
    <w:rsid w:val="002D344E"/>
    <w:rsid w:val="002F44E2"/>
    <w:rsid w:val="003004FB"/>
    <w:rsid w:val="00313DA2"/>
    <w:rsid w:val="003166CA"/>
    <w:rsid w:val="003222A9"/>
    <w:rsid w:val="003226E7"/>
    <w:rsid w:val="00332C3F"/>
    <w:rsid w:val="00353208"/>
    <w:rsid w:val="003553ED"/>
    <w:rsid w:val="0035556A"/>
    <w:rsid w:val="00356EF4"/>
    <w:rsid w:val="003609C5"/>
    <w:rsid w:val="0036348A"/>
    <w:rsid w:val="00371CAD"/>
    <w:rsid w:val="003765F9"/>
    <w:rsid w:val="00383435"/>
    <w:rsid w:val="003838CF"/>
    <w:rsid w:val="00384A1C"/>
    <w:rsid w:val="003869BC"/>
    <w:rsid w:val="00396E93"/>
    <w:rsid w:val="003C08D4"/>
    <w:rsid w:val="003C37F5"/>
    <w:rsid w:val="003C4781"/>
    <w:rsid w:val="003D7869"/>
    <w:rsid w:val="003D7F1B"/>
    <w:rsid w:val="003E2E08"/>
    <w:rsid w:val="003E40E4"/>
    <w:rsid w:val="003E4E04"/>
    <w:rsid w:val="00400D12"/>
    <w:rsid w:val="004021C5"/>
    <w:rsid w:val="004035F2"/>
    <w:rsid w:val="004125D7"/>
    <w:rsid w:val="00426876"/>
    <w:rsid w:val="0044066E"/>
    <w:rsid w:val="00442C17"/>
    <w:rsid w:val="00455CD1"/>
    <w:rsid w:val="004561B1"/>
    <w:rsid w:val="0045649F"/>
    <w:rsid w:val="004566F8"/>
    <w:rsid w:val="004570DA"/>
    <w:rsid w:val="004577D2"/>
    <w:rsid w:val="00467528"/>
    <w:rsid w:val="004737C4"/>
    <w:rsid w:val="004818A4"/>
    <w:rsid w:val="00493F0F"/>
    <w:rsid w:val="0049441B"/>
    <w:rsid w:val="00494DCF"/>
    <w:rsid w:val="004953E7"/>
    <w:rsid w:val="00496FB9"/>
    <w:rsid w:val="004A16DC"/>
    <w:rsid w:val="004C0489"/>
    <w:rsid w:val="004D033A"/>
    <w:rsid w:val="004D1480"/>
    <w:rsid w:val="004D22E9"/>
    <w:rsid w:val="004D31DF"/>
    <w:rsid w:val="004E16E0"/>
    <w:rsid w:val="004E3B6C"/>
    <w:rsid w:val="00512CE6"/>
    <w:rsid w:val="00520259"/>
    <w:rsid w:val="00533FC8"/>
    <w:rsid w:val="005407CC"/>
    <w:rsid w:val="00545791"/>
    <w:rsid w:val="00551D8B"/>
    <w:rsid w:val="00552E39"/>
    <w:rsid w:val="00556E63"/>
    <w:rsid w:val="0058605A"/>
    <w:rsid w:val="00592019"/>
    <w:rsid w:val="00595C39"/>
    <w:rsid w:val="00596745"/>
    <w:rsid w:val="005C024A"/>
    <w:rsid w:val="005C1235"/>
    <w:rsid w:val="005D0176"/>
    <w:rsid w:val="005D2389"/>
    <w:rsid w:val="005D28E7"/>
    <w:rsid w:val="005D3F8B"/>
    <w:rsid w:val="005E1CB6"/>
    <w:rsid w:val="005F39F7"/>
    <w:rsid w:val="005F5F84"/>
    <w:rsid w:val="0060082F"/>
    <w:rsid w:val="00604247"/>
    <w:rsid w:val="00625EF9"/>
    <w:rsid w:val="00660D0A"/>
    <w:rsid w:val="00663CC9"/>
    <w:rsid w:val="0068177F"/>
    <w:rsid w:val="006834AE"/>
    <w:rsid w:val="00685274"/>
    <w:rsid w:val="00695884"/>
    <w:rsid w:val="006971F7"/>
    <w:rsid w:val="006A57F5"/>
    <w:rsid w:val="006A7E82"/>
    <w:rsid w:val="006B46AF"/>
    <w:rsid w:val="006C3A01"/>
    <w:rsid w:val="006D0E65"/>
    <w:rsid w:val="006D27B8"/>
    <w:rsid w:val="006D2E42"/>
    <w:rsid w:val="006D43C4"/>
    <w:rsid w:val="006E0618"/>
    <w:rsid w:val="006E258E"/>
    <w:rsid w:val="006E7DD9"/>
    <w:rsid w:val="006F4A34"/>
    <w:rsid w:val="007305A1"/>
    <w:rsid w:val="00730F96"/>
    <w:rsid w:val="00736541"/>
    <w:rsid w:val="007376A9"/>
    <w:rsid w:val="0073779A"/>
    <w:rsid w:val="00747A98"/>
    <w:rsid w:val="0075795E"/>
    <w:rsid w:val="00771BAC"/>
    <w:rsid w:val="007727F8"/>
    <w:rsid w:val="0077383A"/>
    <w:rsid w:val="007766C7"/>
    <w:rsid w:val="00787826"/>
    <w:rsid w:val="00795769"/>
    <w:rsid w:val="00795808"/>
    <w:rsid w:val="0079750F"/>
    <w:rsid w:val="007A56DD"/>
    <w:rsid w:val="007B2EF2"/>
    <w:rsid w:val="007B499C"/>
    <w:rsid w:val="007C74F0"/>
    <w:rsid w:val="007E190B"/>
    <w:rsid w:val="007F04D6"/>
    <w:rsid w:val="007F2497"/>
    <w:rsid w:val="007F431D"/>
    <w:rsid w:val="007F7E71"/>
    <w:rsid w:val="00810774"/>
    <w:rsid w:val="00811F8E"/>
    <w:rsid w:val="00816EBB"/>
    <w:rsid w:val="00841F88"/>
    <w:rsid w:val="00846A1E"/>
    <w:rsid w:val="00865941"/>
    <w:rsid w:val="00871A5C"/>
    <w:rsid w:val="008924B8"/>
    <w:rsid w:val="00897A8D"/>
    <w:rsid w:val="008A6EEA"/>
    <w:rsid w:val="008B4120"/>
    <w:rsid w:val="008C11DD"/>
    <w:rsid w:val="008D37C6"/>
    <w:rsid w:val="008E2A8D"/>
    <w:rsid w:val="008E388E"/>
    <w:rsid w:val="008F0FC8"/>
    <w:rsid w:val="008F119E"/>
    <w:rsid w:val="008F15F7"/>
    <w:rsid w:val="008F3BA7"/>
    <w:rsid w:val="00913A72"/>
    <w:rsid w:val="0091782E"/>
    <w:rsid w:val="0095175B"/>
    <w:rsid w:val="00952754"/>
    <w:rsid w:val="0095386E"/>
    <w:rsid w:val="00963C00"/>
    <w:rsid w:val="00975A1A"/>
    <w:rsid w:val="009813F1"/>
    <w:rsid w:val="00982CE4"/>
    <w:rsid w:val="009916D8"/>
    <w:rsid w:val="00994805"/>
    <w:rsid w:val="00995034"/>
    <w:rsid w:val="009A203E"/>
    <w:rsid w:val="009A48FF"/>
    <w:rsid w:val="009A63CA"/>
    <w:rsid w:val="009B534F"/>
    <w:rsid w:val="009B7609"/>
    <w:rsid w:val="009C19C3"/>
    <w:rsid w:val="009D6242"/>
    <w:rsid w:val="009E0D73"/>
    <w:rsid w:val="00A11FD9"/>
    <w:rsid w:val="00A122CA"/>
    <w:rsid w:val="00A31C55"/>
    <w:rsid w:val="00A417EC"/>
    <w:rsid w:val="00A55D6E"/>
    <w:rsid w:val="00A65060"/>
    <w:rsid w:val="00A92D60"/>
    <w:rsid w:val="00A93E82"/>
    <w:rsid w:val="00AA01B2"/>
    <w:rsid w:val="00AA233E"/>
    <w:rsid w:val="00AB171E"/>
    <w:rsid w:val="00AB434E"/>
    <w:rsid w:val="00AD0DE8"/>
    <w:rsid w:val="00B02169"/>
    <w:rsid w:val="00B062D7"/>
    <w:rsid w:val="00B1560F"/>
    <w:rsid w:val="00B251DF"/>
    <w:rsid w:val="00B423C2"/>
    <w:rsid w:val="00B44D4A"/>
    <w:rsid w:val="00B50E4A"/>
    <w:rsid w:val="00B5420A"/>
    <w:rsid w:val="00B7047B"/>
    <w:rsid w:val="00B7334B"/>
    <w:rsid w:val="00B81C93"/>
    <w:rsid w:val="00B86FE3"/>
    <w:rsid w:val="00BA3105"/>
    <w:rsid w:val="00BA6F1B"/>
    <w:rsid w:val="00BD7E2D"/>
    <w:rsid w:val="00BE3305"/>
    <w:rsid w:val="00BF25D5"/>
    <w:rsid w:val="00BF6691"/>
    <w:rsid w:val="00C063FD"/>
    <w:rsid w:val="00C11154"/>
    <w:rsid w:val="00C14857"/>
    <w:rsid w:val="00C16266"/>
    <w:rsid w:val="00C1786C"/>
    <w:rsid w:val="00C17977"/>
    <w:rsid w:val="00C207A5"/>
    <w:rsid w:val="00C26B3B"/>
    <w:rsid w:val="00C33BFE"/>
    <w:rsid w:val="00C41113"/>
    <w:rsid w:val="00C46AC8"/>
    <w:rsid w:val="00C53FE6"/>
    <w:rsid w:val="00C55E3A"/>
    <w:rsid w:val="00C6275F"/>
    <w:rsid w:val="00C661C8"/>
    <w:rsid w:val="00C7551D"/>
    <w:rsid w:val="00C7676D"/>
    <w:rsid w:val="00C91513"/>
    <w:rsid w:val="00C97B56"/>
    <w:rsid w:val="00CA1005"/>
    <w:rsid w:val="00CA27B6"/>
    <w:rsid w:val="00CA463B"/>
    <w:rsid w:val="00CB59A5"/>
    <w:rsid w:val="00CC3747"/>
    <w:rsid w:val="00CD1D96"/>
    <w:rsid w:val="00CD3504"/>
    <w:rsid w:val="00CE1CE6"/>
    <w:rsid w:val="00CE2BDF"/>
    <w:rsid w:val="00CE616E"/>
    <w:rsid w:val="00D146D9"/>
    <w:rsid w:val="00D20E41"/>
    <w:rsid w:val="00D21FDB"/>
    <w:rsid w:val="00D27702"/>
    <w:rsid w:val="00D348F0"/>
    <w:rsid w:val="00D442A6"/>
    <w:rsid w:val="00D44924"/>
    <w:rsid w:val="00D45D9E"/>
    <w:rsid w:val="00D55D91"/>
    <w:rsid w:val="00D56448"/>
    <w:rsid w:val="00D73EDD"/>
    <w:rsid w:val="00D82384"/>
    <w:rsid w:val="00D86BD0"/>
    <w:rsid w:val="00D91F99"/>
    <w:rsid w:val="00D95DDA"/>
    <w:rsid w:val="00DA2983"/>
    <w:rsid w:val="00DA5B77"/>
    <w:rsid w:val="00DB13D1"/>
    <w:rsid w:val="00DB7BEA"/>
    <w:rsid w:val="00DC25AA"/>
    <w:rsid w:val="00DC522B"/>
    <w:rsid w:val="00DD6E85"/>
    <w:rsid w:val="00DE23EE"/>
    <w:rsid w:val="00DE7A20"/>
    <w:rsid w:val="00DF3222"/>
    <w:rsid w:val="00DF58C3"/>
    <w:rsid w:val="00DF67E5"/>
    <w:rsid w:val="00E0468F"/>
    <w:rsid w:val="00E07C31"/>
    <w:rsid w:val="00E15C4C"/>
    <w:rsid w:val="00E2545F"/>
    <w:rsid w:val="00E25AF0"/>
    <w:rsid w:val="00E43F52"/>
    <w:rsid w:val="00E44319"/>
    <w:rsid w:val="00E5015A"/>
    <w:rsid w:val="00E51030"/>
    <w:rsid w:val="00E65215"/>
    <w:rsid w:val="00E71FAB"/>
    <w:rsid w:val="00E72A2A"/>
    <w:rsid w:val="00E77A0E"/>
    <w:rsid w:val="00E81D52"/>
    <w:rsid w:val="00E83ADE"/>
    <w:rsid w:val="00EA5DEE"/>
    <w:rsid w:val="00EB52AE"/>
    <w:rsid w:val="00EC0140"/>
    <w:rsid w:val="00EC1CBE"/>
    <w:rsid w:val="00ED35AD"/>
    <w:rsid w:val="00ED6E64"/>
    <w:rsid w:val="00EE2FCF"/>
    <w:rsid w:val="00EF2126"/>
    <w:rsid w:val="00EF51D7"/>
    <w:rsid w:val="00F017C1"/>
    <w:rsid w:val="00F0196F"/>
    <w:rsid w:val="00F1080C"/>
    <w:rsid w:val="00F22FF4"/>
    <w:rsid w:val="00F26ECD"/>
    <w:rsid w:val="00F312B5"/>
    <w:rsid w:val="00F411CE"/>
    <w:rsid w:val="00F55E19"/>
    <w:rsid w:val="00F7001C"/>
    <w:rsid w:val="00F74FCD"/>
    <w:rsid w:val="00F761A5"/>
    <w:rsid w:val="00F7760E"/>
    <w:rsid w:val="00F83A1B"/>
    <w:rsid w:val="00F919B0"/>
    <w:rsid w:val="00FA67D5"/>
    <w:rsid w:val="00FB0CB9"/>
    <w:rsid w:val="00FC7BC6"/>
    <w:rsid w:val="00FD5FAF"/>
    <w:rsid w:val="00FE032A"/>
    <w:rsid w:val="00FF373B"/>
    <w:rsid w:val="00FF3BD3"/>
    <w:rsid w:val="00FF4ECD"/>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288369B"/>
  <w15:docId w15:val="{000AFC0C-1A06-4D8E-914F-631036E9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uiPriority w:val="99"/>
    <w:rsid w:val="00995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2872">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21716341">
      <w:bodyDiv w:val="1"/>
      <w:marLeft w:val="0"/>
      <w:marRight w:val="0"/>
      <w:marTop w:val="0"/>
      <w:marBottom w:val="0"/>
      <w:divBdr>
        <w:top w:val="none" w:sz="0" w:space="0" w:color="auto"/>
        <w:left w:val="none" w:sz="0" w:space="0" w:color="auto"/>
        <w:bottom w:val="none" w:sz="0" w:space="0" w:color="auto"/>
        <w:right w:val="none" w:sz="0" w:space="0" w:color="auto"/>
      </w:divBdr>
    </w:div>
    <w:div w:id="612632589">
      <w:bodyDiv w:val="1"/>
      <w:marLeft w:val="0"/>
      <w:marRight w:val="0"/>
      <w:marTop w:val="0"/>
      <w:marBottom w:val="0"/>
      <w:divBdr>
        <w:top w:val="none" w:sz="0" w:space="0" w:color="auto"/>
        <w:left w:val="none" w:sz="0" w:space="0" w:color="auto"/>
        <w:bottom w:val="none" w:sz="0" w:space="0" w:color="auto"/>
        <w:right w:val="none" w:sz="0" w:space="0" w:color="auto"/>
      </w:divBdr>
    </w:div>
    <w:div w:id="1199011217">
      <w:bodyDiv w:val="1"/>
      <w:marLeft w:val="0"/>
      <w:marRight w:val="0"/>
      <w:marTop w:val="0"/>
      <w:marBottom w:val="0"/>
      <w:divBdr>
        <w:top w:val="none" w:sz="0" w:space="0" w:color="auto"/>
        <w:left w:val="none" w:sz="0" w:space="0" w:color="auto"/>
        <w:bottom w:val="none" w:sz="0" w:space="0" w:color="auto"/>
        <w:right w:val="none" w:sz="0" w:space="0" w:color="auto"/>
      </w:divBdr>
    </w:div>
    <w:div w:id="1212569944">
      <w:bodyDiv w:val="1"/>
      <w:marLeft w:val="0"/>
      <w:marRight w:val="0"/>
      <w:marTop w:val="0"/>
      <w:marBottom w:val="0"/>
      <w:divBdr>
        <w:top w:val="none" w:sz="0" w:space="0" w:color="auto"/>
        <w:left w:val="none" w:sz="0" w:space="0" w:color="auto"/>
        <w:bottom w:val="none" w:sz="0" w:space="0" w:color="auto"/>
        <w:right w:val="none" w:sz="0" w:space="0" w:color="auto"/>
      </w:divBdr>
    </w:div>
    <w:div w:id="15876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424CA3-96F4-46BA-84DC-8866AFB13827}">
  <ds:schemaRefs>
    <ds:schemaRef ds:uri="http://schemas.openxmlformats.org/officeDocument/2006/bibliography"/>
  </ds:schemaRefs>
</ds:datastoreItem>
</file>

<file path=customXml/itemProps2.xml><?xml version="1.0" encoding="utf-8"?>
<ds:datastoreItem xmlns:ds="http://schemas.openxmlformats.org/officeDocument/2006/customXml" ds:itemID="{C7754285-9A9E-4F03-B286-832BB6FF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19</Pages>
  <Words>14257</Words>
  <Characters>81270</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34</cp:revision>
  <cp:lastPrinted>2013-01-15T03:06:00Z</cp:lastPrinted>
  <dcterms:created xsi:type="dcterms:W3CDTF">2015-07-01T20:18:00Z</dcterms:created>
  <dcterms:modified xsi:type="dcterms:W3CDTF">2019-02-14T16:32:00Z</dcterms:modified>
</cp:coreProperties>
</file>
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5"/>
        <w:gridCol w:w="2880"/>
        <w:gridCol w:w="3600"/>
        <w:gridCol w:w="450"/>
        <w:gridCol w:w="3510"/>
        <w:gridCol w:w="3715"/>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2"/>
        <w:gridCol w:w="1372"/>
        <w:gridCol w:w="1372"/>
        <w:gridCol w:w="1372"/>
        <w:gridCol w:w="1372"/>
        <w:gridCol w:w="1372"/>
        <w:gridCol w:w="1372"/>
        <w:gridCol w:w="1372"/>
        <w:gridCol w:w="1372"/>
        <w:gridCol w:w="2268"/>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ins w:id="0" w:author="jmiller20181126" w:date="2018-11-27T18:15:00Z">
              <w:r>
                <w:rPr>
                  <w:rFonts w:ascii="Calibri" w:hAnsi="Calibri"/>
                  <w:sz w:val="18"/>
                  <w:szCs w:val="18"/>
                </w:rPr>
                <w:t xml:space="preserve"> </w:t>
              </w:r>
            </w:ins>
            <w:bookmarkStart w:id="1" w:name="_GoBack"/>
            <w:bookmarkEnd w:id="1"/>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0"/>
        <w:gridCol w:w="1276"/>
        <w:gridCol w:w="1276"/>
        <w:gridCol w:w="10784"/>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4"/>
        <w:gridCol w:w="1124"/>
        <w:gridCol w:w="1124"/>
        <w:gridCol w:w="1125"/>
        <w:gridCol w:w="1124"/>
        <w:gridCol w:w="1124"/>
        <w:gridCol w:w="1125"/>
        <w:gridCol w:w="1124"/>
        <w:gridCol w:w="1124"/>
        <w:gridCol w:w="1125"/>
        <w:gridCol w:w="1124"/>
        <w:gridCol w:w="1124"/>
        <w:gridCol w:w="1125"/>
        <w:tblGridChange w:id="2">
          <w:tblGrid>
            <w:gridCol w:w="1076"/>
            <w:gridCol w:w="1102"/>
            <w:gridCol w:w="1620"/>
            <w:gridCol w:w="1080"/>
            <w:gridCol w:w="990"/>
            <w:gridCol w:w="1080"/>
            <w:gridCol w:w="1710"/>
            <w:gridCol w:w="1260"/>
            <w:gridCol w:w="990"/>
            <w:gridCol w:w="990"/>
            <w:gridCol w:w="1073"/>
            <w:gridCol w:w="902"/>
            <w:gridCol w:w="743"/>
          </w:tblGrid>
        </w:tblGridChange>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6A1F9B">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3" w:author="jmiller20181126" w:date="2018-11-27T18:10: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23"/>
          <w:trPrChange w:id="4" w:author="jmiller20181126" w:date="2018-11-27T18:10:00Z">
            <w:trPr>
              <w:trHeight w:val="223"/>
            </w:trPr>
          </w:trPrChange>
        </w:trPr>
        <w:tc>
          <w:tcPr>
            <w:tcW w:w="1124" w:type="dxa"/>
            <w:shd w:val="clear" w:color="auto" w:fill="auto"/>
            <w:tcPrChange w:id="5" w:author="jmiller20181126" w:date="2018-11-27T18:10:00Z">
              <w:tcPr>
                <w:tcW w:w="1076" w:type="dxa"/>
                <w:shd w:val="clear" w:color="auto" w:fill="auto"/>
              </w:tcPr>
            </w:tcPrChange>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Change w:id="6" w:author="jmiller20181126" w:date="2018-11-27T18:10:00Z">
              <w:tcPr>
                <w:tcW w:w="1102" w:type="dxa"/>
              </w:tcPr>
            </w:tcPrChange>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Change w:id="7" w:author="jmiller20181126" w:date="2018-11-27T18:10:00Z">
              <w:tcPr>
                <w:tcW w:w="1620" w:type="dxa"/>
                <w:shd w:val="clear" w:color="auto" w:fill="auto"/>
              </w:tcPr>
            </w:tcPrChange>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Change w:id="8" w:author="jmiller20181126" w:date="2018-11-27T18:10:00Z">
              <w:tcPr>
                <w:tcW w:w="1080" w:type="dxa"/>
              </w:tcPr>
            </w:tcPrChange>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Change w:id="9" w:author="jmiller20181126" w:date="2018-11-27T18:10:00Z">
              <w:tcPr>
                <w:tcW w:w="990" w:type="dxa"/>
              </w:tcPr>
            </w:tcPrChange>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Change w:id="10" w:author="jmiller20181126" w:date="2018-11-27T18:10:00Z">
              <w:tcPr>
                <w:tcW w:w="1080" w:type="dxa"/>
              </w:tcPr>
            </w:tcPrChange>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Change w:id="11" w:author="jmiller20181126" w:date="2018-11-27T18:10:00Z">
              <w:tcPr>
                <w:tcW w:w="1710" w:type="dxa"/>
              </w:tcPr>
            </w:tcPrChange>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Change w:id="12" w:author="jmiller20181126" w:date="2018-11-27T18:10:00Z">
              <w:tcPr>
                <w:tcW w:w="1260" w:type="dxa"/>
              </w:tcPr>
            </w:tcPrChange>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Change w:id="13" w:author="jmiller20181126" w:date="2018-11-27T18:10:00Z">
              <w:tcPr>
                <w:tcW w:w="990" w:type="dxa"/>
              </w:tcPr>
            </w:tcPrChange>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Change w:id="14" w:author="jmiller20181126" w:date="2018-11-27T18:10:00Z">
              <w:tcPr>
                <w:tcW w:w="990" w:type="dxa"/>
              </w:tcPr>
            </w:tcPrChange>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Change w:id="15" w:author="jmiller20181126" w:date="2018-11-27T18:10:00Z">
              <w:tcPr>
                <w:tcW w:w="1073" w:type="dxa"/>
              </w:tcPr>
            </w:tcPrChange>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Change w:id="16" w:author="jmiller20181126" w:date="2018-11-27T18:10:00Z">
              <w:tcPr>
                <w:tcW w:w="902" w:type="dxa"/>
              </w:tcPr>
            </w:tcPrChange>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Change w:id="17" w:author="jmiller20181126" w:date="2018-11-27T18:10:00Z">
              <w:tcPr>
                <w:tcW w:w="743" w:type="dxa"/>
              </w:tcPr>
            </w:tcPrChange>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6A1F9B">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8" w:author="jmiller20181126" w:date="2018-11-27T18:10: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390"/>
          <w:trPrChange w:id="19" w:author="jmiller20181126" w:date="2018-11-27T18:10:00Z">
            <w:trPr>
              <w:trHeight w:val="390"/>
            </w:trPr>
          </w:trPrChange>
        </w:trPr>
        <w:tc>
          <w:tcPr>
            <w:tcW w:w="1124" w:type="dxa"/>
            <w:shd w:val="clear" w:color="auto" w:fill="auto"/>
            <w:vAlign w:val="bottom"/>
            <w:tcPrChange w:id="20" w:author="jmiller20181126" w:date="2018-11-27T18:10:00Z">
              <w:tcPr>
                <w:tcW w:w="1076" w:type="dxa"/>
                <w:shd w:val="clear" w:color="auto" w:fill="auto"/>
                <w:vAlign w:val="bottom"/>
              </w:tcPr>
            </w:tcPrChange>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Change w:id="21" w:author="jmiller20181126" w:date="2018-11-27T18:10:00Z">
              <w:tcPr>
                <w:tcW w:w="1102" w:type="dxa"/>
              </w:tcPr>
            </w:tcPrChange>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Change w:id="22" w:author="jmiller20181126" w:date="2018-11-27T18:10:00Z">
              <w:tcPr>
                <w:tcW w:w="1620" w:type="dxa"/>
                <w:shd w:val="clear" w:color="auto" w:fill="auto"/>
                <w:vAlign w:val="bottom"/>
              </w:tcPr>
            </w:tcPrChange>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Change w:id="23" w:author="jmiller20181126" w:date="2018-11-27T18:10:00Z">
              <w:tcPr>
                <w:tcW w:w="1080" w:type="dxa"/>
                <w:vAlign w:val="bottom"/>
              </w:tcPr>
            </w:tcPrChange>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Change w:id="24" w:author="jmiller20181126" w:date="2018-11-27T18:10:00Z">
              <w:tcPr>
                <w:tcW w:w="990" w:type="dxa"/>
                <w:vAlign w:val="bottom"/>
              </w:tcPr>
            </w:tcPrChange>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Change w:id="25" w:author="jmiller20181126" w:date="2018-11-27T18:10:00Z">
              <w:tcPr>
                <w:tcW w:w="1080" w:type="dxa"/>
                <w:vAlign w:val="bottom"/>
              </w:tcPr>
            </w:tcPrChange>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Change w:id="26" w:author="jmiller20181126" w:date="2018-11-27T18:10:00Z">
              <w:tcPr>
                <w:tcW w:w="1710" w:type="dxa"/>
                <w:vAlign w:val="bottom"/>
              </w:tcPr>
            </w:tcPrChange>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Change w:id="27" w:author="jmiller20181126" w:date="2018-11-27T18:10:00Z">
              <w:tcPr>
                <w:tcW w:w="1260" w:type="dxa"/>
                <w:vAlign w:val="bottom"/>
              </w:tcPr>
            </w:tcPrChange>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Change w:id="28" w:author="jmiller20181126" w:date="2018-11-27T18:10:00Z">
              <w:tcPr>
                <w:tcW w:w="990" w:type="dxa"/>
                <w:vAlign w:val="bottom"/>
              </w:tcPr>
            </w:tcPrChange>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Change w:id="29" w:author="jmiller20181126" w:date="2018-11-27T18:10:00Z">
              <w:tcPr>
                <w:tcW w:w="990" w:type="dxa"/>
                <w:vAlign w:val="bottom"/>
              </w:tcPr>
            </w:tcPrChange>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Change w:id="30" w:author="jmiller20181126" w:date="2018-11-27T18:10:00Z">
              <w:tcPr>
                <w:tcW w:w="1073" w:type="dxa"/>
                <w:vAlign w:val="bottom"/>
              </w:tcPr>
            </w:tcPrChange>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Change w:id="31" w:author="jmiller20181126" w:date="2018-11-27T18:10:00Z">
              <w:tcPr>
                <w:tcW w:w="902" w:type="dxa"/>
                <w:vAlign w:val="bottom"/>
              </w:tcPr>
            </w:tcPrChange>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Change w:id="32" w:author="jmiller20181126" w:date="2018-11-27T18:10:00Z">
              <w:tcPr>
                <w:tcW w:w="743" w:type="dxa"/>
                <w:vAlign w:val="bottom"/>
              </w:tcPr>
            </w:tcPrChange>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6A1F9B">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33" w:author="jmiller20181126" w:date="2018-11-27T18:10: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432"/>
          <w:trPrChange w:id="34" w:author="jmiller20181126" w:date="2018-11-27T18:10:00Z">
            <w:trPr>
              <w:trHeight w:val="432"/>
            </w:trPr>
          </w:trPrChange>
        </w:trPr>
        <w:tc>
          <w:tcPr>
            <w:tcW w:w="1124" w:type="dxa"/>
            <w:shd w:val="clear" w:color="auto" w:fill="auto"/>
            <w:tcPrChange w:id="35" w:author="jmiller20181126" w:date="2018-11-27T18:10:00Z">
              <w:tcPr>
                <w:tcW w:w="1076" w:type="dxa"/>
                <w:shd w:val="clear" w:color="auto" w:fill="auto"/>
              </w:tcPr>
            </w:tcPrChange>
          </w:tcPr>
          <w:p w14:paraId="01BDE71E" w14:textId="77777777" w:rsidR="003F082B" w:rsidRDefault="003F082B" w:rsidP="008B5B52">
            <w:pPr>
              <w:keepNext/>
              <w:jc w:val="center"/>
              <w:rPr>
                <w:rFonts w:ascii="Calibri" w:hAnsi="Calibri"/>
                <w:sz w:val="18"/>
                <w:szCs w:val="18"/>
              </w:rPr>
            </w:pPr>
          </w:p>
        </w:tc>
        <w:tc>
          <w:tcPr>
            <w:tcW w:w="1124" w:type="dxa"/>
            <w:tcPrChange w:id="36" w:author="jmiller20181126" w:date="2018-11-27T18:10:00Z">
              <w:tcPr>
                <w:tcW w:w="1102" w:type="dxa"/>
              </w:tcPr>
            </w:tcPrChange>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Change w:id="37" w:author="jmiller20181126" w:date="2018-11-27T18:10:00Z">
              <w:tcPr>
                <w:tcW w:w="1620" w:type="dxa"/>
                <w:shd w:val="clear" w:color="auto" w:fill="auto"/>
              </w:tcPr>
            </w:tcPrChange>
          </w:tcPr>
          <w:p w14:paraId="6A152A68" w14:textId="77777777" w:rsidR="003F082B" w:rsidRDefault="003F082B" w:rsidP="008B5B52">
            <w:pPr>
              <w:keepNext/>
              <w:jc w:val="center"/>
              <w:rPr>
                <w:rFonts w:ascii="Calibri" w:hAnsi="Calibri"/>
                <w:sz w:val="18"/>
                <w:szCs w:val="18"/>
              </w:rPr>
            </w:pPr>
          </w:p>
        </w:tc>
        <w:tc>
          <w:tcPr>
            <w:tcW w:w="1125" w:type="dxa"/>
            <w:tcPrChange w:id="38" w:author="jmiller20181126" w:date="2018-11-27T18:10:00Z">
              <w:tcPr>
                <w:tcW w:w="1080" w:type="dxa"/>
              </w:tcPr>
            </w:tcPrChange>
          </w:tcPr>
          <w:p w14:paraId="4908CC25" w14:textId="77777777" w:rsidR="003F082B" w:rsidRDefault="003F082B" w:rsidP="008B5B52">
            <w:pPr>
              <w:keepNext/>
              <w:jc w:val="center"/>
              <w:rPr>
                <w:rFonts w:ascii="Calibri" w:hAnsi="Calibri"/>
                <w:sz w:val="18"/>
                <w:szCs w:val="18"/>
              </w:rPr>
            </w:pPr>
          </w:p>
        </w:tc>
        <w:tc>
          <w:tcPr>
            <w:tcW w:w="1124" w:type="dxa"/>
            <w:tcPrChange w:id="39" w:author="jmiller20181126" w:date="2018-11-27T18:10:00Z">
              <w:tcPr>
                <w:tcW w:w="990" w:type="dxa"/>
              </w:tcPr>
            </w:tcPrChange>
          </w:tcPr>
          <w:p w14:paraId="718C84A6" w14:textId="77777777" w:rsidR="003F082B" w:rsidRDefault="003F082B" w:rsidP="008B5B52">
            <w:pPr>
              <w:keepNext/>
              <w:jc w:val="center"/>
              <w:rPr>
                <w:rFonts w:ascii="Calibri" w:hAnsi="Calibri"/>
                <w:sz w:val="18"/>
                <w:szCs w:val="18"/>
              </w:rPr>
            </w:pPr>
          </w:p>
        </w:tc>
        <w:tc>
          <w:tcPr>
            <w:tcW w:w="1124" w:type="dxa"/>
            <w:tcPrChange w:id="40" w:author="jmiller20181126" w:date="2018-11-27T18:10:00Z">
              <w:tcPr>
                <w:tcW w:w="1080" w:type="dxa"/>
              </w:tcPr>
            </w:tcPrChange>
          </w:tcPr>
          <w:p w14:paraId="36C9D302" w14:textId="77777777" w:rsidR="003F082B" w:rsidRDefault="003F082B" w:rsidP="008B5B52">
            <w:pPr>
              <w:keepNext/>
              <w:jc w:val="center"/>
              <w:rPr>
                <w:rFonts w:ascii="Calibri" w:hAnsi="Calibri"/>
                <w:sz w:val="18"/>
                <w:szCs w:val="18"/>
              </w:rPr>
            </w:pPr>
          </w:p>
        </w:tc>
        <w:tc>
          <w:tcPr>
            <w:tcW w:w="1125" w:type="dxa"/>
            <w:tcPrChange w:id="41" w:author="jmiller20181126" w:date="2018-11-27T18:10:00Z">
              <w:tcPr>
                <w:tcW w:w="1710" w:type="dxa"/>
              </w:tcPr>
            </w:tcPrChange>
          </w:tcPr>
          <w:p w14:paraId="77B0D38F" w14:textId="77777777" w:rsidR="003F082B" w:rsidRDefault="003F082B" w:rsidP="008B5B52">
            <w:pPr>
              <w:keepNext/>
              <w:jc w:val="center"/>
              <w:rPr>
                <w:rFonts w:ascii="Calibri" w:hAnsi="Calibri"/>
                <w:sz w:val="18"/>
                <w:szCs w:val="18"/>
              </w:rPr>
            </w:pPr>
          </w:p>
        </w:tc>
        <w:tc>
          <w:tcPr>
            <w:tcW w:w="1124" w:type="dxa"/>
            <w:tcPrChange w:id="42" w:author="jmiller20181126" w:date="2018-11-27T18:10:00Z">
              <w:tcPr>
                <w:tcW w:w="1260" w:type="dxa"/>
              </w:tcPr>
            </w:tcPrChange>
          </w:tcPr>
          <w:p w14:paraId="55B0FB00" w14:textId="77777777" w:rsidR="003F082B" w:rsidRDefault="003F082B" w:rsidP="008B5B52">
            <w:pPr>
              <w:keepNext/>
              <w:jc w:val="center"/>
              <w:rPr>
                <w:rFonts w:ascii="Calibri" w:hAnsi="Calibri"/>
                <w:sz w:val="18"/>
                <w:szCs w:val="18"/>
              </w:rPr>
            </w:pPr>
          </w:p>
        </w:tc>
        <w:tc>
          <w:tcPr>
            <w:tcW w:w="1124" w:type="dxa"/>
            <w:tcPrChange w:id="43" w:author="jmiller20181126" w:date="2018-11-27T18:10:00Z">
              <w:tcPr>
                <w:tcW w:w="990" w:type="dxa"/>
              </w:tcPr>
            </w:tcPrChange>
          </w:tcPr>
          <w:p w14:paraId="019A1821" w14:textId="77777777" w:rsidR="003F082B" w:rsidRDefault="003F082B" w:rsidP="008B5B52">
            <w:pPr>
              <w:keepNext/>
              <w:jc w:val="center"/>
              <w:rPr>
                <w:rFonts w:ascii="Calibri" w:hAnsi="Calibri"/>
                <w:sz w:val="18"/>
                <w:szCs w:val="18"/>
              </w:rPr>
            </w:pPr>
          </w:p>
        </w:tc>
        <w:tc>
          <w:tcPr>
            <w:tcW w:w="1125" w:type="dxa"/>
            <w:tcPrChange w:id="44" w:author="jmiller20181126" w:date="2018-11-27T18:10:00Z">
              <w:tcPr>
                <w:tcW w:w="990" w:type="dxa"/>
              </w:tcPr>
            </w:tcPrChange>
          </w:tcPr>
          <w:p w14:paraId="0F9C5766" w14:textId="77777777" w:rsidR="003F082B" w:rsidRDefault="003F082B" w:rsidP="008B5B52">
            <w:pPr>
              <w:keepNext/>
              <w:jc w:val="center"/>
              <w:rPr>
                <w:rFonts w:ascii="Calibri" w:hAnsi="Calibri"/>
                <w:sz w:val="18"/>
                <w:szCs w:val="18"/>
              </w:rPr>
            </w:pPr>
          </w:p>
        </w:tc>
        <w:tc>
          <w:tcPr>
            <w:tcW w:w="1124" w:type="dxa"/>
            <w:tcPrChange w:id="45" w:author="jmiller20181126" w:date="2018-11-27T18:10:00Z">
              <w:tcPr>
                <w:tcW w:w="1073" w:type="dxa"/>
              </w:tcPr>
            </w:tcPrChange>
          </w:tcPr>
          <w:p w14:paraId="7BD19A60" w14:textId="77777777" w:rsidR="003F082B" w:rsidRDefault="003F082B" w:rsidP="008B5B52">
            <w:pPr>
              <w:keepNext/>
              <w:jc w:val="center"/>
              <w:rPr>
                <w:rFonts w:ascii="Calibri" w:hAnsi="Calibri"/>
                <w:sz w:val="18"/>
                <w:szCs w:val="18"/>
              </w:rPr>
            </w:pPr>
          </w:p>
        </w:tc>
        <w:tc>
          <w:tcPr>
            <w:tcW w:w="1124" w:type="dxa"/>
            <w:tcPrChange w:id="46" w:author="jmiller20181126" w:date="2018-11-27T18:10:00Z">
              <w:tcPr>
                <w:tcW w:w="902" w:type="dxa"/>
              </w:tcPr>
            </w:tcPrChange>
          </w:tcPr>
          <w:p w14:paraId="331C54AB" w14:textId="77777777" w:rsidR="003F082B" w:rsidRDefault="003F082B" w:rsidP="008B5B52">
            <w:pPr>
              <w:keepNext/>
              <w:jc w:val="center"/>
              <w:rPr>
                <w:rFonts w:ascii="Calibri" w:hAnsi="Calibri"/>
                <w:sz w:val="18"/>
                <w:szCs w:val="18"/>
              </w:rPr>
            </w:pPr>
          </w:p>
        </w:tc>
        <w:tc>
          <w:tcPr>
            <w:tcW w:w="1125" w:type="dxa"/>
            <w:tcPrChange w:id="47" w:author="jmiller20181126" w:date="2018-11-27T18:10:00Z">
              <w:tcPr>
                <w:tcW w:w="743" w:type="dxa"/>
              </w:tcPr>
            </w:tcPrChange>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48" w:author="jmiller20181126" w:date="2018-11-27T09:1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18"/>
        <w:gridCol w:w="1218"/>
        <w:gridCol w:w="1218"/>
        <w:gridCol w:w="1218"/>
        <w:gridCol w:w="1218"/>
        <w:gridCol w:w="1218"/>
        <w:gridCol w:w="1218"/>
        <w:gridCol w:w="1218"/>
        <w:gridCol w:w="1218"/>
        <w:gridCol w:w="1218"/>
        <w:gridCol w:w="1218"/>
        <w:gridCol w:w="1218"/>
        <w:tblGridChange w:id="49">
          <w:tblGrid>
            <w:gridCol w:w="1013"/>
            <w:gridCol w:w="1079"/>
            <w:gridCol w:w="1803"/>
            <w:gridCol w:w="1081"/>
            <w:gridCol w:w="991"/>
            <w:gridCol w:w="1171"/>
            <w:gridCol w:w="1892"/>
            <w:gridCol w:w="1262"/>
            <w:gridCol w:w="1171"/>
            <w:gridCol w:w="1171"/>
            <w:gridCol w:w="991"/>
            <w:gridCol w:w="991"/>
          </w:tblGrid>
        </w:tblGridChange>
      </w:tblGrid>
      <w:tr w:rsidR="003F082B" w:rsidRPr="004F470C" w14:paraId="1AEE0C5C" w14:textId="77777777" w:rsidTr="00662F27">
        <w:trPr>
          <w:trHeight w:val="222"/>
          <w:trPrChange w:id="50" w:author="jmiller20181126" w:date="2018-11-27T09:13:00Z">
            <w:trPr>
              <w:trHeight w:val="222"/>
            </w:trPr>
          </w:trPrChange>
        </w:trPr>
        <w:tc>
          <w:tcPr>
            <w:tcW w:w="14616" w:type="dxa"/>
            <w:gridSpan w:val="12"/>
            <w:tcPrChange w:id="51" w:author="jmiller20181126" w:date="2018-11-27T09:13:00Z">
              <w:tcPr>
                <w:tcW w:w="14598" w:type="dxa"/>
                <w:gridSpan w:val="12"/>
              </w:tcPr>
            </w:tcPrChange>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662F27">
        <w:trPr>
          <w:trHeight w:val="223"/>
          <w:trPrChange w:id="52" w:author="jmiller20181126" w:date="2018-11-27T09:13:00Z">
            <w:trPr>
              <w:trHeight w:val="223"/>
            </w:trPr>
          </w:trPrChange>
        </w:trPr>
        <w:tc>
          <w:tcPr>
            <w:tcW w:w="1218" w:type="dxa"/>
            <w:shd w:val="clear" w:color="auto" w:fill="auto"/>
            <w:tcPrChange w:id="53" w:author="jmiller20181126" w:date="2018-11-27T09:13:00Z">
              <w:tcPr>
                <w:tcW w:w="1011" w:type="dxa"/>
                <w:shd w:val="clear" w:color="auto" w:fill="auto"/>
              </w:tcPr>
            </w:tcPrChange>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Change w:id="54" w:author="jmiller20181126" w:date="2018-11-27T09:13:00Z">
              <w:tcPr>
                <w:tcW w:w="1077" w:type="dxa"/>
              </w:tcPr>
            </w:tcPrChange>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Change w:id="55" w:author="jmiller20181126" w:date="2018-11-27T09:13:00Z">
              <w:tcPr>
                <w:tcW w:w="1800" w:type="dxa"/>
                <w:shd w:val="clear" w:color="auto" w:fill="auto"/>
              </w:tcPr>
            </w:tcPrChange>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Change w:id="56" w:author="jmiller20181126" w:date="2018-11-27T09:13:00Z">
              <w:tcPr>
                <w:tcW w:w="1080" w:type="dxa"/>
              </w:tcPr>
            </w:tcPrChange>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Change w:id="57" w:author="jmiller20181126" w:date="2018-11-27T09:13:00Z">
              <w:tcPr>
                <w:tcW w:w="990" w:type="dxa"/>
              </w:tcPr>
            </w:tcPrChange>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Change w:id="58" w:author="jmiller20181126" w:date="2018-11-27T09:13:00Z">
              <w:tcPr>
                <w:tcW w:w="1170" w:type="dxa"/>
              </w:tcPr>
            </w:tcPrChange>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Change w:id="59" w:author="jmiller20181126" w:date="2018-11-27T09:13:00Z">
              <w:tcPr>
                <w:tcW w:w="1890" w:type="dxa"/>
              </w:tcPr>
            </w:tcPrChange>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Change w:id="60" w:author="jmiller20181126" w:date="2018-11-27T09:13:00Z">
              <w:tcPr>
                <w:tcW w:w="1260" w:type="dxa"/>
              </w:tcPr>
            </w:tcPrChange>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Change w:id="61" w:author="jmiller20181126" w:date="2018-11-27T09:13:00Z">
              <w:tcPr>
                <w:tcW w:w="1170" w:type="dxa"/>
              </w:tcPr>
            </w:tcPrChange>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Change w:id="62" w:author="jmiller20181126" w:date="2018-11-27T09:13:00Z">
              <w:tcPr>
                <w:tcW w:w="1170" w:type="dxa"/>
              </w:tcPr>
            </w:tcPrChange>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Change w:id="63" w:author="jmiller20181126" w:date="2018-11-27T09:13:00Z">
              <w:tcPr>
                <w:tcW w:w="990" w:type="dxa"/>
              </w:tcPr>
            </w:tcPrChange>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Change w:id="64" w:author="jmiller20181126" w:date="2018-11-27T09:13:00Z">
              <w:tcPr>
                <w:tcW w:w="990" w:type="dxa"/>
              </w:tcPr>
            </w:tcPrChange>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662F27">
        <w:trPr>
          <w:trHeight w:val="390"/>
          <w:trPrChange w:id="65" w:author="jmiller20181126" w:date="2018-11-27T09:13:00Z">
            <w:trPr>
              <w:trHeight w:val="390"/>
            </w:trPr>
          </w:trPrChange>
        </w:trPr>
        <w:tc>
          <w:tcPr>
            <w:tcW w:w="1218" w:type="dxa"/>
            <w:shd w:val="clear" w:color="auto" w:fill="auto"/>
            <w:vAlign w:val="bottom"/>
            <w:tcPrChange w:id="66" w:author="jmiller20181126" w:date="2018-11-27T09:13:00Z">
              <w:tcPr>
                <w:tcW w:w="1011" w:type="dxa"/>
                <w:shd w:val="clear" w:color="auto" w:fill="auto"/>
                <w:vAlign w:val="bottom"/>
              </w:tcPr>
            </w:tcPrChange>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Change w:id="67" w:author="jmiller20181126" w:date="2018-11-27T09:13:00Z">
              <w:tcPr>
                <w:tcW w:w="1077" w:type="dxa"/>
              </w:tcPr>
            </w:tcPrChange>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Change w:id="68" w:author="jmiller20181126" w:date="2018-11-27T09:13:00Z">
              <w:tcPr>
                <w:tcW w:w="1800" w:type="dxa"/>
                <w:shd w:val="clear" w:color="auto" w:fill="auto"/>
                <w:vAlign w:val="bottom"/>
              </w:tcPr>
            </w:tcPrChange>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Change w:id="69" w:author="jmiller20181126" w:date="2018-11-27T09:13:00Z">
              <w:tcPr>
                <w:tcW w:w="1080" w:type="dxa"/>
                <w:vAlign w:val="bottom"/>
              </w:tcPr>
            </w:tcPrChange>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Change w:id="70" w:author="jmiller20181126" w:date="2018-11-27T09:13:00Z">
              <w:tcPr>
                <w:tcW w:w="990" w:type="dxa"/>
                <w:vAlign w:val="bottom"/>
              </w:tcPr>
            </w:tcPrChange>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Change w:id="71" w:author="jmiller20181126" w:date="2018-11-27T09:13:00Z">
              <w:tcPr>
                <w:tcW w:w="1170" w:type="dxa"/>
                <w:vAlign w:val="bottom"/>
              </w:tcPr>
            </w:tcPrChange>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Change w:id="72" w:author="jmiller20181126" w:date="2018-11-27T09:13:00Z">
              <w:tcPr>
                <w:tcW w:w="1890" w:type="dxa"/>
                <w:vAlign w:val="bottom"/>
              </w:tcPr>
            </w:tcPrChange>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Change w:id="73" w:author="jmiller20181126" w:date="2018-11-27T09:13:00Z">
              <w:tcPr>
                <w:tcW w:w="1260" w:type="dxa"/>
                <w:vAlign w:val="bottom"/>
              </w:tcPr>
            </w:tcPrChange>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Change w:id="74" w:author="jmiller20181126" w:date="2018-11-27T09:13:00Z">
              <w:tcPr>
                <w:tcW w:w="1170" w:type="dxa"/>
                <w:vAlign w:val="bottom"/>
              </w:tcPr>
            </w:tcPrChange>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Change w:id="75" w:author="jmiller20181126" w:date="2018-11-27T09:13:00Z">
              <w:tcPr>
                <w:tcW w:w="1170" w:type="dxa"/>
                <w:vAlign w:val="bottom"/>
              </w:tcPr>
            </w:tcPrChange>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Change w:id="76" w:author="jmiller20181126" w:date="2018-11-27T09:13:00Z">
              <w:tcPr>
                <w:tcW w:w="990" w:type="dxa"/>
                <w:vAlign w:val="bottom"/>
              </w:tcPr>
            </w:tcPrChange>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Change w:id="77" w:author="jmiller20181126" w:date="2018-11-27T09:13:00Z">
              <w:tcPr>
                <w:tcW w:w="990" w:type="dxa"/>
                <w:vAlign w:val="bottom"/>
              </w:tcPr>
            </w:tcPrChange>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662F27">
        <w:trPr>
          <w:trHeight w:val="432"/>
          <w:trPrChange w:id="78" w:author="jmiller20181126" w:date="2018-11-27T09:13:00Z">
            <w:trPr>
              <w:trHeight w:val="432"/>
            </w:trPr>
          </w:trPrChange>
        </w:trPr>
        <w:tc>
          <w:tcPr>
            <w:tcW w:w="1218" w:type="dxa"/>
            <w:shd w:val="clear" w:color="auto" w:fill="auto"/>
            <w:tcPrChange w:id="79" w:author="jmiller20181126" w:date="2018-11-27T09:13:00Z">
              <w:tcPr>
                <w:tcW w:w="1011" w:type="dxa"/>
                <w:shd w:val="clear" w:color="auto" w:fill="auto"/>
              </w:tcPr>
            </w:tcPrChange>
          </w:tcPr>
          <w:p w14:paraId="2DA77A22" w14:textId="77777777" w:rsidR="003F082B" w:rsidRDefault="003F082B" w:rsidP="008B5B52">
            <w:pPr>
              <w:keepNext/>
              <w:jc w:val="center"/>
              <w:rPr>
                <w:rFonts w:ascii="Calibri" w:hAnsi="Calibri"/>
                <w:sz w:val="18"/>
                <w:szCs w:val="18"/>
              </w:rPr>
            </w:pPr>
          </w:p>
        </w:tc>
        <w:tc>
          <w:tcPr>
            <w:tcW w:w="1218" w:type="dxa"/>
            <w:tcPrChange w:id="80" w:author="jmiller20181126" w:date="2018-11-27T09:13:00Z">
              <w:tcPr>
                <w:tcW w:w="1077" w:type="dxa"/>
              </w:tcPr>
            </w:tcPrChange>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Change w:id="81" w:author="jmiller20181126" w:date="2018-11-27T09:13:00Z">
              <w:tcPr>
                <w:tcW w:w="1800" w:type="dxa"/>
                <w:shd w:val="clear" w:color="auto" w:fill="auto"/>
              </w:tcPr>
            </w:tcPrChange>
          </w:tcPr>
          <w:p w14:paraId="1AA924EB" w14:textId="77777777" w:rsidR="003F082B" w:rsidRDefault="003F082B" w:rsidP="008B5B52">
            <w:pPr>
              <w:keepNext/>
              <w:jc w:val="center"/>
              <w:rPr>
                <w:rFonts w:ascii="Calibri" w:hAnsi="Calibri"/>
                <w:sz w:val="18"/>
                <w:szCs w:val="18"/>
              </w:rPr>
            </w:pPr>
          </w:p>
        </w:tc>
        <w:tc>
          <w:tcPr>
            <w:tcW w:w="1218" w:type="dxa"/>
            <w:tcPrChange w:id="82" w:author="jmiller20181126" w:date="2018-11-27T09:13:00Z">
              <w:tcPr>
                <w:tcW w:w="1080" w:type="dxa"/>
              </w:tcPr>
            </w:tcPrChange>
          </w:tcPr>
          <w:p w14:paraId="65FA1BB1" w14:textId="77777777" w:rsidR="003F082B" w:rsidRDefault="003F082B" w:rsidP="008B5B52">
            <w:pPr>
              <w:keepNext/>
              <w:jc w:val="center"/>
              <w:rPr>
                <w:rFonts w:ascii="Calibri" w:hAnsi="Calibri"/>
                <w:sz w:val="18"/>
                <w:szCs w:val="18"/>
              </w:rPr>
            </w:pPr>
          </w:p>
        </w:tc>
        <w:tc>
          <w:tcPr>
            <w:tcW w:w="1218" w:type="dxa"/>
            <w:tcPrChange w:id="83" w:author="jmiller20181126" w:date="2018-11-27T09:13:00Z">
              <w:tcPr>
                <w:tcW w:w="990" w:type="dxa"/>
              </w:tcPr>
            </w:tcPrChange>
          </w:tcPr>
          <w:p w14:paraId="47054AB7" w14:textId="77777777" w:rsidR="003F082B" w:rsidRDefault="003F082B" w:rsidP="008B5B52">
            <w:pPr>
              <w:keepNext/>
              <w:jc w:val="center"/>
              <w:rPr>
                <w:rFonts w:ascii="Calibri" w:hAnsi="Calibri"/>
                <w:sz w:val="18"/>
                <w:szCs w:val="18"/>
              </w:rPr>
            </w:pPr>
          </w:p>
        </w:tc>
        <w:tc>
          <w:tcPr>
            <w:tcW w:w="1218" w:type="dxa"/>
            <w:tcPrChange w:id="84" w:author="jmiller20181126" w:date="2018-11-27T09:13:00Z">
              <w:tcPr>
                <w:tcW w:w="1170" w:type="dxa"/>
              </w:tcPr>
            </w:tcPrChange>
          </w:tcPr>
          <w:p w14:paraId="31101A29" w14:textId="77777777" w:rsidR="003F082B" w:rsidRDefault="003F082B" w:rsidP="008B5B52">
            <w:pPr>
              <w:keepNext/>
              <w:jc w:val="center"/>
              <w:rPr>
                <w:rFonts w:ascii="Calibri" w:hAnsi="Calibri"/>
                <w:sz w:val="18"/>
                <w:szCs w:val="18"/>
              </w:rPr>
            </w:pPr>
          </w:p>
        </w:tc>
        <w:tc>
          <w:tcPr>
            <w:tcW w:w="1218" w:type="dxa"/>
            <w:tcPrChange w:id="85" w:author="jmiller20181126" w:date="2018-11-27T09:13:00Z">
              <w:tcPr>
                <w:tcW w:w="1890" w:type="dxa"/>
              </w:tcPr>
            </w:tcPrChange>
          </w:tcPr>
          <w:p w14:paraId="51C85BE7" w14:textId="77777777" w:rsidR="003F082B" w:rsidRDefault="003F082B" w:rsidP="008B5B52">
            <w:pPr>
              <w:keepNext/>
              <w:jc w:val="center"/>
              <w:rPr>
                <w:rFonts w:ascii="Calibri" w:hAnsi="Calibri"/>
                <w:sz w:val="18"/>
                <w:szCs w:val="18"/>
              </w:rPr>
            </w:pPr>
          </w:p>
        </w:tc>
        <w:tc>
          <w:tcPr>
            <w:tcW w:w="1218" w:type="dxa"/>
            <w:tcPrChange w:id="86" w:author="jmiller20181126" w:date="2018-11-27T09:13:00Z">
              <w:tcPr>
                <w:tcW w:w="1260" w:type="dxa"/>
              </w:tcPr>
            </w:tcPrChange>
          </w:tcPr>
          <w:p w14:paraId="0E7A91ED" w14:textId="77777777" w:rsidR="003F082B" w:rsidRDefault="003F082B" w:rsidP="008B5B52">
            <w:pPr>
              <w:keepNext/>
              <w:jc w:val="center"/>
              <w:rPr>
                <w:rFonts w:ascii="Calibri" w:hAnsi="Calibri"/>
                <w:sz w:val="18"/>
                <w:szCs w:val="18"/>
              </w:rPr>
            </w:pPr>
          </w:p>
        </w:tc>
        <w:tc>
          <w:tcPr>
            <w:tcW w:w="1218" w:type="dxa"/>
            <w:tcPrChange w:id="87" w:author="jmiller20181126" w:date="2018-11-27T09:13:00Z">
              <w:tcPr>
                <w:tcW w:w="1170" w:type="dxa"/>
              </w:tcPr>
            </w:tcPrChange>
          </w:tcPr>
          <w:p w14:paraId="0F3CDEE2" w14:textId="77777777" w:rsidR="003F082B" w:rsidRDefault="003F082B" w:rsidP="008B5B52">
            <w:pPr>
              <w:keepNext/>
              <w:jc w:val="center"/>
              <w:rPr>
                <w:rFonts w:ascii="Calibri" w:hAnsi="Calibri"/>
                <w:sz w:val="18"/>
                <w:szCs w:val="18"/>
              </w:rPr>
            </w:pPr>
          </w:p>
        </w:tc>
        <w:tc>
          <w:tcPr>
            <w:tcW w:w="1218" w:type="dxa"/>
            <w:tcPrChange w:id="88" w:author="jmiller20181126" w:date="2018-11-27T09:13:00Z">
              <w:tcPr>
                <w:tcW w:w="1170" w:type="dxa"/>
              </w:tcPr>
            </w:tcPrChange>
          </w:tcPr>
          <w:p w14:paraId="2D3F36E8" w14:textId="77777777" w:rsidR="003F082B" w:rsidRDefault="003F082B" w:rsidP="008B5B52">
            <w:pPr>
              <w:keepNext/>
              <w:jc w:val="center"/>
              <w:rPr>
                <w:rFonts w:ascii="Calibri" w:hAnsi="Calibri"/>
                <w:sz w:val="18"/>
                <w:szCs w:val="18"/>
              </w:rPr>
            </w:pPr>
          </w:p>
        </w:tc>
        <w:tc>
          <w:tcPr>
            <w:tcW w:w="1218" w:type="dxa"/>
            <w:tcPrChange w:id="89" w:author="jmiller20181126" w:date="2018-11-27T09:13:00Z">
              <w:tcPr>
                <w:tcW w:w="990" w:type="dxa"/>
              </w:tcPr>
            </w:tcPrChange>
          </w:tcPr>
          <w:p w14:paraId="6D2A1B99" w14:textId="77777777" w:rsidR="003F082B" w:rsidRDefault="003F082B" w:rsidP="008B5B52">
            <w:pPr>
              <w:keepNext/>
              <w:jc w:val="center"/>
              <w:rPr>
                <w:rFonts w:ascii="Calibri" w:hAnsi="Calibri"/>
                <w:sz w:val="18"/>
                <w:szCs w:val="18"/>
              </w:rPr>
            </w:pPr>
          </w:p>
        </w:tc>
        <w:tc>
          <w:tcPr>
            <w:tcW w:w="1218" w:type="dxa"/>
            <w:tcPrChange w:id="90" w:author="jmiller20181126" w:date="2018-11-27T09:13:00Z">
              <w:tcPr>
                <w:tcW w:w="990" w:type="dxa"/>
              </w:tcPr>
            </w:tcPrChange>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662F2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91" w:author="jmiller20181126" w:date="2018-11-27T09:1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trHeight w:val="432"/>
          <w:trPrChange w:id="92" w:author="jmiller20181126" w:date="2018-11-27T09:13:00Z">
            <w:trPr>
              <w:trHeight w:val="432"/>
            </w:trPr>
          </w:trPrChange>
        </w:trPr>
        <w:tc>
          <w:tcPr>
            <w:tcW w:w="14616" w:type="dxa"/>
            <w:gridSpan w:val="12"/>
            <w:tcPrChange w:id="93" w:author="jmiller20181126" w:date="2018-11-27T09:13:00Z">
              <w:tcPr>
                <w:tcW w:w="14598" w:type="dxa"/>
                <w:gridSpan w:val="12"/>
              </w:tcPr>
            </w:tcPrChange>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-Compliance: Fan Efficacy ≤ 0.58 W/cfm 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1218"/>
        <w:gridCol w:w="1218"/>
        <w:gridCol w:w="1218"/>
        <w:gridCol w:w="1218"/>
        <w:gridCol w:w="1218"/>
        <w:gridCol w:w="1218"/>
        <w:gridCol w:w="1218"/>
        <w:gridCol w:w="1218"/>
        <w:gridCol w:w="1218"/>
        <w:gridCol w:w="1218"/>
        <w:gridCol w:w="1218"/>
        <w:tblGridChange w:id="94">
          <w:tblGrid>
            <w:gridCol w:w="1398"/>
            <w:gridCol w:w="1320"/>
            <w:gridCol w:w="1710"/>
            <w:gridCol w:w="900"/>
            <w:gridCol w:w="900"/>
            <w:gridCol w:w="1170"/>
            <w:gridCol w:w="1800"/>
            <w:gridCol w:w="1323"/>
            <w:gridCol w:w="904"/>
            <w:gridCol w:w="1013"/>
            <w:gridCol w:w="955"/>
            <w:gridCol w:w="1223"/>
          </w:tblGrid>
        </w:tblGridChange>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662F27">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5" w:author="jmiller20181126" w:date="2018-11-27T09:13: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23"/>
          <w:trPrChange w:id="96" w:author="jmiller20181126" w:date="2018-11-27T09:13:00Z">
            <w:trPr>
              <w:trHeight w:val="223"/>
            </w:trPr>
          </w:trPrChange>
        </w:trPr>
        <w:tc>
          <w:tcPr>
            <w:tcW w:w="1218" w:type="dxa"/>
            <w:shd w:val="clear" w:color="auto" w:fill="auto"/>
            <w:tcPrChange w:id="97" w:author="jmiller20181126" w:date="2018-11-27T09:13:00Z">
              <w:tcPr>
                <w:tcW w:w="1398" w:type="dxa"/>
                <w:shd w:val="clear" w:color="auto" w:fill="auto"/>
              </w:tcPr>
            </w:tcPrChange>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Change w:id="98" w:author="jmiller20181126" w:date="2018-11-27T09:13:00Z">
              <w:tcPr>
                <w:tcW w:w="1320" w:type="dxa"/>
              </w:tcPr>
            </w:tcPrChange>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Change w:id="99" w:author="jmiller20181126" w:date="2018-11-27T09:13:00Z">
              <w:tcPr>
                <w:tcW w:w="1710" w:type="dxa"/>
                <w:shd w:val="clear" w:color="auto" w:fill="auto"/>
              </w:tcPr>
            </w:tcPrChange>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Change w:id="100" w:author="jmiller20181126" w:date="2018-11-27T09:13:00Z">
              <w:tcPr>
                <w:tcW w:w="900" w:type="dxa"/>
              </w:tcPr>
            </w:tcPrChange>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Change w:id="101" w:author="jmiller20181126" w:date="2018-11-27T09:13:00Z">
              <w:tcPr>
                <w:tcW w:w="900" w:type="dxa"/>
              </w:tcPr>
            </w:tcPrChange>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Change w:id="102" w:author="jmiller20181126" w:date="2018-11-27T09:13:00Z">
              <w:tcPr>
                <w:tcW w:w="1170" w:type="dxa"/>
              </w:tcPr>
            </w:tcPrChange>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Change w:id="103" w:author="jmiller20181126" w:date="2018-11-27T09:13:00Z">
              <w:tcPr>
                <w:tcW w:w="1800" w:type="dxa"/>
              </w:tcPr>
            </w:tcPrChange>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Change w:id="104" w:author="jmiller20181126" w:date="2018-11-27T09:13:00Z">
              <w:tcPr>
                <w:tcW w:w="1323" w:type="dxa"/>
              </w:tcPr>
            </w:tcPrChange>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Change w:id="105" w:author="jmiller20181126" w:date="2018-11-27T09:13:00Z">
              <w:tcPr>
                <w:tcW w:w="904" w:type="dxa"/>
              </w:tcPr>
            </w:tcPrChange>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Change w:id="106" w:author="jmiller20181126" w:date="2018-11-27T09:13:00Z">
              <w:tcPr>
                <w:tcW w:w="1013" w:type="dxa"/>
              </w:tcPr>
            </w:tcPrChange>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Change w:id="107" w:author="jmiller20181126" w:date="2018-11-27T09:13:00Z">
              <w:tcPr>
                <w:tcW w:w="955" w:type="dxa"/>
              </w:tcPr>
            </w:tcPrChange>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Change w:id="108" w:author="jmiller20181126" w:date="2018-11-27T09:13:00Z">
              <w:tcPr>
                <w:tcW w:w="1223" w:type="dxa"/>
              </w:tcPr>
            </w:tcPrChange>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662F27">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9" w:author="jmiller20181126" w:date="2018-11-27T09:13: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390"/>
          <w:trPrChange w:id="110" w:author="jmiller20181126" w:date="2018-11-27T09:13:00Z">
            <w:trPr>
              <w:trHeight w:val="390"/>
            </w:trPr>
          </w:trPrChange>
        </w:trPr>
        <w:tc>
          <w:tcPr>
            <w:tcW w:w="1218" w:type="dxa"/>
            <w:shd w:val="clear" w:color="auto" w:fill="auto"/>
            <w:vAlign w:val="bottom"/>
            <w:tcPrChange w:id="111" w:author="jmiller20181126" w:date="2018-11-27T09:13:00Z">
              <w:tcPr>
                <w:tcW w:w="1398" w:type="dxa"/>
                <w:shd w:val="clear" w:color="auto" w:fill="auto"/>
                <w:vAlign w:val="bottom"/>
              </w:tcPr>
            </w:tcPrChange>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Change w:id="112" w:author="jmiller20181126" w:date="2018-11-27T09:13:00Z">
              <w:tcPr>
                <w:tcW w:w="1320" w:type="dxa"/>
                <w:vAlign w:val="bottom"/>
              </w:tcPr>
            </w:tcPrChange>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Change w:id="113" w:author="jmiller20181126" w:date="2018-11-27T09:13:00Z">
              <w:tcPr>
                <w:tcW w:w="1710" w:type="dxa"/>
                <w:shd w:val="clear" w:color="auto" w:fill="auto"/>
                <w:vAlign w:val="bottom"/>
              </w:tcPr>
            </w:tcPrChange>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Change w:id="114" w:author="jmiller20181126" w:date="2018-11-27T09:13:00Z">
              <w:tcPr>
                <w:tcW w:w="900" w:type="dxa"/>
                <w:vAlign w:val="bottom"/>
              </w:tcPr>
            </w:tcPrChange>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Change w:id="115" w:author="jmiller20181126" w:date="2018-11-27T09:13:00Z">
              <w:tcPr>
                <w:tcW w:w="900" w:type="dxa"/>
                <w:vAlign w:val="bottom"/>
              </w:tcPr>
            </w:tcPrChange>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Change w:id="116" w:author="jmiller20181126" w:date="2018-11-27T09:13:00Z">
              <w:tcPr>
                <w:tcW w:w="1170" w:type="dxa"/>
                <w:vAlign w:val="bottom"/>
              </w:tcPr>
            </w:tcPrChange>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Change w:id="117" w:author="jmiller20181126" w:date="2018-11-27T09:13:00Z">
              <w:tcPr>
                <w:tcW w:w="1800" w:type="dxa"/>
                <w:vAlign w:val="bottom"/>
              </w:tcPr>
            </w:tcPrChange>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Change w:id="118" w:author="jmiller20181126" w:date="2018-11-27T09:13:00Z">
              <w:tcPr>
                <w:tcW w:w="1323" w:type="dxa"/>
                <w:vAlign w:val="bottom"/>
              </w:tcPr>
            </w:tcPrChange>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Change w:id="119" w:author="jmiller20181126" w:date="2018-11-27T09:13:00Z">
              <w:tcPr>
                <w:tcW w:w="904" w:type="dxa"/>
                <w:vAlign w:val="bottom"/>
              </w:tcPr>
            </w:tcPrChange>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Change w:id="120" w:author="jmiller20181126" w:date="2018-11-27T09:13:00Z">
              <w:tcPr>
                <w:tcW w:w="1013" w:type="dxa"/>
                <w:vAlign w:val="bottom"/>
              </w:tcPr>
            </w:tcPrChange>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Change w:id="121" w:author="jmiller20181126" w:date="2018-11-27T09:13:00Z">
              <w:tcPr>
                <w:tcW w:w="955" w:type="dxa"/>
                <w:vAlign w:val="bottom"/>
              </w:tcPr>
            </w:tcPrChange>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Change w:id="122" w:author="jmiller20181126" w:date="2018-11-27T09:13:00Z">
              <w:tcPr>
                <w:tcW w:w="1223" w:type="dxa"/>
                <w:vAlign w:val="bottom"/>
              </w:tcPr>
            </w:tcPrChange>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662F27">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3" w:author="jmiller20181126" w:date="2018-11-27T09:13: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32"/>
          <w:trPrChange w:id="124" w:author="jmiller20181126" w:date="2018-11-27T09:13:00Z">
            <w:trPr>
              <w:trHeight w:val="432"/>
            </w:trPr>
          </w:trPrChange>
        </w:trPr>
        <w:tc>
          <w:tcPr>
            <w:tcW w:w="1218" w:type="dxa"/>
            <w:shd w:val="clear" w:color="auto" w:fill="auto"/>
            <w:tcPrChange w:id="125" w:author="jmiller20181126" w:date="2018-11-27T09:13:00Z">
              <w:tcPr>
                <w:tcW w:w="1398" w:type="dxa"/>
                <w:shd w:val="clear" w:color="auto" w:fill="auto"/>
              </w:tcPr>
            </w:tcPrChange>
          </w:tcPr>
          <w:p w14:paraId="040DF268" w14:textId="77777777" w:rsidR="003F082B" w:rsidRDefault="003F082B" w:rsidP="008B5B52">
            <w:pPr>
              <w:keepNext/>
              <w:jc w:val="center"/>
              <w:rPr>
                <w:rFonts w:ascii="Calibri" w:hAnsi="Calibri"/>
                <w:sz w:val="18"/>
                <w:szCs w:val="18"/>
              </w:rPr>
            </w:pPr>
          </w:p>
        </w:tc>
        <w:tc>
          <w:tcPr>
            <w:tcW w:w="1218" w:type="dxa"/>
            <w:tcPrChange w:id="126" w:author="jmiller20181126" w:date="2018-11-27T09:13:00Z">
              <w:tcPr>
                <w:tcW w:w="1320" w:type="dxa"/>
              </w:tcPr>
            </w:tcPrChange>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Change w:id="127" w:author="jmiller20181126" w:date="2018-11-27T09:13:00Z">
              <w:tcPr>
                <w:tcW w:w="1710" w:type="dxa"/>
                <w:shd w:val="clear" w:color="auto" w:fill="auto"/>
              </w:tcPr>
            </w:tcPrChange>
          </w:tcPr>
          <w:p w14:paraId="2DB0F518" w14:textId="77777777" w:rsidR="003F082B" w:rsidRDefault="003F082B" w:rsidP="008B5B52">
            <w:pPr>
              <w:keepNext/>
              <w:jc w:val="center"/>
              <w:rPr>
                <w:rFonts w:ascii="Calibri" w:hAnsi="Calibri"/>
                <w:sz w:val="18"/>
                <w:szCs w:val="18"/>
              </w:rPr>
            </w:pPr>
          </w:p>
        </w:tc>
        <w:tc>
          <w:tcPr>
            <w:tcW w:w="1218" w:type="dxa"/>
            <w:tcPrChange w:id="128" w:author="jmiller20181126" w:date="2018-11-27T09:13:00Z">
              <w:tcPr>
                <w:tcW w:w="900" w:type="dxa"/>
              </w:tcPr>
            </w:tcPrChange>
          </w:tcPr>
          <w:p w14:paraId="78B7585B" w14:textId="77777777" w:rsidR="003F082B" w:rsidRDefault="003F082B" w:rsidP="008B5B52">
            <w:pPr>
              <w:keepNext/>
              <w:jc w:val="center"/>
              <w:rPr>
                <w:rFonts w:ascii="Calibri" w:hAnsi="Calibri"/>
                <w:sz w:val="18"/>
                <w:szCs w:val="18"/>
              </w:rPr>
            </w:pPr>
          </w:p>
        </w:tc>
        <w:tc>
          <w:tcPr>
            <w:tcW w:w="1218" w:type="dxa"/>
            <w:tcPrChange w:id="129" w:author="jmiller20181126" w:date="2018-11-27T09:13:00Z">
              <w:tcPr>
                <w:tcW w:w="900" w:type="dxa"/>
              </w:tcPr>
            </w:tcPrChange>
          </w:tcPr>
          <w:p w14:paraId="2CC59591" w14:textId="77777777" w:rsidR="003F082B" w:rsidRDefault="003F082B" w:rsidP="008B5B52">
            <w:pPr>
              <w:keepNext/>
              <w:jc w:val="center"/>
              <w:rPr>
                <w:rFonts w:ascii="Calibri" w:hAnsi="Calibri"/>
                <w:sz w:val="18"/>
                <w:szCs w:val="18"/>
              </w:rPr>
            </w:pPr>
          </w:p>
        </w:tc>
        <w:tc>
          <w:tcPr>
            <w:tcW w:w="1218" w:type="dxa"/>
            <w:tcPrChange w:id="130" w:author="jmiller20181126" w:date="2018-11-27T09:13:00Z">
              <w:tcPr>
                <w:tcW w:w="1170" w:type="dxa"/>
              </w:tcPr>
            </w:tcPrChange>
          </w:tcPr>
          <w:p w14:paraId="3307B4EB" w14:textId="77777777" w:rsidR="003F082B" w:rsidRDefault="003F082B" w:rsidP="008B5B52">
            <w:pPr>
              <w:keepNext/>
              <w:jc w:val="center"/>
              <w:rPr>
                <w:rFonts w:ascii="Calibri" w:hAnsi="Calibri"/>
                <w:sz w:val="18"/>
                <w:szCs w:val="18"/>
              </w:rPr>
            </w:pPr>
          </w:p>
        </w:tc>
        <w:tc>
          <w:tcPr>
            <w:tcW w:w="1218" w:type="dxa"/>
            <w:tcPrChange w:id="131" w:author="jmiller20181126" w:date="2018-11-27T09:13:00Z">
              <w:tcPr>
                <w:tcW w:w="1800" w:type="dxa"/>
              </w:tcPr>
            </w:tcPrChange>
          </w:tcPr>
          <w:p w14:paraId="49B45BA9" w14:textId="77777777" w:rsidR="003F082B" w:rsidRDefault="003F082B" w:rsidP="008B5B52">
            <w:pPr>
              <w:keepNext/>
              <w:jc w:val="center"/>
              <w:rPr>
                <w:rFonts w:ascii="Calibri" w:hAnsi="Calibri"/>
                <w:sz w:val="18"/>
                <w:szCs w:val="18"/>
              </w:rPr>
            </w:pPr>
          </w:p>
        </w:tc>
        <w:tc>
          <w:tcPr>
            <w:tcW w:w="1218" w:type="dxa"/>
            <w:tcPrChange w:id="132" w:author="jmiller20181126" w:date="2018-11-27T09:13:00Z">
              <w:tcPr>
                <w:tcW w:w="1323" w:type="dxa"/>
              </w:tcPr>
            </w:tcPrChange>
          </w:tcPr>
          <w:p w14:paraId="272D3664" w14:textId="77777777" w:rsidR="003F082B" w:rsidRDefault="003F082B" w:rsidP="008B5B52">
            <w:pPr>
              <w:keepNext/>
              <w:jc w:val="center"/>
              <w:rPr>
                <w:rFonts w:ascii="Calibri" w:hAnsi="Calibri"/>
                <w:sz w:val="18"/>
                <w:szCs w:val="18"/>
              </w:rPr>
            </w:pPr>
          </w:p>
        </w:tc>
        <w:tc>
          <w:tcPr>
            <w:tcW w:w="1218" w:type="dxa"/>
            <w:tcPrChange w:id="133" w:author="jmiller20181126" w:date="2018-11-27T09:13:00Z">
              <w:tcPr>
                <w:tcW w:w="904" w:type="dxa"/>
              </w:tcPr>
            </w:tcPrChange>
          </w:tcPr>
          <w:p w14:paraId="0C8C658F" w14:textId="77777777" w:rsidR="003F082B" w:rsidRDefault="003F082B" w:rsidP="008B5B52">
            <w:pPr>
              <w:keepNext/>
              <w:jc w:val="center"/>
              <w:rPr>
                <w:rFonts w:ascii="Calibri" w:hAnsi="Calibri"/>
                <w:sz w:val="18"/>
                <w:szCs w:val="18"/>
              </w:rPr>
            </w:pPr>
          </w:p>
        </w:tc>
        <w:tc>
          <w:tcPr>
            <w:tcW w:w="1218" w:type="dxa"/>
            <w:tcPrChange w:id="134" w:author="jmiller20181126" w:date="2018-11-27T09:13:00Z">
              <w:tcPr>
                <w:tcW w:w="1013" w:type="dxa"/>
              </w:tcPr>
            </w:tcPrChange>
          </w:tcPr>
          <w:p w14:paraId="0120E084" w14:textId="77777777" w:rsidR="003F082B" w:rsidRDefault="003F082B" w:rsidP="008B5B52">
            <w:pPr>
              <w:keepNext/>
              <w:jc w:val="center"/>
              <w:rPr>
                <w:rFonts w:ascii="Calibri" w:hAnsi="Calibri"/>
                <w:sz w:val="18"/>
                <w:szCs w:val="18"/>
              </w:rPr>
            </w:pPr>
          </w:p>
        </w:tc>
        <w:tc>
          <w:tcPr>
            <w:tcW w:w="1218" w:type="dxa"/>
            <w:tcPrChange w:id="135" w:author="jmiller20181126" w:date="2018-11-27T09:13:00Z">
              <w:tcPr>
                <w:tcW w:w="955" w:type="dxa"/>
              </w:tcPr>
            </w:tcPrChange>
          </w:tcPr>
          <w:p w14:paraId="6551D8F4" w14:textId="77777777" w:rsidR="003F082B" w:rsidRDefault="003F082B" w:rsidP="008B5B52">
            <w:pPr>
              <w:keepNext/>
              <w:jc w:val="center"/>
              <w:rPr>
                <w:rFonts w:ascii="Calibri" w:hAnsi="Calibri"/>
                <w:sz w:val="18"/>
                <w:szCs w:val="18"/>
              </w:rPr>
            </w:pPr>
          </w:p>
        </w:tc>
        <w:tc>
          <w:tcPr>
            <w:tcW w:w="1218" w:type="dxa"/>
            <w:tcPrChange w:id="136" w:author="jmiller20181126" w:date="2018-11-27T09:13:00Z">
              <w:tcPr>
                <w:tcW w:w="1223" w:type="dxa"/>
              </w:tcPr>
            </w:tcPrChange>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-Compliance: Fan Efficacy ≤ 0.58 W/cfm 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93"/>
        <w:gridCol w:w="7679"/>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lastRenderedPageBreak/>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9"/>
          <w:headerReference w:type="default" r:id="rId10"/>
          <w:footerReference w:type="default" r:id="rId11"/>
          <w:headerReference w:type="first" r:id="rId12"/>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lastRenderedPageBreak/>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lastRenderedPageBreak/>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7590078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del w:id="145" w:author="jmiller20181126" w:date="2018-11-20T14:54:00Z">
        <w:r w:rsidRPr="00383471" w:rsidDel="007A502F">
          <w:rPr>
            <w:rFonts w:asciiTheme="minorHAnsi" w:hAnsiTheme="minorHAnsi"/>
            <w:sz w:val="20"/>
            <w:szCs w:val="20"/>
          </w:rPr>
          <w:delText>Location or</w:delText>
        </w:r>
      </w:del>
      <w:ins w:id="146" w:author="jmiller20181126" w:date="2018-11-20T14:54:00Z">
        <w:r w:rsidR="007A502F">
          <w:rPr>
            <w:rFonts w:asciiTheme="minorHAnsi" w:hAnsiTheme="minorHAnsi"/>
            <w:sz w:val="20"/>
            <w:szCs w:val="20"/>
          </w:rPr>
          <w:t>Description of</w:t>
        </w:r>
      </w:ins>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ins w:id="147" w:author="jmiller20181126" w:date="2018-11-20T14:54:00Z"/>
          <w:rFonts w:asciiTheme="minorHAnsi" w:hAnsiTheme="minorHAnsi" w:cs="Arial"/>
          <w:sz w:val="20"/>
          <w:szCs w:val="20"/>
        </w:rPr>
      </w:pPr>
      <w:ins w:id="148" w:author="jmiller20181126" w:date="2018-11-20T14:55:00Z">
        <w:r w:rsidRPr="007A502F">
          <w:rPr>
            <w:rFonts w:asciiTheme="minorHAnsi" w:hAnsiTheme="minorHAnsi" w:cs="Arial"/>
            <w:sz w:val="20"/>
            <w:szCs w:val="20"/>
          </w:rPr>
          <w:t xml:space="preserve">SC System Location </w:t>
        </w:r>
      </w:ins>
      <w:ins w:id="149" w:author="jmiller20181126" w:date="2018-11-20T14:56:00Z">
        <w:r w:rsidR="00951E38" w:rsidRPr="007A502F">
          <w:rPr>
            <w:rFonts w:asciiTheme="minorHAnsi" w:hAnsiTheme="minorHAnsi" w:cs="Arial"/>
            <w:sz w:val="20"/>
            <w:szCs w:val="20"/>
          </w:rPr>
          <w:t>or Description</w:t>
        </w:r>
      </w:ins>
      <w:ins w:id="150" w:author="jmiller20181126" w:date="2018-11-20T14:55:00Z">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ins>
      <w:ins w:id="151" w:author="jmiller20181126" w:date="2018-11-20T14:56:00Z">
        <w:r w:rsidRPr="007A502F">
          <w:rPr>
            <w:rFonts w:asciiTheme="minorHAnsi" w:hAnsiTheme="minorHAnsi" w:cs="Arial"/>
            <w:sz w:val="20"/>
            <w:szCs w:val="20"/>
          </w:rPr>
          <w:t>This field is automatically filled from entries in Section B.</w:t>
        </w:r>
      </w:ins>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ins w:id="152" w:author="jmiller20181126" w:date="2018-11-20T14:56:00Z">
        <w:r>
          <w:rPr>
            <w:rFonts w:asciiTheme="minorHAnsi" w:hAnsiTheme="minorHAnsi" w:cs="Arial"/>
            <w:sz w:val="20"/>
            <w:szCs w:val="20"/>
          </w:rPr>
          <w:t xml:space="preserve">Required </w:t>
        </w:r>
      </w:ins>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ins w:id="153" w:author="jmiller20181126" w:date="2018-11-20T14:56:00Z"/>
          <w:rFonts w:asciiTheme="minorHAnsi" w:hAnsiTheme="minorHAnsi"/>
          <w:sz w:val="20"/>
          <w:szCs w:val="20"/>
        </w:rPr>
      </w:pPr>
      <w:ins w:id="154" w:author="jmiller20181126" w:date="2018-11-20T14:57:00Z">
        <w:r w:rsidRPr="00951E38">
          <w:rPr>
            <w:rFonts w:asciiTheme="minorHAnsi" w:hAnsiTheme="minorHAnsi"/>
            <w:sz w:val="20"/>
            <w:szCs w:val="20"/>
          </w:rPr>
          <w:t>SC System Location or Description of Area Served. This field is automatically filled from entries in Section B.</w:t>
        </w:r>
      </w:ins>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lastRenderedPageBreak/>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ins w:id="155" w:author="jmiller20181126" w:date="2018-11-20T14:58:00Z"/>
          <w:rFonts w:asciiTheme="minorHAnsi" w:hAnsiTheme="minorHAnsi"/>
          <w:sz w:val="20"/>
          <w:szCs w:val="20"/>
        </w:rPr>
      </w:pPr>
      <w:ins w:id="156" w:author="jmiller20181126" w:date="2018-11-20T14:58:00Z">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ins>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ins w:id="157" w:author="jmiller20181126" w:date="2018-11-20T15:01:00Z"/>
          <w:rFonts w:asciiTheme="minorHAnsi" w:hAnsiTheme="minorHAnsi"/>
          <w:sz w:val="20"/>
          <w:szCs w:val="20"/>
        </w:rPr>
      </w:pPr>
      <w:ins w:id="158" w:author="jmiller20181126" w:date="2018-11-20T15:01:00Z">
        <w:r w:rsidRPr="003F082B">
          <w:rPr>
            <w:rFonts w:asciiTheme="minorHAnsi" w:hAnsiTheme="minorHAnsi"/>
            <w:sz w:val="20"/>
            <w:szCs w:val="20"/>
          </w:rPr>
          <w:t>SC System Location or Description of Area Served. This field is automatically filled from entries in Section B</w:t>
        </w:r>
      </w:ins>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3"/>
          <w:headerReference w:type="default" r:id="rId14"/>
          <w:footerReference w:type="default" r:id="rId15"/>
          <w:headerReference w:type="first" r:id="rId16"/>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5"/>
        <w:gridCol w:w="2880"/>
        <w:gridCol w:w="3600"/>
        <w:gridCol w:w="450"/>
        <w:gridCol w:w="3510"/>
        <w:gridCol w:w="3715"/>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lastRenderedPageBreak/>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2"/>
        <w:gridCol w:w="1372"/>
        <w:gridCol w:w="1372"/>
        <w:gridCol w:w="1372"/>
        <w:gridCol w:w="1372"/>
        <w:gridCol w:w="1372"/>
        <w:gridCol w:w="1372"/>
        <w:gridCol w:w="1372"/>
        <w:gridCol w:w="1372"/>
        <w:gridCol w:w="2268"/>
      </w:tblGrid>
      <w:tr w:rsidR="003C15CE" w:rsidRPr="003C15CE" w14:paraId="0B73A761" w14:textId="77777777" w:rsidTr="003B53FE">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lastRenderedPageBreak/>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0C05EA8">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0C05EA8">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ins w:id="164" w:author="jmiller20181126" w:date="2018-11-19T18:58:00Z">
              <w:r w:rsidR="00B42E5A">
                <w:rPr>
                  <w:rFonts w:ascii="Calibri" w:hAnsi="Calibri"/>
                  <w:sz w:val="18"/>
                  <w:szCs w:val="18"/>
                </w:rPr>
                <w:t>ID/</w:t>
              </w:r>
            </w:ins>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04F16099" w:rsidR="003C15CE" w:rsidRPr="004713BE" w:rsidRDefault="003C15CE" w:rsidP="003C15CE">
            <w:pPr>
              <w:keepNext/>
              <w:jc w:val="center"/>
              <w:rPr>
                <w:rFonts w:ascii="Calibri" w:hAnsi="Calibri"/>
                <w:sz w:val="18"/>
                <w:szCs w:val="18"/>
              </w:rPr>
            </w:pPr>
            <w:del w:id="165" w:author="jmiller20181126" w:date="2018-11-19T18:59:00Z">
              <w:r w:rsidRPr="00CD3D2A" w:rsidDel="00B42E5A">
                <w:rPr>
                  <w:rFonts w:ascii="Calibri" w:hAnsi="Calibri"/>
                  <w:sz w:val="12"/>
                  <w:szCs w:val="12"/>
                </w:rPr>
                <w:delText>Location or</w:delText>
              </w:r>
              <w:r w:rsidRPr="004713BE" w:rsidDel="00B42E5A">
                <w:rPr>
                  <w:rFonts w:ascii="Calibri" w:hAnsi="Calibri"/>
                  <w:sz w:val="18"/>
                  <w:szCs w:val="18"/>
                </w:rPr>
                <w:delText xml:space="preserve"> </w:delText>
              </w:r>
            </w:del>
            <w:ins w:id="166" w:author="jmiller20181126" w:date="2018-11-19T18:59:00Z">
              <w:r w:rsidR="00B42E5A">
                <w:rPr>
                  <w:rFonts w:ascii="Calibri" w:hAnsi="Calibri"/>
                  <w:sz w:val="18"/>
                  <w:szCs w:val="18"/>
                </w:rPr>
                <w:t xml:space="preserve">Description of </w:t>
              </w:r>
            </w:ins>
            <w:r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w:t>
            </w:r>
            <w:r w:rsidR="00E97C67" w:rsidRPr="004713BE">
              <w:rPr>
                <w:rFonts w:asciiTheme="minorHAnsi" w:hAnsiTheme="minorHAnsi" w:cs="Calibri"/>
                <w:color w:val="000000"/>
                <w:sz w:val="18"/>
                <w:szCs w:val="18"/>
              </w:rPr>
              <w:t>Installing e</w:t>
            </w:r>
            <w:r w:rsidRPr="004713BE">
              <w:rPr>
                <w:rFonts w:asciiTheme="minorHAnsi" w:hAnsiTheme="minorHAnsi" w:cs="Calibri"/>
                <w:color w:val="000000"/>
                <w:sz w:val="18"/>
                <w:szCs w:val="18"/>
              </w:rPr>
              <w:t xml:space="preserve">ntirely new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w:t>
            </w:r>
            <w:r w:rsidR="004A41B2" w:rsidRPr="004713BE">
              <w:rPr>
                <w:rFonts w:asciiTheme="minorHAnsi" w:hAnsiTheme="minorHAnsi" w:cs="Calibri"/>
                <w:color w:val="000000"/>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0C05EA8">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ins w:id="167" w:author="jmiller20181126" w:date="2018-11-19T19:01:00Z">
              <w:r w:rsidR="00B42E5A">
                <w:rPr>
                  <w:rFonts w:ascii="Calibri" w:hAnsi="Calibri"/>
                  <w:sz w:val="14"/>
                  <w:szCs w:val="14"/>
                </w:rPr>
                <w:t>for this dwelling unit</w:t>
              </w:r>
            </w:ins>
            <w:r w:rsidR="003C15CE" w:rsidRPr="006664EE">
              <w:rPr>
                <w:rFonts w:ascii="Calibri" w:hAnsi="Calibri"/>
                <w:sz w:val="14"/>
                <w:szCs w:val="14"/>
              </w:rPr>
              <w:t>&gt;&gt;</w:t>
            </w:r>
          </w:p>
        </w:tc>
        <w:tc>
          <w:tcPr>
            <w:tcW w:w="1372" w:type="dxa"/>
          </w:tcPr>
          <w:p w14:paraId="680EF175" w14:textId="76FE9151" w:rsidR="00B42E5A" w:rsidRDefault="003C15CE" w:rsidP="006664EE">
            <w:pPr>
              <w:keepNext/>
              <w:rPr>
                <w:ins w:id="168" w:author="jmiller20181126" w:date="2018-11-19T18:58:00Z"/>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ins w:id="169" w:author="jmiller20181126" w:date="2018-11-19T18:58:00Z"/>
                <w:rFonts w:ascii="Calibri" w:hAnsi="Calibri"/>
                <w:sz w:val="14"/>
                <w:szCs w:val="14"/>
              </w:rPr>
            </w:pPr>
          </w:p>
          <w:p w14:paraId="0B73A77D" w14:textId="4127849A" w:rsidR="003C15CE" w:rsidRPr="006664EE" w:rsidRDefault="00B42E5A" w:rsidP="0017283D">
            <w:pPr>
              <w:keepNext/>
              <w:rPr>
                <w:rFonts w:ascii="Calibri" w:hAnsi="Calibri"/>
                <w:sz w:val="14"/>
                <w:szCs w:val="14"/>
              </w:rPr>
            </w:pPr>
            <w:ins w:id="170" w:author="jmiller20181126" w:date="2018-11-19T18:58:00Z">
              <w:r w:rsidRPr="00B42E5A">
                <w:rPr>
                  <w:rFonts w:ascii="Calibri" w:hAnsi="Calibri"/>
                  <w:sz w:val="14"/>
                  <w:szCs w:val="14"/>
                </w:rPr>
                <w:t xml:space="preserve">do not allow duplicate </w:t>
              </w:r>
            </w:ins>
            <w:ins w:id="171" w:author="jmiller20181126" w:date="2018-11-19T19:00:00Z">
              <w:r>
                <w:rPr>
                  <w:rFonts w:ascii="Calibri" w:hAnsi="Calibri"/>
                  <w:sz w:val="14"/>
                  <w:szCs w:val="14"/>
                </w:rPr>
                <w:t xml:space="preserve">descriptions </w:t>
              </w:r>
            </w:ins>
            <w:ins w:id="172" w:author="jmiller20181126" w:date="2018-11-19T18:58:00Z">
              <w:r w:rsidRPr="00B42E5A">
                <w:rPr>
                  <w:rFonts w:ascii="Calibri" w:hAnsi="Calibri"/>
                  <w:sz w:val="14"/>
                  <w:szCs w:val="14"/>
                </w:rPr>
                <w:t xml:space="preserve"> to be used </w:t>
              </w:r>
            </w:ins>
            <w:ins w:id="173" w:author="jmiller20181126" w:date="2018-11-19T19:01:00Z">
              <w:r>
                <w:rPr>
                  <w:rFonts w:ascii="Calibri" w:hAnsi="Calibri"/>
                  <w:sz w:val="14"/>
                  <w:szCs w:val="14"/>
                </w:rPr>
                <w:t>for this dwelling unit</w:t>
              </w:r>
            </w:ins>
            <w:ins w:id="174" w:author="jmiller20181126" w:date="2018-11-27T17:45:00Z">
              <w:r w:rsidR="008B5B52">
                <w:rPr>
                  <w:rFonts w:ascii="Calibri" w:hAnsi="Calibri"/>
                  <w:sz w:val="14"/>
                  <w:szCs w:val="14"/>
                </w:rPr>
                <w:t xml:space="preserve"> (for this MCH-01)</w:t>
              </w:r>
            </w:ins>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5A8E2829"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Change w:id="175" w:author="jmiller20181126" w:date="2018-11-27T17:45:00Z">
                  <w:rPr>
                    <w:rFonts w:asciiTheme="minorHAnsi" w:hAnsiTheme="minorHAnsi"/>
                    <w:sz w:val="14"/>
                    <w:szCs w:val="14"/>
                  </w:rPr>
                </w:rPrChange>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Change w:id="176" w:author="jmiller20181126" w:date="2018-11-27T17:45:00Z">
                  <w:rPr>
                    <w:rFonts w:asciiTheme="minorHAnsi" w:hAnsiTheme="minorHAnsi"/>
                    <w:sz w:val="14"/>
                    <w:szCs w:val="14"/>
                  </w:rPr>
                </w:rPrChange>
              </w:rPr>
              <w:t>B04-B09</w:t>
            </w:r>
            <w:r>
              <w:rPr>
                <w:rFonts w:asciiTheme="minorHAnsi" w:hAnsiTheme="minorHAnsi"/>
                <w:sz w:val="14"/>
                <w:szCs w:val="14"/>
              </w:rPr>
              <w:t xml:space="preserve"> to allow only the available combinations of responses given in the Logic Table in rows a through </w:t>
            </w:r>
            <w:del w:id="177" w:author="jmiller20181126" w:date="2018-11-20T13:50:00Z">
              <w:r w:rsidDel="001B1825">
                <w:rPr>
                  <w:rFonts w:asciiTheme="minorHAnsi" w:hAnsiTheme="minorHAnsi"/>
                  <w:sz w:val="14"/>
                  <w:szCs w:val="14"/>
                </w:rPr>
                <w:delText>s</w:delText>
              </w:r>
            </w:del>
            <w:ins w:id="178" w:author="jmiller20181126" w:date="2018-11-20T13:50:00Z">
              <w:r w:rsidR="001B1825">
                <w:rPr>
                  <w:rFonts w:asciiTheme="minorHAnsi" w:hAnsiTheme="minorHAnsi"/>
                  <w:sz w:val="14"/>
                  <w:szCs w:val="14"/>
                </w:rPr>
                <w:t>t</w:t>
              </w:r>
            </w:ins>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87"/>
        <w:gridCol w:w="1486"/>
        <w:gridCol w:w="1485"/>
        <w:gridCol w:w="1486"/>
        <w:gridCol w:w="1485"/>
        <w:gridCol w:w="1486"/>
        <w:gridCol w:w="1804"/>
        <w:gridCol w:w="1035"/>
        <w:gridCol w:w="2604"/>
      </w:tblGrid>
      <w:tr w:rsidR="009571AB" w:rsidRPr="00A67A18" w14:paraId="0B73A792" w14:textId="77777777" w:rsidTr="008821AD">
        <w:trPr>
          <w:trHeight w:val="218"/>
        </w:trPr>
        <w:tc>
          <w:tcPr>
            <w:tcW w:w="14616"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821AD">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87"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821AD">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C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hydronic AHU or furnace</w:t>
            </w:r>
          </w:p>
        </w:tc>
      </w:tr>
      <w:tr w:rsidR="009571AB" w:rsidRPr="00A67A18" w14:paraId="0B73A7D4"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compinent + altered ducts</w:t>
            </w:r>
          </w:p>
        </w:tc>
      </w:tr>
      <w:tr w:rsidR="009571AB" w:rsidRPr="00A67A18" w14:paraId="0B73A800"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3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ductless hydronic heating system</w:t>
            </w:r>
          </w:p>
        </w:tc>
      </w:tr>
      <w:tr w:rsidR="009571AB" w:rsidRPr="00A67A18" w14:paraId="0B73A842"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lastRenderedPageBreak/>
              <w:t>n</w:t>
            </w:r>
          </w:p>
        </w:tc>
        <w:tc>
          <w:tcPr>
            <w:tcW w:w="1487"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84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packeged AC (factory charged)</w:t>
            </w:r>
          </w:p>
        </w:tc>
      </w:tr>
      <w:tr w:rsidR="009571AB" w:rsidRPr="00A67A18" w14:paraId="0B73A84D"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4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p>
        </w:tc>
      </w:tr>
      <w:tr w:rsidR="009571AB" w:rsidRPr="00A67A18" w14:paraId="0B73A858"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FA0D34" w:rsidRPr="00A67A18" w14:paraId="0B73A87E" w14:textId="77777777" w:rsidTr="008821AD">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0"/>
        <w:gridCol w:w="1276"/>
        <w:gridCol w:w="1276"/>
        <w:gridCol w:w="10784"/>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lastRenderedPageBreak/>
              <w:t>C. Extension of Existing Duct System, Greater Than 40 Feet (Section 150.2(b)1Diib)</w:t>
            </w:r>
          </w:p>
          <w:p w14:paraId="0B73A882" w14:textId="6A8A443F"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del w:id="179" w:author="jmiller20181126" w:date="2018-11-20T13:52:00Z">
              <w:r w:rsidRPr="00125E71" w:rsidDel="001B1825">
                <w:rPr>
                  <w:rFonts w:ascii="Calibri" w:hAnsi="Calibri"/>
                  <w:sz w:val="18"/>
                  <w:szCs w:val="18"/>
                </w:rPr>
                <w:delText xml:space="preserve">B04 </w:delText>
              </w:r>
            </w:del>
            <w:ins w:id="180" w:author="jmiller20181126" w:date="2018-11-20T13:52:00Z">
              <w:r w:rsidR="001B1825" w:rsidRPr="008B5B52">
                <w:rPr>
                  <w:rFonts w:ascii="Calibri" w:hAnsi="Calibri"/>
                  <w:sz w:val="18"/>
                  <w:szCs w:val="18"/>
                  <w:highlight w:val="yellow"/>
                  <w:rPrChange w:id="181" w:author="jmiller20181126" w:date="2018-11-27T17:47:00Z">
                    <w:rPr>
                      <w:rFonts w:ascii="Calibri" w:hAnsi="Calibri"/>
                      <w:sz w:val="18"/>
                      <w:szCs w:val="18"/>
                    </w:rPr>
                  </w:rPrChange>
                </w:rPr>
                <w:t>B10</w:t>
              </w:r>
              <w:r w:rsidR="001B1825" w:rsidRPr="00125E71">
                <w:rPr>
                  <w:rFonts w:ascii="Calibri" w:hAnsi="Calibri"/>
                  <w:sz w:val="18"/>
                  <w:szCs w:val="18"/>
                </w:rPr>
                <w:t xml:space="preserve"> </w:t>
              </w:r>
            </w:ins>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del w:id="182" w:author="jmiller20181126" w:date="2018-11-20T13:46:00Z">
              <w:r w:rsidRPr="00125E71" w:rsidDel="0069325F">
                <w:rPr>
                  <w:rFonts w:ascii="Calibri" w:hAnsi="Calibri"/>
                  <w:sz w:val="18"/>
                  <w:szCs w:val="18"/>
                </w:rPr>
                <w:delText>B04</w:delText>
              </w:r>
            </w:del>
            <w:ins w:id="183" w:author="jmiller20181126" w:date="2018-11-20T13:48:00Z">
              <w:r w:rsidR="0069325F" w:rsidRPr="008B5B52">
                <w:rPr>
                  <w:rFonts w:ascii="Calibri" w:hAnsi="Calibri"/>
                  <w:sz w:val="18"/>
                  <w:szCs w:val="18"/>
                  <w:highlight w:val="yellow"/>
                  <w:rPrChange w:id="184" w:author="jmiller20181126" w:date="2018-11-27T17:48:00Z">
                    <w:rPr>
                      <w:rFonts w:ascii="Calibri" w:hAnsi="Calibri"/>
                      <w:sz w:val="18"/>
                      <w:szCs w:val="18"/>
                    </w:rPr>
                  </w:rPrChange>
                </w:rPr>
                <w:t>B10</w:t>
              </w:r>
            </w:ins>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ins w:id="185" w:author="jmiller20181126" w:date="2018-11-20T12:26:00Z">
              <w:r>
                <w:rPr>
                  <w:rFonts w:ascii="Calibri" w:hAnsi="Calibri"/>
                  <w:sz w:val="18"/>
                  <w:szCs w:val="18"/>
                </w:rPr>
                <w:t>02</w:t>
              </w:r>
            </w:ins>
          </w:p>
        </w:tc>
        <w:tc>
          <w:tcPr>
            <w:tcW w:w="1380" w:type="dxa"/>
            <w:tcBorders>
              <w:top w:val="single" w:sz="4" w:space="0" w:color="auto"/>
              <w:left w:val="single" w:sz="4" w:space="0" w:color="auto"/>
              <w:bottom w:val="single" w:sz="4" w:space="0" w:color="auto"/>
              <w:right w:val="single" w:sz="4" w:space="0" w:color="auto"/>
            </w:tcBorders>
          </w:tcPr>
          <w:p w14:paraId="0B73A885" w14:textId="09085BED" w:rsidR="00231CD7" w:rsidRPr="004713BE" w:rsidRDefault="00231CD7" w:rsidP="001F25DC">
            <w:pPr>
              <w:keepNext/>
              <w:jc w:val="center"/>
              <w:rPr>
                <w:rFonts w:ascii="Calibri" w:hAnsi="Calibri"/>
                <w:sz w:val="18"/>
                <w:szCs w:val="18"/>
              </w:rPr>
            </w:pPr>
            <w:del w:id="186" w:author="jmiller20181126" w:date="2018-11-20T12:26:00Z">
              <w:r w:rsidRPr="004713BE" w:rsidDel="00CD3D2A">
                <w:rPr>
                  <w:rFonts w:ascii="Calibri" w:hAnsi="Calibri"/>
                  <w:sz w:val="18"/>
                  <w:szCs w:val="18"/>
                </w:rPr>
                <w:delText>02</w:delText>
              </w:r>
            </w:del>
            <w:ins w:id="187" w:author="jmiller20181126" w:date="2018-11-20T12:26:00Z">
              <w:r w:rsidR="00CD3D2A">
                <w:rPr>
                  <w:rFonts w:ascii="Calibri" w:hAnsi="Calibri"/>
                  <w:sz w:val="18"/>
                  <w:szCs w:val="18"/>
                </w:rPr>
                <w:t>03</w:t>
              </w:r>
            </w:ins>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459A550E" w:rsidR="00231CD7" w:rsidRPr="004713BE" w:rsidRDefault="00C05EA8" w:rsidP="00C05EA8">
            <w:pPr>
              <w:keepNext/>
              <w:jc w:val="center"/>
              <w:rPr>
                <w:rFonts w:ascii="Calibri" w:hAnsi="Calibri"/>
                <w:sz w:val="18"/>
                <w:szCs w:val="18"/>
              </w:rPr>
            </w:pPr>
            <w:ins w:id="188" w:author="jmiller20181126" w:date="2018-11-20T12:31:00Z">
              <w:r>
                <w:rPr>
                  <w:rFonts w:ascii="Calibri" w:hAnsi="Calibri"/>
                  <w:sz w:val="18"/>
                  <w:szCs w:val="18"/>
                </w:rPr>
                <w:t xml:space="preserve">SC </w:t>
              </w:r>
            </w:ins>
            <w:r w:rsidR="00231CD7" w:rsidRPr="004713BE">
              <w:rPr>
                <w:rFonts w:ascii="Calibri" w:hAnsi="Calibri"/>
                <w:sz w:val="18"/>
                <w:szCs w:val="18"/>
              </w:rPr>
              <w:t xml:space="preserve">System </w:t>
            </w:r>
            <w:del w:id="189" w:author="jmiller20181126" w:date="2018-11-20T12:31:00Z">
              <w:r w:rsidR="00231CD7" w:rsidRPr="0099130E" w:rsidDel="00C05EA8">
                <w:rPr>
                  <w:rFonts w:ascii="Calibri" w:hAnsi="Calibri"/>
                  <w:sz w:val="10"/>
                  <w:szCs w:val="10"/>
                </w:rPr>
                <w:delText>Id</w:delText>
              </w:r>
              <w:r w:rsidR="00231CD7" w:rsidRPr="0099130E" w:rsidDel="00C05EA8">
                <w:rPr>
                  <w:rFonts w:ascii="Calibri" w:hAnsi="Calibri"/>
                  <w:sz w:val="12"/>
                  <w:szCs w:val="12"/>
                </w:rPr>
                <w:delText>entification or</w:delText>
              </w:r>
            </w:del>
            <w:r w:rsidR="00231CD7" w:rsidRPr="004713BE">
              <w:rPr>
                <w:rFonts w:ascii="Calibri" w:hAnsi="Calibri"/>
                <w:sz w:val="18"/>
                <w:szCs w:val="18"/>
              </w:rPr>
              <w:t xml:space="preserve"> </w:t>
            </w:r>
            <w:ins w:id="190" w:author="jmiller20181126" w:date="2018-11-20T12:31:00Z">
              <w:r>
                <w:rPr>
                  <w:rFonts w:ascii="Calibri" w:hAnsi="Calibri"/>
                  <w:sz w:val="18"/>
                  <w:szCs w:val="18"/>
                </w:rPr>
                <w:t>ID/</w:t>
              </w:r>
            </w:ins>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ins w:id="191" w:author="jmiller20181126" w:date="2018-11-19T18:46:00Z"/>
                <w:rFonts w:ascii="Calibri" w:hAnsi="Calibri"/>
                <w:sz w:val="18"/>
                <w:szCs w:val="18"/>
              </w:rPr>
            </w:pPr>
            <w:ins w:id="192" w:author="jmiller20181126" w:date="2018-11-19T18:46:00Z">
              <w:r w:rsidRPr="00231CD7">
                <w:rPr>
                  <w:rFonts w:ascii="Calibri" w:hAnsi="Calibri"/>
                  <w:sz w:val="18"/>
                  <w:szCs w:val="18"/>
                </w:rPr>
                <w:t xml:space="preserve">SC System </w:t>
              </w:r>
            </w:ins>
          </w:p>
          <w:p w14:paraId="191BDE0B" w14:textId="12852E37" w:rsidR="00231CD7" w:rsidRDefault="0099130E" w:rsidP="00231CD7">
            <w:pPr>
              <w:keepNext/>
              <w:jc w:val="center"/>
              <w:rPr>
                <w:rFonts w:ascii="Calibri" w:hAnsi="Calibri"/>
                <w:sz w:val="18"/>
                <w:szCs w:val="18"/>
              </w:rPr>
            </w:pPr>
            <w:ins w:id="193" w:author="jmiller20181126" w:date="2018-11-20T13:35:00Z">
              <w:r>
                <w:rPr>
                  <w:rFonts w:ascii="Calibri" w:hAnsi="Calibri"/>
                  <w:sz w:val="18"/>
                  <w:szCs w:val="18"/>
                </w:rPr>
                <w:t>Description of</w:t>
              </w:r>
            </w:ins>
            <w:ins w:id="194" w:author="jmiller20181126" w:date="2018-11-19T18:46:00Z">
              <w:r w:rsidR="00231CD7" w:rsidRPr="00231CD7">
                <w:rPr>
                  <w:rFonts w:ascii="Calibri" w:hAnsi="Calibri"/>
                  <w:sz w:val="18"/>
                  <w:szCs w:val="18"/>
                </w:rPr>
                <w:t xml:space="preserve"> Area Served</w:t>
              </w:r>
            </w:ins>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ins w:id="195" w:author="jmiller20181126" w:date="2018-11-19T18:44:00Z"/>
                <w:rFonts w:ascii="Calibri" w:hAnsi="Calibri"/>
                <w:sz w:val="18"/>
                <w:szCs w:val="18"/>
              </w:rPr>
            </w:pPr>
            <w:ins w:id="196" w:author="jmiller20181126" w:date="2018-11-19T18:43:00Z">
              <w:r>
                <w:rPr>
                  <w:rFonts w:ascii="Calibri" w:hAnsi="Calibri"/>
                  <w:sz w:val="18"/>
                  <w:szCs w:val="18"/>
                </w:rPr>
                <w:t>Required</w:t>
              </w:r>
            </w:ins>
          </w:p>
          <w:p w14:paraId="0B73A889" w14:textId="16FFA19B" w:rsidR="00231CD7" w:rsidRPr="004713BE" w:rsidRDefault="00231CD7" w:rsidP="002C2937">
            <w:pPr>
              <w:keepNext/>
              <w:jc w:val="center"/>
              <w:rPr>
                <w:rFonts w:ascii="Calibri" w:hAnsi="Calibri"/>
                <w:sz w:val="18"/>
                <w:szCs w:val="18"/>
              </w:rPr>
            </w:pPr>
            <w:ins w:id="197" w:author="jmiller20181126" w:date="2018-11-19T18:43:00Z">
              <w:r>
                <w:rPr>
                  <w:rFonts w:ascii="Calibri" w:hAnsi="Calibri"/>
                  <w:sz w:val="18"/>
                  <w:szCs w:val="18"/>
                </w:rPr>
                <w:t xml:space="preserve"> </w:t>
              </w:r>
            </w:ins>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Change w:id="198" w:author="jmiller20181126" w:date="2018-11-27T17:47:00Z">
                  <w:rPr>
                    <w:rFonts w:asciiTheme="minorHAnsi" w:hAnsiTheme="minorHAnsi"/>
                    <w:sz w:val="16"/>
                    <w:szCs w:val="16"/>
                  </w:rPr>
                </w:rPrChange>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ins w:id="199" w:author="jmiller20181126" w:date="2018-11-20T12:23:00Z">
              <w:r>
                <w:rPr>
                  <w:rFonts w:ascii="Calibri" w:hAnsi="Calibri"/>
                  <w:sz w:val="16"/>
                  <w:szCs w:val="16"/>
                </w:rPr>
                <w:t xml:space="preserve">&lt;&lt; auto filled from </w:t>
              </w:r>
              <w:r w:rsidRPr="008B5B52">
                <w:rPr>
                  <w:rFonts w:ascii="Calibri" w:hAnsi="Calibri"/>
                  <w:sz w:val="16"/>
                  <w:szCs w:val="16"/>
                  <w:highlight w:val="yellow"/>
                  <w:rPrChange w:id="200" w:author="jmiller20181126" w:date="2018-11-27T17:47:00Z">
                    <w:rPr>
                      <w:rFonts w:ascii="Calibri" w:hAnsi="Calibri"/>
                      <w:sz w:val="16"/>
                      <w:szCs w:val="16"/>
                    </w:rPr>
                  </w:rPrChange>
                </w:rPr>
                <w:t>B02</w:t>
              </w:r>
              <w:r w:rsidRPr="00CD3D2A">
                <w:rPr>
                  <w:rFonts w:ascii="Calibri" w:hAnsi="Calibri"/>
                  <w:sz w:val="16"/>
                  <w:szCs w:val="16"/>
                </w:rPr>
                <w:t xml:space="preserve"> &gt;&gt;</w:t>
              </w:r>
            </w:ins>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ins w:id="201" w:author="jmiller20181126" w:date="2018-11-19T18:42:00Z">
              <w:r>
                <w:rPr>
                  <w:rFonts w:ascii="Calibri" w:hAnsi="Calibri"/>
                  <w:sz w:val="16"/>
                  <w:szCs w:val="16"/>
                </w:rPr>
                <w:t xml:space="preserve">value = </w:t>
              </w:r>
            </w:ins>
            <w:r w:rsidRPr="00304E42">
              <w:rPr>
                <w:rFonts w:ascii="Calibri" w:hAnsi="Calibri"/>
                <w:sz w:val="16"/>
                <w:szCs w:val="16"/>
              </w:rPr>
              <w:t xml:space="preserve">"R-6."; else if A09=CZ 11, 14-16 then </w:t>
            </w:r>
            <w:ins w:id="202" w:author="jmiller20181126" w:date="2018-11-19T18:43:00Z">
              <w:r>
                <w:rPr>
                  <w:rFonts w:ascii="Calibri" w:hAnsi="Calibri"/>
                  <w:sz w:val="16"/>
                  <w:szCs w:val="16"/>
                </w:rPr>
                <w:t xml:space="preserve">value = </w:t>
              </w:r>
            </w:ins>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6"/>
        <w:gridCol w:w="1102"/>
        <w:gridCol w:w="1620"/>
        <w:gridCol w:w="1080"/>
        <w:gridCol w:w="990"/>
        <w:gridCol w:w="1080"/>
        <w:gridCol w:w="1710"/>
        <w:gridCol w:w="1260"/>
        <w:gridCol w:w="990"/>
        <w:gridCol w:w="990"/>
        <w:gridCol w:w="1073"/>
        <w:gridCol w:w="902"/>
        <w:gridCol w:w="743"/>
      </w:tblGrid>
      <w:tr w:rsidR="0069003B" w:rsidRPr="004F470C" w14:paraId="0B73A8A0" w14:textId="77777777" w:rsidTr="00CD3D2A">
        <w:trPr>
          <w:trHeight w:val="222"/>
        </w:trPr>
        <w:tc>
          <w:tcPr>
            <w:tcW w:w="14616"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lastRenderedPageBreak/>
              <w:t>D. Altered Space Conditioning System (Sections 150.2(b)1E and F)</w:t>
            </w:r>
          </w:p>
          <w:p w14:paraId="0B73A89F" w14:textId="18BD588D"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Change w:id="203" w:author="jmiller20181126" w:date="2018-11-27T17:49:00Z">
                  <w:rPr>
                    <w:rFonts w:ascii="Calibri" w:hAnsi="Calibri"/>
                    <w:sz w:val="18"/>
                    <w:szCs w:val="18"/>
                  </w:rPr>
                </w:rPrChange>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Change w:id="204" w:author="jmiller20181126" w:date="2018-11-27T17:48:00Z">
                  <w:rPr>
                    <w:rFonts w:ascii="Calibri" w:hAnsi="Calibri"/>
                    <w:sz w:val="18"/>
                    <w:szCs w:val="18"/>
                  </w:rPr>
                </w:rPrChange>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Change w:id="205" w:author="jmiller20181126" w:date="2018-11-27T17:49:00Z">
                  <w:rPr>
                    <w:rFonts w:ascii="Calibri" w:hAnsi="Calibri"/>
                    <w:sz w:val="18"/>
                    <w:szCs w:val="18"/>
                  </w:rPr>
                </w:rPrChange>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del w:id="206" w:author="jmiller20181126" w:date="2018-11-20T14:21:00Z">
              <w:r w:rsidRPr="00125E71" w:rsidDel="00964F22">
                <w:rPr>
                  <w:rFonts w:ascii="Calibri" w:hAnsi="Calibri"/>
                  <w:sz w:val="18"/>
                  <w:szCs w:val="18"/>
                </w:rPr>
                <w:delText xml:space="preserve">B04 </w:delText>
              </w:r>
            </w:del>
            <w:ins w:id="207" w:author="jmiller20181126" w:date="2018-11-20T14:21:00Z">
              <w:r w:rsidR="00964F22" w:rsidRPr="008B5B52">
                <w:rPr>
                  <w:rFonts w:ascii="Calibri" w:hAnsi="Calibri"/>
                  <w:sz w:val="18"/>
                  <w:szCs w:val="18"/>
                  <w:highlight w:val="yellow"/>
                  <w:rPrChange w:id="208" w:author="jmiller20181126" w:date="2018-11-27T17:49:00Z">
                    <w:rPr>
                      <w:rFonts w:ascii="Calibri" w:hAnsi="Calibri"/>
                      <w:sz w:val="18"/>
                      <w:szCs w:val="18"/>
                    </w:rPr>
                  </w:rPrChange>
                </w:rPr>
                <w:t>B10</w:t>
              </w:r>
              <w:r w:rsidR="00964F22" w:rsidRPr="00125E71">
                <w:rPr>
                  <w:rFonts w:ascii="Calibri" w:hAnsi="Calibri"/>
                  <w:sz w:val="18"/>
                  <w:szCs w:val="18"/>
                </w:rPr>
                <w:t xml:space="preserve"> </w:t>
              </w:r>
            </w:ins>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662F27">
        <w:trPr>
          <w:trHeight w:val="223"/>
        </w:trPr>
        <w:tc>
          <w:tcPr>
            <w:tcW w:w="1076" w:type="dxa"/>
            <w:shd w:val="clear" w:color="auto" w:fill="auto"/>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1102" w:type="dxa"/>
          </w:tcPr>
          <w:p w14:paraId="7737FC32" w14:textId="0AA2B899" w:rsidR="0069003B" w:rsidRPr="004713BE" w:rsidRDefault="00CD3D2A" w:rsidP="001F25DC">
            <w:pPr>
              <w:keepNext/>
              <w:jc w:val="center"/>
              <w:rPr>
                <w:rFonts w:ascii="Calibri" w:hAnsi="Calibri"/>
                <w:sz w:val="18"/>
                <w:szCs w:val="18"/>
              </w:rPr>
            </w:pPr>
            <w:ins w:id="209" w:author="jmiller20181126" w:date="2018-11-20T12:27:00Z">
              <w:r>
                <w:rPr>
                  <w:rFonts w:ascii="Calibri" w:hAnsi="Calibri"/>
                  <w:sz w:val="18"/>
                  <w:szCs w:val="18"/>
                </w:rPr>
                <w:t>02</w:t>
              </w:r>
            </w:ins>
          </w:p>
        </w:tc>
        <w:tc>
          <w:tcPr>
            <w:tcW w:w="1620" w:type="dxa"/>
            <w:shd w:val="clear" w:color="auto" w:fill="auto"/>
          </w:tcPr>
          <w:p w14:paraId="0B73A8A2" w14:textId="7CF14DAC" w:rsidR="0069003B" w:rsidRPr="004713BE" w:rsidRDefault="0069003B" w:rsidP="001F25DC">
            <w:pPr>
              <w:keepNext/>
              <w:jc w:val="center"/>
              <w:rPr>
                <w:rFonts w:ascii="Calibri" w:hAnsi="Calibri"/>
                <w:sz w:val="18"/>
                <w:szCs w:val="18"/>
              </w:rPr>
            </w:pPr>
            <w:del w:id="210" w:author="jmiller20181126" w:date="2018-11-20T12:27:00Z">
              <w:r w:rsidRPr="004713BE" w:rsidDel="00CD3D2A">
                <w:rPr>
                  <w:rFonts w:ascii="Calibri" w:hAnsi="Calibri"/>
                  <w:sz w:val="18"/>
                  <w:szCs w:val="18"/>
                </w:rPr>
                <w:delText>02</w:delText>
              </w:r>
            </w:del>
            <w:ins w:id="211" w:author="jmiller20181126" w:date="2018-11-20T12:27:00Z">
              <w:r w:rsidR="00CD3D2A">
                <w:rPr>
                  <w:rFonts w:ascii="Calibri" w:hAnsi="Calibri"/>
                  <w:sz w:val="18"/>
                  <w:szCs w:val="18"/>
                </w:rPr>
                <w:t>03</w:t>
              </w:r>
            </w:ins>
          </w:p>
        </w:tc>
        <w:tc>
          <w:tcPr>
            <w:tcW w:w="1080" w:type="dxa"/>
          </w:tcPr>
          <w:p w14:paraId="0B73A8A3" w14:textId="03E6B001" w:rsidR="0069003B" w:rsidRPr="004713BE" w:rsidRDefault="0069003B" w:rsidP="001F25DC">
            <w:pPr>
              <w:keepNext/>
              <w:jc w:val="center"/>
              <w:rPr>
                <w:rFonts w:ascii="Calibri" w:hAnsi="Calibri"/>
                <w:sz w:val="18"/>
                <w:szCs w:val="18"/>
              </w:rPr>
            </w:pPr>
            <w:del w:id="212" w:author="jmiller20181126" w:date="2018-11-20T12:27:00Z">
              <w:r w:rsidRPr="004713BE" w:rsidDel="00CD3D2A">
                <w:rPr>
                  <w:rFonts w:ascii="Calibri" w:hAnsi="Calibri"/>
                  <w:sz w:val="18"/>
                  <w:szCs w:val="18"/>
                </w:rPr>
                <w:delText>03</w:delText>
              </w:r>
            </w:del>
            <w:ins w:id="213" w:author="jmiller20181126" w:date="2018-11-20T12:27:00Z">
              <w:r w:rsidR="00CD3D2A">
                <w:rPr>
                  <w:rFonts w:ascii="Calibri" w:hAnsi="Calibri"/>
                  <w:sz w:val="18"/>
                  <w:szCs w:val="18"/>
                </w:rPr>
                <w:t>04</w:t>
              </w:r>
            </w:ins>
          </w:p>
        </w:tc>
        <w:tc>
          <w:tcPr>
            <w:tcW w:w="990" w:type="dxa"/>
          </w:tcPr>
          <w:p w14:paraId="0B73A8A4" w14:textId="377D33C4" w:rsidR="0069003B" w:rsidRPr="004713BE" w:rsidRDefault="0069003B" w:rsidP="001F25DC">
            <w:pPr>
              <w:keepNext/>
              <w:jc w:val="center"/>
              <w:rPr>
                <w:rFonts w:ascii="Calibri" w:hAnsi="Calibri"/>
                <w:sz w:val="18"/>
                <w:szCs w:val="18"/>
              </w:rPr>
            </w:pPr>
            <w:del w:id="214" w:author="jmiller20181126" w:date="2018-11-20T12:27:00Z">
              <w:r w:rsidRPr="004713BE" w:rsidDel="00CD3D2A">
                <w:rPr>
                  <w:rFonts w:ascii="Calibri" w:hAnsi="Calibri"/>
                  <w:sz w:val="18"/>
                  <w:szCs w:val="18"/>
                </w:rPr>
                <w:delText>04</w:delText>
              </w:r>
            </w:del>
            <w:ins w:id="215" w:author="jmiller20181126" w:date="2018-11-20T12:27:00Z">
              <w:r w:rsidR="00CD3D2A">
                <w:rPr>
                  <w:rFonts w:ascii="Calibri" w:hAnsi="Calibri"/>
                  <w:sz w:val="18"/>
                  <w:szCs w:val="18"/>
                </w:rPr>
                <w:t>05</w:t>
              </w:r>
            </w:ins>
          </w:p>
        </w:tc>
        <w:tc>
          <w:tcPr>
            <w:tcW w:w="1080" w:type="dxa"/>
          </w:tcPr>
          <w:p w14:paraId="0B73A8A5" w14:textId="63B0AB33" w:rsidR="0069003B" w:rsidRPr="004713BE" w:rsidRDefault="0069003B" w:rsidP="00E81CAD">
            <w:pPr>
              <w:keepNext/>
              <w:jc w:val="center"/>
              <w:rPr>
                <w:rFonts w:ascii="Calibri" w:hAnsi="Calibri"/>
                <w:sz w:val="18"/>
                <w:szCs w:val="18"/>
              </w:rPr>
            </w:pPr>
            <w:del w:id="216" w:author="jmiller20181126" w:date="2018-11-20T12:27:00Z">
              <w:r w:rsidRPr="004713BE" w:rsidDel="00CD3D2A">
                <w:rPr>
                  <w:rFonts w:ascii="Calibri" w:hAnsi="Calibri"/>
                  <w:sz w:val="18"/>
                  <w:szCs w:val="18"/>
                </w:rPr>
                <w:delText>05</w:delText>
              </w:r>
            </w:del>
            <w:ins w:id="217" w:author="jmiller20181126" w:date="2018-11-20T12:27:00Z">
              <w:r w:rsidR="00CD3D2A">
                <w:rPr>
                  <w:rFonts w:ascii="Calibri" w:hAnsi="Calibri"/>
                  <w:sz w:val="18"/>
                  <w:szCs w:val="18"/>
                </w:rPr>
                <w:t>06</w:t>
              </w:r>
            </w:ins>
          </w:p>
        </w:tc>
        <w:tc>
          <w:tcPr>
            <w:tcW w:w="1710" w:type="dxa"/>
          </w:tcPr>
          <w:p w14:paraId="0B73A8A6" w14:textId="30B36078" w:rsidR="0069003B" w:rsidRPr="004713BE" w:rsidRDefault="0069003B" w:rsidP="00E81CAD">
            <w:pPr>
              <w:keepNext/>
              <w:jc w:val="center"/>
              <w:rPr>
                <w:rFonts w:ascii="Calibri" w:hAnsi="Calibri"/>
                <w:sz w:val="18"/>
                <w:szCs w:val="18"/>
              </w:rPr>
            </w:pPr>
            <w:del w:id="218" w:author="jmiller20181126" w:date="2018-11-20T12:27:00Z">
              <w:r w:rsidRPr="004713BE" w:rsidDel="00CD3D2A">
                <w:rPr>
                  <w:rFonts w:ascii="Calibri" w:hAnsi="Calibri"/>
                  <w:sz w:val="18"/>
                  <w:szCs w:val="18"/>
                </w:rPr>
                <w:delText>06</w:delText>
              </w:r>
            </w:del>
            <w:ins w:id="219" w:author="jmiller20181126" w:date="2018-11-20T12:27:00Z">
              <w:r w:rsidR="00CD3D2A">
                <w:rPr>
                  <w:rFonts w:ascii="Calibri" w:hAnsi="Calibri"/>
                  <w:sz w:val="18"/>
                  <w:szCs w:val="18"/>
                </w:rPr>
                <w:t>07</w:t>
              </w:r>
            </w:ins>
          </w:p>
        </w:tc>
        <w:tc>
          <w:tcPr>
            <w:tcW w:w="1260" w:type="dxa"/>
          </w:tcPr>
          <w:p w14:paraId="0B73A8A7" w14:textId="4957D81C" w:rsidR="0069003B" w:rsidRPr="004713BE" w:rsidRDefault="0069003B" w:rsidP="00E81CAD">
            <w:pPr>
              <w:keepNext/>
              <w:jc w:val="center"/>
              <w:rPr>
                <w:rFonts w:ascii="Calibri" w:hAnsi="Calibri"/>
                <w:sz w:val="18"/>
                <w:szCs w:val="18"/>
              </w:rPr>
            </w:pPr>
            <w:del w:id="220" w:author="jmiller20181126" w:date="2018-11-20T12:27:00Z">
              <w:r w:rsidRPr="004713BE" w:rsidDel="00CD3D2A">
                <w:rPr>
                  <w:rFonts w:ascii="Calibri" w:hAnsi="Calibri"/>
                  <w:sz w:val="18"/>
                  <w:szCs w:val="18"/>
                </w:rPr>
                <w:delText>07</w:delText>
              </w:r>
            </w:del>
            <w:ins w:id="221" w:author="jmiller20181126" w:date="2018-11-20T12:27:00Z">
              <w:r w:rsidR="00CD3D2A">
                <w:rPr>
                  <w:rFonts w:ascii="Calibri" w:hAnsi="Calibri"/>
                  <w:sz w:val="18"/>
                  <w:szCs w:val="18"/>
                </w:rPr>
                <w:t>08</w:t>
              </w:r>
            </w:ins>
          </w:p>
        </w:tc>
        <w:tc>
          <w:tcPr>
            <w:tcW w:w="990" w:type="dxa"/>
          </w:tcPr>
          <w:p w14:paraId="0B73A8A8" w14:textId="542F61D6" w:rsidR="0069003B" w:rsidRPr="004713BE" w:rsidRDefault="0069003B" w:rsidP="00E81CAD">
            <w:pPr>
              <w:keepNext/>
              <w:jc w:val="center"/>
              <w:rPr>
                <w:rFonts w:ascii="Calibri" w:hAnsi="Calibri"/>
                <w:sz w:val="18"/>
                <w:szCs w:val="18"/>
              </w:rPr>
            </w:pPr>
            <w:del w:id="222" w:author="jmiller20181126" w:date="2018-11-20T12:27:00Z">
              <w:r w:rsidRPr="004713BE" w:rsidDel="00CD3D2A">
                <w:rPr>
                  <w:rFonts w:ascii="Calibri" w:hAnsi="Calibri"/>
                  <w:sz w:val="18"/>
                  <w:szCs w:val="18"/>
                </w:rPr>
                <w:delText>08</w:delText>
              </w:r>
            </w:del>
            <w:ins w:id="223" w:author="jmiller20181126" w:date="2018-11-20T12:27:00Z">
              <w:r w:rsidR="00CD3D2A">
                <w:rPr>
                  <w:rFonts w:ascii="Calibri" w:hAnsi="Calibri"/>
                  <w:sz w:val="18"/>
                  <w:szCs w:val="18"/>
                </w:rPr>
                <w:t>09</w:t>
              </w:r>
            </w:ins>
          </w:p>
        </w:tc>
        <w:tc>
          <w:tcPr>
            <w:tcW w:w="990" w:type="dxa"/>
          </w:tcPr>
          <w:p w14:paraId="0B73A8A9" w14:textId="113665C7" w:rsidR="0069003B" w:rsidRPr="004713BE" w:rsidRDefault="0069003B" w:rsidP="00E81CAD">
            <w:pPr>
              <w:keepNext/>
              <w:jc w:val="center"/>
              <w:rPr>
                <w:rFonts w:ascii="Calibri" w:hAnsi="Calibri"/>
                <w:sz w:val="18"/>
                <w:szCs w:val="18"/>
              </w:rPr>
            </w:pPr>
            <w:del w:id="224" w:author="jmiller20181126" w:date="2018-11-20T12:27:00Z">
              <w:r w:rsidRPr="004713BE" w:rsidDel="00CD3D2A">
                <w:rPr>
                  <w:rFonts w:ascii="Calibri" w:hAnsi="Calibri"/>
                  <w:sz w:val="18"/>
                  <w:szCs w:val="18"/>
                </w:rPr>
                <w:delText>09</w:delText>
              </w:r>
            </w:del>
            <w:ins w:id="225" w:author="jmiller20181126" w:date="2018-11-20T12:27:00Z">
              <w:r w:rsidR="00CD3D2A">
                <w:rPr>
                  <w:rFonts w:ascii="Calibri" w:hAnsi="Calibri"/>
                  <w:sz w:val="18"/>
                  <w:szCs w:val="18"/>
                </w:rPr>
                <w:t>10</w:t>
              </w:r>
            </w:ins>
          </w:p>
        </w:tc>
        <w:tc>
          <w:tcPr>
            <w:tcW w:w="1073" w:type="dxa"/>
          </w:tcPr>
          <w:p w14:paraId="0B73A8AA" w14:textId="26455590" w:rsidR="0069003B" w:rsidRPr="004713BE" w:rsidRDefault="0069003B" w:rsidP="00E81CAD">
            <w:pPr>
              <w:keepNext/>
              <w:jc w:val="center"/>
              <w:rPr>
                <w:rFonts w:ascii="Calibri" w:hAnsi="Calibri"/>
                <w:sz w:val="18"/>
                <w:szCs w:val="18"/>
              </w:rPr>
            </w:pPr>
            <w:del w:id="226" w:author="jmiller20181126" w:date="2018-11-20T12:27:00Z">
              <w:r w:rsidRPr="004713BE" w:rsidDel="00CD3D2A">
                <w:rPr>
                  <w:rFonts w:ascii="Calibri" w:hAnsi="Calibri"/>
                  <w:sz w:val="18"/>
                  <w:szCs w:val="18"/>
                </w:rPr>
                <w:delText>10</w:delText>
              </w:r>
            </w:del>
            <w:ins w:id="227" w:author="jmiller20181126" w:date="2018-11-20T12:27:00Z">
              <w:r w:rsidR="00CD3D2A">
                <w:rPr>
                  <w:rFonts w:ascii="Calibri" w:hAnsi="Calibri"/>
                  <w:sz w:val="18"/>
                  <w:szCs w:val="18"/>
                </w:rPr>
                <w:t>11</w:t>
              </w:r>
            </w:ins>
          </w:p>
        </w:tc>
        <w:tc>
          <w:tcPr>
            <w:tcW w:w="902" w:type="dxa"/>
          </w:tcPr>
          <w:p w14:paraId="0B73A8AB" w14:textId="6CF88BAD" w:rsidR="0069003B" w:rsidRPr="004713BE" w:rsidRDefault="0069003B" w:rsidP="001F25DC">
            <w:pPr>
              <w:keepNext/>
              <w:jc w:val="center"/>
              <w:rPr>
                <w:rFonts w:ascii="Calibri" w:hAnsi="Calibri"/>
                <w:sz w:val="18"/>
                <w:szCs w:val="18"/>
              </w:rPr>
            </w:pPr>
            <w:del w:id="228" w:author="jmiller20181126" w:date="2018-11-20T12:28:00Z">
              <w:r w:rsidRPr="004713BE" w:rsidDel="00CD3D2A">
                <w:rPr>
                  <w:rFonts w:ascii="Calibri" w:hAnsi="Calibri"/>
                  <w:sz w:val="18"/>
                  <w:szCs w:val="18"/>
                </w:rPr>
                <w:delText>11</w:delText>
              </w:r>
            </w:del>
            <w:ins w:id="229" w:author="jmiller20181126" w:date="2018-11-20T12:28:00Z">
              <w:r w:rsidR="00CD3D2A">
                <w:rPr>
                  <w:rFonts w:ascii="Calibri" w:hAnsi="Calibri"/>
                  <w:sz w:val="18"/>
                  <w:szCs w:val="18"/>
                </w:rPr>
                <w:t>12</w:t>
              </w:r>
            </w:ins>
          </w:p>
        </w:tc>
        <w:tc>
          <w:tcPr>
            <w:tcW w:w="743" w:type="dxa"/>
          </w:tcPr>
          <w:p w14:paraId="0B73A8AC" w14:textId="566E9BBB" w:rsidR="0069003B" w:rsidRPr="004713BE" w:rsidRDefault="0069003B" w:rsidP="001F25DC">
            <w:pPr>
              <w:keepNext/>
              <w:jc w:val="center"/>
              <w:rPr>
                <w:rFonts w:ascii="Calibri" w:hAnsi="Calibri"/>
                <w:sz w:val="18"/>
                <w:szCs w:val="18"/>
              </w:rPr>
            </w:pPr>
            <w:del w:id="230" w:author="jmiller20181126" w:date="2018-11-20T12:28:00Z">
              <w:r w:rsidRPr="004713BE" w:rsidDel="00CD3D2A">
                <w:rPr>
                  <w:rFonts w:ascii="Calibri" w:hAnsi="Calibri"/>
                  <w:sz w:val="18"/>
                  <w:szCs w:val="18"/>
                </w:rPr>
                <w:delText>12</w:delText>
              </w:r>
            </w:del>
            <w:ins w:id="231" w:author="jmiller20181126" w:date="2018-11-20T12:28:00Z">
              <w:r w:rsidR="00CD3D2A">
                <w:rPr>
                  <w:rFonts w:ascii="Calibri" w:hAnsi="Calibri"/>
                  <w:sz w:val="18"/>
                  <w:szCs w:val="18"/>
                </w:rPr>
                <w:t>13</w:t>
              </w:r>
            </w:ins>
          </w:p>
        </w:tc>
      </w:tr>
      <w:tr w:rsidR="0099130E" w:rsidRPr="004F470C" w14:paraId="0B73A8BE" w14:textId="77777777" w:rsidTr="00662F27">
        <w:trPr>
          <w:trHeight w:val="390"/>
        </w:trPr>
        <w:tc>
          <w:tcPr>
            <w:tcW w:w="1076" w:type="dxa"/>
            <w:shd w:val="clear" w:color="auto" w:fill="auto"/>
            <w:vAlign w:val="bottom"/>
          </w:tcPr>
          <w:p w14:paraId="0B73A8AE" w14:textId="28560CB8" w:rsidR="0069003B" w:rsidRPr="004713BE" w:rsidRDefault="0069003B" w:rsidP="0069003B">
            <w:pPr>
              <w:keepNext/>
              <w:jc w:val="center"/>
              <w:rPr>
                <w:rFonts w:ascii="Calibri" w:hAnsi="Calibri"/>
                <w:sz w:val="18"/>
                <w:szCs w:val="18"/>
              </w:rPr>
            </w:pPr>
            <w:ins w:id="232" w:author="jmiller20181126" w:date="2018-11-19T18:48:00Z">
              <w:r>
                <w:rPr>
                  <w:rFonts w:ascii="Calibri" w:hAnsi="Calibri"/>
                  <w:sz w:val="18"/>
                  <w:szCs w:val="18"/>
                </w:rPr>
                <w:t xml:space="preserve">SC </w:t>
              </w:r>
            </w:ins>
            <w:r w:rsidRPr="004713BE">
              <w:rPr>
                <w:rFonts w:ascii="Calibri" w:hAnsi="Calibri"/>
                <w:sz w:val="18"/>
                <w:szCs w:val="18"/>
              </w:rPr>
              <w:t xml:space="preserve">System </w:t>
            </w:r>
            <w:del w:id="233" w:author="jmiller20181126" w:date="2018-11-19T18:50:00Z">
              <w:r w:rsidRPr="0069003B" w:rsidDel="0069003B">
                <w:rPr>
                  <w:rFonts w:ascii="Calibri" w:hAnsi="Calibri"/>
                  <w:sz w:val="12"/>
                  <w:szCs w:val="12"/>
                </w:rPr>
                <w:delText>Identification or</w:delText>
              </w:r>
              <w:r w:rsidRPr="004713BE" w:rsidDel="0069003B">
                <w:rPr>
                  <w:rFonts w:ascii="Calibri" w:hAnsi="Calibri"/>
                  <w:sz w:val="18"/>
                  <w:szCs w:val="18"/>
                </w:rPr>
                <w:delText xml:space="preserve"> </w:delText>
              </w:r>
            </w:del>
            <w:ins w:id="234" w:author="jmiller20181126" w:date="2018-11-19T18:50:00Z">
              <w:r>
                <w:rPr>
                  <w:rFonts w:ascii="Calibri" w:hAnsi="Calibri"/>
                  <w:sz w:val="18"/>
                  <w:szCs w:val="18"/>
                </w:rPr>
                <w:t>ID/</w:t>
              </w:r>
            </w:ins>
            <w:r w:rsidRPr="004713BE">
              <w:rPr>
                <w:rFonts w:ascii="Calibri" w:hAnsi="Calibri"/>
                <w:sz w:val="18"/>
                <w:szCs w:val="18"/>
              </w:rPr>
              <w:t>Name</w:t>
            </w:r>
          </w:p>
        </w:tc>
        <w:tc>
          <w:tcPr>
            <w:tcW w:w="1102" w:type="dxa"/>
          </w:tcPr>
          <w:p w14:paraId="1CCF1301" w14:textId="77777777" w:rsidR="0069003B" w:rsidRPr="0069003B" w:rsidRDefault="0069003B" w:rsidP="0069003B">
            <w:pPr>
              <w:keepNext/>
              <w:jc w:val="center"/>
              <w:rPr>
                <w:ins w:id="235" w:author="jmiller20181126" w:date="2018-11-19T18:47:00Z"/>
                <w:rFonts w:ascii="Calibri" w:hAnsi="Calibri"/>
                <w:sz w:val="18"/>
                <w:szCs w:val="18"/>
              </w:rPr>
            </w:pPr>
            <w:ins w:id="236" w:author="jmiller20181126" w:date="2018-11-19T18:47:00Z">
              <w:r w:rsidRPr="0069003B">
                <w:rPr>
                  <w:rFonts w:ascii="Calibri" w:hAnsi="Calibri"/>
                  <w:sz w:val="18"/>
                  <w:szCs w:val="18"/>
                </w:rPr>
                <w:t xml:space="preserve">SC System </w:t>
              </w:r>
            </w:ins>
          </w:p>
          <w:p w14:paraId="702A8AED" w14:textId="734B1D85" w:rsidR="0069003B" w:rsidRPr="004713BE" w:rsidRDefault="0099130E" w:rsidP="0069003B">
            <w:pPr>
              <w:keepNext/>
              <w:jc w:val="center"/>
              <w:rPr>
                <w:rFonts w:ascii="Calibri" w:hAnsi="Calibri"/>
                <w:sz w:val="18"/>
                <w:szCs w:val="18"/>
              </w:rPr>
            </w:pPr>
            <w:ins w:id="237" w:author="jmiller20181126" w:date="2018-11-20T13:36:00Z">
              <w:r>
                <w:rPr>
                  <w:rFonts w:ascii="Calibri" w:hAnsi="Calibri"/>
                  <w:sz w:val="18"/>
                  <w:szCs w:val="18"/>
                </w:rPr>
                <w:t>Description</w:t>
              </w:r>
            </w:ins>
            <w:ins w:id="238" w:author="jmiller20181126" w:date="2018-11-20T13:35:00Z">
              <w:r>
                <w:rPr>
                  <w:rFonts w:ascii="Calibri" w:hAnsi="Calibri"/>
                  <w:sz w:val="18"/>
                  <w:szCs w:val="18"/>
                </w:rPr>
                <w:t xml:space="preserve"> of</w:t>
              </w:r>
            </w:ins>
            <w:ins w:id="239" w:author="jmiller20181126" w:date="2018-11-19T18:47:00Z">
              <w:r w:rsidR="0069003B" w:rsidRPr="0069003B">
                <w:rPr>
                  <w:rFonts w:ascii="Calibri" w:hAnsi="Calibri"/>
                  <w:sz w:val="18"/>
                  <w:szCs w:val="18"/>
                </w:rPr>
                <w:t xml:space="preserve"> Area Served</w:t>
              </w:r>
            </w:ins>
          </w:p>
        </w:tc>
        <w:tc>
          <w:tcPr>
            <w:tcW w:w="1620" w:type="dxa"/>
            <w:shd w:val="clear" w:color="auto" w:fill="auto"/>
            <w:vAlign w:val="bottom"/>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1080" w:type="dxa"/>
            <w:vAlign w:val="bottom"/>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710" w:type="dxa"/>
            <w:vAlign w:val="bottom"/>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90" w:type="dxa"/>
            <w:vAlign w:val="bottom"/>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90" w:type="dxa"/>
            <w:vAlign w:val="bottom"/>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73" w:type="dxa"/>
            <w:vAlign w:val="bottom"/>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02" w:type="dxa"/>
            <w:vAlign w:val="bottom"/>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43" w:type="dxa"/>
            <w:vAlign w:val="bottom"/>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662F27">
        <w:trPr>
          <w:trHeight w:val="432"/>
        </w:trPr>
        <w:tc>
          <w:tcPr>
            <w:tcW w:w="1076" w:type="dxa"/>
            <w:shd w:val="clear" w:color="auto" w:fill="auto"/>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Change w:id="240" w:author="jmiller20181126" w:date="2018-11-27T17:49:00Z">
                  <w:rPr>
                    <w:rFonts w:asciiTheme="minorHAnsi" w:hAnsiTheme="minorHAnsi"/>
                    <w:sz w:val="14"/>
                    <w:szCs w:val="14"/>
                  </w:rPr>
                </w:rPrChange>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1102" w:type="dxa"/>
          </w:tcPr>
          <w:p w14:paraId="1EC3C7DB" w14:textId="0D16AC7D" w:rsidR="0069003B" w:rsidRPr="00CA7264" w:rsidRDefault="00CD3D2A" w:rsidP="0073777D">
            <w:pPr>
              <w:rPr>
                <w:rFonts w:asciiTheme="minorHAnsi" w:hAnsiTheme="minorHAnsi"/>
                <w:sz w:val="14"/>
                <w:szCs w:val="14"/>
              </w:rPr>
            </w:pPr>
            <w:ins w:id="241" w:author="jmiller20181126" w:date="2018-11-20T12:24:00Z">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Change w:id="242" w:author="jmiller20181126" w:date="2018-11-27T17:49:00Z">
                    <w:rPr>
                      <w:rFonts w:asciiTheme="minorHAnsi" w:hAnsiTheme="minorHAnsi"/>
                      <w:sz w:val="14"/>
                      <w:szCs w:val="14"/>
                    </w:rPr>
                  </w:rPrChange>
                </w:rPr>
                <w:t>B02</w:t>
              </w:r>
              <w:r w:rsidRPr="00CD3D2A">
                <w:rPr>
                  <w:rFonts w:asciiTheme="minorHAnsi" w:hAnsiTheme="minorHAnsi"/>
                  <w:sz w:val="14"/>
                  <w:szCs w:val="14"/>
                </w:rPr>
                <w:t xml:space="preserve"> &gt;&gt;</w:t>
              </w:r>
            </w:ins>
          </w:p>
        </w:tc>
        <w:tc>
          <w:tcPr>
            <w:tcW w:w="1620" w:type="dxa"/>
            <w:shd w:val="clear" w:color="auto" w:fill="auto"/>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p>
          <w:p w14:paraId="0B73A8C9"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*hydronic+forced air;</w:t>
            </w:r>
          </w:p>
          <w:p w14:paraId="0B73A8CA"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*combined hydronic+forced air;</w:t>
            </w:r>
          </w:p>
          <w:p w14:paraId="0B73A8CB"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 HP+forced air;</w:t>
            </w:r>
          </w:p>
          <w:p w14:paraId="0B73A8C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*combined hydronic;</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77777777" w:rsidR="0069003B" w:rsidRDefault="0069003B" w:rsidP="0073777D">
            <w:pPr>
              <w:rPr>
                <w:rFonts w:asciiTheme="minorHAnsi" w:hAnsiTheme="minorHAnsi"/>
                <w:sz w:val="14"/>
                <w:szCs w:val="14"/>
              </w:rPr>
            </w:pPr>
            <w:r w:rsidRPr="00CA7264">
              <w:rPr>
                <w:rFonts w:asciiTheme="minorHAnsi" w:hAnsiTheme="minorHAnsi"/>
                <w:sz w:val="14"/>
                <w:szCs w:val="14"/>
              </w:rPr>
              <w:t>*electric</w:t>
            </w:r>
          </w:p>
          <w:p w14:paraId="0B73A8D1" w14:textId="77777777" w:rsidR="0069003B" w:rsidRDefault="0069003B" w:rsidP="00900FD4">
            <w:pPr>
              <w:rPr>
                <w:rFonts w:asciiTheme="minorHAnsi" w:hAnsiTheme="minorHAnsi"/>
                <w:sz w:val="14"/>
                <w:szCs w:val="14"/>
              </w:rPr>
            </w:pPr>
            <w:r w:rsidRPr="00900FD4">
              <w:rPr>
                <w:rFonts w:asciiTheme="minorHAnsi" w:hAnsiTheme="minorHAnsi"/>
                <w:sz w:val="14"/>
                <w:szCs w:val="14"/>
              </w:rPr>
              <w:t>*N/A (no heating);</w:t>
            </w:r>
          </w:p>
          <w:p w14:paraId="4021FD7D" w14:textId="73067987" w:rsidR="0069003B" w:rsidRDefault="0069003B" w:rsidP="00900FD4">
            <w:pPr>
              <w:rPr>
                <w:rFonts w:asciiTheme="minorHAnsi" w:hAnsiTheme="minorHAnsi"/>
                <w:sz w:val="14"/>
                <w:szCs w:val="14"/>
              </w:rPr>
            </w:pPr>
            <w:r>
              <w:rPr>
                <w:rFonts w:asciiTheme="minorHAnsi" w:hAnsiTheme="minorHAnsi"/>
                <w:sz w:val="14"/>
                <w:szCs w:val="14"/>
              </w:rPr>
              <w:t>*Wood Heat;</w:t>
            </w:r>
          </w:p>
          <w:p w14:paraId="6805AB15" w14:textId="463A710D" w:rsidR="0069003B" w:rsidRPr="00900FD4" w:rsidRDefault="0069003B" w:rsidP="00900FD4">
            <w:pPr>
              <w:rPr>
                <w:rFonts w:asciiTheme="minorHAnsi" w:hAnsiTheme="minorHAnsi"/>
                <w:sz w:val="14"/>
                <w:szCs w:val="14"/>
              </w:rPr>
            </w:pPr>
            <w:r>
              <w:rPr>
                <w:rFonts w:asciiTheme="minorHAnsi" w:hAnsiTheme="minorHAnsi"/>
                <w:sz w:val="14"/>
                <w:szCs w:val="14"/>
              </w:rPr>
              <w:t>*Packaged gas furnace</w:t>
            </w:r>
          </w:p>
          <w:p w14:paraId="0B73A8D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&gt;&gt;</w:t>
            </w:r>
          </w:p>
        </w:tc>
        <w:tc>
          <w:tcPr>
            <w:tcW w:w="1080" w:type="dxa"/>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90" w:type="dxa"/>
          </w:tcPr>
          <w:p w14:paraId="0B73A8DD" w14:textId="4434DC27"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del w:id="243" w:author="jmiller20181126" w:date="2018-11-20T14:39:00Z">
              <w:r w:rsidDel="000441A4">
                <w:rPr>
                  <w:rFonts w:asciiTheme="minorHAnsi" w:hAnsiTheme="minorHAnsi"/>
                  <w:sz w:val="14"/>
                  <w:szCs w:val="14"/>
                </w:rPr>
                <w:delText>D03</w:delText>
              </w:r>
            </w:del>
            <w:ins w:id="244" w:author="jmiller20181126" w:date="2018-11-20T14:39:00Z">
              <w:r w:rsidR="000441A4" w:rsidRPr="008B5B52">
                <w:rPr>
                  <w:rFonts w:asciiTheme="minorHAnsi" w:hAnsiTheme="minorHAnsi"/>
                  <w:sz w:val="14"/>
                  <w:szCs w:val="14"/>
                  <w:highlight w:val="yellow"/>
                  <w:rPrChange w:id="245" w:author="jmiller20181126" w:date="2018-11-27T17:49:00Z">
                    <w:rPr>
                      <w:rFonts w:asciiTheme="minorHAnsi" w:hAnsiTheme="minorHAnsi"/>
                      <w:sz w:val="14"/>
                      <w:szCs w:val="14"/>
                    </w:rPr>
                  </w:rPrChange>
                </w:rPr>
                <w:t>D04</w:t>
              </w:r>
            </w:ins>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1080" w:type="dxa"/>
          </w:tcPr>
          <w:p w14:paraId="0B73A8E0" w14:textId="4DAF09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del w:id="246" w:author="jmiller20181126" w:date="2018-11-20T14:39:00Z">
              <w:r w:rsidDel="000441A4">
                <w:rPr>
                  <w:rFonts w:asciiTheme="minorHAnsi" w:hAnsiTheme="minorHAnsi"/>
                  <w:sz w:val="14"/>
                  <w:szCs w:val="14"/>
                </w:rPr>
                <w:delText>D03</w:delText>
              </w:r>
            </w:del>
            <w:ins w:id="247" w:author="jmiller20181126" w:date="2018-11-20T14:39:00Z">
              <w:r w:rsidR="000441A4" w:rsidRPr="008B5B52">
                <w:rPr>
                  <w:rFonts w:asciiTheme="minorHAnsi" w:hAnsiTheme="minorHAnsi"/>
                  <w:sz w:val="14"/>
                  <w:szCs w:val="14"/>
                  <w:highlight w:val="yellow"/>
                  <w:rPrChange w:id="248" w:author="jmiller20181126" w:date="2018-11-27T17:50:00Z">
                    <w:rPr>
                      <w:rFonts w:asciiTheme="minorHAnsi" w:hAnsiTheme="minorHAnsi"/>
                      <w:sz w:val="14"/>
                      <w:szCs w:val="14"/>
                    </w:rPr>
                  </w:rPrChange>
                </w:rPr>
                <w:t>D04</w:t>
              </w:r>
            </w:ins>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ins w:id="249" w:author="jmiller20181126" w:date="2018-11-27T17:51:00Z">
              <w:r w:rsidR="008B5B52">
                <w:rPr>
                  <w:rFonts w:asciiTheme="minorHAnsi" w:hAnsiTheme="minorHAnsi"/>
                  <w:sz w:val="14"/>
                  <w:szCs w:val="14"/>
                </w:rPr>
                <w:t xml:space="preserve">numeric </w:t>
              </w:r>
            </w:ins>
            <w:r w:rsidRPr="00CA7264">
              <w:rPr>
                <w:rFonts w:asciiTheme="minorHAnsi" w:hAnsiTheme="minorHAnsi"/>
                <w:sz w:val="14"/>
                <w:szCs w:val="14"/>
              </w:rPr>
              <w:t>value</w:t>
            </w:r>
            <w:ins w:id="250" w:author="jmiller20181126" w:date="2018-11-27T17:51:00Z">
              <w:r w:rsidR="008B5B52">
                <w:rPr>
                  <w:rFonts w:asciiTheme="minorHAnsi" w:hAnsiTheme="minorHAnsi"/>
                  <w:sz w:val="14"/>
                  <w:szCs w:val="14"/>
                </w:rPr>
                <w:t xml:space="preserve"> </w:t>
              </w:r>
            </w:ins>
          </w:p>
          <w:p w14:paraId="764F6B2D" w14:textId="77777777" w:rsidR="008B5B52" w:rsidRDefault="0069003B" w:rsidP="0073777D">
            <w:pPr>
              <w:keepNext/>
              <w:rPr>
                <w:ins w:id="251" w:author="jmiller20181126" w:date="2018-11-27T17:51:00Z"/>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ins w:id="252" w:author="jmiller20181126" w:date="2018-11-27T17:51:00Z"/>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46ADB9DC"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710" w:type="dxa"/>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AC;</w:t>
            </w:r>
          </w:p>
          <w:p w14:paraId="0B73A8E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*Ice Storage AC;</w:t>
            </w:r>
          </w:p>
          <w:p w14:paraId="0B73A8F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cooling&gt;&gt;</w:t>
            </w:r>
          </w:p>
        </w:tc>
        <w:tc>
          <w:tcPr>
            <w:tcW w:w="1260" w:type="dxa"/>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90" w:type="dxa"/>
          </w:tcPr>
          <w:p w14:paraId="0B73A901" w14:textId="5A0CE17A"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del w:id="253" w:author="jmiller20181126" w:date="2018-11-20T14:39:00Z">
              <w:r w:rsidDel="000441A4">
                <w:rPr>
                  <w:rFonts w:asciiTheme="minorHAnsi" w:hAnsiTheme="minorHAnsi"/>
                  <w:sz w:val="14"/>
                  <w:szCs w:val="14"/>
                </w:rPr>
                <w:delText>D07</w:delText>
              </w:r>
            </w:del>
            <w:ins w:id="254" w:author="jmiller20181126" w:date="2018-11-20T14:39:00Z">
              <w:r w:rsidR="000441A4" w:rsidRPr="008B5B52">
                <w:rPr>
                  <w:rFonts w:asciiTheme="minorHAnsi" w:hAnsiTheme="minorHAnsi"/>
                  <w:sz w:val="14"/>
                  <w:szCs w:val="14"/>
                  <w:highlight w:val="yellow"/>
                  <w:rPrChange w:id="255" w:author="jmiller20181126" w:date="2018-11-27T17:52:00Z">
                    <w:rPr>
                      <w:rFonts w:asciiTheme="minorHAnsi" w:hAnsiTheme="minorHAnsi"/>
                      <w:sz w:val="14"/>
                      <w:szCs w:val="14"/>
                    </w:rPr>
                  </w:rPrChange>
                </w:rPr>
                <w:t>D08</w:t>
              </w:r>
            </w:ins>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0B73A904"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*EER&gt;&gt;</w:t>
            </w:r>
          </w:p>
        </w:tc>
        <w:tc>
          <w:tcPr>
            <w:tcW w:w="990" w:type="dxa"/>
          </w:tcPr>
          <w:p w14:paraId="0B73A905" w14:textId="2D4A047C"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del w:id="256" w:author="jmiller20181126" w:date="2018-11-20T14:40:00Z">
              <w:r w:rsidDel="000441A4">
                <w:rPr>
                  <w:rFonts w:asciiTheme="minorHAnsi" w:hAnsiTheme="minorHAnsi"/>
                  <w:sz w:val="14"/>
                  <w:szCs w:val="14"/>
                </w:rPr>
                <w:delText>D07</w:delText>
              </w:r>
            </w:del>
            <w:ins w:id="257" w:author="jmiller20181126" w:date="2018-11-20T14:40:00Z">
              <w:r w:rsidR="000441A4" w:rsidRPr="008B5B52">
                <w:rPr>
                  <w:rFonts w:asciiTheme="minorHAnsi" w:hAnsiTheme="minorHAnsi"/>
                  <w:sz w:val="14"/>
                  <w:szCs w:val="14"/>
                  <w:highlight w:val="yellow"/>
                  <w:rPrChange w:id="258" w:author="jmiller20181126" w:date="2018-11-27T17:53:00Z">
                    <w:rPr>
                      <w:rFonts w:asciiTheme="minorHAnsi" w:hAnsiTheme="minorHAnsi"/>
                      <w:sz w:val="14"/>
                      <w:szCs w:val="14"/>
                    </w:rPr>
                  </w:rPrChange>
                </w:rPr>
                <w:t>D08</w:t>
              </w:r>
            </w:ins>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73" w:type="dxa"/>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902" w:type="dxa"/>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Change w:id="259" w:author="jmiller20181126" w:date="2018-11-27T17:56:00Z">
                  <w:rPr>
                    <w:rFonts w:asciiTheme="minorHAnsi" w:hAnsiTheme="minorHAnsi"/>
                    <w:sz w:val="14"/>
                    <w:szCs w:val="14"/>
                  </w:rPr>
                </w:rPrChange>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43" w:type="dxa"/>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Change w:id="260" w:author="jmiller20181126" w:date="2018-11-27T17:57:00Z">
                  <w:rPr>
                    <w:rFonts w:asciiTheme="minorHAnsi" w:hAnsiTheme="minorHAnsi"/>
                    <w:sz w:val="14"/>
                    <w:szCs w:val="14"/>
                  </w:rPr>
                </w:rPrChange>
              </w:rPr>
              <w:t>B04</w:t>
            </w:r>
            <w:r w:rsidRPr="00A80BA0">
              <w:rPr>
                <w:rFonts w:asciiTheme="minorHAnsi" w:hAnsiTheme="minorHAnsi"/>
                <w:sz w:val="14"/>
                <w:szCs w:val="14"/>
              </w:rPr>
              <w:t xml:space="preserve">=no, then display N/A; </w:t>
            </w:r>
          </w:p>
          <w:p w14:paraId="0B73A90C" w14:textId="23B3319C"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del w:id="261" w:author="jmiller20181126" w:date="2018-11-20T14:40:00Z">
              <w:r w:rsidRPr="00A80BA0" w:rsidDel="000441A4">
                <w:rPr>
                  <w:rFonts w:asciiTheme="minorHAnsi" w:hAnsiTheme="minorHAnsi"/>
                  <w:sz w:val="14"/>
                  <w:szCs w:val="14"/>
                </w:rPr>
                <w:delText>D11</w:delText>
              </w:r>
            </w:del>
            <w:ins w:id="262" w:author="jmiller20181126" w:date="2018-11-20T14:40:00Z">
              <w:r w:rsidR="000441A4" w:rsidRPr="006E4AC5">
                <w:rPr>
                  <w:rFonts w:asciiTheme="minorHAnsi" w:hAnsiTheme="minorHAnsi"/>
                  <w:sz w:val="14"/>
                  <w:szCs w:val="14"/>
                  <w:highlight w:val="yellow"/>
                  <w:rPrChange w:id="263" w:author="jmiller20181126" w:date="2018-11-27T17:57:00Z">
                    <w:rPr>
                      <w:rFonts w:asciiTheme="minorHAnsi" w:hAnsiTheme="minorHAnsi"/>
                      <w:sz w:val="14"/>
                      <w:szCs w:val="14"/>
                    </w:rPr>
                  </w:rPrChange>
                </w:rPr>
                <w:t>D12</w:t>
              </w:r>
            </w:ins>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662F27">
        <w:trPr>
          <w:trHeight w:val="432"/>
        </w:trPr>
        <w:tc>
          <w:tcPr>
            <w:tcW w:w="1076" w:type="dxa"/>
            <w:shd w:val="clear" w:color="auto" w:fill="auto"/>
          </w:tcPr>
          <w:p w14:paraId="0B73A90F" w14:textId="3C8144D5" w:rsidR="0069003B" w:rsidRDefault="0069003B" w:rsidP="001F25DC">
            <w:pPr>
              <w:keepNext/>
              <w:jc w:val="center"/>
              <w:rPr>
                <w:rFonts w:ascii="Calibri" w:hAnsi="Calibri"/>
                <w:sz w:val="18"/>
                <w:szCs w:val="18"/>
              </w:rPr>
            </w:pPr>
          </w:p>
        </w:tc>
        <w:tc>
          <w:tcPr>
            <w:tcW w:w="1102" w:type="dxa"/>
          </w:tcPr>
          <w:p w14:paraId="6B3929ED" w14:textId="77777777" w:rsidR="0069003B" w:rsidRDefault="0069003B" w:rsidP="001F25DC">
            <w:pPr>
              <w:keepNext/>
              <w:jc w:val="center"/>
              <w:rPr>
                <w:ins w:id="264" w:author="jmiller20181126" w:date="2018-11-19T18:47:00Z"/>
                <w:rFonts w:ascii="Calibri" w:hAnsi="Calibri"/>
                <w:sz w:val="18"/>
                <w:szCs w:val="18"/>
              </w:rPr>
            </w:pPr>
          </w:p>
        </w:tc>
        <w:tc>
          <w:tcPr>
            <w:tcW w:w="1620" w:type="dxa"/>
            <w:shd w:val="clear" w:color="auto" w:fill="auto"/>
          </w:tcPr>
          <w:p w14:paraId="0B73A910" w14:textId="57D6EC6E" w:rsidR="0069003B" w:rsidRDefault="0069003B" w:rsidP="001F25DC">
            <w:pPr>
              <w:keepNext/>
              <w:jc w:val="center"/>
              <w:rPr>
                <w:rFonts w:ascii="Calibri" w:hAnsi="Calibri"/>
                <w:sz w:val="18"/>
                <w:szCs w:val="18"/>
              </w:rPr>
            </w:pPr>
          </w:p>
        </w:tc>
        <w:tc>
          <w:tcPr>
            <w:tcW w:w="1080" w:type="dxa"/>
          </w:tcPr>
          <w:p w14:paraId="0B73A911" w14:textId="77777777" w:rsidR="0069003B" w:rsidRDefault="0069003B" w:rsidP="001F25DC">
            <w:pPr>
              <w:keepNext/>
              <w:jc w:val="center"/>
              <w:rPr>
                <w:rFonts w:ascii="Calibri" w:hAnsi="Calibri"/>
                <w:sz w:val="18"/>
                <w:szCs w:val="18"/>
              </w:rPr>
            </w:pPr>
          </w:p>
        </w:tc>
        <w:tc>
          <w:tcPr>
            <w:tcW w:w="990" w:type="dxa"/>
          </w:tcPr>
          <w:p w14:paraId="0B73A912" w14:textId="77777777" w:rsidR="0069003B" w:rsidRDefault="0069003B" w:rsidP="001F25DC">
            <w:pPr>
              <w:keepNext/>
              <w:jc w:val="center"/>
              <w:rPr>
                <w:rFonts w:ascii="Calibri" w:hAnsi="Calibri"/>
                <w:sz w:val="18"/>
                <w:szCs w:val="18"/>
              </w:rPr>
            </w:pPr>
          </w:p>
        </w:tc>
        <w:tc>
          <w:tcPr>
            <w:tcW w:w="1080" w:type="dxa"/>
          </w:tcPr>
          <w:p w14:paraId="0B73A913" w14:textId="77777777" w:rsidR="0069003B" w:rsidRDefault="0069003B" w:rsidP="001F25DC">
            <w:pPr>
              <w:keepNext/>
              <w:jc w:val="center"/>
              <w:rPr>
                <w:rFonts w:ascii="Calibri" w:hAnsi="Calibri"/>
                <w:sz w:val="18"/>
                <w:szCs w:val="18"/>
              </w:rPr>
            </w:pPr>
          </w:p>
        </w:tc>
        <w:tc>
          <w:tcPr>
            <w:tcW w:w="1710" w:type="dxa"/>
          </w:tcPr>
          <w:p w14:paraId="0B73A914" w14:textId="77777777" w:rsidR="0069003B" w:rsidRDefault="0069003B" w:rsidP="001F25DC">
            <w:pPr>
              <w:keepNext/>
              <w:jc w:val="center"/>
              <w:rPr>
                <w:rFonts w:ascii="Calibri" w:hAnsi="Calibri"/>
                <w:sz w:val="18"/>
                <w:szCs w:val="18"/>
              </w:rPr>
            </w:pPr>
          </w:p>
        </w:tc>
        <w:tc>
          <w:tcPr>
            <w:tcW w:w="1260" w:type="dxa"/>
          </w:tcPr>
          <w:p w14:paraId="0B73A915" w14:textId="77777777" w:rsidR="0069003B" w:rsidRDefault="0069003B" w:rsidP="001F25DC">
            <w:pPr>
              <w:keepNext/>
              <w:jc w:val="center"/>
              <w:rPr>
                <w:rFonts w:ascii="Calibri" w:hAnsi="Calibri"/>
                <w:sz w:val="18"/>
                <w:szCs w:val="18"/>
              </w:rPr>
            </w:pPr>
          </w:p>
        </w:tc>
        <w:tc>
          <w:tcPr>
            <w:tcW w:w="990" w:type="dxa"/>
          </w:tcPr>
          <w:p w14:paraId="0B73A916" w14:textId="77777777" w:rsidR="0069003B" w:rsidRDefault="0069003B" w:rsidP="001F25DC">
            <w:pPr>
              <w:keepNext/>
              <w:jc w:val="center"/>
              <w:rPr>
                <w:rFonts w:ascii="Calibri" w:hAnsi="Calibri"/>
                <w:sz w:val="18"/>
                <w:szCs w:val="18"/>
              </w:rPr>
            </w:pPr>
          </w:p>
        </w:tc>
        <w:tc>
          <w:tcPr>
            <w:tcW w:w="990" w:type="dxa"/>
          </w:tcPr>
          <w:p w14:paraId="0B73A917" w14:textId="77777777" w:rsidR="0069003B" w:rsidRDefault="0069003B" w:rsidP="001F25DC">
            <w:pPr>
              <w:keepNext/>
              <w:jc w:val="center"/>
              <w:rPr>
                <w:rFonts w:ascii="Calibri" w:hAnsi="Calibri"/>
                <w:sz w:val="18"/>
                <w:szCs w:val="18"/>
              </w:rPr>
            </w:pPr>
          </w:p>
        </w:tc>
        <w:tc>
          <w:tcPr>
            <w:tcW w:w="1073" w:type="dxa"/>
          </w:tcPr>
          <w:p w14:paraId="0B73A918" w14:textId="77777777" w:rsidR="0069003B" w:rsidRDefault="0069003B" w:rsidP="001F25DC">
            <w:pPr>
              <w:keepNext/>
              <w:jc w:val="center"/>
              <w:rPr>
                <w:rFonts w:ascii="Calibri" w:hAnsi="Calibri"/>
                <w:sz w:val="18"/>
                <w:szCs w:val="18"/>
              </w:rPr>
            </w:pPr>
          </w:p>
        </w:tc>
        <w:tc>
          <w:tcPr>
            <w:tcW w:w="902" w:type="dxa"/>
          </w:tcPr>
          <w:p w14:paraId="0B73A919" w14:textId="77777777" w:rsidR="0069003B" w:rsidRDefault="0069003B" w:rsidP="001F25DC">
            <w:pPr>
              <w:keepNext/>
              <w:jc w:val="center"/>
              <w:rPr>
                <w:rFonts w:ascii="Calibri" w:hAnsi="Calibri"/>
                <w:sz w:val="18"/>
                <w:szCs w:val="18"/>
              </w:rPr>
            </w:pPr>
          </w:p>
        </w:tc>
        <w:tc>
          <w:tcPr>
            <w:tcW w:w="743" w:type="dxa"/>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CD3D2A">
        <w:trPr>
          <w:trHeight w:val="432"/>
        </w:trPr>
        <w:tc>
          <w:tcPr>
            <w:tcW w:w="14616"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pPr>
        <w:rPr>
          <w:ins w:id="265" w:author="jmiller20181126" w:date="2018-11-20T12:00:00Z"/>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1077"/>
        <w:gridCol w:w="1800"/>
        <w:gridCol w:w="1080"/>
        <w:gridCol w:w="990"/>
        <w:gridCol w:w="1170"/>
        <w:gridCol w:w="1890"/>
        <w:gridCol w:w="1260"/>
        <w:gridCol w:w="1170"/>
        <w:gridCol w:w="1170"/>
        <w:gridCol w:w="990"/>
        <w:gridCol w:w="990"/>
        <w:tblGridChange w:id="266">
          <w:tblGrid>
            <w:gridCol w:w="1011"/>
            <w:gridCol w:w="1077"/>
            <w:gridCol w:w="1710"/>
            <w:gridCol w:w="990"/>
            <w:gridCol w:w="630"/>
            <w:gridCol w:w="1260"/>
            <w:gridCol w:w="1890"/>
            <w:gridCol w:w="1170"/>
            <w:gridCol w:w="1710"/>
            <w:gridCol w:w="1260"/>
            <w:gridCol w:w="900"/>
            <w:gridCol w:w="990"/>
          </w:tblGrid>
        </w:tblGridChange>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p w14:paraId="0B73A92B" w14:textId="186B44F5"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del w:id="267" w:author="jmiller20181126" w:date="2018-11-20T14:37:00Z">
              <w:r w:rsidRPr="00125E71" w:rsidDel="000441A4">
                <w:rPr>
                  <w:rFonts w:ascii="Calibri" w:hAnsi="Calibri"/>
                  <w:sz w:val="18"/>
                  <w:szCs w:val="18"/>
                </w:rPr>
                <w:delText xml:space="preserve">B04 </w:delText>
              </w:r>
            </w:del>
            <w:ins w:id="268" w:author="jmiller20181126" w:date="2018-11-20T14:37:00Z">
              <w:r w:rsidR="000441A4" w:rsidRPr="00630537">
                <w:rPr>
                  <w:rFonts w:ascii="Calibri" w:hAnsi="Calibri"/>
                  <w:sz w:val="18"/>
                  <w:szCs w:val="18"/>
                  <w:highlight w:val="yellow"/>
                  <w:rPrChange w:id="269" w:author="jmiller20181126" w:date="2018-11-27T17:58:00Z">
                    <w:rPr>
                      <w:rFonts w:ascii="Calibri" w:hAnsi="Calibri"/>
                      <w:sz w:val="18"/>
                      <w:szCs w:val="18"/>
                    </w:rPr>
                  </w:rPrChange>
                </w:rPr>
                <w:t>B10</w:t>
              </w:r>
              <w:r w:rsidR="000441A4" w:rsidRPr="00125E71">
                <w:rPr>
                  <w:rFonts w:ascii="Calibri" w:hAnsi="Calibri"/>
                  <w:sz w:val="18"/>
                  <w:szCs w:val="18"/>
                </w:rPr>
                <w:t xml:space="preserve"> </w:t>
              </w:r>
            </w:ins>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Change w:id="270" w:author="jmiller20181126" w:date="2018-11-27T17:58:00Z">
                  <w:rPr>
                    <w:rFonts w:ascii="Calibri" w:hAnsi="Calibri"/>
                    <w:sz w:val="18"/>
                    <w:szCs w:val="18"/>
                  </w:rPr>
                </w:rPrChange>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63FAF">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1" w:author="jmiller20181126" w:date="2018-11-20T14:4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23"/>
          <w:trPrChange w:id="272" w:author="jmiller20181126" w:date="2018-11-20T14:42:00Z">
            <w:trPr>
              <w:trHeight w:val="223"/>
            </w:trPr>
          </w:trPrChange>
        </w:trPr>
        <w:tc>
          <w:tcPr>
            <w:tcW w:w="1011" w:type="dxa"/>
            <w:shd w:val="clear" w:color="auto" w:fill="auto"/>
            <w:tcPrChange w:id="273" w:author="jmiller20181126" w:date="2018-11-20T14:42:00Z">
              <w:tcPr>
                <w:tcW w:w="1011" w:type="dxa"/>
                <w:shd w:val="clear" w:color="auto" w:fill="auto"/>
              </w:tcPr>
            </w:tcPrChange>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Change w:id="274" w:author="jmiller20181126" w:date="2018-11-20T14:42:00Z">
              <w:tcPr>
                <w:tcW w:w="1077" w:type="dxa"/>
              </w:tcPr>
            </w:tcPrChange>
          </w:tcPr>
          <w:p w14:paraId="496D80FA" w14:textId="54EA0AFA" w:rsidR="00A32895" w:rsidRPr="004713BE" w:rsidRDefault="00CD3D2A" w:rsidP="0079326D">
            <w:pPr>
              <w:keepNext/>
              <w:jc w:val="center"/>
              <w:rPr>
                <w:rFonts w:ascii="Calibri" w:hAnsi="Calibri"/>
                <w:sz w:val="18"/>
                <w:szCs w:val="18"/>
              </w:rPr>
            </w:pPr>
            <w:ins w:id="275" w:author="jmiller20181126" w:date="2018-11-20T12:28:00Z">
              <w:r>
                <w:rPr>
                  <w:rFonts w:ascii="Calibri" w:hAnsi="Calibri"/>
                  <w:sz w:val="18"/>
                  <w:szCs w:val="18"/>
                </w:rPr>
                <w:t>02</w:t>
              </w:r>
            </w:ins>
          </w:p>
        </w:tc>
        <w:tc>
          <w:tcPr>
            <w:tcW w:w="1800" w:type="dxa"/>
            <w:shd w:val="clear" w:color="auto" w:fill="auto"/>
            <w:tcPrChange w:id="276" w:author="jmiller20181126" w:date="2018-11-20T14:42:00Z">
              <w:tcPr>
                <w:tcW w:w="1710" w:type="dxa"/>
                <w:shd w:val="clear" w:color="auto" w:fill="auto"/>
              </w:tcPr>
            </w:tcPrChange>
          </w:tcPr>
          <w:p w14:paraId="0B73A92F" w14:textId="1B5DE051" w:rsidR="00A32895" w:rsidRPr="004713BE" w:rsidRDefault="00A32895" w:rsidP="0079326D">
            <w:pPr>
              <w:keepNext/>
              <w:jc w:val="center"/>
              <w:rPr>
                <w:rFonts w:ascii="Calibri" w:hAnsi="Calibri"/>
                <w:sz w:val="18"/>
                <w:szCs w:val="18"/>
              </w:rPr>
            </w:pPr>
            <w:del w:id="277" w:author="jmiller20181126" w:date="2018-11-20T12:28:00Z">
              <w:r w:rsidRPr="004713BE" w:rsidDel="00CD3D2A">
                <w:rPr>
                  <w:rFonts w:ascii="Calibri" w:hAnsi="Calibri"/>
                  <w:sz w:val="18"/>
                  <w:szCs w:val="18"/>
                </w:rPr>
                <w:delText>02</w:delText>
              </w:r>
            </w:del>
            <w:ins w:id="278" w:author="jmiller20181126" w:date="2018-11-20T12:28:00Z">
              <w:r w:rsidR="00CD3D2A">
                <w:rPr>
                  <w:rFonts w:ascii="Calibri" w:hAnsi="Calibri"/>
                  <w:sz w:val="18"/>
                  <w:szCs w:val="18"/>
                </w:rPr>
                <w:t>03</w:t>
              </w:r>
            </w:ins>
          </w:p>
        </w:tc>
        <w:tc>
          <w:tcPr>
            <w:tcW w:w="1080" w:type="dxa"/>
            <w:tcPrChange w:id="279" w:author="jmiller20181126" w:date="2018-11-20T14:42:00Z">
              <w:tcPr>
                <w:tcW w:w="990" w:type="dxa"/>
              </w:tcPr>
            </w:tcPrChange>
          </w:tcPr>
          <w:p w14:paraId="0B73A930" w14:textId="0EAE2D7B" w:rsidR="00A32895" w:rsidRPr="004713BE" w:rsidRDefault="00A32895" w:rsidP="0079326D">
            <w:pPr>
              <w:keepNext/>
              <w:jc w:val="center"/>
              <w:rPr>
                <w:rFonts w:ascii="Calibri" w:hAnsi="Calibri"/>
                <w:sz w:val="18"/>
                <w:szCs w:val="18"/>
              </w:rPr>
            </w:pPr>
            <w:del w:id="280" w:author="jmiller20181126" w:date="2018-11-20T12:28:00Z">
              <w:r w:rsidRPr="004713BE" w:rsidDel="00CD3D2A">
                <w:rPr>
                  <w:rFonts w:ascii="Calibri" w:hAnsi="Calibri"/>
                  <w:sz w:val="18"/>
                  <w:szCs w:val="18"/>
                </w:rPr>
                <w:delText>03</w:delText>
              </w:r>
            </w:del>
            <w:ins w:id="281" w:author="jmiller20181126" w:date="2018-11-20T12:28:00Z">
              <w:r w:rsidR="00CD3D2A">
                <w:rPr>
                  <w:rFonts w:ascii="Calibri" w:hAnsi="Calibri"/>
                  <w:sz w:val="18"/>
                  <w:szCs w:val="18"/>
                </w:rPr>
                <w:t>04</w:t>
              </w:r>
            </w:ins>
          </w:p>
        </w:tc>
        <w:tc>
          <w:tcPr>
            <w:tcW w:w="990" w:type="dxa"/>
            <w:tcPrChange w:id="282" w:author="jmiller20181126" w:date="2018-11-20T14:42:00Z">
              <w:tcPr>
                <w:tcW w:w="630" w:type="dxa"/>
              </w:tcPr>
            </w:tcPrChange>
          </w:tcPr>
          <w:p w14:paraId="0B73A931" w14:textId="6D53AE4A" w:rsidR="00A32895" w:rsidRPr="004713BE" w:rsidRDefault="00A32895" w:rsidP="0079326D">
            <w:pPr>
              <w:keepNext/>
              <w:jc w:val="center"/>
              <w:rPr>
                <w:rFonts w:ascii="Calibri" w:hAnsi="Calibri"/>
                <w:sz w:val="18"/>
                <w:szCs w:val="18"/>
              </w:rPr>
            </w:pPr>
            <w:del w:id="283" w:author="jmiller20181126" w:date="2018-11-20T12:28:00Z">
              <w:r w:rsidRPr="004713BE" w:rsidDel="00CD3D2A">
                <w:rPr>
                  <w:rFonts w:ascii="Calibri" w:hAnsi="Calibri"/>
                  <w:sz w:val="18"/>
                  <w:szCs w:val="18"/>
                </w:rPr>
                <w:delText>04</w:delText>
              </w:r>
            </w:del>
            <w:ins w:id="284" w:author="jmiller20181126" w:date="2018-11-20T12:28:00Z">
              <w:r w:rsidR="00CD3D2A">
                <w:rPr>
                  <w:rFonts w:ascii="Calibri" w:hAnsi="Calibri"/>
                  <w:sz w:val="18"/>
                  <w:szCs w:val="18"/>
                </w:rPr>
                <w:t>05</w:t>
              </w:r>
            </w:ins>
          </w:p>
        </w:tc>
        <w:tc>
          <w:tcPr>
            <w:tcW w:w="1170" w:type="dxa"/>
            <w:tcPrChange w:id="285" w:author="jmiller20181126" w:date="2018-11-20T14:42:00Z">
              <w:tcPr>
                <w:tcW w:w="1260" w:type="dxa"/>
              </w:tcPr>
            </w:tcPrChange>
          </w:tcPr>
          <w:p w14:paraId="0B73A932" w14:textId="09B78053" w:rsidR="00A32895" w:rsidRPr="004713BE" w:rsidRDefault="00A32895" w:rsidP="00DA1687">
            <w:pPr>
              <w:keepNext/>
              <w:jc w:val="center"/>
              <w:rPr>
                <w:rFonts w:ascii="Calibri" w:hAnsi="Calibri"/>
                <w:sz w:val="18"/>
                <w:szCs w:val="18"/>
              </w:rPr>
            </w:pPr>
            <w:del w:id="286" w:author="jmiller20181126" w:date="2018-11-20T12:28:00Z">
              <w:r w:rsidRPr="004713BE" w:rsidDel="00CD3D2A">
                <w:rPr>
                  <w:rFonts w:ascii="Calibri" w:hAnsi="Calibri"/>
                  <w:sz w:val="18"/>
                  <w:szCs w:val="18"/>
                </w:rPr>
                <w:delText>05</w:delText>
              </w:r>
            </w:del>
            <w:ins w:id="287" w:author="jmiller20181126" w:date="2018-11-20T12:28:00Z">
              <w:r w:rsidR="00CD3D2A">
                <w:rPr>
                  <w:rFonts w:ascii="Calibri" w:hAnsi="Calibri"/>
                  <w:sz w:val="18"/>
                  <w:szCs w:val="18"/>
                </w:rPr>
                <w:t>06</w:t>
              </w:r>
            </w:ins>
          </w:p>
        </w:tc>
        <w:tc>
          <w:tcPr>
            <w:tcW w:w="1890" w:type="dxa"/>
            <w:tcPrChange w:id="288" w:author="jmiller20181126" w:date="2018-11-20T14:42:00Z">
              <w:tcPr>
                <w:tcW w:w="1890" w:type="dxa"/>
              </w:tcPr>
            </w:tcPrChange>
          </w:tcPr>
          <w:p w14:paraId="0B73A933" w14:textId="2BFE64CB" w:rsidR="00A32895" w:rsidRPr="004713BE" w:rsidRDefault="00A32895" w:rsidP="00DA1687">
            <w:pPr>
              <w:keepNext/>
              <w:jc w:val="center"/>
              <w:rPr>
                <w:rFonts w:ascii="Calibri" w:hAnsi="Calibri"/>
                <w:sz w:val="18"/>
                <w:szCs w:val="18"/>
              </w:rPr>
            </w:pPr>
            <w:del w:id="289" w:author="jmiller20181126" w:date="2018-11-20T12:28:00Z">
              <w:r w:rsidRPr="004713BE" w:rsidDel="00CD3D2A">
                <w:rPr>
                  <w:rFonts w:ascii="Calibri" w:hAnsi="Calibri"/>
                  <w:sz w:val="18"/>
                  <w:szCs w:val="18"/>
                </w:rPr>
                <w:delText>06</w:delText>
              </w:r>
            </w:del>
            <w:ins w:id="290" w:author="jmiller20181126" w:date="2018-11-20T12:28:00Z">
              <w:r w:rsidR="00CD3D2A">
                <w:rPr>
                  <w:rFonts w:ascii="Calibri" w:hAnsi="Calibri"/>
                  <w:sz w:val="18"/>
                  <w:szCs w:val="18"/>
                </w:rPr>
                <w:t>07</w:t>
              </w:r>
            </w:ins>
          </w:p>
        </w:tc>
        <w:tc>
          <w:tcPr>
            <w:tcW w:w="1260" w:type="dxa"/>
            <w:tcPrChange w:id="291" w:author="jmiller20181126" w:date="2018-11-20T14:42:00Z">
              <w:tcPr>
                <w:tcW w:w="1170" w:type="dxa"/>
              </w:tcPr>
            </w:tcPrChange>
          </w:tcPr>
          <w:p w14:paraId="0B73A934" w14:textId="1973ECBC" w:rsidR="00A32895" w:rsidRPr="004713BE" w:rsidRDefault="00A32895" w:rsidP="00DA1687">
            <w:pPr>
              <w:keepNext/>
              <w:jc w:val="center"/>
              <w:rPr>
                <w:rFonts w:ascii="Calibri" w:hAnsi="Calibri"/>
                <w:sz w:val="18"/>
                <w:szCs w:val="18"/>
              </w:rPr>
            </w:pPr>
            <w:del w:id="292" w:author="jmiller20181126" w:date="2018-11-20T12:28:00Z">
              <w:r w:rsidRPr="004713BE" w:rsidDel="00CD3D2A">
                <w:rPr>
                  <w:rFonts w:ascii="Calibri" w:hAnsi="Calibri"/>
                  <w:sz w:val="18"/>
                  <w:szCs w:val="18"/>
                </w:rPr>
                <w:delText>07</w:delText>
              </w:r>
            </w:del>
            <w:ins w:id="293" w:author="jmiller20181126" w:date="2018-11-20T12:28:00Z">
              <w:r w:rsidR="00CD3D2A">
                <w:rPr>
                  <w:rFonts w:ascii="Calibri" w:hAnsi="Calibri"/>
                  <w:sz w:val="18"/>
                  <w:szCs w:val="18"/>
                </w:rPr>
                <w:t>08</w:t>
              </w:r>
            </w:ins>
          </w:p>
        </w:tc>
        <w:tc>
          <w:tcPr>
            <w:tcW w:w="1170" w:type="dxa"/>
            <w:tcPrChange w:id="294" w:author="jmiller20181126" w:date="2018-11-20T14:42:00Z">
              <w:tcPr>
                <w:tcW w:w="1710" w:type="dxa"/>
              </w:tcPr>
            </w:tcPrChange>
          </w:tcPr>
          <w:p w14:paraId="0B73A935" w14:textId="0A053A06" w:rsidR="00A32895" w:rsidRPr="004713BE" w:rsidRDefault="00A32895" w:rsidP="00DA1687">
            <w:pPr>
              <w:keepNext/>
              <w:jc w:val="center"/>
              <w:rPr>
                <w:rFonts w:ascii="Calibri" w:hAnsi="Calibri"/>
                <w:sz w:val="18"/>
                <w:szCs w:val="18"/>
              </w:rPr>
            </w:pPr>
            <w:del w:id="295" w:author="jmiller20181126" w:date="2018-11-20T12:28:00Z">
              <w:r w:rsidRPr="004713BE" w:rsidDel="00CD3D2A">
                <w:rPr>
                  <w:rFonts w:ascii="Calibri" w:hAnsi="Calibri"/>
                  <w:sz w:val="18"/>
                  <w:szCs w:val="18"/>
                </w:rPr>
                <w:delText>08</w:delText>
              </w:r>
            </w:del>
            <w:ins w:id="296" w:author="jmiller20181126" w:date="2018-11-20T12:28:00Z">
              <w:r w:rsidR="00CD3D2A">
                <w:rPr>
                  <w:rFonts w:ascii="Calibri" w:hAnsi="Calibri"/>
                  <w:sz w:val="18"/>
                  <w:szCs w:val="18"/>
                </w:rPr>
                <w:t>09</w:t>
              </w:r>
            </w:ins>
          </w:p>
        </w:tc>
        <w:tc>
          <w:tcPr>
            <w:tcW w:w="1170" w:type="dxa"/>
            <w:tcPrChange w:id="297" w:author="jmiller20181126" w:date="2018-11-20T14:42:00Z">
              <w:tcPr>
                <w:tcW w:w="1260" w:type="dxa"/>
              </w:tcPr>
            </w:tcPrChange>
          </w:tcPr>
          <w:p w14:paraId="0B73A936" w14:textId="3EC55368" w:rsidR="00A32895" w:rsidRPr="004713BE" w:rsidRDefault="00A32895" w:rsidP="00DA1687">
            <w:pPr>
              <w:keepNext/>
              <w:jc w:val="center"/>
              <w:rPr>
                <w:rFonts w:ascii="Calibri" w:hAnsi="Calibri"/>
                <w:sz w:val="18"/>
                <w:szCs w:val="18"/>
              </w:rPr>
            </w:pPr>
            <w:del w:id="298" w:author="jmiller20181126" w:date="2018-11-20T12:28:00Z">
              <w:r w:rsidRPr="004713BE" w:rsidDel="00CD3D2A">
                <w:rPr>
                  <w:rFonts w:ascii="Calibri" w:hAnsi="Calibri"/>
                  <w:sz w:val="18"/>
                  <w:szCs w:val="18"/>
                </w:rPr>
                <w:delText>09</w:delText>
              </w:r>
            </w:del>
            <w:ins w:id="299" w:author="jmiller20181126" w:date="2018-11-20T12:28:00Z">
              <w:r w:rsidR="00CD3D2A">
                <w:rPr>
                  <w:rFonts w:ascii="Calibri" w:hAnsi="Calibri"/>
                  <w:sz w:val="18"/>
                  <w:szCs w:val="18"/>
                </w:rPr>
                <w:t>10</w:t>
              </w:r>
            </w:ins>
          </w:p>
        </w:tc>
        <w:tc>
          <w:tcPr>
            <w:tcW w:w="990" w:type="dxa"/>
            <w:tcPrChange w:id="300" w:author="jmiller20181126" w:date="2018-11-20T14:42:00Z">
              <w:tcPr>
                <w:tcW w:w="900" w:type="dxa"/>
              </w:tcPr>
            </w:tcPrChange>
          </w:tcPr>
          <w:p w14:paraId="0B73A937" w14:textId="441266FD" w:rsidR="00A32895" w:rsidRPr="004713BE" w:rsidRDefault="00A32895" w:rsidP="00DA1687">
            <w:pPr>
              <w:keepNext/>
              <w:jc w:val="center"/>
              <w:rPr>
                <w:rFonts w:ascii="Calibri" w:hAnsi="Calibri"/>
                <w:sz w:val="18"/>
                <w:szCs w:val="18"/>
              </w:rPr>
            </w:pPr>
            <w:del w:id="301" w:author="jmiller20181126" w:date="2018-11-20T12:28:00Z">
              <w:r w:rsidRPr="004713BE" w:rsidDel="00CD3D2A">
                <w:rPr>
                  <w:rFonts w:ascii="Calibri" w:hAnsi="Calibri"/>
                  <w:sz w:val="18"/>
                  <w:szCs w:val="18"/>
                </w:rPr>
                <w:delText>10</w:delText>
              </w:r>
            </w:del>
            <w:ins w:id="302" w:author="jmiller20181126" w:date="2018-11-20T12:28:00Z">
              <w:r w:rsidR="00CD3D2A">
                <w:rPr>
                  <w:rFonts w:ascii="Calibri" w:hAnsi="Calibri"/>
                  <w:sz w:val="18"/>
                  <w:szCs w:val="18"/>
                </w:rPr>
                <w:t>11</w:t>
              </w:r>
            </w:ins>
          </w:p>
        </w:tc>
        <w:tc>
          <w:tcPr>
            <w:tcW w:w="990" w:type="dxa"/>
            <w:tcPrChange w:id="303" w:author="jmiller20181126" w:date="2018-11-20T14:42:00Z">
              <w:tcPr>
                <w:tcW w:w="990" w:type="dxa"/>
              </w:tcPr>
            </w:tcPrChange>
          </w:tcPr>
          <w:p w14:paraId="0B73A938" w14:textId="7F3A67A6" w:rsidR="00A32895" w:rsidRPr="004713BE" w:rsidRDefault="00A32895" w:rsidP="0079326D">
            <w:pPr>
              <w:keepNext/>
              <w:jc w:val="center"/>
              <w:rPr>
                <w:rFonts w:ascii="Calibri" w:hAnsi="Calibri"/>
                <w:sz w:val="18"/>
                <w:szCs w:val="18"/>
              </w:rPr>
            </w:pPr>
            <w:del w:id="304" w:author="jmiller20181126" w:date="2018-11-20T12:29:00Z">
              <w:r w:rsidRPr="004713BE" w:rsidDel="00CD3D2A">
                <w:rPr>
                  <w:rFonts w:ascii="Calibri" w:hAnsi="Calibri"/>
                  <w:sz w:val="18"/>
                  <w:szCs w:val="18"/>
                </w:rPr>
                <w:delText>11</w:delText>
              </w:r>
            </w:del>
            <w:ins w:id="305" w:author="jmiller20181126" w:date="2018-11-20T12:29:00Z">
              <w:r w:rsidR="00CD3D2A">
                <w:rPr>
                  <w:rFonts w:ascii="Calibri" w:hAnsi="Calibri"/>
                  <w:sz w:val="18"/>
                  <w:szCs w:val="18"/>
                </w:rPr>
                <w:t>12</w:t>
              </w:r>
            </w:ins>
          </w:p>
        </w:tc>
      </w:tr>
      <w:tr w:rsidR="0069325F" w:rsidRPr="004F470C" w14:paraId="0B73A94A" w14:textId="77777777" w:rsidTr="00763FAF">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6" w:author="jmiller20181126" w:date="2018-11-20T14:4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390"/>
          <w:trPrChange w:id="307" w:author="jmiller20181126" w:date="2018-11-20T14:42:00Z">
            <w:trPr>
              <w:trHeight w:val="390"/>
            </w:trPr>
          </w:trPrChange>
        </w:trPr>
        <w:tc>
          <w:tcPr>
            <w:tcW w:w="1011" w:type="dxa"/>
            <w:shd w:val="clear" w:color="auto" w:fill="auto"/>
            <w:vAlign w:val="bottom"/>
            <w:tcPrChange w:id="308" w:author="jmiller20181126" w:date="2018-11-20T14:42:00Z">
              <w:tcPr>
                <w:tcW w:w="1011" w:type="dxa"/>
                <w:shd w:val="clear" w:color="auto" w:fill="auto"/>
                <w:vAlign w:val="bottom"/>
              </w:tcPr>
            </w:tcPrChange>
          </w:tcPr>
          <w:p w14:paraId="0B73A93A" w14:textId="7CD0B1B9" w:rsidR="00A32895" w:rsidRPr="004713BE" w:rsidRDefault="00C05EA8" w:rsidP="002C2937">
            <w:pPr>
              <w:keepNext/>
              <w:jc w:val="center"/>
              <w:rPr>
                <w:rFonts w:ascii="Calibri" w:hAnsi="Calibri"/>
                <w:sz w:val="18"/>
                <w:szCs w:val="18"/>
              </w:rPr>
            </w:pPr>
            <w:ins w:id="309" w:author="jmiller20181126" w:date="2018-11-20T12:30:00Z">
              <w:r>
                <w:rPr>
                  <w:rFonts w:ascii="Calibri" w:hAnsi="Calibri"/>
                  <w:sz w:val="18"/>
                  <w:szCs w:val="18"/>
                </w:rPr>
                <w:t xml:space="preserve">SC </w:t>
              </w:r>
            </w:ins>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ins w:id="310" w:author="jmiller20181126" w:date="2018-11-20T12:30:00Z">
              <w:r>
                <w:rPr>
                  <w:rFonts w:ascii="Calibri" w:hAnsi="Calibri"/>
                  <w:sz w:val="18"/>
                  <w:szCs w:val="18"/>
                </w:rPr>
                <w:t>ID/</w:t>
              </w:r>
            </w:ins>
            <w:r w:rsidR="00A32895" w:rsidRPr="004713BE">
              <w:rPr>
                <w:rFonts w:ascii="Calibri" w:hAnsi="Calibri"/>
                <w:sz w:val="18"/>
                <w:szCs w:val="18"/>
              </w:rPr>
              <w:t>Name</w:t>
            </w:r>
          </w:p>
        </w:tc>
        <w:tc>
          <w:tcPr>
            <w:tcW w:w="1077" w:type="dxa"/>
            <w:tcPrChange w:id="311" w:author="jmiller20181126" w:date="2018-11-20T14:42:00Z">
              <w:tcPr>
                <w:tcW w:w="1077" w:type="dxa"/>
              </w:tcPr>
            </w:tcPrChange>
          </w:tcPr>
          <w:p w14:paraId="17FD0CD2" w14:textId="77777777" w:rsidR="00A32895" w:rsidRPr="00A32895" w:rsidRDefault="00A32895" w:rsidP="00A32895">
            <w:pPr>
              <w:keepNext/>
              <w:jc w:val="center"/>
              <w:rPr>
                <w:ins w:id="312" w:author="jmiller20181126" w:date="2018-11-20T12:07:00Z"/>
                <w:rFonts w:ascii="Calibri" w:hAnsi="Calibri"/>
                <w:sz w:val="18"/>
                <w:szCs w:val="18"/>
              </w:rPr>
            </w:pPr>
            <w:ins w:id="313" w:author="jmiller20181126" w:date="2018-11-20T12:07:00Z">
              <w:r w:rsidRPr="00A32895">
                <w:rPr>
                  <w:rFonts w:ascii="Calibri" w:hAnsi="Calibri"/>
                  <w:sz w:val="18"/>
                  <w:szCs w:val="18"/>
                </w:rPr>
                <w:t xml:space="preserve">SC System </w:t>
              </w:r>
            </w:ins>
          </w:p>
          <w:p w14:paraId="732E3068" w14:textId="4C37E5B8" w:rsidR="00A32895" w:rsidRPr="004713BE" w:rsidRDefault="0099130E" w:rsidP="00A32895">
            <w:pPr>
              <w:keepNext/>
              <w:jc w:val="center"/>
              <w:rPr>
                <w:rFonts w:ascii="Calibri" w:hAnsi="Calibri"/>
                <w:sz w:val="18"/>
                <w:szCs w:val="18"/>
              </w:rPr>
            </w:pPr>
            <w:ins w:id="314" w:author="jmiller20181126" w:date="2018-11-20T13:36:00Z">
              <w:r>
                <w:rPr>
                  <w:rFonts w:ascii="Calibri" w:hAnsi="Calibri"/>
                  <w:sz w:val="18"/>
                  <w:szCs w:val="18"/>
                </w:rPr>
                <w:t>Description of</w:t>
              </w:r>
            </w:ins>
            <w:ins w:id="315" w:author="jmiller20181126" w:date="2018-11-20T12:07:00Z">
              <w:r w:rsidR="00A32895" w:rsidRPr="00A32895">
                <w:rPr>
                  <w:rFonts w:ascii="Calibri" w:hAnsi="Calibri"/>
                  <w:sz w:val="18"/>
                  <w:szCs w:val="18"/>
                </w:rPr>
                <w:t xml:space="preserve"> Area Served</w:t>
              </w:r>
            </w:ins>
          </w:p>
        </w:tc>
        <w:tc>
          <w:tcPr>
            <w:tcW w:w="1800" w:type="dxa"/>
            <w:shd w:val="clear" w:color="auto" w:fill="auto"/>
            <w:vAlign w:val="bottom"/>
            <w:tcPrChange w:id="316" w:author="jmiller20181126" w:date="2018-11-20T14:42:00Z">
              <w:tcPr>
                <w:tcW w:w="1710" w:type="dxa"/>
                <w:shd w:val="clear" w:color="auto" w:fill="auto"/>
                <w:vAlign w:val="bottom"/>
              </w:tcPr>
            </w:tcPrChange>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Change w:id="317" w:author="jmiller20181126" w:date="2018-11-20T14:42:00Z">
              <w:tcPr>
                <w:tcW w:w="990" w:type="dxa"/>
                <w:vAlign w:val="bottom"/>
              </w:tcPr>
            </w:tcPrChange>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Change w:id="318" w:author="jmiller20181126" w:date="2018-11-20T14:42:00Z">
              <w:tcPr>
                <w:tcW w:w="630" w:type="dxa"/>
                <w:vAlign w:val="bottom"/>
              </w:tcPr>
            </w:tcPrChange>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Change w:id="319" w:author="jmiller20181126" w:date="2018-11-20T14:42:00Z">
              <w:tcPr>
                <w:tcW w:w="1260" w:type="dxa"/>
                <w:vAlign w:val="bottom"/>
              </w:tcPr>
            </w:tcPrChange>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Change w:id="320" w:author="jmiller20181126" w:date="2018-11-20T14:42:00Z">
              <w:tcPr>
                <w:tcW w:w="1890" w:type="dxa"/>
                <w:vAlign w:val="bottom"/>
              </w:tcPr>
            </w:tcPrChange>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Change w:id="321" w:author="jmiller20181126" w:date="2018-11-20T14:42:00Z">
              <w:tcPr>
                <w:tcW w:w="1170" w:type="dxa"/>
                <w:vAlign w:val="bottom"/>
              </w:tcPr>
            </w:tcPrChange>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Change w:id="322" w:author="jmiller20181126" w:date="2018-11-20T14:42:00Z">
              <w:tcPr>
                <w:tcW w:w="1710" w:type="dxa"/>
                <w:vAlign w:val="bottom"/>
              </w:tcPr>
            </w:tcPrChange>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Change w:id="323" w:author="jmiller20181126" w:date="2018-11-20T14:42:00Z">
              <w:tcPr>
                <w:tcW w:w="1260" w:type="dxa"/>
                <w:vAlign w:val="bottom"/>
              </w:tcPr>
            </w:tcPrChange>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Change w:id="324" w:author="jmiller20181126" w:date="2018-11-20T14:42:00Z">
              <w:tcPr>
                <w:tcW w:w="900" w:type="dxa"/>
                <w:vAlign w:val="bottom"/>
              </w:tcPr>
            </w:tcPrChange>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Change w:id="325" w:author="jmiller20181126" w:date="2018-11-20T14:42:00Z">
              <w:tcPr>
                <w:tcW w:w="990" w:type="dxa"/>
                <w:vAlign w:val="bottom"/>
              </w:tcPr>
            </w:tcPrChange>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63FAF">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6" w:author="jmiller20181126" w:date="2018-11-20T14:4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32"/>
          <w:trPrChange w:id="327" w:author="jmiller20181126" w:date="2018-11-20T14:42:00Z">
            <w:trPr>
              <w:trHeight w:val="432"/>
            </w:trPr>
          </w:trPrChange>
        </w:trPr>
        <w:tc>
          <w:tcPr>
            <w:tcW w:w="1011" w:type="dxa"/>
            <w:shd w:val="clear" w:color="auto" w:fill="auto"/>
            <w:tcPrChange w:id="328" w:author="jmiller20181126" w:date="2018-11-20T14:42:00Z">
              <w:tcPr>
                <w:tcW w:w="1011" w:type="dxa"/>
                <w:shd w:val="clear" w:color="auto" w:fill="auto"/>
              </w:tcPr>
            </w:tcPrChange>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Change w:id="329" w:author="jmiller20181126" w:date="2018-11-27T17:58:00Z">
                  <w:rPr>
                    <w:rFonts w:asciiTheme="minorHAnsi" w:hAnsiTheme="minorHAnsi"/>
                    <w:sz w:val="14"/>
                    <w:szCs w:val="14"/>
                  </w:rPr>
                </w:rPrChange>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Change w:id="330" w:author="jmiller20181126" w:date="2018-11-20T14:42:00Z">
              <w:tcPr>
                <w:tcW w:w="1077" w:type="dxa"/>
              </w:tcPr>
            </w:tcPrChange>
          </w:tcPr>
          <w:p w14:paraId="0C189E47" w14:textId="624E2C85" w:rsidR="00A32895" w:rsidRPr="00E01BCC" w:rsidRDefault="00CD3D2A" w:rsidP="004B23B6">
            <w:pPr>
              <w:rPr>
                <w:rFonts w:asciiTheme="minorHAnsi" w:hAnsiTheme="minorHAnsi"/>
                <w:sz w:val="14"/>
                <w:szCs w:val="14"/>
              </w:rPr>
            </w:pPr>
            <w:ins w:id="331" w:author="jmiller20181126" w:date="2018-11-20T12:24:00Z">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Change w:id="332" w:author="jmiller20181126" w:date="2018-11-27T17:58:00Z">
                    <w:rPr>
                      <w:rFonts w:asciiTheme="minorHAnsi" w:hAnsiTheme="minorHAnsi"/>
                      <w:sz w:val="14"/>
                      <w:szCs w:val="14"/>
                    </w:rPr>
                  </w:rPrChange>
                </w:rPr>
                <w:t>B02</w:t>
              </w:r>
              <w:r w:rsidRPr="00CD3D2A">
                <w:rPr>
                  <w:rFonts w:asciiTheme="minorHAnsi" w:hAnsiTheme="minorHAnsi"/>
                  <w:sz w:val="14"/>
                  <w:szCs w:val="14"/>
                </w:rPr>
                <w:t xml:space="preserve"> &gt;&gt;</w:t>
              </w:r>
            </w:ins>
          </w:p>
        </w:tc>
        <w:tc>
          <w:tcPr>
            <w:tcW w:w="1800" w:type="dxa"/>
            <w:shd w:val="clear" w:color="auto" w:fill="auto"/>
            <w:tcPrChange w:id="333" w:author="jmiller20181126" w:date="2018-11-20T14:42:00Z">
              <w:tcPr>
                <w:tcW w:w="1710" w:type="dxa"/>
                <w:shd w:val="clear" w:color="auto" w:fill="auto"/>
              </w:tcPr>
            </w:tcPrChange>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77777777" w:rsidR="00A32895" w:rsidRDefault="00A32895" w:rsidP="004B23B6">
            <w:pPr>
              <w:rPr>
                <w:rFonts w:asciiTheme="minorHAnsi" w:hAnsiTheme="minorHAnsi"/>
                <w:sz w:val="14"/>
                <w:szCs w:val="14"/>
              </w:rPr>
            </w:pPr>
            <w:r w:rsidRPr="00900FD4">
              <w:rPr>
                <w:rFonts w:asciiTheme="minorHAnsi" w:hAnsiTheme="minorHAnsi"/>
                <w:sz w:val="14"/>
                <w:szCs w:val="14"/>
              </w:rPr>
              <w:t>*N/A (no heating);</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0B73A95D" w14:textId="05AF3399" w:rsidR="00A32895" w:rsidRPr="00E01BCC" w:rsidRDefault="00A32895" w:rsidP="004B23B6">
            <w:pPr>
              <w:rPr>
                <w:rFonts w:asciiTheme="minorHAnsi" w:hAnsiTheme="minorHAnsi"/>
                <w:sz w:val="14"/>
                <w:szCs w:val="14"/>
              </w:rPr>
            </w:pPr>
            <w:r>
              <w:rPr>
                <w:rFonts w:asciiTheme="minorHAnsi" w:hAnsiTheme="minorHAnsi"/>
                <w:sz w:val="14"/>
                <w:szCs w:val="14"/>
              </w:rPr>
              <w:t>*Packaged gas furnace</w:t>
            </w:r>
            <w:r w:rsidRPr="00E01BCC">
              <w:rPr>
                <w:rFonts w:asciiTheme="minorHAnsi" w:hAnsiTheme="minorHAnsi"/>
                <w:sz w:val="14"/>
                <w:szCs w:val="14"/>
              </w:rPr>
              <w:t>&gt;&gt;</w:t>
            </w:r>
          </w:p>
        </w:tc>
        <w:tc>
          <w:tcPr>
            <w:tcW w:w="1080" w:type="dxa"/>
            <w:tcPrChange w:id="334" w:author="jmiller20181126" w:date="2018-11-20T14:42:00Z">
              <w:tcPr>
                <w:tcW w:w="990" w:type="dxa"/>
              </w:tcPr>
            </w:tcPrChange>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Change w:id="335" w:author="jmiller20181126" w:date="2018-11-20T14:42:00Z">
              <w:tcPr>
                <w:tcW w:w="630" w:type="dxa"/>
              </w:tcPr>
            </w:tcPrChange>
          </w:tcPr>
          <w:p w14:paraId="0B73A968" w14:textId="7BFA1FA5"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del w:id="336" w:author="jmiller20181126" w:date="2018-11-20T14:39:00Z">
              <w:r w:rsidDel="000441A4">
                <w:rPr>
                  <w:rFonts w:asciiTheme="minorHAnsi" w:hAnsiTheme="minorHAnsi"/>
                  <w:sz w:val="14"/>
                  <w:szCs w:val="14"/>
                </w:rPr>
                <w:delText>E03</w:delText>
              </w:r>
            </w:del>
            <w:ins w:id="337" w:author="jmiller20181126" w:date="2018-11-20T14:39:00Z">
              <w:r w:rsidR="000441A4" w:rsidRPr="00630537">
                <w:rPr>
                  <w:rFonts w:asciiTheme="minorHAnsi" w:hAnsiTheme="minorHAnsi"/>
                  <w:sz w:val="14"/>
                  <w:szCs w:val="14"/>
                  <w:highlight w:val="yellow"/>
                  <w:rPrChange w:id="338" w:author="jmiller20181126" w:date="2018-11-27T17:58:00Z">
                    <w:rPr>
                      <w:rFonts w:asciiTheme="minorHAnsi" w:hAnsiTheme="minorHAnsi"/>
                      <w:sz w:val="14"/>
                      <w:szCs w:val="14"/>
                    </w:rPr>
                  </w:rPrChange>
                </w:rPr>
                <w:t>E0</w:t>
              </w:r>
              <w:r w:rsidR="000441A4">
                <w:rPr>
                  <w:rFonts w:asciiTheme="minorHAnsi" w:hAnsiTheme="minorHAnsi"/>
                  <w:sz w:val="14"/>
                  <w:szCs w:val="14"/>
                </w:rPr>
                <w:t>4</w:t>
              </w:r>
            </w:ins>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Change w:id="339" w:author="jmiller20181126" w:date="2018-11-20T14:42:00Z">
              <w:tcPr>
                <w:tcW w:w="1260" w:type="dxa"/>
              </w:tcPr>
            </w:tcPrChange>
          </w:tcPr>
          <w:p w14:paraId="0B73A96B" w14:textId="69205C54"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del w:id="340" w:author="jmiller20181126" w:date="2018-11-20T14:41:00Z">
              <w:r w:rsidDel="00795DD2">
                <w:rPr>
                  <w:rFonts w:asciiTheme="minorHAnsi" w:hAnsiTheme="minorHAnsi"/>
                  <w:sz w:val="14"/>
                  <w:szCs w:val="14"/>
                </w:rPr>
                <w:delText>E03</w:delText>
              </w:r>
            </w:del>
            <w:ins w:id="341" w:author="jmiller20181126" w:date="2018-11-20T14:41:00Z">
              <w:r w:rsidR="00630537" w:rsidRPr="00630537">
                <w:rPr>
                  <w:rFonts w:asciiTheme="minorHAnsi" w:hAnsiTheme="minorHAnsi"/>
                  <w:sz w:val="14"/>
                  <w:szCs w:val="14"/>
                  <w:highlight w:val="yellow"/>
                  <w:rPrChange w:id="342" w:author="jmiller20181126" w:date="2018-11-27T17:59:00Z">
                    <w:rPr>
                      <w:rFonts w:asciiTheme="minorHAnsi" w:hAnsiTheme="minorHAnsi"/>
                      <w:sz w:val="14"/>
                      <w:szCs w:val="14"/>
                    </w:rPr>
                  </w:rPrChange>
                </w:rPr>
                <w:t>E</w:t>
              </w:r>
              <w:r w:rsidR="00795DD2" w:rsidRPr="00630537">
                <w:rPr>
                  <w:rFonts w:asciiTheme="minorHAnsi" w:hAnsiTheme="minorHAnsi"/>
                  <w:sz w:val="14"/>
                  <w:szCs w:val="14"/>
                  <w:highlight w:val="yellow"/>
                  <w:rPrChange w:id="343" w:author="jmiller20181126" w:date="2018-11-27T17:59:00Z">
                    <w:rPr>
                      <w:rFonts w:asciiTheme="minorHAnsi" w:hAnsiTheme="minorHAnsi"/>
                      <w:sz w:val="14"/>
                      <w:szCs w:val="14"/>
                    </w:rPr>
                  </w:rPrChange>
                </w:rPr>
                <w:t>04</w:t>
              </w:r>
            </w:ins>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Change w:id="344" w:author="jmiller20181126" w:date="2018-11-20T14:42:00Z">
              <w:tcPr>
                <w:tcW w:w="1890" w:type="dxa"/>
              </w:tcPr>
            </w:tcPrChange>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p>
          <w:p w14:paraId="0B73A97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p>
          <w:p w14:paraId="0B73A97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w:t>
            </w:r>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p>
          <w:p w14:paraId="0B73A98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p>
          <w:p w14:paraId="0B73A98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cooling&gt;&gt;</w:t>
            </w:r>
          </w:p>
        </w:tc>
        <w:tc>
          <w:tcPr>
            <w:tcW w:w="1260" w:type="dxa"/>
            <w:tcPrChange w:id="345" w:author="jmiller20181126" w:date="2018-11-20T14:42:00Z">
              <w:tcPr>
                <w:tcW w:w="1170" w:type="dxa"/>
              </w:tcPr>
            </w:tcPrChange>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Change w:id="346" w:author="jmiller20181126" w:date="2018-11-20T14:42:00Z">
              <w:tcPr>
                <w:tcW w:w="1710" w:type="dxa"/>
              </w:tcPr>
            </w:tcPrChange>
          </w:tcPr>
          <w:p w14:paraId="0B73A98C" w14:textId="570CE2AC"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del w:id="347" w:author="jmiller20181126" w:date="2018-11-20T14:41:00Z">
              <w:r w:rsidDel="00795DD2">
                <w:rPr>
                  <w:rFonts w:asciiTheme="minorHAnsi" w:hAnsiTheme="minorHAnsi"/>
                  <w:sz w:val="14"/>
                  <w:szCs w:val="14"/>
                </w:rPr>
                <w:delText>E07</w:delText>
              </w:r>
            </w:del>
            <w:ins w:id="348" w:author="jmiller20181126" w:date="2018-11-20T14:41:00Z">
              <w:r w:rsidR="00630537" w:rsidRPr="00630537">
                <w:rPr>
                  <w:rFonts w:asciiTheme="minorHAnsi" w:hAnsiTheme="minorHAnsi"/>
                  <w:sz w:val="14"/>
                  <w:szCs w:val="14"/>
                  <w:highlight w:val="yellow"/>
                  <w:rPrChange w:id="349" w:author="jmiller20181126" w:date="2018-11-27T18:00:00Z">
                    <w:rPr>
                      <w:rFonts w:asciiTheme="minorHAnsi" w:hAnsiTheme="minorHAnsi"/>
                      <w:sz w:val="14"/>
                      <w:szCs w:val="14"/>
                    </w:rPr>
                  </w:rPrChange>
                </w:rPr>
                <w:t>E</w:t>
              </w:r>
              <w:r w:rsidR="00795DD2" w:rsidRPr="00630537">
                <w:rPr>
                  <w:rFonts w:asciiTheme="minorHAnsi" w:hAnsiTheme="minorHAnsi"/>
                  <w:sz w:val="14"/>
                  <w:szCs w:val="14"/>
                  <w:highlight w:val="yellow"/>
                  <w:rPrChange w:id="350" w:author="jmiller20181126" w:date="2018-11-27T18:00:00Z">
                    <w:rPr>
                      <w:rFonts w:asciiTheme="minorHAnsi" w:hAnsiTheme="minorHAnsi"/>
                      <w:sz w:val="14"/>
                      <w:szCs w:val="14"/>
                    </w:rPr>
                  </w:rPrChange>
                </w:rPr>
                <w:t>08</w:t>
              </w:r>
            </w:ins>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0B73A98E" w14:textId="77777777" w:rsidR="00A32895" w:rsidRPr="00E01BCC" w:rsidRDefault="00A32895" w:rsidP="00992A95">
            <w:pPr>
              <w:keepNext/>
              <w:rPr>
                <w:rFonts w:ascii="Calibri" w:hAnsi="Calibri"/>
                <w:sz w:val="14"/>
                <w:szCs w:val="14"/>
              </w:rPr>
            </w:pPr>
            <w:r w:rsidRPr="00E01BCC">
              <w:rPr>
                <w:rFonts w:asciiTheme="minorHAnsi" w:hAnsiTheme="minorHAnsi"/>
                <w:sz w:val="14"/>
                <w:szCs w:val="14"/>
              </w:rPr>
              <w:t>*EER&gt;&gt;</w:t>
            </w:r>
            <w:r>
              <w:rPr>
                <w:rFonts w:asciiTheme="minorHAnsi" w:hAnsiTheme="minorHAnsi"/>
                <w:sz w:val="14"/>
                <w:szCs w:val="14"/>
              </w:rPr>
              <w:t xml:space="preserve"> </w:t>
            </w:r>
          </w:p>
        </w:tc>
        <w:tc>
          <w:tcPr>
            <w:tcW w:w="1170" w:type="dxa"/>
            <w:tcPrChange w:id="351" w:author="jmiller20181126" w:date="2018-11-20T14:42:00Z">
              <w:tcPr>
                <w:tcW w:w="1260" w:type="dxa"/>
              </w:tcPr>
            </w:tcPrChange>
          </w:tcPr>
          <w:p w14:paraId="0B73A98F" w14:textId="794CF359"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del w:id="352" w:author="jmiller20181126" w:date="2018-11-20T14:42:00Z">
              <w:r w:rsidDel="00795DD2">
                <w:rPr>
                  <w:rFonts w:asciiTheme="minorHAnsi" w:hAnsiTheme="minorHAnsi"/>
                  <w:sz w:val="14"/>
                  <w:szCs w:val="14"/>
                </w:rPr>
                <w:delText>E07</w:delText>
              </w:r>
            </w:del>
            <w:ins w:id="353" w:author="jmiller20181126" w:date="2018-11-20T14:42:00Z">
              <w:r w:rsidR="00795DD2" w:rsidRPr="00630537">
                <w:rPr>
                  <w:rFonts w:asciiTheme="minorHAnsi" w:hAnsiTheme="minorHAnsi"/>
                  <w:sz w:val="14"/>
                  <w:szCs w:val="14"/>
                  <w:highlight w:val="yellow"/>
                  <w:rPrChange w:id="354" w:author="jmiller20181126" w:date="2018-11-27T18:00:00Z">
                    <w:rPr>
                      <w:rFonts w:asciiTheme="minorHAnsi" w:hAnsiTheme="minorHAnsi"/>
                      <w:sz w:val="14"/>
                      <w:szCs w:val="14"/>
                    </w:rPr>
                  </w:rPrChange>
                </w:rPr>
                <w:t>E08</w:t>
              </w:r>
            </w:ins>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150BBF0"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Change w:id="355" w:author="jmiller20181126" w:date="2018-11-20T14:42:00Z">
              <w:tcPr>
                <w:tcW w:w="900" w:type="dxa"/>
              </w:tcPr>
            </w:tcPrChange>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Change w:id="356" w:author="jmiller20181126" w:date="2018-11-20T14:42:00Z">
              <w:tcPr>
                <w:tcW w:w="990" w:type="dxa"/>
              </w:tcPr>
            </w:tcPrChange>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63FAF">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7" w:author="jmiller20181126" w:date="2018-11-20T14:4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432"/>
          <w:trPrChange w:id="358" w:author="jmiller20181126" w:date="2018-11-20T14:42:00Z">
            <w:trPr>
              <w:trHeight w:val="432"/>
            </w:trPr>
          </w:trPrChange>
        </w:trPr>
        <w:tc>
          <w:tcPr>
            <w:tcW w:w="1011" w:type="dxa"/>
            <w:shd w:val="clear" w:color="auto" w:fill="auto"/>
            <w:tcPrChange w:id="359" w:author="jmiller20181126" w:date="2018-11-20T14:42:00Z">
              <w:tcPr>
                <w:tcW w:w="1011" w:type="dxa"/>
                <w:shd w:val="clear" w:color="auto" w:fill="auto"/>
              </w:tcPr>
            </w:tcPrChange>
          </w:tcPr>
          <w:p w14:paraId="0B73A994" w14:textId="058BA580" w:rsidR="00A32895" w:rsidRDefault="00A32895" w:rsidP="0079326D">
            <w:pPr>
              <w:keepNext/>
              <w:jc w:val="center"/>
              <w:rPr>
                <w:rFonts w:ascii="Calibri" w:hAnsi="Calibri"/>
                <w:sz w:val="18"/>
                <w:szCs w:val="18"/>
              </w:rPr>
            </w:pPr>
          </w:p>
        </w:tc>
        <w:tc>
          <w:tcPr>
            <w:tcW w:w="1077" w:type="dxa"/>
            <w:tcPrChange w:id="360" w:author="jmiller20181126" w:date="2018-11-20T14:42:00Z">
              <w:tcPr>
                <w:tcW w:w="1077" w:type="dxa"/>
              </w:tcPr>
            </w:tcPrChange>
          </w:tcPr>
          <w:p w14:paraId="7A640FFB" w14:textId="77777777" w:rsidR="00A32895" w:rsidRDefault="00A32895" w:rsidP="0079326D">
            <w:pPr>
              <w:keepNext/>
              <w:jc w:val="center"/>
              <w:rPr>
                <w:ins w:id="361" w:author="jmiller20181126" w:date="2018-11-20T12:03:00Z"/>
                <w:rFonts w:ascii="Calibri" w:hAnsi="Calibri"/>
                <w:sz w:val="18"/>
                <w:szCs w:val="18"/>
              </w:rPr>
            </w:pPr>
          </w:p>
        </w:tc>
        <w:tc>
          <w:tcPr>
            <w:tcW w:w="1800" w:type="dxa"/>
            <w:shd w:val="clear" w:color="auto" w:fill="auto"/>
            <w:tcPrChange w:id="362" w:author="jmiller20181126" w:date="2018-11-20T14:42:00Z">
              <w:tcPr>
                <w:tcW w:w="1710" w:type="dxa"/>
                <w:shd w:val="clear" w:color="auto" w:fill="auto"/>
              </w:tcPr>
            </w:tcPrChange>
          </w:tcPr>
          <w:p w14:paraId="0B73A995" w14:textId="277CD0D4" w:rsidR="00A32895" w:rsidRDefault="00A32895" w:rsidP="0079326D">
            <w:pPr>
              <w:keepNext/>
              <w:jc w:val="center"/>
              <w:rPr>
                <w:rFonts w:ascii="Calibri" w:hAnsi="Calibri"/>
                <w:sz w:val="18"/>
                <w:szCs w:val="18"/>
              </w:rPr>
            </w:pPr>
          </w:p>
        </w:tc>
        <w:tc>
          <w:tcPr>
            <w:tcW w:w="1080" w:type="dxa"/>
            <w:tcPrChange w:id="363" w:author="jmiller20181126" w:date="2018-11-20T14:42:00Z">
              <w:tcPr>
                <w:tcW w:w="990" w:type="dxa"/>
              </w:tcPr>
            </w:tcPrChange>
          </w:tcPr>
          <w:p w14:paraId="0B73A996" w14:textId="77777777" w:rsidR="00A32895" w:rsidRDefault="00A32895" w:rsidP="0079326D">
            <w:pPr>
              <w:keepNext/>
              <w:jc w:val="center"/>
              <w:rPr>
                <w:rFonts w:ascii="Calibri" w:hAnsi="Calibri"/>
                <w:sz w:val="18"/>
                <w:szCs w:val="18"/>
              </w:rPr>
            </w:pPr>
          </w:p>
        </w:tc>
        <w:tc>
          <w:tcPr>
            <w:tcW w:w="990" w:type="dxa"/>
            <w:tcPrChange w:id="364" w:author="jmiller20181126" w:date="2018-11-20T14:42:00Z">
              <w:tcPr>
                <w:tcW w:w="630" w:type="dxa"/>
              </w:tcPr>
            </w:tcPrChange>
          </w:tcPr>
          <w:p w14:paraId="0B73A997" w14:textId="77777777" w:rsidR="00A32895" w:rsidRDefault="00A32895" w:rsidP="0079326D">
            <w:pPr>
              <w:keepNext/>
              <w:jc w:val="center"/>
              <w:rPr>
                <w:rFonts w:ascii="Calibri" w:hAnsi="Calibri"/>
                <w:sz w:val="18"/>
                <w:szCs w:val="18"/>
              </w:rPr>
            </w:pPr>
          </w:p>
        </w:tc>
        <w:tc>
          <w:tcPr>
            <w:tcW w:w="1170" w:type="dxa"/>
            <w:tcPrChange w:id="365" w:author="jmiller20181126" w:date="2018-11-20T14:42:00Z">
              <w:tcPr>
                <w:tcW w:w="1260" w:type="dxa"/>
              </w:tcPr>
            </w:tcPrChange>
          </w:tcPr>
          <w:p w14:paraId="0B73A998" w14:textId="77777777" w:rsidR="00A32895" w:rsidRDefault="00A32895" w:rsidP="0079326D">
            <w:pPr>
              <w:keepNext/>
              <w:jc w:val="center"/>
              <w:rPr>
                <w:rFonts w:ascii="Calibri" w:hAnsi="Calibri"/>
                <w:sz w:val="18"/>
                <w:szCs w:val="18"/>
              </w:rPr>
            </w:pPr>
          </w:p>
        </w:tc>
        <w:tc>
          <w:tcPr>
            <w:tcW w:w="1890" w:type="dxa"/>
            <w:tcPrChange w:id="366" w:author="jmiller20181126" w:date="2018-11-20T14:42:00Z">
              <w:tcPr>
                <w:tcW w:w="1890" w:type="dxa"/>
              </w:tcPr>
            </w:tcPrChange>
          </w:tcPr>
          <w:p w14:paraId="0B73A999" w14:textId="77777777" w:rsidR="00A32895" w:rsidRDefault="00A32895" w:rsidP="0079326D">
            <w:pPr>
              <w:keepNext/>
              <w:jc w:val="center"/>
              <w:rPr>
                <w:rFonts w:ascii="Calibri" w:hAnsi="Calibri"/>
                <w:sz w:val="18"/>
                <w:szCs w:val="18"/>
              </w:rPr>
            </w:pPr>
          </w:p>
        </w:tc>
        <w:tc>
          <w:tcPr>
            <w:tcW w:w="1260" w:type="dxa"/>
            <w:tcPrChange w:id="367" w:author="jmiller20181126" w:date="2018-11-20T14:42:00Z">
              <w:tcPr>
                <w:tcW w:w="1170" w:type="dxa"/>
              </w:tcPr>
            </w:tcPrChange>
          </w:tcPr>
          <w:p w14:paraId="0B73A99A" w14:textId="77777777" w:rsidR="00A32895" w:rsidRDefault="00A32895" w:rsidP="0079326D">
            <w:pPr>
              <w:keepNext/>
              <w:jc w:val="center"/>
              <w:rPr>
                <w:rFonts w:ascii="Calibri" w:hAnsi="Calibri"/>
                <w:sz w:val="18"/>
                <w:szCs w:val="18"/>
              </w:rPr>
            </w:pPr>
          </w:p>
        </w:tc>
        <w:tc>
          <w:tcPr>
            <w:tcW w:w="1170" w:type="dxa"/>
            <w:tcPrChange w:id="368" w:author="jmiller20181126" w:date="2018-11-20T14:42:00Z">
              <w:tcPr>
                <w:tcW w:w="1710" w:type="dxa"/>
              </w:tcPr>
            </w:tcPrChange>
          </w:tcPr>
          <w:p w14:paraId="0B73A99B" w14:textId="77777777" w:rsidR="00A32895" w:rsidRDefault="00A32895" w:rsidP="0079326D">
            <w:pPr>
              <w:keepNext/>
              <w:jc w:val="center"/>
              <w:rPr>
                <w:rFonts w:ascii="Calibri" w:hAnsi="Calibri"/>
                <w:sz w:val="18"/>
                <w:szCs w:val="18"/>
              </w:rPr>
            </w:pPr>
          </w:p>
        </w:tc>
        <w:tc>
          <w:tcPr>
            <w:tcW w:w="1170" w:type="dxa"/>
            <w:tcPrChange w:id="369" w:author="jmiller20181126" w:date="2018-11-20T14:42:00Z">
              <w:tcPr>
                <w:tcW w:w="1260" w:type="dxa"/>
              </w:tcPr>
            </w:tcPrChange>
          </w:tcPr>
          <w:p w14:paraId="0B73A99C" w14:textId="77777777" w:rsidR="00A32895" w:rsidRDefault="00A32895" w:rsidP="0079326D">
            <w:pPr>
              <w:keepNext/>
              <w:jc w:val="center"/>
              <w:rPr>
                <w:rFonts w:ascii="Calibri" w:hAnsi="Calibri"/>
                <w:sz w:val="18"/>
                <w:szCs w:val="18"/>
              </w:rPr>
            </w:pPr>
          </w:p>
        </w:tc>
        <w:tc>
          <w:tcPr>
            <w:tcW w:w="990" w:type="dxa"/>
            <w:tcPrChange w:id="370" w:author="jmiller20181126" w:date="2018-11-20T14:42:00Z">
              <w:tcPr>
                <w:tcW w:w="900" w:type="dxa"/>
              </w:tcPr>
            </w:tcPrChange>
          </w:tcPr>
          <w:p w14:paraId="0B73A99D" w14:textId="77777777" w:rsidR="00A32895" w:rsidRDefault="00A32895" w:rsidP="0079326D">
            <w:pPr>
              <w:keepNext/>
              <w:jc w:val="center"/>
              <w:rPr>
                <w:rFonts w:ascii="Calibri" w:hAnsi="Calibri"/>
                <w:sz w:val="18"/>
                <w:szCs w:val="18"/>
              </w:rPr>
            </w:pPr>
          </w:p>
        </w:tc>
        <w:tc>
          <w:tcPr>
            <w:tcW w:w="990" w:type="dxa"/>
            <w:tcPrChange w:id="371" w:author="jmiller20181126" w:date="2018-11-20T14:42:00Z">
              <w:tcPr>
                <w:tcW w:w="990" w:type="dxa"/>
              </w:tcPr>
            </w:tcPrChange>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77777777"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ins w:id="372" w:author="jmiller20181126" w:date="2018-11-20T14:43:00Z">
              <w:r w:rsidR="00763FAF">
                <w:rPr>
                  <w:rFonts w:asciiTheme="minorHAnsi" w:hAnsiTheme="minorHAnsi"/>
                  <w:sz w:val="18"/>
                  <w:szCs w:val="18"/>
                </w:rPr>
                <w:t xml:space="preserve">complete </w:t>
              </w:r>
            </w:ins>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73" w:author="jmiller20181126" w:date="2018-11-20T12:3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98"/>
        <w:gridCol w:w="1320"/>
        <w:gridCol w:w="1530"/>
        <w:gridCol w:w="1080"/>
        <w:gridCol w:w="900"/>
        <w:gridCol w:w="1170"/>
        <w:gridCol w:w="1800"/>
        <w:gridCol w:w="1323"/>
        <w:gridCol w:w="904"/>
        <w:gridCol w:w="1013"/>
        <w:gridCol w:w="955"/>
        <w:gridCol w:w="1223"/>
        <w:tblGridChange w:id="374">
          <w:tblGrid>
            <w:gridCol w:w="1398"/>
            <w:gridCol w:w="1320"/>
            <w:gridCol w:w="1710"/>
            <w:gridCol w:w="900"/>
            <w:gridCol w:w="900"/>
            <w:gridCol w:w="1170"/>
            <w:gridCol w:w="1620"/>
            <w:gridCol w:w="1503"/>
            <w:gridCol w:w="904"/>
            <w:gridCol w:w="904"/>
            <w:gridCol w:w="1064"/>
            <w:gridCol w:w="1223"/>
          </w:tblGrid>
        </w:tblGridChange>
      </w:tblGrid>
      <w:tr w:rsidR="00CD3D2A" w:rsidRPr="004F470C" w14:paraId="0B73A9B3" w14:textId="77777777" w:rsidTr="00C05EA8">
        <w:trPr>
          <w:trHeight w:val="222"/>
          <w:trPrChange w:id="375" w:author="jmiller20181126" w:date="2018-11-20T12:37:00Z">
            <w:trPr>
              <w:trHeight w:val="222"/>
            </w:trPr>
          </w:trPrChange>
        </w:trPr>
        <w:tc>
          <w:tcPr>
            <w:tcW w:w="14616" w:type="dxa"/>
            <w:gridSpan w:val="12"/>
            <w:tcPrChange w:id="376" w:author="jmiller20181126" w:date="2018-11-20T12:37:00Z">
              <w:tcPr>
                <w:tcW w:w="16127" w:type="dxa"/>
                <w:gridSpan w:val="12"/>
              </w:tcPr>
            </w:tcPrChange>
          </w:tcPr>
          <w:p w14:paraId="0B73A9B1" w14:textId="1635A198" w:rsidR="00CD3D2A" w:rsidRPr="004713BE" w:rsidRDefault="00CD3D2A" w:rsidP="00895739">
            <w:pPr>
              <w:keepNext/>
              <w:rPr>
                <w:rFonts w:ascii="Calibri" w:hAnsi="Calibri"/>
                <w:b/>
              </w:rPr>
            </w:pPr>
            <w:r w:rsidRPr="004713BE">
              <w:rPr>
                <w:rFonts w:ascii="Calibri" w:hAnsi="Calibri"/>
                <w:b/>
                <w:sz w:val="20"/>
                <w:szCs w:val="22"/>
              </w:rPr>
              <w:lastRenderedPageBreak/>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Change w:id="377" w:author="jmiller20181126" w:date="2018-11-27T18:01:00Z">
                  <w:rPr>
                    <w:rFonts w:ascii="Calibri" w:hAnsi="Calibri"/>
                    <w:sz w:val="18"/>
                    <w:szCs w:val="18"/>
                  </w:rPr>
                </w:rPrChange>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Change w:id="378" w:author="jmiller20181126" w:date="2018-11-27T18:01:00Z">
                  <w:rPr>
                    <w:rFonts w:ascii="Calibri" w:hAnsi="Calibri"/>
                    <w:sz w:val="18"/>
                    <w:szCs w:val="18"/>
                  </w:rPr>
                </w:rPrChange>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630537">
        <w:trPr>
          <w:trHeight w:val="223"/>
          <w:trPrChange w:id="379" w:author="jmiller20181126" w:date="2018-11-27T18:02:00Z">
            <w:trPr>
              <w:trHeight w:val="223"/>
            </w:trPr>
          </w:trPrChange>
        </w:trPr>
        <w:tc>
          <w:tcPr>
            <w:tcW w:w="1398" w:type="dxa"/>
            <w:shd w:val="clear" w:color="auto" w:fill="auto"/>
            <w:tcPrChange w:id="380" w:author="jmiller20181126" w:date="2018-11-27T18:02:00Z">
              <w:tcPr>
                <w:tcW w:w="1398" w:type="dxa"/>
                <w:shd w:val="clear" w:color="auto" w:fill="auto"/>
              </w:tcPr>
            </w:tcPrChange>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320" w:type="dxa"/>
            <w:tcPrChange w:id="381" w:author="jmiller20181126" w:date="2018-11-27T18:02:00Z">
              <w:tcPr>
                <w:tcW w:w="1320" w:type="dxa"/>
              </w:tcPr>
            </w:tcPrChange>
          </w:tcPr>
          <w:p w14:paraId="21778B2D" w14:textId="41F42CAB" w:rsidR="00CD3D2A" w:rsidRPr="004713BE" w:rsidRDefault="00763FAF">
            <w:pPr>
              <w:keepNext/>
              <w:jc w:val="center"/>
              <w:rPr>
                <w:rFonts w:ascii="Calibri" w:hAnsi="Calibri"/>
                <w:sz w:val="18"/>
                <w:szCs w:val="18"/>
              </w:rPr>
            </w:pPr>
            <w:ins w:id="382" w:author="jmiller20181126" w:date="2018-11-20T14:46:00Z">
              <w:r>
                <w:rPr>
                  <w:rFonts w:ascii="Calibri" w:hAnsi="Calibri"/>
                  <w:sz w:val="18"/>
                  <w:szCs w:val="18"/>
                </w:rPr>
                <w:t>02</w:t>
              </w:r>
            </w:ins>
          </w:p>
        </w:tc>
        <w:tc>
          <w:tcPr>
            <w:tcW w:w="1530" w:type="dxa"/>
            <w:shd w:val="clear" w:color="auto" w:fill="auto"/>
            <w:tcPrChange w:id="383" w:author="jmiller20181126" w:date="2018-11-27T18:02:00Z">
              <w:tcPr>
                <w:tcW w:w="1710" w:type="dxa"/>
                <w:shd w:val="clear" w:color="auto" w:fill="auto"/>
              </w:tcPr>
            </w:tcPrChange>
          </w:tcPr>
          <w:p w14:paraId="0B73A9B6" w14:textId="5399AD18" w:rsidR="00CD3D2A" w:rsidRPr="004713BE" w:rsidRDefault="00CD3D2A">
            <w:pPr>
              <w:keepNext/>
              <w:jc w:val="center"/>
              <w:rPr>
                <w:rFonts w:ascii="Calibri" w:hAnsi="Calibri"/>
                <w:sz w:val="18"/>
                <w:szCs w:val="18"/>
              </w:rPr>
            </w:pPr>
            <w:del w:id="384" w:author="jmiller20181126" w:date="2018-11-20T14:46:00Z">
              <w:r w:rsidRPr="004713BE" w:rsidDel="00763FAF">
                <w:rPr>
                  <w:rFonts w:ascii="Calibri" w:hAnsi="Calibri"/>
                  <w:sz w:val="18"/>
                  <w:szCs w:val="18"/>
                </w:rPr>
                <w:delText>02</w:delText>
              </w:r>
            </w:del>
            <w:ins w:id="385" w:author="jmiller20181126" w:date="2018-11-20T14:46:00Z">
              <w:r w:rsidR="00763FAF">
                <w:rPr>
                  <w:rFonts w:ascii="Calibri" w:hAnsi="Calibri"/>
                  <w:sz w:val="18"/>
                  <w:szCs w:val="18"/>
                </w:rPr>
                <w:t>03</w:t>
              </w:r>
            </w:ins>
          </w:p>
        </w:tc>
        <w:tc>
          <w:tcPr>
            <w:tcW w:w="1080" w:type="dxa"/>
            <w:tcPrChange w:id="386" w:author="jmiller20181126" w:date="2018-11-27T18:02:00Z">
              <w:tcPr>
                <w:tcW w:w="900" w:type="dxa"/>
              </w:tcPr>
            </w:tcPrChange>
          </w:tcPr>
          <w:p w14:paraId="0B73A9B7" w14:textId="2F95214B" w:rsidR="00CD3D2A" w:rsidRPr="004713BE" w:rsidRDefault="00CD3D2A" w:rsidP="0079326D">
            <w:pPr>
              <w:keepNext/>
              <w:jc w:val="center"/>
              <w:rPr>
                <w:rFonts w:ascii="Calibri" w:hAnsi="Calibri"/>
                <w:sz w:val="18"/>
                <w:szCs w:val="18"/>
              </w:rPr>
            </w:pPr>
            <w:del w:id="387" w:author="jmiller20181126" w:date="2018-11-20T14:47:00Z">
              <w:r w:rsidRPr="004713BE" w:rsidDel="00763FAF">
                <w:rPr>
                  <w:rFonts w:ascii="Calibri" w:hAnsi="Calibri"/>
                  <w:sz w:val="18"/>
                  <w:szCs w:val="18"/>
                </w:rPr>
                <w:delText>03</w:delText>
              </w:r>
            </w:del>
            <w:ins w:id="388" w:author="jmiller20181126" w:date="2018-11-20T14:47:00Z">
              <w:r w:rsidR="00763FAF">
                <w:rPr>
                  <w:rFonts w:ascii="Calibri" w:hAnsi="Calibri"/>
                  <w:sz w:val="18"/>
                  <w:szCs w:val="18"/>
                </w:rPr>
                <w:t>04</w:t>
              </w:r>
            </w:ins>
          </w:p>
        </w:tc>
        <w:tc>
          <w:tcPr>
            <w:tcW w:w="900" w:type="dxa"/>
            <w:tcPrChange w:id="389" w:author="jmiller20181126" w:date="2018-11-27T18:02:00Z">
              <w:tcPr>
                <w:tcW w:w="900" w:type="dxa"/>
              </w:tcPr>
            </w:tcPrChange>
          </w:tcPr>
          <w:p w14:paraId="0B73A9B8" w14:textId="05B1696E" w:rsidR="00CD3D2A" w:rsidRPr="004713BE" w:rsidRDefault="00CD3D2A" w:rsidP="0079326D">
            <w:pPr>
              <w:keepNext/>
              <w:jc w:val="center"/>
              <w:rPr>
                <w:rFonts w:ascii="Calibri" w:hAnsi="Calibri"/>
                <w:sz w:val="18"/>
                <w:szCs w:val="18"/>
              </w:rPr>
            </w:pPr>
            <w:del w:id="390" w:author="jmiller20181126" w:date="2018-11-20T14:47:00Z">
              <w:r w:rsidRPr="004713BE" w:rsidDel="00763FAF">
                <w:rPr>
                  <w:rFonts w:ascii="Calibri" w:hAnsi="Calibri"/>
                  <w:sz w:val="18"/>
                  <w:szCs w:val="18"/>
                </w:rPr>
                <w:delText>04</w:delText>
              </w:r>
            </w:del>
            <w:ins w:id="391" w:author="jmiller20181126" w:date="2018-11-20T14:47:00Z">
              <w:r w:rsidR="00763FAF">
                <w:rPr>
                  <w:rFonts w:ascii="Calibri" w:hAnsi="Calibri"/>
                  <w:sz w:val="18"/>
                  <w:szCs w:val="18"/>
                </w:rPr>
                <w:t>05</w:t>
              </w:r>
            </w:ins>
          </w:p>
        </w:tc>
        <w:tc>
          <w:tcPr>
            <w:tcW w:w="1170" w:type="dxa"/>
            <w:tcPrChange w:id="392" w:author="jmiller20181126" w:date="2018-11-27T18:02:00Z">
              <w:tcPr>
                <w:tcW w:w="1170" w:type="dxa"/>
              </w:tcPr>
            </w:tcPrChange>
          </w:tcPr>
          <w:p w14:paraId="0B73A9B9" w14:textId="4CAA0B81" w:rsidR="00CD3D2A" w:rsidRPr="004713BE" w:rsidRDefault="00CD3D2A" w:rsidP="00E81CAD">
            <w:pPr>
              <w:keepNext/>
              <w:jc w:val="center"/>
              <w:rPr>
                <w:rFonts w:ascii="Calibri" w:hAnsi="Calibri"/>
                <w:sz w:val="18"/>
                <w:szCs w:val="18"/>
              </w:rPr>
            </w:pPr>
            <w:del w:id="393" w:author="jmiller20181126" w:date="2018-11-20T14:47:00Z">
              <w:r w:rsidRPr="004713BE" w:rsidDel="00763FAF">
                <w:rPr>
                  <w:rFonts w:ascii="Calibri" w:hAnsi="Calibri"/>
                  <w:sz w:val="18"/>
                  <w:szCs w:val="18"/>
                </w:rPr>
                <w:delText>05</w:delText>
              </w:r>
            </w:del>
            <w:ins w:id="394" w:author="jmiller20181126" w:date="2018-11-20T14:47:00Z">
              <w:r w:rsidR="00763FAF">
                <w:rPr>
                  <w:rFonts w:ascii="Calibri" w:hAnsi="Calibri"/>
                  <w:sz w:val="18"/>
                  <w:szCs w:val="18"/>
                </w:rPr>
                <w:t>06</w:t>
              </w:r>
            </w:ins>
          </w:p>
        </w:tc>
        <w:tc>
          <w:tcPr>
            <w:tcW w:w="1800" w:type="dxa"/>
            <w:tcPrChange w:id="395" w:author="jmiller20181126" w:date="2018-11-27T18:02:00Z">
              <w:tcPr>
                <w:tcW w:w="1620" w:type="dxa"/>
              </w:tcPr>
            </w:tcPrChange>
          </w:tcPr>
          <w:p w14:paraId="0B73A9BA" w14:textId="07C1102C" w:rsidR="00CD3D2A" w:rsidRPr="004713BE" w:rsidRDefault="00CD3D2A" w:rsidP="00E81CAD">
            <w:pPr>
              <w:keepNext/>
              <w:jc w:val="center"/>
              <w:rPr>
                <w:rFonts w:ascii="Calibri" w:hAnsi="Calibri"/>
                <w:sz w:val="18"/>
                <w:szCs w:val="18"/>
              </w:rPr>
            </w:pPr>
            <w:del w:id="396" w:author="jmiller20181126" w:date="2018-11-20T14:47:00Z">
              <w:r w:rsidRPr="004713BE" w:rsidDel="00763FAF">
                <w:rPr>
                  <w:rFonts w:ascii="Calibri" w:hAnsi="Calibri"/>
                  <w:sz w:val="18"/>
                  <w:szCs w:val="18"/>
                </w:rPr>
                <w:delText>06</w:delText>
              </w:r>
            </w:del>
            <w:ins w:id="397" w:author="jmiller20181126" w:date="2018-11-20T14:47:00Z">
              <w:r w:rsidR="00763FAF">
                <w:rPr>
                  <w:rFonts w:ascii="Calibri" w:hAnsi="Calibri"/>
                  <w:sz w:val="18"/>
                  <w:szCs w:val="18"/>
                </w:rPr>
                <w:t>07</w:t>
              </w:r>
            </w:ins>
          </w:p>
        </w:tc>
        <w:tc>
          <w:tcPr>
            <w:tcW w:w="1323" w:type="dxa"/>
            <w:tcPrChange w:id="398" w:author="jmiller20181126" w:date="2018-11-27T18:02:00Z">
              <w:tcPr>
                <w:tcW w:w="1503" w:type="dxa"/>
              </w:tcPr>
            </w:tcPrChange>
          </w:tcPr>
          <w:p w14:paraId="0B73A9BB" w14:textId="527A7EDA" w:rsidR="00CD3D2A" w:rsidRPr="004713BE" w:rsidRDefault="00CD3D2A" w:rsidP="00E81CAD">
            <w:pPr>
              <w:keepNext/>
              <w:jc w:val="center"/>
              <w:rPr>
                <w:rFonts w:ascii="Calibri" w:hAnsi="Calibri"/>
                <w:sz w:val="18"/>
                <w:szCs w:val="18"/>
              </w:rPr>
            </w:pPr>
            <w:del w:id="399" w:author="jmiller20181126" w:date="2018-11-20T14:47:00Z">
              <w:r w:rsidRPr="004713BE" w:rsidDel="00763FAF">
                <w:rPr>
                  <w:rFonts w:ascii="Calibri" w:hAnsi="Calibri"/>
                  <w:sz w:val="18"/>
                  <w:szCs w:val="18"/>
                </w:rPr>
                <w:delText>07</w:delText>
              </w:r>
            </w:del>
            <w:ins w:id="400" w:author="jmiller20181126" w:date="2018-11-20T14:47:00Z">
              <w:r w:rsidR="00763FAF">
                <w:rPr>
                  <w:rFonts w:ascii="Calibri" w:hAnsi="Calibri"/>
                  <w:sz w:val="18"/>
                  <w:szCs w:val="18"/>
                </w:rPr>
                <w:t>08</w:t>
              </w:r>
            </w:ins>
          </w:p>
        </w:tc>
        <w:tc>
          <w:tcPr>
            <w:tcW w:w="904" w:type="dxa"/>
            <w:tcPrChange w:id="401" w:author="jmiller20181126" w:date="2018-11-27T18:02:00Z">
              <w:tcPr>
                <w:tcW w:w="904" w:type="dxa"/>
              </w:tcPr>
            </w:tcPrChange>
          </w:tcPr>
          <w:p w14:paraId="0B73A9BC" w14:textId="2AAC2FB1" w:rsidR="00CD3D2A" w:rsidRPr="004713BE" w:rsidRDefault="00CD3D2A" w:rsidP="00E81CAD">
            <w:pPr>
              <w:keepNext/>
              <w:jc w:val="center"/>
              <w:rPr>
                <w:rFonts w:ascii="Calibri" w:hAnsi="Calibri"/>
                <w:sz w:val="18"/>
                <w:szCs w:val="18"/>
              </w:rPr>
            </w:pPr>
            <w:del w:id="402" w:author="jmiller20181126" w:date="2018-11-20T14:47:00Z">
              <w:r w:rsidRPr="004713BE" w:rsidDel="00763FAF">
                <w:rPr>
                  <w:rFonts w:ascii="Calibri" w:hAnsi="Calibri"/>
                  <w:sz w:val="18"/>
                  <w:szCs w:val="18"/>
                </w:rPr>
                <w:delText>08</w:delText>
              </w:r>
            </w:del>
            <w:ins w:id="403" w:author="jmiller20181126" w:date="2018-11-20T14:47:00Z">
              <w:r w:rsidR="00763FAF">
                <w:rPr>
                  <w:rFonts w:ascii="Calibri" w:hAnsi="Calibri"/>
                  <w:sz w:val="18"/>
                  <w:szCs w:val="18"/>
                </w:rPr>
                <w:t>09</w:t>
              </w:r>
            </w:ins>
          </w:p>
        </w:tc>
        <w:tc>
          <w:tcPr>
            <w:tcW w:w="1013" w:type="dxa"/>
            <w:tcPrChange w:id="404" w:author="jmiller20181126" w:date="2018-11-27T18:02:00Z">
              <w:tcPr>
                <w:tcW w:w="904" w:type="dxa"/>
              </w:tcPr>
            </w:tcPrChange>
          </w:tcPr>
          <w:p w14:paraId="0B73A9BD" w14:textId="6504F0AB" w:rsidR="00CD3D2A" w:rsidRPr="004713BE" w:rsidRDefault="00CD3D2A" w:rsidP="00E81CAD">
            <w:pPr>
              <w:keepNext/>
              <w:jc w:val="center"/>
              <w:rPr>
                <w:rFonts w:ascii="Calibri" w:hAnsi="Calibri"/>
                <w:sz w:val="18"/>
                <w:szCs w:val="18"/>
              </w:rPr>
            </w:pPr>
            <w:del w:id="405" w:author="jmiller20181126" w:date="2018-11-20T14:47:00Z">
              <w:r w:rsidRPr="004713BE" w:rsidDel="00763FAF">
                <w:rPr>
                  <w:rFonts w:ascii="Calibri" w:hAnsi="Calibri"/>
                  <w:sz w:val="18"/>
                  <w:szCs w:val="18"/>
                </w:rPr>
                <w:delText>09</w:delText>
              </w:r>
            </w:del>
            <w:ins w:id="406" w:author="jmiller20181126" w:date="2018-11-20T14:47:00Z">
              <w:r w:rsidR="00763FAF">
                <w:rPr>
                  <w:rFonts w:ascii="Calibri" w:hAnsi="Calibri"/>
                  <w:sz w:val="18"/>
                  <w:szCs w:val="18"/>
                </w:rPr>
                <w:t>10</w:t>
              </w:r>
            </w:ins>
          </w:p>
        </w:tc>
        <w:tc>
          <w:tcPr>
            <w:tcW w:w="955" w:type="dxa"/>
            <w:tcPrChange w:id="407" w:author="jmiller20181126" w:date="2018-11-27T18:02:00Z">
              <w:tcPr>
                <w:tcW w:w="1064" w:type="dxa"/>
              </w:tcPr>
            </w:tcPrChange>
          </w:tcPr>
          <w:p w14:paraId="0B73A9BE" w14:textId="767B64F2" w:rsidR="00CD3D2A" w:rsidRPr="004713BE" w:rsidRDefault="00CD3D2A" w:rsidP="0079326D">
            <w:pPr>
              <w:keepNext/>
              <w:jc w:val="center"/>
              <w:rPr>
                <w:rFonts w:ascii="Calibri" w:hAnsi="Calibri"/>
                <w:sz w:val="18"/>
                <w:szCs w:val="18"/>
              </w:rPr>
            </w:pPr>
            <w:del w:id="408" w:author="jmiller20181126" w:date="2018-11-20T14:47:00Z">
              <w:r w:rsidRPr="004713BE" w:rsidDel="00763FAF">
                <w:rPr>
                  <w:rFonts w:ascii="Calibri" w:hAnsi="Calibri"/>
                  <w:sz w:val="18"/>
                  <w:szCs w:val="18"/>
                </w:rPr>
                <w:delText>10</w:delText>
              </w:r>
            </w:del>
            <w:ins w:id="409" w:author="jmiller20181126" w:date="2018-11-20T14:47:00Z">
              <w:r w:rsidR="00763FAF">
                <w:rPr>
                  <w:rFonts w:ascii="Calibri" w:hAnsi="Calibri"/>
                  <w:sz w:val="18"/>
                  <w:szCs w:val="18"/>
                </w:rPr>
                <w:t>11</w:t>
              </w:r>
            </w:ins>
          </w:p>
        </w:tc>
        <w:tc>
          <w:tcPr>
            <w:tcW w:w="1223" w:type="dxa"/>
            <w:tcPrChange w:id="410" w:author="jmiller20181126" w:date="2018-11-27T18:02:00Z">
              <w:tcPr>
                <w:tcW w:w="1223" w:type="dxa"/>
              </w:tcPr>
            </w:tcPrChange>
          </w:tcPr>
          <w:p w14:paraId="0B73A9BF" w14:textId="241030A8" w:rsidR="00CD3D2A" w:rsidRPr="004713BE" w:rsidRDefault="00CD3D2A" w:rsidP="0079326D">
            <w:pPr>
              <w:keepNext/>
              <w:jc w:val="center"/>
              <w:rPr>
                <w:rFonts w:ascii="Calibri" w:hAnsi="Calibri"/>
                <w:sz w:val="18"/>
                <w:szCs w:val="18"/>
              </w:rPr>
            </w:pPr>
            <w:del w:id="411" w:author="jmiller20181126" w:date="2018-11-20T14:47:00Z">
              <w:r w:rsidRPr="004713BE" w:rsidDel="00763FAF">
                <w:rPr>
                  <w:rFonts w:ascii="Calibri" w:hAnsi="Calibri"/>
                  <w:sz w:val="18"/>
                  <w:szCs w:val="18"/>
                </w:rPr>
                <w:delText>11</w:delText>
              </w:r>
            </w:del>
            <w:ins w:id="412" w:author="jmiller20181126" w:date="2018-11-20T14:47:00Z">
              <w:r w:rsidR="00763FAF">
                <w:rPr>
                  <w:rFonts w:ascii="Calibri" w:hAnsi="Calibri"/>
                  <w:sz w:val="18"/>
                  <w:szCs w:val="18"/>
                </w:rPr>
                <w:t>12</w:t>
              </w:r>
            </w:ins>
          </w:p>
        </w:tc>
      </w:tr>
      <w:tr w:rsidR="0099130E" w:rsidRPr="004F470C" w14:paraId="0B73A9D0" w14:textId="77777777" w:rsidTr="00630537">
        <w:trPr>
          <w:trHeight w:val="390"/>
          <w:trPrChange w:id="413" w:author="jmiller20181126" w:date="2018-11-27T18:02:00Z">
            <w:trPr>
              <w:trHeight w:val="390"/>
            </w:trPr>
          </w:trPrChange>
        </w:trPr>
        <w:tc>
          <w:tcPr>
            <w:tcW w:w="1398" w:type="dxa"/>
            <w:shd w:val="clear" w:color="auto" w:fill="auto"/>
            <w:vAlign w:val="bottom"/>
            <w:tcPrChange w:id="414" w:author="jmiller20181126" w:date="2018-11-27T18:02:00Z">
              <w:tcPr>
                <w:tcW w:w="1398" w:type="dxa"/>
                <w:shd w:val="clear" w:color="auto" w:fill="auto"/>
                <w:vAlign w:val="bottom"/>
              </w:tcPr>
            </w:tcPrChange>
          </w:tcPr>
          <w:p w14:paraId="0B73A9C1" w14:textId="18D1F042" w:rsidR="00CD3D2A" w:rsidRPr="004713BE" w:rsidRDefault="00C05EA8" w:rsidP="0099130E">
            <w:pPr>
              <w:keepNext/>
              <w:jc w:val="center"/>
              <w:rPr>
                <w:rFonts w:ascii="Calibri" w:hAnsi="Calibri"/>
                <w:sz w:val="18"/>
                <w:szCs w:val="18"/>
              </w:rPr>
            </w:pPr>
            <w:ins w:id="415" w:author="jmiller20181126" w:date="2018-11-20T12:30:00Z">
              <w:r>
                <w:rPr>
                  <w:rFonts w:ascii="Calibri" w:hAnsi="Calibri"/>
                  <w:sz w:val="18"/>
                  <w:szCs w:val="18"/>
                </w:rPr>
                <w:t xml:space="preserve">SC </w:t>
              </w:r>
            </w:ins>
            <w:r w:rsidR="00CD3D2A" w:rsidRPr="004713BE">
              <w:rPr>
                <w:rFonts w:ascii="Calibri" w:hAnsi="Calibri"/>
                <w:sz w:val="18"/>
                <w:szCs w:val="18"/>
              </w:rPr>
              <w:t xml:space="preserve">System </w:t>
            </w:r>
            <w:del w:id="416" w:author="jmiller20181126" w:date="2018-11-20T13:38:00Z">
              <w:r w:rsidR="00CD3D2A" w:rsidRPr="00C05EA8" w:rsidDel="0099130E">
                <w:rPr>
                  <w:rFonts w:ascii="Calibri" w:hAnsi="Calibri"/>
                  <w:sz w:val="10"/>
                  <w:szCs w:val="10"/>
                  <w:rPrChange w:id="417" w:author="jmiller20181126" w:date="2018-11-20T12:30:00Z">
                    <w:rPr>
                      <w:rFonts w:ascii="Calibri" w:hAnsi="Calibri"/>
                      <w:sz w:val="18"/>
                      <w:szCs w:val="18"/>
                    </w:rPr>
                  </w:rPrChange>
                </w:rPr>
                <w:delText>Identification or</w:delText>
              </w:r>
              <w:r w:rsidR="00CD3D2A" w:rsidRPr="004713BE" w:rsidDel="0099130E">
                <w:rPr>
                  <w:rFonts w:ascii="Calibri" w:hAnsi="Calibri"/>
                  <w:sz w:val="18"/>
                  <w:szCs w:val="18"/>
                </w:rPr>
                <w:delText xml:space="preserve"> </w:delText>
              </w:r>
            </w:del>
            <w:ins w:id="418" w:author="jmiller20181126" w:date="2018-11-20T12:30:00Z">
              <w:r>
                <w:rPr>
                  <w:rFonts w:ascii="Calibri" w:hAnsi="Calibri"/>
                  <w:sz w:val="18"/>
                  <w:szCs w:val="18"/>
                </w:rPr>
                <w:t>ID/</w:t>
              </w:r>
            </w:ins>
            <w:r w:rsidR="00CD3D2A" w:rsidRPr="004713BE">
              <w:rPr>
                <w:rFonts w:ascii="Calibri" w:hAnsi="Calibri"/>
                <w:sz w:val="18"/>
                <w:szCs w:val="18"/>
              </w:rPr>
              <w:t>Name</w:t>
            </w:r>
          </w:p>
        </w:tc>
        <w:tc>
          <w:tcPr>
            <w:tcW w:w="1320" w:type="dxa"/>
            <w:vAlign w:val="bottom"/>
            <w:tcPrChange w:id="419" w:author="jmiller20181126" w:date="2018-11-27T18:02:00Z">
              <w:tcPr>
                <w:tcW w:w="1320" w:type="dxa"/>
                <w:vAlign w:val="bottom"/>
              </w:tcPr>
            </w:tcPrChange>
          </w:tcPr>
          <w:p w14:paraId="13A46CF4" w14:textId="0109402B" w:rsidR="00CD3D2A" w:rsidRPr="00A32895" w:rsidRDefault="00CD3D2A" w:rsidP="00C05EA8">
            <w:pPr>
              <w:keepNext/>
              <w:jc w:val="center"/>
              <w:rPr>
                <w:ins w:id="420" w:author="jmiller20181126" w:date="2018-11-20T12:25:00Z"/>
                <w:rFonts w:ascii="Calibri" w:hAnsi="Calibri"/>
                <w:sz w:val="18"/>
                <w:szCs w:val="18"/>
              </w:rPr>
            </w:pPr>
            <w:ins w:id="421" w:author="jmiller20181126" w:date="2018-11-20T12:25:00Z">
              <w:r w:rsidRPr="00A32895">
                <w:rPr>
                  <w:rFonts w:ascii="Calibri" w:hAnsi="Calibri"/>
                  <w:sz w:val="18"/>
                  <w:szCs w:val="18"/>
                </w:rPr>
                <w:t>SC System</w:t>
              </w:r>
            </w:ins>
          </w:p>
          <w:p w14:paraId="11D6BC51" w14:textId="095073A6" w:rsidR="00CD3D2A" w:rsidRPr="004713BE" w:rsidRDefault="0099130E" w:rsidP="00C05EA8">
            <w:pPr>
              <w:keepNext/>
              <w:jc w:val="center"/>
              <w:rPr>
                <w:rFonts w:ascii="Calibri" w:hAnsi="Calibri"/>
                <w:sz w:val="18"/>
                <w:szCs w:val="18"/>
              </w:rPr>
            </w:pPr>
            <w:ins w:id="422" w:author="jmiller20181126" w:date="2018-11-20T13:36:00Z">
              <w:r>
                <w:rPr>
                  <w:rFonts w:ascii="Calibri" w:hAnsi="Calibri"/>
                  <w:sz w:val="18"/>
                  <w:szCs w:val="18"/>
                </w:rPr>
                <w:t xml:space="preserve">Description of Area </w:t>
              </w:r>
            </w:ins>
            <w:ins w:id="423" w:author="jmiller20181126" w:date="2018-11-20T12:25:00Z">
              <w:r w:rsidR="00CD3D2A" w:rsidRPr="00A32895">
                <w:rPr>
                  <w:rFonts w:ascii="Calibri" w:hAnsi="Calibri"/>
                  <w:sz w:val="18"/>
                  <w:szCs w:val="18"/>
                </w:rPr>
                <w:t xml:space="preserve"> Served</w:t>
              </w:r>
            </w:ins>
          </w:p>
        </w:tc>
        <w:tc>
          <w:tcPr>
            <w:tcW w:w="1530" w:type="dxa"/>
            <w:shd w:val="clear" w:color="auto" w:fill="auto"/>
            <w:vAlign w:val="bottom"/>
            <w:tcPrChange w:id="424" w:author="jmiller20181126" w:date="2018-11-27T18:02:00Z">
              <w:tcPr>
                <w:tcW w:w="1710" w:type="dxa"/>
                <w:shd w:val="clear" w:color="auto" w:fill="auto"/>
                <w:vAlign w:val="bottom"/>
              </w:tcPr>
            </w:tcPrChange>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Change w:id="425" w:author="jmiller20181126" w:date="2018-11-27T18:02:00Z">
              <w:tcPr>
                <w:tcW w:w="900" w:type="dxa"/>
                <w:vAlign w:val="bottom"/>
              </w:tcPr>
            </w:tcPrChange>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Change w:id="426" w:author="jmiller20181126" w:date="2018-11-27T18:02:00Z">
              <w:tcPr>
                <w:tcW w:w="900" w:type="dxa"/>
                <w:vAlign w:val="bottom"/>
              </w:tcPr>
            </w:tcPrChange>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1170" w:type="dxa"/>
            <w:vAlign w:val="bottom"/>
            <w:tcPrChange w:id="427" w:author="jmiller20181126" w:date="2018-11-27T18:02:00Z">
              <w:tcPr>
                <w:tcW w:w="1170" w:type="dxa"/>
                <w:vAlign w:val="bottom"/>
              </w:tcPr>
            </w:tcPrChange>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800" w:type="dxa"/>
            <w:vAlign w:val="bottom"/>
            <w:tcPrChange w:id="428" w:author="jmiller20181126" w:date="2018-11-27T18:02:00Z">
              <w:tcPr>
                <w:tcW w:w="1620" w:type="dxa"/>
                <w:vAlign w:val="bottom"/>
              </w:tcPr>
            </w:tcPrChange>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323" w:type="dxa"/>
            <w:vAlign w:val="bottom"/>
            <w:tcPrChange w:id="429" w:author="jmiller20181126" w:date="2018-11-27T18:02:00Z">
              <w:tcPr>
                <w:tcW w:w="1503" w:type="dxa"/>
                <w:vAlign w:val="bottom"/>
              </w:tcPr>
            </w:tcPrChange>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904" w:type="dxa"/>
            <w:vAlign w:val="bottom"/>
            <w:tcPrChange w:id="430" w:author="jmiller20181126" w:date="2018-11-27T18:02:00Z">
              <w:tcPr>
                <w:tcW w:w="904" w:type="dxa"/>
                <w:vAlign w:val="bottom"/>
              </w:tcPr>
            </w:tcPrChange>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1013" w:type="dxa"/>
            <w:vAlign w:val="bottom"/>
            <w:tcPrChange w:id="431" w:author="jmiller20181126" w:date="2018-11-27T18:02:00Z">
              <w:tcPr>
                <w:tcW w:w="904" w:type="dxa"/>
                <w:vAlign w:val="bottom"/>
              </w:tcPr>
            </w:tcPrChange>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55" w:type="dxa"/>
            <w:vAlign w:val="bottom"/>
            <w:tcPrChange w:id="432" w:author="jmiller20181126" w:date="2018-11-27T18:02:00Z">
              <w:tcPr>
                <w:tcW w:w="1064" w:type="dxa"/>
                <w:vAlign w:val="bottom"/>
              </w:tcPr>
            </w:tcPrChange>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23" w:type="dxa"/>
            <w:vAlign w:val="bottom"/>
            <w:tcPrChange w:id="433" w:author="jmiller20181126" w:date="2018-11-27T18:02:00Z">
              <w:tcPr>
                <w:tcW w:w="1223" w:type="dxa"/>
                <w:vAlign w:val="bottom"/>
              </w:tcPr>
            </w:tcPrChange>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630537">
        <w:trPr>
          <w:trHeight w:val="432"/>
          <w:trPrChange w:id="434" w:author="jmiller20181126" w:date="2018-11-27T18:02:00Z">
            <w:trPr>
              <w:trHeight w:val="432"/>
            </w:trPr>
          </w:trPrChange>
        </w:trPr>
        <w:tc>
          <w:tcPr>
            <w:tcW w:w="1398" w:type="dxa"/>
            <w:shd w:val="clear" w:color="auto" w:fill="auto"/>
            <w:tcPrChange w:id="435" w:author="jmiller20181126" w:date="2018-11-27T18:02:00Z">
              <w:tcPr>
                <w:tcW w:w="1398" w:type="dxa"/>
                <w:shd w:val="clear" w:color="auto" w:fill="auto"/>
              </w:tcPr>
            </w:tcPrChange>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Change w:id="436" w:author="jmiller20181126" w:date="2018-11-27T18:01:00Z">
                  <w:rPr>
                    <w:rFonts w:asciiTheme="minorHAnsi" w:hAnsiTheme="minorHAnsi"/>
                    <w:sz w:val="14"/>
                    <w:szCs w:val="14"/>
                  </w:rPr>
                </w:rPrChange>
              </w:rPr>
              <w:t>B01</w:t>
            </w:r>
            <w:r w:rsidRPr="00F5055E" w:rsidDel="004B10AF">
              <w:rPr>
                <w:rFonts w:ascii="Calibri" w:hAnsi="Calibri"/>
                <w:sz w:val="14"/>
                <w:szCs w:val="14"/>
              </w:rPr>
              <w:t xml:space="preserve"> </w:t>
            </w:r>
            <w:r w:rsidRPr="00F5055E">
              <w:rPr>
                <w:rFonts w:ascii="Calibri" w:hAnsi="Calibri"/>
                <w:sz w:val="14"/>
                <w:szCs w:val="14"/>
              </w:rPr>
              <w:t>&gt;&gt;</w:t>
            </w:r>
          </w:p>
        </w:tc>
        <w:tc>
          <w:tcPr>
            <w:tcW w:w="1320" w:type="dxa"/>
            <w:tcPrChange w:id="437" w:author="jmiller20181126" w:date="2018-11-27T18:02:00Z">
              <w:tcPr>
                <w:tcW w:w="1320" w:type="dxa"/>
              </w:tcPr>
            </w:tcPrChange>
          </w:tcPr>
          <w:p w14:paraId="75279502" w14:textId="3233F5EE" w:rsidR="00CD3D2A" w:rsidRPr="00F5055E" w:rsidRDefault="00CD3D2A" w:rsidP="00CD3D2A">
            <w:pPr>
              <w:rPr>
                <w:rFonts w:asciiTheme="minorHAnsi" w:hAnsiTheme="minorHAnsi"/>
                <w:sz w:val="14"/>
                <w:szCs w:val="14"/>
              </w:rPr>
            </w:pPr>
            <w:ins w:id="438" w:author="jmiller20181126" w:date="2018-11-20T12:25:00Z">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Change w:id="439" w:author="jmiller20181126" w:date="2018-11-27T18:01:00Z">
                    <w:rPr>
                      <w:rFonts w:asciiTheme="minorHAnsi" w:hAnsiTheme="minorHAnsi"/>
                      <w:sz w:val="14"/>
                      <w:szCs w:val="14"/>
                    </w:rPr>
                  </w:rPrChange>
                </w:rPr>
                <w:t>B02</w:t>
              </w:r>
              <w:r w:rsidRPr="00CD3D2A">
                <w:rPr>
                  <w:rFonts w:asciiTheme="minorHAnsi" w:hAnsiTheme="minorHAnsi"/>
                  <w:sz w:val="14"/>
                  <w:szCs w:val="14"/>
                </w:rPr>
                <w:t xml:space="preserve"> &gt;&gt;</w:t>
              </w:r>
            </w:ins>
          </w:p>
        </w:tc>
        <w:tc>
          <w:tcPr>
            <w:tcW w:w="1530" w:type="dxa"/>
            <w:shd w:val="clear" w:color="auto" w:fill="auto"/>
            <w:tcPrChange w:id="440" w:author="jmiller20181126" w:date="2018-11-27T18:02:00Z">
              <w:tcPr>
                <w:tcW w:w="1710" w:type="dxa"/>
                <w:shd w:val="clear" w:color="auto" w:fill="auto"/>
              </w:tcPr>
            </w:tcPrChange>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77777777" w:rsidR="00CD3D2A" w:rsidRDefault="00CD3D2A" w:rsidP="00CD3D2A">
            <w:pPr>
              <w:rPr>
                <w:rFonts w:asciiTheme="minorHAnsi" w:hAnsiTheme="minorHAnsi"/>
                <w:sz w:val="14"/>
                <w:szCs w:val="14"/>
              </w:rPr>
            </w:pPr>
            <w:r w:rsidRPr="00900FD4">
              <w:rPr>
                <w:rFonts w:asciiTheme="minorHAnsi" w:hAnsiTheme="minorHAnsi"/>
                <w:sz w:val="14"/>
                <w:szCs w:val="14"/>
              </w:rPr>
              <w:t>*N/A (no heating);</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0B73A9E3" w14:textId="3C488DE1" w:rsidR="00CD3D2A" w:rsidRPr="00F5055E" w:rsidRDefault="00CD3D2A" w:rsidP="00CD3D2A">
            <w:pPr>
              <w:rPr>
                <w:rFonts w:asciiTheme="minorHAnsi" w:hAnsiTheme="minorHAnsi"/>
                <w:sz w:val="14"/>
                <w:szCs w:val="14"/>
              </w:rPr>
            </w:pPr>
            <w:r>
              <w:rPr>
                <w:rFonts w:asciiTheme="minorHAnsi" w:hAnsiTheme="minorHAnsi"/>
                <w:sz w:val="14"/>
                <w:szCs w:val="14"/>
              </w:rPr>
              <w:t>*Packaged gas furnace</w:t>
            </w:r>
            <w:r w:rsidRPr="00F5055E">
              <w:rPr>
                <w:rFonts w:asciiTheme="minorHAnsi" w:hAnsiTheme="minorHAnsi"/>
                <w:sz w:val="14"/>
                <w:szCs w:val="14"/>
              </w:rPr>
              <w:t>&gt;&gt;</w:t>
            </w:r>
          </w:p>
        </w:tc>
        <w:tc>
          <w:tcPr>
            <w:tcW w:w="1080" w:type="dxa"/>
            <w:tcPrChange w:id="441" w:author="jmiller20181126" w:date="2018-11-27T18:02:00Z">
              <w:tcPr>
                <w:tcW w:w="900" w:type="dxa"/>
              </w:tcPr>
            </w:tcPrChange>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5" w14:textId="1C0A8718" w:rsidR="00CD3D2A" w:rsidDel="00630537" w:rsidRDefault="00CD3D2A" w:rsidP="00CD3D2A">
            <w:pPr>
              <w:rPr>
                <w:del w:id="442" w:author="jmiller20181126" w:date="2018-11-27T18:03:00Z"/>
                <w:rFonts w:asciiTheme="minorHAnsi" w:hAnsiTheme="minorHAnsi"/>
                <w:sz w:val="14"/>
                <w:szCs w:val="14"/>
              </w:rPr>
            </w:pPr>
            <w:r w:rsidRPr="00630537">
              <w:rPr>
                <w:rFonts w:asciiTheme="minorHAnsi" w:hAnsiTheme="minorHAnsi"/>
                <w:b/>
                <w:sz w:val="14"/>
                <w:szCs w:val="14"/>
                <w:rPrChange w:id="443" w:author="jmiller20181126" w:date="2018-11-27T18:03:00Z">
                  <w:rPr>
                    <w:rFonts w:asciiTheme="minorHAnsi" w:hAnsiTheme="minorHAnsi"/>
                    <w:sz w:val="14"/>
                    <w:szCs w:val="14"/>
                  </w:rPr>
                </w:rPrChange>
              </w:rPr>
              <w:t>if</w:t>
            </w:r>
            <w:r>
              <w:rPr>
                <w:rFonts w:asciiTheme="minorHAnsi" w:hAnsiTheme="minorHAnsi"/>
                <w:sz w:val="14"/>
                <w:szCs w:val="14"/>
              </w:rPr>
              <w:t xml:space="preserve"> </w:t>
            </w:r>
            <w:del w:id="444" w:author="jmiller20181126" w:date="2018-11-20T14:47:00Z">
              <w:r w:rsidDel="00763FAF">
                <w:rPr>
                  <w:rFonts w:asciiTheme="minorHAnsi" w:hAnsiTheme="minorHAnsi"/>
                  <w:sz w:val="14"/>
                  <w:szCs w:val="14"/>
                </w:rPr>
                <w:delText>F02</w:delText>
              </w:r>
            </w:del>
            <w:ins w:id="445" w:author="jmiller20181126" w:date="2018-11-20T14:47:00Z">
              <w:r w:rsidR="00763FAF" w:rsidRPr="00630537">
                <w:rPr>
                  <w:rFonts w:asciiTheme="minorHAnsi" w:hAnsiTheme="minorHAnsi"/>
                  <w:sz w:val="14"/>
                  <w:szCs w:val="14"/>
                  <w:highlight w:val="yellow"/>
                  <w:rPrChange w:id="446" w:author="jmiller20181126" w:date="2018-11-27T18:01:00Z">
                    <w:rPr>
                      <w:rFonts w:asciiTheme="minorHAnsi" w:hAnsiTheme="minorHAnsi"/>
                      <w:sz w:val="14"/>
                      <w:szCs w:val="14"/>
                    </w:rPr>
                  </w:rPrChange>
                </w:rPr>
                <w:t>F03</w:t>
              </w:r>
            </w:ins>
            <w:r>
              <w:rPr>
                <w:rFonts w:asciiTheme="minorHAnsi" w:hAnsiTheme="minorHAnsi"/>
                <w:sz w:val="14"/>
                <w:szCs w:val="14"/>
              </w:rPr>
              <w:t xml:space="preserve">=N/A (no heating); </w:t>
            </w:r>
            <w:r w:rsidRPr="00630537">
              <w:rPr>
                <w:rFonts w:asciiTheme="minorHAnsi" w:hAnsiTheme="minorHAnsi"/>
                <w:b/>
                <w:sz w:val="14"/>
                <w:szCs w:val="14"/>
                <w:rPrChange w:id="447" w:author="jmiller20181126" w:date="2018-11-27T18:03:00Z">
                  <w:rPr>
                    <w:rFonts w:asciiTheme="minorHAnsi" w:hAnsiTheme="minorHAnsi"/>
                    <w:sz w:val="14"/>
                    <w:szCs w:val="14"/>
                  </w:rPr>
                </w:rPrChange>
              </w:rPr>
              <w:t>then</w:t>
            </w:r>
            <w:r>
              <w:rPr>
                <w:rFonts w:asciiTheme="minorHAnsi" w:hAnsiTheme="minorHAnsi"/>
                <w:sz w:val="14"/>
                <w:szCs w:val="14"/>
              </w:rPr>
              <w:t xml:space="preserve"> </w:t>
            </w:r>
            <w:ins w:id="448" w:author="jmiller20181126" w:date="2018-11-27T18:02:00Z">
              <w:r w:rsidR="00630537">
                <w:rPr>
                  <w:rFonts w:asciiTheme="minorHAnsi" w:hAnsiTheme="minorHAnsi"/>
                  <w:sz w:val="14"/>
                  <w:szCs w:val="14"/>
                </w:rPr>
                <w:t>text</w:t>
              </w:r>
            </w:ins>
          </w:p>
          <w:p w14:paraId="0B73A9E6" w14:textId="77777777" w:rsidR="00CD3D2A" w:rsidRDefault="00CD3D2A" w:rsidP="00CD3D2A">
            <w:pPr>
              <w:rPr>
                <w:rFonts w:asciiTheme="minorHAnsi" w:hAnsiTheme="minorHAnsi"/>
                <w:sz w:val="14"/>
                <w:szCs w:val="14"/>
              </w:rPr>
            </w:pP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Change w:id="449" w:author="jmiller20181126" w:date="2018-11-27T18:03:00Z">
                  <w:rPr>
                    <w:rFonts w:asciiTheme="minorHAnsi" w:hAnsiTheme="minorHAnsi"/>
                    <w:sz w:val="14"/>
                    <w:szCs w:val="14"/>
                  </w:rPr>
                </w:rPrChange>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Change w:id="450" w:author="jmiller20181126" w:date="2018-11-27T18:02:00Z">
              <w:tcPr>
                <w:tcW w:w="900" w:type="dxa"/>
              </w:tcPr>
            </w:tcPrChange>
          </w:tcPr>
          <w:p w14:paraId="0B73A9E8" w14:textId="08B8FDC3"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del w:id="451" w:author="jmiller20181126" w:date="2018-11-20T14:48:00Z">
              <w:r w:rsidDel="00763FAF">
                <w:rPr>
                  <w:rFonts w:asciiTheme="minorHAnsi" w:hAnsiTheme="minorHAnsi"/>
                  <w:sz w:val="14"/>
                  <w:szCs w:val="14"/>
                </w:rPr>
                <w:delText>F03</w:delText>
              </w:r>
            </w:del>
            <w:ins w:id="452" w:author="jmiller20181126" w:date="2018-11-20T14:48:00Z">
              <w:r w:rsidR="00763FAF" w:rsidRPr="006A1F9B">
                <w:rPr>
                  <w:rFonts w:asciiTheme="minorHAnsi" w:hAnsiTheme="minorHAnsi"/>
                  <w:sz w:val="14"/>
                  <w:szCs w:val="14"/>
                  <w:highlight w:val="yellow"/>
                  <w:rPrChange w:id="453" w:author="jmiller20181126" w:date="2018-11-27T18:04:00Z">
                    <w:rPr>
                      <w:rFonts w:asciiTheme="minorHAnsi" w:hAnsiTheme="minorHAnsi"/>
                      <w:sz w:val="14"/>
                      <w:szCs w:val="14"/>
                    </w:rPr>
                  </w:rPrChange>
                </w:rPr>
                <w:t>F04</w:t>
              </w:r>
            </w:ins>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1170" w:type="dxa"/>
            <w:tcPrChange w:id="454" w:author="jmiller20181126" w:date="2018-11-27T18:02:00Z">
              <w:tcPr>
                <w:tcW w:w="1170" w:type="dxa"/>
              </w:tcPr>
            </w:tcPrChange>
          </w:tcPr>
          <w:p w14:paraId="0B73A9EB" w14:textId="538920D1"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del w:id="455" w:author="jmiller20181126" w:date="2018-11-20T14:48:00Z">
              <w:r w:rsidDel="00763FAF">
                <w:rPr>
                  <w:rFonts w:asciiTheme="minorHAnsi" w:hAnsiTheme="minorHAnsi"/>
                  <w:sz w:val="14"/>
                  <w:szCs w:val="14"/>
                </w:rPr>
                <w:delText>F03</w:delText>
              </w:r>
            </w:del>
            <w:ins w:id="456" w:author="jmiller20181126" w:date="2018-11-20T14:48:00Z">
              <w:r w:rsidR="00763FAF" w:rsidRPr="006A1F9B">
                <w:rPr>
                  <w:rFonts w:asciiTheme="minorHAnsi" w:hAnsiTheme="minorHAnsi"/>
                  <w:sz w:val="14"/>
                  <w:szCs w:val="14"/>
                  <w:highlight w:val="yellow"/>
                  <w:rPrChange w:id="457" w:author="jmiller20181126" w:date="2018-11-27T18:04:00Z">
                    <w:rPr>
                      <w:rFonts w:asciiTheme="minorHAnsi" w:hAnsiTheme="minorHAnsi"/>
                      <w:sz w:val="14"/>
                      <w:szCs w:val="14"/>
                    </w:rPr>
                  </w:rPrChange>
                </w:rPr>
                <w:t>F</w:t>
              </w:r>
            </w:ins>
            <w:ins w:id="458" w:author="jmiller20181126" w:date="2018-11-20T14:49:00Z">
              <w:r w:rsidR="00763FAF" w:rsidRPr="006A1F9B">
                <w:rPr>
                  <w:rFonts w:asciiTheme="minorHAnsi" w:hAnsiTheme="minorHAnsi"/>
                  <w:sz w:val="14"/>
                  <w:szCs w:val="14"/>
                  <w:highlight w:val="yellow"/>
                  <w:rPrChange w:id="459" w:author="jmiller20181126" w:date="2018-11-27T18:04:00Z">
                    <w:rPr>
                      <w:rFonts w:asciiTheme="minorHAnsi" w:hAnsiTheme="minorHAnsi"/>
                      <w:sz w:val="14"/>
                      <w:szCs w:val="14"/>
                    </w:rPr>
                  </w:rPrChange>
                </w:rPr>
                <w:t>04</w:t>
              </w:r>
            </w:ins>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800" w:type="dxa"/>
            <w:tcPrChange w:id="460" w:author="jmiller20181126" w:date="2018-11-27T18:02:00Z">
              <w:tcPr>
                <w:tcW w:w="1620" w:type="dxa"/>
              </w:tcPr>
            </w:tcPrChange>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 ;</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F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direct</w:t>
            </w:r>
          </w:p>
          <w:p w14:paraId="0B73A9F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w:t>
            </w:r>
          </w:p>
          <w:p w14:paraId="0B73AA0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indirectdirect</w:t>
            </w:r>
          </w:p>
          <w:p w14:paraId="0B73AA0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p>
          <w:p w14:paraId="0B73AA0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p>
          <w:p w14:paraId="0B73AA03" w14:textId="77777777" w:rsidR="00CD3D2A" w:rsidRPr="00F5055E" w:rsidRDefault="00CD3D2A" w:rsidP="00CD3D2A">
            <w:pPr>
              <w:rPr>
                <w:rFonts w:ascii="Calibri" w:hAnsi="Calibri"/>
                <w:sz w:val="14"/>
                <w:szCs w:val="14"/>
              </w:rPr>
            </w:pPr>
            <w:r w:rsidRPr="00F5055E">
              <w:rPr>
                <w:rFonts w:asciiTheme="minorHAnsi" w:hAnsiTheme="minorHAnsi"/>
                <w:sz w:val="14"/>
                <w:szCs w:val="14"/>
              </w:rPr>
              <w:t>*no cooling&gt;&gt;</w:t>
            </w:r>
          </w:p>
        </w:tc>
        <w:tc>
          <w:tcPr>
            <w:tcW w:w="1323" w:type="dxa"/>
            <w:tcPrChange w:id="461" w:author="jmiller20181126" w:date="2018-11-27T18:02:00Z">
              <w:tcPr>
                <w:tcW w:w="1503" w:type="dxa"/>
              </w:tcPr>
            </w:tcPrChange>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48C1F66F" w:rsidR="00CD3D2A" w:rsidRDefault="00CD3D2A" w:rsidP="00CD3D2A">
            <w:pPr>
              <w:rPr>
                <w:rFonts w:asciiTheme="minorHAnsi" w:hAnsiTheme="minorHAnsi"/>
                <w:sz w:val="14"/>
                <w:szCs w:val="14"/>
              </w:rPr>
            </w:pPr>
            <w:r>
              <w:rPr>
                <w:rFonts w:asciiTheme="minorHAnsi" w:hAnsiTheme="minorHAnsi"/>
                <w:sz w:val="14"/>
                <w:szCs w:val="14"/>
              </w:rPr>
              <w:t xml:space="preserve">if </w:t>
            </w:r>
            <w:del w:id="462" w:author="jmiller20181126" w:date="2018-11-20T14:49:00Z">
              <w:r w:rsidDel="00763FAF">
                <w:rPr>
                  <w:rFonts w:asciiTheme="minorHAnsi" w:hAnsiTheme="minorHAnsi"/>
                  <w:sz w:val="14"/>
                  <w:szCs w:val="14"/>
                </w:rPr>
                <w:delText>F06</w:delText>
              </w:r>
            </w:del>
            <w:ins w:id="463" w:author="jmiller20181126" w:date="2018-11-20T14:49:00Z">
              <w:r w:rsidR="00763FAF" w:rsidRPr="006A1F9B">
                <w:rPr>
                  <w:rFonts w:asciiTheme="minorHAnsi" w:hAnsiTheme="minorHAnsi"/>
                  <w:sz w:val="14"/>
                  <w:szCs w:val="14"/>
                  <w:highlight w:val="yellow"/>
                  <w:rPrChange w:id="464" w:author="jmiller20181126" w:date="2018-11-27T18:04:00Z">
                    <w:rPr>
                      <w:rFonts w:asciiTheme="minorHAnsi" w:hAnsiTheme="minorHAnsi"/>
                      <w:sz w:val="14"/>
                      <w:szCs w:val="14"/>
                    </w:rPr>
                  </w:rPrChange>
                </w:rPr>
                <w:t>F07</w:t>
              </w:r>
            </w:ins>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904" w:type="dxa"/>
            <w:tcPrChange w:id="465" w:author="jmiller20181126" w:date="2018-11-27T18:02:00Z">
              <w:tcPr>
                <w:tcW w:w="904" w:type="dxa"/>
              </w:tcPr>
            </w:tcPrChange>
          </w:tcPr>
          <w:p w14:paraId="0B73AA08" w14:textId="298446A5"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Change w:id="466" w:author="jmiller20181126" w:date="2018-11-27T18:05:00Z">
                  <w:rPr>
                    <w:rFonts w:asciiTheme="minorHAnsi" w:hAnsiTheme="minorHAnsi"/>
                    <w:sz w:val="14"/>
                    <w:szCs w:val="14"/>
                  </w:rPr>
                </w:rPrChange>
              </w:rPr>
              <w:t>if</w:t>
            </w:r>
            <w:r w:rsidRPr="00F5055E">
              <w:rPr>
                <w:rFonts w:asciiTheme="minorHAnsi" w:hAnsiTheme="minorHAnsi"/>
                <w:sz w:val="14"/>
                <w:szCs w:val="14"/>
              </w:rPr>
              <w:t xml:space="preserve"> </w:t>
            </w:r>
            <w:del w:id="467" w:author="jmiller20181126" w:date="2018-11-20T14:49:00Z">
              <w:r w:rsidRPr="00F5055E" w:rsidDel="00763FAF">
                <w:rPr>
                  <w:rFonts w:asciiTheme="minorHAnsi" w:hAnsiTheme="minorHAnsi"/>
                  <w:sz w:val="14"/>
                  <w:szCs w:val="14"/>
                </w:rPr>
                <w:delText>F0</w:delText>
              </w:r>
              <w:r w:rsidDel="00763FAF">
                <w:rPr>
                  <w:rFonts w:asciiTheme="minorHAnsi" w:hAnsiTheme="minorHAnsi"/>
                  <w:sz w:val="14"/>
                  <w:szCs w:val="14"/>
                </w:rPr>
                <w:delText>7</w:delText>
              </w:r>
            </w:del>
            <w:ins w:id="468" w:author="jmiller20181126" w:date="2018-11-20T14:49:00Z">
              <w:r w:rsidR="00763FAF" w:rsidRPr="006A1F9B">
                <w:rPr>
                  <w:rFonts w:asciiTheme="minorHAnsi" w:hAnsiTheme="minorHAnsi"/>
                  <w:sz w:val="14"/>
                  <w:szCs w:val="14"/>
                  <w:highlight w:val="yellow"/>
                  <w:rPrChange w:id="469" w:author="jmiller20181126" w:date="2018-11-27T18:05:00Z">
                    <w:rPr>
                      <w:rFonts w:asciiTheme="minorHAnsi" w:hAnsiTheme="minorHAnsi"/>
                      <w:sz w:val="14"/>
                      <w:szCs w:val="14"/>
                    </w:rPr>
                  </w:rPrChange>
                </w:rPr>
                <w:t>F08</w:t>
              </w:r>
            </w:ins>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Change w:id="470" w:author="jmiller20181126" w:date="2018-11-27T18:05:00Z">
                  <w:rPr>
                    <w:rFonts w:asciiTheme="minorHAnsi" w:hAnsiTheme="minorHAnsi"/>
                    <w:sz w:val="14"/>
                    <w:szCs w:val="14"/>
                  </w:rPr>
                </w:rPrChange>
              </w:rPr>
              <w:t>then</w:t>
            </w:r>
            <w:r w:rsidRPr="00F5055E">
              <w:rPr>
                <w:rFonts w:asciiTheme="minorHAnsi" w:hAnsiTheme="minorHAnsi"/>
                <w:sz w:val="14"/>
                <w:szCs w:val="14"/>
              </w:rPr>
              <w:t xml:space="preserve"> value =n/a, </w:t>
            </w:r>
          </w:p>
          <w:p w14:paraId="3634A06B" w14:textId="77777777" w:rsidR="00763FAF" w:rsidRDefault="00CD3D2A" w:rsidP="00CD3D2A">
            <w:pPr>
              <w:keepNext/>
              <w:rPr>
                <w:ins w:id="471" w:author="jmiller20181126" w:date="2018-11-20T14:49:00Z"/>
                <w:rFonts w:asciiTheme="minorHAnsi" w:hAnsiTheme="minorHAnsi"/>
                <w:sz w:val="14"/>
                <w:szCs w:val="14"/>
              </w:rPr>
            </w:pPr>
            <w:r w:rsidRPr="006A1F9B">
              <w:rPr>
                <w:rFonts w:asciiTheme="minorHAnsi" w:hAnsiTheme="minorHAnsi"/>
                <w:b/>
                <w:sz w:val="14"/>
                <w:szCs w:val="14"/>
                <w:rPrChange w:id="472" w:author="jmiller20181126" w:date="2018-11-27T18:05:00Z">
                  <w:rPr>
                    <w:rFonts w:asciiTheme="minorHAnsi" w:hAnsiTheme="minorHAnsi"/>
                    <w:sz w:val="14"/>
                    <w:szCs w:val="14"/>
                  </w:rPr>
                </w:rPrChange>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0B73AA0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*EER&gt;&gt;</w:t>
            </w:r>
          </w:p>
        </w:tc>
        <w:tc>
          <w:tcPr>
            <w:tcW w:w="1013" w:type="dxa"/>
            <w:tcPrChange w:id="473" w:author="jmiller20181126" w:date="2018-11-27T18:02:00Z">
              <w:tcPr>
                <w:tcW w:w="904" w:type="dxa"/>
              </w:tcPr>
            </w:tcPrChange>
          </w:tcPr>
          <w:p w14:paraId="0B73AA0B" w14:textId="63905491"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del w:id="474" w:author="jmiller20181126" w:date="2018-11-20T14:49:00Z">
              <w:r w:rsidRPr="00F5055E" w:rsidDel="00763FAF">
                <w:rPr>
                  <w:rFonts w:asciiTheme="minorHAnsi" w:hAnsiTheme="minorHAnsi"/>
                  <w:sz w:val="14"/>
                  <w:szCs w:val="14"/>
                </w:rPr>
                <w:delText>F0</w:delText>
              </w:r>
              <w:r w:rsidDel="00763FAF">
                <w:rPr>
                  <w:rFonts w:asciiTheme="minorHAnsi" w:hAnsiTheme="minorHAnsi"/>
                  <w:sz w:val="14"/>
                  <w:szCs w:val="14"/>
                </w:rPr>
                <w:delText>7</w:delText>
              </w:r>
            </w:del>
            <w:ins w:id="475" w:author="jmiller20181126" w:date="2018-11-20T14:49:00Z">
              <w:r w:rsidR="00763FAF" w:rsidRPr="006A1F9B">
                <w:rPr>
                  <w:rFonts w:asciiTheme="minorHAnsi" w:hAnsiTheme="minorHAnsi"/>
                  <w:sz w:val="14"/>
                  <w:szCs w:val="14"/>
                  <w:highlight w:val="yellow"/>
                  <w:rPrChange w:id="476" w:author="jmiller20181126" w:date="2018-11-27T18:05:00Z">
                    <w:rPr>
                      <w:rFonts w:asciiTheme="minorHAnsi" w:hAnsiTheme="minorHAnsi"/>
                      <w:sz w:val="14"/>
                      <w:szCs w:val="14"/>
                    </w:rPr>
                  </w:rPrChange>
                </w:rPr>
                <w:t>F08</w:t>
              </w:r>
            </w:ins>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ins w:id="477" w:author="jmiller20181126" w:date="2018-11-27T18:06:00Z">
              <w:r w:rsidR="006A1F9B">
                <w:rPr>
                  <w:rFonts w:asciiTheme="minorHAnsi" w:hAnsiTheme="minorHAnsi"/>
                  <w:sz w:val="14"/>
                  <w:szCs w:val="14"/>
                </w:rPr>
                <w:t xml:space="preserve"> numeric</w:t>
              </w:r>
            </w:ins>
            <w:r w:rsidRPr="00F5055E">
              <w:rPr>
                <w:rFonts w:asciiTheme="minorHAnsi" w:hAnsiTheme="minorHAnsi"/>
                <w:sz w:val="14"/>
                <w:szCs w:val="14"/>
              </w:rPr>
              <w:t xml:space="preserve"> value: </w:t>
            </w:r>
          </w:p>
          <w:p w14:paraId="5FA3583A" w14:textId="77777777" w:rsidR="006A1F9B" w:rsidRDefault="00CD3D2A" w:rsidP="00CD3D2A">
            <w:pPr>
              <w:keepNext/>
              <w:rPr>
                <w:ins w:id="478" w:author="jmiller20181126" w:date="2018-11-27T18:07:00Z"/>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ins w:id="479" w:author="jmiller20181126" w:date="2018-11-27T18:07:00Z"/>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55" w:type="dxa"/>
            <w:tcPrChange w:id="480" w:author="jmiller20181126" w:date="2018-11-27T18:02:00Z">
              <w:tcPr>
                <w:tcW w:w="1064" w:type="dxa"/>
              </w:tcPr>
            </w:tcPrChange>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23" w:type="dxa"/>
            <w:tcPrChange w:id="481" w:author="jmiller20181126" w:date="2018-11-27T18:02:00Z">
              <w:tcPr>
                <w:tcW w:w="1223" w:type="dxa"/>
              </w:tcPr>
            </w:tcPrChange>
          </w:tcPr>
          <w:p w14:paraId="064011CE" w14:textId="77777777" w:rsidR="006A1F9B" w:rsidRDefault="00CD3D2A" w:rsidP="00CD3D2A">
            <w:pPr>
              <w:keepNext/>
              <w:rPr>
                <w:ins w:id="482" w:author="jmiller20181126" w:date="2018-11-27T18:08:00Z"/>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ins w:id="483" w:author="jmiller20181126" w:date="2018-11-27T18:08:00Z"/>
                <w:rFonts w:asciiTheme="minorHAnsi" w:hAnsiTheme="minorHAnsi"/>
                <w:sz w:val="14"/>
                <w:szCs w:val="14"/>
              </w:rPr>
            </w:pPr>
            <w:r w:rsidRPr="006A1F9B">
              <w:rPr>
                <w:rFonts w:ascii="Calibri" w:hAnsi="Calibri"/>
                <w:b/>
                <w:sz w:val="14"/>
                <w:szCs w:val="14"/>
                <w:rPrChange w:id="484" w:author="jmiller20181126" w:date="2018-11-27T18:09:00Z">
                  <w:rPr>
                    <w:rFonts w:ascii="Calibri" w:hAnsi="Calibri"/>
                    <w:sz w:val="14"/>
                    <w:szCs w:val="14"/>
                  </w:rPr>
                </w:rPrChange>
              </w:rPr>
              <w:t>if</w:t>
            </w:r>
            <w:r w:rsidRPr="00E7207B">
              <w:rPr>
                <w:rFonts w:ascii="Calibri" w:hAnsi="Calibri"/>
                <w:sz w:val="14"/>
                <w:szCs w:val="14"/>
              </w:rPr>
              <w:t xml:space="preserve"> </w:t>
            </w:r>
            <w:r w:rsidRPr="006A1F9B">
              <w:rPr>
                <w:rFonts w:asciiTheme="minorHAnsi" w:hAnsiTheme="minorHAnsi"/>
                <w:sz w:val="14"/>
                <w:szCs w:val="14"/>
                <w:highlight w:val="yellow"/>
                <w:rPrChange w:id="485" w:author="jmiller20181126" w:date="2018-11-27T18:07:00Z">
                  <w:rPr>
                    <w:rFonts w:asciiTheme="minorHAnsi" w:hAnsiTheme="minorHAnsi"/>
                    <w:sz w:val="14"/>
                    <w:szCs w:val="14"/>
                  </w:rPr>
                </w:rPrChange>
              </w:rPr>
              <w:t>B04</w:t>
            </w:r>
            <w:r w:rsidRPr="00E7207B">
              <w:rPr>
                <w:rFonts w:asciiTheme="minorHAnsi" w:hAnsiTheme="minorHAnsi"/>
                <w:sz w:val="14"/>
                <w:szCs w:val="14"/>
              </w:rPr>
              <w:t>=no, then display</w:t>
            </w:r>
            <w:ins w:id="486" w:author="jmiller20181126" w:date="2018-11-27T18:07:00Z">
              <w:r w:rsidR="006A1F9B">
                <w:rPr>
                  <w:rFonts w:asciiTheme="minorHAnsi" w:hAnsiTheme="minorHAnsi"/>
                  <w:sz w:val="14"/>
                  <w:szCs w:val="14"/>
                </w:rPr>
                <w:t xml:space="preserve"> text value=</w:t>
              </w:r>
            </w:ins>
            <w:r w:rsidRPr="00E7207B">
              <w:rPr>
                <w:rFonts w:asciiTheme="minorHAnsi" w:hAnsiTheme="minorHAnsi"/>
                <w:sz w:val="14"/>
                <w:szCs w:val="14"/>
              </w:rPr>
              <w:t xml:space="preserve"> N/A; </w:t>
            </w:r>
          </w:p>
          <w:p w14:paraId="62B6B558" w14:textId="77777777" w:rsidR="006A1F9B" w:rsidRDefault="00CD3D2A" w:rsidP="00CD3D2A">
            <w:pPr>
              <w:keepNext/>
              <w:rPr>
                <w:ins w:id="487" w:author="jmiller20181126" w:date="2018-11-27T18:08:00Z"/>
                <w:rFonts w:ascii="Calibri" w:hAnsi="Calibri"/>
                <w:sz w:val="14"/>
                <w:szCs w:val="14"/>
              </w:rPr>
            </w:pPr>
            <w:r w:rsidRPr="006A1F9B">
              <w:rPr>
                <w:rFonts w:asciiTheme="minorHAnsi" w:hAnsiTheme="minorHAnsi"/>
                <w:b/>
                <w:sz w:val="14"/>
                <w:szCs w:val="14"/>
                <w:rPrChange w:id="488" w:author="jmiller20181126" w:date="2018-11-27T18:08:00Z">
                  <w:rPr>
                    <w:rFonts w:asciiTheme="minorHAnsi" w:hAnsiTheme="minorHAnsi"/>
                    <w:sz w:val="14"/>
                    <w:szCs w:val="14"/>
                  </w:rPr>
                </w:rPrChange>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ins w:id="489" w:author="jmiller20181126" w:date="2018-11-27T18:09:00Z"/>
                <w:rFonts w:ascii="Calibri" w:hAnsi="Calibri"/>
                <w:sz w:val="14"/>
                <w:szCs w:val="14"/>
              </w:rPr>
            </w:pPr>
            <w:r w:rsidRPr="006A1F9B">
              <w:rPr>
                <w:rFonts w:ascii="Calibri" w:hAnsi="Calibri"/>
                <w:b/>
                <w:sz w:val="14"/>
                <w:szCs w:val="14"/>
                <w:rPrChange w:id="490" w:author="jmiller20181126" w:date="2018-11-27T18:08:00Z">
                  <w:rPr>
                    <w:rFonts w:ascii="Calibri" w:hAnsi="Calibri"/>
                    <w:sz w:val="14"/>
                    <w:szCs w:val="14"/>
                  </w:rPr>
                </w:rPrChange>
              </w:rPr>
              <w:t>then</w:t>
            </w:r>
            <w:ins w:id="491" w:author="jmiller20181126" w:date="2018-11-27T18:08:00Z">
              <w:r w:rsidR="006A1F9B">
                <w:rPr>
                  <w:rFonts w:ascii="Calibri" w:hAnsi="Calibri"/>
                  <w:b/>
                  <w:sz w:val="14"/>
                  <w:szCs w:val="14"/>
                </w:rPr>
                <w:t xml:space="preserve"> value=</w:t>
              </w:r>
            </w:ins>
            <w:r w:rsidRPr="00E7207B">
              <w:rPr>
                <w:rFonts w:ascii="Calibri" w:hAnsi="Calibri"/>
                <w:sz w:val="14"/>
                <w:szCs w:val="14"/>
              </w:rPr>
              <w:t xml:space="preserve"> </w:t>
            </w:r>
          </w:p>
          <w:p w14:paraId="42BA164E" w14:textId="4A275418" w:rsidR="006A1F9B" w:rsidRDefault="00CD3D2A" w:rsidP="00CD3D2A">
            <w:pPr>
              <w:keepNext/>
              <w:rPr>
                <w:ins w:id="492" w:author="jmiller20181126" w:date="2018-11-27T18:09:00Z"/>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ins w:id="493" w:author="jmiller20181126" w:date="2018-11-27T18:09:00Z"/>
                <w:rFonts w:ascii="Calibri" w:hAnsi="Calibri"/>
                <w:sz w:val="14"/>
                <w:szCs w:val="14"/>
              </w:rPr>
            </w:pPr>
            <w:r w:rsidRPr="006A1F9B">
              <w:rPr>
                <w:rFonts w:ascii="Calibri" w:hAnsi="Calibri"/>
                <w:b/>
                <w:sz w:val="14"/>
                <w:szCs w:val="14"/>
                <w:rPrChange w:id="494" w:author="jmiller20181126" w:date="2018-11-27T18:09:00Z">
                  <w:rPr>
                    <w:rFonts w:ascii="Calibri" w:hAnsi="Calibri"/>
                    <w:sz w:val="14"/>
                    <w:szCs w:val="14"/>
                  </w:rPr>
                </w:rPrChange>
              </w:rPr>
              <w:t>else</w:t>
            </w:r>
            <w:r w:rsidRPr="00E7207B">
              <w:rPr>
                <w:rFonts w:ascii="Calibri" w:hAnsi="Calibri"/>
                <w:sz w:val="14"/>
                <w:szCs w:val="14"/>
              </w:rPr>
              <w:t xml:space="preserve"> if A09=CZ 11, 14-16 </w:t>
            </w:r>
          </w:p>
          <w:p w14:paraId="6A370A5E" w14:textId="77777777" w:rsidR="006A1F9B" w:rsidRDefault="00CD3D2A" w:rsidP="00CD3D2A">
            <w:pPr>
              <w:keepNext/>
              <w:rPr>
                <w:ins w:id="495" w:author="jmiller20181126" w:date="2018-11-27T18:09:00Z"/>
                <w:rFonts w:ascii="Calibri" w:hAnsi="Calibri"/>
                <w:sz w:val="14"/>
                <w:szCs w:val="14"/>
              </w:rPr>
            </w:pPr>
            <w:r w:rsidRPr="006A1F9B">
              <w:rPr>
                <w:rFonts w:ascii="Calibri" w:hAnsi="Calibri"/>
                <w:b/>
                <w:sz w:val="14"/>
                <w:szCs w:val="14"/>
                <w:rPrChange w:id="496" w:author="jmiller20181126" w:date="2018-11-27T18:09:00Z">
                  <w:rPr>
                    <w:rFonts w:ascii="Calibri" w:hAnsi="Calibri"/>
                    <w:sz w:val="14"/>
                    <w:szCs w:val="14"/>
                  </w:rPr>
                </w:rPrChange>
              </w:rPr>
              <w:t>then</w:t>
            </w:r>
            <w:r w:rsidRPr="00E7207B">
              <w:rPr>
                <w:rFonts w:ascii="Calibri" w:hAnsi="Calibri"/>
                <w:sz w:val="14"/>
                <w:szCs w:val="14"/>
              </w:rPr>
              <w:t xml:space="preserve"> </w:t>
            </w:r>
            <w:ins w:id="497" w:author="jmiller20181126" w:date="2018-11-27T18:09:00Z">
              <w:r w:rsidR="006A1F9B">
                <w:rPr>
                  <w:rFonts w:ascii="Calibri" w:hAnsi="Calibri"/>
                  <w:sz w:val="14"/>
                  <w:szCs w:val="14"/>
                </w:rPr>
                <w:t>value=</w:t>
              </w:r>
            </w:ins>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630537">
        <w:trPr>
          <w:trHeight w:val="432"/>
          <w:trPrChange w:id="498" w:author="jmiller20181126" w:date="2018-11-27T18:02:00Z">
            <w:trPr>
              <w:trHeight w:val="432"/>
            </w:trPr>
          </w:trPrChange>
        </w:trPr>
        <w:tc>
          <w:tcPr>
            <w:tcW w:w="1398" w:type="dxa"/>
            <w:shd w:val="clear" w:color="auto" w:fill="auto"/>
            <w:tcPrChange w:id="499" w:author="jmiller20181126" w:date="2018-11-27T18:02:00Z">
              <w:tcPr>
                <w:tcW w:w="1398" w:type="dxa"/>
                <w:shd w:val="clear" w:color="auto" w:fill="auto"/>
              </w:tcPr>
            </w:tcPrChange>
          </w:tcPr>
          <w:p w14:paraId="0B73AA11" w14:textId="1B08D10D" w:rsidR="00CD3D2A" w:rsidRDefault="00CD3D2A" w:rsidP="00CD3D2A">
            <w:pPr>
              <w:keepNext/>
              <w:jc w:val="center"/>
              <w:rPr>
                <w:rFonts w:ascii="Calibri" w:hAnsi="Calibri"/>
                <w:sz w:val="18"/>
                <w:szCs w:val="18"/>
              </w:rPr>
            </w:pPr>
          </w:p>
        </w:tc>
        <w:tc>
          <w:tcPr>
            <w:tcW w:w="1320" w:type="dxa"/>
            <w:tcPrChange w:id="500" w:author="jmiller20181126" w:date="2018-11-27T18:02:00Z">
              <w:tcPr>
                <w:tcW w:w="1320" w:type="dxa"/>
              </w:tcPr>
            </w:tcPrChange>
          </w:tcPr>
          <w:p w14:paraId="45D2B2B2" w14:textId="77777777" w:rsidR="00CD3D2A" w:rsidRDefault="00CD3D2A" w:rsidP="00CD3D2A">
            <w:pPr>
              <w:keepNext/>
              <w:jc w:val="center"/>
              <w:rPr>
                <w:ins w:id="501" w:author="jmiller20181126" w:date="2018-11-20T12:23:00Z"/>
                <w:rFonts w:ascii="Calibri" w:hAnsi="Calibri"/>
                <w:sz w:val="18"/>
                <w:szCs w:val="18"/>
              </w:rPr>
            </w:pPr>
          </w:p>
        </w:tc>
        <w:tc>
          <w:tcPr>
            <w:tcW w:w="1530" w:type="dxa"/>
            <w:shd w:val="clear" w:color="auto" w:fill="auto"/>
            <w:tcPrChange w:id="502" w:author="jmiller20181126" w:date="2018-11-27T18:02:00Z">
              <w:tcPr>
                <w:tcW w:w="1710" w:type="dxa"/>
                <w:shd w:val="clear" w:color="auto" w:fill="auto"/>
              </w:tcPr>
            </w:tcPrChange>
          </w:tcPr>
          <w:p w14:paraId="0B73AA12" w14:textId="0A8C5CD9" w:rsidR="00CD3D2A" w:rsidRDefault="00CD3D2A" w:rsidP="00CD3D2A">
            <w:pPr>
              <w:keepNext/>
              <w:jc w:val="center"/>
              <w:rPr>
                <w:rFonts w:ascii="Calibri" w:hAnsi="Calibri"/>
                <w:sz w:val="18"/>
                <w:szCs w:val="18"/>
              </w:rPr>
            </w:pPr>
          </w:p>
        </w:tc>
        <w:tc>
          <w:tcPr>
            <w:tcW w:w="1080" w:type="dxa"/>
            <w:tcPrChange w:id="503" w:author="jmiller20181126" w:date="2018-11-27T18:02:00Z">
              <w:tcPr>
                <w:tcW w:w="900" w:type="dxa"/>
              </w:tcPr>
            </w:tcPrChange>
          </w:tcPr>
          <w:p w14:paraId="0B73AA13" w14:textId="77777777" w:rsidR="00CD3D2A" w:rsidRDefault="00CD3D2A" w:rsidP="00CD3D2A">
            <w:pPr>
              <w:keepNext/>
              <w:jc w:val="center"/>
              <w:rPr>
                <w:rFonts w:ascii="Calibri" w:hAnsi="Calibri"/>
                <w:sz w:val="18"/>
                <w:szCs w:val="18"/>
              </w:rPr>
            </w:pPr>
          </w:p>
        </w:tc>
        <w:tc>
          <w:tcPr>
            <w:tcW w:w="900" w:type="dxa"/>
            <w:tcPrChange w:id="504" w:author="jmiller20181126" w:date="2018-11-27T18:02:00Z">
              <w:tcPr>
                <w:tcW w:w="900" w:type="dxa"/>
              </w:tcPr>
            </w:tcPrChange>
          </w:tcPr>
          <w:p w14:paraId="0B73AA14" w14:textId="77777777" w:rsidR="00CD3D2A" w:rsidRDefault="00CD3D2A" w:rsidP="00CD3D2A">
            <w:pPr>
              <w:keepNext/>
              <w:jc w:val="center"/>
              <w:rPr>
                <w:rFonts w:ascii="Calibri" w:hAnsi="Calibri"/>
                <w:sz w:val="18"/>
                <w:szCs w:val="18"/>
              </w:rPr>
            </w:pPr>
          </w:p>
        </w:tc>
        <w:tc>
          <w:tcPr>
            <w:tcW w:w="1170" w:type="dxa"/>
            <w:tcPrChange w:id="505" w:author="jmiller20181126" w:date="2018-11-27T18:02:00Z">
              <w:tcPr>
                <w:tcW w:w="1170" w:type="dxa"/>
              </w:tcPr>
            </w:tcPrChange>
          </w:tcPr>
          <w:p w14:paraId="0B73AA15" w14:textId="77777777" w:rsidR="00CD3D2A" w:rsidRDefault="00CD3D2A" w:rsidP="00CD3D2A">
            <w:pPr>
              <w:keepNext/>
              <w:jc w:val="center"/>
              <w:rPr>
                <w:rFonts w:ascii="Calibri" w:hAnsi="Calibri"/>
                <w:sz w:val="18"/>
                <w:szCs w:val="18"/>
              </w:rPr>
            </w:pPr>
          </w:p>
        </w:tc>
        <w:tc>
          <w:tcPr>
            <w:tcW w:w="1800" w:type="dxa"/>
            <w:tcPrChange w:id="506" w:author="jmiller20181126" w:date="2018-11-27T18:02:00Z">
              <w:tcPr>
                <w:tcW w:w="1620" w:type="dxa"/>
              </w:tcPr>
            </w:tcPrChange>
          </w:tcPr>
          <w:p w14:paraId="0B73AA16" w14:textId="77777777" w:rsidR="00CD3D2A" w:rsidRDefault="00CD3D2A" w:rsidP="00CD3D2A">
            <w:pPr>
              <w:keepNext/>
              <w:jc w:val="center"/>
              <w:rPr>
                <w:rFonts w:ascii="Calibri" w:hAnsi="Calibri"/>
                <w:sz w:val="18"/>
                <w:szCs w:val="18"/>
              </w:rPr>
            </w:pPr>
          </w:p>
        </w:tc>
        <w:tc>
          <w:tcPr>
            <w:tcW w:w="1323" w:type="dxa"/>
            <w:tcPrChange w:id="507" w:author="jmiller20181126" w:date="2018-11-27T18:02:00Z">
              <w:tcPr>
                <w:tcW w:w="1503" w:type="dxa"/>
              </w:tcPr>
            </w:tcPrChange>
          </w:tcPr>
          <w:p w14:paraId="0B73AA17" w14:textId="77777777" w:rsidR="00CD3D2A" w:rsidRDefault="00CD3D2A" w:rsidP="00CD3D2A">
            <w:pPr>
              <w:keepNext/>
              <w:jc w:val="center"/>
              <w:rPr>
                <w:rFonts w:ascii="Calibri" w:hAnsi="Calibri"/>
                <w:sz w:val="18"/>
                <w:szCs w:val="18"/>
              </w:rPr>
            </w:pPr>
          </w:p>
        </w:tc>
        <w:tc>
          <w:tcPr>
            <w:tcW w:w="904" w:type="dxa"/>
            <w:tcPrChange w:id="508" w:author="jmiller20181126" w:date="2018-11-27T18:02:00Z">
              <w:tcPr>
                <w:tcW w:w="904" w:type="dxa"/>
              </w:tcPr>
            </w:tcPrChange>
          </w:tcPr>
          <w:p w14:paraId="0B73AA18" w14:textId="77777777" w:rsidR="00CD3D2A" w:rsidRDefault="00CD3D2A" w:rsidP="00CD3D2A">
            <w:pPr>
              <w:keepNext/>
              <w:jc w:val="center"/>
              <w:rPr>
                <w:rFonts w:ascii="Calibri" w:hAnsi="Calibri"/>
                <w:sz w:val="18"/>
                <w:szCs w:val="18"/>
              </w:rPr>
            </w:pPr>
          </w:p>
        </w:tc>
        <w:tc>
          <w:tcPr>
            <w:tcW w:w="1013" w:type="dxa"/>
            <w:tcPrChange w:id="509" w:author="jmiller20181126" w:date="2018-11-27T18:02:00Z">
              <w:tcPr>
                <w:tcW w:w="904" w:type="dxa"/>
              </w:tcPr>
            </w:tcPrChange>
          </w:tcPr>
          <w:p w14:paraId="0B73AA19" w14:textId="77777777" w:rsidR="00CD3D2A" w:rsidRDefault="00CD3D2A" w:rsidP="00CD3D2A">
            <w:pPr>
              <w:keepNext/>
              <w:jc w:val="center"/>
              <w:rPr>
                <w:rFonts w:ascii="Calibri" w:hAnsi="Calibri"/>
                <w:sz w:val="18"/>
                <w:szCs w:val="18"/>
              </w:rPr>
            </w:pPr>
          </w:p>
        </w:tc>
        <w:tc>
          <w:tcPr>
            <w:tcW w:w="955" w:type="dxa"/>
            <w:tcPrChange w:id="510" w:author="jmiller20181126" w:date="2018-11-27T18:02:00Z">
              <w:tcPr>
                <w:tcW w:w="1064" w:type="dxa"/>
              </w:tcPr>
            </w:tcPrChange>
          </w:tcPr>
          <w:p w14:paraId="0B73AA1A" w14:textId="77777777" w:rsidR="00CD3D2A" w:rsidRDefault="00CD3D2A" w:rsidP="00CD3D2A">
            <w:pPr>
              <w:keepNext/>
              <w:jc w:val="center"/>
              <w:rPr>
                <w:rFonts w:ascii="Calibri" w:hAnsi="Calibri"/>
                <w:sz w:val="18"/>
                <w:szCs w:val="18"/>
              </w:rPr>
            </w:pPr>
          </w:p>
        </w:tc>
        <w:tc>
          <w:tcPr>
            <w:tcW w:w="1223" w:type="dxa"/>
            <w:tcPrChange w:id="511" w:author="jmiller20181126" w:date="2018-11-27T18:02:00Z">
              <w:tcPr>
                <w:tcW w:w="1223" w:type="dxa"/>
              </w:tcPr>
            </w:tcPrChange>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C05E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512" w:author="jmiller20181126" w:date="2018-11-20T12:37: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trHeight w:val="432"/>
          <w:trPrChange w:id="513" w:author="jmiller20181126" w:date="2018-11-20T12:37:00Z">
            <w:trPr>
              <w:trHeight w:val="432"/>
            </w:trPr>
          </w:trPrChange>
        </w:trPr>
        <w:tc>
          <w:tcPr>
            <w:tcW w:w="14616" w:type="dxa"/>
            <w:gridSpan w:val="12"/>
            <w:tcPrChange w:id="514" w:author="jmiller20181126" w:date="2018-11-20T12:37:00Z">
              <w:tcPr>
                <w:tcW w:w="16127" w:type="dxa"/>
                <w:gridSpan w:val="12"/>
              </w:tcPr>
            </w:tcPrChange>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777777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-Compliance: Fan Efficacy ≤ 0.58 W/cfm 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17"/>
      <w:headerReference w:type="default" r:id="rId18"/>
      <w:headerReference w:type="first" r:id="rId19"/>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B5AC1" w14:textId="77777777" w:rsidR="008B5B52" w:rsidRDefault="008B5B52">
      <w:r>
        <w:separator/>
      </w:r>
    </w:p>
  </w:endnote>
  <w:endnote w:type="continuationSeparator" w:id="0">
    <w:p w14:paraId="00DAE903" w14:textId="77777777" w:rsidR="008B5B52" w:rsidRDefault="008B5B52">
      <w:r>
        <w:continuationSeparator/>
      </w:r>
    </w:p>
  </w:endnote>
  <w:endnote w:type="continuationNotice" w:id="1">
    <w:p w14:paraId="04286335" w14:textId="77777777" w:rsidR="008B5B52" w:rsidRDefault="008B5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F" w14:textId="77777777" w:rsidR="008B5B52" w:rsidRPr="00851A7D" w:rsidRDefault="008B5B52"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04188804" w:rsidR="008B5B52" w:rsidRPr="00851A7D" w:rsidRDefault="008B5B52"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w:t>
    </w:r>
    <w:ins w:id="141" w:author="Smith, Alexis@Energy" w:date="2018-10-24T07:50:00Z">
      <w:r>
        <w:rPr>
          <w:rFonts w:ascii="Calibri" w:hAnsi="Calibri"/>
          <w:sz w:val="20"/>
          <w:szCs w:val="20"/>
        </w:rPr>
        <w:t>9</w:t>
      </w:r>
    </w:ins>
    <w:del w:id="142" w:author="Smith, Alexis@Energy" w:date="2018-10-24T07:50:00Z">
      <w:r w:rsidDel="00E165DD">
        <w:rPr>
          <w:rFonts w:ascii="Calibri" w:hAnsi="Calibri"/>
          <w:sz w:val="20"/>
          <w:szCs w:val="20"/>
        </w:rPr>
        <w:delText>6</w:delText>
      </w:r>
    </w:del>
    <w:r>
      <w:rPr>
        <w:rFonts w:ascii="Calibri" w:hAnsi="Calibri"/>
        <w:sz w:val="20"/>
        <w:szCs w:val="20"/>
      </w:rPr>
      <w:t xml:space="preserve"> Residential Compliance</w:t>
    </w:r>
    <w:r>
      <w:rPr>
        <w:rFonts w:ascii="Calibri" w:hAnsi="Calibri"/>
        <w:sz w:val="20"/>
        <w:szCs w:val="20"/>
      </w:rPr>
      <w:tab/>
    </w:r>
    <w:del w:id="143" w:author="Smith, Alexis@Energy" w:date="2018-10-24T07:50:00Z">
      <w:r w:rsidDel="00E165DD">
        <w:rPr>
          <w:rFonts w:ascii="Calibri" w:hAnsi="Calibri"/>
          <w:sz w:val="20"/>
          <w:szCs w:val="20"/>
        </w:rPr>
        <w:delText>September 2016</w:delText>
      </w:r>
    </w:del>
    <w:ins w:id="144" w:author="Smith, Alexis@Energy" w:date="2018-10-24T07:50:00Z">
      <w:r>
        <w:rPr>
          <w:rFonts w:ascii="Calibri" w:hAnsi="Calibri"/>
          <w:sz w:val="20"/>
          <w:szCs w:val="20"/>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A" w14:textId="7966F708" w:rsidR="008B5B52" w:rsidRPr="00851A7D" w:rsidRDefault="008B5B52"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w:t>
    </w:r>
    <w:ins w:id="160" w:author="Smith, Alexis@Energy" w:date="2018-10-24T07:50:00Z">
      <w:r>
        <w:rPr>
          <w:rFonts w:ascii="Calibri" w:hAnsi="Calibri"/>
          <w:sz w:val="20"/>
          <w:szCs w:val="20"/>
        </w:rPr>
        <w:t>9</w:t>
      </w:r>
    </w:ins>
    <w:del w:id="161" w:author="Smith, Alexis@Energy" w:date="2018-10-24T07:50:00Z">
      <w:r w:rsidDel="00E165DD">
        <w:rPr>
          <w:rFonts w:ascii="Calibri" w:hAnsi="Calibri"/>
          <w:sz w:val="20"/>
          <w:szCs w:val="20"/>
        </w:rPr>
        <w:delText>6</w:delText>
      </w:r>
    </w:del>
    <w:r>
      <w:rPr>
        <w:rFonts w:ascii="Calibri" w:hAnsi="Calibri"/>
        <w:sz w:val="20"/>
        <w:szCs w:val="20"/>
      </w:rPr>
      <w:t xml:space="preserve"> Residential Compliance</w:t>
    </w:r>
    <w:r>
      <w:rPr>
        <w:rFonts w:ascii="Calibri" w:hAnsi="Calibri"/>
        <w:sz w:val="20"/>
        <w:szCs w:val="20"/>
      </w:rPr>
      <w:tab/>
    </w:r>
    <w:del w:id="162" w:author="Smith, Alexis@Energy" w:date="2018-10-24T07:50:00Z">
      <w:r w:rsidDel="00E165DD">
        <w:rPr>
          <w:rFonts w:ascii="Calibri" w:hAnsi="Calibri"/>
          <w:sz w:val="20"/>
          <w:szCs w:val="20"/>
        </w:rPr>
        <w:delText>September 2016</w:delText>
      </w:r>
    </w:del>
    <w:ins w:id="163" w:author="Smith, Alexis@Energy" w:date="2018-10-24T07:50:00Z">
      <w:r>
        <w:rPr>
          <w:rFonts w:ascii="Calibri" w:hAnsi="Calibri"/>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7153C" w14:textId="77777777" w:rsidR="008B5B52" w:rsidRDefault="008B5B52">
      <w:r>
        <w:separator/>
      </w:r>
    </w:p>
  </w:footnote>
  <w:footnote w:type="continuationSeparator" w:id="0">
    <w:p w14:paraId="79D0F3E9" w14:textId="77777777" w:rsidR="008B5B52" w:rsidRDefault="008B5B52">
      <w:r>
        <w:continuationSeparator/>
      </w:r>
    </w:p>
  </w:footnote>
  <w:footnote w:type="continuationNotice" w:id="1">
    <w:p w14:paraId="4B012372" w14:textId="77777777" w:rsidR="008B5B52" w:rsidRDefault="008B5B5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1" w14:textId="77777777" w:rsidR="008B5B52" w:rsidRDefault="008B5B52">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2" w14:textId="4FC33F10" w:rsidR="008B5B52" w:rsidRPr="00754376" w:rsidRDefault="008B5B52" w:rsidP="00754376">
    <w:pPr>
      <w:suppressAutoHyphens/>
      <w:ind w:left="-90"/>
      <w:rPr>
        <w:rFonts w:ascii="Arial" w:hAnsi="Arial" w:cs="Arial"/>
        <w:sz w:val="14"/>
        <w:szCs w:val="14"/>
      </w:rPr>
    </w:pPr>
    <w:r>
      <w:rPr>
        <w:noProof/>
      </w:rPr>
      <w:drawing>
        <wp:anchor distT="0" distB="0" distL="114300" distR="114300" simplePos="0" relativeHeight="251659264" behindDoc="0" locked="0" layoutInCell="1" allowOverlap="1" wp14:anchorId="0B73AA57" wp14:editId="3545506C">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8B5B52" w:rsidRPr="00754376" w:rsidRDefault="008B5B52"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36489FBD" w:rsidR="008B5B52" w:rsidRPr="00754376" w:rsidRDefault="008B5B52"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w:t>
    </w:r>
    <w:del w:id="137" w:author="Smith, Alexis@Energy" w:date="2018-10-24T07:50:00Z">
      <w:r w:rsidDel="00E165DD">
        <w:rPr>
          <w:rFonts w:ascii="Arial" w:hAnsi="Arial" w:cs="Arial"/>
          <w:sz w:val="14"/>
          <w:szCs w:val="14"/>
        </w:rPr>
        <w:delText>9</w:delText>
      </w:r>
    </w:del>
    <w:ins w:id="138" w:author="Smith, Alexis@Energy" w:date="2018-10-24T07:50:00Z">
      <w:r>
        <w:rPr>
          <w:rFonts w:ascii="Arial" w:hAnsi="Arial" w:cs="Arial"/>
          <w:sz w:val="14"/>
          <w:szCs w:val="14"/>
        </w:rPr>
        <w:t>1</w:t>
      </w:r>
    </w:ins>
    <w:r>
      <w:rPr>
        <w:rFonts w:ascii="Arial" w:hAnsi="Arial" w:cs="Arial"/>
        <w:sz w:val="14"/>
        <w:szCs w:val="14"/>
      </w:rPr>
      <w:t>/1</w:t>
    </w:r>
    <w:del w:id="139" w:author="Smith, Alexis@Energy" w:date="2018-10-24T07:50:00Z">
      <w:r w:rsidDel="00E165DD">
        <w:rPr>
          <w:rFonts w:ascii="Arial" w:hAnsi="Arial" w:cs="Arial"/>
          <w:sz w:val="14"/>
          <w:szCs w:val="14"/>
        </w:rPr>
        <w:delText>6</w:delText>
      </w:r>
    </w:del>
    <w:ins w:id="140" w:author="Smith, Alexis@Energy" w:date="2018-10-24T07:50:00Z">
      <w:r>
        <w:rPr>
          <w:rFonts w:ascii="Arial" w:hAnsi="Arial" w:cs="Arial"/>
          <w:sz w:val="14"/>
          <w:szCs w:val="14"/>
        </w:rPr>
        <w:t>9</w:t>
      </w:r>
    </w:ins>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821"/>
      <w:gridCol w:w="1532"/>
      <w:gridCol w:w="3289"/>
    </w:tblGrid>
    <w:tr w:rsidR="008B5B52" w:rsidRPr="00F85124" w14:paraId="0B73AA37" w14:textId="77777777">
      <w:trPr>
        <w:cantSplit/>
        <w:trHeight w:val="288"/>
      </w:trPr>
      <w:tc>
        <w:tcPr>
          <w:tcW w:w="3877" w:type="pct"/>
          <w:gridSpan w:val="2"/>
          <w:tcBorders>
            <w:right w:val="nil"/>
          </w:tcBorders>
          <w:vAlign w:val="center"/>
        </w:tcPr>
        <w:p w14:paraId="0B73AA35" w14:textId="77777777" w:rsidR="008B5B52" w:rsidRPr="002D18A0" w:rsidRDefault="008B5B52"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8B5B52" w:rsidRPr="002D18A0" w:rsidRDefault="008B5B52" w:rsidP="009B3AB4">
          <w:pPr>
            <w:pStyle w:val="Style78"/>
            <w:rPr>
              <w:b/>
            </w:rPr>
          </w:pPr>
          <w:r w:rsidRPr="002D18A0">
            <w:t>CF1R-</w:t>
          </w:r>
          <w:r>
            <w:t>ALT-02</w:t>
          </w:r>
          <w:r w:rsidRPr="002D18A0">
            <w:t>-E</w:t>
          </w:r>
        </w:p>
      </w:tc>
    </w:tr>
    <w:tr w:rsidR="008B5B52" w:rsidRPr="008E6418" w14:paraId="0B73AA3A" w14:textId="77777777">
      <w:trPr>
        <w:cantSplit/>
        <w:trHeight w:val="288"/>
      </w:trPr>
      <w:tc>
        <w:tcPr>
          <w:tcW w:w="3877" w:type="pct"/>
          <w:gridSpan w:val="2"/>
          <w:tcBorders>
            <w:right w:val="nil"/>
          </w:tcBorders>
        </w:tcPr>
        <w:p w14:paraId="0B73AA38" w14:textId="39D136C2" w:rsidR="008B5B52" w:rsidRPr="002D18A0" w:rsidRDefault="008B5B52" w:rsidP="00F93A56">
          <w:pPr>
            <w:pStyle w:val="Style77"/>
          </w:pPr>
          <w:r>
            <w:t xml:space="preserve">Alterations to Space Conditioning </w:t>
          </w:r>
          <w:r w:rsidRPr="009B3AB4">
            <w:t xml:space="preserve"> </w:t>
          </w:r>
          <w:r>
            <w:t xml:space="preserve">Systems </w:t>
          </w:r>
        </w:p>
      </w:tc>
      <w:tc>
        <w:tcPr>
          <w:tcW w:w="1123" w:type="pct"/>
          <w:tcBorders>
            <w:left w:val="nil"/>
          </w:tcBorders>
        </w:tcPr>
        <w:p w14:paraId="0B73AA39" w14:textId="45792FCC" w:rsidR="008B5B52" w:rsidRPr="002D18A0" w:rsidRDefault="008B5B52" w:rsidP="009B3AB4">
          <w:pPr>
            <w:pStyle w:val="Style78"/>
          </w:pPr>
          <w:r w:rsidRPr="002D18A0">
            <w:tab/>
            <w:t xml:space="preserve">(Page </w:t>
          </w:r>
          <w:r>
            <w:fldChar w:fldCharType="begin"/>
          </w:r>
          <w:r>
            <w:instrText xml:space="preserve"> PAGE   \* MERGEFORMAT </w:instrText>
          </w:r>
          <w:r>
            <w:fldChar w:fldCharType="separate"/>
          </w:r>
          <w:r w:rsidR="00A43A23">
            <w:rPr>
              <w:noProof/>
            </w:rPr>
            <w:t>1</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A43A23">
            <w:rPr>
              <w:noProof/>
            </w:rPr>
            <w:t>5</w:t>
          </w:r>
          <w:r>
            <w:rPr>
              <w:noProof/>
            </w:rPr>
            <w:fldChar w:fldCharType="end"/>
          </w:r>
          <w:r w:rsidRPr="002D18A0">
            <w:t>)</w:t>
          </w:r>
        </w:p>
      </w:tc>
    </w:tr>
    <w:tr w:rsidR="008B5B52" w:rsidRPr="00F85124" w14:paraId="0B73AA3D" w14:textId="77777777">
      <w:trPr>
        <w:cantSplit/>
        <w:trHeight w:val="288"/>
      </w:trPr>
      <w:tc>
        <w:tcPr>
          <w:tcW w:w="3354" w:type="pct"/>
        </w:tcPr>
        <w:p w14:paraId="0B73AA3B" w14:textId="77777777" w:rsidR="008B5B52" w:rsidRPr="0071311B" w:rsidRDefault="008B5B52" w:rsidP="009B3AB4">
          <w:pPr>
            <w:pStyle w:val="Style20"/>
          </w:pPr>
          <w:r w:rsidRPr="0071311B">
            <w:t>Project Name:</w:t>
          </w:r>
        </w:p>
      </w:tc>
      <w:tc>
        <w:tcPr>
          <w:tcW w:w="1646" w:type="pct"/>
          <w:gridSpan w:val="2"/>
        </w:tcPr>
        <w:p w14:paraId="0B73AA3C" w14:textId="77777777" w:rsidR="008B5B52" w:rsidRPr="0071311B" w:rsidRDefault="008B5B52" w:rsidP="009B3AB4">
          <w:pPr>
            <w:pStyle w:val="Style20"/>
          </w:pPr>
          <w:r w:rsidRPr="0071311B">
            <w:t>Date Prepared:</w:t>
          </w:r>
        </w:p>
      </w:tc>
    </w:tr>
  </w:tbl>
  <w:p w14:paraId="0B73AA3E" w14:textId="77777777" w:rsidR="008B5B52" w:rsidRPr="00812E4A" w:rsidRDefault="008B5B52"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1" w14:textId="77777777" w:rsidR="008B5B52" w:rsidRDefault="008B5B52">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2" w14:textId="77777777" w:rsidR="008B5B52" w:rsidRDefault="008B5B52">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8B5B52" w:rsidRPr="00F85124" w14:paraId="0B73AA45" w14:textId="77777777">
      <w:trPr>
        <w:cantSplit/>
        <w:trHeight w:val="288"/>
      </w:trPr>
      <w:tc>
        <w:tcPr>
          <w:tcW w:w="3877" w:type="pct"/>
          <w:tcBorders>
            <w:right w:val="nil"/>
          </w:tcBorders>
          <w:vAlign w:val="center"/>
        </w:tcPr>
        <w:p w14:paraId="0B73AA43" w14:textId="77777777" w:rsidR="008B5B52" w:rsidRPr="002D18A0" w:rsidRDefault="008B5B52" w:rsidP="001106F7">
          <w:pPr>
            <w:pStyle w:val="Style77"/>
            <w:rPr>
              <w:b/>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8B5B52" w:rsidRPr="002D18A0" w:rsidRDefault="008B5B52" w:rsidP="009B3AB4">
          <w:pPr>
            <w:pStyle w:val="Style78"/>
            <w:rPr>
              <w:b/>
            </w:rPr>
          </w:pPr>
          <w:r w:rsidRPr="002D18A0">
            <w:t>CF1R-</w:t>
          </w:r>
          <w:r>
            <w:t>ALT-02</w:t>
          </w:r>
          <w:r w:rsidRPr="002D18A0">
            <w:t>-E</w:t>
          </w:r>
        </w:p>
      </w:tc>
    </w:tr>
    <w:tr w:rsidR="008B5B52" w:rsidRPr="008E6418" w14:paraId="0B73AA48" w14:textId="77777777" w:rsidTr="004968E9">
      <w:trPr>
        <w:cantSplit/>
        <w:trHeight w:val="326"/>
      </w:trPr>
      <w:tc>
        <w:tcPr>
          <w:tcW w:w="3877" w:type="pct"/>
          <w:tcBorders>
            <w:right w:val="nil"/>
          </w:tcBorders>
        </w:tcPr>
        <w:p w14:paraId="0B73AA46" w14:textId="4A6C39AB" w:rsidR="008B5B52" w:rsidRPr="002D18A0" w:rsidRDefault="008B5B52" w:rsidP="00E165DD">
          <w:pPr>
            <w:pStyle w:val="Style77"/>
          </w:pPr>
          <w:r>
            <w:t xml:space="preserve">Alterations to Space Conditioning Systems </w:t>
          </w:r>
          <w:del w:id="159" w:author="Smith, Alexis@Energy" w:date="2018-10-24T07:51:00Z">
            <w:r w:rsidDel="00E165DD">
              <w:delText>(formerly CF-1R-ALT-HVAC)</w:delText>
            </w:r>
          </w:del>
        </w:p>
      </w:tc>
      <w:tc>
        <w:tcPr>
          <w:tcW w:w="1123" w:type="pct"/>
          <w:tcBorders>
            <w:left w:val="nil"/>
          </w:tcBorders>
        </w:tcPr>
        <w:p w14:paraId="0B73AA47" w14:textId="2084ED1D" w:rsidR="008B5B52" w:rsidRPr="002D18A0" w:rsidRDefault="008B5B52" w:rsidP="009B3AB4">
          <w:pPr>
            <w:pStyle w:val="Style78"/>
          </w:pPr>
          <w:r w:rsidRPr="002D18A0">
            <w:tab/>
            <w:t xml:space="preserve">(Page </w:t>
          </w:r>
          <w:r>
            <w:fldChar w:fldCharType="begin"/>
          </w:r>
          <w:r>
            <w:instrText xml:space="preserve"> PAGE   \* MERGEFORMAT </w:instrText>
          </w:r>
          <w:r>
            <w:fldChar w:fldCharType="separate"/>
          </w:r>
          <w:r w:rsidR="00A43A23">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A43A23">
            <w:rPr>
              <w:noProof/>
            </w:rPr>
            <w:t>5</w:t>
          </w:r>
          <w:r>
            <w:rPr>
              <w:noProof/>
            </w:rPr>
            <w:fldChar w:fldCharType="end"/>
          </w:r>
          <w:r w:rsidRPr="002D18A0">
            <w:t>)</w:t>
          </w:r>
        </w:p>
      </w:tc>
    </w:tr>
  </w:tbl>
  <w:p w14:paraId="0B73AA49" w14:textId="77777777" w:rsidR="008B5B52" w:rsidRPr="00383471" w:rsidRDefault="008B5B52" w:rsidP="009B3AB4">
    <w:pPr>
      <w:pStyle w:val="Header"/>
      <w:rPr>
        <w:b/>
        <w:sz w:val="20"/>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B" w14:textId="77777777" w:rsidR="008B5B52" w:rsidRDefault="008B5B52">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C" w14:textId="77777777" w:rsidR="008B5B52" w:rsidRDefault="008B5B52">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8B5B52" w:rsidRPr="00F85124" w14:paraId="0B73AA4F" w14:textId="77777777">
      <w:trPr>
        <w:cantSplit/>
        <w:trHeight w:val="288"/>
      </w:trPr>
      <w:tc>
        <w:tcPr>
          <w:tcW w:w="3877" w:type="pct"/>
          <w:tcBorders>
            <w:right w:val="nil"/>
          </w:tcBorders>
          <w:vAlign w:val="center"/>
        </w:tcPr>
        <w:p w14:paraId="0B73AA4D" w14:textId="77777777" w:rsidR="008B5B52" w:rsidRPr="002D18A0" w:rsidRDefault="008B5B52" w:rsidP="001106F7">
          <w:pPr>
            <w:pStyle w:val="Style77"/>
            <w:rPr>
              <w:b/>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8B5B52" w:rsidRPr="002D18A0" w:rsidRDefault="008B5B52" w:rsidP="009B3AB4">
          <w:pPr>
            <w:pStyle w:val="Style78"/>
            <w:rPr>
              <w:b/>
            </w:rPr>
          </w:pPr>
          <w:r w:rsidRPr="002D18A0">
            <w:t>CF1R-</w:t>
          </w:r>
          <w:r>
            <w:t>ALT-02</w:t>
          </w:r>
          <w:r w:rsidRPr="002D18A0">
            <w:t>-E</w:t>
          </w:r>
        </w:p>
      </w:tc>
    </w:tr>
    <w:tr w:rsidR="008B5B52" w:rsidRPr="008E6418" w14:paraId="0B73AA52" w14:textId="77777777">
      <w:trPr>
        <w:cantSplit/>
        <w:trHeight w:val="288"/>
      </w:trPr>
      <w:tc>
        <w:tcPr>
          <w:tcW w:w="3877" w:type="pct"/>
          <w:tcBorders>
            <w:right w:val="nil"/>
          </w:tcBorders>
        </w:tcPr>
        <w:p w14:paraId="0B73AA50" w14:textId="7D1C4FEB" w:rsidR="008B5B52" w:rsidRPr="002D18A0" w:rsidRDefault="008B5B52" w:rsidP="00E165DD">
          <w:pPr>
            <w:pStyle w:val="Style77"/>
          </w:pPr>
          <w:r>
            <w:t xml:space="preserve">Alterations to Space Conditioning Systems </w:t>
          </w:r>
          <w:del w:id="515" w:author="Smith, Alexis@Energy" w:date="2018-10-24T07:51:00Z">
            <w:r w:rsidDel="00E165DD">
              <w:delText>(formerly CF1R-ALT-HVAC)</w:delText>
            </w:r>
          </w:del>
        </w:p>
      </w:tc>
      <w:tc>
        <w:tcPr>
          <w:tcW w:w="1123" w:type="pct"/>
          <w:tcBorders>
            <w:left w:val="nil"/>
          </w:tcBorders>
        </w:tcPr>
        <w:p w14:paraId="0B73AA51" w14:textId="62C56C2E" w:rsidR="008B5B52" w:rsidRPr="002D18A0" w:rsidRDefault="008B5B52" w:rsidP="009B3AB4">
          <w:pPr>
            <w:pStyle w:val="Style78"/>
          </w:pPr>
          <w:r w:rsidRPr="002D18A0">
            <w:tab/>
            <w:t xml:space="preserve">(Page </w:t>
          </w:r>
          <w:r>
            <w:fldChar w:fldCharType="begin"/>
          </w:r>
          <w:r>
            <w:instrText xml:space="preserve"> PAGE   \* MERGEFORMAT </w:instrText>
          </w:r>
          <w:r>
            <w:fldChar w:fldCharType="separate"/>
          </w:r>
          <w:r w:rsidR="00A43A23">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A43A23">
            <w:rPr>
              <w:noProof/>
            </w:rPr>
            <w:t>9</w:t>
          </w:r>
          <w:r>
            <w:rPr>
              <w:noProof/>
            </w:rPr>
            <w:fldChar w:fldCharType="end"/>
          </w:r>
          <w:r w:rsidRPr="002D18A0">
            <w:t>)</w:t>
          </w:r>
        </w:p>
      </w:tc>
    </w:tr>
  </w:tbl>
  <w:p w14:paraId="0B73AA53" w14:textId="77777777" w:rsidR="008B5B52" w:rsidRPr="00383471" w:rsidRDefault="008B5B52" w:rsidP="009B3AB4">
    <w:pPr>
      <w:pStyle w:val="Header"/>
      <w:rPr>
        <w:b/>
        <w:sz w:val="20"/>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54" w14:textId="77777777" w:rsidR="008B5B52" w:rsidRDefault="008B5B52">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formatting="0"/>
  <w:trackRevisions/>
  <w:defaultTabStop w:val="720"/>
  <w:drawingGridHorizontalSpacing w:val="120"/>
  <w:displayHorizont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7ACC"/>
    <w:rsid w:val="000818B3"/>
    <w:rsid w:val="00082EC6"/>
    <w:rsid w:val="00083508"/>
    <w:rsid w:val="000853A3"/>
    <w:rsid w:val="00085CF6"/>
    <w:rsid w:val="00090057"/>
    <w:rsid w:val="00090213"/>
    <w:rsid w:val="00090C86"/>
    <w:rsid w:val="00091843"/>
    <w:rsid w:val="00092508"/>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D03E0"/>
    <w:rsid w:val="001D1487"/>
    <w:rsid w:val="001D16B9"/>
    <w:rsid w:val="001D2E6D"/>
    <w:rsid w:val="001D3459"/>
    <w:rsid w:val="001D3BAB"/>
    <w:rsid w:val="001D4C9C"/>
    <w:rsid w:val="001D6054"/>
    <w:rsid w:val="001D60B6"/>
    <w:rsid w:val="001E0252"/>
    <w:rsid w:val="001E13B8"/>
    <w:rsid w:val="001E153A"/>
    <w:rsid w:val="001E2072"/>
    <w:rsid w:val="001E2BBC"/>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E92"/>
    <w:rsid w:val="002A313B"/>
    <w:rsid w:val="002A3248"/>
    <w:rsid w:val="002A3936"/>
    <w:rsid w:val="002A71C1"/>
    <w:rsid w:val="002A72AB"/>
    <w:rsid w:val="002A77C0"/>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66A9"/>
    <w:rsid w:val="0043692F"/>
    <w:rsid w:val="00436D48"/>
    <w:rsid w:val="0043745C"/>
    <w:rsid w:val="00440095"/>
    <w:rsid w:val="004400F5"/>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3B3B"/>
    <w:rsid w:val="00504E29"/>
    <w:rsid w:val="005066C1"/>
    <w:rsid w:val="00506AF0"/>
    <w:rsid w:val="00506D6D"/>
    <w:rsid w:val="00507ED5"/>
    <w:rsid w:val="00511285"/>
    <w:rsid w:val="00511A65"/>
    <w:rsid w:val="005126A6"/>
    <w:rsid w:val="00514D16"/>
    <w:rsid w:val="005152C2"/>
    <w:rsid w:val="0051599A"/>
    <w:rsid w:val="0051599E"/>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6B2"/>
    <w:rsid w:val="00561AB8"/>
    <w:rsid w:val="005643F3"/>
    <w:rsid w:val="00564D91"/>
    <w:rsid w:val="005657C1"/>
    <w:rsid w:val="00566FA4"/>
    <w:rsid w:val="00567DC7"/>
    <w:rsid w:val="00570842"/>
    <w:rsid w:val="0057099D"/>
    <w:rsid w:val="00571626"/>
    <w:rsid w:val="0057175C"/>
    <w:rsid w:val="00571768"/>
    <w:rsid w:val="00571C4C"/>
    <w:rsid w:val="005722F6"/>
    <w:rsid w:val="00572CAC"/>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732B"/>
    <w:rsid w:val="005C7481"/>
    <w:rsid w:val="005D0CE5"/>
    <w:rsid w:val="005D1F45"/>
    <w:rsid w:val="005D250B"/>
    <w:rsid w:val="005D2E6E"/>
    <w:rsid w:val="005D407B"/>
    <w:rsid w:val="005D40A6"/>
    <w:rsid w:val="005D5688"/>
    <w:rsid w:val="005D5839"/>
    <w:rsid w:val="005D6694"/>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5023"/>
    <w:rsid w:val="00615212"/>
    <w:rsid w:val="00615E63"/>
    <w:rsid w:val="00617B1C"/>
    <w:rsid w:val="00617F83"/>
    <w:rsid w:val="00620B3A"/>
    <w:rsid w:val="00621807"/>
    <w:rsid w:val="0062221E"/>
    <w:rsid w:val="0062460D"/>
    <w:rsid w:val="006255A6"/>
    <w:rsid w:val="006279DB"/>
    <w:rsid w:val="00630537"/>
    <w:rsid w:val="006319F6"/>
    <w:rsid w:val="00632639"/>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4874"/>
    <w:rsid w:val="0065591F"/>
    <w:rsid w:val="006561FA"/>
    <w:rsid w:val="006565F5"/>
    <w:rsid w:val="00657AF3"/>
    <w:rsid w:val="006601F5"/>
    <w:rsid w:val="00661974"/>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240B"/>
    <w:rsid w:val="006B3622"/>
    <w:rsid w:val="006B367D"/>
    <w:rsid w:val="006B62F9"/>
    <w:rsid w:val="006B6C3B"/>
    <w:rsid w:val="006B7029"/>
    <w:rsid w:val="006B7EAB"/>
    <w:rsid w:val="006C0751"/>
    <w:rsid w:val="006C2691"/>
    <w:rsid w:val="006C3606"/>
    <w:rsid w:val="006C37AD"/>
    <w:rsid w:val="006C4CE5"/>
    <w:rsid w:val="006C58EF"/>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532C"/>
    <w:rsid w:val="00707ACB"/>
    <w:rsid w:val="00711560"/>
    <w:rsid w:val="00711AFE"/>
    <w:rsid w:val="00712132"/>
    <w:rsid w:val="0071311B"/>
    <w:rsid w:val="00714840"/>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4FA"/>
    <w:rsid w:val="007C3916"/>
    <w:rsid w:val="007C3DD9"/>
    <w:rsid w:val="007C53E8"/>
    <w:rsid w:val="007C580B"/>
    <w:rsid w:val="007C7972"/>
    <w:rsid w:val="007C7FA7"/>
    <w:rsid w:val="007D00A6"/>
    <w:rsid w:val="007D1B86"/>
    <w:rsid w:val="007D2199"/>
    <w:rsid w:val="007D2C84"/>
    <w:rsid w:val="007D3935"/>
    <w:rsid w:val="007D6DE2"/>
    <w:rsid w:val="007D7D47"/>
    <w:rsid w:val="007D7FC7"/>
    <w:rsid w:val="007E27E7"/>
    <w:rsid w:val="007E2C97"/>
    <w:rsid w:val="007E2FC3"/>
    <w:rsid w:val="007E3704"/>
    <w:rsid w:val="007E3F6E"/>
    <w:rsid w:val="007E4F01"/>
    <w:rsid w:val="007E63C3"/>
    <w:rsid w:val="007E6F5C"/>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5005A"/>
    <w:rsid w:val="00851A7D"/>
    <w:rsid w:val="00851E0C"/>
    <w:rsid w:val="00852BA8"/>
    <w:rsid w:val="0085423A"/>
    <w:rsid w:val="0085493C"/>
    <w:rsid w:val="0085495A"/>
    <w:rsid w:val="0085585F"/>
    <w:rsid w:val="0086090D"/>
    <w:rsid w:val="00861395"/>
    <w:rsid w:val="0086338C"/>
    <w:rsid w:val="00863792"/>
    <w:rsid w:val="00863C5E"/>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9A6"/>
    <w:rsid w:val="008C12A8"/>
    <w:rsid w:val="008C13EB"/>
    <w:rsid w:val="008C1BBB"/>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5F8A"/>
    <w:rsid w:val="009563A7"/>
    <w:rsid w:val="009571AB"/>
    <w:rsid w:val="00960CEE"/>
    <w:rsid w:val="00962778"/>
    <w:rsid w:val="00962795"/>
    <w:rsid w:val="009629A0"/>
    <w:rsid w:val="00962FC1"/>
    <w:rsid w:val="00964F22"/>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987"/>
    <w:rsid w:val="009F6E6D"/>
    <w:rsid w:val="009F759C"/>
    <w:rsid w:val="00A007B9"/>
    <w:rsid w:val="00A008BA"/>
    <w:rsid w:val="00A01DAB"/>
    <w:rsid w:val="00A03408"/>
    <w:rsid w:val="00A03549"/>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2E1"/>
    <w:rsid w:val="00A94FB1"/>
    <w:rsid w:val="00A95DA3"/>
    <w:rsid w:val="00A96A3B"/>
    <w:rsid w:val="00A972F5"/>
    <w:rsid w:val="00A973C7"/>
    <w:rsid w:val="00A97803"/>
    <w:rsid w:val="00A97EA4"/>
    <w:rsid w:val="00AA0DAA"/>
    <w:rsid w:val="00AA2A4C"/>
    <w:rsid w:val="00AA4313"/>
    <w:rsid w:val="00AA4E4F"/>
    <w:rsid w:val="00AA5801"/>
    <w:rsid w:val="00AA62D2"/>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4353"/>
    <w:rsid w:val="00B05CF4"/>
    <w:rsid w:val="00B06FBB"/>
    <w:rsid w:val="00B0796B"/>
    <w:rsid w:val="00B10053"/>
    <w:rsid w:val="00B10C74"/>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505F"/>
    <w:rsid w:val="00B8557E"/>
    <w:rsid w:val="00B86B04"/>
    <w:rsid w:val="00B874E6"/>
    <w:rsid w:val="00B9042E"/>
    <w:rsid w:val="00B91800"/>
    <w:rsid w:val="00B92D66"/>
    <w:rsid w:val="00B92F0C"/>
    <w:rsid w:val="00B9352F"/>
    <w:rsid w:val="00B948F2"/>
    <w:rsid w:val="00B95A52"/>
    <w:rsid w:val="00B96BF5"/>
    <w:rsid w:val="00B9776F"/>
    <w:rsid w:val="00B977AD"/>
    <w:rsid w:val="00BA05E6"/>
    <w:rsid w:val="00BA25E5"/>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E57"/>
    <w:rsid w:val="00C92EE7"/>
    <w:rsid w:val="00C94AF1"/>
    <w:rsid w:val="00C95D48"/>
    <w:rsid w:val="00C95E0A"/>
    <w:rsid w:val="00C96335"/>
    <w:rsid w:val="00C96578"/>
    <w:rsid w:val="00CA0337"/>
    <w:rsid w:val="00CA03C9"/>
    <w:rsid w:val="00CA0B20"/>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AB7"/>
    <w:rsid w:val="00E14BBF"/>
    <w:rsid w:val="00E1552E"/>
    <w:rsid w:val="00E159FC"/>
    <w:rsid w:val="00E15D63"/>
    <w:rsid w:val="00E165DD"/>
    <w:rsid w:val="00E17949"/>
    <w:rsid w:val="00E213CB"/>
    <w:rsid w:val="00E23C49"/>
    <w:rsid w:val="00E23D1C"/>
    <w:rsid w:val="00E24238"/>
    <w:rsid w:val="00E24D65"/>
    <w:rsid w:val="00E24FDA"/>
    <w:rsid w:val="00E25287"/>
    <w:rsid w:val="00E26604"/>
    <w:rsid w:val="00E26DBA"/>
    <w:rsid w:val="00E26FD8"/>
    <w:rsid w:val="00E27BC4"/>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66D6"/>
    <w:rsid w:val="00E46F20"/>
    <w:rsid w:val="00E47584"/>
    <w:rsid w:val="00E50758"/>
    <w:rsid w:val="00E5078E"/>
    <w:rsid w:val="00E5107D"/>
    <w:rsid w:val="00E51A98"/>
    <w:rsid w:val="00E51F8E"/>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2DBD"/>
    <w:rsid w:val="00FF312F"/>
    <w:rsid w:val="00FF397A"/>
    <w:rsid w:val="00FF3A40"/>
    <w:rsid w:val="00FF4058"/>
    <w:rsid w:val="00FF46DD"/>
    <w:rsid w:val="00FF4E3C"/>
    <w:rsid w:val="00FF56C2"/>
    <w:rsid w:val="00FF64E7"/>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E7"/>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E7E05-6360-4116-B390-1ABF1E59238B}">
  <ds:schemaRefs>
    <ds:schemaRef ds:uri="http://schemas.openxmlformats.org/officeDocument/2006/bibliography"/>
  </ds:schemaRefs>
</ds:datastoreItem>
</file>

<file path=customXml/itemProps2.xml><?xml version="1.0" encoding="utf-8"?>
<ds:datastoreItem xmlns:ds="http://schemas.openxmlformats.org/officeDocument/2006/customXml" ds:itemID="{7A1AD25C-056D-4692-950F-8427DF03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Pages>
  <Words>6703</Words>
  <Characters>38210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jmiller20181126</cp:lastModifiedBy>
  <cp:revision>39</cp:revision>
  <cp:lastPrinted>2015-06-10T16:02:00Z</cp:lastPrinted>
  <dcterms:created xsi:type="dcterms:W3CDTF">2015-06-02T15:58:00Z</dcterms:created>
  <dcterms:modified xsi:type="dcterms:W3CDTF">2018-11-28T02:15:00Z</dcterms:modified>
</cp:coreProperties>
</file>